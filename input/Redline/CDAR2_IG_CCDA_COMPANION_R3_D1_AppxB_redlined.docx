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DD09E2" w14:textId="77777777" w:rsidR="00A76ECB" w:rsidRPr="004F7086" w:rsidRDefault="00A76ECB" w:rsidP="00A76ECB">
      <w:pPr>
        <w:spacing w:after="120" w:line="240" w:lineRule="auto"/>
        <w:jc w:val="right"/>
        <w:rPr>
          <w:del w:id="0" w:author="Russ Ott" w:date="2022-04-29T10:13:00Z"/>
          <w:rFonts w:ascii="Arial Narrow" w:hAnsi="Arial Narrow" w:cs="Calibri"/>
          <w:color w:val="000000"/>
          <w:sz w:val="32"/>
        </w:rPr>
      </w:pPr>
      <w:bookmarkStart w:id="1" w:name="_Hlk101441934"/>
      <w:bookmarkStart w:id="2" w:name="_Hlk83390161"/>
      <w:bookmarkStart w:id="3" w:name="_Hlk27771756"/>
      <w:bookmarkEnd w:id="1"/>
    </w:p>
    <w:p w14:paraId="29F0E557" w14:textId="4CFA88B2" w:rsidR="007471AD" w:rsidRPr="003C3A2B" w:rsidRDefault="00A76ECB" w:rsidP="007471AD">
      <w:pPr>
        <w:spacing w:after="0" w:line="240" w:lineRule="auto"/>
        <w:ind w:left="144" w:hanging="144"/>
        <w:jc w:val="right"/>
        <w:rPr>
          <w:rFonts w:ascii="Arial Narrow" w:eastAsia="Arial" w:hAnsi="Arial Narrow"/>
          <w:sz w:val="32"/>
          <w:highlight w:val="yellow"/>
          <w:rPrChange w:id="4" w:author="Russ Ott" w:date="2022-04-29T10:13:00Z">
            <w:rPr>
              <w:rFonts w:ascii="Arial Narrow" w:eastAsia="Arial" w:hAnsi="Arial Narrow"/>
              <w:color w:val="000000"/>
              <w:sz w:val="32"/>
            </w:rPr>
          </w:rPrChange>
        </w:rPr>
        <w:pPrChange w:id="5" w:author="Russ Ott" w:date="2022-04-29T10:13:00Z">
          <w:pPr>
            <w:spacing w:after="120" w:line="240" w:lineRule="auto"/>
            <w:jc w:val="right"/>
          </w:pPr>
        </w:pPrChange>
      </w:pPr>
      <w:del w:id="6" w:author="Russ Ott" w:date="2022-04-29T10:13:00Z">
        <w:r w:rsidRPr="004F7086">
          <w:rPr>
            <w:rFonts w:ascii="Arial Narrow" w:hAnsi="Arial Narrow" w:cs="Calibri"/>
            <w:color w:val="000000"/>
            <w:sz w:val="32"/>
          </w:rPr>
          <w:tab/>
        </w:r>
      </w:del>
      <w:r w:rsidR="007471AD" w:rsidRPr="003C3A2B">
        <w:rPr>
          <w:rFonts w:ascii="Arial Narrow" w:eastAsia="Arial" w:hAnsi="Arial Narrow"/>
          <w:sz w:val="32"/>
          <w:rPrChange w:id="7" w:author="Russ Ott" w:date="2022-04-29T10:13:00Z">
            <w:rPr>
              <w:rFonts w:ascii="Arial Narrow" w:eastAsia="Arial" w:hAnsi="Arial Narrow"/>
              <w:color w:val="000000"/>
              <w:sz w:val="32"/>
            </w:rPr>
          </w:rPrChange>
        </w:rPr>
        <w:t>CDAR2_IG_CCDA_COMPANION_</w:t>
      </w:r>
      <w:del w:id="8" w:author="Russ Ott" w:date="2022-04-29T10:13:00Z">
        <w:r w:rsidRPr="004F7086">
          <w:rPr>
            <w:rFonts w:ascii="Arial Narrow" w:hAnsi="Arial Narrow" w:cs="Calibri"/>
            <w:color w:val="000000"/>
            <w:sz w:val="32"/>
          </w:rPr>
          <w:delText>R2_STU_2019OCT</w:delText>
        </w:r>
      </w:del>
      <w:ins w:id="9" w:author="Russ Ott" w:date="2022-04-29T10:13:00Z">
        <w:r w:rsidR="007471AD" w:rsidRPr="003C3A2B">
          <w:rPr>
            <w:rFonts w:ascii="Arial Narrow" w:eastAsia="Arial" w:hAnsi="Arial Narrow" w:cs="Arial"/>
            <w:sz w:val="32"/>
            <w:szCs w:val="32"/>
          </w:rPr>
          <w:t>R3_D1</w:t>
        </w:r>
      </w:ins>
      <w:r w:rsidR="007471AD">
        <w:rPr>
          <w:rFonts w:ascii="Arial Narrow" w:eastAsia="Arial" w:hAnsi="Arial Narrow"/>
          <w:sz w:val="32"/>
          <w:rPrChange w:id="10" w:author="Russ Ott" w:date="2022-04-29T10:13:00Z">
            <w:rPr>
              <w:rFonts w:ascii="Arial Narrow" w:eastAsia="Arial" w:hAnsi="Arial Narrow"/>
              <w:color w:val="000000"/>
              <w:sz w:val="32"/>
            </w:rPr>
          </w:rPrChange>
        </w:rPr>
        <w:t>_Appx</w:t>
      </w:r>
      <w:r w:rsidR="006833FA">
        <w:rPr>
          <w:rFonts w:ascii="Arial Narrow" w:eastAsia="Arial" w:hAnsi="Arial Narrow"/>
          <w:sz w:val="32"/>
          <w:rPrChange w:id="11" w:author="Russ Ott" w:date="2022-04-29T10:13:00Z">
            <w:rPr>
              <w:rFonts w:ascii="Arial Narrow" w:eastAsia="Arial" w:hAnsi="Arial Narrow"/>
              <w:color w:val="000000"/>
              <w:sz w:val="32"/>
            </w:rPr>
          </w:rPrChange>
        </w:rPr>
        <w:t>B</w:t>
      </w:r>
      <w:del w:id="12" w:author="Russ Ott" w:date="2022-04-29T10:13:00Z">
        <w:r w:rsidRPr="0077789C">
          <w:rPr>
            <w:rFonts w:ascii="Arial Narrow" w:hAnsi="Arial Narrow" w:cs="Calibri"/>
            <w:color w:val="000000"/>
            <w:sz w:val="32"/>
          </w:rPr>
          <w:delText>_2021</w:delText>
        </w:r>
        <w:r w:rsidR="007378D9">
          <w:rPr>
            <w:rFonts w:ascii="Arial Narrow" w:hAnsi="Arial Narrow" w:cs="Calibri"/>
            <w:color w:val="000000"/>
            <w:sz w:val="32"/>
          </w:rPr>
          <w:delText>OCT</w:delText>
        </w:r>
        <w:r w:rsidRPr="0077789C">
          <w:rPr>
            <w:rFonts w:ascii="Arial Narrow" w:hAnsi="Arial Narrow" w:cs="Calibri"/>
            <w:color w:val="000000"/>
            <w:sz w:val="32"/>
          </w:rPr>
          <w:delText>withErrata</w:delText>
        </w:r>
      </w:del>
      <w:ins w:id="13" w:author="Russ Ott" w:date="2022-04-29T10:13:00Z">
        <w:r w:rsidR="007471AD" w:rsidRPr="003C3A2B">
          <w:rPr>
            <w:rFonts w:ascii="Arial Narrow" w:eastAsia="Arial" w:hAnsi="Arial Narrow" w:cs="Arial"/>
            <w:sz w:val="32"/>
            <w:szCs w:val="32"/>
            <w:highlight w:val="yellow"/>
          </w:rPr>
          <w:t xml:space="preserve"> </w:t>
        </w:r>
      </w:ins>
    </w:p>
    <w:p w14:paraId="199B09E2" w14:textId="77777777" w:rsidR="007471AD" w:rsidRPr="003C3A2B" w:rsidRDefault="007471AD" w:rsidP="007471AD">
      <w:pPr>
        <w:spacing w:after="0" w:line="240" w:lineRule="auto"/>
        <w:jc w:val="right"/>
        <w:rPr>
          <w:rFonts w:ascii="Arial Narrow" w:eastAsia="Arial" w:hAnsi="Arial Narrow" w:cs="Arial"/>
          <w:sz w:val="32"/>
          <w:szCs w:val="32"/>
        </w:rPr>
        <w:pPrChange w:id="14" w:author="Russ Ott" w:date="2022-04-29T10:13:00Z">
          <w:pPr>
            <w:spacing w:after="120" w:line="240" w:lineRule="auto"/>
            <w:jc w:val="right"/>
          </w:pPr>
        </w:pPrChange>
      </w:pPr>
    </w:p>
    <w:p w14:paraId="425AE9B5" w14:textId="77777777" w:rsidR="00A76ECB" w:rsidRPr="004F7086" w:rsidRDefault="00A76ECB" w:rsidP="00A76ECB">
      <w:pPr>
        <w:spacing w:after="120" w:line="240" w:lineRule="auto"/>
        <w:jc w:val="center"/>
        <w:rPr>
          <w:del w:id="15" w:author="Russ Ott" w:date="2022-04-29T10:13:00Z"/>
          <w:rFonts w:ascii="Calibri" w:hAnsi="Calibri" w:cs="Calibri"/>
          <w:sz w:val="24"/>
        </w:rPr>
      </w:pPr>
      <w:del w:id="16" w:author="Russ Ott" w:date="2022-04-29T10:13:00Z">
        <w:r w:rsidRPr="004F7086">
          <w:rPr>
            <w:rFonts w:ascii="Times New Roman" w:hAnsi="Times New Roman"/>
            <w:noProof/>
            <w:sz w:val="24"/>
          </w:rPr>
          <w:drawing>
            <wp:inline distT="0" distB="0" distL="0" distR="0" wp14:anchorId="76F39427" wp14:editId="79879F24">
              <wp:extent cx="2222500" cy="1206500"/>
              <wp:effectExtent l="0" t="0" r="0" b="0"/>
              <wp:docPr id="7" name="Picture 1" descr="HL7_l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HL7_lg"/>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22500" cy="1206500"/>
                      </a:xfrm>
                      <a:prstGeom prst="rect">
                        <a:avLst/>
                      </a:prstGeom>
                      <a:noFill/>
                      <a:ln>
                        <a:noFill/>
                      </a:ln>
                    </pic:spPr>
                  </pic:pic>
                </a:graphicData>
              </a:graphic>
            </wp:inline>
          </w:drawing>
        </w:r>
      </w:del>
    </w:p>
    <w:p w14:paraId="34C4A4D0" w14:textId="77777777" w:rsidR="00A76ECB" w:rsidRPr="004F7086" w:rsidRDefault="00A76ECB" w:rsidP="00A76ECB">
      <w:pPr>
        <w:spacing w:after="120" w:line="240" w:lineRule="auto"/>
        <w:jc w:val="center"/>
        <w:rPr>
          <w:del w:id="17" w:author="Russ Ott" w:date="2022-04-29T10:13:00Z"/>
          <w:rFonts w:ascii="Calibri" w:hAnsi="Calibri" w:cs="Calibri"/>
          <w:sz w:val="24"/>
        </w:rPr>
      </w:pPr>
      <w:del w:id="18" w:author="Russ Ott" w:date="2022-04-29T10:13:00Z">
        <w:r w:rsidRPr="004F7086">
          <w:rPr>
            <w:rFonts w:ascii="Calibri" w:hAnsi="Calibri" w:cs="Calibri"/>
            <w:sz w:val="24"/>
          </w:rPr>
          <w:br/>
        </w:r>
      </w:del>
    </w:p>
    <w:p w14:paraId="6BD6DD52" w14:textId="77777777" w:rsidR="007471AD" w:rsidRPr="003C3A2B" w:rsidRDefault="007471AD" w:rsidP="007471AD">
      <w:pPr>
        <w:keepNext/>
        <w:keepLines/>
        <w:spacing w:after="60" w:line="240" w:lineRule="auto"/>
        <w:jc w:val="center"/>
        <w:rPr>
          <w:ins w:id="19" w:author="Russ Ott" w:date="2022-04-29T10:13:00Z"/>
          <w:rFonts w:ascii="Calibri" w:eastAsia="Arial" w:hAnsi="Calibri"/>
          <w:sz w:val="52"/>
          <w:szCs w:val="52"/>
        </w:rPr>
      </w:pPr>
      <w:ins w:id="20" w:author="Russ Ott" w:date="2022-04-29T10:13:00Z">
        <w:r w:rsidRPr="003C3A2B">
          <w:rPr>
            <w:rFonts w:ascii="Calibri" w:eastAsia="Arial" w:hAnsi="Calibri"/>
            <w:noProof/>
            <w:sz w:val="52"/>
            <w:szCs w:val="52"/>
          </w:rPr>
          <w:drawing>
            <wp:inline distT="0" distB="0" distL="0" distR="0" wp14:anchorId="0BC849D0" wp14:editId="1DC471FA">
              <wp:extent cx="3095625" cy="2228850"/>
              <wp:effectExtent l="0" t="0" r="952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8" cstate="print">
                        <a:extLst>
                          <a:ext uri="{28A0092B-C50C-407E-A947-70E740481C1C}">
                            <a14:useLocalDpi xmlns:a14="http://schemas.microsoft.com/office/drawing/2010/main" val="0"/>
                          </a:ext>
                        </a:extLst>
                      </a:blip>
                      <a:srcRect l="10001" t="12941" r="10001" b="12941"/>
                      <a:stretch>
                        <a:fillRect/>
                      </a:stretch>
                    </pic:blipFill>
                    <pic:spPr bwMode="auto">
                      <a:xfrm>
                        <a:off x="0" y="0"/>
                        <a:ext cx="3095625" cy="2228850"/>
                      </a:xfrm>
                      <a:prstGeom prst="rect">
                        <a:avLst/>
                      </a:prstGeom>
                      <a:noFill/>
                      <a:ln>
                        <a:noFill/>
                      </a:ln>
                    </pic:spPr>
                  </pic:pic>
                </a:graphicData>
              </a:graphic>
            </wp:inline>
          </w:drawing>
        </w:r>
      </w:ins>
    </w:p>
    <w:p w14:paraId="2CF571CD" w14:textId="77777777" w:rsidR="007471AD" w:rsidRPr="003C3A2B" w:rsidRDefault="007471AD" w:rsidP="007471AD">
      <w:pPr>
        <w:spacing w:after="0" w:line="240" w:lineRule="auto"/>
        <w:jc w:val="center"/>
        <w:rPr>
          <w:ins w:id="21" w:author="Russ Ott" w:date="2022-04-29T10:13:00Z"/>
          <w:rFonts w:ascii="Arial Narrow" w:eastAsia="Arial" w:hAnsi="Arial Narrow" w:cs="Arial"/>
          <w:sz w:val="32"/>
          <w:szCs w:val="32"/>
        </w:rPr>
      </w:pPr>
    </w:p>
    <w:p w14:paraId="5F1B853C" w14:textId="77777777" w:rsidR="007471AD" w:rsidRPr="003C3A2B" w:rsidRDefault="007471AD" w:rsidP="007471AD">
      <w:pPr>
        <w:keepNext/>
        <w:keepLines/>
        <w:spacing w:before="240" w:after="60" w:line="240" w:lineRule="auto"/>
        <w:jc w:val="center"/>
        <w:rPr>
          <w:rFonts w:ascii="Calibri" w:eastAsia="Arial" w:hAnsi="Calibri"/>
          <w:b/>
          <w:sz w:val="36"/>
          <w:rPrChange w:id="22" w:author="Russ Ott" w:date="2022-04-29T10:13:00Z">
            <w:rPr>
              <w:rFonts w:ascii="Arial" w:eastAsia="Arial" w:hAnsi="Arial"/>
              <w:b/>
              <w:color w:val="000000"/>
              <w:sz w:val="36"/>
            </w:rPr>
          </w:rPrChange>
        </w:rPr>
        <w:pPrChange w:id="23" w:author="Russ Ott" w:date="2022-04-29T10:13:00Z">
          <w:pPr>
            <w:spacing w:after="120" w:line="240" w:lineRule="auto"/>
            <w:jc w:val="center"/>
          </w:pPr>
        </w:pPrChange>
      </w:pPr>
      <w:r w:rsidRPr="003C3A2B">
        <w:rPr>
          <w:rFonts w:ascii="Calibri" w:eastAsia="Arial" w:hAnsi="Calibri"/>
          <w:b/>
          <w:sz w:val="36"/>
          <w:rPrChange w:id="24" w:author="Russ Ott" w:date="2022-04-29T10:13:00Z">
            <w:rPr>
              <w:rFonts w:ascii="Arial" w:eastAsia="Arial" w:hAnsi="Arial"/>
              <w:b/>
              <w:color w:val="000000"/>
              <w:sz w:val="36"/>
            </w:rPr>
          </w:rPrChange>
        </w:rPr>
        <w:t>HL7 CDA® R2 Implementation Guide:</w:t>
      </w:r>
    </w:p>
    <w:p w14:paraId="62F11566" w14:textId="77777777" w:rsidR="00A76ECB" w:rsidRPr="004F7086" w:rsidRDefault="007471AD" w:rsidP="00A76ECB">
      <w:pPr>
        <w:spacing w:after="120" w:line="240" w:lineRule="auto"/>
        <w:jc w:val="center"/>
        <w:rPr>
          <w:del w:id="25" w:author="Russ Ott" w:date="2022-04-29T10:13:00Z"/>
          <w:rFonts w:ascii="Arial" w:hAnsi="Arial" w:cs="Arial"/>
          <w:b/>
          <w:bCs/>
          <w:color w:val="000000"/>
          <w:sz w:val="36"/>
          <w:szCs w:val="36"/>
        </w:rPr>
      </w:pPr>
      <w:ins w:id="26" w:author="Russ Ott" w:date="2022-04-29T10:13:00Z">
        <w:r w:rsidRPr="003C3A2B">
          <w:rPr>
            <w:rFonts w:ascii="Calibri" w:eastAsia="Arial" w:hAnsi="Calibri"/>
            <w:b/>
            <w:bCs/>
            <w:sz w:val="36"/>
            <w:szCs w:val="36"/>
          </w:rPr>
          <w:t xml:space="preserve"> </w:t>
        </w:r>
      </w:ins>
      <w:r w:rsidRPr="003C3A2B">
        <w:rPr>
          <w:rFonts w:ascii="Calibri" w:eastAsia="Arial" w:hAnsi="Calibri"/>
          <w:b/>
          <w:sz w:val="36"/>
          <w:rPrChange w:id="27" w:author="Russ Ott" w:date="2022-04-29T10:13:00Z">
            <w:rPr>
              <w:rFonts w:ascii="Arial" w:eastAsia="Arial" w:hAnsi="Arial"/>
              <w:b/>
              <w:color w:val="000000"/>
              <w:sz w:val="36"/>
            </w:rPr>
          </w:rPrChange>
        </w:rPr>
        <w:t xml:space="preserve">C-CDA Templates for Clinical Notes </w:t>
      </w:r>
      <w:del w:id="28" w:author="Russ Ott" w:date="2022-04-29T10:13:00Z">
        <w:r w:rsidR="00A76ECB" w:rsidRPr="004F7086">
          <w:rPr>
            <w:rFonts w:ascii="Arial" w:hAnsi="Arial" w:cs="Arial"/>
            <w:b/>
            <w:bCs/>
            <w:color w:val="000000"/>
            <w:sz w:val="36"/>
            <w:szCs w:val="36"/>
          </w:rPr>
          <w:delText>R2.1</w:delText>
        </w:r>
      </w:del>
    </w:p>
    <w:p w14:paraId="3DD33EBD" w14:textId="55CEC47E" w:rsidR="007471AD" w:rsidRPr="003C3A2B" w:rsidRDefault="007471AD" w:rsidP="007471AD">
      <w:pPr>
        <w:keepNext/>
        <w:keepLines/>
        <w:spacing w:before="240" w:after="60" w:line="240" w:lineRule="auto"/>
        <w:jc w:val="center"/>
        <w:rPr>
          <w:rFonts w:ascii="Calibri" w:eastAsia="Arial" w:hAnsi="Calibri"/>
          <w:b/>
          <w:sz w:val="36"/>
          <w:rPrChange w:id="29" w:author="Russ Ott" w:date="2022-04-29T10:13:00Z">
            <w:rPr>
              <w:rFonts w:ascii="Arial" w:eastAsia="Arial" w:hAnsi="Arial"/>
              <w:sz w:val="36"/>
            </w:rPr>
          </w:rPrChange>
        </w:rPr>
        <w:pPrChange w:id="30" w:author="Russ Ott" w:date="2022-04-29T10:13:00Z">
          <w:pPr>
            <w:spacing w:before="60" w:after="240" w:line="240" w:lineRule="auto"/>
            <w:jc w:val="center"/>
          </w:pPr>
        </w:pPrChange>
      </w:pPr>
      <w:ins w:id="31" w:author="Russ Ott" w:date="2022-04-29T10:13:00Z">
        <w:r w:rsidRPr="003C3A2B">
          <w:rPr>
            <w:rFonts w:ascii="Calibri" w:eastAsia="Arial" w:hAnsi="Calibri"/>
            <w:b/>
            <w:bCs/>
            <w:sz w:val="36"/>
            <w:szCs w:val="36"/>
          </w:rPr>
          <w:t xml:space="preserve">STU </w:t>
        </w:r>
      </w:ins>
      <w:r w:rsidRPr="003C3A2B">
        <w:rPr>
          <w:rFonts w:ascii="Calibri" w:eastAsia="Arial" w:hAnsi="Calibri"/>
          <w:b/>
          <w:sz w:val="36"/>
          <w:rPrChange w:id="32" w:author="Russ Ott" w:date="2022-04-29T10:13:00Z">
            <w:rPr>
              <w:rFonts w:ascii="Arial" w:eastAsia="Arial" w:hAnsi="Arial"/>
              <w:b/>
              <w:color w:val="000000"/>
              <w:sz w:val="36"/>
            </w:rPr>
          </w:rPrChange>
        </w:rPr>
        <w:t>Companion Guide</w:t>
      </w:r>
    </w:p>
    <w:p w14:paraId="6C1AC0BC" w14:textId="7854F8D3" w:rsidR="007471AD" w:rsidRPr="003C3A2B" w:rsidRDefault="007471AD" w:rsidP="007471AD">
      <w:pPr>
        <w:keepNext/>
        <w:keepLines/>
        <w:spacing w:before="240" w:after="60" w:line="240" w:lineRule="auto"/>
        <w:jc w:val="center"/>
        <w:rPr>
          <w:rFonts w:ascii="Arial" w:eastAsia="Arial" w:hAnsi="Arial"/>
          <w:b/>
          <w:sz w:val="32"/>
          <w:rPrChange w:id="33" w:author="Russ Ott" w:date="2022-04-29T10:13:00Z">
            <w:rPr>
              <w:rFonts w:ascii="Arial" w:eastAsia="Arial" w:hAnsi="Arial"/>
              <w:b/>
              <w:color w:val="000000"/>
              <w:sz w:val="32"/>
            </w:rPr>
          </w:rPrChange>
        </w:rPr>
        <w:pPrChange w:id="34" w:author="Russ Ott" w:date="2022-04-29T10:13:00Z">
          <w:pPr>
            <w:spacing w:before="60" w:after="240" w:line="240" w:lineRule="auto"/>
            <w:jc w:val="center"/>
          </w:pPr>
        </w:pPrChange>
      </w:pPr>
      <w:r w:rsidRPr="003C3A2B">
        <w:rPr>
          <w:rFonts w:ascii="Arial" w:eastAsia="Arial" w:hAnsi="Arial"/>
          <w:b/>
          <w:sz w:val="32"/>
          <w:rPrChange w:id="35" w:author="Russ Ott" w:date="2022-04-29T10:13:00Z">
            <w:rPr>
              <w:rFonts w:ascii="Arial" w:eastAsia="Arial" w:hAnsi="Arial"/>
              <w:b/>
              <w:color w:val="000000"/>
              <w:sz w:val="32"/>
            </w:rPr>
          </w:rPrChange>
        </w:rPr>
        <w:t xml:space="preserve">Release </w:t>
      </w:r>
      <w:del w:id="36" w:author="Russ Ott" w:date="2022-04-29T10:13:00Z">
        <w:r w:rsidR="00A76ECB" w:rsidRPr="004F7086">
          <w:rPr>
            <w:rFonts w:ascii="Arial" w:hAnsi="Arial" w:cs="Arial"/>
            <w:b/>
            <w:bCs/>
            <w:color w:val="000000"/>
            <w:sz w:val="32"/>
            <w:szCs w:val="32"/>
          </w:rPr>
          <w:delText>2</w:delText>
        </w:r>
      </w:del>
      <w:ins w:id="37" w:author="Russ Ott" w:date="2022-04-29T10:13:00Z">
        <w:r w:rsidRPr="003C3A2B">
          <w:rPr>
            <w:rFonts w:ascii="Arial" w:eastAsia="Arial" w:hAnsi="Arial" w:cs="Arial"/>
            <w:b/>
            <w:bCs/>
            <w:sz w:val="32"/>
            <w:szCs w:val="32"/>
          </w:rPr>
          <w:t>3</w:t>
        </w:r>
      </w:ins>
      <w:r w:rsidRPr="003C3A2B">
        <w:rPr>
          <w:rFonts w:ascii="Arial" w:eastAsia="Arial" w:hAnsi="Arial"/>
          <w:b/>
          <w:sz w:val="32"/>
          <w:rPrChange w:id="38" w:author="Russ Ott" w:date="2022-04-29T10:13:00Z">
            <w:rPr>
              <w:rFonts w:ascii="Arial" w:eastAsia="Arial" w:hAnsi="Arial"/>
              <w:b/>
              <w:color w:val="000000"/>
              <w:sz w:val="32"/>
            </w:rPr>
          </w:rPrChange>
        </w:rPr>
        <w:t xml:space="preserve"> (US Realm)</w:t>
      </w:r>
    </w:p>
    <w:p w14:paraId="5960D199" w14:textId="77777777" w:rsidR="007471AD" w:rsidRPr="003C3A2B" w:rsidRDefault="007471AD" w:rsidP="007471AD">
      <w:pPr>
        <w:keepNext/>
        <w:keepLines/>
        <w:spacing w:before="240" w:after="60" w:line="240" w:lineRule="auto"/>
        <w:jc w:val="center"/>
        <w:rPr>
          <w:rFonts w:ascii="Arial" w:eastAsia="Arial" w:hAnsi="Arial"/>
          <w:b/>
          <w:sz w:val="32"/>
          <w:rPrChange w:id="39" w:author="Russ Ott" w:date="2022-04-29T10:13:00Z">
            <w:rPr>
              <w:rFonts w:ascii="Arial" w:eastAsia="Arial" w:hAnsi="Arial"/>
              <w:b/>
              <w:color w:val="000000"/>
              <w:sz w:val="32"/>
            </w:rPr>
          </w:rPrChange>
        </w:rPr>
        <w:pPrChange w:id="40" w:author="Russ Ott" w:date="2022-04-29T10:13:00Z">
          <w:pPr>
            <w:spacing w:before="60" w:after="240" w:line="240" w:lineRule="auto"/>
            <w:jc w:val="center"/>
          </w:pPr>
        </w:pPrChange>
      </w:pPr>
      <w:r w:rsidRPr="003C3A2B">
        <w:rPr>
          <w:rFonts w:ascii="Arial" w:eastAsia="Arial" w:hAnsi="Arial"/>
          <w:b/>
          <w:sz w:val="32"/>
          <w:rPrChange w:id="41" w:author="Russ Ott" w:date="2022-04-29T10:13:00Z">
            <w:rPr>
              <w:rFonts w:ascii="Arial" w:eastAsia="Arial" w:hAnsi="Arial"/>
              <w:b/>
              <w:color w:val="000000"/>
              <w:sz w:val="32"/>
            </w:rPr>
          </w:rPrChange>
        </w:rPr>
        <w:t>Standard for Trial Use</w:t>
      </w:r>
    </w:p>
    <w:p w14:paraId="6EDABBCC" w14:textId="77777777" w:rsidR="0077789C" w:rsidRPr="0077789C" w:rsidRDefault="0077789C" w:rsidP="0077789C">
      <w:pPr>
        <w:spacing w:before="240" w:after="60"/>
        <w:jc w:val="center"/>
        <w:rPr>
          <w:del w:id="42" w:author="Russ Ott" w:date="2022-04-29T10:13:00Z"/>
          <w:rFonts w:ascii="Arial" w:hAnsi="Arial" w:cs="Arial"/>
          <w:b/>
          <w:bCs/>
          <w:color w:val="000000"/>
          <w:sz w:val="24"/>
          <w:szCs w:val="32"/>
        </w:rPr>
      </w:pPr>
      <w:del w:id="43" w:author="Russ Ott" w:date="2022-04-29T10:13:00Z">
        <w:r w:rsidRPr="0077789C">
          <w:rPr>
            <w:rFonts w:ascii="Arial" w:hAnsi="Arial" w:cs="Arial"/>
            <w:b/>
            <w:bCs/>
            <w:color w:val="000000"/>
            <w:sz w:val="24"/>
            <w:szCs w:val="32"/>
          </w:rPr>
          <w:delText>October 2019</w:delText>
        </w:r>
      </w:del>
    </w:p>
    <w:p w14:paraId="7255CA99" w14:textId="586378C5" w:rsidR="007471AD" w:rsidRDefault="0077789C" w:rsidP="007471AD">
      <w:pPr>
        <w:tabs>
          <w:tab w:val="left" w:pos="270"/>
        </w:tabs>
        <w:spacing w:before="240" w:after="60" w:line="240" w:lineRule="auto"/>
        <w:jc w:val="center"/>
        <w:rPr>
          <w:ins w:id="44" w:author="Russ Ott" w:date="2022-04-29T10:13:00Z"/>
          <w:rFonts w:ascii="Arial" w:hAnsi="Arial"/>
          <w:b/>
          <w:kern w:val="28"/>
          <w:sz w:val="24"/>
        </w:rPr>
      </w:pPr>
      <w:del w:id="45" w:author="Russ Ott" w:date="2022-04-29T10:13:00Z">
        <w:r w:rsidRPr="0035242B">
          <w:rPr>
            <w:rFonts w:ascii="Arial" w:hAnsi="Arial" w:cs="Arial"/>
            <w:b/>
            <w:bCs/>
            <w:color w:val="000000"/>
            <w:sz w:val="22"/>
            <w:szCs w:val="22"/>
          </w:rPr>
          <w:delText>October 2021 Errata Version</w:delText>
        </w:r>
      </w:del>
      <w:ins w:id="46" w:author="Russ Ott" w:date="2022-04-29T10:13:00Z">
        <w:r w:rsidR="007471AD" w:rsidRPr="003C3A2B">
          <w:rPr>
            <w:rFonts w:ascii="Arial" w:hAnsi="Arial"/>
            <w:b/>
            <w:kern w:val="28"/>
            <w:sz w:val="24"/>
          </w:rPr>
          <w:t>May 2022</w:t>
        </w:r>
      </w:ins>
    </w:p>
    <w:p w14:paraId="604A3EA0" w14:textId="77777777" w:rsidR="007471AD" w:rsidRDefault="007471AD" w:rsidP="007471AD">
      <w:pPr>
        <w:tabs>
          <w:tab w:val="left" w:pos="270"/>
        </w:tabs>
        <w:spacing w:before="240" w:after="60" w:line="240" w:lineRule="auto"/>
        <w:jc w:val="center"/>
        <w:rPr>
          <w:rFonts w:ascii="Arial" w:hAnsi="Arial"/>
          <w:b/>
          <w:kern w:val="28"/>
          <w:sz w:val="24"/>
          <w:rPrChange w:id="47" w:author="Russ Ott" w:date="2022-04-29T10:13:00Z">
            <w:rPr>
              <w:rFonts w:ascii="Arial" w:hAnsi="Arial"/>
              <w:b/>
              <w:color w:val="000000"/>
              <w:sz w:val="22"/>
            </w:rPr>
          </w:rPrChange>
        </w:rPr>
        <w:pPrChange w:id="48" w:author="Russ Ott" w:date="2022-04-29T10:13:00Z">
          <w:pPr>
            <w:spacing w:before="60" w:after="240"/>
            <w:jc w:val="center"/>
          </w:pPr>
        </w:pPrChange>
      </w:pPr>
    </w:p>
    <w:p w14:paraId="3149EDA0" w14:textId="77777777" w:rsidR="007471AD" w:rsidRDefault="007471AD" w:rsidP="007471AD">
      <w:pPr>
        <w:pStyle w:val="BodyText0"/>
        <w:jc w:val="center"/>
        <w:rPr>
          <w:rFonts w:ascii="Arial"/>
          <w:b/>
          <w:sz w:val="28"/>
        </w:rPr>
      </w:pPr>
      <w:r>
        <w:rPr>
          <w:rFonts w:ascii="Arial" w:hAnsi="Arial" w:cs="Arial"/>
          <w:b/>
          <w:bCs/>
          <w:color w:val="1F497D" w:themeColor="text2"/>
          <w:sz w:val="28"/>
          <w:szCs w:val="28"/>
        </w:rPr>
        <w:t>Appendix B: UDI Organizer template from C-CDA Supplemental Templates for Unique Device Identifier (UDI)</w:t>
      </w:r>
    </w:p>
    <w:p w14:paraId="7B1CFA8D" w14:textId="77777777" w:rsidR="00A76ECB" w:rsidRPr="004F7086" w:rsidRDefault="00A76ECB" w:rsidP="00A76ECB">
      <w:pPr>
        <w:spacing w:after="0" w:line="240" w:lineRule="auto"/>
        <w:jc w:val="right"/>
        <w:rPr>
          <w:del w:id="49" w:author="Russ Ott" w:date="2022-04-29T10:13:00Z"/>
          <w:rFonts w:ascii="Arial" w:hAnsi="Arial" w:cs="Arial"/>
          <w:sz w:val="24"/>
        </w:rPr>
      </w:pPr>
      <w:del w:id="50" w:author="Russ Ott" w:date="2022-04-29T10:13:00Z">
        <w:r w:rsidRPr="004F7086">
          <w:rPr>
            <w:rFonts w:ascii="Arial" w:hAnsi="Arial" w:cs="Arial"/>
            <w:b/>
            <w:bCs/>
            <w:color w:val="000000"/>
            <w:sz w:val="24"/>
          </w:rPr>
          <w:delText>Sponsored by:</w:delText>
        </w:r>
        <w:r w:rsidRPr="004F7086">
          <w:rPr>
            <w:rFonts w:ascii="Arial" w:hAnsi="Arial" w:cs="Arial"/>
            <w:b/>
            <w:bCs/>
            <w:color w:val="000000"/>
            <w:sz w:val="24"/>
          </w:rPr>
          <w:br/>
          <w:delText>Structured Documents Work Group</w:delText>
        </w:r>
      </w:del>
    </w:p>
    <w:p w14:paraId="1C149D79" w14:textId="77777777" w:rsidR="007471AD" w:rsidRPr="003C3A2B" w:rsidRDefault="007471AD" w:rsidP="007471AD">
      <w:pPr>
        <w:spacing w:after="120" w:line="240" w:lineRule="auto"/>
        <w:rPr>
          <w:rFonts w:ascii="Calibri" w:eastAsia="Arial" w:hAnsi="Calibri"/>
          <w:rPrChange w:id="51" w:author="Russ Ott" w:date="2022-04-29T10:13:00Z">
            <w:rPr>
              <w:rFonts w:ascii="Times New Roman" w:eastAsia="Arial" w:hAnsi="Times New Roman"/>
              <w:sz w:val="24"/>
            </w:rPr>
          </w:rPrChange>
        </w:rPr>
        <w:pPrChange w:id="52" w:author="Russ Ott" w:date="2022-04-29T10:13:00Z">
          <w:pPr>
            <w:spacing w:after="120" w:line="240" w:lineRule="auto"/>
            <w:jc w:val="right"/>
          </w:pPr>
        </w:pPrChange>
      </w:pPr>
    </w:p>
    <w:p w14:paraId="5DE9E7DF" w14:textId="2AA4A190" w:rsidR="007471AD" w:rsidRPr="003C3A2B" w:rsidRDefault="007471AD" w:rsidP="007471AD">
      <w:pPr>
        <w:spacing w:after="120" w:line="240" w:lineRule="auto"/>
        <w:rPr>
          <w:rFonts w:ascii="Arial" w:eastAsia="Arial" w:hAnsi="Arial" w:cs="Arial"/>
          <w:szCs w:val="20"/>
        </w:rPr>
      </w:pPr>
      <w:r w:rsidRPr="003C3A2B">
        <w:rPr>
          <w:rFonts w:ascii="Arial" w:eastAsia="Arial" w:hAnsi="Arial" w:cs="Arial"/>
          <w:szCs w:val="20"/>
        </w:rPr>
        <w:t xml:space="preserve">Publication of this standard for trial use (STU) has been approved by Health Level Seven International (HL7). This STU is not an accredited American National Standard.  The feedback period on the use of this STU shall end 12 months from the date of publication. For information on submitting feedback see </w:t>
      </w:r>
      <w:hyperlink r:id="rId9" w:history="1">
        <w:r w:rsidRPr="003C3A2B">
          <w:rPr>
            <w:rFonts w:ascii="Arial" w:eastAsia="Arial" w:hAnsi="Arial" w:cs="Arial"/>
            <w:color w:val="333399"/>
            <w:szCs w:val="20"/>
            <w:u w:val="single"/>
          </w:rPr>
          <w:t>http://www.hl7.org/permalink/?SpecificationFeedback</w:t>
        </w:r>
      </w:hyperlink>
      <w:r w:rsidRPr="003C3A2B">
        <w:rPr>
          <w:rFonts w:ascii="Arial" w:eastAsia="Arial" w:hAnsi="Arial" w:cs="Arial"/>
          <w:szCs w:val="20"/>
        </w:rPr>
        <w:t xml:space="preserve">. </w:t>
      </w:r>
    </w:p>
    <w:p w14:paraId="717149B3" w14:textId="77777777" w:rsidR="007471AD" w:rsidRPr="003C3A2B" w:rsidRDefault="007471AD" w:rsidP="007471AD">
      <w:pPr>
        <w:spacing w:after="120" w:line="240" w:lineRule="auto"/>
        <w:rPr>
          <w:rFonts w:ascii="Arial" w:eastAsia="Arial" w:hAnsi="Arial" w:cs="Arial"/>
          <w:szCs w:val="20"/>
        </w:rPr>
      </w:pPr>
      <w:r w:rsidRPr="003C3A2B">
        <w:rPr>
          <w:rFonts w:ascii="Arial" w:eastAsia="Arial" w:hAnsi="Arial" w:cs="Arial"/>
          <w:szCs w:val="20"/>
        </w:rPr>
        <w:t xml:space="preserve">Following this </w:t>
      </w:r>
      <w:proofErr w:type="gramStart"/>
      <w:r w:rsidRPr="003C3A2B">
        <w:rPr>
          <w:rFonts w:ascii="Arial" w:eastAsia="Arial" w:hAnsi="Arial" w:cs="Arial"/>
          <w:szCs w:val="20"/>
        </w:rPr>
        <w:t>12 month</w:t>
      </w:r>
      <w:proofErr w:type="gramEnd"/>
      <w:r w:rsidRPr="003C3A2B">
        <w:rPr>
          <w:rFonts w:ascii="Arial" w:eastAsia="Arial" w:hAnsi="Arial" w:cs="Arial"/>
          <w:szCs w:val="20"/>
        </w:rPr>
        <w:t xml:space="preserve"> feedback period, this STU, revised as necessary, may be resubmitted for further feedback or submitted to a normative ballot in preparation for approval by ANSI as an American National Standard. Implementations of this STU shall be viable throughout any subsequent normative ballot process and for up to six months after publication of the relevant normative standard.</w:t>
      </w:r>
    </w:p>
    <w:p w14:paraId="22254340" w14:textId="77777777" w:rsidR="007471AD" w:rsidRPr="003C3A2B" w:rsidRDefault="007471AD" w:rsidP="007471AD">
      <w:pPr>
        <w:tabs>
          <w:tab w:val="left" w:pos="270"/>
        </w:tabs>
        <w:spacing w:after="120"/>
        <w:rPr>
          <w:ins w:id="53" w:author="Russ Ott" w:date="2022-04-29T10:13:00Z"/>
          <w:rFonts w:ascii="Arial" w:eastAsia="Arial" w:hAnsi="Arial" w:cs="Arial"/>
          <w:szCs w:val="20"/>
        </w:rPr>
      </w:pPr>
    </w:p>
    <w:p w14:paraId="0A91C565" w14:textId="21C4DD06" w:rsidR="007471AD" w:rsidRPr="003C3A2B" w:rsidRDefault="007471AD" w:rsidP="007471AD">
      <w:pPr>
        <w:spacing w:after="100" w:line="240" w:lineRule="auto"/>
        <w:rPr>
          <w:rFonts w:ascii="Arial" w:eastAsia="Arial" w:hAnsi="Arial" w:cs="Arial"/>
          <w:b/>
          <w:sz w:val="18"/>
          <w:szCs w:val="18"/>
        </w:rPr>
        <w:pPrChange w:id="54" w:author="Russ Ott" w:date="2022-04-29T10:13:00Z">
          <w:pPr>
            <w:spacing w:line="302" w:lineRule="auto"/>
          </w:pPr>
        </w:pPrChange>
      </w:pPr>
      <w:r w:rsidRPr="003C3A2B">
        <w:rPr>
          <w:rFonts w:ascii="Arial" w:eastAsia="Arial" w:hAnsi="Arial" w:cs="Arial"/>
          <w:color w:val="000000"/>
          <w:sz w:val="18"/>
          <w:szCs w:val="18"/>
        </w:rPr>
        <w:t xml:space="preserve">Copyright © 2021 Health Level Seven International ® ALL RIGHTS RESERVED. </w:t>
      </w:r>
      <w:r w:rsidRPr="003C3A2B">
        <w:rPr>
          <w:rFonts w:ascii="Arial" w:eastAsia="Arial" w:hAnsi="Arial" w:cs="Arial"/>
          <w:sz w:val="18"/>
          <w:szCs w:val="18"/>
        </w:rPr>
        <w:t xml:space="preserve">The reproduction of this material in any form is strictly forbidden without the written permission of the publisher.  </w:t>
      </w:r>
      <w:r w:rsidRPr="003C3A2B">
        <w:rPr>
          <w:rFonts w:ascii="Arial" w:eastAsia="Arial" w:hAnsi="Arial" w:cs="Arial"/>
          <w:color w:val="000000"/>
          <w:sz w:val="18"/>
          <w:szCs w:val="18"/>
        </w:rPr>
        <w:t>HL7 International and Health Level Seven are registered trademarks of Health Level Seven International. Reg. U.S. Pat &amp; TM Off</w:t>
      </w:r>
      <w:r w:rsidRPr="003C3A2B">
        <w:rPr>
          <w:rFonts w:ascii="Arial" w:eastAsia="Arial" w:hAnsi="Arial" w:cs="Arial"/>
          <w:b/>
          <w:sz w:val="18"/>
          <w:szCs w:val="18"/>
        </w:rPr>
        <w:t>.</w:t>
      </w:r>
      <w:del w:id="55" w:author="Russ Ott" w:date="2022-04-29T10:13:00Z">
        <w:r w:rsidR="00A76ECB">
          <w:rPr>
            <w:rFonts w:ascii="Arial" w:hAnsi="Arial" w:cs="Arial"/>
            <w:b/>
            <w:sz w:val="18"/>
            <w:szCs w:val="18"/>
          </w:rPr>
          <w:br w:type="page"/>
        </w:r>
      </w:del>
    </w:p>
    <w:p w14:paraId="7D45BDDD" w14:textId="77777777" w:rsidR="007471AD" w:rsidRPr="003C3A2B" w:rsidRDefault="007471AD" w:rsidP="007471AD">
      <w:pPr>
        <w:spacing w:after="0" w:line="240" w:lineRule="auto"/>
        <w:rPr>
          <w:rFonts w:ascii="Arial" w:eastAsia="Arial" w:hAnsi="Arial" w:cs="Arial"/>
          <w:b/>
          <w:sz w:val="22"/>
          <w:szCs w:val="20"/>
        </w:rPr>
        <w:pPrChange w:id="56" w:author="Russ Ott" w:date="2022-04-29T10:13:00Z">
          <w:pPr>
            <w:spacing w:line="302" w:lineRule="auto"/>
          </w:pPr>
        </w:pPrChange>
      </w:pPr>
      <w:r w:rsidRPr="003C3A2B">
        <w:rPr>
          <w:rFonts w:ascii="Arial" w:eastAsia="Arial" w:hAnsi="Arial" w:cs="Arial"/>
          <w:b/>
          <w:sz w:val="22"/>
          <w:szCs w:val="20"/>
        </w:rPr>
        <w:lastRenderedPageBreak/>
        <w:t xml:space="preserve">IMPORTANT NOTES: </w:t>
      </w:r>
    </w:p>
    <w:p w14:paraId="7791D4BF" w14:textId="77777777" w:rsidR="007471AD" w:rsidRPr="003C3A2B" w:rsidRDefault="007471AD" w:rsidP="007471AD">
      <w:pPr>
        <w:autoSpaceDE w:val="0"/>
        <w:autoSpaceDN w:val="0"/>
        <w:adjustRightInd w:val="0"/>
        <w:spacing w:after="0" w:line="240" w:lineRule="auto"/>
        <w:rPr>
          <w:rFonts w:ascii="Calibri" w:eastAsia="Arial" w:hAnsi="Calibri" w:cs="Calibri"/>
          <w:color w:val="000000"/>
          <w:sz w:val="18"/>
          <w:szCs w:val="20"/>
        </w:rPr>
      </w:pPr>
      <w:r w:rsidRPr="003C3A2B">
        <w:rPr>
          <w:rFonts w:ascii="Calibri" w:eastAsia="Arial" w:hAnsi="Calibri" w:cs="Calibri"/>
          <w:color w:val="000000"/>
          <w:sz w:val="18"/>
          <w:szCs w:val="20"/>
        </w:rPr>
        <w:t xml:space="preserve">HL7 licenses its standards and select IP free of charge. </w:t>
      </w:r>
      <w:r w:rsidRPr="003C3A2B">
        <w:rPr>
          <w:rFonts w:ascii="Calibri" w:eastAsia="Arial" w:hAnsi="Calibri" w:cs="Calibri"/>
          <w:b/>
          <w:bCs/>
          <w:color w:val="000000"/>
          <w:sz w:val="18"/>
          <w:szCs w:val="20"/>
        </w:rPr>
        <w:t xml:space="preserve">If you did not acquire a free license from HL7 for this document, </w:t>
      </w:r>
      <w:r w:rsidRPr="003C3A2B">
        <w:rPr>
          <w:rFonts w:ascii="Calibri" w:eastAsia="Arial" w:hAnsi="Calibri" w:cs="Calibri"/>
          <w:color w:val="000000"/>
          <w:sz w:val="18"/>
          <w:szCs w:val="20"/>
        </w:rPr>
        <w:t xml:space="preserve">you are not authorized to access or make any use of it. To obtain a free license, please visit http://www.HL7.org/implement/standards/index.cfm. </w:t>
      </w:r>
    </w:p>
    <w:p w14:paraId="309BA131" w14:textId="77777777" w:rsidR="007471AD" w:rsidRPr="003C3A2B" w:rsidRDefault="007471AD" w:rsidP="007471AD">
      <w:pPr>
        <w:autoSpaceDE w:val="0"/>
        <w:autoSpaceDN w:val="0"/>
        <w:adjustRightInd w:val="0"/>
        <w:spacing w:after="0" w:line="240" w:lineRule="auto"/>
        <w:rPr>
          <w:rFonts w:ascii="Calibri" w:eastAsia="Arial" w:hAnsi="Calibri" w:cs="Calibri"/>
          <w:color w:val="000000"/>
          <w:sz w:val="18"/>
          <w:szCs w:val="20"/>
        </w:rPr>
      </w:pPr>
      <w:r w:rsidRPr="003C3A2B">
        <w:rPr>
          <w:rFonts w:ascii="Calibri" w:eastAsia="Arial" w:hAnsi="Calibri" w:cs="Calibri"/>
          <w:b/>
          <w:bCs/>
          <w:color w:val="000000"/>
          <w:sz w:val="18"/>
          <w:szCs w:val="20"/>
        </w:rPr>
        <w:t xml:space="preserve">If you are the individual that obtained the license for this HL7 Standard, specification or other freely licensed work (in </w:t>
      </w:r>
      <w:proofErr w:type="gramStart"/>
      <w:r w:rsidRPr="003C3A2B">
        <w:rPr>
          <w:rFonts w:ascii="Calibri" w:eastAsia="Arial" w:hAnsi="Calibri" w:cs="Calibri"/>
          <w:b/>
          <w:bCs/>
          <w:color w:val="000000"/>
          <w:sz w:val="18"/>
          <w:szCs w:val="20"/>
        </w:rPr>
        <w:t>each and every</w:t>
      </w:r>
      <w:proofErr w:type="gramEnd"/>
      <w:r w:rsidRPr="003C3A2B">
        <w:rPr>
          <w:rFonts w:ascii="Calibri" w:eastAsia="Arial" w:hAnsi="Calibri" w:cs="Calibri"/>
          <w:b/>
          <w:bCs/>
          <w:color w:val="000000"/>
          <w:sz w:val="18"/>
          <w:szCs w:val="20"/>
        </w:rPr>
        <w:t xml:space="preserve"> instance "Specified Material")</w:t>
      </w:r>
      <w:r w:rsidRPr="003C3A2B">
        <w:rPr>
          <w:rFonts w:ascii="Calibri" w:eastAsia="Arial" w:hAnsi="Calibri" w:cs="Calibri"/>
          <w:color w:val="000000"/>
          <w:sz w:val="18"/>
          <w:szCs w:val="20"/>
        </w:rPr>
        <w:t xml:space="preserve">, the following describes the permitted uses of the Material. </w:t>
      </w:r>
    </w:p>
    <w:p w14:paraId="5D83ADBD" w14:textId="77777777" w:rsidR="007471AD" w:rsidRPr="003C3A2B" w:rsidRDefault="007471AD" w:rsidP="007471AD">
      <w:pPr>
        <w:autoSpaceDE w:val="0"/>
        <w:autoSpaceDN w:val="0"/>
        <w:adjustRightInd w:val="0"/>
        <w:spacing w:after="0" w:line="240" w:lineRule="auto"/>
        <w:rPr>
          <w:rFonts w:ascii="Calibri" w:eastAsia="Arial" w:hAnsi="Calibri" w:cs="Calibri"/>
          <w:color w:val="000000"/>
          <w:sz w:val="18"/>
          <w:szCs w:val="20"/>
        </w:rPr>
      </w:pPr>
      <w:r w:rsidRPr="003C3A2B">
        <w:rPr>
          <w:rFonts w:ascii="Calibri" w:eastAsia="Arial" w:hAnsi="Calibri" w:cs="Calibri"/>
          <w:b/>
          <w:bCs/>
          <w:color w:val="000000"/>
          <w:sz w:val="18"/>
          <w:szCs w:val="20"/>
        </w:rPr>
        <w:t xml:space="preserve">A. HL7 INDIVIDUAL, STUDENT AND HEALTH PROFESSIONAL MEMBERS, </w:t>
      </w:r>
      <w:r w:rsidRPr="003C3A2B">
        <w:rPr>
          <w:rFonts w:ascii="Calibri" w:eastAsia="Arial" w:hAnsi="Calibri" w:cs="Calibri"/>
          <w:color w:val="000000"/>
          <w:sz w:val="18"/>
          <w:szCs w:val="20"/>
        </w:rPr>
        <w:t xml:space="preserve">who register and agree to the terms of HL7’s license, are authorized, without additional charge, to read, and to use Specified Material to develop and sell products and services that implement, but do not directly incorporate, the Specified Material in whole or in part without paying license fees to HL7. </w:t>
      </w:r>
    </w:p>
    <w:p w14:paraId="1FAD1CCE" w14:textId="77777777" w:rsidR="007471AD" w:rsidRPr="003C3A2B" w:rsidRDefault="007471AD" w:rsidP="007471AD">
      <w:pPr>
        <w:autoSpaceDE w:val="0"/>
        <w:autoSpaceDN w:val="0"/>
        <w:adjustRightInd w:val="0"/>
        <w:spacing w:after="0" w:line="240" w:lineRule="auto"/>
        <w:rPr>
          <w:rFonts w:ascii="Calibri" w:eastAsia="Arial" w:hAnsi="Calibri" w:cs="Calibri"/>
          <w:color w:val="000000"/>
          <w:sz w:val="18"/>
          <w:szCs w:val="20"/>
        </w:rPr>
      </w:pPr>
      <w:r w:rsidRPr="003C3A2B">
        <w:rPr>
          <w:rFonts w:ascii="Calibri" w:eastAsia="Arial" w:hAnsi="Calibri" w:cs="Calibri"/>
          <w:color w:val="000000"/>
          <w:sz w:val="18"/>
          <w:szCs w:val="20"/>
        </w:rPr>
        <w:t xml:space="preserve">INDIVIDUAL, STUDENT AND HEALTH PROFESSIONAL MEMBERS wishing to incorporate additional items of Special Material in whole or part, into products and services, or to enjoy additional authorizations granted to HL7 ORGANIZATIONAL MEMBERS as noted below, must become ORGANIZATIONAL MEMBERS of HL7. </w:t>
      </w:r>
    </w:p>
    <w:p w14:paraId="4F36C8F3" w14:textId="77777777" w:rsidR="007471AD" w:rsidRPr="003C3A2B" w:rsidRDefault="007471AD" w:rsidP="007471AD">
      <w:pPr>
        <w:autoSpaceDE w:val="0"/>
        <w:autoSpaceDN w:val="0"/>
        <w:adjustRightInd w:val="0"/>
        <w:spacing w:after="0" w:line="240" w:lineRule="auto"/>
        <w:rPr>
          <w:rFonts w:ascii="Calibri" w:eastAsia="Arial" w:hAnsi="Calibri" w:cs="Calibri"/>
          <w:color w:val="000000"/>
          <w:sz w:val="18"/>
          <w:szCs w:val="20"/>
        </w:rPr>
      </w:pPr>
      <w:r w:rsidRPr="003C3A2B">
        <w:rPr>
          <w:rFonts w:ascii="Calibri" w:eastAsia="Arial" w:hAnsi="Calibri" w:cs="Calibri"/>
          <w:b/>
          <w:bCs/>
          <w:color w:val="000000"/>
          <w:sz w:val="18"/>
          <w:szCs w:val="20"/>
        </w:rPr>
        <w:t xml:space="preserve">B. HL7 ORGANIZATION MEMBERS, </w:t>
      </w:r>
      <w:r w:rsidRPr="003C3A2B">
        <w:rPr>
          <w:rFonts w:ascii="Calibri" w:eastAsia="Arial" w:hAnsi="Calibri" w:cs="Calibri"/>
          <w:color w:val="000000"/>
          <w:sz w:val="18"/>
          <w:szCs w:val="20"/>
        </w:rPr>
        <w:t xml:space="preserve">who register and agree to the terms of HL7's License, are authorized, without additional charge, on a perpetual (except as provided for in the full license terms governing the Material), non-exclusive and worldwide basis, the right to (a) download, copy (for internal purposes only) and share this Material with your employees and consultants for study purposes, and (b) utilize the Material for the purpose of developing, making, having made, using, marketing, importing, offering to sell or license, and selling or licensing, and to otherwise distribute, Compliant Products, in all cases subject to the conditions set forth in this Agreement and any relevant patent and other intellectual property rights of third parties (which may include members of HL7). No other license, sublicense, or other rights of any kind are granted under this Agreement. </w:t>
      </w:r>
    </w:p>
    <w:p w14:paraId="03C80260" w14:textId="77777777" w:rsidR="007471AD" w:rsidRPr="003C3A2B" w:rsidRDefault="007471AD" w:rsidP="007471AD">
      <w:pPr>
        <w:autoSpaceDE w:val="0"/>
        <w:autoSpaceDN w:val="0"/>
        <w:adjustRightInd w:val="0"/>
        <w:spacing w:after="0" w:line="240" w:lineRule="auto"/>
        <w:rPr>
          <w:rFonts w:ascii="Calibri" w:eastAsia="Arial" w:hAnsi="Calibri" w:cs="Calibri"/>
          <w:color w:val="000000"/>
          <w:sz w:val="18"/>
          <w:szCs w:val="20"/>
        </w:rPr>
      </w:pPr>
      <w:r w:rsidRPr="003C3A2B">
        <w:rPr>
          <w:rFonts w:ascii="Calibri" w:eastAsia="Arial" w:hAnsi="Calibri" w:cs="Calibri"/>
          <w:b/>
          <w:bCs/>
          <w:color w:val="000000"/>
          <w:sz w:val="18"/>
          <w:szCs w:val="20"/>
        </w:rPr>
        <w:t xml:space="preserve">C. NON-MEMBERS, </w:t>
      </w:r>
      <w:r w:rsidRPr="003C3A2B">
        <w:rPr>
          <w:rFonts w:ascii="Calibri" w:eastAsia="Arial" w:hAnsi="Calibri" w:cs="Calibri"/>
          <w:color w:val="000000"/>
          <w:sz w:val="18"/>
          <w:szCs w:val="20"/>
        </w:rPr>
        <w:t xml:space="preserve">who register and agree to the terms of HL7’s IP policy for Specified Material, are authorized, without additional charge, to read and use the Specified Material for evaluating whether to implement, or in implementing, the Specified Material, and to use Specified Material to develop and sell products and services that implement, but do not directly incorporate, the Specified Material in whole or in part. </w:t>
      </w:r>
    </w:p>
    <w:p w14:paraId="2B0FC629" w14:textId="77777777" w:rsidR="007471AD" w:rsidRPr="003C3A2B" w:rsidRDefault="007471AD" w:rsidP="007471AD">
      <w:pPr>
        <w:autoSpaceDE w:val="0"/>
        <w:autoSpaceDN w:val="0"/>
        <w:adjustRightInd w:val="0"/>
        <w:spacing w:after="0" w:line="240" w:lineRule="auto"/>
        <w:rPr>
          <w:rFonts w:ascii="Calibri" w:eastAsia="Arial" w:hAnsi="Calibri" w:cs="Calibri"/>
          <w:color w:val="000000"/>
          <w:sz w:val="18"/>
          <w:szCs w:val="20"/>
        </w:rPr>
      </w:pPr>
      <w:r w:rsidRPr="003C3A2B">
        <w:rPr>
          <w:rFonts w:ascii="Calibri" w:eastAsia="Arial" w:hAnsi="Calibri" w:cs="Calibri"/>
          <w:color w:val="000000"/>
          <w:sz w:val="18"/>
          <w:szCs w:val="20"/>
        </w:rPr>
        <w:t xml:space="preserve">NON-MEMBERS wishing to incorporate additional items of Specified Material in whole or part, into products and services, or to enjoy the additional authorizations granted to HL7 ORGANIZATIONAL MEMBERS, as noted above, must become ORGANIZATIONAL MEMBERS of HL7. </w:t>
      </w:r>
    </w:p>
    <w:p w14:paraId="1731EFF5" w14:textId="77777777" w:rsidR="007471AD" w:rsidRPr="003C3A2B" w:rsidRDefault="007471AD" w:rsidP="007471AD">
      <w:pPr>
        <w:spacing w:after="0" w:line="240" w:lineRule="auto"/>
        <w:rPr>
          <w:rFonts w:ascii="Arial" w:eastAsia="Arial" w:hAnsi="Arial" w:cs="Arial"/>
          <w:sz w:val="18"/>
          <w:szCs w:val="20"/>
        </w:rPr>
      </w:pPr>
      <w:r w:rsidRPr="003C3A2B">
        <w:rPr>
          <w:rFonts w:ascii="Arial" w:eastAsia="Arial" w:hAnsi="Arial" w:cs="Arial"/>
          <w:sz w:val="18"/>
          <w:szCs w:val="20"/>
        </w:rPr>
        <w:t>Please see http://www.HL7.org/legal/ippolicy.cfm for the full license terms governing the Material.</w:t>
      </w:r>
    </w:p>
    <w:p w14:paraId="71CF5468" w14:textId="77777777" w:rsidR="007471AD" w:rsidRPr="003C3A2B" w:rsidRDefault="007471AD" w:rsidP="007471AD">
      <w:pPr>
        <w:spacing w:after="0" w:line="240" w:lineRule="auto"/>
        <w:rPr>
          <w:rFonts w:ascii="Arial" w:eastAsia="Arial" w:hAnsi="Arial" w:cs="Arial"/>
          <w:sz w:val="18"/>
          <w:szCs w:val="20"/>
        </w:rPr>
      </w:pPr>
    </w:p>
    <w:p w14:paraId="39E601C8" w14:textId="77777777" w:rsidR="007471AD" w:rsidRPr="003C3A2B" w:rsidRDefault="007471AD" w:rsidP="007471AD">
      <w:pPr>
        <w:spacing w:after="0" w:line="240" w:lineRule="auto"/>
        <w:rPr>
          <w:rFonts w:ascii="Arial" w:eastAsia="Arial" w:hAnsi="Arial" w:cs="Arial"/>
          <w:sz w:val="18"/>
          <w:szCs w:val="20"/>
        </w:rPr>
      </w:pPr>
      <w:r w:rsidRPr="003C3A2B">
        <w:rPr>
          <w:rFonts w:ascii="Arial" w:eastAsia="Arial" w:hAnsi="Arial" w:cs="Arial"/>
          <w:b/>
          <w:bCs/>
          <w:color w:val="000000"/>
          <w:sz w:val="18"/>
          <w:szCs w:val="20"/>
        </w:rPr>
        <w:t xml:space="preserve">Ownership. </w:t>
      </w:r>
      <w:r w:rsidRPr="003C3A2B">
        <w:rPr>
          <w:rFonts w:ascii="Arial" w:eastAsia="Arial" w:hAnsi="Arial" w:cs="Arial"/>
          <w:bCs/>
          <w:color w:val="000000"/>
          <w:sz w:val="18"/>
          <w:szCs w:val="20"/>
        </w:rPr>
        <w:t xml:space="preserve">Licensee agrees and acknowledges that </w:t>
      </w:r>
      <w:r w:rsidRPr="003C3A2B">
        <w:rPr>
          <w:rFonts w:ascii="Arial" w:eastAsia="Arial" w:hAnsi="Arial" w:cs="Arial"/>
          <w:b/>
          <w:bCs/>
          <w:color w:val="000000"/>
          <w:sz w:val="18"/>
          <w:szCs w:val="20"/>
        </w:rPr>
        <w:t xml:space="preserve">HL7 owns </w:t>
      </w:r>
      <w:r w:rsidRPr="003C3A2B">
        <w:rPr>
          <w:rFonts w:ascii="Arial" w:eastAsia="Arial" w:hAnsi="Arial" w:cs="Arial"/>
          <w:bCs/>
          <w:color w:val="000000"/>
          <w:sz w:val="18"/>
          <w:szCs w:val="20"/>
        </w:rPr>
        <w:t xml:space="preserve">all right, title, and interest, in and to the Trademark. Licensee shall </w:t>
      </w:r>
      <w:r w:rsidRPr="003C3A2B">
        <w:rPr>
          <w:rFonts w:ascii="Arial" w:eastAsia="Arial" w:hAnsi="Arial" w:cs="Arial"/>
          <w:b/>
          <w:bCs/>
          <w:color w:val="000000"/>
          <w:sz w:val="18"/>
          <w:szCs w:val="20"/>
        </w:rPr>
        <w:t>take no action contrary to, or inconsistent with</w:t>
      </w:r>
      <w:r w:rsidRPr="003C3A2B">
        <w:rPr>
          <w:rFonts w:ascii="Arial" w:eastAsia="Arial" w:hAnsi="Arial" w:cs="Arial"/>
          <w:bCs/>
          <w:color w:val="000000"/>
          <w:sz w:val="18"/>
          <w:szCs w:val="20"/>
        </w:rPr>
        <w:t>, the foregoing.</w:t>
      </w:r>
    </w:p>
    <w:p w14:paraId="47DF33FE" w14:textId="77777777" w:rsidR="007471AD" w:rsidRPr="003C3A2B" w:rsidRDefault="007471AD" w:rsidP="007471AD">
      <w:pPr>
        <w:spacing w:before="100" w:beforeAutospacing="1" w:after="100" w:afterAutospacing="1" w:line="240" w:lineRule="auto"/>
        <w:rPr>
          <w:rFonts w:ascii="Arial" w:eastAsia="Arial" w:hAnsi="Arial" w:cs="Arial"/>
          <w:color w:val="000000"/>
          <w:sz w:val="18"/>
          <w:szCs w:val="20"/>
        </w:rPr>
      </w:pPr>
      <w:r w:rsidRPr="003C3A2B">
        <w:rPr>
          <w:rFonts w:ascii="Arial" w:eastAsia="Arial" w:hAnsi="Arial" w:cs="Arial"/>
          <w:b/>
          <w:bCs/>
          <w:color w:val="000000"/>
          <w:sz w:val="18"/>
          <w:szCs w:val="20"/>
        </w:rPr>
        <w:t xml:space="preserve">Licensee agrees and acknowledges that HL7 may not own all right, title, and interest, in and to the Materials and that the Materials </w:t>
      </w:r>
      <w:r w:rsidRPr="003C3A2B">
        <w:rPr>
          <w:rFonts w:ascii="Arial" w:eastAsia="Arial" w:hAnsi="Arial" w:cs="Arial"/>
          <w:b/>
          <w:color w:val="000000"/>
          <w:sz w:val="18"/>
          <w:szCs w:val="20"/>
        </w:rPr>
        <w:t xml:space="preserve">may contain and/or reference intellectual property owned by third parties (“Third Party IP”).  Acceptance of these License Terms does not grant Licensee any rights with respect to Third Party IP. Licensee alone is responsible for identifying and obtaining any necessary licenses or authorizations to utilize Third Party IP in connection with the Materials or otherwise. Any actions, claims or suits brought by a third party resulting from a breach of any </w:t>
      </w:r>
      <w:proofErr w:type="gramStart"/>
      <w:r w:rsidRPr="003C3A2B">
        <w:rPr>
          <w:rFonts w:ascii="Arial" w:eastAsia="Arial" w:hAnsi="Arial" w:cs="Arial"/>
          <w:b/>
          <w:color w:val="000000"/>
          <w:sz w:val="18"/>
          <w:szCs w:val="20"/>
        </w:rPr>
        <w:t>Third Party</w:t>
      </w:r>
      <w:proofErr w:type="gramEnd"/>
      <w:r w:rsidRPr="003C3A2B">
        <w:rPr>
          <w:rFonts w:ascii="Arial" w:eastAsia="Arial" w:hAnsi="Arial" w:cs="Arial"/>
          <w:b/>
          <w:color w:val="000000"/>
          <w:sz w:val="18"/>
          <w:szCs w:val="20"/>
        </w:rPr>
        <w:t xml:space="preserve"> IP right by the Licensee remains the Licensee’s liability.</w:t>
      </w:r>
    </w:p>
    <w:p w14:paraId="58DA650C" w14:textId="77777777" w:rsidR="007471AD" w:rsidRPr="003C3A2B" w:rsidRDefault="007471AD" w:rsidP="007471AD">
      <w:pPr>
        <w:spacing w:after="0" w:line="240" w:lineRule="auto"/>
        <w:rPr>
          <w:rFonts w:ascii="Arial" w:eastAsia="Arial" w:hAnsi="Arial" w:cs="Arial"/>
          <w:color w:val="000000"/>
          <w:sz w:val="18"/>
          <w:szCs w:val="20"/>
        </w:rPr>
      </w:pPr>
      <w:r w:rsidRPr="003C3A2B">
        <w:rPr>
          <w:rFonts w:ascii="Arial" w:eastAsia="Arial" w:hAnsi="Arial" w:cs="Arial"/>
          <w:color w:val="000000"/>
          <w:sz w:val="18"/>
          <w:szCs w:val="20"/>
        </w:rPr>
        <w:t>Following is a non-exhaustive list of third-party terminologies that may require a separate license:</w:t>
      </w:r>
    </w:p>
    <w:tbl>
      <w:tblPr>
        <w:tblW w:w="9360" w:type="dxa"/>
        <w:tblInd w:w="-2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10"/>
        <w:gridCol w:w="5850"/>
      </w:tblGrid>
      <w:tr w:rsidR="007471AD" w:rsidRPr="003C3A2B" w14:paraId="3EB8A886" w14:textId="77777777" w:rsidTr="007471AD">
        <w:trPr>
          <w:cantSplit/>
          <w:trHeight w:val="350"/>
          <w:tblHeader/>
        </w:trPr>
        <w:tc>
          <w:tcPr>
            <w:tcW w:w="3510" w:type="dxa"/>
          </w:tcPr>
          <w:p w14:paraId="4D636C07" w14:textId="77777777" w:rsidR="007471AD" w:rsidRPr="003C3A2B" w:rsidRDefault="007471AD" w:rsidP="007471AD">
            <w:pPr>
              <w:spacing w:after="0" w:line="240" w:lineRule="auto"/>
              <w:rPr>
                <w:rFonts w:ascii="Arial" w:eastAsia="Arial" w:hAnsi="Arial" w:cs="Arial"/>
                <w:b/>
                <w:color w:val="000000"/>
                <w:sz w:val="18"/>
                <w:szCs w:val="20"/>
              </w:rPr>
            </w:pPr>
            <w:r w:rsidRPr="003C3A2B">
              <w:rPr>
                <w:rFonts w:ascii="Arial" w:eastAsia="Arial" w:hAnsi="Arial" w:cs="Arial"/>
                <w:b/>
                <w:color w:val="000000"/>
                <w:sz w:val="18"/>
                <w:szCs w:val="20"/>
              </w:rPr>
              <w:t>Terminology</w:t>
            </w:r>
          </w:p>
        </w:tc>
        <w:tc>
          <w:tcPr>
            <w:tcW w:w="5850" w:type="dxa"/>
          </w:tcPr>
          <w:p w14:paraId="7A342D3E" w14:textId="77777777" w:rsidR="007471AD" w:rsidRPr="003C3A2B" w:rsidRDefault="007471AD" w:rsidP="007471AD">
            <w:pPr>
              <w:spacing w:after="100" w:afterAutospacing="1" w:line="240" w:lineRule="auto"/>
              <w:rPr>
                <w:rFonts w:ascii="Arial" w:eastAsia="Arial" w:hAnsi="Arial" w:cs="Arial"/>
                <w:b/>
                <w:color w:val="000000"/>
                <w:sz w:val="18"/>
                <w:szCs w:val="20"/>
              </w:rPr>
            </w:pPr>
            <w:r w:rsidRPr="003C3A2B">
              <w:rPr>
                <w:rFonts w:ascii="Arial" w:eastAsia="Arial" w:hAnsi="Arial" w:cs="Arial"/>
                <w:b/>
                <w:color w:val="000000"/>
                <w:sz w:val="18"/>
                <w:szCs w:val="20"/>
              </w:rPr>
              <w:t>Owner/Contact</w:t>
            </w:r>
          </w:p>
        </w:tc>
      </w:tr>
      <w:tr w:rsidR="007471AD" w:rsidRPr="003C3A2B" w14:paraId="3B5A351A" w14:textId="77777777" w:rsidTr="007471AD">
        <w:trPr>
          <w:cantSplit/>
        </w:trPr>
        <w:tc>
          <w:tcPr>
            <w:tcW w:w="3510" w:type="dxa"/>
          </w:tcPr>
          <w:p w14:paraId="4D25E00A" w14:textId="77777777" w:rsidR="007471AD" w:rsidRPr="003C3A2B" w:rsidRDefault="007471AD" w:rsidP="007471AD">
            <w:pPr>
              <w:spacing w:after="100" w:afterAutospacing="1" w:line="240" w:lineRule="auto"/>
              <w:rPr>
                <w:rFonts w:ascii="Arial" w:eastAsia="Arial" w:hAnsi="Arial" w:cs="Arial"/>
                <w:color w:val="000000"/>
                <w:sz w:val="18"/>
                <w:szCs w:val="20"/>
              </w:rPr>
            </w:pPr>
            <w:r w:rsidRPr="003C3A2B">
              <w:rPr>
                <w:rFonts w:ascii="Arial" w:eastAsia="Arial" w:hAnsi="Arial" w:cs="Arial"/>
                <w:color w:val="000000"/>
                <w:sz w:val="18"/>
                <w:szCs w:val="20"/>
              </w:rPr>
              <w:t>Current Procedures Terminology (CPT) code set</w:t>
            </w:r>
          </w:p>
        </w:tc>
        <w:tc>
          <w:tcPr>
            <w:tcW w:w="5850" w:type="dxa"/>
          </w:tcPr>
          <w:p w14:paraId="4110C4C9" w14:textId="77777777" w:rsidR="007471AD" w:rsidRPr="003C3A2B" w:rsidRDefault="007471AD" w:rsidP="007471AD">
            <w:pPr>
              <w:spacing w:before="100" w:beforeAutospacing="1" w:after="100" w:afterAutospacing="1" w:line="240" w:lineRule="auto"/>
              <w:rPr>
                <w:rFonts w:ascii="Arial" w:eastAsia="Arial" w:hAnsi="Arial" w:cs="Arial"/>
                <w:color w:val="000000"/>
                <w:sz w:val="18"/>
                <w:szCs w:val="20"/>
              </w:rPr>
            </w:pPr>
            <w:r w:rsidRPr="003C3A2B">
              <w:rPr>
                <w:rFonts w:ascii="Arial" w:eastAsia="Arial" w:hAnsi="Arial" w:cs="Arial"/>
                <w:color w:val="000000"/>
                <w:sz w:val="18"/>
                <w:szCs w:val="20"/>
              </w:rPr>
              <w:t>American Medical Association</w:t>
            </w:r>
            <w:r w:rsidRPr="003C3A2B">
              <w:rPr>
                <w:rFonts w:ascii="Arial" w:eastAsia="Arial" w:hAnsi="Arial" w:cs="Arial"/>
                <w:color w:val="000000"/>
                <w:sz w:val="18"/>
                <w:szCs w:val="20"/>
              </w:rPr>
              <w:br/>
              <w:t>https://www.ama-assn.org/practice-management/cpt-licensing</w:t>
            </w:r>
          </w:p>
        </w:tc>
      </w:tr>
      <w:tr w:rsidR="007471AD" w:rsidRPr="003C3A2B" w14:paraId="261A7234" w14:textId="77777777" w:rsidTr="007471AD">
        <w:tc>
          <w:tcPr>
            <w:tcW w:w="3510" w:type="dxa"/>
          </w:tcPr>
          <w:p w14:paraId="0EB3F75F" w14:textId="77777777" w:rsidR="007471AD" w:rsidRPr="003C3A2B" w:rsidRDefault="007471AD" w:rsidP="007471AD">
            <w:pPr>
              <w:spacing w:before="100" w:beforeAutospacing="1" w:after="100" w:afterAutospacing="1" w:line="240" w:lineRule="auto"/>
              <w:rPr>
                <w:rFonts w:ascii="Arial" w:eastAsia="Arial" w:hAnsi="Arial" w:cs="Arial"/>
                <w:color w:val="000000"/>
                <w:sz w:val="18"/>
                <w:szCs w:val="20"/>
              </w:rPr>
            </w:pPr>
            <w:r w:rsidRPr="003C3A2B">
              <w:rPr>
                <w:rFonts w:ascii="Arial" w:eastAsia="Arial" w:hAnsi="Arial" w:cs="Arial"/>
                <w:color w:val="000000"/>
                <w:sz w:val="18"/>
                <w:szCs w:val="20"/>
              </w:rPr>
              <w:t>SNOMED CT</w:t>
            </w:r>
          </w:p>
        </w:tc>
        <w:tc>
          <w:tcPr>
            <w:tcW w:w="5850" w:type="dxa"/>
          </w:tcPr>
          <w:p w14:paraId="2925B195" w14:textId="77777777" w:rsidR="007471AD" w:rsidRPr="003C3A2B" w:rsidRDefault="007471AD" w:rsidP="007471AD">
            <w:pPr>
              <w:spacing w:before="100" w:beforeAutospacing="1" w:after="100" w:afterAutospacing="1" w:line="240" w:lineRule="auto"/>
              <w:rPr>
                <w:rFonts w:ascii="Arial" w:eastAsia="Arial" w:hAnsi="Arial" w:cs="Arial"/>
                <w:color w:val="000000"/>
                <w:sz w:val="18"/>
                <w:szCs w:val="20"/>
              </w:rPr>
            </w:pPr>
            <w:r w:rsidRPr="003C3A2B">
              <w:rPr>
                <w:rFonts w:ascii="Arial" w:eastAsia="Arial" w:hAnsi="Arial" w:cs="Arial"/>
                <w:color w:val="000000"/>
                <w:sz w:val="18"/>
                <w:szCs w:val="20"/>
              </w:rPr>
              <w:t xml:space="preserve">SNOMED International   </w:t>
            </w:r>
            <w:r w:rsidRPr="003C3A2B">
              <w:rPr>
                <w:rFonts w:ascii="Arial" w:eastAsia="Arial" w:hAnsi="Arial" w:cs="Arial"/>
                <w:sz w:val="18"/>
                <w:szCs w:val="20"/>
              </w:rPr>
              <w:t>http://www.snomed.org/snomed-ct/get-snomed-ct</w:t>
            </w:r>
            <w:r w:rsidRPr="003C3A2B">
              <w:rPr>
                <w:rFonts w:ascii="Arial" w:eastAsia="Arial" w:hAnsi="Arial" w:cs="Arial"/>
                <w:color w:val="000000"/>
                <w:sz w:val="18"/>
                <w:szCs w:val="20"/>
              </w:rPr>
              <w:t xml:space="preserve"> or info@ihtsdo.org</w:t>
            </w:r>
          </w:p>
        </w:tc>
      </w:tr>
      <w:tr w:rsidR="007471AD" w:rsidRPr="003C3A2B" w14:paraId="3D4ABAB9" w14:textId="77777777" w:rsidTr="007471AD">
        <w:tc>
          <w:tcPr>
            <w:tcW w:w="3510" w:type="dxa"/>
          </w:tcPr>
          <w:p w14:paraId="5F9BFCE5" w14:textId="77777777" w:rsidR="007471AD" w:rsidRPr="003C3A2B" w:rsidRDefault="007471AD" w:rsidP="007471AD">
            <w:pPr>
              <w:spacing w:before="100" w:beforeAutospacing="1" w:after="100" w:afterAutospacing="1" w:line="240" w:lineRule="auto"/>
              <w:rPr>
                <w:rFonts w:ascii="Arial" w:eastAsia="Arial" w:hAnsi="Arial" w:cs="Arial"/>
                <w:color w:val="000000"/>
                <w:sz w:val="18"/>
                <w:szCs w:val="20"/>
              </w:rPr>
            </w:pPr>
            <w:r w:rsidRPr="003C3A2B">
              <w:rPr>
                <w:rFonts w:ascii="Arial" w:eastAsia="Arial" w:hAnsi="Arial" w:cs="Arial"/>
                <w:color w:val="000000"/>
                <w:sz w:val="18"/>
                <w:szCs w:val="20"/>
              </w:rPr>
              <w:t>Logical Observation Identifiers Names &amp; Codes (LOINC)</w:t>
            </w:r>
          </w:p>
        </w:tc>
        <w:tc>
          <w:tcPr>
            <w:tcW w:w="5850" w:type="dxa"/>
          </w:tcPr>
          <w:p w14:paraId="7E41CC62" w14:textId="77777777" w:rsidR="007471AD" w:rsidRPr="003C3A2B" w:rsidRDefault="007471AD" w:rsidP="007471AD">
            <w:pPr>
              <w:spacing w:before="100" w:beforeAutospacing="1" w:after="100" w:afterAutospacing="1" w:line="240" w:lineRule="auto"/>
              <w:rPr>
                <w:rFonts w:ascii="Arial" w:eastAsia="Arial" w:hAnsi="Arial" w:cs="Arial"/>
                <w:color w:val="000000"/>
                <w:sz w:val="18"/>
                <w:szCs w:val="20"/>
              </w:rPr>
            </w:pPr>
            <w:proofErr w:type="spellStart"/>
            <w:r w:rsidRPr="003C3A2B">
              <w:rPr>
                <w:rFonts w:ascii="Arial" w:eastAsia="Arial" w:hAnsi="Arial" w:cs="Arial"/>
                <w:color w:val="000000"/>
                <w:sz w:val="18"/>
                <w:szCs w:val="20"/>
              </w:rPr>
              <w:t>Regenstrief</w:t>
            </w:r>
            <w:proofErr w:type="spellEnd"/>
            <w:r w:rsidRPr="003C3A2B">
              <w:rPr>
                <w:rFonts w:ascii="Arial" w:eastAsia="Arial" w:hAnsi="Arial" w:cs="Arial"/>
                <w:color w:val="000000"/>
                <w:sz w:val="18"/>
                <w:szCs w:val="20"/>
              </w:rPr>
              <w:t xml:space="preserve"> Institute</w:t>
            </w:r>
          </w:p>
        </w:tc>
      </w:tr>
      <w:tr w:rsidR="007471AD" w:rsidRPr="003C3A2B" w14:paraId="18F52270" w14:textId="77777777" w:rsidTr="007471AD">
        <w:tc>
          <w:tcPr>
            <w:tcW w:w="3510" w:type="dxa"/>
          </w:tcPr>
          <w:p w14:paraId="76EA0D11" w14:textId="77777777" w:rsidR="007471AD" w:rsidRPr="003C3A2B" w:rsidRDefault="007471AD" w:rsidP="007471AD">
            <w:pPr>
              <w:spacing w:before="100" w:beforeAutospacing="1" w:after="100" w:afterAutospacing="1" w:line="240" w:lineRule="auto"/>
              <w:rPr>
                <w:rFonts w:ascii="Arial" w:eastAsia="Arial" w:hAnsi="Arial" w:cs="Arial"/>
                <w:color w:val="000000"/>
                <w:sz w:val="18"/>
                <w:szCs w:val="20"/>
              </w:rPr>
            </w:pPr>
            <w:r w:rsidRPr="003C3A2B">
              <w:rPr>
                <w:rFonts w:ascii="Arial" w:eastAsia="Arial" w:hAnsi="Arial" w:cs="Arial"/>
                <w:color w:val="000000"/>
                <w:sz w:val="18"/>
                <w:szCs w:val="20"/>
              </w:rPr>
              <w:t>International Classification of Diseases (ICD) codes</w:t>
            </w:r>
          </w:p>
        </w:tc>
        <w:tc>
          <w:tcPr>
            <w:tcW w:w="5850" w:type="dxa"/>
          </w:tcPr>
          <w:p w14:paraId="0C04386B" w14:textId="77777777" w:rsidR="007471AD" w:rsidRPr="003C3A2B" w:rsidRDefault="007471AD" w:rsidP="007471AD">
            <w:pPr>
              <w:spacing w:before="100" w:beforeAutospacing="1" w:after="100" w:afterAutospacing="1" w:line="240" w:lineRule="auto"/>
              <w:rPr>
                <w:rFonts w:ascii="Arial" w:eastAsia="Arial" w:hAnsi="Arial" w:cs="Arial"/>
                <w:color w:val="000000"/>
                <w:sz w:val="18"/>
                <w:szCs w:val="20"/>
              </w:rPr>
            </w:pPr>
            <w:r w:rsidRPr="003C3A2B">
              <w:rPr>
                <w:rFonts w:ascii="Arial" w:eastAsia="Arial" w:hAnsi="Arial" w:cs="Arial"/>
                <w:color w:val="000000"/>
                <w:sz w:val="18"/>
                <w:szCs w:val="20"/>
              </w:rPr>
              <w:t>World Health Organization (WHO)</w:t>
            </w:r>
          </w:p>
        </w:tc>
      </w:tr>
      <w:tr w:rsidR="007471AD" w:rsidRPr="003C3A2B" w14:paraId="28420F76" w14:textId="77777777" w:rsidTr="007471AD">
        <w:tc>
          <w:tcPr>
            <w:tcW w:w="3510" w:type="dxa"/>
          </w:tcPr>
          <w:p w14:paraId="0F36D3B2" w14:textId="77777777" w:rsidR="007471AD" w:rsidRPr="003C3A2B" w:rsidRDefault="007471AD" w:rsidP="007471AD">
            <w:pPr>
              <w:spacing w:before="100" w:beforeAutospacing="1" w:after="100" w:afterAutospacing="1" w:line="240" w:lineRule="auto"/>
              <w:rPr>
                <w:rFonts w:ascii="Arial" w:eastAsia="Arial" w:hAnsi="Arial" w:cs="Arial"/>
                <w:color w:val="000000"/>
                <w:sz w:val="18"/>
                <w:szCs w:val="20"/>
              </w:rPr>
            </w:pPr>
            <w:r w:rsidRPr="003C3A2B">
              <w:rPr>
                <w:rFonts w:ascii="Arial" w:eastAsia="Arial" w:hAnsi="Arial" w:cs="Arial"/>
                <w:iCs/>
                <w:color w:val="000000"/>
                <w:sz w:val="18"/>
                <w:szCs w:val="20"/>
              </w:rPr>
              <w:t>NUCC Health Care Provider Taxonomy code set</w:t>
            </w:r>
          </w:p>
        </w:tc>
        <w:tc>
          <w:tcPr>
            <w:tcW w:w="5850" w:type="dxa"/>
          </w:tcPr>
          <w:p w14:paraId="4563FF33" w14:textId="77777777" w:rsidR="007471AD" w:rsidRPr="003C3A2B" w:rsidRDefault="007471AD" w:rsidP="007471AD">
            <w:pPr>
              <w:spacing w:before="100" w:beforeAutospacing="1" w:after="100" w:afterAutospacing="1" w:line="240" w:lineRule="auto"/>
              <w:rPr>
                <w:rFonts w:ascii="Arial" w:eastAsia="Arial" w:hAnsi="Arial" w:cs="Arial"/>
                <w:color w:val="000000"/>
                <w:sz w:val="18"/>
                <w:szCs w:val="20"/>
              </w:rPr>
            </w:pPr>
            <w:r w:rsidRPr="003C3A2B">
              <w:rPr>
                <w:rFonts w:ascii="Arial" w:eastAsia="Arial" w:hAnsi="Arial" w:cs="Arial"/>
                <w:iCs/>
                <w:color w:val="000000"/>
                <w:sz w:val="18"/>
                <w:szCs w:val="20"/>
              </w:rPr>
              <w:t>American Medical Association. Please see www.nucc.org. AMA licensing contact: 312-464-5022 (AMA IP services)</w:t>
            </w:r>
          </w:p>
        </w:tc>
      </w:tr>
    </w:tbl>
    <w:p w14:paraId="0957E3BC" w14:textId="77777777" w:rsidR="007471AD" w:rsidRPr="003C3A2B" w:rsidRDefault="007471AD" w:rsidP="007471AD">
      <w:pPr>
        <w:spacing w:after="0" w:line="240" w:lineRule="auto"/>
        <w:rPr>
          <w:rFonts w:ascii="Calibri" w:eastAsia="Arial" w:hAnsi="Calibri"/>
          <w:rPrChange w:id="57" w:author="Russ Ott" w:date="2022-04-29T10:13:00Z">
            <w:rPr>
              <w:rFonts w:ascii="Times New Roman" w:eastAsia="Arial" w:hAnsi="Times New Roman"/>
              <w:sz w:val="24"/>
            </w:rPr>
          </w:rPrChange>
        </w:rPr>
      </w:pPr>
    </w:p>
    <w:bookmarkEnd w:id="2"/>
    <w:bookmarkEnd w:id="3"/>
    <w:p w14:paraId="038E89F5" w14:textId="77777777" w:rsidR="007471AD" w:rsidRDefault="007471AD">
      <w:pPr>
        <w:spacing w:after="0" w:line="240" w:lineRule="auto"/>
        <w:rPr>
          <w:rFonts w:ascii="Verdana" w:hAnsi="Verdana"/>
          <w:b/>
          <w:kern w:val="28"/>
          <w:sz w:val="32"/>
          <w:rPrChange w:id="58" w:author="Russ Ott" w:date="2022-04-29T10:13:00Z">
            <w:rPr/>
          </w:rPrChange>
        </w:rPr>
      </w:pPr>
      <w:r>
        <w:rPr>
          <w:rPrChange w:id="59" w:author="Russ Ott" w:date="2022-04-29T10:13:00Z">
            <w:rPr>
              <w:rFonts w:ascii="Times New Roman" w:hAnsi="Times New Roman"/>
              <w:sz w:val="24"/>
            </w:rPr>
          </w:rPrChange>
        </w:rPr>
        <w:br w:type="page"/>
      </w:r>
    </w:p>
    <w:p w14:paraId="5CD7253D" w14:textId="77777777" w:rsidR="008D0E3F" w:rsidRDefault="007471AD">
      <w:pPr>
        <w:pStyle w:val="TOCTitle"/>
      </w:pPr>
      <w:r>
        <w:lastRenderedPageBreak/>
        <w:t>Table of Contents</w:t>
      </w:r>
    </w:p>
    <w:p w14:paraId="0149D542" w14:textId="185FF4F1" w:rsidR="007471AD" w:rsidRDefault="007471AD">
      <w:pPr>
        <w:pStyle w:val="TOC1"/>
        <w:rPr>
          <w:rFonts w:asciiTheme="minorHAnsi" w:eastAsiaTheme="minorEastAsia" w:hAnsiTheme="minorHAnsi" w:cstheme="minorBidi"/>
          <w:caps w:val="0"/>
          <w:sz w:val="22"/>
          <w:szCs w:val="22"/>
        </w:rPr>
      </w:pPr>
      <w:r>
        <w:fldChar w:fldCharType="begin"/>
      </w:r>
      <w:r>
        <w:instrText xml:space="preserve"> TOC \o "1-3" </w:instrText>
      </w:r>
      <w:r>
        <w:fldChar w:fldCharType="separate"/>
      </w:r>
      <w:r>
        <w:t>1</w:t>
      </w:r>
      <w:r>
        <w:rPr>
          <w:rFonts w:asciiTheme="minorHAnsi" w:eastAsiaTheme="minorEastAsia" w:hAnsiTheme="minorHAnsi" w:cstheme="minorBidi"/>
          <w:caps w:val="0"/>
          <w:sz w:val="22"/>
          <w:szCs w:val="22"/>
        </w:rPr>
        <w:tab/>
      </w:r>
      <w:r>
        <w:t>entry</w:t>
      </w:r>
      <w:r>
        <w:tab/>
      </w:r>
      <w:del w:id="60" w:author="Russ Ott" w:date="2022-04-29T10:13:00Z">
        <w:r w:rsidR="00A76ECB">
          <w:fldChar w:fldCharType="begin"/>
        </w:r>
        <w:r w:rsidR="00A76ECB">
          <w:delInstrText xml:space="preserve"> PAGEREF _Toc83395652 \h </w:delInstrText>
        </w:r>
        <w:r w:rsidR="00A76ECB">
          <w:fldChar w:fldCharType="separate"/>
        </w:r>
        <w:r w:rsidR="00A76ECB">
          <w:delText>6</w:delText>
        </w:r>
        <w:r w:rsidR="00A76ECB">
          <w:fldChar w:fldCharType="end"/>
        </w:r>
      </w:del>
      <w:ins w:id="61" w:author="Russ Ott" w:date="2022-04-29T10:13:00Z">
        <w:r>
          <w:fldChar w:fldCharType="begin"/>
        </w:r>
        <w:r>
          <w:instrText xml:space="preserve"> PAGEREF _Toc101451070 \h </w:instrText>
        </w:r>
        <w:r>
          <w:fldChar w:fldCharType="separate"/>
        </w:r>
        <w:r>
          <w:t>6</w:t>
        </w:r>
        <w:r>
          <w:fldChar w:fldCharType="end"/>
        </w:r>
      </w:ins>
    </w:p>
    <w:p w14:paraId="0886EC2B" w14:textId="34447926" w:rsidR="007471AD" w:rsidRDefault="007471AD">
      <w:pPr>
        <w:pStyle w:val="TOC2"/>
        <w:tabs>
          <w:tab w:val="left" w:pos="806"/>
        </w:tabs>
        <w:rPr>
          <w:rFonts w:asciiTheme="minorHAnsi" w:eastAsiaTheme="minorEastAsia" w:hAnsiTheme="minorHAnsi" w:cstheme="minorBidi"/>
          <w:sz w:val="22"/>
          <w:szCs w:val="22"/>
        </w:rPr>
      </w:pPr>
      <w:r>
        <w:t>1.1</w:t>
      </w:r>
      <w:r>
        <w:rPr>
          <w:rFonts w:asciiTheme="minorHAnsi" w:eastAsiaTheme="minorEastAsia" w:hAnsiTheme="minorHAnsi" w:cstheme="minorBidi"/>
          <w:sz w:val="22"/>
          <w:szCs w:val="22"/>
        </w:rPr>
        <w:tab/>
      </w:r>
      <w:r>
        <w:t>UDI Organizer</w:t>
      </w:r>
      <w:r>
        <w:tab/>
      </w:r>
      <w:del w:id="62" w:author="Russ Ott" w:date="2022-04-29T10:13:00Z">
        <w:r w:rsidR="00A76ECB">
          <w:fldChar w:fldCharType="begin"/>
        </w:r>
        <w:r w:rsidR="00A76ECB">
          <w:delInstrText xml:space="preserve"> PAGEREF _Toc83395653 \h </w:delInstrText>
        </w:r>
        <w:r w:rsidR="00A76ECB">
          <w:fldChar w:fldCharType="separate"/>
        </w:r>
        <w:r w:rsidR="00A76ECB">
          <w:delText>6</w:delText>
        </w:r>
        <w:r w:rsidR="00A76ECB">
          <w:fldChar w:fldCharType="end"/>
        </w:r>
      </w:del>
      <w:ins w:id="63" w:author="Russ Ott" w:date="2022-04-29T10:13:00Z">
        <w:r>
          <w:fldChar w:fldCharType="begin"/>
        </w:r>
        <w:r>
          <w:instrText xml:space="preserve"> PAGEREF _Toc101451071 \h </w:instrText>
        </w:r>
        <w:r>
          <w:fldChar w:fldCharType="separate"/>
        </w:r>
        <w:r>
          <w:t>6</w:t>
        </w:r>
        <w:r>
          <w:fldChar w:fldCharType="end"/>
        </w:r>
      </w:ins>
    </w:p>
    <w:p w14:paraId="3B1EE106" w14:textId="41E8781A" w:rsidR="007471AD" w:rsidRDefault="007471AD">
      <w:pPr>
        <w:pStyle w:val="TOC3"/>
        <w:rPr>
          <w:rFonts w:asciiTheme="minorHAnsi" w:eastAsiaTheme="minorEastAsia" w:hAnsiTheme="minorHAnsi" w:cstheme="minorBidi"/>
          <w:sz w:val="22"/>
          <w:szCs w:val="22"/>
        </w:rPr>
      </w:pPr>
      <w:r>
        <w:t>1.1.1</w:t>
      </w:r>
      <w:r>
        <w:rPr>
          <w:rFonts w:asciiTheme="minorHAnsi" w:eastAsiaTheme="minorEastAsia" w:hAnsiTheme="minorHAnsi" w:cstheme="minorBidi"/>
          <w:sz w:val="22"/>
          <w:szCs w:val="22"/>
        </w:rPr>
        <w:tab/>
      </w:r>
      <w:r>
        <w:t>Properties</w:t>
      </w:r>
      <w:r>
        <w:tab/>
      </w:r>
      <w:del w:id="64" w:author="Russ Ott" w:date="2022-04-29T10:13:00Z">
        <w:r w:rsidR="00A76ECB">
          <w:fldChar w:fldCharType="begin"/>
        </w:r>
        <w:r w:rsidR="00A76ECB">
          <w:delInstrText xml:space="preserve"> PAGEREF _Toc83395654 \h </w:delInstrText>
        </w:r>
        <w:r w:rsidR="00A76ECB">
          <w:fldChar w:fldCharType="separate"/>
        </w:r>
        <w:r w:rsidR="00A76ECB">
          <w:delText>10</w:delText>
        </w:r>
        <w:r w:rsidR="00A76ECB">
          <w:fldChar w:fldCharType="end"/>
        </w:r>
      </w:del>
      <w:ins w:id="65" w:author="Russ Ott" w:date="2022-04-29T10:13:00Z">
        <w:r>
          <w:fldChar w:fldCharType="begin"/>
        </w:r>
        <w:r>
          <w:instrText xml:space="preserve"> PAGEREF _Toc101451072 \h </w:instrText>
        </w:r>
        <w:r>
          <w:fldChar w:fldCharType="separate"/>
        </w:r>
        <w:r>
          <w:t>10</w:t>
        </w:r>
        <w:r>
          <w:fldChar w:fldCharType="end"/>
        </w:r>
      </w:ins>
    </w:p>
    <w:p w14:paraId="2AAB7963" w14:textId="0E545A5C" w:rsidR="007471AD" w:rsidRDefault="007471AD">
      <w:pPr>
        <w:pStyle w:val="TOC1"/>
        <w:rPr>
          <w:rFonts w:asciiTheme="minorHAnsi" w:eastAsiaTheme="minorEastAsia" w:hAnsiTheme="minorHAnsi" w:cstheme="minorBidi"/>
          <w:caps w:val="0"/>
          <w:sz w:val="22"/>
          <w:szCs w:val="22"/>
        </w:rPr>
      </w:pPr>
      <w:r>
        <w:t>2</w:t>
      </w:r>
      <w:r>
        <w:rPr>
          <w:rFonts w:asciiTheme="minorHAnsi" w:eastAsiaTheme="minorEastAsia" w:hAnsiTheme="minorHAnsi" w:cstheme="minorBidi"/>
          <w:caps w:val="0"/>
          <w:sz w:val="22"/>
          <w:szCs w:val="22"/>
        </w:rPr>
        <w:tab/>
      </w:r>
      <w:r>
        <w:t>subentry</w:t>
      </w:r>
      <w:r>
        <w:tab/>
      </w:r>
      <w:del w:id="66" w:author="Russ Ott" w:date="2022-04-29T10:13:00Z">
        <w:r w:rsidR="00A76ECB">
          <w:fldChar w:fldCharType="begin"/>
        </w:r>
        <w:r w:rsidR="00A76ECB">
          <w:delInstrText xml:space="preserve"> PAGEREF _Toc83395655 \h </w:delInstrText>
        </w:r>
        <w:r w:rsidR="00A76ECB">
          <w:fldChar w:fldCharType="separate"/>
        </w:r>
        <w:r w:rsidR="00A76ECB">
          <w:delText>17</w:delText>
        </w:r>
        <w:r w:rsidR="00A76ECB">
          <w:fldChar w:fldCharType="end"/>
        </w:r>
      </w:del>
      <w:ins w:id="67" w:author="Russ Ott" w:date="2022-04-29T10:13:00Z">
        <w:r>
          <w:fldChar w:fldCharType="begin"/>
        </w:r>
        <w:r>
          <w:instrText xml:space="preserve"> PAGEREF _Toc101451073 \h </w:instrText>
        </w:r>
        <w:r>
          <w:fldChar w:fldCharType="separate"/>
        </w:r>
        <w:r>
          <w:t>17</w:t>
        </w:r>
        <w:r>
          <w:fldChar w:fldCharType="end"/>
        </w:r>
      </w:ins>
    </w:p>
    <w:p w14:paraId="0F5C90CD" w14:textId="551B37E3" w:rsidR="007471AD" w:rsidRDefault="007471AD">
      <w:pPr>
        <w:pStyle w:val="TOC2"/>
        <w:tabs>
          <w:tab w:val="left" w:pos="806"/>
        </w:tabs>
        <w:rPr>
          <w:rFonts w:asciiTheme="minorHAnsi" w:eastAsiaTheme="minorEastAsia" w:hAnsiTheme="minorHAnsi" w:cstheme="minorBidi"/>
          <w:sz w:val="22"/>
          <w:szCs w:val="22"/>
        </w:rPr>
      </w:pPr>
      <w:r>
        <w:t>2.1</w:t>
      </w:r>
      <w:r>
        <w:rPr>
          <w:rFonts w:asciiTheme="minorHAnsi" w:eastAsiaTheme="minorEastAsia" w:hAnsiTheme="minorHAnsi" w:cstheme="minorBidi"/>
          <w:sz w:val="22"/>
          <w:szCs w:val="22"/>
        </w:rPr>
        <w:tab/>
      </w:r>
      <w:r>
        <w:t>Brand Name Observation</w:t>
      </w:r>
      <w:r>
        <w:tab/>
      </w:r>
      <w:del w:id="68" w:author="Russ Ott" w:date="2022-04-29T10:13:00Z">
        <w:r w:rsidR="00A76ECB">
          <w:fldChar w:fldCharType="begin"/>
        </w:r>
        <w:r w:rsidR="00A76ECB">
          <w:delInstrText xml:space="preserve"> PAGEREF _Toc83395656 \h </w:delInstrText>
        </w:r>
        <w:r w:rsidR="00A76ECB">
          <w:fldChar w:fldCharType="separate"/>
        </w:r>
        <w:r w:rsidR="00A76ECB">
          <w:delText>17</w:delText>
        </w:r>
        <w:r w:rsidR="00A76ECB">
          <w:fldChar w:fldCharType="end"/>
        </w:r>
      </w:del>
      <w:ins w:id="69" w:author="Russ Ott" w:date="2022-04-29T10:13:00Z">
        <w:r>
          <w:fldChar w:fldCharType="begin"/>
        </w:r>
        <w:r>
          <w:instrText xml:space="preserve"> PAGEREF _Toc101451074 \h </w:instrText>
        </w:r>
        <w:r>
          <w:fldChar w:fldCharType="separate"/>
        </w:r>
        <w:r>
          <w:t>17</w:t>
        </w:r>
        <w:r>
          <w:fldChar w:fldCharType="end"/>
        </w:r>
      </w:ins>
    </w:p>
    <w:p w14:paraId="6D2BC709" w14:textId="103BEFB6" w:rsidR="007471AD" w:rsidRDefault="007471AD">
      <w:pPr>
        <w:pStyle w:val="TOC2"/>
        <w:tabs>
          <w:tab w:val="left" w:pos="806"/>
        </w:tabs>
        <w:rPr>
          <w:rFonts w:asciiTheme="minorHAnsi" w:eastAsiaTheme="minorEastAsia" w:hAnsiTheme="minorHAnsi" w:cstheme="minorBidi"/>
          <w:sz w:val="22"/>
          <w:szCs w:val="22"/>
        </w:rPr>
      </w:pPr>
      <w:r>
        <w:t>2.2</w:t>
      </w:r>
      <w:r>
        <w:rPr>
          <w:rFonts w:asciiTheme="minorHAnsi" w:eastAsiaTheme="minorEastAsia" w:hAnsiTheme="minorHAnsi" w:cstheme="minorBidi"/>
          <w:sz w:val="22"/>
          <w:szCs w:val="22"/>
        </w:rPr>
        <w:tab/>
      </w:r>
      <w:r>
        <w:t>Catalog Number Observation</w:t>
      </w:r>
      <w:r>
        <w:tab/>
      </w:r>
      <w:del w:id="70" w:author="Russ Ott" w:date="2022-04-29T10:13:00Z">
        <w:r w:rsidR="00A76ECB">
          <w:fldChar w:fldCharType="begin"/>
        </w:r>
        <w:r w:rsidR="00A76ECB">
          <w:delInstrText xml:space="preserve"> PAGEREF _Toc83395657 \h </w:delInstrText>
        </w:r>
        <w:r w:rsidR="00A76ECB">
          <w:fldChar w:fldCharType="separate"/>
        </w:r>
        <w:r w:rsidR="00A76ECB">
          <w:delText>18</w:delText>
        </w:r>
        <w:r w:rsidR="00A76ECB">
          <w:fldChar w:fldCharType="end"/>
        </w:r>
      </w:del>
      <w:ins w:id="71" w:author="Russ Ott" w:date="2022-04-29T10:13:00Z">
        <w:r>
          <w:fldChar w:fldCharType="begin"/>
        </w:r>
        <w:r>
          <w:instrText xml:space="preserve"> PAGEREF _Toc101451075 \h </w:instrText>
        </w:r>
        <w:r>
          <w:fldChar w:fldCharType="separate"/>
        </w:r>
        <w:r>
          <w:t>18</w:t>
        </w:r>
        <w:r>
          <w:fldChar w:fldCharType="end"/>
        </w:r>
      </w:ins>
    </w:p>
    <w:p w14:paraId="437F97CF" w14:textId="6667D056" w:rsidR="007471AD" w:rsidRDefault="007471AD">
      <w:pPr>
        <w:pStyle w:val="TOC2"/>
        <w:tabs>
          <w:tab w:val="left" w:pos="806"/>
        </w:tabs>
        <w:rPr>
          <w:rFonts w:asciiTheme="minorHAnsi" w:eastAsiaTheme="minorEastAsia" w:hAnsiTheme="minorHAnsi" w:cstheme="minorBidi"/>
          <w:sz w:val="22"/>
          <w:szCs w:val="22"/>
        </w:rPr>
      </w:pPr>
      <w:r>
        <w:t>2.3</w:t>
      </w:r>
      <w:r>
        <w:rPr>
          <w:rFonts w:asciiTheme="minorHAnsi" w:eastAsiaTheme="minorEastAsia" w:hAnsiTheme="minorHAnsi" w:cstheme="minorBidi"/>
          <w:sz w:val="22"/>
          <w:szCs w:val="22"/>
        </w:rPr>
        <w:tab/>
      </w:r>
      <w:r>
        <w:t>Company Name Observation</w:t>
      </w:r>
      <w:r>
        <w:tab/>
      </w:r>
      <w:del w:id="72" w:author="Russ Ott" w:date="2022-04-29T10:13:00Z">
        <w:r w:rsidR="00A76ECB">
          <w:fldChar w:fldCharType="begin"/>
        </w:r>
        <w:r w:rsidR="00A76ECB">
          <w:delInstrText xml:space="preserve"> PAGEREF _Toc83395658 \h </w:delInstrText>
        </w:r>
        <w:r w:rsidR="00A76ECB">
          <w:fldChar w:fldCharType="separate"/>
        </w:r>
        <w:r w:rsidR="00A76ECB">
          <w:delText>20</w:delText>
        </w:r>
        <w:r w:rsidR="00A76ECB">
          <w:fldChar w:fldCharType="end"/>
        </w:r>
      </w:del>
      <w:ins w:id="73" w:author="Russ Ott" w:date="2022-04-29T10:13:00Z">
        <w:r>
          <w:fldChar w:fldCharType="begin"/>
        </w:r>
        <w:r>
          <w:instrText xml:space="preserve"> PAGEREF _Toc101451076 \h </w:instrText>
        </w:r>
        <w:r>
          <w:fldChar w:fldCharType="separate"/>
        </w:r>
        <w:r>
          <w:t>20</w:t>
        </w:r>
        <w:r>
          <w:fldChar w:fldCharType="end"/>
        </w:r>
      </w:ins>
    </w:p>
    <w:p w14:paraId="10EFBDA3" w14:textId="37B06E6D" w:rsidR="007471AD" w:rsidRDefault="007471AD">
      <w:pPr>
        <w:pStyle w:val="TOC2"/>
        <w:tabs>
          <w:tab w:val="left" w:pos="806"/>
        </w:tabs>
        <w:rPr>
          <w:rFonts w:asciiTheme="minorHAnsi" w:eastAsiaTheme="minorEastAsia" w:hAnsiTheme="minorHAnsi" w:cstheme="minorBidi"/>
          <w:sz w:val="22"/>
          <w:szCs w:val="22"/>
        </w:rPr>
      </w:pPr>
      <w:r>
        <w:t>2.4</w:t>
      </w:r>
      <w:r>
        <w:rPr>
          <w:rFonts w:asciiTheme="minorHAnsi" w:eastAsiaTheme="minorEastAsia" w:hAnsiTheme="minorHAnsi" w:cstheme="minorBidi"/>
          <w:sz w:val="22"/>
          <w:szCs w:val="22"/>
        </w:rPr>
        <w:tab/>
      </w:r>
      <w:r>
        <w:t>Device Identifier Observation</w:t>
      </w:r>
      <w:ins w:id="74" w:author="Russ Ott" w:date="2022-04-29T10:13:00Z">
        <w:r>
          <w:t xml:space="preserve"> (V2)</w:t>
        </w:r>
      </w:ins>
      <w:r>
        <w:tab/>
      </w:r>
      <w:del w:id="75" w:author="Russ Ott" w:date="2022-04-29T10:13:00Z">
        <w:r w:rsidR="00A76ECB">
          <w:fldChar w:fldCharType="begin"/>
        </w:r>
        <w:r w:rsidR="00A76ECB">
          <w:delInstrText xml:space="preserve"> PAGEREF _Toc83395659 \h </w:delInstrText>
        </w:r>
        <w:r w:rsidR="00A76ECB">
          <w:fldChar w:fldCharType="separate"/>
        </w:r>
        <w:r w:rsidR="00A76ECB">
          <w:delText>22</w:delText>
        </w:r>
        <w:r w:rsidR="00A76ECB">
          <w:fldChar w:fldCharType="end"/>
        </w:r>
      </w:del>
      <w:ins w:id="76" w:author="Russ Ott" w:date="2022-04-29T10:13:00Z">
        <w:r>
          <w:fldChar w:fldCharType="begin"/>
        </w:r>
        <w:r>
          <w:instrText xml:space="preserve"> PAGEREF _Toc101451077 \h </w:instrText>
        </w:r>
        <w:r>
          <w:fldChar w:fldCharType="separate"/>
        </w:r>
        <w:r>
          <w:t>22</w:t>
        </w:r>
        <w:r>
          <w:fldChar w:fldCharType="end"/>
        </w:r>
      </w:ins>
    </w:p>
    <w:p w14:paraId="584ADD19" w14:textId="068916C1" w:rsidR="007471AD" w:rsidRDefault="007471AD">
      <w:pPr>
        <w:pStyle w:val="TOC2"/>
        <w:tabs>
          <w:tab w:val="left" w:pos="806"/>
        </w:tabs>
        <w:rPr>
          <w:rFonts w:asciiTheme="minorHAnsi" w:eastAsiaTheme="minorEastAsia" w:hAnsiTheme="minorHAnsi" w:cstheme="minorBidi"/>
          <w:sz w:val="22"/>
          <w:szCs w:val="22"/>
        </w:rPr>
      </w:pPr>
      <w:r>
        <w:t>2.5</w:t>
      </w:r>
      <w:r>
        <w:rPr>
          <w:rFonts w:asciiTheme="minorHAnsi" w:eastAsiaTheme="minorEastAsia" w:hAnsiTheme="minorHAnsi" w:cstheme="minorBidi"/>
          <w:sz w:val="22"/>
          <w:szCs w:val="22"/>
        </w:rPr>
        <w:tab/>
      </w:r>
      <w:r>
        <w:t>Distinct Identification Code Observation</w:t>
      </w:r>
      <w:r>
        <w:tab/>
      </w:r>
      <w:r>
        <w:fldChar w:fldCharType="begin"/>
      </w:r>
      <w:r>
        <w:instrText xml:space="preserve"> PAGEREF _</w:instrText>
      </w:r>
      <w:del w:id="77" w:author="Russ Ott" w:date="2022-04-29T10:13:00Z">
        <w:r w:rsidR="00A76ECB">
          <w:delInstrText>Toc83395660</w:delInstrText>
        </w:r>
      </w:del>
      <w:ins w:id="78" w:author="Russ Ott" w:date="2022-04-29T10:13:00Z">
        <w:r>
          <w:instrText>Toc101451078</w:instrText>
        </w:r>
      </w:ins>
      <w:r>
        <w:instrText xml:space="preserve"> \h </w:instrText>
      </w:r>
      <w:r>
        <w:fldChar w:fldCharType="separate"/>
      </w:r>
      <w:r>
        <w:t>24</w:t>
      </w:r>
      <w:r>
        <w:fldChar w:fldCharType="end"/>
      </w:r>
    </w:p>
    <w:p w14:paraId="4B10DB7A" w14:textId="543AA4B5" w:rsidR="007471AD" w:rsidRDefault="007471AD">
      <w:pPr>
        <w:pStyle w:val="TOC2"/>
        <w:tabs>
          <w:tab w:val="left" w:pos="806"/>
        </w:tabs>
        <w:rPr>
          <w:rFonts w:asciiTheme="minorHAnsi" w:eastAsiaTheme="minorEastAsia" w:hAnsiTheme="minorHAnsi" w:cstheme="minorBidi"/>
          <w:sz w:val="22"/>
          <w:szCs w:val="22"/>
        </w:rPr>
      </w:pPr>
      <w:r>
        <w:t>2.6</w:t>
      </w:r>
      <w:r>
        <w:rPr>
          <w:rFonts w:asciiTheme="minorHAnsi" w:eastAsiaTheme="minorEastAsia" w:hAnsiTheme="minorHAnsi" w:cstheme="minorBidi"/>
          <w:sz w:val="22"/>
          <w:szCs w:val="22"/>
        </w:rPr>
        <w:tab/>
      </w:r>
      <w:r>
        <w:t>Expiration Date Observation</w:t>
      </w:r>
      <w:r>
        <w:tab/>
      </w:r>
      <w:del w:id="79" w:author="Russ Ott" w:date="2022-04-29T10:13:00Z">
        <w:r w:rsidR="00A76ECB">
          <w:fldChar w:fldCharType="begin"/>
        </w:r>
        <w:r w:rsidR="00A76ECB">
          <w:delInstrText xml:space="preserve"> PAGEREF _Toc83395661 \h </w:delInstrText>
        </w:r>
        <w:r w:rsidR="00A76ECB">
          <w:fldChar w:fldCharType="separate"/>
        </w:r>
        <w:r w:rsidR="00A76ECB">
          <w:delText>26</w:delText>
        </w:r>
        <w:r w:rsidR="00A76ECB">
          <w:fldChar w:fldCharType="end"/>
        </w:r>
      </w:del>
      <w:ins w:id="80" w:author="Russ Ott" w:date="2022-04-29T10:13:00Z">
        <w:r>
          <w:fldChar w:fldCharType="begin"/>
        </w:r>
        <w:r>
          <w:instrText xml:space="preserve"> PAGEREF _Toc101451079 \h </w:instrText>
        </w:r>
        <w:r>
          <w:fldChar w:fldCharType="separate"/>
        </w:r>
        <w:r>
          <w:t>26</w:t>
        </w:r>
        <w:r>
          <w:fldChar w:fldCharType="end"/>
        </w:r>
      </w:ins>
    </w:p>
    <w:p w14:paraId="60C0B787" w14:textId="68CD8F3D" w:rsidR="007471AD" w:rsidRDefault="007471AD">
      <w:pPr>
        <w:pStyle w:val="TOC2"/>
        <w:tabs>
          <w:tab w:val="left" w:pos="806"/>
        </w:tabs>
        <w:rPr>
          <w:rFonts w:asciiTheme="minorHAnsi" w:eastAsiaTheme="minorEastAsia" w:hAnsiTheme="minorHAnsi" w:cstheme="minorBidi"/>
          <w:sz w:val="22"/>
          <w:szCs w:val="22"/>
        </w:rPr>
      </w:pPr>
      <w:r>
        <w:t>2.7</w:t>
      </w:r>
      <w:r>
        <w:rPr>
          <w:rFonts w:asciiTheme="minorHAnsi" w:eastAsiaTheme="minorEastAsia" w:hAnsiTheme="minorHAnsi" w:cstheme="minorBidi"/>
          <w:sz w:val="22"/>
          <w:szCs w:val="22"/>
        </w:rPr>
        <w:tab/>
      </w:r>
      <w:r>
        <w:t>Implantable Device Status Observation</w:t>
      </w:r>
      <w:r>
        <w:tab/>
      </w:r>
      <w:del w:id="81" w:author="Russ Ott" w:date="2022-04-29T10:13:00Z">
        <w:r w:rsidR="00A76ECB">
          <w:fldChar w:fldCharType="begin"/>
        </w:r>
        <w:r w:rsidR="00A76ECB">
          <w:delInstrText xml:space="preserve"> PAGEREF _Toc83395662 \h </w:delInstrText>
        </w:r>
        <w:r w:rsidR="00A76ECB">
          <w:fldChar w:fldCharType="separate"/>
        </w:r>
        <w:r w:rsidR="00A76ECB">
          <w:delText>28</w:delText>
        </w:r>
        <w:r w:rsidR="00A76ECB">
          <w:fldChar w:fldCharType="end"/>
        </w:r>
      </w:del>
      <w:ins w:id="82" w:author="Russ Ott" w:date="2022-04-29T10:13:00Z">
        <w:r>
          <w:fldChar w:fldCharType="begin"/>
        </w:r>
        <w:r>
          <w:instrText xml:space="preserve"> PAGEREF _Toc101451080 \h </w:instrText>
        </w:r>
        <w:r>
          <w:fldChar w:fldCharType="separate"/>
        </w:r>
        <w:r>
          <w:t>28</w:t>
        </w:r>
        <w:r>
          <w:fldChar w:fldCharType="end"/>
        </w:r>
      </w:ins>
    </w:p>
    <w:p w14:paraId="5C4D9893" w14:textId="30FD0F0C" w:rsidR="007471AD" w:rsidRDefault="007471AD">
      <w:pPr>
        <w:pStyle w:val="TOC2"/>
        <w:tabs>
          <w:tab w:val="left" w:pos="806"/>
        </w:tabs>
        <w:rPr>
          <w:rFonts w:asciiTheme="minorHAnsi" w:eastAsiaTheme="minorEastAsia" w:hAnsiTheme="minorHAnsi" w:cstheme="minorBidi"/>
          <w:sz w:val="22"/>
          <w:szCs w:val="22"/>
        </w:rPr>
      </w:pPr>
      <w:r>
        <w:t>2.8</w:t>
      </w:r>
      <w:r>
        <w:rPr>
          <w:rFonts w:asciiTheme="minorHAnsi" w:eastAsiaTheme="minorEastAsia" w:hAnsiTheme="minorHAnsi" w:cstheme="minorBidi"/>
          <w:sz w:val="22"/>
          <w:szCs w:val="22"/>
        </w:rPr>
        <w:tab/>
      </w:r>
      <w:r>
        <w:t>Latex Safety Observation</w:t>
      </w:r>
      <w:r>
        <w:tab/>
      </w:r>
      <w:del w:id="83" w:author="Russ Ott" w:date="2022-04-29T10:13:00Z">
        <w:r w:rsidR="00A76ECB">
          <w:fldChar w:fldCharType="begin"/>
        </w:r>
        <w:r w:rsidR="00A76ECB">
          <w:delInstrText xml:space="preserve"> PAGEREF _Toc83395663 \h </w:delInstrText>
        </w:r>
        <w:r w:rsidR="00A76ECB">
          <w:fldChar w:fldCharType="separate"/>
        </w:r>
        <w:r w:rsidR="00A76ECB">
          <w:delText>30</w:delText>
        </w:r>
        <w:r w:rsidR="00A76ECB">
          <w:fldChar w:fldCharType="end"/>
        </w:r>
      </w:del>
      <w:ins w:id="84" w:author="Russ Ott" w:date="2022-04-29T10:13:00Z">
        <w:r>
          <w:fldChar w:fldCharType="begin"/>
        </w:r>
        <w:r>
          <w:instrText xml:space="preserve"> PAGEREF _Toc101451081 \h </w:instrText>
        </w:r>
        <w:r>
          <w:fldChar w:fldCharType="separate"/>
        </w:r>
        <w:r>
          <w:t>30</w:t>
        </w:r>
        <w:r>
          <w:fldChar w:fldCharType="end"/>
        </w:r>
      </w:ins>
    </w:p>
    <w:p w14:paraId="27E313C6" w14:textId="77370ACF" w:rsidR="007471AD" w:rsidRDefault="007471AD">
      <w:pPr>
        <w:pStyle w:val="TOC2"/>
        <w:tabs>
          <w:tab w:val="left" w:pos="806"/>
        </w:tabs>
        <w:rPr>
          <w:rFonts w:asciiTheme="minorHAnsi" w:eastAsiaTheme="minorEastAsia" w:hAnsiTheme="minorHAnsi" w:cstheme="minorBidi"/>
          <w:sz w:val="22"/>
          <w:szCs w:val="22"/>
        </w:rPr>
      </w:pPr>
      <w:r>
        <w:t>2.9</w:t>
      </w:r>
      <w:r>
        <w:rPr>
          <w:rFonts w:asciiTheme="minorHAnsi" w:eastAsiaTheme="minorEastAsia" w:hAnsiTheme="minorHAnsi" w:cstheme="minorBidi"/>
          <w:sz w:val="22"/>
          <w:szCs w:val="22"/>
        </w:rPr>
        <w:tab/>
      </w:r>
      <w:r>
        <w:t>Lot or Batch Number Observation</w:t>
      </w:r>
      <w:r>
        <w:tab/>
      </w:r>
      <w:del w:id="85" w:author="Russ Ott" w:date="2022-04-29T10:13:00Z">
        <w:r w:rsidR="00A76ECB">
          <w:fldChar w:fldCharType="begin"/>
        </w:r>
        <w:r w:rsidR="00A76ECB">
          <w:delInstrText xml:space="preserve"> PAGEREF _Toc83395664 \h </w:delInstrText>
        </w:r>
        <w:r w:rsidR="00A76ECB">
          <w:fldChar w:fldCharType="separate"/>
        </w:r>
        <w:r w:rsidR="00A76ECB">
          <w:delText>32</w:delText>
        </w:r>
        <w:r w:rsidR="00A76ECB">
          <w:fldChar w:fldCharType="end"/>
        </w:r>
      </w:del>
      <w:ins w:id="86" w:author="Russ Ott" w:date="2022-04-29T10:13:00Z">
        <w:r>
          <w:fldChar w:fldCharType="begin"/>
        </w:r>
        <w:r>
          <w:instrText xml:space="preserve"> PAGEREF _Toc101451082 \h </w:instrText>
        </w:r>
        <w:r>
          <w:fldChar w:fldCharType="separate"/>
        </w:r>
        <w:r>
          <w:t>32</w:t>
        </w:r>
        <w:r>
          <w:fldChar w:fldCharType="end"/>
        </w:r>
      </w:ins>
    </w:p>
    <w:p w14:paraId="4D7A5AA3" w14:textId="15A6A408" w:rsidR="007471AD" w:rsidRDefault="007471AD">
      <w:pPr>
        <w:pStyle w:val="TOC2"/>
        <w:tabs>
          <w:tab w:val="left" w:pos="1320"/>
        </w:tabs>
        <w:rPr>
          <w:rFonts w:asciiTheme="minorHAnsi" w:eastAsiaTheme="minorEastAsia" w:hAnsiTheme="minorHAnsi" w:cstheme="minorBidi"/>
          <w:sz w:val="22"/>
          <w:szCs w:val="22"/>
        </w:rPr>
      </w:pPr>
      <w:r>
        <w:t>2.10</w:t>
      </w:r>
      <w:r>
        <w:rPr>
          <w:rFonts w:asciiTheme="minorHAnsi" w:eastAsiaTheme="minorEastAsia" w:hAnsiTheme="minorHAnsi" w:cstheme="minorBidi"/>
          <w:sz w:val="22"/>
          <w:szCs w:val="22"/>
        </w:rPr>
        <w:tab/>
      </w:r>
      <w:r>
        <w:t>Manufacturing Date Observation</w:t>
      </w:r>
      <w:r>
        <w:tab/>
      </w:r>
      <w:del w:id="87" w:author="Russ Ott" w:date="2022-04-29T10:13:00Z">
        <w:r w:rsidR="00A76ECB">
          <w:fldChar w:fldCharType="begin"/>
        </w:r>
        <w:r w:rsidR="00A76ECB">
          <w:delInstrText xml:space="preserve"> PAGEREF _Toc83395665 \h </w:delInstrText>
        </w:r>
        <w:r w:rsidR="00A76ECB">
          <w:fldChar w:fldCharType="separate"/>
        </w:r>
        <w:r w:rsidR="00A76ECB">
          <w:delText>34</w:delText>
        </w:r>
        <w:r w:rsidR="00A76ECB">
          <w:fldChar w:fldCharType="end"/>
        </w:r>
      </w:del>
      <w:ins w:id="88" w:author="Russ Ott" w:date="2022-04-29T10:13:00Z">
        <w:r>
          <w:fldChar w:fldCharType="begin"/>
        </w:r>
        <w:r>
          <w:instrText xml:space="preserve"> PAGEREF _Toc101451083 \h </w:instrText>
        </w:r>
        <w:r>
          <w:fldChar w:fldCharType="separate"/>
        </w:r>
        <w:r>
          <w:t>34</w:t>
        </w:r>
        <w:r>
          <w:fldChar w:fldCharType="end"/>
        </w:r>
      </w:ins>
    </w:p>
    <w:p w14:paraId="69F3F288" w14:textId="34EF920F" w:rsidR="007471AD" w:rsidRDefault="007471AD">
      <w:pPr>
        <w:pStyle w:val="TOC2"/>
        <w:tabs>
          <w:tab w:val="left" w:pos="1320"/>
        </w:tabs>
        <w:rPr>
          <w:rFonts w:asciiTheme="minorHAnsi" w:eastAsiaTheme="minorEastAsia" w:hAnsiTheme="minorHAnsi" w:cstheme="minorBidi"/>
          <w:sz w:val="22"/>
          <w:szCs w:val="22"/>
        </w:rPr>
      </w:pPr>
      <w:r>
        <w:t>2.11</w:t>
      </w:r>
      <w:r>
        <w:rPr>
          <w:rFonts w:asciiTheme="minorHAnsi" w:eastAsiaTheme="minorEastAsia" w:hAnsiTheme="minorHAnsi" w:cstheme="minorBidi"/>
          <w:sz w:val="22"/>
          <w:szCs w:val="22"/>
        </w:rPr>
        <w:tab/>
      </w:r>
      <w:r>
        <w:t>Model Number Observation</w:t>
      </w:r>
      <w:r>
        <w:tab/>
      </w:r>
      <w:del w:id="89" w:author="Russ Ott" w:date="2022-04-29T10:13:00Z">
        <w:r w:rsidR="00A76ECB">
          <w:fldChar w:fldCharType="begin"/>
        </w:r>
        <w:r w:rsidR="00A76ECB">
          <w:delInstrText xml:space="preserve"> PAGEREF _Toc83395666 \h </w:delInstrText>
        </w:r>
        <w:r w:rsidR="00A76ECB">
          <w:fldChar w:fldCharType="separate"/>
        </w:r>
        <w:r w:rsidR="00A76ECB">
          <w:delText>36</w:delText>
        </w:r>
        <w:r w:rsidR="00A76ECB">
          <w:fldChar w:fldCharType="end"/>
        </w:r>
      </w:del>
      <w:ins w:id="90" w:author="Russ Ott" w:date="2022-04-29T10:13:00Z">
        <w:r>
          <w:fldChar w:fldCharType="begin"/>
        </w:r>
        <w:r>
          <w:instrText xml:space="preserve"> PAGEREF _Toc101451084 \h </w:instrText>
        </w:r>
        <w:r>
          <w:fldChar w:fldCharType="separate"/>
        </w:r>
        <w:r>
          <w:t>36</w:t>
        </w:r>
        <w:r>
          <w:fldChar w:fldCharType="end"/>
        </w:r>
      </w:ins>
    </w:p>
    <w:p w14:paraId="4EAC4B02" w14:textId="65C32A68" w:rsidR="007471AD" w:rsidRDefault="007471AD">
      <w:pPr>
        <w:pStyle w:val="TOC2"/>
        <w:tabs>
          <w:tab w:val="left" w:pos="1320"/>
        </w:tabs>
        <w:rPr>
          <w:rFonts w:asciiTheme="minorHAnsi" w:eastAsiaTheme="minorEastAsia" w:hAnsiTheme="minorHAnsi" w:cstheme="minorBidi"/>
          <w:sz w:val="22"/>
          <w:szCs w:val="22"/>
        </w:rPr>
      </w:pPr>
      <w:r>
        <w:t>2.12</w:t>
      </w:r>
      <w:r>
        <w:rPr>
          <w:rFonts w:asciiTheme="minorHAnsi" w:eastAsiaTheme="minorEastAsia" w:hAnsiTheme="minorHAnsi" w:cstheme="minorBidi"/>
          <w:sz w:val="22"/>
          <w:szCs w:val="22"/>
        </w:rPr>
        <w:tab/>
      </w:r>
      <w:r>
        <w:t>MRI Safety Observation</w:t>
      </w:r>
      <w:r>
        <w:tab/>
      </w:r>
      <w:del w:id="91" w:author="Russ Ott" w:date="2022-04-29T10:13:00Z">
        <w:r w:rsidR="00A76ECB">
          <w:fldChar w:fldCharType="begin"/>
        </w:r>
        <w:r w:rsidR="00A76ECB">
          <w:delInstrText xml:space="preserve"> PAGEREF _Toc83395667 \h </w:delInstrText>
        </w:r>
        <w:r w:rsidR="00A76ECB">
          <w:fldChar w:fldCharType="separate"/>
        </w:r>
        <w:r w:rsidR="00A76ECB">
          <w:delText>38</w:delText>
        </w:r>
        <w:r w:rsidR="00A76ECB">
          <w:fldChar w:fldCharType="end"/>
        </w:r>
      </w:del>
      <w:ins w:id="92" w:author="Russ Ott" w:date="2022-04-29T10:13:00Z">
        <w:r>
          <w:fldChar w:fldCharType="begin"/>
        </w:r>
        <w:r>
          <w:instrText xml:space="preserve"> PAGEREF _Toc101451085 \h </w:instrText>
        </w:r>
        <w:r>
          <w:fldChar w:fldCharType="separate"/>
        </w:r>
        <w:r>
          <w:t>38</w:t>
        </w:r>
        <w:r>
          <w:fldChar w:fldCharType="end"/>
        </w:r>
      </w:ins>
    </w:p>
    <w:p w14:paraId="42C67261" w14:textId="0B3EB346" w:rsidR="007471AD" w:rsidRDefault="007471AD">
      <w:pPr>
        <w:pStyle w:val="TOC2"/>
        <w:tabs>
          <w:tab w:val="left" w:pos="1320"/>
        </w:tabs>
        <w:rPr>
          <w:rFonts w:asciiTheme="minorHAnsi" w:eastAsiaTheme="minorEastAsia" w:hAnsiTheme="minorHAnsi" w:cstheme="minorBidi"/>
          <w:sz w:val="22"/>
          <w:szCs w:val="22"/>
        </w:rPr>
      </w:pPr>
      <w:r>
        <w:t>2.13</w:t>
      </w:r>
      <w:r>
        <w:rPr>
          <w:rFonts w:asciiTheme="minorHAnsi" w:eastAsiaTheme="minorEastAsia" w:hAnsiTheme="minorHAnsi" w:cstheme="minorBidi"/>
          <w:sz w:val="22"/>
          <w:szCs w:val="22"/>
        </w:rPr>
        <w:tab/>
      </w:r>
      <w:r>
        <w:t>Serial Number Observation</w:t>
      </w:r>
      <w:r>
        <w:tab/>
      </w:r>
      <w:del w:id="93" w:author="Russ Ott" w:date="2022-04-29T10:13:00Z">
        <w:r w:rsidR="00A76ECB">
          <w:fldChar w:fldCharType="begin"/>
        </w:r>
        <w:r w:rsidR="00A76ECB">
          <w:delInstrText xml:space="preserve"> PAGEREF _Toc83395668 \h </w:delInstrText>
        </w:r>
        <w:r w:rsidR="00A76ECB">
          <w:fldChar w:fldCharType="separate"/>
        </w:r>
        <w:r w:rsidR="00A76ECB">
          <w:delText>40</w:delText>
        </w:r>
        <w:r w:rsidR="00A76ECB">
          <w:fldChar w:fldCharType="end"/>
        </w:r>
      </w:del>
      <w:ins w:id="94" w:author="Russ Ott" w:date="2022-04-29T10:13:00Z">
        <w:r>
          <w:fldChar w:fldCharType="begin"/>
        </w:r>
        <w:r>
          <w:instrText xml:space="preserve"> PAGEREF _Toc101451086 \h </w:instrText>
        </w:r>
        <w:r>
          <w:fldChar w:fldCharType="separate"/>
        </w:r>
        <w:r>
          <w:t>40</w:t>
        </w:r>
        <w:r>
          <w:fldChar w:fldCharType="end"/>
        </w:r>
      </w:ins>
    </w:p>
    <w:p w14:paraId="521EC73B" w14:textId="7F702F96" w:rsidR="007471AD" w:rsidRDefault="007471AD">
      <w:pPr>
        <w:pStyle w:val="TOC1"/>
        <w:rPr>
          <w:rFonts w:asciiTheme="minorHAnsi" w:eastAsiaTheme="minorEastAsia" w:hAnsiTheme="minorHAnsi" w:cstheme="minorBidi"/>
          <w:caps w:val="0"/>
          <w:sz w:val="22"/>
          <w:szCs w:val="22"/>
        </w:rPr>
      </w:pPr>
      <w:r>
        <w:t>3</w:t>
      </w:r>
      <w:r>
        <w:rPr>
          <w:rFonts w:asciiTheme="minorHAnsi" w:eastAsiaTheme="minorEastAsia" w:hAnsiTheme="minorHAnsi" w:cstheme="minorBidi"/>
          <w:caps w:val="0"/>
          <w:sz w:val="22"/>
          <w:szCs w:val="22"/>
        </w:rPr>
        <w:tab/>
      </w:r>
      <w:r>
        <w:t>Template Ids in This Guide</w:t>
      </w:r>
      <w:r>
        <w:tab/>
      </w:r>
      <w:del w:id="95" w:author="Russ Ott" w:date="2022-04-29T10:13:00Z">
        <w:r w:rsidR="00A76ECB">
          <w:fldChar w:fldCharType="begin"/>
        </w:r>
        <w:r w:rsidR="00A76ECB">
          <w:delInstrText xml:space="preserve"> PAGEREF _Toc83395669 \h </w:delInstrText>
        </w:r>
        <w:r w:rsidR="00A76ECB">
          <w:fldChar w:fldCharType="separate"/>
        </w:r>
        <w:r w:rsidR="00A76ECB">
          <w:delText>43</w:delText>
        </w:r>
        <w:r w:rsidR="00A76ECB">
          <w:fldChar w:fldCharType="end"/>
        </w:r>
      </w:del>
      <w:ins w:id="96" w:author="Russ Ott" w:date="2022-04-29T10:13:00Z">
        <w:r>
          <w:fldChar w:fldCharType="begin"/>
        </w:r>
        <w:r>
          <w:instrText xml:space="preserve"> PAGEREF _Toc101451087 \h </w:instrText>
        </w:r>
        <w:r>
          <w:fldChar w:fldCharType="separate"/>
        </w:r>
        <w:r>
          <w:t>43</w:t>
        </w:r>
        <w:r>
          <w:fldChar w:fldCharType="end"/>
        </w:r>
      </w:ins>
    </w:p>
    <w:p w14:paraId="01CE1407" w14:textId="0DDE7F50" w:rsidR="007471AD" w:rsidRDefault="007471AD">
      <w:pPr>
        <w:pStyle w:val="TOC1"/>
        <w:rPr>
          <w:rFonts w:asciiTheme="minorHAnsi" w:eastAsiaTheme="minorEastAsia" w:hAnsiTheme="minorHAnsi" w:cstheme="minorBidi"/>
          <w:caps w:val="0"/>
          <w:sz w:val="22"/>
          <w:szCs w:val="22"/>
        </w:rPr>
      </w:pPr>
      <w:r>
        <w:t>4</w:t>
      </w:r>
      <w:r>
        <w:rPr>
          <w:rFonts w:asciiTheme="minorHAnsi" w:eastAsiaTheme="minorEastAsia" w:hAnsiTheme="minorHAnsi" w:cstheme="minorBidi"/>
          <w:caps w:val="0"/>
          <w:sz w:val="22"/>
          <w:szCs w:val="22"/>
        </w:rPr>
        <w:tab/>
      </w:r>
      <w:r>
        <w:t>Code Systems in This Guide</w:t>
      </w:r>
      <w:r>
        <w:tab/>
      </w:r>
      <w:del w:id="97" w:author="Russ Ott" w:date="2022-04-29T10:13:00Z">
        <w:r w:rsidR="00A76ECB">
          <w:fldChar w:fldCharType="begin"/>
        </w:r>
        <w:r w:rsidR="00A76ECB">
          <w:delInstrText xml:space="preserve"> PAGEREF _Toc83395670 \h </w:delInstrText>
        </w:r>
        <w:r w:rsidR="00A76ECB">
          <w:fldChar w:fldCharType="separate"/>
        </w:r>
        <w:r w:rsidR="00A76ECB">
          <w:delText>45</w:delText>
        </w:r>
        <w:r w:rsidR="00A76ECB">
          <w:fldChar w:fldCharType="end"/>
        </w:r>
      </w:del>
      <w:ins w:id="98" w:author="Russ Ott" w:date="2022-04-29T10:13:00Z">
        <w:r>
          <w:fldChar w:fldCharType="begin"/>
        </w:r>
        <w:r>
          <w:instrText xml:space="preserve"> PAGEREF _Toc101451088 \h </w:instrText>
        </w:r>
        <w:r>
          <w:fldChar w:fldCharType="separate"/>
        </w:r>
        <w:r>
          <w:t>45</w:t>
        </w:r>
        <w:r>
          <w:fldChar w:fldCharType="end"/>
        </w:r>
      </w:ins>
    </w:p>
    <w:p w14:paraId="44BC7418" w14:textId="59E3121B" w:rsidR="008D0E3F" w:rsidRDefault="007471AD">
      <w:pPr>
        <w:pStyle w:val="TOC1"/>
      </w:pPr>
      <w:r>
        <w:fldChar w:fldCharType="end"/>
      </w:r>
    </w:p>
    <w:p w14:paraId="0CBE9BE2" w14:textId="77777777" w:rsidR="008D0E3F" w:rsidRDefault="007471AD">
      <w:pPr>
        <w:pStyle w:val="TOCTitle"/>
      </w:pPr>
      <w:r>
        <w:t>Table of Figures</w:t>
      </w:r>
    </w:p>
    <w:p w14:paraId="654450B0" w14:textId="2BC6D03E" w:rsidR="007471AD" w:rsidRDefault="007471AD">
      <w:pPr>
        <w:pStyle w:val="TableofFigures"/>
        <w:tabs>
          <w:tab w:val="right" w:leader="dot" w:pos="10070"/>
        </w:tabs>
        <w:rPr>
          <w:rFonts w:asciiTheme="minorHAnsi" w:eastAsiaTheme="minorEastAsia" w:hAnsiTheme="minorHAnsi" w:cstheme="minorBidi"/>
          <w:noProof/>
          <w:sz w:val="22"/>
          <w:szCs w:val="22"/>
        </w:rPr>
      </w:pPr>
      <w:r>
        <w:fldChar w:fldCharType="begin"/>
      </w:r>
      <w:r>
        <w:rPr>
          <w:noProof/>
        </w:rPr>
        <w:instrText xml:space="preserve"> TOC \c "Figure" </w:instrText>
      </w:r>
      <w:r>
        <w:fldChar w:fldCharType="separate"/>
      </w:r>
      <w:r>
        <w:rPr>
          <w:noProof/>
        </w:rPr>
        <w:t>Figure 1: Unique Device Identifier (UDI) Organizer</w:t>
      </w:r>
      <w:r>
        <w:rPr>
          <w:noProof/>
        </w:rPr>
        <w:tab/>
      </w:r>
      <w:del w:id="99" w:author="Russ Ott" w:date="2022-04-29T10:13:00Z">
        <w:r w:rsidR="00A76ECB">
          <w:rPr>
            <w:noProof/>
          </w:rPr>
          <w:fldChar w:fldCharType="begin"/>
        </w:r>
        <w:r w:rsidR="00A76ECB">
          <w:rPr>
            <w:noProof/>
          </w:rPr>
          <w:delInstrText xml:space="preserve"> PAGEREF _Toc83395671 \h </w:delInstrText>
        </w:r>
        <w:r w:rsidR="00A76ECB">
          <w:rPr>
            <w:noProof/>
          </w:rPr>
        </w:r>
        <w:r w:rsidR="00A76ECB">
          <w:rPr>
            <w:noProof/>
          </w:rPr>
          <w:fldChar w:fldCharType="separate"/>
        </w:r>
        <w:r w:rsidR="00A76ECB">
          <w:rPr>
            <w:noProof/>
          </w:rPr>
          <w:delText>13</w:delText>
        </w:r>
        <w:r w:rsidR="00A76ECB">
          <w:rPr>
            <w:noProof/>
          </w:rPr>
          <w:fldChar w:fldCharType="end"/>
        </w:r>
      </w:del>
      <w:ins w:id="100" w:author="Russ Ott" w:date="2022-04-29T10:13:00Z">
        <w:r>
          <w:rPr>
            <w:noProof/>
          </w:rPr>
          <w:fldChar w:fldCharType="begin"/>
        </w:r>
        <w:r>
          <w:rPr>
            <w:noProof/>
          </w:rPr>
          <w:instrText xml:space="preserve"> PAGEREF _Toc101451089 \h </w:instrText>
        </w:r>
        <w:r>
          <w:rPr>
            <w:noProof/>
          </w:rPr>
        </w:r>
        <w:r>
          <w:rPr>
            <w:noProof/>
          </w:rPr>
          <w:fldChar w:fldCharType="separate"/>
        </w:r>
        <w:r>
          <w:rPr>
            <w:noProof/>
          </w:rPr>
          <w:t>13</w:t>
        </w:r>
        <w:r>
          <w:rPr>
            <w:noProof/>
          </w:rPr>
          <w:fldChar w:fldCharType="end"/>
        </w:r>
      </w:ins>
    </w:p>
    <w:p w14:paraId="08D85758" w14:textId="052FAC80" w:rsidR="007471AD" w:rsidRDefault="007471AD">
      <w:pPr>
        <w:pStyle w:val="TableofFigures"/>
        <w:tabs>
          <w:tab w:val="right" w:leader="dot" w:pos="10070"/>
        </w:tabs>
        <w:rPr>
          <w:rFonts w:asciiTheme="minorHAnsi" w:eastAsiaTheme="minorEastAsia" w:hAnsiTheme="minorHAnsi" w:cstheme="minorBidi"/>
          <w:noProof/>
          <w:sz w:val="22"/>
          <w:szCs w:val="22"/>
        </w:rPr>
      </w:pPr>
      <w:r>
        <w:rPr>
          <w:noProof/>
        </w:rPr>
        <w:t>Figure 2: Brand Name Example</w:t>
      </w:r>
      <w:r>
        <w:rPr>
          <w:noProof/>
        </w:rPr>
        <w:tab/>
      </w:r>
      <w:del w:id="101" w:author="Russ Ott" w:date="2022-04-29T10:13:00Z">
        <w:r w:rsidR="00A76ECB">
          <w:rPr>
            <w:noProof/>
          </w:rPr>
          <w:fldChar w:fldCharType="begin"/>
        </w:r>
        <w:r w:rsidR="00A76ECB">
          <w:rPr>
            <w:noProof/>
          </w:rPr>
          <w:delInstrText xml:space="preserve"> PAGEREF _Toc83395672 \h </w:delInstrText>
        </w:r>
        <w:r w:rsidR="00A76ECB">
          <w:rPr>
            <w:noProof/>
          </w:rPr>
        </w:r>
        <w:r w:rsidR="00A76ECB">
          <w:rPr>
            <w:noProof/>
          </w:rPr>
          <w:fldChar w:fldCharType="separate"/>
        </w:r>
        <w:r w:rsidR="00A76ECB">
          <w:rPr>
            <w:noProof/>
          </w:rPr>
          <w:delText>18</w:delText>
        </w:r>
        <w:r w:rsidR="00A76ECB">
          <w:rPr>
            <w:noProof/>
          </w:rPr>
          <w:fldChar w:fldCharType="end"/>
        </w:r>
      </w:del>
      <w:ins w:id="102" w:author="Russ Ott" w:date="2022-04-29T10:13:00Z">
        <w:r>
          <w:rPr>
            <w:noProof/>
          </w:rPr>
          <w:fldChar w:fldCharType="begin"/>
        </w:r>
        <w:r>
          <w:rPr>
            <w:noProof/>
          </w:rPr>
          <w:instrText xml:space="preserve"> PAGEREF _Toc101451090 \h </w:instrText>
        </w:r>
        <w:r>
          <w:rPr>
            <w:noProof/>
          </w:rPr>
        </w:r>
        <w:r>
          <w:rPr>
            <w:noProof/>
          </w:rPr>
          <w:fldChar w:fldCharType="separate"/>
        </w:r>
        <w:r>
          <w:rPr>
            <w:noProof/>
          </w:rPr>
          <w:t>18</w:t>
        </w:r>
        <w:r>
          <w:rPr>
            <w:noProof/>
          </w:rPr>
          <w:fldChar w:fldCharType="end"/>
        </w:r>
      </w:ins>
    </w:p>
    <w:p w14:paraId="6E9B718E" w14:textId="10F9530A" w:rsidR="007471AD" w:rsidRDefault="007471AD">
      <w:pPr>
        <w:pStyle w:val="TableofFigures"/>
        <w:tabs>
          <w:tab w:val="right" w:leader="dot" w:pos="10070"/>
        </w:tabs>
        <w:rPr>
          <w:rFonts w:asciiTheme="minorHAnsi" w:eastAsiaTheme="minorEastAsia" w:hAnsiTheme="minorHAnsi" w:cstheme="minorBidi"/>
          <w:noProof/>
          <w:sz w:val="22"/>
          <w:szCs w:val="22"/>
        </w:rPr>
      </w:pPr>
      <w:r>
        <w:rPr>
          <w:noProof/>
        </w:rPr>
        <w:t>Figure 3: Catalog Number Sample</w:t>
      </w:r>
      <w:r>
        <w:rPr>
          <w:noProof/>
        </w:rPr>
        <w:tab/>
      </w:r>
      <w:del w:id="103" w:author="Russ Ott" w:date="2022-04-29T10:13:00Z">
        <w:r w:rsidR="00A76ECB">
          <w:rPr>
            <w:noProof/>
          </w:rPr>
          <w:fldChar w:fldCharType="begin"/>
        </w:r>
        <w:r w:rsidR="00A76ECB">
          <w:rPr>
            <w:noProof/>
          </w:rPr>
          <w:delInstrText xml:space="preserve"> PAGEREF _Toc83395673 \h </w:delInstrText>
        </w:r>
        <w:r w:rsidR="00A76ECB">
          <w:rPr>
            <w:noProof/>
          </w:rPr>
        </w:r>
        <w:r w:rsidR="00A76ECB">
          <w:rPr>
            <w:noProof/>
          </w:rPr>
          <w:fldChar w:fldCharType="separate"/>
        </w:r>
        <w:r w:rsidR="00A76ECB">
          <w:rPr>
            <w:noProof/>
          </w:rPr>
          <w:delText>20</w:delText>
        </w:r>
        <w:r w:rsidR="00A76ECB">
          <w:rPr>
            <w:noProof/>
          </w:rPr>
          <w:fldChar w:fldCharType="end"/>
        </w:r>
      </w:del>
      <w:ins w:id="104" w:author="Russ Ott" w:date="2022-04-29T10:13:00Z">
        <w:r>
          <w:rPr>
            <w:noProof/>
          </w:rPr>
          <w:fldChar w:fldCharType="begin"/>
        </w:r>
        <w:r>
          <w:rPr>
            <w:noProof/>
          </w:rPr>
          <w:instrText xml:space="preserve"> PAGEREF _Toc101451091 \h </w:instrText>
        </w:r>
        <w:r>
          <w:rPr>
            <w:noProof/>
          </w:rPr>
        </w:r>
        <w:r>
          <w:rPr>
            <w:noProof/>
          </w:rPr>
          <w:fldChar w:fldCharType="separate"/>
        </w:r>
        <w:r>
          <w:rPr>
            <w:noProof/>
          </w:rPr>
          <w:t>20</w:t>
        </w:r>
        <w:r>
          <w:rPr>
            <w:noProof/>
          </w:rPr>
          <w:fldChar w:fldCharType="end"/>
        </w:r>
      </w:ins>
    </w:p>
    <w:p w14:paraId="5C604354" w14:textId="47F36460" w:rsidR="007471AD" w:rsidRDefault="007471AD">
      <w:pPr>
        <w:pStyle w:val="TableofFigures"/>
        <w:tabs>
          <w:tab w:val="right" w:leader="dot" w:pos="10070"/>
        </w:tabs>
        <w:rPr>
          <w:rFonts w:asciiTheme="minorHAnsi" w:eastAsiaTheme="minorEastAsia" w:hAnsiTheme="minorHAnsi" w:cstheme="minorBidi"/>
          <w:noProof/>
          <w:sz w:val="22"/>
          <w:szCs w:val="22"/>
        </w:rPr>
      </w:pPr>
      <w:r>
        <w:rPr>
          <w:noProof/>
        </w:rPr>
        <w:t>Figure 4: Company Name</w:t>
      </w:r>
      <w:r>
        <w:rPr>
          <w:noProof/>
        </w:rPr>
        <w:tab/>
      </w:r>
      <w:del w:id="105" w:author="Russ Ott" w:date="2022-04-29T10:13:00Z">
        <w:r w:rsidR="00A76ECB">
          <w:rPr>
            <w:noProof/>
          </w:rPr>
          <w:fldChar w:fldCharType="begin"/>
        </w:r>
        <w:r w:rsidR="00A76ECB">
          <w:rPr>
            <w:noProof/>
          </w:rPr>
          <w:delInstrText xml:space="preserve"> PAGEREF _Toc83395674 \h </w:delInstrText>
        </w:r>
        <w:r w:rsidR="00A76ECB">
          <w:rPr>
            <w:noProof/>
          </w:rPr>
        </w:r>
        <w:r w:rsidR="00A76ECB">
          <w:rPr>
            <w:noProof/>
          </w:rPr>
          <w:fldChar w:fldCharType="separate"/>
        </w:r>
        <w:r w:rsidR="00A76ECB">
          <w:rPr>
            <w:noProof/>
          </w:rPr>
          <w:delText>22</w:delText>
        </w:r>
        <w:r w:rsidR="00A76ECB">
          <w:rPr>
            <w:noProof/>
          </w:rPr>
          <w:fldChar w:fldCharType="end"/>
        </w:r>
      </w:del>
      <w:ins w:id="106" w:author="Russ Ott" w:date="2022-04-29T10:13:00Z">
        <w:r>
          <w:rPr>
            <w:noProof/>
          </w:rPr>
          <w:fldChar w:fldCharType="begin"/>
        </w:r>
        <w:r>
          <w:rPr>
            <w:noProof/>
          </w:rPr>
          <w:instrText xml:space="preserve"> PAGEREF _Toc101451092 \h </w:instrText>
        </w:r>
        <w:r>
          <w:rPr>
            <w:noProof/>
          </w:rPr>
        </w:r>
        <w:r>
          <w:rPr>
            <w:noProof/>
          </w:rPr>
          <w:fldChar w:fldCharType="separate"/>
        </w:r>
        <w:r>
          <w:rPr>
            <w:noProof/>
          </w:rPr>
          <w:t>22</w:t>
        </w:r>
        <w:r>
          <w:rPr>
            <w:noProof/>
          </w:rPr>
          <w:fldChar w:fldCharType="end"/>
        </w:r>
      </w:ins>
    </w:p>
    <w:p w14:paraId="7403D956" w14:textId="5F5E8420" w:rsidR="007471AD" w:rsidRDefault="007471AD">
      <w:pPr>
        <w:pStyle w:val="TableofFigures"/>
        <w:tabs>
          <w:tab w:val="right" w:leader="dot" w:pos="10070"/>
        </w:tabs>
        <w:rPr>
          <w:rFonts w:asciiTheme="minorHAnsi" w:eastAsiaTheme="minorEastAsia" w:hAnsiTheme="minorHAnsi" w:cstheme="minorBidi"/>
          <w:noProof/>
          <w:sz w:val="22"/>
          <w:szCs w:val="22"/>
        </w:rPr>
      </w:pPr>
      <w:r>
        <w:rPr>
          <w:noProof/>
        </w:rPr>
        <w:t>Figure 5: Device Identifier</w:t>
      </w:r>
      <w:r>
        <w:rPr>
          <w:noProof/>
        </w:rPr>
        <w:tab/>
      </w:r>
      <w:del w:id="107" w:author="Russ Ott" w:date="2022-04-29T10:13:00Z">
        <w:r w:rsidR="00A76ECB">
          <w:rPr>
            <w:noProof/>
          </w:rPr>
          <w:fldChar w:fldCharType="begin"/>
        </w:r>
        <w:r w:rsidR="00A76ECB">
          <w:rPr>
            <w:noProof/>
          </w:rPr>
          <w:delInstrText xml:space="preserve"> PAGEREF _Toc83395675 \h </w:delInstrText>
        </w:r>
        <w:r w:rsidR="00A76ECB">
          <w:rPr>
            <w:noProof/>
          </w:rPr>
        </w:r>
        <w:r w:rsidR="00A76ECB">
          <w:rPr>
            <w:noProof/>
          </w:rPr>
          <w:fldChar w:fldCharType="separate"/>
        </w:r>
        <w:r w:rsidR="00A76ECB">
          <w:rPr>
            <w:noProof/>
          </w:rPr>
          <w:delText>24</w:delText>
        </w:r>
        <w:r w:rsidR="00A76ECB">
          <w:rPr>
            <w:noProof/>
          </w:rPr>
          <w:fldChar w:fldCharType="end"/>
        </w:r>
      </w:del>
      <w:ins w:id="108" w:author="Russ Ott" w:date="2022-04-29T10:13:00Z">
        <w:r>
          <w:rPr>
            <w:noProof/>
          </w:rPr>
          <w:fldChar w:fldCharType="begin"/>
        </w:r>
        <w:r>
          <w:rPr>
            <w:noProof/>
          </w:rPr>
          <w:instrText xml:space="preserve"> PAGEREF _Toc101451093 \h </w:instrText>
        </w:r>
        <w:r>
          <w:rPr>
            <w:noProof/>
          </w:rPr>
        </w:r>
        <w:r>
          <w:rPr>
            <w:noProof/>
          </w:rPr>
          <w:fldChar w:fldCharType="separate"/>
        </w:r>
        <w:r>
          <w:rPr>
            <w:noProof/>
          </w:rPr>
          <w:t>24</w:t>
        </w:r>
        <w:r>
          <w:rPr>
            <w:noProof/>
          </w:rPr>
          <w:fldChar w:fldCharType="end"/>
        </w:r>
      </w:ins>
    </w:p>
    <w:p w14:paraId="52B5A0B1" w14:textId="47FFA3E1" w:rsidR="007471AD" w:rsidRDefault="007471AD">
      <w:pPr>
        <w:pStyle w:val="TableofFigures"/>
        <w:tabs>
          <w:tab w:val="right" w:leader="dot" w:pos="10070"/>
        </w:tabs>
        <w:rPr>
          <w:rFonts w:asciiTheme="minorHAnsi" w:eastAsiaTheme="minorEastAsia" w:hAnsiTheme="minorHAnsi" w:cstheme="minorBidi"/>
          <w:noProof/>
          <w:sz w:val="22"/>
          <w:szCs w:val="22"/>
        </w:rPr>
      </w:pPr>
      <w:r>
        <w:rPr>
          <w:noProof/>
        </w:rPr>
        <w:t>Figure 6: Distinct Identification Code</w:t>
      </w:r>
      <w:r>
        <w:rPr>
          <w:noProof/>
        </w:rPr>
        <w:tab/>
      </w:r>
      <w:del w:id="109" w:author="Russ Ott" w:date="2022-04-29T10:13:00Z">
        <w:r w:rsidR="00A76ECB">
          <w:rPr>
            <w:noProof/>
          </w:rPr>
          <w:fldChar w:fldCharType="begin"/>
        </w:r>
        <w:r w:rsidR="00A76ECB">
          <w:rPr>
            <w:noProof/>
          </w:rPr>
          <w:delInstrText xml:space="preserve"> PAGEREF _Toc83395676 \h </w:delInstrText>
        </w:r>
        <w:r w:rsidR="00A76ECB">
          <w:rPr>
            <w:noProof/>
          </w:rPr>
        </w:r>
        <w:r w:rsidR="00A76ECB">
          <w:rPr>
            <w:noProof/>
          </w:rPr>
          <w:fldChar w:fldCharType="separate"/>
        </w:r>
        <w:r w:rsidR="00A76ECB">
          <w:rPr>
            <w:noProof/>
          </w:rPr>
          <w:delText>26</w:delText>
        </w:r>
        <w:r w:rsidR="00A76ECB">
          <w:rPr>
            <w:noProof/>
          </w:rPr>
          <w:fldChar w:fldCharType="end"/>
        </w:r>
      </w:del>
      <w:ins w:id="110" w:author="Russ Ott" w:date="2022-04-29T10:13:00Z">
        <w:r>
          <w:rPr>
            <w:noProof/>
          </w:rPr>
          <w:fldChar w:fldCharType="begin"/>
        </w:r>
        <w:r>
          <w:rPr>
            <w:noProof/>
          </w:rPr>
          <w:instrText xml:space="preserve"> PAGEREF _Toc101451094 \h </w:instrText>
        </w:r>
        <w:r>
          <w:rPr>
            <w:noProof/>
          </w:rPr>
        </w:r>
        <w:r>
          <w:rPr>
            <w:noProof/>
          </w:rPr>
          <w:fldChar w:fldCharType="separate"/>
        </w:r>
        <w:r>
          <w:rPr>
            <w:noProof/>
          </w:rPr>
          <w:t>26</w:t>
        </w:r>
        <w:r>
          <w:rPr>
            <w:noProof/>
          </w:rPr>
          <w:fldChar w:fldCharType="end"/>
        </w:r>
      </w:ins>
    </w:p>
    <w:p w14:paraId="1CE2883C" w14:textId="353EC9ED" w:rsidR="007471AD" w:rsidRDefault="007471AD">
      <w:pPr>
        <w:pStyle w:val="TableofFigures"/>
        <w:tabs>
          <w:tab w:val="right" w:leader="dot" w:pos="10070"/>
        </w:tabs>
        <w:rPr>
          <w:rFonts w:asciiTheme="minorHAnsi" w:eastAsiaTheme="minorEastAsia" w:hAnsiTheme="minorHAnsi" w:cstheme="minorBidi"/>
          <w:noProof/>
          <w:sz w:val="22"/>
          <w:szCs w:val="22"/>
        </w:rPr>
      </w:pPr>
      <w:r>
        <w:rPr>
          <w:noProof/>
        </w:rPr>
        <w:t>Figure 7: Expiration Date</w:t>
      </w:r>
      <w:r>
        <w:rPr>
          <w:noProof/>
        </w:rPr>
        <w:tab/>
      </w:r>
      <w:del w:id="111" w:author="Russ Ott" w:date="2022-04-29T10:13:00Z">
        <w:r w:rsidR="00A76ECB">
          <w:rPr>
            <w:noProof/>
          </w:rPr>
          <w:fldChar w:fldCharType="begin"/>
        </w:r>
        <w:r w:rsidR="00A76ECB">
          <w:rPr>
            <w:noProof/>
          </w:rPr>
          <w:delInstrText xml:space="preserve"> PAGEREF _Toc83395677 \h </w:delInstrText>
        </w:r>
        <w:r w:rsidR="00A76ECB">
          <w:rPr>
            <w:noProof/>
          </w:rPr>
        </w:r>
        <w:r w:rsidR="00A76ECB">
          <w:rPr>
            <w:noProof/>
          </w:rPr>
          <w:fldChar w:fldCharType="separate"/>
        </w:r>
        <w:r w:rsidR="00A76ECB">
          <w:rPr>
            <w:noProof/>
          </w:rPr>
          <w:delText>28</w:delText>
        </w:r>
        <w:r w:rsidR="00A76ECB">
          <w:rPr>
            <w:noProof/>
          </w:rPr>
          <w:fldChar w:fldCharType="end"/>
        </w:r>
      </w:del>
      <w:ins w:id="112" w:author="Russ Ott" w:date="2022-04-29T10:13:00Z">
        <w:r>
          <w:rPr>
            <w:noProof/>
          </w:rPr>
          <w:fldChar w:fldCharType="begin"/>
        </w:r>
        <w:r>
          <w:rPr>
            <w:noProof/>
          </w:rPr>
          <w:instrText xml:space="preserve"> PAGEREF _Toc101451095 \h </w:instrText>
        </w:r>
        <w:r>
          <w:rPr>
            <w:noProof/>
          </w:rPr>
        </w:r>
        <w:r>
          <w:rPr>
            <w:noProof/>
          </w:rPr>
          <w:fldChar w:fldCharType="separate"/>
        </w:r>
        <w:r>
          <w:rPr>
            <w:noProof/>
          </w:rPr>
          <w:t>28</w:t>
        </w:r>
        <w:r>
          <w:rPr>
            <w:noProof/>
          </w:rPr>
          <w:fldChar w:fldCharType="end"/>
        </w:r>
      </w:ins>
    </w:p>
    <w:p w14:paraId="399128C9" w14:textId="44D5651C" w:rsidR="007471AD" w:rsidRDefault="007471AD">
      <w:pPr>
        <w:pStyle w:val="TableofFigures"/>
        <w:tabs>
          <w:tab w:val="right" w:leader="dot" w:pos="10070"/>
        </w:tabs>
        <w:rPr>
          <w:rFonts w:asciiTheme="minorHAnsi" w:eastAsiaTheme="minorEastAsia" w:hAnsiTheme="minorHAnsi" w:cstheme="minorBidi"/>
          <w:noProof/>
          <w:sz w:val="22"/>
          <w:szCs w:val="22"/>
        </w:rPr>
      </w:pPr>
      <w:r>
        <w:rPr>
          <w:noProof/>
        </w:rPr>
        <w:t>Figure 8: Implantable Device Status</w:t>
      </w:r>
      <w:r>
        <w:rPr>
          <w:noProof/>
        </w:rPr>
        <w:tab/>
      </w:r>
      <w:del w:id="113" w:author="Russ Ott" w:date="2022-04-29T10:13:00Z">
        <w:r w:rsidR="00A76ECB">
          <w:rPr>
            <w:noProof/>
          </w:rPr>
          <w:fldChar w:fldCharType="begin"/>
        </w:r>
        <w:r w:rsidR="00A76ECB">
          <w:rPr>
            <w:noProof/>
          </w:rPr>
          <w:delInstrText xml:space="preserve"> PAGEREF _Toc83395678 \h </w:delInstrText>
        </w:r>
        <w:r w:rsidR="00A76ECB">
          <w:rPr>
            <w:noProof/>
          </w:rPr>
        </w:r>
        <w:r w:rsidR="00A76ECB">
          <w:rPr>
            <w:noProof/>
          </w:rPr>
          <w:fldChar w:fldCharType="separate"/>
        </w:r>
        <w:r w:rsidR="00A76ECB">
          <w:rPr>
            <w:noProof/>
          </w:rPr>
          <w:delText>30</w:delText>
        </w:r>
        <w:r w:rsidR="00A76ECB">
          <w:rPr>
            <w:noProof/>
          </w:rPr>
          <w:fldChar w:fldCharType="end"/>
        </w:r>
      </w:del>
      <w:ins w:id="114" w:author="Russ Ott" w:date="2022-04-29T10:13:00Z">
        <w:r>
          <w:rPr>
            <w:noProof/>
          </w:rPr>
          <w:fldChar w:fldCharType="begin"/>
        </w:r>
        <w:r>
          <w:rPr>
            <w:noProof/>
          </w:rPr>
          <w:instrText xml:space="preserve"> PAGEREF _Toc101451096 \h </w:instrText>
        </w:r>
        <w:r>
          <w:rPr>
            <w:noProof/>
          </w:rPr>
        </w:r>
        <w:r>
          <w:rPr>
            <w:noProof/>
          </w:rPr>
          <w:fldChar w:fldCharType="separate"/>
        </w:r>
        <w:r>
          <w:rPr>
            <w:noProof/>
          </w:rPr>
          <w:t>30</w:t>
        </w:r>
        <w:r>
          <w:rPr>
            <w:noProof/>
          </w:rPr>
          <w:fldChar w:fldCharType="end"/>
        </w:r>
      </w:ins>
    </w:p>
    <w:p w14:paraId="10D66956" w14:textId="4994BF1C" w:rsidR="007471AD" w:rsidRDefault="007471AD">
      <w:pPr>
        <w:pStyle w:val="TableofFigures"/>
        <w:tabs>
          <w:tab w:val="right" w:leader="dot" w:pos="10070"/>
        </w:tabs>
        <w:rPr>
          <w:rFonts w:asciiTheme="minorHAnsi" w:eastAsiaTheme="minorEastAsia" w:hAnsiTheme="minorHAnsi" w:cstheme="minorBidi"/>
          <w:noProof/>
          <w:sz w:val="22"/>
          <w:szCs w:val="22"/>
        </w:rPr>
      </w:pPr>
      <w:r>
        <w:rPr>
          <w:noProof/>
        </w:rPr>
        <w:t>Figure 9: Latex Safety Status</w:t>
      </w:r>
      <w:r>
        <w:rPr>
          <w:noProof/>
        </w:rPr>
        <w:tab/>
      </w:r>
      <w:del w:id="115" w:author="Russ Ott" w:date="2022-04-29T10:13:00Z">
        <w:r w:rsidR="00A76ECB">
          <w:rPr>
            <w:noProof/>
          </w:rPr>
          <w:fldChar w:fldCharType="begin"/>
        </w:r>
        <w:r w:rsidR="00A76ECB">
          <w:rPr>
            <w:noProof/>
          </w:rPr>
          <w:delInstrText xml:space="preserve"> PAGEREF _Toc83395679 \h </w:delInstrText>
        </w:r>
        <w:r w:rsidR="00A76ECB">
          <w:rPr>
            <w:noProof/>
          </w:rPr>
        </w:r>
        <w:r w:rsidR="00A76ECB">
          <w:rPr>
            <w:noProof/>
          </w:rPr>
          <w:fldChar w:fldCharType="separate"/>
        </w:r>
        <w:r w:rsidR="00A76ECB">
          <w:rPr>
            <w:noProof/>
          </w:rPr>
          <w:delText>32</w:delText>
        </w:r>
        <w:r w:rsidR="00A76ECB">
          <w:rPr>
            <w:noProof/>
          </w:rPr>
          <w:fldChar w:fldCharType="end"/>
        </w:r>
      </w:del>
      <w:ins w:id="116" w:author="Russ Ott" w:date="2022-04-29T10:13:00Z">
        <w:r>
          <w:rPr>
            <w:noProof/>
          </w:rPr>
          <w:fldChar w:fldCharType="begin"/>
        </w:r>
        <w:r>
          <w:rPr>
            <w:noProof/>
          </w:rPr>
          <w:instrText xml:space="preserve"> PAGEREF _Toc101451097 \h </w:instrText>
        </w:r>
        <w:r>
          <w:rPr>
            <w:noProof/>
          </w:rPr>
        </w:r>
        <w:r>
          <w:rPr>
            <w:noProof/>
          </w:rPr>
          <w:fldChar w:fldCharType="separate"/>
        </w:r>
        <w:r>
          <w:rPr>
            <w:noProof/>
          </w:rPr>
          <w:t>32</w:t>
        </w:r>
        <w:r>
          <w:rPr>
            <w:noProof/>
          </w:rPr>
          <w:fldChar w:fldCharType="end"/>
        </w:r>
      </w:ins>
    </w:p>
    <w:p w14:paraId="0C93B235" w14:textId="6A746A23" w:rsidR="007471AD" w:rsidRDefault="007471AD">
      <w:pPr>
        <w:pStyle w:val="TableofFigures"/>
        <w:tabs>
          <w:tab w:val="right" w:leader="dot" w:pos="10070"/>
        </w:tabs>
        <w:rPr>
          <w:rFonts w:asciiTheme="minorHAnsi" w:eastAsiaTheme="minorEastAsia" w:hAnsiTheme="minorHAnsi" w:cstheme="minorBidi"/>
          <w:noProof/>
          <w:sz w:val="22"/>
          <w:szCs w:val="22"/>
        </w:rPr>
      </w:pPr>
      <w:r>
        <w:rPr>
          <w:noProof/>
        </w:rPr>
        <w:t>Figure 10: Lot or Batch Number</w:t>
      </w:r>
      <w:r>
        <w:rPr>
          <w:noProof/>
        </w:rPr>
        <w:tab/>
      </w:r>
      <w:del w:id="117" w:author="Russ Ott" w:date="2022-04-29T10:13:00Z">
        <w:r w:rsidR="00A76ECB">
          <w:rPr>
            <w:noProof/>
          </w:rPr>
          <w:fldChar w:fldCharType="begin"/>
        </w:r>
        <w:r w:rsidR="00A76ECB">
          <w:rPr>
            <w:noProof/>
          </w:rPr>
          <w:delInstrText xml:space="preserve"> PAGEREF _Toc83395680 \h </w:delInstrText>
        </w:r>
        <w:r w:rsidR="00A76ECB">
          <w:rPr>
            <w:noProof/>
          </w:rPr>
        </w:r>
        <w:r w:rsidR="00A76ECB">
          <w:rPr>
            <w:noProof/>
          </w:rPr>
          <w:fldChar w:fldCharType="separate"/>
        </w:r>
        <w:r w:rsidR="00A76ECB">
          <w:rPr>
            <w:noProof/>
          </w:rPr>
          <w:delText>34</w:delText>
        </w:r>
        <w:r w:rsidR="00A76ECB">
          <w:rPr>
            <w:noProof/>
          </w:rPr>
          <w:fldChar w:fldCharType="end"/>
        </w:r>
      </w:del>
      <w:ins w:id="118" w:author="Russ Ott" w:date="2022-04-29T10:13:00Z">
        <w:r>
          <w:rPr>
            <w:noProof/>
          </w:rPr>
          <w:fldChar w:fldCharType="begin"/>
        </w:r>
        <w:r>
          <w:rPr>
            <w:noProof/>
          </w:rPr>
          <w:instrText xml:space="preserve"> PAGEREF _Toc101451098 \h </w:instrText>
        </w:r>
        <w:r>
          <w:rPr>
            <w:noProof/>
          </w:rPr>
        </w:r>
        <w:r>
          <w:rPr>
            <w:noProof/>
          </w:rPr>
          <w:fldChar w:fldCharType="separate"/>
        </w:r>
        <w:r>
          <w:rPr>
            <w:noProof/>
          </w:rPr>
          <w:t>34</w:t>
        </w:r>
        <w:r>
          <w:rPr>
            <w:noProof/>
          </w:rPr>
          <w:fldChar w:fldCharType="end"/>
        </w:r>
      </w:ins>
    </w:p>
    <w:p w14:paraId="192843F1" w14:textId="0F18C02C" w:rsidR="007471AD" w:rsidRDefault="007471AD">
      <w:pPr>
        <w:pStyle w:val="TableofFigures"/>
        <w:tabs>
          <w:tab w:val="right" w:leader="dot" w:pos="10070"/>
        </w:tabs>
        <w:rPr>
          <w:rFonts w:asciiTheme="minorHAnsi" w:eastAsiaTheme="minorEastAsia" w:hAnsiTheme="minorHAnsi" w:cstheme="minorBidi"/>
          <w:noProof/>
          <w:sz w:val="22"/>
          <w:szCs w:val="22"/>
        </w:rPr>
      </w:pPr>
      <w:r>
        <w:rPr>
          <w:noProof/>
        </w:rPr>
        <w:lastRenderedPageBreak/>
        <w:t>Figure 11: Manufacturing Date</w:t>
      </w:r>
      <w:r>
        <w:rPr>
          <w:noProof/>
        </w:rPr>
        <w:tab/>
      </w:r>
      <w:del w:id="119" w:author="Russ Ott" w:date="2022-04-29T10:13:00Z">
        <w:r w:rsidR="00A76ECB">
          <w:rPr>
            <w:noProof/>
          </w:rPr>
          <w:fldChar w:fldCharType="begin"/>
        </w:r>
        <w:r w:rsidR="00A76ECB">
          <w:rPr>
            <w:noProof/>
          </w:rPr>
          <w:delInstrText xml:space="preserve"> PAGEREF _Toc83395681 \h </w:delInstrText>
        </w:r>
        <w:r w:rsidR="00A76ECB">
          <w:rPr>
            <w:noProof/>
          </w:rPr>
        </w:r>
        <w:r w:rsidR="00A76ECB">
          <w:rPr>
            <w:noProof/>
          </w:rPr>
          <w:fldChar w:fldCharType="separate"/>
        </w:r>
        <w:r w:rsidR="00A76ECB">
          <w:rPr>
            <w:noProof/>
          </w:rPr>
          <w:delText>36</w:delText>
        </w:r>
        <w:r w:rsidR="00A76ECB">
          <w:rPr>
            <w:noProof/>
          </w:rPr>
          <w:fldChar w:fldCharType="end"/>
        </w:r>
      </w:del>
      <w:ins w:id="120" w:author="Russ Ott" w:date="2022-04-29T10:13:00Z">
        <w:r>
          <w:rPr>
            <w:noProof/>
          </w:rPr>
          <w:fldChar w:fldCharType="begin"/>
        </w:r>
        <w:r>
          <w:rPr>
            <w:noProof/>
          </w:rPr>
          <w:instrText xml:space="preserve"> PAGEREF _Toc101451099 \h </w:instrText>
        </w:r>
        <w:r>
          <w:rPr>
            <w:noProof/>
          </w:rPr>
        </w:r>
        <w:r>
          <w:rPr>
            <w:noProof/>
          </w:rPr>
          <w:fldChar w:fldCharType="separate"/>
        </w:r>
        <w:r>
          <w:rPr>
            <w:noProof/>
          </w:rPr>
          <w:t>36</w:t>
        </w:r>
        <w:r>
          <w:rPr>
            <w:noProof/>
          </w:rPr>
          <w:fldChar w:fldCharType="end"/>
        </w:r>
      </w:ins>
    </w:p>
    <w:p w14:paraId="38C3403B" w14:textId="43910A56" w:rsidR="007471AD" w:rsidRDefault="007471AD">
      <w:pPr>
        <w:pStyle w:val="TableofFigures"/>
        <w:tabs>
          <w:tab w:val="right" w:leader="dot" w:pos="10070"/>
        </w:tabs>
        <w:rPr>
          <w:rFonts w:asciiTheme="minorHAnsi" w:eastAsiaTheme="minorEastAsia" w:hAnsiTheme="minorHAnsi" w:cstheme="minorBidi"/>
          <w:noProof/>
          <w:sz w:val="22"/>
          <w:szCs w:val="22"/>
        </w:rPr>
      </w:pPr>
      <w:r>
        <w:rPr>
          <w:noProof/>
        </w:rPr>
        <w:t>Figure 12: Model Number</w:t>
      </w:r>
      <w:r>
        <w:rPr>
          <w:noProof/>
        </w:rPr>
        <w:tab/>
      </w:r>
      <w:del w:id="121" w:author="Russ Ott" w:date="2022-04-29T10:13:00Z">
        <w:r w:rsidR="00A76ECB">
          <w:rPr>
            <w:noProof/>
          </w:rPr>
          <w:fldChar w:fldCharType="begin"/>
        </w:r>
        <w:r w:rsidR="00A76ECB">
          <w:rPr>
            <w:noProof/>
          </w:rPr>
          <w:delInstrText xml:space="preserve"> PAGEREF _Toc83395682 \h </w:delInstrText>
        </w:r>
        <w:r w:rsidR="00A76ECB">
          <w:rPr>
            <w:noProof/>
          </w:rPr>
        </w:r>
        <w:r w:rsidR="00A76ECB">
          <w:rPr>
            <w:noProof/>
          </w:rPr>
          <w:fldChar w:fldCharType="separate"/>
        </w:r>
        <w:r w:rsidR="00A76ECB">
          <w:rPr>
            <w:noProof/>
          </w:rPr>
          <w:delText>38</w:delText>
        </w:r>
        <w:r w:rsidR="00A76ECB">
          <w:rPr>
            <w:noProof/>
          </w:rPr>
          <w:fldChar w:fldCharType="end"/>
        </w:r>
      </w:del>
      <w:ins w:id="122" w:author="Russ Ott" w:date="2022-04-29T10:13:00Z">
        <w:r>
          <w:rPr>
            <w:noProof/>
          </w:rPr>
          <w:fldChar w:fldCharType="begin"/>
        </w:r>
        <w:r>
          <w:rPr>
            <w:noProof/>
          </w:rPr>
          <w:instrText xml:space="preserve"> PAGEREF _Toc101451100 \h </w:instrText>
        </w:r>
        <w:r>
          <w:rPr>
            <w:noProof/>
          </w:rPr>
        </w:r>
        <w:r>
          <w:rPr>
            <w:noProof/>
          </w:rPr>
          <w:fldChar w:fldCharType="separate"/>
        </w:r>
        <w:r>
          <w:rPr>
            <w:noProof/>
          </w:rPr>
          <w:t>38</w:t>
        </w:r>
        <w:r>
          <w:rPr>
            <w:noProof/>
          </w:rPr>
          <w:fldChar w:fldCharType="end"/>
        </w:r>
      </w:ins>
    </w:p>
    <w:p w14:paraId="3583DC72" w14:textId="2E46617B" w:rsidR="007471AD" w:rsidRDefault="007471AD">
      <w:pPr>
        <w:pStyle w:val="TableofFigures"/>
        <w:tabs>
          <w:tab w:val="right" w:leader="dot" w:pos="10070"/>
        </w:tabs>
        <w:rPr>
          <w:rFonts w:asciiTheme="minorHAnsi" w:eastAsiaTheme="minorEastAsia" w:hAnsiTheme="minorHAnsi" w:cstheme="minorBidi"/>
          <w:noProof/>
          <w:sz w:val="22"/>
          <w:szCs w:val="22"/>
        </w:rPr>
      </w:pPr>
      <w:r>
        <w:rPr>
          <w:noProof/>
        </w:rPr>
        <w:t>Figure 13: MRI Safety Status</w:t>
      </w:r>
      <w:r>
        <w:rPr>
          <w:noProof/>
        </w:rPr>
        <w:tab/>
      </w:r>
      <w:del w:id="123" w:author="Russ Ott" w:date="2022-04-29T10:13:00Z">
        <w:r w:rsidR="00A76ECB">
          <w:rPr>
            <w:noProof/>
          </w:rPr>
          <w:fldChar w:fldCharType="begin"/>
        </w:r>
        <w:r w:rsidR="00A76ECB">
          <w:rPr>
            <w:noProof/>
          </w:rPr>
          <w:delInstrText xml:space="preserve"> PAGEREF _Toc83395683 \h </w:delInstrText>
        </w:r>
        <w:r w:rsidR="00A76ECB">
          <w:rPr>
            <w:noProof/>
          </w:rPr>
        </w:r>
        <w:r w:rsidR="00A76ECB">
          <w:rPr>
            <w:noProof/>
          </w:rPr>
          <w:fldChar w:fldCharType="separate"/>
        </w:r>
        <w:r w:rsidR="00A76ECB">
          <w:rPr>
            <w:noProof/>
          </w:rPr>
          <w:delText>40</w:delText>
        </w:r>
        <w:r w:rsidR="00A76ECB">
          <w:rPr>
            <w:noProof/>
          </w:rPr>
          <w:fldChar w:fldCharType="end"/>
        </w:r>
      </w:del>
      <w:ins w:id="124" w:author="Russ Ott" w:date="2022-04-29T10:13:00Z">
        <w:r>
          <w:rPr>
            <w:noProof/>
          </w:rPr>
          <w:fldChar w:fldCharType="begin"/>
        </w:r>
        <w:r>
          <w:rPr>
            <w:noProof/>
          </w:rPr>
          <w:instrText xml:space="preserve"> PAGEREF _Toc101451101 \h </w:instrText>
        </w:r>
        <w:r>
          <w:rPr>
            <w:noProof/>
          </w:rPr>
        </w:r>
        <w:r>
          <w:rPr>
            <w:noProof/>
          </w:rPr>
          <w:fldChar w:fldCharType="separate"/>
        </w:r>
        <w:r>
          <w:rPr>
            <w:noProof/>
          </w:rPr>
          <w:t>40</w:t>
        </w:r>
        <w:r>
          <w:rPr>
            <w:noProof/>
          </w:rPr>
          <w:fldChar w:fldCharType="end"/>
        </w:r>
      </w:ins>
    </w:p>
    <w:p w14:paraId="1EACC00E" w14:textId="5D167629" w:rsidR="007471AD" w:rsidRDefault="007471AD">
      <w:pPr>
        <w:pStyle w:val="TableofFigures"/>
        <w:tabs>
          <w:tab w:val="right" w:leader="dot" w:pos="10070"/>
        </w:tabs>
        <w:rPr>
          <w:rFonts w:asciiTheme="minorHAnsi" w:eastAsiaTheme="minorEastAsia" w:hAnsiTheme="minorHAnsi" w:cstheme="minorBidi"/>
          <w:noProof/>
          <w:sz w:val="22"/>
          <w:szCs w:val="22"/>
        </w:rPr>
      </w:pPr>
      <w:r>
        <w:rPr>
          <w:noProof/>
        </w:rPr>
        <w:t>Figure 14: Serial Number</w:t>
      </w:r>
      <w:r>
        <w:rPr>
          <w:noProof/>
        </w:rPr>
        <w:tab/>
      </w:r>
      <w:del w:id="125" w:author="Russ Ott" w:date="2022-04-29T10:13:00Z">
        <w:r w:rsidR="00A76ECB">
          <w:rPr>
            <w:noProof/>
          </w:rPr>
          <w:fldChar w:fldCharType="begin"/>
        </w:r>
        <w:r w:rsidR="00A76ECB">
          <w:rPr>
            <w:noProof/>
          </w:rPr>
          <w:delInstrText xml:space="preserve"> PAGEREF _Toc83395684 \h </w:delInstrText>
        </w:r>
        <w:r w:rsidR="00A76ECB">
          <w:rPr>
            <w:noProof/>
          </w:rPr>
        </w:r>
        <w:r w:rsidR="00A76ECB">
          <w:rPr>
            <w:noProof/>
          </w:rPr>
          <w:fldChar w:fldCharType="separate"/>
        </w:r>
        <w:r w:rsidR="00A76ECB">
          <w:rPr>
            <w:noProof/>
          </w:rPr>
          <w:delText>42</w:delText>
        </w:r>
        <w:r w:rsidR="00A76ECB">
          <w:rPr>
            <w:noProof/>
          </w:rPr>
          <w:fldChar w:fldCharType="end"/>
        </w:r>
      </w:del>
      <w:ins w:id="126" w:author="Russ Ott" w:date="2022-04-29T10:13:00Z">
        <w:r>
          <w:rPr>
            <w:noProof/>
          </w:rPr>
          <w:fldChar w:fldCharType="begin"/>
        </w:r>
        <w:r>
          <w:rPr>
            <w:noProof/>
          </w:rPr>
          <w:instrText xml:space="preserve"> PAGEREF _Toc101451102 \h </w:instrText>
        </w:r>
        <w:r>
          <w:rPr>
            <w:noProof/>
          </w:rPr>
        </w:r>
        <w:r>
          <w:rPr>
            <w:noProof/>
          </w:rPr>
          <w:fldChar w:fldCharType="separate"/>
        </w:r>
        <w:r>
          <w:rPr>
            <w:noProof/>
          </w:rPr>
          <w:t>42</w:t>
        </w:r>
        <w:r>
          <w:rPr>
            <w:noProof/>
          </w:rPr>
          <w:fldChar w:fldCharType="end"/>
        </w:r>
      </w:ins>
    </w:p>
    <w:p w14:paraId="076ED471" w14:textId="6450AD3B" w:rsidR="008D0E3F" w:rsidRDefault="007471AD">
      <w:r>
        <w:fldChar w:fldCharType="end"/>
      </w:r>
    </w:p>
    <w:p w14:paraId="41D8B463" w14:textId="77777777" w:rsidR="008D0E3F" w:rsidRDefault="007471AD">
      <w:pPr>
        <w:pStyle w:val="TOCTitle"/>
      </w:pPr>
      <w:r>
        <w:t>Table of Tables</w:t>
      </w:r>
    </w:p>
    <w:p w14:paraId="02E6CD2B" w14:textId="41BFF1DD" w:rsidR="007471AD" w:rsidRDefault="007471AD">
      <w:pPr>
        <w:pStyle w:val="TableofFigures"/>
        <w:tabs>
          <w:tab w:val="right" w:leader="dot" w:pos="10070"/>
        </w:tabs>
        <w:rPr>
          <w:rFonts w:asciiTheme="minorHAnsi" w:eastAsiaTheme="minorEastAsia" w:hAnsiTheme="minorHAnsi" w:cstheme="minorBidi"/>
          <w:noProof/>
          <w:sz w:val="22"/>
          <w:szCs w:val="22"/>
        </w:rPr>
      </w:pPr>
      <w:r>
        <w:fldChar w:fldCharType="begin"/>
      </w:r>
      <w:r>
        <w:rPr>
          <w:noProof/>
        </w:rPr>
        <w:instrText xml:space="preserve"> TOC \c "Table" </w:instrText>
      </w:r>
      <w:r>
        <w:fldChar w:fldCharType="separate"/>
      </w:r>
      <w:r>
        <w:rPr>
          <w:noProof/>
        </w:rPr>
        <w:t>Table 1: UDI Organizer Contexts</w:t>
      </w:r>
      <w:r>
        <w:rPr>
          <w:noProof/>
        </w:rPr>
        <w:tab/>
      </w:r>
      <w:del w:id="127" w:author="Russ Ott" w:date="2022-04-29T10:13:00Z">
        <w:r w:rsidR="00A76ECB">
          <w:rPr>
            <w:noProof/>
          </w:rPr>
          <w:fldChar w:fldCharType="begin"/>
        </w:r>
        <w:r w:rsidR="00A76ECB">
          <w:rPr>
            <w:noProof/>
          </w:rPr>
          <w:delInstrText xml:space="preserve"> PAGEREF _Toc83395685 \h </w:delInstrText>
        </w:r>
        <w:r w:rsidR="00A76ECB">
          <w:rPr>
            <w:noProof/>
          </w:rPr>
        </w:r>
        <w:r w:rsidR="00A76ECB">
          <w:rPr>
            <w:noProof/>
          </w:rPr>
          <w:fldChar w:fldCharType="separate"/>
        </w:r>
        <w:r w:rsidR="00A76ECB">
          <w:rPr>
            <w:noProof/>
          </w:rPr>
          <w:delText>6</w:delText>
        </w:r>
        <w:r w:rsidR="00A76ECB">
          <w:rPr>
            <w:noProof/>
          </w:rPr>
          <w:fldChar w:fldCharType="end"/>
        </w:r>
      </w:del>
      <w:ins w:id="128" w:author="Russ Ott" w:date="2022-04-29T10:13:00Z">
        <w:r>
          <w:rPr>
            <w:noProof/>
          </w:rPr>
          <w:fldChar w:fldCharType="begin"/>
        </w:r>
        <w:r>
          <w:rPr>
            <w:noProof/>
          </w:rPr>
          <w:instrText xml:space="preserve"> PAGEREF _Toc101451103 \h </w:instrText>
        </w:r>
        <w:r>
          <w:rPr>
            <w:noProof/>
          </w:rPr>
        </w:r>
        <w:r>
          <w:rPr>
            <w:noProof/>
          </w:rPr>
          <w:fldChar w:fldCharType="separate"/>
        </w:r>
        <w:r>
          <w:rPr>
            <w:noProof/>
          </w:rPr>
          <w:t>6</w:t>
        </w:r>
        <w:r>
          <w:rPr>
            <w:noProof/>
          </w:rPr>
          <w:fldChar w:fldCharType="end"/>
        </w:r>
      </w:ins>
    </w:p>
    <w:p w14:paraId="6B59A18B" w14:textId="7BAE857F" w:rsidR="007471AD" w:rsidRDefault="007471AD">
      <w:pPr>
        <w:pStyle w:val="TableofFigures"/>
        <w:tabs>
          <w:tab w:val="right" w:leader="dot" w:pos="10070"/>
        </w:tabs>
        <w:rPr>
          <w:rFonts w:asciiTheme="minorHAnsi" w:eastAsiaTheme="minorEastAsia" w:hAnsiTheme="minorHAnsi" w:cstheme="minorBidi"/>
          <w:noProof/>
          <w:sz w:val="22"/>
          <w:szCs w:val="22"/>
        </w:rPr>
      </w:pPr>
      <w:r>
        <w:rPr>
          <w:noProof/>
        </w:rPr>
        <w:t>Table 2: UDI Organizer Constraints Overview</w:t>
      </w:r>
      <w:r>
        <w:rPr>
          <w:noProof/>
        </w:rPr>
        <w:tab/>
      </w:r>
      <w:del w:id="129" w:author="Russ Ott" w:date="2022-04-29T10:13:00Z">
        <w:r w:rsidR="00A76ECB">
          <w:rPr>
            <w:noProof/>
          </w:rPr>
          <w:fldChar w:fldCharType="begin"/>
        </w:r>
        <w:r w:rsidR="00A76ECB">
          <w:rPr>
            <w:noProof/>
          </w:rPr>
          <w:delInstrText xml:space="preserve"> PAGEREF _Toc83395686 \h </w:delInstrText>
        </w:r>
        <w:r w:rsidR="00A76ECB">
          <w:rPr>
            <w:noProof/>
          </w:rPr>
        </w:r>
        <w:r w:rsidR="00A76ECB">
          <w:rPr>
            <w:noProof/>
          </w:rPr>
          <w:fldChar w:fldCharType="separate"/>
        </w:r>
        <w:r w:rsidR="00A76ECB">
          <w:rPr>
            <w:noProof/>
          </w:rPr>
          <w:delText>8</w:delText>
        </w:r>
        <w:r w:rsidR="00A76ECB">
          <w:rPr>
            <w:noProof/>
          </w:rPr>
          <w:fldChar w:fldCharType="end"/>
        </w:r>
      </w:del>
      <w:ins w:id="130" w:author="Russ Ott" w:date="2022-04-29T10:13:00Z">
        <w:r>
          <w:rPr>
            <w:noProof/>
          </w:rPr>
          <w:fldChar w:fldCharType="begin"/>
        </w:r>
        <w:r>
          <w:rPr>
            <w:noProof/>
          </w:rPr>
          <w:instrText xml:space="preserve"> PAGEREF _Toc101451104 \h </w:instrText>
        </w:r>
        <w:r>
          <w:rPr>
            <w:noProof/>
          </w:rPr>
        </w:r>
        <w:r>
          <w:rPr>
            <w:noProof/>
          </w:rPr>
          <w:fldChar w:fldCharType="separate"/>
        </w:r>
        <w:r>
          <w:rPr>
            <w:noProof/>
          </w:rPr>
          <w:t>8</w:t>
        </w:r>
        <w:r>
          <w:rPr>
            <w:noProof/>
          </w:rPr>
          <w:fldChar w:fldCharType="end"/>
        </w:r>
      </w:ins>
    </w:p>
    <w:p w14:paraId="689730CE" w14:textId="71444DA6" w:rsidR="007471AD" w:rsidRDefault="007471AD">
      <w:pPr>
        <w:pStyle w:val="TableofFigures"/>
        <w:tabs>
          <w:tab w:val="right" w:leader="dot" w:pos="10070"/>
        </w:tabs>
        <w:rPr>
          <w:rFonts w:asciiTheme="minorHAnsi" w:eastAsiaTheme="minorEastAsia" w:hAnsiTheme="minorHAnsi" w:cstheme="minorBidi"/>
          <w:noProof/>
          <w:sz w:val="22"/>
          <w:szCs w:val="22"/>
        </w:rPr>
      </w:pPr>
      <w:r>
        <w:rPr>
          <w:noProof/>
        </w:rPr>
        <w:t>Table 3: Brand Name Observation Contexts</w:t>
      </w:r>
      <w:r>
        <w:rPr>
          <w:noProof/>
        </w:rPr>
        <w:tab/>
      </w:r>
      <w:del w:id="131" w:author="Russ Ott" w:date="2022-04-29T10:13:00Z">
        <w:r w:rsidR="00A76ECB">
          <w:rPr>
            <w:noProof/>
          </w:rPr>
          <w:fldChar w:fldCharType="begin"/>
        </w:r>
        <w:r w:rsidR="00A76ECB">
          <w:rPr>
            <w:noProof/>
          </w:rPr>
          <w:delInstrText xml:space="preserve"> PAGEREF _Toc83395687 \h </w:delInstrText>
        </w:r>
        <w:r w:rsidR="00A76ECB">
          <w:rPr>
            <w:noProof/>
          </w:rPr>
        </w:r>
        <w:r w:rsidR="00A76ECB">
          <w:rPr>
            <w:noProof/>
          </w:rPr>
          <w:fldChar w:fldCharType="separate"/>
        </w:r>
        <w:r w:rsidR="00A76ECB">
          <w:rPr>
            <w:noProof/>
          </w:rPr>
          <w:delText>17</w:delText>
        </w:r>
        <w:r w:rsidR="00A76ECB">
          <w:rPr>
            <w:noProof/>
          </w:rPr>
          <w:fldChar w:fldCharType="end"/>
        </w:r>
      </w:del>
      <w:ins w:id="132" w:author="Russ Ott" w:date="2022-04-29T10:13:00Z">
        <w:r>
          <w:rPr>
            <w:noProof/>
          </w:rPr>
          <w:fldChar w:fldCharType="begin"/>
        </w:r>
        <w:r>
          <w:rPr>
            <w:noProof/>
          </w:rPr>
          <w:instrText xml:space="preserve"> PAGEREF _Toc101451105 \h </w:instrText>
        </w:r>
        <w:r>
          <w:rPr>
            <w:noProof/>
          </w:rPr>
        </w:r>
        <w:r>
          <w:rPr>
            <w:noProof/>
          </w:rPr>
          <w:fldChar w:fldCharType="separate"/>
        </w:r>
        <w:r>
          <w:rPr>
            <w:noProof/>
          </w:rPr>
          <w:t>17</w:t>
        </w:r>
        <w:r>
          <w:rPr>
            <w:noProof/>
          </w:rPr>
          <w:fldChar w:fldCharType="end"/>
        </w:r>
      </w:ins>
    </w:p>
    <w:p w14:paraId="0B38418E" w14:textId="6463C486" w:rsidR="007471AD" w:rsidRDefault="007471AD">
      <w:pPr>
        <w:pStyle w:val="TableofFigures"/>
        <w:tabs>
          <w:tab w:val="right" w:leader="dot" w:pos="10070"/>
        </w:tabs>
        <w:rPr>
          <w:rFonts w:asciiTheme="minorHAnsi" w:eastAsiaTheme="minorEastAsia" w:hAnsiTheme="minorHAnsi" w:cstheme="minorBidi"/>
          <w:noProof/>
          <w:sz w:val="22"/>
          <w:szCs w:val="22"/>
        </w:rPr>
      </w:pPr>
      <w:r>
        <w:rPr>
          <w:noProof/>
        </w:rPr>
        <w:t>Table 4: Brand Name Observation Constraints Overview</w:t>
      </w:r>
      <w:r>
        <w:rPr>
          <w:noProof/>
        </w:rPr>
        <w:tab/>
      </w:r>
      <w:del w:id="133" w:author="Russ Ott" w:date="2022-04-29T10:13:00Z">
        <w:r w:rsidR="00A76ECB">
          <w:rPr>
            <w:noProof/>
          </w:rPr>
          <w:fldChar w:fldCharType="begin"/>
        </w:r>
        <w:r w:rsidR="00A76ECB">
          <w:rPr>
            <w:noProof/>
          </w:rPr>
          <w:delInstrText xml:space="preserve"> PAGEREF _Toc83395688 \h </w:delInstrText>
        </w:r>
        <w:r w:rsidR="00A76ECB">
          <w:rPr>
            <w:noProof/>
          </w:rPr>
        </w:r>
        <w:r w:rsidR="00A76ECB">
          <w:rPr>
            <w:noProof/>
          </w:rPr>
          <w:fldChar w:fldCharType="separate"/>
        </w:r>
        <w:r w:rsidR="00A76ECB">
          <w:rPr>
            <w:noProof/>
          </w:rPr>
          <w:delText>17</w:delText>
        </w:r>
        <w:r w:rsidR="00A76ECB">
          <w:rPr>
            <w:noProof/>
          </w:rPr>
          <w:fldChar w:fldCharType="end"/>
        </w:r>
      </w:del>
      <w:ins w:id="134" w:author="Russ Ott" w:date="2022-04-29T10:13:00Z">
        <w:r>
          <w:rPr>
            <w:noProof/>
          </w:rPr>
          <w:fldChar w:fldCharType="begin"/>
        </w:r>
        <w:r>
          <w:rPr>
            <w:noProof/>
          </w:rPr>
          <w:instrText xml:space="preserve"> PAGEREF _Toc101451106 \h </w:instrText>
        </w:r>
        <w:r>
          <w:rPr>
            <w:noProof/>
          </w:rPr>
        </w:r>
        <w:r>
          <w:rPr>
            <w:noProof/>
          </w:rPr>
          <w:fldChar w:fldCharType="separate"/>
        </w:r>
        <w:r>
          <w:rPr>
            <w:noProof/>
          </w:rPr>
          <w:t>17</w:t>
        </w:r>
        <w:r>
          <w:rPr>
            <w:noProof/>
          </w:rPr>
          <w:fldChar w:fldCharType="end"/>
        </w:r>
      </w:ins>
    </w:p>
    <w:p w14:paraId="08379B96" w14:textId="6277462F" w:rsidR="007471AD" w:rsidRDefault="007471AD">
      <w:pPr>
        <w:pStyle w:val="TableofFigures"/>
        <w:tabs>
          <w:tab w:val="right" w:leader="dot" w:pos="10070"/>
        </w:tabs>
        <w:rPr>
          <w:rFonts w:asciiTheme="minorHAnsi" w:eastAsiaTheme="minorEastAsia" w:hAnsiTheme="minorHAnsi" w:cstheme="minorBidi"/>
          <w:noProof/>
          <w:sz w:val="22"/>
          <w:szCs w:val="22"/>
        </w:rPr>
      </w:pPr>
      <w:r>
        <w:rPr>
          <w:noProof/>
        </w:rPr>
        <w:t>Table 5: Catalog Number Observation Contexts</w:t>
      </w:r>
      <w:r>
        <w:rPr>
          <w:noProof/>
        </w:rPr>
        <w:tab/>
      </w:r>
      <w:del w:id="135" w:author="Russ Ott" w:date="2022-04-29T10:13:00Z">
        <w:r w:rsidR="00A76ECB">
          <w:rPr>
            <w:noProof/>
          </w:rPr>
          <w:fldChar w:fldCharType="begin"/>
        </w:r>
        <w:r w:rsidR="00A76ECB">
          <w:rPr>
            <w:noProof/>
          </w:rPr>
          <w:delInstrText xml:space="preserve"> PAGEREF _Toc83395689 \h </w:delInstrText>
        </w:r>
        <w:r w:rsidR="00A76ECB">
          <w:rPr>
            <w:noProof/>
          </w:rPr>
        </w:r>
        <w:r w:rsidR="00A76ECB">
          <w:rPr>
            <w:noProof/>
          </w:rPr>
          <w:fldChar w:fldCharType="separate"/>
        </w:r>
        <w:r w:rsidR="00A76ECB">
          <w:rPr>
            <w:noProof/>
          </w:rPr>
          <w:delText>18</w:delText>
        </w:r>
        <w:r w:rsidR="00A76ECB">
          <w:rPr>
            <w:noProof/>
          </w:rPr>
          <w:fldChar w:fldCharType="end"/>
        </w:r>
      </w:del>
      <w:ins w:id="136" w:author="Russ Ott" w:date="2022-04-29T10:13:00Z">
        <w:r>
          <w:rPr>
            <w:noProof/>
          </w:rPr>
          <w:fldChar w:fldCharType="begin"/>
        </w:r>
        <w:r>
          <w:rPr>
            <w:noProof/>
          </w:rPr>
          <w:instrText xml:space="preserve"> PAGEREF _Toc101451107 \h </w:instrText>
        </w:r>
        <w:r>
          <w:rPr>
            <w:noProof/>
          </w:rPr>
        </w:r>
        <w:r>
          <w:rPr>
            <w:noProof/>
          </w:rPr>
          <w:fldChar w:fldCharType="separate"/>
        </w:r>
        <w:r>
          <w:rPr>
            <w:noProof/>
          </w:rPr>
          <w:t>18</w:t>
        </w:r>
        <w:r>
          <w:rPr>
            <w:noProof/>
          </w:rPr>
          <w:fldChar w:fldCharType="end"/>
        </w:r>
      </w:ins>
    </w:p>
    <w:p w14:paraId="58588968" w14:textId="14CC5C6F" w:rsidR="007471AD" w:rsidRDefault="007471AD">
      <w:pPr>
        <w:pStyle w:val="TableofFigures"/>
        <w:tabs>
          <w:tab w:val="right" w:leader="dot" w:pos="10070"/>
        </w:tabs>
        <w:rPr>
          <w:rFonts w:asciiTheme="minorHAnsi" w:eastAsiaTheme="minorEastAsia" w:hAnsiTheme="minorHAnsi" w:cstheme="minorBidi"/>
          <w:noProof/>
          <w:sz w:val="22"/>
          <w:szCs w:val="22"/>
        </w:rPr>
      </w:pPr>
      <w:r>
        <w:rPr>
          <w:noProof/>
        </w:rPr>
        <w:t>Table 6: Catalog Number Observation Constraints Overview</w:t>
      </w:r>
      <w:r>
        <w:rPr>
          <w:noProof/>
        </w:rPr>
        <w:tab/>
      </w:r>
      <w:del w:id="137" w:author="Russ Ott" w:date="2022-04-29T10:13:00Z">
        <w:r w:rsidR="00A76ECB">
          <w:rPr>
            <w:noProof/>
          </w:rPr>
          <w:fldChar w:fldCharType="begin"/>
        </w:r>
        <w:r w:rsidR="00A76ECB">
          <w:rPr>
            <w:noProof/>
          </w:rPr>
          <w:delInstrText xml:space="preserve"> PAGEREF _Toc83395690 \h </w:delInstrText>
        </w:r>
        <w:r w:rsidR="00A76ECB">
          <w:rPr>
            <w:noProof/>
          </w:rPr>
        </w:r>
        <w:r w:rsidR="00A76ECB">
          <w:rPr>
            <w:noProof/>
          </w:rPr>
          <w:fldChar w:fldCharType="separate"/>
        </w:r>
        <w:r w:rsidR="00A76ECB">
          <w:rPr>
            <w:noProof/>
          </w:rPr>
          <w:delText>19</w:delText>
        </w:r>
        <w:r w:rsidR="00A76ECB">
          <w:rPr>
            <w:noProof/>
          </w:rPr>
          <w:fldChar w:fldCharType="end"/>
        </w:r>
      </w:del>
      <w:ins w:id="138" w:author="Russ Ott" w:date="2022-04-29T10:13:00Z">
        <w:r>
          <w:rPr>
            <w:noProof/>
          </w:rPr>
          <w:fldChar w:fldCharType="begin"/>
        </w:r>
        <w:r>
          <w:rPr>
            <w:noProof/>
          </w:rPr>
          <w:instrText xml:space="preserve"> PAGEREF _Toc101451108 \h </w:instrText>
        </w:r>
        <w:r>
          <w:rPr>
            <w:noProof/>
          </w:rPr>
        </w:r>
        <w:r>
          <w:rPr>
            <w:noProof/>
          </w:rPr>
          <w:fldChar w:fldCharType="separate"/>
        </w:r>
        <w:r>
          <w:rPr>
            <w:noProof/>
          </w:rPr>
          <w:t>19</w:t>
        </w:r>
        <w:r>
          <w:rPr>
            <w:noProof/>
          </w:rPr>
          <w:fldChar w:fldCharType="end"/>
        </w:r>
      </w:ins>
    </w:p>
    <w:p w14:paraId="579C324C" w14:textId="7F02BC40" w:rsidR="007471AD" w:rsidRDefault="007471AD">
      <w:pPr>
        <w:pStyle w:val="TableofFigures"/>
        <w:tabs>
          <w:tab w:val="right" w:leader="dot" w:pos="10070"/>
        </w:tabs>
        <w:rPr>
          <w:rFonts w:asciiTheme="minorHAnsi" w:eastAsiaTheme="minorEastAsia" w:hAnsiTheme="minorHAnsi" w:cstheme="minorBidi"/>
          <w:noProof/>
          <w:sz w:val="22"/>
          <w:szCs w:val="22"/>
        </w:rPr>
      </w:pPr>
      <w:r>
        <w:rPr>
          <w:noProof/>
        </w:rPr>
        <w:t>Table 7: Company Name Observation Contexts</w:t>
      </w:r>
      <w:r>
        <w:rPr>
          <w:noProof/>
        </w:rPr>
        <w:tab/>
      </w:r>
      <w:del w:id="139" w:author="Russ Ott" w:date="2022-04-29T10:13:00Z">
        <w:r w:rsidR="00A76ECB">
          <w:rPr>
            <w:noProof/>
          </w:rPr>
          <w:fldChar w:fldCharType="begin"/>
        </w:r>
        <w:r w:rsidR="00A76ECB">
          <w:rPr>
            <w:noProof/>
          </w:rPr>
          <w:delInstrText xml:space="preserve"> PAGEREF _Toc83395691 \h </w:delInstrText>
        </w:r>
        <w:r w:rsidR="00A76ECB">
          <w:rPr>
            <w:noProof/>
          </w:rPr>
        </w:r>
        <w:r w:rsidR="00A76ECB">
          <w:rPr>
            <w:noProof/>
          </w:rPr>
          <w:fldChar w:fldCharType="separate"/>
        </w:r>
        <w:r w:rsidR="00A76ECB">
          <w:rPr>
            <w:noProof/>
          </w:rPr>
          <w:delText>20</w:delText>
        </w:r>
        <w:r w:rsidR="00A76ECB">
          <w:rPr>
            <w:noProof/>
          </w:rPr>
          <w:fldChar w:fldCharType="end"/>
        </w:r>
      </w:del>
      <w:ins w:id="140" w:author="Russ Ott" w:date="2022-04-29T10:13:00Z">
        <w:r>
          <w:rPr>
            <w:noProof/>
          </w:rPr>
          <w:fldChar w:fldCharType="begin"/>
        </w:r>
        <w:r>
          <w:rPr>
            <w:noProof/>
          </w:rPr>
          <w:instrText xml:space="preserve"> PAGEREF _Toc101451109 \h </w:instrText>
        </w:r>
        <w:r>
          <w:rPr>
            <w:noProof/>
          </w:rPr>
        </w:r>
        <w:r>
          <w:rPr>
            <w:noProof/>
          </w:rPr>
          <w:fldChar w:fldCharType="separate"/>
        </w:r>
        <w:r>
          <w:rPr>
            <w:noProof/>
          </w:rPr>
          <w:t>20</w:t>
        </w:r>
        <w:r>
          <w:rPr>
            <w:noProof/>
          </w:rPr>
          <w:fldChar w:fldCharType="end"/>
        </w:r>
      </w:ins>
    </w:p>
    <w:p w14:paraId="1E426D72" w14:textId="26FCF0B7" w:rsidR="007471AD" w:rsidRDefault="007471AD">
      <w:pPr>
        <w:pStyle w:val="TableofFigures"/>
        <w:tabs>
          <w:tab w:val="right" w:leader="dot" w:pos="10070"/>
        </w:tabs>
        <w:rPr>
          <w:rFonts w:asciiTheme="minorHAnsi" w:eastAsiaTheme="minorEastAsia" w:hAnsiTheme="minorHAnsi" w:cstheme="minorBidi"/>
          <w:noProof/>
          <w:sz w:val="22"/>
          <w:szCs w:val="22"/>
        </w:rPr>
      </w:pPr>
      <w:r>
        <w:rPr>
          <w:noProof/>
        </w:rPr>
        <w:t>Table 8: Company Name Observation Constraints Overview</w:t>
      </w:r>
      <w:r>
        <w:rPr>
          <w:noProof/>
        </w:rPr>
        <w:tab/>
      </w:r>
      <w:del w:id="141" w:author="Russ Ott" w:date="2022-04-29T10:13:00Z">
        <w:r w:rsidR="00A76ECB">
          <w:rPr>
            <w:noProof/>
          </w:rPr>
          <w:fldChar w:fldCharType="begin"/>
        </w:r>
        <w:r w:rsidR="00A76ECB">
          <w:rPr>
            <w:noProof/>
          </w:rPr>
          <w:delInstrText xml:space="preserve"> PAGEREF _Toc83395692 \h </w:delInstrText>
        </w:r>
        <w:r w:rsidR="00A76ECB">
          <w:rPr>
            <w:noProof/>
          </w:rPr>
        </w:r>
        <w:r w:rsidR="00A76ECB">
          <w:rPr>
            <w:noProof/>
          </w:rPr>
          <w:fldChar w:fldCharType="separate"/>
        </w:r>
        <w:r w:rsidR="00A76ECB">
          <w:rPr>
            <w:noProof/>
          </w:rPr>
          <w:delText>21</w:delText>
        </w:r>
        <w:r w:rsidR="00A76ECB">
          <w:rPr>
            <w:noProof/>
          </w:rPr>
          <w:fldChar w:fldCharType="end"/>
        </w:r>
      </w:del>
      <w:ins w:id="142" w:author="Russ Ott" w:date="2022-04-29T10:13:00Z">
        <w:r>
          <w:rPr>
            <w:noProof/>
          </w:rPr>
          <w:fldChar w:fldCharType="begin"/>
        </w:r>
        <w:r>
          <w:rPr>
            <w:noProof/>
          </w:rPr>
          <w:instrText xml:space="preserve"> PAGEREF _Toc101451110 \h </w:instrText>
        </w:r>
        <w:r>
          <w:rPr>
            <w:noProof/>
          </w:rPr>
        </w:r>
        <w:r>
          <w:rPr>
            <w:noProof/>
          </w:rPr>
          <w:fldChar w:fldCharType="separate"/>
        </w:r>
        <w:r>
          <w:rPr>
            <w:noProof/>
          </w:rPr>
          <w:t>21</w:t>
        </w:r>
        <w:r>
          <w:rPr>
            <w:noProof/>
          </w:rPr>
          <w:fldChar w:fldCharType="end"/>
        </w:r>
      </w:ins>
    </w:p>
    <w:p w14:paraId="50AB73EC" w14:textId="77777777" w:rsidR="00A76ECB" w:rsidRDefault="007471AD">
      <w:pPr>
        <w:pStyle w:val="TableofFigures"/>
        <w:tabs>
          <w:tab w:val="right" w:leader="dot" w:pos="10070"/>
        </w:tabs>
        <w:rPr>
          <w:del w:id="143" w:author="Russ Ott" w:date="2022-04-29T10:13:00Z"/>
          <w:rFonts w:asciiTheme="minorHAnsi" w:eastAsiaTheme="minorEastAsia" w:hAnsiTheme="minorHAnsi" w:cstheme="minorBidi"/>
          <w:noProof/>
          <w:sz w:val="22"/>
          <w:szCs w:val="22"/>
        </w:rPr>
      </w:pPr>
      <w:r>
        <w:rPr>
          <w:noProof/>
        </w:rPr>
        <w:t xml:space="preserve">Table 9: Device Identifier Observation </w:t>
      </w:r>
      <w:del w:id="144" w:author="Russ Ott" w:date="2022-04-29T10:13:00Z">
        <w:r w:rsidR="00A76ECB">
          <w:rPr>
            <w:noProof/>
          </w:rPr>
          <w:delText>Contexts</w:delText>
        </w:r>
        <w:r w:rsidR="00A76ECB">
          <w:rPr>
            <w:noProof/>
          </w:rPr>
          <w:tab/>
        </w:r>
        <w:r w:rsidR="00A76ECB">
          <w:rPr>
            <w:noProof/>
          </w:rPr>
          <w:fldChar w:fldCharType="begin"/>
        </w:r>
        <w:r w:rsidR="00A76ECB">
          <w:rPr>
            <w:noProof/>
          </w:rPr>
          <w:delInstrText xml:space="preserve"> PAGEREF _Toc83395693 \h </w:delInstrText>
        </w:r>
        <w:r w:rsidR="00A76ECB">
          <w:rPr>
            <w:noProof/>
          </w:rPr>
        </w:r>
        <w:r w:rsidR="00A76ECB">
          <w:rPr>
            <w:noProof/>
          </w:rPr>
          <w:fldChar w:fldCharType="separate"/>
        </w:r>
        <w:r w:rsidR="00A76ECB">
          <w:rPr>
            <w:noProof/>
          </w:rPr>
          <w:delText>22</w:delText>
        </w:r>
        <w:r w:rsidR="00A76ECB">
          <w:rPr>
            <w:noProof/>
          </w:rPr>
          <w:fldChar w:fldCharType="end"/>
        </w:r>
      </w:del>
    </w:p>
    <w:p w14:paraId="756D6E1A" w14:textId="5B2FC0C1" w:rsidR="007471AD" w:rsidRDefault="00A76ECB">
      <w:pPr>
        <w:pStyle w:val="TableofFigures"/>
        <w:tabs>
          <w:tab w:val="right" w:leader="dot" w:pos="10070"/>
        </w:tabs>
        <w:rPr>
          <w:rFonts w:asciiTheme="minorHAnsi" w:eastAsiaTheme="minorEastAsia" w:hAnsiTheme="minorHAnsi" w:cstheme="minorBidi"/>
          <w:noProof/>
          <w:sz w:val="22"/>
          <w:szCs w:val="22"/>
        </w:rPr>
      </w:pPr>
      <w:del w:id="145" w:author="Russ Ott" w:date="2022-04-29T10:13:00Z">
        <w:r>
          <w:rPr>
            <w:noProof/>
          </w:rPr>
          <w:delText>Table 10: Device Identifier Observation</w:delText>
        </w:r>
      </w:del>
      <w:ins w:id="146" w:author="Russ Ott" w:date="2022-04-29T10:13:00Z">
        <w:r w:rsidR="007471AD">
          <w:rPr>
            <w:noProof/>
          </w:rPr>
          <w:t>(V2)</w:t>
        </w:r>
      </w:ins>
      <w:r w:rsidR="007471AD">
        <w:rPr>
          <w:noProof/>
        </w:rPr>
        <w:t xml:space="preserve"> Constraints Overview</w:t>
      </w:r>
      <w:r w:rsidR="007471AD">
        <w:rPr>
          <w:noProof/>
        </w:rPr>
        <w:tab/>
      </w:r>
      <w:del w:id="147" w:author="Russ Ott" w:date="2022-04-29T10:13:00Z">
        <w:r>
          <w:rPr>
            <w:noProof/>
          </w:rPr>
          <w:fldChar w:fldCharType="begin"/>
        </w:r>
        <w:r>
          <w:rPr>
            <w:noProof/>
          </w:rPr>
          <w:delInstrText xml:space="preserve"> PAGEREF _Toc83395694 \h </w:delInstrText>
        </w:r>
        <w:r>
          <w:rPr>
            <w:noProof/>
          </w:rPr>
        </w:r>
        <w:r>
          <w:rPr>
            <w:noProof/>
          </w:rPr>
          <w:fldChar w:fldCharType="separate"/>
        </w:r>
        <w:r>
          <w:rPr>
            <w:noProof/>
          </w:rPr>
          <w:delText>23</w:delText>
        </w:r>
        <w:r>
          <w:rPr>
            <w:noProof/>
          </w:rPr>
          <w:fldChar w:fldCharType="end"/>
        </w:r>
      </w:del>
      <w:ins w:id="148" w:author="Russ Ott" w:date="2022-04-29T10:13:00Z">
        <w:r w:rsidR="007471AD">
          <w:rPr>
            <w:noProof/>
          </w:rPr>
          <w:fldChar w:fldCharType="begin"/>
        </w:r>
        <w:r w:rsidR="007471AD">
          <w:rPr>
            <w:noProof/>
          </w:rPr>
          <w:instrText xml:space="preserve"> PAGEREF _Toc101451111 \h </w:instrText>
        </w:r>
        <w:r w:rsidR="007471AD">
          <w:rPr>
            <w:noProof/>
          </w:rPr>
        </w:r>
        <w:r w:rsidR="007471AD">
          <w:rPr>
            <w:noProof/>
          </w:rPr>
          <w:fldChar w:fldCharType="separate"/>
        </w:r>
        <w:r w:rsidR="007471AD">
          <w:rPr>
            <w:noProof/>
          </w:rPr>
          <w:t>23</w:t>
        </w:r>
        <w:r w:rsidR="007471AD">
          <w:rPr>
            <w:noProof/>
          </w:rPr>
          <w:fldChar w:fldCharType="end"/>
        </w:r>
      </w:ins>
    </w:p>
    <w:p w14:paraId="0225C46D" w14:textId="3E5BA42B" w:rsidR="007471AD" w:rsidRDefault="007471AD">
      <w:pPr>
        <w:pStyle w:val="TableofFigures"/>
        <w:tabs>
          <w:tab w:val="right" w:leader="dot" w:pos="10070"/>
        </w:tabs>
        <w:rPr>
          <w:ins w:id="149" w:author="Russ Ott" w:date="2022-04-29T10:13:00Z"/>
          <w:rFonts w:asciiTheme="minorHAnsi" w:eastAsiaTheme="minorEastAsia" w:hAnsiTheme="minorHAnsi" w:cstheme="minorBidi"/>
          <w:noProof/>
          <w:sz w:val="22"/>
          <w:szCs w:val="22"/>
        </w:rPr>
      </w:pPr>
      <w:ins w:id="150" w:author="Russ Ott" w:date="2022-04-29T10:13:00Z">
        <w:r>
          <w:rPr>
            <w:noProof/>
          </w:rPr>
          <w:t>Table 10: Distinct Identification Code Observation Contexts</w:t>
        </w:r>
        <w:r>
          <w:rPr>
            <w:noProof/>
          </w:rPr>
          <w:tab/>
        </w:r>
        <w:r>
          <w:rPr>
            <w:noProof/>
          </w:rPr>
          <w:fldChar w:fldCharType="begin"/>
        </w:r>
        <w:r>
          <w:rPr>
            <w:noProof/>
          </w:rPr>
          <w:instrText xml:space="preserve"> PAGEREF _Toc101451112 \h </w:instrText>
        </w:r>
        <w:r>
          <w:rPr>
            <w:noProof/>
          </w:rPr>
        </w:r>
        <w:r>
          <w:rPr>
            <w:noProof/>
          </w:rPr>
          <w:fldChar w:fldCharType="separate"/>
        </w:r>
        <w:r>
          <w:rPr>
            <w:noProof/>
          </w:rPr>
          <w:t>24</w:t>
        </w:r>
        <w:r>
          <w:rPr>
            <w:noProof/>
          </w:rPr>
          <w:fldChar w:fldCharType="end"/>
        </w:r>
      </w:ins>
    </w:p>
    <w:p w14:paraId="520294B6" w14:textId="77777777" w:rsidR="00A76ECB" w:rsidRDefault="007471AD">
      <w:pPr>
        <w:pStyle w:val="TableofFigures"/>
        <w:tabs>
          <w:tab w:val="right" w:leader="dot" w:pos="10070"/>
        </w:tabs>
        <w:rPr>
          <w:del w:id="151" w:author="Russ Ott" w:date="2022-04-29T10:13:00Z"/>
          <w:rFonts w:asciiTheme="minorHAnsi" w:eastAsiaTheme="minorEastAsia" w:hAnsiTheme="minorHAnsi" w:cstheme="minorBidi"/>
          <w:noProof/>
          <w:sz w:val="22"/>
          <w:szCs w:val="22"/>
        </w:rPr>
      </w:pPr>
      <w:r>
        <w:rPr>
          <w:noProof/>
        </w:rPr>
        <w:t xml:space="preserve">Table 11: Distinct Identification Code Observation </w:t>
      </w:r>
      <w:del w:id="152" w:author="Russ Ott" w:date="2022-04-29T10:13:00Z">
        <w:r w:rsidR="00A76ECB">
          <w:rPr>
            <w:noProof/>
          </w:rPr>
          <w:delText>Contexts</w:delText>
        </w:r>
        <w:r w:rsidR="00A76ECB">
          <w:rPr>
            <w:noProof/>
          </w:rPr>
          <w:tab/>
        </w:r>
        <w:r w:rsidR="00A76ECB">
          <w:rPr>
            <w:noProof/>
          </w:rPr>
          <w:fldChar w:fldCharType="begin"/>
        </w:r>
        <w:r w:rsidR="00A76ECB">
          <w:rPr>
            <w:noProof/>
          </w:rPr>
          <w:delInstrText xml:space="preserve"> PAGEREF _Toc83395695 \h </w:delInstrText>
        </w:r>
        <w:r w:rsidR="00A76ECB">
          <w:rPr>
            <w:noProof/>
          </w:rPr>
        </w:r>
        <w:r w:rsidR="00A76ECB">
          <w:rPr>
            <w:noProof/>
          </w:rPr>
          <w:fldChar w:fldCharType="separate"/>
        </w:r>
        <w:r w:rsidR="00A76ECB">
          <w:rPr>
            <w:noProof/>
          </w:rPr>
          <w:delText>25</w:delText>
        </w:r>
        <w:r w:rsidR="00A76ECB">
          <w:rPr>
            <w:noProof/>
          </w:rPr>
          <w:fldChar w:fldCharType="end"/>
        </w:r>
      </w:del>
    </w:p>
    <w:p w14:paraId="7DED2924" w14:textId="27F059EA" w:rsidR="007471AD" w:rsidRDefault="00A76ECB">
      <w:pPr>
        <w:pStyle w:val="TableofFigures"/>
        <w:tabs>
          <w:tab w:val="right" w:leader="dot" w:pos="10070"/>
        </w:tabs>
        <w:rPr>
          <w:rFonts w:asciiTheme="minorHAnsi" w:eastAsiaTheme="minorEastAsia" w:hAnsiTheme="minorHAnsi" w:cstheme="minorBidi"/>
          <w:noProof/>
          <w:sz w:val="22"/>
          <w:szCs w:val="22"/>
        </w:rPr>
      </w:pPr>
      <w:del w:id="153" w:author="Russ Ott" w:date="2022-04-29T10:13:00Z">
        <w:r>
          <w:rPr>
            <w:noProof/>
          </w:rPr>
          <w:delText xml:space="preserve">Table 12: Distinct Identification Code Observation </w:delText>
        </w:r>
      </w:del>
      <w:r w:rsidR="007471AD">
        <w:rPr>
          <w:noProof/>
        </w:rPr>
        <w:t>Constraints Overview</w:t>
      </w:r>
      <w:r w:rsidR="007471AD">
        <w:rPr>
          <w:noProof/>
        </w:rPr>
        <w:tab/>
      </w:r>
      <w:r w:rsidR="007471AD">
        <w:rPr>
          <w:noProof/>
        </w:rPr>
        <w:fldChar w:fldCharType="begin"/>
      </w:r>
      <w:r w:rsidR="007471AD">
        <w:rPr>
          <w:noProof/>
        </w:rPr>
        <w:instrText xml:space="preserve"> PAGEREF _</w:instrText>
      </w:r>
      <w:del w:id="154" w:author="Russ Ott" w:date="2022-04-29T10:13:00Z">
        <w:r>
          <w:rPr>
            <w:noProof/>
          </w:rPr>
          <w:delInstrText>Toc83395696</w:delInstrText>
        </w:r>
      </w:del>
      <w:ins w:id="155" w:author="Russ Ott" w:date="2022-04-29T10:13:00Z">
        <w:r w:rsidR="007471AD">
          <w:rPr>
            <w:noProof/>
          </w:rPr>
          <w:instrText>Toc101451113</w:instrText>
        </w:r>
      </w:ins>
      <w:r w:rsidR="007471AD">
        <w:rPr>
          <w:noProof/>
        </w:rPr>
        <w:instrText xml:space="preserve"> \h </w:instrText>
      </w:r>
      <w:r w:rsidR="007471AD">
        <w:rPr>
          <w:noProof/>
        </w:rPr>
      </w:r>
      <w:r w:rsidR="007471AD">
        <w:rPr>
          <w:noProof/>
        </w:rPr>
        <w:fldChar w:fldCharType="separate"/>
      </w:r>
      <w:r w:rsidR="007471AD">
        <w:rPr>
          <w:noProof/>
        </w:rPr>
        <w:t>25</w:t>
      </w:r>
      <w:r w:rsidR="007471AD">
        <w:rPr>
          <w:noProof/>
        </w:rPr>
        <w:fldChar w:fldCharType="end"/>
      </w:r>
    </w:p>
    <w:p w14:paraId="0E5035FB" w14:textId="0079C33D" w:rsidR="007471AD" w:rsidRDefault="007471AD">
      <w:pPr>
        <w:pStyle w:val="TableofFigures"/>
        <w:tabs>
          <w:tab w:val="right" w:leader="dot" w:pos="10070"/>
        </w:tabs>
        <w:rPr>
          <w:ins w:id="156" w:author="Russ Ott" w:date="2022-04-29T10:13:00Z"/>
          <w:rFonts w:asciiTheme="minorHAnsi" w:eastAsiaTheme="minorEastAsia" w:hAnsiTheme="minorHAnsi" w:cstheme="minorBidi"/>
          <w:noProof/>
          <w:sz w:val="22"/>
          <w:szCs w:val="22"/>
        </w:rPr>
      </w:pPr>
      <w:ins w:id="157" w:author="Russ Ott" w:date="2022-04-29T10:13:00Z">
        <w:r>
          <w:rPr>
            <w:noProof/>
          </w:rPr>
          <w:t>Table 12: Expiration Date Observation Contexts</w:t>
        </w:r>
        <w:r>
          <w:rPr>
            <w:noProof/>
          </w:rPr>
          <w:tab/>
        </w:r>
        <w:r>
          <w:rPr>
            <w:noProof/>
          </w:rPr>
          <w:fldChar w:fldCharType="begin"/>
        </w:r>
        <w:r>
          <w:rPr>
            <w:noProof/>
          </w:rPr>
          <w:instrText xml:space="preserve"> PAGEREF _Toc101451114 \h </w:instrText>
        </w:r>
        <w:r>
          <w:rPr>
            <w:noProof/>
          </w:rPr>
        </w:r>
        <w:r>
          <w:rPr>
            <w:noProof/>
          </w:rPr>
          <w:fldChar w:fldCharType="separate"/>
        </w:r>
        <w:r>
          <w:rPr>
            <w:noProof/>
          </w:rPr>
          <w:t>26</w:t>
        </w:r>
        <w:r>
          <w:rPr>
            <w:noProof/>
          </w:rPr>
          <w:fldChar w:fldCharType="end"/>
        </w:r>
      </w:ins>
    </w:p>
    <w:p w14:paraId="4AB6314F" w14:textId="77777777" w:rsidR="00A76ECB" w:rsidRDefault="007471AD">
      <w:pPr>
        <w:pStyle w:val="TableofFigures"/>
        <w:tabs>
          <w:tab w:val="right" w:leader="dot" w:pos="10070"/>
        </w:tabs>
        <w:rPr>
          <w:del w:id="158" w:author="Russ Ott" w:date="2022-04-29T10:13:00Z"/>
          <w:rFonts w:asciiTheme="minorHAnsi" w:eastAsiaTheme="minorEastAsia" w:hAnsiTheme="minorHAnsi" w:cstheme="minorBidi"/>
          <w:noProof/>
          <w:sz w:val="22"/>
          <w:szCs w:val="22"/>
        </w:rPr>
      </w:pPr>
      <w:r>
        <w:rPr>
          <w:noProof/>
        </w:rPr>
        <w:t xml:space="preserve">Table 13: Expiration Date Observation </w:t>
      </w:r>
      <w:del w:id="159" w:author="Russ Ott" w:date="2022-04-29T10:13:00Z">
        <w:r w:rsidR="00A76ECB">
          <w:rPr>
            <w:noProof/>
          </w:rPr>
          <w:delText>Contexts</w:delText>
        </w:r>
        <w:r w:rsidR="00A76ECB">
          <w:rPr>
            <w:noProof/>
          </w:rPr>
          <w:tab/>
        </w:r>
        <w:r w:rsidR="00A76ECB">
          <w:rPr>
            <w:noProof/>
          </w:rPr>
          <w:fldChar w:fldCharType="begin"/>
        </w:r>
        <w:r w:rsidR="00A76ECB">
          <w:rPr>
            <w:noProof/>
          </w:rPr>
          <w:delInstrText xml:space="preserve"> PAGEREF _Toc83395697 \h </w:delInstrText>
        </w:r>
        <w:r w:rsidR="00A76ECB">
          <w:rPr>
            <w:noProof/>
          </w:rPr>
        </w:r>
        <w:r w:rsidR="00A76ECB">
          <w:rPr>
            <w:noProof/>
          </w:rPr>
          <w:fldChar w:fldCharType="separate"/>
        </w:r>
        <w:r w:rsidR="00A76ECB">
          <w:rPr>
            <w:noProof/>
          </w:rPr>
          <w:delText>26</w:delText>
        </w:r>
        <w:r w:rsidR="00A76ECB">
          <w:rPr>
            <w:noProof/>
          </w:rPr>
          <w:fldChar w:fldCharType="end"/>
        </w:r>
      </w:del>
    </w:p>
    <w:p w14:paraId="363397F4" w14:textId="5A9AA476" w:rsidR="007471AD" w:rsidRDefault="00A76ECB">
      <w:pPr>
        <w:pStyle w:val="TableofFigures"/>
        <w:tabs>
          <w:tab w:val="right" w:leader="dot" w:pos="10070"/>
        </w:tabs>
        <w:rPr>
          <w:rFonts w:asciiTheme="minorHAnsi" w:eastAsiaTheme="minorEastAsia" w:hAnsiTheme="minorHAnsi" w:cstheme="minorBidi"/>
          <w:noProof/>
          <w:sz w:val="22"/>
          <w:szCs w:val="22"/>
        </w:rPr>
      </w:pPr>
      <w:del w:id="160" w:author="Russ Ott" w:date="2022-04-29T10:13:00Z">
        <w:r>
          <w:rPr>
            <w:noProof/>
          </w:rPr>
          <w:delText xml:space="preserve">Table 14: Expiration Date Observation </w:delText>
        </w:r>
      </w:del>
      <w:r w:rsidR="007471AD">
        <w:rPr>
          <w:noProof/>
        </w:rPr>
        <w:t>Constraints Overview</w:t>
      </w:r>
      <w:r w:rsidR="007471AD">
        <w:rPr>
          <w:noProof/>
        </w:rPr>
        <w:tab/>
      </w:r>
      <w:del w:id="161" w:author="Russ Ott" w:date="2022-04-29T10:13:00Z">
        <w:r>
          <w:rPr>
            <w:noProof/>
          </w:rPr>
          <w:fldChar w:fldCharType="begin"/>
        </w:r>
        <w:r>
          <w:rPr>
            <w:noProof/>
          </w:rPr>
          <w:delInstrText xml:space="preserve"> PAGEREF _Toc83395698 \h </w:delInstrText>
        </w:r>
        <w:r>
          <w:rPr>
            <w:noProof/>
          </w:rPr>
        </w:r>
        <w:r>
          <w:rPr>
            <w:noProof/>
          </w:rPr>
          <w:fldChar w:fldCharType="separate"/>
        </w:r>
        <w:r>
          <w:rPr>
            <w:noProof/>
          </w:rPr>
          <w:delText>27</w:delText>
        </w:r>
        <w:r>
          <w:rPr>
            <w:noProof/>
          </w:rPr>
          <w:fldChar w:fldCharType="end"/>
        </w:r>
      </w:del>
      <w:ins w:id="162" w:author="Russ Ott" w:date="2022-04-29T10:13:00Z">
        <w:r w:rsidR="007471AD">
          <w:rPr>
            <w:noProof/>
          </w:rPr>
          <w:fldChar w:fldCharType="begin"/>
        </w:r>
        <w:r w:rsidR="007471AD">
          <w:rPr>
            <w:noProof/>
          </w:rPr>
          <w:instrText xml:space="preserve"> PAGEREF _Toc101451115 \h </w:instrText>
        </w:r>
        <w:r w:rsidR="007471AD">
          <w:rPr>
            <w:noProof/>
          </w:rPr>
        </w:r>
        <w:r w:rsidR="007471AD">
          <w:rPr>
            <w:noProof/>
          </w:rPr>
          <w:fldChar w:fldCharType="separate"/>
        </w:r>
        <w:r w:rsidR="007471AD">
          <w:rPr>
            <w:noProof/>
          </w:rPr>
          <w:t>27</w:t>
        </w:r>
        <w:r w:rsidR="007471AD">
          <w:rPr>
            <w:noProof/>
          </w:rPr>
          <w:fldChar w:fldCharType="end"/>
        </w:r>
      </w:ins>
    </w:p>
    <w:p w14:paraId="74594733" w14:textId="2CA61C46" w:rsidR="007471AD" w:rsidRDefault="007471AD">
      <w:pPr>
        <w:pStyle w:val="TableofFigures"/>
        <w:tabs>
          <w:tab w:val="right" w:leader="dot" w:pos="10070"/>
        </w:tabs>
        <w:rPr>
          <w:ins w:id="163" w:author="Russ Ott" w:date="2022-04-29T10:13:00Z"/>
          <w:rFonts w:asciiTheme="minorHAnsi" w:eastAsiaTheme="minorEastAsia" w:hAnsiTheme="minorHAnsi" w:cstheme="minorBidi"/>
          <w:noProof/>
          <w:sz w:val="22"/>
          <w:szCs w:val="22"/>
        </w:rPr>
      </w:pPr>
      <w:ins w:id="164" w:author="Russ Ott" w:date="2022-04-29T10:13:00Z">
        <w:r>
          <w:rPr>
            <w:noProof/>
          </w:rPr>
          <w:t>Table 14: Implantable Device Status Observation Contexts</w:t>
        </w:r>
        <w:r>
          <w:rPr>
            <w:noProof/>
          </w:rPr>
          <w:tab/>
        </w:r>
        <w:r>
          <w:rPr>
            <w:noProof/>
          </w:rPr>
          <w:fldChar w:fldCharType="begin"/>
        </w:r>
        <w:r>
          <w:rPr>
            <w:noProof/>
          </w:rPr>
          <w:instrText xml:space="preserve"> PAGEREF _Toc101451116 \h </w:instrText>
        </w:r>
        <w:r>
          <w:rPr>
            <w:noProof/>
          </w:rPr>
        </w:r>
        <w:r>
          <w:rPr>
            <w:noProof/>
          </w:rPr>
          <w:fldChar w:fldCharType="separate"/>
        </w:r>
        <w:r>
          <w:rPr>
            <w:noProof/>
          </w:rPr>
          <w:t>28</w:t>
        </w:r>
        <w:r>
          <w:rPr>
            <w:noProof/>
          </w:rPr>
          <w:fldChar w:fldCharType="end"/>
        </w:r>
      </w:ins>
    </w:p>
    <w:p w14:paraId="79A43B80" w14:textId="77777777" w:rsidR="00A76ECB" w:rsidRDefault="007471AD">
      <w:pPr>
        <w:pStyle w:val="TableofFigures"/>
        <w:tabs>
          <w:tab w:val="right" w:leader="dot" w:pos="10070"/>
        </w:tabs>
        <w:rPr>
          <w:del w:id="165" w:author="Russ Ott" w:date="2022-04-29T10:13:00Z"/>
          <w:rFonts w:asciiTheme="minorHAnsi" w:eastAsiaTheme="minorEastAsia" w:hAnsiTheme="minorHAnsi" w:cstheme="minorBidi"/>
          <w:noProof/>
          <w:sz w:val="22"/>
          <w:szCs w:val="22"/>
        </w:rPr>
      </w:pPr>
      <w:r>
        <w:rPr>
          <w:noProof/>
        </w:rPr>
        <w:t xml:space="preserve">Table 15: Implantable Device Status Observation </w:t>
      </w:r>
      <w:del w:id="166" w:author="Russ Ott" w:date="2022-04-29T10:13:00Z">
        <w:r w:rsidR="00A76ECB">
          <w:rPr>
            <w:noProof/>
          </w:rPr>
          <w:delText>Contexts</w:delText>
        </w:r>
        <w:r w:rsidR="00A76ECB">
          <w:rPr>
            <w:noProof/>
          </w:rPr>
          <w:tab/>
        </w:r>
        <w:r w:rsidR="00A76ECB">
          <w:rPr>
            <w:noProof/>
          </w:rPr>
          <w:fldChar w:fldCharType="begin"/>
        </w:r>
        <w:r w:rsidR="00A76ECB">
          <w:rPr>
            <w:noProof/>
          </w:rPr>
          <w:delInstrText xml:space="preserve"> PAGEREF _Toc83395699 \h </w:delInstrText>
        </w:r>
        <w:r w:rsidR="00A76ECB">
          <w:rPr>
            <w:noProof/>
          </w:rPr>
        </w:r>
        <w:r w:rsidR="00A76ECB">
          <w:rPr>
            <w:noProof/>
          </w:rPr>
          <w:fldChar w:fldCharType="separate"/>
        </w:r>
        <w:r w:rsidR="00A76ECB">
          <w:rPr>
            <w:noProof/>
          </w:rPr>
          <w:delText>28</w:delText>
        </w:r>
        <w:r w:rsidR="00A76ECB">
          <w:rPr>
            <w:noProof/>
          </w:rPr>
          <w:fldChar w:fldCharType="end"/>
        </w:r>
      </w:del>
    </w:p>
    <w:p w14:paraId="200D6E62" w14:textId="7FF7B91F" w:rsidR="007471AD" w:rsidRDefault="00A76ECB">
      <w:pPr>
        <w:pStyle w:val="TableofFigures"/>
        <w:tabs>
          <w:tab w:val="right" w:leader="dot" w:pos="10070"/>
        </w:tabs>
        <w:rPr>
          <w:rFonts w:asciiTheme="minorHAnsi" w:eastAsiaTheme="minorEastAsia" w:hAnsiTheme="minorHAnsi" w:cstheme="minorBidi"/>
          <w:noProof/>
          <w:sz w:val="22"/>
          <w:szCs w:val="22"/>
        </w:rPr>
      </w:pPr>
      <w:del w:id="167" w:author="Russ Ott" w:date="2022-04-29T10:13:00Z">
        <w:r>
          <w:rPr>
            <w:noProof/>
          </w:rPr>
          <w:delText xml:space="preserve">Table 16: Implantable Device Status Observation </w:delText>
        </w:r>
      </w:del>
      <w:r w:rsidR="007471AD">
        <w:rPr>
          <w:noProof/>
        </w:rPr>
        <w:t>Constraints Overview</w:t>
      </w:r>
      <w:r w:rsidR="007471AD">
        <w:rPr>
          <w:noProof/>
        </w:rPr>
        <w:tab/>
      </w:r>
      <w:del w:id="168" w:author="Russ Ott" w:date="2022-04-29T10:13:00Z">
        <w:r>
          <w:rPr>
            <w:noProof/>
          </w:rPr>
          <w:fldChar w:fldCharType="begin"/>
        </w:r>
        <w:r>
          <w:rPr>
            <w:noProof/>
          </w:rPr>
          <w:delInstrText xml:space="preserve"> PAGEREF _Toc83395700 \h </w:delInstrText>
        </w:r>
        <w:r>
          <w:rPr>
            <w:noProof/>
          </w:rPr>
        </w:r>
        <w:r>
          <w:rPr>
            <w:noProof/>
          </w:rPr>
          <w:fldChar w:fldCharType="separate"/>
        </w:r>
        <w:r>
          <w:rPr>
            <w:noProof/>
          </w:rPr>
          <w:delText>29</w:delText>
        </w:r>
        <w:r>
          <w:rPr>
            <w:noProof/>
          </w:rPr>
          <w:fldChar w:fldCharType="end"/>
        </w:r>
      </w:del>
      <w:ins w:id="169" w:author="Russ Ott" w:date="2022-04-29T10:13:00Z">
        <w:r w:rsidR="007471AD">
          <w:rPr>
            <w:noProof/>
          </w:rPr>
          <w:fldChar w:fldCharType="begin"/>
        </w:r>
        <w:r w:rsidR="007471AD">
          <w:rPr>
            <w:noProof/>
          </w:rPr>
          <w:instrText xml:space="preserve"> PAGEREF _Toc101451117 \h </w:instrText>
        </w:r>
        <w:r w:rsidR="007471AD">
          <w:rPr>
            <w:noProof/>
          </w:rPr>
        </w:r>
        <w:r w:rsidR="007471AD">
          <w:rPr>
            <w:noProof/>
          </w:rPr>
          <w:fldChar w:fldCharType="separate"/>
        </w:r>
        <w:r w:rsidR="007471AD">
          <w:rPr>
            <w:noProof/>
          </w:rPr>
          <w:t>29</w:t>
        </w:r>
        <w:r w:rsidR="007471AD">
          <w:rPr>
            <w:noProof/>
          </w:rPr>
          <w:fldChar w:fldCharType="end"/>
        </w:r>
      </w:ins>
    </w:p>
    <w:p w14:paraId="3E506D02" w14:textId="6DB57091" w:rsidR="007471AD" w:rsidRDefault="007471AD">
      <w:pPr>
        <w:pStyle w:val="TableofFigures"/>
        <w:tabs>
          <w:tab w:val="right" w:leader="dot" w:pos="10070"/>
        </w:tabs>
        <w:rPr>
          <w:ins w:id="170" w:author="Russ Ott" w:date="2022-04-29T10:13:00Z"/>
          <w:rFonts w:asciiTheme="minorHAnsi" w:eastAsiaTheme="minorEastAsia" w:hAnsiTheme="minorHAnsi" w:cstheme="minorBidi"/>
          <w:noProof/>
          <w:sz w:val="22"/>
          <w:szCs w:val="22"/>
        </w:rPr>
      </w:pPr>
      <w:ins w:id="171" w:author="Russ Ott" w:date="2022-04-29T10:13:00Z">
        <w:r>
          <w:rPr>
            <w:noProof/>
          </w:rPr>
          <w:t>Table 16: Latex Safety Observation Contexts</w:t>
        </w:r>
        <w:r>
          <w:rPr>
            <w:noProof/>
          </w:rPr>
          <w:tab/>
        </w:r>
        <w:r>
          <w:rPr>
            <w:noProof/>
          </w:rPr>
          <w:fldChar w:fldCharType="begin"/>
        </w:r>
        <w:r>
          <w:rPr>
            <w:noProof/>
          </w:rPr>
          <w:instrText xml:space="preserve"> PAGEREF _Toc101451118 \h </w:instrText>
        </w:r>
        <w:r>
          <w:rPr>
            <w:noProof/>
          </w:rPr>
        </w:r>
        <w:r>
          <w:rPr>
            <w:noProof/>
          </w:rPr>
          <w:fldChar w:fldCharType="separate"/>
        </w:r>
        <w:r>
          <w:rPr>
            <w:noProof/>
          </w:rPr>
          <w:t>30</w:t>
        </w:r>
        <w:r>
          <w:rPr>
            <w:noProof/>
          </w:rPr>
          <w:fldChar w:fldCharType="end"/>
        </w:r>
      </w:ins>
    </w:p>
    <w:p w14:paraId="5D85D657" w14:textId="77777777" w:rsidR="00A76ECB" w:rsidRDefault="007471AD">
      <w:pPr>
        <w:pStyle w:val="TableofFigures"/>
        <w:tabs>
          <w:tab w:val="right" w:leader="dot" w:pos="10070"/>
        </w:tabs>
        <w:rPr>
          <w:del w:id="172" w:author="Russ Ott" w:date="2022-04-29T10:13:00Z"/>
          <w:rFonts w:asciiTheme="minorHAnsi" w:eastAsiaTheme="minorEastAsia" w:hAnsiTheme="minorHAnsi" w:cstheme="minorBidi"/>
          <w:noProof/>
          <w:sz w:val="22"/>
          <w:szCs w:val="22"/>
        </w:rPr>
      </w:pPr>
      <w:r>
        <w:rPr>
          <w:noProof/>
        </w:rPr>
        <w:t xml:space="preserve">Table 17: Latex Safety Observation </w:t>
      </w:r>
      <w:del w:id="173" w:author="Russ Ott" w:date="2022-04-29T10:13:00Z">
        <w:r w:rsidR="00A76ECB">
          <w:rPr>
            <w:noProof/>
          </w:rPr>
          <w:delText>Contexts</w:delText>
        </w:r>
        <w:r w:rsidR="00A76ECB">
          <w:rPr>
            <w:noProof/>
          </w:rPr>
          <w:tab/>
        </w:r>
        <w:r w:rsidR="00A76ECB">
          <w:rPr>
            <w:noProof/>
          </w:rPr>
          <w:fldChar w:fldCharType="begin"/>
        </w:r>
        <w:r w:rsidR="00A76ECB">
          <w:rPr>
            <w:noProof/>
          </w:rPr>
          <w:delInstrText xml:space="preserve"> PAGEREF _Toc83395701 \h </w:delInstrText>
        </w:r>
        <w:r w:rsidR="00A76ECB">
          <w:rPr>
            <w:noProof/>
          </w:rPr>
        </w:r>
        <w:r w:rsidR="00A76ECB">
          <w:rPr>
            <w:noProof/>
          </w:rPr>
          <w:fldChar w:fldCharType="separate"/>
        </w:r>
        <w:r w:rsidR="00A76ECB">
          <w:rPr>
            <w:noProof/>
          </w:rPr>
          <w:delText>30</w:delText>
        </w:r>
        <w:r w:rsidR="00A76ECB">
          <w:rPr>
            <w:noProof/>
          </w:rPr>
          <w:fldChar w:fldCharType="end"/>
        </w:r>
      </w:del>
    </w:p>
    <w:p w14:paraId="2E72C38A" w14:textId="36DF2F52" w:rsidR="007471AD" w:rsidRDefault="00A76ECB">
      <w:pPr>
        <w:pStyle w:val="TableofFigures"/>
        <w:tabs>
          <w:tab w:val="right" w:leader="dot" w:pos="10070"/>
        </w:tabs>
        <w:rPr>
          <w:rFonts w:asciiTheme="minorHAnsi" w:eastAsiaTheme="minorEastAsia" w:hAnsiTheme="minorHAnsi" w:cstheme="minorBidi"/>
          <w:noProof/>
          <w:sz w:val="22"/>
          <w:szCs w:val="22"/>
        </w:rPr>
      </w:pPr>
      <w:del w:id="174" w:author="Russ Ott" w:date="2022-04-29T10:13:00Z">
        <w:r>
          <w:rPr>
            <w:noProof/>
          </w:rPr>
          <w:delText xml:space="preserve">Table 18: Latex Safety Observation </w:delText>
        </w:r>
      </w:del>
      <w:r w:rsidR="007471AD">
        <w:rPr>
          <w:noProof/>
        </w:rPr>
        <w:t>Constraints Overview</w:t>
      </w:r>
      <w:r w:rsidR="007471AD">
        <w:rPr>
          <w:noProof/>
        </w:rPr>
        <w:tab/>
      </w:r>
      <w:del w:id="175" w:author="Russ Ott" w:date="2022-04-29T10:13:00Z">
        <w:r>
          <w:rPr>
            <w:noProof/>
          </w:rPr>
          <w:fldChar w:fldCharType="begin"/>
        </w:r>
        <w:r>
          <w:rPr>
            <w:noProof/>
          </w:rPr>
          <w:delInstrText xml:space="preserve"> PAGEREF _Toc83395702 \h </w:delInstrText>
        </w:r>
        <w:r>
          <w:rPr>
            <w:noProof/>
          </w:rPr>
        </w:r>
        <w:r>
          <w:rPr>
            <w:noProof/>
          </w:rPr>
          <w:fldChar w:fldCharType="separate"/>
        </w:r>
        <w:r>
          <w:rPr>
            <w:noProof/>
          </w:rPr>
          <w:delText>31</w:delText>
        </w:r>
        <w:r>
          <w:rPr>
            <w:noProof/>
          </w:rPr>
          <w:fldChar w:fldCharType="end"/>
        </w:r>
      </w:del>
      <w:ins w:id="176" w:author="Russ Ott" w:date="2022-04-29T10:13:00Z">
        <w:r w:rsidR="007471AD">
          <w:rPr>
            <w:noProof/>
          </w:rPr>
          <w:fldChar w:fldCharType="begin"/>
        </w:r>
        <w:r w:rsidR="007471AD">
          <w:rPr>
            <w:noProof/>
          </w:rPr>
          <w:instrText xml:space="preserve"> PAGEREF _Toc101451119 \h </w:instrText>
        </w:r>
        <w:r w:rsidR="007471AD">
          <w:rPr>
            <w:noProof/>
          </w:rPr>
        </w:r>
        <w:r w:rsidR="007471AD">
          <w:rPr>
            <w:noProof/>
          </w:rPr>
          <w:fldChar w:fldCharType="separate"/>
        </w:r>
        <w:r w:rsidR="007471AD">
          <w:rPr>
            <w:noProof/>
          </w:rPr>
          <w:t>31</w:t>
        </w:r>
        <w:r w:rsidR="007471AD">
          <w:rPr>
            <w:noProof/>
          </w:rPr>
          <w:fldChar w:fldCharType="end"/>
        </w:r>
      </w:ins>
    </w:p>
    <w:p w14:paraId="03C4487F" w14:textId="476DC17A" w:rsidR="007471AD" w:rsidRDefault="007471AD">
      <w:pPr>
        <w:pStyle w:val="TableofFigures"/>
        <w:tabs>
          <w:tab w:val="right" w:leader="dot" w:pos="10070"/>
        </w:tabs>
        <w:rPr>
          <w:ins w:id="177" w:author="Russ Ott" w:date="2022-04-29T10:13:00Z"/>
          <w:rFonts w:asciiTheme="minorHAnsi" w:eastAsiaTheme="minorEastAsia" w:hAnsiTheme="minorHAnsi" w:cstheme="minorBidi"/>
          <w:noProof/>
          <w:sz w:val="22"/>
          <w:szCs w:val="22"/>
        </w:rPr>
      </w:pPr>
      <w:ins w:id="178" w:author="Russ Ott" w:date="2022-04-29T10:13:00Z">
        <w:r>
          <w:rPr>
            <w:noProof/>
          </w:rPr>
          <w:t>Table 18: Lot or Batch Number Observation Contexts</w:t>
        </w:r>
        <w:r>
          <w:rPr>
            <w:noProof/>
          </w:rPr>
          <w:tab/>
        </w:r>
        <w:r>
          <w:rPr>
            <w:noProof/>
          </w:rPr>
          <w:fldChar w:fldCharType="begin"/>
        </w:r>
        <w:r>
          <w:rPr>
            <w:noProof/>
          </w:rPr>
          <w:instrText xml:space="preserve"> PAGEREF _Toc101451120 \h </w:instrText>
        </w:r>
        <w:r>
          <w:rPr>
            <w:noProof/>
          </w:rPr>
        </w:r>
        <w:r>
          <w:rPr>
            <w:noProof/>
          </w:rPr>
          <w:fldChar w:fldCharType="separate"/>
        </w:r>
        <w:r>
          <w:rPr>
            <w:noProof/>
          </w:rPr>
          <w:t>32</w:t>
        </w:r>
        <w:r>
          <w:rPr>
            <w:noProof/>
          </w:rPr>
          <w:fldChar w:fldCharType="end"/>
        </w:r>
      </w:ins>
    </w:p>
    <w:p w14:paraId="2B273CEC" w14:textId="77777777" w:rsidR="00A76ECB" w:rsidRDefault="007471AD">
      <w:pPr>
        <w:pStyle w:val="TableofFigures"/>
        <w:tabs>
          <w:tab w:val="right" w:leader="dot" w:pos="10070"/>
        </w:tabs>
        <w:rPr>
          <w:del w:id="179" w:author="Russ Ott" w:date="2022-04-29T10:13:00Z"/>
          <w:rFonts w:asciiTheme="minorHAnsi" w:eastAsiaTheme="minorEastAsia" w:hAnsiTheme="minorHAnsi" w:cstheme="minorBidi"/>
          <w:noProof/>
          <w:sz w:val="22"/>
          <w:szCs w:val="22"/>
        </w:rPr>
      </w:pPr>
      <w:r>
        <w:rPr>
          <w:noProof/>
        </w:rPr>
        <w:t xml:space="preserve">Table 19: Lot or Batch Number Observation </w:t>
      </w:r>
      <w:del w:id="180" w:author="Russ Ott" w:date="2022-04-29T10:13:00Z">
        <w:r w:rsidR="00A76ECB">
          <w:rPr>
            <w:noProof/>
          </w:rPr>
          <w:delText>Contexts</w:delText>
        </w:r>
        <w:r w:rsidR="00A76ECB">
          <w:rPr>
            <w:noProof/>
          </w:rPr>
          <w:tab/>
        </w:r>
        <w:r w:rsidR="00A76ECB">
          <w:rPr>
            <w:noProof/>
          </w:rPr>
          <w:fldChar w:fldCharType="begin"/>
        </w:r>
        <w:r w:rsidR="00A76ECB">
          <w:rPr>
            <w:noProof/>
          </w:rPr>
          <w:delInstrText xml:space="preserve"> PAGEREF _Toc83395703 \h </w:delInstrText>
        </w:r>
        <w:r w:rsidR="00A76ECB">
          <w:rPr>
            <w:noProof/>
          </w:rPr>
        </w:r>
        <w:r w:rsidR="00A76ECB">
          <w:rPr>
            <w:noProof/>
          </w:rPr>
          <w:fldChar w:fldCharType="separate"/>
        </w:r>
        <w:r w:rsidR="00A76ECB">
          <w:rPr>
            <w:noProof/>
          </w:rPr>
          <w:delText>32</w:delText>
        </w:r>
        <w:r w:rsidR="00A76ECB">
          <w:rPr>
            <w:noProof/>
          </w:rPr>
          <w:fldChar w:fldCharType="end"/>
        </w:r>
      </w:del>
    </w:p>
    <w:p w14:paraId="1C1DEEEE" w14:textId="412D0D1A" w:rsidR="007471AD" w:rsidRDefault="00A76ECB">
      <w:pPr>
        <w:pStyle w:val="TableofFigures"/>
        <w:tabs>
          <w:tab w:val="right" w:leader="dot" w:pos="10070"/>
        </w:tabs>
        <w:rPr>
          <w:rFonts w:asciiTheme="minorHAnsi" w:eastAsiaTheme="minorEastAsia" w:hAnsiTheme="minorHAnsi" w:cstheme="minorBidi"/>
          <w:noProof/>
          <w:sz w:val="22"/>
          <w:szCs w:val="22"/>
        </w:rPr>
      </w:pPr>
      <w:del w:id="181" w:author="Russ Ott" w:date="2022-04-29T10:13:00Z">
        <w:r>
          <w:rPr>
            <w:noProof/>
          </w:rPr>
          <w:delText xml:space="preserve">Table 20: Lot or Batch Number Observation </w:delText>
        </w:r>
      </w:del>
      <w:r w:rsidR="007471AD">
        <w:rPr>
          <w:noProof/>
        </w:rPr>
        <w:t>Constraints Overview</w:t>
      </w:r>
      <w:r w:rsidR="007471AD">
        <w:rPr>
          <w:noProof/>
        </w:rPr>
        <w:tab/>
      </w:r>
      <w:del w:id="182" w:author="Russ Ott" w:date="2022-04-29T10:13:00Z">
        <w:r>
          <w:rPr>
            <w:noProof/>
          </w:rPr>
          <w:fldChar w:fldCharType="begin"/>
        </w:r>
        <w:r>
          <w:rPr>
            <w:noProof/>
          </w:rPr>
          <w:delInstrText xml:space="preserve"> PAGEREF _Toc83395704 \h </w:delInstrText>
        </w:r>
        <w:r>
          <w:rPr>
            <w:noProof/>
          </w:rPr>
        </w:r>
        <w:r>
          <w:rPr>
            <w:noProof/>
          </w:rPr>
          <w:fldChar w:fldCharType="separate"/>
        </w:r>
        <w:r>
          <w:rPr>
            <w:noProof/>
          </w:rPr>
          <w:delText>33</w:delText>
        </w:r>
        <w:r>
          <w:rPr>
            <w:noProof/>
          </w:rPr>
          <w:fldChar w:fldCharType="end"/>
        </w:r>
      </w:del>
      <w:ins w:id="183" w:author="Russ Ott" w:date="2022-04-29T10:13:00Z">
        <w:r w:rsidR="007471AD">
          <w:rPr>
            <w:noProof/>
          </w:rPr>
          <w:fldChar w:fldCharType="begin"/>
        </w:r>
        <w:r w:rsidR="007471AD">
          <w:rPr>
            <w:noProof/>
          </w:rPr>
          <w:instrText xml:space="preserve"> PAGEREF _Toc101451121 \h </w:instrText>
        </w:r>
        <w:r w:rsidR="007471AD">
          <w:rPr>
            <w:noProof/>
          </w:rPr>
        </w:r>
        <w:r w:rsidR="007471AD">
          <w:rPr>
            <w:noProof/>
          </w:rPr>
          <w:fldChar w:fldCharType="separate"/>
        </w:r>
        <w:r w:rsidR="007471AD">
          <w:rPr>
            <w:noProof/>
          </w:rPr>
          <w:t>33</w:t>
        </w:r>
        <w:r w:rsidR="007471AD">
          <w:rPr>
            <w:noProof/>
          </w:rPr>
          <w:fldChar w:fldCharType="end"/>
        </w:r>
      </w:ins>
    </w:p>
    <w:p w14:paraId="4363DC2E" w14:textId="05BB5AC3" w:rsidR="007471AD" w:rsidRDefault="007471AD">
      <w:pPr>
        <w:pStyle w:val="TableofFigures"/>
        <w:tabs>
          <w:tab w:val="right" w:leader="dot" w:pos="10070"/>
        </w:tabs>
        <w:rPr>
          <w:ins w:id="184" w:author="Russ Ott" w:date="2022-04-29T10:13:00Z"/>
          <w:rFonts w:asciiTheme="minorHAnsi" w:eastAsiaTheme="minorEastAsia" w:hAnsiTheme="minorHAnsi" w:cstheme="minorBidi"/>
          <w:noProof/>
          <w:sz w:val="22"/>
          <w:szCs w:val="22"/>
        </w:rPr>
      </w:pPr>
      <w:ins w:id="185" w:author="Russ Ott" w:date="2022-04-29T10:13:00Z">
        <w:r>
          <w:rPr>
            <w:noProof/>
          </w:rPr>
          <w:t>Table 20: Manufacturing Date Observation Contexts</w:t>
        </w:r>
        <w:r>
          <w:rPr>
            <w:noProof/>
          </w:rPr>
          <w:tab/>
        </w:r>
        <w:r>
          <w:rPr>
            <w:noProof/>
          </w:rPr>
          <w:fldChar w:fldCharType="begin"/>
        </w:r>
        <w:r>
          <w:rPr>
            <w:noProof/>
          </w:rPr>
          <w:instrText xml:space="preserve"> PAGEREF _Toc101451122 \h </w:instrText>
        </w:r>
        <w:r>
          <w:rPr>
            <w:noProof/>
          </w:rPr>
        </w:r>
        <w:r>
          <w:rPr>
            <w:noProof/>
          </w:rPr>
          <w:fldChar w:fldCharType="separate"/>
        </w:r>
        <w:r>
          <w:rPr>
            <w:noProof/>
          </w:rPr>
          <w:t>34</w:t>
        </w:r>
        <w:r>
          <w:rPr>
            <w:noProof/>
          </w:rPr>
          <w:fldChar w:fldCharType="end"/>
        </w:r>
      </w:ins>
    </w:p>
    <w:p w14:paraId="785C65C6" w14:textId="77777777" w:rsidR="00A76ECB" w:rsidRDefault="007471AD">
      <w:pPr>
        <w:pStyle w:val="TableofFigures"/>
        <w:tabs>
          <w:tab w:val="right" w:leader="dot" w:pos="10070"/>
        </w:tabs>
        <w:rPr>
          <w:del w:id="186" w:author="Russ Ott" w:date="2022-04-29T10:13:00Z"/>
          <w:rFonts w:asciiTheme="minorHAnsi" w:eastAsiaTheme="minorEastAsia" w:hAnsiTheme="minorHAnsi" w:cstheme="minorBidi"/>
          <w:noProof/>
          <w:sz w:val="22"/>
          <w:szCs w:val="22"/>
        </w:rPr>
      </w:pPr>
      <w:r>
        <w:rPr>
          <w:noProof/>
        </w:rPr>
        <w:t xml:space="preserve">Table 21: Manufacturing Date Observation </w:t>
      </w:r>
      <w:del w:id="187" w:author="Russ Ott" w:date="2022-04-29T10:13:00Z">
        <w:r w:rsidR="00A76ECB">
          <w:rPr>
            <w:noProof/>
          </w:rPr>
          <w:delText>Contexts</w:delText>
        </w:r>
        <w:r w:rsidR="00A76ECB">
          <w:rPr>
            <w:noProof/>
          </w:rPr>
          <w:tab/>
        </w:r>
        <w:r w:rsidR="00A76ECB">
          <w:rPr>
            <w:noProof/>
          </w:rPr>
          <w:fldChar w:fldCharType="begin"/>
        </w:r>
        <w:r w:rsidR="00A76ECB">
          <w:rPr>
            <w:noProof/>
          </w:rPr>
          <w:delInstrText xml:space="preserve"> PAGEREF _Toc83395705 \h </w:delInstrText>
        </w:r>
        <w:r w:rsidR="00A76ECB">
          <w:rPr>
            <w:noProof/>
          </w:rPr>
        </w:r>
        <w:r w:rsidR="00A76ECB">
          <w:rPr>
            <w:noProof/>
          </w:rPr>
          <w:fldChar w:fldCharType="separate"/>
        </w:r>
        <w:r w:rsidR="00A76ECB">
          <w:rPr>
            <w:noProof/>
          </w:rPr>
          <w:delText>34</w:delText>
        </w:r>
        <w:r w:rsidR="00A76ECB">
          <w:rPr>
            <w:noProof/>
          </w:rPr>
          <w:fldChar w:fldCharType="end"/>
        </w:r>
      </w:del>
    </w:p>
    <w:p w14:paraId="6902A1A2" w14:textId="60C3B845" w:rsidR="007471AD" w:rsidRDefault="00A76ECB">
      <w:pPr>
        <w:pStyle w:val="TableofFigures"/>
        <w:tabs>
          <w:tab w:val="right" w:leader="dot" w:pos="10070"/>
        </w:tabs>
        <w:rPr>
          <w:rFonts w:asciiTheme="minorHAnsi" w:eastAsiaTheme="minorEastAsia" w:hAnsiTheme="minorHAnsi" w:cstheme="minorBidi"/>
          <w:noProof/>
          <w:sz w:val="22"/>
          <w:szCs w:val="22"/>
        </w:rPr>
      </w:pPr>
      <w:del w:id="188" w:author="Russ Ott" w:date="2022-04-29T10:13:00Z">
        <w:r>
          <w:rPr>
            <w:noProof/>
          </w:rPr>
          <w:lastRenderedPageBreak/>
          <w:delText xml:space="preserve">Table 22: Manufacturing Date Observation </w:delText>
        </w:r>
      </w:del>
      <w:r w:rsidR="007471AD">
        <w:rPr>
          <w:noProof/>
        </w:rPr>
        <w:t>Constraints Overview</w:t>
      </w:r>
      <w:r w:rsidR="007471AD">
        <w:rPr>
          <w:noProof/>
        </w:rPr>
        <w:tab/>
      </w:r>
      <w:del w:id="189" w:author="Russ Ott" w:date="2022-04-29T10:13:00Z">
        <w:r>
          <w:rPr>
            <w:noProof/>
          </w:rPr>
          <w:fldChar w:fldCharType="begin"/>
        </w:r>
        <w:r>
          <w:rPr>
            <w:noProof/>
          </w:rPr>
          <w:delInstrText xml:space="preserve"> PAGEREF _Toc83395706 \h </w:delInstrText>
        </w:r>
        <w:r>
          <w:rPr>
            <w:noProof/>
          </w:rPr>
        </w:r>
        <w:r>
          <w:rPr>
            <w:noProof/>
          </w:rPr>
          <w:fldChar w:fldCharType="separate"/>
        </w:r>
        <w:r>
          <w:rPr>
            <w:noProof/>
          </w:rPr>
          <w:delText>35</w:delText>
        </w:r>
        <w:r>
          <w:rPr>
            <w:noProof/>
          </w:rPr>
          <w:fldChar w:fldCharType="end"/>
        </w:r>
      </w:del>
      <w:ins w:id="190" w:author="Russ Ott" w:date="2022-04-29T10:13:00Z">
        <w:r w:rsidR="007471AD">
          <w:rPr>
            <w:noProof/>
          </w:rPr>
          <w:fldChar w:fldCharType="begin"/>
        </w:r>
        <w:r w:rsidR="007471AD">
          <w:rPr>
            <w:noProof/>
          </w:rPr>
          <w:instrText xml:space="preserve"> PAGEREF _Toc101451123 \h </w:instrText>
        </w:r>
        <w:r w:rsidR="007471AD">
          <w:rPr>
            <w:noProof/>
          </w:rPr>
        </w:r>
        <w:r w:rsidR="007471AD">
          <w:rPr>
            <w:noProof/>
          </w:rPr>
          <w:fldChar w:fldCharType="separate"/>
        </w:r>
        <w:r w:rsidR="007471AD">
          <w:rPr>
            <w:noProof/>
          </w:rPr>
          <w:t>35</w:t>
        </w:r>
        <w:r w:rsidR="007471AD">
          <w:rPr>
            <w:noProof/>
          </w:rPr>
          <w:fldChar w:fldCharType="end"/>
        </w:r>
      </w:ins>
    </w:p>
    <w:p w14:paraId="24FFA449" w14:textId="731C3608" w:rsidR="007471AD" w:rsidRDefault="007471AD">
      <w:pPr>
        <w:pStyle w:val="TableofFigures"/>
        <w:tabs>
          <w:tab w:val="right" w:leader="dot" w:pos="10070"/>
        </w:tabs>
        <w:rPr>
          <w:ins w:id="191" w:author="Russ Ott" w:date="2022-04-29T10:13:00Z"/>
          <w:rFonts w:asciiTheme="minorHAnsi" w:eastAsiaTheme="minorEastAsia" w:hAnsiTheme="minorHAnsi" w:cstheme="minorBidi"/>
          <w:noProof/>
          <w:sz w:val="22"/>
          <w:szCs w:val="22"/>
        </w:rPr>
      </w:pPr>
      <w:ins w:id="192" w:author="Russ Ott" w:date="2022-04-29T10:13:00Z">
        <w:r>
          <w:rPr>
            <w:noProof/>
          </w:rPr>
          <w:t>Table 22: Model Number Observation Contexts</w:t>
        </w:r>
        <w:r>
          <w:rPr>
            <w:noProof/>
          </w:rPr>
          <w:tab/>
        </w:r>
        <w:r>
          <w:rPr>
            <w:noProof/>
          </w:rPr>
          <w:fldChar w:fldCharType="begin"/>
        </w:r>
        <w:r>
          <w:rPr>
            <w:noProof/>
          </w:rPr>
          <w:instrText xml:space="preserve"> PAGEREF _Toc101451124 \h </w:instrText>
        </w:r>
        <w:r>
          <w:rPr>
            <w:noProof/>
          </w:rPr>
        </w:r>
        <w:r>
          <w:rPr>
            <w:noProof/>
          </w:rPr>
          <w:fldChar w:fldCharType="separate"/>
        </w:r>
        <w:r>
          <w:rPr>
            <w:noProof/>
          </w:rPr>
          <w:t>36</w:t>
        </w:r>
        <w:r>
          <w:rPr>
            <w:noProof/>
          </w:rPr>
          <w:fldChar w:fldCharType="end"/>
        </w:r>
      </w:ins>
    </w:p>
    <w:p w14:paraId="4F811AD0" w14:textId="77777777" w:rsidR="00A76ECB" w:rsidRDefault="007471AD">
      <w:pPr>
        <w:pStyle w:val="TableofFigures"/>
        <w:tabs>
          <w:tab w:val="right" w:leader="dot" w:pos="10070"/>
        </w:tabs>
        <w:rPr>
          <w:del w:id="193" w:author="Russ Ott" w:date="2022-04-29T10:13:00Z"/>
          <w:rFonts w:asciiTheme="minorHAnsi" w:eastAsiaTheme="minorEastAsia" w:hAnsiTheme="minorHAnsi" w:cstheme="minorBidi"/>
          <w:noProof/>
          <w:sz w:val="22"/>
          <w:szCs w:val="22"/>
        </w:rPr>
      </w:pPr>
      <w:r>
        <w:rPr>
          <w:noProof/>
        </w:rPr>
        <w:t xml:space="preserve">Table 23: Model Number Observation </w:t>
      </w:r>
      <w:del w:id="194" w:author="Russ Ott" w:date="2022-04-29T10:13:00Z">
        <w:r w:rsidR="00A76ECB">
          <w:rPr>
            <w:noProof/>
          </w:rPr>
          <w:delText>Contexts</w:delText>
        </w:r>
        <w:r w:rsidR="00A76ECB">
          <w:rPr>
            <w:noProof/>
          </w:rPr>
          <w:tab/>
        </w:r>
        <w:r w:rsidR="00A76ECB">
          <w:rPr>
            <w:noProof/>
          </w:rPr>
          <w:fldChar w:fldCharType="begin"/>
        </w:r>
        <w:r w:rsidR="00A76ECB">
          <w:rPr>
            <w:noProof/>
          </w:rPr>
          <w:delInstrText xml:space="preserve"> PAGEREF _Toc83395707 \h </w:delInstrText>
        </w:r>
        <w:r w:rsidR="00A76ECB">
          <w:rPr>
            <w:noProof/>
          </w:rPr>
        </w:r>
        <w:r w:rsidR="00A76ECB">
          <w:rPr>
            <w:noProof/>
          </w:rPr>
          <w:fldChar w:fldCharType="separate"/>
        </w:r>
        <w:r w:rsidR="00A76ECB">
          <w:rPr>
            <w:noProof/>
          </w:rPr>
          <w:delText>36</w:delText>
        </w:r>
        <w:r w:rsidR="00A76ECB">
          <w:rPr>
            <w:noProof/>
          </w:rPr>
          <w:fldChar w:fldCharType="end"/>
        </w:r>
      </w:del>
    </w:p>
    <w:p w14:paraId="7E4E5597" w14:textId="268CAEE7" w:rsidR="007471AD" w:rsidRDefault="00A76ECB">
      <w:pPr>
        <w:pStyle w:val="TableofFigures"/>
        <w:tabs>
          <w:tab w:val="right" w:leader="dot" w:pos="10070"/>
        </w:tabs>
        <w:rPr>
          <w:rFonts w:asciiTheme="minorHAnsi" w:eastAsiaTheme="minorEastAsia" w:hAnsiTheme="minorHAnsi" w:cstheme="minorBidi"/>
          <w:noProof/>
          <w:sz w:val="22"/>
          <w:szCs w:val="22"/>
        </w:rPr>
      </w:pPr>
      <w:del w:id="195" w:author="Russ Ott" w:date="2022-04-29T10:13:00Z">
        <w:r>
          <w:rPr>
            <w:noProof/>
          </w:rPr>
          <w:delText xml:space="preserve">Table 24: Model Number Observation </w:delText>
        </w:r>
      </w:del>
      <w:r w:rsidR="007471AD">
        <w:rPr>
          <w:noProof/>
        </w:rPr>
        <w:t>Constraints Overview</w:t>
      </w:r>
      <w:r w:rsidR="007471AD">
        <w:rPr>
          <w:noProof/>
        </w:rPr>
        <w:tab/>
      </w:r>
      <w:del w:id="196" w:author="Russ Ott" w:date="2022-04-29T10:13:00Z">
        <w:r>
          <w:rPr>
            <w:noProof/>
          </w:rPr>
          <w:fldChar w:fldCharType="begin"/>
        </w:r>
        <w:r>
          <w:rPr>
            <w:noProof/>
          </w:rPr>
          <w:delInstrText xml:space="preserve"> PAGEREF _Toc83395708 \h </w:delInstrText>
        </w:r>
        <w:r>
          <w:rPr>
            <w:noProof/>
          </w:rPr>
        </w:r>
        <w:r>
          <w:rPr>
            <w:noProof/>
          </w:rPr>
          <w:fldChar w:fldCharType="separate"/>
        </w:r>
        <w:r>
          <w:rPr>
            <w:noProof/>
          </w:rPr>
          <w:delText>37</w:delText>
        </w:r>
        <w:r>
          <w:rPr>
            <w:noProof/>
          </w:rPr>
          <w:fldChar w:fldCharType="end"/>
        </w:r>
      </w:del>
      <w:ins w:id="197" w:author="Russ Ott" w:date="2022-04-29T10:13:00Z">
        <w:r w:rsidR="007471AD">
          <w:rPr>
            <w:noProof/>
          </w:rPr>
          <w:fldChar w:fldCharType="begin"/>
        </w:r>
        <w:r w:rsidR="007471AD">
          <w:rPr>
            <w:noProof/>
          </w:rPr>
          <w:instrText xml:space="preserve"> PAGEREF _Toc101451125 \h </w:instrText>
        </w:r>
        <w:r w:rsidR="007471AD">
          <w:rPr>
            <w:noProof/>
          </w:rPr>
        </w:r>
        <w:r w:rsidR="007471AD">
          <w:rPr>
            <w:noProof/>
          </w:rPr>
          <w:fldChar w:fldCharType="separate"/>
        </w:r>
        <w:r w:rsidR="007471AD">
          <w:rPr>
            <w:noProof/>
          </w:rPr>
          <w:t>37</w:t>
        </w:r>
        <w:r w:rsidR="007471AD">
          <w:rPr>
            <w:noProof/>
          </w:rPr>
          <w:fldChar w:fldCharType="end"/>
        </w:r>
      </w:ins>
    </w:p>
    <w:p w14:paraId="1E36703A" w14:textId="702F8DCD" w:rsidR="007471AD" w:rsidRDefault="007471AD">
      <w:pPr>
        <w:pStyle w:val="TableofFigures"/>
        <w:tabs>
          <w:tab w:val="right" w:leader="dot" w:pos="10070"/>
        </w:tabs>
        <w:rPr>
          <w:ins w:id="198" w:author="Russ Ott" w:date="2022-04-29T10:13:00Z"/>
          <w:rFonts w:asciiTheme="minorHAnsi" w:eastAsiaTheme="minorEastAsia" w:hAnsiTheme="minorHAnsi" w:cstheme="minorBidi"/>
          <w:noProof/>
          <w:sz w:val="22"/>
          <w:szCs w:val="22"/>
        </w:rPr>
      </w:pPr>
      <w:ins w:id="199" w:author="Russ Ott" w:date="2022-04-29T10:13:00Z">
        <w:r>
          <w:rPr>
            <w:noProof/>
          </w:rPr>
          <w:t>Table 24: MRI Safety Observation Contexts</w:t>
        </w:r>
        <w:r>
          <w:rPr>
            <w:noProof/>
          </w:rPr>
          <w:tab/>
        </w:r>
        <w:r>
          <w:rPr>
            <w:noProof/>
          </w:rPr>
          <w:fldChar w:fldCharType="begin"/>
        </w:r>
        <w:r>
          <w:rPr>
            <w:noProof/>
          </w:rPr>
          <w:instrText xml:space="preserve"> PAGEREF _Toc101451126 \h </w:instrText>
        </w:r>
        <w:r>
          <w:rPr>
            <w:noProof/>
          </w:rPr>
        </w:r>
        <w:r>
          <w:rPr>
            <w:noProof/>
          </w:rPr>
          <w:fldChar w:fldCharType="separate"/>
        </w:r>
        <w:r>
          <w:rPr>
            <w:noProof/>
          </w:rPr>
          <w:t>38</w:t>
        </w:r>
        <w:r>
          <w:rPr>
            <w:noProof/>
          </w:rPr>
          <w:fldChar w:fldCharType="end"/>
        </w:r>
      </w:ins>
    </w:p>
    <w:p w14:paraId="7E1E8897" w14:textId="77777777" w:rsidR="00A76ECB" w:rsidRDefault="007471AD">
      <w:pPr>
        <w:pStyle w:val="TableofFigures"/>
        <w:tabs>
          <w:tab w:val="right" w:leader="dot" w:pos="10070"/>
        </w:tabs>
        <w:rPr>
          <w:del w:id="200" w:author="Russ Ott" w:date="2022-04-29T10:13:00Z"/>
          <w:rFonts w:asciiTheme="minorHAnsi" w:eastAsiaTheme="minorEastAsia" w:hAnsiTheme="minorHAnsi" w:cstheme="minorBidi"/>
          <w:noProof/>
          <w:sz w:val="22"/>
          <w:szCs w:val="22"/>
        </w:rPr>
      </w:pPr>
      <w:r>
        <w:rPr>
          <w:noProof/>
        </w:rPr>
        <w:t xml:space="preserve">Table 25: MRI Safety Observation </w:t>
      </w:r>
      <w:del w:id="201" w:author="Russ Ott" w:date="2022-04-29T10:13:00Z">
        <w:r w:rsidR="00A76ECB">
          <w:rPr>
            <w:noProof/>
          </w:rPr>
          <w:delText>Contexts</w:delText>
        </w:r>
        <w:r w:rsidR="00A76ECB">
          <w:rPr>
            <w:noProof/>
          </w:rPr>
          <w:tab/>
        </w:r>
        <w:r w:rsidR="00A76ECB">
          <w:rPr>
            <w:noProof/>
          </w:rPr>
          <w:fldChar w:fldCharType="begin"/>
        </w:r>
        <w:r w:rsidR="00A76ECB">
          <w:rPr>
            <w:noProof/>
          </w:rPr>
          <w:delInstrText xml:space="preserve"> PAGEREF _Toc83395709 \h </w:delInstrText>
        </w:r>
        <w:r w:rsidR="00A76ECB">
          <w:rPr>
            <w:noProof/>
          </w:rPr>
        </w:r>
        <w:r w:rsidR="00A76ECB">
          <w:rPr>
            <w:noProof/>
          </w:rPr>
          <w:fldChar w:fldCharType="separate"/>
        </w:r>
        <w:r w:rsidR="00A76ECB">
          <w:rPr>
            <w:noProof/>
          </w:rPr>
          <w:delText>38</w:delText>
        </w:r>
        <w:r w:rsidR="00A76ECB">
          <w:rPr>
            <w:noProof/>
          </w:rPr>
          <w:fldChar w:fldCharType="end"/>
        </w:r>
      </w:del>
    </w:p>
    <w:p w14:paraId="297C29FA" w14:textId="47840A93" w:rsidR="007471AD" w:rsidRDefault="00A76ECB">
      <w:pPr>
        <w:pStyle w:val="TableofFigures"/>
        <w:tabs>
          <w:tab w:val="right" w:leader="dot" w:pos="10070"/>
        </w:tabs>
        <w:rPr>
          <w:rFonts w:asciiTheme="minorHAnsi" w:eastAsiaTheme="minorEastAsia" w:hAnsiTheme="minorHAnsi" w:cstheme="minorBidi"/>
          <w:noProof/>
          <w:sz w:val="22"/>
          <w:szCs w:val="22"/>
        </w:rPr>
      </w:pPr>
      <w:del w:id="202" w:author="Russ Ott" w:date="2022-04-29T10:13:00Z">
        <w:r>
          <w:rPr>
            <w:noProof/>
          </w:rPr>
          <w:delText xml:space="preserve">Table 26: MRI Safety Observation </w:delText>
        </w:r>
      </w:del>
      <w:r w:rsidR="007471AD">
        <w:rPr>
          <w:noProof/>
        </w:rPr>
        <w:t>Constraints Overview</w:t>
      </w:r>
      <w:r w:rsidR="007471AD">
        <w:rPr>
          <w:noProof/>
        </w:rPr>
        <w:tab/>
      </w:r>
      <w:del w:id="203" w:author="Russ Ott" w:date="2022-04-29T10:13:00Z">
        <w:r>
          <w:rPr>
            <w:noProof/>
          </w:rPr>
          <w:fldChar w:fldCharType="begin"/>
        </w:r>
        <w:r>
          <w:rPr>
            <w:noProof/>
          </w:rPr>
          <w:delInstrText xml:space="preserve"> PAGEREF _Toc83395710 \h </w:delInstrText>
        </w:r>
        <w:r>
          <w:rPr>
            <w:noProof/>
          </w:rPr>
        </w:r>
        <w:r>
          <w:rPr>
            <w:noProof/>
          </w:rPr>
          <w:fldChar w:fldCharType="separate"/>
        </w:r>
        <w:r>
          <w:rPr>
            <w:noProof/>
          </w:rPr>
          <w:delText>39</w:delText>
        </w:r>
        <w:r>
          <w:rPr>
            <w:noProof/>
          </w:rPr>
          <w:fldChar w:fldCharType="end"/>
        </w:r>
      </w:del>
      <w:ins w:id="204" w:author="Russ Ott" w:date="2022-04-29T10:13:00Z">
        <w:r w:rsidR="007471AD">
          <w:rPr>
            <w:noProof/>
          </w:rPr>
          <w:fldChar w:fldCharType="begin"/>
        </w:r>
        <w:r w:rsidR="007471AD">
          <w:rPr>
            <w:noProof/>
          </w:rPr>
          <w:instrText xml:space="preserve"> PAGEREF _Toc101451127 \h </w:instrText>
        </w:r>
        <w:r w:rsidR="007471AD">
          <w:rPr>
            <w:noProof/>
          </w:rPr>
        </w:r>
        <w:r w:rsidR="007471AD">
          <w:rPr>
            <w:noProof/>
          </w:rPr>
          <w:fldChar w:fldCharType="separate"/>
        </w:r>
        <w:r w:rsidR="007471AD">
          <w:rPr>
            <w:noProof/>
          </w:rPr>
          <w:t>39</w:t>
        </w:r>
        <w:r w:rsidR="007471AD">
          <w:rPr>
            <w:noProof/>
          </w:rPr>
          <w:fldChar w:fldCharType="end"/>
        </w:r>
      </w:ins>
    </w:p>
    <w:p w14:paraId="1B632B8C" w14:textId="7D2A1DE4" w:rsidR="007471AD" w:rsidRDefault="007471AD">
      <w:pPr>
        <w:pStyle w:val="TableofFigures"/>
        <w:tabs>
          <w:tab w:val="right" w:leader="dot" w:pos="10070"/>
        </w:tabs>
        <w:rPr>
          <w:ins w:id="205" w:author="Russ Ott" w:date="2022-04-29T10:13:00Z"/>
          <w:rFonts w:asciiTheme="minorHAnsi" w:eastAsiaTheme="minorEastAsia" w:hAnsiTheme="minorHAnsi" w:cstheme="minorBidi"/>
          <w:noProof/>
          <w:sz w:val="22"/>
          <w:szCs w:val="22"/>
        </w:rPr>
      </w:pPr>
      <w:ins w:id="206" w:author="Russ Ott" w:date="2022-04-29T10:13:00Z">
        <w:r>
          <w:rPr>
            <w:noProof/>
          </w:rPr>
          <w:t>Table 26: Serial Number Observation Contexts</w:t>
        </w:r>
        <w:r>
          <w:rPr>
            <w:noProof/>
          </w:rPr>
          <w:tab/>
        </w:r>
        <w:r>
          <w:rPr>
            <w:noProof/>
          </w:rPr>
          <w:fldChar w:fldCharType="begin"/>
        </w:r>
        <w:r>
          <w:rPr>
            <w:noProof/>
          </w:rPr>
          <w:instrText xml:space="preserve"> PAGEREF _Toc101451128 \h </w:instrText>
        </w:r>
        <w:r>
          <w:rPr>
            <w:noProof/>
          </w:rPr>
        </w:r>
        <w:r>
          <w:rPr>
            <w:noProof/>
          </w:rPr>
          <w:fldChar w:fldCharType="separate"/>
        </w:r>
        <w:r>
          <w:rPr>
            <w:noProof/>
          </w:rPr>
          <w:t>40</w:t>
        </w:r>
        <w:r>
          <w:rPr>
            <w:noProof/>
          </w:rPr>
          <w:fldChar w:fldCharType="end"/>
        </w:r>
      </w:ins>
    </w:p>
    <w:p w14:paraId="2F968BA2" w14:textId="77777777" w:rsidR="00A76ECB" w:rsidRDefault="007471AD">
      <w:pPr>
        <w:pStyle w:val="TableofFigures"/>
        <w:tabs>
          <w:tab w:val="right" w:leader="dot" w:pos="10070"/>
        </w:tabs>
        <w:rPr>
          <w:del w:id="207" w:author="Russ Ott" w:date="2022-04-29T10:13:00Z"/>
          <w:rFonts w:asciiTheme="minorHAnsi" w:eastAsiaTheme="minorEastAsia" w:hAnsiTheme="minorHAnsi" w:cstheme="minorBidi"/>
          <w:noProof/>
          <w:sz w:val="22"/>
          <w:szCs w:val="22"/>
        </w:rPr>
      </w:pPr>
      <w:r>
        <w:rPr>
          <w:noProof/>
        </w:rPr>
        <w:t xml:space="preserve">Table 27: Serial Number Observation </w:t>
      </w:r>
      <w:del w:id="208" w:author="Russ Ott" w:date="2022-04-29T10:13:00Z">
        <w:r w:rsidR="00A76ECB">
          <w:rPr>
            <w:noProof/>
          </w:rPr>
          <w:delText>Contexts</w:delText>
        </w:r>
        <w:r w:rsidR="00A76ECB">
          <w:rPr>
            <w:noProof/>
          </w:rPr>
          <w:tab/>
        </w:r>
        <w:r w:rsidR="00A76ECB">
          <w:rPr>
            <w:noProof/>
          </w:rPr>
          <w:fldChar w:fldCharType="begin"/>
        </w:r>
        <w:r w:rsidR="00A76ECB">
          <w:rPr>
            <w:noProof/>
          </w:rPr>
          <w:delInstrText xml:space="preserve"> PAGEREF _Toc83395711 \h </w:delInstrText>
        </w:r>
        <w:r w:rsidR="00A76ECB">
          <w:rPr>
            <w:noProof/>
          </w:rPr>
        </w:r>
        <w:r w:rsidR="00A76ECB">
          <w:rPr>
            <w:noProof/>
          </w:rPr>
          <w:fldChar w:fldCharType="separate"/>
        </w:r>
        <w:r w:rsidR="00A76ECB">
          <w:rPr>
            <w:noProof/>
          </w:rPr>
          <w:delText>40</w:delText>
        </w:r>
        <w:r w:rsidR="00A76ECB">
          <w:rPr>
            <w:noProof/>
          </w:rPr>
          <w:fldChar w:fldCharType="end"/>
        </w:r>
      </w:del>
    </w:p>
    <w:p w14:paraId="468A5786" w14:textId="31F6B24F" w:rsidR="007471AD" w:rsidRDefault="00A76ECB">
      <w:pPr>
        <w:pStyle w:val="TableofFigures"/>
        <w:tabs>
          <w:tab w:val="right" w:leader="dot" w:pos="10070"/>
        </w:tabs>
        <w:rPr>
          <w:rFonts w:asciiTheme="minorHAnsi" w:eastAsiaTheme="minorEastAsia" w:hAnsiTheme="minorHAnsi" w:cstheme="minorBidi"/>
          <w:noProof/>
          <w:sz w:val="22"/>
          <w:szCs w:val="22"/>
        </w:rPr>
      </w:pPr>
      <w:del w:id="209" w:author="Russ Ott" w:date="2022-04-29T10:13:00Z">
        <w:r>
          <w:rPr>
            <w:noProof/>
          </w:rPr>
          <w:delText xml:space="preserve">Table 28: Serial Number Observation </w:delText>
        </w:r>
      </w:del>
      <w:r w:rsidR="007471AD">
        <w:rPr>
          <w:noProof/>
        </w:rPr>
        <w:t>Constraints Overview</w:t>
      </w:r>
      <w:r w:rsidR="007471AD">
        <w:rPr>
          <w:noProof/>
        </w:rPr>
        <w:tab/>
      </w:r>
      <w:del w:id="210" w:author="Russ Ott" w:date="2022-04-29T10:13:00Z">
        <w:r>
          <w:rPr>
            <w:noProof/>
          </w:rPr>
          <w:fldChar w:fldCharType="begin"/>
        </w:r>
        <w:r>
          <w:rPr>
            <w:noProof/>
          </w:rPr>
          <w:delInstrText xml:space="preserve"> PAGEREF _Toc83395712 \h </w:delInstrText>
        </w:r>
        <w:r>
          <w:rPr>
            <w:noProof/>
          </w:rPr>
        </w:r>
        <w:r>
          <w:rPr>
            <w:noProof/>
          </w:rPr>
          <w:fldChar w:fldCharType="separate"/>
        </w:r>
        <w:r>
          <w:rPr>
            <w:noProof/>
          </w:rPr>
          <w:delText>41</w:delText>
        </w:r>
        <w:r>
          <w:rPr>
            <w:noProof/>
          </w:rPr>
          <w:fldChar w:fldCharType="end"/>
        </w:r>
      </w:del>
      <w:ins w:id="211" w:author="Russ Ott" w:date="2022-04-29T10:13:00Z">
        <w:r w:rsidR="007471AD">
          <w:rPr>
            <w:noProof/>
          </w:rPr>
          <w:fldChar w:fldCharType="begin"/>
        </w:r>
        <w:r w:rsidR="007471AD">
          <w:rPr>
            <w:noProof/>
          </w:rPr>
          <w:instrText xml:space="preserve"> PAGEREF _Toc101451129 \h </w:instrText>
        </w:r>
        <w:r w:rsidR="007471AD">
          <w:rPr>
            <w:noProof/>
          </w:rPr>
        </w:r>
        <w:r w:rsidR="007471AD">
          <w:rPr>
            <w:noProof/>
          </w:rPr>
          <w:fldChar w:fldCharType="separate"/>
        </w:r>
        <w:r w:rsidR="007471AD">
          <w:rPr>
            <w:noProof/>
          </w:rPr>
          <w:t>41</w:t>
        </w:r>
        <w:r w:rsidR="007471AD">
          <w:rPr>
            <w:noProof/>
          </w:rPr>
          <w:fldChar w:fldCharType="end"/>
        </w:r>
      </w:ins>
    </w:p>
    <w:p w14:paraId="444C9C53" w14:textId="34DA5AC4" w:rsidR="007471AD" w:rsidRDefault="007471AD">
      <w:pPr>
        <w:pStyle w:val="TableofFigures"/>
        <w:tabs>
          <w:tab w:val="right" w:leader="dot" w:pos="10070"/>
        </w:tabs>
        <w:rPr>
          <w:ins w:id="212" w:author="Russ Ott" w:date="2022-04-29T10:13:00Z"/>
          <w:rFonts w:asciiTheme="minorHAnsi" w:eastAsiaTheme="minorEastAsia" w:hAnsiTheme="minorHAnsi" w:cstheme="minorBidi"/>
          <w:noProof/>
          <w:sz w:val="22"/>
          <w:szCs w:val="22"/>
        </w:rPr>
      </w:pPr>
      <w:ins w:id="213" w:author="Russ Ott" w:date="2022-04-29T10:13:00Z">
        <w:r>
          <w:rPr>
            <w:noProof/>
          </w:rPr>
          <w:t>Table 28: Template List</w:t>
        </w:r>
        <w:r>
          <w:rPr>
            <w:noProof/>
          </w:rPr>
          <w:tab/>
        </w:r>
        <w:r>
          <w:rPr>
            <w:noProof/>
          </w:rPr>
          <w:fldChar w:fldCharType="begin"/>
        </w:r>
        <w:r>
          <w:rPr>
            <w:noProof/>
          </w:rPr>
          <w:instrText xml:space="preserve"> PAGEREF _Toc101451130 \h </w:instrText>
        </w:r>
        <w:r>
          <w:rPr>
            <w:noProof/>
          </w:rPr>
        </w:r>
        <w:r>
          <w:rPr>
            <w:noProof/>
          </w:rPr>
          <w:fldChar w:fldCharType="separate"/>
        </w:r>
        <w:r>
          <w:rPr>
            <w:noProof/>
          </w:rPr>
          <w:t>43</w:t>
        </w:r>
        <w:r>
          <w:rPr>
            <w:noProof/>
          </w:rPr>
          <w:fldChar w:fldCharType="end"/>
        </w:r>
      </w:ins>
    </w:p>
    <w:p w14:paraId="60235285" w14:textId="77777777" w:rsidR="00A76ECB" w:rsidRDefault="007471AD">
      <w:pPr>
        <w:pStyle w:val="TableofFigures"/>
        <w:tabs>
          <w:tab w:val="right" w:leader="dot" w:pos="10070"/>
        </w:tabs>
        <w:rPr>
          <w:del w:id="214" w:author="Russ Ott" w:date="2022-04-29T10:13:00Z"/>
          <w:rFonts w:asciiTheme="minorHAnsi" w:eastAsiaTheme="minorEastAsia" w:hAnsiTheme="minorHAnsi" w:cstheme="minorBidi"/>
          <w:noProof/>
          <w:sz w:val="22"/>
          <w:szCs w:val="22"/>
        </w:rPr>
      </w:pPr>
      <w:r>
        <w:rPr>
          <w:noProof/>
        </w:rPr>
        <w:t xml:space="preserve">Table 29: Template </w:t>
      </w:r>
      <w:del w:id="215" w:author="Russ Ott" w:date="2022-04-29T10:13:00Z">
        <w:r w:rsidR="00A76ECB">
          <w:rPr>
            <w:noProof/>
          </w:rPr>
          <w:delText>List</w:delText>
        </w:r>
        <w:r w:rsidR="00A76ECB">
          <w:rPr>
            <w:noProof/>
          </w:rPr>
          <w:tab/>
        </w:r>
        <w:r w:rsidR="00A76ECB">
          <w:rPr>
            <w:noProof/>
          </w:rPr>
          <w:fldChar w:fldCharType="begin"/>
        </w:r>
        <w:r w:rsidR="00A76ECB">
          <w:rPr>
            <w:noProof/>
          </w:rPr>
          <w:delInstrText xml:space="preserve"> PAGEREF _Toc83395713 \h </w:delInstrText>
        </w:r>
        <w:r w:rsidR="00A76ECB">
          <w:rPr>
            <w:noProof/>
          </w:rPr>
        </w:r>
        <w:r w:rsidR="00A76ECB">
          <w:rPr>
            <w:noProof/>
          </w:rPr>
          <w:fldChar w:fldCharType="separate"/>
        </w:r>
        <w:r w:rsidR="00A76ECB">
          <w:rPr>
            <w:noProof/>
          </w:rPr>
          <w:delText>43</w:delText>
        </w:r>
        <w:r w:rsidR="00A76ECB">
          <w:rPr>
            <w:noProof/>
          </w:rPr>
          <w:fldChar w:fldCharType="end"/>
        </w:r>
      </w:del>
    </w:p>
    <w:p w14:paraId="4A160487" w14:textId="12F642ED" w:rsidR="007471AD" w:rsidRDefault="00A76ECB">
      <w:pPr>
        <w:pStyle w:val="TableofFigures"/>
        <w:tabs>
          <w:tab w:val="right" w:leader="dot" w:pos="10070"/>
        </w:tabs>
        <w:rPr>
          <w:rFonts w:asciiTheme="minorHAnsi" w:eastAsiaTheme="minorEastAsia" w:hAnsiTheme="minorHAnsi" w:cstheme="minorBidi"/>
          <w:noProof/>
          <w:sz w:val="22"/>
          <w:szCs w:val="22"/>
        </w:rPr>
      </w:pPr>
      <w:del w:id="216" w:author="Russ Ott" w:date="2022-04-29T10:13:00Z">
        <w:r>
          <w:rPr>
            <w:noProof/>
          </w:rPr>
          <w:delText xml:space="preserve">Table 30: Template </w:delText>
        </w:r>
      </w:del>
      <w:r w:rsidR="007471AD">
        <w:rPr>
          <w:noProof/>
        </w:rPr>
        <w:t>Containments</w:t>
      </w:r>
      <w:r w:rsidR="007471AD">
        <w:rPr>
          <w:noProof/>
        </w:rPr>
        <w:tab/>
      </w:r>
      <w:del w:id="217" w:author="Russ Ott" w:date="2022-04-29T10:13:00Z">
        <w:r>
          <w:rPr>
            <w:noProof/>
          </w:rPr>
          <w:fldChar w:fldCharType="begin"/>
        </w:r>
        <w:r>
          <w:rPr>
            <w:noProof/>
          </w:rPr>
          <w:delInstrText xml:space="preserve"> PAGEREF _Toc83395714 \h </w:delInstrText>
        </w:r>
        <w:r>
          <w:rPr>
            <w:noProof/>
          </w:rPr>
        </w:r>
        <w:r>
          <w:rPr>
            <w:noProof/>
          </w:rPr>
          <w:fldChar w:fldCharType="separate"/>
        </w:r>
        <w:r>
          <w:rPr>
            <w:noProof/>
          </w:rPr>
          <w:delText>44</w:delText>
        </w:r>
        <w:r>
          <w:rPr>
            <w:noProof/>
          </w:rPr>
          <w:fldChar w:fldCharType="end"/>
        </w:r>
      </w:del>
      <w:ins w:id="218" w:author="Russ Ott" w:date="2022-04-29T10:13:00Z">
        <w:r w:rsidR="007471AD">
          <w:rPr>
            <w:noProof/>
          </w:rPr>
          <w:fldChar w:fldCharType="begin"/>
        </w:r>
        <w:r w:rsidR="007471AD">
          <w:rPr>
            <w:noProof/>
          </w:rPr>
          <w:instrText xml:space="preserve"> PAGEREF _Toc101451131 \h </w:instrText>
        </w:r>
        <w:r w:rsidR="007471AD">
          <w:rPr>
            <w:noProof/>
          </w:rPr>
        </w:r>
        <w:r w:rsidR="007471AD">
          <w:rPr>
            <w:noProof/>
          </w:rPr>
          <w:fldChar w:fldCharType="separate"/>
        </w:r>
        <w:r w:rsidR="007471AD">
          <w:rPr>
            <w:noProof/>
          </w:rPr>
          <w:t>44</w:t>
        </w:r>
        <w:r w:rsidR="007471AD">
          <w:rPr>
            <w:noProof/>
          </w:rPr>
          <w:fldChar w:fldCharType="end"/>
        </w:r>
      </w:ins>
    </w:p>
    <w:p w14:paraId="49B889DB" w14:textId="17A4BAE2" w:rsidR="007471AD" w:rsidRDefault="007471AD">
      <w:pPr>
        <w:pStyle w:val="TableofFigures"/>
        <w:tabs>
          <w:tab w:val="right" w:leader="dot" w:pos="10070"/>
        </w:tabs>
        <w:rPr>
          <w:rFonts w:asciiTheme="minorHAnsi" w:eastAsiaTheme="minorEastAsia" w:hAnsiTheme="minorHAnsi" w:cstheme="minorBidi"/>
          <w:noProof/>
          <w:sz w:val="22"/>
          <w:szCs w:val="22"/>
        </w:rPr>
      </w:pPr>
      <w:r>
        <w:rPr>
          <w:noProof/>
        </w:rPr>
        <w:t xml:space="preserve">Table </w:t>
      </w:r>
      <w:del w:id="219" w:author="Russ Ott" w:date="2022-04-29T10:13:00Z">
        <w:r w:rsidR="00A76ECB">
          <w:rPr>
            <w:noProof/>
          </w:rPr>
          <w:delText>31</w:delText>
        </w:r>
      </w:del>
      <w:ins w:id="220" w:author="Russ Ott" w:date="2022-04-29T10:13:00Z">
        <w:r>
          <w:rPr>
            <w:noProof/>
          </w:rPr>
          <w:t>30</w:t>
        </w:r>
      </w:ins>
      <w:r>
        <w:rPr>
          <w:noProof/>
        </w:rPr>
        <w:t>: Code Systems</w:t>
      </w:r>
      <w:r>
        <w:rPr>
          <w:noProof/>
        </w:rPr>
        <w:tab/>
      </w:r>
      <w:del w:id="221" w:author="Russ Ott" w:date="2022-04-29T10:13:00Z">
        <w:r w:rsidR="00A76ECB">
          <w:rPr>
            <w:noProof/>
          </w:rPr>
          <w:fldChar w:fldCharType="begin"/>
        </w:r>
        <w:r w:rsidR="00A76ECB">
          <w:rPr>
            <w:noProof/>
          </w:rPr>
          <w:delInstrText xml:space="preserve"> PAGEREF _Toc83395715 \h </w:delInstrText>
        </w:r>
        <w:r w:rsidR="00A76ECB">
          <w:rPr>
            <w:noProof/>
          </w:rPr>
        </w:r>
        <w:r w:rsidR="00A76ECB">
          <w:rPr>
            <w:noProof/>
          </w:rPr>
          <w:fldChar w:fldCharType="separate"/>
        </w:r>
        <w:r w:rsidR="00A76ECB">
          <w:rPr>
            <w:noProof/>
          </w:rPr>
          <w:delText>45</w:delText>
        </w:r>
        <w:r w:rsidR="00A76ECB">
          <w:rPr>
            <w:noProof/>
          </w:rPr>
          <w:fldChar w:fldCharType="end"/>
        </w:r>
      </w:del>
      <w:ins w:id="222" w:author="Russ Ott" w:date="2022-04-29T10:13:00Z">
        <w:r>
          <w:rPr>
            <w:noProof/>
          </w:rPr>
          <w:fldChar w:fldCharType="begin"/>
        </w:r>
        <w:r>
          <w:rPr>
            <w:noProof/>
          </w:rPr>
          <w:instrText xml:space="preserve"> PAGEREF _Toc101451132 \h </w:instrText>
        </w:r>
        <w:r>
          <w:rPr>
            <w:noProof/>
          </w:rPr>
        </w:r>
        <w:r>
          <w:rPr>
            <w:noProof/>
          </w:rPr>
          <w:fldChar w:fldCharType="separate"/>
        </w:r>
        <w:r>
          <w:rPr>
            <w:noProof/>
          </w:rPr>
          <w:t>45</w:t>
        </w:r>
        <w:r>
          <w:rPr>
            <w:noProof/>
          </w:rPr>
          <w:fldChar w:fldCharType="end"/>
        </w:r>
      </w:ins>
    </w:p>
    <w:p w14:paraId="318D22CA" w14:textId="478D7618" w:rsidR="008D0E3F" w:rsidRDefault="007471AD">
      <w:r>
        <w:fldChar w:fldCharType="end"/>
      </w:r>
    </w:p>
    <w:p w14:paraId="0E7C7DA5" w14:textId="77777777" w:rsidR="008D0E3F" w:rsidRDefault="007471AD">
      <w:pPr>
        <w:pStyle w:val="Heading1"/>
      </w:pPr>
      <w:bookmarkStart w:id="223" w:name="_Toc101451070"/>
      <w:bookmarkStart w:id="224" w:name="_Toc83395652"/>
      <w:r>
        <w:lastRenderedPageBreak/>
        <w:t>entry</w:t>
      </w:r>
      <w:bookmarkEnd w:id="223"/>
      <w:bookmarkEnd w:id="224"/>
    </w:p>
    <w:p w14:paraId="58ECE9BF" w14:textId="77777777" w:rsidR="008D0E3F" w:rsidRDefault="007471AD">
      <w:pPr>
        <w:pStyle w:val="Heading2nospace"/>
      </w:pPr>
      <w:bookmarkStart w:id="225" w:name="E_UDI_Organizer"/>
      <w:bookmarkStart w:id="226" w:name="_Toc101451071"/>
      <w:bookmarkStart w:id="227" w:name="_Toc83395653"/>
      <w:r>
        <w:t>UDI Organizer</w:t>
      </w:r>
      <w:bookmarkEnd w:id="225"/>
      <w:bookmarkEnd w:id="226"/>
      <w:bookmarkEnd w:id="227"/>
    </w:p>
    <w:p w14:paraId="13D0372E" w14:textId="77777777" w:rsidR="008D0E3F" w:rsidRDefault="007471AD">
      <w:pPr>
        <w:pStyle w:val="BracketData"/>
      </w:pPr>
      <w:r>
        <w:t xml:space="preserve">[organizer: identifier </w:t>
      </w:r>
      <w:proofErr w:type="gramStart"/>
      <w:r>
        <w:t>urn:hl</w:t>
      </w:r>
      <w:proofErr w:type="gramEnd"/>
      <w:r>
        <w:t>7ii:2.16.840.1.113883.10.20.22.4.311:2019-06-21 (open)]</w:t>
      </w:r>
    </w:p>
    <w:p w14:paraId="35E19DAD" w14:textId="476A5121" w:rsidR="008D0E3F" w:rsidRDefault="007471AD">
      <w:pPr>
        <w:pStyle w:val="Caption"/>
      </w:pPr>
      <w:bookmarkStart w:id="228" w:name="_Toc101451103"/>
      <w:bookmarkStart w:id="229" w:name="_Toc83395685"/>
      <w:r>
        <w:t xml:space="preserve">Table </w:t>
      </w:r>
      <w:r>
        <w:fldChar w:fldCharType="begin"/>
      </w:r>
      <w:r>
        <w:instrText>SEQ Table \* ARABIC</w:instrText>
      </w:r>
      <w:r>
        <w:fldChar w:fldCharType="separate"/>
      </w:r>
      <w:r>
        <w:t>1</w:t>
      </w:r>
      <w:r>
        <w:fldChar w:fldCharType="end"/>
      </w:r>
      <w:r>
        <w:t>: UDI Organizer Contexts</w:t>
      </w:r>
      <w:bookmarkEnd w:id="228"/>
      <w:bookmarkEnd w:id="229"/>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8D0E3F" w14:paraId="7CDE77EC" w14:textId="77777777">
        <w:trPr>
          <w:cantSplit/>
          <w:tblHeader/>
          <w:jc w:val="center"/>
        </w:trPr>
        <w:tc>
          <w:tcPr>
            <w:tcW w:w="360" w:type="dxa"/>
            <w:shd w:val="clear" w:color="auto" w:fill="E6E6E6"/>
          </w:tcPr>
          <w:p w14:paraId="2B6AD801" w14:textId="77777777" w:rsidR="008D0E3F" w:rsidRDefault="007471AD">
            <w:pPr>
              <w:pStyle w:val="TableHead"/>
            </w:pPr>
            <w:r>
              <w:t>Contained By:</w:t>
            </w:r>
          </w:p>
        </w:tc>
        <w:tc>
          <w:tcPr>
            <w:tcW w:w="360" w:type="dxa"/>
            <w:shd w:val="clear" w:color="auto" w:fill="E6E6E6"/>
          </w:tcPr>
          <w:p w14:paraId="3CED7641" w14:textId="77777777" w:rsidR="008D0E3F" w:rsidRDefault="007471AD">
            <w:pPr>
              <w:pStyle w:val="TableHead"/>
            </w:pPr>
            <w:r>
              <w:t>Contains:</w:t>
            </w:r>
          </w:p>
        </w:tc>
      </w:tr>
      <w:tr w:rsidR="008D0E3F" w14:paraId="02BED08C" w14:textId="77777777">
        <w:trPr>
          <w:jc w:val="center"/>
        </w:trPr>
        <w:tc>
          <w:tcPr>
            <w:tcW w:w="360" w:type="dxa"/>
          </w:tcPr>
          <w:p w14:paraId="7DAB908B" w14:textId="77777777" w:rsidR="008D0E3F" w:rsidRDefault="008D0E3F"/>
        </w:tc>
        <w:tc>
          <w:tcPr>
            <w:tcW w:w="360" w:type="dxa"/>
          </w:tcPr>
          <w:p w14:paraId="39D50F6B" w14:textId="6523F376" w:rsidR="008D0E3F" w:rsidRDefault="000D227F">
            <w:pPr>
              <w:pStyle w:val="TableText"/>
            </w:pPr>
            <w:hyperlink w:anchor="E_Distinct_Identification_Code_Observat">
              <w:r w:rsidR="007471AD">
                <w:rPr>
                  <w:rStyle w:val="HyperlinkText9pt"/>
                </w:rPr>
                <w:t>Distinct Identification Code Observation</w:t>
              </w:r>
            </w:hyperlink>
            <w:r w:rsidR="007471AD">
              <w:t xml:space="preserve"> (optional)</w:t>
            </w:r>
          </w:p>
          <w:p w14:paraId="3DBD5D81" w14:textId="2F3FD2DB" w:rsidR="008D0E3F" w:rsidRDefault="000D227F">
            <w:pPr>
              <w:pStyle w:val="TableText"/>
            </w:pPr>
            <w:hyperlink w:anchor="E_Serial_Number_Observation">
              <w:r w:rsidR="007471AD">
                <w:rPr>
                  <w:rStyle w:val="HyperlinkText9pt"/>
                </w:rPr>
                <w:t>Serial Number Observation</w:t>
              </w:r>
            </w:hyperlink>
            <w:r w:rsidR="007471AD">
              <w:t xml:space="preserve"> (optional)</w:t>
            </w:r>
          </w:p>
          <w:p w14:paraId="24B8EB57" w14:textId="3E88DEFF" w:rsidR="008D0E3F" w:rsidRDefault="000D227F">
            <w:pPr>
              <w:pStyle w:val="TableText"/>
            </w:pPr>
            <w:hyperlink w:anchor="E_Expiration_Date_Observation">
              <w:r w:rsidR="007471AD">
                <w:rPr>
                  <w:rStyle w:val="HyperlinkText9pt"/>
                </w:rPr>
                <w:t>Expiration Date Observation</w:t>
              </w:r>
            </w:hyperlink>
            <w:r w:rsidR="007471AD">
              <w:t xml:space="preserve"> (optional)</w:t>
            </w:r>
          </w:p>
          <w:p w14:paraId="65293B66" w14:textId="23DFA266" w:rsidR="008D0E3F" w:rsidRDefault="000D227F">
            <w:pPr>
              <w:pStyle w:val="TableText"/>
            </w:pPr>
            <w:hyperlink w:anchor="E_Brand_Name_Observation">
              <w:r w:rsidR="007471AD">
                <w:rPr>
                  <w:rStyle w:val="HyperlinkText9pt"/>
                </w:rPr>
                <w:t>Brand Name Observation</w:t>
              </w:r>
            </w:hyperlink>
            <w:r w:rsidR="007471AD">
              <w:t xml:space="preserve"> (optional)</w:t>
            </w:r>
          </w:p>
          <w:p w14:paraId="79D8AD3D" w14:textId="5565DAA7" w:rsidR="008D0E3F" w:rsidRDefault="000D227F">
            <w:pPr>
              <w:pStyle w:val="TableText"/>
            </w:pPr>
            <w:hyperlink w:anchor="E_Model_Number_Observation">
              <w:r w:rsidR="007471AD">
                <w:rPr>
                  <w:rStyle w:val="HyperlinkText9pt"/>
                </w:rPr>
                <w:t>Model Number Observation</w:t>
              </w:r>
            </w:hyperlink>
            <w:r w:rsidR="007471AD">
              <w:t xml:space="preserve"> (optional)</w:t>
            </w:r>
          </w:p>
          <w:p w14:paraId="25A227C6" w14:textId="77777777" w:rsidR="00514616" w:rsidRDefault="000D227F">
            <w:pPr>
              <w:pStyle w:val="TableText"/>
              <w:rPr>
                <w:del w:id="230" w:author="Russ Ott" w:date="2022-04-29T10:13:00Z"/>
              </w:rPr>
            </w:pPr>
            <w:del w:id="231" w:author="Russ Ott" w:date="2022-04-29T10:13:00Z">
              <w:r>
                <w:fldChar w:fldCharType="begin"/>
              </w:r>
              <w:r>
                <w:delInstrText xml:space="preserve"> HYPERLINK \l "E_Device_Identifier_Observation_2019" \h </w:delInstrText>
              </w:r>
              <w:r>
                <w:fldChar w:fldCharType="separate"/>
              </w:r>
              <w:r w:rsidR="00FB6AE9">
                <w:rPr>
                  <w:rStyle w:val="HyperlinkText9pt"/>
                </w:rPr>
                <w:delText>Device Identifier Observation</w:delText>
              </w:r>
              <w:r>
                <w:rPr>
                  <w:rStyle w:val="HyperlinkText9pt"/>
                </w:rPr>
                <w:fldChar w:fldCharType="end"/>
              </w:r>
              <w:r w:rsidR="00FB6AE9">
                <w:delText xml:space="preserve"> (required)</w:delText>
              </w:r>
            </w:del>
          </w:p>
          <w:p w14:paraId="087B00AA" w14:textId="3F8209F7" w:rsidR="008D0E3F" w:rsidRDefault="000D227F">
            <w:pPr>
              <w:pStyle w:val="TableText"/>
            </w:pPr>
            <w:hyperlink w:anchor="E_Catalog_Number_Observation">
              <w:r w:rsidR="007471AD">
                <w:rPr>
                  <w:rStyle w:val="HyperlinkText9pt"/>
                </w:rPr>
                <w:t>Catalog Number Observation</w:t>
              </w:r>
            </w:hyperlink>
            <w:r w:rsidR="007471AD">
              <w:t xml:space="preserve"> (optional)</w:t>
            </w:r>
          </w:p>
          <w:p w14:paraId="71D524D7" w14:textId="7AC525A3" w:rsidR="008D0E3F" w:rsidRDefault="000D227F">
            <w:pPr>
              <w:pStyle w:val="TableText"/>
            </w:pPr>
            <w:hyperlink w:anchor="E_Company_Name_Observation">
              <w:r w:rsidR="007471AD">
                <w:rPr>
                  <w:rStyle w:val="HyperlinkText9pt"/>
                </w:rPr>
                <w:t>Company Name Observation</w:t>
              </w:r>
            </w:hyperlink>
            <w:r w:rsidR="007471AD">
              <w:t xml:space="preserve"> (optional)</w:t>
            </w:r>
          </w:p>
          <w:p w14:paraId="18F336F5" w14:textId="7841E768" w:rsidR="008D0E3F" w:rsidRDefault="000D227F">
            <w:pPr>
              <w:pStyle w:val="TableText"/>
            </w:pPr>
            <w:hyperlink w:anchor="E_Lot_or_Batch_Number_Observation_2019">
              <w:r w:rsidR="007471AD">
                <w:rPr>
                  <w:rStyle w:val="HyperlinkText9pt"/>
                </w:rPr>
                <w:t>Lot or Batch Number Observation</w:t>
              </w:r>
            </w:hyperlink>
            <w:r w:rsidR="007471AD">
              <w:t xml:space="preserve"> (optional)</w:t>
            </w:r>
          </w:p>
          <w:p w14:paraId="45900961" w14:textId="1357711A" w:rsidR="008D0E3F" w:rsidRDefault="000D227F">
            <w:pPr>
              <w:pStyle w:val="TableText"/>
            </w:pPr>
            <w:hyperlink w:anchor="E_Manufacturing_Date_Observation_2019">
              <w:r w:rsidR="007471AD">
                <w:rPr>
                  <w:rStyle w:val="HyperlinkText9pt"/>
                </w:rPr>
                <w:t>Manufacturing Date Observation</w:t>
              </w:r>
            </w:hyperlink>
            <w:r w:rsidR="007471AD">
              <w:t xml:space="preserve"> (optional)</w:t>
            </w:r>
          </w:p>
          <w:p w14:paraId="41C4A6CE" w14:textId="1C9AB0B7" w:rsidR="008D0E3F" w:rsidRDefault="000D227F">
            <w:pPr>
              <w:pStyle w:val="TableText"/>
            </w:pPr>
            <w:hyperlink w:anchor="E_MRI_Safety_Observation">
              <w:r w:rsidR="007471AD">
                <w:rPr>
                  <w:rStyle w:val="HyperlinkText9pt"/>
                </w:rPr>
                <w:t>MRI Safety Observation</w:t>
              </w:r>
            </w:hyperlink>
            <w:r w:rsidR="007471AD">
              <w:t xml:space="preserve"> (optional)</w:t>
            </w:r>
          </w:p>
          <w:p w14:paraId="303FFB23" w14:textId="757A0DC8" w:rsidR="008D0E3F" w:rsidRDefault="000D227F">
            <w:pPr>
              <w:pStyle w:val="TableText"/>
            </w:pPr>
            <w:hyperlink w:anchor="SE_Latex_Safety_Observation_2019">
              <w:r w:rsidR="007471AD">
                <w:rPr>
                  <w:rStyle w:val="HyperlinkText9pt"/>
                </w:rPr>
                <w:t>Latex Safety Observation</w:t>
              </w:r>
            </w:hyperlink>
            <w:r w:rsidR="007471AD">
              <w:t xml:space="preserve"> (optional)</w:t>
            </w:r>
          </w:p>
          <w:p w14:paraId="21924070" w14:textId="666F9F6D" w:rsidR="008D0E3F" w:rsidRDefault="000D227F">
            <w:pPr>
              <w:pStyle w:val="TableText"/>
            </w:pPr>
            <w:hyperlink w:anchor="SE_Implantable_Device_Status_Observation">
              <w:r w:rsidR="007471AD">
                <w:rPr>
                  <w:rStyle w:val="HyperlinkText9pt"/>
                </w:rPr>
                <w:t>Implantable Device Status Observation</w:t>
              </w:r>
            </w:hyperlink>
            <w:r w:rsidR="007471AD">
              <w:t xml:space="preserve"> (optional)</w:t>
            </w:r>
          </w:p>
        </w:tc>
      </w:tr>
    </w:tbl>
    <w:p w14:paraId="6D5345C0" w14:textId="77777777" w:rsidR="008D0E3F" w:rsidRDefault="008D0E3F">
      <w:pPr>
        <w:pStyle w:val="BodyText"/>
      </w:pPr>
    </w:p>
    <w:p w14:paraId="2EA7CE1D" w14:textId="77777777" w:rsidR="008D0E3F" w:rsidRDefault="007471AD">
      <w:r>
        <w:t xml:space="preserve">This template is nested in an </w:t>
      </w:r>
      <w:proofErr w:type="spellStart"/>
      <w:r>
        <w:t>entryRelationship</w:t>
      </w:r>
      <w:proofErr w:type="spellEnd"/>
      <w:r>
        <w:t>/Procedure Activity Procedure to record all the UDI-related templates to exchange the parsed UDI data elements and associated data.</w:t>
      </w:r>
    </w:p>
    <w:p w14:paraId="769B0693" w14:textId="77777777" w:rsidR="008D0E3F" w:rsidRDefault="007471AD">
      <w:pPr>
        <w:pStyle w:val="ListBullet"/>
      </w:pPr>
      <w:r>
        <w:rPr>
          <w:b/>
        </w:rPr>
        <w:t>Device Identifier</w:t>
      </w:r>
      <w:r>
        <w:br/>
      </w:r>
      <w:proofErr w:type="gramStart"/>
      <w:r>
        <w:t>urn:hl</w:t>
      </w:r>
      <w:proofErr w:type="gramEnd"/>
      <w:r>
        <w:t xml:space="preserve">7ii:2.16.840.1.113883.10.20.22.4.304: 2019-06-21 </w:t>
      </w:r>
      <w:proofErr w:type="spellStart"/>
      <w:r>
        <w:t>NCIt</w:t>
      </w:r>
      <w:proofErr w:type="spellEnd"/>
      <w:r>
        <w:t>: C101722 SHALL be included in UDI Organizer</w:t>
      </w:r>
    </w:p>
    <w:p w14:paraId="34581FA7" w14:textId="77777777" w:rsidR="008D0E3F" w:rsidRDefault="007471AD">
      <w:pPr>
        <w:pStyle w:val="ListBullet"/>
      </w:pPr>
      <w:r>
        <w:rPr>
          <w:b/>
        </w:rPr>
        <w:t>Lot or Batch Number</w:t>
      </w:r>
      <w:r>
        <w:br/>
      </w:r>
      <w:proofErr w:type="gramStart"/>
      <w:r>
        <w:t>urn:hl</w:t>
      </w:r>
      <w:proofErr w:type="gramEnd"/>
      <w:r>
        <w:t>7ii:2.16.840.1.113883.10.20.22.4.315: 2019-06-21 NCIt:C101672 SHOULD be included in UDI Organizer if present in UDI</w:t>
      </w:r>
    </w:p>
    <w:p w14:paraId="33C31306" w14:textId="77777777" w:rsidR="008D0E3F" w:rsidRDefault="007471AD">
      <w:pPr>
        <w:pStyle w:val="ListBullet"/>
      </w:pPr>
      <w:r>
        <w:rPr>
          <w:b/>
        </w:rPr>
        <w:t>Serial Number</w:t>
      </w:r>
      <w:r>
        <w:br/>
      </w:r>
      <w:proofErr w:type="gramStart"/>
      <w:r>
        <w:t>urn:hl</w:t>
      </w:r>
      <w:proofErr w:type="gramEnd"/>
      <w:r>
        <w:t xml:space="preserve">7ii:2.16.840.1.113883.10.20.22.4.319: 2019-06-21 </w:t>
      </w:r>
      <w:proofErr w:type="spellStart"/>
      <w:r>
        <w:t>NCIt</w:t>
      </w:r>
      <w:proofErr w:type="spellEnd"/>
      <w:r>
        <w:t>: C101671 SHOULD be included in UDI Organizer if present in UDI</w:t>
      </w:r>
    </w:p>
    <w:p w14:paraId="5DBDA059" w14:textId="77777777" w:rsidR="008D0E3F" w:rsidRDefault="007471AD">
      <w:pPr>
        <w:pStyle w:val="ListBullet"/>
      </w:pPr>
      <w:r>
        <w:rPr>
          <w:b/>
        </w:rPr>
        <w:t>Manufacturing Date</w:t>
      </w:r>
      <w:r>
        <w:br/>
      </w:r>
      <w:proofErr w:type="gramStart"/>
      <w:r>
        <w:t>urn:hl</w:t>
      </w:r>
      <w:proofErr w:type="gramEnd"/>
      <w:r>
        <w:t>7ii:2.16.840.1.113883.10.20.22.4.316: 2019-06-21  NCIt:C101669 SHOULD be included in UDI Organizer if present in UDI</w:t>
      </w:r>
    </w:p>
    <w:p w14:paraId="4EBD67FF" w14:textId="77777777" w:rsidR="008D0E3F" w:rsidRDefault="007471AD">
      <w:pPr>
        <w:pStyle w:val="ListBullet"/>
      </w:pPr>
      <w:r>
        <w:rPr>
          <w:b/>
        </w:rPr>
        <w:t>Expiration Date</w:t>
      </w:r>
      <w:r>
        <w:br/>
      </w:r>
      <w:proofErr w:type="gramStart"/>
      <w:r>
        <w:t>urn:hl</w:t>
      </w:r>
      <w:proofErr w:type="gramEnd"/>
      <w:r>
        <w:t xml:space="preserve">7ii:2.16.840.1.113883.10.20.22.4.309: 2019-06-21 </w:t>
      </w:r>
      <w:proofErr w:type="spellStart"/>
      <w:r>
        <w:t>NCIt</w:t>
      </w:r>
      <w:proofErr w:type="spellEnd"/>
      <w:r>
        <w:t>: C101670 SHOULD be included in UDI Organizer if present in UDI</w:t>
      </w:r>
    </w:p>
    <w:p w14:paraId="534B9088" w14:textId="77777777" w:rsidR="008D0E3F" w:rsidRDefault="007471AD">
      <w:pPr>
        <w:pStyle w:val="ListBullet"/>
      </w:pPr>
      <w:r>
        <w:rPr>
          <w:b/>
        </w:rPr>
        <w:t>Distinct Identification Code</w:t>
      </w:r>
      <w:r>
        <w:br/>
      </w:r>
      <w:proofErr w:type="gramStart"/>
      <w:r>
        <w:t>urn:hl</w:t>
      </w:r>
      <w:proofErr w:type="gramEnd"/>
      <w:r>
        <w:t xml:space="preserve">7ii:2.16.840.1.113883.10.20.22.4.308: 2019-06-21 </w:t>
      </w:r>
      <w:proofErr w:type="spellStart"/>
      <w:r>
        <w:t>NCIt</w:t>
      </w:r>
      <w:proofErr w:type="spellEnd"/>
      <w:r>
        <w:t>: C113843 SHOULD be included in UDI Organizer if present in UDI</w:t>
      </w:r>
    </w:p>
    <w:p w14:paraId="14F484A8" w14:textId="77777777" w:rsidR="008D0E3F" w:rsidRDefault="007471AD">
      <w:pPr>
        <w:pStyle w:val="ListBullet"/>
      </w:pPr>
      <w:r>
        <w:rPr>
          <w:b/>
        </w:rPr>
        <w:lastRenderedPageBreak/>
        <w:t>Brand Name</w:t>
      </w:r>
      <w:r>
        <w:br/>
      </w:r>
      <w:proofErr w:type="gramStart"/>
      <w:r>
        <w:t>urn:hl</w:t>
      </w:r>
      <w:proofErr w:type="gramEnd"/>
      <w:r>
        <w:t xml:space="preserve">7ii:2.16.840.1.113883.10.20.22.4.301: 2019-06-21 </w:t>
      </w:r>
      <w:proofErr w:type="spellStart"/>
      <w:r>
        <w:t>NCIt</w:t>
      </w:r>
      <w:proofErr w:type="spellEnd"/>
      <w:r>
        <w:t>: C71898 MAY be included in the UDI Organizer if available</w:t>
      </w:r>
    </w:p>
    <w:p w14:paraId="0391CCF1" w14:textId="77777777" w:rsidR="008D0E3F" w:rsidRDefault="007471AD">
      <w:pPr>
        <w:pStyle w:val="ListBullet"/>
      </w:pPr>
      <w:r>
        <w:rPr>
          <w:b/>
        </w:rPr>
        <w:t>Model Number</w:t>
      </w:r>
      <w:r>
        <w:br/>
      </w:r>
      <w:proofErr w:type="gramStart"/>
      <w:r>
        <w:t>urn:hl</w:t>
      </w:r>
      <w:proofErr w:type="gramEnd"/>
      <w:r>
        <w:t xml:space="preserve">7ii:2.16.840.1.113883.10.20.22.4.317: 2019-06-21 </w:t>
      </w:r>
      <w:proofErr w:type="spellStart"/>
      <w:r>
        <w:t>NCIt</w:t>
      </w:r>
      <w:proofErr w:type="spellEnd"/>
      <w:r>
        <w:t>: C99285 MAY be included in the UDI Organizer if available</w:t>
      </w:r>
    </w:p>
    <w:p w14:paraId="0B6FFDF7" w14:textId="77777777" w:rsidR="008D0E3F" w:rsidRDefault="007471AD">
      <w:pPr>
        <w:pStyle w:val="ListBullet"/>
      </w:pPr>
      <w:r>
        <w:rPr>
          <w:b/>
        </w:rPr>
        <w:t>Catalog Number</w:t>
      </w:r>
      <w:r>
        <w:br/>
      </w:r>
      <w:proofErr w:type="gramStart"/>
      <w:r>
        <w:t>urn:hl</w:t>
      </w:r>
      <w:proofErr w:type="gramEnd"/>
      <w:r>
        <w:t xml:space="preserve">7ii:2.16.840.1.113883.10.20.22.4.302: 2019-06-21 </w:t>
      </w:r>
      <w:proofErr w:type="spellStart"/>
      <w:r>
        <w:t>NCIt</w:t>
      </w:r>
      <w:proofErr w:type="spellEnd"/>
      <w:r>
        <w:t>: C99286 MAY be included in the UDI Organizer if available</w:t>
      </w:r>
    </w:p>
    <w:p w14:paraId="626E99FC" w14:textId="77777777" w:rsidR="008D0E3F" w:rsidRDefault="007471AD">
      <w:pPr>
        <w:pStyle w:val="ListBullet"/>
      </w:pPr>
      <w:r>
        <w:rPr>
          <w:b/>
        </w:rPr>
        <w:t>Company Name</w:t>
      </w:r>
      <w:r>
        <w:br/>
      </w:r>
      <w:proofErr w:type="gramStart"/>
      <w:r>
        <w:t>urn:hl</w:t>
      </w:r>
      <w:proofErr w:type="gramEnd"/>
      <w:r>
        <w:t xml:space="preserve">7ii:2.16.840.1.113883.10.20.22.4.303: 2019-06-21   </w:t>
      </w:r>
      <w:proofErr w:type="spellStart"/>
      <w:r>
        <w:t>NCIt</w:t>
      </w:r>
      <w:proofErr w:type="spellEnd"/>
      <w:r>
        <w:t>: C54131 MAY be included in the UDI Organizer if available</w:t>
      </w:r>
    </w:p>
    <w:p w14:paraId="48164DA9" w14:textId="77777777" w:rsidR="008D0E3F" w:rsidRDefault="007471AD">
      <w:pPr>
        <w:pStyle w:val="ListBullet"/>
      </w:pPr>
      <w:r>
        <w:rPr>
          <w:b/>
        </w:rPr>
        <w:t>MRI Safety</w:t>
      </w:r>
      <w:r>
        <w:br/>
      </w:r>
      <w:proofErr w:type="gramStart"/>
      <w:r>
        <w:t>urn:hl</w:t>
      </w:r>
      <w:proofErr w:type="gramEnd"/>
      <w:r>
        <w:t xml:space="preserve">7ii:2.16.840.1.113883.10.20.22.4.318: 2019-06-21 </w:t>
      </w:r>
      <w:proofErr w:type="spellStart"/>
      <w:r>
        <w:t>NCIt</w:t>
      </w:r>
      <w:proofErr w:type="spellEnd"/>
      <w:r>
        <w:t>: C106044 MAY be included in the UDI Organizer if available</w:t>
      </w:r>
    </w:p>
    <w:p w14:paraId="1AAE2291" w14:textId="77777777" w:rsidR="008D0E3F" w:rsidRDefault="007471AD">
      <w:pPr>
        <w:pStyle w:val="ListBullet"/>
      </w:pPr>
      <w:r>
        <w:rPr>
          <w:b/>
        </w:rPr>
        <w:t>Latex Safety</w:t>
      </w:r>
      <w:r>
        <w:br/>
      </w:r>
      <w:proofErr w:type="gramStart"/>
      <w:r>
        <w:t>urn:hl</w:t>
      </w:r>
      <w:proofErr w:type="gramEnd"/>
      <w:r>
        <w:t xml:space="preserve">7ii:2.16.840.1.113883.10.20.22.4.314: 2019-06-21 </w:t>
      </w:r>
      <w:proofErr w:type="spellStart"/>
      <w:r>
        <w:t>NCIt</w:t>
      </w:r>
      <w:proofErr w:type="spellEnd"/>
      <w:r>
        <w:t>: C160938 MAY be included in the UDI Organizer if available</w:t>
      </w:r>
    </w:p>
    <w:p w14:paraId="2570C3CF" w14:textId="77777777" w:rsidR="008D0E3F" w:rsidRDefault="007471AD">
      <w:pPr>
        <w:pStyle w:val="ListBullet"/>
      </w:pPr>
      <w:r>
        <w:rPr>
          <w:b/>
        </w:rPr>
        <w:t>Implantable Device Status</w:t>
      </w:r>
      <w:r>
        <w:br/>
      </w:r>
      <w:proofErr w:type="gramStart"/>
      <w:r>
        <w:t>urn:hl</w:t>
      </w:r>
      <w:proofErr w:type="gramEnd"/>
      <w:r>
        <w:t xml:space="preserve">7ii:2.16.840.1.113883.10.20.22.4.305 2019-06-21 </w:t>
      </w:r>
      <w:proofErr w:type="spellStart"/>
      <w:r>
        <w:t>NCIt</w:t>
      </w:r>
      <w:proofErr w:type="spellEnd"/>
      <w:r>
        <w:t>: C160939 MAY be included in the UDI Organizer if available</w:t>
      </w:r>
    </w:p>
    <w:p w14:paraId="72149957" w14:textId="166F22AD" w:rsidR="008D0E3F" w:rsidRDefault="007471AD">
      <w:pPr>
        <w:pStyle w:val="Caption"/>
      </w:pPr>
      <w:bookmarkStart w:id="232" w:name="_Toc101451104"/>
      <w:bookmarkStart w:id="233" w:name="_Toc83395686"/>
      <w:r>
        <w:lastRenderedPageBreak/>
        <w:t xml:space="preserve">Table </w:t>
      </w:r>
      <w:r>
        <w:fldChar w:fldCharType="begin"/>
      </w:r>
      <w:r>
        <w:instrText>SEQ Table \* ARABIC</w:instrText>
      </w:r>
      <w:r>
        <w:fldChar w:fldCharType="separate"/>
      </w:r>
      <w:r>
        <w:t>2</w:t>
      </w:r>
      <w:r>
        <w:fldChar w:fldCharType="end"/>
      </w:r>
      <w:r>
        <w:t>: UDI Organizer Constraints Overview</w:t>
      </w:r>
      <w:bookmarkEnd w:id="232"/>
      <w:bookmarkEnd w:id="233"/>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8D0E3F" w14:paraId="34C2BF96" w14:textId="77777777">
        <w:trPr>
          <w:cantSplit/>
          <w:tblHeader/>
          <w:jc w:val="center"/>
        </w:trPr>
        <w:tc>
          <w:tcPr>
            <w:tcW w:w="0" w:type="dxa"/>
            <w:shd w:val="clear" w:color="auto" w:fill="E6E6E6"/>
            <w:noWrap/>
          </w:tcPr>
          <w:p w14:paraId="1B4B80D7" w14:textId="77777777" w:rsidR="008D0E3F" w:rsidRDefault="007471AD">
            <w:pPr>
              <w:pStyle w:val="TableHead"/>
            </w:pPr>
            <w:r>
              <w:t>XPath</w:t>
            </w:r>
          </w:p>
        </w:tc>
        <w:tc>
          <w:tcPr>
            <w:tcW w:w="720" w:type="dxa"/>
            <w:shd w:val="clear" w:color="auto" w:fill="E6E6E6"/>
            <w:noWrap/>
          </w:tcPr>
          <w:p w14:paraId="3A9A70AD" w14:textId="77777777" w:rsidR="008D0E3F" w:rsidRDefault="007471AD">
            <w:pPr>
              <w:pStyle w:val="TableHead"/>
            </w:pPr>
            <w:r>
              <w:t>Card.</w:t>
            </w:r>
          </w:p>
        </w:tc>
        <w:tc>
          <w:tcPr>
            <w:tcW w:w="1152" w:type="dxa"/>
            <w:shd w:val="clear" w:color="auto" w:fill="E6E6E6"/>
            <w:noWrap/>
          </w:tcPr>
          <w:p w14:paraId="51E17C01" w14:textId="77777777" w:rsidR="008D0E3F" w:rsidRDefault="007471AD">
            <w:pPr>
              <w:pStyle w:val="TableHead"/>
            </w:pPr>
            <w:r>
              <w:t>Verb</w:t>
            </w:r>
          </w:p>
        </w:tc>
        <w:tc>
          <w:tcPr>
            <w:tcW w:w="864" w:type="dxa"/>
            <w:shd w:val="clear" w:color="auto" w:fill="E6E6E6"/>
            <w:noWrap/>
          </w:tcPr>
          <w:p w14:paraId="525F266D" w14:textId="77777777" w:rsidR="008D0E3F" w:rsidRDefault="007471AD">
            <w:pPr>
              <w:pStyle w:val="TableHead"/>
            </w:pPr>
            <w:r>
              <w:t>Data Type</w:t>
            </w:r>
          </w:p>
        </w:tc>
        <w:tc>
          <w:tcPr>
            <w:tcW w:w="864" w:type="dxa"/>
            <w:shd w:val="clear" w:color="auto" w:fill="E6E6E6"/>
            <w:noWrap/>
          </w:tcPr>
          <w:p w14:paraId="27520B4D" w14:textId="77777777" w:rsidR="008D0E3F" w:rsidRDefault="007471AD">
            <w:pPr>
              <w:pStyle w:val="TableHead"/>
            </w:pPr>
            <w:r>
              <w:t>CONF#</w:t>
            </w:r>
          </w:p>
        </w:tc>
        <w:tc>
          <w:tcPr>
            <w:tcW w:w="864" w:type="dxa"/>
            <w:shd w:val="clear" w:color="auto" w:fill="E6E6E6"/>
            <w:noWrap/>
          </w:tcPr>
          <w:p w14:paraId="11884B70" w14:textId="77777777" w:rsidR="008D0E3F" w:rsidRDefault="007471AD">
            <w:pPr>
              <w:pStyle w:val="TableHead"/>
            </w:pPr>
            <w:r>
              <w:t>Value</w:t>
            </w:r>
          </w:p>
        </w:tc>
      </w:tr>
      <w:tr w:rsidR="008D0E3F" w14:paraId="6777EA66" w14:textId="77777777">
        <w:trPr>
          <w:jc w:val="center"/>
        </w:trPr>
        <w:tc>
          <w:tcPr>
            <w:tcW w:w="10160" w:type="dxa"/>
            <w:gridSpan w:val="6"/>
          </w:tcPr>
          <w:p w14:paraId="2E3CA44D" w14:textId="77777777" w:rsidR="008D0E3F" w:rsidRDefault="007471AD">
            <w:pPr>
              <w:pStyle w:val="TableText"/>
            </w:pPr>
            <w:r>
              <w:t>organizer (identifier: urn:hl7ii:2.16.840.1.113883.10.20.22.4.311:2019-06-21)</w:t>
            </w:r>
          </w:p>
        </w:tc>
      </w:tr>
      <w:tr w:rsidR="008D0E3F" w14:paraId="28D8C72D" w14:textId="77777777">
        <w:trPr>
          <w:jc w:val="center"/>
        </w:trPr>
        <w:tc>
          <w:tcPr>
            <w:tcW w:w="3345" w:type="dxa"/>
          </w:tcPr>
          <w:p w14:paraId="7E682F61" w14:textId="77777777" w:rsidR="008D0E3F" w:rsidRDefault="007471AD">
            <w:pPr>
              <w:pStyle w:val="TableText"/>
            </w:pPr>
            <w:r>
              <w:tab/>
              <w:t>@classCode</w:t>
            </w:r>
          </w:p>
        </w:tc>
        <w:tc>
          <w:tcPr>
            <w:tcW w:w="720" w:type="dxa"/>
          </w:tcPr>
          <w:p w14:paraId="7DEEA4C1" w14:textId="77777777" w:rsidR="008D0E3F" w:rsidRDefault="007471AD">
            <w:pPr>
              <w:pStyle w:val="TableText"/>
            </w:pPr>
            <w:r>
              <w:t>1..1</w:t>
            </w:r>
          </w:p>
        </w:tc>
        <w:tc>
          <w:tcPr>
            <w:tcW w:w="1152" w:type="dxa"/>
          </w:tcPr>
          <w:p w14:paraId="47337E84" w14:textId="77777777" w:rsidR="008D0E3F" w:rsidRDefault="007471AD">
            <w:pPr>
              <w:pStyle w:val="TableText"/>
            </w:pPr>
            <w:r>
              <w:t>SHALL</w:t>
            </w:r>
          </w:p>
        </w:tc>
        <w:tc>
          <w:tcPr>
            <w:tcW w:w="864" w:type="dxa"/>
          </w:tcPr>
          <w:p w14:paraId="1D897847" w14:textId="77777777" w:rsidR="008D0E3F" w:rsidRDefault="008D0E3F">
            <w:pPr>
              <w:pStyle w:val="TableText"/>
            </w:pPr>
          </w:p>
        </w:tc>
        <w:tc>
          <w:tcPr>
            <w:tcW w:w="1104" w:type="dxa"/>
          </w:tcPr>
          <w:p w14:paraId="3DD80BF7" w14:textId="6D45BA0F" w:rsidR="008D0E3F" w:rsidRDefault="000D227F">
            <w:pPr>
              <w:pStyle w:val="TableText"/>
            </w:pPr>
            <w:hyperlink w:anchor="C_4437-3482">
              <w:r w:rsidR="007471AD">
                <w:rPr>
                  <w:rStyle w:val="HyperlinkText9pt"/>
                </w:rPr>
                <w:t>4437-3482</w:t>
              </w:r>
            </w:hyperlink>
          </w:p>
        </w:tc>
        <w:tc>
          <w:tcPr>
            <w:tcW w:w="2975" w:type="dxa"/>
          </w:tcPr>
          <w:p w14:paraId="244FEA35" w14:textId="77777777" w:rsidR="008D0E3F" w:rsidRDefault="007471AD">
            <w:pPr>
              <w:pStyle w:val="TableText"/>
            </w:pPr>
            <w:r>
              <w:t>CLUSTER</w:t>
            </w:r>
          </w:p>
        </w:tc>
      </w:tr>
      <w:tr w:rsidR="008D0E3F" w14:paraId="58795BA7" w14:textId="77777777">
        <w:trPr>
          <w:jc w:val="center"/>
        </w:trPr>
        <w:tc>
          <w:tcPr>
            <w:tcW w:w="3345" w:type="dxa"/>
          </w:tcPr>
          <w:p w14:paraId="1F5DCD9C" w14:textId="77777777" w:rsidR="008D0E3F" w:rsidRDefault="007471AD">
            <w:pPr>
              <w:pStyle w:val="TableText"/>
            </w:pPr>
            <w:r>
              <w:tab/>
              <w:t>@moodCode</w:t>
            </w:r>
          </w:p>
        </w:tc>
        <w:tc>
          <w:tcPr>
            <w:tcW w:w="720" w:type="dxa"/>
          </w:tcPr>
          <w:p w14:paraId="6CA59F5A" w14:textId="77777777" w:rsidR="008D0E3F" w:rsidRDefault="007471AD">
            <w:pPr>
              <w:pStyle w:val="TableText"/>
            </w:pPr>
            <w:r>
              <w:t>1..1</w:t>
            </w:r>
          </w:p>
        </w:tc>
        <w:tc>
          <w:tcPr>
            <w:tcW w:w="1152" w:type="dxa"/>
          </w:tcPr>
          <w:p w14:paraId="28DF3D0D" w14:textId="77777777" w:rsidR="008D0E3F" w:rsidRDefault="007471AD">
            <w:pPr>
              <w:pStyle w:val="TableText"/>
            </w:pPr>
            <w:r>
              <w:t>SHALL</w:t>
            </w:r>
          </w:p>
        </w:tc>
        <w:tc>
          <w:tcPr>
            <w:tcW w:w="864" w:type="dxa"/>
          </w:tcPr>
          <w:p w14:paraId="1735F138" w14:textId="77777777" w:rsidR="008D0E3F" w:rsidRDefault="008D0E3F">
            <w:pPr>
              <w:pStyle w:val="TableText"/>
            </w:pPr>
          </w:p>
        </w:tc>
        <w:tc>
          <w:tcPr>
            <w:tcW w:w="1104" w:type="dxa"/>
          </w:tcPr>
          <w:p w14:paraId="0B73AE7D" w14:textId="26FFC3A4" w:rsidR="008D0E3F" w:rsidRDefault="000D227F">
            <w:pPr>
              <w:pStyle w:val="TableText"/>
            </w:pPr>
            <w:hyperlink w:anchor="C_4437-3483">
              <w:r w:rsidR="007471AD">
                <w:rPr>
                  <w:rStyle w:val="HyperlinkText9pt"/>
                </w:rPr>
                <w:t>4437-3483</w:t>
              </w:r>
            </w:hyperlink>
          </w:p>
        </w:tc>
        <w:tc>
          <w:tcPr>
            <w:tcW w:w="2975" w:type="dxa"/>
          </w:tcPr>
          <w:p w14:paraId="6FF9AD46" w14:textId="77777777" w:rsidR="008D0E3F" w:rsidRDefault="007471AD">
            <w:pPr>
              <w:pStyle w:val="TableText"/>
            </w:pPr>
            <w:r>
              <w:t>EVN</w:t>
            </w:r>
          </w:p>
        </w:tc>
      </w:tr>
      <w:tr w:rsidR="008D0E3F" w14:paraId="6BE408D9" w14:textId="77777777">
        <w:trPr>
          <w:jc w:val="center"/>
        </w:trPr>
        <w:tc>
          <w:tcPr>
            <w:tcW w:w="3345" w:type="dxa"/>
          </w:tcPr>
          <w:p w14:paraId="42BDEE02" w14:textId="77777777" w:rsidR="008D0E3F" w:rsidRDefault="007471AD">
            <w:pPr>
              <w:pStyle w:val="TableText"/>
            </w:pPr>
            <w:r>
              <w:tab/>
              <w:t>templateId</w:t>
            </w:r>
          </w:p>
        </w:tc>
        <w:tc>
          <w:tcPr>
            <w:tcW w:w="720" w:type="dxa"/>
          </w:tcPr>
          <w:p w14:paraId="0B60A27D" w14:textId="77777777" w:rsidR="008D0E3F" w:rsidRDefault="007471AD">
            <w:pPr>
              <w:pStyle w:val="TableText"/>
            </w:pPr>
            <w:r>
              <w:t>1..1</w:t>
            </w:r>
          </w:p>
        </w:tc>
        <w:tc>
          <w:tcPr>
            <w:tcW w:w="1152" w:type="dxa"/>
          </w:tcPr>
          <w:p w14:paraId="15464E22" w14:textId="77777777" w:rsidR="008D0E3F" w:rsidRDefault="007471AD">
            <w:pPr>
              <w:pStyle w:val="TableText"/>
            </w:pPr>
            <w:r>
              <w:t>SHALL</w:t>
            </w:r>
          </w:p>
        </w:tc>
        <w:tc>
          <w:tcPr>
            <w:tcW w:w="864" w:type="dxa"/>
          </w:tcPr>
          <w:p w14:paraId="45303515" w14:textId="77777777" w:rsidR="008D0E3F" w:rsidRDefault="008D0E3F">
            <w:pPr>
              <w:pStyle w:val="TableText"/>
            </w:pPr>
          </w:p>
        </w:tc>
        <w:tc>
          <w:tcPr>
            <w:tcW w:w="1104" w:type="dxa"/>
          </w:tcPr>
          <w:p w14:paraId="65715273" w14:textId="3D013D86" w:rsidR="008D0E3F" w:rsidRDefault="000D227F">
            <w:pPr>
              <w:pStyle w:val="TableText"/>
            </w:pPr>
            <w:hyperlink w:anchor="C_4437-3480">
              <w:r w:rsidR="007471AD">
                <w:rPr>
                  <w:rStyle w:val="HyperlinkText9pt"/>
                </w:rPr>
                <w:t>4437-3480</w:t>
              </w:r>
            </w:hyperlink>
          </w:p>
        </w:tc>
        <w:tc>
          <w:tcPr>
            <w:tcW w:w="2975" w:type="dxa"/>
          </w:tcPr>
          <w:p w14:paraId="4774EE3A" w14:textId="77777777" w:rsidR="008D0E3F" w:rsidRDefault="008D0E3F">
            <w:pPr>
              <w:pStyle w:val="TableText"/>
            </w:pPr>
          </w:p>
        </w:tc>
      </w:tr>
      <w:tr w:rsidR="008D0E3F" w14:paraId="69E9C171" w14:textId="77777777">
        <w:trPr>
          <w:jc w:val="center"/>
        </w:trPr>
        <w:tc>
          <w:tcPr>
            <w:tcW w:w="3345" w:type="dxa"/>
          </w:tcPr>
          <w:p w14:paraId="26346E9C" w14:textId="77777777" w:rsidR="008D0E3F" w:rsidRDefault="007471AD">
            <w:pPr>
              <w:pStyle w:val="TableText"/>
            </w:pPr>
            <w:r>
              <w:tab/>
            </w:r>
            <w:r>
              <w:tab/>
              <w:t>@root</w:t>
            </w:r>
          </w:p>
        </w:tc>
        <w:tc>
          <w:tcPr>
            <w:tcW w:w="720" w:type="dxa"/>
          </w:tcPr>
          <w:p w14:paraId="4484213A" w14:textId="77777777" w:rsidR="008D0E3F" w:rsidRDefault="007471AD">
            <w:pPr>
              <w:pStyle w:val="TableText"/>
            </w:pPr>
            <w:r>
              <w:t>1..1</w:t>
            </w:r>
          </w:p>
        </w:tc>
        <w:tc>
          <w:tcPr>
            <w:tcW w:w="1152" w:type="dxa"/>
          </w:tcPr>
          <w:p w14:paraId="1BFB7DA6" w14:textId="77777777" w:rsidR="008D0E3F" w:rsidRDefault="007471AD">
            <w:pPr>
              <w:pStyle w:val="TableText"/>
            </w:pPr>
            <w:r>
              <w:t>SHALL</w:t>
            </w:r>
          </w:p>
        </w:tc>
        <w:tc>
          <w:tcPr>
            <w:tcW w:w="864" w:type="dxa"/>
          </w:tcPr>
          <w:p w14:paraId="1A0FF909" w14:textId="77777777" w:rsidR="008D0E3F" w:rsidRDefault="008D0E3F">
            <w:pPr>
              <w:pStyle w:val="TableText"/>
            </w:pPr>
          </w:p>
        </w:tc>
        <w:tc>
          <w:tcPr>
            <w:tcW w:w="1104" w:type="dxa"/>
          </w:tcPr>
          <w:p w14:paraId="71D19CCB" w14:textId="73A21A70" w:rsidR="008D0E3F" w:rsidRDefault="000D227F">
            <w:pPr>
              <w:pStyle w:val="TableText"/>
            </w:pPr>
            <w:hyperlink w:anchor="C_4437-3484">
              <w:r w:rsidR="007471AD">
                <w:rPr>
                  <w:rStyle w:val="HyperlinkText9pt"/>
                </w:rPr>
                <w:t>4437-3484</w:t>
              </w:r>
            </w:hyperlink>
          </w:p>
        </w:tc>
        <w:tc>
          <w:tcPr>
            <w:tcW w:w="2975" w:type="dxa"/>
          </w:tcPr>
          <w:p w14:paraId="1178FF60" w14:textId="77777777" w:rsidR="008D0E3F" w:rsidRDefault="007471AD">
            <w:pPr>
              <w:pStyle w:val="TableText"/>
            </w:pPr>
            <w:r>
              <w:t>2.16.840.1.113883.10.20.22.4.311</w:t>
            </w:r>
          </w:p>
        </w:tc>
      </w:tr>
      <w:tr w:rsidR="008D0E3F" w14:paraId="6BEC1B8E" w14:textId="77777777">
        <w:trPr>
          <w:jc w:val="center"/>
        </w:trPr>
        <w:tc>
          <w:tcPr>
            <w:tcW w:w="3345" w:type="dxa"/>
          </w:tcPr>
          <w:p w14:paraId="47AEF566" w14:textId="77777777" w:rsidR="008D0E3F" w:rsidRDefault="007471AD">
            <w:pPr>
              <w:pStyle w:val="TableText"/>
            </w:pPr>
            <w:r>
              <w:tab/>
            </w:r>
            <w:r>
              <w:tab/>
              <w:t>@extension</w:t>
            </w:r>
          </w:p>
        </w:tc>
        <w:tc>
          <w:tcPr>
            <w:tcW w:w="720" w:type="dxa"/>
          </w:tcPr>
          <w:p w14:paraId="1E0932BB" w14:textId="77777777" w:rsidR="008D0E3F" w:rsidRDefault="007471AD">
            <w:pPr>
              <w:pStyle w:val="TableText"/>
            </w:pPr>
            <w:r>
              <w:t>1..1</w:t>
            </w:r>
          </w:p>
        </w:tc>
        <w:tc>
          <w:tcPr>
            <w:tcW w:w="1152" w:type="dxa"/>
          </w:tcPr>
          <w:p w14:paraId="61EC0041" w14:textId="77777777" w:rsidR="008D0E3F" w:rsidRDefault="007471AD">
            <w:pPr>
              <w:pStyle w:val="TableText"/>
            </w:pPr>
            <w:r>
              <w:t>SHALL</w:t>
            </w:r>
          </w:p>
        </w:tc>
        <w:tc>
          <w:tcPr>
            <w:tcW w:w="864" w:type="dxa"/>
          </w:tcPr>
          <w:p w14:paraId="35D2B307" w14:textId="77777777" w:rsidR="008D0E3F" w:rsidRDefault="008D0E3F">
            <w:pPr>
              <w:pStyle w:val="TableText"/>
            </w:pPr>
          </w:p>
        </w:tc>
        <w:tc>
          <w:tcPr>
            <w:tcW w:w="1104" w:type="dxa"/>
          </w:tcPr>
          <w:p w14:paraId="6F2ADF38" w14:textId="2CDD35F2" w:rsidR="008D0E3F" w:rsidRDefault="000D227F">
            <w:pPr>
              <w:pStyle w:val="TableText"/>
            </w:pPr>
            <w:hyperlink w:anchor="C_4437-3485">
              <w:r w:rsidR="007471AD">
                <w:rPr>
                  <w:rStyle w:val="HyperlinkText9pt"/>
                </w:rPr>
                <w:t>4437-3485</w:t>
              </w:r>
            </w:hyperlink>
          </w:p>
        </w:tc>
        <w:tc>
          <w:tcPr>
            <w:tcW w:w="2975" w:type="dxa"/>
          </w:tcPr>
          <w:p w14:paraId="5AC252B7" w14:textId="77777777" w:rsidR="008D0E3F" w:rsidRDefault="007471AD">
            <w:pPr>
              <w:pStyle w:val="TableText"/>
            </w:pPr>
            <w:r>
              <w:t>2019-06-21</w:t>
            </w:r>
          </w:p>
        </w:tc>
      </w:tr>
      <w:tr w:rsidR="008D0E3F" w14:paraId="538624AC" w14:textId="77777777">
        <w:trPr>
          <w:jc w:val="center"/>
        </w:trPr>
        <w:tc>
          <w:tcPr>
            <w:tcW w:w="3345" w:type="dxa"/>
          </w:tcPr>
          <w:p w14:paraId="5BEA1810" w14:textId="77777777" w:rsidR="008D0E3F" w:rsidRDefault="007471AD">
            <w:pPr>
              <w:pStyle w:val="TableText"/>
            </w:pPr>
            <w:r>
              <w:tab/>
              <w:t>id</w:t>
            </w:r>
          </w:p>
        </w:tc>
        <w:tc>
          <w:tcPr>
            <w:tcW w:w="720" w:type="dxa"/>
          </w:tcPr>
          <w:p w14:paraId="3EA9F2DB" w14:textId="77777777" w:rsidR="008D0E3F" w:rsidRDefault="007471AD">
            <w:pPr>
              <w:pStyle w:val="TableText"/>
            </w:pPr>
            <w:r>
              <w:t>1..1</w:t>
            </w:r>
          </w:p>
        </w:tc>
        <w:tc>
          <w:tcPr>
            <w:tcW w:w="1152" w:type="dxa"/>
          </w:tcPr>
          <w:p w14:paraId="18D69B9F" w14:textId="77777777" w:rsidR="008D0E3F" w:rsidRDefault="007471AD">
            <w:pPr>
              <w:pStyle w:val="TableText"/>
            </w:pPr>
            <w:r>
              <w:t>SHALL</w:t>
            </w:r>
          </w:p>
        </w:tc>
        <w:tc>
          <w:tcPr>
            <w:tcW w:w="864" w:type="dxa"/>
          </w:tcPr>
          <w:p w14:paraId="7C1CD0FD" w14:textId="77777777" w:rsidR="008D0E3F" w:rsidRDefault="008D0E3F">
            <w:pPr>
              <w:pStyle w:val="TableText"/>
            </w:pPr>
          </w:p>
        </w:tc>
        <w:tc>
          <w:tcPr>
            <w:tcW w:w="1104" w:type="dxa"/>
          </w:tcPr>
          <w:p w14:paraId="788A7CE2" w14:textId="3D6B571C" w:rsidR="008D0E3F" w:rsidRDefault="000D227F">
            <w:pPr>
              <w:pStyle w:val="TableText"/>
            </w:pPr>
            <w:hyperlink w:anchor="C_4437-3541">
              <w:r w:rsidR="007471AD">
                <w:rPr>
                  <w:rStyle w:val="HyperlinkText9pt"/>
                </w:rPr>
                <w:t>4437-3541</w:t>
              </w:r>
            </w:hyperlink>
          </w:p>
        </w:tc>
        <w:tc>
          <w:tcPr>
            <w:tcW w:w="2975" w:type="dxa"/>
          </w:tcPr>
          <w:p w14:paraId="73E5D76B" w14:textId="77777777" w:rsidR="008D0E3F" w:rsidRDefault="008D0E3F">
            <w:pPr>
              <w:pStyle w:val="TableText"/>
            </w:pPr>
          </w:p>
        </w:tc>
      </w:tr>
      <w:tr w:rsidR="008D0E3F" w14:paraId="01252782" w14:textId="77777777">
        <w:trPr>
          <w:jc w:val="center"/>
        </w:trPr>
        <w:tc>
          <w:tcPr>
            <w:tcW w:w="3345" w:type="dxa"/>
          </w:tcPr>
          <w:p w14:paraId="5C39BD9D" w14:textId="77777777" w:rsidR="008D0E3F" w:rsidRDefault="007471AD">
            <w:pPr>
              <w:pStyle w:val="TableText"/>
            </w:pPr>
            <w:r>
              <w:tab/>
            </w:r>
            <w:r>
              <w:tab/>
              <w:t>@root</w:t>
            </w:r>
          </w:p>
        </w:tc>
        <w:tc>
          <w:tcPr>
            <w:tcW w:w="720" w:type="dxa"/>
          </w:tcPr>
          <w:p w14:paraId="2E2C15CA" w14:textId="77777777" w:rsidR="008D0E3F" w:rsidRDefault="007471AD">
            <w:pPr>
              <w:pStyle w:val="TableText"/>
            </w:pPr>
            <w:r>
              <w:t>1..1</w:t>
            </w:r>
          </w:p>
        </w:tc>
        <w:tc>
          <w:tcPr>
            <w:tcW w:w="1152" w:type="dxa"/>
          </w:tcPr>
          <w:p w14:paraId="6C4CB37B" w14:textId="77777777" w:rsidR="008D0E3F" w:rsidRDefault="007471AD">
            <w:pPr>
              <w:pStyle w:val="TableText"/>
            </w:pPr>
            <w:r>
              <w:t>SHALL</w:t>
            </w:r>
          </w:p>
        </w:tc>
        <w:tc>
          <w:tcPr>
            <w:tcW w:w="864" w:type="dxa"/>
          </w:tcPr>
          <w:p w14:paraId="558E725D" w14:textId="77777777" w:rsidR="008D0E3F" w:rsidRDefault="008D0E3F">
            <w:pPr>
              <w:pStyle w:val="TableText"/>
            </w:pPr>
          </w:p>
        </w:tc>
        <w:tc>
          <w:tcPr>
            <w:tcW w:w="1104" w:type="dxa"/>
          </w:tcPr>
          <w:p w14:paraId="54C63D37" w14:textId="59F9B0FA" w:rsidR="008D0E3F" w:rsidRDefault="000D227F">
            <w:pPr>
              <w:pStyle w:val="TableText"/>
            </w:pPr>
            <w:hyperlink w:anchor="C_4437-3542">
              <w:r w:rsidR="007471AD">
                <w:rPr>
                  <w:rStyle w:val="HyperlinkText9pt"/>
                </w:rPr>
                <w:t>4437-3542</w:t>
              </w:r>
            </w:hyperlink>
          </w:p>
        </w:tc>
        <w:tc>
          <w:tcPr>
            <w:tcW w:w="2975" w:type="dxa"/>
          </w:tcPr>
          <w:p w14:paraId="5427423E" w14:textId="77777777" w:rsidR="008D0E3F" w:rsidRDefault="008D0E3F">
            <w:pPr>
              <w:pStyle w:val="TableText"/>
            </w:pPr>
          </w:p>
        </w:tc>
      </w:tr>
      <w:tr w:rsidR="008D0E3F" w14:paraId="6FE71EBD" w14:textId="77777777">
        <w:trPr>
          <w:jc w:val="center"/>
        </w:trPr>
        <w:tc>
          <w:tcPr>
            <w:tcW w:w="3345" w:type="dxa"/>
          </w:tcPr>
          <w:p w14:paraId="096957AF" w14:textId="77777777" w:rsidR="008D0E3F" w:rsidRDefault="007471AD">
            <w:pPr>
              <w:pStyle w:val="TableText"/>
            </w:pPr>
            <w:r>
              <w:tab/>
              <w:t>code</w:t>
            </w:r>
          </w:p>
        </w:tc>
        <w:tc>
          <w:tcPr>
            <w:tcW w:w="720" w:type="dxa"/>
          </w:tcPr>
          <w:p w14:paraId="2955838F" w14:textId="77777777" w:rsidR="008D0E3F" w:rsidRDefault="007471AD">
            <w:pPr>
              <w:pStyle w:val="TableText"/>
            </w:pPr>
            <w:r>
              <w:t>0..1</w:t>
            </w:r>
          </w:p>
        </w:tc>
        <w:tc>
          <w:tcPr>
            <w:tcW w:w="1152" w:type="dxa"/>
          </w:tcPr>
          <w:p w14:paraId="50A4BFA8" w14:textId="77777777" w:rsidR="008D0E3F" w:rsidRDefault="007471AD">
            <w:pPr>
              <w:pStyle w:val="TableText"/>
            </w:pPr>
            <w:r>
              <w:t>MAY</w:t>
            </w:r>
          </w:p>
        </w:tc>
        <w:tc>
          <w:tcPr>
            <w:tcW w:w="864" w:type="dxa"/>
          </w:tcPr>
          <w:p w14:paraId="5B5962CA" w14:textId="77777777" w:rsidR="008D0E3F" w:rsidRDefault="008D0E3F">
            <w:pPr>
              <w:pStyle w:val="TableText"/>
            </w:pPr>
          </w:p>
        </w:tc>
        <w:tc>
          <w:tcPr>
            <w:tcW w:w="1104" w:type="dxa"/>
          </w:tcPr>
          <w:p w14:paraId="0F2FBDF2" w14:textId="5B073E8F" w:rsidR="008D0E3F" w:rsidRDefault="000D227F">
            <w:pPr>
              <w:pStyle w:val="TableText"/>
            </w:pPr>
            <w:hyperlink w:anchor="C_4437-3481">
              <w:r w:rsidR="007471AD">
                <w:rPr>
                  <w:rStyle w:val="HyperlinkText9pt"/>
                </w:rPr>
                <w:t>4437-3481</w:t>
              </w:r>
            </w:hyperlink>
          </w:p>
        </w:tc>
        <w:tc>
          <w:tcPr>
            <w:tcW w:w="2975" w:type="dxa"/>
          </w:tcPr>
          <w:p w14:paraId="3596A93B" w14:textId="77777777" w:rsidR="008D0E3F" w:rsidRDefault="008D0E3F">
            <w:pPr>
              <w:pStyle w:val="TableText"/>
            </w:pPr>
          </w:p>
        </w:tc>
      </w:tr>
      <w:tr w:rsidR="008D0E3F" w14:paraId="21AED2C6" w14:textId="77777777">
        <w:trPr>
          <w:jc w:val="center"/>
        </w:trPr>
        <w:tc>
          <w:tcPr>
            <w:tcW w:w="3345" w:type="dxa"/>
          </w:tcPr>
          <w:p w14:paraId="10931E7E" w14:textId="77777777" w:rsidR="008D0E3F" w:rsidRDefault="007471AD">
            <w:pPr>
              <w:pStyle w:val="TableText"/>
            </w:pPr>
            <w:r>
              <w:tab/>
            </w:r>
            <w:r>
              <w:tab/>
              <w:t>@code</w:t>
            </w:r>
          </w:p>
        </w:tc>
        <w:tc>
          <w:tcPr>
            <w:tcW w:w="720" w:type="dxa"/>
          </w:tcPr>
          <w:p w14:paraId="7705758D" w14:textId="77777777" w:rsidR="008D0E3F" w:rsidRDefault="007471AD">
            <w:pPr>
              <w:pStyle w:val="TableText"/>
            </w:pPr>
            <w:r>
              <w:t>0..1</w:t>
            </w:r>
          </w:p>
        </w:tc>
        <w:tc>
          <w:tcPr>
            <w:tcW w:w="1152" w:type="dxa"/>
          </w:tcPr>
          <w:p w14:paraId="277BA1C1" w14:textId="77777777" w:rsidR="008D0E3F" w:rsidRDefault="007471AD">
            <w:pPr>
              <w:pStyle w:val="TableText"/>
            </w:pPr>
            <w:r>
              <w:t>MAY</w:t>
            </w:r>
          </w:p>
        </w:tc>
        <w:tc>
          <w:tcPr>
            <w:tcW w:w="864" w:type="dxa"/>
          </w:tcPr>
          <w:p w14:paraId="4CF92295" w14:textId="77777777" w:rsidR="008D0E3F" w:rsidRDefault="008D0E3F">
            <w:pPr>
              <w:pStyle w:val="TableText"/>
            </w:pPr>
          </w:p>
        </w:tc>
        <w:tc>
          <w:tcPr>
            <w:tcW w:w="1104" w:type="dxa"/>
          </w:tcPr>
          <w:p w14:paraId="0CB0942F" w14:textId="3FF7E8B0" w:rsidR="008D0E3F" w:rsidRDefault="000D227F">
            <w:pPr>
              <w:pStyle w:val="TableText"/>
            </w:pPr>
            <w:hyperlink w:anchor="C_4437-3486">
              <w:r w:rsidR="007471AD">
                <w:rPr>
                  <w:rStyle w:val="HyperlinkText9pt"/>
                </w:rPr>
                <w:t>4437-3486</w:t>
              </w:r>
            </w:hyperlink>
          </w:p>
        </w:tc>
        <w:tc>
          <w:tcPr>
            <w:tcW w:w="2975" w:type="dxa"/>
          </w:tcPr>
          <w:p w14:paraId="6D3191AF" w14:textId="77777777" w:rsidR="008D0E3F" w:rsidRDefault="007471AD">
            <w:pPr>
              <w:pStyle w:val="TableText"/>
            </w:pPr>
            <w:r>
              <w:t>urn:oid:2.16.840.1.113883.6.1 (LOINC) = 74711-3</w:t>
            </w:r>
          </w:p>
        </w:tc>
      </w:tr>
      <w:tr w:rsidR="008D0E3F" w14:paraId="12F37A78" w14:textId="77777777">
        <w:trPr>
          <w:jc w:val="center"/>
        </w:trPr>
        <w:tc>
          <w:tcPr>
            <w:tcW w:w="3345" w:type="dxa"/>
          </w:tcPr>
          <w:p w14:paraId="4AD8B47F" w14:textId="77777777" w:rsidR="008D0E3F" w:rsidRDefault="007471AD">
            <w:pPr>
              <w:pStyle w:val="TableText"/>
            </w:pPr>
            <w:r>
              <w:tab/>
            </w:r>
            <w:r>
              <w:tab/>
              <w:t>@codeSystem</w:t>
            </w:r>
          </w:p>
        </w:tc>
        <w:tc>
          <w:tcPr>
            <w:tcW w:w="720" w:type="dxa"/>
          </w:tcPr>
          <w:p w14:paraId="7691394F" w14:textId="77777777" w:rsidR="008D0E3F" w:rsidRDefault="007471AD">
            <w:pPr>
              <w:pStyle w:val="TableText"/>
            </w:pPr>
            <w:r>
              <w:t>1..1</w:t>
            </w:r>
          </w:p>
        </w:tc>
        <w:tc>
          <w:tcPr>
            <w:tcW w:w="1152" w:type="dxa"/>
          </w:tcPr>
          <w:p w14:paraId="3C508F59" w14:textId="77777777" w:rsidR="008D0E3F" w:rsidRDefault="007471AD">
            <w:pPr>
              <w:pStyle w:val="TableText"/>
            </w:pPr>
            <w:r>
              <w:t>SHALL</w:t>
            </w:r>
          </w:p>
        </w:tc>
        <w:tc>
          <w:tcPr>
            <w:tcW w:w="864" w:type="dxa"/>
          </w:tcPr>
          <w:p w14:paraId="799828B6" w14:textId="77777777" w:rsidR="008D0E3F" w:rsidRDefault="008D0E3F">
            <w:pPr>
              <w:pStyle w:val="TableText"/>
            </w:pPr>
          </w:p>
        </w:tc>
        <w:tc>
          <w:tcPr>
            <w:tcW w:w="1104" w:type="dxa"/>
          </w:tcPr>
          <w:p w14:paraId="5D5ED716" w14:textId="24A681A1" w:rsidR="008D0E3F" w:rsidRDefault="000D227F">
            <w:pPr>
              <w:pStyle w:val="TableText"/>
            </w:pPr>
            <w:hyperlink w:anchor="C_4437-3487">
              <w:r w:rsidR="007471AD">
                <w:rPr>
                  <w:rStyle w:val="HyperlinkText9pt"/>
                </w:rPr>
                <w:t>4437-3487</w:t>
              </w:r>
            </w:hyperlink>
          </w:p>
        </w:tc>
        <w:tc>
          <w:tcPr>
            <w:tcW w:w="2975" w:type="dxa"/>
          </w:tcPr>
          <w:p w14:paraId="1A6E4255" w14:textId="77777777" w:rsidR="008D0E3F" w:rsidRDefault="007471AD">
            <w:pPr>
              <w:pStyle w:val="TableText"/>
            </w:pPr>
            <w:r>
              <w:t>2.16.840.1.113883.6.1</w:t>
            </w:r>
          </w:p>
        </w:tc>
      </w:tr>
      <w:tr w:rsidR="008D0E3F" w14:paraId="50643656" w14:textId="77777777">
        <w:trPr>
          <w:jc w:val="center"/>
        </w:trPr>
        <w:tc>
          <w:tcPr>
            <w:tcW w:w="3345" w:type="dxa"/>
          </w:tcPr>
          <w:p w14:paraId="21ADFAED" w14:textId="77777777" w:rsidR="008D0E3F" w:rsidRDefault="007471AD">
            <w:pPr>
              <w:pStyle w:val="TableText"/>
            </w:pPr>
            <w:r>
              <w:tab/>
              <w:t>statusCode</w:t>
            </w:r>
          </w:p>
        </w:tc>
        <w:tc>
          <w:tcPr>
            <w:tcW w:w="720" w:type="dxa"/>
          </w:tcPr>
          <w:p w14:paraId="2A802BD1" w14:textId="77777777" w:rsidR="008D0E3F" w:rsidRDefault="007471AD">
            <w:pPr>
              <w:pStyle w:val="TableText"/>
            </w:pPr>
            <w:r>
              <w:t>1..1</w:t>
            </w:r>
          </w:p>
        </w:tc>
        <w:tc>
          <w:tcPr>
            <w:tcW w:w="1152" w:type="dxa"/>
          </w:tcPr>
          <w:p w14:paraId="121DC2FA" w14:textId="77777777" w:rsidR="008D0E3F" w:rsidRDefault="007471AD">
            <w:pPr>
              <w:pStyle w:val="TableText"/>
            </w:pPr>
            <w:r>
              <w:t>SHALL</w:t>
            </w:r>
          </w:p>
        </w:tc>
        <w:tc>
          <w:tcPr>
            <w:tcW w:w="864" w:type="dxa"/>
          </w:tcPr>
          <w:p w14:paraId="1ACDA054" w14:textId="77777777" w:rsidR="008D0E3F" w:rsidRDefault="008D0E3F">
            <w:pPr>
              <w:pStyle w:val="TableText"/>
            </w:pPr>
          </w:p>
        </w:tc>
        <w:tc>
          <w:tcPr>
            <w:tcW w:w="1104" w:type="dxa"/>
          </w:tcPr>
          <w:p w14:paraId="5D8C7022" w14:textId="22C7C13A" w:rsidR="008D0E3F" w:rsidRDefault="000D227F">
            <w:pPr>
              <w:pStyle w:val="TableText"/>
            </w:pPr>
            <w:hyperlink w:anchor="C_4437-3490">
              <w:r w:rsidR="007471AD">
                <w:rPr>
                  <w:rStyle w:val="HyperlinkText9pt"/>
                </w:rPr>
                <w:t>4437-3490</w:t>
              </w:r>
            </w:hyperlink>
          </w:p>
        </w:tc>
        <w:tc>
          <w:tcPr>
            <w:tcW w:w="2975" w:type="dxa"/>
          </w:tcPr>
          <w:p w14:paraId="6FB6BC57" w14:textId="77777777" w:rsidR="008D0E3F" w:rsidRDefault="008D0E3F">
            <w:pPr>
              <w:pStyle w:val="TableText"/>
            </w:pPr>
          </w:p>
        </w:tc>
      </w:tr>
      <w:tr w:rsidR="008D0E3F" w14:paraId="4C8324D6" w14:textId="77777777">
        <w:trPr>
          <w:jc w:val="center"/>
        </w:trPr>
        <w:tc>
          <w:tcPr>
            <w:tcW w:w="3345" w:type="dxa"/>
          </w:tcPr>
          <w:p w14:paraId="2F856E44" w14:textId="77777777" w:rsidR="008D0E3F" w:rsidRDefault="007471AD">
            <w:pPr>
              <w:pStyle w:val="TableText"/>
            </w:pPr>
            <w:r>
              <w:tab/>
            </w:r>
            <w:r>
              <w:tab/>
              <w:t>@code</w:t>
            </w:r>
          </w:p>
        </w:tc>
        <w:tc>
          <w:tcPr>
            <w:tcW w:w="720" w:type="dxa"/>
          </w:tcPr>
          <w:p w14:paraId="2CE3E532" w14:textId="77777777" w:rsidR="008D0E3F" w:rsidRDefault="007471AD">
            <w:pPr>
              <w:pStyle w:val="TableText"/>
            </w:pPr>
            <w:r>
              <w:t>1..1</w:t>
            </w:r>
          </w:p>
        </w:tc>
        <w:tc>
          <w:tcPr>
            <w:tcW w:w="1152" w:type="dxa"/>
          </w:tcPr>
          <w:p w14:paraId="3DDC755F" w14:textId="77777777" w:rsidR="008D0E3F" w:rsidRDefault="007471AD">
            <w:pPr>
              <w:pStyle w:val="TableText"/>
            </w:pPr>
            <w:r>
              <w:t>SHALL</w:t>
            </w:r>
          </w:p>
        </w:tc>
        <w:tc>
          <w:tcPr>
            <w:tcW w:w="864" w:type="dxa"/>
          </w:tcPr>
          <w:p w14:paraId="4D8F9EEB" w14:textId="77777777" w:rsidR="008D0E3F" w:rsidRDefault="008D0E3F">
            <w:pPr>
              <w:pStyle w:val="TableText"/>
            </w:pPr>
          </w:p>
        </w:tc>
        <w:tc>
          <w:tcPr>
            <w:tcW w:w="1104" w:type="dxa"/>
          </w:tcPr>
          <w:p w14:paraId="19D07C4F" w14:textId="644C8956" w:rsidR="008D0E3F" w:rsidRDefault="000D227F">
            <w:pPr>
              <w:pStyle w:val="TableText"/>
            </w:pPr>
            <w:hyperlink w:anchor="C_4437-3543">
              <w:r w:rsidR="007471AD">
                <w:rPr>
                  <w:rStyle w:val="HyperlinkText9pt"/>
                </w:rPr>
                <w:t>4437-3543</w:t>
              </w:r>
            </w:hyperlink>
          </w:p>
        </w:tc>
        <w:tc>
          <w:tcPr>
            <w:tcW w:w="2975" w:type="dxa"/>
          </w:tcPr>
          <w:p w14:paraId="6E3D9B7E" w14:textId="77777777" w:rsidR="008D0E3F" w:rsidRDefault="007471AD">
            <w:pPr>
              <w:pStyle w:val="TableText"/>
            </w:pPr>
            <w:r>
              <w:t>urn:oid:2.16.840.1.113883.5.14 (HL7ActStatus) = completed</w:t>
            </w:r>
          </w:p>
        </w:tc>
      </w:tr>
      <w:tr w:rsidR="008D0E3F" w14:paraId="1EF9AA87" w14:textId="77777777">
        <w:trPr>
          <w:jc w:val="center"/>
        </w:trPr>
        <w:tc>
          <w:tcPr>
            <w:tcW w:w="3345" w:type="dxa"/>
          </w:tcPr>
          <w:p w14:paraId="5E290D84" w14:textId="77777777" w:rsidR="008D0E3F" w:rsidRDefault="007471AD">
            <w:pPr>
              <w:pStyle w:val="TableText"/>
            </w:pPr>
            <w:r>
              <w:tab/>
              <w:t>component</w:t>
            </w:r>
          </w:p>
        </w:tc>
        <w:tc>
          <w:tcPr>
            <w:tcW w:w="720" w:type="dxa"/>
          </w:tcPr>
          <w:p w14:paraId="67F870BE" w14:textId="77777777" w:rsidR="008D0E3F" w:rsidRDefault="007471AD">
            <w:pPr>
              <w:pStyle w:val="TableText"/>
            </w:pPr>
            <w:r>
              <w:t>1..1</w:t>
            </w:r>
          </w:p>
        </w:tc>
        <w:tc>
          <w:tcPr>
            <w:tcW w:w="1152" w:type="dxa"/>
          </w:tcPr>
          <w:p w14:paraId="410A2987" w14:textId="77777777" w:rsidR="008D0E3F" w:rsidRDefault="007471AD">
            <w:pPr>
              <w:pStyle w:val="TableText"/>
            </w:pPr>
            <w:r>
              <w:t>SHALL</w:t>
            </w:r>
          </w:p>
        </w:tc>
        <w:tc>
          <w:tcPr>
            <w:tcW w:w="864" w:type="dxa"/>
          </w:tcPr>
          <w:p w14:paraId="3DE7E73A" w14:textId="77777777" w:rsidR="008D0E3F" w:rsidRDefault="008D0E3F">
            <w:pPr>
              <w:pStyle w:val="TableText"/>
            </w:pPr>
          </w:p>
        </w:tc>
        <w:tc>
          <w:tcPr>
            <w:tcW w:w="1104" w:type="dxa"/>
          </w:tcPr>
          <w:p w14:paraId="049E64FB" w14:textId="673D9C14" w:rsidR="008D0E3F" w:rsidRDefault="000D227F">
            <w:pPr>
              <w:pStyle w:val="TableText"/>
            </w:pPr>
            <w:hyperlink w:anchor="C_4437-3488">
              <w:r w:rsidR="007471AD">
                <w:rPr>
                  <w:rStyle w:val="HyperlinkText9pt"/>
                </w:rPr>
                <w:t>4437-3488</w:t>
              </w:r>
            </w:hyperlink>
          </w:p>
        </w:tc>
        <w:tc>
          <w:tcPr>
            <w:tcW w:w="2975" w:type="dxa"/>
          </w:tcPr>
          <w:p w14:paraId="4B949A8B" w14:textId="77777777" w:rsidR="008D0E3F" w:rsidRDefault="008D0E3F">
            <w:pPr>
              <w:pStyle w:val="TableText"/>
            </w:pPr>
          </w:p>
        </w:tc>
      </w:tr>
      <w:tr w:rsidR="008D0E3F" w14:paraId="44D9935F" w14:textId="77777777">
        <w:trPr>
          <w:jc w:val="center"/>
        </w:trPr>
        <w:tc>
          <w:tcPr>
            <w:tcW w:w="3345" w:type="dxa"/>
          </w:tcPr>
          <w:p w14:paraId="6B0FC353" w14:textId="77777777" w:rsidR="008D0E3F" w:rsidRDefault="007471AD">
            <w:pPr>
              <w:pStyle w:val="TableText"/>
            </w:pPr>
            <w:r>
              <w:tab/>
            </w:r>
            <w:r>
              <w:tab/>
              <w:t>observation</w:t>
            </w:r>
          </w:p>
        </w:tc>
        <w:tc>
          <w:tcPr>
            <w:tcW w:w="720" w:type="dxa"/>
          </w:tcPr>
          <w:p w14:paraId="56C52F87" w14:textId="77777777" w:rsidR="008D0E3F" w:rsidRDefault="007471AD">
            <w:pPr>
              <w:pStyle w:val="TableText"/>
            </w:pPr>
            <w:r>
              <w:t>1..1</w:t>
            </w:r>
          </w:p>
        </w:tc>
        <w:tc>
          <w:tcPr>
            <w:tcW w:w="1152" w:type="dxa"/>
          </w:tcPr>
          <w:p w14:paraId="65BD28EE" w14:textId="77777777" w:rsidR="008D0E3F" w:rsidRDefault="007471AD">
            <w:pPr>
              <w:pStyle w:val="TableText"/>
            </w:pPr>
            <w:r>
              <w:t>SHALL</w:t>
            </w:r>
          </w:p>
        </w:tc>
        <w:tc>
          <w:tcPr>
            <w:tcW w:w="864" w:type="dxa"/>
          </w:tcPr>
          <w:p w14:paraId="24D818F7" w14:textId="77777777" w:rsidR="008D0E3F" w:rsidRDefault="008D0E3F">
            <w:pPr>
              <w:pStyle w:val="TableText"/>
            </w:pPr>
          </w:p>
        </w:tc>
        <w:tc>
          <w:tcPr>
            <w:tcW w:w="1104" w:type="dxa"/>
          </w:tcPr>
          <w:p w14:paraId="114281CB" w14:textId="4199A46D" w:rsidR="008D0E3F" w:rsidRDefault="000D227F">
            <w:pPr>
              <w:pStyle w:val="TableText"/>
            </w:pPr>
            <w:hyperlink w:anchor="C_4437-3489">
              <w:r w:rsidR="007471AD">
                <w:rPr>
                  <w:rStyle w:val="HyperlinkText9pt"/>
                </w:rPr>
                <w:t>4437-3489</w:t>
              </w:r>
            </w:hyperlink>
          </w:p>
        </w:tc>
        <w:tc>
          <w:tcPr>
            <w:tcW w:w="2975" w:type="dxa"/>
          </w:tcPr>
          <w:p w14:paraId="3F79F5DA" w14:textId="58DCAF32" w:rsidR="008D0E3F" w:rsidRDefault="000D227F">
            <w:pPr>
              <w:pStyle w:val="TableText"/>
            </w:pPr>
            <w:del w:id="234" w:author="Russ Ott" w:date="2022-04-29T10:13:00Z">
              <w:r>
                <w:fldChar w:fldCharType="begin"/>
              </w:r>
              <w:r>
                <w:delInstrText xml:space="preserve"> HYPERLINK \l "E_Device_Identifier_Observation_2019" \h </w:delInstrText>
              </w:r>
              <w:r>
                <w:fldChar w:fldCharType="separate"/>
              </w:r>
              <w:r w:rsidR="00FB6AE9">
                <w:rPr>
                  <w:rStyle w:val="HyperlinkText9pt"/>
                </w:rPr>
                <w:delText>Device Identifier Observation (identifier: urn:hl7ii:2.16.840.1.113883.10.20.22.4.304:2019-06-21</w:delText>
              </w:r>
              <w:r>
                <w:rPr>
                  <w:rStyle w:val="HyperlinkText9pt"/>
                </w:rPr>
                <w:fldChar w:fldCharType="end"/>
              </w:r>
            </w:del>
            <w:ins w:id="235" w:author="Russ Ott" w:date="2022-04-29T10:13:00Z">
              <w:r w:rsidR="007471AD">
                <w:t>Device Identifier Observation (identifier: urn:hl7ii:2.16.840.1.113883.10.20.22.4.304:2019-06-21</w:t>
              </w:r>
            </w:ins>
          </w:p>
        </w:tc>
      </w:tr>
      <w:tr w:rsidR="008D0E3F" w14:paraId="468B2F75" w14:textId="77777777">
        <w:trPr>
          <w:jc w:val="center"/>
        </w:trPr>
        <w:tc>
          <w:tcPr>
            <w:tcW w:w="3345" w:type="dxa"/>
          </w:tcPr>
          <w:p w14:paraId="69F781EB" w14:textId="77777777" w:rsidR="008D0E3F" w:rsidRDefault="007471AD">
            <w:pPr>
              <w:pStyle w:val="TableText"/>
            </w:pPr>
            <w:r>
              <w:tab/>
              <w:t>component</w:t>
            </w:r>
          </w:p>
        </w:tc>
        <w:tc>
          <w:tcPr>
            <w:tcW w:w="720" w:type="dxa"/>
          </w:tcPr>
          <w:p w14:paraId="57400F7A" w14:textId="77777777" w:rsidR="008D0E3F" w:rsidRDefault="007471AD">
            <w:pPr>
              <w:pStyle w:val="TableText"/>
            </w:pPr>
            <w:r>
              <w:t>0..1</w:t>
            </w:r>
          </w:p>
        </w:tc>
        <w:tc>
          <w:tcPr>
            <w:tcW w:w="1152" w:type="dxa"/>
          </w:tcPr>
          <w:p w14:paraId="4F9EA5DE" w14:textId="77777777" w:rsidR="008D0E3F" w:rsidRDefault="007471AD">
            <w:pPr>
              <w:pStyle w:val="TableText"/>
            </w:pPr>
            <w:r>
              <w:t>SHOULD</w:t>
            </w:r>
          </w:p>
        </w:tc>
        <w:tc>
          <w:tcPr>
            <w:tcW w:w="864" w:type="dxa"/>
          </w:tcPr>
          <w:p w14:paraId="144E1ABB" w14:textId="77777777" w:rsidR="008D0E3F" w:rsidRDefault="008D0E3F">
            <w:pPr>
              <w:pStyle w:val="TableText"/>
            </w:pPr>
          </w:p>
        </w:tc>
        <w:tc>
          <w:tcPr>
            <w:tcW w:w="1104" w:type="dxa"/>
          </w:tcPr>
          <w:p w14:paraId="13642CB0" w14:textId="3E45B86C" w:rsidR="008D0E3F" w:rsidRDefault="000D227F">
            <w:pPr>
              <w:pStyle w:val="TableText"/>
            </w:pPr>
            <w:hyperlink w:anchor="C_4437-3513">
              <w:r w:rsidR="007471AD">
                <w:rPr>
                  <w:rStyle w:val="HyperlinkText9pt"/>
                </w:rPr>
                <w:t>4437-3513</w:t>
              </w:r>
            </w:hyperlink>
          </w:p>
        </w:tc>
        <w:tc>
          <w:tcPr>
            <w:tcW w:w="2975" w:type="dxa"/>
          </w:tcPr>
          <w:p w14:paraId="05130A9F" w14:textId="77777777" w:rsidR="008D0E3F" w:rsidRDefault="008D0E3F">
            <w:pPr>
              <w:pStyle w:val="TableText"/>
            </w:pPr>
          </w:p>
        </w:tc>
      </w:tr>
      <w:tr w:rsidR="008D0E3F" w14:paraId="4EA97307" w14:textId="77777777">
        <w:trPr>
          <w:jc w:val="center"/>
        </w:trPr>
        <w:tc>
          <w:tcPr>
            <w:tcW w:w="3345" w:type="dxa"/>
          </w:tcPr>
          <w:p w14:paraId="64A87019" w14:textId="77777777" w:rsidR="008D0E3F" w:rsidRDefault="007471AD">
            <w:pPr>
              <w:pStyle w:val="TableText"/>
            </w:pPr>
            <w:r>
              <w:tab/>
            </w:r>
            <w:r>
              <w:tab/>
              <w:t>observation</w:t>
            </w:r>
          </w:p>
        </w:tc>
        <w:tc>
          <w:tcPr>
            <w:tcW w:w="720" w:type="dxa"/>
          </w:tcPr>
          <w:p w14:paraId="2CE14BB2" w14:textId="77777777" w:rsidR="008D0E3F" w:rsidRDefault="007471AD">
            <w:pPr>
              <w:pStyle w:val="TableText"/>
            </w:pPr>
            <w:r>
              <w:t>1..1</w:t>
            </w:r>
          </w:p>
        </w:tc>
        <w:tc>
          <w:tcPr>
            <w:tcW w:w="1152" w:type="dxa"/>
          </w:tcPr>
          <w:p w14:paraId="5A21B29F" w14:textId="77777777" w:rsidR="008D0E3F" w:rsidRDefault="007471AD">
            <w:pPr>
              <w:pStyle w:val="TableText"/>
            </w:pPr>
            <w:r>
              <w:t>SHALL</w:t>
            </w:r>
          </w:p>
        </w:tc>
        <w:tc>
          <w:tcPr>
            <w:tcW w:w="864" w:type="dxa"/>
          </w:tcPr>
          <w:p w14:paraId="59CE5820" w14:textId="77777777" w:rsidR="008D0E3F" w:rsidRDefault="008D0E3F">
            <w:pPr>
              <w:pStyle w:val="TableText"/>
            </w:pPr>
          </w:p>
        </w:tc>
        <w:tc>
          <w:tcPr>
            <w:tcW w:w="1104" w:type="dxa"/>
          </w:tcPr>
          <w:p w14:paraId="5C179FB6" w14:textId="13C0E460" w:rsidR="008D0E3F" w:rsidRDefault="000D227F">
            <w:pPr>
              <w:pStyle w:val="TableText"/>
            </w:pPr>
            <w:hyperlink w:anchor="C_4437-3514">
              <w:r w:rsidR="007471AD">
                <w:rPr>
                  <w:rStyle w:val="HyperlinkText9pt"/>
                </w:rPr>
                <w:t>4437-3514</w:t>
              </w:r>
            </w:hyperlink>
          </w:p>
        </w:tc>
        <w:tc>
          <w:tcPr>
            <w:tcW w:w="2975" w:type="dxa"/>
          </w:tcPr>
          <w:p w14:paraId="1156EC07" w14:textId="6A05E1E2" w:rsidR="008D0E3F" w:rsidRDefault="000D227F">
            <w:pPr>
              <w:pStyle w:val="TableText"/>
            </w:pPr>
            <w:hyperlink w:anchor="E_Lot_or_Batch_Number_Observation_2019">
              <w:r w:rsidR="007471AD">
                <w:rPr>
                  <w:rStyle w:val="HyperlinkText9pt"/>
                </w:rPr>
                <w:t>Lot or Batch Number Observation (identifier: urn:hl7ii:2.16.840.1.113883.10.20.22.4.315:2019-06-21</w:t>
              </w:r>
            </w:hyperlink>
          </w:p>
        </w:tc>
      </w:tr>
      <w:tr w:rsidR="008D0E3F" w14:paraId="3B43D60B" w14:textId="77777777">
        <w:trPr>
          <w:jc w:val="center"/>
        </w:trPr>
        <w:tc>
          <w:tcPr>
            <w:tcW w:w="3345" w:type="dxa"/>
          </w:tcPr>
          <w:p w14:paraId="55AEAD02" w14:textId="77777777" w:rsidR="008D0E3F" w:rsidRDefault="007471AD">
            <w:pPr>
              <w:pStyle w:val="TableText"/>
            </w:pPr>
            <w:r>
              <w:tab/>
              <w:t>component</w:t>
            </w:r>
          </w:p>
        </w:tc>
        <w:tc>
          <w:tcPr>
            <w:tcW w:w="720" w:type="dxa"/>
          </w:tcPr>
          <w:p w14:paraId="292FFAEC" w14:textId="77777777" w:rsidR="008D0E3F" w:rsidRDefault="007471AD">
            <w:pPr>
              <w:pStyle w:val="TableText"/>
            </w:pPr>
            <w:r>
              <w:t>0..1</w:t>
            </w:r>
          </w:p>
        </w:tc>
        <w:tc>
          <w:tcPr>
            <w:tcW w:w="1152" w:type="dxa"/>
          </w:tcPr>
          <w:p w14:paraId="30B9F75E" w14:textId="77777777" w:rsidR="008D0E3F" w:rsidRDefault="007471AD">
            <w:pPr>
              <w:pStyle w:val="TableText"/>
            </w:pPr>
            <w:r>
              <w:t>SHOULD</w:t>
            </w:r>
          </w:p>
        </w:tc>
        <w:tc>
          <w:tcPr>
            <w:tcW w:w="864" w:type="dxa"/>
          </w:tcPr>
          <w:p w14:paraId="69539D80" w14:textId="77777777" w:rsidR="008D0E3F" w:rsidRDefault="008D0E3F">
            <w:pPr>
              <w:pStyle w:val="TableText"/>
            </w:pPr>
          </w:p>
        </w:tc>
        <w:tc>
          <w:tcPr>
            <w:tcW w:w="1104" w:type="dxa"/>
          </w:tcPr>
          <w:p w14:paraId="47CE14DC" w14:textId="7EB77EFA" w:rsidR="008D0E3F" w:rsidRDefault="000D227F">
            <w:pPr>
              <w:pStyle w:val="TableText"/>
            </w:pPr>
            <w:hyperlink w:anchor="C_4437-3515">
              <w:r w:rsidR="007471AD">
                <w:rPr>
                  <w:rStyle w:val="HyperlinkText9pt"/>
                </w:rPr>
                <w:t>4437-3515</w:t>
              </w:r>
            </w:hyperlink>
          </w:p>
        </w:tc>
        <w:tc>
          <w:tcPr>
            <w:tcW w:w="2975" w:type="dxa"/>
          </w:tcPr>
          <w:p w14:paraId="48032233" w14:textId="77777777" w:rsidR="008D0E3F" w:rsidRDefault="008D0E3F">
            <w:pPr>
              <w:pStyle w:val="TableText"/>
            </w:pPr>
          </w:p>
        </w:tc>
      </w:tr>
      <w:tr w:rsidR="008D0E3F" w14:paraId="4C5FFE80" w14:textId="77777777">
        <w:trPr>
          <w:jc w:val="center"/>
        </w:trPr>
        <w:tc>
          <w:tcPr>
            <w:tcW w:w="3345" w:type="dxa"/>
          </w:tcPr>
          <w:p w14:paraId="347743D5" w14:textId="77777777" w:rsidR="008D0E3F" w:rsidRDefault="007471AD">
            <w:pPr>
              <w:pStyle w:val="TableText"/>
            </w:pPr>
            <w:r>
              <w:tab/>
            </w:r>
            <w:r>
              <w:tab/>
              <w:t>observation</w:t>
            </w:r>
          </w:p>
        </w:tc>
        <w:tc>
          <w:tcPr>
            <w:tcW w:w="720" w:type="dxa"/>
          </w:tcPr>
          <w:p w14:paraId="5E720211" w14:textId="77777777" w:rsidR="008D0E3F" w:rsidRDefault="007471AD">
            <w:pPr>
              <w:pStyle w:val="TableText"/>
            </w:pPr>
            <w:r>
              <w:t>1..1</w:t>
            </w:r>
          </w:p>
        </w:tc>
        <w:tc>
          <w:tcPr>
            <w:tcW w:w="1152" w:type="dxa"/>
          </w:tcPr>
          <w:p w14:paraId="56C62F26" w14:textId="77777777" w:rsidR="008D0E3F" w:rsidRDefault="007471AD">
            <w:pPr>
              <w:pStyle w:val="TableText"/>
            </w:pPr>
            <w:r>
              <w:t>SHALL</w:t>
            </w:r>
          </w:p>
        </w:tc>
        <w:tc>
          <w:tcPr>
            <w:tcW w:w="864" w:type="dxa"/>
          </w:tcPr>
          <w:p w14:paraId="0C0BB101" w14:textId="77777777" w:rsidR="008D0E3F" w:rsidRDefault="008D0E3F">
            <w:pPr>
              <w:pStyle w:val="TableText"/>
            </w:pPr>
          </w:p>
        </w:tc>
        <w:tc>
          <w:tcPr>
            <w:tcW w:w="1104" w:type="dxa"/>
          </w:tcPr>
          <w:p w14:paraId="379231EE" w14:textId="608F41E4" w:rsidR="008D0E3F" w:rsidRDefault="000D227F">
            <w:pPr>
              <w:pStyle w:val="TableText"/>
            </w:pPr>
            <w:hyperlink w:anchor="C_4437-3516">
              <w:r w:rsidR="007471AD">
                <w:rPr>
                  <w:rStyle w:val="HyperlinkText9pt"/>
                </w:rPr>
                <w:t>4437-3516</w:t>
              </w:r>
            </w:hyperlink>
          </w:p>
        </w:tc>
        <w:tc>
          <w:tcPr>
            <w:tcW w:w="2975" w:type="dxa"/>
          </w:tcPr>
          <w:p w14:paraId="7E9244A2" w14:textId="72DFB871" w:rsidR="008D0E3F" w:rsidRDefault="000D227F">
            <w:pPr>
              <w:pStyle w:val="TableText"/>
            </w:pPr>
            <w:hyperlink w:anchor="E_Serial_Number_Observation">
              <w:r w:rsidR="007471AD">
                <w:rPr>
                  <w:rStyle w:val="HyperlinkText9pt"/>
                </w:rPr>
                <w:t xml:space="preserve">Serial Number Observation (identifier: </w:t>
              </w:r>
              <w:r w:rsidR="007471AD">
                <w:rPr>
                  <w:rStyle w:val="HyperlinkText9pt"/>
                </w:rPr>
                <w:lastRenderedPageBreak/>
                <w:t>urn:hl7ii:2.16.840.1.113883.10.20.22.4.319:2019-06-21</w:t>
              </w:r>
            </w:hyperlink>
          </w:p>
        </w:tc>
      </w:tr>
      <w:tr w:rsidR="008D0E3F" w14:paraId="792EEA2B" w14:textId="77777777">
        <w:trPr>
          <w:jc w:val="center"/>
        </w:trPr>
        <w:tc>
          <w:tcPr>
            <w:tcW w:w="3345" w:type="dxa"/>
          </w:tcPr>
          <w:p w14:paraId="19B353E3" w14:textId="77777777" w:rsidR="008D0E3F" w:rsidRDefault="007471AD">
            <w:pPr>
              <w:pStyle w:val="TableText"/>
            </w:pPr>
            <w:r>
              <w:lastRenderedPageBreak/>
              <w:tab/>
              <w:t>component</w:t>
            </w:r>
          </w:p>
        </w:tc>
        <w:tc>
          <w:tcPr>
            <w:tcW w:w="720" w:type="dxa"/>
          </w:tcPr>
          <w:p w14:paraId="0FA5E7B6" w14:textId="77777777" w:rsidR="008D0E3F" w:rsidRDefault="007471AD">
            <w:pPr>
              <w:pStyle w:val="TableText"/>
            </w:pPr>
            <w:r>
              <w:t>0..1</w:t>
            </w:r>
          </w:p>
        </w:tc>
        <w:tc>
          <w:tcPr>
            <w:tcW w:w="1152" w:type="dxa"/>
          </w:tcPr>
          <w:p w14:paraId="6AB6E617" w14:textId="77777777" w:rsidR="008D0E3F" w:rsidRDefault="007471AD">
            <w:pPr>
              <w:pStyle w:val="TableText"/>
            </w:pPr>
            <w:r>
              <w:t>SHOULD</w:t>
            </w:r>
          </w:p>
        </w:tc>
        <w:tc>
          <w:tcPr>
            <w:tcW w:w="864" w:type="dxa"/>
          </w:tcPr>
          <w:p w14:paraId="05A5EA4F" w14:textId="77777777" w:rsidR="008D0E3F" w:rsidRDefault="008D0E3F">
            <w:pPr>
              <w:pStyle w:val="TableText"/>
            </w:pPr>
          </w:p>
        </w:tc>
        <w:tc>
          <w:tcPr>
            <w:tcW w:w="1104" w:type="dxa"/>
          </w:tcPr>
          <w:p w14:paraId="491A8608" w14:textId="0BB3C77B" w:rsidR="008D0E3F" w:rsidRDefault="000D227F">
            <w:pPr>
              <w:pStyle w:val="TableText"/>
            </w:pPr>
            <w:hyperlink w:anchor="C_4437-3517">
              <w:r w:rsidR="007471AD">
                <w:rPr>
                  <w:rStyle w:val="HyperlinkText9pt"/>
                </w:rPr>
                <w:t>4437-3517</w:t>
              </w:r>
            </w:hyperlink>
          </w:p>
        </w:tc>
        <w:tc>
          <w:tcPr>
            <w:tcW w:w="2975" w:type="dxa"/>
          </w:tcPr>
          <w:p w14:paraId="1994B6A0" w14:textId="77777777" w:rsidR="008D0E3F" w:rsidRDefault="008D0E3F">
            <w:pPr>
              <w:pStyle w:val="TableText"/>
            </w:pPr>
          </w:p>
        </w:tc>
      </w:tr>
      <w:tr w:rsidR="008D0E3F" w14:paraId="646390F1" w14:textId="77777777">
        <w:trPr>
          <w:jc w:val="center"/>
        </w:trPr>
        <w:tc>
          <w:tcPr>
            <w:tcW w:w="3345" w:type="dxa"/>
          </w:tcPr>
          <w:p w14:paraId="17DA6FDB" w14:textId="77777777" w:rsidR="008D0E3F" w:rsidRDefault="007471AD">
            <w:pPr>
              <w:pStyle w:val="TableText"/>
            </w:pPr>
            <w:r>
              <w:tab/>
            </w:r>
            <w:r>
              <w:tab/>
              <w:t>observation</w:t>
            </w:r>
          </w:p>
        </w:tc>
        <w:tc>
          <w:tcPr>
            <w:tcW w:w="720" w:type="dxa"/>
          </w:tcPr>
          <w:p w14:paraId="3201DE54" w14:textId="77777777" w:rsidR="008D0E3F" w:rsidRDefault="007471AD">
            <w:pPr>
              <w:pStyle w:val="TableText"/>
            </w:pPr>
            <w:r>
              <w:t>1..1</w:t>
            </w:r>
          </w:p>
        </w:tc>
        <w:tc>
          <w:tcPr>
            <w:tcW w:w="1152" w:type="dxa"/>
          </w:tcPr>
          <w:p w14:paraId="0CBB1815" w14:textId="77777777" w:rsidR="008D0E3F" w:rsidRDefault="007471AD">
            <w:pPr>
              <w:pStyle w:val="TableText"/>
            </w:pPr>
            <w:r>
              <w:t>SHALL</w:t>
            </w:r>
          </w:p>
        </w:tc>
        <w:tc>
          <w:tcPr>
            <w:tcW w:w="864" w:type="dxa"/>
          </w:tcPr>
          <w:p w14:paraId="00978FC3" w14:textId="77777777" w:rsidR="008D0E3F" w:rsidRDefault="008D0E3F">
            <w:pPr>
              <w:pStyle w:val="TableText"/>
            </w:pPr>
          </w:p>
        </w:tc>
        <w:tc>
          <w:tcPr>
            <w:tcW w:w="1104" w:type="dxa"/>
          </w:tcPr>
          <w:p w14:paraId="5172CCCF" w14:textId="0AF87A0D" w:rsidR="008D0E3F" w:rsidRDefault="000D227F">
            <w:pPr>
              <w:pStyle w:val="TableText"/>
            </w:pPr>
            <w:hyperlink w:anchor="C_4437-3518">
              <w:r w:rsidR="007471AD">
                <w:rPr>
                  <w:rStyle w:val="HyperlinkText9pt"/>
                </w:rPr>
                <w:t>4437-3518</w:t>
              </w:r>
            </w:hyperlink>
          </w:p>
        </w:tc>
        <w:tc>
          <w:tcPr>
            <w:tcW w:w="2975" w:type="dxa"/>
          </w:tcPr>
          <w:p w14:paraId="3C27F80B" w14:textId="796EF952" w:rsidR="008D0E3F" w:rsidRDefault="000D227F">
            <w:pPr>
              <w:pStyle w:val="TableText"/>
            </w:pPr>
            <w:hyperlink w:anchor="E_Manufacturing_Date_Observation_2019">
              <w:r w:rsidR="007471AD">
                <w:rPr>
                  <w:rStyle w:val="HyperlinkText9pt"/>
                </w:rPr>
                <w:t>Manufacturing Date Observation (identifier: urn:hl7ii:2.16.840.1.113883.10.20.22.4.316:2019-06-21</w:t>
              </w:r>
            </w:hyperlink>
          </w:p>
        </w:tc>
      </w:tr>
      <w:tr w:rsidR="008D0E3F" w14:paraId="0954871D" w14:textId="77777777">
        <w:trPr>
          <w:jc w:val="center"/>
        </w:trPr>
        <w:tc>
          <w:tcPr>
            <w:tcW w:w="3345" w:type="dxa"/>
          </w:tcPr>
          <w:p w14:paraId="5ABC4A50" w14:textId="77777777" w:rsidR="008D0E3F" w:rsidRDefault="007471AD">
            <w:pPr>
              <w:pStyle w:val="TableText"/>
            </w:pPr>
            <w:r>
              <w:tab/>
              <w:t>component</w:t>
            </w:r>
          </w:p>
        </w:tc>
        <w:tc>
          <w:tcPr>
            <w:tcW w:w="720" w:type="dxa"/>
          </w:tcPr>
          <w:p w14:paraId="047BB3F6" w14:textId="77777777" w:rsidR="008D0E3F" w:rsidRDefault="007471AD">
            <w:pPr>
              <w:pStyle w:val="TableText"/>
            </w:pPr>
            <w:r>
              <w:t>0..1</w:t>
            </w:r>
          </w:p>
        </w:tc>
        <w:tc>
          <w:tcPr>
            <w:tcW w:w="1152" w:type="dxa"/>
          </w:tcPr>
          <w:p w14:paraId="18B39021" w14:textId="77777777" w:rsidR="008D0E3F" w:rsidRDefault="007471AD">
            <w:pPr>
              <w:pStyle w:val="TableText"/>
            </w:pPr>
            <w:r>
              <w:t>SHOULD</w:t>
            </w:r>
          </w:p>
        </w:tc>
        <w:tc>
          <w:tcPr>
            <w:tcW w:w="864" w:type="dxa"/>
          </w:tcPr>
          <w:p w14:paraId="3BACF876" w14:textId="77777777" w:rsidR="008D0E3F" w:rsidRDefault="008D0E3F">
            <w:pPr>
              <w:pStyle w:val="TableText"/>
            </w:pPr>
          </w:p>
        </w:tc>
        <w:tc>
          <w:tcPr>
            <w:tcW w:w="1104" w:type="dxa"/>
          </w:tcPr>
          <w:p w14:paraId="75C4A2BA" w14:textId="315FAC43" w:rsidR="008D0E3F" w:rsidRDefault="000D227F">
            <w:pPr>
              <w:pStyle w:val="TableText"/>
            </w:pPr>
            <w:hyperlink w:anchor="C_4437-3525">
              <w:r w:rsidR="007471AD">
                <w:rPr>
                  <w:rStyle w:val="HyperlinkText9pt"/>
                </w:rPr>
                <w:t>4437-3525</w:t>
              </w:r>
            </w:hyperlink>
          </w:p>
        </w:tc>
        <w:tc>
          <w:tcPr>
            <w:tcW w:w="2975" w:type="dxa"/>
          </w:tcPr>
          <w:p w14:paraId="13A3ADF0" w14:textId="77777777" w:rsidR="008D0E3F" w:rsidRDefault="008D0E3F">
            <w:pPr>
              <w:pStyle w:val="TableText"/>
            </w:pPr>
          </w:p>
        </w:tc>
      </w:tr>
      <w:tr w:rsidR="008D0E3F" w14:paraId="44EA2338" w14:textId="77777777">
        <w:trPr>
          <w:jc w:val="center"/>
        </w:trPr>
        <w:tc>
          <w:tcPr>
            <w:tcW w:w="3345" w:type="dxa"/>
          </w:tcPr>
          <w:p w14:paraId="0AD01C7C" w14:textId="77777777" w:rsidR="008D0E3F" w:rsidRDefault="007471AD">
            <w:pPr>
              <w:pStyle w:val="TableText"/>
            </w:pPr>
            <w:r>
              <w:tab/>
            </w:r>
            <w:r>
              <w:tab/>
              <w:t>observation</w:t>
            </w:r>
          </w:p>
        </w:tc>
        <w:tc>
          <w:tcPr>
            <w:tcW w:w="720" w:type="dxa"/>
          </w:tcPr>
          <w:p w14:paraId="6CE17652" w14:textId="77777777" w:rsidR="008D0E3F" w:rsidRDefault="007471AD">
            <w:pPr>
              <w:pStyle w:val="TableText"/>
            </w:pPr>
            <w:r>
              <w:t>1..1</w:t>
            </w:r>
          </w:p>
        </w:tc>
        <w:tc>
          <w:tcPr>
            <w:tcW w:w="1152" w:type="dxa"/>
          </w:tcPr>
          <w:p w14:paraId="20850740" w14:textId="77777777" w:rsidR="008D0E3F" w:rsidRDefault="007471AD">
            <w:pPr>
              <w:pStyle w:val="TableText"/>
            </w:pPr>
            <w:r>
              <w:t>SHALL</w:t>
            </w:r>
          </w:p>
        </w:tc>
        <w:tc>
          <w:tcPr>
            <w:tcW w:w="864" w:type="dxa"/>
          </w:tcPr>
          <w:p w14:paraId="2A73E59D" w14:textId="77777777" w:rsidR="008D0E3F" w:rsidRDefault="008D0E3F">
            <w:pPr>
              <w:pStyle w:val="TableText"/>
            </w:pPr>
          </w:p>
        </w:tc>
        <w:tc>
          <w:tcPr>
            <w:tcW w:w="1104" w:type="dxa"/>
          </w:tcPr>
          <w:p w14:paraId="3B3C76D3" w14:textId="3E60485A" w:rsidR="008D0E3F" w:rsidRDefault="000D227F">
            <w:pPr>
              <w:pStyle w:val="TableText"/>
            </w:pPr>
            <w:hyperlink w:anchor="C_4437-3526">
              <w:r w:rsidR="007471AD">
                <w:rPr>
                  <w:rStyle w:val="HyperlinkText9pt"/>
                </w:rPr>
                <w:t>4437-3526</w:t>
              </w:r>
            </w:hyperlink>
          </w:p>
        </w:tc>
        <w:tc>
          <w:tcPr>
            <w:tcW w:w="2975" w:type="dxa"/>
          </w:tcPr>
          <w:p w14:paraId="19A75EBC" w14:textId="0EC47F83" w:rsidR="008D0E3F" w:rsidRDefault="000D227F">
            <w:pPr>
              <w:pStyle w:val="TableText"/>
            </w:pPr>
            <w:hyperlink w:anchor="E_Expiration_Date_Observation">
              <w:r w:rsidR="007471AD">
                <w:rPr>
                  <w:rStyle w:val="HyperlinkText9pt"/>
                </w:rPr>
                <w:t>Expiration Date Observation (identifier: urn:hl7ii:2.16.840.1.113883.10.20.22.4.309:2019-06-21</w:t>
              </w:r>
            </w:hyperlink>
          </w:p>
        </w:tc>
      </w:tr>
      <w:tr w:rsidR="008D0E3F" w14:paraId="0CFB376E" w14:textId="77777777">
        <w:trPr>
          <w:jc w:val="center"/>
        </w:trPr>
        <w:tc>
          <w:tcPr>
            <w:tcW w:w="3345" w:type="dxa"/>
          </w:tcPr>
          <w:p w14:paraId="6555FBC6" w14:textId="77777777" w:rsidR="008D0E3F" w:rsidRDefault="007471AD">
            <w:pPr>
              <w:pStyle w:val="TableText"/>
            </w:pPr>
            <w:r>
              <w:tab/>
              <w:t>component</w:t>
            </w:r>
          </w:p>
        </w:tc>
        <w:tc>
          <w:tcPr>
            <w:tcW w:w="720" w:type="dxa"/>
          </w:tcPr>
          <w:p w14:paraId="2EA8D25E" w14:textId="77777777" w:rsidR="008D0E3F" w:rsidRDefault="007471AD">
            <w:pPr>
              <w:pStyle w:val="TableText"/>
            </w:pPr>
            <w:r>
              <w:t>0..1</w:t>
            </w:r>
          </w:p>
        </w:tc>
        <w:tc>
          <w:tcPr>
            <w:tcW w:w="1152" w:type="dxa"/>
          </w:tcPr>
          <w:p w14:paraId="1D9B2828" w14:textId="77777777" w:rsidR="008D0E3F" w:rsidRDefault="007471AD">
            <w:pPr>
              <w:pStyle w:val="TableText"/>
            </w:pPr>
            <w:r>
              <w:t>SHOULD</w:t>
            </w:r>
          </w:p>
        </w:tc>
        <w:tc>
          <w:tcPr>
            <w:tcW w:w="864" w:type="dxa"/>
          </w:tcPr>
          <w:p w14:paraId="64604F5C" w14:textId="77777777" w:rsidR="008D0E3F" w:rsidRDefault="008D0E3F">
            <w:pPr>
              <w:pStyle w:val="TableText"/>
            </w:pPr>
          </w:p>
        </w:tc>
        <w:tc>
          <w:tcPr>
            <w:tcW w:w="1104" w:type="dxa"/>
          </w:tcPr>
          <w:p w14:paraId="5DD16B8A" w14:textId="235C7DC3" w:rsidR="008D0E3F" w:rsidRDefault="000D227F">
            <w:pPr>
              <w:pStyle w:val="TableText"/>
            </w:pPr>
            <w:hyperlink w:anchor="C_4437-3523">
              <w:r w:rsidR="007471AD">
                <w:rPr>
                  <w:rStyle w:val="HyperlinkText9pt"/>
                </w:rPr>
                <w:t>4437-3523</w:t>
              </w:r>
            </w:hyperlink>
          </w:p>
        </w:tc>
        <w:tc>
          <w:tcPr>
            <w:tcW w:w="2975" w:type="dxa"/>
          </w:tcPr>
          <w:p w14:paraId="46177548" w14:textId="77777777" w:rsidR="008D0E3F" w:rsidRDefault="008D0E3F">
            <w:pPr>
              <w:pStyle w:val="TableText"/>
            </w:pPr>
          </w:p>
        </w:tc>
      </w:tr>
      <w:tr w:rsidR="008D0E3F" w14:paraId="691DB2D0" w14:textId="77777777">
        <w:trPr>
          <w:jc w:val="center"/>
        </w:trPr>
        <w:tc>
          <w:tcPr>
            <w:tcW w:w="3345" w:type="dxa"/>
          </w:tcPr>
          <w:p w14:paraId="1C8A3C7F" w14:textId="77777777" w:rsidR="008D0E3F" w:rsidRDefault="007471AD">
            <w:pPr>
              <w:pStyle w:val="TableText"/>
            </w:pPr>
            <w:r>
              <w:tab/>
            </w:r>
            <w:r>
              <w:tab/>
              <w:t>observation</w:t>
            </w:r>
          </w:p>
        </w:tc>
        <w:tc>
          <w:tcPr>
            <w:tcW w:w="720" w:type="dxa"/>
          </w:tcPr>
          <w:p w14:paraId="7E3F9D30" w14:textId="77777777" w:rsidR="008D0E3F" w:rsidRDefault="007471AD">
            <w:pPr>
              <w:pStyle w:val="TableText"/>
            </w:pPr>
            <w:r>
              <w:t>1..1</w:t>
            </w:r>
          </w:p>
        </w:tc>
        <w:tc>
          <w:tcPr>
            <w:tcW w:w="1152" w:type="dxa"/>
          </w:tcPr>
          <w:p w14:paraId="697E3E75" w14:textId="77777777" w:rsidR="008D0E3F" w:rsidRDefault="007471AD">
            <w:pPr>
              <w:pStyle w:val="TableText"/>
            </w:pPr>
            <w:r>
              <w:t>SHALL</w:t>
            </w:r>
          </w:p>
        </w:tc>
        <w:tc>
          <w:tcPr>
            <w:tcW w:w="864" w:type="dxa"/>
          </w:tcPr>
          <w:p w14:paraId="2B2F10CE" w14:textId="77777777" w:rsidR="008D0E3F" w:rsidRDefault="008D0E3F">
            <w:pPr>
              <w:pStyle w:val="TableText"/>
            </w:pPr>
          </w:p>
        </w:tc>
        <w:tc>
          <w:tcPr>
            <w:tcW w:w="1104" w:type="dxa"/>
          </w:tcPr>
          <w:p w14:paraId="47A483CE" w14:textId="2E516C05" w:rsidR="008D0E3F" w:rsidRDefault="000D227F">
            <w:pPr>
              <w:pStyle w:val="TableText"/>
            </w:pPr>
            <w:hyperlink w:anchor="C_4437-3524">
              <w:r w:rsidR="007471AD">
                <w:rPr>
                  <w:rStyle w:val="HyperlinkText9pt"/>
                </w:rPr>
                <w:t>4437-3524</w:t>
              </w:r>
            </w:hyperlink>
          </w:p>
        </w:tc>
        <w:tc>
          <w:tcPr>
            <w:tcW w:w="2975" w:type="dxa"/>
          </w:tcPr>
          <w:p w14:paraId="0D614EEE" w14:textId="04A9CEEA" w:rsidR="008D0E3F" w:rsidRDefault="000D227F">
            <w:pPr>
              <w:pStyle w:val="TableText"/>
            </w:pPr>
            <w:hyperlink w:anchor="E_Distinct_Identification_Code_Observat">
              <w:r w:rsidR="007471AD">
                <w:rPr>
                  <w:rStyle w:val="HyperlinkText9pt"/>
                </w:rPr>
                <w:t>Distinct Identification Code Observation (identifier: urn:hl7ii:2.16.840.1.113883.10.20.22.4.308:2019-06-21</w:t>
              </w:r>
            </w:hyperlink>
          </w:p>
        </w:tc>
      </w:tr>
      <w:tr w:rsidR="008D0E3F" w14:paraId="25FEBE32" w14:textId="77777777">
        <w:trPr>
          <w:jc w:val="center"/>
        </w:trPr>
        <w:tc>
          <w:tcPr>
            <w:tcW w:w="3345" w:type="dxa"/>
          </w:tcPr>
          <w:p w14:paraId="3361B1CD" w14:textId="77777777" w:rsidR="008D0E3F" w:rsidRDefault="007471AD">
            <w:pPr>
              <w:pStyle w:val="TableText"/>
            </w:pPr>
            <w:r>
              <w:tab/>
              <w:t>component</w:t>
            </w:r>
          </w:p>
        </w:tc>
        <w:tc>
          <w:tcPr>
            <w:tcW w:w="720" w:type="dxa"/>
          </w:tcPr>
          <w:p w14:paraId="45EECFF4" w14:textId="77777777" w:rsidR="008D0E3F" w:rsidRDefault="007471AD">
            <w:pPr>
              <w:pStyle w:val="TableText"/>
            </w:pPr>
            <w:r>
              <w:t>0..1</w:t>
            </w:r>
          </w:p>
        </w:tc>
        <w:tc>
          <w:tcPr>
            <w:tcW w:w="1152" w:type="dxa"/>
          </w:tcPr>
          <w:p w14:paraId="75AC8C3E" w14:textId="77777777" w:rsidR="008D0E3F" w:rsidRDefault="007471AD">
            <w:pPr>
              <w:pStyle w:val="TableText"/>
            </w:pPr>
            <w:r>
              <w:t>MAY</w:t>
            </w:r>
          </w:p>
        </w:tc>
        <w:tc>
          <w:tcPr>
            <w:tcW w:w="864" w:type="dxa"/>
          </w:tcPr>
          <w:p w14:paraId="778D2719" w14:textId="77777777" w:rsidR="008D0E3F" w:rsidRDefault="008D0E3F">
            <w:pPr>
              <w:pStyle w:val="TableText"/>
            </w:pPr>
          </w:p>
        </w:tc>
        <w:tc>
          <w:tcPr>
            <w:tcW w:w="1104" w:type="dxa"/>
          </w:tcPr>
          <w:p w14:paraId="7D21DE98" w14:textId="0173AB59" w:rsidR="008D0E3F" w:rsidRDefault="000D227F">
            <w:pPr>
              <w:pStyle w:val="TableText"/>
            </w:pPr>
            <w:hyperlink w:anchor="C_4437-3521">
              <w:r w:rsidR="007471AD">
                <w:rPr>
                  <w:rStyle w:val="HyperlinkText9pt"/>
                </w:rPr>
                <w:t>4437-3521</w:t>
              </w:r>
            </w:hyperlink>
          </w:p>
        </w:tc>
        <w:tc>
          <w:tcPr>
            <w:tcW w:w="2975" w:type="dxa"/>
          </w:tcPr>
          <w:p w14:paraId="17655872" w14:textId="77777777" w:rsidR="008D0E3F" w:rsidRDefault="008D0E3F">
            <w:pPr>
              <w:pStyle w:val="TableText"/>
            </w:pPr>
          </w:p>
        </w:tc>
      </w:tr>
      <w:tr w:rsidR="008D0E3F" w14:paraId="7D280AF3" w14:textId="77777777">
        <w:trPr>
          <w:jc w:val="center"/>
        </w:trPr>
        <w:tc>
          <w:tcPr>
            <w:tcW w:w="3345" w:type="dxa"/>
          </w:tcPr>
          <w:p w14:paraId="38D34128" w14:textId="77777777" w:rsidR="008D0E3F" w:rsidRDefault="007471AD">
            <w:pPr>
              <w:pStyle w:val="TableText"/>
            </w:pPr>
            <w:r>
              <w:tab/>
            </w:r>
            <w:r>
              <w:tab/>
              <w:t>observation</w:t>
            </w:r>
          </w:p>
        </w:tc>
        <w:tc>
          <w:tcPr>
            <w:tcW w:w="720" w:type="dxa"/>
          </w:tcPr>
          <w:p w14:paraId="1B776FD4" w14:textId="77777777" w:rsidR="008D0E3F" w:rsidRDefault="007471AD">
            <w:pPr>
              <w:pStyle w:val="TableText"/>
            </w:pPr>
            <w:r>
              <w:t>1..1</w:t>
            </w:r>
          </w:p>
        </w:tc>
        <w:tc>
          <w:tcPr>
            <w:tcW w:w="1152" w:type="dxa"/>
          </w:tcPr>
          <w:p w14:paraId="5009D8C1" w14:textId="77777777" w:rsidR="008D0E3F" w:rsidRDefault="007471AD">
            <w:pPr>
              <w:pStyle w:val="TableText"/>
            </w:pPr>
            <w:r>
              <w:t>SHALL</w:t>
            </w:r>
          </w:p>
        </w:tc>
        <w:tc>
          <w:tcPr>
            <w:tcW w:w="864" w:type="dxa"/>
          </w:tcPr>
          <w:p w14:paraId="24CD3B8E" w14:textId="77777777" w:rsidR="008D0E3F" w:rsidRDefault="008D0E3F">
            <w:pPr>
              <w:pStyle w:val="TableText"/>
            </w:pPr>
          </w:p>
        </w:tc>
        <w:tc>
          <w:tcPr>
            <w:tcW w:w="1104" w:type="dxa"/>
          </w:tcPr>
          <w:p w14:paraId="70728F73" w14:textId="4D811B9F" w:rsidR="008D0E3F" w:rsidRDefault="000D227F">
            <w:pPr>
              <w:pStyle w:val="TableText"/>
            </w:pPr>
            <w:hyperlink w:anchor="C_4437-3522">
              <w:r w:rsidR="007471AD">
                <w:rPr>
                  <w:rStyle w:val="HyperlinkText9pt"/>
                </w:rPr>
                <w:t>4437-3522</w:t>
              </w:r>
            </w:hyperlink>
          </w:p>
        </w:tc>
        <w:tc>
          <w:tcPr>
            <w:tcW w:w="2975" w:type="dxa"/>
          </w:tcPr>
          <w:p w14:paraId="75F618F3" w14:textId="6D0D75A2" w:rsidR="008D0E3F" w:rsidRDefault="000D227F">
            <w:pPr>
              <w:pStyle w:val="TableText"/>
            </w:pPr>
            <w:hyperlink w:anchor="E_Brand_Name_Observation">
              <w:r w:rsidR="007471AD">
                <w:rPr>
                  <w:rStyle w:val="HyperlinkText9pt"/>
                </w:rPr>
                <w:t>Brand Name Observation (identifier: urn:hl7ii:2.16.840.1.113883.10.20.22.4.301:2019-06-21</w:t>
              </w:r>
            </w:hyperlink>
          </w:p>
        </w:tc>
      </w:tr>
      <w:tr w:rsidR="008D0E3F" w14:paraId="239FDFB4" w14:textId="77777777">
        <w:trPr>
          <w:jc w:val="center"/>
        </w:trPr>
        <w:tc>
          <w:tcPr>
            <w:tcW w:w="3345" w:type="dxa"/>
          </w:tcPr>
          <w:p w14:paraId="0439030B" w14:textId="77777777" w:rsidR="008D0E3F" w:rsidRDefault="007471AD">
            <w:pPr>
              <w:pStyle w:val="TableText"/>
            </w:pPr>
            <w:r>
              <w:tab/>
              <w:t>component</w:t>
            </w:r>
          </w:p>
        </w:tc>
        <w:tc>
          <w:tcPr>
            <w:tcW w:w="720" w:type="dxa"/>
          </w:tcPr>
          <w:p w14:paraId="1A366CBA" w14:textId="77777777" w:rsidR="008D0E3F" w:rsidRDefault="007471AD">
            <w:pPr>
              <w:pStyle w:val="TableText"/>
            </w:pPr>
            <w:r>
              <w:t>0..1</w:t>
            </w:r>
          </w:p>
        </w:tc>
        <w:tc>
          <w:tcPr>
            <w:tcW w:w="1152" w:type="dxa"/>
          </w:tcPr>
          <w:p w14:paraId="34F5EA19" w14:textId="77777777" w:rsidR="008D0E3F" w:rsidRDefault="007471AD">
            <w:pPr>
              <w:pStyle w:val="TableText"/>
            </w:pPr>
            <w:r>
              <w:t>MAY</w:t>
            </w:r>
          </w:p>
        </w:tc>
        <w:tc>
          <w:tcPr>
            <w:tcW w:w="864" w:type="dxa"/>
          </w:tcPr>
          <w:p w14:paraId="59228258" w14:textId="77777777" w:rsidR="008D0E3F" w:rsidRDefault="008D0E3F">
            <w:pPr>
              <w:pStyle w:val="TableText"/>
            </w:pPr>
          </w:p>
        </w:tc>
        <w:tc>
          <w:tcPr>
            <w:tcW w:w="1104" w:type="dxa"/>
          </w:tcPr>
          <w:p w14:paraId="1BEF4BD4" w14:textId="3866A91C" w:rsidR="008D0E3F" w:rsidRDefault="000D227F">
            <w:pPr>
              <w:pStyle w:val="TableText"/>
            </w:pPr>
            <w:hyperlink w:anchor="C_4437-3519">
              <w:r w:rsidR="007471AD">
                <w:rPr>
                  <w:rStyle w:val="HyperlinkText9pt"/>
                </w:rPr>
                <w:t>4437-3519</w:t>
              </w:r>
            </w:hyperlink>
          </w:p>
        </w:tc>
        <w:tc>
          <w:tcPr>
            <w:tcW w:w="2975" w:type="dxa"/>
          </w:tcPr>
          <w:p w14:paraId="463CC008" w14:textId="77777777" w:rsidR="008D0E3F" w:rsidRDefault="008D0E3F">
            <w:pPr>
              <w:pStyle w:val="TableText"/>
            </w:pPr>
          </w:p>
        </w:tc>
      </w:tr>
      <w:tr w:rsidR="008D0E3F" w14:paraId="3B3BAF7E" w14:textId="77777777">
        <w:trPr>
          <w:jc w:val="center"/>
        </w:trPr>
        <w:tc>
          <w:tcPr>
            <w:tcW w:w="3345" w:type="dxa"/>
          </w:tcPr>
          <w:p w14:paraId="4755CC57" w14:textId="77777777" w:rsidR="008D0E3F" w:rsidRDefault="007471AD">
            <w:pPr>
              <w:pStyle w:val="TableText"/>
            </w:pPr>
            <w:r>
              <w:tab/>
            </w:r>
            <w:r>
              <w:tab/>
              <w:t>observation</w:t>
            </w:r>
          </w:p>
        </w:tc>
        <w:tc>
          <w:tcPr>
            <w:tcW w:w="720" w:type="dxa"/>
          </w:tcPr>
          <w:p w14:paraId="418CF82D" w14:textId="77777777" w:rsidR="008D0E3F" w:rsidRDefault="007471AD">
            <w:pPr>
              <w:pStyle w:val="TableText"/>
            </w:pPr>
            <w:r>
              <w:t>1..1</w:t>
            </w:r>
          </w:p>
        </w:tc>
        <w:tc>
          <w:tcPr>
            <w:tcW w:w="1152" w:type="dxa"/>
          </w:tcPr>
          <w:p w14:paraId="5819B6A1" w14:textId="77777777" w:rsidR="008D0E3F" w:rsidRDefault="007471AD">
            <w:pPr>
              <w:pStyle w:val="TableText"/>
            </w:pPr>
            <w:r>
              <w:t>SHALL</w:t>
            </w:r>
          </w:p>
        </w:tc>
        <w:tc>
          <w:tcPr>
            <w:tcW w:w="864" w:type="dxa"/>
          </w:tcPr>
          <w:p w14:paraId="6D8027FC" w14:textId="77777777" w:rsidR="008D0E3F" w:rsidRDefault="008D0E3F">
            <w:pPr>
              <w:pStyle w:val="TableText"/>
            </w:pPr>
          </w:p>
        </w:tc>
        <w:tc>
          <w:tcPr>
            <w:tcW w:w="1104" w:type="dxa"/>
          </w:tcPr>
          <w:p w14:paraId="688AE528" w14:textId="55726851" w:rsidR="008D0E3F" w:rsidRDefault="000D227F">
            <w:pPr>
              <w:pStyle w:val="TableText"/>
            </w:pPr>
            <w:hyperlink w:anchor="C_4437-3520">
              <w:r w:rsidR="007471AD">
                <w:rPr>
                  <w:rStyle w:val="HyperlinkText9pt"/>
                </w:rPr>
                <w:t>4437-3520</w:t>
              </w:r>
            </w:hyperlink>
          </w:p>
        </w:tc>
        <w:tc>
          <w:tcPr>
            <w:tcW w:w="2975" w:type="dxa"/>
          </w:tcPr>
          <w:p w14:paraId="33861E0D" w14:textId="2118E0C4" w:rsidR="008D0E3F" w:rsidRDefault="000D227F">
            <w:pPr>
              <w:pStyle w:val="TableText"/>
            </w:pPr>
            <w:hyperlink w:anchor="E_Model_Number_Observation">
              <w:r w:rsidR="007471AD">
                <w:rPr>
                  <w:rStyle w:val="HyperlinkText9pt"/>
                </w:rPr>
                <w:t>Model Number Observation (identifier: urn:hl7ii:2.16.840.1.113883.10.20.22.4.317:2019-06-21</w:t>
              </w:r>
            </w:hyperlink>
          </w:p>
        </w:tc>
      </w:tr>
      <w:tr w:rsidR="008D0E3F" w14:paraId="746D915E" w14:textId="77777777">
        <w:trPr>
          <w:jc w:val="center"/>
        </w:trPr>
        <w:tc>
          <w:tcPr>
            <w:tcW w:w="3345" w:type="dxa"/>
          </w:tcPr>
          <w:p w14:paraId="7BC83549" w14:textId="77777777" w:rsidR="008D0E3F" w:rsidRDefault="007471AD">
            <w:pPr>
              <w:pStyle w:val="TableText"/>
            </w:pPr>
            <w:r>
              <w:tab/>
              <w:t>component</w:t>
            </w:r>
          </w:p>
        </w:tc>
        <w:tc>
          <w:tcPr>
            <w:tcW w:w="720" w:type="dxa"/>
          </w:tcPr>
          <w:p w14:paraId="4AB11A6B" w14:textId="77777777" w:rsidR="008D0E3F" w:rsidRDefault="007471AD">
            <w:pPr>
              <w:pStyle w:val="TableText"/>
            </w:pPr>
            <w:r>
              <w:t>0..1</w:t>
            </w:r>
          </w:p>
        </w:tc>
        <w:tc>
          <w:tcPr>
            <w:tcW w:w="1152" w:type="dxa"/>
          </w:tcPr>
          <w:p w14:paraId="074F601A" w14:textId="77777777" w:rsidR="008D0E3F" w:rsidRDefault="007471AD">
            <w:pPr>
              <w:pStyle w:val="TableText"/>
            </w:pPr>
            <w:r>
              <w:t>MAY</w:t>
            </w:r>
          </w:p>
        </w:tc>
        <w:tc>
          <w:tcPr>
            <w:tcW w:w="864" w:type="dxa"/>
          </w:tcPr>
          <w:p w14:paraId="0B268823" w14:textId="77777777" w:rsidR="008D0E3F" w:rsidRDefault="008D0E3F">
            <w:pPr>
              <w:pStyle w:val="TableText"/>
            </w:pPr>
          </w:p>
        </w:tc>
        <w:tc>
          <w:tcPr>
            <w:tcW w:w="1104" w:type="dxa"/>
          </w:tcPr>
          <w:p w14:paraId="60414D27" w14:textId="527383E9" w:rsidR="008D0E3F" w:rsidRDefault="000D227F">
            <w:pPr>
              <w:pStyle w:val="TableText"/>
            </w:pPr>
            <w:hyperlink w:anchor="C_4437-3535">
              <w:r w:rsidR="007471AD">
                <w:rPr>
                  <w:rStyle w:val="HyperlinkText9pt"/>
                </w:rPr>
                <w:t>4437-3535</w:t>
              </w:r>
            </w:hyperlink>
          </w:p>
        </w:tc>
        <w:tc>
          <w:tcPr>
            <w:tcW w:w="2975" w:type="dxa"/>
          </w:tcPr>
          <w:p w14:paraId="4439B1FA" w14:textId="77777777" w:rsidR="008D0E3F" w:rsidRDefault="008D0E3F">
            <w:pPr>
              <w:pStyle w:val="TableText"/>
            </w:pPr>
          </w:p>
        </w:tc>
      </w:tr>
      <w:tr w:rsidR="008D0E3F" w14:paraId="23276E50" w14:textId="77777777">
        <w:trPr>
          <w:jc w:val="center"/>
        </w:trPr>
        <w:tc>
          <w:tcPr>
            <w:tcW w:w="3345" w:type="dxa"/>
          </w:tcPr>
          <w:p w14:paraId="2A6EC347" w14:textId="77777777" w:rsidR="008D0E3F" w:rsidRDefault="007471AD">
            <w:pPr>
              <w:pStyle w:val="TableText"/>
            </w:pPr>
            <w:r>
              <w:tab/>
            </w:r>
            <w:r>
              <w:tab/>
              <w:t>observation</w:t>
            </w:r>
          </w:p>
        </w:tc>
        <w:tc>
          <w:tcPr>
            <w:tcW w:w="720" w:type="dxa"/>
          </w:tcPr>
          <w:p w14:paraId="764645A5" w14:textId="77777777" w:rsidR="008D0E3F" w:rsidRDefault="007471AD">
            <w:pPr>
              <w:pStyle w:val="TableText"/>
            </w:pPr>
            <w:r>
              <w:t>1..1</w:t>
            </w:r>
          </w:p>
        </w:tc>
        <w:tc>
          <w:tcPr>
            <w:tcW w:w="1152" w:type="dxa"/>
          </w:tcPr>
          <w:p w14:paraId="00EAB665" w14:textId="77777777" w:rsidR="008D0E3F" w:rsidRDefault="007471AD">
            <w:pPr>
              <w:pStyle w:val="TableText"/>
            </w:pPr>
            <w:r>
              <w:t>SHALL</w:t>
            </w:r>
          </w:p>
        </w:tc>
        <w:tc>
          <w:tcPr>
            <w:tcW w:w="864" w:type="dxa"/>
          </w:tcPr>
          <w:p w14:paraId="4763E016" w14:textId="77777777" w:rsidR="008D0E3F" w:rsidRDefault="008D0E3F">
            <w:pPr>
              <w:pStyle w:val="TableText"/>
            </w:pPr>
          </w:p>
        </w:tc>
        <w:tc>
          <w:tcPr>
            <w:tcW w:w="1104" w:type="dxa"/>
          </w:tcPr>
          <w:p w14:paraId="5D9889F4" w14:textId="34987124" w:rsidR="008D0E3F" w:rsidRDefault="000D227F">
            <w:pPr>
              <w:pStyle w:val="TableText"/>
            </w:pPr>
            <w:hyperlink w:anchor="C_4437-3536">
              <w:r w:rsidR="007471AD">
                <w:rPr>
                  <w:rStyle w:val="HyperlinkText9pt"/>
                </w:rPr>
                <w:t>4437-3536</w:t>
              </w:r>
            </w:hyperlink>
          </w:p>
        </w:tc>
        <w:tc>
          <w:tcPr>
            <w:tcW w:w="2975" w:type="dxa"/>
          </w:tcPr>
          <w:p w14:paraId="3FF13267" w14:textId="57393058" w:rsidR="008D0E3F" w:rsidRDefault="000D227F">
            <w:pPr>
              <w:pStyle w:val="TableText"/>
            </w:pPr>
            <w:hyperlink w:anchor="E_Company_Name_Observation">
              <w:r w:rsidR="007471AD">
                <w:rPr>
                  <w:rStyle w:val="HyperlinkText9pt"/>
                </w:rPr>
                <w:t>Company Name Observation (identifier: urn:hl7ii:2.16.840.1.113883.10.20.22.4.303:2019-06-21</w:t>
              </w:r>
            </w:hyperlink>
          </w:p>
        </w:tc>
      </w:tr>
      <w:tr w:rsidR="008D0E3F" w14:paraId="41B36AE5" w14:textId="77777777">
        <w:trPr>
          <w:jc w:val="center"/>
        </w:trPr>
        <w:tc>
          <w:tcPr>
            <w:tcW w:w="3345" w:type="dxa"/>
          </w:tcPr>
          <w:p w14:paraId="3ABFC52F" w14:textId="77777777" w:rsidR="008D0E3F" w:rsidRDefault="007471AD">
            <w:pPr>
              <w:pStyle w:val="TableText"/>
            </w:pPr>
            <w:r>
              <w:tab/>
              <w:t>component</w:t>
            </w:r>
          </w:p>
        </w:tc>
        <w:tc>
          <w:tcPr>
            <w:tcW w:w="720" w:type="dxa"/>
          </w:tcPr>
          <w:p w14:paraId="69FC78E8" w14:textId="77777777" w:rsidR="008D0E3F" w:rsidRDefault="007471AD">
            <w:pPr>
              <w:pStyle w:val="TableText"/>
            </w:pPr>
            <w:r>
              <w:t>0..1</w:t>
            </w:r>
          </w:p>
        </w:tc>
        <w:tc>
          <w:tcPr>
            <w:tcW w:w="1152" w:type="dxa"/>
          </w:tcPr>
          <w:p w14:paraId="15B75E82" w14:textId="77777777" w:rsidR="008D0E3F" w:rsidRDefault="007471AD">
            <w:pPr>
              <w:pStyle w:val="TableText"/>
            </w:pPr>
            <w:r>
              <w:t>MAY</w:t>
            </w:r>
          </w:p>
        </w:tc>
        <w:tc>
          <w:tcPr>
            <w:tcW w:w="864" w:type="dxa"/>
          </w:tcPr>
          <w:p w14:paraId="36B16F3A" w14:textId="77777777" w:rsidR="008D0E3F" w:rsidRDefault="008D0E3F">
            <w:pPr>
              <w:pStyle w:val="TableText"/>
            </w:pPr>
          </w:p>
        </w:tc>
        <w:tc>
          <w:tcPr>
            <w:tcW w:w="1104" w:type="dxa"/>
          </w:tcPr>
          <w:p w14:paraId="5004E148" w14:textId="480077A2" w:rsidR="008D0E3F" w:rsidRDefault="000D227F">
            <w:pPr>
              <w:pStyle w:val="TableText"/>
            </w:pPr>
            <w:hyperlink w:anchor="C_4437-3527">
              <w:r w:rsidR="007471AD">
                <w:rPr>
                  <w:rStyle w:val="HyperlinkText9pt"/>
                </w:rPr>
                <w:t>4437-3527</w:t>
              </w:r>
            </w:hyperlink>
          </w:p>
        </w:tc>
        <w:tc>
          <w:tcPr>
            <w:tcW w:w="2975" w:type="dxa"/>
          </w:tcPr>
          <w:p w14:paraId="66435F7F" w14:textId="77777777" w:rsidR="008D0E3F" w:rsidRDefault="008D0E3F">
            <w:pPr>
              <w:pStyle w:val="TableText"/>
            </w:pPr>
          </w:p>
        </w:tc>
      </w:tr>
      <w:tr w:rsidR="008D0E3F" w14:paraId="4AA6F8D7" w14:textId="77777777">
        <w:trPr>
          <w:jc w:val="center"/>
        </w:trPr>
        <w:tc>
          <w:tcPr>
            <w:tcW w:w="3345" w:type="dxa"/>
          </w:tcPr>
          <w:p w14:paraId="1B18B247" w14:textId="77777777" w:rsidR="008D0E3F" w:rsidRDefault="007471AD">
            <w:pPr>
              <w:pStyle w:val="TableText"/>
            </w:pPr>
            <w:r>
              <w:tab/>
            </w:r>
            <w:r>
              <w:tab/>
              <w:t>observation</w:t>
            </w:r>
          </w:p>
        </w:tc>
        <w:tc>
          <w:tcPr>
            <w:tcW w:w="720" w:type="dxa"/>
          </w:tcPr>
          <w:p w14:paraId="1D7C1487" w14:textId="77777777" w:rsidR="008D0E3F" w:rsidRDefault="007471AD">
            <w:pPr>
              <w:pStyle w:val="TableText"/>
            </w:pPr>
            <w:r>
              <w:t>1..1</w:t>
            </w:r>
          </w:p>
        </w:tc>
        <w:tc>
          <w:tcPr>
            <w:tcW w:w="1152" w:type="dxa"/>
          </w:tcPr>
          <w:p w14:paraId="3C2C4481" w14:textId="77777777" w:rsidR="008D0E3F" w:rsidRDefault="007471AD">
            <w:pPr>
              <w:pStyle w:val="TableText"/>
            </w:pPr>
            <w:r>
              <w:t>SHALL</w:t>
            </w:r>
          </w:p>
        </w:tc>
        <w:tc>
          <w:tcPr>
            <w:tcW w:w="864" w:type="dxa"/>
          </w:tcPr>
          <w:p w14:paraId="094CCAF4" w14:textId="77777777" w:rsidR="008D0E3F" w:rsidRDefault="008D0E3F">
            <w:pPr>
              <w:pStyle w:val="TableText"/>
            </w:pPr>
          </w:p>
        </w:tc>
        <w:tc>
          <w:tcPr>
            <w:tcW w:w="1104" w:type="dxa"/>
          </w:tcPr>
          <w:p w14:paraId="6212AE0F" w14:textId="54FA6F9F" w:rsidR="008D0E3F" w:rsidRDefault="000D227F">
            <w:pPr>
              <w:pStyle w:val="TableText"/>
            </w:pPr>
            <w:hyperlink w:anchor="C_4437-3528">
              <w:r w:rsidR="007471AD">
                <w:rPr>
                  <w:rStyle w:val="HyperlinkText9pt"/>
                </w:rPr>
                <w:t>4437-3528</w:t>
              </w:r>
            </w:hyperlink>
          </w:p>
        </w:tc>
        <w:tc>
          <w:tcPr>
            <w:tcW w:w="2975" w:type="dxa"/>
          </w:tcPr>
          <w:p w14:paraId="01AC50DE" w14:textId="26990493" w:rsidR="008D0E3F" w:rsidRDefault="000D227F">
            <w:pPr>
              <w:pStyle w:val="TableText"/>
            </w:pPr>
            <w:hyperlink w:anchor="E_Catalog_Number_Observation">
              <w:r w:rsidR="007471AD">
                <w:rPr>
                  <w:rStyle w:val="HyperlinkText9pt"/>
                </w:rPr>
                <w:t>Catalog Number Observation (identifier: urn:hl7ii:2.16.840.1.113883.10.20.22.4.302:2019-06-21</w:t>
              </w:r>
            </w:hyperlink>
          </w:p>
        </w:tc>
      </w:tr>
      <w:tr w:rsidR="008D0E3F" w14:paraId="2BCE563F" w14:textId="77777777">
        <w:trPr>
          <w:jc w:val="center"/>
        </w:trPr>
        <w:tc>
          <w:tcPr>
            <w:tcW w:w="3345" w:type="dxa"/>
          </w:tcPr>
          <w:p w14:paraId="02A51FB0" w14:textId="77777777" w:rsidR="008D0E3F" w:rsidRDefault="007471AD">
            <w:pPr>
              <w:pStyle w:val="TableText"/>
            </w:pPr>
            <w:r>
              <w:tab/>
              <w:t>component</w:t>
            </w:r>
          </w:p>
        </w:tc>
        <w:tc>
          <w:tcPr>
            <w:tcW w:w="720" w:type="dxa"/>
          </w:tcPr>
          <w:p w14:paraId="13BD434F" w14:textId="77777777" w:rsidR="008D0E3F" w:rsidRDefault="007471AD">
            <w:pPr>
              <w:pStyle w:val="TableText"/>
            </w:pPr>
            <w:r>
              <w:t>0..1</w:t>
            </w:r>
          </w:p>
        </w:tc>
        <w:tc>
          <w:tcPr>
            <w:tcW w:w="1152" w:type="dxa"/>
          </w:tcPr>
          <w:p w14:paraId="5ECBF329" w14:textId="77777777" w:rsidR="008D0E3F" w:rsidRDefault="007471AD">
            <w:pPr>
              <w:pStyle w:val="TableText"/>
            </w:pPr>
            <w:r>
              <w:t>MAY</w:t>
            </w:r>
          </w:p>
        </w:tc>
        <w:tc>
          <w:tcPr>
            <w:tcW w:w="864" w:type="dxa"/>
          </w:tcPr>
          <w:p w14:paraId="513C44FC" w14:textId="77777777" w:rsidR="008D0E3F" w:rsidRDefault="008D0E3F">
            <w:pPr>
              <w:pStyle w:val="TableText"/>
            </w:pPr>
          </w:p>
        </w:tc>
        <w:tc>
          <w:tcPr>
            <w:tcW w:w="1104" w:type="dxa"/>
          </w:tcPr>
          <w:p w14:paraId="102F5044" w14:textId="57513EC3" w:rsidR="008D0E3F" w:rsidRDefault="000D227F">
            <w:pPr>
              <w:pStyle w:val="TableText"/>
            </w:pPr>
            <w:hyperlink w:anchor="C_4437-3529">
              <w:r w:rsidR="007471AD">
                <w:rPr>
                  <w:rStyle w:val="HyperlinkText9pt"/>
                </w:rPr>
                <w:t>4437-3529</w:t>
              </w:r>
            </w:hyperlink>
          </w:p>
        </w:tc>
        <w:tc>
          <w:tcPr>
            <w:tcW w:w="2975" w:type="dxa"/>
          </w:tcPr>
          <w:p w14:paraId="0226F695" w14:textId="77777777" w:rsidR="008D0E3F" w:rsidRDefault="008D0E3F">
            <w:pPr>
              <w:pStyle w:val="TableText"/>
            </w:pPr>
          </w:p>
        </w:tc>
      </w:tr>
      <w:tr w:rsidR="008D0E3F" w14:paraId="7ACE1B29" w14:textId="77777777">
        <w:trPr>
          <w:jc w:val="center"/>
        </w:trPr>
        <w:tc>
          <w:tcPr>
            <w:tcW w:w="3345" w:type="dxa"/>
          </w:tcPr>
          <w:p w14:paraId="25CF777F" w14:textId="77777777" w:rsidR="008D0E3F" w:rsidRDefault="007471AD">
            <w:pPr>
              <w:pStyle w:val="TableText"/>
            </w:pPr>
            <w:r>
              <w:tab/>
            </w:r>
            <w:r>
              <w:tab/>
              <w:t>observation</w:t>
            </w:r>
          </w:p>
        </w:tc>
        <w:tc>
          <w:tcPr>
            <w:tcW w:w="720" w:type="dxa"/>
          </w:tcPr>
          <w:p w14:paraId="23280DFE" w14:textId="77777777" w:rsidR="008D0E3F" w:rsidRDefault="007471AD">
            <w:pPr>
              <w:pStyle w:val="TableText"/>
            </w:pPr>
            <w:r>
              <w:t>1..1</w:t>
            </w:r>
          </w:p>
        </w:tc>
        <w:tc>
          <w:tcPr>
            <w:tcW w:w="1152" w:type="dxa"/>
          </w:tcPr>
          <w:p w14:paraId="52AD8E5B" w14:textId="77777777" w:rsidR="008D0E3F" w:rsidRDefault="007471AD">
            <w:pPr>
              <w:pStyle w:val="TableText"/>
            </w:pPr>
            <w:r>
              <w:t>SHALL</w:t>
            </w:r>
          </w:p>
        </w:tc>
        <w:tc>
          <w:tcPr>
            <w:tcW w:w="864" w:type="dxa"/>
          </w:tcPr>
          <w:p w14:paraId="673B2507" w14:textId="77777777" w:rsidR="008D0E3F" w:rsidRDefault="008D0E3F">
            <w:pPr>
              <w:pStyle w:val="TableText"/>
            </w:pPr>
          </w:p>
        </w:tc>
        <w:tc>
          <w:tcPr>
            <w:tcW w:w="1104" w:type="dxa"/>
          </w:tcPr>
          <w:p w14:paraId="630873EE" w14:textId="62E1A3FE" w:rsidR="008D0E3F" w:rsidRDefault="000D227F">
            <w:pPr>
              <w:pStyle w:val="TableText"/>
            </w:pPr>
            <w:hyperlink w:anchor="C_4437-3530">
              <w:r w:rsidR="007471AD">
                <w:rPr>
                  <w:rStyle w:val="HyperlinkText9pt"/>
                </w:rPr>
                <w:t>4437-3530</w:t>
              </w:r>
            </w:hyperlink>
          </w:p>
        </w:tc>
        <w:tc>
          <w:tcPr>
            <w:tcW w:w="2975" w:type="dxa"/>
          </w:tcPr>
          <w:p w14:paraId="56544B00" w14:textId="055D295C" w:rsidR="008D0E3F" w:rsidRDefault="000D227F">
            <w:pPr>
              <w:pStyle w:val="TableText"/>
            </w:pPr>
            <w:hyperlink w:anchor="SE_Latex_Safety_Observation_2019">
              <w:r w:rsidR="007471AD">
                <w:rPr>
                  <w:rStyle w:val="HyperlinkText9pt"/>
                </w:rPr>
                <w:t xml:space="preserve">Latex Safety Observation (identifier: </w:t>
              </w:r>
              <w:r w:rsidR="007471AD">
                <w:rPr>
                  <w:rStyle w:val="HyperlinkText9pt"/>
                </w:rPr>
                <w:lastRenderedPageBreak/>
                <w:t>urn:hl7ii:2.16.840.1.113883.10.20.22.4.314:2019-06-21</w:t>
              </w:r>
            </w:hyperlink>
          </w:p>
        </w:tc>
      </w:tr>
      <w:tr w:rsidR="008D0E3F" w14:paraId="404EC391" w14:textId="77777777">
        <w:trPr>
          <w:jc w:val="center"/>
        </w:trPr>
        <w:tc>
          <w:tcPr>
            <w:tcW w:w="3345" w:type="dxa"/>
          </w:tcPr>
          <w:p w14:paraId="4FF4DDC4" w14:textId="77777777" w:rsidR="008D0E3F" w:rsidRDefault="007471AD">
            <w:pPr>
              <w:pStyle w:val="TableText"/>
            </w:pPr>
            <w:r>
              <w:lastRenderedPageBreak/>
              <w:tab/>
              <w:t>component</w:t>
            </w:r>
          </w:p>
        </w:tc>
        <w:tc>
          <w:tcPr>
            <w:tcW w:w="720" w:type="dxa"/>
          </w:tcPr>
          <w:p w14:paraId="7FEC9B5D" w14:textId="77777777" w:rsidR="008D0E3F" w:rsidRDefault="007471AD">
            <w:pPr>
              <w:pStyle w:val="TableText"/>
            </w:pPr>
            <w:r>
              <w:t>0..1</w:t>
            </w:r>
          </w:p>
        </w:tc>
        <w:tc>
          <w:tcPr>
            <w:tcW w:w="1152" w:type="dxa"/>
          </w:tcPr>
          <w:p w14:paraId="331145F5" w14:textId="77777777" w:rsidR="008D0E3F" w:rsidRDefault="007471AD">
            <w:pPr>
              <w:pStyle w:val="TableText"/>
            </w:pPr>
            <w:r>
              <w:t>MAY</w:t>
            </w:r>
          </w:p>
        </w:tc>
        <w:tc>
          <w:tcPr>
            <w:tcW w:w="864" w:type="dxa"/>
          </w:tcPr>
          <w:p w14:paraId="38B5958E" w14:textId="77777777" w:rsidR="008D0E3F" w:rsidRDefault="008D0E3F">
            <w:pPr>
              <w:pStyle w:val="TableText"/>
            </w:pPr>
          </w:p>
        </w:tc>
        <w:tc>
          <w:tcPr>
            <w:tcW w:w="1104" w:type="dxa"/>
          </w:tcPr>
          <w:p w14:paraId="2937425A" w14:textId="620858FB" w:rsidR="008D0E3F" w:rsidRDefault="000D227F">
            <w:pPr>
              <w:pStyle w:val="TableText"/>
            </w:pPr>
            <w:hyperlink w:anchor="C_4437-3533">
              <w:r w:rsidR="007471AD">
                <w:rPr>
                  <w:rStyle w:val="HyperlinkText9pt"/>
                </w:rPr>
                <w:t>4437-3533</w:t>
              </w:r>
            </w:hyperlink>
          </w:p>
        </w:tc>
        <w:tc>
          <w:tcPr>
            <w:tcW w:w="2975" w:type="dxa"/>
          </w:tcPr>
          <w:p w14:paraId="47F94166" w14:textId="77777777" w:rsidR="008D0E3F" w:rsidRDefault="008D0E3F">
            <w:pPr>
              <w:pStyle w:val="TableText"/>
            </w:pPr>
          </w:p>
        </w:tc>
      </w:tr>
      <w:tr w:rsidR="008D0E3F" w14:paraId="6B208F4B" w14:textId="77777777">
        <w:trPr>
          <w:jc w:val="center"/>
        </w:trPr>
        <w:tc>
          <w:tcPr>
            <w:tcW w:w="3345" w:type="dxa"/>
          </w:tcPr>
          <w:p w14:paraId="28B15F87" w14:textId="77777777" w:rsidR="008D0E3F" w:rsidRDefault="007471AD">
            <w:pPr>
              <w:pStyle w:val="TableText"/>
            </w:pPr>
            <w:r>
              <w:tab/>
            </w:r>
            <w:r>
              <w:tab/>
              <w:t>observation</w:t>
            </w:r>
          </w:p>
        </w:tc>
        <w:tc>
          <w:tcPr>
            <w:tcW w:w="720" w:type="dxa"/>
          </w:tcPr>
          <w:p w14:paraId="37AA8D51" w14:textId="77777777" w:rsidR="008D0E3F" w:rsidRDefault="007471AD">
            <w:pPr>
              <w:pStyle w:val="TableText"/>
            </w:pPr>
            <w:r>
              <w:t>1..1</w:t>
            </w:r>
          </w:p>
        </w:tc>
        <w:tc>
          <w:tcPr>
            <w:tcW w:w="1152" w:type="dxa"/>
          </w:tcPr>
          <w:p w14:paraId="24FC3D03" w14:textId="77777777" w:rsidR="008D0E3F" w:rsidRDefault="007471AD">
            <w:pPr>
              <w:pStyle w:val="TableText"/>
            </w:pPr>
            <w:r>
              <w:t>SHALL</w:t>
            </w:r>
          </w:p>
        </w:tc>
        <w:tc>
          <w:tcPr>
            <w:tcW w:w="864" w:type="dxa"/>
          </w:tcPr>
          <w:p w14:paraId="7BBD54BB" w14:textId="77777777" w:rsidR="008D0E3F" w:rsidRDefault="008D0E3F">
            <w:pPr>
              <w:pStyle w:val="TableText"/>
            </w:pPr>
          </w:p>
        </w:tc>
        <w:tc>
          <w:tcPr>
            <w:tcW w:w="1104" w:type="dxa"/>
          </w:tcPr>
          <w:p w14:paraId="2968966D" w14:textId="754A759D" w:rsidR="008D0E3F" w:rsidRDefault="000D227F">
            <w:pPr>
              <w:pStyle w:val="TableText"/>
            </w:pPr>
            <w:hyperlink w:anchor="C_4437-3534">
              <w:r w:rsidR="007471AD">
                <w:rPr>
                  <w:rStyle w:val="HyperlinkText9pt"/>
                </w:rPr>
                <w:t>4437-3534</w:t>
              </w:r>
            </w:hyperlink>
          </w:p>
        </w:tc>
        <w:tc>
          <w:tcPr>
            <w:tcW w:w="2975" w:type="dxa"/>
          </w:tcPr>
          <w:p w14:paraId="2C5F9D41" w14:textId="448EFF79" w:rsidR="008D0E3F" w:rsidRDefault="000D227F">
            <w:pPr>
              <w:pStyle w:val="TableText"/>
            </w:pPr>
            <w:hyperlink w:anchor="E_MRI_Safety_Observation">
              <w:r w:rsidR="007471AD">
                <w:rPr>
                  <w:rStyle w:val="HyperlinkText9pt"/>
                </w:rPr>
                <w:t>MRI Safety Observation (identifier: urn:hl7ii:2.16.840.1.113883.10.20.22.4.318:2019-06-21</w:t>
              </w:r>
            </w:hyperlink>
          </w:p>
        </w:tc>
      </w:tr>
      <w:tr w:rsidR="008D0E3F" w14:paraId="2681B670" w14:textId="77777777">
        <w:trPr>
          <w:jc w:val="center"/>
        </w:trPr>
        <w:tc>
          <w:tcPr>
            <w:tcW w:w="3345" w:type="dxa"/>
          </w:tcPr>
          <w:p w14:paraId="5B26116D" w14:textId="77777777" w:rsidR="008D0E3F" w:rsidRDefault="007471AD">
            <w:pPr>
              <w:pStyle w:val="TableText"/>
            </w:pPr>
            <w:r>
              <w:tab/>
              <w:t>component</w:t>
            </w:r>
          </w:p>
        </w:tc>
        <w:tc>
          <w:tcPr>
            <w:tcW w:w="720" w:type="dxa"/>
          </w:tcPr>
          <w:p w14:paraId="5E777310" w14:textId="77777777" w:rsidR="008D0E3F" w:rsidRDefault="007471AD">
            <w:pPr>
              <w:pStyle w:val="TableText"/>
            </w:pPr>
            <w:r>
              <w:t>0..1</w:t>
            </w:r>
          </w:p>
        </w:tc>
        <w:tc>
          <w:tcPr>
            <w:tcW w:w="1152" w:type="dxa"/>
          </w:tcPr>
          <w:p w14:paraId="27861F4E" w14:textId="77777777" w:rsidR="008D0E3F" w:rsidRDefault="007471AD">
            <w:pPr>
              <w:pStyle w:val="TableText"/>
            </w:pPr>
            <w:r>
              <w:t>MAY</w:t>
            </w:r>
          </w:p>
        </w:tc>
        <w:tc>
          <w:tcPr>
            <w:tcW w:w="864" w:type="dxa"/>
          </w:tcPr>
          <w:p w14:paraId="5F6BBBCA" w14:textId="77777777" w:rsidR="008D0E3F" w:rsidRDefault="008D0E3F">
            <w:pPr>
              <w:pStyle w:val="TableText"/>
            </w:pPr>
          </w:p>
        </w:tc>
        <w:tc>
          <w:tcPr>
            <w:tcW w:w="1104" w:type="dxa"/>
          </w:tcPr>
          <w:p w14:paraId="43102706" w14:textId="3CEB8D1D" w:rsidR="008D0E3F" w:rsidRDefault="000D227F">
            <w:pPr>
              <w:pStyle w:val="TableText"/>
            </w:pPr>
            <w:hyperlink w:anchor="C_4437-3531">
              <w:r w:rsidR="007471AD">
                <w:rPr>
                  <w:rStyle w:val="HyperlinkText9pt"/>
                </w:rPr>
                <w:t>4437-3531</w:t>
              </w:r>
            </w:hyperlink>
          </w:p>
        </w:tc>
        <w:tc>
          <w:tcPr>
            <w:tcW w:w="2975" w:type="dxa"/>
          </w:tcPr>
          <w:p w14:paraId="5DB5E792" w14:textId="77777777" w:rsidR="008D0E3F" w:rsidRDefault="008D0E3F">
            <w:pPr>
              <w:pStyle w:val="TableText"/>
            </w:pPr>
          </w:p>
        </w:tc>
      </w:tr>
      <w:tr w:rsidR="008D0E3F" w14:paraId="4ACB7FDE" w14:textId="77777777">
        <w:trPr>
          <w:jc w:val="center"/>
        </w:trPr>
        <w:tc>
          <w:tcPr>
            <w:tcW w:w="3345" w:type="dxa"/>
          </w:tcPr>
          <w:p w14:paraId="5940BDD4" w14:textId="77777777" w:rsidR="008D0E3F" w:rsidRDefault="007471AD">
            <w:pPr>
              <w:pStyle w:val="TableText"/>
            </w:pPr>
            <w:r>
              <w:tab/>
            </w:r>
            <w:r>
              <w:tab/>
              <w:t>observation</w:t>
            </w:r>
          </w:p>
        </w:tc>
        <w:tc>
          <w:tcPr>
            <w:tcW w:w="720" w:type="dxa"/>
          </w:tcPr>
          <w:p w14:paraId="23BF515F" w14:textId="77777777" w:rsidR="008D0E3F" w:rsidRDefault="007471AD">
            <w:pPr>
              <w:pStyle w:val="TableText"/>
            </w:pPr>
            <w:r>
              <w:t>1..1</w:t>
            </w:r>
          </w:p>
        </w:tc>
        <w:tc>
          <w:tcPr>
            <w:tcW w:w="1152" w:type="dxa"/>
          </w:tcPr>
          <w:p w14:paraId="7DA17DCD" w14:textId="77777777" w:rsidR="008D0E3F" w:rsidRDefault="007471AD">
            <w:pPr>
              <w:pStyle w:val="TableText"/>
            </w:pPr>
            <w:r>
              <w:t>SHALL</w:t>
            </w:r>
          </w:p>
        </w:tc>
        <w:tc>
          <w:tcPr>
            <w:tcW w:w="864" w:type="dxa"/>
          </w:tcPr>
          <w:p w14:paraId="37642EF0" w14:textId="77777777" w:rsidR="008D0E3F" w:rsidRDefault="008D0E3F">
            <w:pPr>
              <w:pStyle w:val="TableText"/>
            </w:pPr>
          </w:p>
        </w:tc>
        <w:tc>
          <w:tcPr>
            <w:tcW w:w="1104" w:type="dxa"/>
          </w:tcPr>
          <w:p w14:paraId="196984A2" w14:textId="3391684E" w:rsidR="008D0E3F" w:rsidRDefault="000D227F">
            <w:pPr>
              <w:pStyle w:val="TableText"/>
            </w:pPr>
            <w:hyperlink w:anchor="C_4437-3532">
              <w:r w:rsidR="007471AD">
                <w:rPr>
                  <w:rStyle w:val="HyperlinkText9pt"/>
                </w:rPr>
                <w:t>4437-3532</w:t>
              </w:r>
            </w:hyperlink>
          </w:p>
        </w:tc>
        <w:tc>
          <w:tcPr>
            <w:tcW w:w="2975" w:type="dxa"/>
          </w:tcPr>
          <w:p w14:paraId="0011ED5C" w14:textId="6C5B38D9" w:rsidR="008D0E3F" w:rsidRDefault="000D227F">
            <w:pPr>
              <w:pStyle w:val="TableText"/>
            </w:pPr>
            <w:hyperlink w:anchor="SE_Implantable_Device_Status_Observation">
              <w:r w:rsidR="007471AD">
                <w:rPr>
                  <w:rStyle w:val="HyperlinkText9pt"/>
                </w:rPr>
                <w:t>Implantable Device Status Observation (identifier: urn:hl7ii:2.16.840.1.113883.10.20.22.4.305:2019-06-21</w:t>
              </w:r>
            </w:hyperlink>
          </w:p>
        </w:tc>
      </w:tr>
    </w:tbl>
    <w:p w14:paraId="7BF5503F" w14:textId="77777777" w:rsidR="008D0E3F" w:rsidRDefault="008D0E3F">
      <w:pPr>
        <w:pStyle w:val="BodyText"/>
      </w:pPr>
    </w:p>
    <w:p w14:paraId="0D147E3F" w14:textId="77777777" w:rsidR="008D0E3F" w:rsidRDefault="007471AD">
      <w:pPr>
        <w:pStyle w:val="Heading3nospace"/>
      </w:pPr>
      <w:bookmarkStart w:id="236" w:name="_Toc101451072"/>
      <w:bookmarkStart w:id="237" w:name="_Toc83395654"/>
      <w:r>
        <w:t>Properties</w:t>
      </w:r>
      <w:bookmarkEnd w:id="236"/>
      <w:bookmarkEnd w:id="237"/>
    </w:p>
    <w:p w14:paraId="663BE604" w14:textId="77777777" w:rsidR="008D0E3F" w:rsidRDefault="007471AD">
      <w:pPr>
        <w:pStyle w:val="Heading4nospace"/>
      </w:pPr>
      <w:r>
        <w:t>@classCode</w:t>
      </w:r>
    </w:p>
    <w:p w14:paraId="22F40AF6" w14:textId="77777777" w:rsidR="008D0E3F" w:rsidRDefault="007471AD">
      <w:pPr>
        <w:pStyle w:val="BodyText"/>
        <w:spacing w:before="120"/>
      </w:pPr>
      <w:r>
        <w:t>The UDI Organizer contains the parsed components of the UDI included in the Product Instance.</w:t>
      </w:r>
    </w:p>
    <w:p w14:paraId="07553B3D" w14:textId="77777777" w:rsidR="008D0E3F" w:rsidRDefault="007471AD">
      <w:pPr>
        <w:numPr>
          <w:ilvl w:val="0"/>
          <w:numId w:val="10"/>
        </w:numPr>
      </w:pPr>
      <w:r>
        <w:rPr>
          <w:rStyle w:val="keyword"/>
        </w:rPr>
        <w:t>SHALL</w:t>
      </w:r>
      <w:r>
        <w:t xml:space="preserve"> contain exactly one [</w:t>
      </w:r>
      <w:proofErr w:type="gramStart"/>
      <w:r>
        <w:t>1..</w:t>
      </w:r>
      <w:proofErr w:type="gramEnd"/>
      <w:r>
        <w:t xml:space="preserve">1] </w:t>
      </w:r>
      <w:r>
        <w:rPr>
          <w:rStyle w:val="XMLnameBold"/>
        </w:rPr>
        <w:t>@classCode</w:t>
      </w:r>
      <w:r>
        <w:t>=</w:t>
      </w:r>
      <w:r>
        <w:rPr>
          <w:rStyle w:val="XMLname"/>
        </w:rPr>
        <w:t>"CLUSTER"</w:t>
      </w:r>
      <w:bookmarkStart w:id="238" w:name="C_4437-3482"/>
      <w:r>
        <w:t xml:space="preserve"> (CONF:4437-3482)</w:t>
      </w:r>
      <w:bookmarkEnd w:id="238"/>
      <w:r>
        <w:t>.</w:t>
      </w:r>
    </w:p>
    <w:p w14:paraId="6BCE4BA7" w14:textId="77777777" w:rsidR="008D0E3F" w:rsidRDefault="007471AD">
      <w:pPr>
        <w:numPr>
          <w:ilvl w:val="0"/>
          <w:numId w:val="10"/>
        </w:numPr>
      </w:pPr>
      <w:r>
        <w:rPr>
          <w:rStyle w:val="keyword"/>
        </w:rPr>
        <w:t>SHALL</w:t>
      </w:r>
      <w:r>
        <w:t xml:space="preserve"> contain exactly one [</w:t>
      </w:r>
      <w:proofErr w:type="gramStart"/>
      <w:r>
        <w:t>1..</w:t>
      </w:r>
      <w:proofErr w:type="gramEnd"/>
      <w:r>
        <w:t xml:space="preserve">1] </w:t>
      </w:r>
      <w:r>
        <w:rPr>
          <w:rStyle w:val="XMLnameBold"/>
        </w:rPr>
        <w:t>@moodCode</w:t>
      </w:r>
      <w:r>
        <w:t>=</w:t>
      </w:r>
      <w:r>
        <w:rPr>
          <w:rStyle w:val="XMLname"/>
        </w:rPr>
        <w:t>"EVN"</w:t>
      </w:r>
      <w:bookmarkStart w:id="239" w:name="C_4437-3483"/>
      <w:r>
        <w:t xml:space="preserve"> (CONF:4437-3483)</w:t>
      </w:r>
      <w:bookmarkEnd w:id="239"/>
      <w:r>
        <w:t>.</w:t>
      </w:r>
    </w:p>
    <w:p w14:paraId="64394438" w14:textId="77777777" w:rsidR="008D0E3F" w:rsidRDefault="007471AD">
      <w:pPr>
        <w:numPr>
          <w:ilvl w:val="0"/>
          <w:numId w:val="10"/>
        </w:numPr>
      </w:pPr>
      <w:r>
        <w:rPr>
          <w:rStyle w:val="keyword"/>
        </w:rPr>
        <w:t>SHALL</w:t>
      </w:r>
      <w:r>
        <w:t xml:space="preserve"> contain exactly one [</w:t>
      </w:r>
      <w:proofErr w:type="gramStart"/>
      <w:r>
        <w:t>1..</w:t>
      </w:r>
      <w:proofErr w:type="gramEnd"/>
      <w:r>
        <w:t xml:space="preserve">1] </w:t>
      </w:r>
      <w:proofErr w:type="spellStart"/>
      <w:r>
        <w:rPr>
          <w:rStyle w:val="XMLnameBold"/>
        </w:rPr>
        <w:t>templateId</w:t>
      </w:r>
      <w:bookmarkStart w:id="240" w:name="C_4437-3480"/>
      <w:proofErr w:type="spellEnd"/>
      <w:r>
        <w:t xml:space="preserve"> (CONF:4437-3480)</w:t>
      </w:r>
      <w:bookmarkEnd w:id="240"/>
      <w:r>
        <w:t xml:space="preserve"> such that it</w:t>
      </w:r>
    </w:p>
    <w:p w14:paraId="03FB109C" w14:textId="77777777" w:rsidR="008D0E3F" w:rsidRDefault="007471AD">
      <w:pPr>
        <w:numPr>
          <w:ilvl w:val="1"/>
          <w:numId w:val="10"/>
        </w:numPr>
      </w:pPr>
      <w:r>
        <w:rPr>
          <w:rStyle w:val="keyword"/>
        </w:rPr>
        <w:t>SHALL</w:t>
      </w:r>
      <w:r>
        <w:t xml:space="preserve"> contain exactly one [</w:t>
      </w:r>
      <w:proofErr w:type="gramStart"/>
      <w:r>
        <w:t>1..</w:t>
      </w:r>
      <w:proofErr w:type="gramEnd"/>
      <w:r>
        <w:t xml:space="preserve">1] </w:t>
      </w:r>
      <w:r>
        <w:rPr>
          <w:rStyle w:val="XMLnameBold"/>
        </w:rPr>
        <w:t>@root</w:t>
      </w:r>
      <w:r>
        <w:t>=</w:t>
      </w:r>
      <w:r>
        <w:rPr>
          <w:rStyle w:val="XMLname"/>
        </w:rPr>
        <w:t>"2.16.840.1.113883.10.20.22.4.311"</w:t>
      </w:r>
      <w:bookmarkStart w:id="241" w:name="C_4437-3484"/>
      <w:r>
        <w:t xml:space="preserve"> (CONF:4437-3484)</w:t>
      </w:r>
      <w:bookmarkEnd w:id="241"/>
      <w:r>
        <w:t>.</w:t>
      </w:r>
    </w:p>
    <w:p w14:paraId="51B8D23D" w14:textId="77777777" w:rsidR="008D0E3F" w:rsidRDefault="007471AD">
      <w:pPr>
        <w:pStyle w:val="BodyText"/>
        <w:spacing w:before="120"/>
      </w:pPr>
      <w:r>
        <w:t>Revision from "2018-05-01".</w:t>
      </w:r>
    </w:p>
    <w:p w14:paraId="3A665663" w14:textId="77777777" w:rsidR="008D0E3F" w:rsidRDefault="007471AD">
      <w:pPr>
        <w:numPr>
          <w:ilvl w:val="1"/>
          <w:numId w:val="10"/>
        </w:numPr>
      </w:pPr>
      <w:r>
        <w:rPr>
          <w:rStyle w:val="keyword"/>
        </w:rPr>
        <w:t>SHALL</w:t>
      </w:r>
      <w:r>
        <w:t xml:space="preserve"> contain exactly one [</w:t>
      </w:r>
      <w:proofErr w:type="gramStart"/>
      <w:r>
        <w:t>1..</w:t>
      </w:r>
      <w:proofErr w:type="gramEnd"/>
      <w:r>
        <w:t xml:space="preserve">1] </w:t>
      </w:r>
      <w:r>
        <w:rPr>
          <w:rStyle w:val="XMLnameBold"/>
        </w:rPr>
        <w:t>@extension</w:t>
      </w:r>
      <w:r>
        <w:t>=</w:t>
      </w:r>
      <w:r>
        <w:rPr>
          <w:rStyle w:val="XMLname"/>
        </w:rPr>
        <w:t>"2019-06-21"</w:t>
      </w:r>
      <w:bookmarkStart w:id="242" w:name="C_4437-3485"/>
      <w:r>
        <w:t xml:space="preserve"> (CONF:4437-3485)</w:t>
      </w:r>
      <w:bookmarkEnd w:id="242"/>
      <w:r>
        <w:t>.</w:t>
      </w:r>
    </w:p>
    <w:p w14:paraId="030CE0D8" w14:textId="77777777" w:rsidR="008D0E3F" w:rsidRDefault="007471AD">
      <w:pPr>
        <w:pStyle w:val="BodyText"/>
        <w:spacing w:before="120"/>
      </w:pPr>
      <w:r>
        <w:t>The UDI Organizer identifier shall match the Product Instance identifier value.  The identifier will tie the specific UDI information to an individual product instance.</w:t>
      </w:r>
    </w:p>
    <w:p w14:paraId="201A7FE2" w14:textId="77777777" w:rsidR="008D0E3F" w:rsidRDefault="007471AD">
      <w:pPr>
        <w:numPr>
          <w:ilvl w:val="0"/>
          <w:numId w:val="10"/>
        </w:numPr>
      </w:pPr>
      <w:r>
        <w:rPr>
          <w:rStyle w:val="keyword"/>
        </w:rPr>
        <w:t>SHALL</w:t>
      </w:r>
      <w:r>
        <w:t xml:space="preserve"> contain exactly one [</w:t>
      </w:r>
      <w:proofErr w:type="gramStart"/>
      <w:r>
        <w:t>1..</w:t>
      </w:r>
      <w:proofErr w:type="gramEnd"/>
      <w:r>
        <w:t xml:space="preserve">1] </w:t>
      </w:r>
      <w:r>
        <w:rPr>
          <w:rStyle w:val="XMLnameBold"/>
        </w:rPr>
        <w:t>id</w:t>
      </w:r>
      <w:bookmarkStart w:id="243" w:name="C_4437-3541"/>
      <w:r>
        <w:t xml:space="preserve"> (CONF:4437-3541)</w:t>
      </w:r>
      <w:bookmarkEnd w:id="243"/>
      <w:r>
        <w:t>.</w:t>
      </w:r>
    </w:p>
    <w:p w14:paraId="33A8CA89" w14:textId="77777777" w:rsidR="008D0E3F" w:rsidRDefault="007471AD">
      <w:pPr>
        <w:numPr>
          <w:ilvl w:val="1"/>
          <w:numId w:val="10"/>
        </w:numPr>
      </w:pPr>
      <w:r>
        <w:t xml:space="preserve">This id </w:t>
      </w:r>
      <w:r>
        <w:rPr>
          <w:rStyle w:val="keyword"/>
        </w:rPr>
        <w:t>SHALL</w:t>
      </w:r>
      <w:r>
        <w:t xml:space="preserve"> contain exactly one [</w:t>
      </w:r>
      <w:proofErr w:type="gramStart"/>
      <w:r>
        <w:t>1..</w:t>
      </w:r>
      <w:proofErr w:type="gramEnd"/>
      <w:r>
        <w:t xml:space="preserve">1] </w:t>
      </w:r>
      <w:r>
        <w:rPr>
          <w:rStyle w:val="XMLnameBold"/>
        </w:rPr>
        <w:t>@root</w:t>
      </w:r>
      <w:bookmarkStart w:id="244" w:name="C_4437-3542"/>
      <w:r>
        <w:t xml:space="preserve"> (CONF:4437-3542)</w:t>
      </w:r>
      <w:bookmarkEnd w:id="244"/>
      <w:r>
        <w:t>.</w:t>
      </w:r>
    </w:p>
    <w:p w14:paraId="6D6EB48C" w14:textId="77777777" w:rsidR="008D0E3F" w:rsidRDefault="007471AD">
      <w:pPr>
        <w:numPr>
          <w:ilvl w:val="0"/>
          <w:numId w:val="10"/>
        </w:numPr>
      </w:pPr>
      <w:r>
        <w:rPr>
          <w:rStyle w:val="keyword"/>
        </w:rPr>
        <w:t>MAY</w:t>
      </w:r>
      <w:r>
        <w:t xml:space="preserve"> contain zero or one [</w:t>
      </w:r>
      <w:proofErr w:type="gramStart"/>
      <w:r>
        <w:t>0..</w:t>
      </w:r>
      <w:proofErr w:type="gramEnd"/>
      <w:r>
        <w:t xml:space="preserve">1] </w:t>
      </w:r>
      <w:r>
        <w:rPr>
          <w:rStyle w:val="XMLnameBold"/>
        </w:rPr>
        <w:t>code</w:t>
      </w:r>
      <w:bookmarkStart w:id="245" w:name="C_4437-3481"/>
      <w:r>
        <w:t xml:space="preserve"> (CONF:4437-3481)</w:t>
      </w:r>
      <w:bookmarkEnd w:id="245"/>
      <w:r>
        <w:t>.</w:t>
      </w:r>
    </w:p>
    <w:p w14:paraId="4B114356" w14:textId="77777777" w:rsidR="008D0E3F" w:rsidRDefault="007471AD">
      <w:pPr>
        <w:numPr>
          <w:ilvl w:val="1"/>
          <w:numId w:val="10"/>
        </w:numPr>
      </w:pPr>
      <w:r>
        <w:t xml:space="preserve">The code, if present, </w:t>
      </w:r>
      <w:r>
        <w:rPr>
          <w:rStyle w:val="keyword"/>
        </w:rPr>
        <w:t>MAY</w:t>
      </w:r>
      <w:r>
        <w:t xml:space="preserve"> contain zero or one [</w:t>
      </w:r>
      <w:proofErr w:type="gramStart"/>
      <w:r>
        <w:t>0..</w:t>
      </w:r>
      <w:proofErr w:type="gramEnd"/>
      <w:r>
        <w:t xml:space="preserve">1] </w:t>
      </w:r>
      <w:r>
        <w:rPr>
          <w:rStyle w:val="XMLnameBold"/>
        </w:rPr>
        <w:t>@code</w:t>
      </w:r>
      <w:r>
        <w:t>=</w:t>
      </w:r>
      <w:r>
        <w:rPr>
          <w:rStyle w:val="XMLname"/>
        </w:rPr>
        <w:t>"74711-3"</w:t>
      </w:r>
      <w:r>
        <w:t xml:space="preserve"> Unique Device Identifier (</w:t>
      </w:r>
      <w:proofErr w:type="spellStart"/>
      <w:r>
        <w:t>CodeSystem</w:t>
      </w:r>
      <w:proofErr w:type="spellEnd"/>
      <w:r>
        <w:t xml:space="preserve">: </w:t>
      </w:r>
      <w:r>
        <w:rPr>
          <w:rStyle w:val="XMLname"/>
        </w:rPr>
        <w:t>LOINC urn:oid:2.16.840.1.113883.6.1</w:t>
      </w:r>
      <w:r>
        <w:t>)</w:t>
      </w:r>
      <w:bookmarkStart w:id="246" w:name="C_4437-3486"/>
      <w:r>
        <w:t xml:space="preserve"> (CONF:4437-3486)</w:t>
      </w:r>
      <w:bookmarkEnd w:id="246"/>
      <w:r>
        <w:t>.</w:t>
      </w:r>
    </w:p>
    <w:p w14:paraId="70512A68" w14:textId="77777777" w:rsidR="008D0E3F" w:rsidRDefault="007471AD">
      <w:pPr>
        <w:numPr>
          <w:ilvl w:val="1"/>
          <w:numId w:val="10"/>
        </w:numPr>
      </w:pPr>
      <w:r>
        <w:t xml:space="preserve">The code, if present, </w:t>
      </w:r>
      <w:r>
        <w:rPr>
          <w:rStyle w:val="keyword"/>
        </w:rPr>
        <w:t>SHALL</w:t>
      </w:r>
      <w:r>
        <w:t xml:space="preserve"> contain exactly one [</w:t>
      </w:r>
      <w:proofErr w:type="gramStart"/>
      <w:r>
        <w:t>1..</w:t>
      </w:r>
      <w:proofErr w:type="gramEnd"/>
      <w:r>
        <w:t xml:space="preserve">1] </w:t>
      </w:r>
      <w:r>
        <w:rPr>
          <w:rStyle w:val="XMLnameBold"/>
        </w:rPr>
        <w:t>@codeSystem</w:t>
      </w:r>
      <w:r>
        <w:t>=</w:t>
      </w:r>
      <w:r>
        <w:rPr>
          <w:rStyle w:val="XMLname"/>
        </w:rPr>
        <w:t>"2.16.840.1.113883.6.1"</w:t>
      </w:r>
      <w:bookmarkStart w:id="247" w:name="C_4437-3487"/>
      <w:r>
        <w:t xml:space="preserve"> (CONF:4437-3487)</w:t>
      </w:r>
      <w:bookmarkEnd w:id="247"/>
      <w:r>
        <w:t>.</w:t>
      </w:r>
    </w:p>
    <w:p w14:paraId="74D4D4C2" w14:textId="77777777" w:rsidR="008D0E3F" w:rsidRDefault="007471AD">
      <w:pPr>
        <w:pStyle w:val="BodyText"/>
        <w:spacing w:before="120"/>
      </w:pPr>
      <w:r>
        <w:t>This is the status of the UDI Organizer.  The value if fixed to "completed".</w:t>
      </w:r>
    </w:p>
    <w:p w14:paraId="23F315C8" w14:textId="77777777" w:rsidR="008D0E3F" w:rsidRDefault="007471AD">
      <w:pPr>
        <w:numPr>
          <w:ilvl w:val="0"/>
          <w:numId w:val="10"/>
        </w:numPr>
      </w:pPr>
      <w:r>
        <w:rPr>
          <w:rStyle w:val="keyword"/>
        </w:rPr>
        <w:t>SHALL</w:t>
      </w:r>
      <w:r>
        <w:t xml:space="preserve"> contain exactly one [</w:t>
      </w:r>
      <w:proofErr w:type="gramStart"/>
      <w:r>
        <w:t>1..</w:t>
      </w:r>
      <w:proofErr w:type="gramEnd"/>
      <w:r>
        <w:t xml:space="preserve">1] </w:t>
      </w:r>
      <w:proofErr w:type="spellStart"/>
      <w:r>
        <w:rPr>
          <w:rStyle w:val="XMLnameBold"/>
        </w:rPr>
        <w:t>statusCode</w:t>
      </w:r>
      <w:bookmarkStart w:id="248" w:name="C_4437-3490"/>
      <w:proofErr w:type="spellEnd"/>
      <w:r>
        <w:t xml:space="preserve"> (CONF:4437-3490)</w:t>
      </w:r>
      <w:bookmarkEnd w:id="248"/>
      <w:r>
        <w:t>.</w:t>
      </w:r>
    </w:p>
    <w:p w14:paraId="3F976483" w14:textId="77777777" w:rsidR="008D0E3F" w:rsidRDefault="007471AD">
      <w:pPr>
        <w:numPr>
          <w:ilvl w:val="1"/>
          <w:numId w:val="10"/>
        </w:numPr>
      </w:pPr>
      <w:r>
        <w:lastRenderedPageBreak/>
        <w:t xml:space="preserve">This </w:t>
      </w:r>
      <w:proofErr w:type="spellStart"/>
      <w:r>
        <w:t>statusCode</w:t>
      </w:r>
      <w:proofErr w:type="spellEnd"/>
      <w:r>
        <w:t xml:space="preserve"> </w:t>
      </w:r>
      <w:r>
        <w:rPr>
          <w:rStyle w:val="keyword"/>
        </w:rPr>
        <w:t>SHALL</w:t>
      </w:r>
      <w:r>
        <w:t xml:space="preserve"> contain exactly one [</w:t>
      </w:r>
      <w:proofErr w:type="gramStart"/>
      <w:r>
        <w:t>1..</w:t>
      </w:r>
      <w:proofErr w:type="gramEnd"/>
      <w:r>
        <w:t xml:space="preserve">1] </w:t>
      </w:r>
      <w:r>
        <w:rPr>
          <w:rStyle w:val="XMLnameBold"/>
        </w:rPr>
        <w:t>@code</w:t>
      </w:r>
      <w:r>
        <w:t>=</w:t>
      </w:r>
      <w:r>
        <w:rPr>
          <w:rStyle w:val="XMLname"/>
        </w:rPr>
        <w:t>"completed"</w:t>
      </w:r>
      <w:r>
        <w:t xml:space="preserve"> Completed (</w:t>
      </w:r>
      <w:proofErr w:type="spellStart"/>
      <w:r>
        <w:t>CodeSystem</w:t>
      </w:r>
      <w:proofErr w:type="spellEnd"/>
      <w:r>
        <w:t xml:space="preserve">: </w:t>
      </w:r>
      <w:r>
        <w:rPr>
          <w:rStyle w:val="XMLname"/>
        </w:rPr>
        <w:t>HL7ActStatus urn:oid:2.16.840.1.113883.5.14</w:t>
      </w:r>
      <w:r>
        <w:t>)</w:t>
      </w:r>
      <w:bookmarkStart w:id="249" w:name="C_4437-3543"/>
      <w:r>
        <w:t xml:space="preserve"> (CONF:4437-3543)</w:t>
      </w:r>
      <w:bookmarkEnd w:id="249"/>
      <w:r>
        <w:t>.</w:t>
      </w:r>
    </w:p>
    <w:p w14:paraId="2DF7BAAD" w14:textId="77777777" w:rsidR="008D0E3F" w:rsidRDefault="007471AD">
      <w:pPr>
        <w:pStyle w:val="BodyText"/>
        <w:spacing w:before="120"/>
      </w:pPr>
      <w:r>
        <w:rPr>
          <w:b/>
        </w:rPr>
        <w:t>Device Identifier</w:t>
      </w:r>
      <w:r>
        <w:t xml:space="preserve"> - the mandatory part of the UDI</w:t>
      </w:r>
    </w:p>
    <w:p w14:paraId="13C14476" w14:textId="77777777" w:rsidR="008D0E3F" w:rsidRDefault="007471AD">
      <w:pPr>
        <w:numPr>
          <w:ilvl w:val="0"/>
          <w:numId w:val="10"/>
        </w:numPr>
      </w:pPr>
      <w:r>
        <w:rPr>
          <w:rStyle w:val="keyword"/>
        </w:rPr>
        <w:t>SHALL</w:t>
      </w:r>
      <w:r>
        <w:t xml:space="preserve"> contain exactly one [</w:t>
      </w:r>
      <w:proofErr w:type="gramStart"/>
      <w:r>
        <w:t>1..</w:t>
      </w:r>
      <w:proofErr w:type="gramEnd"/>
      <w:r>
        <w:t xml:space="preserve">1] </w:t>
      </w:r>
      <w:r>
        <w:rPr>
          <w:rStyle w:val="XMLnameBold"/>
        </w:rPr>
        <w:t>component</w:t>
      </w:r>
      <w:bookmarkStart w:id="250" w:name="C_4437-3488"/>
      <w:r>
        <w:t xml:space="preserve"> (CONF:4437-3488)</w:t>
      </w:r>
      <w:bookmarkEnd w:id="250"/>
      <w:r>
        <w:t xml:space="preserve"> such that it</w:t>
      </w:r>
    </w:p>
    <w:p w14:paraId="786C0C86" w14:textId="2539E9F5" w:rsidR="008D0E3F" w:rsidRDefault="007471AD">
      <w:pPr>
        <w:numPr>
          <w:ilvl w:val="1"/>
          <w:numId w:val="10"/>
        </w:numPr>
      </w:pPr>
      <w:r>
        <w:rPr>
          <w:rStyle w:val="keyword"/>
        </w:rPr>
        <w:t>SHALL</w:t>
      </w:r>
      <w:r>
        <w:t xml:space="preserve"> contain exactly one [</w:t>
      </w:r>
      <w:proofErr w:type="gramStart"/>
      <w:r>
        <w:t>1..</w:t>
      </w:r>
      <w:proofErr w:type="gramEnd"/>
      <w:r>
        <w:t xml:space="preserve">1] </w:t>
      </w:r>
      <w:del w:id="251" w:author="Russ Ott" w:date="2022-04-29T10:13:00Z">
        <w:r w:rsidR="00FB6AE9">
          <w:delText xml:space="preserve"> </w:delText>
        </w:r>
        <w:r w:rsidR="000D227F">
          <w:fldChar w:fldCharType="begin"/>
        </w:r>
        <w:r w:rsidR="000D227F">
          <w:delInstrText xml:space="preserve"> HYPERLINK \l "E_Device_Identifier_Observation_2019" \h </w:delInstrText>
        </w:r>
        <w:r w:rsidR="000D227F">
          <w:fldChar w:fldCharType="separate"/>
        </w:r>
        <w:r w:rsidR="00FB6AE9">
          <w:rPr>
            <w:rStyle w:val="HyperlinkCourierBold"/>
          </w:rPr>
          <w:delText>Device Identifier Observation</w:delText>
        </w:r>
        <w:r w:rsidR="000D227F">
          <w:rPr>
            <w:rStyle w:val="HyperlinkCourierBold"/>
          </w:rPr>
          <w:fldChar w:fldCharType="end"/>
        </w:r>
      </w:del>
      <w:ins w:id="252" w:author="Russ Ott" w:date="2022-04-29T10:13:00Z">
        <w:r>
          <w:t>Device Identifier Observation</w:t>
        </w:r>
      </w:ins>
      <w:r>
        <w:rPr>
          <w:rStyle w:val="XMLname"/>
        </w:rPr>
        <w:t xml:space="preserve"> (identifier: urn:hl7ii:2.16.840.1.113883.10.20.22.4.304:2019-06-21)</w:t>
      </w:r>
      <w:bookmarkStart w:id="253" w:name="C_4437-3489"/>
      <w:r>
        <w:t xml:space="preserve"> (CONF:4437-3489)</w:t>
      </w:r>
      <w:bookmarkEnd w:id="253"/>
      <w:r>
        <w:t>.</w:t>
      </w:r>
    </w:p>
    <w:p w14:paraId="64297095" w14:textId="77777777" w:rsidR="008D0E3F" w:rsidRDefault="007471AD">
      <w:pPr>
        <w:pStyle w:val="BodyText"/>
        <w:spacing w:before="120"/>
      </w:pPr>
      <w:r>
        <w:rPr>
          <w:b/>
        </w:rPr>
        <w:t>Lot or Batch Number</w:t>
      </w:r>
      <w:r>
        <w:t xml:space="preserve"> - needed if present as a production identifier</w:t>
      </w:r>
    </w:p>
    <w:p w14:paraId="24D0E05E" w14:textId="77777777" w:rsidR="008D0E3F" w:rsidRDefault="007471AD">
      <w:pPr>
        <w:numPr>
          <w:ilvl w:val="0"/>
          <w:numId w:val="10"/>
        </w:numPr>
      </w:pPr>
      <w:r>
        <w:rPr>
          <w:rStyle w:val="keyword"/>
        </w:rPr>
        <w:t>SHOULD</w:t>
      </w:r>
      <w:r>
        <w:t xml:space="preserve"> contain zero or one [</w:t>
      </w:r>
      <w:proofErr w:type="gramStart"/>
      <w:r>
        <w:t>0..</w:t>
      </w:r>
      <w:proofErr w:type="gramEnd"/>
      <w:r>
        <w:t xml:space="preserve">1] </w:t>
      </w:r>
      <w:r>
        <w:rPr>
          <w:rStyle w:val="XMLnameBold"/>
        </w:rPr>
        <w:t>component</w:t>
      </w:r>
      <w:bookmarkStart w:id="254" w:name="C_4437-3513"/>
      <w:r>
        <w:t xml:space="preserve"> (CONF:4437-3513)</w:t>
      </w:r>
      <w:bookmarkEnd w:id="254"/>
      <w:r>
        <w:t xml:space="preserve"> such that it</w:t>
      </w:r>
    </w:p>
    <w:p w14:paraId="7C3C40A0" w14:textId="02A0C5BC" w:rsidR="008D0E3F" w:rsidRDefault="007471AD">
      <w:pPr>
        <w:numPr>
          <w:ilvl w:val="1"/>
          <w:numId w:val="10"/>
        </w:numPr>
      </w:pPr>
      <w:r>
        <w:rPr>
          <w:rStyle w:val="keyword"/>
        </w:rPr>
        <w:t>SHALL</w:t>
      </w:r>
      <w:r>
        <w:t xml:space="preserve"> contain exactly one [</w:t>
      </w:r>
      <w:proofErr w:type="gramStart"/>
      <w:r>
        <w:t>1..</w:t>
      </w:r>
      <w:proofErr w:type="gramEnd"/>
      <w:r>
        <w:t xml:space="preserve">1]  </w:t>
      </w:r>
      <w:hyperlink w:anchor="E_Lot_or_Batch_Number_Observation_2019">
        <w:r>
          <w:rPr>
            <w:rStyle w:val="HyperlinkCourierBold"/>
          </w:rPr>
          <w:t>Lot or Batch Number Observation</w:t>
        </w:r>
      </w:hyperlink>
      <w:r>
        <w:rPr>
          <w:rStyle w:val="XMLname"/>
        </w:rPr>
        <w:t xml:space="preserve"> (identifier: urn:hl7ii:2.16.840.1.113883.10.20.22.4.315:2019-06-21)</w:t>
      </w:r>
      <w:bookmarkStart w:id="255" w:name="C_4437-3514"/>
      <w:r>
        <w:t xml:space="preserve"> (CONF:4437-3514)</w:t>
      </w:r>
      <w:bookmarkEnd w:id="255"/>
      <w:r>
        <w:t>.</w:t>
      </w:r>
    </w:p>
    <w:p w14:paraId="2E882918" w14:textId="77777777" w:rsidR="008D0E3F" w:rsidRDefault="007471AD">
      <w:pPr>
        <w:pStyle w:val="BodyText"/>
        <w:spacing w:before="120"/>
      </w:pPr>
      <w:r>
        <w:rPr>
          <w:b/>
        </w:rPr>
        <w:t>Serial Number</w:t>
      </w:r>
      <w:r>
        <w:t xml:space="preserve"> - needed if present as a production identifier</w:t>
      </w:r>
    </w:p>
    <w:p w14:paraId="389D5802" w14:textId="77777777" w:rsidR="008D0E3F" w:rsidRDefault="007471AD">
      <w:pPr>
        <w:numPr>
          <w:ilvl w:val="0"/>
          <w:numId w:val="10"/>
        </w:numPr>
      </w:pPr>
      <w:r>
        <w:rPr>
          <w:rStyle w:val="keyword"/>
        </w:rPr>
        <w:t>SHOULD</w:t>
      </w:r>
      <w:r>
        <w:t xml:space="preserve"> contain zero or one [</w:t>
      </w:r>
      <w:proofErr w:type="gramStart"/>
      <w:r>
        <w:t>0..</w:t>
      </w:r>
      <w:proofErr w:type="gramEnd"/>
      <w:r>
        <w:t xml:space="preserve">1] </w:t>
      </w:r>
      <w:r>
        <w:rPr>
          <w:rStyle w:val="XMLnameBold"/>
        </w:rPr>
        <w:t>component</w:t>
      </w:r>
      <w:bookmarkStart w:id="256" w:name="C_4437-3515"/>
      <w:r>
        <w:t xml:space="preserve"> (CONF:4437-3515)</w:t>
      </w:r>
      <w:bookmarkEnd w:id="256"/>
      <w:r>
        <w:t xml:space="preserve"> such that it</w:t>
      </w:r>
    </w:p>
    <w:p w14:paraId="074619D9" w14:textId="6CCE7C29" w:rsidR="008D0E3F" w:rsidRDefault="007471AD">
      <w:pPr>
        <w:numPr>
          <w:ilvl w:val="1"/>
          <w:numId w:val="10"/>
        </w:numPr>
      </w:pPr>
      <w:r>
        <w:rPr>
          <w:rStyle w:val="keyword"/>
        </w:rPr>
        <w:t>SHALL</w:t>
      </w:r>
      <w:r>
        <w:t xml:space="preserve"> contain exactly one [</w:t>
      </w:r>
      <w:proofErr w:type="gramStart"/>
      <w:r>
        <w:t>1..</w:t>
      </w:r>
      <w:proofErr w:type="gramEnd"/>
      <w:r>
        <w:t xml:space="preserve">1]  </w:t>
      </w:r>
      <w:hyperlink w:anchor="E_Serial_Number_Observation">
        <w:r>
          <w:rPr>
            <w:rStyle w:val="HyperlinkCourierBold"/>
          </w:rPr>
          <w:t>Serial Number Observation</w:t>
        </w:r>
      </w:hyperlink>
      <w:r>
        <w:rPr>
          <w:rStyle w:val="XMLname"/>
        </w:rPr>
        <w:t xml:space="preserve"> (identifier: urn:hl7ii:2.16.840.1.113883.10.20.22.4.319:2019-06-21)</w:t>
      </w:r>
      <w:bookmarkStart w:id="257" w:name="C_4437-3516"/>
      <w:r>
        <w:t xml:space="preserve"> (CONF:4437-3516)</w:t>
      </w:r>
      <w:bookmarkEnd w:id="257"/>
      <w:r>
        <w:t>.</w:t>
      </w:r>
    </w:p>
    <w:p w14:paraId="275A5A7F" w14:textId="77777777" w:rsidR="008D0E3F" w:rsidRDefault="007471AD">
      <w:pPr>
        <w:pStyle w:val="BodyText"/>
        <w:spacing w:before="120"/>
      </w:pPr>
      <w:r>
        <w:rPr>
          <w:b/>
        </w:rPr>
        <w:t>Manufacturing Date</w:t>
      </w:r>
      <w:r>
        <w:t xml:space="preserve"> - needed if present as a production identifier</w:t>
      </w:r>
    </w:p>
    <w:p w14:paraId="504E8A9C" w14:textId="77777777" w:rsidR="008D0E3F" w:rsidRDefault="007471AD">
      <w:pPr>
        <w:numPr>
          <w:ilvl w:val="0"/>
          <w:numId w:val="10"/>
        </w:numPr>
      </w:pPr>
      <w:r>
        <w:rPr>
          <w:rStyle w:val="keyword"/>
        </w:rPr>
        <w:t>SHOULD</w:t>
      </w:r>
      <w:r>
        <w:t xml:space="preserve"> contain zero or one [</w:t>
      </w:r>
      <w:proofErr w:type="gramStart"/>
      <w:r>
        <w:t>0..</w:t>
      </w:r>
      <w:proofErr w:type="gramEnd"/>
      <w:r>
        <w:t xml:space="preserve">1] </w:t>
      </w:r>
      <w:r>
        <w:rPr>
          <w:rStyle w:val="XMLnameBold"/>
        </w:rPr>
        <w:t>component</w:t>
      </w:r>
      <w:bookmarkStart w:id="258" w:name="C_4437-3517"/>
      <w:r>
        <w:t xml:space="preserve"> (CONF:4437-3517)</w:t>
      </w:r>
      <w:bookmarkEnd w:id="258"/>
      <w:r>
        <w:t xml:space="preserve"> such that it</w:t>
      </w:r>
    </w:p>
    <w:p w14:paraId="70285FA8" w14:textId="487E19F2" w:rsidR="008D0E3F" w:rsidRDefault="007471AD">
      <w:pPr>
        <w:numPr>
          <w:ilvl w:val="1"/>
          <w:numId w:val="10"/>
        </w:numPr>
      </w:pPr>
      <w:r>
        <w:rPr>
          <w:rStyle w:val="keyword"/>
        </w:rPr>
        <w:t>SHALL</w:t>
      </w:r>
      <w:r>
        <w:t xml:space="preserve"> contain exactly one [</w:t>
      </w:r>
      <w:proofErr w:type="gramStart"/>
      <w:r>
        <w:t>1..</w:t>
      </w:r>
      <w:proofErr w:type="gramEnd"/>
      <w:r>
        <w:t xml:space="preserve">1]  </w:t>
      </w:r>
      <w:hyperlink w:anchor="E_Manufacturing_Date_Observation_2019">
        <w:r>
          <w:rPr>
            <w:rStyle w:val="HyperlinkCourierBold"/>
          </w:rPr>
          <w:t>Manufacturing Date Observation</w:t>
        </w:r>
      </w:hyperlink>
      <w:r>
        <w:rPr>
          <w:rStyle w:val="XMLname"/>
        </w:rPr>
        <w:t xml:space="preserve"> (identifier: urn:hl7ii:2.16.840.1.113883.10.20.22.4.316:2019-06-21)</w:t>
      </w:r>
      <w:bookmarkStart w:id="259" w:name="C_4437-3518"/>
      <w:r>
        <w:t xml:space="preserve"> (CONF:4437-3518)</w:t>
      </w:r>
      <w:bookmarkEnd w:id="259"/>
      <w:r>
        <w:t>.</w:t>
      </w:r>
    </w:p>
    <w:p w14:paraId="57EA99D4" w14:textId="77777777" w:rsidR="008D0E3F" w:rsidRDefault="007471AD">
      <w:pPr>
        <w:pStyle w:val="BodyText"/>
        <w:spacing w:before="120"/>
      </w:pPr>
      <w:r>
        <w:rPr>
          <w:b/>
        </w:rPr>
        <w:t>Expiration Date</w:t>
      </w:r>
      <w:r>
        <w:t xml:space="preserve">  - needed if present as a production identifier</w:t>
      </w:r>
    </w:p>
    <w:p w14:paraId="5E1C4623" w14:textId="77777777" w:rsidR="008D0E3F" w:rsidRDefault="007471AD">
      <w:pPr>
        <w:numPr>
          <w:ilvl w:val="0"/>
          <w:numId w:val="10"/>
        </w:numPr>
      </w:pPr>
      <w:r>
        <w:rPr>
          <w:rStyle w:val="keyword"/>
        </w:rPr>
        <w:t>SHOULD</w:t>
      </w:r>
      <w:r>
        <w:t xml:space="preserve"> contain zero or one [</w:t>
      </w:r>
      <w:proofErr w:type="gramStart"/>
      <w:r>
        <w:t>0..</w:t>
      </w:r>
      <w:proofErr w:type="gramEnd"/>
      <w:r>
        <w:t xml:space="preserve">1] </w:t>
      </w:r>
      <w:r>
        <w:rPr>
          <w:rStyle w:val="XMLnameBold"/>
        </w:rPr>
        <w:t>component</w:t>
      </w:r>
      <w:bookmarkStart w:id="260" w:name="C_4437-3525"/>
      <w:r>
        <w:t xml:space="preserve"> (CONF:4437-3525)</w:t>
      </w:r>
      <w:bookmarkEnd w:id="260"/>
      <w:r>
        <w:t xml:space="preserve"> such that it</w:t>
      </w:r>
    </w:p>
    <w:p w14:paraId="7DBB8AAC" w14:textId="28B63CCC" w:rsidR="008D0E3F" w:rsidRDefault="007471AD">
      <w:pPr>
        <w:numPr>
          <w:ilvl w:val="1"/>
          <w:numId w:val="10"/>
        </w:numPr>
      </w:pPr>
      <w:r>
        <w:rPr>
          <w:rStyle w:val="keyword"/>
        </w:rPr>
        <w:t>SHALL</w:t>
      </w:r>
      <w:r>
        <w:t xml:space="preserve"> contain exactly one [</w:t>
      </w:r>
      <w:proofErr w:type="gramStart"/>
      <w:r>
        <w:t>1..</w:t>
      </w:r>
      <w:proofErr w:type="gramEnd"/>
      <w:r>
        <w:t xml:space="preserve">1]  </w:t>
      </w:r>
      <w:hyperlink w:anchor="E_Expiration_Date_Observation">
        <w:r>
          <w:rPr>
            <w:rStyle w:val="HyperlinkCourierBold"/>
          </w:rPr>
          <w:t>Expiration Date Observation</w:t>
        </w:r>
      </w:hyperlink>
      <w:r>
        <w:rPr>
          <w:rStyle w:val="XMLname"/>
        </w:rPr>
        <w:t xml:space="preserve"> (identifier: urn:hl7ii:2.16.840.1.113883.10.20.22.4.309:2019-06-21)</w:t>
      </w:r>
      <w:bookmarkStart w:id="261" w:name="C_4437-3526"/>
      <w:r>
        <w:t xml:space="preserve"> (CONF:4437-3526)</w:t>
      </w:r>
      <w:bookmarkEnd w:id="261"/>
      <w:r>
        <w:t>.</w:t>
      </w:r>
    </w:p>
    <w:p w14:paraId="1EC3E026" w14:textId="77777777" w:rsidR="008D0E3F" w:rsidRDefault="007471AD">
      <w:pPr>
        <w:pStyle w:val="BodyText"/>
        <w:spacing w:before="120"/>
      </w:pPr>
      <w:r>
        <w:rPr>
          <w:b/>
        </w:rPr>
        <w:t>Distinct Identification Code</w:t>
      </w:r>
      <w:r>
        <w:t xml:space="preserve">  - needed if present as a production identifier for HCT/P regulated as medical devices.</w:t>
      </w:r>
    </w:p>
    <w:p w14:paraId="5B7AC86D" w14:textId="77777777" w:rsidR="008D0E3F" w:rsidRDefault="007471AD">
      <w:pPr>
        <w:numPr>
          <w:ilvl w:val="0"/>
          <w:numId w:val="10"/>
        </w:numPr>
      </w:pPr>
      <w:r>
        <w:rPr>
          <w:rStyle w:val="keyword"/>
        </w:rPr>
        <w:t>SHOULD</w:t>
      </w:r>
      <w:r>
        <w:t xml:space="preserve"> contain zero or one [</w:t>
      </w:r>
      <w:proofErr w:type="gramStart"/>
      <w:r>
        <w:t>0..</w:t>
      </w:r>
      <w:proofErr w:type="gramEnd"/>
      <w:r>
        <w:t xml:space="preserve">1] </w:t>
      </w:r>
      <w:r>
        <w:rPr>
          <w:rStyle w:val="XMLnameBold"/>
        </w:rPr>
        <w:t>component</w:t>
      </w:r>
      <w:bookmarkStart w:id="262" w:name="C_4437-3523"/>
      <w:r>
        <w:t xml:space="preserve"> (CONF:4437-3523)</w:t>
      </w:r>
      <w:bookmarkEnd w:id="262"/>
      <w:r>
        <w:t xml:space="preserve"> such that it</w:t>
      </w:r>
    </w:p>
    <w:p w14:paraId="1067E766" w14:textId="72471674" w:rsidR="008D0E3F" w:rsidRDefault="007471AD">
      <w:pPr>
        <w:numPr>
          <w:ilvl w:val="1"/>
          <w:numId w:val="10"/>
        </w:numPr>
      </w:pPr>
      <w:r>
        <w:rPr>
          <w:rStyle w:val="keyword"/>
        </w:rPr>
        <w:t>SHALL</w:t>
      </w:r>
      <w:r>
        <w:t xml:space="preserve"> contain exactly one [</w:t>
      </w:r>
      <w:proofErr w:type="gramStart"/>
      <w:r>
        <w:t>1..</w:t>
      </w:r>
      <w:proofErr w:type="gramEnd"/>
      <w:r>
        <w:t xml:space="preserve">1]  </w:t>
      </w:r>
      <w:hyperlink w:anchor="E_Distinct_Identification_Code_Observat">
        <w:r>
          <w:rPr>
            <w:rStyle w:val="HyperlinkCourierBold"/>
          </w:rPr>
          <w:t>Distinct Identification Code Observation</w:t>
        </w:r>
      </w:hyperlink>
      <w:r>
        <w:rPr>
          <w:rStyle w:val="XMLname"/>
        </w:rPr>
        <w:t xml:space="preserve"> (identifier: urn:hl7ii:2.16.840.1.113883.10.20.22.4.308:2019-06-21)</w:t>
      </w:r>
      <w:bookmarkStart w:id="263" w:name="C_4437-3524"/>
      <w:r>
        <w:t xml:space="preserve"> (CONF:4437-3524)</w:t>
      </w:r>
      <w:bookmarkEnd w:id="263"/>
      <w:r>
        <w:t>.</w:t>
      </w:r>
    </w:p>
    <w:p w14:paraId="7D24F9CF" w14:textId="77777777" w:rsidR="008D0E3F" w:rsidRDefault="007471AD">
      <w:pPr>
        <w:pStyle w:val="BodyText"/>
        <w:spacing w:before="120"/>
      </w:pPr>
      <w:r>
        <w:rPr>
          <w:b/>
        </w:rPr>
        <w:t>Brand Name</w:t>
      </w:r>
      <w:r>
        <w:t xml:space="preserve"> -  when it was extracted from accessGUDID at the time the information was entered in the patient's record.</w:t>
      </w:r>
    </w:p>
    <w:p w14:paraId="0E907E87" w14:textId="77777777" w:rsidR="008D0E3F" w:rsidRDefault="007471AD">
      <w:pPr>
        <w:numPr>
          <w:ilvl w:val="0"/>
          <w:numId w:val="10"/>
        </w:numPr>
      </w:pPr>
      <w:r>
        <w:rPr>
          <w:rStyle w:val="keyword"/>
        </w:rPr>
        <w:t>MAY</w:t>
      </w:r>
      <w:r>
        <w:t xml:space="preserve"> contain zero or one [</w:t>
      </w:r>
      <w:proofErr w:type="gramStart"/>
      <w:r>
        <w:t>0..</w:t>
      </w:r>
      <w:proofErr w:type="gramEnd"/>
      <w:r>
        <w:t xml:space="preserve">1] </w:t>
      </w:r>
      <w:r>
        <w:rPr>
          <w:rStyle w:val="XMLnameBold"/>
        </w:rPr>
        <w:t>component</w:t>
      </w:r>
      <w:bookmarkStart w:id="264" w:name="C_4437-3521"/>
      <w:r>
        <w:t xml:space="preserve"> (CONF:4437-3521)</w:t>
      </w:r>
      <w:bookmarkEnd w:id="264"/>
      <w:r>
        <w:t xml:space="preserve"> such that it</w:t>
      </w:r>
    </w:p>
    <w:p w14:paraId="5852AC20" w14:textId="2C3550C2" w:rsidR="008D0E3F" w:rsidRDefault="007471AD">
      <w:pPr>
        <w:numPr>
          <w:ilvl w:val="1"/>
          <w:numId w:val="10"/>
        </w:numPr>
      </w:pPr>
      <w:r>
        <w:rPr>
          <w:rStyle w:val="keyword"/>
        </w:rPr>
        <w:t>SHALL</w:t>
      </w:r>
      <w:r>
        <w:t xml:space="preserve"> contain exactly one [</w:t>
      </w:r>
      <w:proofErr w:type="gramStart"/>
      <w:r>
        <w:t>1..</w:t>
      </w:r>
      <w:proofErr w:type="gramEnd"/>
      <w:r>
        <w:t xml:space="preserve">1]  </w:t>
      </w:r>
      <w:hyperlink w:anchor="E_Brand_Name_Observation">
        <w:r>
          <w:rPr>
            <w:rStyle w:val="HyperlinkCourierBold"/>
          </w:rPr>
          <w:t>Brand Name Observation</w:t>
        </w:r>
      </w:hyperlink>
      <w:r>
        <w:rPr>
          <w:rStyle w:val="XMLname"/>
        </w:rPr>
        <w:t xml:space="preserve"> (identifier: urn:hl7ii:2.16.840.1.113883.10.20.22.4.301:2019-06-21)</w:t>
      </w:r>
      <w:bookmarkStart w:id="265" w:name="C_4437-3522"/>
      <w:r>
        <w:t xml:space="preserve"> (CONF:4437-3522)</w:t>
      </w:r>
      <w:bookmarkEnd w:id="265"/>
      <w:r>
        <w:t>.</w:t>
      </w:r>
    </w:p>
    <w:p w14:paraId="76A23278" w14:textId="77777777" w:rsidR="008D0E3F" w:rsidRDefault="007471AD">
      <w:pPr>
        <w:pStyle w:val="BodyText"/>
        <w:spacing w:before="120"/>
      </w:pPr>
      <w:r>
        <w:rPr>
          <w:b/>
        </w:rPr>
        <w:lastRenderedPageBreak/>
        <w:t>Model Number</w:t>
      </w:r>
      <w:r>
        <w:t xml:space="preserve"> -  when it was extracted from accessGUDID at the time the information was entered in the patient's record.</w:t>
      </w:r>
    </w:p>
    <w:p w14:paraId="4777268C" w14:textId="77777777" w:rsidR="008D0E3F" w:rsidRDefault="007471AD">
      <w:pPr>
        <w:numPr>
          <w:ilvl w:val="0"/>
          <w:numId w:val="10"/>
        </w:numPr>
      </w:pPr>
      <w:r>
        <w:rPr>
          <w:rStyle w:val="keyword"/>
        </w:rPr>
        <w:t>MAY</w:t>
      </w:r>
      <w:r>
        <w:t xml:space="preserve"> contain zero or one [</w:t>
      </w:r>
      <w:proofErr w:type="gramStart"/>
      <w:r>
        <w:t>0..</w:t>
      </w:r>
      <w:proofErr w:type="gramEnd"/>
      <w:r>
        <w:t xml:space="preserve">1] </w:t>
      </w:r>
      <w:r>
        <w:rPr>
          <w:rStyle w:val="XMLnameBold"/>
        </w:rPr>
        <w:t>component</w:t>
      </w:r>
      <w:bookmarkStart w:id="266" w:name="C_4437-3519"/>
      <w:r>
        <w:t xml:space="preserve"> (CONF:4437-3519)</w:t>
      </w:r>
      <w:bookmarkEnd w:id="266"/>
      <w:r>
        <w:t xml:space="preserve"> such that it</w:t>
      </w:r>
    </w:p>
    <w:p w14:paraId="410E9390" w14:textId="1467FC9E" w:rsidR="008D0E3F" w:rsidRDefault="007471AD">
      <w:pPr>
        <w:numPr>
          <w:ilvl w:val="1"/>
          <w:numId w:val="10"/>
        </w:numPr>
      </w:pPr>
      <w:r>
        <w:rPr>
          <w:rStyle w:val="keyword"/>
        </w:rPr>
        <w:t>SHALL</w:t>
      </w:r>
      <w:r>
        <w:t xml:space="preserve"> contain exactly one [</w:t>
      </w:r>
      <w:proofErr w:type="gramStart"/>
      <w:r>
        <w:t>1..</w:t>
      </w:r>
      <w:proofErr w:type="gramEnd"/>
      <w:r>
        <w:t xml:space="preserve">1]  </w:t>
      </w:r>
      <w:hyperlink w:anchor="E_Model_Number_Observation">
        <w:r>
          <w:rPr>
            <w:rStyle w:val="HyperlinkCourierBold"/>
          </w:rPr>
          <w:t>Model Number Observation</w:t>
        </w:r>
      </w:hyperlink>
      <w:r>
        <w:rPr>
          <w:rStyle w:val="XMLname"/>
        </w:rPr>
        <w:t xml:space="preserve"> (identifier: urn:hl7ii:2.16.840.1.113883.10.20.22.4.317:2019-06-21)</w:t>
      </w:r>
      <w:bookmarkStart w:id="267" w:name="C_4437-3520"/>
      <w:r>
        <w:t xml:space="preserve"> (CONF:4437-3520)</w:t>
      </w:r>
      <w:bookmarkEnd w:id="267"/>
      <w:r>
        <w:t>.</w:t>
      </w:r>
    </w:p>
    <w:p w14:paraId="673FD8D2" w14:textId="77777777" w:rsidR="008D0E3F" w:rsidRDefault="007471AD">
      <w:pPr>
        <w:pStyle w:val="BodyText"/>
        <w:spacing w:before="120"/>
      </w:pPr>
      <w:r>
        <w:rPr>
          <w:b/>
        </w:rPr>
        <w:t>Company Name</w:t>
      </w:r>
      <w:r>
        <w:t xml:space="preserve"> - the name of the company that manufactured the device when it was extracted from accessGUDID at the time the information was entered in the patient's record.</w:t>
      </w:r>
    </w:p>
    <w:p w14:paraId="176DE481" w14:textId="77777777" w:rsidR="008D0E3F" w:rsidRDefault="007471AD">
      <w:pPr>
        <w:numPr>
          <w:ilvl w:val="0"/>
          <w:numId w:val="10"/>
        </w:numPr>
      </w:pPr>
      <w:r>
        <w:rPr>
          <w:rStyle w:val="keyword"/>
        </w:rPr>
        <w:t>MAY</w:t>
      </w:r>
      <w:r>
        <w:t xml:space="preserve"> contain zero or one [</w:t>
      </w:r>
      <w:proofErr w:type="gramStart"/>
      <w:r>
        <w:t>0..</w:t>
      </w:r>
      <w:proofErr w:type="gramEnd"/>
      <w:r>
        <w:t xml:space="preserve">1] </w:t>
      </w:r>
      <w:r>
        <w:rPr>
          <w:rStyle w:val="XMLnameBold"/>
        </w:rPr>
        <w:t>component</w:t>
      </w:r>
      <w:bookmarkStart w:id="268" w:name="C_4437-3535"/>
      <w:r>
        <w:t xml:space="preserve"> (CONF:4437-3535)</w:t>
      </w:r>
      <w:bookmarkEnd w:id="268"/>
      <w:r>
        <w:t xml:space="preserve"> such that it</w:t>
      </w:r>
    </w:p>
    <w:p w14:paraId="6DE3F823" w14:textId="74530094" w:rsidR="008D0E3F" w:rsidRDefault="007471AD">
      <w:pPr>
        <w:numPr>
          <w:ilvl w:val="1"/>
          <w:numId w:val="10"/>
        </w:numPr>
      </w:pPr>
      <w:r>
        <w:rPr>
          <w:rStyle w:val="keyword"/>
        </w:rPr>
        <w:t>SHALL</w:t>
      </w:r>
      <w:r>
        <w:t xml:space="preserve"> contain exactly one [</w:t>
      </w:r>
      <w:proofErr w:type="gramStart"/>
      <w:r>
        <w:t>1..</w:t>
      </w:r>
      <w:proofErr w:type="gramEnd"/>
      <w:r>
        <w:t xml:space="preserve">1]  </w:t>
      </w:r>
      <w:hyperlink w:anchor="E_Company_Name_Observation">
        <w:r>
          <w:rPr>
            <w:rStyle w:val="HyperlinkCourierBold"/>
          </w:rPr>
          <w:t>Company Name Observation</w:t>
        </w:r>
      </w:hyperlink>
      <w:r>
        <w:rPr>
          <w:rStyle w:val="XMLname"/>
        </w:rPr>
        <w:t xml:space="preserve"> (identifier: urn:hl7ii:2.16.840.1.113883.10.20.22.4.303:2019-06-21)</w:t>
      </w:r>
      <w:bookmarkStart w:id="269" w:name="C_4437-3536"/>
      <w:r>
        <w:t xml:space="preserve"> (CONF:4437-3536)</w:t>
      </w:r>
      <w:bookmarkEnd w:id="269"/>
      <w:r>
        <w:t>.</w:t>
      </w:r>
    </w:p>
    <w:p w14:paraId="5DB3374C" w14:textId="77777777" w:rsidR="008D0E3F" w:rsidRDefault="007471AD">
      <w:pPr>
        <w:pStyle w:val="BodyText"/>
        <w:spacing w:before="120"/>
      </w:pPr>
      <w:r>
        <w:rPr>
          <w:b/>
        </w:rPr>
        <w:t>Catalog Number</w:t>
      </w:r>
      <w:r>
        <w:t xml:space="preserve"> - specified by manufacturer or when it was extracted from accessGUDID at the time the information was entered in the patient's record.</w:t>
      </w:r>
    </w:p>
    <w:p w14:paraId="3F5D3DB2" w14:textId="77777777" w:rsidR="008D0E3F" w:rsidRDefault="007471AD">
      <w:pPr>
        <w:numPr>
          <w:ilvl w:val="0"/>
          <w:numId w:val="10"/>
        </w:numPr>
      </w:pPr>
      <w:r>
        <w:rPr>
          <w:rStyle w:val="keyword"/>
        </w:rPr>
        <w:t>MAY</w:t>
      </w:r>
      <w:r>
        <w:t xml:space="preserve"> contain zero or one [</w:t>
      </w:r>
      <w:proofErr w:type="gramStart"/>
      <w:r>
        <w:t>0..</w:t>
      </w:r>
      <w:proofErr w:type="gramEnd"/>
      <w:r>
        <w:t xml:space="preserve">1] </w:t>
      </w:r>
      <w:r>
        <w:rPr>
          <w:rStyle w:val="XMLnameBold"/>
        </w:rPr>
        <w:t>component</w:t>
      </w:r>
      <w:bookmarkStart w:id="270" w:name="C_4437-3527"/>
      <w:r>
        <w:t xml:space="preserve"> (CONF:4437-3527)</w:t>
      </w:r>
      <w:bookmarkEnd w:id="270"/>
      <w:r>
        <w:t xml:space="preserve"> such that it</w:t>
      </w:r>
    </w:p>
    <w:p w14:paraId="77149C65" w14:textId="2F4A1D09" w:rsidR="008D0E3F" w:rsidRDefault="007471AD">
      <w:pPr>
        <w:numPr>
          <w:ilvl w:val="1"/>
          <w:numId w:val="10"/>
        </w:numPr>
      </w:pPr>
      <w:r>
        <w:rPr>
          <w:rStyle w:val="keyword"/>
        </w:rPr>
        <w:t>SHALL</w:t>
      </w:r>
      <w:r>
        <w:t xml:space="preserve"> contain exactly one [</w:t>
      </w:r>
      <w:proofErr w:type="gramStart"/>
      <w:r>
        <w:t>1..</w:t>
      </w:r>
      <w:proofErr w:type="gramEnd"/>
      <w:r>
        <w:t xml:space="preserve">1]  </w:t>
      </w:r>
      <w:hyperlink w:anchor="E_Catalog_Number_Observation">
        <w:r>
          <w:rPr>
            <w:rStyle w:val="HyperlinkCourierBold"/>
          </w:rPr>
          <w:t>Catalog Number Observation</w:t>
        </w:r>
      </w:hyperlink>
      <w:r>
        <w:rPr>
          <w:rStyle w:val="XMLname"/>
        </w:rPr>
        <w:t xml:space="preserve"> (identifier: urn:hl7ii:2.16.840.1.113883.10.20.22.4.302:2019-06-21)</w:t>
      </w:r>
      <w:bookmarkStart w:id="271" w:name="C_4437-3528"/>
      <w:r>
        <w:t xml:space="preserve"> (CONF:4437-3528)</w:t>
      </w:r>
      <w:bookmarkEnd w:id="271"/>
      <w:r>
        <w:t>.</w:t>
      </w:r>
    </w:p>
    <w:p w14:paraId="6CC0BA83" w14:textId="77777777" w:rsidR="008D0E3F" w:rsidRDefault="007471AD">
      <w:pPr>
        <w:pStyle w:val="BodyText"/>
        <w:spacing w:before="120"/>
      </w:pPr>
      <w:r>
        <w:rPr>
          <w:b/>
        </w:rPr>
        <w:t>Latex Safety Status</w:t>
      </w:r>
      <w:r>
        <w:t xml:space="preserve"> when it was extracted from accessGUDID at the time the information was entered in the patient's record.</w:t>
      </w:r>
    </w:p>
    <w:p w14:paraId="38C01C1E" w14:textId="77777777" w:rsidR="008D0E3F" w:rsidRDefault="007471AD">
      <w:pPr>
        <w:numPr>
          <w:ilvl w:val="0"/>
          <w:numId w:val="10"/>
        </w:numPr>
      </w:pPr>
      <w:r>
        <w:rPr>
          <w:rStyle w:val="keyword"/>
        </w:rPr>
        <w:t>MAY</w:t>
      </w:r>
      <w:r>
        <w:t xml:space="preserve"> contain zero or one [</w:t>
      </w:r>
      <w:proofErr w:type="gramStart"/>
      <w:r>
        <w:t>0..</w:t>
      </w:r>
      <w:proofErr w:type="gramEnd"/>
      <w:r>
        <w:t xml:space="preserve">1] </w:t>
      </w:r>
      <w:r>
        <w:rPr>
          <w:rStyle w:val="XMLnameBold"/>
        </w:rPr>
        <w:t>component</w:t>
      </w:r>
      <w:bookmarkStart w:id="272" w:name="C_4437-3529"/>
      <w:r>
        <w:t xml:space="preserve"> (CONF:4437-3529)</w:t>
      </w:r>
      <w:bookmarkEnd w:id="272"/>
      <w:r>
        <w:t xml:space="preserve"> such that it</w:t>
      </w:r>
    </w:p>
    <w:p w14:paraId="3D036D5C" w14:textId="4948B211" w:rsidR="008D0E3F" w:rsidRDefault="007471AD">
      <w:pPr>
        <w:numPr>
          <w:ilvl w:val="1"/>
          <w:numId w:val="10"/>
        </w:numPr>
      </w:pPr>
      <w:r>
        <w:rPr>
          <w:rStyle w:val="keyword"/>
        </w:rPr>
        <w:t>SHALL</w:t>
      </w:r>
      <w:r>
        <w:t xml:space="preserve"> contain exactly one [</w:t>
      </w:r>
      <w:proofErr w:type="gramStart"/>
      <w:r>
        <w:t>1..</w:t>
      </w:r>
      <w:proofErr w:type="gramEnd"/>
      <w:r>
        <w:t xml:space="preserve">1]  </w:t>
      </w:r>
      <w:hyperlink w:anchor="SE_Latex_Safety_Observation_2019">
        <w:r>
          <w:rPr>
            <w:rStyle w:val="HyperlinkCourierBold"/>
          </w:rPr>
          <w:t>Latex Safety Observation</w:t>
        </w:r>
      </w:hyperlink>
      <w:r>
        <w:rPr>
          <w:rStyle w:val="XMLname"/>
        </w:rPr>
        <w:t xml:space="preserve"> (identifier: urn:hl7ii:2.16.840.1.113883.10.20.22.4.314:2019-06-21)</w:t>
      </w:r>
      <w:bookmarkStart w:id="273" w:name="C_4437-3530"/>
      <w:r>
        <w:t xml:space="preserve"> (CONF:4437-3530)</w:t>
      </w:r>
      <w:bookmarkEnd w:id="273"/>
      <w:r>
        <w:t>.</w:t>
      </w:r>
    </w:p>
    <w:p w14:paraId="478740AE" w14:textId="77777777" w:rsidR="008D0E3F" w:rsidRDefault="007471AD">
      <w:pPr>
        <w:pStyle w:val="BodyText"/>
        <w:spacing w:before="120"/>
      </w:pPr>
      <w:r>
        <w:rPr>
          <w:b/>
        </w:rPr>
        <w:t>MRI Safety Status</w:t>
      </w:r>
      <w:r>
        <w:t xml:space="preserve"> when it was extracted from accessGUDID at the time the information was entered in the patient's record.</w:t>
      </w:r>
    </w:p>
    <w:p w14:paraId="2AC94062" w14:textId="77777777" w:rsidR="008D0E3F" w:rsidRDefault="007471AD">
      <w:pPr>
        <w:numPr>
          <w:ilvl w:val="0"/>
          <w:numId w:val="10"/>
        </w:numPr>
      </w:pPr>
      <w:r>
        <w:rPr>
          <w:rStyle w:val="keyword"/>
        </w:rPr>
        <w:t>MAY</w:t>
      </w:r>
      <w:r>
        <w:t xml:space="preserve"> contain zero or one [</w:t>
      </w:r>
      <w:proofErr w:type="gramStart"/>
      <w:r>
        <w:t>0..</w:t>
      </w:r>
      <w:proofErr w:type="gramEnd"/>
      <w:r>
        <w:t xml:space="preserve">1] </w:t>
      </w:r>
      <w:r>
        <w:rPr>
          <w:rStyle w:val="XMLnameBold"/>
        </w:rPr>
        <w:t>component</w:t>
      </w:r>
      <w:bookmarkStart w:id="274" w:name="C_4437-3533"/>
      <w:r>
        <w:t xml:space="preserve"> (CONF:4437-3533)</w:t>
      </w:r>
      <w:bookmarkEnd w:id="274"/>
      <w:r>
        <w:t xml:space="preserve"> such that it</w:t>
      </w:r>
    </w:p>
    <w:p w14:paraId="05B7BC08" w14:textId="04E4212D" w:rsidR="008D0E3F" w:rsidRDefault="007471AD">
      <w:pPr>
        <w:numPr>
          <w:ilvl w:val="1"/>
          <w:numId w:val="10"/>
        </w:numPr>
      </w:pPr>
      <w:r>
        <w:rPr>
          <w:rStyle w:val="keyword"/>
        </w:rPr>
        <w:t>SHALL</w:t>
      </w:r>
      <w:r>
        <w:t xml:space="preserve"> contain exactly one [</w:t>
      </w:r>
      <w:proofErr w:type="gramStart"/>
      <w:r>
        <w:t>1..</w:t>
      </w:r>
      <w:proofErr w:type="gramEnd"/>
      <w:r>
        <w:t xml:space="preserve">1]  </w:t>
      </w:r>
      <w:hyperlink w:anchor="E_MRI_Safety_Observation">
        <w:r>
          <w:rPr>
            <w:rStyle w:val="HyperlinkCourierBold"/>
          </w:rPr>
          <w:t>MRI Safety Observation</w:t>
        </w:r>
      </w:hyperlink>
      <w:r>
        <w:rPr>
          <w:rStyle w:val="XMLname"/>
        </w:rPr>
        <w:t xml:space="preserve"> (identifier: urn:hl7ii:2.16.840.1.113883.10.20.22.4.318:2019-06-21)</w:t>
      </w:r>
      <w:bookmarkStart w:id="275" w:name="C_4437-3534"/>
      <w:r>
        <w:t xml:space="preserve"> (CONF:4437-3534)</w:t>
      </w:r>
      <w:bookmarkEnd w:id="275"/>
      <w:r>
        <w:t>.</w:t>
      </w:r>
    </w:p>
    <w:p w14:paraId="74B53CDE" w14:textId="77777777" w:rsidR="008D0E3F" w:rsidRDefault="007471AD">
      <w:pPr>
        <w:pStyle w:val="BodyText"/>
        <w:spacing w:before="120"/>
      </w:pPr>
      <w:r>
        <w:rPr>
          <w:b/>
        </w:rPr>
        <w:t>Implantable Device Status</w:t>
      </w:r>
      <w:r>
        <w:t xml:space="preserve"> - the status of the device in the body of the patient, it augments the information in </w:t>
      </w:r>
      <w:r>
        <w:rPr>
          <w:b/>
        </w:rPr>
        <w:t>@status.</w:t>
      </w:r>
    </w:p>
    <w:p w14:paraId="67ED192A" w14:textId="77777777" w:rsidR="008D0E3F" w:rsidRDefault="007471AD">
      <w:pPr>
        <w:numPr>
          <w:ilvl w:val="0"/>
          <w:numId w:val="10"/>
        </w:numPr>
      </w:pPr>
      <w:r>
        <w:rPr>
          <w:rStyle w:val="keyword"/>
        </w:rPr>
        <w:t>MAY</w:t>
      </w:r>
      <w:r>
        <w:t xml:space="preserve"> contain zero or one [</w:t>
      </w:r>
      <w:proofErr w:type="gramStart"/>
      <w:r>
        <w:t>0..</w:t>
      </w:r>
      <w:proofErr w:type="gramEnd"/>
      <w:r>
        <w:t xml:space="preserve">1] </w:t>
      </w:r>
      <w:r>
        <w:rPr>
          <w:rStyle w:val="XMLnameBold"/>
        </w:rPr>
        <w:t>component</w:t>
      </w:r>
      <w:bookmarkStart w:id="276" w:name="C_4437-3531"/>
      <w:r>
        <w:t xml:space="preserve"> (CONF:4437-3531)</w:t>
      </w:r>
      <w:bookmarkEnd w:id="276"/>
      <w:r>
        <w:t xml:space="preserve"> such that it</w:t>
      </w:r>
    </w:p>
    <w:p w14:paraId="0DEB5EAA" w14:textId="3ED97D82" w:rsidR="008D0E3F" w:rsidRDefault="007471AD">
      <w:pPr>
        <w:numPr>
          <w:ilvl w:val="1"/>
          <w:numId w:val="10"/>
        </w:numPr>
      </w:pPr>
      <w:r>
        <w:rPr>
          <w:rStyle w:val="keyword"/>
        </w:rPr>
        <w:t>SHALL</w:t>
      </w:r>
      <w:r>
        <w:t xml:space="preserve"> contain exactly one [</w:t>
      </w:r>
      <w:proofErr w:type="gramStart"/>
      <w:r>
        <w:t>1..</w:t>
      </w:r>
      <w:proofErr w:type="gramEnd"/>
      <w:r>
        <w:t xml:space="preserve">1]  </w:t>
      </w:r>
      <w:hyperlink w:anchor="SE_Implantable_Device_Status_Observation">
        <w:r>
          <w:rPr>
            <w:rStyle w:val="HyperlinkCourierBold"/>
          </w:rPr>
          <w:t>Implantable Device Status Observation</w:t>
        </w:r>
      </w:hyperlink>
      <w:r>
        <w:rPr>
          <w:rStyle w:val="XMLname"/>
        </w:rPr>
        <w:t xml:space="preserve"> (identifier: urn:hl7ii:2.16.840.1.113883.10.20.22.4.305:2019-06-21)</w:t>
      </w:r>
      <w:bookmarkStart w:id="277" w:name="C_4437-3532"/>
      <w:r>
        <w:t xml:space="preserve"> (CONF:4437-3532)</w:t>
      </w:r>
      <w:bookmarkEnd w:id="277"/>
      <w:r>
        <w:t>.</w:t>
      </w:r>
    </w:p>
    <w:p w14:paraId="199B63A5" w14:textId="60F95FB8" w:rsidR="008D0E3F" w:rsidRDefault="007471AD">
      <w:pPr>
        <w:pStyle w:val="Caption"/>
        <w:ind w:left="130" w:right="115"/>
      </w:pPr>
      <w:bookmarkStart w:id="278" w:name="_Toc101451089"/>
      <w:bookmarkStart w:id="279" w:name="_Toc83395671"/>
      <w:r>
        <w:lastRenderedPageBreak/>
        <w:t xml:space="preserve">Figure </w:t>
      </w:r>
      <w:r>
        <w:fldChar w:fldCharType="begin"/>
      </w:r>
      <w:r>
        <w:instrText>SEQ Figure \* ARABIC</w:instrText>
      </w:r>
      <w:r>
        <w:fldChar w:fldCharType="separate"/>
      </w:r>
      <w:r>
        <w:t>1</w:t>
      </w:r>
      <w:r>
        <w:fldChar w:fldCharType="end"/>
      </w:r>
      <w:r>
        <w:t>: Unique Device Identifier (UDI) Organizer</w:t>
      </w:r>
      <w:bookmarkEnd w:id="278"/>
      <w:bookmarkEnd w:id="279"/>
    </w:p>
    <w:p w14:paraId="794A7A25" w14:textId="77777777" w:rsidR="008D0E3F" w:rsidRDefault="007471AD">
      <w:pPr>
        <w:pStyle w:val="Example"/>
        <w:ind w:left="130" w:right="115"/>
      </w:pPr>
      <w:proofErr w:type="gramStart"/>
      <w:r>
        <w:t>&lt;!--</w:t>
      </w:r>
      <w:proofErr w:type="gramEnd"/>
      <w:r>
        <w:t xml:space="preserve"> UDI Organizer --&gt;</w:t>
      </w:r>
    </w:p>
    <w:p w14:paraId="393CC90A" w14:textId="77777777" w:rsidR="008D0E3F" w:rsidRDefault="007471AD">
      <w:pPr>
        <w:pStyle w:val="Example"/>
        <w:ind w:left="130" w:right="115"/>
      </w:pPr>
      <w:r>
        <w:t xml:space="preserve">&lt;organizer </w:t>
      </w:r>
      <w:proofErr w:type="spellStart"/>
      <w:r>
        <w:t>classCode</w:t>
      </w:r>
      <w:proofErr w:type="spellEnd"/>
      <w:r>
        <w:t xml:space="preserve">="CLUSTER" </w:t>
      </w:r>
      <w:proofErr w:type="spellStart"/>
      <w:r>
        <w:t>moodCode</w:t>
      </w:r>
      <w:proofErr w:type="spellEnd"/>
      <w:r>
        <w:t>="EVN"&gt;</w:t>
      </w:r>
    </w:p>
    <w:p w14:paraId="6BF9582D" w14:textId="77777777" w:rsidR="008D0E3F" w:rsidRDefault="007471AD">
      <w:pPr>
        <w:pStyle w:val="Example"/>
        <w:ind w:left="130" w:right="115"/>
      </w:pPr>
      <w:r>
        <w:t xml:space="preserve">    &lt;</w:t>
      </w:r>
      <w:proofErr w:type="spellStart"/>
      <w:r>
        <w:t>templateId</w:t>
      </w:r>
      <w:proofErr w:type="spellEnd"/>
      <w:r>
        <w:t xml:space="preserve"> root="2.16.840.1.113883.10.20.22.4.311"</w:t>
      </w:r>
    </w:p>
    <w:p w14:paraId="57B8A47E" w14:textId="77777777" w:rsidR="008D0E3F" w:rsidRDefault="007471AD">
      <w:pPr>
        <w:pStyle w:val="Example"/>
        <w:ind w:left="130" w:right="115"/>
      </w:pPr>
      <w:r>
        <w:t xml:space="preserve">        extension="2019-06-21"/&gt;</w:t>
      </w:r>
    </w:p>
    <w:p w14:paraId="618B5036" w14:textId="77777777" w:rsidR="008D0E3F" w:rsidRDefault="007471AD">
      <w:pPr>
        <w:pStyle w:val="Example"/>
        <w:ind w:left="130" w:right="115"/>
      </w:pPr>
      <w:r>
        <w:t xml:space="preserve">    &lt;id </w:t>
      </w:r>
      <w:proofErr w:type="spellStart"/>
      <w:r>
        <w:t>assigningAuthorityName</w:t>
      </w:r>
      <w:proofErr w:type="spellEnd"/>
      <w:r>
        <w:t>="FDA" extension="(01)99994328998989(11)160330(</w:t>
      </w:r>
      <w:proofErr w:type="gramStart"/>
      <w:r>
        <w:t>10)ABC</w:t>
      </w:r>
      <w:proofErr w:type="gramEnd"/>
      <w:r>
        <w:t>124(17)200712(21)2302991ABC210181" root="GS1"/&gt;</w:t>
      </w:r>
    </w:p>
    <w:p w14:paraId="38910AAC" w14:textId="77777777" w:rsidR="008D0E3F" w:rsidRDefault="007471AD">
      <w:pPr>
        <w:pStyle w:val="Example"/>
        <w:ind w:left="130" w:right="115"/>
      </w:pPr>
      <w:r>
        <w:t xml:space="preserve">    &lt;code code="74711-3" </w:t>
      </w:r>
      <w:proofErr w:type="spellStart"/>
      <w:r>
        <w:t>codeSystem</w:t>
      </w:r>
      <w:proofErr w:type="spellEnd"/>
      <w:r>
        <w:t>="2.16.840.1.113883.6.1"</w:t>
      </w:r>
    </w:p>
    <w:p w14:paraId="2F534745" w14:textId="77777777" w:rsidR="008D0E3F" w:rsidRDefault="007471AD">
      <w:pPr>
        <w:pStyle w:val="Example"/>
        <w:ind w:left="130" w:right="115"/>
      </w:pPr>
      <w:r>
        <w:t xml:space="preserve">        displayName="Unique Device Identifier"/&gt;</w:t>
      </w:r>
    </w:p>
    <w:p w14:paraId="28E1F34A" w14:textId="77777777" w:rsidR="008D0E3F" w:rsidRDefault="007471AD">
      <w:pPr>
        <w:pStyle w:val="Example"/>
        <w:ind w:left="130" w:right="115"/>
      </w:pPr>
      <w:r>
        <w:t xml:space="preserve">    &lt;</w:t>
      </w:r>
      <w:proofErr w:type="spellStart"/>
      <w:r>
        <w:t>statusCode</w:t>
      </w:r>
      <w:proofErr w:type="spellEnd"/>
      <w:r>
        <w:t xml:space="preserve"> code="completed"/&gt;</w:t>
      </w:r>
    </w:p>
    <w:p w14:paraId="7F3F33D2" w14:textId="77777777" w:rsidR="008D0E3F" w:rsidRDefault="007471AD">
      <w:pPr>
        <w:pStyle w:val="Example"/>
        <w:ind w:left="130" w:right="115"/>
      </w:pPr>
      <w:r>
        <w:t xml:space="preserve">    </w:t>
      </w:r>
      <w:proofErr w:type="gramStart"/>
      <w:r>
        <w:t>&lt;!--</w:t>
      </w:r>
      <w:proofErr w:type="gramEnd"/>
      <w:r>
        <w:t xml:space="preserve"> UDI components --&gt;</w:t>
      </w:r>
    </w:p>
    <w:p w14:paraId="36B40C9B" w14:textId="77777777" w:rsidR="008D0E3F" w:rsidRDefault="007471AD">
      <w:pPr>
        <w:pStyle w:val="Example"/>
        <w:ind w:left="130" w:right="115"/>
      </w:pPr>
      <w:r>
        <w:t xml:space="preserve">    &lt;component&gt;</w:t>
      </w:r>
    </w:p>
    <w:p w14:paraId="34545FF7" w14:textId="77777777" w:rsidR="008D0E3F" w:rsidRDefault="007471AD">
      <w:pPr>
        <w:pStyle w:val="Example"/>
        <w:ind w:left="130" w:right="115"/>
      </w:pPr>
      <w:r>
        <w:t xml:space="preserve">        &lt;observation </w:t>
      </w:r>
      <w:proofErr w:type="spellStart"/>
      <w:r>
        <w:t>classCode</w:t>
      </w:r>
      <w:proofErr w:type="spellEnd"/>
      <w:r>
        <w:t xml:space="preserve">="OBS" </w:t>
      </w:r>
      <w:proofErr w:type="spellStart"/>
      <w:r>
        <w:t>moodCode</w:t>
      </w:r>
      <w:proofErr w:type="spellEnd"/>
      <w:r>
        <w:t>="EVN"&gt;</w:t>
      </w:r>
    </w:p>
    <w:p w14:paraId="23F24F6A" w14:textId="77777777" w:rsidR="008D0E3F" w:rsidRDefault="007471AD">
      <w:pPr>
        <w:pStyle w:val="Example"/>
        <w:ind w:left="130" w:right="115"/>
      </w:pPr>
      <w:r>
        <w:t xml:space="preserve">            &lt;</w:t>
      </w:r>
      <w:proofErr w:type="spellStart"/>
      <w:r>
        <w:t>templateId</w:t>
      </w:r>
      <w:proofErr w:type="spellEnd"/>
      <w:r>
        <w:t xml:space="preserve"> root="2.16.840.1.113883.10.20.22.4.304"</w:t>
      </w:r>
    </w:p>
    <w:p w14:paraId="21DD5054" w14:textId="77777777" w:rsidR="008D0E3F" w:rsidRDefault="007471AD">
      <w:pPr>
        <w:pStyle w:val="Example"/>
        <w:ind w:left="130" w:right="115"/>
      </w:pPr>
      <w:r>
        <w:t xml:space="preserve">                extension="2019-06-21"/&gt;</w:t>
      </w:r>
    </w:p>
    <w:p w14:paraId="425F708C" w14:textId="77777777" w:rsidR="008D0E3F" w:rsidRDefault="007471AD">
      <w:pPr>
        <w:pStyle w:val="Example"/>
        <w:ind w:left="130" w:right="115"/>
      </w:pPr>
      <w:r>
        <w:t xml:space="preserve">            &lt;code code="C101722" displayName="Primary DI Number"</w:t>
      </w:r>
    </w:p>
    <w:p w14:paraId="626D7004" w14:textId="77777777" w:rsidR="008D0E3F" w:rsidRDefault="007471AD">
      <w:pPr>
        <w:pStyle w:val="Example"/>
        <w:ind w:left="130" w:right="115"/>
      </w:pPr>
      <w:r>
        <w:t xml:space="preserve">                </w:t>
      </w:r>
      <w:proofErr w:type="spellStart"/>
      <w:r>
        <w:t>codeSystem</w:t>
      </w:r>
      <w:proofErr w:type="spellEnd"/>
      <w:r>
        <w:t>="2.16.840.1.113883.3.26.1.1"</w:t>
      </w:r>
    </w:p>
    <w:p w14:paraId="1B6F3C65" w14:textId="77777777" w:rsidR="008D0E3F" w:rsidRDefault="007471AD">
      <w:pPr>
        <w:pStyle w:val="Example"/>
        <w:ind w:left="130" w:right="115"/>
      </w:pPr>
      <w:r>
        <w:t xml:space="preserve">                </w:t>
      </w:r>
      <w:proofErr w:type="spellStart"/>
      <w:r>
        <w:t>codeSystemName</w:t>
      </w:r>
      <w:proofErr w:type="spellEnd"/>
      <w:r>
        <w:t>="NCI Thesaurus"/&gt;</w:t>
      </w:r>
    </w:p>
    <w:p w14:paraId="156CBA99" w14:textId="77777777" w:rsidR="008D0E3F" w:rsidRDefault="007471AD">
      <w:pPr>
        <w:pStyle w:val="Example"/>
        <w:ind w:left="130" w:right="115"/>
      </w:pPr>
      <w:r>
        <w:t xml:space="preserve">            </w:t>
      </w:r>
      <w:proofErr w:type="gramStart"/>
      <w:r>
        <w:t>&lt;!--</w:t>
      </w:r>
      <w:proofErr w:type="gramEnd"/>
      <w:r>
        <w:t xml:space="preserve"> GS1 Device Identifier --&gt;</w:t>
      </w:r>
    </w:p>
    <w:p w14:paraId="073F3323" w14:textId="77777777" w:rsidR="008D0E3F" w:rsidRDefault="007471AD">
      <w:pPr>
        <w:pStyle w:val="Example"/>
        <w:ind w:left="130" w:right="115"/>
      </w:pPr>
      <w:r>
        <w:t xml:space="preserve">            &lt;value </w:t>
      </w:r>
      <w:proofErr w:type="spellStart"/>
      <w:proofErr w:type="gramStart"/>
      <w:r>
        <w:t>xsi:type</w:t>
      </w:r>
      <w:proofErr w:type="spellEnd"/>
      <w:proofErr w:type="gramEnd"/>
      <w:r>
        <w:t>="II" root="1.3.160"</w:t>
      </w:r>
    </w:p>
    <w:p w14:paraId="1E9977FE" w14:textId="77777777" w:rsidR="008D0E3F" w:rsidRDefault="007471AD">
      <w:pPr>
        <w:pStyle w:val="Example"/>
        <w:ind w:left="130" w:right="115"/>
      </w:pPr>
      <w:r>
        <w:t xml:space="preserve">                extension="99994328998989" displayable="true"</w:t>
      </w:r>
    </w:p>
    <w:p w14:paraId="009D208C" w14:textId="77777777" w:rsidR="008D0E3F" w:rsidRDefault="007471AD">
      <w:pPr>
        <w:pStyle w:val="Example"/>
        <w:ind w:left="130" w:right="115"/>
      </w:pPr>
      <w:r>
        <w:t xml:space="preserve">                </w:t>
      </w:r>
      <w:proofErr w:type="spellStart"/>
      <w:r>
        <w:t>assigningAuthorityName</w:t>
      </w:r>
      <w:proofErr w:type="spellEnd"/>
      <w:r>
        <w:t>="GS1"/&gt;</w:t>
      </w:r>
    </w:p>
    <w:p w14:paraId="26F64319" w14:textId="77777777" w:rsidR="008D0E3F" w:rsidRDefault="007471AD">
      <w:pPr>
        <w:pStyle w:val="Example"/>
        <w:ind w:left="130" w:right="115"/>
      </w:pPr>
      <w:r>
        <w:t xml:space="preserve">        &lt;/observation&gt;</w:t>
      </w:r>
    </w:p>
    <w:p w14:paraId="5078DE50" w14:textId="77777777" w:rsidR="008D0E3F" w:rsidRDefault="007471AD">
      <w:pPr>
        <w:pStyle w:val="Example"/>
        <w:ind w:left="130" w:right="115"/>
      </w:pPr>
      <w:r>
        <w:t xml:space="preserve">    &lt;/component&gt;</w:t>
      </w:r>
    </w:p>
    <w:p w14:paraId="47F58C4D" w14:textId="77777777" w:rsidR="008D0E3F" w:rsidRDefault="007471AD">
      <w:pPr>
        <w:pStyle w:val="Example"/>
        <w:ind w:left="130" w:right="115"/>
      </w:pPr>
      <w:r>
        <w:t xml:space="preserve">    &lt;component&gt;</w:t>
      </w:r>
    </w:p>
    <w:p w14:paraId="3214310D" w14:textId="77777777" w:rsidR="008D0E3F" w:rsidRDefault="007471AD">
      <w:pPr>
        <w:pStyle w:val="Example"/>
        <w:ind w:left="130" w:right="115"/>
      </w:pPr>
      <w:r>
        <w:t xml:space="preserve">        &lt;observation </w:t>
      </w:r>
      <w:proofErr w:type="spellStart"/>
      <w:r>
        <w:t>classCode</w:t>
      </w:r>
      <w:proofErr w:type="spellEnd"/>
      <w:r>
        <w:t xml:space="preserve">="OBS" </w:t>
      </w:r>
      <w:proofErr w:type="spellStart"/>
      <w:r>
        <w:t>moodCode</w:t>
      </w:r>
      <w:proofErr w:type="spellEnd"/>
      <w:r>
        <w:t>="EVN"&gt;</w:t>
      </w:r>
    </w:p>
    <w:p w14:paraId="4BAA99B6" w14:textId="77777777" w:rsidR="008D0E3F" w:rsidRDefault="007471AD">
      <w:pPr>
        <w:pStyle w:val="Example"/>
        <w:ind w:left="130" w:right="115"/>
      </w:pPr>
      <w:r>
        <w:t xml:space="preserve">            &lt;</w:t>
      </w:r>
      <w:proofErr w:type="spellStart"/>
      <w:r>
        <w:t>templateId</w:t>
      </w:r>
      <w:proofErr w:type="spellEnd"/>
      <w:r>
        <w:t xml:space="preserve"> root="2.16.840.1.113883.10.20.22.4.315"</w:t>
      </w:r>
    </w:p>
    <w:p w14:paraId="6AD7BAB9" w14:textId="77777777" w:rsidR="008D0E3F" w:rsidRDefault="007471AD">
      <w:pPr>
        <w:pStyle w:val="Example"/>
        <w:ind w:left="130" w:right="115"/>
      </w:pPr>
      <w:r>
        <w:t xml:space="preserve">                extension="2019-06-21"/&gt;</w:t>
      </w:r>
    </w:p>
    <w:p w14:paraId="712342B7" w14:textId="77777777" w:rsidR="008D0E3F" w:rsidRDefault="007471AD">
      <w:pPr>
        <w:pStyle w:val="Example"/>
        <w:ind w:left="130" w:right="115"/>
      </w:pPr>
      <w:r>
        <w:t xml:space="preserve">            &lt;code code="C101672" displayName="Lot or Batch Number"</w:t>
      </w:r>
    </w:p>
    <w:p w14:paraId="70C35BE4" w14:textId="77777777" w:rsidR="008D0E3F" w:rsidRDefault="007471AD">
      <w:pPr>
        <w:pStyle w:val="Example"/>
        <w:ind w:left="130" w:right="115"/>
      </w:pPr>
      <w:r>
        <w:t xml:space="preserve">                </w:t>
      </w:r>
      <w:proofErr w:type="spellStart"/>
      <w:r>
        <w:t>codeSystem</w:t>
      </w:r>
      <w:proofErr w:type="spellEnd"/>
      <w:r>
        <w:t>="2.16.840.1.113883.3.26.1.1"</w:t>
      </w:r>
    </w:p>
    <w:p w14:paraId="11A92BF2" w14:textId="77777777" w:rsidR="008D0E3F" w:rsidRDefault="007471AD">
      <w:pPr>
        <w:pStyle w:val="Example"/>
        <w:ind w:left="130" w:right="115"/>
      </w:pPr>
      <w:r>
        <w:t xml:space="preserve">                </w:t>
      </w:r>
      <w:proofErr w:type="spellStart"/>
      <w:r>
        <w:t>codeSystemName</w:t>
      </w:r>
      <w:proofErr w:type="spellEnd"/>
      <w:r>
        <w:t>="NCI Thesaurus"/&gt;</w:t>
      </w:r>
    </w:p>
    <w:p w14:paraId="2207AEF8" w14:textId="77777777" w:rsidR="008D0E3F" w:rsidRDefault="007471AD">
      <w:pPr>
        <w:pStyle w:val="Example"/>
        <w:ind w:left="130" w:right="115"/>
      </w:pPr>
      <w:r>
        <w:t xml:space="preserve">            &lt;value </w:t>
      </w:r>
      <w:proofErr w:type="spellStart"/>
      <w:proofErr w:type="gramStart"/>
      <w:r>
        <w:t>xsi:type</w:t>
      </w:r>
      <w:proofErr w:type="spellEnd"/>
      <w:proofErr w:type="gramEnd"/>
      <w:r>
        <w:t>="ED"&gt;</w:t>
      </w:r>
    </w:p>
    <w:p w14:paraId="1BD02195" w14:textId="77777777" w:rsidR="008D0E3F" w:rsidRDefault="007471AD">
      <w:pPr>
        <w:pStyle w:val="Example"/>
        <w:ind w:left="130" w:right="115"/>
      </w:pPr>
      <w:r>
        <w:t xml:space="preserve">                &lt;reference value="#LotOrBatchNumber_1"/&gt;</w:t>
      </w:r>
    </w:p>
    <w:p w14:paraId="1AA52188" w14:textId="77777777" w:rsidR="008D0E3F" w:rsidRDefault="007471AD">
      <w:pPr>
        <w:pStyle w:val="Example"/>
        <w:ind w:left="130" w:right="115"/>
      </w:pPr>
      <w:r>
        <w:t xml:space="preserve">            &lt;/value&gt;</w:t>
      </w:r>
    </w:p>
    <w:p w14:paraId="4C040E0F" w14:textId="77777777" w:rsidR="008D0E3F" w:rsidRDefault="007471AD">
      <w:pPr>
        <w:pStyle w:val="Example"/>
        <w:ind w:left="130" w:right="115"/>
      </w:pPr>
      <w:r>
        <w:t xml:space="preserve">        &lt;/observation&gt;</w:t>
      </w:r>
    </w:p>
    <w:p w14:paraId="529C435E" w14:textId="77777777" w:rsidR="008D0E3F" w:rsidRDefault="007471AD">
      <w:pPr>
        <w:pStyle w:val="Example"/>
        <w:ind w:left="130" w:right="115"/>
      </w:pPr>
      <w:r>
        <w:t xml:space="preserve">    &lt;/component&gt;</w:t>
      </w:r>
    </w:p>
    <w:p w14:paraId="4FD158E5" w14:textId="77777777" w:rsidR="008D0E3F" w:rsidRDefault="007471AD">
      <w:pPr>
        <w:pStyle w:val="Example"/>
        <w:ind w:left="130" w:right="115"/>
      </w:pPr>
      <w:r>
        <w:t xml:space="preserve">    &lt;component&gt;</w:t>
      </w:r>
    </w:p>
    <w:p w14:paraId="2D4C2AAD" w14:textId="77777777" w:rsidR="008D0E3F" w:rsidRDefault="007471AD">
      <w:pPr>
        <w:pStyle w:val="Example"/>
        <w:ind w:left="130" w:right="115"/>
      </w:pPr>
      <w:r>
        <w:t xml:space="preserve">        &lt;observation </w:t>
      </w:r>
      <w:proofErr w:type="spellStart"/>
      <w:r>
        <w:t>classCode</w:t>
      </w:r>
      <w:proofErr w:type="spellEnd"/>
      <w:r>
        <w:t xml:space="preserve">="OBS" </w:t>
      </w:r>
      <w:proofErr w:type="spellStart"/>
      <w:r>
        <w:t>moodCode</w:t>
      </w:r>
      <w:proofErr w:type="spellEnd"/>
      <w:r>
        <w:t>="EVN"&gt;</w:t>
      </w:r>
    </w:p>
    <w:p w14:paraId="5E0DEE63" w14:textId="77777777" w:rsidR="008D0E3F" w:rsidRDefault="007471AD">
      <w:pPr>
        <w:pStyle w:val="Example"/>
        <w:ind w:left="130" w:right="115"/>
      </w:pPr>
      <w:r>
        <w:t xml:space="preserve">            &lt;</w:t>
      </w:r>
      <w:proofErr w:type="spellStart"/>
      <w:r>
        <w:t>templateId</w:t>
      </w:r>
      <w:proofErr w:type="spellEnd"/>
      <w:r>
        <w:t xml:space="preserve"> root="2.16.840.1.113883.10.20.22.4.319"</w:t>
      </w:r>
    </w:p>
    <w:p w14:paraId="577F2700" w14:textId="77777777" w:rsidR="008D0E3F" w:rsidRDefault="007471AD">
      <w:pPr>
        <w:pStyle w:val="Example"/>
        <w:ind w:left="130" w:right="115"/>
      </w:pPr>
      <w:r>
        <w:t xml:space="preserve">                extension="2019-06-21"/&gt;</w:t>
      </w:r>
    </w:p>
    <w:p w14:paraId="44081F70" w14:textId="77777777" w:rsidR="008D0E3F" w:rsidRDefault="007471AD">
      <w:pPr>
        <w:pStyle w:val="Example"/>
        <w:ind w:left="130" w:right="115"/>
      </w:pPr>
      <w:r>
        <w:t xml:space="preserve">            &lt;code code="C101671" displayName="Serial Number"</w:t>
      </w:r>
    </w:p>
    <w:p w14:paraId="06AAEFDF" w14:textId="77777777" w:rsidR="008D0E3F" w:rsidRDefault="007471AD">
      <w:pPr>
        <w:pStyle w:val="Example"/>
        <w:ind w:left="130" w:right="115"/>
      </w:pPr>
      <w:r>
        <w:t xml:space="preserve">                </w:t>
      </w:r>
      <w:proofErr w:type="spellStart"/>
      <w:r>
        <w:t>codeSystem</w:t>
      </w:r>
      <w:proofErr w:type="spellEnd"/>
      <w:r>
        <w:t>="2.16.840.1.113883.3.26.1.1"</w:t>
      </w:r>
    </w:p>
    <w:p w14:paraId="66C0EBDE" w14:textId="77777777" w:rsidR="008D0E3F" w:rsidRDefault="007471AD">
      <w:pPr>
        <w:pStyle w:val="Example"/>
        <w:ind w:left="130" w:right="115"/>
      </w:pPr>
      <w:r>
        <w:t xml:space="preserve">                </w:t>
      </w:r>
      <w:proofErr w:type="spellStart"/>
      <w:r>
        <w:t>codeSystemName</w:t>
      </w:r>
      <w:proofErr w:type="spellEnd"/>
      <w:r>
        <w:t>="NCI Thesaurus"/&gt;</w:t>
      </w:r>
    </w:p>
    <w:p w14:paraId="122583C9" w14:textId="77777777" w:rsidR="008D0E3F" w:rsidRDefault="007471AD">
      <w:pPr>
        <w:pStyle w:val="Example"/>
        <w:ind w:left="130" w:right="115"/>
      </w:pPr>
      <w:r>
        <w:t xml:space="preserve">            &lt;value </w:t>
      </w:r>
      <w:proofErr w:type="spellStart"/>
      <w:proofErr w:type="gramStart"/>
      <w:r>
        <w:t>xsi:type</w:t>
      </w:r>
      <w:proofErr w:type="spellEnd"/>
      <w:proofErr w:type="gramEnd"/>
      <w:r>
        <w:t>="ED"&gt;</w:t>
      </w:r>
    </w:p>
    <w:p w14:paraId="443D6B38" w14:textId="77777777" w:rsidR="008D0E3F" w:rsidRDefault="007471AD">
      <w:pPr>
        <w:pStyle w:val="Example"/>
        <w:ind w:left="130" w:right="115"/>
      </w:pPr>
      <w:r>
        <w:t xml:space="preserve">                &lt;reference value="#SerialNumber_1"/&gt;</w:t>
      </w:r>
    </w:p>
    <w:p w14:paraId="03471BD7" w14:textId="77777777" w:rsidR="008D0E3F" w:rsidRDefault="007471AD">
      <w:pPr>
        <w:pStyle w:val="Example"/>
        <w:ind w:left="130" w:right="115"/>
      </w:pPr>
      <w:r>
        <w:t xml:space="preserve">            &lt;/value&gt;</w:t>
      </w:r>
    </w:p>
    <w:p w14:paraId="5A03A813" w14:textId="77777777" w:rsidR="008D0E3F" w:rsidRDefault="007471AD">
      <w:pPr>
        <w:pStyle w:val="Example"/>
        <w:ind w:left="130" w:right="115"/>
      </w:pPr>
      <w:r>
        <w:t xml:space="preserve">        &lt;/observation&gt;</w:t>
      </w:r>
    </w:p>
    <w:p w14:paraId="5953B7BF" w14:textId="77777777" w:rsidR="008D0E3F" w:rsidRDefault="007471AD">
      <w:pPr>
        <w:pStyle w:val="Example"/>
        <w:ind w:left="130" w:right="115"/>
      </w:pPr>
      <w:r>
        <w:t xml:space="preserve">    &lt;/component&gt;</w:t>
      </w:r>
    </w:p>
    <w:p w14:paraId="7BBCF8DE" w14:textId="77777777" w:rsidR="008D0E3F" w:rsidRDefault="007471AD">
      <w:pPr>
        <w:pStyle w:val="Example"/>
        <w:ind w:left="130" w:right="115"/>
      </w:pPr>
      <w:r>
        <w:t xml:space="preserve">    &lt;component&gt;</w:t>
      </w:r>
    </w:p>
    <w:p w14:paraId="1BA45EBA" w14:textId="77777777" w:rsidR="008D0E3F" w:rsidRDefault="007471AD">
      <w:pPr>
        <w:pStyle w:val="Example"/>
        <w:ind w:left="130" w:right="115"/>
      </w:pPr>
      <w:r>
        <w:t xml:space="preserve">        &lt;observation </w:t>
      </w:r>
      <w:proofErr w:type="spellStart"/>
      <w:r>
        <w:t>classCode</w:t>
      </w:r>
      <w:proofErr w:type="spellEnd"/>
      <w:r>
        <w:t xml:space="preserve">="OBS" </w:t>
      </w:r>
      <w:proofErr w:type="spellStart"/>
      <w:r>
        <w:t>moodCode</w:t>
      </w:r>
      <w:proofErr w:type="spellEnd"/>
      <w:r>
        <w:t>="EVN"&gt;</w:t>
      </w:r>
    </w:p>
    <w:p w14:paraId="0BD2C5A3" w14:textId="77777777" w:rsidR="008D0E3F" w:rsidRDefault="007471AD">
      <w:pPr>
        <w:pStyle w:val="Example"/>
        <w:ind w:left="130" w:right="115"/>
      </w:pPr>
      <w:r>
        <w:t xml:space="preserve">            &lt;</w:t>
      </w:r>
      <w:proofErr w:type="spellStart"/>
      <w:r>
        <w:t>templateId</w:t>
      </w:r>
      <w:proofErr w:type="spellEnd"/>
      <w:r>
        <w:t xml:space="preserve"> root="2.16.840.1.113883.10.20.22.4.316"</w:t>
      </w:r>
    </w:p>
    <w:p w14:paraId="2FF4BD4E" w14:textId="77777777" w:rsidR="008D0E3F" w:rsidRDefault="007471AD">
      <w:pPr>
        <w:pStyle w:val="Example"/>
        <w:ind w:left="130" w:right="115"/>
      </w:pPr>
      <w:r>
        <w:t xml:space="preserve">                extension="2019-06-21"/&gt;</w:t>
      </w:r>
    </w:p>
    <w:p w14:paraId="5B0F30ED" w14:textId="77777777" w:rsidR="008D0E3F" w:rsidRDefault="007471AD">
      <w:pPr>
        <w:pStyle w:val="Example"/>
        <w:ind w:left="130" w:right="115"/>
      </w:pPr>
      <w:r>
        <w:t xml:space="preserve">            &lt;code code="C101669" displayName="Manufacturing Date"</w:t>
      </w:r>
    </w:p>
    <w:p w14:paraId="70D4DAE6" w14:textId="77777777" w:rsidR="008D0E3F" w:rsidRDefault="007471AD">
      <w:pPr>
        <w:pStyle w:val="Example"/>
        <w:ind w:left="130" w:right="115"/>
      </w:pPr>
      <w:r>
        <w:t xml:space="preserve">                </w:t>
      </w:r>
      <w:proofErr w:type="spellStart"/>
      <w:r>
        <w:t>codeSystem</w:t>
      </w:r>
      <w:proofErr w:type="spellEnd"/>
      <w:r>
        <w:t>="2.16.840.1.113883.3.26.1.1"</w:t>
      </w:r>
    </w:p>
    <w:p w14:paraId="30DE8B7D" w14:textId="77777777" w:rsidR="008D0E3F" w:rsidRDefault="007471AD">
      <w:pPr>
        <w:pStyle w:val="Example"/>
        <w:ind w:left="130" w:right="115"/>
      </w:pPr>
      <w:r>
        <w:t xml:space="preserve">                </w:t>
      </w:r>
      <w:proofErr w:type="spellStart"/>
      <w:r>
        <w:t>codeSystemName</w:t>
      </w:r>
      <w:proofErr w:type="spellEnd"/>
      <w:r>
        <w:t>="NCI Thesaurus"/&gt;</w:t>
      </w:r>
    </w:p>
    <w:p w14:paraId="6499FD78" w14:textId="77777777" w:rsidR="008D0E3F" w:rsidRDefault="007471AD">
      <w:pPr>
        <w:pStyle w:val="Example"/>
        <w:ind w:left="130" w:right="115"/>
      </w:pPr>
      <w:r>
        <w:lastRenderedPageBreak/>
        <w:t xml:space="preserve">            &lt;value </w:t>
      </w:r>
      <w:proofErr w:type="spellStart"/>
      <w:proofErr w:type="gramStart"/>
      <w:r>
        <w:t>xsi:type</w:t>
      </w:r>
      <w:proofErr w:type="spellEnd"/>
      <w:proofErr w:type="gramEnd"/>
      <w:r>
        <w:t>="TS" value="20181015"/&gt;</w:t>
      </w:r>
    </w:p>
    <w:p w14:paraId="029DD43E" w14:textId="77777777" w:rsidR="008D0E3F" w:rsidRDefault="007471AD">
      <w:pPr>
        <w:pStyle w:val="Example"/>
        <w:ind w:left="130" w:right="115"/>
      </w:pPr>
      <w:r>
        <w:t xml:space="preserve">        &lt;/observation&gt;</w:t>
      </w:r>
    </w:p>
    <w:p w14:paraId="7BE3F45C" w14:textId="77777777" w:rsidR="008D0E3F" w:rsidRDefault="007471AD">
      <w:pPr>
        <w:pStyle w:val="Example"/>
        <w:ind w:left="130" w:right="115"/>
      </w:pPr>
      <w:r>
        <w:t xml:space="preserve">    &lt;/component&gt;</w:t>
      </w:r>
    </w:p>
    <w:p w14:paraId="73226335" w14:textId="77777777" w:rsidR="008D0E3F" w:rsidRDefault="007471AD">
      <w:pPr>
        <w:pStyle w:val="Example"/>
        <w:ind w:left="130" w:right="115"/>
      </w:pPr>
      <w:r>
        <w:t xml:space="preserve">    &lt;component&gt;</w:t>
      </w:r>
    </w:p>
    <w:p w14:paraId="0944EDDB" w14:textId="77777777" w:rsidR="008D0E3F" w:rsidRDefault="007471AD">
      <w:pPr>
        <w:pStyle w:val="Example"/>
        <w:ind w:left="130" w:right="115"/>
      </w:pPr>
      <w:r>
        <w:t xml:space="preserve">        &lt;observation </w:t>
      </w:r>
      <w:proofErr w:type="spellStart"/>
      <w:r>
        <w:t>classCode</w:t>
      </w:r>
      <w:proofErr w:type="spellEnd"/>
      <w:r>
        <w:t xml:space="preserve">="OBS" </w:t>
      </w:r>
      <w:proofErr w:type="spellStart"/>
      <w:r>
        <w:t>moodCode</w:t>
      </w:r>
      <w:proofErr w:type="spellEnd"/>
      <w:r>
        <w:t>="EVN"&gt;</w:t>
      </w:r>
    </w:p>
    <w:p w14:paraId="346598F1" w14:textId="77777777" w:rsidR="008D0E3F" w:rsidRDefault="007471AD">
      <w:pPr>
        <w:pStyle w:val="Example"/>
        <w:ind w:left="130" w:right="115"/>
      </w:pPr>
      <w:r>
        <w:t xml:space="preserve">            &lt;</w:t>
      </w:r>
      <w:proofErr w:type="spellStart"/>
      <w:r>
        <w:t>templateId</w:t>
      </w:r>
      <w:proofErr w:type="spellEnd"/>
      <w:r>
        <w:t xml:space="preserve"> root="2.16.840.1.113883.10.20.22.4.309"</w:t>
      </w:r>
    </w:p>
    <w:p w14:paraId="38A919BC" w14:textId="77777777" w:rsidR="008D0E3F" w:rsidRDefault="007471AD">
      <w:pPr>
        <w:pStyle w:val="Example"/>
        <w:ind w:left="130" w:right="115"/>
      </w:pPr>
      <w:r>
        <w:t xml:space="preserve">                extension="2019-06-21"/&gt;</w:t>
      </w:r>
    </w:p>
    <w:p w14:paraId="4A4D2660" w14:textId="77777777" w:rsidR="008D0E3F" w:rsidRDefault="007471AD">
      <w:pPr>
        <w:pStyle w:val="Example"/>
        <w:ind w:left="130" w:right="115"/>
      </w:pPr>
      <w:r>
        <w:t xml:space="preserve">            &lt;code code="C101670" displayName="Expiration Date"</w:t>
      </w:r>
    </w:p>
    <w:p w14:paraId="0CC60BFE" w14:textId="77777777" w:rsidR="008D0E3F" w:rsidRDefault="007471AD">
      <w:pPr>
        <w:pStyle w:val="Example"/>
        <w:ind w:left="130" w:right="115"/>
      </w:pPr>
      <w:r>
        <w:t xml:space="preserve">                </w:t>
      </w:r>
      <w:proofErr w:type="spellStart"/>
      <w:r>
        <w:t>codeSystem</w:t>
      </w:r>
      <w:proofErr w:type="spellEnd"/>
      <w:r>
        <w:t>="2.16.840.1.113883.3.26.1.1"</w:t>
      </w:r>
    </w:p>
    <w:p w14:paraId="24C6BDF5" w14:textId="77777777" w:rsidR="008D0E3F" w:rsidRDefault="007471AD">
      <w:pPr>
        <w:pStyle w:val="Example"/>
        <w:ind w:left="130" w:right="115"/>
      </w:pPr>
      <w:r>
        <w:t xml:space="preserve">                </w:t>
      </w:r>
      <w:proofErr w:type="spellStart"/>
      <w:r>
        <w:t>codeSystemName</w:t>
      </w:r>
      <w:proofErr w:type="spellEnd"/>
      <w:r>
        <w:t>="NCI Thesaurus"/&gt;</w:t>
      </w:r>
    </w:p>
    <w:p w14:paraId="777219B2" w14:textId="77777777" w:rsidR="008D0E3F" w:rsidRDefault="007471AD">
      <w:pPr>
        <w:pStyle w:val="Example"/>
        <w:ind w:left="130" w:right="115"/>
      </w:pPr>
      <w:r>
        <w:t xml:space="preserve">            &lt;value </w:t>
      </w:r>
      <w:proofErr w:type="spellStart"/>
      <w:proofErr w:type="gramStart"/>
      <w:r>
        <w:t>xsi:type</w:t>
      </w:r>
      <w:proofErr w:type="spellEnd"/>
      <w:proofErr w:type="gramEnd"/>
      <w:r>
        <w:t>="TS" value="20221015"/&gt;</w:t>
      </w:r>
    </w:p>
    <w:p w14:paraId="6F50BC9E" w14:textId="77777777" w:rsidR="008D0E3F" w:rsidRDefault="007471AD">
      <w:pPr>
        <w:pStyle w:val="Example"/>
        <w:ind w:left="130" w:right="115"/>
      </w:pPr>
      <w:r>
        <w:t xml:space="preserve">        &lt;/observation&gt;</w:t>
      </w:r>
    </w:p>
    <w:p w14:paraId="0760FC74" w14:textId="77777777" w:rsidR="008D0E3F" w:rsidRDefault="007471AD">
      <w:pPr>
        <w:pStyle w:val="Example"/>
        <w:ind w:left="130" w:right="115"/>
      </w:pPr>
      <w:r>
        <w:t xml:space="preserve">    &lt;/component&gt;</w:t>
      </w:r>
    </w:p>
    <w:p w14:paraId="2EC195C7" w14:textId="77777777" w:rsidR="008D0E3F" w:rsidRDefault="007471AD">
      <w:pPr>
        <w:pStyle w:val="Example"/>
        <w:ind w:left="130" w:right="115"/>
      </w:pPr>
      <w:r>
        <w:t xml:space="preserve">    &lt;component&gt;</w:t>
      </w:r>
    </w:p>
    <w:p w14:paraId="539BD081" w14:textId="77777777" w:rsidR="008D0E3F" w:rsidRDefault="007471AD">
      <w:pPr>
        <w:pStyle w:val="Example"/>
        <w:ind w:left="130" w:right="115"/>
      </w:pPr>
      <w:r>
        <w:t xml:space="preserve">        &lt;observation </w:t>
      </w:r>
      <w:proofErr w:type="spellStart"/>
      <w:r>
        <w:t>classCode</w:t>
      </w:r>
      <w:proofErr w:type="spellEnd"/>
      <w:r>
        <w:t xml:space="preserve">="OBS" </w:t>
      </w:r>
      <w:proofErr w:type="spellStart"/>
      <w:r>
        <w:t>moodCode</w:t>
      </w:r>
      <w:proofErr w:type="spellEnd"/>
      <w:r>
        <w:t>="EVN"&gt;</w:t>
      </w:r>
    </w:p>
    <w:p w14:paraId="1B9ABD35" w14:textId="77777777" w:rsidR="008D0E3F" w:rsidRDefault="007471AD">
      <w:pPr>
        <w:pStyle w:val="Example"/>
        <w:ind w:left="130" w:right="115"/>
      </w:pPr>
      <w:r>
        <w:t xml:space="preserve">            &lt;</w:t>
      </w:r>
      <w:proofErr w:type="spellStart"/>
      <w:r>
        <w:t>templateId</w:t>
      </w:r>
      <w:proofErr w:type="spellEnd"/>
      <w:r>
        <w:t xml:space="preserve"> root="2.16.840.1.113883.10.20.22.4.308"</w:t>
      </w:r>
    </w:p>
    <w:p w14:paraId="1A5953A7" w14:textId="77777777" w:rsidR="008D0E3F" w:rsidRDefault="007471AD">
      <w:pPr>
        <w:pStyle w:val="Example"/>
        <w:ind w:left="130" w:right="115"/>
      </w:pPr>
      <w:r>
        <w:t xml:space="preserve">                extension="2019-06-21"/&gt;</w:t>
      </w:r>
    </w:p>
    <w:p w14:paraId="6FEAE663" w14:textId="77777777" w:rsidR="008D0E3F" w:rsidRDefault="007471AD">
      <w:pPr>
        <w:pStyle w:val="Example"/>
        <w:ind w:left="130" w:right="115"/>
      </w:pPr>
      <w:r>
        <w:t xml:space="preserve">            &lt;code code="C113843"</w:t>
      </w:r>
    </w:p>
    <w:p w14:paraId="21955110" w14:textId="77777777" w:rsidR="008D0E3F" w:rsidRDefault="007471AD">
      <w:pPr>
        <w:pStyle w:val="Example"/>
        <w:ind w:left="130" w:right="115"/>
      </w:pPr>
      <w:r>
        <w:t xml:space="preserve">                displayName="Distinct Identification Code"</w:t>
      </w:r>
    </w:p>
    <w:p w14:paraId="78539845" w14:textId="77777777" w:rsidR="008D0E3F" w:rsidRDefault="007471AD">
      <w:pPr>
        <w:pStyle w:val="Example"/>
        <w:ind w:left="130" w:right="115"/>
      </w:pPr>
      <w:r>
        <w:t xml:space="preserve">                </w:t>
      </w:r>
      <w:proofErr w:type="spellStart"/>
      <w:r>
        <w:t>codeSystem</w:t>
      </w:r>
      <w:proofErr w:type="spellEnd"/>
      <w:r>
        <w:t>="2.16.840.1.113883.3.26.1.1"</w:t>
      </w:r>
    </w:p>
    <w:p w14:paraId="3A057784" w14:textId="77777777" w:rsidR="008D0E3F" w:rsidRDefault="007471AD">
      <w:pPr>
        <w:pStyle w:val="Example"/>
        <w:ind w:left="130" w:right="115"/>
      </w:pPr>
      <w:r>
        <w:t xml:space="preserve">                </w:t>
      </w:r>
      <w:proofErr w:type="spellStart"/>
      <w:r>
        <w:t>codeSystemName</w:t>
      </w:r>
      <w:proofErr w:type="spellEnd"/>
      <w:r>
        <w:t>="NCI Thesaurus"/&gt;</w:t>
      </w:r>
    </w:p>
    <w:p w14:paraId="7EC6E4E2" w14:textId="77777777" w:rsidR="008D0E3F" w:rsidRDefault="007471AD">
      <w:pPr>
        <w:pStyle w:val="Example"/>
        <w:ind w:left="130" w:right="115"/>
      </w:pPr>
      <w:r>
        <w:t xml:space="preserve">            &lt;value </w:t>
      </w:r>
      <w:proofErr w:type="spellStart"/>
      <w:proofErr w:type="gramStart"/>
      <w:r>
        <w:t>xsi:type</w:t>
      </w:r>
      <w:proofErr w:type="spellEnd"/>
      <w:proofErr w:type="gramEnd"/>
      <w:r>
        <w:t>="ED"&gt;</w:t>
      </w:r>
    </w:p>
    <w:p w14:paraId="2F479B74" w14:textId="77777777" w:rsidR="008D0E3F" w:rsidRDefault="007471AD">
      <w:pPr>
        <w:pStyle w:val="Example"/>
        <w:ind w:left="130" w:right="115"/>
      </w:pPr>
      <w:r>
        <w:t xml:space="preserve">                &lt;reference value="#DistinctIdentificationCode_1"/&gt;</w:t>
      </w:r>
    </w:p>
    <w:p w14:paraId="6923739A" w14:textId="77777777" w:rsidR="008D0E3F" w:rsidRDefault="007471AD">
      <w:pPr>
        <w:pStyle w:val="Example"/>
        <w:ind w:left="130" w:right="115"/>
      </w:pPr>
      <w:r>
        <w:t xml:space="preserve">            &lt;/value&gt;</w:t>
      </w:r>
    </w:p>
    <w:p w14:paraId="1016B935" w14:textId="77777777" w:rsidR="008D0E3F" w:rsidRDefault="007471AD">
      <w:pPr>
        <w:pStyle w:val="Example"/>
        <w:ind w:left="130" w:right="115"/>
      </w:pPr>
      <w:r>
        <w:t xml:space="preserve">        &lt;/observation&gt;</w:t>
      </w:r>
    </w:p>
    <w:p w14:paraId="52CBED0F" w14:textId="77777777" w:rsidR="008D0E3F" w:rsidRDefault="007471AD">
      <w:pPr>
        <w:pStyle w:val="Example"/>
        <w:ind w:left="130" w:right="115"/>
      </w:pPr>
      <w:r>
        <w:t xml:space="preserve">    &lt;/component&gt;</w:t>
      </w:r>
    </w:p>
    <w:p w14:paraId="74524B3D" w14:textId="77777777" w:rsidR="008D0E3F" w:rsidRDefault="007471AD">
      <w:pPr>
        <w:pStyle w:val="Example"/>
        <w:ind w:left="130" w:right="115"/>
      </w:pPr>
      <w:r>
        <w:t xml:space="preserve">    &lt;component&gt;</w:t>
      </w:r>
    </w:p>
    <w:p w14:paraId="141D477E" w14:textId="77777777" w:rsidR="008D0E3F" w:rsidRDefault="007471AD">
      <w:pPr>
        <w:pStyle w:val="Example"/>
        <w:ind w:left="130" w:right="115"/>
      </w:pPr>
      <w:r>
        <w:t xml:space="preserve">        &lt;observation </w:t>
      </w:r>
      <w:proofErr w:type="spellStart"/>
      <w:r>
        <w:t>classCode</w:t>
      </w:r>
      <w:proofErr w:type="spellEnd"/>
      <w:r>
        <w:t xml:space="preserve">="OBS" </w:t>
      </w:r>
      <w:proofErr w:type="spellStart"/>
      <w:r>
        <w:t>moodCode</w:t>
      </w:r>
      <w:proofErr w:type="spellEnd"/>
      <w:r>
        <w:t>="EVN"&gt;</w:t>
      </w:r>
    </w:p>
    <w:p w14:paraId="424C68A4" w14:textId="77777777" w:rsidR="008D0E3F" w:rsidRDefault="007471AD">
      <w:pPr>
        <w:pStyle w:val="Example"/>
        <w:ind w:left="130" w:right="115"/>
      </w:pPr>
      <w:r>
        <w:t xml:space="preserve">            &lt;</w:t>
      </w:r>
      <w:proofErr w:type="spellStart"/>
      <w:r>
        <w:t>templateId</w:t>
      </w:r>
      <w:proofErr w:type="spellEnd"/>
      <w:r>
        <w:t xml:space="preserve"> root="2.16.840.1.113883.10.20.22.4.301"</w:t>
      </w:r>
    </w:p>
    <w:p w14:paraId="08573A71" w14:textId="77777777" w:rsidR="008D0E3F" w:rsidRDefault="007471AD">
      <w:pPr>
        <w:pStyle w:val="Example"/>
        <w:ind w:left="130" w:right="115"/>
      </w:pPr>
      <w:r>
        <w:t xml:space="preserve">                extension="2019-06-21"/&gt;</w:t>
      </w:r>
    </w:p>
    <w:p w14:paraId="1569B2E2" w14:textId="77777777" w:rsidR="008D0E3F" w:rsidRDefault="007471AD">
      <w:pPr>
        <w:pStyle w:val="Example"/>
        <w:ind w:left="130" w:right="115"/>
      </w:pPr>
      <w:r>
        <w:t xml:space="preserve">            &lt;code code="C71898" displayName="Brand Name"</w:t>
      </w:r>
    </w:p>
    <w:p w14:paraId="13003390" w14:textId="77777777" w:rsidR="008D0E3F" w:rsidRDefault="007471AD">
      <w:pPr>
        <w:pStyle w:val="Example"/>
        <w:ind w:left="130" w:right="115"/>
      </w:pPr>
      <w:r>
        <w:t xml:space="preserve">                </w:t>
      </w:r>
      <w:proofErr w:type="spellStart"/>
      <w:r>
        <w:t>codeSystem</w:t>
      </w:r>
      <w:proofErr w:type="spellEnd"/>
      <w:r>
        <w:t>="2.16.840.1.113883.3.26.1.1"</w:t>
      </w:r>
    </w:p>
    <w:p w14:paraId="09C6DC47" w14:textId="77777777" w:rsidR="008D0E3F" w:rsidRDefault="007471AD">
      <w:pPr>
        <w:pStyle w:val="Example"/>
        <w:ind w:left="130" w:right="115"/>
      </w:pPr>
      <w:r>
        <w:t xml:space="preserve">                </w:t>
      </w:r>
      <w:proofErr w:type="spellStart"/>
      <w:r>
        <w:t>codeSystemName</w:t>
      </w:r>
      <w:proofErr w:type="spellEnd"/>
      <w:r>
        <w:t>="NCI Thesaurus"/&gt;</w:t>
      </w:r>
    </w:p>
    <w:p w14:paraId="2CFD55C7" w14:textId="77777777" w:rsidR="008D0E3F" w:rsidRDefault="007471AD">
      <w:pPr>
        <w:pStyle w:val="Example"/>
        <w:ind w:left="130" w:right="115"/>
      </w:pPr>
      <w:r>
        <w:t xml:space="preserve">            &lt;value </w:t>
      </w:r>
      <w:proofErr w:type="spellStart"/>
      <w:proofErr w:type="gramStart"/>
      <w:r>
        <w:t>xsi:type</w:t>
      </w:r>
      <w:proofErr w:type="spellEnd"/>
      <w:proofErr w:type="gramEnd"/>
      <w:r>
        <w:t>="ED"&gt;</w:t>
      </w:r>
    </w:p>
    <w:p w14:paraId="0DD07FCC" w14:textId="77777777" w:rsidR="008D0E3F" w:rsidRDefault="007471AD">
      <w:pPr>
        <w:pStyle w:val="Example"/>
        <w:ind w:left="130" w:right="115"/>
      </w:pPr>
      <w:r>
        <w:t xml:space="preserve">                &lt;reference value="#BrandName_1"/&gt;</w:t>
      </w:r>
    </w:p>
    <w:p w14:paraId="12C37A0C" w14:textId="77777777" w:rsidR="008D0E3F" w:rsidRDefault="007471AD">
      <w:pPr>
        <w:pStyle w:val="Example"/>
        <w:ind w:left="130" w:right="115"/>
      </w:pPr>
      <w:r>
        <w:t xml:space="preserve">            &lt;/value&gt;</w:t>
      </w:r>
    </w:p>
    <w:p w14:paraId="702DD607" w14:textId="77777777" w:rsidR="008D0E3F" w:rsidRDefault="007471AD">
      <w:pPr>
        <w:pStyle w:val="Example"/>
        <w:ind w:left="130" w:right="115"/>
      </w:pPr>
      <w:r>
        <w:t xml:space="preserve">        &lt;/observation&gt;</w:t>
      </w:r>
    </w:p>
    <w:p w14:paraId="2978C92C" w14:textId="77777777" w:rsidR="008D0E3F" w:rsidRDefault="007471AD">
      <w:pPr>
        <w:pStyle w:val="Example"/>
        <w:ind w:left="130" w:right="115"/>
      </w:pPr>
      <w:r>
        <w:t xml:space="preserve">    &lt;/component&gt;</w:t>
      </w:r>
    </w:p>
    <w:p w14:paraId="19CA75ED" w14:textId="77777777" w:rsidR="008D0E3F" w:rsidRDefault="007471AD">
      <w:pPr>
        <w:pStyle w:val="Example"/>
        <w:ind w:left="130" w:right="115"/>
      </w:pPr>
      <w:r>
        <w:t xml:space="preserve">    &lt;component&gt;</w:t>
      </w:r>
    </w:p>
    <w:p w14:paraId="071ACFE1" w14:textId="77777777" w:rsidR="008D0E3F" w:rsidRDefault="007471AD">
      <w:pPr>
        <w:pStyle w:val="Example"/>
        <w:ind w:left="130" w:right="115"/>
      </w:pPr>
      <w:r>
        <w:t xml:space="preserve">        &lt;observation </w:t>
      </w:r>
      <w:proofErr w:type="spellStart"/>
      <w:r>
        <w:t>classCode</w:t>
      </w:r>
      <w:proofErr w:type="spellEnd"/>
      <w:r>
        <w:t xml:space="preserve">="OBS" </w:t>
      </w:r>
      <w:proofErr w:type="spellStart"/>
      <w:r>
        <w:t>moodCode</w:t>
      </w:r>
      <w:proofErr w:type="spellEnd"/>
      <w:r>
        <w:t>="EVN"&gt;</w:t>
      </w:r>
    </w:p>
    <w:p w14:paraId="2AA5A8DB" w14:textId="77777777" w:rsidR="008D0E3F" w:rsidRDefault="007471AD">
      <w:pPr>
        <w:pStyle w:val="Example"/>
        <w:ind w:left="130" w:right="115"/>
      </w:pPr>
      <w:r>
        <w:t xml:space="preserve">            &lt;</w:t>
      </w:r>
      <w:proofErr w:type="spellStart"/>
      <w:r>
        <w:t>templateId</w:t>
      </w:r>
      <w:proofErr w:type="spellEnd"/>
      <w:r>
        <w:t xml:space="preserve"> root="2.16.840.1.113883.10.20.22.4.317"</w:t>
      </w:r>
    </w:p>
    <w:p w14:paraId="304BA34A" w14:textId="77777777" w:rsidR="008D0E3F" w:rsidRDefault="007471AD">
      <w:pPr>
        <w:pStyle w:val="Example"/>
        <w:ind w:left="130" w:right="115"/>
      </w:pPr>
      <w:r>
        <w:t xml:space="preserve">                extension="2019-06-21"/&gt;</w:t>
      </w:r>
    </w:p>
    <w:p w14:paraId="60C41D88" w14:textId="77777777" w:rsidR="008D0E3F" w:rsidRDefault="007471AD">
      <w:pPr>
        <w:pStyle w:val="Example"/>
        <w:ind w:left="130" w:right="115"/>
      </w:pPr>
      <w:r>
        <w:t xml:space="preserve">            &lt;code code="C99285" displayName="Model Number"</w:t>
      </w:r>
    </w:p>
    <w:p w14:paraId="5EADC777" w14:textId="77777777" w:rsidR="008D0E3F" w:rsidRDefault="007471AD">
      <w:pPr>
        <w:pStyle w:val="Example"/>
        <w:ind w:left="130" w:right="115"/>
      </w:pPr>
      <w:r>
        <w:t xml:space="preserve">                </w:t>
      </w:r>
      <w:proofErr w:type="spellStart"/>
      <w:r>
        <w:t>codeSystem</w:t>
      </w:r>
      <w:proofErr w:type="spellEnd"/>
      <w:r>
        <w:t>="2.16.840.1.113883.3.26.1.1"</w:t>
      </w:r>
    </w:p>
    <w:p w14:paraId="4BCA10FF" w14:textId="77777777" w:rsidR="008D0E3F" w:rsidRDefault="007471AD">
      <w:pPr>
        <w:pStyle w:val="Example"/>
        <w:ind w:left="130" w:right="115"/>
      </w:pPr>
      <w:r>
        <w:t xml:space="preserve">                </w:t>
      </w:r>
      <w:proofErr w:type="spellStart"/>
      <w:r>
        <w:t>codeSystemName</w:t>
      </w:r>
      <w:proofErr w:type="spellEnd"/>
      <w:r>
        <w:t>="NCI Thesaurus"/&gt;</w:t>
      </w:r>
    </w:p>
    <w:p w14:paraId="21FAEEA4" w14:textId="77777777" w:rsidR="008D0E3F" w:rsidRDefault="007471AD">
      <w:pPr>
        <w:pStyle w:val="Example"/>
        <w:ind w:left="130" w:right="115"/>
      </w:pPr>
      <w:r>
        <w:t xml:space="preserve">            &lt;value </w:t>
      </w:r>
      <w:proofErr w:type="spellStart"/>
      <w:proofErr w:type="gramStart"/>
      <w:r>
        <w:t>xsi:type</w:t>
      </w:r>
      <w:proofErr w:type="spellEnd"/>
      <w:proofErr w:type="gramEnd"/>
      <w:r>
        <w:t>="ED"&gt;</w:t>
      </w:r>
    </w:p>
    <w:p w14:paraId="32A1C18D" w14:textId="77777777" w:rsidR="008D0E3F" w:rsidRDefault="007471AD">
      <w:pPr>
        <w:pStyle w:val="Example"/>
        <w:ind w:left="130" w:right="115"/>
      </w:pPr>
      <w:r>
        <w:t xml:space="preserve">                &lt;reference value="#ModelNumber_1"/&gt;</w:t>
      </w:r>
    </w:p>
    <w:p w14:paraId="028B0C01" w14:textId="77777777" w:rsidR="008D0E3F" w:rsidRDefault="007471AD">
      <w:pPr>
        <w:pStyle w:val="Example"/>
        <w:ind w:left="130" w:right="115"/>
      </w:pPr>
      <w:r>
        <w:t xml:space="preserve">            &lt;/value&gt;</w:t>
      </w:r>
    </w:p>
    <w:p w14:paraId="2B58244F" w14:textId="77777777" w:rsidR="008D0E3F" w:rsidRDefault="007471AD">
      <w:pPr>
        <w:pStyle w:val="Example"/>
        <w:ind w:left="130" w:right="115"/>
      </w:pPr>
      <w:r>
        <w:t xml:space="preserve">        &lt;/observation&gt;</w:t>
      </w:r>
    </w:p>
    <w:p w14:paraId="6F75A90A" w14:textId="77777777" w:rsidR="008D0E3F" w:rsidRDefault="007471AD">
      <w:pPr>
        <w:pStyle w:val="Example"/>
        <w:ind w:left="130" w:right="115"/>
      </w:pPr>
      <w:r>
        <w:t xml:space="preserve">    &lt;/component&gt;</w:t>
      </w:r>
    </w:p>
    <w:p w14:paraId="0FE2DA46" w14:textId="77777777" w:rsidR="008D0E3F" w:rsidRDefault="007471AD">
      <w:pPr>
        <w:pStyle w:val="Example"/>
        <w:ind w:left="130" w:right="115"/>
      </w:pPr>
      <w:r>
        <w:t xml:space="preserve">    &lt;component&gt;</w:t>
      </w:r>
    </w:p>
    <w:p w14:paraId="0CDC69CD" w14:textId="77777777" w:rsidR="008D0E3F" w:rsidRDefault="007471AD">
      <w:pPr>
        <w:pStyle w:val="Example"/>
        <w:ind w:left="130" w:right="115"/>
      </w:pPr>
      <w:r>
        <w:t xml:space="preserve">        &lt;observation </w:t>
      </w:r>
      <w:proofErr w:type="spellStart"/>
      <w:r>
        <w:t>classCode</w:t>
      </w:r>
      <w:proofErr w:type="spellEnd"/>
      <w:r>
        <w:t xml:space="preserve">="OBS" </w:t>
      </w:r>
      <w:proofErr w:type="spellStart"/>
      <w:r>
        <w:t>moodCode</w:t>
      </w:r>
      <w:proofErr w:type="spellEnd"/>
      <w:r>
        <w:t>="EVN"&gt;</w:t>
      </w:r>
    </w:p>
    <w:p w14:paraId="7ED3A40D" w14:textId="77777777" w:rsidR="008D0E3F" w:rsidRDefault="007471AD">
      <w:pPr>
        <w:pStyle w:val="Example"/>
        <w:ind w:left="130" w:right="115"/>
      </w:pPr>
      <w:r>
        <w:t xml:space="preserve">            &lt;</w:t>
      </w:r>
      <w:proofErr w:type="spellStart"/>
      <w:r>
        <w:t>templateId</w:t>
      </w:r>
      <w:proofErr w:type="spellEnd"/>
      <w:r>
        <w:t xml:space="preserve"> root="2.16.840.1.113883.10.20.22.4.302"</w:t>
      </w:r>
    </w:p>
    <w:p w14:paraId="18498AF9" w14:textId="77777777" w:rsidR="008D0E3F" w:rsidRDefault="007471AD">
      <w:pPr>
        <w:pStyle w:val="Example"/>
        <w:ind w:left="130" w:right="115"/>
      </w:pPr>
      <w:r>
        <w:t xml:space="preserve">                extension="2019-06-21"/&gt;</w:t>
      </w:r>
    </w:p>
    <w:p w14:paraId="58653CDC" w14:textId="77777777" w:rsidR="008D0E3F" w:rsidRDefault="007471AD">
      <w:pPr>
        <w:pStyle w:val="Example"/>
        <w:ind w:left="130" w:right="115"/>
      </w:pPr>
      <w:r>
        <w:t xml:space="preserve">            &lt;code code="C99286" displayName="Catalog Number"</w:t>
      </w:r>
    </w:p>
    <w:p w14:paraId="3EDCABEC" w14:textId="77777777" w:rsidR="008D0E3F" w:rsidRDefault="007471AD">
      <w:pPr>
        <w:pStyle w:val="Example"/>
        <w:ind w:left="130" w:right="115"/>
      </w:pPr>
      <w:r>
        <w:t xml:space="preserve">                </w:t>
      </w:r>
      <w:proofErr w:type="spellStart"/>
      <w:r>
        <w:t>codeSystem</w:t>
      </w:r>
      <w:proofErr w:type="spellEnd"/>
      <w:r>
        <w:t>="2.16.840.1.113883.3.26.1.1"</w:t>
      </w:r>
    </w:p>
    <w:p w14:paraId="32BC5B12" w14:textId="77777777" w:rsidR="008D0E3F" w:rsidRDefault="007471AD">
      <w:pPr>
        <w:pStyle w:val="Example"/>
        <w:ind w:left="130" w:right="115"/>
      </w:pPr>
      <w:r>
        <w:t xml:space="preserve">                </w:t>
      </w:r>
      <w:proofErr w:type="spellStart"/>
      <w:r>
        <w:t>codeSystemName</w:t>
      </w:r>
      <w:proofErr w:type="spellEnd"/>
      <w:r>
        <w:t>="NCI Thesaurus"/&gt;</w:t>
      </w:r>
    </w:p>
    <w:p w14:paraId="7EFE8F50" w14:textId="77777777" w:rsidR="008D0E3F" w:rsidRDefault="007471AD">
      <w:pPr>
        <w:pStyle w:val="Example"/>
        <w:ind w:left="130" w:right="115"/>
      </w:pPr>
      <w:r>
        <w:lastRenderedPageBreak/>
        <w:t xml:space="preserve">            &lt;value </w:t>
      </w:r>
      <w:proofErr w:type="spellStart"/>
      <w:proofErr w:type="gramStart"/>
      <w:r>
        <w:t>xsi:type</w:t>
      </w:r>
      <w:proofErr w:type="spellEnd"/>
      <w:proofErr w:type="gramEnd"/>
      <w:r>
        <w:t>="ED"&gt;</w:t>
      </w:r>
    </w:p>
    <w:p w14:paraId="06CCDEBC" w14:textId="77777777" w:rsidR="008D0E3F" w:rsidRDefault="007471AD">
      <w:pPr>
        <w:pStyle w:val="Example"/>
        <w:ind w:left="130" w:right="115"/>
      </w:pPr>
      <w:r>
        <w:t xml:space="preserve">                &lt;reference value="#CatalogNumber_1"/&gt;</w:t>
      </w:r>
    </w:p>
    <w:p w14:paraId="7C8990B5" w14:textId="77777777" w:rsidR="008D0E3F" w:rsidRDefault="007471AD">
      <w:pPr>
        <w:pStyle w:val="Example"/>
        <w:ind w:left="130" w:right="115"/>
      </w:pPr>
      <w:r>
        <w:t xml:space="preserve">            &lt;/value&gt;</w:t>
      </w:r>
    </w:p>
    <w:p w14:paraId="44817BB8" w14:textId="77777777" w:rsidR="008D0E3F" w:rsidRDefault="007471AD">
      <w:pPr>
        <w:pStyle w:val="Example"/>
        <w:ind w:left="130" w:right="115"/>
      </w:pPr>
      <w:r>
        <w:t xml:space="preserve">        &lt;/observation&gt;</w:t>
      </w:r>
    </w:p>
    <w:p w14:paraId="3674275F" w14:textId="77777777" w:rsidR="008D0E3F" w:rsidRDefault="007471AD">
      <w:pPr>
        <w:pStyle w:val="Example"/>
        <w:ind w:left="130" w:right="115"/>
      </w:pPr>
      <w:r>
        <w:t xml:space="preserve">    &lt;/component&gt;</w:t>
      </w:r>
    </w:p>
    <w:p w14:paraId="21174613" w14:textId="77777777" w:rsidR="008D0E3F" w:rsidRDefault="007471AD">
      <w:pPr>
        <w:pStyle w:val="Example"/>
        <w:ind w:left="130" w:right="115"/>
      </w:pPr>
      <w:r>
        <w:t xml:space="preserve">    &lt;component&gt;</w:t>
      </w:r>
    </w:p>
    <w:p w14:paraId="14E80339" w14:textId="77777777" w:rsidR="008D0E3F" w:rsidRDefault="007471AD">
      <w:pPr>
        <w:pStyle w:val="Example"/>
        <w:ind w:left="130" w:right="115"/>
      </w:pPr>
      <w:r>
        <w:t xml:space="preserve">        &lt;observation </w:t>
      </w:r>
      <w:proofErr w:type="spellStart"/>
      <w:r>
        <w:t>classCode</w:t>
      </w:r>
      <w:proofErr w:type="spellEnd"/>
      <w:r>
        <w:t xml:space="preserve">="OBS" </w:t>
      </w:r>
      <w:proofErr w:type="spellStart"/>
      <w:r>
        <w:t>moodCode</w:t>
      </w:r>
      <w:proofErr w:type="spellEnd"/>
      <w:r>
        <w:t>="EVN"&gt;</w:t>
      </w:r>
    </w:p>
    <w:p w14:paraId="23D05DA7" w14:textId="77777777" w:rsidR="008D0E3F" w:rsidRDefault="007471AD">
      <w:pPr>
        <w:pStyle w:val="Example"/>
        <w:ind w:left="130" w:right="115"/>
      </w:pPr>
      <w:r>
        <w:t xml:space="preserve">            &lt;</w:t>
      </w:r>
      <w:proofErr w:type="spellStart"/>
      <w:r>
        <w:t>templateId</w:t>
      </w:r>
      <w:proofErr w:type="spellEnd"/>
      <w:r>
        <w:t xml:space="preserve"> root="2.16.840.1.113883.10.20.22.4.303"</w:t>
      </w:r>
    </w:p>
    <w:p w14:paraId="0BA58F23" w14:textId="77777777" w:rsidR="008D0E3F" w:rsidRDefault="007471AD">
      <w:pPr>
        <w:pStyle w:val="Example"/>
        <w:ind w:left="130" w:right="115"/>
      </w:pPr>
      <w:r>
        <w:t xml:space="preserve">                extension="2019-06-21"/&gt;</w:t>
      </w:r>
    </w:p>
    <w:p w14:paraId="6970DF6B" w14:textId="77777777" w:rsidR="008D0E3F" w:rsidRDefault="007471AD">
      <w:pPr>
        <w:pStyle w:val="Example"/>
        <w:ind w:left="130" w:right="115"/>
      </w:pPr>
      <w:r>
        <w:t xml:space="preserve">            &lt;code code="C54131" displayName="Company Name"</w:t>
      </w:r>
    </w:p>
    <w:p w14:paraId="2A38046F" w14:textId="77777777" w:rsidR="008D0E3F" w:rsidRDefault="007471AD">
      <w:pPr>
        <w:pStyle w:val="Example"/>
        <w:ind w:left="130" w:right="115"/>
      </w:pPr>
      <w:r>
        <w:t xml:space="preserve">                </w:t>
      </w:r>
      <w:proofErr w:type="spellStart"/>
      <w:r>
        <w:t>codeSystem</w:t>
      </w:r>
      <w:proofErr w:type="spellEnd"/>
      <w:r>
        <w:t>="2.16.840.1.113883.3.26.1.1"</w:t>
      </w:r>
    </w:p>
    <w:p w14:paraId="420ED3C4" w14:textId="77777777" w:rsidR="008D0E3F" w:rsidRDefault="007471AD">
      <w:pPr>
        <w:pStyle w:val="Example"/>
        <w:ind w:left="130" w:right="115"/>
      </w:pPr>
      <w:r>
        <w:t xml:space="preserve">                </w:t>
      </w:r>
      <w:proofErr w:type="spellStart"/>
      <w:r>
        <w:t>codeSystemName</w:t>
      </w:r>
      <w:proofErr w:type="spellEnd"/>
      <w:r>
        <w:t>="NCI Thesaurus"/&gt;</w:t>
      </w:r>
    </w:p>
    <w:p w14:paraId="4DDEDDF2" w14:textId="77777777" w:rsidR="008D0E3F" w:rsidRDefault="007471AD">
      <w:pPr>
        <w:pStyle w:val="Example"/>
        <w:ind w:left="130" w:right="115"/>
      </w:pPr>
      <w:r>
        <w:t xml:space="preserve">            &lt;value </w:t>
      </w:r>
      <w:proofErr w:type="spellStart"/>
      <w:proofErr w:type="gramStart"/>
      <w:r>
        <w:t>xsi:type</w:t>
      </w:r>
      <w:proofErr w:type="spellEnd"/>
      <w:proofErr w:type="gramEnd"/>
      <w:r>
        <w:t>="ED"&gt;</w:t>
      </w:r>
    </w:p>
    <w:p w14:paraId="79F55B49" w14:textId="77777777" w:rsidR="008D0E3F" w:rsidRDefault="007471AD">
      <w:pPr>
        <w:pStyle w:val="Example"/>
        <w:ind w:left="130" w:right="115"/>
      </w:pPr>
      <w:r>
        <w:t xml:space="preserve">                &lt;reference value="#CompanyName_1"/&gt;</w:t>
      </w:r>
    </w:p>
    <w:p w14:paraId="54BBFF92" w14:textId="77777777" w:rsidR="008D0E3F" w:rsidRDefault="007471AD">
      <w:pPr>
        <w:pStyle w:val="Example"/>
        <w:ind w:left="130" w:right="115"/>
      </w:pPr>
      <w:r>
        <w:t xml:space="preserve">            &lt;/value&gt;</w:t>
      </w:r>
    </w:p>
    <w:p w14:paraId="4B486E36" w14:textId="77777777" w:rsidR="008D0E3F" w:rsidRDefault="007471AD">
      <w:pPr>
        <w:pStyle w:val="Example"/>
        <w:ind w:left="130" w:right="115"/>
      </w:pPr>
      <w:r>
        <w:t xml:space="preserve">        &lt;/observation&gt;</w:t>
      </w:r>
    </w:p>
    <w:p w14:paraId="34B8F638" w14:textId="77777777" w:rsidR="008D0E3F" w:rsidRDefault="007471AD">
      <w:pPr>
        <w:pStyle w:val="Example"/>
        <w:ind w:left="130" w:right="115"/>
      </w:pPr>
      <w:r>
        <w:t xml:space="preserve">    &lt;/component&gt;</w:t>
      </w:r>
    </w:p>
    <w:p w14:paraId="36CA8BB3" w14:textId="77777777" w:rsidR="008D0E3F" w:rsidRDefault="007471AD">
      <w:pPr>
        <w:pStyle w:val="Example"/>
        <w:ind w:left="130" w:right="115"/>
      </w:pPr>
      <w:r>
        <w:t xml:space="preserve">    &lt;component&gt;</w:t>
      </w:r>
    </w:p>
    <w:p w14:paraId="135E2533" w14:textId="77777777" w:rsidR="008D0E3F" w:rsidRDefault="007471AD">
      <w:pPr>
        <w:pStyle w:val="Example"/>
        <w:ind w:left="130" w:right="115"/>
      </w:pPr>
      <w:r>
        <w:t xml:space="preserve">        &lt;observation </w:t>
      </w:r>
      <w:proofErr w:type="spellStart"/>
      <w:r>
        <w:t>classCode</w:t>
      </w:r>
      <w:proofErr w:type="spellEnd"/>
      <w:r>
        <w:t xml:space="preserve">="OBS" </w:t>
      </w:r>
      <w:proofErr w:type="spellStart"/>
      <w:r>
        <w:t>moodCode</w:t>
      </w:r>
      <w:proofErr w:type="spellEnd"/>
      <w:r>
        <w:t>="EVN"&gt;</w:t>
      </w:r>
    </w:p>
    <w:p w14:paraId="1DC5E0D5" w14:textId="77777777" w:rsidR="008D0E3F" w:rsidRDefault="007471AD">
      <w:pPr>
        <w:pStyle w:val="Example"/>
        <w:ind w:left="130" w:right="115"/>
      </w:pPr>
      <w:r>
        <w:t xml:space="preserve">            &lt;</w:t>
      </w:r>
      <w:proofErr w:type="spellStart"/>
      <w:r>
        <w:t>templateId</w:t>
      </w:r>
      <w:proofErr w:type="spellEnd"/>
      <w:r>
        <w:t xml:space="preserve"> root="2.16.840.1.113883.10.20.22.4.318"</w:t>
      </w:r>
    </w:p>
    <w:p w14:paraId="4B4F13E9" w14:textId="77777777" w:rsidR="008D0E3F" w:rsidRDefault="007471AD">
      <w:pPr>
        <w:pStyle w:val="Example"/>
        <w:ind w:left="130" w:right="115"/>
      </w:pPr>
      <w:r>
        <w:t xml:space="preserve">                extension="2019-06-21"/&gt;</w:t>
      </w:r>
    </w:p>
    <w:p w14:paraId="33BBA4E4" w14:textId="77777777" w:rsidR="008D0E3F" w:rsidRDefault="007471AD">
      <w:pPr>
        <w:pStyle w:val="Example"/>
        <w:ind w:left="130" w:right="115"/>
      </w:pPr>
      <w:r>
        <w:t xml:space="preserve">            &lt;code code="C106044" displayName="MRI Safety Status"</w:t>
      </w:r>
    </w:p>
    <w:p w14:paraId="40B1911A" w14:textId="77777777" w:rsidR="008D0E3F" w:rsidRDefault="007471AD">
      <w:pPr>
        <w:pStyle w:val="Example"/>
        <w:ind w:left="130" w:right="115"/>
      </w:pPr>
      <w:r>
        <w:t xml:space="preserve">                </w:t>
      </w:r>
      <w:proofErr w:type="spellStart"/>
      <w:r>
        <w:t>codeSystem</w:t>
      </w:r>
      <w:proofErr w:type="spellEnd"/>
      <w:r>
        <w:t>="2.16.840.1.113883.3.26.1.1"</w:t>
      </w:r>
    </w:p>
    <w:p w14:paraId="771856DA" w14:textId="77777777" w:rsidR="008D0E3F" w:rsidRDefault="007471AD">
      <w:pPr>
        <w:pStyle w:val="Example"/>
        <w:ind w:left="130" w:right="115"/>
      </w:pPr>
      <w:r>
        <w:t xml:space="preserve">                </w:t>
      </w:r>
      <w:proofErr w:type="spellStart"/>
      <w:r>
        <w:t>codeSystemName</w:t>
      </w:r>
      <w:proofErr w:type="spellEnd"/>
      <w:r>
        <w:t>="NCI Thesaurus"/&gt;</w:t>
      </w:r>
    </w:p>
    <w:p w14:paraId="7BC8E32D" w14:textId="77777777" w:rsidR="008D0E3F" w:rsidRDefault="007471AD">
      <w:pPr>
        <w:pStyle w:val="Example"/>
        <w:ind w:left="130" w:right="115"/>
      </w:pPr>
      <w:r>
        <w:t xml:space="preserve">            &lt;value </w:t>
      </w:r>
      <w:proofErr w:type="spellStart"/>
      <w:proofErr w:type="gramStart"/>
      <w:r>
        <w:t>xsi:type</w:t>
      </w:r>
      <w:proofErr w:type="spellEnd"/>
      <w:proofErr w:type="gramEnd"/>
      <w:r>
        <w:t>="CD" code="C113844"</w:t>
      </w:r>
    </w:p>
    <w:p w14:paraId="64C02A75" w14:textId="77777777" w:rsidR="008D0E3F" w:rsidRDefault="007471AD">
      <w:pPr>
        <w:pStyle w:val="Example"/>
        <w:ind w:left="130" w:right="115"/>
      </w:pPr>
      <w:r>
        <w:t xml:space="preserve">                </w:t>
      </w:r>
      <w:proofErr w:type="spellStart"/>
      <w:r>
        <w:t>codeSystem</w:t>
      </w:r>
      <w:proofErr w:type="spellEnd"/>
      <w:r>
        <w:t>="2.16.840.1.113883.3.26.1.1" displayName="Labeling does not contain MRI Safety Information"</w:t>
      </w:r>
    </w:p>
    <w:p w14:paraId="3B29C71C" w14:textId="77777777" w:rsidR="008D0E3F" w:rsidRDefault="007471AD">
      <w:pPr>
        <w:pStyle w:val="Example"/>
        <w:ind w:left="130" w:right="115"/>
      </w:pPr>
      <w:r>
        <w:t xml:space="preserve">                </w:t>
      </w:r>
      <w:proofErr w:type="spellStart"/>
      <w:r>
        <w:t>codeSystemName</w:t>
      </w:r>
      <w:proofErr w:type="spellEnd"/>
      <w:r>
        <w:t xml:space="preserve">="NCI Thesaurus" </w:t>
      </w:r>
      <w:proofErr w:type="spellStart"/>
      <w:proofErr w:type="gramStart"/>
      <w:r>
        <w:t>sdtc:valueSet</w:t>
      </w:r>
      <w:proofErr w:type="spellEnd"/>
      <w:proofErr w:type="gramEnd"/>
      <w:r>
        <w:t>="2.16.840.1.113762.1.4.1021.46"&gt;</w:t>
      </w:r>
    </w:p>
    <w:p w14:paraId="4CC859A2" w14:textId="77777777" w:rsidR="008D0E3F" w:rsidRDefault="007471AD">
      <w:pPr>
        <w:pStyle w:val="Example"/>
        <w:ind w:left="130" w:right="115"/>
      </w:pPr>
      <w:r>
        <w:t xml:space="preserve">                &lt;</w:t>
      </w:r>
      <w:proofErr w:type="spellStart"/>
      <w:r>
        <w:t>originalText</w:t>
      </w:r>
      <w:proofErr w:type="spellEnd"/>
      <w:r>
        <w:t>&gt;</w:t>
      </w:r>
    </w:p>
    <w:p w14:paraId="3D237B3C" w14:textId="77777777" w:rsidR="008D0E3F" w:rsidRDefault="007471AD">
      <w:pPr>
        <w:pStyle w:val="Example"/>
        <w:ind w:left="130" w:right="115"/>
      </w:pPr>
      <w:r>
        <w:t xml:space="preserve">                    &lt;reference value="#MRISafety_1"/&gt;</w:t>
      </w:r>
    </w:p>
    <w:p w14:paraId="153B8F68" w14:textId="77777777" w:rsidR="008D0E3F" w:rsidRDefault="007471AD">
      <w:pPr>
        <w:pStyle w:val="Example"/>
        <w:ind w:left="130" w:right="115"/>
      </w:pPr>
      <w:r>
        <w:t xml:space="preserve">                &lt;/</w:t>
      </w:r>
      <w:proofErr w:type="spellStart"/>
      <w:r>
        <w:t>originalText</w:t>
      </w:r>
      <w:proofErr w:type="spellEnd"/>
      <w:r>
        <w:t>&gt;</w:t>
      </w:r>
    </w:p>
    <w:p w14:paraId="28F93DC2" w14:textId="77777777" w:rsidR="008D0E3F" w:rsidRDefault="007471AD">
      <w:pPr>
        <w:pStyle w:val="Example"/>
        <w:ind w:left="130" w:right="115"/>
      </w:pPr>
      <w:r>
        <w:t xml:space="preserve">            &lt;/value&gt;</w:t>
      </w:r>
    </w:p>
    <w:p w14:paraId="7CC2FF0F" w14:textId="77777777" w:rsidR="008D0E3F" w:rsidRDefault="007471AD">
      <w:pPr>
        <w:pStyle w:val="Example"/>
        <w:ind w:left="130" w:right="115"/>
      </w:pPr>
      <w:r>
        <w:t xml:space="preserve">        &lt;/observation&gt;</w:t>
      </w:r>
    </w:p>
    <w:p w14:paraId="5FBFDC81" w14:textId="77777777" w:rsidR="008D0E3F" w:rsidRDefault="007471AD">
      <w:pPr>
        <w:pStyle w:val="Example"/>
        <w:ind w:left="130" w:right="115"/>
      </w:pPr>
      <w:r>
        <w:t xml:space="preserve">    &lt;/component&gt;</w:t>
      </w:r>
    </w:p>
    <w:p w14:paraId="5E7B3D05" w14:textId="77777777" w:rsidR="008D0E3F" w:rsidRDefault="007471AD">
      <w:pPr>
        <w:pStyle w:val="Example"/>
        <w:ind w:left="130" w:right="115"/>
      </w:pPr>
      <w:r>
        <w:t xml:space="preserve">    &lt;component&gt;</w:t>
      </w:r>
    </w:p>
    <w:p w14:paraId="38E0C1D5" w14:textId="77777777" w:rsidR="008D0E3F" w:rsidRDefault="007471AD">
      <w:pPr>
        <w:pStyle w:val="Example"/>
        <w:ind w:left="130" w:right="115"/>
      </w:pPr>
      <w:r>
        <w:t xml:space="preserve">        &lt;observation </w:t>
      </w:r>
      <w:proofErr w:type="spellStart"/>
      <w:r>
        <w:t>classCode</w:t>
      </w:r>
      <w:proofErr w:type="spellEnd"/>
      <w:r>
        <w:t xml:space="preserve">="OBS" </w:t>
      </w:r>
      <w:proofErr w:type="spellStart"/>
      <w:r>
        <w:t>moodCode</w:t>
      </w:r>
      <w:proofErr w:type="spellEnd"/>
      <w:r>
        <w:t>="EVN"&gt;</w:t>
      </w:r>
    </w:p>
    <w:p w14:paraId="2178DA21" w14:textId="77777777" w:rsidR="008D0E3F" w:rsidRDefault="007471AD">
      <w:pPr>
        <w:pStyle w:val="Example"/>
        <w:ind w:left="130" w:right="115"/>
      </w:pPr>
      <w:r>
        <w:t xml:space="preserve">            &lt;</w:t>
      </w:r>
      <w:proofErr w:type="spellStart"/>
      <w:r>
        <w:t>templateId</w:t>
      </w:r>
      <w:proofErr w:type="spellEnd"/>
      <w:r>
        <w:t xml:space="preserve"> root="2.16.840.1.113883.10.20.22.4.314"</w:t>
      </w:r>
    </w:p>
    <w:p w14:paraId="3454DDFC" w14:textId="77777777" w:rsidR="008D0E3F" w:rsidRDefault="007471AD">
      <w:pPr>
        <w:pStyle w:val="Example"/>
        <w:ind w:left="130" w:right="115"/>
      </w:pPr>
      <w:r>
        <w:t xml:space="preserve">                extension="2019-06-21"/&gt;</w:t>
      </w:r>
    </w:p>
    <w:p w14:paraId="36D4D6A7" w14:textId="77777777" w:rsidR="008D0E3F" w:rsidRDefault="007471AD">
      <w:pPr>
        <w:pStyle w:val="Example"/>
        <w:ind w:left="130" w:right="115"/>
      </w:pPr>
      <w:r>
        <w:t xml:space="preserve">            &lt;code code="C160938" displayName="Latex Safety Status"</w:t>
      </w:r>
    </w:p>
    <w:p w14:paraId="1E3B90CC" w14:textId="77777777" w:rsidR="008D0E3F" w:rsidRDefault="007471AD">
      <w:pPr>
        <w:pStyle w:val="Example"/>
        <w:ind w:left="130" w:right="115"/>
      </w:pPr>
      <w:r>
        <w:t xml:space="preserve">                </w:t>
      </w:r>
      <w:proofErr w:type="spellStart"/>
      <w:r>
        <w:t>codeSystem</w:t>
      </w:r>
      <w:proofErr w:type="spellEnd"/>
      <w:r>
        <w:t>="2.16.840.1.113883.3.26.1.1"</w:t>
      </w:r>
    </w:p>
    <w:p w14:paraId="6E2EAA90" w14:textId="77777777" w:rsidR="008D0E3F" w:rsidRDefault="007471AD">
      <w:pPr>
        <w:pStyle w:val="Example"/>
        <w:ind w:left="130" w:right="115"/>
      </w:pPr>
      <w:r>
        <w:t xml:space="preserve">                </w:t>
      </w:r>
      <w:proofErr w:type="spellStart"/>
      <w:r>
        <w:t>codeSystemName</w:t>
      </w:r>
      <w:proofErr w:type="spellEnd"/>
      <w:r>
        <w:t>="NCI Thesaurus"/&gt;</w:t>
      </w:r>
    </w:p>
    <w:p w14:paraId="0F5248F5" w14:textId="77777777" w:rsidR="008D0E3F" w:rsidRDefault="007471AD">
      <w:pPr>
        <w:pStyle w:val="Example"/>
        <w:ind w:left="130" w:right="115"/>
      </w:pPr>
      <w:r>
        <w:t xml:space="preserve">            &lt;value </w:t>
      </w:r>
      <w:proofErr w:type="spellStart"/>
      <w:proofErr w:type="gramStart"/>
      <w:r>
        <w:t>xsi:type</w:t>
      </w:r>
      <w:proofErr w:type="spellEnd"/>
      <w:proofErr w:type="gramEnd"/>
      <w:r>
        <w:t>="CD" code="C106038"</w:t>
      </w:r>
    </w:p>
    <w:p w14:paraId="62C58F2E" w14:textId="77777777" w:rsidR="008D0E3F" w:rsidRDefault="007471AD">
      <w:pPr>
        <w:pStyle w:val="Example"/>
        <w:ind w:left="130" w:right="115"/>
      </w:pPr>
      <w:r>
        <w:t xml:space="preserve">                </w:t>
      </w:r>
      <w:proofErr w:type="spellStart"/>
      <w:r>
        <w:t>codeSystem</w:t>
      </w:r>
      <w:proofErr w:type="spellEnd"/>
      <w:r>
        <w:t>="2.16.840.1.113883.3.26.1.1" displayName="Not Made with Natural Rubber Latex"</w:t>
      </w:r>
    </w:p>
    <w:p w14:paraId="5012D00C" w14:textId="77777777" w:rsidR="008D0E3F" w:rsidRDefault="007471AD">
      <w:pPr>
        <w:pStyle w:val="Example"/>
        <w:ind w:left="130" w:right="115"/>
      </w:pPr>
      <w:r>
        <w:t xml:space="preserve">                </w:t>
      </w:r>
      <w:proofErr w:type="spellStart"/>
      <w:r>
        <w:t>codeSystemName</w:t>
      </w:r>
      <w:proofErr w:type="spellEnd"/>
      <w:r>
        <w:t xml:space="preserve">="NCI Thesaurus" </w:t>
      </w:r>
      <w:proofErr w:type="spellStart"/>
      <w:proofErr w:type="gramStart"/>
      <w:r>
        <w:t>sdtc:valueSet</w:t>
      </w:r>
      <w:proofErr w:type="spellEnd"/>
      <w:proofErr w:type="gramEnd"/>
      <w:r>
        <w:t>="2.16.840.1.113762.1.4.1021.47"&gt;</w:t>
      </w:r>
    </w:p>
    <w:p w14:paraId="7CC42B41" w14:textId="77777777" w:rsidR="008D0E3F" w:rsidRDefault="007471AD">
      <w:pPr>
        <w:pStyle w:val="Example"/>
        <w:ind w:left="130" w:right="115"/>
      </w:pPr>
      <w:r>
        <w:t xml:space="preserve">                &lt;</w:t>
      </w:r>
      <w:proofErr w:type="spellStart"/>
      <w:r>
        <w:t>originalText</w:t>
      </w:r>
      <w:proofErr w:type="spellEnd"/>
      <w:r>
        <w:t>&gt;</w:t>
      </w:r>
    </w:p>
    <w:p w14:paraId="0CBC6716" w14:textId="77777777" w:rsidR="008D0E3F" w:rsidRDefault="007471AD">
      <w:pPr>
        <w:pStyle w:val="Example"/>
        <w:ind w:left="130" w:right="115"/>
      </w:pPr>
      <w:r>
        <w:t xml:space="preserve">                    &lt;reference value="#LatexSafety_1"/&gt;</w:t>
      </w:r>
    </w:p>
    <w:p w14:paraId="32CB5DE2" w14:textId="77777777" w:rsidR="008D0E3F" w:rsidRDefault="007471AD">
      <w:pPr>
        <w:pStyle w:val="Example"/>
        <w:ind w:left="130" w:right="115"/>
      </w:pPr>
      <w:r>
        <w:t xml:space="preserve">                &lt;/</w:t>
      </w:r>
      <w:proofErr w:type="spellStart"/>
      <w:r>
        <w:t>originalText</w:t>
      </w:r>
      <w:proofErr w:type="spellEnd"/>
      <w:r>
        <w:t>&gt;</w:t>
      </w:r>
    </w:p>
    <w:p w14:paraId="3EDD64FE" w14:textId="77777777" w:rsidR="008D0E3F" w:rsidRDefault="007471AD">
      <w:pPr>
        <w:pStyle w:val="Example"/>
        <w:ind w:left="130" w:right="115"/>
      </w:pPr>
      <w:r>
        <w:t xml:space="preserve">            &lt;/value&gt;</w:t>
      </w:r>
    </w:p>
    <w:p w14:paraId="4E783F76" w14:textId="77777777" w:rsidR="008D0E3F" w:rsidRDefault="007471AD">
      <w:pPr>
        <w:pStyle w:val="Example"/>
        <w:ind w:left="130" w:right="115"/>
      </w:pPr>
      <w:r>
        <w:t xml:space="preserve">        &lt;/observation&gt;</w:t>
      </w:r>
    </w:p>
    <w:p w14:paraId="76276DE0" w14:textId="77777777" w:rsidR="008D0E3F" w:rsidRDefault="007471AD">
      <w:pPr>
        <w:pStyle w:val="Example"/>
        <w:ind w:left="130" w:right="115"/>
      </w:pPr>
      <w:r>
        <w:t xml:space="preserve">    &lt;/component&gt;</w:t>
      </w:r>
    </w:p>
    <w:p w14:paraId="61AF2CAC" w14:textId="77777777" w:rsidR="008D0E3F" w:rsidRDefault="007471AD">
      <w:pPr>
        <w:pStyle w:val="Example"/>
        <w:ind w:left="130" w:right="115"/>
      </w:pPr>
      <w:r>
        <w:t xml:space="preserve">    &lt;component&gt;</w:t>
      </w:r>
    </w:p>
    <w:p w14:paraId="1851BDE5" w14:textId="77777777" w:rsidR="008D0E3F" w:rsidRDefault="007471AD">
      <w:pPr>
        <w:pStyle w:val="Example"/>
        <w:ind w:left="130" w:right="115"/>
      </w:pPr>
      <w:r>
        <w:t xml:space="preserve">        &lt;observation </w:t>
      </w:r>
      <w:proofErr w:type="spellStart"/>
      <w:r>
        <w:t>classCode</w:t>
      </w:r>
      <w:proofErr w:type="spellEnd"/>
      <w:r>
        <w:t xml:space="preserve">="OBS" </w:t>
      </w:r>
      <w:proofErr w:type="spellStart"/>
      <w:r>
        <w:t>moodCode</w:t>
      </w:r>
      <w:proofErr w:type="spellEnd"/>
      <w:r>
        <w:t>="EVN"&gt;</w:t>
      </w:r>
    </w:p>
    <w:p w14:paraId="12EEB3E4" w14:textId="77777777" w:rsidR="008D0E3F" w:rsidRDefault="007471AD">
      <w:pPr>
        <w:pStyle w:val="Example"/>
        <w:ind w:left="130" w:right="115"/>
      </w:pPr>
      <w:r>
        <w:t xml:space="preserve">            &lt;</w:t>
      </w:r>
      <w:proofErr w:type="spellStart"/>
      <w:r>
        <w:t>templateId</w:t>
      </w:r>
      <w:proofErr w:type="spellEnd"/>
      <w:r>
        <w:t xml:space="preserve"> root="2.16.840.1.113883.10.20.22.4.305"</w:t>
      </w:r>
    </w:p>
    <w:p w14:paraId="6A77E00E" w14:textId="77777777" w:rsidR="008D0E3F" w:rsidRDefault="007471AD">
      <w:pPr>
        <w:pStyle w:val="Example"/>
        <w:ind w:left="130" w:right="115"/>
      </w:pPr>
      <w:r>
        <w:t xml:space="preserve">                extension="2019-06-21"/&gt;</w:t>
      </w:r>
    </w:p>
    <w:p w14:paraId="13DB7C10" w14:textId="77777777" w:rsidR="008D0E3F" w:rsidRDefault="007471AD">
      <w:pPr>
        <w:pStyle w:val="Example"/>
        <w:ind w:left="130" w:right="115"/>
      </w:pPr>
      <w:r>
        <w:lastRenderedPageBreak/>
        <w:t xml:space="preserve">            &lt;code code="C160939" displayName="Implantable Device Status"</w:t>
      </w:r>
    </w:p>
    <w:p w14:paraId="663338C5" w14:textId="77777777" w:rsidR="008D0E3F" w:rsidRDefault="007471AD">
      <w:pPr>
        <w:pStyle w:val="Example"/>
        <w:ind w:left="130" w:right="115"/>
      </w:pPr>
      <w:r>
        <w:t xml:space="preserve">                </w:t>
      </w:r>
      <w:proofErr w:type="spellStart"/>
      <w:r>
        <w:t>codeSystem</w:t>
      </w:r>
      <w:proofErr w:type="spellEnd"/>
      <w:r>
        <w:t>="2.16.840.1.113883.3.26.1.1"</w:t>
      </w:r>
    </w:p>
    <w:p w14:paraId="5615B7EE" w14:textId="77777777" w:rsidR="008D0E3F" w:rsidRDefault="007471AD">
      <w:pPr>
        <w:pStyle w:val="Example"/>
        <w:ind w:left="130" w:right="115"/>
      </w:pPr>
      <w:r>
        <w:t xml:space="preserve">                </w:t>
      </w:r>
      <w:proofErr w:type="spellStart"/>
      <w:r>
        <w:t>codeSystemName</w:t>
      </w:r>
      <w:proofErr w:type="spellEnd"/>
      <w:r>
        <w:t>="NCI Thesaurus"/&gt;</w:t>
      </w:r>
    </w:p>
    <w:p w14:paraId="1A3E018D" w14:textId="77777777" w:rsidR="008D0E3F" w:rsidRDefault="007471AD">
      <w:pPr>
        <w:pStyle w:val="Example"/>
        <w:ind w:left="130" w:right="115"/>
      </w:pPr>
      <w:r>
        <w:t xml:space="preserve">            &lt;value </w:t>
      </w:r>
      <w:proofErr w:type="spellStart"/>
      <w:proofErr w:type="gramStart"/>
      <w:r>
        <w:t>xsi:type</w:t>
      </w:r>
      <w:proofErr w:type="spellEnd"/>
      <w:proofErr w:type="gramEnd"/>
      <w:r>
        <w:t>="CD" code="C160942"</w:t>
      </w:r>
    </w:p>
    <w:p w14:paraId="57CE3AC3" w14:textId="77777777" w:rsidR="008D0E3F" w:rsidRDefault="007471AD">
      <w:pPr>
        <w:pStyle w:val="Example"/>
        <w:ind w:left="130" w:right="115"/>
      </w:pPr>
      <w:r>
        <w:t xml:space="preserve">                </w:t>
      </w:r>
      <w:proofErr w:type="spellStart"/>
      <w:r>
        <w:t>codeSystem</w:t>
      </w:r>
      <w:proofErr w:type="spellEnd"/>
      <w:r>
        <w:t>="2.16.840.1.113883.3.26.1.1" displayName="Reduced Function"</w:t>
      </w:r>
    </w:p>
    <w:p w14:paraId="1DB1420E" w14:textId="77777777" w:rsidR="008D0E3F" w:rsidRDefault="007471AD">
      <w:pPr>
        <w:pStyle w:val="Example"/>
        <w:ind w:left="130" w:right="115"/>
      </w:pPr>
      <w:r>
        <w:t xml:space="preserve">                </w:t>
      </w:r>
      <w:proofErr w:type="spellStart"/>
      <w:r>
        <w:t>codeSystemName</w:t>
      </w:r>
      <w:proofErr w:type="spellEnd"/>
      <w:r>
        <w:t xml:space="preserve">="NCI Thesaurus" </w:t>
      </w:r>
      <w:proofErr w:type="spellStart"/>
      <w:proofErr w:type="gramStart"/>
      <w:r>
        <w:t>sdtc:valueSet</w:t>
      </w:r>
      <w:proofErr w:type="spellEnd"/>
      <w:proofErr w:type="gramEnd"/>
      <w:r>
        <w:t>="2.16.840.1.113762.1.4.1021.48"&gt;</w:t>
      </w:r>
    </w:p>
    <w:p w14:paraId="343FC630" w14:textId="77777777" w:rsidR="008D0E3F" w:rsidRDefault="007471AD">
      <w:pPr>
        <w:pStyle w:val="Example"/>
        <w:ind w:left="130" w:right="115"/>
      </w:pPr>
      <w:r>
        <w:t xml:space="preserve">                &lt;</w:t>
      </w:r>
      <w:proofErr w:type="spellStart"/>
      <w:r>
        <w:t>originalText</w:t>
      </w:r>
      <w:proofErr w:type="spellEnd"/>
      <w:r>
        <w:t>&gt;</w:t>
      </w:r>
    </w:p>
    <w:p w14:paraId="0DA2F4A2" w14:textId="77777777" w:rsidR="008D0E3F" w:rsidRDefault="007471AD">
      <w:pPr>
        <w:pStyle w:val="Example"/>
        <w:ind w:left="130" w:right="115"/>
      </w:pPr>
      <w:r>
        <w:t xml:space="preserve">                    &lt;reference value="#ImplantableDeviceStatus_1"/&gt;</w:t>
      </w:r>
    </w:p>
    <w:p w14:paraId="3F8FB27C" w14:textId="77777777" w:rsidR="008D0E3F" w:rsidRDefault="007471AD">
      <w:pPr>
        <w:pStyle w:val="Example"/>
        <w:ind w:left="130" w:right="115"/>
      </w:pPr>
      <w:r>
        <w:t xml:space="preserve">                &lt;/</w:t>
      </w:r>
      <w:proofErr w:type="spellStart"/>
      <w:r>
        <w:t>originalText</w:t>
      </w:r>
      <w:proofErr w:type="spellEnd"/>
      <w:r>
        <w:t>&gt;</w:t>
      </w:r>
    </w:p>
    <w:p w14:paraId="06BF0B67" w14:textId="77777777" w:rsidR="008D0E3F" w:rsidRDefault="007471AD">
      <w:pPr>
        <w:pStyle w:val="Example"/>
        <w:ind w:left="130" w:right="115"/>
      </w:pPr>
      <w:r>
        <w:t xml:space="preserve">            &lt;/value&gt;</w:t>
      </w:r>
    </w:p>
    <w:p w14:paraId="6A25256A" w14:textId="77777777" w:rsidR="008D0E3F" w:rsidRDefault="007471AD">
      <w:pPr>
        <w:pStyle w:val="Example"/>
        <w:ind w:left="130" w:right="115"/>
      </w:pPr>
      <w:r>
        <w:t xml:space="preserve">        &lt;/observation&gt;</w:t>
      </w:r>
    </w:p>
    <w:p w14:paraId="2E1939C9" w14:textId="77777777" w:rsidR="008D0E3F" w:rsidRDefault="007471AD">
      <w:pPr>
        <w:pStyle w:val="Example"/>
        <w:ind w:left="130" w:right="115"/>
      </w:pPr>
      <w:r>
        <w:t xml:space="preserve">    &lt;/component&gt;</w:t>
      </w:r>
    </w:p>
    <w:p w14:paraId="18CAAB8A" w14:textId="77777777" w:rsidR="008D0E3F" w:rsidRDefault="007471AD">
      <w:pPr>
        <w:pStyle w:val="Example"/>
        <w:ind w:left="130" w:right="115"/>
      </w:pPr>
      <w:r>
        <w:t>&lt;/organizer&gt;</w:t>
      </w:r>
    </w:p>
    <w:p w14:paraId="3223869B" w14:textId="77777777" w:rsidR="008D0E3F" w:rsidRDefault="007471AD">
      <w:pPr>
        <w:pStyle w:val="Example"/>
        <w:ind w:left="130" w:right="115"/>
      </w:pPr>
      <w:r>
        <w:t xml:space="preserve">    </w:t>
      </w:r>
    </w:p>
    <w:p w14:paraId="17EFA800" w14:textId="77777777" w:rsidR="008D0E3F" w:rsidRDefault="008D0E3F">
      <w:pPr>
        <w:pStyle w:val="BodyText"/>
      </w:pPr>
    </w:p>
    <w:p w14:paraId="600CCA9C" w14:textId="77777777" w:rsidR="008D0E3F" w:rsidRDefault="007471AD">
      <w:pPr>
        <w:pStyle w:val="Heading1"/>
      </w:pPr>
      <w:bookmarkStart w:id="280" w:name="_Toc101451073"/>
      <w:bookmarkStart w:id="281" w:name="_Toc83395655"/>
      <w:r>
        <w:lastRenderedPageBreak/>
        <w:t>subentry</w:t>
      </w:r>
      <w:bookmarkEnd w:id="280"/>
      <w:bookmarkEnd w:id="281"/>
    </w:p>
    <w:p w14:paraId="65C5AEDE" w14:textId="77777777" w:rsidR="008D0E3F" w:rsidRDefault="007471AD">
      <w:pPr>
        <w:pStyle w:val="Heading2nospace"/>
      </w:pPr>
      <w:bookmarkStart w:id="282" w:name="E_Brand_Name_Observation"/>
      <w:bookmarkStart w:id="283" w:name="_Toc101451074"/>
      <w:bookmarkStart w:id="284" w:name="_Toc83395656"/>
      <w:r>
        <w:t>Brand Name Observation</w:t>
      </w:r>
      <w:bookmarkEnd w:id="282"/>
      <w:bookmarkEnd w:id="283"/>
      <w:bookmarkEnd w:id="284"/>
    </w:p>
    <w:p w14:paraId="6BD25F93" w14:textId="77777777" w:rsidR="008D0E3F" w:rsidRDefault="007471AD">
      <w:pPr>
        <w:pStyle w:val="BracketData"/>
      </w:pPr>
      <w:r>
        <w:t xml:space="preserve">[observation: identifier </w:t>
      </w:r>
      <w:proofErr w:type="gramStart"/>
      <w:r>
        <w:t>urn:hl</w:t>
      </w:r>
      <w:proofErr w:type="gramEnd"/>
      <w:r>
        <w:t>7ii:2.16.840.1.113883.10.20.22.4.301:2019-06-21 (open)]</w:t>
      </w:r>
    </w:p>
    <w:p w14:paraId="00A97DF2" w14:textId="4D65550F" w:rsidR="008D0E3F" w:rsidRDefault="007471AD">
      <w:pPr>
        <w:pStyle w:val="Caption"/>
      </w:pPr>
      <w:bookmarkStart w:id="285" w:name="_Toc101451105"/>
      <w:bookmarkStart w:id="286" w:name="_Toc83395687"/>
      <w:r>
        <w:t xml:space="preserve">Table </w:t>
      </w:r>
      <w:r>
        <w:fldChar w:fldCharType="begin"/>
      </w:r>
      <w:r>
        <w:instrText>SEQ Table \* ARABIC</w:instrText>
      </w:r>
      <w:r>
        <w:fldChar w:fldCharType="separate"/>
      </w:r>
      <w:r>
        <w:t>3</w:t>
      </w:r>
      <w:r>
        <w:fldChar w:fldCharType="end"/>
      </w:r>
      <w:r>
        <w:t>: Brand Name Observation Contexts</w:t>
      </w:r>
      <w:bookmarkEnd w:id="285"/>
      <w:bookmarkEnd w:id="286"/>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8D0E3F" w14:paraId="7EB2F5A3" w14:textId="77777777">
        <w:trPr>
          <w:cantSplit/>
          <w:tblHeader/>
          <w:jc w:val="center"/>
        </w:trPr>
        <w:tc>
          <w:tcPr>
            <w:tcW w:w="360" w:type="dxa"/>
            <w:shd w:val="clear" w:color="auto" w:fill="E6E6E6"/>
          </w:tcPr>
          <w:p w14:paraId="015163FE" w14:textId="77777777" w:rsidR="008D0E3F" w:rsidRDefault="007471AD">
            <w:pPr>
              <w:pStyle w:val="TableHead"/>
            </w:pPr>
            <w:r>
              <w:t>Contained By:</w:t>
            </w:r>
          </w:p>
        </w:tc>
        <w:tc>
          <w:tcPr>
            <w:tcW w:w="360" w:type="dxa"/>
            <w:shd w:val="clear" w:color="auto" w:fill="E6E6E6"/>
          </w:tcPr>
          <w:p w14:paraId="2A75A7CC" w14:textId="77777777" w:rsidR="008D0E3F" w:rsidRDefault="007471AD">
            <w:pPr>
              <w:pStyle w:val="TableHead"/>
            </w:pPr>
            <w:r>
              <w:t>Contains:</w:t>
            </w:r>
          </w:p>
        </w:tc>
      </w:tr>
      <w:tr w:rsidR="008D0E3F" w14:paraId="4F759797" w14:textId="77777777">
        <w:trPr>
          <w:jc w:val="center"/>
        </w:trPr>
        <w:tc>
          <w:tcPr>
            <w:tcW w:w="360" w:type="dxa"/>
          </w:tcPr>
          <w:p w14:paraId="32866C6F" w14:textId="48B046E2" w:rsidR="008D0E3F" w:rsidRDefault="000D227F">
            <w:pPr>
              <w:pStyle w:val="TableText"/>
            </w:pPr>
            <w:hyperlink w:anchor="E_UDI_Organizer">
              <w:r w:rsidR="007471AD">
                <w:rPr>
                  <w:rStyle w:val="HyperlinkText9pt"/>
                </w:rPr>
                <w:t>UDI Organizer</w:t>
              </w:r>
            </w:hyperlink>
            <w:r w:rsidR="007471AD">
              <w:t xml:space="preserve"> (optional)</w:t>
            </w:r>
          </w:p>
        </w:tc>
        <w:tc>
          <w:tcPr>
            <w:tcW w:w="360" w:type="dxa"/>
          </w:tcPr>
          <w:p w14:paraId="69FAA415" w14:textId="77777777" w:rsidR="008D0E3F" w:rsidRDefault="008D0E3F"/>
        </w:tc>
      </w:tr>
    </w:tbl>
    <w:p w14:paraId="6D454D26" w14:textId="77777777" w:rsidR="008D0E3F" w:rsidRDefault="008D0E3F">
      <w:pPr>
        <w:pStyle w:val="BodyText"/>
      </w:pPr>
    </w:p>
    <w:p w14:paraId="16ADAE15" w14:textId="77777777" w:rsidR="008D0E3F" w:rsidRDefault="007471AD">
      <w:r>
        <w:t xml:space="preserve">This template is intended to be used in addition to the </w:t>
      </w:r>
      <w:r>
        <w:rPr>
          <w:b/>
        </w:rPr>
        <w:t>Product Instance</w:t>
      </w:r>
      <w:r>
        <w:t xml:space="preserve"> template </w:t>
      </w:r>
      <w:proofErr w:type="gramStart"/>
      <w:r>
        <w:t>urn:oid</w:t>
      </w:r>
      <w:proofErr w:type="gramEnd"/>
      <w:r>
        <w:t xml:space="preserve">:2.16.840.1.113883.10.20.22.4.37 to exchange the </w:t>
      </w:r>
      <w:r>
        <w:rPr>
          <w:b/>
        </w:rPr>
        <w:t>Brand Name</w:t>
      </w:r>
      <w:r>
        <w:t xml:space="preserve">.  The UDI-DI of the medical device may be used to retrieve the </w:t>
      </w:r>
      <w:r>
        <w:rPr>
          <w:b/>
        </w:rPr>
        <w:t>Brand Name</w:t>
      </w:r>
      <w:r>
        <w:t xml:space="preserve"> in </w:t>
      </w:r>
      <w:proofErr w:type="spellStart"/>
      <w:r>
        <w:t>accessGUDID</w:t>
      </w:r>
      <w:proofErr w:type="spellEnd"/>
      <w:r>
        <w:t>, which should be considered the source of truth.</w:t>
      </w:r>
    </w:p>
    <w:p w14:paraId="1FFC1819" w14:textId="417F49D0" w:rsidR="008D0E3F" w:rsidRDefault="007471AD">
      <w:pPr>
        <w:pStyle w:val="Caption"/>
      </w:pPr>
      <w:bookmarkStart w:id="287" w:name="_Toc101451106"/>
      <w:bookmarkStart w:id="288" w:name="_Toc83395688"/>
      <w:r>
        <w:t xml:space="preserve">Table </w:t>
      </w:r>
      <w:r>
        <w:fldChar w:fldCharType="begin"/>
      </w:r>
      <w:r>
        <w:instrText>SEQ Table \* ARABIC</w:instrText>
      </w:r>
      <w:r>
        <w:fldChar w:fldCharType="separate"/>
      </w:r>
      <w:r>
        <w:t>4</w:t>
      </w:r>
      <w:r>
        <w:fldChar w:fldCharType="end"/>
      </w:r>
      <w:r>
        <w:t>: Brand Name Observation Constraints Overview</w:t>
      </w:r>
      <w:bookmarkEnd w:id="287"/>
      <w:bookmarkEnd w:id="288"/>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8D0E3F" w14:paraId="521FCE64" w14:textId="77777777">
        <w:trPr>
          <w:cantSplit/>
          <w:tblHeader/>
          <w:jc w:val="center"/>
        </w:trPr>
        <w:tc>
          <w:tcPr>
            <w:tcW w:w="0" w:type="dxa"/>
            <w:shd w:val="clear" w:color="auto" w:fill="E6E6E6"/>
            <w:noWrap/>
          </w:tcPr>
          <w:p w14:paraId="253540F7" w14:textId="77777777" w:rsidR="008D0E3F" w:rsidRDefault="007471AD">
            <w:pPr>
              <w:pStyle w:val="TableHead"/>
            </w:pPr>
            <w:r>
              <w:t>XPath</w:t>
            </w:r>
          </w:p>
        </w:tc>
        <w:tc>
          <w:tcPr>
            <w:tcW w:w="720" w:type="dxa"/>
            <w:shd w:val="clear" w:color="auto" w:fill="E6E6E6"/>
            <w:noWrap/>
          </w:tcPr>
          <w:p w14:paraId="0709FAF5" w14:textId="77777777" w:rsidR="008D0E3F" w:rsidRDefault="007471AD">
            <w:pPr>
              <w:pStyle w:val="TableHead"/>
            </w:pPr>
            <w:r>
              <w:t>Card.</w:t>
            </w:r>
          </w:p>
        </w:tc>
        <w:tc>
          <w:tcPr>
            <w:tcW w:w="1152" w:type="dxa"/>
            <w:shd w:val="clear" w:color="auto" w:fill="E6E6E6"/>
            <w:noWrap/>
          </w:tcPr>
          <w:p w14:paraId="24ED3776" w14:textId="77777777" w:rsidR="008D0E3F" w:rsidRDefault="007471AD">
            <w:pPr>
              <w:pStyle w:val="TableHead"/>
            </w:pPr>
            <w:r>
              <w:t>Verb</w:t>
            </w:r>
          </w:p>
        </w:tc>
        <w:tc>
          <w:tcPr>
            <w:tcW w:w="864" w:type="dxa"/>
            <w:shd w:val="clear" w:color="auto" w:fill="E6E6E6"/>
            <w:noWrap/>
          </w:tcPr>
          <w:p w14:paraId="3B757505" w14:textId="77777777" w:rsidR="008D0E3F" w:rsidRDefault="007471AD">
            <w:pPr>
              <w:pStyle w:val="TableHead"/>
            </w:pPr>
            <w:r>
              <w:t>Data Type</w:t>
            </w:r>
          </w:p>
        </w:tc>
        <w:tc>
          <w:tcPr>
            <w:tcW w:w="864" w:type="dxa"/>
            <w:shd w:val="clear" w:color="auto" w:fill="E6E6E6"/>
            <w:noWrap/>
          </w:tcPr>
          <w:p w14:paraId="241721C7" w14:textId="77777777" w:rsidR="008D0E3F" w:rsidRDefault="007471AD">
            <w:pPr>
              <w:pStyle w:val="TableHead"/>
            </w:pPr>
            <w:r>
              <w:t>CONF#</w:t>
            </w:r>
          </w:p>
        </w:tc>
        <w:tc>
          <w:tcPr>
            <w:tcW w:w="864" w:type="dxa"/>
            <w:shd w:val="clear" w:color="auto" w:fill="E6E6E6"/>
            <w:noWrap/>
          </w:tcPr>
          <w:p w14:paraId="2677846B" w14:textId="77777777" w:rsidR="008D0E3F" w:rsidRDefault="007471AD">
            <w:pPr>
              <w:pStyle w:val="TableHead"/>
            </w:pPr>
            <w:r>
              <w:t>Value</w:t>
            </w:r>
          </w:p>
        </w:tc>
      </w:tr>
      <w:tr w:rsidR="008D0E3F" w14:paraId="419A95E9" w14:textId="77777777">
        <w:trPr>
          <w:jc w:val="center"/>
        </w:trPr>
        <w:tc>
          <w:tcPr>
            <w:tcW w:w="10160" w:type="dxa"/>
            <w:gridSpan w:val="6"/>
          </w:tcPr>
          <w:p w14:paraId="293DC425" w14:textId="77777777" w:rsidR="008D0E3F" w:rsidRDefault="007471AD">
            <w:pPr>
              <w:pStyle w:val="TableText"/>
            </w:pPr>
            <w:r>
              <w:t>observation (identifier: urn:hl7ii:2.16.840.1.113883.10.20.22.4.301:2019-06-21)</w:t>
            </w:r>
          </w:p>
        </w:tc>
      </w:tr>
      <w:tr w:rsidR="008D0E3F" w14:paraId="6B2A92C5" w14:textId="77777777">
        <w:trPr>
          <w:jc w:val="center"/>
        </w:trPr>
        <w:tc>
          <w:tcPr>
            <w:tcW w:w="3345" w:type="dxa"/>
          </w:tcPr>
          <w:p w14:paraId="6275D6A5" w14:textId="77777777" w:rsidR="008D0E3F" w:rsidRDefault="007471AD">
            <w:pPr>
              <w:pStyle w:val="TableText"/>
            </w:pPr>
            <w:r>
              <w:tab/>
              <w:t>templateId</w:t>
            </w:r>
          </w:p>
        </w:tc>
        <w:tc>
          <w:tcPr>
            <w:tcW w:w="720" w:type="dxa"/>
          </w:tcPr>
          <w:p w14:paraId="5DB87153" w14:textId="77777777" w:rsidR="008D0E3F" w:rsidRDefault="007471AD">
            <w:pPr>
              <w:pStyle w:val="TableText"/>
            </w:pPr>
            <w:r>
              <w:t>1..1</w:t>
            </w:r>
          </w:p>
        </w:tc>
        <w:tc>
          <w:tcPr>
            <w:tcW w:w="1152" w:type="dxa"/>
          </w:tcPr>
          <w:p w14:paraId="07E060E3" w14:textId="77777777" w:rsidR="008D0E3F" w:rsidRDefault="007471AD">
            <w:pPr>
              <w:pStyle w:val="TableText"/>
            </w:pPr>
            <w:r>
              <w:t>SHALL</w:t>
            </w:r>
          </w:p>
        </w:tc>
        <w:tc>
          <w:tcPr>
            <w:tcW w:w="864" w:type="dxa"/>
          </w:tcPr>
          <w:p w14:paraId="45F18EE0" w14:textId="77777777" w:rsidR="008D0E3F" w:rsidRDefault="008D0E3F">
            <w:pPr>
              <w:pStyle w:val="TableText"/>
            </w:pPr>
          </w:p>
        </w:tc>
        <w:tc>
          <w:tcPr>
            <w:tcW w:w="1104" w:type="dxa"/>
          </w:tcPr>
          <w:p w14:paraId="5F02F9DF" w14:textId="22C90F17" w:rsidR="008D0E3F" w:rsidRDefault="000D227F">
            <w:pPr>
              <w:pStyle w:val="TableText"/>
            </w:pPr>
            <w:hyperlink w:anchor="C_4437-3403">
              <w:r w:rsidR="007471AD">
                <w:rPr>
                  <w:rStyle w:val="HyperlinkText9pt"/>
                </w:rPr>
                <w:t>4437-3403</w:t>
              </w:r>
            </w:hyperlink>
          </w:p>
        </w:tc>
        <w:tc>
          <w:tcPr>
            <w:tcW w:w="2975" w:type="dxa"/>
          </w:tcPr>
          <w:p w14:paraId="1038B954" w14:textId="77777777" w:rsidR="008D0E3F" w:rsidRDefault="008D0E3F">
            <w:pPr>
              <w:pStyle w:val="TableText"/>
            </w:pPr>
          </w:p>
        </w:tc>
      </w:tr>
      <w:tr w:rsidR="008D0E3F" w14:paraId="6793D3C0" w14:textId="77777777">
        <w:trPr>
          <w:jc w:val="center"/>
        </w:trPr>
        <w:tc>
          <w:tcPr>
            <w:tcW w:w="3345" w:type="dxa"/>
          </w:tcPr>
          <w:p w14:paraId="5B4D85CD" w14:textId="77777777" w:rsidR="008D0E3F" w:rsidRDefault="007471AD">
            <w:pPr>
              <w:pStyle w:val="TableText"/>
            </w:pPr>
            <w:r>
              <w:tab/>
            </w:r>
            <w:r>
              <w:tab/>
              <w:t>@root</w:t>
            </w:r>
          </w:p>
        </w:tc>
        <w:tc>
          <w:tcPr>
            <w:tcW w:w="720" w:type="dxa"/>
          </w:tcPr>
          <w:p w14:paraId="4812FB97" w14:textId="77777777" w:rsidR="008D0E3F" w:rsidRDefault="007471AD">
            <w:pPr>
              <w:pStyle w:val="TableText"/>
            </w:pPr>
            <w:r>
              <w:t>1..1</w:t>
            </w:r>
          </w:p>
        </w:tc>
        <w:tc>
          <w:tcPr>
            <w:tcW w:w="1152" w:type="dxa"/>
          </w:tcPr>
          <w:p w14:paraId="1B4A9BD6" w14:textId="77777777" w:rsidR="008D0E3F" w:rsidRDefault="007471AD">
            <w:pPr>
              <w:pStyle w:val="TableText"/>
            </w:pPr>
            <w:r>
              <w:t>SHALL</w:t>
            </w:r>
          </w:p>
        </w:tc>
        <w:tc>
          <w:tcPr>
            <w:tcW w:w="864" w:type="dxa"/>
          </w:tcPr>
          <w:p w14:paraId="18491B44" w14:textId="77777777" w:rsidR="008D0E3F" w:rsidRDefault="008D0E3F">
            <w:pPr>
              <w:pStyle w:val="TableText"/>
            </w:pPr>
          </w:p>
        </w:tc>
        <w:tc>
          <w:tcPr>
            <w:tcW w:w="1104" w:type="dxa"/>
          </w:tcPr>
          <w:p w14:paraId="47A7ADDC" w14:textId="1654B994" w:rsidR="008D0E3F" w:rsidRDefault="000D227F">
            <w:pPr>
              <w:pStyle w:val="TableText"/>
            </w:pPr>
            <w:hyperlink w:anchor="C_4437-3405">
              <w:r w:rsidR="007471AD">
                <w:rPr>
                  <w:rStyle w:val="HyperlinkText9pt"/>
                </w:rPr>
                <w:t>4437-3405</w:t>
              </w:r>
            </w:hyperlink>
          </w:p>
        </w:tc>
        <w:tc>
          <w:tcPr>
            <w:tcW w:w="2975" w:type="dxa"/>
          </w:tcPr>
          <w:p w14:paraId="06C5A692" w14:textId="77777777" w:rsidR="008D0E3F" w:rsidRDefault="007471AD">
            <w:pPr>
              <w:pStyle w:val="TableText"/>
            </w:pPr>
            <w:r>
              <w:t>2.16.840.1.113883.10.20.22.4.301</w:t>
            </w:r>
          </w:p>
        </w:tc>
      </w:tr>
      <w:tr w:rsidR="008D0E3F" w14:paraId="1EE86C63" w14:textId="77777777">
        <w:trPr>
          <w:jc w:val="center"/>
        </w:trPr>
        <w:tc>
          <w:tcPr>
            <w:tcW w:w="3345" w:type="dxa"/>
          </w:tcPr>
          <w:p w14:paraId="2D2F6D1B" w14:textId="77777777" w:rsidR="008D0E3F" w:rsidRDefault="007471AD">
            <w:pPr>
              <w:pStyle w:val="TableText"/>
            </w:pPr>
            <w:r>
              <w:tab/>
            </w:r>
            <w:r>
              <w:tab/>
              <w:t>@extension</w:t>
            </w:r>
          </w:p>
        </w:tc>
        <w:tc>
          <w:tcPr>
            <w:tcW w:w="720" w:type="dxa"/>
          </w:tcPr>
          <w:p w14:paraId="0F795E0F" w14:textId="77777777" w:rsidR="008D0E3F" w:rsidRDefault="007471AD">
            <w:pPr>
              <w:pStyle w:val="TableText"/>
            </w:pPr>
            <w:r>
              <w:t>1..1</w:t>
            </w:r>
          </w:p>
        </w:tc>
        <w:tc>
          <w:tcPr>
            <w:tcW w:w="1152" w:type="dxa"/>
          </w:tcPr>
          <w:p w14:paraId="3E1A103C" w14:textId="77777777" w:rsidR="008D0E3F" w:rsidRDefault="007471AD">
            <w:pPr>
              <w:pStyle w:val="TableText"/>
            </w:pPr>
            <w:r>
              <w:t>SHALL</w:t>
            </w:r>
          </w:p>
        </w:tc>
        <w:tc>
          <w:tcPr>
            <w:tcW w:w="864" w:type="dxa"/>
          </w:tcPr>
          <w:p w14:paraId="08ED9CC6" w14:textId="77777777" w:rsidR="008D0E3F" w:rsidRDefault="008D0E3F">
            <w:pPr>
              <w:pStyle w:val="TableText"/>
            </w:pPr>
          </w:p>
        </w:tc>
        <w:tc>
          <w:tcPr>
            <w:tcW w:w="1104" w:type="dxa"/>
          </w:tcPr>
          <w:p w14:paraId="1EA41CA4" w14:textId="4B601C89" w:rsidR="008D0E3F" w:rsidRDefault="000D227F">
            <w:pPr>
              <w:pStyle w:val="TableText"/>
            </w:pPr>
            <w:hyperlink w:anchor="C_4437-3406">
              <w:r w:rsidR="007471AD">
                <w:rPr>
                  <w:rStyle w:val="HyperlinkText9pt"/>
                </w:rPr>
                <w:t>4437-3406</w:t>
              </w:r>
            </w:hyperlink>
          </w:p>
        </w:tc>
        <w:tc>
          <w:tcPr>
            <w:tcW w:w="2975" w:type="dxa"/>
          </w:tcPr>
          <w:p w14:paraId="18EB88B6" w14:textId="77777777" w:rsidR="008D0E3F" w:rsidRDefault="007471AD">
            <w:pPr>
              <w:pStyle w:val="TableText"/>
            </w:pPr>
            <w:r>
              <w:t>2019-06-21</w:t>
            </w:r>
          </w:p>
        </w:tc>
      </w:tr>
      <w:tr w:rsidR="008D0E3F" w14:paraId="75EF5BCC" w14:textId="77777777">
        <w:trPr>
          <w:jc w:val="center"/>
        </w:trPr>
        <w:tc>
          <w:tcPr>
            <w:tcW w:w="3345" w:type="dxa"/>
          </w:tcPr>
          <w:p w14:paraId="5592C344" w14:textId="77777777" w:rsidR="008D0E3F" w:rsidRDefault="007471AD">
            <w:pPr>
              <w:pStyle w:val="TableText"/>
            </w:pPr>
            <w:r>
              <w:tab/>
              <w:t>code</w:t>
            </w:r>
          </w:p>
        </w:tc>
        <w:tc>
          <w:tcPr>
            <w:tcW w:w="720" w:type="dxa"/>
          </w:tcPr>
          <w:p w14:paraId="7A59F578" w14:textId="77777777" w:rsidR="008D0E3F" w:rsidRDefault="007471AD">
            <w:pPr>
              <w:pStyle w:val="TableText"/>
            </w:pPr>
            <w:r>
              <w:t>1..1</w:t>
            </w:r>
          </w:p>
        </w:tc>
        <w:tc>
          <w:tcPr>
            <w:tcW w:w="1152" w:type="dxa"/>
          </w:tcPr>
          <w:p w14:paraId="682B00C4" w14:textId="77777777" w:rsidR="008D0E3F" w:rsidRDefault="007471AD">
            <w:pPr>
              <w:pStyle w:val="TableText"/>
            </w:pPr>
            <w:r>
              <w:t>SHALL</w:t>
            </w:r>
          </w:p>
        </w:tc>
        <w:tc>
          <w:tcPr>
            <w:tcW w:w="864" w:type="dxa"/>
          </w:tcPr>
          <w:p w14:paraId="54C948ED" w14:textId="77777777" w:rsidR="008D0E3F" w:rsidRDefault="008D0E3F">
            <w:pPr>
              <w:pStyle w:val="TableText"/>
            </w:pPr>
          </w:p>
        </w:tc>
        <w:tc>
          <w:tcPr>
            <w:tcW w:w="1104" w:type="dxa"/>
          </w:tcPr>
          <w:p w14:paraId="48FF9140" w14:textId="41338F55" w:rsidR="008D0E3F" w:rsidRDefault="000D227F">
            <w:pPr>
              <w:pStyle w:val="TableText"/>
            </w:pPr>
            <w:hyperlink w:anchor="C_4437-3404">
              <w:r w:rsidR="007471AD">
                <w:rPr>
                  <w:rStyle w:val="HyperlinkText9pt"/>
                </w:rPr>
                <w:t>4437-3404</w:t>
              </w:r>
            </w:hyperlink>
          </w:p>
        </w:tc>
        <w:tc>
          <w:tcPr>
            <w:tcW w:w="2975" w:type="dxa"/>
          </w:tcPr>
          <w:p w14:paraId="0F742656" w14:textId="77777777" w:rsidR="008D0E3F" w:rsidRDefault="008D0E3F">
            <w:pPr>
              <w:pStyle w:val="TableText"/>
            </w:pPr>
          </w:p>
        </w:tc>
      </w:tr>
      <w:tr w:rsidR="008D0E3F" w14:paraId="2565F0ED" w14:textId="77777777">
        <w:trPr>
          <w:jc w:val="center"/>
        </w:trPr>
        <w:tc>
          <w:tcPr>
            <w:tcW w:w="3345" w:type="dxa"/>
          </w:tcPr>
          <w:p w14:paraId="7AA1A7E7" w14:textId="77777777" w:rsidR="008D0E3F" w:rsidRDefault="007471AD">
            <w:pPr>
              <w:pStyle w:val="TableText"/>
            </w:pPr>
            <w:r>
              <w:tab/>
            </w:r>
            <w:r>
              <w:tab/>
              <w:t>@code</w:t>
            </w:r>
          </w:p>
        </w:tc>
        <w:tc>
          <w:tcPr>
            <w:tcW w:w="720" w:type="dxa"/>
          </w:tcPr>
          <w:p w14:paraId="26B3406E" w14:textId="77777777" w:rsidR="008D0E3F" w:rsidRDefault="007471AD">
            <w:pPr>
              <w:pStyle w:val="TableText"/>
            </w:pPr>
            <w:r>
              <w:t>1..1</w:t>
            </w:r>
          </w:p>
        </w:tc>
        <w:tc>
          <w:tcPr>
            <w:tcW w:w="1152" w:type="dxa"/>
          </w:tcPr>
          <w:p w14:paraId="45BB8B03" w14:textId="77777777" w:rsidR="008D0E3F" w:rsidRDefault="007471AD">
            <w:pPr>
              <w:pStyle w:val="TableText"/>
            </w:pPr>
            <w:r>
              <w:t>SHALL</w:t>
            </w:r>
          </w:p>
        </w:tc>
        <w:tc>
          <w:tcPr>
            <w:tcW w:w="864" w:type="dxa"/>
          </w:tcPr>
          <w:p w14:paraId="46D0BDC4" w14:textId="77777777" w:rsidR="008D0E3F" w:rsidRDefault="008D0E3F">
            <w:pPr>
              <w:pStyle w:val="TableText"/>
            </w:pPr>
          </w:p>
        </w:tc>
        <w:tc>
          <w:tcPr>
            <w:tcW w:w="1104" w:type="dxa"/>
          </w:tcPr>
          <w:p w14:paraId="510CF393" w14:textId="720E885E" w:rsidR="008D0E3F" w:rsidRDefault="000D227F">
            <w:pPr>
              <w:pStyle w:val="TableText"/>
            </w:pPr>
            <w:hyperlink w:anchor="C_4437-3407">
              <w:r w:rsidR="007471AD">
                <w:rPr>
                  <w:rStyle w:val="HyperlinkText9pt"/>
                </w:rPr>
                <w:t>4437-3407</w:t>
              </w:r>
            </w:hyperlink>
          </w:p>
        </w:tc>
        <w:tc>
          <w:tcPr>
            <w:tcW w:w="2975" w:type="dxa"/>
          </w:tcPr>
          <w:p w14:paraId="78E93367" w14:textId="77777777" w:rsidR="008D0E3F" w:rsidRDefault="007471AD">
            <w:pPr>
              <w:pStyle w:val="TableText"/>
            </w:pPr>
            <w:r>
              <w:t>urn:oid:2.16.840.1.113883.3.26.1.1 (NCI Thesaurus (NCIt)) = C71898</w:t>
            </w:r>
          </w:p>
        </w:tc>
      </w:tr>
      <w:tr w:rsidR="008D0E3F" w14:paraId="5B55E372" w14:textId="77777777">
        <w:trPr>
          <w:jc w:val="center"/>
        </w:trPr>
        <w:tc>
          <w:tcPr>
            <w:tcW w:w="3345" w:type="dxa"/>
          </w:tcPr>
          <w:p w14:paraId="52D88D56" w14:textId="77777777" w:rsidR="008D0E3F" w:rsidRDefault="007471AD">
            <w:pPr>
              <w:pStyle w:val="TableText"/>
            </w:pPr>
            <w:r>
              <w:tab/>
            </w:r>
            <w:r>
              <w:tab/>
              <w:t>@codeSystem</w:t>
            </w:r>
          </w:p>
        </w:tc>
        <w:tc>
          <w:tcPr>
            <w:tcW w:w="720" w:type="dxa"/>
          </w:tcPr>
          <w:p w14:paraId="58B302E5" w14:textId="77777777" w:rsidR="008D0E3F" w:rsidRDefault="007471AD">
            <w:pPr>
              <w:pStyle w:val="TableText"/>
            </w:pPr>
            <w:r>
              <w:t>1..1</w:t>
            </w:r>
          </w:p>
        </w:tc>
        <w:tc>
          <w:tcPr>
            <w:tcW w:w="1152" w:type="dxa"/>
          </w:tcPr>
          <w:p w14:paraId="6682DF2F" w14:textId="77777777" w:rsidR="008D0E3F" w:rsidRDefault="007471AD">
            <w:pPr>
              <w:pStyle w:val="TableText"/>
            </w:pPr>
            <w:r>
              <w:t>SHALL</w:t>
            </w:r>
          </w:p>
        </w:tc>
        <w:tc>
          <w:tcPr>
            <w:tcW w:w="864" w:type="dxa"/>
          </w:tcPr>
          <w:p w14:paraId="45B8FFAA" w14:textId="77777777" w:rsidR="008D0E3F" w:rsidRDefault="008D0E3F">
            <w:pPr>
              <w:pStyle w:val="TableText"/>
            </w:pPr>
          </w:p>
        </w:tc>
        <w:tc>
          <w:tcPr>
            <w:tcW w:w="1104" w:type="dxa"/>
          </w:tcPr>
          <w:p w14:paraId="653504AE" w14:textId="32926BD8" w:rsidR="008D0E3F" w:rsidRDefault="000D227F">
            <w:pPr>
              <w:pStyle w:val="TableText"/>
            </w:pPr>
            <w:hyperlink w:anchor="C_4437-3408">
              <w:r w:rsidR="007471AD">
                <w:rPr>
                  <w:rStyle w:val="HyperlinkText9pt"/>
                </w:rPr>
                <w:t>4437-3408</w:t>
              </w:r>
            </w:hyperlink>
          </w:p>
        </w:tc>
        <w:tc>
          <w:tcPr>
            <w:tcW w:w="2975" w:type="dxa"/>
          </w:tcPr>
          <w:p w14:paraId="3E0184F1" w14:textId="77777777" w:rsidR="008D0E3F" w:rsidRDefault="007471AD">
            <w:pPr>
              <w:pStyle w:val="TableText"/>
            </w:pPr>
            <w:r>
              <w:t>2.16.840.1.113883.3.26.1.1</w:t>
            </w:r>
          </w:p>
        </w:tc>
      </w:tr>
      <w:tr w:rsidR="008D0E3F" w14:paraId="7D22D5C2" w14:textId="77777777">
        <w:trPr>
          <w:jc w:val="center"/>
        </w:trPr>
        <w:tc>
          <w:tcPr>
            <w:tcW w:w="3345" w:type="dxa"/>
          </w:tcPr>
          <w:p w14:paraId="09037AB6" w14:textId="77777777" w:rsidR="008D0E3F" w:rsidRDefault="007471AD">
            <w:pPr>
              <w:pStyle w:val="TableText"/>
            </w:pPr>
            <w:r>
              <w:tab/>
            </w:r>
            <w:r>
              <w:tab/>
              <w:t>@codeSystemName</w:t>
            </w:r>
          </w:p>
        </w:tc>
        <w:tc>
          <w:tcPr>
            <w:tcW w:w="720" w:type="dxa"/>
          </w:tcPr>
          <w:p w14:paraId="658759FA" w14:textId="77777777" w:rsidR="008D0E3F" w:rsidRDefault="007471AD">
            <w:pPr>
              <w:pStyle w:val="TableText"/>
            </w:pPr>
            <w:r>
              <w:t>0..1</w:t>
            </w:r>
          </w:p>
        </w:tc>
        <w:tc>
          <w:tcPr>
            <w:tcW w:w="1152" w:type="dxa"/>
          </w:tcPr>
          <w:p w14:paraId="1493BF10" w14:textId="77777777" w:rsidR="008D0E3F" w:rsidRDefault="007471AD">
            <w:pPr>
              <w:pStyle w:val="TableText"/>
            </w:pPr>
            <w:r>
              <w:t>MAY</w:t>
            </w:r>
          </w:p>
        </w:tc>
        <w:tc>
          <w:tcPr>
            <w:tcW w:w="864" w:type="dxa"/>
          </w:tcPr>
          <w:p w14:paraId="03158A3B" w14:textId="77777777" w:rsidR="008D0E3F" w:rsidRDefault="008D0E3F">
            <w:pPr>
              <w:pStyle w:val="TableText"/>
            </w:pPr>
          </w:p>
        </w:tc>
        <w:tc>
          <w:tcPr>
            <w:tcW w:w="1104" w:type="dxa"/>
          </w:tcPr>
          <w:p w14:paraId="6C649C7F" w14:textId="36401450" w:rsidR="008D0E3F" w:rsidRDefault="000D227F">
            <w:pPr>
              <w:pStyle w:val="TableText"/>
            </w:pPr>
            <w:hyperlink w:anchor="C_4437-3409">
              <w:r w:rsidR="007471AD">
                <w:rPr>
                  <w:rStyle w:val="HyperlinkText9pt"/>
                </w:rPr>
                <w:t>4437-3409</w:t>
              </w:r>
            </w:hyperlink>
          </w:p>
        </w:tc>
        <w:tc>
          <w:tcPr>
            <w:tcW w:w="2975" w:type="dxa"/>
          </w:tcPr>
          <w:p w14:paraId="6AD4B4A4" w14:textId="77777777" w:rsidR="008D0E3F" w:rsidRDefault="007471AD">
            <w:pPr>
              <w:pStyle w:val="TableText"/>
            </w:pPr>
            <w:r>
              <w:t>NCI Thesaurus</w:t>
            </w:r>
          </w:p>
        </w:tc>
      </w:tr>
      <w:tr w:rsidR="008D0E3F" w14:paraId="79F390C8" w14:textId="77777777">
        <w:trPr>
          <w:jc w:val="center"/>
        </w:trPr>
        <w:tc>
          <w:tcPr>
            <w:tcW w:w="3345" w:type="dxa"/>
          </w:tcPr>
          <w:p w14:paraId="3C6F801E" w14:textId="77777777" w:rsidR="008D0E3F" w:rsidRDefault="007471AD">
            <w:pPr>
              <w:pStyle w:val="TableText"/>
            </w:pPr>
            <w:r>
              <w:tab/>
            </w:r>
            <w:r>
              <w:tab/>
              <w:t>@displayName</w:t>
            </w:r>
          </w:p>
        </w:tc>
        <w:tc>
          <w:tcPr>
            <w:tcW w:w="720" w:type="dxa"/>
          </w:tcPr>
          <w:p w14:paraId="1C92D67E" w14:textId="77777777" w:rsidR="008D0E3F" w:rsidRDefault="007471AD">
            <w:pPr>
              <w:pStyle w:val="TableText"/>
            </w:pPr>
            <w:r>
              <w:t>0..1</w:t>
            </w:r>
          </w:p>
        </w:tc>
        <w:tc>
          <w:tcPr>
            <w:tcW w:w="1152" w:type="dxa"/>
          </w:tcPr>
          <w:p w14:paraId="483B6036" w14:textId="77777777" w:rsidR="008D0E3F" w:rsidRDefault="007471AD">
            <w:pPr>
              <w:pStyle w:val="TableText"/>
            </w:pPr>
            <w:r>
              <w:t>MAY</w:t>
            </w:r>
          </w:p>
        </w:tc>
        <w:tc>
          <w:tcPr>
            <w:tcW w:w="864" w:type="dxa"/>
          </w:tcPr>
          <w:p w14:paraId="28E6D98D" w14:textId="77777777" w:rsidR="008D0E3F" w:rsidRDefault="008D0E3F">
            <w:pPr>
              <w:pStyle w:val="TableText"/>
            </w:pPr>
          </w:p>
        </w:tc>
        <w:tc>
          <w:tcPr>
            <w:tcW w:w="1104" w:type="dxa"/>
          </w:tcPr>
          <w:p w14:paraId="3B34B936" w14:textId="5358088B" w:rsidR="008D0E3F" w:rsidRDefault="000D227F">
            <w:pPr>
              <w:pStyle w:val="TableText"/>
            </w:pPr>
            <w:hyperlink w:anchor="C_4437-3410">
              <w:r w:rsidR="007471AD">
                <w:rPr>
                  <w:rStyle w:val="HyperlinkText9pt"/>
                </w:rPr>
                <w:t>4437-3410</w:t>
              </w:r>
            </w:hyperlink>
          </w:p>
        </w:tc>
        <w:tc>
          <w:tcPr>
            <w:tcW w:w="2975" w:type="dxa"/>
          </w:tcPr>
          <w:p w14:paraId="70B20EED" w14:textId="77777777" w:rsidR="008D0E3F" w:rsidRDefault="007471AD">
            <w:pPr>
              <w:pStyle w:val="TableText"/>
            </w:pPr>
            <w:r>
              <w:t>Brand Name</w:t>
            </w:r>
          </w:p>
        </w:tc>
      </w:tr>
      <w:tr w:rsidR="008D0E3F" w14:paraId="0EA91266" w14:textId="77777777">
        <w:trPr>
          <w:jc w:val="center"/>
        </w:trPr>
        <w:tc>
          <w:tcPr>
            <w:tcW w:w="3345" w:type="dxa"/>
          </w:tcPr>
          <w:p w14:paraId="10063E12" w14:textId="77777777" w:rsidR="008D0E3F" w:rsidRDefault="007471AD">
            <w:pPr>
              <w:pStyle w:val="TableText"/>
            </w:pPr>
            <w:r>
              <w:tab/>
              <w:t>value</w:t>
            </w:r>
          </w:p>
        </w:tc>
        <w:tc>
          <w:tcPr>
            <w:tcW w:w="720" w:type="dxa"/>
          </w:tcPr>
          <w:p w14:paraId="5A88044A" w14:textId="77777777" w:rsidR="008D0E3F" w:rsidRDefault="007471AD">
            <w:pPr>
              <w:pStyle w:val="TableText"/>
            </w:pPr>
            <w:r>
              <w:t>1..1</w:t>
            </w:r>
          </w:p>
        </w:tc>
        <w:tc>
          <w:tcPr>
            <w:tcW w:w="1152" w:type="dxa"/>
          </w:tcPr>
          <w:p w14:paraId="2F197D3A" w14:textId="77777777" w:rsidR="008D0E3F" w:rsidRDefault="007471AD">
            <w:pPr>
              <w:pStyle w:val="TableText"/>
            </w:pPr>
            <w:r>
              <w:t>SHALL</w:t>
            </w:r>
          </w:p>
        </w:tc>
        <w:tc>
          <w:tcPr>
            <w:tcW w:w="864" w:type="dxa"/>
          </w:tcPr>
          <w:p w14:paraId="7FE5D496" w14:textId="77777777" w:rsidR="008D0E3F" w:rsidRDefault="007471AD">
            <w:pPr>
              <w:pStyle w:val="TableText"/>
            </w:pPr>
            <w:r>
              <w:t>ED</w:t>
            </w:r>
          </w:p>
        </w:tc>
        <w:tc>
          <w:tcPr>
            <w:tcW w:w="1104" w:type="dxa"/>
          </w:tcPr>
          <w:p w14:paraId="2F197960" w14:textId="734CA146" w:rsidR="008D0E3F" w:rsidRDefault="000D227F">
            <w:pPr>
              <w:pStyle w:val="TableText"/>
            </w:pPr>
            <w:hyperlink w:anchor="C_4437-3411">
              <w:r w:rsidR="007471AD">
                <w:rPr>
                  <w:rStyle w:val="HyperlinkText9pt"/>
                </w:rPr>
                <w:t>4437-3411</w:t>
              </w:r>
            </w:hyperlink>
          </w:p>
        </w:tc>
        <w:tc>
          <w:tcPr>
            <w:tcW w:w="2975" w:type="dxa"/>
          </w:tcPr>
          <w:p w14:paraId="7F522D84" w14:textId="77777777" w:rsidR="008D0E3F" w:rsidRDefault="008D0E3F">
            <w:pPr>
              <w:pStyle w:val="TableText"/>
            </w:pPr>
          </w:p>
        </w:tc>
      </w:tr>
    </w:tbl>
    <w:p w14:paraId="073386D5" w14:textId="77777777" w:rsidR="008D0E3F" w:rsidRDefault="008D0E3F">
      <w:pPr>
        <w:pStyle w:val="BodyText"/>
      </w:pPr>
    </w:p>
    <w:p w14:paraId="5EC8608F" w14:textId="77777777" w:rsidR="008D0E3F" w:rsidRDefault="007471AD">
      <w:pPr>
        <w:numPr>
          <w:ilvl w:val="0"/>
          <w:numId w:val="11"/>
        </w:numPr>
      </w:pPr>
      <w:r>
        <w:rPr>
          <w:rStyle w:val="keyword"/>
        </w:rPr>
        <w:t>SHALL</w:t>
      </w:r>
      <w:r>
        <w:t xml:space="preserve"> contain exactly one [</w:t>
      </w:r>
      <w:proofErr w:type="gramStart"/>
      <w:r>
        <w:t>1..</w:t>
      </w:r>
      <w:proofErr w:type="gramEnd"/>
      <w:r>
        <w:t xml:space="preserve">1] </w:t>
      </w:r>
      <w:proofErr w:type="spellStart"/>
      <w:r>
        <w:rPr>
          <w:rStyle w:val="XMLnameBold"/>
        </w:rPr>
        <w:t>templateId</w:t>
      </w:r>
      <w:bookmarkStart w:id="289" w:name="C_4437-3403"/>
      <w:proofErr w:type="spellEnd"/>
      <w:r>
        <w:t xml:space="preserve"> (CONF:4437-3403)</w:t>
      </w:r>
      <w:bookmarkEnd w:id="289"/>
      <w:r>
        <w:t>.</w:t>
      </w:r>
    </w:p>
    <w:p w14:paraId="482D3D38" w14:textId="77777777" w:rsidR="008D0E3F" w:rsidRDefault="007471AD">
      <w:pPr>
        <w:numPr>
          <w:ilvl w:val="1"/>
          <w:numId w:val="11"/>
        </w:numPr>
      </w:pPr>
      <w:r>
        <w:t xml:space="preserve">This </w:t>
      </w:r>
      <w:proofErr w:type="spellStart"/>
      <w:r>
        <w:t>templateId</w:t>
      </w:r>
      <w:proofErr w:type="spellEnd"/>
      <w:r>
        <w:t xml:space="preserve"> </w:t>
      </w:r>
      <w:r>
        <w:rPr>
          <w:rStyle w:val="keyword"/>
        </w:rPr>
        <w:t>SHALL</w:t>
      </w:r>
      <w:r>
        <w:t xml:space="preserve"> contain exactly one [</w:t>
      </w:r>
      <w:proofErr w:type="gramStart"/>
      <w:r>
        <w:t>1..</w:t>
      </w:r>
      <w:proofErr w:type="gramEnd"/>
      <w:r>
        <w:t xml:space="preserve">1] </w:t>
      </w:r>
      <w:r>
        <w:rPr>
          <w:rStyle w:val="XMLnameBold"/>
        </w:rPr>
        <w:t>@root</w:t>
      </w:r>
      <w:r>
        <w:t>=</w:t>
      </w:r>
      <w:r>
        <w:rPr>
          <w:rStyle w:val="XMLname"/>
        </w:rPr>
        <w:t>"2.16.840.1.113883.10.20.22.4.301"</w:t>
      </w:r>
      <w:bookmarkStart w:id="290" w:name="C_4437-3405"/>
      <w:r>
        <w:t xml:space="preserve"> (CONF:4437-3405)</w:t>
      </w:r>
      <w:bookmarkEnd w:id="290"/>
      <w:r>
        <w:t>.</w:t>
      </w:r>
      <w:r>
        <w:br/>
        <w:t xml:space="preserve">Note: template </w:t>
      </w:r>
      <w:proofErr w:type="spellStart"/>
      <w:r>
        <w:t>oid</w:t>
      </w:r>
      <w:proofErr w:type="spellEnd"/>
    </w:p>
    <w:p w14:paraId="0A925D12" w14:textId="77777777" w:rsidR="008D0E3F" w:rsidRDefault="007471AD">
      <w:pPr>
        <w:pStyle w:val="BodyText"/>
        <w:spacing w:before="120"/>
      </w:pPr>
      <w:r>
        <w:lastRenderedPageBreak/>
        <w:t>Revision from "2018-05-01".</w:t>
      </w:r>
    </w:p>
    <w:p w14:paraId="2C093935" w14:textId="77777777" w:rsidR="008D0E3F" w:rsidRDefault="007471AD">
      <w:pPr>
        <w:numPr>
          <w:ilvl w:val="1"/>
          <w:numId w:val="11"/>
        </w:numPr>
      </w:pPr>
      <w:r>
        <w:t xml:space="preserve">This </w:t>
      </w:r>
      <w:proofErr w:type="spellStart"/>
      <w:r>
        <w:t>templateId</w:t>
      </w:r>
      <w:proofErr w:type="spellEnd"/>
      <w:r>
        <w:t xml:space="preserve"> </w:t>
      </w:r>
      <w:r>
        <w:rPr>
          <w:rStyle w:val="keyword"/>
        </w:rPr>
        <w:t>SHALL</w:t>
      </w:r>
      <w:r>
        <w:t xml:space="preserve"> contain exactly one [</w:t>
      </w:r>
      <w:proofErr w:type="gramStart"/>
      <w:r>
        <w:t>1..</w:t>
      </w:r>
      <w:proofErr w:type="gramEnd"/>
      <w:r>
        <w:t xml:space="preserve">1] </w:t>
      </w:r>
      <w:r>
        <w:rPr>
          <w:rStyle w:val="XMLnameBold"/>
        </w:rPr>
        <w:t>@extension</w:t>
      </w:r>
      <w:r>
        <w:t>=</w:t>
      </w:r>
      <w:r>
        <w:rPr>
          <w:rStyle w:val="XMLname"/>
        </w:rPr>
        <w:t>"2019-06-21"</w:t>
      </w:r>
      <w:bookmarkStart w:id="291" w:name="C_4437-3406"/>
      <w:r>
        <w:t xml:space="preserve"> (CONF:4437-3406)</w:t>
      </w:r>
      <w:bookmarkEnd w:id="291"/>
      <w:r>
        <w:t>.</w:t>
      </w:r>
    </w:p>
    <w:p w14:paraId="78E46C89" w14:textId="77777777" w:rsidR="008D0E3F" w:rsidRDefault="007471AD">
      <w:pPr>
        <w:numPr>
          <w:ilvl w:val="0"/>
          <w:numId w:val="11"/>
        </w:numPr>
      </w:pPr>
      <w:r>
        <w:rPr>
          <w:rStyle w:val="keyword"/>
        </w:rPr>
        <w:t>SHALL</w:t>
      </w:r>
      <w:r>
        <w:t xml:space="preserve"> contain exactly one [</w:t>
      </w:r>
      <w:proofErr w:type="gramStart"/>
      <w:r>
        <w:t>1..</w:t>
      </w:r>
      <w:proofErr w:type="gramEnd"/>
      <w:r>
        <w:t xml:space="preserve">1] </w:t>
      </w:r>
      <w:r>
        <w:rPr>
          <w:rStyle w:val="XMLnameBold"/>
        </w:rPr>
        <w:t>code</w:t>
      </w:r>
      <w:bookmarkStart w:id="292" w:name="C_4437-3404"/>
      <w:r>
        <w:t xml:space="preserve"> (CONF:4437-3404)</w:t>
      </w:r>
      <w:bookmarkEnd w:id="292"/>
      <w:r>
        <w:t>.</w:t>
      </w:r>
      <w:r>
        <w:br/>
        <w:t>Note: Code for "Device Brand Name"</w:t>
      </w:r>
    </w:p>
    <w:p w14:paraId="6E24AC24" w14:textId="77777777" w:rsidR="008D0E3F" w:rsidRDefault="007471AD">
      <w:pPr>
        <w:pStyle w:val="BodyText"/>
        <w:spacing w:before="120"/>
      </w:pPr>
      <w:r>
        <w:t xml:space="preserve">Code used to specify the </w:t>
      </w:r>
      <w:r>
        <w:rPr>
          <w:b/>
        </w:rPr>
        <w:t>Brand Name</w:t>
      </w:r>
      <w:r>
        <w:t>.</w:t>
      </w:r>
    </w:p>
    <w:p w14:paraId="0FECE255" w14:textId="77777777" w:rsidR="008D0E3F" w:rsidRDefault="007471AD">
      <w:pPr>
        <w:numPr>
          <w:ilvl w:val="1"/>
          <w:numId w:val="11"/>
        </w:numPr>
      </w:pPr>
      <w:r>
        <w:t xml:space="preserve">This code </w:t>
      </w:r>
      <w:r>
        <w:rPr>
          <w:rStyle w:val="keyword"/>
        </w:rPr>
        <w:t>SHALL</w:t>
      </w:r>
      <w:r>
        <w:t xml:space="preserve"> contain exactly one [</w:t>
      </w:r>
      <w:proofErr w:type="gramStart"/>
      <w:r>
        <w:t>1..</w:t>
      </w:r>
      <w:proofErr w:type="gramEnd"/>
      <w:r>
        <w:t xml:space="preserve">1] </w:t>
      </w:r>
      <w:r>
        <w:rPr>
          <w:rStyle w:val="XMLnameBold"/>
        </w:rPr>
        <w:t>@code</w:t>
      </w:r>
      <w:r>
        <w:t>=</w:t>
      </w:r>
      <w:r>
        <w:rPr>
          <w:rStyle w:val="XMLname"/>
        </w:rPr>
        <w:t>"C71898"</w:t>
      </w:r>
      <w:r>
        <w:t xml:space="preserve"> Brand Name (</w:t>
      </w:r>
      <w:proofErr w:type="spellStart"/>
      <w:r>
        <w:t>CodeSystem</w:t>
      </w:r>
      <w:proofErr w:type="spellEnd"/>
      <w:r>
        <w:t xml:space="preserve">: </w:t>
      </w:r>
      <w:r>
        <w:rPr>
          <w:rStyle w:val="XMLname"/>
        </w:rPr>
        <w:t>NCI Thesaurus (</w:t>
      </w:r>
      <w:proofErr w:type="spellStart"/>
      <w:r>
        <w:rPr>
          <w:rStyle w:val="XMLname"/>
        </w:rPr>
        <w:t>NCIt</w:t>
      </w:r>
      <w:proofErr w:type="spellEnd"/>
      <w:r>
        <w:rPr>
          <w:rStyle w:val="XMLname"/>
        </w:rPr>
        <w:t>) urn:oid:2.16.840.1.113883.3.26.1.1</w:t>
      </w:r>
      <w:r>
        <w:rPr>
          <w:rStyle w:val="keyword"/>
        </w:rPr>
        <w:t xml:space="preserve"> STATIC</w:t>
      </w:r>
      <w:r>
        <w:t>)</w:t>
      </w:r>
      <w:bookmarkStart w:id="293" w:name="C_4437-3407"/>
      <w:r>
        <w:t xml:space="preserve"> (CONF:4437-3407)</w:t>
      </w:r>
      <w:bookmarkEnd w:id="293"/>
      <w:r>
        <w:t>.</w:t>
      </w:r>
    </w:p>
    <w:p w14:paraId="0DB39719" w14:textId="77777777" w:rsidR="008D0E3F" w:rsidRDefault="007471AD">
      <w:pPr>
        <w:numPr>
          <w:ilvl w:val="1"/>
          <w:numId w:val="11"/>
        </w:numPr>
      </w:pPr>
      <w:r>
        <w:t xml:space="preserve">This code </w:t>
      </w:r>
      <w:r>
        <w:rPr>
          <w:rStyle w:val="keyword"/>
        </w:rPr>
        <w:t>SHALL</w:t>
      </w:r>
      <w:r>
        <w:t xml:space="preserve"> contain exactly one [</w:t>
      </w:r>
      <w:proofErr w:type="gramStart"/>
      <w:r>
        <w:t>1..</w:t>
      </w:r>
      <w:proofErr w:type="gramEnd"/>
      <w:r>
        <w:t xml:space="preserve">1] </w:t>
      </w:r>
      <w:r>
        <w:rPr>
          <w:rStyle w:val="XMLnameBold"/>
        </w:rPr>
        <w:t>@codeSystem</w:t>
      </w:r>
      <w:r>
        <w:t>=</w:t>
      </w:r>
      <w:r>
        <w:rPr>
          <w:rStyle w:val="XMLname"/>
        </w:rPr>
        <w:t>"2.16.840.1.113883.3.26.1.1"</w:t>
      </w:r>
      <w:bookmarkStart w:id="294" w:name="C_4437-3408"/>
      <w:r>
        <w:t xml:space="preserve"> (CONF:4437-3408)</w:t>
      </w:r>
      <w:bookmarkEnd w:id="294"/>
      <w:r>
        <w:t>.</w:t>
      </w:r>
    </w:p>
    <w:p w14:paraId="3DB840BF" w14:textId="77777777" w:rsidR="008D0E3F" w:rsidRDefault="007471AD">
      <w:pPr>
        <w:numPr>
          <w:ilvl w:val="1"/>
          <w:numId w:val="11"/>
        </w:numPr>
      </w:pPr>
      <w:r>
        <w:t xml:space="preserve">This code </w:t>
      </w:r>
      <w:r>
        <w:rPr>
          <w:rStyle w:val="keyword"/>
        </w:rPr>
        <w:t>MAY</w:t>
      </w:r>
      <w:r>
        <w:t xml:space="preserve"> contain zero or one [</w:t>
      </w:r>
      <w:proofErr w:type="gramStart"/>
      <w:r>
        <w:t>0..</w:t>
      </w:r>
      <w:proofErr w:type="gramEnd"/>
      <w:r>
        <w:t xml:space="preserve">1] </w:t>
      </w:r>
      <w:r>
        <w:rPr>
          <w:rStyle w:val="XMLnameBold"/>
        </w:rPr>
        <w:t>@codeSystemName</w:t>
      </w:r>
      <w:r>
        <w:t>=</w:t>
      </w:r>
      <w:r>
        <w:rPr>
          <w:rStyle w:val="XMLname"/>
        </w:rPr>
        <w:t>"NCI Thesaurus"</w:t>
      </w:r>
      <w:bookmarkStart w:id="295" w:name="C_4437-3409"/>
      <w:r>
        <w:t xml:space="preserve"> (CONF:4437-3409)</w:t>
      </w:r>
      <w:bookmarkEnd w:id="295"/>
      <w:r>
        <w:t>.</w:t>
      </w:r>
    </w:p>
    <w:p w14:paraId="6098AEBC" w14:textId="77777777" w:rsidR="008D0E3F" w:rsidRDefault="007471AD">
      <w:pPr>
        <w:numPr>
          <w:ilvl w:val="1"/>
          <w:numId w:val="11"/>
        </w:numPr>
      </w:pPr>
      <w:r>
        <w:t xml:space="preserve">This code </w:t>
      </w:r>
      <w:r>
        <w:rPr>
          <w:rStyle w:val="keyword"/>
        </w:rPr>
        <w:t>MAY</w:t>
      </w:r>
      <w:r>
        <w:t xml:space="preserve"> contain zero or one [</w:t>
      </w:r>
      <w:proofErr w:type="gramStart"/>
      <w:r>
        <w:t>0..</w:t>
      </w:r>
      <w:proofErr w:type="gramEnd"/>
      <w:r>
        <w:t xml:space="preserve">1] </w:t>
      </w:r>
      <w:r>
        <w:rPr>
          <w:rStyle w:val="XMLnameBold"/>
        </w:rPr>
        <w:t>@displayName</w:t>
      </w:r>
      <w:r>
        <w:t>=</w:t>
      </w:r>
      <w:r>
        <w:rPr>
          <w:rStyle w:val="XMLname"/>
        </w:rPr>
        <w:t>"Brand Name"</w:t>
      </w:r>
      <w:bookmarkStart w:id="296" w:name="C_4437-3410"/>
      <w:r>
        <w:t xml:space="preserve"> (CONF:4437-3410)</w:t>
      </w:r>
      <w:bookmarkEnd w:id="296"/>
      <w:r>
        <w:t>.</w:t>
      </w:r>
    </w:p>
    <w:p w14:paraId="5C7449D9" w14:textId="77777777" w:rsidR="008D0E3F" w:rsidRDefault="007471AD">
      <w:pPr>
        <w:pStyle w:val="BodyText"/>
        <w:spacing w:before="120"/>
      </w:pPr>
      <w:r>
        <w:t>The Brand Name can point to its corresponding narrative using the approach defined in CDA Release 2, section 4.3.5.1.</w:t>
      </w:r>
    </w:p>
    <w:p w14:paraId="7441E4B8" w14:textId="77777777" w:rsidR="008D0E3F" w:rsidRDefault="007471AD">
      <w:pPr>
        <w:numPr>
          <w:ilvl w:val="0"/>
          <w:numId w:val="11"/>
        </w:numPr>
      </w:pPr>
      <w:r>
        <w:rPr>
          <w:rStyle w:val="keyword"/>
        </w:rPr>
        <w:t>SHALL</w:t>
      </w:r>
      <w:r>
        <w:t xml:space="preserve"> contain exactly one [</w:t>
      </w:r>
      <w:proofErr w:type="gramStart"/>
      <w:r>
        <w:t>1..</w:t>
      </w:r>
      <w:proofErr w:type="gramEnd"/>
      <w:r>
        <w:t xml:space="preserve">1] </w:t>
      </w:r>
      <w:r>
        <w:rPr>
          <w:rStyle w:val="XMLnameBold"/>
        </w:rPr>
        <w:t>value</w:t>
      </w:r>
      <w:r>
        <w:t xml:space="preserve"> with @xsi:type="ED"</w:t>
      </w:r>
      <w:bookmarkStart w:id="297" w:name="C_4437-3411"/>
      <w:r>
        <w:t xml:space="preserve"> (CONF:4437-3411)</w:t>
      </w:r>
      <w:bookmarkEnd w:id="297"/>
      <w:r>
        <w:t>.</w:t>
      </w:r>
    </w:p>
    <w:p w14:paraId="1EF04D59" w14:textId="2782B554" w:rsidR="008D0E3F" w:rsidRDefault="007471AD">
      <w:pPr>
        <w:pStyle w:val="Caption"/>
        <w:ind w:left="130" w:right="115"/>
      </w:pPr>
      <w:bookmarkStart w:id="298" w:name="_Toc101451090"/>
      <w:bookmarkStart w:id="299" w:name="_Toc83395672"/>
      <w:r>
        <w:t xml:space="preserve">Figure </w:t>
      </w:r>
      <w:r>
        <w:fldChar w:fldCharType="begin"/>
      </w:r>
      <w:r>
        <w:instrText>SEQ Figure \* ARABIC</w:instrText>
      </w:r>
      <w:r>
        <w:fldChar w:fldCharType="separate"/>
      </w:r>
      <w:r>
        <w:t>2</w:t>
      </w:r>
      <w:r>
        <w:fldChar w:fldCharType="end"/>
      </w:r>
      <w:r>
        <w:t>: Brand Name Example</w:t>
      </w:r>
      <w:bookmarkEnd w:id="298"/>
      <w:bookmarkEnd w:id="299"/>
    </w:p>
    <w:p w14:paraId="03D41565" w14:textId="77777777" w:rsidR="008D0E3F" w:rsidRDefault="007471AD">
      <w:pPr>
        <w:pStyle w:val="Example"/>
        <w:ind w:left="130" w:right="115"/>
      </w:pPr>
      <w:r>
        <w:t xml:space="preserve"> </w:t>
      </w:r>
    </w:p>
    <w:p w14:paraId="7A4570CC" w14:textId="77777777" w:rsidR="008D0E3F" w:rsidRDefault="007471AD">
      <w:pPr>
        <w:pStyle w:val="Example"/>
        <w:ind w:left="130" w:right="115"/>
      </w:pPr>
      <w:r>
        <w:t xml:space="preserve">      </w:t>
      </w:r>
    </w:p>
    <w:p w14:paraId="55052949" w14:textId="77777777" w:rsidR="008D0E3F" w:rsidRDefault="007471AD">
      <w:pPr>
        <w:pStyle w:val="Example"/>
        <w:ind w:left="130" w:right="115"/>
      </w:pPr>
      <w:r>
        <w:t xml:space="preserve">&lt;observation </w:t>
      </w:r>
      <w:proofErr w:type="spellStart"/>
      <w:r>
        <w:t>classCode</w:t>
      </w:r>
      <w:proofErr w:type="spellEnd"/>
      <w:r>
        <w:t xml:space="preserve">="OBS" </w:t>
      </w:r>
      <w:proofErr w:type="spellStart"/>
      <w:r>
        <w:t>moodCode</w:t>
      </w:r>
      <w:proofErr w:type="spellEnd"/>
      <w:r>
        <w:t>="EVN"&gt;</w:t>
      </w:r>
    </w:p>
    <w:p w14:paraId="420DB401" w14:textId="77777777" w:rsidR="008D0E3F" w:rsidRDefault="007471AD">
      <w:pPr>
        <w:pStyle w:val="Example"/>
        <w:ind w:left="130" w:right="115"/>
      </w:pPr>
      <w:r>
        <w:t xml:space="preserve">    &lt;</w:t>
      </w:r>
      <w:proofErr w:type="spellStart"/>
      <w:r>
        <w:t>templateId</w:t>
      </w:r>
      <w:proofErr w:type="spellEnd"/>
      <w:r>
        <w:t xml:space="preserve"> root="2.16.840.1.113883.10.20.22.4.301" extension="2019-06-21"/&gt;</w:t>
      </w:r>
    </w:p>
    <w:p w14:paraId="22BF6614" w14:textId="77777777" w:rsidR="008D0E3F" w:rsidRDefault="007471AD">
      <w:pPr>
        <w:pStyle w:val="Example"/>
        <w:ind w:left="130" w:right="115"/>
      </w:pPr>
      <w:r>
        <w:t xml:space="preserve">    &lt;code code="C71898" displayName="Brand Name" </w:t>
      </w:r>
    </w:p>
    <w:p w14:paraId="23BBCD55" w14:textId="77777777" w:rsidR="008D0E3F" w:rsidRDefault="007471AD">
      <w:pPr>
        <w:pStyle w:val="Example"/>
        <w:ind w:left="130" w:right="115"/>
      </w:pPr>
      <w:r>
        <w:t xml:space="preserve">             </w:t>
      </w:r>
      <w:proofErr w:type="spellStart"/>
      <w:r>
        <w:t>codeSystem</w:t>
      </w:r>
      <w:proofErr w:type="spellEnd"/>
      <w:r>
        <w:t xml:space="preserve">="2.16.840.1.113883.3.26.1.1" </w:t>
      </w:r>
      <w:proofErr w:type="spellStart"/>
      <w:r>
        <w:t>codeSystemName</w:t>
      </w:r>
      <w:proofErr w:type="spellEnd"/>
      <w:r>
        <w:t>="NCI Thesaurus"/&gt;</w:t>
      </w:r>
    </w:p>
    <w:p w14:paraId="76C0F4F7" w14:textId="77777777" w:rsidR="008D0E3F" w:rsidRDefault="007471AD">
      <w:pPr>
        <w:pStyle w:val="Example"/>
        <w:ind w:left="130" w:right="115"/>
      </w:pPr>
      <w:r>
        <w:t xml:space="preserve">    &lt;value </w:t>
      </w:r>
      <w:proofErr w:type="spellStart"/>
      <w:proofErr w:type="gramStart"/>
      <w:r>
        <w:t>xsi:type</w:t>
      </w:r>
      <w:proofErr w:type="spellEnd"/>
      <w:proofErr w:type="gramEnd"/>
      <w:r>
        <w:t>="ED"&gt;</w:t>
      </w:r>
    </w:p>
    <w:p w14:paraId="6382A5AF" w14:textId="77777777" w:rsidR="008D0E3F" w:rsidRDefault="007471AD">
      <w:pPr>
        <w:pStyle w:val="Example"/>
        <w:ind w:left="130" w:right="115"/>
      </w:pPr>
      <w:r>
        <w:t xml:space="preserve">        &lt;reference value="#BrandName_1"/&gt;</w:t>
      </w:r>
    </w:p>
    <w:p w14:paraId="261B1174" w14:textId="77777777" w:rsidR="008D0E3F" w:rsidRDefault="007471AD">
      <w:pPr>
        <w:pStyle w:val="Example"/>
        <w:ind w:left="130" w:right="115"/>
      </w:pPr>
      <w:r>
        <w:t xml:space="preserve">    &lt;/value&gt;</w:t>
      </w:r>
    </w:p>
    <w:p w14:paraId="777951AD" w14:textId="77777777" w:rsidR="008D0E3F" w:rsidRDefault="007471AD">
      <w:pPr>
        <w:pStyle w:val="Example"/>
        <w:ind w:left="130" w:right="115"/>
      </w:pPr>
      <w:r>
        <w:t>&lt;/observation&gt;</w:t>
      </w:r>
    </w:p>
    <w:p w14:paraId="043F3F14" w14:textId="77777777" w:rsidR="008D0E3F" w:rsidRDefault="008D0E3F">
      <w:pPr>
        <w:pStyle w:val="BodyText"/>
      </w:pPr>
    </w:p>
    <w:p w14:paraId="0963A508" w14:textId="77777777" w:rsidR="008D0E3F" w:rsidRDefault="007471AD">
      <w:pPr>
        <w:pStyle w:val="Heading2nospace"/>
      </w:pPr>
      <w:bookmarkStart w:id="300" w:name="E_Catalog_Number_Observation"/>
      <w:bookmarkStart w:id="301" w:name="_Toc101451075"/>
      <w:bookmarkStart w:id="302" w:name="_Toc83395657"/>
      <w:r>
        <w:t>Catalog Number Observation</w:t>
      </w:r>
      <w:bookmarkEnd w:id="300"/>
      <w:bookmarkEnd w:id="301"/>
      <w:bookmarkEnd w:id="302"/>
    </w:p>
    <w:p w14:paraId="4EBED150" w14:textId="77777777" w:rsidR="008D0E3F" w:rsidRDefault="007471AD">
      <w:pPr>
        <w:pStyle w:val="BracketData"/>
      </w:pPr>
      <w:r>
        <w:t xml:space="preserve">[observation: identifier </w:t>
      </w:r>
      <w:proofErr w:type="gramStart"/>
      <w:r>
        <w:t>urn:hl</w:t>
      </w:r>
      <w:proofErr w:type="gramEnd"/>
      <w:r>
        <w:t>7ii:2.16.840.1.113883.10.20.22.4.302:2019-06-21 (open)]</w:t>
      </w:r>
    </w:p>
    <w:p w14:paraId="0970C6C1" w14:textId="1D2CCBEE" w:rsidR="008D0E3F" w:rsidRDefault="007471AD">
      <w:pPr>
        <w:pStyle w:val="Caption"/>
      </w:pPr>
      <w:bookmarkStart w:id="303" w:name="_Toc101451107"/>
      <w:bookmarkStart w:id="304" w:name="_Toc83395689"/>
      <w:r>
        <w:t xml:space="preserve">Table </w:t>
      </w:r>
      <w:r>
        <w:fldChar w:fldCharType="begin"/>
      </w:r>
      <w:r>
        <w:instrText>SEQ Table \* ARABIC</w:instrText>
      </w:r>
      <w:r>
        <w:fldChar w:fldCharType="separate"/>
      </w:r>
      <w:r>
        <w:t>5</w:t>
      </w:r>
      <w:r>
        <w:fldChar w:fldCharType="end"/>
      </w:r>
      <w:r>
        <w:t>: Catalog Number Observation Contexts</w:t>
      </w:r>
      <w:bookmarkEnd w:id="303"/>
      <w:bookmarkEnd w:id="304"/>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8D0E3F" w14:paraId="67266ED1" w14:textId="77777777">
        <w:trPr>
          <w:cantSplit/>
          <w:tblHeader/>
          <w:jc w:val="center"/>
        </w:trPr>
        <w:tc>
          <w:tcPr>
            <w:tcW w:w="360" w:type="dxa"/>
            <w:shd w:val="clear" w:color="auto" w:fill="E6E6E6"/>
          </w:tcPr>
          <w:p w14:paraId="468581AD" w14:textId="77777777" w:rsidR="008D0E3F" w:rsidRDefault="007471AD">
            <w:pPr>
              <w:pStyle w:val="TableHead"/>
            </w:pPr>
            <w:r>
              <w:t>Contained By:</w:t>
            </w:r>
          </w:p>
        </w:tc>
        <w:tc>
          <w:tcPr>
            <w:tcW w:w="360" w:type="dxa"/>
            <w:shd w:val="clear" w:color="auto" w:fill="E6E6E6"/>
          </w:tcPr>
          <w:p w14:paraId="0ACCA018" w14:textId="77777777" w:rsidR="008D0E3F" w:rsidRDefault="007471AD">
            <w:pPr>
              <w:pStyle w:val="TableHead"/>
            </w:pPr>
            <w:r>
              <w:t>Contains:</w:t>
            </w:r>
          </w:p>
        </w:tc>
      </w:tr>
      <w:tr w:rsidR="008D0E3F" w14:paraId="57195FAC" w14:textId="77777777">
        <w:trPr>
          <w:jc w:val="center"/>
        </w:trPr>
        <w:tc>
          <w:tcPr>
            <w:tcW w:w="360" w:type="dxa"/>
          </w:tcPr>
          <w:p w14:paraId="4876274F" w14:textId="435929D2" w:rsidR="008D0E3F" w:rsidRDefault="000D227F">
            <w:pPr>
              <w:pStyle w:val="TableText"/>
            </w:pPr>
            <w:hyperlink w:anchor="E_UDI_Organizer">
              <w:r w:rsidR="007471AD">
                <w:rPr>
                  <w:rStyle w:val="HyperlinkText9pt"/>
                </w:rPr>
                <w:t>UDI Organizer</w:t>
              </w:r>
            </w:hyperlink>
            <w:r w:rsidR="007471AD">
              <w:t xml:space="preserve"> (optional)</w:t>
            </w:r>
          </w:p>
        </w:tc>
        <w:tc>
          <w:tcPr>
            <w:tcW w:w="360" w:type="dxa"/>
          </w:tcPr>
          <w:p w14:paraId="77CEE44D" w14:textId="77777777" w:rsidR="008D0E3F" w:rsidRDefault="008D0E3F"/>
        </w:tc>
      </w:tr>
    </w:tbl>
    <w:p w14:paraId="03783383" w14:textId="77777777" w:rsidR="008D0E3F" w:rsidRDefault="008D0E3F">
      <w:pPr>
        <w:pStyle w:val="BodyText"/>
      </w:pPr>
    </w:p>
    <w:p w14:paraId="355CDCE4" w14:textId="77777777" w:rsidR="008D0E3F" w:rsidRDefault="007471AD">
      <w:r>
        <w:t xml:space="preserve">This template is intended to be used in addition to the </w:t>
      </w:r>
      <w:r>
        <w:rPr>
          <w:b/>
        </w:rPr>
        <w:t>Product Instance</w:t>
      </w:r>
      <w:r>
        <w:t xml:space="preserve"> template </w:t>
      </w:r>
      <w:proofErr w:type="gramStart"/>
      <w:r>
        <w:t>urn:oid</w:t>
      </w:r>
      <w:proofErr w:type="gramEnd"/>
      <w:r>
        <w:t xml:space="preserve">:2.16.840.1.113883.10.20.22.4.37 to exchange the </w:t>
      </w:r>
      <w:r>
        <w:rPr>
          <w:b/>
        </w:rPr>
        <w:t>Catalog Number</w:t>
      </w:r>
      <w:r>
        <w:t xml:space="preserve">.  The UDI-DI of the medical device may be used to retrieve the Catalog Number in </w:t>
      </w:r>
      <w:proofErr w:type="spellStart"/>
      <w:r>
        <w:t>accessGUDID</w:t>
      </w:r>
      <w:proofErr w:type="spellEnd"/>
      <w:r>
        <w:t>, which should be considered the source of truth.</w:t>
      </w:r>
    </w:p>
    <w:p w14:paraId="4692E86D" w14:textId="6D42428D" w:rsidR="008D0E3F" w:rsidRDefault="007471AD">
      <w:pPr>
        <w:pStyle w:val="Caption"/>
      </w:pPr>
      <w:bookmarkStart w:id="305" w:name="_Toc101451108"/>
      <w:bookmarkStart w:id="306" w:name="_Toc83395690"/>
      <w:r>
        <w:lastRenderedPageBreak/>
        <w:t xml:space="preserve">Table </w:t>
      </w:r>
      <w:r>
        <w:fldChar w:fldCharType="begin"/>
      </w:r>
      <w:r>
        <w:instrText>SEQ Table \* ARABIC</w:instrText>
      </w:r>
      <w:r>
        <w:fldChar w:fldCharType="separate"/>
      </w:r>
      <w:r>
        <w:t>6</w:t>
      </w:r>
      <w:r>
        <w:fldChar w:fldCharType="end"/>
      </w:r>
      <w:r>
        <w:t>: Catalog Number Observation Constraints Overview</w:t>
      </w:r>
      <w:bookmarkEnd w:id="305"/>
      <w:bookmarkEnd w:id="306"/>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8D0E3F" w14:paraId="624FACBA" w14:textId="77777777">
        <w:trPr>
          <w:cantSplit/>
          <w:tblHeader/>
          <w:jc w:val="center"/>
        </w:trPr>
        <w:tc>
          <w:tcPr>
            <w:tcW w:w="0" w:type="dxa"/>
            <w:shd w:val="clear" w:color="auto" w:fill="E6E6E6"/>
            <w:noWrap/>
          </w:tcPr>
          <w:p w14:paraId="0CEB7006" w14:textId="77777777" w:rsidR="008D0E3F" w:rsidRDefault="007471AD">
            <w:pPr>
              <w:pStyle w:val="TableHead"/>
            </w:pPr>
            <w:r>
              <w:t>XPath</w:t>
            </w:r>
          </w:p>
        </w:tc>
        <w:tc>
          <w:tcPr>
            <w:tcW w:w="720" w:type="dxa"/>
            <w:shd w:val="clear" w:color="auto" w:fill="E6E6E6"/>
            <w:noWrap/>
          </w:tcPr>
          <w:p w14:paraId="3F35422A" w14:textId="77777777" w:rsidR="008D0E3F" w:rsidRDefault="007471AD">
            <w:pPr>
              <w:pStyle w:val="TableHead"/>
            </w:pPr>
            <w:r>
              <w:t>Card.</w:t>
            </w:r>
          </w:p>
        </w:tc>
        <w:tc>
          <w:tcPr>
            <w:tcW w:w="1152" w:type="dxa"/>
            <w:shd w:val="clear" w:color="auto" w:fill="E6E6E6"/>
            <w:noWrap/>
          </w:tcPr>
          <w:p w14:paraId="793810A2" w14:textId="77777777" w:rsidR="008D0E3F" w:rsidRDefault="007471AD">
            <w:pPr>
              <w:pStyle w:val="TableHead"/>
            </w:pPr>
            <w:r>
              <w:t>Verb</w:t>
            </w:r>
          </w:p>
        </w:tc>
        <w:tc>
          <w:tcPr>
            <w:tcW w:w="864" w:type="dxa"/>
            <w:shd w:val="clear" w:color="auto" w:fill="E6E6E6"/>
            <w:noWrap/>
          </w:tcPr>
          <w:p w14:paraId="76E30CB6" w14:textId="77777777" w:rsidR="008D0E3F" w:rsidRDefault="007471AD">
            <w:pPr>
              <w:pStyle w:val="TableHead"/>
            </w:pPr>
            <w:r>
              <w:t>Data Type</w:t>
            </w:r>
          </w:p>
        </w:tc>
        <w:tc>
          <w:tcPr>
            <w:tcW w:w="864" w:type="dxa"/>
            <w:shd w:val="clear" w:color="auto" w:fill="E6E6E6"/>
            <w:noWrap/>
          </w:tcPr>
          <w:p w14:paraId="7F6B97AD" w14:textId="77777777" w:rsidR="008D0E3F" w:rsidRDefault="007471AD">
            <w:pPr>
              <w:pStyle w:val="TableHead"/>
            </w:pPr>
            <w:r>
              <w:t>CONF#</w:t>
            </w:r>
          </w:p>
        </w:tc>
        <w:tc>
          <w:tcPr>
            <w:tcW w:w="864" w:type="dxa"/>
            <w:shd w:val="clear" w:color="auto" w:fill="E6E6E6"/>
            <w:noWrap/>
          </w:tcPr>
          <w:p w14:paraId="5DA6C7E6" w14:textId="77777777" w:rsidR="008D0E3F" w:rsidRDefault="007471AD">
            <w:pPr>
              <w:pStyle w:val="TableHead"/>
            </w:pPr>
            <w:r>
              <w:t>Value</w:t>
            </w:r>
          </w:p>
        </w:tc>
      </w:tr>
      <w:tr w:rsidR="008D0E3F" w14:paraId="5D1E1556" w14:textId="77777777">
        <w:trPr>
          <w:jc w:val="center"/>
        </w:trPr>
        <w:tc>
          <w:tcPr>
            <w:tcW w:w="10160" w:type="dxa"/>
            <w:gridSpan w:val="6"/>
          </w:tcPr>
          <w:p w14:paraId="25A2442C" w14:textId="77777777" w:rsidR="008D0E3F" w:rsidRDefault="007471AD">
            <w:pPr>
              <w:pStyle w:val="TableText"/>
            </w:pPr>
            <w:r>
              <w:t>observation (identifier: urn:hl7ii:2.16.840.1.113883.10.20.22.4.302:2019-06-21)</w:t>
            </w:r>
          </w:p>
        </w:tc>
      </w:tr>
      <w:tr w:rsidR="008D0E3F" w14:paraId="6C633EFC" w14:textId="77777777">
        <w:trPr>
          <w:jc w:val="center"/>
        </w:trPr>
        <w:tc>
          <w:tcPr>
            <w:tcW w:w="3345" w:type="dxa"/>
          </w:tcPr>
          <w:p w14:paraId="66257DC6" w14:textId="77777777" w:rsidR="008D0E3F" w:rsidRDefault="007471AD">
            <w:pPr>
              <w:pStyle w:val="TableText"/>
            </w:pPr>
            <w:r>
              <w:tab/>
              <w:t>templateId</w:t>
            </w:r>
          </w:p>
        </w:tc>
        <w:tc>
          <w:tcPr>
            <w:tcW w:w="720" w:type="dxa"/>
          </w:tcPr>
          <w:p w14:paraId="47570699" w14:textId="77777777" w:rsidR="008D0E3F" w:rsidRDefault="007471AD">
            <w:pPr>
              <w:pStyle w:val="TableText"/>
            </w:pPr>
            <w:r>
              <w:t>1..1</w:t>
            </w:r>
          </w:p>
        </w:tc>
        <w:tc>
          <w:tcPr>
            <w:tcW w:w="1152" w:type="dxa"/>
          </w:tcPr>
          <w:p w14:paraId="70A4E41C" w14:textId="77777777" w:rsidR="008D0E3F" w:rsidRDefault="007471AD">
            <w:pPr>
              <w:pStyle w:val="TableText"/>
            </w:pPr>
            <w:r>
              <w:t>SHALL</w:t>
            </w:r>
          </w:p>
        </w:tc>
        <w:tc>
          <w:tcPr>
            <w:tcW w:w="864" w:type="dxa"/>
          </w:tcPr>
          <w:p w14:paraId="00CFFFC9" w14:textId="77777777" w:rsidR="008D0E3F" w:rsidRDefault="008D0E3F">
            <w:pPr>
              <w:pStyle w:val="TableText"/>
            </w:pPr>
          </w:p>
        </w:tc>
        <w:tc>
          <w:tcPr>
            <w:tcW w:w="1104" w:type="dxa"/>
          </w:tcPr>
          <w:p w14:paraId="46946E01" w14:textId="30217EB8" w:rsidR="008D0E3F" w:rsidRDefault="000D227F">
            <w:pPr>
              <w:pStyle w:val="TableText"/>
            </w:pPr>
            <w:hyperlink w:anchor="C_4437-3432">
              <w:r w:rsidR="007471AD">
                <w:rPr>
                  <w:rStyle w:val="HyperlinkText9pt"/>
                </w:rPr>
                <w:t>4437-3432</w:t>
              </w:r>
            </w:hyperlink>
          </w:p>
        </w:tc>
        <w:tc>
          <w:tcPr>
            <w:tcW w:w="2975" w:type="dxa"/>
          </w:tcPr>
          <w:p w14:paraId="474CE7BE" w14:textId="77777777" w:rsidR="008D0E3F" w:rsidRDefault="008D0E3F">
            <w:pPr>
              <w:pStyle w:val="TableText"/>
            </w:pPr>
          </w:p>
        </w:tc>
      </w:tr>
      <w:tr w:rsidR="008D0E3F" w14:paraId="5FFCD84A" w14:textId="77777777">
        <w:trPr>
          <w:jc w:val="center"/>
        </w:trPr>
        <w:tc>
          <w:tcPr>
            <w:tcW w:w="3345" w:type="dxa"/>
          </w:tcPr>
          <w:p w14:paraId="36743705" w14:textId="77777777" w:rsidR="008D0E3F" w:rsidRDefault="007471AD">
            <w:pPr>
              <w:pStyle w:val="TableText"/>
            </w:pPr>
            <w:r>
              <w:tab/>
            </w:r>
            <w:r>
              <w:tab/>
              <w:t>@root</w:t>
            </w:r>
          </w:p>
        </w:tc>
        <w:tc>
          <w:tcPr>
            <w:tcW w:w="720" w:type="dxa"/>
          </w:tcPr>
          <w:p w14:paraId="236F7CD5" w14:textId="77777777" w:rsidR="008D0E3F" w:rsidRDefault="007471AD">
            <w:pPr>
              <w:pStyle w:val="TableText"/>
            </w:pPr>
            <w:r>
              <w:t>1..1</w:t>
            </w:r>
          </w:p>
        </w:tc>
        <w:tc>
          <w:tcPr>
            <w:tcW w:w="1152" w:type="dxa"/>
          </w:tcPr>
          <w:p w14:paraId="0714ABD5" w14:textId="77777777" w:rsidR="008D0E3F" w:rsidRDefault="007471AD">
            <w:pPr>
              <w:pStyle w:val="TableText"/>
            </w:pPr>
            <w:r>
              <w:t>SHALL</w:t>
            </w:r>
          </w:p>
        </w:tc>
        <w:tc>
          <w:tcPr>
            <w:tcW w:w="864" w:type="dxa"/>
          </w:tcPr>
          <w:p w14:paraId="3F10C38D" w14:textId="77777777" w:rsidR="008D0E3F" w:rsidRDefault="008D0E3F">
            <w:pPr>
              <w:pStyle w:val="TableText"/>
            </w:pPr>
          </w:p>
        </w:tc>
        <w:tc>
          <w:tcPr>
            <w:tcW w:w="1104" w:type="dxa"/>
          </w:tcPr>
          <w:p w14:paraId="012AC268" w14:textId="1007298B" w:rsidR="008D0E3F" w:rsidRDefault="000D227F">
            <w:pPr>
              <w:pStyle w:val="TableText"/>
            </w:pPr>
            <w:hyperlink w:anchor="C_4437-3434">
              <w:r w:rsidR="007471AD">
                <w:rPr>
                  <w:rStyle w:val="HyperlinkText9pt"/>
                </w:rPr>
                <w:t>4437-3434</w:t>
              </w:r>
            </w:hyperlink>
          </w:p>
        </w:tc>
        <w:tc>
          <w:tcPr>
            <w:tcW w:w="2975" w:type="dxa"/>
          </w:tcPr>
          <w:p w14:paraId="6070BC83" w14:textId="77777777" w:rsidR="008D0E3F" w:rsidRDefault="007471AD">
            <w:pPr>
              <w:pStyle w:val="TableText"/>
            </w:pPr>
            <w:r>
              <w:t>2.16.840.1.113883.10.20.22.4.302</w:t>
            </w:r>
          </w:p>
        </w:tc>
      </w:tr>
      <w:tr w:rsidR="008D0E3F" w14:paraId="0CEC5CF5" w14:textId="77777777">
        <w:trPr>
          <w:jc w:val="center"/>
        </w:trPr>
        <w:tc>
          <w:tcPr>
            <w:tcW w:w="3345" w:type="dxa"/>
          </w:tcPr>
          <w:p w14:paraId="02026701" w14:textId="77777777" w:rsidR="008D0E3F" w:rsidRDefault="007471AD">
            <w:pPr>
              <w:pStyle w:val="TableText"/>
            </w:pPr>
            <w:r>
              <w:tab/>
            </w:r>
            <w:r>
              <w:tab/>
              <w:t>@extension</w:t>
            </w:r>
          </w:p>
        </w:tc>
        <w:tc>
          <w:tcPr>
            <w:tcW w:w="720" w:type="dxa"/>
          </w:tcPr>
          <w:p w14:paraId="313635DB" w14:textId="77777777" w:rsidR="008D0E3F" w:rsidRDefault="007471AD">
            <w:pPr>
              <w:pStyle w:val="TableText"/>
            </w:pPr>
            <w:r>
              <w:t>1..1</w:t>
            </w:r>
          </w:p>
        </w:tc>
        <w:tc>
          <w:tcPr>
            <w:tcW w:w="1152" w:type="dxa"/>
          </w:tcPr>
          <w:p w14:paraId="07BCD7A6" w14:textId="77777777" w:rsidR="008D0E3F" w:rsidRDefault="007471AD">
            <w:pPr>
              <w:pStyle w:val="TableText"/>
            </w:pPr>
            <w:r>
              <w:t>SHALL</w:t>
            </w:r>
          </w:p>
        </w:tc>
        <w:tc>
          <w:tcPr>
            <w:tcW w:w="864" w:type="dxa"/>
          </w:tcPr>
          <w:p w14:paraId="72A9B18D" w14:textId="77777777" w:rsidR="008D0E3F" w:rsidRDefault="008D0E3F">
            <w:pPr>
              <w:pStyle w:val="TableText"/>
            </w:pPr>
          </w:p>
        </w:tc>
        <w:tc>
          <w:tcPr>
            <w:tcW w:w="1104" w:type="dxa"/>
          </w:tcPr>
          <w:p w14:paraId="730D5B8A" w14:textId="7DD18505" w:rsidR="008D0E3F" w:rsidRDefault="000D227F">
            <w:pPr>
              <w:pStyle w:val="TableText"/>
            </w:pPr>
            <w:hyperlink w:anchor="C_4437-3435">
              <w:r w:rsidR="007471AD">
                <w:rPr>
                  <w:rStyle w:val="HyperlinkText9pt"/>
                </w:rPr>
                <w:t>4437-3435</w:t>
              </w:r>
            </w:hyperlink>
          </w:p>
        </w:tc>
        <w:tc>
          <w:tcPr>
            <w:tcW w:w="2975" w:type="dxa"/>
          </w:tcPr>
          <w:p w14:paraId="627DBDEF" w14:textId="77777777" w:rsidR="008D0E3F" w:rsidRDefault="007471AD">
            <w:pPr>
              <w:pStyle w:val="TableText"/>
            </w:pPr>
            <w:r>
              <w:t>2019-06-21</w:t>
            </w:r>
          </w:p>
        </w:tc>
      </w:tr>
      <w:tr w:rsidR="008D0E3F" w14:paraId="41BC42E4" w14:textId="77777777">
        <w:trPr>
          <w:jc w:val="center"/>
        </w:trPr>
        <w:tc>
          <w:tcPr>
            <w:tcW w:w="3345" w:type="dxa"/>
          </w:tcPr>
          <w:p w14:paraId="62B6E264" w14:textId="77777777" w:rsidR="008D0E3F" w:rsidRDefault="007471AD">
            <w:pPr>
              <w:pStyle w:val="TableText"/>
            </w:pPr>
            <w:r>
              <w:tab/>
              <w:t>code</w:t>
            </w:r>
          </w:p>
        </w:tc>
        <w:tc>
          <w:tcPr>
            <w:tcW w:w="720" w:type="dxa"/>
          </w:tcPr>
          <w:p w14:paraId="1D1809CC" w14:textId="77777777" w:rsidR="008D0E3F" w:rsidRDefault="007471AD">
            <w:pPr>
              <w:pStyle w:val="TableText"/>
            </w:pPr>
            <w:r>
              <w:t>1..1</w:t>
            </w:r>
          </w:p>
        </w:tc>
        <w:tc>
          <w:tcPr>
            <w:tcW w:w="1152" w:type="dxa"/>
          </w:tcPr>
          <w:p w14:paraId="3E3C8710" w14:textId="77777777" w:rsidR="008D0E3F" w:rsidRDefault="007471AD">
            <w:pPr>
              <w:pStyle w:val="TableText"/>
            </w:pPr>
            <w:r>
              <w:t>SHALL</w:t>
            </w:r>
          </w:p>
        </w:tc>
        <w:tc>
          <w:tcPr>
            <w:tcW w:w="864" w:type="dxa"/>
          </w:tcPr>
          <w:p w14:paraId="3316543E" w14:textId="77777777" w:rsidR="008D0E3F" w:rsidRDefault="008D0E3F">
            <w:pPr>
              <w:pStyle w:val="TableText"/>
            </w:pPr>
          </w:p>
        </w:tc>
        <w:tc>
          <w:tcPr>
            <w:tcW w:w="1104" w:type="dxa"/>
          </w:tcPr>
          <w:p w14:paraId="7AAAA9C8" w14:textId="69E9149D" w:rsidR="008D0E3F" w:rsidRDefault="000D227F">
            <w:pPr>
              <w:pStyle w:val="TableText"/>
            </w:pPr>
            <w:hyperlink w:anchor="C_4437-3433">
              <w:r w:rsidR="007471AD">
                <w:rPr>
                  <w:rStyle w:val="HyperlinkText9pt"/>
                </w:rPr>
                <w:t>4437-3433</w:t>
              </w:r>
            </w:hyperlink>
          </w:p>
        </w:tc>
        <w:tc>
          <w:tcPr>
            <w:tcW w:w="2975" w:type="dxa"/>
          </w:tcPr>
          <w:p w14:paraId="00406701" w14:textId="77777777" w:rsidR="008D0E3F" w:rsidRDefault="008D0E3F">
            <w:pPr>
              <w:pStyle w:val="TableText"/>
            </w:pPr>
          </w:p>
        </w:tc>
      </w:tr>
      <w:tr w:rsidR="008D0E3F" w14:paraId="65DBA172" w14:textId="77777777">
        <w:trPr>
          <w:jc w:val="center"/>
        </w:trPr>
        <w:tc>
          <w:tcPr>
            <w:tcW w:w="3345" w:type="dxa"/>
          </w:tcPr>
          <w:p w14:paraId="6E5F0124" w14:textId="77777777" w:rsidR="008D0E3F" w:rsidRDefault="007471AD">
            <w:pPr>
              <w:pStyle w:val="TableText"/>
            </w:pPr>
            <w:r>
              <w:tab/>
            </w:r>
            <w:r>
              <w:tab/>
              <w:t>@code</w:t>
            </w:r>
          </w:p>
        </w:tc>
        <w:tc>
          <w:tcPr>
            <w:tcW w:w="720" w:type="dxa"/>
          </w:tcPr>
          <w:p w14:paraId="4DBBA1E9" w14:textId="77777777" w:rsidR="008D0E3F" w:rsidRDefault="007471AD">
            <w:pPr>
              <w:pStyle w:val="TableText"/>
            </w:pPr>
            <w:r>
              <w:t>1..1</w:t>
            </w:r>
          </w:p>
        </w:tc>
        <w:tc>
          <w:tcPr>
            <w:tcW w:w="1152" w:type="dxa"/>
          </w:tcPr>
          <w:p w14:paraId="323F4DC6" w14:textId="77777777" w:rsidR="008D0E3F" w:rsidRDefault="007471AD">
            <w:pPr>
              <w:pStyle w:val="TableText"/>
            </w:pPr>
            <w:r>
              <w:t>SHALL</w:t>
            </w:r>
          </w:p>
        </w:tc>
        <w:tc>
          <w:tcPr>
            <w:tcW w:w="864" w:type="dxa"/>
          </w:tcPr>
          <w:p w14:paraId="41976E82" w14:textId="77777777" w:rsidR="008D0E3F" w:rsidRDefault="008D0E3F">
            <w:pPr>
              <w:pStyle w:val="TableText"/>
            </w:pPr>
          </w:p>
        </w:tc>
        <w:tc>
          <w:tcPr>
            <w:tcW w:w="1104" w:type="dxa"/>
          </w:tcPr>
          <w:p w14:paraId="6977594D" w14:textId="2DC8B85B" w:rsidR="008D0E3F" w:rsidRDefault="000D227F">
            <w:pPr>
              <w:pStyle w:val="TableText"/>
            </w:pPr>
            <w:hyperlink w:anchor="C_4437-3436">
              <w:r w:rsidR="007471AD">
                <w:rPr>
                  <w:rStyle w:val="HyperlinkText9pt"/>
                </w:rPr>
                <w:t>4437-3436</w:t>
              </w:r>
            </w:hyperlink>
          </w:p>
        </w:tc>
        <w:tc>
          <w:tcPr>
            <w:tcW w:w="2975" w:type="dxa"/>
          </w:tcPr>
          <w:p w14:paraId="22A9C447" w14:textId="77777777" w:rsidR="008D0E3F" w:rsidRDefault="007471AD">
            <w:pPr>
              <w:pStyle w:val="TableText"/>
            </w:pPr>
            <w:r>
              <w:t>urn:oid:2.16.840.1.113883.3.26.1.1 (NCI Thesaurus (NCIt)) = C99286</w:t>
            </w:r>
          </w:p>
        </w:tc>
      </w:tr>
      <w:tr w:rsidR="008D0E3F" w14:paraId="6E8CD64D" w14:textId="77777777">
        <w:trPr>
          <w:jc w:val="center"/>
        </w:trPr>
        <w:tc>
          <w:tcPr>
            <w:tcW w:w="3345" w:type="dxa"/>
          </w:tcPr>
          <w:p w14:paraId="35CD8175" w14:textId="77777777" w:rsidR="008D0E3F" w:rsidRDefault="007471AD">
            <w:pPr>
              <w:pStyle w:val="TableText"/>
            </w:pPr>
            <w:r>
              <w:tab/>
            </w:r>
            <w:r>
              <w:tab/>
              <w:t>@codeSystem</w:t>
            </w:r>
          </w:p>
        </w:tc>
        <w:tc>
          <w:tcPr>
            <w:tcW w:w="720" w:type="dxa"/>
          </w:tcPr>
          <w:p w14:paraId="27EC46B0" w14:textId="77777777" w:rsidR="008D0E3F" w:rsidRDefault="007471AD">
            <w:pPr>
              <w:pStyle w:val="TableText"/>
            </w:pPr>
            <w:r>
              <w:t>1..1</w:t>
            </w:r>
          </w:p>
        </w:tc>
        <w:tc>
          <w:tcPr>
            <w:tcW w:w="1152" w:type="dxa"/>
          </w:tcPr>
          <w:p w14:paraId="2E6097F8" w14:textId="77777777" w:rsidR="008D0E3F" w:rsidRDefault="007471AD">
            <w:pPr>
              <w:pStyle w:val="TableText"/>
            </w:pPr>
            <w:r>
              <w:t>SHALL</w:t>
            </w:r>
          </w:p>
        </w:tc>
        <w:tc>
          <w:tcPr>
            <w:tcW w:w="864" w:type="dxa"/>
          </w:tcPr>
          <w:p w14:paraId="4AB2CA41" w14:textId="77777777" w:rsidR="008D0E3F" w:rsidRDefault="008D0E3F">
            <w:pPr>
              <w:pStyle w:val="TableText"/>
            </w:pPr>
          </w:p>
        </w:tc>
        <w:tc>
          <w:tcPr>
            <w:tcW w:w="1104" w:type="dxa"/>
          </w:tcPr>
          <w:p w14:paraId="4805EC31" w14:textId="0855556D" w:rsidR="008D0E3F" w:rsidRDefault="000D227F">
            <w:pPr>
              <w:pStyle w:val="TableText"/>
            </w:pPr>
            <w:hyperlink w:anchor="C_4437-3437">
              <w:r w:rsidR="007471AD">
                <w:rPr>
                  <w:rStyle w:val="HyperlinkText9pt"/>
                </w:rPr>
                <w:t>4437-3437</w:t>
              </w:r>
            </w:hyperlink>
          </w:p>
        </w:tc>
        <w:tc>
          <w:tcPr>
            <w:tcW w:w="2975" w:type="dxa"/>
          </w:tcPr>
          <w:p w14:paraId="2642DFB4" w14:textId="77777777" w:rsidR="008D0E3F" w:rsidRDefault="007471AD">
            <w:pPr>
              <w:pStyle w:val="TableText"/>
            </w:pPr>
            <w:r>
              <w:t>2.16.840.1.113883.3.26.1.1</w:t>
            </w:r>
          </w:p>
        </w:tc>
      </w:tr>
      <w:tr w:rsidR="008D0E3F" w14:paraId="058FE514" w14:textId="77777777">
        <w:trPr>
          <w:jc w:val="center"/>
        </w:trPr>
        <w:tc>
          <w:tcPr>
            <w:tcW w:w="3345" w:type="dxa"/>
          </w:tcPr>
          <w:p w14:paraId="2C0646FA" w14:textId="77777777" w:rsidR="008D0E3F" w:rsidRDefault="007471AD">
            <w:pPr>
              <w:pStyle w:val="TableText"/>
            </w:pPr>
            <w:r>
              <w:tab/>
            </w:r>
            <w:r>
              <w:tab/>
              <w:t>@codeSystemName</w:t>
            </w:r>
          </w:p>
        </w:tc>
        <w:tc>
          <w:tcPr>
            <w:tcW w:w="720" w:type="dxa"/>
          </w:tcPr>
          <w:p w14:paraId="07DDBA2B" w14:textId="77777777" w:rsidR="008D0E3F" w:rsidRDefault="007471AD">
            <w:pPr>
              <w:pStyle w:val="TableText"/>
            </w:pPr>
            <w:r>
              <w:t>0..1</w:t>
            </w:r>
          </w:p>
        </w:tc>
        <w:tc>
          <w:tcPr>
            <w:tcW w:w="1152" w:type="dxa"/>
          </w:tcPr>
          <w:p w14:paraId="603BB2D3" w14:textId="77777777" w:rsidR="008D0E3F" w:rsidRDefault="007471AD">
            <w:pPr>
              <w:pStyle w:val="TableText"/>
            </w:pPr>
            <w:r>
              <w:t>MAY</w:t>
            </w:r>
          </w:p>
        </w:tc>
        <w:tc>
          <w:tcPr>
            <w:tcW w:w="864" w:type="dxa"/>
          </w:tcPr>
          <w:p w14:paraId="6D48331F" w14:textId="77777777" w:rsidR="008D0E3F" w:rsidRDefault="008D0E3F">
            <w:pPr>
              <w:pStyle w:val="TableText"/>
            </w:pPr>
          </w:p>
        </w:tc>
        <w:tc>
          <w:tcPr>
            <w:tcW w:w="1104" w:type="dxa"/>
          </w:tcPr>
          <w:p w14:paraId="05DE30BD" w14:textId="4CBAEC52" w:rsidR="008D0E3F" w:rsidRDefault="000D227F">
            <w:pPr>
              <w:pStyle w:val="TableText"/>
            </w:pPr>
            <w:hyperlink w:anchor="C_4437-3438">
              <w:r w:rsidR="007471AD">
                <w:rPr>
                  <w:rStyle w:val="HyperlinkText9pt"/>
                </w:rPr>
                <w:t>4437-3438</w:t>
              </w:r>
            </w:hyperlink>
          </w:p>
        </w:tc>
        <w:tc>
          <w:tcPr>
            <w:tcW w:w="2975" w:type="dxa"/>
          </w:tcPr>
          <w:p w14:paraId="38007B88" w14:textId="77777777" w:rsidR="008D0E3F" w:rsidRDefault="007471AD">
            <w:pPr>
              <w:pStyle w:val="TableText"/>
            </w:pPr>
            <w:r>
              <w:t>NCI Thesaurus</w:t>
            </w:r>
          </w:p>
        </w:tc>
      </w:tr>
      <w:tr w:rsidR="008D0E3F" w14:paraId="334E39E1" w14:textId="77777777">
        <w:trPr>
          <w:jc w:val="center"/>
        </w:trPr>
        <w:tc>
          <w:tcPr>
            <w:tcW w:w="3345" w:type="dxa"/>
          </w:tcPr>
          <w:p w14:paraId="7C53ED7B" w14:textId="77777777" w:rsidR="008D0E3F" w:rsidRDefault="007471AD">
            <w:pPr>
              <w:pStyle w:val="TableText"/>
            </w:pPr>
            <w:r>
              <w:tab/>
            </w:r>
            <w:r>
              <w:tab/>
              <w:t>@displayName</w:t>
            </w:r>
          </w:p>
        </w:tc>
        <w:tc>
          <w:tcPr>
            <w:tcW w:w="720" w:type="dxa"/>
          </w:tcPr>
          <w:p w14:paraId="3ACA70E2" w14:textId="77777777" w:rsidR="008D0E3F" w:rsidRDefault="007471AD">
            <w:pPr>
              <w:pStyle w:val="TableText"/>
            </w:pPr>
            <w:r>
              <w:t>0..1</w:t>
            </w:r>
          </w:p>
        </w:tc>
        <w:tc>
          <w:tcPr>
            <w:tcW w:w="1152" w:type="dxa"/>
          </w:tcPr>
          <w:p w14:paraId="035968D8" w14:textId="77777777" w:rsidR="008D0E3F" w:rsidRDefault="007471AD">
            <w:pPr>
              <w:pStyle w:val="TableText"/>
            </w:pPr>
            <w:r>
              <w:t>MAY</w:t>
            </w:r>
          </w:p>
        </w:tc>
        <w:tc>
          <w:tcPr>
            <w:tcW w:w="864" w:type="dxa"/>
          </w:tcPr>
          <w:p w14:paraId="1817D8AC" w14:textId="77777777" w:rsidR="008D0E3F" w:rsidRDefault="008D0E3F">
            <w:pPr>
              <w:pStyle w:val="TableText"/>
            </w:pPr>
          </w:p>
        </w:tc>
        <w:tc>
          <w:tcPr>
            <w:tcW w:w="1104" w:type="dxa"/>
          </w:tcPr>
          <w:p w14:paraId="65E00CC8" w14:textId="3A08E8B2" w:rsidR="008D0E3F" w:rsidRDefault="000D227F">
            <w:pPr>
              <w:pStyle w:val="TableText"/>
            </w:pPr>
            <w:hyperlink w:anchor="C_4437-3439">
              <w:r w:rsidR="007471AD">
                <w:rPr>
                  <w:rStyle w:val="HyperlinkText9pt"/>
                </w:rPr>
                <w:t>4437-3439</w:t>
              </w:r>
            </w:hyperlink>
          </w:p>
        </w:tc>
        <w:tc>
          <w:tcPr>
            <w:tcW w:w="2975" w:type="dxa"/>
          </w:tcPr>
          <w:p w14:paraId="5F574DBD" w14:textId="77777777" w:rsidR="008D0E3F" w:rsidRDefault="007471AD">
            <w:pPr>
              <w:pStyle w:val="TableText"/>
            </w:pPr>
            <w:r>
              <w:t>Catalog Number</w:t>
            </w:r>
          </w:p>
        </w:tc>
      </w:tr>
      <w:tr w:rsidR="008D0E3F" w14:paraId="2D993BBC" w14:textId="77777777">
        <w:trPr>
          <w:jc w:val="center"/>
        </w:trPr>
        <w:tc>
          <w:tcPr>
            <w:tcW w:w="3345" w:type="dxa"/>
          </w:tcPr>
          <w:p w14:paraId="5B0F4DFE" w14:textId="77777777" w:rsidR="008D0E3F" w:rsidRDefault="007471AD">
            <w:pPr>
              <w:pStyle w:val="TableText"/>
            </w:pPr>
            <w:r>
              <w:tab/>
              <w:t>value</w:t>
            </w:r>
          </w:p>
        </w:tc>
        <w:tc>
          <w:tcPr>
            <w:tcW w:w="720" w:type="dxa"/>
          </w:tcPr>
          <w:p w14:paraId="753000A2" w14:textId="77777777" w:rsidR="008D0E3F" w:rsidRDefault="007471AD">
            <w:pPr>
              <w:pStyle w:val="TableText"/>
            </w:pPr>
            <w:r>
              <w:t>1..1</w:t>
            </w:r>
          </w:p>
        </w:tc>
        <w:tc>
          <w:tcPr>
            <w:tcW w:w="1152" w:type="dxa"/>
          </w:tcPr>
          <w:p w14:paraId="4D952E41" w14:textId="77777777" w:rsidR="008D0E3F" w:rsidRDefault="007471AD">
            <w:pPr>
              <w:pStyle w:val="TableText"/>
            </w:pPr>
            <w:r>
              <w:t>SHALL</w:t>
            </w:r>
          </w:p>
        </w:tc>
        <w:tc>
          <w:tcPr>
            <w:tcW w:w="864" w:type="dxa"/>
          </w:tcPr>
          <w:p w14:paraId="6F1C4090" w14:textId="77777777" w:rsidR="008D0E3F" w:rsidRDefault="007471AD">
            <w:pPr>
              <w:pStyle w:val="TableText"/>
            </w:pPr>
            <w:r>
              <w:t>ED</w:t>
            </w:r>
          </w:p>
        </w:tc>
        <w:tc>
          <w:tcPr>
            <w:tcW w:w="1104" w:type="dxa"/>
          </w:tcPr>
          <w:p w14:paraId="29E5C30F" w14:textId="02D3C584" w:rsidR="008D0E3F" w:rsidRDefault="000D227F">
            <w:pPr>
              <w:pStyle w:val="TableText"/>
            </w:pPr>
            <w:hyperlink w:anchor="C_4437-3440">
              <w:r w:rsidR="007471AD">
                <w:rPr>
                  <w:rStyle w:val="HyperlinkText9pt"/>
                </w:rPr>
                <w:t>4437-3440</w:t>
              </w:r>
            </w:hyperlink>
          </w:p>
        </w:tc>
        <w:tc>
          <w:tcPr>
            <w:tcW w:w="2975" w:type="dxa"/>
          </w:tcPr>
          <w:p w14:paraId="6E78DBE8" w14:textId="77777777" w:rsidR="008D0E3F" w:rsidRDefault="008D0E3F">
            <w:pPr>
              <w:pStyle w:val="TableText"/>
            </w:pPr>
          </w:p>
        </w:tc>
      </w:tr>
    </w:tbl>
    <w:p w14:paraId="6A9556DD" w14:textId="77777777" w:rsidR="008D0E3F" w:rsidRDefault="008D0E3F">
      <w:pPr>
        <w:pStyle w:val="BodyText"/>
      </w:pPr>
    </w:p>
    <w:p w14:paraId="7E3245A2" w14:textId="77777777" w:rsidR="008D0E3F" w:rsidRDefault="007471AD">
      <w:pPr>
        <w:numPr>
          <w:ilvl w:val="0"/>
          <w:numId w:val="12"/>
        </w:numPr>
      </w:pPr>
      <w:r>
        <w:rPr>
          <w:rStyle w:val="keyword"/>
        </w:rPr>
        <w:t>SHALL</w:t>
      </w:r>
      <w:r>
        <w:t xml:space="preserve"> contain exactly one [</w:t>
      </w:r>
      <w:proofErr w:type="gramStart"/>
      <w:r>
        <w:t>1..</w:t>
      </w:r>
      <w:proofErr w:type="gramEnd"/>
      <w:r>
        <w:t xml:space="preserve">1] </w:t>
      </w:r>
      <w:proofErr w:type="spellStart"/>
      <w:r>
        <w:rPr>
          <w:rStyle w:val="XMLnameBold"/>
        </w:rPr>
        <w:t>templateId</w:t>
      </w:r>
      <w:bookmarkStart w:id="307" w:name="C_4437-3432"/>
      <w:proofErr w:type="spellEnd"/>
      <w:r>
        <w:t xml:space="preserve"> (CONF:4437-3432)</w:t>
      </w:r>
      <w:bookmarkEnd w:id="307"/>
      <w:r>
        <w:t>.</w:t>
      </w:r>
    </w:p>
    <w:p w14:paraId="69A64086" w14:textId="77777777" w:rsidR="008D0E3F" w:rsidRDefault="007471AD">
      <w:pPr>
        <w:numPr>
          <w:ilvl w:val="1"/>
          <w:numId w:val="12"/>
        </w:numPr>
      </w:pPr>
      <w:r>
        <w:t xml:space="preserve">This </w:t>
      </w:r>
      <w:proofErr w:type="spellStart"/>
      <w:r>
        <w:t>templateId</w:t>
      </w:r>
      <w:proofErr w:type="spellEnd"/>
      <w:r>
        <w:t xml:space="preserve"> </w:t>
      </w:r>
      <w:r>
        <w:rPr>
          <w:rStyle w:val="keyword"/>
        </w:rPr>
        <w:t>SHALL</w:t>
      </w:r>
      <w:r>
        <w:t xml:space="preserve"> contain exactly one [</w:t>
      </w:r>
      <w:proofErr w:type="gramStart"/>
      <w:r>
        <w:t>1..</w:t>
      </w:r>
      <w:proofErr w:type="gramEnd"/>
      <w:r>
        <w:t xml:space="preserve">1] </w:t>
      </w:r>
      <w:r>
        <w:rPr>
          <w:rStyle w:val="XMLnameBold"/>
        </w:rPr>
        <w:t>@root</w:t>
      </w:r>
      <w:r>
        <w:t>=</w:t>
      </w:r>
      <w:r>
        <w:rPr>
          <w:rStyle w:val="XMLname"/>
        </w:rPr>
        <w:t>"2.16.840.1.113883.10.20.22.4.302"</w:t>
      </w:r>
      <w:bookmarkStart w:id="308" w:name="C_4437-3434"/>
      <w:r>
        <w:t xml:space="preserve"> (CONF:4437-3434)</w:t>
      </w:r>
      <w:bookmarkEnd w:id="308"/>
      <w:r>
        <w:t>.</w:t>
      </w:r>
      <w:r>
        <w:br/>
        <w:t xml:space="preserve">Note: template </w:t>
      </w:r>
      <w:proofErr w:type="spellStart"/>
      <w:r>
        <w:t>oid</w:t>
      </w:r>
      <w:proofErr w:type="spellEnd"/>
    </w:p>
    <w:p w14:paraId="2A064B71" w14:textId="77777777" w:rsidR="008D0E3F" w:rsidRDefault="007471AD">
      <w:pPr>
        <w:pStyle w:val="BodyText"/>
        <w:spacing w:before="120"/>
      </w:pPr>
      <w:r>
        <w:t>Revision from "2018-05-01".</w:t>
      </w:r>
    </w:p>
    <w:p w14:paraId="4E890411" w14:textId="77777777" w:rsidR="008D0E3F" w:rsidRDefault="007471AD">
      <w:pPr>
        <w:numPr>
          <w:ilvl w:val="1"/>
          <w:numId w:val="12"/>
        </w:numPr>
      </w:pPr>
      <w:r>
        <w:t xml:space="preserve">This </w:t>
      </w:r>
      <w:proofErr w:type="spellStart"/>
      <w:r>
        <w:t>templateId</w:t>
      </w:r>
      <w:proofErr w:type="spellEnd"/>
      <w:r>
        <w:t xml:space="preserve"> </w:t>
      </w:r>
      <w:r>
        <w:rPr>
          <w:rStyle w:val="keyword"/>
        </w:rPr>
        <w:t>SHALL</w:t>
      </w:r>
      <w:r>
        <w:t xml:space="preserve"> contain exactly one [</w:t>
      </w:r>
      <w:proofErr w:type="gramStart"/>
      <w:r>
        <w:t>1..</w:t>
      </w:r>
      <w:proofErr w:type="gramEnd"/>
      <w:r>
        <w:t xml:space="preserve">1] </w:t>
      </w:r>
      <w:r>
        <w:rPr>
          <w:rStyle w:val="XMLnameBold"/>
        </w:rPr>
        <w:t>@extension</w:t>
      </w:r>
      <w:r>
        <w:t>=</w:t>
      </w:r>
      <w:r>
        <w:rPr>
          <w:rStyle w:val="XMLname"/>
        </w:rPr>
        <w:t>"2019-06-21"</w:t>
      </w:r>
      <w:bookmarkStart w:id="309" w:name="C_4437-3435"/>
      <w:r>
        <w:t xml:space="preserve"> (CONF:4437-3435)</w:t>
      </w:r>
      <w:bookmarkEnd w:id="309"/>
      <w:r>
        <w:t>.</w:t>
      </w:r>
    </w:p>
    <w:p w14:paraId="796DEE18" w14:textId="77777777" w:rsidR="008D0E3F" w:rsidRDefault="007471AD">
      <w:pPr>
        <w:numPr>
          <w:ilvl w:val="0"/>
          <w:numId w:val="12"/>
        </w:numPr>
      </w:pPr>
      <w:r>
        <w:rPr>
          <w:rStyle w:val="keyword"/>
        </w:rPr>
        <w:t>SHALL</w:t>
      </w:r>
      <w:r>
        <w:t xml:space="preserve"> contain exactly one [</w:t>
      </w:r>
      <w:proofErr w:type="gramStart"/>
      <w:r>
        <w:t>1..</w:t>
      </w:r>
      <w:proofErr w:type="gramEnd"/>
      <w:r>
        <w:t xml:space="preserve">1] </w:t>
      </w:r>
      <w:r>
        <w:rPr>
          <w:rStyle w:val="XMLnameBold"/>
        </w:rPr>
        <w:t>code</w:t>
      </w:r>
      <w:bookmarkStart w:id="310" w:name="C_4437-3433"/>
      <w:r>
        <w:t xml:space="preserve"> (CONF:4437-3433)</w:t>
      </w:r>
      <w:bookmarkEnd w:id="310"/>
      <w:r>
        <w:t>.</w:t>
      </w:r>
      <w:r>
        <w:br/>
        <w:t>Note: Code for "Device Catalog Number"</w:t>
      </w:r>
    </w:p>
    <w:p w14:paraId="0953FA78" w14:textId="77777777" w:rsidR="008D0E3F" w:rsidRDefault="007471AD">
      <w:pPr>
        <w:pStyle w:val="BodyText"/>
        <w:spacing w:before="120"/>
      </w:pPr>
      <w:r>
        <w:t xml:space="preserve">Code used to specify the </w:t>
      </w:r>
      <w:r>
        <w:rPr>
          <w:b/>
        </w:rPr>
        <w:t>Catalog Number</w:t>
      </w:r>
      <w:r>
        <w:t>.</w:t>
      </w:r>
    </w:p>
    <w:p w14:paraId="75BC88DC" w14:textId="77777777" w:rsidR="008D0E3F" w:rsidRDefault="007471AD">
      <w:pPr>
        <w:numPr>
          <w:ilvl w:val="1"/>
          <w:numId w:val="12"/>
        </w:numPr>
      </w:pPr>
      <w:r>
        <w:t xml:space="preserve">This code </w:t>
      </w:r>
      <w:r>
        <w:rPr>
          <w:rStyle w:val="keyword"/>
        </w:rPr>
        <w:t>SHALL</w:t>
      </w:r>
      <w:r>
        <w:t xml:space="preserve"> contain exactly one [</w:t>
      </w:r>
      <w:proofErr w:type="gramStart"/>
      <w:r>
        <w:t>1..</w:t>
      </w:r>
      <w:proofErr w:type="gramEnd"/>
      <w:r>
        <w:t xml:space="preserve">1] </w:t>
      </w:r>
      <w:r>
        <w:rPr>
          <w:rStyle w:val="XMLnameBold"/>
        </w:rPr>
        <w:t>@code</w:t>
      </w:r>
      <w:r>
        <w:t>=</w:t>
      </w:r>
      <w:r>
        <w:rPr>
          <w:rStyle w:val="XMLname"/>
        </w:rPr>
        <w:t>"C99286"</w:t>
      </w:r>
      <w:r>
        <w:t xml:space="preserve"> Catalog Number (</w:t>
      </w:r>
      <w:proofErr w:type="spellStart"/>
      <w:r>
        <w:t>CodeSystem</w:t>
      </w:r>
      <w:proofErr w:type="spellEnd"/>
      <w:r>
        <w:t xml:space="preserve">: </w:t>
      </w:r>
      <w:r>
        <w:rPr>
          <w:rStyle w:val="XMLname"/>
        </w:rPr>
        <w:t>NCI Thesaurus (</w:t>
      </w:r>
      <w:proofErr w:type="spellStart"/>
      <w:r>
        <w:rPr>
          <w:rStyle w:val="XMLname"/>
        </w:rPr>
        <w:t>NCIt</w:t>
      </w:r>
      <w:proofErr w:type="spellEnd"/>
      <w:r>
        <w:rPr>
          <w:rStyle w:val="XMLname"/>
        </w:rPr>
        <w:t>) urn:oid:2.16.840.1.113883.3.26.1.1</w:t>
      </w:r>
      <w:r>
        <w:rPr>
          <w:rStyle w:val="keyword"/>
        </w:rPr>
        <w:t xml:space="preserve"> STATIC</w:t>
      </w:r>
      <w:r>
        <w:t>)</w:t>
      </w:r>
      <w:bookmarkStart w:id="311" w:name="C_4437-3436"/>
      <w:r>
        <w:t xml:space="preserve"> (CONF:4437-3436)</w:t>
      </w:r>
      <w:bookmarkEnd w:id="311"/>
      <w:r>
        <w:t>.</w:t>
      </w:r>
    </w:p>
    <w:p w14:paraId="5CDB53C2" w14:textId="77777777" w:rsidR="008D0E3F" w:rsidRDefault="007471AD">
      <w:pPr>
        <w:numPr>
          <w:ilvl w:val="1"/>
          <w:numId w:val="12"/>
        </w:numPr>
      </w:pPr>
      <w:r>
        <w:t xml:space="preserve">This code </w:t>
      </w:r>
      <w:r>
        <w:rPr>
          <w:rStyle w:val="keyword"/>
        </w:rPr>
        <w:t>SHALL</w:t>
      </w:r>
      <w:r>
        <w:t xml:space="preserve"> contain exactly one [</w:t>
      </w:r>
      <w:proofErr w:type="gramStart"/>
      <w:r>
        <w:t>1..</w:t>
      </w:r>
      <w:proofErr w:type="gramEnd"/>
      <w:r>
        <w:t xml:space="preserve">1] </w:t>
      </w:r>
      <w:r>
        <w:rPr>
          <w:rStyle w:val="XMLnameBold"/>
        </w:rPr>
        <w:t>@codeSystem</w:t>
      </w:r>
      <w:r>
        <w:t>=</w:t>
      </w:r>
      <w:r>
        <w:rPr>
          <w:rStyle w:val="XMLname"/>
        </w:rPr>
        <w:t>"2.16.840.1.113883.3.26.1.1"</w:t>
      </w:r>
      <w:bookmarkStart w:id="312" w:name="C_4437-3437"/>
      <w:r>
        <w:t xml:space="preserve"> (CONF:4437-3437)</w:t>
      </w:r>
      <w:bookmarkEnd w:id="312"/>
      <w:r>
        <w:t>.</w:t>
      </w:r>
    </w:p>
    <w:p w14:paraId="652932C9" w14:textId="77777777" w:rsidR="008D0E3F" w:rsidRDefault="007471AD">
      <w:pPr>
        <w:numPr>
          <w:ilvl w:val="1"/>
          <w:numId w:val="12"/>
        </w:numPr>
      </w:pPr>
      <w:r>
        <w:t xml:space="preserve">This code </w:t>
      </w:r>
      <w:r>
        <w:rPr>
          <w:rStyle w:val="keyword"/>
        </w:rPr>
        <w:t>MAY</w:t>
      </w:r>
      <w:r>
        <w:t xml:space="preserve"> contain zero or one [</w:t>
      </w:r>
      <w:proofErr w:type="gramStart"/>
      <w:r>
        <w:t>0..</w:t>
      </w:r>
      <w:proofErr w:type="gramEnd"/>
      <w:r>
        <w:t xml:space="preserve">1] </w:t>
      </w:r>
      <w:r>
        <w:rPr>
          <w:rStyle w:val="XMLnameBold"/>
        </w:rPr>
        <w:t>@codeSystemName</w:t>
      </w:r>
      <w:r>
        <w:t>=</w:t>
      </w:r>
      <w:r>
        <w:rPr>
          <w:rStyle w:val="XMLname"/>
        </w:rPr>
        <w:t>"NCI Thesaurus"</w:t>
      </w:r>
      <w:bookmarkStart w:id="313" w:name="C_4437-3438"/>
      <w:r>
        <w:t xml:space="preserve"> (CONF:4437-3438)</w:t>
      </w:r>
      <w:bookmarkEnd w:id="313"/>
      <w:r>
        <w:t>.</w:t>
      </w:r>
    </w:p>
    <w:p w14:paraId="788E25C7" w14:textId="77777777" w:rsidR="008D0E3F" w:rsidRDefault="007471AD">
      <w:pPr>
        <w:numPr>
          <w:ilvl w:val="1"/>
          <w:numId w:val="12"/>
        </w:numPr>
      </w:pPr>
      <w:r>
        <w:t xml:space="preserve">This code </w:t>
      </w:r>
      <w:r>
        <w:rPr>
          <w:rStyle w:val="keyword"/>
        </w:rPr>
        <w:t>MAY</w:t>
      </w:r>
      <w:r>
        <w:t xml:space="preserve"> contain zero or one [</w:t>
      </w:r>
      <w:proofErr w:type="gramStart"/>
      <w:r>
        <w:t>0..</w:t>
      </w:r>
      <w:proofErr w:type="gramEnd"/>
      <w:r>
        <w:t xml:space="preserve">1] </w:t>
      </w:r>
      <w:r>
        <w:rPr>
          <w:rStyle w:val="XMLnameBold"/>
        </w:rPr>
        <w:t>@displayName</w:t>
      </w:r>
      <w:r>
        <w:t>=</w:t>
      </w:r>
      <w:r>
        <w:rPr>
          <w:rStyle w:val="XMLname"/>
        </w:rPr>
        <w:t>"Catalog Number"</w:t>
      </w:r>
      <w:bookmarkStart w:id="314" w:name="C_4437-3439"/>
      <w:r>
        <w:t xml:space="preserve"> (CONF:4437-3439)</w:t>
      </w:r>
      <w:bookmarkEnd w:id="314"/>
      <w:r>
        <w:t>.</w:t>
      </w:r>
    </w:p>
    <w:p w14:paraId="004C3E8E" w14:textId="77777777" w:rsidR="008D0E3F" w:rsidRDefault="007471AD">
      <w:pPr>
        <w:pStyle w:val="BodyText"/>
        <w:spacing w:before="120"/>
      </w:pPr>
      <w:r>
        <w:lastRenderedPageBreak/>
        <w:t>The Catalog Number can point to its corresponding narrative using the approach defined in CDA Release 2, section 4.3.5.1.</w:t>
      </w:r>
    </w:p>
    <w:p w14:paraId="0808796C" w14:textId="77777777" w:rsidR="008D0E3F" w:rsidRDefault="007471AD">
      <w:pPr>
        <w:numPr>
          <w:ilvl w:val="0"/>
          <w:numId w:val="12"/>
        </w:numPr>
      </w:pPr>
      <w:r>
        <w:rPr>
          <w:rStyle w:val="keyword"/>
        </w:rPr>
        <w:t>SHALL</w:t>
      </w:r>
      <w:r>
        <w:t xml:space="preserve"> contain exactly one [</w:t>
      </w:r>
      <w:proofErr w:type="gramStart"/>
      <w:r>
        <w:t>1..</w:t>
      </w:r>
      <w:proofErr w:type="gramEnd"/>
      <w:r>
        <w:t xml:space="preserve">1] </w:t>
      </w:r>
      <w:r>
        <w:rPr>
          <w:rStyle w:val="XMLnameBold"/>
        </w:rPr>
        <w:t>value</w:t>
      </w:r>
      <w:r>
        <w:t xml:space="preserve"> with @xsi:type="ED"</w:t>
      </w:r>
      <w:bookmarkStart w:id="315" w:name="C_4437-3440"/>
      <w:r>
        <w:t xml:space="preserve"> (CONF:4437-3440)</w:t>
      </w:r>
      <w:bookmarkEnd w:id="315"/>
      <w:r>
        <w:t>.</w:t>
      </w:r>
    </w:p>
    <w:p w14:paraId="4826E1AD" w14:textId="7CAE9AD2" w:rsidR="008D0E3F" w:rsidRDefault="007471AD">
      <w:pPr>
        <w:pStyle w:val="Caption"/>
        <w:ind w:left="130" w:right="115"/>
      </w:pPr>
      <w:bookmarkStart w:id="316" w:name="_Toc101451091"/>
      <w:bookmarkStart w:id="317" w:name="_Toc83395673"/>
      <w:r>
        <w:t xml:space="preserve">Figure </w:t>
      </w:r>
      <w:r>
        <w:fldChar w:fldCharType="begin"/>
      </w:r>
      <w:r>
        <w:instrText>SEQ Figure \* ARABIC</w:instrText>
      </w:r>
      <w:r>
        <w:fldChar w:fldCharType="separate"/>
      </w:r>
      <w:r>
        <w:t>3</w:t>
      </w:r>
      <w:r>
        <w:fldChar w:fldCharType="end"/>
      </w:r>
      <w:r>
        <w:t>: Catalog Number Sample</w:t>
      </w:r>
      <w:bookmarkEnd w:id="316"/>
      <w:bookmarkEnd w:id="317"/>
    </w:p>
    <w:p w14:paraId="16AC8FF8" w14:textId="77777777" w:rsidR="008D0E3F" w:rsidRDefault="007471AD">
      <w:pPr>
        <w:pStyle w:val="Example"/>
        <w:ind w:left="130" w:right="115"/>
      </w:pPr>
      <w:r>
        <w:t xml:space="preserve">      &lt;observation </w:t>
      </w:r>
      <w:proofErr w:type="spellStart"/>
      <w:r>
        <w:t>classCode</w:t>
      </w:r>
      <w:proofErr w:type="spellEnd"/>
      <w:r>
        <w:t xml:space="preserve">="OBS" </w:t>
      </w:r>
      <w:proofErr w:type="spellStart"/>
      <w:r>
        <w:t>moodCode</w:t>
      </w:r>
      <w:proofErr w:type="spellEnd"/>
      <w:r>
        <w:t>="EVN"&gt;</w:t>
      </w:r>
    </w:p>
    <w:p w14:paraId="751BD763" w14:textId="77777777" w:rsidR="008D0E3F" w:rsidRDefault="007471AD">
      <w:pPr>
        <w:pStyle w:val="Example"/>
        <w:ind w:left="130" w:right="115"/>
      </w:pPr>
      <w:r>
        <w:t xml:space="preserve">          &lt;</w:t>
      </w:r>
      <w:proofErr w:type="spellStart"/>
      <w:r>
        <w:t>templateId</w:t>
      </w:r>
      <w:proofErr w:type="spellEnd"/>
      <w:r>
        <w:t xml:space="preserve"> root="2.16.840.1.113883.10.20.22.4.302" extension="2019-06-21"/&gt; </w:t>
      </w:r>
    </w:p>
    <w:p w14:paraId="4822D6F1" w14:textId="77777777" w:rsidR="008D0E3F" w:rsidRDefault="007471AD">
      <w:pPr>
        <w:pStyle w:val="Example"/>
        <w:ind w:left="130" w:right="115"/>
      </w:pPr>
      <w:r>
        <w:t xml:space="preserve">          &lt;code code="C99286" displayName="Catalog Number" </w:t>
      </w:r>
    </w:p>
    <w:p w14:paraId="7B9CBDA1" w14:textId="77777777" w:rsidR="008D0E3F" w:rsidRDefault="007471AD">
      <w:pPr>
        <w:pStyle w:val="Example"/>
        <w:ind w:left="130" w:right="115"/>
      </w:pPr>
      <w:r>
        <w:t xml:space="preserve">              </w:t>
      </w:r>
      <w:proofErr w:type="spellStart"/>
      <w:r>
        <w:t>codeSystem</w:t>
      </w:r>
      <w:proofErr w:type="spellEnd"/>
      <w:r>
        <w:t xml:space="preserve">="2.16.840.1.113883.3.26.1.1" </w:t>
      </w:r>
      <w:proofErr w:type="spellStart"/>
      <w:r>
        <w:t>codeSystemName</w:t>
      </w:r>
      <w:proofErr w:type="spellEnd"/>
      <w:r>
        <w:t xml:space="preserve">="NCI Thesaurus"/&gt; </w:t>
      </w:r>
    </w:p>
    <w:p w14:paraId="4723C0C6" w14:textId="77777777" w:rsidR="008D0E3F" w:rsidRDefault="007471AD">
      <w:pPr>
        <w:pStyle w:val="Example"/>
        <w:ind w:left="130" w:right="115"/>
      </w:pPr>
      <w:r>
        <w:t xml:space="preserve">          &lt;value </w:t>
      </w:r>
      <w:proofErr w:type="spellStart"/>
      <w:proofErr w:type="gramStart"/>
      <w:r>
        <w:t>xsi:type</w:t>
      </w:r>
      <w:proofErr w:type="spellEnd"/>
      <w:proofErr w:type="gramEnd"/>
      <w:r>
        <w:t xml:space="preserve">="ED"&gt; </w:t>
      </w:r>
    </w:p>
    <w:p w14:paraId="41A74C5D" w14:textId="77777777" w:rsidR="008D0E3F" w:rsidRDefault="007471AD">
      <w:pPr>
        <w:pStyle w:val="Example"/>
        <w:ind w:left="130" w:right="115"/>
      </w:pPr>
      <w:r>
        <w:t xml:space="preserve">             &lt;reference value="#CatalogNumber_1"/&gt; </w:t>
      </w:r>
    </w:p>
    <w:p w14:paraId="4A295CDB" w14:textId="77777777" w:rsidR="008D0E3F" w:rsidRDefault="007471AD">
      <w:pPr>
        <w:pStyle w:val="Example"/>
        <w:ind w:left="130" w:right="115"/>
      </w:pPr>
      <w:r>
        <w:t xml:space="preserve">          &lt;/value&gt; </w:t>
      </w:r>
    </w:p>
    <w:p w14:paraId="2FDC2BEE" w14:textId="77777777" w:rsidR="008D0E3F" w:rsidRDefault="007471AD">
      <w:pPr>
        <w:pStyle w:val="Example"/>
        <w:ind w:left="130" w:right="115"/>
      </w:pPr>
      <w:r>
        <w:t xml:space="preserve">       &lt;/observation&gt;</w:t>
      </w:r>
    </w:p>
    <w:p w14:paraId="2C8E124B" w14:textId="77777777" w:rsidR="008D0E3F" w:rsidRDefault="007471AD">
      <w:pPr>
        <w:pStyle w:val="Example"/>
        <w:ind w:left="130" w:right="115"/>
      </w:pPr>
      <w:r>
        <w:t xml:space="preserve">    </w:t>
      </w:r>
    </w:p>
    <w:p w14:paraId="61609000" w14:textId="77777777" w:rsidR="008D0E3F" w:rsidRDefault="008D0E3F">
      <w:pPr>
        <w:pStyle w:val="BodyText"/>
      </w:pPr>
    </w:p>
    <w:p w14:paraId="50813826" w14:textId="77777777" w:rsidR="008D0E3F" w:rsidRDefault="007471AD">
      <w:pPr>
        <w:pStyle w:val="Heading2nospace"/>
      </w:pPr>
      <w:bookmarkStart w:id="318" w:name="E_Company_Name_Observation"/>
      <w:bookmarkStart w:id="319" w:name="_Toc101451076"/>
      <w:bookmarkStart w:id="320" w:name="_Toc83395658"/>
      <w:r>
        <w:t>Company Name Observation</w:t>
      </w:r>
      <w:bookmarkEnd w:id="318"/>
      <w:bookmarkEnd w:id="319"/>
      <w:bookmarkEnd w:id="320"/>
    </w:p>
    <w:p w14:paraId="0853F614" w14:textId="77777777" w:rsidR="008D0E3F" w:rsidRDefault="007471AD">
      <w:pPr>
        <w:pStyle w:val="BracketData"/>
      </w:pPr>
      <w:r>
        <w:t xml:space="preserve">[observation: identifier </w:t>
      </w:r>
      <w:proofErr w:type="gramStart"/>
      <w:r>
        <w:t>urn:hl</w:t>
      </w:r>
      <w:proofErr w:type="gramEnd"/>
      <w:r>
        <w:t>7ii:2.16.840.1.113883.10.20.22.4.303:2019-06-21 (open)]</w:t>
      </w:r>
    </w:p>
    <w:p w14:paraId="181422CD" w14:textId="1A05D57C" w:rsidR="008D0E3F" w:rsidRDefault="007471AD">
      <w:pPr>
        <w:pStyle w:val="Caption"/>
      </w:pPr>
      <w:bookmarkStart w:id="321" w:name="_Toc101451109"/>
      <w:bookmarkStart w:id="322" w:name="_Toc83395691"/>
      <w:r>
        <w:t xml:space="preserve">Table </w:t>
      </w:r>
      <w:r>
        <w:fldChar w:fldCharType="begin"/>
      </w:r>
      <w:r>
        <w:instrText>SEQ Table \* ARABIC</w:instrText>
      </w:r>
      <w:r>
        <w:fldChar w:fldCharType="separate"/>
      </w:r>
      <w:r>
        <w:t>7</w:t>
      </w:r>
      <w:r>
        <w:fldChar w:fldCharType="end"/>
      </w:r>
      <w:r>
        <w:t>: Company Name Observation Contexts</w:t>
      </w:r>
      <w:bookmarkEnd w:id="321"/>
      <w:bookmarkEnd w:id="322"/>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8D0E3F" w14:paraId="4B17802D" w14:textId="77777777">
        <w:trPr>
          <w:cantSplit/>
          <w:tblHeader/>
          <w:jc w:val="center"/>
        </w:trPr>
        <w:tc>
          <w:tcPr>
            <w:tcW w:w="360" w:type="dxa"/>
            <w:shd w:val="clear" w:color="auto" w:fill="E6E6E6"/>
          </w:tcPr>
          <w:p w14:paraId="5787DB87" w14:textId="77777777" w:rsidR="008D0E3F" w:rsidRDefault="007471AD">
            <w:pPr>
              <w:pStyle w:val="TableHead"/>
            </w:pPr>
            <w:r>
              <w:t>Contained By:</w:t>
            </w:r>
          </w:p>
        </w:tc>
        <w:tc>
          <w:tcPr>
            <w:tcW w:w="360" w:type="dxa"/>
            <w:shd w:val="clear" w:color="auto" w:fill="E6E6E6"/>
          </w:tcPr>
          <w:p w14:paraId="11FDA7B5" w14:textId="77777777" w:rsidR="008D0E3F" w:rsidRDefault="007471AD">
            <w:pPr>
              <w:pStyle w:val="TableHead"/>
            </w:pPr>
            <w:r>
              <w:t>Contains:</w:t>
            </w:r>
          </w:p>
        </w:tc>
      </w:tr>
      <w:tr w:rsidR="008D0E3F" w14:paraId="4CA1F006" w14:textId="77777777">
        <w:trPr>
          <w:jc w:val="center"/>
        </w:trPr>
        <w:tc>
          <w:tcPr>
            <w:tcW w:w="360" w:type="dxa"/>
          </w:tcPr>
          <w:p w14:paraId="5F9D2BBE" w14:textId="164C5809" w:rsidR="008D0E3F" w:rsidRDefault="000D227F">
            <w:pPr>
              <w:pStyle w:val="TableText"/>
            </w:pPr>
            <w:hyperlink w:anchor="E_UDI_Organizer">
              <w:r w:rsidR="007471AD">
                <w:rPr>
                  <w:rStyle w:val="HyperlinkText9pt"/>
                </w:rPr>
                <w:t>UDI Organizer</w:t>
              </w:r>
            </w:hyperlink>
            <w:r w:rsidR="007471AD">
              <w:t xml:space="preserve"> (optional)</w:t>
            </w:r>
          </w:p>
        </w:tc>
        <w:tc>
          <w:tcPr>
            <w:tcW w:w="360" w:type="dxa"/>
          </w:tcPr>
          <w:p w14:paraId="2BA3F95B" w14:textId="77777777" w:rsidR="008D0E3F" w:rsidRDefault="008D0E3F"/>
        </w:tc>
      </w:tr>
    </w:tbl>
    <w:p w14:paraId="7B81F975" w14:textId="77777777" w:rsidR="008D0E3F" w:rsidRDefault="008D0E3F">
      <w:pPr>
        <w:pStyle w:val="BodyText"/>
      </w:pPr>
    </w:p>
    <w:p w14:paraId="444BF131" w14:textId="77777777" w:rsidR="008D0E3F" w:rsidRDefault="007471AD">
      <w:r>
        <w:t xml:space="preserve">This template is intended to be used in addition to the </w:t>
      </w:r>
      <w:r>
        <w:rPr>
          <w:b/>
        </w:rPr>
        <w:t>Product Instance</w:t>
      </w:r>
      <w:r>
        <w:t xml:space="preserve"> template </w:t>
      </w:r>
      <w:proofErr w:type="gramStart"/>
      <w:r>
        <w:t>urn:oid</w:t>
      </w:r>
      <w:proofErr w:type="gramEnd"/>
      <w:r>
        <w:t xml:space="preserve">:2.16.840.1.113883.10.20.22.4.37 to exchange the </w:t>
      </w:r>
      <w:r>
        <w:rPr>
          <w:b/>
        </w:rPr>
        <w:t>Company Name</w:t>
      </w:r>
      <w:r>
        <w:t xml:space="preserve">.  The UDI-DI of the medical device may be used to retrieve the </w:t>
      </w:r>
      <w:r>
        <w:rPr>
          <w:b/>
        </w:rPr>
        <w:t>Company Name</w:t>
      </w:r>
      <w:r>
        <w:t xml:space="preserve"> in </w:t>
      </w:r>
      <w:proofErr w:type="spellStart"/>
      <w:r>
        <w:t>accessGUDID</w:t>
      </w:r>
      <w:proofErr w:type="spellEnd"/>
      <w:r>
        <w:t>, which should be considered the source of truth.</w:t>
      </w:r>
    </w:p>
    <w:p w14:paraId="3070D006" w14:textId="7903F03A" w:rsidR="008D0E3F" w:rsidRDefault="007471AD">
      <w:pPr>
        <w:pStyle w:val="Caption"/>
      </w:pPr>
      <w:bookmarkStart w:id="323" w:name="_Toc101451110"/>
      <w:bookmarkStart w:id="324" w:name="_Toc83395692"/>
      <w:r>
        <w:lastRenderedPageBreak/>
        <w:t xml:space="preserve">Table </w:t>
      </w:r>
      <w:r>
        <w:fldChar w:fldCharType="begin"/>
      </w:r>
      <w:r>
        <w:instrText>SEQ Table \* ARABIC</w:instrText>
      </w:r>
      <w:r>
        <w:fldChar w:fldCharType="separate"/>
      </w:r>
      <w:r>
        <w:t>8</w:t>
      </w:r>
      <w:r>
        <w:fldChar w:fldCharType="end"/>
      </w:r>
      <w:r>
        <w:t>: Company Name Observation Constraints Overview</w:t>
      </w:r>
      <w:bookmarkEnd w:id="323"/>
      <w:bookmarkEnd w:id="324"/>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8D0E3F" w14:paraId="44264A97" w14:textId="77777777">
        <w:trPr>
          <w:cantSplit/>
          <w:tblHeader/>
          <w:jc w:val="center"/>
        </w:trPr>
        <w:tc>
          <w:tcPr>
            <w:tcW w:w="0" w:type="dxa"/>
            <w:shd w:val="clear" w:color="auto" w:fill="E6E6E6"/>
            <w:noWrap/>
          </w:tcPr>
          <w:p w14:paraId="72E94D3E" w14:textId="77777777" w:rsidR="008D0E3F" w:rsidRDefault="007471AD">
            <w:pPr>
              <w:pStyle w:val="TableHead"/>
            </w:pPr>
            <w:r>
              <w:t>XPath</w:t>
            </w:r>
          </w:p>
        </w:tc>
        <w:tc>
          <w:tcPr>
            <w:tcW w:w="720" w:type="dxa"/>
            <w:shd w:val="clear" w:color="auto" w:fill="E6E6E6"/>
            <w:noWrap/>
          </w:tcPr>
          <w:p w14:paraId="7B454645" w14:textId="77777777" w:rsidR="008D0E3F" w:rsidRDefault="007471AD">
            <w:pPr>
              <w:pStyle w:val="TableHead"/>
            </w:pPr>
            <w:r>
              <w:t>Card.</w:t>
            </w:r>
          </w:p>
        </w:tc>
        <w:tc>
          <w:tcPr>
            <w:tcW w:w="1152" w:type="dxa"/>
            <w:shd w:val="clear" w:color="auto" w:fill="E6E6E6"/>
            <w:noWrap/>
          </w:tcPr>
          <w:p w14:paraId="2BA5C3EC" w14:textId="77777777" w:rsidR="008D0E3F" w:rsidRDefault="007471AD">
            <w:pPr>
              <w:pStyle w:val="TableHead"/>
            </w:pPr>
            <w:r>
              <w:t>Verb</w:t>
            </w:r>
          </w:p>
        </w:tc>
        <w:tc>
          <w:tcPr>
            <w:tcW w:w="864" w:type="dxa"/>
            <w:shd w:val="clear" w:color="auto" w:fill="E6E6E6"/>
            <w:noWrap/>
          </w:tcPr>
          <w:p w14:paraId="1159FC25" w14:textId="77777777" w:rsidR="008D0E3F" w:rsidRDefault="007471AD">
            <w:pPr>
              <w:pStyle w:val="TableHead"/>
            </w:pPr>
            <w:r>
              <w:t>Data Type</w:t>
            </w:r>
          </w:p>
        </w:tc>
        <w:tc>
          <w:tcPr>
            <w:tcW w:w="864" w:type="dxa"/>
            <w:shd w:val="clear" w:color="auto" w:fill="E6E6E6"/>
            <w:noWrap/>
          </w:tcPr>
          <w:p w14:paraId="442ACEE3" w14:textId="77777777" w:rsidR="008D0E3F" w:rsidRDefault="007471AD">
            <w:pPr>
              <w:pStyle w:val="TableHead"/>
            </w:pPr>
            <w:r>
              <w:t>CONF#</w:t>
            </w:r>
          </w:p>
        </w:tc>
        <w:tc>
          <w:tcPr>
            <w:tcW w:w="864" w:type="dxa"/>
            <w:shd w:val="clear" w:color="auto" w:fill="E6E6E6"/>
            <w:noWrap/>
          </w:tcPr>
          <w:p w14:paraId="394FC430" w14:textId="77777777" w:rsidR="008D0E3F" w:rsidRDefault="007471AD">
            <w:pPr>
              <w:pStyle w:val="TableHead"/>
            </w:pPr>
            <w:r>
              <w:t>Value</w:t>
            </w:r>
          </w:p>
        </w:tc>
      </w:tr>
      <w:tr w:rsidR="008D0E3F" w14:paraId="39151C1C" w14:textId="77777777">
        <w:trPr>
          <w:jc w:val="center"/>
        </w:trPr>
        <w:tc>
          <w:tcPr>
            <w:tcW w:w="10160" w:type="dxa"/>
            <w:gridSpan w:val="6"/>
          </w:tcPr>
          <w:p w14:paraId="0C0864F1" w14:textId="77777777" w:rsidR="008D0E3F" w:rsidRDefault="007471AD">
            <w:pPr>
              <w:pStyle w:val="TableText"/>
            </w:pPr>
            <w:r>
              <w:t>observation (identifier: urn:hl7ii:2.16.840.1.113883.10.20.22.4.303:2019-06-21)</w:t>
            </w:r>
          </w:p>
        </w:tc>
      </w:tr>
      <w:tr w:rsidR="008D0E3F" w14:paraId="5A948CBD" w14:textId="77777777">
        <w:trPr>
          <w:jc w:val="center"/>
        </w:trPr>
        <w:tc>
          <w:tcPr>
            <w:tcW w:w="3345" w:type="dxa"/>
          </w:tcPr>
          <w:p w14:paraId="79E43E9A" w14:textId="77777777" w:rsidR="008D0E3F" w:rsidRDefault="007471AD">
            <w:pPr>
              <w:pStyle w:val="TableText"/>
            </w:pPr>
            <w:r>
              <w:tab/>
              <w:t>templateId</w:t>
            </w:r>
          </w:p>
        </w:tc>
        <w:tc>
          <w:tcPr>
            <w:tcW w:w="720" w:type="dxa"/>
          </w:tcPr>
          <w:p w14:paraId="44429162" w14:textId="77777777" w:rsidR="008D0E3F" w:rsidRDefault="007471AD">
            <w:pPr>
              <w:pStyle w:val="TableText"/>
            </w:pPr>
            <w:r>
              <w:t>1..1</w:t>
            </w:r>
          </w:p>
        </w:tc>
        <w:tc>
          <w:tcPr>
            <w:tcW w:w="1152" w:type="dxa"/>
          </w:tcPr>
          <w:p w14:paraId="48D024C2" w14:textId="77777777" w:rsidR="008D0E3F" w:rsidRDefault="007471AD">
            <w:pPr>
              <w:pStyle w:val="TableText"/>
            </w:pPr>
            <w:r>
              <w:t>SHALL</w:t>
            </w:r>
          </w:p>
        </w:tc>
        <w:tc>
          <w:tcPr>
            <w:tcW w:w="864" w:type="dxa"/>
          </w:tcPr>
          <w:p w14:paraId="741EFD3E" w14:textId="77777777" w:rsidR="008D0E3F" w:rsidRDefault="008D0E3F">
            <w:pPr>
              <w:pStyle w:val="TableText"/>
            </w:pPr>
          </w:p>
        </w:tc>
        <w:tc>
          <w:tcPr>
            <w:tcW w:w="1104" w:type="dxa"/>
          </w:tcPr>
          <w:p w14:paraId="63E61A66" w14:textId="350C8283" w:rsidR="008D0E3F" w:rsidRDefault="000D227F">
            <w:pPr>
              <w:pStyle w:val="TableText"/>
            </w:pPr>
            <w:hyperlink w:anchor="C_4437-3441">
              <w:r w:rsidR="007471AD">
                <w:rPr>
                  <w:rStyle w:val="HyperlinkText9pt"/>
                </w:rPr>
                <w:t>4437-3441</w:t>
              </w:r>
            </w:hyperlink>
          </w:p>
        </w:tc>
        <w:tc>
          <w:tcPr>
            <w:tcW w:w="2975" w:type="dxa"/>
          </w:tcPr>
          <w:p w14:paraId="0D8FA408" w14:textId="77777777" w:rsidR="008D0E3F" w:rsidRDefault="008D0E3F">
            <w:pPr>
              <w:pStyle w:val="TableText"/>
            </w:pPr>
          </w:p>
        </w:tc>
      </w:tr>
      <w:tr w:rsidR="008D0E3F" w14:paraId="52E2F39B" w14:textId="77777777">
        <w:trPr>
          <w:jc w:val="center"/>
        </w:trPr>
        <w:tc>
          <w:tcPr>
            <w:tcW w:w="3345" w:type="dxa"/>
          </w:tcPr>
          <w:p w14:paraId="0FE81398" w14:textId="77777777" w:rsidR="008D0E3F" w:rsidRDefault="007471AD">
            <w:pPr>
              <w:pStyle w:val="TableText"/>
            </w:pPr>
            <w:r>
              <w:tab/>
            </w:r>
            <w:r>
              <w:tab/>
              <w:t>@root</w:t>
            </w:r>
          </w:p>
        </w:tc>
        <w:tc>
          <w:tcPr>
            <w:tcW w:w="720" w:type="dxa"/>
          </w:tcPr>
          <w:p w14:paraId="55445508" w14:textId="77777777" w:rsidR="008D0E3F" w:rsidRDefault="007471AD">
            <w:pPr>
              <w:pStyle w:val="TableText"/>
            </w:pPr>
            <w:r>
              <w:t>1..1</w:t>
            </w:r>
          </w:p>
        </w:tc>
        <w:tc>
          <w:tcPr>
            <w:tcW w:w="1152" w:type="dxa"/>
          </w:tcPr>
          <w:p w14:paraId="397EF131" w14:textId="77777777" w:rsidR="008D0E3F" w:rsidRDefault="007471AD">
            <w:pPr>
              <w:pStyle w:val="TableText"/>
            </w:pPr>
            <w:r>
              <w:t>SHALL</w:t>
            </w:r>
          </w:p>
        </w:tc>
        <w:tc>
          <w:tcPr>
            <w:tcW w:w="864" w:type="dxa"/>
          </w:tcPr>
          <w:p w14:paraId="55F7C41C" w14:textId="77777777" w:rsidR="008D0E3F" w:rsidRDefault="008D0E3F">
            <w:pPr>
              <w:pStyle w:val="TableText"/>
            </w:pPr>
          </w:p>
        </w:tc>
        <w:tc>
          <w:tcPr>
            <w:tcW w:w="1104" w:type="dxa"/>
          </w:tcPr>
          <w:p w14:paraId="1D2B41D0" w14:textId="3BF7B188" w:rsidR="008D0E3F" w:rsidRDefault="000D227F">
            <w:pPr>
              <w:pStyle w:val="TableText"/>
            </w:pPr>
            <w:hyperlink w:anchor="C_4437-3443">
              <w:r w:rsidR="007471AD">
                <w:rPr>
                  <w:rStyle w:val="HyperlinkText9pt"/>
                </w:rPr>
                <w:t>4437-3443</w:t>
              </w:r>
            </w:hyperlink>
          </w:p>
        </w:tc>
        <w:tc>
          <w:tcPr>
            <w:tcW w:w="2975" w:type="dxa"/>
          </w:tcPr>
          <w:p w14:paraId="1F8881A9" w14:textId="77777777" w:rsidR="008D0E3F" w:rsidRDefault="007471AD">
            <w:pPr>
              <w:pStyle w:val="TableText"/>
            </w:pPr>
            <w:r>
              <w:t>2.16.840.1.113883.10.20.22.4.303</w:t>
            </w:r>
          </w:p>
        </w:tc>
      </w:tr>
      <w:tr w:rsidR="008D0E3F" w14:paraId="643A898C" w14:textId="77777777">
        <w:trPr>
          <w:jc w:val="center"/>
        </w:trPr>
        <w:tc>
          <w:tcPr>
            <w:tcW w:w="3345" w:type="dxa"/>
          </w:tcPr>
          <w:p w14:paraId="67A85886" w14:textId="77777777" w:rsidR="008D0E3F" w:rsidRDefault="007471AD">
            <w:pPr>
              <w:pStyle w:val="TableText"/>
            </w:pPr>
            <w:r>
              <w:tab/>
            </w:r>
            <w:r>
              <w:tab/>
              <w:t>@extension</w:t>
            </w:r>
          </w:p>
        </w:tc>
        <w:tc>
          <w:tcPr>
            <w:tcW w:w="720" w:type="dxa"/>
          </w:tcPr>
          <w:p w14:paraId="4058F701" w14:textId="77777777" w:rsidR="008D0E3F" w:rsidRDefault="007471AD">
            <w:pPr>
              <w:pStyle w:val="TableText"/>
            </w:pPr>
            <w:r>
              <w:t>1..1</w:t>
            </w:r>
          </w:p>
        </w:tc>
        <w:tc>
          <w:tcPr>
            <w:tcW w:w="1152" w:type="dxa"/>
          </w:tcPr>
          <w:p w14:paraId="3008B18A" w14:textId="77777777" w:rsidR="008D0E3F" w:rsidRDefault="007471AD">
            <w:pPr>
              <w:pStyle w:val="TableText"/>
            </w:pPr>
            <w:r>
              <w:t>SHALL</w:t>
            </w:r>
          </w:p>
        </w:tc>
        <w:tc>
          <w:tcPr>
            <w:tcW w:w="864" w:type="dxa"/>
          </w:tcPr>
          <w:p w14:paraId="588FBC3F" w14:textId="77777777" w:rsidR="008D0E3F" w:rsidRDefault="008D0E3F">
            <w:pPr>
              <w:pStyle w:val="TableText"/>
            </w:pPr>
          </w:p>
        </w:tc>
        <w:tc>
          <w:tcPr>
            <w:tcW w:w="1104" w:type="dxa"/>
          </w:tcPr>
          <w:p w14:paraId="1D3590CF" w14:textId="2862955C" w:rsidR="008D0E3F" w:rsidRDefault="000D227F">
            <w:pPr>
              <w:pStyle w:val="TableText"/>
            </w:pPr>
            <w:hyperlink w:anchor="C_4437-3444">
              <w:r w:rsidR="007471AD">
                <w:rPr>
                  <w:rStyle w:val="HyperlinkText9pt"/>
                </w:rPr>
                <w:t>4437-3444</w:t>
              </w:r>
            </w:hyperlink>
          </w:p>
        </w:tc>
        <w:tc>
          <w:tcPr>
            <w:tcW w:w="2975" w:type="dxa"/>
          </w:tcPr>
          <w:p w14:paraId="2B011976" w14:textId="77777777" w:rsidR="008D0E3F" w:rsidRDefault="007471AD">
            <w:pPr>
              <w:pStyle w:val="TableText"/>
            </w:pPr>
            <w:r>
              <w:t>2019-06-21</w:t>
            </w:r>
          </w:p>
        </w:tc>
      </w:tr>
      <w:tr w:rsidR="008D0E3F" w14:paraId="217143F1" w14:textId="77777777">
        <w:trPr>
          <w:jc w:val="center"/>
        </w:trPr>
        <w:tc>
          <w:tcPr>
            <w:tcW w:w="3345" w:type="dxa"/>
          </w:tcPr>
          <w:p w14:paraId="34BBBD37" w14:textId="77777777" w:rsidR="008D0E3F" w:rsidRDefault="007471AD">
            <w:pPr>
              <w:pStyle w:val="TableText"/>
            </w:pPr>
            <w:r>
              <w:tab/>
              <w:t>code</w:t>
            </w:r>
          </w:p>
        </w:tc>
        <w:tc>
          <w:tcPr>
            <w:tcW w:w="720" w:type="dxa"/>
          </w:tcPr>
          <w:p w14:paraId="2156BC67" w14:textId="77777777" w:rsidR="008D0E3F" w:rsidRDefault="007471AD">
            <w:pPr>
              <w:pStyle w:val="TableText"/>
            </w:pPr>
            <w:r>
              <w:t>1..1</w:t>
            </w:r>
          </w:p>
        </w:tc>
        <w:tc>
          <w:tcPr>
            <w:tcW w:w="1152" w:type="dxa"/>
          </w:tcPr>
          <w:p w14:paraId="17867198" w14:textId="77777777" w:rsidR="008D0E3F" w:rsidRDefault="007471AD">
            <w:pPr>
              <w:pStyle w:val="TableText"/>
            </w:pPr>
            <w:r>
              <w:t>SHALL</w:t>
            </w:r>
          </w:p>
        </w:tc>
        <w:tc>
          <w:tcPr>
            <w:tcW w:w="864" w:type="dxa"/>
          </w:tcPr>
          <w:p w14:paraId="1BC09436" w14:textId="77777777" w:rsidR="008D0E3F" w:rsidRDefault="008D0E3F">
            <w:pPr>
              <w:pStyle w:val="TableText"/>
            </w:pPr>
          </w:p>
        </w:tc>
        <w:tc>
          <w:tcPr>
            <w:tcW w:w="1104" w:type="dxa"/>
          </w:tcPr>
          <w:p w14:paraId="460293BD" w14:textId="6908B3ED" w:rsidR="008D0E3F" w:rsidRDefault="000D227F">
            <w:pPr>
              <w:pStyle w:val="TableText"/>
            </w:pPr>
            <w:hyperlink w:anchor="C_4437-3442">
              <w:r w:rsidR="007471AD">
                <w:rPr>
                  <w:rStyle w:val="HyperlinkText9pt"/>
                </w:rPr>
                <w:t>4437-3442</w:t>
              </w:r>
            </w:hyperlink>
          </w:p>
        </w:tc>
        <w:tc>
          <w:tcPr>
            <w:tcW w:w="2975" w:type="dxa"/>
          </w:tcPr>
          <w:p w14:paraId="6BEA955F" w14:textId="77777777" w:rsidR="008D0E3F" w:rsidRDefault="008D0E3F">
            <w:pPr>
              <w:pStyle w:val="TableText"/>
            </w:pPr>
          </w:p>
        </w:tc>
      </w:tr>
      <w:tr w:rsidR="008D0E3F" w14:paraId="5CACB92C" w14:textId="77777777">
        <w:trPr>
          <w:jc w:val="center"/>
        </w:trPr>
        <w:tc>
          <w:tcPr>
            <w:tcW w:w="3345" w:type="dxa"/>
          </w:tcPr>
          <w:p w14:paraId="114833B8" w14:textId="77777777" w:rsidR="008D0E3F" w:rsidRDefault="007471AD">
            <w:pPr>
              <w:pStyle w:val="TableText"/>
            </w:pPr>
            <w:r>
              <w:tab/>
            </w:r>
            <w:r>
              <w:tab/>
              <w:t>@code</w:t>
            </w:r>
          </w:p>
        </w:tc>
        <w:tc>
          <w:tcPr>
            <w:tcW w:w="720" w:type="dxa"/>
          </w:tcPr>
          <w:p w14:paraId="19F4D20B" w14:textId="77777777" w:rsidR="008D0E3F" w:rsidRDefault="007471AD">
            <w:pPr>
              <w:pStyle w:val="TableText"/>
            </w:pPr>
            <w:r>
              <w:t>1..1</w:t>
            </w:r>
          </w:p>
        </w:tc>
        <w:tc>
          <w:tcPr>
            <w:tcW w:w="1152" w:type="dxa"/>
          </w:tcPr>
          <w:p w14:paraId="602AAC50" w14:textId="77777777" w:rsidR="008D0E3F" w:rsidRDefault="007471AD">
            <w:pPr>
              <w:pStyle w:val="TableText"/>
            </w:pPr>
            <w:r>
              <w:t>SHALL</w:t>
            </w:r>
          </w:p>
        </w:tc>
        <w:tc>
          <w:tcPr>
            <w:tcW w:w="864" w:type="dxa"/>
          </w:tcPr>
          <w:p w14:paraId="60215B5E" w14:textId="77777777" w:rsidR="008D0E3F" w:rsidRDefault="008D0E3F">
            <w:pPr>
              <w:pStyle w:val="TableText"/>
            </w:pPr>
          </w:p>
        </w:tc>
        <w:tc>
          <w:tcPr>
            <w:tcW w:w="1104" w:type="dxa"/>
          </w:tcPr>
          <w:p w14:paraId="7ABB0AF9" w14:textId="0DEB6C35" w:rsidR="008D0E3F" w:rsidRDefault="000D227F">
            <w:pPr>
              <w:pStyle w:val="TableText"/>
            </w:pPr>
            <w:hyperlink w:anchor="C_4437-3445">
              <w:r w:rsidR="007471AD">
                <w:rPr>
                  <w:rStyle w:val="HyperlinkText9pt"/>
                </w:rPr>
                <w:t>4437-3445</w:t>
              </w:r>
            </w:hyperlink>
          </w:p>
        </w:tc>
        <w:tc>
          <w:tcPr>
            <w:tcW w:w="2975" w:type="dxa"/>
          </w:tcPr>
          <w:p w14:paraId="74A0ECE3" w14:textId="77777777" w:rsidR="008D0E3F" w:rsidRDefault="007471AD">
            <w:pPr>
              <w:pStyle w:val="TableText"/>
            </w:pPr>
            <w:r>
              <w:t>urn:oid:2.16.840.1.113883.3.26.1.1 (NCI Thesaurus (NCIt)) = C54131</w:t>
            </w:r>
          </w:p>
        </w:tc>
      </w:tr>
      <w:tr w:rsidR="008D0E3F" w14:paraId="2505F447" w14:textId="77777777">
        <w:trPr>
          <w:jc w:val="center"/>
        </w:trPr>
        <w:tc>
          <w:tcPr>
            <w:tcW w:w="3345" w:type="dxa"/>
          </w:tcPr>
          <w:p w14:paraId="6948BECC" w14:textId="77777777" w:rsidR="008D0E3F" w:rsidRDefault="007471AD">
            <w:pPr>
              <w:pStyle w:val="TableText"/>
            </w:pPr>
            <w:r>
              <w:tab/>
            </w:r>
            <w:r>
              <w:tab/>
              <w:t>@codeSystem</w:t>
            </w:r>
          </w:p>
        </w:tc>
        <w:tc>
          <w:tcPr>
            <w:tcW w:w="720" w:type="dxa"/>
          </w:tcPr>
          <w:p w14:paraId="26CC94F1" w14:textId="77777777" w:rsidR="008D0E3F" w:rsidRDefault="007471AD">
            <w:pPr>
              <w:pStyle w:val="TableText"/>
            </w:pPr>
            <w:r>
              <w:t>1..1</w:t>
            </w:r>
          </w:p>
        </w:tc>
        <w:tc>
          <w:tcPr>
            <w:tcW w:w="1152" w:type="dxa"/>
          </w:tcPr>
          <w:p w14:paraId="117AAC8F" w14:textId="77777777" w:rsidR="008D0E3F" w:rsidRDefault="007471AD">
            <w:pPr>
              <w:pStyle w:val="TableText"/>
            </w:pPr>
            <w:r>
              <w:t>SHALL</w:t>
            </w:r>
          </w:p>
        </w:tc>
        <w:tc>
          <w:tcPr>
            <w:tcW w:w="864" w:type="dxa"/>
          </w:tcPr>
          <w:p w14:paraId="2A3A969C" w14:textId="77777777" w:rsidR="008D0E3F" w:rsidRDefault="008D0E3F">
            <w:pPr>
              <w:pStyle w:val="TableText"/>
            </w:pPr>
          </w:p>
        </w:tc>
        <w:tc>
          <w:tcPr>
            <w:tcW w:w="1104" w:type="dxa"/>
          </w:tcPr>
          <w:p w14:paraId="24B09C0A" w14:textId="1BA2F051" w:rsidR="008D0E3F" w:rsidRDefault="000D227F">
            <w:pPr>
              <w:pStyle w:val="TableText"/>
            </w:pPr>
            <w:hyperlink w:anchor="C_4437-3446">
              <w:r w:rsidR="007471AD">
                <w:rPr>
                  <w:rStyle w:val="HyperlinkText9pt"/>
                </w:rPr>
                <w:t>4437-3446</w:t>
              </w:r>
            </w:hyperlink>
          </w:p>
        </w:tc>
        <w:tc>
          <w:tcPr>
            <w:tcW w:w="2975" w:type="dxa"/>
          </w:tcPr>
          <w:p w14:paraId="265EFC68" w14:textId="77777777" w:rsidR="008D0E3F" w:rsidRDefault="007471AD">
            <w:pPr>
              <w:pStyle w:val="TableText"/>
            </w:pPr>
            <w:r>
              <w:t>2.16.840.1.113883.3.26.1.1</w:t>
            </w:r>
          </w:p>
        </w:tc>
      </w:tr>
      <w:tr w:rsidR="008D0E3F" w14:paraId="5080D78E" w14:textId="77777777">
        <w:trPr>
          <w:jc w:val="center"/>
        </w:trPr>
        <w:tc>
          <w:tcPr>
            <w:tcW w:w="3345" w:type="dxa"/>
          </w:tcPr>
          <w:p w14:paraId="7079211B" w14:textId="77777777" w:rsidR="008D0E3F" w:rsidRDefault="007471AD">
            <w:pPr>
              <w:pStyle w:val="TableText"/>
            </w:pPr>
            <w:r>
              <w:tab/>
            </w:r>
            <w:r>
              <w:tab/>
              <w:t>@codeSystemName</w:t>
            </w:r>
          </w:p>
        </w:tc>
        <w:tc>
          <w:tcPr>
            <w:tcW w:w="720" w:type="dxa"/>
          </w:tcPr>
          <w:p w14:paraId="71F7F66D" w14:textId="77777777" w:rsidR="008D0E3F" w:rsidRDefault="007471AD">
            <w:pPr>
              <w:pStyle w:val="TableText"/>
            </w:pPr>
            <w:r>
              <w:t>0..1</w:t>
            </w:r>
          </w:p>
        </w:tc>
        <w:tc>
          <w:tcPr>
            <w:tcW w:w="1152" w:type="dxa"/>
          </w:tcPr>
          <w:p w14:paraId="50B5A9E9" w14:textId="77777777" w:rsidR="008D0E3F" w:rsidRDefault="007471AD">
            <w:pPr>
              <w:pStyle w:val="TableText"/>
            </w:pPr>
            <w:r>
              <w:t>MAY</w:t>
            </w:r>
          </w:p>
        </w:tc>
        <w:tc>
          <w:tcPr>
            <w:tcW w:w="864" w:type="dxa"/>
          </w:tcPr>
          <w:p w14:paraId="6444224A" w14:textId="77777777" w:rsidR="008D0E3F" w:rsidRDefault="008D0E3F">
            <w:pPr>
              <w:pStyle w:val="TableText"/>
            </w:pPr>
          </w:p>
        </w:tc>
        <w:tc>
          <w:tcPr>
            <w:tcW w:w="1104" w:type="dxa"/>
          </w:tcPr>
          <w:p w14:paraId="24E45823" w14:textId="54EA1CB4" w:rsidR="008D0E3F" w:rsidRDefault="000D227F">
            <w:pPr>
              <w:pStyle w:val="TableText"/>
            </w:pPr>
            <w:hyperlink w:anchor="C_4437-3447">
              <w:r w:rsidR="007471AD">
                <w:rPr>
                  <w:rStyle w:val="HyperlinkText9pt"/>
                </w:rPr>
                <w:t>4437-3447</w:t>
              </w:r>
            </w:hyperlink>
          </w:p>
        </w:tc>
        <w:tc>
          <w:tcPr>
            <w:tcW w:w="2975" w:type="dxa"/>
          </w:tcPr>
          <w:p w14:paraId="6715F5BA" w14:textId="77777777" w:rsidR="008D0E3F" w:rsidRDefault="007471AD">
            <w:pPr>
              <w:pStyle w:val="TableText"/>
            </w:pPr>
            <w:r>
              <w:t>NCI Thesaurus</w:t>
            </w:r>
          </w:p>
        </w:tc>
      </w:tr>
      <w:tr w:rsidR="008D0E3F" w14:paraId="4F9950D8" w14:textId="77777777">
        <w:trPr>
          <w:jc w:val="center"/>
        </w:trPr>
        <w:tc>
          <w:tcPr>
            <w:tcW w:w="3345" w:type="dxa"/>
          </w:tcPr>
          <w:p w14:paraId="79DA4D81" w14:textId="77777777" w:rsidR="008D0E3F" w:rsidRDefault="007471AD">
            <w:pPr>
              <w:pStyle w:val="TableText"/>
            </w:pPr>
            <w:r>
              <w:tab/>
            </w:r>
            <w:r>
              <w:tab/>
              <w:t>@displayName</w:t>
            </w:r>
          </w:p>
        </w:tc>
        <w:tc>
          <w:tcPr>
            <w:tcW w:w="720" w:type="dxa"/>
          </w:tcPr>
          <w:p w14:paraId="46DC55C8" w14:textId="77777777" w:rsidR="008D0E3F" w:rsidRDefault="007471AD">
            <w:pPr>
              <w:pStyle w:val="TableText"/>
            </w:pPr>
            <w:r>
              <w:t>0..1</w:t>
            </w:r>
          </w:p>
        </w:tc>
        <w:tc>
          <w:tcPr>
            <w:tcW w:w="1152" w:type="dxa"/>
          </w:tcPr>
          <w:p w14:paraId="0DD3C6AE" w14:textId="77777777" w:rsidR="008D0E3F" w:rsidRDefault="007471AD">
            <w:pPr>
              <w:pStyle w:val="TableText"/>
            </w:pPr>
            <w:r>
              <w:t>MAY</w:t>
            </w:r>
          </w:p>
        </w:tc>
        <w:tc>
          <w:tcPr>
            <w:tcW w:w="864" w:type="dxa"/>
          </w:tcPr>
          <w:p w14:paraId="1079BFB4" w14:textId="77777777" w:rsidR="008D0E3F" w:rsidRDefault="008D0E3F">
            <w:pPr>
              <w:pStyle w:val="TableText"/>
            </w:pPr>
          </w:p>
        </w:tc>
        <w:tc>
          <w:tcPr>
            <w:tcW w:w="1104" w:type="dxa"/>
          </w:tcPr>
          <w:p w14:paraId="29BC229A" w14:textId="345C17F5" w:rsidR="008D0E3F" w:rsidRDefault="000D227F">
            <w:pPr>
              <w:pStyle w:val="TableText"/>
            </w:pPr>
            <w:hyperlink w:anchor="C_4437-3448">
              <w:r w:rsidR="007471AD">
                <w:rPr>
                  <w:rStyle w:val="HyperlinkText9pt"/>
                </w:rPr>
                <w:t>4437-3448</w:t>
              </w:r>
            </w:hyperlink>
          </w:p>
        </w:tc>
        <w:tc>
          <w:tcPr>
            <w:tcW w:w="2975" w:type="dxa"/>
          </w:tcPr>
          <w:p w14:paraId="318828FD" w14:textId="77777777" w:rsidR="008D0E3F" w:rsidRDefault="007471AD">
            <w:pPr>
              <w:pStyle w:val="TableText"/>
            </w:pPr>
            <w:r>
              <w:t>Company Name</w:t>
            </w:r>
          </w:p>
        </w:tc>
      </w:tr>
      <w:tr w:rsidR="008D0E3F" w14:paraId="2E53FCD2" w14:textId="77777777">
        <w:trPr>
          <w:jc w:val="center"/>
        </w:trPr>
        <w:tc>
          <w:tcPr>
            <w:tcW w:w="3345" w:type="dxa"/>
          </w:tcPr>
          <w:p w14:paraId="47BF4DA1" w14:textId="77777777" w:rsidR="008D0E3F" w:rsidRDefault="007471AD">
            <w:pPr>
              <w:pStyle w:val="TableText"/>
            </w:pPr>
            <w:r>
              <w:tab/>
              <w:t>value</w:t>
            </w:r>
          </w:p>
        </w:tc>
        <w:tc>
          <w:tcPr>
            <w:tcW w:w="720" w:type="dxa"/>
          </w:tcPr>
          <w:p w14:paraId="1111E731" w14:textId="77777777" w:rsidR="008D0E3F" w:rsidRDefault="007471AD">
            <w:pPr>
              <w:pStyle w:val="TableText"/>
            </w:pPr>
            <w:r>
              <w:t>1..1</w:t>
            </w:r>
          </w:p>
        </w:tc>
        <w:tc>
          <w:tcPr>
            <w:tcW w:w="1152" w:type="dxa"/>
          </w:tcPr>
          <w:p w14:paraId="76DF0423" w14:textId="77777777" w:rsidR="008D0E3F" w:rsidRDefault="007471AD">
            <w:pPr>
              <w:pStyle w:val="TableText"/>
            </w:pPr>
            <w:r>
              <w:t>SHALL</w:t>
            </w:r>
          </w:p>
        </w:tc>
        <w:tc>
          <w:tcPr>
            <w:tcW w:w="864" w:type="dxa"/>
          </w:tcPr>
          <w:p w14:paraId="64AE9B8A" w14:textId="77777777" w:rsidR="008D0E3F" w:rsidRDefault="007471AD">
            <w:pPr>
              <w:pStyle w:val="TableText"/>
            </w:pPr>
            <w:r>
              <w:t>ED</w:t>
            </w:r>
          </w:p>
        </w:tc>
        <w:tc>
          <w:tcPr>
            <w:tcW w:w="1104" w:type="dxa"/>
          </w:tcPr>
          <w:p w14:paraId="1991DB78" w14:textId="4C0FE16D" w:rsidR="008D0E3F" w:rsidRDefault="000D227F">
            <w:pPr>
              <w:pStyle w:val="TableText"/>
            </w:pPr>
            <w:hyperlink w:anchor="C_4437-3449">
              <w:r w:rsidR="007471AD">
                <w:rPr>
                  <w:rStyle w:val="HyperlinkText9pt"/>
                </w:rPr>
                <w:t>4437-3449</w:t>
              </w:r>
            </w:hyperlink>
          </w:p>
        </w:tc>
        <w:tc>
          <w:tcPr>
            <w:tcW w:w="2975" w:type="dxa"/>
          </w:tcPr>
          <w:p w14:paraId="0B9D585F" w14:textId="77777777" w:rsidR="008D0E3F" w:rsidRDefault="008D0E3F">
            <w:pPr>
              <w:pStyle w:val="TableText"/>
            </w:pPr>
          </w:p>
        </w:tc>
      </w:tr>
    </w:tbl>
    <w:p w14:paraId="6716C2A1" w14:textId="77777777" w:rsidR="008D0E3F" w:rsidRDefault="008D0E3F">
      <w:pPr>
        <w:pStyle w:val="BodyText"/>
      </w:pPr>
    </w:p>
    <w:p w14:paraId="6F35791F" w14:textId="77777777" w:rsidR="008D0E3F" w:rsidRDefault="007471AD">
      <w:pPr>
        <w:numPr>
          <w:ilvl w:val="0"/>
          <w:numId w:val="13"/>
        </w:numPr>
      </w:pPr>
      <w:r>
        <w:rPr>
          <w:rStyle w:val="keyword"/>
        </w:rPr>
        <w:t>SHALL</w:t>
      </w:r>
      <w:r>
        <w:t xml:space="preserve"> contain exactly one [</w:t>
      </w:r>
      <w:proofErr w:type="gramStart"/>
      <w:r>
        <w:t>1..</w:t>
      </w:r>
      <w:proofErr w:type="gramEnd"/>
      <w:r>
        <w:t xml:space="preserve">1] </w:t>
      </w:r>
      <w:proofErr w:type="spellStart"/>
      <w:r>
        <w:rPr>
          <w:rStyle w:val="XMLnameBold"/>
        </w:rPr>
        <w:t>templateId</w:t>
      </w:r>
      <w:bookmarkStart w:id="325" w:name="C_4437-3441"/>
      <w:proofErr w:type="spellEnd"/>
      <w:r>
        <w:t xml:space="preserve"> (CONF:4437-3441)</w:t>
      </w:r>
      <w:bookmarkEnd w:id="325"/>
      <w:r>
        <w:t>.</w:t>
      </w:r>
    </w:p>
    <w:p w14:paraId="717483E8" w14:textId="77777777" w:rsidR="008D0E3F" w:rsidRDefault="007471AD">
      <w:pPr>
        <w:numPr>
          <w:ilvl w:val="1"/>
          <w:numId w:val="13"/>
        </w:numPr>
      </w:pPr>
      <w:r>
        <w:t xml:space="preserve">This </w:t>
      </w:r>
      <w:proofErr w:type="spellStart"/>
      <w:r>
        <w:t>templateId</w:t>
      </w:r>
      <w:proofErr w:type="spellEnd"/>
      <w:r>
        <w:t xml:space="preserve"> </w:t>
      </w:r>
      <w:r>
        <w:rPr>
          <w:rStyle w:val="keyword"/>
        </w:rPr>
        <w:t>SHALL</w:t>
      </w:r>
      <w:r>
        <w:t xml:space="preserve"> contain exactly one [</w:t>
      </w:r>
      <w:proofErr w:type="gramStart"/>
      <w:r>
        <w:t>1..</w:t>
      </w:r>
      <w:proofErr w:type="gramEnd"/>
      <w:r>
        <w:t xml:space="preserve">1] </w:t>
      </w:r>
      <w:r>
        <w:rPr>
          <w:rStyle w:val="XMLnameBold"/>
        </w:rPr>
        <w:t>@root</w:t>
      </w:r>
      <w:r>
        <w:t>=</w:t>
      </w:r>
      <w:r>
        <w:rPr>
          <w:rStyle w:val="XMLname"/>
        </w:rPr>
        <w:t>"2.16.840.1.113883.10.20.22.4.303"</w:t>
      </w:r>
      <w:bookmarkStart w:id="326" w:name="C_4437-3443"/>
      <w:r>
        <w:t xml:space="preserve"> (CONF:4437-3443)</w:t>
      </w:r>
      <w:bookmarkEnd w:id="326"/>
      <w:r>
        <w:t>.</w:t>
      </w:r>
      <w:r>
        <w:br/>
        <w:t xml:space="preserve">Note: template </w:t>
      </w:r>
      <w:proofErr w:type="spellStart"/>
      <w:r>
        <w:t>oid</w:t>
      </w:r>
      <w:proofErr w:type="spellEnd"/>
    </w:p>
    <w:p w14:paraId="1DF55FFB" w14:textId="77777777" w:rsidR="008D0E3F" w:rsidRDefault="007471AD">
      <w:pPr>
        <w:pStyle w:val="BodyText"/>
        <w:spacing w:before="120"/>
      </w:pPr>
      <w:r>
        <w:t>Revision from "2018-05-01".</w:t>
      </w:r>
    </w:p>
    <w:p w14:paraId="696FEE08" w14:textId="77777777" w:rsidR="008D0E3F" w:rsidRDefault="007471AD">
      <w:pPr>
        <w:numPr>
          <w:ilvl w:val="1"/>
          <w:numId w:val="13"/>
        </w:numPr>
      </w:pPr>
      <w:r>
        <w:t xml:space="preserve">This </w:t>
      </w:r>
      <w:proofErr w:type="spellStart"/>
      <w:r>
        <w:t>templateId</w:t>
      </w:r>
      <w:proofErr w:type="spellEnd"/>
      <w:r>
        <w:t xml:space="preserve"> </w:t>
      </w:r>
      <w:r>
        <w:rPr>
          <w:rStyle w:val="keyword"/>
        </w:rPr>
        <w:t>SHALL</w:t>
      </w:r>
      <w:r>
        <w:t xml:space="preserve"> contain exactly one [</w:t>
      </w:r>
      <w:proofErr w:type="gramStart"/>
      <w:r>
        <w:t>1..</w:t>
      </w:r>
      <w:proofErr w:type="gramEnd"/>
      <w:r>
        <w:t xml:space="preserve">1] </w:t>
      </w:r>
      <w:r>
        <w:rPr>
          <w:rStyle w:val="XMLnameBold"/>
        </w:rPr>
        <w:t>@extension</w:t>
      </w:r>
      <w:r>
        <w:t>=</w:t>
      </w:r>
      <w:r>
        <w:rPr>
          <w:rStyle w:val="XMLname"/>
        </w:rPr>
        <w:t>"2019-06-21"</w:t>
      </w:r>
      <w:bookmarkStart w:id="327" w:name="C_4437-3444"/>
      <w:r>
        <w:t xml:space="preserve"> (CONF:4437-3444)</w:t>
      </w:r>
      <w:bookmarkEnd w:id="327"/>
      <w:r>
        <w:t>.</w:t>
      </w:r>
    </w:p>
    <w:p w14:paraId="060B9E8C" w14:textId="77777777" w:rsidR="008D0E3F" w:rsidRDefault="007471AD">
      <w:pPr>
        <w:numPr>
          <w:ilvl w:val="0"/>
          <w:numId w:val="13"/>
        </w:numPr>
      </w:pPr>
      <w:r>
        <w:rPr>
          <w:rStyle w:val="keyword"/>
        </w:rPr>
        <w:t>SHALL</w:t>
      </w:r>
      <w:r>
        <w:t xml:space="preserve"> contain exactly one [</w:t>
      </w:r>
      <w:proofErr w:type="gramStart"/>
      <w:r>
        <w:t>1..</w:t>
      </w:r>
      <w:proofErr w:type="gramEnd"/>
      <w:r>
        <w:t xml:space="preserve">1] </w:t>
      </w:r>
      <w:r>
        <w:rPr>
          <w:rStyle w:val="XMLnameBold"/>
        </w:rPr>
        <w:t>code</w:t>
      </w:r>
      <w:bookmarkStart w:id="328" w:name="C_4437-3442"/>
      <w:r>
        <w:t xml:space="preserve"> (CONF:4437-3442)</w:t>
      </w:r>
      <w:bookmarkEnd w:id="328"/>
      <w:r>
        <w:t>.</w:t>
      </w:r>
      <w:r>
        <w:br/>
        <w:t>Note: Code for "Company Name"</w:t>
      </w:r>
    </w:p>
    <w:p w14:paraId="06CE1B15" w14:textId="77777777" w:rsidR="008D0E3F" w:rsidRDefault="007471AD">
      <w:pPr>
        <w:pStyle w:val="BodyText"/>
        <w:spacing w:before="120"/>
      </w:pPr>
      <w:r>
        <w:t xml:space="preserve">Code used to specify the </w:t>
      </w:r>
      <w:r>
        <w:rPr>
          <w:b/>
        </w:rPr>
        <w:t>Company Name</w:t>
      </w:r>
      <w:r>
        <w:t>.</w:t>
      </w:r>
    </w:p>
    <w:p w14:paraId="2BF1AD47" w14:textId="77777777" w:rsidR="008D0E3F" w:rsidRDefault="007471AD">
      <w:pPr>
        <w:numPr>
          <w:ilvl w:val="1"/>
          <w:numId w:val="13"/>
        </w:numPr>
      </w:pPr>
      <w:r>
        <w:t xml:space="preserve">This code </w:t>
      </w:r>
      <w:r>
        <w:rPr>
          <w:rStyle w:val="keyword"/>
        </w:rPr>
        <w:t>SHALL</w:t>
      </w:r>
      <w:r>
        <w:t xml:space="preserve"> contain exactly one [</w:t>
      </w:r>
      <w:proofErr w:type="gramStart"/>
      <w:r>
        <w:t>1..</w:t>
      </w:r>
      <w:proofErr w:type="gramEnd"/>
      <w:r>
        <w:t xml:space="preserve">1] </w:t>
      </w:r>
      <w:r>
        <w:rPr>
          <w:rStyle w:val="XMLnameBold"/>
        </w:rPr>
        <w:t>@code</w:t>
      </w:r>
      <w:r>
        <w:t>=</w:t>
      </w:r>
      <w:r>
        <w:rPr>
          <w:rStyle w:val="XMLname"/>
        </w:rPr>
        <w:t>"C54131"</w:t>
      </w:r>
      <w:r>
        <w:t xml:space="preserve"> Company Name  (</w:t>
      </w:r>
      <w:proofErr w:type="spellStart"/>
      <w:r>
        <w:t>CodeSystem</w:t>
      </w:r>
      <w:proofErr w:type="spellEnd"/>
      <w:r>
        <w:t xml:space="preserve">: </w:t>
      </w:r>
      <w:r>
        <w:rPr>
          <w:rStyle w:val="XMLname"/>
        </w:rPr>
        <w:t>NCI Thesaurus (</w:t>
      </w:r>
      <w:proofErr w:type="spellStart"/>
      <w:r>
        <w:rPr>
          <w:rStyle w:val="XMLname"/>
        </w:rPr>
        <w:t>NCIt</w:t>
      </w:r>
      <w:proofErr w:type="spellEnd"/>
      <w:r>
        <w:rPr>
          <w:rStyle w:val="XMLname"/>
        </w:rPr>
        <w:t>) urn:oid:2.16.840.1.113883.3.26.1.1</w:t>
      </w:r>
      <w:r>
        <w:rPr>
          <w:rStyle w:val="keyword"/>
        </w:rPr>
        <w:t xml:space="preserve"> STATIC</w:t>
      </w:r>
      <w:r>
        <w:t>)</w:t>
      </w:r>
      <w:bookmarkStart w:id="329" w:name="C_4437-3445"/>
      <w:r>
        <w:t xml:space="preserve"> (CONF:4437-3445)</w:t>
      </w:r>
      <w:bookmarkEnd w:id="329"/>
      <w:r>
        <w:t>.</w:t>
      </w:r>
    </w:p>
    <w:p w14:paraId="71913C8E" w14:textId="77777777" w:rsidR="008D0E3F" w:rsidRDefault="007471AD">
      <w:pPr>
        <w:numPr>
          <w:ilvl w:val="1"/>
          <w:numId w:val="13"/>
        </w:numPr>
      </w:pPr>
      <w:r>
        <w:t xml:space="preserve">This code </w:t>
      </w:r>
      <w:r>
        <w:rPr>
          <w:rStyle w:val="keyword"/>
        </w:rPr>
        <w:t>SHALL</w:t>
      </w:r>
      <w:r>
        <w:t xml:space="preserve"> contain exactly one [</w:t>
      </w:r>
      <w:proofErr w:type="gramStart"/>
      <w:r>
        <w:t>1..</w:t>
      </w:r>
      <w:proofErr w:type="gramEnd"/>
      <w:r>
        <w:t xml:space="preserve">1] </w:t>
      </w:r>
      <w:r>
        <w:rPr>
          <w:rStyle w:val="XMLnameBold"/>
        </w:rPr>
        <w:t>@codeSystem</w:t>
      </w:r>
      <w:r>
        <w:t>=</w:t>
      </w:r>
      <w:r>
        <w:rPr>
          <w:rStyle w:val="XMLname"/>
        </w:rPr>
        <w:t>"2.16.840.1.113883.3.26.1.1"</w:t>
      </w:r>
      <w:bookmarkStart w:id="330" w:name="C_4437-3446"/>
      <w:r>
        <w:t xml:space="preserve"> (CONF:4437-3446)</w:t>
      </w:r>
      <w:bookmarkEnd w:id="330"/>
      <w:r>
        <w:t>.</w:t>
      </w:r>
    </w:p>
    <w:p w14:paraId="6BCD0387" w14:textId="77777777" w:rsidR="008D0E3F" w:rsidRDefault="007471AD">
      <w:pPr>
        <w:numPr>
          <w:ilvl w:val="1"/>
          <w:numId w:val="13"/>
        </w:numPr>
      </w:pPr>
      <w:r>
        <w:t xml:space="preserve">This code </w:t>
      </w:r>
      <w:r>
        <w:rPr>
          <w:rStyle w:val="keyword"/>
        </w:rPr>
        <w:t>MAY</w:t>
      </w:r>
      <w:r>
        <w:t xml:space="preserve"> contain zero or one [</w:t>
      </w:r>
      <w:proofErr w:type="gramStart"/>
      <w:r>
        <w:t>0..</w:t>
      </w:r>
      <w:proofErr w:type="gramEnd"/>
      <w:r>
        <w:t xml:space="preserve">1] </w:t>
      </w:r>
      <w:r>
        <w:rPr>
          <w:rStyle w:val="XMLnameBold"/>
        </w:rPr>
        <w:t>@codeSystemName</w:t>
      </w:r>
      <w:r>
        <w:t>=</w:t>
      </w:r>
      <w:r>
        <w:rPr>
          <w:rStyle w:val="XMLname"/>
        </w:rPr>
        <w:t>"NCI Thesaurus"</w:t>
      </w:r>
      <w:bookmarkStart w:id="331" w:name="C_4437-3447"/>
      <w:r>
        <w:t xml:space="preserve"> (CONF:4437-3447)</w:t>
      </w:r>
      <w:bookmarkEnd w:id="331"/>
      <w:r>
        <w:t>.</w:t>
      </w:r>
    </w:p>
    <w:p w14:paraId="330D3A45" w14:textId="77777777" w:rsidR="008D0E3F" w:rsidRDefault="007471AD">
      <w:pPr>
        <w:numPr>
          <w:ilvl w:val="1"/>
          <w:numId w:val="13"/>
        </w:numPr>
      </w:pPr>
      <w:r>
        <w:t xml:space="preserve">This code </w:t>
      </w:r>
      <w:r>
        <w:rPr>
          <w:rStyle w:val="keyword"/>
        </w:rPr>
        <w:t>MAY</w:t>
      </w:r>
      <w:r>
        <w:t xml:space="preserve"> contain zero or one [</w:t>
      </w:r>
      <w:proofErr w:type="gramStart"/>
      <w:r>
        <w:t>0..</w:t>
      </w:r>
      <w:proofErr w:type="gramEnd"/>
      <w:r>
        <w:t xml:space="preserve">1] </w:t>
      </w:r>
      <w:r>
        <w:rPr>
          <w:rStyle w:val="XMLnameBold"/>
        </w:rPr>
        <w:t>@displayName</w:t>
      </w:r>
      <w:r>
        <w:t>=</w:t>
      </w:r>
      <w:r>
        <w:rPr>
          <w:rStyle w:val="XMLname"/>
        </w:rPr>
        <w:t>"Company Name"</w:t>
      </w:r>
      <w:bookmarkStart w:id="332" w:name="C_4437-3448"/>
      <w:r>
        <w:t xml:space="preserve"> (CONF:4437-3448)</w:t>
      </w:r>
      <w:bookmarkEnd w:id="332"/>
      <w:r>
        <w:t>.</w:t>
      </w:r>
    </w:p>
    <w:p w14:paraId="1D813605" w14:textId="77777777" w:rsidR="008D0E3F" w:rsidRDefault="007471AD">
      <w:pPr>
        <w:pStyle w:val="BodyText"/>
        <w:spacing w:before="120"/>
      </w:pPr>
      <w:r>
        <w:lastRenderedPageBreak/>
        <w:t>The Company Name can point to its corresponding narrative using the approach defined in CDA Release 2, section 4.3.5.1.</w:t>
      </w:r>
    </w:p>
    <w:p w14:paraId="01022634" w14:textId="77777777" w:rsidR="008D0E3F" w:rsidRDefault="007471AD">
      <w:pPr>
        <w:numPr>
          <w:ilvl w:val="0"/>
          <w:numId w:val="13"/>
        </w:numPr>
      </w:pPr>
      <w:r>
        <w:rPr>
          <w:rStyle w:val="keyword"/>
        </w:rPr>
        <w:t>SHALL</w:t>
      </w:r>
      <w:r>
        <w:t xml:space="preserve"> contain exactly one [</w:t>
      </w:r>
      <w:proofErr w:type="gramStart"/>
      <w:r>
        <w:t>1..</w:t>
      </w:r>
      <w:proofErr w:type="gramEnd"/>
      <w:r>
        <w:t xml:space="preserve">1] </w:t>
      </w:r>
      <w:r>
        <w:rPr>
          <w:rStyle w:val="XMLnameBold"/>
        </w:rPr>
        <w:t>value</w:t>
      </w:r>
      <w:r>
        <w:t xml:space="preserve"> with @xsi:type="ED"</w:t>
      </w:r>
      <w:bookmarkStart w:id="333" w:name="C_4437-3449"/>
      <w:r>
        <w:t xml:space="preserve"> (CONF:4437-3449)</w:t>
      </w:r>
      <w:bookmarkEnd w:id="333"/>
      <w:r>
        <w:t>.</w:t>
      </w:r>
    </w:p>
    <w:p w14:paraId="4A8037D6" w14:textId="036C1362" w:rsidR="008D0E3F" w:rsidRDefault="007471AD">
      <w:pPr>
        <w:pStyle w:val="Caption"/>
        <w:ind w:left="130" w:right="115"/>
      </w:pPr>
      <w:bookmarkStart w:id="334" w:name="_Toc101451092"/>
      <w:bookmarkStart w:id="335" w:name="_Toc83395674"/>
      <w:r>
        <w:t xml:space="preserve">Figure </w:t>
      </w:r>
      <w:r>
        <w:fldChar w:fldCharType="begin"/>
      </w:r>
      <w:r>
        <w:instrText>SEQ Figure \* ARABIC</w:instrText>
      </w:r>
      <w:r>
        <w:fldChar w:fldCharType="separate"/>
      </w:r>
      <w:r>
        <w:t>4</w:t>
      </w:r>
      <w:r>
        <w:fldChar w:fldCharType="end"/>
      </w:r>
      <w:r>
        <w:t>: Company Name</w:t>
      </w:r>
      <w:bookmarkEnd w:id="334"/>
      <w:bookmarkEnd w:id="335"/>
    </w:p>
    <w:p w14:paraId="33EAE742" w14:textId="77777777" w:rsidR="008D0E3F" w:rsidRDefault="007471AD">
      <w:pPr>
        <w:pStyle w:val="Example"/>
        <w:ind w:left="130" w:right="115"/>
      </w:pPr>
      <w:r>
        <w:t xml:space="preserve"> </w:t>
      </w:r>
    </w:p>
    <w:p w14:paraId="55B69E1A" w14:textId="77777777" w:rsidR="008D0E3F" w:rsidRDefault="007471AD">
      <w:pPr>
        <w:pStyle w:val="Example"/>
        <w:ind w:left="130" w:right="115"/>
      </w:pPr>
      <w:r>
        <w:t xml:space="preserve">      &lt;observation </w:t>
      </w:r>
      <w:proofErr w:type="spellStart"/>
      <w:r>
        <w:t>classCode</w:t>
      </w:r>
      <w:proofErr w:type="spellEnd"/>
      <w:r>
        <w:t xml:space="preserve">="OBS" </w:t>
      </w:r>
      <w:proofErr w:type="spellStart"/>
      <w:r>
        <w:t>moodCode</w:t>
      </w:r>
      <w:proofErr w:type="spellEnd"/>
      <w:r>
        <w:t xml:space="preserve">="EVN"&gt; </w:t>
      </w:r>
    </w:p>
    <w:p w14:paraId="59DC1E17" w14:textId="77777777" w:rsidR="008D0E3F" w:rsidRDefault="007471AD">
      <w:pPr>
        <w:pStyle w:val="Example"/>
        <w:ind w:left="130" w:right="115"/>
      </w:pPr>
      <w:r>
        <w:t xml:space="preserve">         &lt;</w:t>
      </w:r>
      <w:proofErr w:type="spellStart"/>
      <w:r>
        <w:t>templateId</w:t>
      </w:r>
      <w:proofErr w:type="spellEnd"/>
      <w:r>
        <w:t xml:space="preserve"> root="2.16.840.1.113883.10.20.22.4.303" extension="2019-06-21"/&gt; </w:t>
      </w:r>
    </w:p>
    <w:p w14:paraId="6C7B3F9B" w14:textId="77777777" w:rsidR="008D0E3F" w:rsidRDefault="007471AD">
      <w:pPr>
        <w:pStyle w:val="Example"/>
        <w:ind w:left="130" w:right="115"/>
      </w:pPr>
      <w:r>
        <w:t xml:space="preserve">         &lt;code code="C54131" displayName="Company Name" </w:t>
      </w:r>
    </w:p>
    <w:p w14:paraId="4F4402B0" w14:textId="77777777" w:rsidR="008D0E3F" w:rsidRDefault="007471AD">
      <w:pPr>
        <w:pStyle w:val="Example"/>
        <w:ind w:left="130" w:right="115"/>
      </w:pPr>
      <w:r>
        <w:t xml:space="preserve">            </w:t>
      </w:r>
      <w:proofErr w:type="spellStart"/>
      <w:r>
        <w:t>codeSystem</w:t>
      </w:r>
      <w:proofErr w:type="spellEnd"/>
      <w:r>
        <w:t xml:space="preserve">="2.16.840.1.113883.3.26.1.1" </w:t>
      </w:r>
      <w:proofErr w:type="spellStart"/>
      <w:r>
        <w:t>codeSystemName</w:t>
      </w:r>
      <w:proofErr w:type="spellEnd"/>
      <w:r>
        <w:t xml:space="preserve">="NCI Thesaurus"/&gt; </w:t>
      </w:r>
    </w:p>
    <w:p w14:paraId="7F27EAA2" w14:textId="77777777" w:rsidR="008D0E3F" w:rsidRDefault="007471AD">
      <w:pPr>
        <w:pStyle w:val="Example"/>
        <w:ind w:left="130" w:right="115"/>
      </w:pPr>
      <w:r>
        <w:t xml:space="preserve">         &lt;value </w:t>
      </w:r>
      <w:proofErr w:type="spellStart"/>
      <w:proofErr w:type="gramStart"/>
      <w:r>
        <w:t>xsi:type</w:t>
      </w:r>
      <w:proofErr w:type="spellEnd"/>
      <w:proofErr w:type="gramEnd"/>
      <w:r>
        <w:t xml:space="preserve">="ED"&gt; </w:t>
      </w:r>
    </w:p>
    <w:p w14:paraId="39613ABE" w14:textId="77777777" w:rsidR="008D0E3F" w:rsidRDefault="007471AD">
      <w:pPr>
        <w:pStyle w:val="Example"/>
        <w:ind w:left="130" w:right="115"/>
      </w:pPr>
      <w:r>
        <w:t xml:space="preserve">            &lt;reference value="#CompanyName_1"/&gt;</w:t>
      </w:r>
    </w:p>
    <w:p w14:paraId="62176875" w14:textId="77777777" w:rsidR="008D0E3F" w:rsidRDefault="007471AD">
      <w:pPr>
        <w:pStyle w:val="Example"/>
        <w:ind w:left="130" w:right="115"/>
      </w:pPr>
      <w:r>
        <w:t xml:space="preserve">         &lt;/value&gt; </w:t>
      </w:r>
    </w:p>
    <w:p w14:paraId="370F3DC0" w14:textId="77777777" w:rsidR="008D0E3F" w:rsidRDefault="007471AD">
      <w:pPr>
        <w:pStyle w:val="Example"/>
        <w:ind w:left="130" w:right="115"/>
      </w:pPr>
      <w:r>
        <w:t xml:space="preserve">      &lt;/observation&gt;</w:t>
      </w:r>
    </w:p>
    <w:p w14:paraId="5EC0C225" w14:textId="77777777" w:rsidR="008D0E3F" w:rsidRDefault="007471AD">
      <w:pPr>
        <w:pStyle w:val="Example"/>
        <w:ind w:left="130" w:right="115"/>
      </w:pPr>
      <w:r>
        <w:t xml:space="preserve">    </w:t>
      </w:r>
    </w:p>
    <w:p w14:paraId="23E4E5A7" w14:textId="77777777" w:rsidR="008D0E3F" w:rsidRDefault="008D0E3F">
      <w:pPr>
        <w:pStyle w:val="BodyText"/>
      </w:pPr>
    </w:p>
    <w:p w14:paraId="1F4AF3D6" w14:textId="77777777" w:rsidR="008D0E3F" w:rsidRDefault="007471AD">
      <w:pPr>
        <w:pStyle w:val="Heading2nospace"/>
      </w:pPr>
      <w:bookmarkStart w:id="336" w:name="SE_Device_Identifier_Observation_V2"/>
      <w:bookmarkStart w:id="337" w:name="_Toc101451077"/>
      <w:bookmarkStart w:id="338" w:name="E_Device_Identifier_Observation_2019"/>
      <w:bookmarkStart w:id="339" w:name="_Toc83395659"/>
      <w:r>
        <w:t>Device Identifier Observation</w:t>
      </w:r>
      <w:bookmarkEnd w:id="338"/>
      <w:bookmarkEnd w:id="339"/>
      <w:ins w:id="340" w:author="Russ Ott" w:date="2022-04-29T10:13:00Z">
        <w:r>
          <w:t xml:space="preserve"> (V2)</w:t>
        </w:r>
      </w:ins>
      <w:bookmarkEnd w:id="336"/>
      <w:bookmarkEnd w:id="337"/>
    </w:p>
    <w:p w14:paraId="19792D1D" w14:textId="25B30331" w:rsidR="008D0E3F" w:rsidRDefault="007471AD">
      <w:pPr>
        <w:pStyle w:val="BracketData"/>
      </w:pPr>
      <w:r>
        <w:t xml:space="preserve">[observation: identifier </w:t>
      </w:r>
      <w:proofErr w:type="gramStart"/>
      <w:r>
        <w:t>urn:hl</w:t>
      </w:r>
      <w:proofErr w:type="gramEnd"/>
      <w:r>
        <w:t>7ii:2.16.840.1.113883.10.20.22.4.304:</w:t>
      </w:r>
      <w:del w:id="341" w:author="Russ Ott" w:date="2022-04-29T10:13:00Z">
        <w:r w:rsidR="00FB6AE9">
          <w:delText>2019</w:delText>
        </w:r>
      </w:del>
      <w:ins w:id="342" w:author="Russ Ott" w:date="2022-04-29T10:13:00Z">
        <w:r>
          <w:t>2022</w:t>
        </w:r>
      </w:ins>
      <w:r>
        <w:t>-06-</w:t>
      </w:r>
      <w:del w:id="343" w:author="Russ Ott" w:date="2022-04-29T10:13:00Z">
        <w:r w:rsidR="00FB6AE9">
          <w:delText>21</w:delText>
        </w:r>
      </w:del>
      <w:ins w:id="344" w:author="Russ Ott" w:date="2022-04-29T10:13:00Z">
        <w:r>
          <w:t>01</w:t>
        </w:r>
      </w:ins>
      <w:r>
        <w:t xml:space="preserve"> (open)]</w:t>
      </w:r>
    </w:p>
    <w:p w14:paraId="5F8E37C8" w14:textId="77777777" w:rsidR="00514616" w:rsidRDefault="00FB6AE9">
      <w:pPr>
        <w:pStyle w:val="Caption"/>
        <w:rPr>
          <w:del w:id="345" w:author="Russ Ott" w:date="2022-04-29T10:13:00Z"/>
        </w:rPr>
      </w:pPr>
      <w:bookmarkStart w:id="346" w:name="_Toc83395693"/>
      <w:del w:id="347" w:author="Russ Ott" w:date="2022-04-29T10:13:00Z">
        <w:r>
          <w:delText xml:space="preserve">Table </w:delText>
        </w:r>
        <w:r>
          <w:fldChar w:fldCharType="begin"/>
        </w:r>
        <w:r>
          <w:delInstrText>SEQ Table \* ARABIC</w:delInstrText>
        </w:r>
        <w:r>
          <w:fldChar w:fldCharType="separate"/>
        </w:r>
        <w:r>
          <w:delText>9</w:delText>
        </w:r>
        <w:r>
          <w:fldChar w:fldCharType="end"/>
        </w:r>
        <w:r>
          <w:delText>: Device Identifier Observation Contexts</w:delText>
        </w:r>
        <w:bookmarkEnd w:id="346"/>
      </w:del>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514616" w14:paraId="05CE492F" w14:textId="77777777">
        <w:trPr>
          <w:cantSplit/>
          <w:tblHeader/>
          <w:jc w:val="center"/>
          <w:del w:id="348" w:author="Russ Ott" w:date="2022-04-29T10:13:00Z"/>
        </w:trPr>
        <w:tc>
          <w:tcPr>
            <w:tcW w:w="360" w:type="dxa"/>
            <w:shd w:val="clear" w:color="auto" w:fill="E6E6E6"/>
          </w:tcPr>
          <w:p w14:paraId="6DFECA59" w14:textId="77777777" w:rsidR="00514616" w:rsidRDefault="00FB6AE9">
            <w:pPr>
              <w:pStyle w:val="TableHead"/>
              <w:rPr>
                <w:del w:id="349" w:author="Russ Ott" w:date="2022-04-29T10:13:00Z"/>
              </w:rPr>
            </w:pPr>
            <w:del w:id="350" w:author="Russ Ott" w:date="2022-04-29T10:13:00Z">
              <w:r>
                <w:delText>Contained By:</w:delText>
              </w:r>
            </w:del>
          </w:p>
        </w:tc>
        <w:tc>
          <w:tcPr>
            <w:tcW w:w="360" w:type="dxa"/>
            <w:shd w:val="clear" w:color="auto" w:fill="E6E6E6"/>
          </w:tcPr>
          <w:p w14:paraId="62A5983D" w14:textId="77777777" w:rsidR="00514616" w:rsidRDefault="00FB6AE9">
            <w:pPr>
              <w:pStyle w:val="TableHead"/>
              <w:rPr>
                <w:del w:id="351" w:author="Russ Ott" w:date="2022-04-29T10:13:00Z"/>
              </w:rPr>
            </w:pPr>
            <w:del w:id="352" w:author="Russ Ott" w:date="2022-04-29T10:13:00Z">
              <w:r>
                <w:delText>Contains:</w:delText>
              </w:r>
            </w:del>
          </w:p>
        </w:tc>
      </w:tr>
      <w:tr w:rsidR="00514616" w14:paraId="5BB47D82" w14:textId="77777777">
        <w:trPr>
          <w:jc w:val="center"/>
          <w:del w:id="353" w:author="Russ Ott" w:date="2022-04-29T10:13:00Z"/>
        </w:trPr>
        <w:tc>
          <w:tcPr>
            <w:tcW w:w="360" w:type="dxa"/>
          </w:tcPr>
          <w:p w14:paraId="55DA4E90" w14:textId="77777777" w:rsidR="00514616" w:rsidRDefault="000D227F">
            <w:pPr>
              <w:pStyle w:val="TableText"/>
              <w:rPr>
                <w:del w:id="354" w:author="Russ Ott" w:date="2022-04-29T10:13:00Z"/>
              </w:rPr>
            </w:pPr>
            <w:del w:id="355" w:author="Russ Ott" w:date="2022-04-29T10:13:00Z">
              <w:r>
                <w:fldChar w:fldCharType="begin"/>
              </w:r>
              <w:r>
                <w:delInstrText xml:space="preserve"> HYPERLINK \l "E_UDI_Organizer" \h </w:delInstrText>
              </w:r>
              <w:r>
                <w:fldChar w:fldCharType="separate"/>
              </w:r>
              <w:r w:rsidR="00FB6AE9">
                <w:rPr>
                  <w:rStyle w:val="HyperlinkText9pt"/>
                </w:rPr>
                <w:delText>UDI Organizer</w:delText>
              </w:r>
              <w:r>
                <w:rPr>
                  <w:rStyle w:val="HyperlinkText9pt"/>
                </w:rPr>
                <w:fldChar w:fldCharType="end"/>
              </w:r>
              <w:r w:rsidR="00FB6AE9">
                <w:delText xml:space="preserve"> (required)</w:delText>
              </w:r>
            </w:del>
          </w:p>
        </w:tc>
        <w:tc>
          <w:tcPr>
            <w:tcW w:w="360" w:type="dxa"/>
          </w:tcPr>
          <w:p w14:paraId="3304D6E2" w14:textId="77777777" w:rsidR="00514616" w:rsidRDefault="00514616">
            <w:pPr>
              <w:rPr>
                <w:del w:id="356" w:author="Russ Ott" w:date="2022-04-29T10:13:00Z"/>
              </w:rPr>
            </w:pPr>
          </w:p>
        </w:tc>
      </w:tr>
    </w:tbl>
    <w:p w14:paraId="363FC329" w14:textId="77777777" w:rsidR="00514616" w:rsidRDefault="00514616">
      <w:pPr>
        <w:pStyle w:val="BodyText"/>
        <w:rPr>
          <w:del w:id="357" w:author="Russ Ott" w:date="2022-04-29T10:13:00Z"/>
        </w:rPr>
      </w:pPr>
    </w:p>
    <w:p w14:paraId="58C4793E" w14:textId="77777777" w:rsidR="008D0E3F" w:rsidRDefault="007471AD">
      <w:r>
        <w:t xml:space="preserve">This template is intended to be used in addition to the </w:t>
      </w:r>
      <w:r>
        <w:rPr>
          <w:b/>
        </w:rPr>
        <w:t>Product Instance</w:t>
      </w:r>
      <w:r>
        <w:t xml:space="preserve"> template </w:t>
      </w:r>
      <w:proofErr w:type="gramStart"/>
      <w:r>
        <w:t>urn:oid</w:t>
      </w:r>
      <w:proofErr w:type="gramEnd"/>
      <w:r>
        <w:t xml:space="preserve">:2.16.840.1.113883.10.20.22.4.37 to exchange the </w:t>
      </w:r>
      <w:r>
        <w:rPr>
          <w:b/>
        </w:rPr>
        <w:t>Device Identifier</w:t>
      </w:r>
      <w:r>
        <w:t xml:space="preserve"> (also known as the "Primary DI Number") for a medical device marketed in the US. The device identifier is parsed from the UDI value.</w:t>
      </w:r>
    </w:p>
    <w:p w14:paraId="046C12D9" w14:textId="4E9597FA" w:rsidR="008D0E3F" w:rsidRDefault="007471AD">
      <w:r>
        <w:t xml:space="preserve">The Device Identifier number can be used as a key to look-up device identification information in the publicly available version of the US FDA Global UDI Database (GUDID) - the </w:t>
      </w:r>
      <w:proofErr w:type="spellStart"/>
      <w:r>
        <w:t>AccessGUDID</w:t>
      </w:r>
      <w:proofErr w:type="spellEnd"/>
      <w:r>
        <w:t xml:space="preserve">: </w:t>
      </w:r>
      <w:hyperlink r:id="rId10" w:history="1">
        <w:r>
          <w:rPr>
            <w:rStyle w:val="HyperlinkCourierBold"/>
          </w:rPr>
          <w:t>https://accessgudid.nlm.nih.gov/resources/home</w:t>
        </w:r>
      </w:hyperlink>
    </w:p>
    <w:p w14:paraId="411BC1B5" w14:textId="472EDB0E" w:rsidR="008D0E3F" w:rsidRDefault="007471AD">
      <w:pPr>
        <w:pStyle w:val="Caption"/>
      </w:pPr>
      <w:bookmarkStart w:id="358" w:name="_Toc101451111"/>
      <w:bookmarkStart w:id="359" w:name="_Toc83395694"/>
      <w:r>
        <w:lastRenderedPageBreak/>
        <w:t xml:space="preserve">Table </w:t>
      </w:r>
      <w:r>
        <w:fldChar w:fldCharType="begin"/>
      </w:r>
      <w:r>
        <w:instrText>SEQ Table \* ARABIC</w:instrText>
      </w:r>
      <w:r>
        <w:fldChar w:fldCharType="separate"/>
      </w:r>
      <w:del w:id="360" w:author="Russ Ott" w:date="2022-04-29T10:13:00Z">
        <w:r w:rsidR="00FB6AE9">
          <w:delText>10</w:delText>
        </w:r>
      </w:del>
      <w:ins w:id="361" w:author="Russ Ott" w:date="2022-04-29T10:13:00Z">
        <w:r>
          <w:t>9</w:t>
        </w:r>
      </w:ins>
      <w:r>
        <w:fldChar w:fldCharType="end"/>
      </w:r>
      <w:r>
        <w:t>: Device Identifier Observation</w:t>
      </w:r>
      <w:ins w:id="362" w:author="Russ Ott" w:date="2022-04-29T10:13:00Z">
        <w:r>
          <w:t xml:space="preserve"> (V2)</w:t>
        </w:r>
      </w:ins>
      <w:r>
        <w:t xml:space="preserve"> Constraints Overview</w:t>
      </w:r>
      <w:bookmarkEnd w:id="358"/>
      <w:bookmarkEnd w:id="359"/>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8D0E3F" w14:paraId="38301781" w14:textId="77777777">
        <w:trPr>
          <w:cantSplit/>
          <w:tblHeader/>
          <w:jc w:val="center"/>
        </w:trPr>
        <w:tc>
          <w:tcPr>
            <w:tcW w:w="0" w:type="dxa"/>
            <w:shd w:val="clear" w:color="auto" w:fill="E6E6E6"/>
            <w:noWrap/>
          </w:tcPr>
          <w:p w14:paraId="60E32367" w14:textId="77777777" w:rsidR="008D0E3F" w:rsidRDefault="007471AD">
            <w:pPr>
              <w:pStyle w:val="TableHead"/>
            </w:pPr>
            <w:r>
              <w:t>XPath</w:t>
            </w:r>
          </w:p>
        </w:tc>
        <w:tc>
          <w:tcPr>
            <w:tcW w:w="720" w:type="dxa"/>
            <w:shd w:val="clear" w:color="auto" w:fill="E6E6E6"/>
            <w:noWrap/>
          </w:tcPr>
          <w:p w14:paraId="04D220C8" w14:textId="77777777" w:rsidR="008D0E3F" w:rsidRDefault="007471AD">
            <w:pPr>
              <w:pStyle w:val="TableHead"/>
            </w:pPr>
            <w:r>
              <w:t>Card.</w:t>
            </w:r>
          </w:p>
        </w:tc>
        <w:tc>
          <w:tcPr>
            <w:tcW w:w="1152" w:type="dxa"/>
            <w:shd w:val="clear" w:color="auto" w:fill="E6E6E6"/>
            <w:noWrap/>
          </w:tcPr>
          <w:p w14:paraId="0C403D86" w14:textId="77777777" w:rsidR="008D0E3F" w:rsidRDefault="007471AD">
            <w:pPr>
              <w:pStyle w:val="TableHead"/>
            </w:pPr>
            <w:r>
              <w:t>Verb</w:t>
            </w:r>
          </w:p>
        </w:tc>
        <w:tc>
          <w:tcPr>
            <w:tcW w:w="864" w:type="dxa"/>
            <w:shd w:val="clear" w:color="auto" w:fill="E6E6E6"/>
            <w:noWrap/>
          </w:tcPr>
          <w:p w14:paraId="1784FF3F" w14:textId="77777777" w:rsidR="008D0E3F" w:rsidRDefault="007471AD">
            <w:pPr>
              <w:pStyle w:val="TableHead"/>
            </w:pPr>
            <w:r>
              <w:t>Data Type</w:t>
            </w:r>
          </w:p>
        </w:tc>
        <w:tc>
          <w:tcPr>
            <w:tcW w:w="864" w:type="dxa"/>
            <w:shd w:val="clear" w:color="auto" w:fill="E6E6E6"/>
            <w:noWrap/>
          </w:tcPr>
          <w:p w14:paraId="6440C4E3" w14:textId="77777777" w:rsidR="008D0E3F" w:rsidRDefault="007471AD">
            <w:pPr>
              <w:pStyle w:val="TableHead"/>
            </w:pPr>
            <w:r>
              <w:t>CONF#</w:t>
            </w:r>
          </w:p>
        </w:tc>
        <w:tc>
          <w:tcPr>
            <w:tcW w:w="864" w:type="dxa"/>
            <w:shd w:val="clear" w:color="auto" w:fill="E6E6E6"/>
            <w:noWrap/>
          </w:tcPr>
          <w:p w14:paraId="23CE30BA" w14:textId="77777777" w:rsidR="008D0E3F" w:rsidRDefault="007471AD">
            <w:pPr>
              <w:pStyle w:val="TableHead"/>
            </w:pPr>
            <w:r>
              <w:t>Value</w:t>
            </w:r>
          </w:p>
        </w:tc>
      </w:tr>
      <w:tr w:rsidR="008D0E3F" w14:paraId="00D1B973" w14:textId="77777777">
        <w:trPr>
          <w:jc w:val="center"/>
        </w:trPr>
        <w:tc>
          <w:tcPr>
            <w:tcW w:w="10160" w:type="dxa"/>
            <w:gridSpan w:val="6"/>
          </w:tcPr>
          <w:p w14:paraId="280271BA" w14:textId="063187B9" w:rsidR="008D0E3F" w:rsidRDefault="007471AD">
            <w:pPr>
              <w:pStyle w:val="TableText"/>
            </w:pPr>
            <w:r>
              <w:t>observation (identifier: urn:hl7ii:2.16.840.1.113883.10.20.22.4.304:</w:t>
            </w:r>
            <w:del w:id="363" w:author="Russ Ott" w:date="2022-04-29T10:13:00Z">
              <w:r w:rsidR="00FB6AE9">
                <w:delText>2019</w:delText>
              </w:r>
            </w:del>
            <w:ins w:id="364" w:author="Russ Ott" w:date="2022-04-29T10:13:00Z">
              <w:r>
                <w:t>2022</w:t>
              </w:r>
            </w:ins>
            <w:r>
              <w:t>-06-</w:t>
            </w:r>
            <w:del w:id="365" w:author="Russ Ott" w:date="2022-04-29T10:13:00Z">
              <w:r w:rsidR="00FB6AE9">
                <w:delText>21</w:delText>
              </w:r>
            </w:del>
            <w:ins w:id="366" w:author="Russ Ott" w:date="2022-04-29T10:13:00Z">
              <w:r>
                <w:t>01</w:t>
              </w:r>
            </w:ins>
            <w:r>
              <w:t>)</w:t>
            </w:r>
          </w:p>
        </w:tc>
      </w:tr>
      <w:tr w:rsidR="008D0E3F" w14:paraId="0AEC1E59" w14:textId="77777777">
        <w:trPr>
          <w:jc w:val="center"/>
        </w:trPr>
        <w:tc>
          <w:tcPr>
            <w:tcW w:w="3345" w:type="dxa"/>
          </w:tcPr>
          <w:p w14:paraId="08C43232" w14:textId="77777777" w:rsidR="008D0E3F" w:rsidRDefault="007471AD">
            <w:pPr>
              <w:pStyle w:val="TableText"/>
            </w:pPr>
            <w:r>
              <w:tab/>
              <w:t>templateId</w:t>
            </w:r>
          </w:p>
        </w:tc>
        <w:tc>
          <w:tcPr>
            <w:tcW w:w="720" w:type="dxa"/>
          </w:tcPr>
          <w:p w14:paraId="69C64B3B" w14:textId="77777777" w:rsidR="008D0E3F" w:rsidRDefault="007471AD">
            <w:pPr>
              <w:pStyle w:val="TableText"/>
            </w:pPr>
            <w:r>
              <w:t>1..1</w:t>
            </w:r>
          </w:p>
        </w:tc>
        <w:tc>
          <w:tcPr>
            <w:tcW w:w="1152" w:type="dxa"/>
          </w:tcPr>
          <w:p w14:paraId="7740FC12" w14:textId="77777777" w:rsidR="008D0E3F" w:rsidRDefault="007471AD">
            <w:pPr>
              <w:pStyle w:val="TableText"/>
            </w:pPr>
            <w:r>
              <w:t>SHALL</w:t>
            </w:r>
          </w:p>
        </w:tc>
        <w:tc>
          <w:tcPr>
            <w:tcW w:w="864" w:type="dxa"/>
          </w:tcPr>
          <w:p w14:paraId="13133AC6" w14:textId="77777777" w:rsidR="008D0E3F" w:rsidRDefault="008D0E3F">
            <w:pPr>
              <w:pStyle w:val="TableText"/>
            </w:pPr>
          </w:p>
        </w:tc>
        <w:tc>
          <w:tcPr>
            <w:tcW w:w="1104" w:type="dxa"/>
          </w:tcPr>
          <w:p w14:paraId="63C277B3" w14:textId="353086AB" w:rsidR="008D0E3F" w:rsidRDefault="000D227F">
            <w:pPr>
              <w:pStyle w:val="TableText"/>
            </w:pPr>
            <w:del w:id="367" w:author="Russ Ott" w:date="2022-04-29T10:13:00Z">
              <w:r>
                <w:fldChar w:fldCharType="begin"/>
              </w:r>
              <w:r>
                <w:delInstrText xml:space="preserve"> HYPERLINK \l "C_4437-3421" \h </w:delInstrText>
              </w:r>
              <w:r>
                <w:fldChar w:fldCharType="separate"/>
              </w:r>
              <w:r w:rsidR="00FB6AE9">
                <w:rPr>
                  <w:rStyle w:val="HyperlinkText9pt"/>
                </w:rPr>
                <w:delText>4437-3421</w:delText>
              </w:r>
              <w:r>
                <w:rPr>
                  <w:rStyle w:val="HyperlinkText9pt"/>
                </w:rPr>
                <w:fldChar w:fldCharType="end"/>
              </w:r>
            </w:del>
            <w:ins w:id="368" w:author="Russ Ott" w:date="2022-04-29T10:13:00Z">
              <w:r>
                <w:fldChar w:fldCharType="begin"/>
              </w:r>
              <w:r>
                <w:instrText xml:space="preserve"> HYPERLINK \l "C_4524-3421" \h </w:instrText>
              </w:r>
              <w:r>
                <w:fldChar w:fldCharType="separate"/>
              </w:r>
              <w:r w:rsidR="007471AD">
                <w:rPr>
                  <w:rStyle w:val="HyperlinkText9pt"/>
                </w:rPr>
                <w:t>4524-3421</w:t>
              </w:r>
              <w:r>
                <w:rPr>
                  <w:rStyle w:val="HyperlinkText9pt"/>
                </w:rPr>
                <w:fldChar w:fldCharType="end"/>
              </w:r>
            </w:ins>
          </w:p>
        </w:tc>
        <w:tc>
          <w:tcPr>
            <w:tcW w:w="2975" w:type="dxa"/>
          </w:tcPr>
          <w:p w14:paraId="3676E997" w14:textId="77777777" w:rsidR="008D0E3F" w:rsidRDefault="008D0E3F">
            <w:pPr>
              <w:pStyle w:val="TableText"/>
            </w:pPr>
          </w:p>
        </w:tc>
      </w:tr>
      <w:tr w:rsidR="008D0E3F" w14:paraId="30FC8C65" w14:textId="77777777">
        <w:trPr>
          <w:jc w:val="center"/>
        </w:trPr>
        <w:tc>
          <w:tcPr>
            <w:tcW w:w="3345" w:type="dxa"/>
          </w:tcPr>
          <w:p w14:paraId="1F5503AB" w14:textId="77777777" w:rsidR="008D0E3F" w:rsidRDefault="007471AD">
            <w:pPr>
              <w:pStyle w:val="TableText"/>
            </w:pPr>
            <w:r>
              <w:tab/>
            </w:r>
            <w:r>
              <w:tab/>
              <w:t>@root</w:t>
            </w:r>
          </w:p>
        </w:tc>
        <w:tc>
          <w:tcPr>
            <w:tcW w:w="720" w:type="dxa"/>
          </w:tcPr>
          <w:p w14:paraId="1B7A679A" w14:textId="77777777" w:rsidR="008D0E3F" w:rsidRDefault="007471AD">
            <w:pPr>
              <w:pStyle w:val="TableText"/>
            </w:pPr>
            <w:r>
              <w:t>1..1</w:t>
            </w:r>
          </w:p>
        </w:tc>
        <w:tc>
          <w:tcPr>
            <w:tcW w:w="1152" w:type="dxa"/>
          </w:tcPr>
          <w:p w14:paraId="41E5466D" w14:textId="77777777" w:rsidR="008D0E3F" w:rsidRDefault="007471AD">
            <w:pPr>
              <w:pStyle w:val="TableText"/>
            </w:pPr>
            <w:r>
              <w:t>SHALL</w:t>
            </w:r>
          </w:p>
        </w:tc>
        <w:tc>
          <w:tcPr>
            <w:tcW w:w="864" w:type="dxa"/>
          </w:tcPr>
          <w:p w14:paraId="13CBA861" w14:textId="77777777" w:rsidR="008D0E3F" w:rsidRDefault="008D0E3F">
            <w:pPr>
              <w:pStyle w:val="TableText"/>
            </w:pPr>
          </w:p>
        </w:tc>
        <w:tc>
          <w:tcPr>
            <w:tcW w:w="1104" w:type="dxa"/>
          </w:tcPr>
          <w:p w14:paraId="0707507B" w14:textId="21AB2C62" w:rsidR="008D0E3F" w:rsidRDefault="000D227F">
            <w:pPr>
              <w:pStyle w:val="TableText"/>
            </w:pPr>
            <w:del w:id="369" w:author="Russ Ott" w:date="2022-04-29T10:13:00Z">
              <w:r>
                <w:fldChar w:fldCharType="begin"/>
              </w:r>
              <w:r>
                <w:delInstrText xml:space="preserve"> HYPERLINK \l "C_4437-3424" \h </w:delInstrText>
              </w:r>
              <w:r>
                <w:fldChar w:fldCharType="separate"/>
              </w:r>
              <w:r w:rsidR="00FB6AE9">
                <w:rPr>
                  <w:rStyle w:val="HyperlinkText9pt"/>
                </w:rPr>
                <w:delText>4437-3424</w:delText>
              </w:r>
              <w:r>
                <w:rPr>
                  <w:rStyle w:val="HyperlinkText9pt"/>
                </w:rPr>
                <w:fldChar w:fldCharType="end"/>
              </w:r>
            </w:del>
            <w:ins w:id="370" w:author="Russ Ott" w:date="2022-04-29T10:13:00Z">
              <w:r>
                <w:fldChar w:fldCharType="begin"/>
              </w:r>
              <w:r>
                <w:instrText xml:space="preserve"> HYPERLINK \l "C_4524-3424" \h </w:instrText>
              </w:r>
              <w:r>
                <w:fldChar w:fldCharType="separate"/>
              </w:r>
              <w:r w:rsidR="007471AD">
                <w:rPr>
                  <w:rStyle w:val="HyperlinkText9pt"/>
                </w:rPr>
                <w:t>4524-3424</w:t>
              </w:r>
              <w:r>
                <w:rPr>
                  <w:rStyle w:val="HyperlinkText9pt"/>
                </w:rPr>
                <w:fldChar w:fldCharType="end"/>
              </w:r>
            </w:ins>
          </w:p>
        </w:tc>
        <w:tc>
          <w:tcPr>
            <w:tcW w:w="2975" w:type="dxa"/>
          </w:tcPr>
          <w:p w14:paraId="3EA73DD9" w14:textId="77777777" w:rsidR="008D0E3F" w:rsidRDefault="007471AD">
            <w:pPr>
              <w:pStyle w:val="TableText"/>
            </w:pPr>
            <w:r>
              <w:t>2.16.840.1.113883.10.20.22.4.304</w:t>
            </w:r>
          </w:p>
        </w:tc>
      </w:tr>
      <w:tr w:rsidR="008D0E3F" w14:paraId="2AAD40E0" w14:textId="77777777">
        <w:trPr>
          <w:jc w:val="center"/>
        </w:trPr>
        <w:tc>
          <w:tcPr>
            <w:tcW w:w="3345" w:type="dxa"/>
          </w:tcPr>
          <w:p w14:paraId="63A2BB02" w14:textId="77777777" w:rsidR="008D0E3F" w:rsidRDefault="007471AD">
            <w:pPr>
              <w:pStyle w:val="TableText"/>
            </w:pPr>
            <w:r>
              <w:tab/>
            </w:r>
            <w:r>
              <w:tab/>
              <w:t>@extension</w:t>
            </w:r>
          </w:p>
        </w:tc>
        <w:tc>
          <w:tcPr>
            <w:tcW w:w="720" w:type="dxa"/>
          </w:tcPr>
          <w:p w14:paraId="74ED1E08" w14:textId="77777777" w:rsidR="008D0E3F" w:rsidRDefault="007471AD">
            <w:pPr>
              <w:pStyle w:val="TableText"/>
            </w:pPr>
            <w:r>
              <w:t>1..1</w:t>
            </w:r>
          </w:p>
        </w:tc>
        <w:tc>
          <w:tcPr>
            <w:tcW w:w="1152" w:type="dxa"/>
          </w:tcPr>
          <w:p w14:paraId="47A5FEBC" w14:textId="77777777" w:rsidR="008D0E3F" w:rsidRDefault="007471AD">
            <w:pPr>
              <w:pStyle w:val="TableText"/>
            </w:pPr>
            <w:r>
              <w:t>SHALL</w:t>
            </w:r>
          </w:p>
        </w:tc>
        <w:tc>
          <w:tcPr>
            <w:tcW w:w="864" w:type="dxa"/>
          </w:tcPr>
          <w:p w14:paraId="462A4671" w14:textId="77777777" w:rsidR="008D0E3F" w:rsidRDefault="008D0E3F">
            <w:pPr>
              <w:pStyle w:val="TableText"/>
            </w:pPr>
          </w:p>
        </w:tc>
        <w:tc>
          <w:tcPr>
            <w:tcW w:w="1104" w:type="dxa"/>
          </w:tcPr>
          <w:p w14:paraId="5EDD3637" w14:textId="3ED27269" w:rsidR="008D0E3F" w:rsidRDefault="000D227F">
            <w:pPr>
              <w:pStyle w:val="TableText"/>
            </w:pPr>
            <w:del w:id="371" w:author="Russ Ott" w:date="2022-04-29T10:13:00Z">
              <w:r>
                <w:fldChar w:fldCharType="begin"/>
              </w:r>
              <w:r>
                <w:delInstrText xml:space="preserve"> HYPERLINK \l "C_4437-3425" \h </w:delInstrText>
              </w:r>
              <w:r>
                <w:fldChar w:fldCharType="separate"/>
              </w:r>
              <w:r w:rsidR="00FB6AE9">
                <w:rPr>
                  <w:rStyle w:val="HyperlinkText9pt"/>
                </w:rPr>
                <w:delText>4437-3425</w:delText>
              </w:r>
              <w:r>
                <w:rPr>
                  <w:rStyle w:val="HyperlinkText9pt"/>
                </w:rPr>
                <w:fldChar w:fldCharType="end"/>
              </w:r>
            </w:del>
            <w:ins w:id="372" w:author="Russ Ott" w:date="2022-04-29T10:13:00Z">
              <w:r>
                <w:fldChar w:fldCharType="begin"/>
              </w:r>
              <w:r>
                <w:instrText xml:space="preserve"> HYPERLINK \l "C_4524-3425" \h </w:instrText>
              </w:r>
              <w:r>
                <w:fldChar w:fldCharType="separate"/>
              </w:r>
              <w:r w:rsidR="007471AD">
                <w:rPr>
                  <w:rStyle w:val="HyperlinkText9pt"/>
                </w:rPr>
                <w:t>4524-3425</w:t>
              </w:r>
              <w:r>
                <w:rPr>
                  <w:rStyle w:val="HyperlinkText9pt"/>
                </w:rPr>
                <w:fldChar w:fldCharType="end"/>
              </w:r>
            </w:ins>
          </w:p>
        </w:tc>
        <w:tc>
          <w:tcPr>
            <w:tcW w:w="2975" w:type="dxa"/>
          </w:tcPr>
          <w:p w14:paraId="6775BBA9" w14:textId="7015AF5E" w:rsidR="008D0E3F" w:rsidRDefault="00FB6AE9">
            <w:pPr>
              <w:pStyle w:val="TableText"/>
            </w:pPr>
            <w:del w:id="373" w:author="Russ Ott" w:date="2022-04-29T10:13:00Z">
              <w:r>
                <w:delText>2019</w:delText>
              </w:r>
            </w:del>
            <w:ins w:id="374" w:author="Russ Ott" w:date="2022-04-29T10:13:00Z">
              <w:r w:rsidR="007471AD">
                <w:t>2022</w:t>
              </w:r>
            </w:ins>
            <w:r w:rsidR="007471AD">
              <w:t>-06-</w:t>
            </w:r>
            <w:del w:id="375" w:author="Russ Ott" w:date="2022-04-29T10:13:00Z">
              <w:r>
                <w:delText>21</w:delText>
              </w:r>
            </w:del>
            <w:ins w:id="376" w:author="Russ Ott" w:date="2022-04-29T10:13:00Z">
              <w:r w:rsidR="007471AD">
                <w:t>01</w:t>
              </w:r>
            </w:ins>
          </w:p>
        </w:tc>
      </w:tr>
      <w:tr w:rsidR="008D0E3F" w14:paraId="60CB51B9" w14:textId="77777777">
        <w:trPr>
          <w:jc w:val="center"/>
        </w:trPr>
        <w:tc>
          <w:tcPr>
            <w:tcW w:w="3345" w:type="dxa"/>
          </w:tcPr>
          <w:p w14:paraId="539E9C3A" w14:textId="77777777" w:rsidR="008D0E3F" w:rsidRDefault="007471AD">
            <w:pPr>
              <w:pStyle w:val="TableText"/>
            </w:pPr>
            <w:r>
              <w:tab/>
              <w:t>code</w:t>
            </w:r>
          </w:p>
        </w:tc>
        <w:tc>
          <w:tcPr>
            <w:tcW w:w="720" w:type="dxa"/>
          </w:tcPr>
          <w:p w14:paraId="06DC4885" w14:textId="77777777" w:rsidR="008D0E3F" w:rsidRDefault="007471AD">
            <w:pPr>
              <w:pStyle w:val="TableText"/>
            </w:pPr>
            <w:r>
              <w:t>1..1</w:t>
            </w:r>
          </w:p>
        </w:tc>
        <w:tc>
          <w:tcPr>
            <w:tcW w:w="1152" w:type="dxa"/>
          </w:tcPr>
          <w:p w14:paraId="4BD6DBED" w14:textId="77777777" w:rsidR="008D0E3F" w:rsidRDefault="007471AD">
            <w:pPr>
              <w:pStyle w:val="TableText"/>
            </w:pPr>
            <w:r>
              <w:t>SHALL</w:t>
            </w:r>
          </w:p>
        </w:tc>
        <w:tc>
          <w:tcPr>
            <w:tcW w:w="864" w:type="dxa"/>
          </w:tcPr>
          <w:p w14:paraId="0CBFE320" w14:textId="77777777" w:rsidR="008D0E3F" w:rsidRDefault="008D0E3F">
            <w:pPr>
              <w:pStyle w:val="TableText"/>
            </w:pPr>
          </w:p>
        </w:tc>
        <w:tc>
          <w:tcPr>
            <w:tcW w:w="1104" w:type="dxa"/>
          </w:tcPr>
          <w:p w14:paraId="3878F5CD" w14:textId="0AF58B4F" w:rsidR="008D0E3F" w:rsidRDefault="000D227F">
            <w:pPr>
              <w:pStyle w:val="TableText"/>
            </w:pPr>
            <w:del w:id="377" w:author="Russ Ott" w:date="2022-04-29T10:13:00Z">
              <w:r>
                <w:fldChar w:fldCharType="begin"/>
              </w:r>
              <w:r>
                <w:delInstrText xml:space="preserve"> HYPERLINK \l "C_4437-3422" \h </w:delInstrText>
              </w:r>
              <w:r>
                <w:fldChar w:fldCharType="separate"/>
              </w:r>
              <w:r w:rsidR="00FB6AE9">
                <w:rPr>
                  <w:rStyle w:val="HyperlinkText9pt"/>
                </w:rPr>
                <w:delText>4437-3422</w:delText>
              </w:r>
              <w:r>
                <w:rPr>
                  <w:rStyle w:val="HyperlinkText9pt"/>
                </w:rPr>
                <w:fldChar w:fldCharType="end"/>
              </w:r>
            </w:del>
            <w:ins w:id="378" w:author="Russ Ott" w:date="2022-04-29T10:13:00Z">
              <w:r>
                <w:fldChar w:fldCharType="begin"/>
              </w:r>
              <w:r>
                <w:instrText xml:space="preserve"> HYPERLINK \l "C_4524-3422" \h </w:instrText>
              </w:r>
              <w:r>
                <w:fldChar w:fldCharType="separate"/>
              </w:r>
              <w:r w:rsidR="007471AD">
                <w:rPr>
                  <w:rStyle w:val="HyperlinkText9pt"/>
                </w:rPr>
                <w:t>4524-3422</w:t>
              </w:r>
              <w:r>
                <w:rPr>
                  <w:rStyle w:val="HyperlinkText9pt"/>
                </w:rPr>
                <w:fldChar w:fldCharType="end"/>
              </w:r>
            </w:ins>
          </w:p>
        </w:tc>
        <w:tc>
          <w:tcPr>
            <w:tcW w:w="2975" w:type="dxa"/>
          </w:tcPr>
          <w:p w14:paraId="137A95A3" w14:textId="77777777" w:rsidR="008D0E3F" w:rsidRDefault="008D0E3F">
            <w:pPr>
              <w:pStyle w:val="TableText"/>
            </w:pPr>
          </w:p>
        </w:tc>
      </w:tr>
      <w:tr w:rsidR="008D0E3F" w14:paraId="7B1D94D6" w14:textId="77777777">
        <w:trPr>
          <w:jc w:val="center"/>
        </w:trPr>
        <w:tc>
          <w:tcPr>
            <w:tcW w:w="3345" w:type="dxa"/>
          </w:tcPr>
          <w:p w14:paraId="730B194B" w14:textId="77777777" w:rsidR="008D0E3F" w:rsidRDefault="007471AD">
            <w:pPr>
              <w:pStyle w:val="TableText"/>
            </w:pPr>
            <w:r>
              <w:tab/>
            </w:r>
            <w:r>
              <w:tab/>
              <w:t>@code</w:t>
            </w:r>
          </w:p>
        </w:tc>
        <w:tc>
          <w:tcPr>
            <w:tcW w:w="720" w:type="dxa"/>
          </w:tcPr>
          <w:p w14:paraId="0BD65274" w14:textId="77777777" w:rsidR="008D0E3F" w:rsidRDefault="007471AD">
            <w:pPr>
              <w:pStyle w:val="TableText"/>
            </w:pPr>
            <w:r>
              <w:t>1..1</w:t>
            </w:r>
          </w:p>
        </w:tc>
        <w:tc>
          <w:tcPr>
            <w:tcW w:w="1152" w:type="dxa"/>
          </w:tcPr>
          <w:p w14:paraId="3825D786" w14:textId="77777777" w:rsidR="008D0E3F" w:rsidRDefault="007471AD">
            <w:pPr>
              <w:pStyle w:val="TableText"/>
            </w:pPr>
            <w:r>
              <w:t>SHALL</w:t>
            </w:r>
          </w:p>
        </w:tc>
        <w:tc>
          <w:tcPr>
            <w:tcW w:w="864" w:type="dxa"/>
          </w:tcPr>
          <w:p w14:paraId="1ECA100A" w14:textId="77777777" w:rsidR="008D0E3F" w:rsidRDefault="008D0E3F">
            <w:pPr>
              <w:pStyle w:val="TableText"/>
            </w:pPr>
          </w:p>
        </w:tc>
        <w:tc>
          <w:tcPr>
            <w:tcW w:w="1104" w:type="dxa"/>
          </w:tcPr>
          <w:p w14:paraId="48D619BD" w14:textId="08EE0761" w:rsidR="008D0E3F" w:rsidRDefault="000D227F">
            <w:pPr>
              <w:pStyle w:val="TableText"/>
            </w:pPr>
            <w:del w:id="379" w:author="Russ Ott" w:date="2022-04-29T10:13:00Z">
              <w:r>
                <w:fldChar w:fldCharType="begin"/>
              </w:r>
              <w:r>
                <w:delInstrText xml:space="preserve"> HYPERLINK \l "C_4437-3426" \h </w:delInstrText>
              </w:r>
              <w:r>
                <w:fldChar w:fldCharType="separate"/>
              </w:r>
              <w:r w:rsidR="00FB6AE9">
                <w:rPr>
                  <w:rStyle w:val="HyperlinkText9pt"/>
                </w:rPr>
                <w:delText>4437-3426</w:delText>
              </w:r>
              <w:r>
                <w:rPr>
                  <w:rStyle w:val="HyperlinkText9pt"/>
                </w:rPr>
                <w:fldChar w:fldCharType="end"/>
              </w:r>
            </w:del>
            <w:ins w:id="380" w:author="Russ Ott" w:date="2022-04-29T10:13:00Z">
              <w:r>
                <w:fldChar w:fldCharType="begin"/>
              </w:r>
              <w:r>
                <w:instrText xml:space="preserve"> HYPERLINK \l "C_4524-3426" \h </w:instrText>
              </w:r>
              <w:r>
                <w:fldChar w:fldCharType="separate"/>
              </w:r>
              <w:r w:rsidR="007471AD">
                <w:rPr>
                  <w:rStyle w:val="HyperlinkText9pt"/>
                </w:rPr>
                <w:t>4524-3426</w:t>
              </w:r>
              <w:r>
                <w:rPr>
                  <w:rStyle w:val="HyperlinkText9pt"/>
                </w:rPr>
                <w:fldChar w:fldCharType="end"/>
              </w:r>
            </w:ins>
          </w:p>
        </w:tc>
        <w:tc>
          <w:tcPr>
            <w:tcW w:w="2975" w:type="dxa"/>
          </w:tcPr>
          <w:p w14:paraId="58A633C9" w14:textId="77777777" w:rsidR="008D0E3F" w:rsidRDefault="007471AD">
            <w:pPr>
              <w:pStyle w:val="TableText"/>
            </w:pPr>
            <w:r>
              <w:t>urn:oid:2.16.840.1.113883.3.26.1.1 (NCI Thesaurus (NCIt)) = C101722</w:t>
            </w:r>
          </w:p>
        </w:tc>
      </w:tr>
      <w:tr w:rsidR="008D0E3F" w14:paraId="61C236CF" w14:textId="77777777">
        <w:trPr>
          <w:jc w:val="center"/>
        </w:trPr>
        <w:tc>
          <w:tcPr>
            <w:tcW w:w="3345" w:type="dxa"/>
          </w:tcPr>
          <w:p w14:paraId="38E3C862" w14:textId="77777777" w:rsidR="008D0E3F" w:rsidRDefault="007471AD">
            <w:pPr>
              <w:pStyle w:val="TableText"/>
            </w:pPr>
            <w:r>
              <w:tab/>
            </w:r>
            <w:r>
              <w:tab/>
              <w:t>@codeSystem</w:t>
            </w:r>
          </w:p>
        </w:tc>
        <w:tc>
          <w:tcPr>
            <w:tcW w:w="720" w:type="dxa"/>
          </w:tcPr>
          <w:p w14:paraId="158B2E26" w14:textId="77777777" w:rsidR="008D0E3F" w:rsidRDefault="007471AD">
            <w:pPr>
              <w:pStyle w:val="TableText"/>
            </w:pPr>
            <w:r>
              <w:t>1..1</w:t>
            </w:r>
          </w:p>
        </w:tc>
        <w:tc>
          <w:tcPr>
            <w:tcW w:w="1152" w:type="dxa"/>
          </w:tcPr>
          <w:p w14:paraId="1776136A" w14:textId="77777777" w:rsidR="008D0E3F" w:rsidRDefault="007471AD">
            <w:pPr>
              <w:pStyle w:val="TableText"/>
            </w:pPr>
            <w:r>
              <w:t>SHALL</w:t>
            </w:r>
          </w:p>
        </w:tc>
        <w:tc>
          <w:tcPr>
            <w:tcW w:w="864" w:type="dxa"/>
          </w:tcPr>
          <w:p w14:paraId="27D39869" w14:textId="77777777" w:rsidR="008D0E3F" w:rsidRDefault="008D0E3F">
            <w:pPr>
              <w:pStyle w:val="TableText"/>
            </w:pPr>
          </w:p>
        </w:tc>
        <w:tc>
          <w:tcPr>
            <w:tcW w:w="1104" w:type="dxa"/>
          </w:tcPr>
          <w:p w14:paraId="7B8AB1E2" w14:textId="2E9DD820" w:rsidR="008D0E3F" w:rsidRDefault="000D227F">
            <w:pPr>
              <w:pStyle w:val="TableText"/>
            </w:pPr>
            <w:del w:id="381" w:author="Russ Ott" w:date="2022-04-29T10:13:00Z">
              <w:r>
                <w:fldChar w:fldCharType="begin"/>
              </w:r>
              <w:r>
                <w:delInstrText xml:space="preserve"> HYPERLINK \l "C_4437-3427" \h </w:delInstrText>
              </w:r>
              <w:r>
                <w:fldChar w:fldCharType="separate"/>
              </w:r>
              <w:r w:rsidR="00FB6AE9">
                <w:rPr>
                  <w:rStyle w:val="HyperlinkText9pt"/>
                </w:rPr>
                <w:delText>4437-3427</w:delText>
              </w:r>
              <w:r>
                <w:rPr>
                  <w:rStyle w:val="HyperlinkText9pt"/>
                </w:rPr>
                <w:fldChar w:fldCharType="end"/>
              </w:r>
            </w:del>
            <w:ins w:id="382" w:author="Russ Ott" w:date="2022-04-29T10:13:00Z">
              <w:r>
                <w:fldChar w:fldCharType="begin"/>
              </w:r>
              <w:r>
                <w:instrText xml:space="preserve"> HYPERLINK \l "C_4524-3427" \h </w:instrText>
              </w:r>
              <w:r>
                <w:fldChar w:fldCharType="separate"/>
              </w:r>
              <w:r w:rsidR="007471AD">
                <w:rPr>
                  <w:rStyle w:val="HyperlinkText9pt"/>
                </w:rPr>
                <w:t>4524-3427</w:t>
              </w:r>
              <w:r>
                <w:rPr>
                  <w:rStyle w:val="HyperlinkText9pt"/>
                </w:rPr>
                <w:fldChar w:fldCharType="end"/>
              </w:r>
            </w:ins>
          </w:p>
        </w:tc>
        <w:tc>
          <w:tcPr>
            <w:tcW w:w="2975" w:type="dxa"/>
          </w:tcPr>
          <w:p w14:paraId="12D71EB8" w14:textId="77777777" w:rsidR="008D0E3F" w:rsidRDefault="007471AD">
            <w:pPr>
              <w:pStyle w:val="TableText"/>
            </w:pPr>
            <w:r>
              <w:t>2.16.840.1.113883.3.26.1.1</w:t>
            </w:r>
          </w:p>
        </w:tc>
      </w:tr>
      <w:tr w:rsidR="008D0E3F" w14:paraId="2C0AD704" w14:textId="77777777">
        <w:trPr>
          <w:jc w:val="center"/>
        </w:trPr>
        <w:tc>
          <w:tcPr>
            <w:tcW w:w="3345" w:type="dxa"/>
          </w:tcPr>
          <w:p w14:paraId="72BD855A" w14:textId="77777777" w:rsidR="008D0E3F" w:rsidRDefault="007471AD">
            <w:pPr>
              <w:pStyle w:val="TableText"/>
            </w:pPr>
            <w:r>
              <w:tab/>
            </w:r>
            <w:r>
              <w:tab/>
              <w:t>@codeSystemName</w:t>
            </w:r>
          </w:p>
        </w:tc>
        <w:tc>
          <w:tcPr>
            <w:tcW w:w="720" w:type="dxa"/>
          </w:tcPr>
          <w:p w14:paraId="6BB1CBF2" w14:textId="77777777" w:rsidR="008D0E3F" w:rsidRDefault="007471AD">
            <w:pPr>
              <w:pStyle w:val="TableText"/>
            </w:pPr>
            <w:r>
              <w:t>0..1</w:t>
            </w:r>
          </w:p>
        </w:tc>
        <w:tc>
          <w:tcPr>
            <w:tcW w:w="1152" w:type="dxa"/>
          </w:tcPr>
          <w:p w14:paraId="1EEA05AB" w14:textId="77777777" w:rsidR="008D0E3F" w:rsidRDefault="007471AD">
            <w:pPr>
              <w:pStyle w:val="TableText"/>
            </w:pPr>
            <w:r>
              <w:t>MAY</w:t>
            </w:r>
          </w:p>
        </w:tc>
        <w:tc>
          <w:tcPr>
            <w:tcW w:w="864" w:type="dxa"/>
          </w:tcPr>
          <w:p w14:paraId="12E82340" w14:textId="77777777" w:rsidR="008D0E3F" w:rsidRDefault="008D0E3F">
            <w:pPr>
              <w:pStyle w:val="TableText"/>
            </w:pPr>
          </w:p>
        </w:tc>
        <w:tc>
          <w:tcPr>
            <w:tcW w:w="1104" w:type="dxa"/>
          </w:tcPr>
          <w:p w14:paraId="6E9D1594" w14:textId="78790CD4" w:rsidR="008D0E3F" w:rsidRDefault="000D227F">
            <w:pPr>
              <w:pStyle w:val="TableText"/>
            </w:pPr>
            <w:del w:id="383" w:author="Russ Ott" w:date="2022-04-29T10:13:00Z">
              <w:r>
                <w:fldChar w:fldCharType="begin"/>
              </w:r>
              <w:r>
                <w:delInstrText xml:space="preserve"> HYPERLINK \l "C_4437-3428" \h </w:delInstrText>
              </w:r>
              <w:r>
                <w:fldChar w:fldCharType="separate"/>
              </w:r>
              <w:r w:rsidR="00FB6AE9">
                <w:rPr>
                  <w:rStyle w:val="HyperlinkText9pt"/>
                </w:rPr>
                <w:delText>4437-3428</w:delText>
              </w:r>
              <w:r>
                <w:rPr>
                  <w:rStyle w:val="HyperlinkText9pt"/>
                </w:rPr>
                <w:fldChar w:fldCharType="end"/>
              </w:r>
            </w:del>
            <w:ins w:id="384" w:author="Russ Ott" w:date="2022-04-29T10:13:00Z">
              <w:r>
                <w:fldChar w:fldCharType="begin"/>
              </w:r>
              <w:r>
                <w:instrText xml:space="preserve"> HYPERLINK \l "C_4524-3428" \h </w:instrText>
              </w:r>
              <w:r>
                <w:fldChar w:fldCharType="separate"/>
              </w:r>
              <w:r w:rsidR="007471AD">
                <w:rPr>
                  <w:rStyle w:val="HyperlinkText9pt"/>
                </w:rPr>
                <w:t>4524-3428</w:t>
              </w:r>
              <w:r>
                <w:rPr>
                  <w:rStyle w:val="HyperlinkText9pt"/>
                </w:rPr>
                <w:fldChar w:fldCharType="end"/>
              </w:r>
            </w:ins>
          </w:p>
        </w:tc>
        <w:tc>
          <w:tcPr>
            <w:tcW w:w="2975" w:type="dxa"/>
          </w:tcPr>
          <w:p w14:paraId="1B51CBF9" w14:textId="77777777" w:rsidR="008D0E3F" w:rsidRDefault="007471AD">
            <w:pPr>
              <w:pStyle w:val="TableText"/>
            </w:pPr>
            <w:r>
              <w:t>NCI Thesaurus</w:t>
            </w:r>
          </w:p>
        </w:tc>
      </w:tr>
      <w:tr w:rsidR="008D0E3F" w14:paraId="0A295D4D" w14:textId="77777777">
        <w:trPr>
          <w:jc w:val="center"/>
        </w:trPr>
        <w:tc>
          <w:tcPr>
            <w:tcW w:w="3345" w:type="dxa"/>
          </w:tcPr>
          <w:p w14:paraId="36E779D6" w14:textId="77777777" w:rsidR="008D0E3F" w:rsidRDefault="007471AD">
            <w:pPr>
              <w:pStyle w:val="TableText"/>
            </w:pPr>
            <w:r>
              <w:tab/>
            </w:r>
            <w:r>
              <w:tab/>
              <w:t>@displayName</w:t>
            </w:r>
          </w:p>
        </w:tc>
        <w:tc>
          <w:tcPr>
            <w:tcW w:w="720" w:type="dxa"/>
          </w:tcPr>
          <w:p w14:paraId="6939E839" w14:textId="77777777" w:rsidR="008D0E3F" w:rsidRDefault="007471AD">
            <w:pPr>
              <w:pStyle w:val="TableText"/>
            </w:pPr>
            <w:r>
              <w:t>0..1</w:t>
            </w:r>
          </w:p>
        </w:tc>
        <w:tc>
          <w:tcPr>
            <w:tcW w:w="1152" w:type="dxa"/>
          </w:tcPr>
          <w:p w14:paraId="6D8EB89B" w14:textId="77777777" w:rsidR="008D0E3F" w:rsidRDefault="007471AD">
            <w:pPr>
              <w:pStyle w:val="TableText"/>
            </w:pPr>
            <w:r>
              <w:t>MAY</w:t>
            </w:r>
          </w:p>
        </w:tc>
        <w:tc>
          <w:tcPr>
            <w:tcW w:w="864" w:type="dxa"/>
          </w:tcPr>
          <w:p w14:paraId="174D13B6" w14:textId="77777777" w:rsidR="008D0E3F" w:rsidRDefault="008D0E3F">
            <w:pPr>
              <w:pStyle w:val="TableText"/>
            </w:pPr>
          </w:p>
        </w:tc>
        <w:tc>
          <w:tcPr>
            <w:tcW w:w="1104" w:type="dxa"/>
          </w:tcPr>
          <w:p w14:paraId="02F9FB45" w14:textId="56EE0C9D" w:rsidR="008D0E3F" w:rsidRDefault="000D227F">
            <w:pPr>
              <w:pStyle w:val="TableText"/>
            </w:pPr>
            <w:del w:id="385" w:author="Russ Ott" w:date="2022-04-29T10:13:00Z">
              <w:r>
                <w:fldChar w:fldCharType="begin"/>
              </w:r>
              <w:r>
                <w:delInstrText xml:space="preserve"> HYPERLINK \l "C_4437-3429" \h </w:delInstrText>
              </w:r>
              <w:r>
                <w:fldChar w:fldCharType="separate"/>
              </w:r>
              <w:r w:rsidR="00FB6AE9">
                <w:rPr>
                  <w:rStyle w:val="HyperlinkText9pt"/>
                </w:rPr>
                <w:delText>4437-3429</w:delText>
              </w:r>
              <w:r>
                <w:rPr>
                  <w:rStyle w:val="HyperlinkText9pt"/>
                </w:rPr>
                <w:fldChar w:fldCharType="end"/>
              </w:r>
            </w:del>
            <w:ins w:id="386" w:author="Russ Ott" w:date="2022-04-29T10:13:00Z">
              <w:r>
                <w:fldChar w:fldCharType="begin"/>
              </w:r>
              <w:r>
                <w:instrText xml:space="preserve"> HYPERLINK \l "C_4524-3429" \h </w:instrText>
              </w:r>
              <w:r>
                <w:fldChar w:fldCharType="separate"/>
              </w:r>
              <w:r w:rsidR="007471AD">
                <w:rPr>
                  <w:rStyle w:val="HyperlinkText9pt"/>
                </w:rPr>
                <w:t>4524-3429</w:t>
              </w:r>
              <w:r>
                <w:rPr>
                  <w:rStyle w:val="HyperlinkText9pt"/>
                </w:rPr>
                <w:fldChar w:fldCharType="end"/>
              </w:r>
            </w:ins>
          </w:p>
        </w:tc>
        <w:tc>
          <w:tcPr>
            <w:tcW w:w="2975" w:type="dxa"/>
          </w:tcPr>
          <w:p w14:paraId="4B294ADA" w14:textId="77777777" w:rsidR="008D0E3F" w:rsidRDefault="007471AD">
            <w:pPr>
              <w:pStyle w:val="TableText"/>
            </w:pPr>
            <w:r>
              <w:t>Primary DI Number</w:t>
            </w:r>
          </w:p>
        </w:tc>
      </w:tr>
      <w:tr w:rsidR="008D0E3F" w14:paraId="781C067F" w14:textId="77777777">
        <w:trPr>
          <w:jc w:val="center"/>
        </w:trPr>
        <w:tc>
          <w:tcPr>
            <w:tcW w:w="3345" w:type="dxa"/>
          </w:tcPr>
          <w:p w14:paraId="6FECFDC1" w14:textId="77777777" w:rsidR="008D0E3F" w:rsidRDefault="007471AD">
            <w:pPr>
              <w:pStyle w:val="TableText"/>
            </w:pPr>
            <w:r>
              <w:tab/>
              <w:t>value</w:t>
            </w:r>
          </w:p>
        </w:tc>
        <w:tc>
          <w:tcPr>
            <w:tcW w:w="720" w:type="dxa"/>
          </w:tcPr>
          <w:p w14:paraId="71CFCA73" w14:textId="77777777" w:rsidR="008D0E3F" w:rsidRDefault="007471AD">
            <w:pPr>
              <w:pStyle w:val="TableText"/>
            </w:pPr>
            <w:r>
              <w:t>1..1</w:t>
            </w:r>
          </w:p>
        </w:tc>
        <w:tc>
          <w:tcPr>
            <w:tcW w:w="1152" w:type="dxa"/>
          </w:tcPr>
          <w:p w14:paraId="4B968900" w14:textId="77777777" w:rsidR="008D0E3F" w:rsidRDefault="007471AD">
            <w:pPr>
              <w:pStyle w:val="TableText"/>
            </w:pPr>
            <w:r>
              <w:t>SHALL</w:t>
            </w:r>
          </w:p>
        </w:tc>
        <w:tc>
          <w:tcPr>
            <w:tcW w:w="864" w:type="dxa"/>
          </w:tcPr>
          <w:p w14:paraId="69129C24" w14:textId="77777777" w:rsidR="008D0E3F" w:rsidRDefault="007471AD">
            <w:pPr>
              <w:pStyle w:val="TableText"/>
            </w:pPr>
            <w:r>
              <w:t>II</w:t>
            </w:r>
          </w:p>
        </w:tc>
        <w:tc>
          <w:tcPr>
            <w:tcW w:w="1104" w:type="dxa"/>
          </w:tcPr>
          <w:p w14:paraId="09FCF470" w14:textId="0566B696" w:rsidR="008D0E3F" w:rsidRDefault="000D227F">
            <w:pPr>
              <w:pStyle w:val="TableText"/>
            </w:pPr>
            <w:del w:id="387" w:author="Russ Ott" w:date="2022-04-29T10:13:00Z">
              <w:r>
                <w:fldChar w:fldCharType="begin"/>
              </w:r>
              <w:r>
                <w:delInstrText xml:space="preserve"> HYPERLINK \l "C_4437-3423" \h </w:delInstrText>
              </w:r>
              <w:r>
                <w:fldChar w:fldCharType="separate"/>
              </w:r>
              <w:r w:rsidR="00FB6AE9">
                <w:rPr>
                  <w:rStyle w:val="HyperlinkText9pt"/>
                </w:rPr>
                <w:delText>4437-3423</w:delText>
              </w:r>
              <w:r>
                <w:rPr>
                  <w:rStyle w:val="HyperlinkText9pt"/>
                </w:rPr>
                <w:fldChar w:fldCharType="end"/>
              </w:r>
            </w:del>
            <w:ins w:id="388" w:author="Russ Ott" w:date="2022-04-29T10:13:00Z">
              <w:r>
                <w:fldChar w:fldCharType="begin"/>
              </w:r>
              <w:r>
                <w:instrText xml:space="preserve"> HYPERLINK \l "C_4524-3423" \h </w:instrText>
              </w:r>
              <w:r>
                <w:fldChar w:fldCharType="separate"/>
              </w:r>
              <w:r w:rsidR="007471AD">
                <w:rPr>
                  <w:rStyle w:val="HyperlinkText9pt"/>
                </w:rPr>
                <w:t>4524-3423</w:t>
              </w:r>
              <w:r>
                <w:rPr>
                  <w:rStyle w:val="HyperlinkText9pt"/>
                </w:rPr>
                <w:fldChar w:fldCharType="end"/>
              </w:r>
            </w:ins>
          </w:p>
        </w:tc>
        <w:tc>
          <w:tcPr>
            <w:tcW w:w="2975" w:type="dxa"/>
          </w:tcPr>
          <w:p w14:paraId="483A1A9E" w14:textId="77777777" w:rsidR="008D0E3F" w:rsidRDefault="008D0E3F">
            <w:pPr>
              <w:pStyle w:val="TableText"/>
            </w:pPr>
          </w:p>
        </w:tc>
      </w:tr>
      <w:tr w:rsidR="008D0E3F" w14:paraId="67E244B4" w14:textId="77777777">
        <w:trPr>
          <w:jc w:val="center"/>
        </w:trPr>
        <w:tc>
          <w:tcPr>
            <w:tcW w:w="3345" w:type="dxa"/>
          </w:tcPr>
          <w:p w14:paraId="663233F0" w14:textId="77777777" w:rsidR="008D0E3F" w:rsidRDefault="007471AD">
            <w:pPr>
              <w:pStyle w:val="TableText"/>
            </w:pPr>
            <w:r>
              <w:tab/>
            </w:r>
            <w:r>
              <w:tab/>
              <w:t>@root</w:t>
            </w:r>
          </w:p>
        </w:tc>
        <w:tc>
          <w:tcPr>
            <w:tcW w:w="720" w:type="dxa"/>
          </w:tcPr>
          <w:p w14:paraId="2EFF7D7E" w14:textId="77777777" w:rsidR="008D0E3F" w:rsidRDefault="007471AD">
            <w:pPr>
              <w:pStyle w:val="TableText"/>
            </w:pPr>
            <w:r>
              <w:t>1..1</w:t>
            </w:r>
          </w:p>
        </w:tc>
        <w:tc>
          <w:tcPr>
            <w:tcW w:w="1152" w:type="dxa"/>
          </w:tcPr>
          <w:p w14:paraId="1A7E158E" w14:textId="77777777" w:rsidR="008D0E3F" w:rsidRDefault="007471AD">
            <w:pPr>
              <w:pStyle w:val="TableText"/>
            </w:pPr>
            <w:r>
              <w:t>SHALL</w:t>
            </w:r>
          </w:p>
        </w:tc>
        <w:tc>
          <w:tcPr>
            <w:tcW w:w="864" w:type="dxa"/>
          </w:tcPr>
          <w:p w14:paraId="720DA6B3" w14:textId="77777777" w:rsidR="008D0E3F" w:rsidRDefault="008D0E3F">
            <w:pPr>
              <w:pStyle w:val="TableText"/>
            </w:pPr>
          </w:p>
        </w:tc>
        <w:tc>
          <w:tcPr>
            <w:tcW w:w="1104" w:type="dxa"/>
          </w:tcPr>
          <w:p w14:paraId="10C11120" w14:textId="507739E9" w:rsidR="008D0E3F" w:rsidRDefault="000D227F">
            <w:pPr>
              <w:pStyle w:val="TableText"/>
            </w:pPr>
            <w:del w:id="389" w:author="Russ Ott" w:date="2022-04-29T10:13:00Z">
              <w:r>
                <w:fldChar w:fldCharType="begin"/>
              </w:r>
              <w:r>
                <w:delInstrText xml:space="preserve"> HYPERLINK \l "C_4437-3430" \h </w:delInstrText>
              </w:r>
              <w:r>
                <w:fldChar w:fldCharType="separate"/>
              </w:r>
              <w:r w:rsidR="00FB6AE9">
                <w:rPr>
                  <w:rStyle w:val="HyperlinkText9pt"/>
                </w:rPr>
                <w:delText>4437-3430</w:delText>
              </w:r>
              <w:r>
                <w:rPr>
                  <w:rStyle w:val="HyperlinkText9pt"/>
                </w:rPr>
                <w:fldChar w:fldCharType="end"/>
              </w:r>
            </w:del>
            <w:ins w:id="390" w:author="Russ Ott" w:date="2022-04-29T10:13:00Z">
              <w:r>
                <w:fldChar w:fldCharType="begin"/>
              </w:r>
              <w:r>
                <w:instrText xml:space="preserve"> HYPERLINK \l "C_4524-3430" \h </w:instrText>
              </w:r>
              <w:r>
                <w:fldChar w:fldCharType="separate"/>
              </w:r>
              <w:r w:rsidR="007471AD">
                <w:rPr>
                  <w:rStyle w:val="HyperlinkText9pt"/>
                </w:rPr>
                <w:t>4524-3430</w:t>
              </w:r>
              <w:r>
                <w:rPr>
                  <w:rStyle w:val="HyperlinkText9pt"/>
                </w:rPr>
                <w:fldChar w:fldCharType="end"/>
              </w:r>
            </w:ins>
          </w:p>
        </w:tc>
        <w:tc>
          <w:tcPr>
            <w:tcW w:w="2975" w:type="dxa"/>
          </w:tcPr>
          <w:p w14:paraId="59BAA1E9" w14:textId="77777777" w:rsidR="008D0E3F" w:rsidRDefault="008D0E3F">
            <w:pPr>
              <w:pStyle w:val="TableText"/>
            </w:pPr>
          </w:p>
        </w:tc>
      </w:tr>
      <w:tr w:rsidR="008D0E3F" w14:paraId="43E3B00D" w14:textId="77777777">
        <w:trPr>
          <w:jc w:val="center"/>
        </w:trPr>
        <w:tc>
          <w:tcPr>
            <w:tcW w:w="3345" w:type="dxa"/>
          </w:tcPr>
          <w:p w14:paraId="6E729E28" w14:textId="77777777" w:rsidR="008D0E3F" w:rsidRDefault="007471AD">
            <w:pPr>
              <w:pStyle w:val="TableText"/>
            </w:pPr>
            <w:r>
              <w:tab/>
            </w:r>
            <w:r>
              <w:tab/>
              <w:t>@extension</w:t>
            </w:r>
          </w:p>
        </w:tc>
        <w:tc>
          <w:tcPr>
            <w:tcW w:w="720" w:type="dxa"/>
          </w:tcPr>
          <w:p w14:paraId="3E2A4C88" w14:textId="08F579F0" w:rsidR="008D0E3F" w:rsidRDefault="00FB6AE9">
            <w:pPr>
              <w:pStyle w:val="TableText"/>
            </w:pPr>
            <w:del w:id="391" w:author="Russ Ott" w:date="2022-04-29T10:13:00Z">
              <w:r>
                <w:delText>1</w:delText>
              </w:r>
            </w:del>
            <w:ins w:id="392" w:author="Russ Ott" w:date="2022-04-29T10:13:00Z">
              <w:r w:rsidR="007471AD">
                <w:t>0</w:t>
              </w:r>
            </w:ins>
            <w:r w:rsidR="007471AD">
              <w:t>..1</w:t>
            </w:r>
          </w:p>
        </w:tc>
        <w:tc>
          <w:tcPr>
            <w:tcW w:w="1152" w:type="dxa"/>
          </w:tcPr>
          <w:p w14:paraId="77C6DBBD" w14:textId="4C539AF1" w:rsidR="008D0E3F" w:rsidRDefault="00FB6AE9">
            <w:pPr>
              <w:pStyle w:val="TableText"/>
            </w:pPr>
            <w:del w:id="393" w:author="Russ Ott" w:date="2022-04-29T10:13:00Z">
              <w:r>
                <w:delText>SHALL</w:delText>
              </w:r>
            </w:del>
            <w:ins w:id="394" w:author="Russ Ott" w:date="2022-04-29T10:13:00Z">
              <w:r w:rsidR="007471AD">
                <w:t>SHOULD</w:t>
              </w:r>
            </w:ins>
          </w:p>
        </w:tc>
        <w:tc>
          <w:tcPr>
            <w:tcW w:w="864" w:type="dxa"/>
          </w:tcPr>
          <w:p w14:paraId="22E8D5CD" w14:textId="77777777" w:rsidR="008D0E3F" w:rsidRDefault="008D0E3F">
            <w:pPr>
              <w:pStyle w:val="TableText"/>
            </w:pPr>
          </w:p>
        </w:tc>
        <w:tc>
          <w:tcPr>
            <w:tcW w:w="1104" w:type="dxa"/>
          </w:tcPr>
          <w:p w14:paraId="595EE1ED" w14:textId="3E6BF694" w:rsidR="008D0E3F" w:rsidRDefault="000D227F">
            <w:pPr>
              <w:pStyle w:val="TableText"/>
            </w:pPr>
            <w:del w:id="395" w:author="Russ Ott" w:date="2022-04-29T10:13:00Z">
              <w:r>
                <w:fldChar w:fldCharType="begin"/>
              </w:r>
              <w:r>
                <w:delInstrText xml:space="preserve"> HYPERLINK \l "C_4437-3431" \h </w:delInstrText>
              </w:r>
              <w:r>
                <w:fldChar w:fldCharType="separate"/>
              </w:r>
              <w:r w:rsidR="00FB6AE9">
                <w:rPr>
                  <w:rStyle w:val="HyperlinkText9pt"/>
                </w:rPr>
                <w:delText>4437-3431</w:delText>
              </w:r>
              <w:r>
                <w:rPr>
                  <w:rStyle w:val="HyperlinkText9pt"/>
                </w:rPr>
                <w:fldChar w:fldCharType="end"/>
              </w:r>
            </w:del>
            <w:ins w:id="396" w:author="Russ Ott" w:date="2022-04-29T10:13:00Z">
              <w:r>
                <w:fldChar w:fldCharType="begin"/>
              </w:r>
              <w:r>
                <w:instrText xml:space="preserve"> HYPERLINK \l "C_4524-3431" \h </w:instrText>
              </w:r>
              <w:r>
                <w:fldChar w:fldCharType="separate"/>
              </w:r>
              <w:r w:rsidR="007471AD">
                <w:rPr>
                  <w:rStyle w:val="HyperlinkText9pt"/>
                </w:rPr>
                <w:t>4524-3431</w:t>
              </w:r>
              <w:r>
                <w:rPr>
                  <w:rStyle w:val="HyperlinkText9pt"/>
                </w:rPr>
                <w:fldChar w:fldCharType="end"/>
              </w:r>
            </w:ins>
          </w:p>
        </w:tc>
        <w:tc>
          <w:tcPr>
            <w:tcW w:w="2975" w:type="dxa"/>
          </w:tcPr>
          <w:p w14:paraId="280E33BD" w14:textId="77777777" w:rsidR="008D0E3F" w:rsidRDefault="008D0E3F">
            <w:pPr>
              <w:pStyle w:val="TableText"/>
            </w:pPr>
          </w:p>
        </w:tc>
      </w:tr>
      <w:tr w:rsidR="008D0E3F" w14:paraId="73315484" w14:textId="77777777">
        <w:trPr>
          <w:jc w:val="center"/>
        </w:trPr>
        <w:tc>
          <w:tcPr>
            <w:tcW w:w="3345" w:type="dxa"/>
          </w:tcPr>
          <w:p w14:paraId="10E5CD20" w14:textId="77777777" w:rsidR="008D0E3F" w:rsidRDefault="007471AD">
            <w:pPr>
              <w:pStyle w:val="TableText"/>
            </w:pPr>
            <w:r>
              <w:tab/>
            </w:r>
            <w:r>
              <w:tab/>
              <w:t>@displayable</w:t>
            </w:r>
          </w:p>
        </w:tc>
        <w:tc>
          <w:tcPr>
            <w:tcW w:w="720" w:type="dxa"/>
          </w:tcPr>
          <w:p w14:paraId="5AFAF567" w14:textId="77777777" w:rsidR="008D0E3F" w:rsidRDefault="007471AD">
            <w:pPr>
              <w:pStyle w:val="TableText"/>
            </w:pPr>
            <w:r>
              <w:t>1..1</w:t>
            </w:r>
          </w:p>
        </w:tc>
        <w:tc>
          <w:tcPr>
            <w:tcW w:w="1152" w:type="dxa"/>
          </w:tcPr>
          <w:p w14:paraId="68A553C5" w14:textId="77777777" w:rsidR="008D0E3F" w:rsidRDefault="007471AD">
            <w:pPr>
              <w:pStyle w:val="TableText"/>
            </w:pPr>
            <w:r>
              <w:t>SHALL</w:t>
            </w:r>
          </w:p>
        </w:tc>
        <w:tc>
          <w:tcPr>
            <w:tcW w:w="864" w:type="dxa"/>
          </w:tcPr>
          <w:p w14:paraId="298BA73A" w14:textId="77777777" w:rsidR="008D0E3F" w:rsidRDefault="008D0E3F">
            <w:pPr>
              <w:pStyle w:val="TableText"/>
            </w:pPr>
          </w:p>
        </w:tc>
        <w:tc>
          <w:tcPr>
            <w:tcW w:w="1104" w:type="dxa"/>
          </w:tcPr>
          <w:p w14:paraId="6D9B1CCE" w14:textId="4EDF5C3D" w:rsidR="008D0E3F" w:rsidRDefault="000D227F">
            <w:pPr>
              <w:pStyle w:val="TableText"/>
            </w:pPr>
            <w:del w:id="397" w:author="Russ Ott" w:date="2022-04-29T10:13:00Z">
              <w:r>
                <w:fldChar w:fldCharType="begin"/>
              </w:r>
              <w:r>
                <w:delInstrText xml:space="preserve"> HYPERLINK \l "C_4437-3540" \h </w:delInstrText>
              </w:r>
              <w:r>
                <w:fldChar w:fldCharType="separate"/>
              </w:r>
              <w:r w:rsidR="00FB6AE9">
                <w:rPr>
                  <w:rStyle w:val="HyperlinkText9pt"/>
                </w:rPr>
                <w:delText>4437-3540</w:delText>
              </w:r>
              <w:r>
                <w:rPr>
                  <w:rStyle w:val="HyperlinkText9pt"/>
                </w:rPr>
                <w:fldChar w:fldCharType="end"/>
              </w:r>
            </w:del>
            <w:ins w:id="398" w:author="Russ Ott" w:date="2022-04-29T10:13:00Z">
              <w:r>
                <w:fldChar w:fldCharType="begin"/>
              </w:r>
              <w:r>
                <w:instrText xml:space="preserve"> HYPERLINK \l "C_4524-3540" \h </w:instrText>
              </w:r>
              <w:r>
                <w:fldChar w:fldCharType="separate"/>
              </w:r>
              <w:r w:rsidR="007471AD">
                <w:rPr>
                  <w:rStyle w:val="HyperlinkText9pt"/>
                </w:rPr>
                <w:t>4524-3540</w:t>
              </w:r>
              <w:r>
                <w:rPr>
                  <w:rStyle w:val="HyperlinkText9pt"/>
                </w:rPr>
                <w:fldChar w:fldCharType="end"/>
              </w:r>
            </w:ins>
          </w:p>
        </w:tc>
        <w:tc>
          <w:tcPr>
            <w:tcW w:w="2975" w:type="dxa"/>
          </w:tcPr>
          <w:p w14:paraId="72AD08A3" w14:textId="77777777" w:rsidR="008D0E3F" w:rsidRDefault="007471AD">
            <w:pPr>
              <w:pStyle w:val="TableText"/>
            </w:pPr>
            <w:r>
              <w:t>true</w:t>
            </w:r>
          </w:p>
        </w:tc>
      </w:tr>
    </w:tbl>
    <w:p w14:paraId="46843D2B" w14:textId="77777777" w:rsidR="008D0E3F" w:rsidRDefault="008D0E3F">
      <w:pPr>
        <w:pStyle w:val="BodyText"/>
      </w:pPr>
    </w:p>
    <w:p w14:paraId="5A2B8624" w14:textId="69E26D25" w:rsidR="008D0E3F" w:rsidRDefault="007471AD">
      <w:pPr>
        <w:numPr>
          <w:ilvl w:val="0"/>
          <w:numId w:val="14"/>
        </w:numPr>
      </w:pPr>
      <w:r>
        <w:rPr>
          <w:rStyle w:val="keyword"/>
        </w:rPr>
        <w:t>SHALL</w:t>
      </w:r>
      <w:r>
        <w:t xml:space="preserve"> contain exactly one [</w:t>
      </w:r>
      <w:proofErr w:type="gramStart"/>
      <w:r>
        <w:t>1..</w:t>
      </w:r>
      <w:proofErr w:type="gramEnd"/>
      <w:r>
        <w:t xml:space="preserve">1] </w:t>
      </w:r>
      <w:proofErr w:type="spellStart"/>
      <w:r>
        <w:rPr>
          <w:rStyle w:val="XMLnameBold"/>
        </w:rPr>
        <w:t>templateId</w:t>
      </w:r>
      <w:bookmarkStart w:id="399" w:name="C_4524-3421"/>
      <w:proofErr w:type="spellEnd"/>
      <w:r>
        <w:t xml:space="preserve"> (CONF:</w:t>
      </w:r>
      <w:del w:id="400" w:author="Russ Ott" w:date="2022-04-29T10:13:00Z">
        <w:r w:rsidR="00FB6AE9">
          <w:delText>4437</w:delText>
        </w:r>
      </w:del>
      <w:ins w:id="401" w:author="Russ Ott" w:date="2022-04-29T10:13:00Z">
        <w:r>
          <w:t>4524</w:t>
        </w:r>
      </w:ins>
      <w:r>
        <w:t>-3421)</w:t>
      </w:r>
      <w:bookmarkEnd w:id="399"/>
      <w:r>
        <w:t>.</w:t>
      </w:r>
    </w:p>
    <w:p w14:paraId="52C60604" w14:textId="4E692648" w:rsidR="008D0E3F" w:rsidRDefault="007471AD">
      <w:pPr>
        <w:numPr>
          <w:ilvl w:val="1"/>
          <w:numId w:val="14"/>
        </w:numPr>
      </w:pPr>
      <w:r>
        <w:t xml:space="preserve">This </w:t>
      </w:r>
      <w:proofErr w:type="spellStart"/>
      <w:r>
        <w:t>templateId</w:t>
      </w:r>
      <w:proofErr w:type="spellEnd"/>
      <w:r>
        <w:t xml:space="preserve"> </w:t>
      </w:r>
      <w:r>
        <w:rPr>
          <w:rStyle w:val="keyword"/>
        </w:rPr>
        <w:t>SHALL</w:t>
      </w:r>
      <w:r>
        <w:t xml:space="preserve"> contain exactly one [</w:t>
      </w:r>
      <w:proofErr w:type="gramStart"/>
      <w:r>
        <w:t>1..</w:t>
      </w:r>
      <w:proofErr w:type="gramEnd"/>
      <w:r>
        <w:t xml:space="preserve">1] </w:t>
      </w:r>
      <w:r>
        <w:rPr>
          <w:rStyle w:val="XMLnameBold"/>
        </w:rPr>
        <w:t>@root</w:t>
      </w:r>
      <w:r>
        <w:t>=</w:t>
      </w:r>
      <w:r>
        <w:rPr>
          <w:rStyle w:val="XMLname"/>
        </w:rPr>
        <w:t>"2.16.840.1.113883.10.20.22.4.304"</w:t>
      </w:r>
      <w:bookmarkStart w:id="402" w:name="C_4524-3424"/>
      <w:r>
        <w:t xml:space="preserve"> (CONF:</w:t>
      </w:r>
      <w:del w:id="403" w:author="Russ Ott" w:date="2022-04-29T10:13:00Z">
        <w:r w:rsidR="00FB6AE9">
          <w:delText>4437</w:delText>
        </w:r>
      </w:del>
      <w:ins w:id="404" w:author="Russ Ott" w:date="2022-04-29T10:13:00Z">
        <w:r>
          <w:t>4524</w:t>
        </w:r>
      </w:ins>
      <w:r>
        <w:t>-3424)</w:t>
      </w:r>
      <w:bookmarkEnd w:id="402"/>
      <w:r>
        <w:t>.</w:t>
      </w:r>
      <w:del w:id="405" w:author="Russ Ott" w:date="2022-04-29T10:13:00Z">
        <w:r w:rsidR="00FB6AE9">
          <w:br/>
          <w:delText>Note: template oid</w:delText>
        </w:r>
      </w:del>
    </w:p>
    <w:p w14:paraId="32EE761E" w14:textId="77777777" w:rsidR="00514616" w:rsidRDefault="00FB6AE9">
      <w:pPr>
        <w:pStyle w:val="BodyText"/>
        <w:spacing w:before="120"/>
        <w:rPr>
          <w:del w:id="406" w:author="Russ Ott" w:date="2022-04-29T10:13:00Z"/>
        </w:rPr>
      </w:pPr>
      <w:del w:id="407" w:author="Russ Ott" w:date="2022-04-29T10:13:00Z">
        <w:r>
          <w:delText>Revision from "2018-05-01"</w:delText>
        </w:r>
      </w:del>
    </w:p>
    <w:p w14:paraId="11E1B9B9" w14:textId="3C76E8BC" w:rsidR="008D0E3F" w:rsidRDefault="007471AD">
      <w:pPr>
        <w:numPr>
          <w:ilvl w:val="1"/>
          <w:numId w:val="14"/>
        </w:numPr>
      </w:pPr>
      <w:r>
        <w:lastRenderedPageBreak/>
        <w:t xml:space="preserve">This </w:t>
      </w:r>
      <w:proofErr w:type="spellStart"/>
      <w:r>
        <w:t>templateId</w:t>
      </w:r>
      <w:proofErr w:type="spellEnd"/>
      <w:r>
        <w:t xml:space="preserve"> </w:t>
      </w:r>
      <w:r>
        <w:rPr>
          <w:rStyle w:val="keyword"/>
        </w:rPr>
        <w:t>SHALL</w:t>
      </w:r>
      <w:r>
        <w:t xml:space="preserve"> contain exactly one [</w:t>
      </w:r>
      <w:proofErr w:type="gramStart"/>
      <w:r>
        <w:t>1..</w:t>
      </w:r>
      <w:proofErr w:type="gramEnd"/>
      <w:r>
        <w:t xml:space="preserve">1] </w:t>
      </w:r>
      <w:r>
        <w:rPr>
          <w:rStyle w:val="XMLnameBold"/>
        </w:rPr>
        <w:t>@extension</w:t>
      </w:r>
      <w:r>
        <w:t>=</w:t>
      </w:r>
      <w:r>
        <w:rPr>
          <w:rStyle w:val="XMLname"/>
        </w:rPr>
        <w:t>"</w:t>
      </w:r>
      <w:del w:id="408" w:author="Russ Ott" w:date="2022-04-29T10:13:00Z">
        <w:r w:rsidR="00FB6AE9">
          <w:rPr>
            <w:rStyle w:val="XMLname"/>
          </w:rPr>
          <w:delText>2019</w:delText>
        </w:r>
      </w:del>
      <w:ins w:id="409" w:author="Russ Ott" w:date="2022-04-29T10:13:00Z">
        <w:r>
          <w:rPr>
            <w:rStyle w:val="XMLname"/>
          </w:rPr>
          <w:t>2022</w:t>
        </w:r>
      </w:ins>
      <w:r>
        <w:rPr>
          <w:rStyle w:val="XMLname"/>
        </w:rPr>
        <w:t>-06-</w:t>
      </w:r>
      <w:del w:id="410" w:author="Russ Ott" w:date="2022-04-29T10:13:00Z">
        <w:r w:rsidR="00FB6AE9">
          <w:rPr>
            <w:rStyle w:val="XMLname"/>
          </w:rPr>
          <w:delText>21</w:delText>
        </w:r>
      </w:del>
      <w:ins w:id="411" w:author="Russ Ott" w:date="2022-04-29T10:13:00Z">
        <w:r>
          <w:rPr>
            <w:rStyle w:val="XMLname"/>
          </w:rPr>
          <w:t>01</w:t>
        </w:r>
      </w:ins>
      <w:r>
        <w:rPr>
          <w:rStyle w:val="XMLname"/>
        </w:rPr>
        <w:t>"</w:t>
      </w:r>
      <w:bookmarkStart w:id="412" w:name="C_4524-3425"/>
      <w:r>
        <w:t xml:space="preserve"> (CONF:</w:t>
      </w:r>
      <w:del w:id="413" w:author="Russ Ott" w:date="2022-04-29T10:13:00Z">
        <w:r w:rsidR="00FB6AE9">
          <w:delText>4437</w:delText>
        </w:r>
      </w:del>
      <w:ins w:id="414" w:author="Russ Ott" w:date="2022-04-29T10:13:00Z">
        <w:r>
          <w:t>4524</w:t>
        </w:r>
      </w:ins>
      <w:r>
        <w:t>-3425)</w:t>
      </w:r>
      <w:bookmarkEnd w:id="412"/>
      <w:r>
        <w:t>.</w:t>
      </w:r>
    </w:p>
    <w:p w14:paraId="1B9EA1C3" w14:textId="38CB49AE" w:rsidR="008D0E3F" w:rsidRDefault="007471AD">
      <w:pPr>
        <w:numPr>
          <w:ilvl w:val="0"/>
          <w:numId w:val="14"/>
        </w:numPr>
      </w:pPr>
      <w:r>
        <w:rPr>
          <w:rStyle w:val="keyword"/>
        </w:rPr>
        <w:t>SHALL</w:t>
      </w:r>
      <w:r>
        <w:t xml:space="preserve"> contain exactly one [</w:t>
      </w:r>
      <w:proofErr w:type="gramStart"/>
      <w:r>
        <w:t>1..</w:t>
      </w:r>
      <w:proofErr w:type="gramEnd"/>
      <w:r>
        <w:t xml:space="preserve">1] </w:t>
      </w:r>
      <w:r>
        <w:rPr>
          <w:rStyle w:val="XMLnameBold"/>
        </w:rPr>
        <w:t>code</w:t>
      </w:r>
      <w:bookmarkStart w:id="415" w:name="C_4524-3422"/>
      <w:r>
        <w:t xml:space="preserve"> (CONF:</w:t>
      </w:r>
      <w:del w:id="416" w:author="Russ Ott" w:date="2022-04-29T10:13:00Z">
        <w:r w:rsidR="00FB6AE9">
          <w:delText>4437</w:delText>
        </w:r>
      </w:del>
      <w:ins w:id="417" w:author="Russ Ott" w:date="2022-04-29T10:13:00Z">
        <w:r>
          <w:t>4524</w:t>
        </w:r>
      </w:ins>
      <w:r>
        <w:t>-3422)</w:t>
      </w:r>
      <w:bookmarkEnd w:id="415"/>
      <w:r>
        <w:t>.</w:t>
      </w:r>
      <w:r>
        <w:br/>
        <w:t xml:space="preserve">Note: Primary DI Number Code from </w:t>
      </w:r>
      <w:proofErr w:type="spellStart"/>
      <w:r>
        <w:t>NCIt</w:t>
      </w:r>
      <w:proofErr w:type="spellEnd"/>
    </w:p>
    <w:p w14:paraId="2FB0681E" w14:textId="77777777" w:rsidR="008D0E3F" w:rsidRDefault="007471AD">
      <w:pPr>
        <w:pStyle w:val="BodyText"/>
        <w:spacing w:before="120"/>
      </w:pPr>
      <w:r>
        <w:t>Code used to specify the device identifier, one of the parsed UDI components known as the Primary DI Number (UDI-DI).</w:t>
      </w:r>
    </w:p>
    <w:p w14:paraId="1D971C2B" w14:textId="69D65E0B" w:rsidR="008D0E3F" w:rsidRDefault="007471AD">
      <w:pPr>
        <w:numPr>
          <w:ilvl w:val="1"/>
          <w:numId w:val="14"/>
        </w:numPr>
      </w:pPr>
      <w:r>
        <w:t xml:space="preserve">This code </w:t>
      </w:r>
      <w:r>
        <w:rPr>
          <w:rStyle w:val="keyword"/>
        </w:rPr>
        <w:t>SHALL</w:t>
      </w:r>
      <w:r>
        <w:t xml:space="preserve"> contain exactly one [</w:t>
      </w:r>
      <w:proofErr w:type="gramStart"/>
      <w:r>
        <w:t>1..</w:t>
      </w:r>
      <w:proofErr w:type="gramEnd"/>
      <w:r>
        <w:t xml:space="preserve">1] </w:t>
      </w:r>
      <w:r>
        <w:rPr>
          <w:rStyle w:val="XMLnameBold"/>
        </w:rPr>
        <w:t>@code</w:t>
      </w:r>
      <w:r>
        <w:t>=</w:t>
      </w:r>
      <w:r>
        <w:rPr>
          <w:rStyle w:val="XMLname"/>
        </w:rPr>
        <w:t>"C101722"</w:t>
      </w:r>
      <w:r>
        <w:t xml:space="preserve"> Primary DI Number (</w:t>
      </w:r>
      <w:proofErr w:type="spellStart"/>
      <w:r>
        <w:t>CodeSystem</w:t>
      </w:r>
      <w:proofErr w:type="spellEnd"/>
      <w:r>
        <w:t xml:space="preserve">: </w:t>
      </w:r>
      <w:r>
        <w:rPr>
          <w:rStyle w:val="XMLname"/>
        </w:rPr>
        <w:t>NCI Thesaurus (</w:t>
      </w:r>
      <w:proofErr w:type="spellStart"/>
      <w:r>
        <w:rPr>
          <w:rStyle w:val="XMLname"/>
        </w:rPr>
        <w:t>NCIt</w:t>
      </w:r>
      <w:proofErr w:type="spellEnd"/>
      <w:r>
        <w:rPr>
          <w:rStyle w:val="XMLname"/>
        </w:rPr>
        <w:t>) urn:oid:2.16.840.1.113883.3.26.1.1</w:t>
      </w:r>
      <w:r>
        <w:rPr>
          <w:rStyle w:val="keyword"/>
        </w:rPr>
        <w:t xml:space="preserve"> STATIC</w:t>
      </w:r>
      <w:r>
        <w:t>)</w:t>
      </w:r>
      <w:bookmarkStart w:id="418" w:name="C_4524-3426"/>
      <w:r>
        <w:t xml:space="preserve"> (CONF:</w:t>
      </w:r>
      <w:del w:id="419" w:author="Russ Ott" w:date="2022-04-29T10:13:00Z">
        <w:r w:rsidR="00FB6AE9">
          <w:delText>4437</w:delText>
        </w:r>
      </w:del>
      <w:ins w:id="420" w:author="Russ Ott" w:date="2022-04-29T10:13:00Z">
        <w:r>
          <w:t>4524</w:t>
        </w:r>
      </w:ins>
      <w:r>
        <w:t>-3426)</w:t>
      </w:r>
      <w:bookmarkEnd w:id="418"/>
      <w:r>
        <w:t>.</w:t>
      </w:r>
    </w:p>
    <w:p w14:paraId="49206C38" w14:textId="5FE2B0EC" w:rsidR="008D0E3F" w:rsidRDefault="007471AD">
      <w:pPr>
        <w:numPr>
          <w:ilvl w:val="1"/>
          <w:numId w:val="14"/>
        </w:numPr>
      </w:pPr>
      <w:r>
        <w:t xml:space="preserve">This code </w:t>
      </w:r>
      <w:r>
        <w:rPr>
          <w:rStyle w:val="keyword"/>
        </w:rPr>
        <w:t>SHALL</w:t>
      </w:r>
      <w:r>
        <w:t xml:space="preserve"> contain exactly one [</w:t>
      </w:r>
      <w:proofErr w:type="gramStart"/>
      <w:r>
        <w:t>1..</w:t>
      </w:r>
      <w:proofErr w:type="gramEnd"/>
      <w:r>
        <w:t xml:space="preserve">1] </w:t>
      </w:r>
      <w:r>
        <w:rPr>
          <w:rStyle w:val="XMLnameBold"/>
        </w:rPr>
        <w:t>@codeSystem</w:t>
      </w:r>
      <w:r>
        <w:t>=</w:t>
      </w:r>
      <w:r>
        <w:rPr>
          <w:rStyle w:val="XMLname"/>
        </w:rPr>
        <w:t>"2.16.840.1.113883.3.26.1.1"</w:t>
      </w:r>
      <w:bookmarkStart w:id="421" w:name="C_4524-3427"/>
      <w:r>
        <w:t xml:space="preserve"> (CONF:</w:t>
      </w:r>
      <w:del w:id="422" w:author="Russ Ott" w:date="2022-04-29T10:13:00Z">
        <w:r w:rsidR="00FB6AE9">
          <w:delText>4437</w:delText>
        </w:r>
      </w:del>
      <w:ins w:id="423" w:author="Russ Ott" w:date="2022-04-29T10:13:00Z">
        <w:r>
          <w:t>4524</w:t>
        </w:r>
      </w:ins>
      <w:r>
        <w:t>-3427)</w:t>
      </w:r>
      <w:bookmarkEnd w:id="421"/>
      <w:r>
        <w:t>.</w:t>
      </w:r>
    </w:p>
    <w:p w14:paraId="7BE48EEF" w14:textId="16AA4147" w:rsidR="008D0E3F" w:rsidRDefault="007471AD">
      <w:pPr>
        <w:numPr>
          <w:ilvl w:val="1"/>
          <w:numId w:val="14"/>
        </w:numPr>
      </w:pPr>
      <w:r>
        <w:t xml:space="preserve">This code </w:t>
      </w:r>
      <w:r>
        <w:rPr>
          <w:rStyle w:val="keyword"/>
        </w:rPr>
        <w:t>MAY</w:t>
      </w:r>
      <w:r>
        <w:t xml:space="preserve"> contain zero or one [</w:t>
      </w:r>
      <w:proofErr w:type="gramStart"/>
      <w:r>
        <w:t>0..</w:t>
      </w:r>
      <w:proofErr w:type="gramEnd"/>
      <w:r>
        <w:t xml:space="preserve">1] </w:t>
      </w:r>
      <w:r>
        <w:rPr>
          <w:rStyle w:val="XMLnameBold"/>
        </w:rPr>
        <w:t>@codeSystemName</w:t>
      </w:r>
      <w:r>
        <w:t>=</w:t>
      </w:r>
      <w:r>
        <w:rPr>
          <w:rStyle w:val="XMLname"/>
        </w:rPr>
        <w:t>"NCI Thesaurus"</w:t>
      </w:r>
      <w:bookmarkStart w:id="424" w:name="C_4524-3428"/>
      <w:r>
        <w:t xml:space="preserve"> (CONF:</w:t>
      </w:r>
      <w:del w:id="425" w:author="Russ Ott" w:date="2022-04-29T10:13:00Z">
        <w:r w:rsidR="00FB6AE9">
          <w:delText>4437</w:delText>
        </w:r>
      </w:del>
      <w:ins w:id="426" w:author="Russ Ott" w:date="2022-04-29T10:13:00Z">
        <w:r>
          <w:t>4524</w:t>
        </w:r>
      </w:ins>
      <w:r>
        <w:t>-3428)</w:t>
      </w:r>
      <w:bookmarkEnd w:id="424"/>
      <w:r>
        <w:t>.</w:t>
      </w:r>
    </w:p>
    <w:p w14:paraId="0A4C6AED" w14:textId="1C96F7B8" w:rsidR="008D0E3F" w:rsidRDefault="007471AD">
      <w:pPr>
        <w:numPr>
          <w:ilvl w:val="1"/>
          <w:numId w:val="14"/>
        </w:numPr>
      </w:pPr>
      <w:r>
        <w:t xml:space="preserve">This code </w:t>
      </w:r>
      <w:r>
        <w:rPr>
          <w:rStyle w:val="keyword"/>
        </w:rPr>
        <w:t>MAY</w:t>
      </w:r>
      <w:r>
        <w:t xml:space="preserve"> contain zero or one [</w:t>
      </w:r>
      <w:proofErr w:type="gramStart"/>
      <w:r>
        <w:t>0..</w:t>
      </w:r>
      <w:proofErr w:type="gramEnd"/>
      <w:r>
        <w:t xml:space="preserve">1] </w:t>
      </w:r>
      <w:r>
        <w:rPr>
          <w:rStyle w:val="XMLnameBold"/>
        </w:rPr>
        <w:t>@displayName</w:t>
      </w:r>
      <w:r>
        <w:t>=</w:t>
      </w:r>
      <w:r>
        <w:rPr>
          <w:rStyle w:val="XMLname"/>
        </w:rPr>
        <w:t>"Primary DI Number"</w:t>
      </w:r>
      <w:bookmarkStart w:id="427" w:name="C_4524-3429"/>
      <w:r>
        <w:t xml:space="preserve"> (CONF:</w:t>
      </w:r>
      <w:del w:id="428" w:author="Russ Ott" w:date="2022-04-29T10:13:00Z">
        <w:r w:rsidR="00FB6AE9">
          <w:delText>4437</w:delText>
        </w:r>
      </w:del>
      <w:ins w:id="429" w:author="Russ Ott" w:date="2022-04-29T10:13:00Z">
        <w:r>
          <w:t>4524</w:t>
        </w:r>
      </w:ins>
      <w:r>
        <w:t>-3429)</w:t>
      </w:r>
      <w:bookmarkEnd w:id="427"/>
      <w:r>
        <w:t>.</w:t>
      </w:r>
    </w:p>
    <w:p w14:paraId="30AEC291" w14:textId="77777777" w:rsidR="008D0E3F" w:rsidRDefault="007471AD">
      <w:pPr>
        <w:pStyle w:val="BodyText"/>
        <w:spacing w:before="120"/>
      </w:pPr>
      <w:r>
        <w:t>The value of the Device Identifier assigned using one of the FDA-accredited, UDI issuing  agency:  GS1, HIBCC, or ICBBA.</w:t>
      </w:r>
    </w:p>
    <w:p w14:paraId="3B6AFE8E" w14:textId="66AA06CA" w:rsidR="008D0E3F" w:rsidRDefault="007471AD">
      <w:pPr>
        <w:numPr>
          <w:ilvl w:val="0"/>
          <w:numId w:val="14"/>
        </w:numPr>
      </w:pPr>
      <w:r>
        <w:rPr>
          <w:rStyle w:val="keyword"/>
        </w:rPr>
        <w:t>SHALL</w:t>
      </w:r>
      <w:r>
        <w:t xml:space="preserve"> contain exactly one [</w:t>
      </w:r>
      <w:proofErr w:type="gramStart"/>
      <w:r>
        <w:t>1..</w:t>
      </w:r>
      <w:proofErr w:type="gramEnd"/>
      <w:r>
        <w:t xml:space="preserve">1] </w:t>
      </w:r>
      <w:r>
        <w:rPr>
          <w:rStyle w:val="XMLnameBold"/>
        </w:rPr>
        <w:t>value</w:t>
      </w:r>
      <w:r>
        <w:t xml:space="preserve"> with @xsi:type="II"</w:t>
      </w:r>
      <w:bookmarkStart w:id="430" w:name="C_4524-3423"/>
      <w:r>
        <w:t xml:space="preserve"> (CONF:</w:t>
      </w:r>
      <w:del w:id="431" w:author="Russ Ott" w:date="2022-04-29T10:13:00Z">
        <w:r w:rsidR="00FB6AE9">
          <w:delText>4437</w:delText>
        </w:r>
      </w:del>
      <w:ins w:id="432" w:author="Russ Ott" w:date="2022-04-29T10:13:00Z">
        <w:r>
          <w:t>4524</w:t>
        </w:r>
      </w:ins>
      <w:r>
        <w:t>-3423)</w:t>
      </w:r>
      <w:bookmarkEnd w:id="430"/>
      <w:r>
        <w:t>.</w:t>
      </w:r>
      <w:r>
        <w:br/>
        <w:t>Note: This value is assigned by the Manufacturer by using an FDA-accredited UDI-issuing agency</w:t>
      </w:r>
    </w:p>
    <w:p w14:paraId="12B46B2D" w14:textId="77777777" w:rsidR="008D0E3F" w:rsidRDefault="007471AD">
      <w:pPr>
        <w:pStyle w:val="BodyText"/>
        <w:spacing w:before="120"/>
      </w:pPr>
      <w:r>
        <w:t>The "root" specifies the assigning authority, i.e, the UDI issuing agency.  The allowable OIDs include:</w:t>
      </w:r>
    </w:p>
    <w:p w14:paraId="2E804BCE" w14:textId="77777777" w:rsidR="008D0E3F" w:rsidRDefault="007471AD">
      <w:pPr>
        <w:pStyle w:val="BodyText"/>
        <w:spacing w:before="120"/>
      </w:pPr>
      <w:r>
        <w:t>1.3.160 (GS1)</w:t>
      </w:r>
    </w:p>
    <w:p w14:paraId="0AE8E8FE" w14:textId="77777777" w:rsidR="008D0E3F" w:rsidRDefault="007471AD">
      <w:pPr>
        <w:pStyle w:val="BodyText"/>
        <w:spacing w:before="120"/>
      </w:pPr>
      <w:r>
        <w:t>2.16.840.1.113883.6.18 (ICCBBA - ISBT-128)</w:t>
      </w:r>
    </w:p>
    <w:p w14:paraId="243F12DF" w14:textId="77777777" w:rsidR="008D0E3F" w:rsidRDefault="007471AD">
      <w:pPr>
        <w:pStyle w:val="BodyText"/>
        <w:spacing w:before="120"/>
      </w:pPr>
      <w:r>
        <w:t>2.16.840.1.113883.6.40 (HIBCC)</w:t>
      </w:r>
    </w:p>
    <w:p w14:paraId="22C3AA23" w14:textId="23D34F06" w:rsidR="008D0E3F" w:rsidRDefault="007471AD">
      <w:pPr>
        <w:numPr>
          <w:ilvl w:val="1"/>
          <w:numId w:val="14"/>
        </w:numPr>
      </w:pPr>
      <w:r>
        <w:t xml:space="preserve">This value </w:t>
      </w:r>
      <w:r>
        <w:rPr>
          <w:rStyle w:val="keyword"/>
        </w:rPr>
        <w:t>SHALL</w:t>
      </w:r>
      <w:r>
        <w:t xml:space="preserve"> contain exactly one [</w:t>
      </w:r>
      <w:proofErr w:type="gramStart"/>
      <w:r>
        <w:t>1..</w:t>
      </w:r>
      <w:proofErr w:type="gramEnd"/>
      <w:r>
        <w:t xml:space="preserve">1] </w:t>
      </w:r>
      <w:r>
        <w:rPr>
          <w:rStyle w:val="XMLnameBold"/>
        </w:rPr>
        <w:t>@root</w:t>
      </w:r>
      <w:bookmarkStart w:id="433" w:name="C_4524-3430"/>
      <w:r>
        <w:t xml:space="preserve"> (CONF:</w:t>
      </w:r>
      <w:del w:id="434" w:author="Russ Ott" w:date="2022-04-29T10:13:00Z">
        <w:r w:rsidR="00FB6AE9">
          <w:delText>4437</w:delText>
        </w:r>
      </w:del>
      <w:ins w:id="435" w:author="Russ Ott" w:date="2022-04-29T10:13:00Z">
        <w:r>
          <w:t>4524</w:t>
        </w:r>
      </w:ins>
      <w:r>
        <w:t>-3430)</w:t>
      </w:r>
      <w:bookmarkEnd w:id="433"/>
      <w:r>
        <w:t>.</w:t>
      </w:r>
    </w:p>
    <w:p w14:paraId="4762D23D" w14:textId="77777777" w:rsidR="008D0E3F" w:rsidRDefault="007471AD">
      <w:pPr>
        <w:pStyle w:val="BodyText"/>
        <w:spacing w:before="120"/>
      </w:pPr>
      <w:r>
        <w:t>The value of the Device Identifier.</w:t>
      </w:r>
    </w:p>
    <w:p w14:paraId="3528399D" w14:textId="1E9F59F6" w:rsidR="008D0E3F" w:rsidRDefault="007471AD">
      <w:pPr>
        <w:numPr>
          <w:ilvl w:val="1"/>
          <w:numId w:val="14"/>
        </w:numPr>
      </w:pPr>
      <w:r>
        <w:t xml:space="preserve">This value </w:t>
      </w:r>
      <w:del w:id="436" w:author="Russ Ott" w:date="2022-04-29T10:13:00Z">
        <w:r w:rsidR="00FB6AE9">
          <w:rPr>
            <w:rStyle w:val="keyword"/>
          </w:rPr>
          <w:delText>SHALL</w:delText>
        </w:r>
      </w:del>
      <w:ins w:id="437" w:author="Russ Ott" w:date="2022-04-29T10:13:00Z">
        <w:r>
          <w:rPr>
            <w:rStyle w:val="keyword"/>
          </w:rPr>
          <w:t>SHOULD</w:t>
        </w:r>
      </w:ins>
      <w:r>
        <w:t xml:space="preserve"> contain </w:t>
      </w:r>
      <w:del w:id="438" w:author="Russ Ott" w:date="2022-04-29T10:13:00Z">
        <w:r w:rsidR="00FB6AE9">
          <w:delText>exactly</w:delText>
        </w:r>
      </w:del>
      <w:ins w:id="439" w:author="Russ Ott" w:date="2022-04-29T10:13:00Z">
        <w:r>
          <w:t>zero or</w:t>
        </w:r>
      </w:ins>
      <w:r>
        <w:t xml:space="preserve"> one [</w:t>
      </w:r>
      <w:del w:id="440" w:author="Russ Ott" w:date="2022-04-29T10:13:00Z">
        <w:r w:rsidR="00FB6AE9">
          <w:delText>1</w:delText>
        </w:r>
      </w:del>
      <w:proofErr w:type="gramStart"/>
      <w:ins w:id="441" w:author="Russ Ott" w:date="2022-04-29T10:13:00Z">
        <w:r>
          <w:t>0</w:t>
        </w:r>
      </w:ins>
      <w:r>
        <w:t>..</w:t>
      </w:r>
      <w:proofErr w:type="gramEnd"/>
      <w:r>
        <w:t xml:space="preserve">1] </w:t>
      </w:r>
      <w:r>
        <w:rPr>
          <w:rStyle w:val="XMLnameBold"/>
        </w:rPr>
        <w:t>@extension</w:t>
      </w:r>
      <w:bookmarkStart w:id="442" w:name="C_4524-3431"/>
      <w:r>
        <w:t xml:space="preserve"> (CONF:</w:t>
      </w:r>
      <w:del w:id="443" w:author="Russ Ott" w:date="2022-04-29T10:13:00Z">
        <w:r w:rsidR="00FB6AE9">
          <w:delText>4437</w:delText>
        </w:r>
      </w:del>
      <w:ins w:id="444" w:author="Russ Ott" w:date="2022-04-29T10:13:00Z">
        <w:r>
          <w:t>4524</w:t>
        </w:r>
      </w:ins>
      <w:r>
        <w:t>-3431)</w:t>
      </w:r>
      <w:bookmarkEnd w:id="442"/>
      <w:r>
        <w:t>.</w:t>
      </w:r>
    </w:p>
    <w:p w14:paraId="63371280" w14:textId="77777777" w:rsidR="008D0E3F" w:rsidRDefault="007471AD">
      <w:pPr>
        <w:pStyle w:val="BodyText"/>
        <w:spacing w:before="120"/>
      </w:pPr>
      <w:r>
        <w:t>The Device Identifier can be used to look up device information entered by manufacturers in the FDA GUDID</w:t>
      </w:r>
    </w:p>
    <w:p w14:paraId="52CDA9DE" w14:textId="624AFE6B" w:rsidR="008D0E3F" w:rsidRDefault="007471AD">
      <w:pPr>
        <w:numPr>
          <w:ilvl w:val="1"/>
          <w:numId w:val="14"/>
        </w:numPr>
      </w:pPr>
      <w:r>
        <w:t xml:space="preserve">This value </w:t>
      </w:r>
      <w:r>
        <w:rPr>
          <w:rStyle w:val="keyword"/>
        </w:rPr>
        <w:t>SHALL</w:t>
      </w:r>
      <w:r>
        <w:t xml:space="preserve"> contain exactly one [</w:t>
      </w:r>
      <w:proofErr w:type="gramStart"/>
      <w:r>
        <w:t>1..</w:t>
      </w:r>
      <w:proofErr w:type="gramEnd"/>
      <w:r>
        <w:t xml:space="preserve">1] </w:t>
      </w:r>
      <w:r>
        <w:rPr>
          <w:rStyle w:val="XMLnameBold"/>
        </w:rPr>
        <w:t>@displayable</w:t>
      </w:r>
      <w:r>
        <w:t>=</w:t>
      </w:r>
      <w:r>
        <w:rPr>
          <w:rStyle w:val="XMLname"/>
        </w:rPr>
        <w:t>"true"</w:t>
      </w:r>
      <w:bookmarkStart w:id="445" w:name="C_4524-3540"/>
      <w:r>
        <w:t xml:space="preserve"> (CONF:</w:t>
      </w:r>
      <w:del w:id="446" w:author="Russ Ott" w:date="2022-04-29T10:13:00Z">
        <w:r w:rsidR="00FB6AE9">
          <w:delText>4437</w:delText>
        </w:r>
      </w:del>
      <w:ins w:id="447" w:author="Russ Ott" w:date="2022-04-29T10:13:00Z">
        <w:r>
          <w:t>4524</w:t>
        </w:r>
      </w:ins>
      <w:r>
        <w:t>-3540)</w:t>
      </w:r>
      <w:bookmarkEnd w:id="445"/>
      <w:r>
        <w:t>.</w:t>
      </w:r>
    </w:p>
    <w:p w14:paraId="36FA7CAB" w14:textId="1584FD72" w:rsidR="008D0E3F" w:rsidRDefault="007471AD">
      <w:pPr>
        <w:pStyle w:val="Caption"/>
        <w:ind w:left="130" w:right="115"/>
      </w:pPr>
      <w:bookmarkStart w:id="448" w:name="_Toc101451093"/>
      <w:bookmarkStart w:id="449" w:name="_Toc83395675"/>
      <w:r>
        <w:lastRenderedPageBreak/>
        <w:t xml:space="preserve">Figure </w:t>
      </w:r>
      <w:r>
        <w:fldChar w:fldCharType="begin"/>
      </w:r>
      <w:r>
        <w:instrText>SEQ Figure \* ARABIC</w:instrText>
      </w:r>
      <w:r>
        <w:fldChar w:fldCharType="separate"/>
      </w:r>
      <w:r>
        <w:t>5</w:t>
      </w:r>
      <w:r>
        <w:fldChar w:fldCharType="end"/>
      </w:r>
      <w:r>
        <w:t>: Device Identifier</w:t>
      </w:r>
      <w:bookmarkEnd w:id="448"/>
      <w:bookmarkEnd w:id="449"/>
    </w:p>
    <w:p w14:paraId="428D8FDA" w14:textId="77777777" w:rsidR="008D0E3F" w:rsidRDefault="007471AD">
      <w:pPr>
        <w:pStyle w:val="Example"/>
        <w:ind w:left="130" w:right="115"/>
      </w:pPr>
      <w:r>
        <w:t xml:space="preserve">      &lt;observation </w:t>
      </w:r>
      <w:proofErr w:type="spellStart"/>
      <w:r>
        <w:t>classCode</w:t>
      </w:r>
      <w:proofErr w:type="spellEnd"/>
      <w:r>
        <w:t xml:space="preserve">="OBS" </w:t>
      </w:r>
      <w:proofErr w:type="spellStart"/>
      <w:r>
        <w:t>moodCode</w:t>
      </w:r>
      <w:proofErr w:type="spellEnd"/>
      <w:r>
        <w:t>="EVN"&gt;</w:t>
      </w:r>
    </w:p>
    <w:p w14:paraId="4BD46EF8" w14:textId="77777777" w:rsidR="008D0E3F" w:rsidRDefault="007471AD">
      <w:pPr>
        <w:pStyle w:val="Example"/>
        <w:ind w:left="130" w:right="115"/>
      </w:pPr>
      <w:r>
        <w:t xml:space="preserve">         &lt;</w:t>
      </w:r>
      <w:proofErr w:type="spellStart"/>
      <w:r>
        <w:t>templateId</w:t>
      </w:r>
      <w:proofErr w:type="spellEnd"/>
      <w:r>
        <w:t xml:space="preserve"> root="2.16.840.1.113883.10.20.22.4.304" extension="2019-06-21"/&gt; </w:t>
      </w:r>
    </w:p>
    <w:p w14:paraId="2FB1F297" w14:textId="77777777" w:rsidR="008D0E3F" w:rsidRDefault="007471AD">
      <w:pPr>
        <w:pStyle w:val="Example"/>
        <w:ind w:left="130" w:right="115"/>
      </w:pPr>
      <w:r>
        <w:t xml:space="preserve">         &lt;code code="C101722" displayName="Primary DI Number" </w:t>
      </w:r>
    </w:p>
    <w:p w14:paraId="58B4642B" w14:textId="77777777" w:rsidR="008D0E3F" w:rsidRDefault="007471AD">
      <w:pPr>
        <w:pStyle w:val="Example"/>
        <w:ind w:left="130" w:right="115"/>
      </w:pPr>
      <w:r>
        <w:t xml:space="preserve">              </w:t>
      </w:r>
      <w:proofErr w:type="spellStart"/>
      <w:r>
        <w:t>codeSystem</w:t>
      </w:r>
      <w:proofErr w:type="spellEnd"/>
      <w:r>
        <w:t xml:space="preserve">="2.16.840.1.113883.3.26.1.1" </w:t>
      </w:r>
      <w:proofErr w:type="spellStart"/>
      <w:r>
        <w:t>codeSystemName</w:t>
      </w:r>
      <w:proofErr w:type="spellEnd"/>
      <w:r>
        <w:t xml:space="preserve">="NCI Thesaurus"/&gt; </w:t>
      </w:r>
    </w:p>
    <w:p w14:paraId="1B73B33E" w14:textId="77777777" w:rsidR="008D0E3F" w:rsidRDefault="007471AD">
      <w:pPr>
        <w:pStyle w:val="Example"/>
        <w:ind w:left="130" w:right="115"/>
      </w:pPr>
      <w:r>
        <w:t xml:space="preserve">              </w:t>
      </w:r>
      <w:proofErr w:type="gramStart"/>
      <w:r>
        <w:t>&lt;!--</w:t>
      </w:r>
      <w:proofErr w:type="gramEnd"/>
      <w:r>
        <w:t xml:space="preserve"> GS1 Device Identifier --&gt; </w:t>
      </w:r>
    </w:p>
    <w:p w14:paraId="40B02166" w14:textId="77777777" w:rsidR="008D0E3F" w:rsidRDefault="007471AD">
      <w:pPr>
        <w:pStyle w:val="Example"/>
        <w:ind w:left="130" w:right="115"/>
      </w:pPr>
      <w:r>
        <w:t xml:space="preserve">         &lt;value </w:t>
      </w:r>
      <w:proofErr w:type="spellStart"/>
      <w:proofErr w:type="gramStart"/>
      <w:r>
        <w:t>xsi:type</w:t>
      </w:r>
      <w:proofErr w:type="spellEnd"/>
      <w:proofErr w:type="gramEnd"/>
      <w:r>
        <w:t>="II" root="1.3.160" extension="00999998998989" displayable="true"</w:t>
      </w:r>
    </w:p>
    <w:p w14:paraId="3FFE11A8" w14:textId="77777777" w:rsidR="008D0E3F" w:rsidRDefault="007471AD">
      <w:pPr>
        <w:pStyle w:val="Example"/>
        <w:ind w:left="130" w:right="115"/>
      </w:pPr>
      <w:r>
        <w:t xml:space="preserve">                       </w:t>
      </w:r>
      <w:proofErr w:type="spellStart"/>
      <w:r>
        <w:t>assigningAuthorityName</w:t>
      </w:r>
      <w:proofErr w:type="spellEnd"/>
      <w:r>
        <w:t xml:space="preserve">="GS1"/&gt; </w:t>
      </w:r>
    </w:p>
    <w:p w14:paraId="10F83E70" w14:textId="77777777" w:rsidR="008D0E3F" w:rsidRDefault="007471AD">
      <w:pPr>
        <w:pStyle w:val="Example"/>
        <w:ind w:left="130" w:right="115"/>
      </w:pPr>
      <w:r>
        <w:t xml:space="preserve">      &lt;/observation&gt;</w:t>
      </w:r>
    </w:p>
    <w:p w14:paraId="1E801173" w14:textId="77777777" w:rsidR="008D0E3F" w:rsidRDefault="008D0E3F">
      <w:pPr>
        <w:pStyle w:val="BodyText"/>
      </w:pPr>
    </w:p>
    <w:p w14:paraId="322A3C8C" w14:textId="77777777" w:rsidR="008D0E3F" w:rsidRDefault="007471AD">
      <w:pPr>
        <w:pStyle w:val="Heading2nospace"/>
      </w:pPr>
      <w:bookmarkStart w:id="450" w:name="E_Distinct_Identification_Code_Observat"/>
      <w:bookmarkStart w:id="451" w:name="_Toc101451078"/>
      <w:bookmarkStart w:id="452" w:name="_Toc83395660"/>
      <w:r>
        <w:t>Distinct Identification Code Observation</w:t>
      </w:r>
      <w:bookmarkEnd w:id="450"/>
      <w:bookmarkEnd w:id="451"/>
      <w:bookmarkEnd w:id="452"/>
    </w:p>
    <w:p w14:paraId="1961A38C" w14:textId="77777777" w:rsidR="008D0E3F" w:rsidRDefault="007471AD">
      <w:pPr>
        <w:pStyle w:val="BracketData"/>
      </w:pPr>
      <w:r>
        <w:t xml:space="preserve">[observation: identifier </w:t>
      </w:r>
      <w:proofErr w:type="gramStart"/>
      <w:r>
        <w:t>urn:hl</w:t>
      </w:r>
      <w:proofErr w:type="gramEnd"/>
      <w:r>
        <w:t>7ii:2.16.840.1.113883.10.20.22.4.308:2019-06-21 (open)]</w:t>
      </w:r>
    </w:p>
    <w:p w14:paraId="51CBFFC9" w14:textId="720F36B8" w:rsidR="008D0E3F" w:rsidRDefault="007471AD">
      <w:pPr>
        <w:pStyle w:val="Caption"/>
      </w:pPr>
      <w:bookmarkStart w:id="453" w:name="_Toc101451112"/>
      <w:bookmarkStart w:id="454" w:name="_Toc83395695"/>
      <w:r>
        <w:t xml:space="preserve">Table </w:t>
      </w:r>
      <w:r>
        <w:fldChar w:fldCharType="begin"/>
      </w:r>
      <w:r>
        <w:instrText>SEQ Table \* ARABIC</w:instrText>
      </w:r>
      <w:r>
        <w:fldChar w:fldCharType="separate"/>
      </w:r>
      <w:del w:id="455" w:author="Russ Ott" w:date="2022-04-29T10:13:00Z">
        <w:r w:rsidR="00FB6AE9">
          <w:delText>11</w:delText>
        </w:r>
      </w:del>
      <w:ins w:id="456" w:author="Russ Ott" w:date="2022-04-29T10:13:00Z">
        <w:r>
          <w:t>10</w:t>
        </w:r>
      </w:ins>
      <w:r>
        <w:fldChar w:fldCharType="end"/>
      </w:r>
      <w:r>
        <w:t>: Distinct Identification Code Observation Contexts</w:t>
      </w:r>
      <w:bookmarkEnd w:id="453"/>
      <w:bookmarkEnd w:id="454"/>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8D0E3F" w14:paraId="54707DDB" w14:textId="77777777">
        <w:trPr>
          <w:cantSplit/>
          <w:tblHeader/>
          <w:jc w:val="center"/>
        </w:trPr>
        <w:tc>
          <w:tcPr>
            <w:tcW w:w="360" w:type="dxa"/>
            <w:shd w:val="clear" w:color="auto" w:fill="E6E6E6"/>
          </w:tcPr>
          <w:p w14:paraId="1A209844" w14:textId="77777777" w:rsidR="008D0E3F" w:rsidRDefault="007471AD">
            <w:pPr>
              <w:pStyle w:val="TableHead"/>
            </w:pPr>
            <w:r>
              <w:t>Contained By:</w:t>
            </w:r>
          </w:p>
        </w:tc>
        <w:tc>
          <w:tcPr>
            <w:tcW w:w="360" w:type="dxa"/>
            <w:shd w:val="clear" w:color="auto" w:fill="E6E6E6"/>
          </w:tcPr>
          <w:p w14:paraId="6F7E1ECC" w14:textId="77777777" w:rsidR="008D0E3F" w:rsidRDefault="007471AD">
            <w:pPr>
              <w:pStyle w:val="TableHead"/>
            </w:pPr>
            <w:r>
              <w:t>Contains:</w:t>
            </w:r>
          </w:p>
        </w:tc>
      </w:tr>
      <w:tr w:rsidR="008D0E3F" w14:paraId="26A3AE0F" w14:textId="77777777">
        <w:trPr>
          <w:jc w:val="center"/>
        </w:trPr>
        <w:tc>
          <w:tcPr>
            <w:tcW w:w="360" w:type="dxa"/>
          </w:tcPr>
          <w:p w14:paraId="7A991D3C" w14:textId="7F0E9999" w:rsidR="008D0E3F" w:rsidRDefault="000D227F">
            <w:pPr>
              <w:pStyle w:val="TableText"/>
            </w:pPr>
            <w:hyperlink w:anchor="E_UDI_Organizer">
              <w:r w:rsidR="007471AD">
                <w:rPr>
                  <w:rStyle w:val="HyperlinkText9pt"/>
                </w:rPr>
                <w:t>UDI Organizer</w:t>
              </w:r>
            </w:hyperlink>
            <w:r w:rsidR="007471AD">
              <w:t xml:space="preserve"> (optional)</w:t>
            </w:r>
          </w:p>
        </w:tc>
        <w:tc>
          <w:tcPr>
            <w:tcW w:w="360" w:type="dxa"/>
          </w:tcPr>
          <w:p w14:paraId="5F038F77" w14:textId="77777777" w:rsidR="008D0E3F" w:rsidRDefault="008D0E3F"/>
        </w:tc>
      </w:tr>
    </w:tbl>
    <w:p w14:paraId="70594984" w14:textId="77777777" w:rsidR="008D0E3F" w:rsidRDefault="008D0E3F">
      <w:pPr>
        <w:pStyle w:val="BodyText"/>
      </w:pPr>
    </w:p>
    <w:p w14:paraId="2C664584" w14:textId="77777777" w:rsidR="008D0E3F" w:rsidRDefault="007471AD">
      <w:r>
        <w:t xml:space="preserve">This template is intended to be used in addition to the </w:t>
      </w:r>
      <w:r>
        <w:rPr>
          <w:b/>
        </w:rPr>
        <w:t>Product Instance</w:t>
      </w:r>
      <w:r>
        <w:t xml:space="preserve"> template </w:t>
      </w:r>
      <w:proofErr w:type="gramStart"/>
      <w:r>
        <w:t>urn:oid</w:t>
      </w:r>
      <w:proofErr w:type="gramEnd"/>
      <w:r>
        <w:t xml:space="preserve">:2.16.840.1.113883.10.20.22.4.37 to exchange the </w:t>
      </w:r>
      <w:r>
        <w:rPr>
          <w:b/>
        </w:rPr>
        <w:t>Distinct Identification Code</w:t>
      </w:r>
      <w:r>
        <w:t xml:space="preserve"> for an HCT/P product regulated as a device as cited in 21 CFR 1271.290(c). The distinct identification code is parsed from the UDI value, if present.</w:t>
      </w:r>
    </w:p>
    <w:p w14:paraId="6A859678" w14:textId="77777777" w:rsidR="008D0E3F" w:rsidRDefault="007471AD">
      <w:r>
        <w:t>The distinct identification code may be equivalent to the serial number, lot or batch number, or the donation identification number. The appropriate value should be provided as the distinct identification code.</w:t>
      </w:r>
    </w:p>
    <w:p w14:paraId="21EA584E" w14:textId="4CB3279B" w:rsidR="008D0E3F" w:rsidRDefault="007471AD">
      <w:pPr>
        <w:pStyle w:val="Caption"/>
      </w:pPr>
      <w:bookmarkStart w:id="457" w:name="_Toc101451113"/>
      <w:bookmarkStart w:id="458" w:name="_Toc83395696"/>
      <w:r>
        <w:lastRenderedPageBreak/>
        <w:t xml:space="preserve">Table </w:t>
      </w:r>
      <w:r>
        <w:fldChar w:fldCharType="begin"/>
      </w:r>
      <w:r>
        <w:instrText>SEQ Table \* ARABIC</w:instrText>
      </w:r>
      <w:r>
        <w:fldChar w:fldCharType="separate"/>
      </w:r>
      <w:del w:id="459" w:author="Russ Ott" w:date="2022-04-29T10:13:00Z">
        <w:r w:rsidR="00FB6AE9">
          <w:delText>12</w:delText>
        </w:r>
      </w:del>
      <w:ins w:id="460" w:author="Russ Ott" w:date="2022-04-29T10:13:00Z">
        <w:r>
          <w:t>11</w:t>
        </w:r>
      </w:ins>
      <w:r>
        <w:fldChar w:fldCharType="end"/>
      </w:r>
      <w:r>
        <w:t>: Distinct Identification Code Observation Constraints Overview</w:t>
      </w:r>
      <w:bookmarkEnd w:id="457"/>
      <w:bookmarkEnd w:id="458"/>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8D0E3F" w14:paraId="7F632E82" w14:textId="77777777">
        <w:trPr>
          <w:cantSplit/>
          <w:tblHeader/>
          <w:jc w:val="center"/>
        </w:trPr>
        <w:tc>
          <w:tcPr>
            <w:tcW w:w="0" w:type="dxa"/>
            <w:shd w:val="clear" w:color="auto" w:fill="E6E6E6"/>
            <w:noWrap/>
          </w:tcPr>
          <w:p w14:paraId="364A7297" w14:textId="77777777" w:rsidR="008D0E3F" w:rsidRDefault="007471AD">
            <w:pPr>
              <w:pStyle w:val="TableHead"/>
            </w:pPr>
            <w:r>
              <w:t>XPath</w:t>
            </w:r>
          </w:p>
        </w:tc>
        <w:tc>
          <w:tcPr>
            <w:tcW w:w="720" w:type="dxa"/>
            <w:shd w:val="clear" w:color="auto" w:fill="E6E6E6"/>
            <w:noWrap/>
          </w:tcPr>
          <w:p w14:paraId="611AE4EB" w14:textId="77777777" w:rsidR="008D0E3F" w:rsidRDefault="007471AD">
            <w:pPr>
              <w:pStyle w:val="TableHead"/>
            </w:pPr>
            <w:r>
              <w:t>Card.</w:t>
            </w:r>
          </w:p>
        </w:tc>
        <w:tc>
          <w:tcPr>
            <w:tcW w:w="1152" w:type="dxa"/>
            <w:shd w:val="clear" w:color="auto" w:fill="E6E6E6"/>
            <w:noWrap/>
          </w:tcPr>
          <w:p w14:paraId="5FCCF1F2" w14:textId="77777777" w:rsidR="008D0E3F" w:rsidRDefault="007471AD">
            <w:pPr>
              <w:pStyle w:val="TableHead"/>
            </w:pPr>
            <w:r>
              <w:t>Verb</w:t>
            </w:r>
          </w:p>
        </w:tc>
        <w:tc>
          <w:tcPr>
            <w:tcW w:w="864" w:type="dxa"/>
            <w:shd w:val="clear" w:color="auto" w:fill="E6E6E6"/>
            <w:noWrap/>
          </w:tcPr>
          <w:p w14:paraId="546AC44D" w14:textId="77777777" w:rsidR="008D0E3F" w:rsidRDefault="007471AD">
            <w:pPr>
              <w:pStyle w:val="TableHead"/>
            </w:pPr>
            <w:r>
              <w:t>Data Type</w:t>
            </w:r>
          </w:p>
        </w:tc>
        <w:tc>
          <w:tcPr>
            <w:tcW w:w="864" w:type="dxa"/>
            <w:shd w:val="clear" w:color="auto" w:fill="E6E6E6"/>
            <w:noWrap/>
          </w:tcPr>
          <w:p w14:paraId="1EF9B3B0" w14:textId="77777777" w:rsidR="008D0E3F" w:rsidRDefault="007471AD">
            <w:pPr>
              <w:pStyle w:val="TableHead"/>
            </w:pPr>
            <w:r>
              <w:t>CONF#</w:t>
            </w:r>
          </w:p>
        </w:tc>
        <w:tc>
          <w:tcPr>
            <w:tcW w:w="864" w:type="dxa"/>
            <w:shd w:val="clear" w:color="auto" w:fill="E6E6E6"/>
            <w:noWrap/>
          </w:tcPr>
          <w:p w14:paraId="6C6F281F" w14:textId="77777777" w:rsidR="008D0E3F" w:rsidRDefault="007471AD">
            <w:pPr>
              <w:pStyle w:val="TableHead"/>
            </w:pPr>
            <w:r>
              <w:t>Value</w:t>
            </w:r>
          </w:p>
        </w:tc>
      </w:tr>
      <w:tr w:rsidR="008D0E3F" w14:paraId="59E9C4B9" w14:textId="77777777">
        <w:trPr>
          <w:jc w:val="center"/>
        </w:trPr>
        <w:tc>
          <w:tcPr>
            <w:tcW w:w="10160" w:type="dxa"/>
            <w:gridSpan w:val="6"/>
          </w:tcPr>
          <w:p w14:paraId="1AFC3E2B" w14:textId="77777777" w:rsidR="008D0E3F" w:rsidRDefault="007471AD">
            <w:pPr>
              <w:pStyle w:val="TableText"/>
            </w:pPr>
            <w:r>
              <w:t>observation (identifier: urn:hl7ii:2.16.840.1.113883.10.20.22.4.308:2019-06-21)</w:t>
            </w:r>
          </w:p>
        </w:tc>
      </w:tr>
      <w:tr w:rsidR="008D0E3F" w14:paraId="30F9C887" w14:textId="77777777">
        <w:trPr>
          <w:jc w:val="center"/>
        </w:trPr>
        <w:tc>
          <w:tcPr>
            <w:tcW w:w="3345" w:type="dxa"/>
          </w:tcPr>
          <w:p w14:paraId="782CC385" w14:textId="77777777" w:rsidR="008D0E3F" w:rsidRDefault="007471AD">
            <w:pPr>
              <w:pStyle w:val="TableText"/>
            </w:pPr>
            <w:r>
              <w:tab/>
              <w:t>templateId</w:t>
            </w:r>
          </w:p>
        </w:tc>
        <w:tc>
          <w:tcPr>
            <w:tcW w:w="720" w:type="dxa"/>
          </w:tcPr>
          <w:p w14:paraId="6855CF1B" w14:textId="77777777" w:rsidR="008D0E3F" w:rsidRDefault="007471AD">
            <w:pPr>
              <w:pStyle w:val="TableText"/>
            </w:pPr>
            <w:r>
              <w:t>1..1</w:t>
            </w:r>
          </w:p>
        </w:tc>
        <w:tc>
          <w:tcPr>
            <w:tcW w:w="1152" w:type="dxa"/>
          </w:tcPr>
          <w:p w14:paraId="3EF74083" w14:textId="77777777" w:rsidR="008D0E3F" w:rsidRDefault="007471AD">
            <w:pPr>
              <w:pStyle w:val="TableText"/>
            </w:pPr>
            <w:r>
              <w:t>SHALL</w:t>
            </w:r>
          </w:p>
        </w:tc>
        <w:tc>
          <w:tcPr>
            <w:tcW w:w="864" w:type="dxa"/>
          </w:tcPr>
          <w:p w14:paraId="2E72A52D" w14:textId="77777777" w:rsidR="008D0E3F" w:rsidRDefault="008D0E3F">
            <w:pPr>
              <w:pStyle w:val="TableText"/>
            </w:pPr>
          </w:p>
        </w:tc>
        <w:tc>
          <w:tcPr>
            <w:tcW w:w="1104" w:type="dxa"/>
          </w:tcPr>
          <w:p w14:paraId="7F37830A" w14:textId="2AA4291F" w:rsidR="008D0E3F" w:rsidRDefault="000D227F">
            <w:pPr>
              <w:pStyle w:val="TableText"/>
            </w:pPr>
            <w:hyperlink w:anchor="C_4437-3348">
              <w:r w:rsidR="007471AD">
                <w:rPr>
                  <w:rStyle w:val="HyperlinkText9pt"/>
                </w:rPr>
                <w:t>4437-3348</w:t>
              </w:r>
            </w:hyperlink>
          </w:p>
        </w:tc>
        <w:tc>
          <w:tcPr>
            <w:tcW w:w="2975" w:type="dxa"/>
          </w:tcPr>
          <w:p w14:paraId="0FAB12B8" w14:textId="77777777" w:rsidR="008D0E3F" w:rsidRDefault="008D0E3F">
            <w:pPr>
              <w:pStyle w:val="TableText"/>
            </w:pPr>
          </w:p>
        </w:tc>
      </w:tr>
      <w:tr w:rsidR="008D0E3F" w14:paraId="4C4679B3" w14:textId="77777777">
        <w:trPr>
          <w:jc w:val="center"/>
        </w:trPr>
        <w:tc>
          <w:tcPr>
            <w:tcW w:w="3345" w:type="dxa"/>
          </w:tcPr>
          <w:p w14:paraId="798EB8E8" w14:textId="77777777" w:rsidR="008D0E3F" w:rsidRDefault="007471AD">
            <w:pPr>
              <w:pStyle w:val="TableText"/>
            </w:pPr>
            <w:r>
              <w:tab/>
            </w:r>
            <w:r>
              <w:tab/>
              <w:t>@root</w:t>
            </w:r>
          </w:p>
        </w:tc>
        <w:tc>
          <w:tcPr>
            <w:tcW w:w="720" w:type="dxa"/>
          </w:tcPr>
          <w:p w14:paraId="7358A2A0" w14:textId="77777777" w:rsidR="008D0E3F" w:rsidRDefault="007471AD">
            <w:pPr>
              <w:pStyle w:val="TableText"/>
            </w:pPr>
            <w:r>
              <w:t>1..1</w:t>
            </w:r>
          </w:p>
        </w:tc>
        <w:tc>
          <w:tcPr>
            <w:tcW w:w="1152" w:type="dxa"/>
          </w:tcPr>
          <w:p w14:paraId="2A63C831" w14:textId="77777777" w:rsidR="008D0E3F" w:rsidRDefault="007471AD">
            <w:pPr>
              <w:pStyle w:val="TableText"/>
            </w:pPr>
            <w:r>
              <w:t>SHALL</w:t>
            </w:r>
          </w:p>
        </w:tc>
        <w:tc>
          <w:tcPr>
            <w:tcW w:w="864" w:type="dxa"/>
          </w:tcPr>
          <w:p w14:paraId="5103C136" w14:textId="77777777" w:rsidR="008D0E3F" w:rsidRDefault="008D0E3F">
            <w:pPr>
              <w:pStyle w:val="TableText"/>
            </w:pPr>
          </w:p>
        </w:tc>
        <w:tc>
          <w:tcPr>
            <w:tcW w:w="1104" w:type="dxa"/>
          </w:tcPr>
          <w:p w14:paraId="1818246A" w14:textId="76CA4514" w:rsidR="008D0E3F" w:rsidRDefault="000D227F">
            <w:pPr>
              <w:pStyle w:val="TableText"/>
            </w:pPr>
            <w:hyperlink w:anchor="C_4437-3350">
              <w:r w:rsidR="007471AD">
                <w:rPr>
                  <w:rStyle w:val="HyperlinkText9pt"/>
                </w:rPr>
                <w:t>4437-3350</w:t>
              </w:r>
            </w:hyperlink>
          </w:p>
        </w:tc>
        <w:tc>
          <w:tcPr>
            <w:tcW w:w="2975" w:type="dxa"/>
          </w:tcPr>
          <w:p w14:paraId="7139AA48" w14:textId="77777777" w:rsidR="008D0E3F" w:rsidRDefault="007471AD">
            <w:pPr>
              <w:pStyle w:val="TableText"/>
            </w:pPr>
            <w:r>
              <w:t>2.16.840.1.113883.10.20.22.4.308</w:t>
            </w:r>
          </w:p>
        </w:tc>
      </w:tr>
      <w:tr w:rsidR="008D0E3F" w14:paraId="3EF46369" w14:textId="77777777">
        <w:trPr>
          <w:jc w:val="center"/>
        </w:trPr>
        <w:tc>
          <w:tcPr>
            <w:tcW w:w="3345" w:type="dxa"/>
          </w:tcPr>
          <w:p w14:paraId="46B7B772" w14:textId="77777777" w:rsidR="008D0E3F" w:rsidRDefault="007471AD">
            <w:pPr>
              <w:pStyle w:val="TableText"/>
            </w:pPr>
            <w:r>
              <w:tab/>
            </w:r>
            <w:r>
              <w:tab/>
              <w:t>@extension</w:t>
            </w:r>
          </w:p>
        </w:tc>
        <w:tc>
          <w:tcPr>
            <w:tcW w:w="720" w:type="dxa"/>
          </w:tcPr>
          <w:p w14:paraId="11056E14" w14:textId="77777777" w:rsidR="008D0E3F" w:rsidRDefault="007471AD">
            <w:pPr>
              <w:pStyle w:val="TableText"/>
            </w:pPr>
            <w:r>
              <w:t>1..1</w:t>
            </w:r>
          </w:p>
        </w:tc>
        <w:tc>
          <w:tcPr>
            <w:tcW w:w="1152" w:type="dxa"/>
          </w:tcPr>
          <w:p w14:paraId="185CAAB1" w14:textId="77777777" w:rsidR="008D0E3F" w:rsidRDefault="007471AD">
            <w:pPr>
              <w:pStyle w:val="TableText"/>
            </w:pPr>
            <w:r>
              <w:t>SHALL</w:t>
            </w:r>
          </w:p>
        </w:tc>
        <w:tc>
          <w:tcPr>
            <w:tcW w:w="864" w:type="dxa"/>
          </w:tcPr>
          <w:p w14:paraId="360D0F55" w14:textId="77777777" w:rsidR="008D0E3F" w:rsidRDefault="008D0E3F">
            <w:pPr>
              <w:pStyle w:val="TableText"/>
            </w:pPr>
          </w:p>
        </w:tc>
        <w:tc>
          <w:tcPr>
            <w:tcW w:w="1104" w:type="dxa"/>
          </w:tcPr>
          <w:p w14:paraId="2E121136" w14:textId="48C900A8" w:rsidR="008D0E3F" w:rsidRDefault="000D227F">
            <w:pPr>
              <w:pStyle w:val="TableText"/>
            </w:pPr>
            <w:hyperlink w:anchor="C_4437-3351">
              <w:r w:rsidR="007471AD">
                <w:rPr>
                  <w:rStyle w:val="HyperlinkText9pt"/>
                </w:rPr>
                <w:t>4437-3351</w:t>
              </w:r>
            </w:hyperlink>
          </w:p>
        </w:tc>
        <w:tc>
          <w:tcPr>
            <w:tcW w:w="2975" w:type="dxa"/>
          </w:tcPr>
          <w:p w14:paraId="062B1C96" w14:textId="77777777" w:rsidR="008D0E3F" w:rsidRDefault="007471AD">
            <w:pPr>
              <w:pStyle w:val="TableText"/>
            </w:pPr>
            <w:r>
              <w:t>2019-06-21</w:t>
            </w:r>
          </w:p>
        </w:tc>
      </w:tr>
      <w:tr w:rsidR="008D0E3F" w14:paraId="11763310" w14:textId="77777777">
        <w:trPr>
          <w:jc w:val="center"/>
        </w:trPr>
        <w:tc>
          <w:tcPr>
            <w:tcW w:w="3345" w:type="dxa"/>
          </w:tcPr>
          <w:p w14:paraId="40968079" w14:textId="77777777" w:rsidR="008D0E3F" w:rsidRDefault="007471AD">
            <w:pPr>
              <w:pStyle w:val="TableText"/>
            </w:pPr>
            <w:r>
              <w:tab/>
              <w:t>code</w:t>
            </w:r>
          </w:p>
        </w:tc>
        <w:tc>
          <w:tcPr>
            <w:tcW w:w="720" w:type="dxa"/>
          </w:tcPr>
          <w:p w14:paraId="68CB66D0" w14:textId="77777777" w:rsidR="008D0E3F" w:rsidRDefault="007471AD">
            <w:pPr>
              <w:pStyle w:val="TableText"/>
            </w:pPr>
            <w:r>
              <w:t>1..1</w:t>
            </w:r>
          </w:p>
        </w:tc>
        <w:tc>
          <w:tcPr>
            <w:tcW w:w="1152" w:type="dxa"/>
          </w:tcPr>
          <w:p w14:paraId="5E3436FE" w14:textId="77777777" w:rsidR="008D0E3F" w:rsidRDefault="007471AD">
            <w:pPr>
              <w:pStyle w:val="TableText"/>
            </w:pPr>
            <w:r>
              <w:t>SHALL</w:t>
            </w:r>
          </w:p>
        </w:tc>
        <w:tc>
          <w:tcPr>
            <w:tcW w:w="864" w:type="dxa"/>
          </w:tcPr>
          <w:p w14:paraId="142E8AAA" w14:textId="77777777" w:rsidR="008D0E3F" w:rsidRDefault="008D0E3F">
            <w:pPr>
              <w:pStyle w:val="TableText"/>
            </w:pPr>
          </w:p>
        </w:tc>
        <w:tc>
          <w:tcPr>
            <w:tcW w:w="1104" w:type="dxa"/>
          </w:tcPr>
          <w:p w14:paraId="588A4DCF" w14:textId="622B188D" w:rsidR="008D0E3F" w:rsidRDefault="000D227F">
            <w:pPr>
              <w:pStyle w:val="TableText"/>
            </w:pPr>
            <w:hyperlink w:anchor="C_4437-3349">
              <w:r w:rsidR="007471AD">
                <w:rPr>
                  <w:rStyle w:val="HyperlinkText9pt"/>
                </w:rPr>
                <w:t>4437-3349</w:t>
              </w:r>
            </w:hyperlink>
          </w:p>
        </w:tc>
        <w:tc>
          <w:tcPr>
            <w:tcW w:w="2975" w:type="dxa"/>
          </w:tcPr>
          <w:p w14:paraId="4CD7E4ED" w14:textId="77777777" w:rsidR="008D0E3F" w:rsidRDefault="008D0E3F">
            <w:pPr>
              <w:pStyle w:val="TableText"/>
            </w:pPr>
          </w:p>
        </w:tc>
      </w:tr>
      <w:tr w:rsidR="008D0E3F" w14:paraId="0FF677F1" w14:textId="77777777">
        <w:trPr>
          <w:jc w:val="center"/>
        </w:trPr>
        <w:tc>
          <w:tcPr>
            <w:tcW w:w="3345" w:type="dxa"/>
          </w:tcPr>
          <w:p w14:paraId="7E91B3EA" w14:textId="77777777" w:rsidR="008D0E3F" w:rsidRDefault="007471AD">
            <w:pPr>
              <w:pStyle w:val="TableText"/>
            </w:pPr>
            <w:r>
              <w:tab/>
            </w:r>
            <w:r>
              <w:tab/>
              <w:t>@code</w:t>
            </w:r>
          </w:p>
        </w:tc>
        <w:tc>
          <w:tcPr>
            <w:tcW w:w="720" w:type="dxa"/>
          </w:tcPr>
          <w:p w14:paraId="36B026AC" w14:textId="77777777" w:rsidR="008D0E3F" w:rsidRDefault="007471AD">
            <w:pPr>
              <w:pStyle w:val="TableText"/>
            </w:pPr>
            <w:r>
              <w:t>1..1</w:t>
            </w:r>
          </w:p>
        </w:tc>
        <w:tc>
          <w:tcPr>
            <w:tcW w:w="1152" w:type="dxa"/>
          </w:tcPr>
          <w:p w14:paraId="1EC86855" w14:textId="77777777" w:rsidR="008D0E3F" w:rsidRDefault="007471AD">
            <w:pPr>
              <w:pStyle w:val="TableText"/>
            </w:pPr>
            <w:r>
              <w:t>SHALL</w:t>
            </w:r>
          </w:p>
        </w:tc>
        <w:tc>
          <w:tcPr>
            <w:tcW w:w="864" w:type="dxa"/>
          </w:tcPr>
          <w:p w14:paraId="0957422D" w14:textId="77777777" w:rsidR="008D0E3F" w:rsidRDefault="008D0E3F">
            <w:pPr>
              <w:pStyle w:val="TableText"/>
            </w:pPr>
          </w:p>
        </w:tc>
        <w:tc>
          <w:tcPr>
            <w:tcW w:w="1104" w:type="dxa"/>
          </w:tcPr>
          <w:p w14:paraId="73925BC9" w14:textId="2A59CC2A" w:rsidR="008D0E3F" w:rsidRDefault="000D227F">
            <w:pPr>
              <w:pStyle w:val="TableText"/>
            </w:pPr>
            <w:hyperlink w:anchor="C_4437-3355">
              <w:r w:rsidR="007471AD">
                <w:rPr>
                  <w:rStyle w:val="HyperlinkText9pt"/>
                </w:rPr>
                <w:t>4437-3355</w:t>
              </w:r>
            </w:hyperlink>
          </w:p>
        </w:tc>
        <w:tc>
          <w:tcPr>
            <w:tcW w:w="2975" w:type="dxa"/>
          </w:tcPr>
          <w:p w14:paraId="50D82B00" w14:textId="77777777" w:rsidR="008D0E3F" w:rsidRDefault="007471AD">
            <w:pPr>
              <w:pStyle w:val="TableText"/>
            </w:pPr>
            <w:r>
              <w:t>urn:oid:2.16.840.1.113883.3.26.1.1 (NCI Thesaurus (NCIt)) = C113843</w:t>
            </w:r>
          </w:p>
        </w:tc>
      </w:tr>
      <w:tr w:rsidR="008D0E3F" w14:paraId="14D72C56" w14:textId="77777777">
        <w:trPr>
          <w:jc w:val="center"/>
        </w:trPr>
        <w:tc>
          <w:tcPr>
            <w:tcW w:w="3345" w:type="dxa"/>
          </w:tcPr>
          <w:p w14:paraId="7D642353" w14:textId="77777777" w:rsidR="008D0E3F" w:rsidRDefault="007471AD">
            <w:pPr>
              <w:pStyle w:val="TableText"/>
            </w:pPr>
            <w:r>
              <w:tab/>
            </w:r>
            <w:r>
              <w:tab/>
              <w:t>@codeSystem</w:t>
            </w:r>
          </w:p>
        </w:tc>
        <w:tc>
          <w:tcPr>
            <w:tcW w:w="720" w:type="dxa"/>
          </w:tcPr>
          <w:p w14:paraId="05AC3200" w14:textId="77777777" w:rsidR="008D0E3F" w:rsidRDefault="007471AD">
            <w:pPr>
              <w:pStyle w:val="TableText"/>
            </w:pPr>
            <w:r>
              <w:t>1..1</w:t>
            </w:r>
          </w:p>
        </w:tc>
        <w:tc>
          <w:tcPr>
            <w:tcW w:w="1152" w:type="dxa"/>
          </w:tcPr>
          <w:p w14:paraId="3A06CD71" w14:textId="77777777" w:rsidR="008D0E3F" w:rsidRDefault="007471AD">
            <w:pPr>
              <w:pStyle w:val="TableText"/>
            </w:pPr>
            <w:r>
              <w:t>SHALL</w:t>
            </w:r>
          </w:p>
        </w:tc>
        <w:tc>
          <w:tcPr>
            <w:tcW w:w="864" w:type="dxa"/>
          </w:tcPr>
          <w:p w14:paraId="32043EAB" w14:textId="77777777" w:rsidR="008D0E3F" w:rsidRDefault="008D0E3F">
            <w:pPr>
              <w:pStyle w:val="TableText"/>
            </w:pPr>
          </w:p>
        </w:tc>
        <w:tc>
          <w:tcPr>
            <w:tcW w:w="1104" w:type="dxa"/>
          </w:tcPr>
          <w:p w14:paraId="67E4FF0F" w14:textId="51FA3329" w:rsidR="008D0E3F" w:rsidRDefault="000D227F">
            <w:pPr>
              <w:pStyle w:val="TableText"/>
            </w:pPr>
            <w:hyperlink w:anchor="C_4437-3352">
              <w:r w:rsidR="007471AD">
                <w:rPr>
                  <w:rStyle w:val="HyperlinkText9pt"/>
                </w:rPr>
                <w:t>4437-3352</w:t>
              </w:r>
            </w:hyperlink>
          </w:p>
        </w:tc>
        <w:tc>
          <w:tcPr>
            <w:tcW w:w="2975" w:type="dxa"/>
          </w:tcPr>
          <w:p w14:paraId="5719D397" w14:textId="77777777" w:rsidR="008D0E3F" w:rsidRDefault="007471AD">
            <w:pPr>
              <w:pStyle w:val="TableText"/>
            </w:pPr>
            <w:r>
              <w:t>2.16.840.1.113883.3.26.1.1</w:t>
            </w:r>
          </w:p>
        </w:tc>
      </w:tr>
      <w:tr w:rsidR="008D0E3F" w14:paraId="70ADCA16" w14:textId="77777777">
        <w:trPr>
          <w:jc w:val="center"/>
        </w:trPr>
        <w:tc>
          <w:tcPr>
            <w:tcW w:w="3345" w:type="dxa"/>
          </w:tcPr>
          <w:p w14:paraId="1DCCA8F9" w14:textId="77777777" w:rsidR="008D0E3F" w:rsidRDefault="007471AD">
            <w:pPr>
              <w:pStyle w:val="TableText"/>
            </w:pPr>
            <w:r>
              <w:tab/>
            </w:r>
            <w:r>
              <w:tab/>
              <w:t>@codeSystemName</w:t>
            </w:r>
          </w:p>
        </w:tc>
        <w:tc>
          <w:tcPr>
            <w:tcW w:w="720" w:type="dxa"/>
          </w:tcPr>
          <w:p w14:paraId="4F7B281B" w14:textId="77777777" w:rsidR="008D0E3F" w:rsidRDefault="007471AD">
            <w:pPr>
              <w:pStyle w:val="TableText"/>
            </w:pPr>
            <w:r>
              <w:t>0..1</w:t>
            </w:r>
          </w:p>
        </w:tc>
        <w:tc>
          <w:tcPr>
            <w:tcW w:w="1152" w:type="dxa"/>
          </w:tcPr>
          <w:p w14:paraId="42BE70DF" w14:textId="77777777" w:rsidR="008D0E3F" w:rsidRDefault="007471AD">
            <w:pPr>
              <w:pStyle w:val="TableText"/>
            </w:pPr>
            <w:r>
              <w:t>MAY</w:t>
            </w:r>
          </w:p>
        </w:tc>
        <w:tc>
          <w:tcPr>
            <w:tcW w:w="864" w:type="dxa"/>
          </w:tcPr>
          <w:p w14:paraId="1EFCE56B" w14:textId="77777777" w:rsidR="008D0E3F" w:rsidRDefault="008D0E3F">
            <w:pPr>
              <w:pStyle w:val="TableText"/>
            </w:pPr>
          </w:p>
        </w:tc>
        <w:tc>
          <w:tcPr>
            <w:tcW w:w="1104" w:type="dxa"/>
          </w:tcPr>
          <w:p w14:paraId="66F9FB82" w14:textId="068985D0" w:rsidR="008D0E3F" w:rsidRDefault="000D227F">
            <w:pPr>
              <w:pStyle w:val="TableText"/>
            </w:pPr>
            <w:hyperlink w:anchor="C_4437-3353">
              <w:r w:rsidR="007471AD">
                <w:rPr>
                  <w:rStyle w:val="HyperlinkText9pt"/>
                </w:rPr>
                <w:t>4437-3353</w:t>
              </w:r>
            </w:hyperlink>
          </w:p>
        </w:tc>
        <w:tc>
          <w:tcPr>
            <w:tcW w:w="2975" w:type="dxa"/>
          </w:tcPr>
          <w:p w14:paraId="1F328890" w14:textId="77777777" w:rsidR="008D0E3F" w:rsidRDefault="007471AD">
            <w:pPr>
              <w:pStyle w:val="TableText"/>
            </w:pPr>
            <w:r>
              <w:t>NCI Thesaurus</w:t>
            </w:r>
          </w:p>
        </w:tc>
      </w:tr>
      <w:tr w:rsidR="008D0E3F" w14:paraId="235349E5" w14:textId="77777777">
        <w:trPr>
          <w:jc w:val="center"/>
        </w:trPr>
        <w:tc>
          <w:tcPr>
            <w:tcW w:w="3345" w:type="dxa"/>
          </w:tcPr>
          <w:p w14:paraId="562E9CA9" w14:textId="77777777" w:rsidR="008D0E3F" w:rsidRDefault="007471AD">
            <w:pPr>
              <w:pStyle w:val="TableText"/>
            </w:pPr>
            <w:r>
              <w:tab/>
            </w:r>
            <w:r>
              <w:tab/>
              <w:t>@displayName</w:t>
            </w:r>
          </w:p>
        </w:tc>
        <w:tc>
          <w:tcPr>
            <w:tcW w:w="720" w:type="dxa"/>
          </w:tcPr>
          <w:p w14:paraId="553CE42C" w14:textId="77777777" w:rsidR="008D0E3F" w:rsidRDefault="007471AD">
            <w:pPr>
              <w:pStyle w:val="TableText"/>
            </w:pPr>
            <w:r>
              <w:t>0..1</w:t>
            </w:r>
          </w:p>
        </w:tc>
        <w:tc>
          <w:tcPr>
            <w:tcW w:w="1152" w:type="dxa"/>
          </w:tcPr>
          <w:p w14:paraId="1C0A5197" w14:textId="77777777" w:rsidR="008D0E3F" w:rsidRDefault="007471AD">
            <w:pPr>
              <w:pStyle w:val="TableText"/>
            </w:pPr>
            <w:r>
              <w:t>MAY</w:t>
            </w:r>
          </w:p>
        </w:tc>
        <w:tc>
          <w:tcPr>
            <w:tcW w:w="864" w:type="dxa"/>
          </w:tcPr>
          <w:p w14:paraId="52E8CD05" w14:textId="77777777" w:rsidR="008D0E3F" w:rsidRDefault="008D0E3F">
            <w:pPr>
              <w:pStyle w:val="TableText"/>
            </w:pPr>
          </w:p>
        </w:tc>
        <w:tc>
          <w:tcPr>
            <w:tcW w:w="1104" w:type="dxa"/>
          </w:tcPr>
          <w:p w14:paraId="480E1760" w14:textId="64DF2ED6" w:rsidR="008D0E3F" w:rsidRDefault="000D227F">
            <w:pPr>
              <w:pStyle w:val="TableText"/>
            </w:pPr>
            <w:hyperlink w:anchor="C_4437-3354">
              <w:r w:rsidR="007471AD">
                <w:rPr>
                  <w:rStyle w:val="HyperlinkText9pt"/>
                </w:rPr>
                <w:t>4437-3354</w:t>
              </w:r>
            </w:hyperlink>
          </w:p>
        </w:tc>
        <w:tc>
          <w:tcPr>
            <w:tcW w:w="2975" w:type="dxa"/>
          </w:tcPr>
          <w:p w14:paraId="5FA3A08E" w14:textId="77777777" w:rsidR="008D0E3F" w:rsidRDefault="007471AD">
            <w:pPr>
              <w:pStyle w:val="TableText"/>
            </w:pPr>
            <w:r>
              <w:t>Distinct Identification Code</w:t>
            </w:r>
          </w:p>
        </w:tc>
      </w:tr>
      <w:tr w:rsidR="008D0E3F" w14:paraId="3E636287" w14:textId="77777777">
        <w:trPr>
          <w:jc w:val="center"/>
        </w:trPr>
        <w:tc>
          <w:tcPr>
            <w:tcW w:w="3345" w:type="dxa"/>
          </w:tcPr>
          <w:p w14:paraId="4D4695A8" w14:textId="77777777" w:rsidR="008D0E3F" w:rsidRDefault="007471AD">
            <w:pPr>
              <w:pStyle w:val="TableText"/>
            </w:pPr>
            <w:r>
              <w:tab/>
              <w:t>value</w:t>
            </w:r>
          </w:p>
        </w:tc>
        <w:tc>
          <w:tcPr>
            <w:tcW w:w="720" w:type="dxa"/>
          </w:tcPr>
          <w:p w14:paraId="27E8221A" w14:textId="77777777" w:rsidR="008D0E3F" w:rsidRDefault="007471AD">
            <w:pPr>
              <w:pStyle w:val="TableText"/>
            </w:pPr>
            <w:r>
              <w:t>1..1</w:t>
            </w:r>
          </w:p>
        </w:tc>
        <w:tc>
          <w:tcPr>
            <w:tcW w:w="1152" w:type="dxa"/>
          </w:tcPr>
          <w:p w14:paraId="0F7111A5" w14:textId="77777777" w:rsidR="008D0E3F" w:rsidRDefault="007471AD">
            <w:pPr>
              <w:pStyle w:val="TableText"/>
            </w:pPr>
            <w:r>
              <w:t>SHALL</w:t>
            </w:r>
          </w:p>
        </w:tc>
        <w:tc>
          <w:tcPr>
            <w:tcW w:w="864" w:type="dxa"/>
          </w:tcPr>
          <w:p w14:paraId="7FBEA461" w14:textId="77777777" w:rsidR="008D0E3F" w:rsidRDefault="007471AD">
            <w:pPr>
              <w:pStyle w:val="TableText"/>
            </w:pPr>
            <w:r>
              <w:t>ED</w:t>
            </w:r>
          </w:p>
        </w:tc>
        <w:tc>
          <w:tcPr>
            <w:tcW w:w="1104" w:type="dxa"/>
          </w:tcPr>
          <w:p w14:paraId="4FB51B58" w14:textId="6114C35F" w:rsidR="008D0E3F" w:rsidRDefault="000D227F">
            <w:pPr>
              <w:pStyle w:val="TableText"/>
            </w:pPr>
            <w:hyperlink w:anchor="C_4437-3340">
              <w:r w:rsidR="007471AD">
                <w:rPr>
                  <w:rStyle w:val="HyperlinkText9pt"/>
                </w:rPr>
                <w:t>4437-3340</w:t>
              </w:r>
            </w:hyperlink>
          </w:p>
        </w:tc>
        <w:tc>
          <w:tcPr>
            <w:tcW w:w="2975" w:type="dxa"/>
          </w:tcPr>
          <w:p w14:paraId="71E6CD6A" w14:textId="77777777" w:rsidR="008D0E3F" w:rsidRDefault="008D0E3F">
            <w:pPr>
              <w:pStyle w:val="TableText"/>
            </w:pPr>
          </w:p>
        </w:tc>
      </w:tr>
    </w:tbl>
    <w:p w14:paraId="05C7BB2D" w14:textId="77777777" w:rsidR="008D0E3F" w:rsidRDefault="008D0E3F">
      <w:pPr>
        <w:pStyle w:val="BodyText"/>
      </w:pPr>
    </w:p>
    <w:p w14:paraId="5A645090" w14:textId="77777777" w:rsidR="008D0E3F" w:rsidRDefault="007471AD">
      <w:pPr>
        <w:numPr>
          <w:ilvl w:val="0"/>
          <w:numId w:val="15"/>
        </w:numPr>
      </w:pPr>
      <w:r>
        <w:rPr>
          <w:rStyle w:val="keyword"/>
        </w:rPr>
        <w:t>SHALL</w:t>
      </w:r>
      <w:r>
        <w:t xml:space="preserve"> contain exactly one [</w:t>
      </w:r>
      <w:proofErr w:type="gramStart"/>
      <w:r>
        <w:t>1..</w:t>
      </w:r>
      <w:proofErr w:type="gramEnd"/>
      <w:r>
        <w:t xml:space="preserve">1] </w:t>
      </w:r>
      <w:proofErr w:type="spellStart"/>
      <w:r>
        <w:rPr>
          <w:rStyle w:val="XMLnameBold"/>
        </w:rPr>
        <w:t>templateId</w:t>
      </w:r>
      <w:bookmarkStart w:id="461" w:name="C_4437-3348"/>
      <w:proofErr w:type="spellEnd"/>
      <w:r>
        <w:t xml:space="preserve"> (CONF:4437-3348)</w:t>
      </w:r>
      <w:bookmarkEnd w:id="461"/>
      <w:r>
        <w:t>.</w:t>
      </w:r>
    </w:p>
    <w:p w14:paraId="55738C63" w14:textId="77777777" w:rsidR="008D0E3F" w:rsidRDefault="007471AD">
      <w:pPr>
        <w:numPr>
          <w:ilvl w:val="1"/>
          <w:numId w:val="15"/>
        </w:numPr>
      </w:pPr>
      <w:r>
        <w:t xml:space="preserve">This </w:t>
      </w:r>
      <w:proofErr w:type="spellStart"/>
      <w:r>
        <w:t>templateId</w:t>
      </w:r>
      <w:proofErr w:type="spellEnd"/>
      <w:r>
        <w:t xml:space="preserve"> </w:t>
      </w:r>
      <w:r>
        <w:rPr>
          <w:rStyle w:val="keyword"/>
        </w:rPr>
        <w:t>SHALL</w:t>
      </w:r>
      <w:r>
        <w:t xml:space="preserve"> contain exactly one [</w:t>
      </w:r>
      <w:proofErr w:type="gramStart"/>
      <w:r>
        <w:t>1..</w:t>
      </w:r>
      <w:proofErr w:type="gramEnd"/>
      <w:r>
        <w:t xml:space="preserve">1] </w:t>
      </w:r>
      <w:r>
        <w:rPr>
          <w:rStyle w:val="XMLnameBold"/>
        </w:rPr>
        <w:t>@root</w:t>
      </w:r>
      <w:r>
        <w:t>=</w:t>
      </w:r>
      <w:r>
        <w:rPr>
          <w:rStyle w:val="XMLname"/>
        </w:rPr>
        <w:t>"2.16.840.1.113883.10.20.22.4.308"</w:t>
      </w:r>
      <w:bookmarkStart w:id="462" w:name="C_4437-3350"/>
      <w:r>
        <w:t xml:space="preserve"> (CONF:4437-3350)</w:t>
      </w:r>
      <w:bookmarkEnd w:id="462"/>
      <w:r>
        <w:t>.</w:t>
      </w:r>
      <w:r>
        <w:br/>
        <w:t xml:space="preserve">Note: template </w:t>
      </w:r>
      <w:proofErr w:type="spellStart"/>
      <w:r>
        <w:t>oid</w:t>
      </w:r>
      <w:proofErr w:type="spellEnd"/>
    </w:p>
    <w:p w14:paraId="4CDD9744" w14:textId="77777777" w:rsidR="008D0E3F" w:rsidRDefault="007471AD">
      <w:pPr>
        <w:pStyle w:val="BodyText"/>
        <w:spacing w:before="120"/>
      </w:pPr>
      <w:r>
        <w:t>Revision from "2018-05-01"</w:t>
      </w:r>
    </w:p>
    <w:p w14:paraId="6C00FBB8" w14:textId="77777777" w:rsidR="008D0E3F" w:rsidRDefault="007471AD">
      <w:pPr>
        <w:numPr>
          <w:ilvl w:val="1"/>
          <w:numId w:val="15"/>
        </w:numPr>
      </w:pPr>
      <w:r>
        <w:t xml:space="preserve">This </w:t>
      </w:r>
      <w:proofErr w:type="spellStart"/>
      <w:r>
        <w:t>templateId</w:t>
      </w:r>
      <w:proofErr w:type="spellEnd"/>
      <w:r>
        <w:t xml:space="preserve"> </w:t>
      </w:r>
      <w:r>
        <w:rPr>
          <w:rStyle w:val="keyword"/>
        </w:rPr>
        <w:t>SHALL</w:t>
      </w:r>
      <w:r>
        <w:t xml:space="preserve"> contain exactly one [</w:t>
      </w:r>
      <w:proofErr w:type="gramStart"/>
      <w:r>
        <w:t>1..</w:t>
      </w:r>
      <w:proofErr w:type="gramEnd"/>
      <w:r>
        <w:t xml:space="preserve">1] </w:t>
      </w:r>
      <w:r>
        <w:rPr>
          <w:rStyle w:val="XMLnameBold"/>
        </w:rPr>
        <w:t>@extension</w:t>
      </w:r>
      <w:r>
        <w:t>=</w:t>
      </w:r>
      <w:r>
        <w:rPr>
          <w:rStyle w:val="XMLname"/>
        </w:rPr>
        <w:t>"2019-06-21"</w:t>
      </w:r>
      <w:bookmarkStart w:id="463" w:name="C_4437-3351"/>
      <w:r>
        <w:t xml:space="preserve"> (CONF:4437-3351)</w:t>
      </w:r>
      <w:bookmarkEnd w:id="463"/>
      <w:r>
        <w:t>.</w:t>
      </w:r>
    </w:p>
    <w:p w14:paraId="7CC5B0E2" w14:textId="77777777" w:rsidR="008D0E3F" w:rsidRDefault="007471AD">
      <w:pPr>
        <w:numPr>
          <w:ilvl w:val="0"/>
          <w:numId w:val="15"/>
        </w:numPr>
      </w:pPr>
      <w:r>
        <w:rPr>
          <w:rStyle w:val="keyword"/>
        </w:rPr>
        <w:t>SHALL</w:t>
      </w:r>
      <w:r>
        <w:t xml:space="preserve"> contain exactly one [</w:t>
      </w:r>
      <w:proofErr w:type="gramStart"/>
      <w:r>
        <w:t>1..</w:t>
      </w:r>
      <w:proofErr w:type="gramEnd"/>
      <w:r>
        <w:t xml:space="preserve">1] </w:t>
      </w:r>
      <w:r>
        <w:rPr>
          <w:rStyle w:val="XMLnameBold"/>
        </w:rPr>
        <w:t>code</w:t>
      </w:r>
      <w:bookmarkStart w:id="464" w:name="C_4437-3349"/>
      <w:r>
        <w:t xml:space="preserve"> (CONF:4437-3349)</w:t>
      </w:r>
      <w:bookmarkEnd w:id="464"/>
      <w:r>
        <w:t>.</w:t>
      </w:r>
      <w:r>
        <w:br/>
        <w:t xml:space="preserve">Note: Distinct Identification Code from </w:t>
      </w:r>
      <w:proofErr w:type="spellStart"/>
      <w:r>
        <w:t>NCIt</w:t>
      </w:r>
      <w:proofErr w:type="spellEnd"/>
    </w:p>
    <w:p w14:paraId="471FD5CC" w14:textId="77777777" w:rsidR="008D0E3F" w:rsidRDefault="007471AD">
      <w:pPr>
        <w:pStyle w:val="BodyText"/>
        <w:spacing w:before="120"/>
      </w:pPr>
      <w:r>
        <w:t>Code used to specify the Distinct Identification Code, one of the parsed UDI components.</w:t>
      </w:r>
    </w:p>
    <w:p w14:paraId="2B59CB27" w14:textId="77777777" w:rsidR="008D0E3F" w:rsidRDefault="007471AD">
      <w:pPr>
        <w:numPr>
          <w:ilvl w:val="1"/>
          <w:numId w:val="15"/>
        </w:numPr>
      </w:pPr>
      <w:r>
        <w:t xml:space="preserve">This code </w:t>
      </w:r>
      <w:r>
        <w:rPr>
          <w:rStyle w:val="keyword"/>
        </w:rPr>
        <w:t>SHALL</w:t>
      </w:r>
      <w:r>
        <w:t xml:space="preserve"> contain exactly one [</w:t>
      </w:r>
      <w:proofErr w:type="gramStart"/>
      <w:r>
        <w:t>1..</w:t>
      </w:r>
      <w:proofErr w:type="gramEnd"/>
      <w:r>
        <w:t xml:space="preserve">1] </w:t>
      </w:r>
      <w:r>
        <w:rPr>
          <w:rStyle w:val="XMLnameBold"/>
        </w:rPr>
        <w:t>@code</w:t>
      </w:r>
      <w:r>
        <w:t>=</w:t>
      </w:r>
      <w:r>
        <w:rPr>
          <w:rStyle w:val="XMLname"/>
        </w:rPr>
        <w:t>"C113843"</w:t>
      </w:r>
      <w:r>
        <w:t xml:space="preserve"> Distinct Identification Code  (</w:t>
      </w:r>
      <w:proofErr w:type="spellStart"/>
      <w:r>
        <w:t>CodeSystem</w:t>
      </w:r>
      <w:proofErr w:type="spellEnd"/>
      <w:r>
        <w:t xml:space="preserve">: </w:t>
      </w:r>
      <w:r>
        <w:rPr>
          <w:rStyle w:val="XMLname"/>
        </w:rPr>
        <w:t>NCI Thesaurus (</w:t>
      </w:r>
      <w:proofErr w:type="spellStart"/>
      <w:r>
        <w:rPr>
          <w:rStyle w:val="XMLname"/>
        </w:rPr>
        <w:t>NCIt</w:t>
      </w:r>
      <w:proofErr w:type="spellEnd"/>
      <w:r>
        <w:rPr>
          <w:rStyle w:val="XMLname"/>
        </w:rPr>
        <w:t>) urn:oid:2.16.840.1.113883.3.26.1.1</w:t>
      </w:r>
      <w:r>
        <w:rPr>
          <w:rStyle w:val="keyword"/>
        </w:rPr>
        <w:t xml:space="preserve"> STATIC</w:t>
      </w:r>
      <w:r>
        <w:t>)</w:t>
      </w:r>
      <w:bookmarkStart w:id="465" w:name="C_4437-3355"/>
      <w:r>
        <w:t xml:space="preserve"> (CONF:4437-3355)</w:t>
      </w:r>
      <w:bookmarkEnd w:id="465"/>
      <w:r>
        <w:t>.</w:t>
      </w:r>
    </w:p>
    <w:p w14:paraId="2ED35B0E" w14:textId="77777777" w:rsidR="008D0E3F" w:rsidRDefault="007471AD">
      <w:pPr>
        <w:numPr>
          <w:ilvl w:val="1"/>
          <w:numId w:val="15"/>
        </w:numPr>
      </w:pPr>
      <w:r>
        <w:t xml:space="preserve">This code </w:t>
      </w:r>
      <w:r>
        <w:rPr>
          <w:rStyle w:val="keyword"/>
        </w:rPr>
        <w:t>SHALL</w:t>
      </w:r>
      <w:r>
        <w:t xml:space="preserve"> contain exactly one [</w:t>
      </w:r>
      <w:proofErr w:type="gramStart"/>
      <w:r>
        <w:t>1..</w:t>
      </w:r>
      <w:proofErr w:type="gramEnd"/>
      <w:r>
        <w:t xml:space="preserve">1] </w:t>
      </w:r>
      <w:r>
        <w:rPr>
          <w:rStyle w:val="XMLnameBold"/>
        </w:rPr>
        <w:t>@codeSystem</w:t>
      </w:r>
      <w:r>
        <w:t>=</w:t>
      </w:r>
      <w:r>
        <w:rPr>
          <w:rStyle w:val="XMLname"/>
        </w:rPr>
        <w:t>"2.16.840.1.113883.3.26.1.1"</w:t>
      </w:r>
      <w:bookmarkStart w:id="466" w:name="C_4437-3352"/>
      <w:r>
        <w:t xml:space="preserve"> (CONF:4437-3352)</w:t>
      </w:r>
      <w:bookmarkEnd w:id="466"/>
      <w:r>
        <w:t>.</w:t>
      </w:r>
    </w:p>
    <w:p w14:paraId="7D58F14A" w14:textId="77777777" w:rsidR="008D0E3F" w:rsidRDefault="007471AD">
      <w:pPr>
        <w:numPr>
          <w:ilvl w:val="1"/>
          <w:numId w:val="15"/>
        </w:numPr>
      </w:pPr>
      <w:r>
        <w:t xml:space="preserve">This code </w:t>
      </w:r>
      <w:r>
        <w:rPr>
          <w:rStyle w:val="keyword"/>
        </w:rPr>
        <w:t>MAY</w:t>
      </w:r>
      <w:r>
        <w:t xml:space="preserve"> contain zero or one [</w:t>
      </w:r>
      <w:proofErr w:type="gramStart"/>
      <w:r>
        <w:t>0..</w:t>
      </w:r>
      <w:proofErr w:type="gramEnd"/>
      <w:r>
        <w:t xml:space="preserve">1] </w:t>
      </w:r>
      <w:r>
        <w:rPr>
          <w:rStyle w:val="XMLnameBold"/>
        </w:rPr>
        <w:t>@codeSystemName</w:t>
      </w:r>
      <w:r>
        <w:t>=</w:t>
      </w:r>
      <w:r>
        <w:rPr>
          <w:rStyle w:val="XMLname"/>
        </w:rPr>
        <w:t>"NCI Thesaurus"</w:t>
      </w:r>
      <w:bookmarkStart w:id="467" w:name="C_4437-3353"/>
      <w:r>
        <w:t xml:space="preserve"> (CONF:4437-3353)</w:t>
      </w:r>
      <w:bookmarkEnd w:id="467"/>
      <w:r>
        <w:t>.</w:t>
      </w:r>
    </w:p>
    <w:p w14:paraId="582D8F7B" w14:textId="77777777" w:rsidR="008D0E3F" w:rsidRDefault="007471AD">
      <w:pPr>
        <w:numPr>
          <w:ilvl w:val="1"/>
          <w:numId w:val="15"/>
        </w:numPr>
      </w:pPr>
      <w:r>
        <w:t xml:space="preserve">This code </w:t>
      </w:r>
      <w:r>
        <w:rPr>
          <w:rStyle w:val="keyword"/>
        </w:rPr>
        <w:t>MAY</w:t>
      </w:r>
      <w:r>
        <w:t xml:space="preserve"> contain zero or one [</w:t>
      </w:r>
      <w:proofErr w:type="gramStart"/>
      <w:r>
        <w:t>0..</w:t>
      </w:r>
      <w:proofErr w:type="gramEnd"/>
      <w:r>
        <w:t xml:space="preserve">1] </w:t>
      </w:r>
      <w:r>
        <w:rPr>
          <w:rStyle w:val="XMLnameBold"/>
        </w:rPr>
        <w:t>@displayName</w:t>
      </w:r>
      <w:r>
        <w:t>=</w:t>
      </w:r>
      <w:r>
        <w:rPr>
          <w:rStyle w:val="XMLname"/>
        </w:rPr>
        <w:t>"Distinct Identification Code"</w:t>
      </w:r>
      <w:bookmarkStart w:id="468" w:name="C_4437-3354"/>
      <w:r>
        <w:t xml:space="preserve"> (CONF:4437-3354)</w:t>
      </w:r>
      <w:bookmarkEnd w:id="468"/>
      <w:r>
        <w:t>.</w:t>
      </w:r>
    </w:p>
    <w:p w14:paraId="66E6353A" w14:textId="77777777" w:rsidR="008D0E3F" w:rsidRDefault="007471AD">
      <w:pPr>
        <w:pStyle w:val="BodyText"/>
        <w:spacing w:before="120"/>
      </w:pPr>
      <w:r>
        <w:lastRenderedPageBreak/>
        <w:t>The Distinct Identification Code can point to its corresponding narrative using the approach defined in CDA Release 2, section 4.3.5.1.</w:t>
      </w:r>
    </w:p>
    <w:p w14:paraId="2894E037" w14:textId="77777777" w:rsidR="008D0E3F" w:rsidRDefault="007471AD">
      <w:pPr>
        <w:numPr>
          <w:ilvl w:val="0"/>
          <w:numId w:val="15"/>
        </w:numPr>
      </w:pPr>
      <w:r>
        <w:rPr>
          <w:rStyle w:val="keyword"/>
        </w:rPr>
        <w:t>SHALL</w:t>
      </w:r>
      <w:r>
        <w:t xml:space="preserve"> contain exactly one [</w:t>
      </w:r>
      <w:proofErr w:type="gramStart"/>
      <w:r>
        <w:t>1..</w:t>
      </w:r>
      <w:proofErr w:type="gramEnd"/>
      <w:r>
        <w:t xml:space="preserve">1] </w:t>
      </w:r>
      <w:r>
        <w:rPr>
          <w:rStyle w:val="XMLnameBold"/>
        </w:rPr>
        <w:t>value</w:t>
      </w:r>
      <w:r>
        <w:t xml:space="preserve"> with @xsi:type="ED"</w:t>
      </w:r>
      <w:bookmarkStart w:id="469" w:name="C_4437-3340"/>
      <w:r>
        <w:t xml:space="preserve"> (CONF:4437-3340)</w:t>
      </w:r>
      <w:bookmarkEnd w:id="469"/>
      <w:r>
        <w:t>.</w:t>
      </w:r>
    </w:p>
    <w:p w14:paraId="726A7844" w14:textId="284F52A4" w:rsidR="008D0E3F" w:rsidRDefault="007471AD">
      <w:pPr>
        <w:pStyle w:val="Caption"/>
        <w:ind w:left="130" w:right="115"/>
      </w:pPr>
      <w:bookmarkStart w:id="470" w:name="_Toc101451094"/>
      <w:bookmarkStart w:id="471" w:name="_Toc83395676"/>
      <w:r>
        <w:t xml:space="preserve">Figure </w:t>
      </w:r>
      <w:r>
        <w:fldChar w:fldCharType="begin"/>
      </w:r>
      <w:r>
        <w:instrText>SEQ Figure \* ARABIC</w:instrText>
      </w:r>
      <w:r>
        <w:fldChar w:fldCharType="separate"/>
      </w:r>
      <w:r>
        <w:t>6</w:t>
      </w:r>
      <w:r>
        <w:fldChar w:fldCharType="end"/>
      </w:r>
      <w:r>
        <w:t>: Distinct Identification Code</w:t>
      </w:r>
      <w:bookmarkEnd w:id="470"/>
      <w:bookmarkEnd w:id="471"/>
    </w:p>
    <w:p w14:paraId="7994C42F" w14:textId="77777777" w:rsidR="008D0E3F" w:rsidRDefault="007471AD">
      <w:pPr>
        <w:pStyle w:val="Example"/>
        <w:ind w:left="130" w:right="115"/>
      </w:pPr>
      <w:r>
        <w:t xml:space="preserve"> </w:t>
      </w:r>
    </w:p>
    <w:p w14:paraId="5B372619" w14:textId="77777777" w:rsidR="008D0E3F" w:rsidRDefault="007471AD">
      <w:pPr>
        <w:pStyle w:val="Example"/>
        <w:ind w:left="130" w:right="115"/>
      </w:pPr>
      <w:r>
        <w:t xml:space="preserve">      &lt;observation </w:t>
      </w:r>
      <w:proofErr w:type="spellStart"/>
      <w:r>
        <w:t>classCode</w:t>
      </w:r>
      <w:proofErr w:type="spellEnd"/>
      <w:r>
        <w:t xml:space="preserve">="OBS" </w:t>
      </w:r>
      <w:proofErr w:type="spellStart"/>
      <w:r>
        <w:t>moodCode</w:t>
      </w:r>
      <w:proofErr w:type="spellEnd"/>
      <w:r>
        <w:t>="EVN"&gt;</w:t>
      </w:r>
    </w:p>
    <w:p w14:paraId="6DBD83FE" w14:textId="77777777" w:rsidR="008D0E3F" w:rsidRDefault="007471AD">
      <w:pPr>
        <w:pStyle w:val="Example"/>
        <w:ind w:left="130" w:right="115"/>
      </w:pPr>
      <w:r>
        <w:t xml:space="preserve">         &lt;</w:t>
      </w:r>
      <w:proofErr w:type="spellStart"/>
      <w:r>
        <w:t>templateId</w:t>
      </w:r>
      <w:proofErr w:type="spellEnd"/>
      <w:r>
        <w:t xml:space="preserve"> root="2.16.840.1.113883.10.20.22.4.308" extension="2019-06-21"/&gt; </w:t>
      </w:r>
    </w:p>
    <w:p w14:paraId="1A7D8B3B" w14:textId="77777777" w:rsidR="008D0E3F" w:rsidRDefault="007471AD">
      <w:pPr>
        <w:pStyle w:val="Example"/>
        <w:ind w:left="130" w:right="115"/>
      </w:pPr>
      <w:r>
        <w:t xml:space="preserve">         &lt;code code="C113843" displayName="Distinct Identification Code"</w:t>
      </w:r>
    </w:p>
    <w:p w14:paraId="5D5315E5" w14:textId="77777777" w:rsidR="008D0E3F" w:rsidRDefault="007471AD">
      <w:pPr>
        <w:pStyle w:val="Example"/>
        <w:ind w:left="130" w:right="115"/>
      </w:pPr>
      <w:r>
        <w:t xml:space="preserve">                </w:t>
      </w:r>
      <w:proofErr w:type="spellStart"/>
      <w:r>
        <w:t>codeSystem</w:t>
      </w:r>
      <w:proofErr w:type="spellEnd"/>
      <w:r>
        <w:t xml:space="preserve">="2.16.840.1.113883.3.26.1.1" </w:t>
      </w:r>
      <w:proofErr w:type="spellStart"/>
      <w:r>
        <w:t>codeSystemName</w:t>
      </w:r>
      <w:proofErr w:type="spellEnd"/>
      <w:r>
        <w:t xml:space="preserve">="NCI Thesaurus"/&gt; </w:t>
      </w:r>
    </w:p>
    <w:p w14:paraId="577BECA0" w14:textId="77777777" w:rsidR="008D0E3F" w:rsidRDefault="007471AD">
      <w:pPr>
        <w:pStyle w:val="Example"/>
        <w:ind w:left="130" w:right="115"/>
      </w:pPr>
      <w:r>
        <w:t xml:space="preserve">         &lt;value </w:t>
      </w:r>
      <w:proofErr w:type="spellStart"/>
      <w:proofErr w:type="gramStart"/>
      <w:r>
        <w:t>xsi:type</w:t>
      </w:r>
      <w:proofErr w:type="spellEnd"/>
      <w:proofErr w:type="gramEnd"/>
      <w:r>
        <w:t xml:space="preserve">="ED"&gt; </w:t>
      </w:r>
    </w:p>
    <w:p w14:paraId="48318852" w14:textId="77777777" w:rsidR="008D0E3F" w:rsidRDefault="007471AD">
      <w:pPr>
        <w:pStyle w:val="Example"/>
        <w:ind w:left="130" w:right="115"/>
      </w:pPr>
      <w:r>
        <w:t xml:space="preserve">            &lt;reference value="#DistinctIdentificationCode_1"/&gt; </w:t>
      </w:r>
    </w:p>
    <w:p w14:paraId="2F479598" w14:textId="77777777" w:rsidR="008D0E3F" w:rsidRDefault="007471AD">
      <w:pPr>
        <w:pStyle w:val="Example"/>
        <w:ind w:left="130" w:right="115"/>
      </w:pPr>
      <w:r>
        <w:t xml:space="preserve">         &lt;/value&gt;</w:t>
      </w:r>
    </w:p>
    <w:p w14:paraId="6842BFF5" w14:textId="77777777" w:rsidR="008D0E3F" w:rsidRDefault="007471AD">
      <w:pPr>
        <w:pStyle w:val="Example"/>
        <w:ind w:left="130" w:right="115"/>
      </w:pPr>
      <w:r>
        <w:t xml:space="preserve">      &lt;/observation&gt;</w:t>
      </w:r>
    </w:p>
    <w:p w14:paraId="63CB0EBE" w14:textId="77777777" w:rsidR="008D0E3F" w:rsidRDefault="008D0E3F">
      <w:pPr>
        <w:pStyle w:val="BodyText"/>
      </w:pPr>
    </w:p>
    <w:p w14:paraId="000168B8" w14:textId="77777777" w:rsidR="008D0E3F" w:rsidRDefault="007471AD">
      <w:pPr>
        <w:pStyle w:val="Heading2nospace"/>
      </w:pPr>
      <w:bookmarkStart w:id="472" w:name="E_Expiration_Date_Observation"/>
      <w:bookmarkStart w:id="473" w:name="_Toc101451079"/>
      <w:bookmarkStart w:id="474" w:name="_Toc83395661"/>
      <w:r>
        <w:t>Expiration Date Observation</w:t>
      </w:r>
      <w:bookmarkEnd w:id="472"/>
      <w:bookmarkEnd w:id="473"/>
      <w:bookmarkEnd w:id="474"/>
    </w:p>
    <w:p w14:paraId="511AF837" w14:textId="77777777" w:rsidR="008D0E3F" w:rsidRDefault="007471AD">
      <w:pPr>
        <w:pStyle w:val="BracketData"/>
      </w:pPr>
      <w:r>
        <w:t xml:space="preserve">[observation: identifier </w:t>
      </w:r>
      <w:proofErr w:type="gramStart"/>
      <w:r>
        <w:t>urn:hl</w:t>
      </w:r>
      <w:proofErr w:type="gramEnd"/>
      <w:r>
        <w:t>7ii:2.16.840.1.113883.10.20.22.4.309:2019-06-21 (open)]</w:t>
      </w:r>
    </w:p>
    <w:p w14:paraId="12B1379E" w14:textId="10033B68" w:rsidR="008D0E3F" w:rsidRDefault="007471AD">
      <w:pPr>
        <w:pStyle w:val="Caption"/>
      </w:pPr>
      <w:bookmarkStart w:id="475" w:name="_Toc101451114"/>
      <w:bookmarkStart w:id="476" w:name="_Toc83395697"/>
      <w:r>
        <w:t xml:space="preserve">Table </w:t>
      </w:r>
      <w:r>
        <w:fldChar w:fldCharType="begin"/>
      </w:r>
      <w:r>
        <w:instrText>SEQ Table \* ARABIC</w:instrText>
      </w:r>
      <w:r>
        <w:fldChar w:fldCharType="separate"/>
      </w:r>
      <w:del w:id="477" w:author="Russ Ott" w:date="2022-04-29T10:13:00Z">
        <w:r w:rsidR="00FB6AE9">
          <w:delText>13</w:delText>
        </w:r>
      </w:del>
      <w:ins w:id="478" w:author="Russ Ott" w:date="2022-04-29T10:13:00Z">
        <w:r>
          <w:t>12</w:t>
        </w:r>
      </w:ins>
      <w:r>
        <w:fldChar w:fldCharType="end"/>
      </w:r>
      <w:r>
        <w:t>: Expiration Date Observation Contexts</w:t>
      </w:r>
      <w:bookmarkEnd w:id="475"/>
      <w:bookmarkEnd w:id="476"/>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8D0E3F" w14:paraId="6AF8558F" w14:textId="77777777">
        <w:trPr>
          <w:cantSplit/>
          <w:tblHeader/>
          <w:jc w:val="center"/>
        </w:trPr>
        <w:tc>
          <w:tcPr>
            <w:tcW w:w="360" w:type="dxa"/>
            <w:shd w:val="clear" w:color="auto" w:fill="E6E6E6"/>
          </w:tcPr>
          <w:p w14:paraId="33AF5D60" w14:textId="77777777" w:rsidR="008D0E3F" w:rsidRDefault="007471AD">
            <w:pPr>
              <w:pStyle w:val="TableHead"/>
            </w:pPr>
            <w:r>
              <w:t>Contained By:</w:t>
            </w:r>
          </w:p>
        </w:tc>
        <w:tc>
          <w:tcPr>
            <w:tcW w:w="360" w:type="dxa"/>
            <w:shd w:val="clear" w:color="auto" w:fill="E6E6E6"/>
          </w:tcPr>
          <w:p w14:paraId="699DEF75" w14:textId="77777777" w:rsidR="008D0E3F" w:rsidRDefault="007471AD">
            <w:pPr>
              <w:pStyle w:val="TableHead"/>
            </w:pPr>
            <w:r>
              <w:t>Contains:</w:t>
            </w:r>
          </w:p>
        </w:tc>
      </w:tr>
      <w:tr w:rsidR="008D0E3F" w14:paraId="7869BD81" w14:textId="77777777">
        <w:trPr>
          <w:jc w:val="center"/>
        </w:trPr>
        <w:tc>
          <w:tcPr>
            <w:tcW w:w="360" w:type="dxa"/>
          </w:tcPr>
          <w:p w14:paraId="53F74B08" w14:textId="4F84CCB6" w:rsidR="008D0E3F" w:rsidRDefault="000D227F">
            <w:pPr>
              <w:pStyle w:val="TableText"/>
            </w:pPr>
            <w:hyperlink w:anchor="E_UDI_Organizer">
              <w:r w:rsidR="007471AD">
                <w:rPr>
                  <w:rStyle w:val="HyperlinkText9pt"/>
                </w:rPr>
                <w:t>UDI Organizer</w:t>
              </w:r>
            </w:hyperlink>
            <w:r w:rsidR="007471AD">
              <w:t xml:space="preserve"> (optional)</w:t>
            </w:r>
          </w:p>
        </w:tc>
        <w:tc>
          <w:tcPr>
            <w:tcW w:w="360" w:type="dxa"/>
          </w:tcPr>
          <w:p w14:paraId="510643F4" w14:textId="77777777" w:rsidR="008D0E3F" w:rsidRDefault="008D0E3F"/>
        </w:tc>
      </w:tr>
    </w:tbl>
    <w:p w14:paraId="0B980437" w14:textId="77777777" w:rsidR="008D0E3F" w:rsidRDefault="008D0E3F">
      <w:pPr>
        <w:pStyle w:val="BodyText"/>
      </w:pPr>
    </w:p>
    <w:p w14:paraId="61E65951" w14:textId="77777777" w:rsidR="008D0E3F" w:rsidRDefault="007471AD">
      <w:r>
        <w:t xml:space="preserve">This template is intended to be used in addition to the </w:t>
      </w:r>
      <w:r>
        <w:rPr>
          <w:b/>
        </w:rPr>
        <w:t>Product Instance</w:t>
      </w:r>
      <w:r>
        <w:t xml:space="preserve"> template </w:t>
      </w:r>
      <w:proofErr w:type="gramStart"/>
      <w:r>
        <w:t>urn:oid</w:t>
      </w:r>
      <w:proofErr w:type="gramEnd"/>
      <w:r>
        <w:t xml:space="preserve">:2.16.840.1.113883.10.20.22.4.37 to exchange the </w:t>
      </w:r>
      <w:r>
        <w:rPr>
          <w:b/>
        </w:rPr>
        <w:t>Expiration Date</w:t>
      </w:r>
      <w:r>
        <w:t xml:space="preserve"> of the device.  The expiration date is parsed from the UDI value, if present.</w:t>
      </w:r>
    </w:p>
    <w:p w14:paraId="5CFD6020" w14:textId="670AACF1" w:rsidR="008D0E3F" w:rsidRDefault="007471AD">
      <w:pPr>
        <w:pStyle w:val="Caption"/>
      </w:pPr>
      <w:bookmarkStart w:id="479" w:name="_Toc101451115"/>
      <w:bookmarkStart w:id="480" w:name="_Toc83395698"/>
      <w:r>
        <w:lastRenderedPageBreak/>
        <w:t xml:space="preserve">Table </w:t>
      </w:r>
      <w:r>
        <w:fldChar w:fldCharType="begin"/>
      </w:r>
      <w:r>
        <w:instrText>SEQ Table \* ARABIC</w:instrText>
      </w:r>
      <w:r>
        <w:fldChar w:fldCharType="separate"/>
      </w:r>
      <w:del w:id="481" w:author="Russ Ott" w:date="2022-04-29T10:13:00Z">
        <w:r w:rsidR="00FB6AE9">
          <w:delText>14</w:delText>
        </w:r>
      </w:del>
      <w:ins w:id="482" w:author="Russ Ott" w:date="2022-04-29T10:13:00Z">
        <w:r>
          <w:t>13</w:t>
        </w:r>
      </w:ins>
      <w:r>
        <w:fldChar w:fldCharType="end"/>
      </w:r>
      <w:r>
        <w:t>: Expiration Date Observation Constraints Overview</w:t>
      </w:r>
      <w:bookmarkEnd w:id="479"/>
      <w:bookmarkEnd w:id="480"/>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8D0E3F" w14:paraId="553D6247" w14:textId="77777777">
        <w:trPr>
          <w:cantSplit/>
          <w:tblHeader/>
          <w:jc w:val="center"/>
        </w:trPr>
        <w:tc>
          <w:tcPr>
            <w:tcW w:w="0" w:type="dxa"/>
            <w:shd w:val="clear" w:color="auto" w:fill="E6E6E6"/>
            <w:noWrap/>
          </w:tcPr>
          <w:p w14:paraId="7F5D9472" w14:textId="77777777" w:rsidR="008D0E3F" w:rsidRDefault="007471AD">
            <w:pPr>
              <w:pStyle w:val="TableHead"/>
            </w:pPr>
            <w:r>
              <w:t>XPath</w:t>
            </w:r>
          </w:p>
        </w:tc>
        <w:tc>
          <w:tcPr>
            <w:tcW w:w="720" w:type="dxa"/>
            <w:shd w:val="clear" w:color="auto" w:fill="E6E6E6"/>
            <w:noWrap/>
          </w:tcPr>
          <w:p w14:paraId="4414DE0A" w14:textId="77777777" w:rsidR="008D0E3F" w:rsidRDefault="007471AD">
            <w:pPr>
              <w:pStyle w:val="TableHead"/>
            </w:pPr>
            <w:r>
              <w:t>Card.</w:t>
            </w:r>
          </w:p>
        </w:tc>
        <w:tc>
          <w:tcPr>
            <w:tcW w:w="1152" w:type="dxa"/>
            <w:shd w:val="clear" w:color="auto" w:fill="E6E6E6"/>
            <w:noWrap/>
          </w:tcPr>
          <w:p w14:paraId="6F96EC96" w14:textId="77777777" w:rsidR="008D0E3F" w:rsidRDefault="007471AD">
            <w:pPr>
              <w:pStyle w:val="TableHead"/>
            </w:pPr>
            <w:r>
              <w:t>Verb</w:t>
            </w:r>
          </w:p>
        </w:tc>
        <w:tc>
          <w:tcPr>
            <w:tcW w:w="864" w:type="dxa"/>
            <w:shd w:val="clear" w:color="auto" w:fill="E6E6E6"/>
            <w:noWrap/>
          </w:tcPr>
          <w:p w14:paraId="0BFF3739" w14:textId="77777777" w:rsidR="008D0E3F" w:rsidRDefault="007471AD">
            <w:pPr>
              <w:pStyle w:val="TableHead"/>
            </w:pPr>
            <w:r>
              <w:t>Data Type</w:t>
            </w:r>
          </w:p>
        </w:tc>
        <w:tc>
          <w:tcPr>
            <w:tcW w:w="864" w:type="dxa"/>
            <w:shd w:val="clear" w:color="auto" w:fill="E6E6E6"/>
            <w:noWrap/>
          </w:tcPr>
          <w:p w14:paraId="58F63B94" w14:textId="77777777" w:rsidR="008D0E3F" w:rsidRDefault="007471AD">
            <w:pPr>
              <w:pStyle w:val="TableHead"/>
            </w:pPr>
            <w:r>
              <w:t>CONF#</w:t>
            </w:r>
          </w:p>
        </w:tc>
        <w:tc>
          <w:tcPr>
            <w:tcW w:w="864" w:type="dxa"/>
            <w:shd w:val="clear" w:color="auto" w:fill="E6E6E6"/>
            <w:noWrap/>
          </w:tcPr>
          <w:p w14:paraId="79588D9B" w14:textId="77777777" w:rsidR="008D0E3F" w:rsidRDefault="007471AD">
            <w:pPr>
              <w:pStyle w:val="TableHead"/>
            </w:pPr>
            <w:r>
              <w:t>Value</w:t>
            </w:r>
          </w:p>
        </w:tc>
      </w:tr>
      <w:tr w:rsidR="008D0E3F" w14:paraId="4BD8B2BF" w14:textId="77777777">
        <w:trPr>
          <w:jc w:val="center"/>
        </w:trPr>
        <w:tc>
          <w:tcPr>
            <w:tcW w:w="10160" w:type="dxa"/>
            <w:gridSpan w:val="6"/>
          </w:tcPr>
          <w:p w14:paraId="2EF01815" w14:textId="77777777" w:rsidR="008D0E3F" w:rsidRDefault="007471AD">
            <w:pPr>
              <w:pStyle w:val="TableText"/>
            </w:pPr>
            <w:r>
              <w:t>observation (identifier: urn:hl7ii:2.16.840.1.113883.10.20.22.4.309:2019-06-21)</w:t>
            </w:r>
          </w:p>
        </w:tc>
      </w:tr>
      <w:tr w:rsidR="008D0E3F" w14:paraId="71C6044B" w14:textId="77777777">
        <w:trPr>
          <w:jc w:val="center"/>
        </w:trPr>
        <w:tc>
          <w:tcPr>
            <w:tcW w:w="3345" w:type="dxa"/>
          </w:tcPr>
          <w:p w14:paraId="534E306A" w14:textId="77777777" w:rsidR="008D0E3F" w:rsidRDefault="007471AD">
            <w:pPr>
              <w:pStyle w:val="TableText"/>
            </w:pPr>
            <w:r>
              <w:tab/>
              <w:t>templateId</w:t>
            </w:r>
          </w:p>
        </w:tc>
        <w:tc>
          <w:tcPr>
            <w:tcW w:w="720" w:type="dxa"/>
          </w:tcPr>
          <w:p w14:paraId="79A422FA" w14:textId="77777777" w:rsidR="008D0E3F" w:rsidRDefault="007471AD">
            <w:pPr>
              <w:pStyle w:val="TableText"/>
            </w:pPr>
            <w:r>
              <w:t>1..1</w:t>
            </w:r>
          </w:p>
        </w:tc>
        <w:tc>
          <w:tcPr>
            <w:tcW w:w="1152" w:type="dxa"/>
          </w:tcPr>
          <w:p w14:paraId="28DED42C" w14:textId="77777777" w:rsidR="008D0E3F" w:rsidRDefault="007471AD">
            <w:pPr>
              <w:pStyle w:val="TableText"/>
            </w:pPr>
            <w:r>
              <w:t>SHALL</w:t>
            </w:r>
          </w:p>
        </w:tc>
        <w:tc>
          <w:tcPr>
            <w:tcW w:w="864" w:type="dxa"/>
          </w:tcPr>
          <w:p w14:paraId="077E5F80" w14:textId="77777777" w:rsidR="008D0E3F" w:rsidRDefault="008D0E3F">
            <w:pPr>
              <w:pStyle w:val="TableText"/>
            </w:pPr>
          </w:p>
        </w:tc>
        <w:tc>
          <w:tcPr>
            <w:tcW w:w="1104" w:type="dxa"/>
          </w:tcPr>
          <w:p w14:paraId="162257DE" w14:textId="2D620951" w:rsidR="008D0E3F" w:rsidRDefault="000D227F">
            <w:pPr>
              <w:pStyle w:val="TableText"/>
            </w:pPr>
            <w:hyperlink w:anchor="C_4437-3393">
              <w:r w:rsidR="007471AD">
                <w:rPr>
                  <w:rStyle w:val="HyperlinkText9pt"/>
                </w:rPr>
                <w:t>4437-3393</w:t>
              </w:r>
            </w:hyperlink>
          </w:p>
        </w:tc>
        <w:tc>
          <w:tcPr>
            <w:tcW w:w="2975" w:type="dxa"/>
          </w:tcPr>
          <w:p w14:paraId="3E919320" w14:textId="77777777" w:rsidR="008D0E3F" w:rsidRDefault="008D0E3F">
            <w:pPr>
              <w:pStyle w:val="TableText"/>
            </w:pPr>
          </w:p>
        </w:tc>
      </w:tr>
      <w:tr w:rsidR="008D0E3F" w14:paraId="6A418E75" w14:textId="77777777">
        <w:trPr>
          <w:jc w:val="center"/>
        </w:trPr>
        <w:tc>
          <w:tcPr>
            <w:tcW w:w="3345" w:type="dxa"/>
          </w:tcPr>
          <w:p w14:paraId="549FB0FF" w14:textId="77777777" w:rsidR="008D0E3F" w:rsidRDefault="007471AD">
            <w:pPr>
              <w:pStyle w:val="TableText"/>
            </w:pPr>
            <w:r>
              <w:tab/>
            </w:r>
            <w:r>
              <w:tab/>
              <w:t>@root</w:t>
            </w:r>
          </w:p>
        </w:tc>
        <w:tc>
          <w:tcPr>
            <w:tcW w:w="720" w:type="dxa"/>
          </w:tcPr>
          <w:p w14:paraId="0D561B4E" w14:textId="77777777" w:rsidR="008D0E3F" w:rsidRDefault="007471AD">
            <w:pPr>
              <w:pStyle w:val="TableText"/>
            </w:pPr>
            <w:r>
              <w:t>1..1</w:t>
            </w:r>
          </w:p>
        </w:tc>
        <w:tc>
          <w:tcPr>
            <w:tcW w:w="1152" w:type="dxa"/>
          </w:tcPr>
          <w:p w14:paraId="3B622BB2" w14:textId="77777777" w:rsidR="008D0E3F" w:rsidRDefault="007471AD">
            <w:pPr>
              <w:pStyle w:val="TableText"/>
            </w:pPr>
            <w:r>
              <w:t>SHALL</w:t>
            </w:r>
          </w:p>
        </w:tc>
        <w:tc>
          <w:tcPr>
            <w:tcW w:w="864" w:type="dxa"/>
          </w:tcPr>
          <w:p w14:paraId="40331385" w14:textId="77777777" w:rsidR="008D0E3F" w:rsidRDefault="008D0E3F">
            <w:pPr>
              <w:pStyle w:val="TableText"/>
            </w:pPr>
          </w:p>
        </w:tc>
        <w:tc>
          <w:tcPr>
            <w:tcW w:w="1104" w:type="dxa"/>
          </w:tcPr>
          <w:p w14:paraId="0280B694" w14:textId="250C3A40" w:rsidR="008D0E3F" w:rsidRDefault="000D227F">
            <w:pPr>
              <w:pStyle w:val="TableText"/>
            </w:pPr>
            <w:hyperlink w:anchor="C_4437-3396">
              <w:r w:rsidR="007471AD">
                <w:rPr>
                  <w:rStyle w:val="HyperlinkText9pt"/>
                </w:rPr>
                <w:t>4437-3396</w:t>
              </w:r>
            </w:hyperlink>
          </w:p>
        </w:tc>
        <w:tc>
          <w:tcPr>
            <w:tcW w:w="2975" w:type="dxa"/>
          </w:tcPr>
          <w:p w14:paraId="1EE8F667" w14:textId="77777777" w:rsidR="008D0E3F" w:rsidRDefault="007471AD">
            <w:pPr>
              <w:pStyle w:val="TableText"/>
            </w:pPr>
            <w:r>
              <w:t>2.16.840.1.113883.10.20.22.4.309</w:t>
            </w:r>
          </w:p>
        </w:tc>
      </w:tr>
      <w:tr w:rsidR="008D0E3F" w14:paraId="1A2EF510" w14:textId="77777777">
        <w:trPr>
          <w:jc w:val="center"/>
        </w:trPr>
        <w:tc>
          <w:tcPr>
            <w:tcW w:w="3345" w:type="dxa"/>
          </w:tcPr>
          <w:p w14:paraId="70030275" w14:textId="77777777" w:rsidR="008D0E3F" w:rsidRDefault="007471AD">
            <w:pPr>
              <w:pStyle w:val="TableText"/>
            </w:pPr>
            <w:r>
              <w:tab/>
            </w:r>
            <w:r>
              <w:tab/>
              <w:t>@extension</w:t>
            </w:r>
          </w:p>
        </w:tc>
        <w:tc>
          <w:tcPr>
            <w:tcW w:w="720" w:type="dxa"/>
          </w:tcPr>
          <w:p w14:paraId="3E82282F" w14:textId="77777777" w:rsidR="008D0E3F" w:rsidRDefault="007471AD">
            <w:pPr>
              <w:pStyle w:val="TableText"/>
            </w:pPr>
            <w:r>
              <w:t>1..1</w:t>
            </w:r>
          </w:p>
        </w:tc>
        <w:tc>
          <w:tcPr>
            <w:tcW w:w="1152" w:type="dxa"/>
          </w:tcPr>
          <w:p w14:paraId="224C5949" w14:textId="77777777" w:rsidR="008D0E3F" w:rsidRDefault="007471AD">
            <w:pPr>
              <w:pStyle w:val="TableText"/>
            </w:pPr>
            <w:r>
              <w:t>SHALL</w:t>
            </w:r>
          </w:p>
        </w:tc>
        <w:tc>
          <w:tcPr>
            <w:tcW w:w="864" w:type="dxa"/>
          </w:tcPr>
          <w:p w14:paraId="660A0090" w14:textId="77777777" w:rsidR="008D0E3F" w:rsidRDefault="008D0E3F">
            <w:pPr>
              <w:pStyle w:val="TableText"/>
            </w:pPr>
          </w:p>
        </w:tc>
        <w:tc>
          <w:tcPr>
            <w:tcW w:w="1104" w:type="dxa"/>
          </w:tcPr>
          <w:p w14:paraId="28C47340" w14:textId="61236A36" w:rsidR="008D0E3F" w:rsidRDefault="000D227F">
            <w:pPr>
              <w:pStyle w:val="TableText"/>
            </w:pPr>
            <w:hyperlink w:anchor="C_4437-3397">
              <w:r w:rsidR="007471AD">
                <w:rPr>
                  <w:rStyle w:val="HyperlinkText9pt"/>
                </w:rPr>
                <w:t>4437-3397</w:t>
              </w:r>
            </w:hyperlink>
          </w:p>
        </w:tc>
        <w:tc>
          <w:tcPr>
            <w:tcW w:w="2975" w:type="dxa"/>
          </w:tcPr>
          <w:p w14:paraId="1386170C" w14:textId="77777777" w:rsidR="008D0E3F" w:rsidRDefault="007471AD">
            <w:pPr>
              <w:pStyle w:val="TableText"/>
            </w:pPr>
            <w:r>
              <w:t>2019-06-21</w:t>
            </w:r>
          </w:p>
        </w:tc>
      </w:tr>
      <w:tr w:rsidR="008D0E3F" w14:paraId="45BE960C" w14:textId="77777777">
        <w:trPr>
          <w:jc w:val="center"/>
        </w:trPr>
        <w:tc>
          <w:tcPr>
            <w:tcW w:w="3345" w:type="dxa"/>
          </w:tcPr>
          <w:p w14:paraId="167C2827" w14:textId="77777777" w:rsidR="008D0E3F" w:rsidRDefault="007471AD">
            <w:pPr>
              <w:pStyle w:val="TableText"/>
            </w:pPr>
            <w:r>
              <w:tab/>
              <w:t>code</w:t>
            </w:r>
          </w:p>
        </w:tc>
        <w:tc>
          <w:tcPr>
            <w:tcW w:w="720" w:type="dxa"/>
          </w:tcPr>
          <w:p w14:paraId="341D22A1" w14:textId="77777777" w:rsidR="008D0E3F" w:rsidRDefault="007471AD">
            <w:pPr>
              <w:pStyle w:val="TableText"/>
            </w:pPr>
            <w:r>
              <w:t>1..1</w:t>
            </w:r>
          </w:p>
        </w:tc>
        <w:tc>
          <w:tcPr>
            <w:tcW w:w="1152" w:type="dxa"/>
          </w:tcPr>
          <w:p w14:paraId="5CC658BF" w14:textId="77777777" w:rsidR="008D0E3F" w:rsidRDefault="007471AD">
            <w:pPr>
              <w:pStyle w:val="TableText"/>
            </w:pPr>
            <w:r>
              <w:t>SHALL</w:t>
            </w:r>
          </w:p>
        </w:tc>
        <w:tc>
          <w:tcPr>
            <w:tcW w:w="864" w:type="dxa"/>
          </w:tcPr>
          <w:p w14:paraId="4047848F" w14:textId="77777777" w:rsidR="008D0E3F" w:rsidRDefault="008D0E3F">
            <w:pPr>
              <w:pStyle w:val="TableText"/>
            </w:pPr>
          </w:p>
        </w:tc>
        <w:tc>
          <w:tcPr>
            <w:tcW w:w="1104" w:type="dxa"/>
          </w:tcPr>
          <w:p w14:paraId="12B52E61" w14:textId="26AE85F7" w:rsidR="008D0E3F" w:rsidRDefault="000D227F">
            <w:pPr>
              <w:pStyle w:val="TableText"/>
            </w:pPr>
            <w:hyperlink w:anchor="C_4437-3394">
              <w:r w:rsidR="007471AD">
                <w:rPr>
                  <w:rStyle w:val="HyperlinkText9pt"/>
                </w:rPr>
                <w:t>4437-3394</w:t>
              </w:r>
            </w:hyperlink>
          </w:p>
        </w:tc>
        <w:tc>
          <w:tcPr>
            <w:tcW w:w="2975" w:type="dxa"/>
          </w:tcPr>
          <w:p w14:paraId="4BC0FD34" w14:textId="77777777" w:rsidR="008D0E3F" w:rsidRDefault="008D0E3F">
            <w:pPr>
              <w:pStyle w:val="TableText"/>
            </w:pPr>
          </w:p>
        </w:tc>
      </w:tr>
      <w:tr w:rsidR="008D0E3F" w14:paraId="3FE6CD6A" w14:textId="77777777">
        <w:trPr>
          <w:jc w:val="center"/>
        </w:trPr>
        <w:tc>
          <w:tcPr>
            <w:tcW w:w="3345" w:type="dxa"/>
          </w:tcPr>
          <w:p w14:paraId="3B8F2240" w14:textId="77777777" w:rsidR="008D0E3F" w:rsidRDefault="007471AD">
            <w:pPr>
              <w:pStyle w:val="TableText"/>
            </w:pPr>
            <w:r>
              <w:tab/>
            </w:r>
            <w:r>
              <w:tab/>
              <w:t>@code</w:t>
            </w:r>
          </w:p>
        </w:tc>
        <w:tc>
          <w:tcPr>
            <w:tcW w:w="720" w:type="dxa"/>
          </w:tcPr>
          <w:p w14:paraId="7D21CD8F" w14:textId="77777777" w:rsidR="008D0E3F" w:rsidRDefault="007471AD">
            <w:pPr>
              <w:pStyle w:val="TableText"/>
            </w:pPr>
            <w:r>
              <w:t>1..1</w:t>
            </w:r>
          </w:p>
        </w:tc>
        <w:tc>
          <w:tcPr>
            <w:tcW w:w="1152" w:type="dxa"/>
          </w:tcPr>
          <w:p w14:paraId="14D7DEC3" w14:textId="77777777" w:rsidR="008D0E3F" w:rsidRDefault="007471AD">
            <w:pPr>
              <w:pStyle w:val="TableText"/>
            </w:pPr>
            <w:r>
              <w:t>SHALL</w:t>
            </w:r>
          </w:p>
        </w:tc>
        <w:tc>
          <w:tcPr>
            <w:tcW w:w="864" w:type="dxa"/>
          </w:tcPr>
          <w:p w14:paraId="3889A366" w14:textId="77777777" w:rsidR="008D0E3F" w:rsidRDefault="008D0E3F">
            <w:pPr>
              <w:pStyle w:val="TableText"/>
            </w:pPr>
          </w:p>
        </w:tc>
        <w:tc>
          <w:tcPr>
            <w:tcW w:w="1104" w:type="dxa"/>
          </w:tcPr>
          <w:p w14:paraId="134E619D" w14:textId="1056213C" w:rsidR="008D0E3F" w:rsidRDefault="000D227F">
            <w:pPr>
              <w:pStyle w:val="TableText"/>
            </w:pPr>
            <w:hyperlink w:anchor="C_4437-3398">
              <w:r w:rsidR="007471AD">
                <w:rPr>
                  <w:rStyle w:val="HyperlinkText9pt"/>
                </w:rPr>
                <w:t>4437-3398</w:t>
              </w:r>
            </w:hyperlink>
          </w:p>
        </w:tc>
        <w:tc>
          <w:tcPr>
            <w:tcW w:w="2975" w:type="dxa"/>
          </w:tcPr>
          <w:p w14:paraId="41038A8B" w14:textId="77777777" w:rsidR="008D0E3F" w:rsidRDefault="007471AD">
            <w:pPr>
              <w:pStyle w:val="TableText"/>
            </w:pPr>
            <w:r>
              <w:t>urn:oid:2.16.840.1.113883.3.26.1.1 (NCI Thesaurus (NCIt)) = C101670</w:t>
            </w:r>
          </w:p>
        </w:tc>
      </w:tr>
      <w:tr w:rsidR="008D0E3F" w14:paraId="53C95667" w14:textId="77777777">
        <w:trPr>
          <w:jc w:val="center"/>
        </w:trPr>
        <w:tc>
          <w:tcPr>
            <w:tcW w:w="3345" w:type="dxa"/>
          </w:tcPr>
          <w:p w14:paraId="146329F6" w14:textId="77777777" w:rsidR="008D0E3F" w:rsidRDefault="007471AD">
            <w:pPr>
              <w:pStyle w:val="TableText"/>
            </w:pPr>
            <w:r>
              <w:tab/>
            </w:r>
            <w:r>
              <w:tab/>
              <w:t>@codeSystem</w:t>
            </w:r>
          </w:p>
        </w:tc>
        <w:tc>
          <w:tcPr>
            <w:tcW w:w="720" w:type="dxa"/>
          </w:tcPr>
          <w:p w14:paraId="3B4D7CA9" w14:textId="77777777" w:rsidR="008D0E3F" w:rsidRDefault="007471AD">
            <w:pPr>
              <w:pStyle w:val="TableText"/>
            </w:pPr>
            <w:r>
              <w:t>1..1</w:t>
            </w:r>
          </w:p>
        </w:tc>
        <w:tc>
          <w:tcPr>
            <w:tcW w:w="1152" w:type="dxa"/>
          </w:tcPr>
          <w:p w14:paraId="26B44560" w14:textId="77777777" w:rsidR="008D0E3F" w:rsidRDefault="007471AD">
            <w:pPr>
              <w:pStyle w:val="TableText"/>
            </w:pPr>
            <w:r>
              <w:t>SHALL</w:t>
            </w:r>
          </w:p>
        </w:tc>
        <w:tc>
          <w:tcPr>
            <w:tcW w:w="864" w:type="dxa"/>
          </w:tcPr>
          <w:p w14:paraId="6CD62F84" w14:textId="77777777" w:rsidR="008D0E3F" w:rsidRDefault="008D0E3F">
            <w:pPr>
              <w:pStyle w:val="TableText"/>
            </w:pPr>
          </w:p>
        </w:tc>
        <w:tc>
          <w:tcPr>
            <w:tcW w:w="1104" w:type="dxa"/>
          </w:tcPr>
          <w:p w14:paraId="6FE9CB45" w14:textId="5345BFBB" w:rsidR="008D0E3F" w:rsidRDefault="000D227F">
            <w:pPr>
              <w:pStyle w:val="TableText"/>
            </w:pPr>
            <w:hyperlink w:anchor="C_4437-3399">
              <w:r w:rsidR="007471AD">
                <w:rPr>
                  <w:rStyle w:val="HyperlinkText9pt"/>
                </w:rPr>
                <w:t>4437-3399</w:t>
              </w:r>
            </w:hyperlink>
          </w:p>
        </w:tc>
        <w:tc>
          <w:tcPr>
            <w:tcW w:w="2975" w:type="dxa"/>
          </w:tcPr>
          <w:p w14:paraId="7727FAB1" w14:textId="77777777" w:rsidR="008D0E3F" w:rsidRDefault="007471AD">
            <w:pPr>
              <w:pStyle w:val="TableText"/>
            </w:pPr>
            <w:r>
              <w:t>2.16.840.1.113883.3.26.1.1</w:t>
            </w:r>
          </w:p>
        </w:tc>
      </w:tr>
      <w:tr w:rsidR="008D0E3F" w14:paraId="17E3C409" w14:textId="77777777">
        <w:trPr>
          <w:jc w:val="center"/>
        </w:trPr>
        <w:tc>
          <w:tcPr>
            <w:tcW w:w="3345" w:type="dxa"/>
          </w:tcPr>
          <w:p w14:paraId="6E04A23B" w14:textId="77777777" w:rsidR="008D0E3F" w:rsidRDefault="007471AD">
            <w:pPr>
              <w:pStyle w:val="TableText"/>
            </w:pPr>
            <w:r>
              <w:tab/>
            </w:r>
            <w:r>
              <w:tab/>
              <w:t>@codeSystemName</w:t>
            </w:r>
          </w:p>
        </w:tc>
        <w:tc>
          <w:tcPr>
            <w:tcW w:w="720" w:type="dxa"/>
          </w:tcPr>
          <w:p w14:paraId="42D09217" w14:textId="77777777" w:rsidR="008D0E3F" w:rsidRDefault="007471AD">
            <w:pPr>
              <w:pStyle w:val="TableText"/>
            </w:pPr>
            <w:r>
              <w:t>0..1</w:t>
            </w:r>
          </w:p>
        </w:tc>
        <w:tc>
          <w:tcPr>
            <w:tcW w:w="1152" w:type="dxa"/>
          </w:tcPr>
          <w:p w14:paraId="5681627B" w14:textId="77777777" w:rsidR="008D0E3F" w:rsidRDefault="007471AD">
            <w:pPr>
              <w:pStyle w:val="TableText"/>
            </w:pPr>
            <w:r>
              <w:t>MAY</w:t>
            </w:r>
          </w:p>
        </w:tc>
        <w:tc>
          <w:tcPr>
            <w:tcW w:w="864" w:type="dxa"/>
          </w:tcPr>
          <w:p w14:paraId="3CABF8A1" w14:textId="77777777" w:rsidR="008D0E3F" w:rsidRDefault="008D0E3F">
            <w:pPr>
              <w:pStyle w:val="TableText"/>
            </w:pPr>
          </w:p>
        </w:tc>
        <w:tc>
          <w:tcPr>
            <w:tcW w:w="1104" w:type="dxa"/>
          </w:tcPr>
          <w:p w14:paraId="2C6DFA34" w14:textId="35D946F8" w:rsidR="008D0E3F" w:rsidRDefault="000D227F">
            <w:pPr>
              <w:pStyle w:val="TableText"/>
            </w:pPr>
            <w:hyperlink w:anchor="C_4437-3400">
              <w:r w:rsidR="007471AD">
                <w:rPr>
                  <w:rStyle w:val="HyperlinkText9pt"/>
                </w:rPr>
                <w:t>4437-3400</w:t>
              </w:r>
            </w:hyperlink>
          </w:p>
        </w:tc>
        <w:tc>
          <w:tcPr>
            <w:tcW w:w="2975" w:type="dxa"/>
          </w:tcPr>
          <w:p w14:paraId="12245BD5" w14:textId="77777777" w:rsidR="008D0E3F" w:rsidRDefault="007471AD">
            <w:pPr>
              <w:pStyle w:val="TableText"/>
            </w:pPr>
            <w:r>
              <w:t>NCI Thesaurus</w:t>
            </w:r>
          </w:p>
        </w:tc>
      </w:tr>
      <w:tr w:rsidR="008D0E3F" w14:paraId="5CE3F69C" w14:textId="77777777">
        <w:trPr>
          <w:jc w:val="center"/>
        </w:trPr>
        <w:tc>
          <w:tcPr>
            <w:tcW w:w="3345" w:type="dxa"/>
          </w:tcPr>
          <w:p w14:paraId="17E455F4" w14:textId="77777777" w:rsidR="008D0E3F" w:rsidRDefault="007471AD">
            <w:pPr>
              <w:pStyle w:val="TableText"/>
            </w:pPr>
            <w:r>
              <w:tab/>
            </w:r>
            <w:r>
              <w:tab/>
              <w:t>@displayName</w:t>
            </w:r>
          </w:p>
        </w:tc>
        <w:tc>
          <w:tcPr>
            <w:tcW w:w="720" w:type="dxa"/>
          </w:tcPr>
          <w:p w14:paraId="2DC22C76" w14:textId="77777777" w:rsidR="008D0E3F" w:rsidRDefault="007471AD">
            <w:pPr>
              <w:pStyle w:val="TableText"/>
            </w:pPr>
            <w:r>
              <w:t>0..1</w:t>
            </w:r>
          </w:p>
        </w:tc>
        <w:tc>
          <w:tcPr>
            <w:tcW w:w="1152" w:type="dxa"/>
          </w:tcPr>
          <w:p w14:paraId="0D3074E6" w14:textId="77777777" w:rsidR="008D0E3F" w:rsidRDefault="007471AD">
            <w:pPr>
              <w:pStyle w:val="TableText"/>
            </w:pPr>
            <w:r>
              <w:t>MAY</w:t>
            </w:r>
          </w:p>
        </w:tc>
        <w:tc>
          <w:tcPr>
            <w:tcW w:w="864" w:type="dxa"/>
          </w:tcPr>
          <w:p w14:paraId="170160B7" w14:textId="77777777" w:rsidR="008D0E3F" w:rsidRDefault="008D0E3F">
            <w:pPr>
              <w:pStyle w:val="TableText"/>
            </w:pPr>
          </w:p>
        </w:tc>
        <w:tc>
          <w:tcPr>
            <w:tcW w:w="1104" w:type="dxa"/>
          </w:tcPr>
          <w:p w14:paraId="2AE8190F" w14:textId="6B84705B" w:rsidR="008D0E3F" w:rsidRDefault="000D227F">
            <w:pPr>
              <w:pStyle w:val="TableText"/>
            </w:pPr>
            <w:hyperlink w:anchor="C_4437-3401">
              <w:r w:rsidR="007471AD">
                <w:rPr>
                  <w:rStyle w:val="HyperlinkText9pt"/>
                </w:rPr>
                <w:t>4437-3401</w:t>
              </w:r>
            </w:hyperlink>
          </w:p>
        </w:tc>
        <w:tc>
          <w:tcPr>
            <w:tcW w:w="2975" w:type="dxa"/>
          </w:tcPr>
          <w:p w14:paraId="2516205B" w14:textId="77777777" w:rsidR="008D0E3F" w:rsidRDefault="007471AD">
            <w:pPr>
              <w:pStyle w:val="TableText"/>
            </w:pPr>
            <w:r>
              <w:t>Expiration Date</w:t>
            </w:r>
          </w:p>
        </w:tc>
      </w:tr>
      <w:tr w:rsidR="008D0E3F" w14:paraId="52475A91" w14:textId="77777777">
        <w:trPr>
          <w:jc w:val="center"/>
        </w:trPr>
        <w:tc>
          <w:tcPr>
            <w:tcW w:w="3345" w:type="dxa"/>
          </w:tcPr>
          <w:p w14:paraId="30789750" w14:textId="77777777" w:rsidR="008D0E3F" w:rsidRDefault="007471AD">
            <w:pPr>
              <w:pStyle w:val="TableText"/>
            </w:pPr>
            <w:r>
              <w:tab/>
              <w:t>value</w:t>
            </w:r>
          </w:p>
        </w:tc>
        <w:tc>
          <w:tcPr>
            <w:tcW w:w="720" w:type="dxa"/>
          </w:tcPr>
          <w:p w14:paraId="1D51AD55" w14:textId="77777777" w:rsidR="008D0E3F" w:rsidRDefault="007471AD">
            <w:pPr>
              <w:pStyle w:val="TableText"/>
            </w:pPr>
            <w:r>
              <w:t>1..1</w:t>
            </w:r>
          </w:p>
        </w:tc>
        <w:tc>
          <w:tcPr>
            <w:tcW w:w="1152" w:type="dxa"/>
          </w:tcPr>
          <w:p w14:paraId="6173647A" w14:textId="77777777" w:rsidR="008D0E3F" w:rsidRDefault="007471AD">
            <w:pPr>
              <w:pStyle w:val="TableText"/>
            </w:pPr>
            <w:r>
              <w:t>SHALL</w:t>
            </w:r>
          </w:p>
        </w:tc>
        <w:tc>
          <w:tcPr>
            <w:tcW w:w="864" w:type="dxa"/>
          </w:tcPr>
          <w:p w14:paraId="22E28AEB" w14:textId="77777777" w:rsidR="008D0E3F" w:rsidRDefault="007471AD">
            <w:pPr>
              <w:pStyle w:val="TableText"/>
            </w:pPr>
            <w:r>
              <w:t>TS</w:t>
            </w:r>
          </w:p>
        </w:tc>
        <w:tc>
          <w:tcPr>
            <w:tcW w:w="1104" w:type="dxa"/>
          </w:tcPr>
          <w:p w14:paraId="67F810BE" w14:textId="52D75236" w:rsidR="008D0E3F" w:rsidRDefault="000D227F">
            <w:pPr>
              <w:pStyle w:val="TableText"/>
            </w:pPr>
            <w:hyperlink w:anchor="C_4437-3395">
              <w:r w:rsidR="007471AD">
                <w:rPr>
                  <w:rStyle w:val="HyperlinkText9pt"/>
                </w:rPr>
                <w:t>4437-3395</w:t>
              </w:r>
            </w:hyperlink>
          </w:p>
        </w:tc>
        <w:tc>
          <w:tcPr>
            <w:tcW w:w="2975" w:type="dxa"/>
          </w:tcPr>
          <w:p w14:paraId="32A72BC8" w14:textId="77777777" w:rsidR="008D0E3F" w:rsidRDefault="008D0E3F">
            <w:pPr>
              <w:pStyle w:val="TableText"/>
            </w:pPr>
          </w:p>
        </w:tc>
      </w:tr>
      <w:tr w:rsidR="008D0E3F" w14:paraId="0395FB5C" w14:textId="77777777">
        <w:trPr>
          <w:jc w:val="center"/>
        </w:trPr>
        <w:tc>
          <w:tcPr>
            <w:tcW w:w="3345" w:type="dxa"/>
          </w:tcPr>
          <w:p w14:paraId="166A4E63" w14:textId="77777777" w:rsidR="008D0E3F" w:rsidRDefault="007471AD">
            <w:pPr>
              <w:pStyle w:val="TableText"/>
            </w:pPr>
            <w:r>
              <w:tab/>
            </w:r>
            <w:r>
              <w:tab/>
              <w:t>@value</w:t>
            </w:r>
          </w:p>
        </w:tc>
        <w:tc>
          <w:tcPr>
            <w:tcW w:w="720" w:type="dxa"/>
          </w:tcPr>
          <w:p w14:paraId="074DDA0D" w14:textId="77777777" w:rsidR="008D0E3F" w:rsidRDefault="007471AD">
            <w:pPr>
              <w:pStyle w:val="TableText"/>
            </w:pPr>
            <w:r>
              <w:t>1..1</w:t>
            </w:r>
          </w:p>
        </w:tc>
        <w:tc>
          <w:tcPr>
            <w:tcW w:w="1152" w:type="dxa"/>
          </w:tcPr>
          <w:p w14:paraId="50B2CD09" w14:textId="77777777" w:rsidR="008D0E3F" w:rsidRDefault="007471AD">
            <w:pPr>
              <w:pStyle w:val="TableText"/>
            </w:pPr>
            <w:r>
              <w:t>SHALL</w:t>
            </w:r>
          </w:p>
        </w:tc>
        <w:tc>
          <w:tcPr>
            <w:tcW w:w="864" w:type="dxa"/>
          </w:tcPr>
          <w:p w14:paraId="7670A177" w14:textId="77777777" w:rsidR="008D0E3F" w:rsidRDefault="008D0E3F">
            <w:pPr>
              <w:pStyle w:val="TableText"/>
            </w:pPr>
          </w:p>
        </w:tc>
        <w:tc>
          <w:tcPr>
            <w:tcW w:w="1104" w:type="dxa"/>
          </w:tcPr>
          <w:p w14:paraId="59EF5235" w14:textId="2979C4E6" w:rsidR="008D0E3F" w:rsidRDefault="000D227F">
            <w:pPr>
              <w:pStyle w:val="TableText"/>
            </w:pPr>
            <w:hyperlink w:anchor="C_4437-3402">
              <w:r w:rsidR="007471AD">
                <w:rPr>
                  <w:rStyle w:val="HyperlinkText9pt"/>
                </w:rPr>
                <w:t>4437-3402</w:t>
              </w:r>
            </w:hyperlink>
          </w:p>
        </w:tc>
        <w:tc>
          <w:tcPr>
            <w:tcW w:w="2975" w:type="dxa"/>
          </w:tcPr>
          <w:p w14:paraId="4D319E62" w14:textId="77777777" w:rsidR="008D0E3F" w:rsidRDefault="008D0E3F">
            <w:pPr>
              <w:pStyle w:val="TableText"/>
            </w:pPr>
          </w:p>
        </w:tc>
      </w:tr>
    </w:tbl>
    <w:p w14:paraId="2BD89F29" w14:textId="77777777" w:rsidR="008D0E3F" w:rsidRDefault="008D0E3F">
      <w:pPr>
        <w:pStyle w:val="BodyText"/>
      </w:pPr>
    </w:p>
    <w:p w14:paraId="305EBE37" w14:textId="77777777" w:rsidR="008D0E3F" w:rsidRDefault="007471AD">
      <w:pPr>
        <w:numPr>
          <w:ilvl w:val="0"/>
          <w:numId w:val="16"/>
        </w:numPr>
      </w:pPr>
      <w:r>
        <w:rPr>
          <w:rStyle w:val="keyword"/>
        </w:rPr>
        <w:t>SHALL</w:t>
      </w:r>
      <w:r>
        <w:t xml:space="preserve"> contain exactly one [</w:t>
      </w:r>
      <w:proofErr w:type="gramStart"/>
      <w:r>
        <w:t>1..</w:t>
      </w:r>
      <w:proofErr w:type="gramEnd"/>
      <w:r>
        <w:t xml:space="preserve">1] </w:t>
      </w:r>
      <w:proofErr w:type="spellStart"/>
      <w:r>
        <w:rPr>
          <w:rStyle w:val="XMLnameBold"/>
        </w:rPr>
        <w:t>templateId</w:t>
      </w:r>
      <w:bookmarkStart w:id="483" w:name="C_4437-3393"/>
      <w:proofErr w:type="spellEnd"/>
      <w:r>
        <w:t xml:space="preserve"> (CONF:4437-3393)</w:t>
      </w:r>
      <w:bookmarkEnd w:id="483"/>
      <w:r>
        <w:t>.</w:t>
      </w:r>
    </w:p>
    <w:p w14:paraId="3DB4010C" w14:textId="77777777" w:rsidR="008D0E3F" w:rsidRDefault="007471AD">
      <w:pPr>
        <w:numPr>
          <w:ilvl w:val="1"/>
          <w:numId w:val="16"/>
        </w:numPr>
      </w:pPr>
      <w:r>
        <w:t xml:space="preserve">This </w:t>
      </w:r>
      <w:proofErr w:type="spellStart"/>
      <w:r>
        <w:t>templateId</w:t>
      </w:r>
      <w:proofErr w:type="spellEnd"/>
      <w:r>
        <w:t xml:space="preserve"> </w:t>
      </w:r>
      <w:r>
        <w:rPr>
          <w:rStyle w:val="keyword"/>
        </w:rPr>
        <w:t>SHALL</w:t>
      </w:r>
      <w:r>
        <w:t xml:space="preserve"> contain exactly one [</w:t>
      </w:r>
      <w:proofErr w:type="gramStart"/>
      <w:r>
        <w:t>1..</w:t>
      </w:r>
      <w:proofErr w:type="gramEnd"/>
      <w:r>
        <w:t xml:space="preserve">1] </w:t>
      </w:r>
      <w:r>
        <w:rPr>
          <w:rStyle w:val="XMLnameBold"/>
        </w:rPr>
        <w:t>@root</w:t>
      </w:r>
      <w:r>
        <w:t>=</w:t>
      </w:r>
      <w:r>
        <w:rPr>
          <w:rStyle w:val="XMLname"/>
        </w:rPr>
        <w:t>"2.16.840.1.113883.10.20.22.4.309"</w:t>
      </w:r>
      <w:bookmarkStart w:id="484" w:name="C_4437-3396"/>
      <w:r>
        <w:t xml:space="preserve"> (CONF:4437-3396)</w:t>
      </w:r>
      <w:bookmarkEnd w:id="484"/>
      <w:r>
        <w:t>.</w:t>
      </w:r>
      <w:r>
        <w:br/>
        <w:t xml:space="preserve">Note: template </w:t>
      </w:r>
      <w:proofErr w:type="spellStart"/>
      <w:r>
        <w:t>oid</w:t>
      </w:r>
      <w:proofErr w:type="spellEnd"/>
    </w:p>
    <w:p w14:paraId="3D99049F" w14:textId="77777777" w:rsidR="008D0E3F" w:rsidRDefault="007471AD">
      <w:pPr>
        <w:pStyle w:val="BodyText"/>
        <w:spacing w:before="120"/>
      </w:pPr>
      <w:r>
        <w:t>Revision from "2018-05-01".</w:t>
      </w:r>
    </w:p>
    <w:p w14:paraId="32532ABE" w14:textId="77777777" w:rsidR="008D0E3F" w:rsidRDefault="007471AD">
      <w:pPr>
        <w:numPr>
          <w:ilvl w:val="1"/>
          <w:numId w:val="16"/>
        </w:numPr>
      </w:pPr>
      <w:r>
        <w:t xml:space="preserve">This </w:t>
      </w:r>
      <w:proofErr w:type="spellStart"/>
      <w:r>
        <w:t>templateId</w:t>
      </w:r>
      <w:proofErr w:type="spellEnd"/>
      <w:r>
        <w:t xml:space="preserve"> </w:t>
      </w:r>
      <w:r>
        <w:rPr>
          <w:rStyle w:val="keyword"/>
        </w:rPr>
        <w:t>SHALL</w:t>
      </w:r>
      <w:r>
        <w:t xml:space="preserve"> contain exactly one [</w:t>
      </w:r>
      <w:proofErr w:type="gramStart"/>
      <w:r>
        <w:t>1..</w:t>
      </w:r>
      <w:proofErr w:type="gramEnd"/>
      <w:r>
        <w:t xml:space="preserve">1] </w:t>
      </w:r>
      <w:r>
        <w:rPr>
          <w:rStyle w:val="XMLnameBold"/>
        </w:rPr>
        <w:t>@extension</w:t>
      </w:r>
      <w:r>
        <w:t>=</w:t>
      </w:r>
      <w:r>
        <w:rPr>
          <w:rStyle w:val="XMLname"/>
        </w:rPr>
        <w:t>"2019-06-21"</w:t>
      </w:r>
      <w:bookmarkStart w:id="485" w:name="C_4437-3397"/>
      <w:r>
        <w:t xml:space="preserve"> (CONF:4437-3397)</w:t>
      </w:r>
      <w:bookmarkEnd w:id="485"/>
      <w:r>
        <w:t>.</w:t>
      </w:r>
    </w:p>
    <w:p w14:paraId="3B9B92D7" w14:textId="77777777" w:rsidR="008D0E3F" w:rsidRDefault="007471AD">
      <w:pPr>
        <w:numPr>
          <w:ilvl w:val="0"/>
          <w:numId w:val="16"/>
        </w:numPr>
      </w:pPr>
      <w:r>
        <w:rPr>
          <w:rStyle w:val="keyword"/>
        </w:rPr>
        <w:t>SHALL</w:t>
      </w:r>
      <w:r>
        <w:t xml:space="preserve"> contain exactly one [</w:t>
      </w:r>
      <w:proofErr w:type="gramStart"/>
      <w:r>
        <w:t>1..</w:t>
      </w:r>
      <w:proofErr w:type="gramEnd"/>
      <w:r>
        <w:t xml:space="preserve">1] </w:t>
      </w:r>
      <w:r>
        <w:rPr>
          <w:rStyle w:val="XMLnameBold"/>
        </w:rPr>
        <w:t>code</w:t>
      </w:r>
      <w:bookmarkStart w:id="486" w:name="C_4437-3394"/>
      <w:r>
        <w:t xml:space="preserve"> (CONF:4437-3394)</w:t>
      </w:r>
      <w:bookmarkEnd w:id="486"/>
      <w:r>
        <w:t>.</w:t>
      </w:r>
      <w:r>
        <w:br/>
        <w:t>Note: Code for "Expiration Date"</w:t>
      </w:r>
    </w:p>
    <w:p w14:paraId="5A5D1773" w14:textId="77777777" w:rsidR="008D0E3F" w:rsidRDefault="007471AD">
      <w:pPr>
        <w:pStyle w:val="BodyText"/>
        <w:spacing w:before="120"/>
      </w:pPr>
      <w:r>
        <w:t>Code used to specify the "Expiration Date", one of the parsed UDI components.</w:t>
      </w:r>
    </w:p>
    <w:p w14:paraId="40596C59" w14:textId="77777777" w:rsidR="008D0E3F" w:rsidRDefault="007471AD">
      <w:pPr>
        <w:numPr>
          <w:ilvl w:val="1"/>
          <w:numId w:val="16"/>
        </w:numPr>
      </w:pPr>
      <w:r>
        <w:t xml:space="preserve">This code </w:t>
      </w:r>
      <w:r>
        <w:rPr>
          <w:rStyle w:val="keyword"/>
        </w:rPr>
        <w:t>SHALL</w:t>
      </w:r>
      <w:r>
        <w:t xml:space="preserve"> contain exactly one [</w:t>
      </w:r>
      <w:proofErr w:type="gramStart"/>
      <w:r>
        <w:t>1..</w:t>
      </w:r>
      <w:proofErr w:type="gramEnd"/>
      <w:r>
        <w:t xml:space="preserve">1] </w:t>
      </w:r>
      <w:r>
        <w:rPr>
          <w:rStyle w:val="XMLnameBold"/>
        </w:rPr>
        <w:t>@code</w:t>
      </w:r>
      <w:r>
        <w:t>=</w:t>
      </w:r>
      <w:r>
        <w:rPr>
          <w:rStyle w:val="XMLname"/>
        </w:rPr>
        <w:t>"C101670"</w:t>
      </w:r>
      <w:r>
        <w:t xml:space="preserve"> Expiration Date (</w:t>
      </w:r>
      <w:proofErr w:type="spellStart"/>
      <w:r>
        <w:t>CodeSystem</w:t>
      </w:r>
      <w:proofErr w:type="spellEnd"/>
      <w:r>
        <w:t xml:space="preserve">: </w:t>
      </w:r>
      <w:r>
        <w:rPr>
          <w:rStyle w:val="XMLname"/>
        </w:rPr>
        <w:t>NCI Thesaurus (</w:t>
      </w:r>
      <w:proofErr w:type="spellStart"/>
      <w:r>
        <w:rPr>
          <w:rStyle w:val="XMLname"/>
        </w:rPr>
        <w:t>NCIt</w:t>
      </w:r>
      <w:proofErr w:type="spellEnd"/>
      <w:r>
        <w:rPr>
          <w:rStyle w:val="XMLname"/>
        </w:rPr>
        <w:t>) urn:oid:2.16.840.1.113883.3.26.1.1</w:t>
      </w:r>
      <w:r>
        <w:rPr>
          <w:rStyle w:val="keyword"/>
        </w:rPr>
        <w:t xml:space="preserve"> STATIC</w:t>
      </w:r>
      <w:r>
        <w:t>)</w:t>
      </w:r>
      <w:bookmarkStart w:id="487" w:name="C_4437-3398"/>
      <w:r>
        <w:t xml:space="preserve"> (CONF:4437-3398)</w:t>
      </w:r>
      <w:bookmarkEnd w:id="487"/>
      <w:r>
        <w:t>.</w:t>
      </w:r>
      <w:r>
        <w:br/>
        <w:t>Note: Expiration Date code</w:t>
      </w:r>
    </w:p>
    <w:p w14:paraId="419E5671" w14:textId="77777777" w:rsidR="008D0E3F" w:rsidRDefault="007471AD">
      <w:pPr>
        <w:numPr>
          <w:ilvl w:val="1"/>
          <w:numId w:val="16"/>
        </w:numPr>
      </w:pPr>
      <w:r>
        <w:t xml:space="preserve">This code </w:t>
      </w:r>
      <w:r>
        <w:rPr>
          <w:rStyle w:val="keyword"/>
        </w:rPr>
        <w:t>SHALL</w:t>
      </w:r>
      <w:r>
        <w:t xml:space="preserve"> contain exactly one [</w:t>
      </w:r>
      <w:proofErr w:type="gramStart"/>
      <w:r>
        <w:t>1..</w:t>
      </w:r>
      <w:proofErr w:type="gramEnd"/>
      <w:r>
        <w:t xml:space="preserve">1] </w:t>
      </w:r>
      <w:r>
        <w:rPr>
          <w:rStyle w:val="XMLnameBold"/>
        </w:rPr>
        <w:t>@codeSystem</w:t>
      </w:r>
      <w:r>
        <w:t>=</w:t>
      </w:r>
      <w:r>
        <w:rPr>
          <w:rStyle w:val="XMLname"/>
        </w:rPr>
        <w:t>"2.16.840.1.113883.3.26.1.1"</w:t>
      </w:r>
      <w:bookmarkStart w:id="488" w:name="C_4437-3399"/>
      <w:r>
        <w:t xml:space="preserve"> (CONF:4437-3399)</w:t>
      </w:r>
      <w:bookmarkEnd w:id="488"/>
      <w:r>
        <w:t>.</w:t>
      </w:r>
    </w:p>
    <w:p w14:paraId="72670B28" w14:textId="77777777" w:rsidR="008D0E3F" w:rsidRDefault="007471AD">
      <w:pPr>
        <w:numPr>
          <w:ilvl w:val="1"/>
          <w:numId w:val="16"/>
        </w:numPr>
      </w:pPr>
      <w:r>
        <w:t xml:space="preserve">This code </w:t>
      </w:r>
      <w:r>
        <w:rPr>
          <w:rStyle w:val="keyword"/>
        </w:rPr>
        <w:t>MAY</w:t>
      </w:r>
      <w:r>
        <w:t xml:space="preserve"> contain zero or one [</w:t>
      </w:r>
      <w:proofErr w:type="gramStart"/>
      <w:r>
        <w:t>0..</w:t>
      </w:r>
      <w:proofErr w:type="gramEnd"/>
      <w:r>
        <w:t xml:space="preserve">1] </w:t>
      </w:r>
      <w:r>
        <w:rPr>
          <w:rStyle w:val="XMLnameBold"/>
        </w:rPr>
        <w:t>@codeSystemName</w:t>
      </w:r>
      <w:r>
        <w:t>=</w:t>
      </w:r>
      <w:r>
        <w:rPr>
          <w:rStyle w:val="XMLname"/>
        </w:rPr>
        <w:t>"NCI Thesaurus"</w:t>
      </w:r>
      <w:bookmarkStart w:id="489" w:name="C_4437-3400"/>
      <w:r>
        <w:t xml:space="preserve"> (CONF:4437-3400)</w:t>
      </w:r>
      <w:bookmarkEnd w:id="489"/>
      <w:r>
        <w:t>.</w:t>
      </w:r>
    </w:p>
    <w:p w14:paraId="76240320" w14:textId="77777777" w:rsidR="008D0E3F" w:rsidRDefault="007471AD">
      <w:pPr>
        <w:numPr>
          <w:ilvl w:val="1"/>
          <w:numId w:val="16"/>
        </w:numPr>
      </w:pPr>
      <w:r>
        <w:lastRenderedPageBreak/>
        <w:t xml:space="preserve">This code </w:t>
      </w:r>
      <w:r>
        <w:rPr>
          <w:rStyle w:val="keyword"/>
        </w:rPr>
        <w:t>MAY</w:t>
      </w:r>
      <w:r>
        <w:t xml:space="preserve"> contain zero or one [</w:t>
      </w:r>
      <w:proofErr w:type="gramStart"/>
      <w:r>
        <w:t>0..</w:t>
      </w:r>
      <w:proofErr w:type="gramEnd"/>
      <w:r>
        <w:t xml:space="preserve">1] </w:t>
      </w:r>
      <w:r>
        <w:rPr>
          <w:rStyle w:val="XMLnameBold"/>
        </w:rPr>
        <w:t>@displayName</w:t>
      </w:r>
      <w:r>
        <w:t>=</w:t>
      </w:r>
      <w:r>
        <w:rPr>
          <w:rStyle w:val="XMLname"/>
        </w:rPr>
        <w:t>"Expiration Date"</w:t>
      </w:r>
      <w:bookmarkStart w:id="490" w:name="C_4437-3401"/>
      <w:r>
        <w:t xml:space="preserve"> (CONF:4437-3401)</w:t>
      </w:r>
      <w:bookmarkEnd w:id="490"/>
      <w:r>
        <w:t>.</w:t>
      </w:r>
    </w:p>
    <w:p w14:paraId="5E98DDBB" w14:textId="77777777" w:rsidR="008D0E3F" w:rsidRDefault="007471AD">
      <w:pPr>
        <w:pStyle w:val="BodyText"/>
        <w:spacing w:before="120"/>
      </w:pPr>
      <w:r>
        <w:t>The value of the Expiration Date as a time stamp.</w:t>
      </w:r>
    </w:p>
    <w:p w14:paraId="297F398F" w14:textId="77777777" w:rsidR="008D0E3F" w:rsidRDefault="007471AD">
      <w:pPr>
        <w:numPr>
          <w:ilvl w:val="0"/>
          <w:numId w:val="16"/>
        </w:numPr>
      </w:pPr>
      <w:r>
        <w:rPr>
          <w:rStyle w:val="keyword"/>
        </w:rPr>
        <w:t>SHALL</w:t>
      </w:r>
      <w:r>
        <w:t xml:space="preserve"> contain exactly one [</w:t>
      </w:r>
      <w:proofErr w:type="gramStart"/>
      <w:r>
        <w:t>1..</w:t>
      </w:r>
      <w:proofErr w:type="gramEnd"/>
      <w:r>
        <w:t xml:space="preserve">1] </w:t>
      </w:r>
      <w:r>
        <w:rPr>
          <w:rStyle w:val="XMLnameBold"/>
        </w:rPr>
        <w:t>value</w:t>
      </w:r>
      <w:r>
        <w:t xml:space="preserve"> with @xsi:type="TS"</w:t>
      </w:r>
      <w:bookmarkStart w:id="491" w:name="C_4437-3395"/>
      <w:r>
        <w:t xml:space="preserve"> (CONF:4437-3395)</w:t>
      </w:r>
      <w:bookmarkEnd w:id="491"/>
      <w:r>
        <w:t>.</w:t>
      </w:r>
      <w:r>
        <w:br/>
        <w:t>Note:  Expiration Date as a time stamp</w:t>
      </w:r>
    </w:p>
    <w:p w14:paraId="10CFE8A3" w14:textId="77777777" w:rsidR="008D0E3F" w:rsidRDefault="007471AD">
      <w:pPr>
        <w:pStyle w:val="BodyText"/>
        <w:spacing w:before="120"/>
      </w:pPr>
      <w:r>
        <w:t>Expiration Date as a time stamp.</w:t>
      </w:r>
    </w:p>
    <w:p w14:paraId="131C65D9" w14:textId="77777777" w:rsidR="008D0E3F" w:rsidRDefault="007471AD">
      <w:pPr>
        <w:numPr>
          <w:ilvl w:val="1"/>
          <w:numId w:val="16"/>
        </w:numPr>
      </w:pPr>
      <w:r>
        <w:t xml:space="preserve">This value </w:t>
      </w:r>
      <w:r>
        <w:rPr>
          <w:rStyle w:val="keyword"/>
        </w:rPr>
        <w:t>SHALL</w:t>
      </w:r>
      <w:r>
        <w:t xml:space="preserve"> contain exactly one [</w:t>
      </w:r>
      <w:proofErr w:type="gramStart"/>
      <w:r>
        <w:t>1..</w:t>
      </w:r>
      <w:proofErr w:type="gramEnd"/>
      <w:r>
        <w:t xml:space="preserve">1] </w:t>
      </w:r>
      <w:r>
        <w:rPr>
          <w:rStyle w:val="XMLnameBold"/>
        </w:rPr>
        <w:t>@value</w:t>
      </w:r>
      <w:bookmarkStart w:id="492" w:name="C_4437-3402"/>
      <w:r>
        <w:t xml:space="preserve"> (CONF:4437-3402)</w:t>
      </w:r>
      <w:bookmarkEnd w:id="492"/>
      <w:r>
        <w:t>.</w:t>
      </w:r>
    </w:p>
    <w:p w14:paraId="437BE4E3" w14:textId="2190F612" w:rsidR="008D0E3F" w:rsidRDefault="007471AD">
      <w:pPr>
        <w:pStyle w:val="Caption"/>
        <w:ind w:left="130" w:right="115"/>
      </w:pPr>
      <w:bookmarkStart w:id="493" w:name="_Toc101451095"/>
      <w:bookmarkStart w:id="494" w:name="_Toc83395677"/>
      <w:r>
        <w:t xml:space="preserve">Figure </w:t>
      </w:r>
      <w:r>
        <w:fldChar w:fldCharType="begin"/>
      </w:r>
      <w:r>
        <w:instrText>SEQ Figure \* ARABIC</w:instrText>
      </w:r>
      <w:r>
        <w:fldChar w:fldCharType="separate"/>
      </w:r>
      <w:r>
        <w:t>7</w:t>
      </w:r>
      <w:r>
        <w:fldChar w:fldCharType="end"/>
      </w:r>
      <w:r>
        <w:t>: Expiration Date</w:t>
      </w:r>
      <w:bookmarkEnd w:id="493"/>
      <w:bookmarkEnd w:id="494"/>
    </w:p>
    <w:p w14:paraId="0308B501" w14:textId="77777777" w:rsidR="008D0E3F" w:rsidRDefault="007471AD">
      <w:pPr>
        <w:pStyle w:val="Example"/>
        <w:ind w:left="130" w:right="115"/>
      </w:pPr>
      <w:r>
        <w:t xml:space="preserve">    &lt;observation </w:t>
      </w:r>
      <w:proofErr w:type="spellStart"/>
      <w:r>
        <w:t>classCode</w:t>
      </w:r>
      <w:proofErr w:type="spellEnd"/>
      <w:r>
        <w:t xml:space="preserve">="OBS" </w:t>
      </w:r>
      <w:proofErr w:type="spellStart"/>
      <w:r>
        <w:t>moodCode</w:t>
      </w:r>
      <w:proofErr w:type="spellEnd"/>
      <w:r>
        <w:t xml:space="preserve">="EVN"&gt; </w:t>
      </w:r>
    </w:p>
    <w:p w14:paraId="0014A75B" w14:textId="77777777" w:rsidR="008D0E3F" w:rsidRDefault="007471AD">
      <w:pPr>
        <w:pStyle w:val="Example"/>
        <w:ind w:left="130" w:right="115"/>
      </w:pPr>
      <w:r>
        <w:t xml:space="preserve">      &lt;</w:t>
      </w:r>
      <w:proofErr w:type="spellStart"/>
      <w:proofErr w:type="gramStart"/>
      <w:r>
        <w:t>templateId</w:t>
      </w:r>
      <w:proofErr w:type="spellEnd"/>
      <w:r>
        <w:t xml:space="preserve">  root</w:t>
      </w:r>
      <w:proofErr w:type="gramEnd"/>
      <w:r>
        <w:t xml:space="preserve">="2.16.840.1.113883.10.20.22.4.309" extension="2019-06-21"/&gt; </w:t>
      </w:r>
    </w:p>
    <w:p w14:paraId="3365062F" w14:textId="77777777" w:rsidR="008D0E3F" w:rsidRDefault="007471AD">
      <w:pPr>
        <w:pStyle w:val="Example"/>
        <w:ind w:left="130" w:right="115"/>
      </w:pPr>
      <w:r>
        <w:t xml:space="preserve">      &lt;code code="C101670" displayName="Expiration Date" </w:t>
      </w:r>
    </w:p>
    <w:p w14:paraId="45AB056C" w14:textId="77777777" w:rsidR="008D0E3F" w:rsidRDefault="007471AD">
      <w:pPr>
        <w:pStyle w:val="Example"/>
        <w:ind w:left="130" w:right="115"/>
      </w:pPr>
      <w:r>
        <w:t xml:space="preserve">           </w:t>
      </w:r>
      <w:proofErr w:type="spellStart"/>
      <w:r>
        <w:t>codeSystem</w:t>
      </w:r>
      <w:proofErr w:type="spellEnd"/>
      <w:r>
        <w:t xml:space="preserve">="2.16.840.1.113883.3.26.1.1" </w:t>
      </w:r>
      <w:proofErr w:type="spellStart"/>
      <w:r>
        <w:t>codeSystemName</w:t>
      </w:r>
      <w:proofErr w:type="spellEnd"/>
      <w:r>
        <w:t xml:space="preserve">="NCI Thesaurus"/&gt; </w:t>
      </w:r>
    </w:p>
    <w:p w14:paraId="4CFBCCA0" w14:textId="77777777" w:rsidR="008D0E3F" w:rsidRDefault="007471AD">
      <w:pPr>
        <w:pStyle w:val="Example"/>
        <w:ind w:left="130" w:right="115"/>
      </w:pPr>
      <w:r>
        <w:t xml:space="preserve">      &lt;value </w:t>
      </w:r>
      <w:proofErr w:type="spellStart"/>
      <w:proofErr w:type="gramStart"/>
      <w:r>
        <w:t>xsi:type</w:t>
      </w:r>
      <w:proofErr w:type="spellEnd"/>
      <w:proofErr w:type="gramEnd"/>
      <w:r>
        <w:t xml:space="preserve">="TS" value="20221015"/&gt; </w:t>
      </w:r>
    </w:p>
    <w:p w14:paraId="72E5E3BF" w14:textId="77777777" w:rsidR="008D0E3F" w:rsidRDefault="007471AD">
      <w:pPr>
        <w:pStyle w:val="Example"/>
        <w:ind w:left="130" w:right="115"/>
      </w:pPr>
      <w:r>
        <w:t xml:space="preserve">    &lt;/observation&gt;</w:t>
      </w:r>
    </w:p>
    <w:p w14:paraId="785F1D7B" w14:textId="77777777" w:rsidR="008D0E3F" w:rsidRDefault="007471AD">
      <w:pPr>
        <w:pStyle w:val="Example"/>
        <w:ind w:left="130" w:right="115"/>
      </w:pPr>
      <w:r>
        <w:t xml:space="preserve">    </w:t>
      </w:r>
    </w:p>
    <w:p w14:paraId="73FAE4B4" w14:textId="77777777" w:rsidR="008D0E3F" w:rsidRDefault="008D0E3F">
      <w:pPr>
        <w:pStyle w:val="BodyText"/>
      </w:pPr>
    </w:p>
    <w:p w14:paraId="7B24B251" w14:textId="77777777" w:rsidR="008D0E3F" w:rsidRDefault="007471AD">
      <w:pPr>
        <w:pStyle w:val="Heading2nospace"/>
      </w:pPr>
      <w:bookmarkStart w:id="495" w:name="SE_Implantable_Device_Status_Observation"/>
      <w:bookmarkStart w:id="496" w:name="_Toc101451080"/>
      <w:bookmarkStart w:id="497" w:name="_Toc83395662"/>
      <w:r>
        <w:t>Implantable Device Status Observation</w:t>
      </w:r>
      <w:bookmarkEnd w:id="495"/>
      <w:bookmarkEnd w:id="496"/>
      <w:bookmarkEnd w:id="497"/>
    </w:p>
    <w:p w14:paraId="49D9C10A" w14:textId="77777777" w:rsidR="008D0E3F" w:rsidRDefault="007471AD">
      <w:pPr>
        <w:pStyle w:val="BracketData"/>
      </w:pPr>
      <w:r>
        <w:t xml:space="preserve">[observation: identifier </w:t>
      </w:r>
      <w:proofErr w:type="gramStart"/>
      <w:r>
        <w:t>urn:hl</w:t>
      </w:r>
      <w:proofErr w:type="gramEnd"/>
      <w:r>
        <w:t>7ii:2.16.840.1.113883.10.20.22.4.305:2019-06-21 (open)]</w:t>
      </w:r>
    </w:p>
    <w:p w14:paraId="41CF80F6" w14:textId="1F99812E" w:rsidR="008D0E3F" w:rsidRDefault="007471AD">
      <w:pPr>
        <w:pStyle w:val="Caption"/>
      </w:pPr>
      <w:bookmarkStart w:id="498" w:name="_Toc101451116"/>
      <w:bookmarkStart w:id="499" w:name="_Toc83395699"/>
      <w:r>
        <w:t xml:space="preserve">Table </w:t>
      </w:r>
      <w:r>
        <w:fldChar w:fldCharType="begin"/>
      </w:r>
      <w:r>
        <w:instrText>SEQ Table \* ARABIC</w:instrText>
      </w:r>
      <w:r>
        <w:fldChar w:fldCharType="separate"/>
      </w:r>
      <w:del w:id="500" w:author="Russ Ott" w:date="2022-04-29T10:13:00Z">
        <w:r w:rsidR="00FB6AE9">
          <w:delText>15</w:delText>
        </w:r>
      </w:del>
      <w:ins w:id="501" w:author="Russ Ott" w:date="2022-04-29T10:13:00Z">
        <w:r>
          <w:t>14</w:t>
        </w:r>
      </w:ins>
      <w:r>
        <w:fldChar w:fldCharType="end"/>
      </w:r>
      <w:r>
        <w:t>: Implantable Device Status Observation Contexts</w:t>
      </w:r>
      <w:bookmarkEnd w:id="498"/>
      <w:bookmarkEnd w:id="499"/>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8D0E3F" w14:paraId="533FF05A" w14:textId="77777777">
        <w:trPr>
          <w:cantSplit/>
          <w:tblHeader/>
          <w:jc w:val="center"/>
        </w:trPr>
        <w:tc>
          <w:tcPr>
            <w:tcW w:w="360" w:type="dxa"/>
            <w:shd w:val="clear" w:color="auto" w:fill="E6E6E6"/>
          </w:tcPr>
          <w:p w14:paraId="50933F86" w14:textId="77777777" w:rsidR="008D0E3F" w:rsidRDefault="007471AD">
            <w:pPr>
              <w:pStyle w:val="TableHead"/>
            </w:pPr>
            <w:r>
              <w:t>Contained By:</w:t>
            </w:r>
          </w:p>
        </w:tc>
        <w:tc>
          <w:tcPr>
            <w:tcW w:w="360" w:type="dxa"/>
            <w:shd w:val="clear" w:color="auto" w:fill="E6E6E6"/>
          </w:tcPr>
          <w:p w14:paraId="3BF8CF92" w14:textId="77777777" w:rsidR="008D0E3F" w:rsidRDefault="007471AD">
            <w:pPr>
              <w:pStyle w:val="TableHead"/>
            </w:pPr>
            <w:r>
              <w:t>Contains:</w:t>
            </w:r>
          </w:p>
        </w:tc>
      </w:tr>
      <w:tr w:rsidR="008D0E3F" w14:paraId="718DFFAF" w14:textId="77777777">
        <w:trPr>
          <w:jc w:val="center"/>
        </w:trPr>
        <w:tc>
          <w:tcPr>
            <w:tcW w:w="360" w:type="dxa"/>
          </w:tcPr>
          <w:p w14:paraId="56F47E24" w14:textId="0ED1F8B6" w:rsidR="008D0E3F" w:rsidRDefault="000D227F">
            <w:pPr>
              <w:pStyle w:val="TableText"/>
            </w:pPr>
            <w:hyperlink w:anchor="E_UDI_Organizer">
              <w:r w:rsidR="007471AD">
                <w:rPr>
                  <w:rStyle w:val="HyperlinkText9pt"/>
                </w:rPr>
                <w:t>UDI Organizer</w:t>
              </w:r>
            </w:hyperlink>
            <w:r w:rsidR="007471AD">
              <w:t xml:space="preserve"> (optional)</w:t>
            </w:r>
          </w:p>
        </w:tc>
        <w:tc>
          <w:tcPr>
            <w:tcW w:w="360" w:type="dxa"/>
          </w:tcPr>
          <w:p w14:paraId="7C9815EC" w14:textId="77777777" w:rsidR="008D0E3F" w:rsidRDefault="008D0E3F"/>
        </w:tc>
      </w:tr>
    </w:tbl>
    <w:p w14:paraId="6F96CDA3" w14:textId="77777777" w:rsidR="008D0E3F" w:rsidRDefault="008D0E3F">
      <w:pPr>
        <w:pStyle w:val="BodyText"/>
      </w:pPr>
    </w:p>
    <w:p w14:paraId="075BEA2B" w14:textId="77777777" w:rsidR="008D0E3F" w:rsidRDefault="007471AD">
      <w:r>
        <w:t xml:space="preserve">This template is intended to be used in addition to the </w:t>
      </w:r>
      <w:r>
        <w:rPr>
          <w:b/>
        </w:rPr>
        <w:t>Product Instance</w:t>
      </w:r>
      <w:r>
        <w:t xml:space="preserve"> template </w:t>
      </w:r>
      <w:proofErr w:type="gramStart"/>
      <w:r>
        <w:t>urn:oid</w:t>
      </w:r>
      <w:proofErr w:type="gramEnd"/>
      <w:r>
        <w:t>:2.16.840.1.113883.10.20.22.4.37  to augment the parsed data from the a Unique Device Identifier (UDI). This template is used to exchange the status of the patient's implantable medical device.  This status is only relevant to medical devices implanted in the patient's body.</w:t>
      </w:r>
    </w:p>
    <w:p w14:paraId="6C332226" w14:textId="5EFD7D34" w:rsidR="008D0E3F" w:rsidRDefault="007471AD">
      <w:pPr>
        <w:pStyle w:val="Caption"/>
      </w:pPr>
      <w:bookmarkStart w:id="502" w:name="_Toc101451117"/>
      <w:bookmarkStart w:id="503" w:name="_Toc83395700"/>
      <w:r>
        <w:lastRenderedPageBreak/>
        <w:t xml:space="preserve">Table </w:t>
      </w:r>
      <w:r>
        <w:fldChar w:fldCharType="begin"/>
      </w:r>
      <w:r>
        <w:instrText>SEQ Table \* ARABIC</w:instrText>
      </w:r>
      <w:r>
        <w:fldChar w:fldCharType="separate"/>
      </w:r>
      <w:del w:id="504" w:author="Russ Ott" w:date="2022-04-29T10:13:00Z">
        <w:r w:rsidR="00FB6AE9">
          <w:delText>16</w:delText>
        </w:r>
      </w:del>
      <w:ins w:id="505" w:author="Russ Ott" w:date="2022-04-29T10:13:00Z">
        <w:r>
          <w:t>15</w:t>
        </w:r>
      </w:ins>
      <w:r>
        <w:fldChar w:fldCharType="end"/>
      </w:r>
      <w:r>
        <w:t>: Implantable Device Status Observation Constraints Overview</w:t>
      </w:r>
      <w:bookmarkEnd w:id="502"/>
      <w:bookmarkEnd w:id="503"/>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8D0E3F" w14:paraId="0BD14757" w14:textId="77777777">
        <w:trPr>
          <w:cantSplit/>
          <w:tblHeader/>
          <w:jc w:val="center"/>
        </w:trPr>
        <w:tc>
          <w:tcPr>
            <w:tcW w:w="0" w:type="dxa"/>
            <w:shd w:val="clear" w:color="auto" w:fill="E6E6E6"/>
            <w:noWrap/>
          </w:tcPr>
          <w:p w14:paraId="00B2044B" w14:textId="77777777" w:rsidR="008D0E3F" w:rsidRDefault="007471AD">
            <w:pPr>
              <w:pStyle w:val="TableHead"/>
            </w:pPr>
            <w:r>
              <w:t>XPath</w:t>
            </w:r>
          </w:p>
        </w:tc>
        <w:tc>
          <w:tcPr>
            <w:tcW w:w="720" w:type="dxa"/>
            <w:shd w:val="clear" w:color="auto" w:fill="E6E6E6"/>
            <w:noWrap/>
          </w:tcPr>
          <w:p w14:paraId="485B67B8" w14:textId="77777777" w:rsidR="008D0E3F" w:rsidRDefault="007471AD">
            <w:pPr>
              <w:pStyle w:val="TableHead"/>
            </w:pPr>
            <w:r>
              <w:t>Card.</w:t>
            </w:r>
          </w:p>
        </w:tc>
        <w:tc>
          <w:tcPr>
            <w:tcW w:w="1152" w:type="dxa"/>
            <w:shd w:val="clear" w:color="auto" w:fill="E6E6E6"/>
            <w:noWrap/>
          </w:tcPr>
          <w:p w14:paraId="75A6D9B4" w14:textId="77777777" w:rsidR="008D0E3F" w:rsidRDefault="007471AD">
            <w:pPr>
              <w:pStyle w:val="TableHead"/>
            </w:pPr>
            <w:r>
              <w:t>Verb</w:t>
            </w:r>
          </w:p>
        </w:tc>
        <w:tc>
          <w:tcPr>
            <w:tcW w:w="864" w:type="dxa"/>
            <w:shd w:val="clear" w:color="auto" w:fill="E6E6E6"/>
            <w:noWrap/>
          </w:tcPr>
          <w:p w14:paraId="1CFACE39" w14:textId="77777777" w:rsidR="008D0E3F" w:rsidRDefault="007471AD">
            <w:pPr>
              <w:pStyle w:val="TableHead"/>
            </w:pPr>
            <w:r>
              <w:t>Data Type</w:t>
            </w:r>
          </w:p>
        </w:tc>
        <w:tc>
          <w:tcPr>
            <w:tcW w:w="864" w:type="dxa"/>
            <w:shd w:val="clear" w:color="auto" w:fill="E6E6E6"/>
            <w:noWrap/>
          </w:tcPr>
          <w:p w14:paraId="5CC60FB0" w14:textId="77777777" w:rsidR="008D0E3F" w:rsidRDefault="007471AD">
            <w:pPr>
              <w:pStyle w:val="TableHead"/>
            </w:pPr>
            <w:r>
              <w:t>CONF#</w:t>
            </w:r>
          </w:p>
        </w:tc>
        <w:tc>
          <w:tcPr>
            <w:tcW w:w="864" w:type="dxa"/>
            <w:shd w:val="clear" w:color="auto" w:fill="E6E6E6"/>
            <w:noWrap/>
          </w:tcPr>
          <w:p w14:paraId="3554A882" w14:textId="77777777" w:rsidR="008D0E3F" w:rsidRDefault="007471AD">
            <w:pPr>
              <w:pStyle w:val="TableHead"/>
            </w:pPr>
            <w:r>
              <w:t>Value</w:t>
            </w:r>
          </w:p>
        </w:tc>
      </w:tr>
      <w:tr w:rsidR="008D0E3F" w14:paraId="07D737EF" w14:textId="77777777">
        <w:trPr>
          <w:jc w:val="center"/>
        </w:trPr>
        <w:tc>
          <w:tcPr>
            <w:tcW w:w="10160" w:type="dxa"/>
            <w:gridSpan w:val="6"/>
          </w:tcPr>
          <w:p w14:paraId="76AA8C59" w14:textId="77777777" w:rsidR="008D0E3F" w:rsidRDefault="007471AD">
            <w:pPr>
              <w:pStyle w:val="TableText"/>
            </w:pPr>
            <w:r>
              <w:t>observation (identifier: urn:hl7ii:2.16.840.1.113883.10.20.22.4.305:2019-06-21)</w:t>
            </w:r>
          </w:p>
        </w:tc>
      </w:tr>
      <w:tr w:rsidR="008D0E3F" w14:paraId="342CFC43" w14:textId="77777777">
        <w:trPr>
          <w:jc w:val="center"/>
        </w:trPr>
        <w:tc>
          <w:tcPr>
            <w:tcW w:w="3345" w:type="dxa"/>
          </w:tcPr>
          <w:p w14:paraId="66897A34" w14:textId="77777777" w:rsidR="008D0E3F" w:rsidRDefault="007471AD">
            <w:pPr>
              <w:pStyle w:val="TableText"/>
            </w:pPr>
            <w:r>
              <w:tab/>
              <w:t>templateId</w:t>
            </w:r>
          </w:p>
        </w:tc>
        <w:tc>
          <w:tcPr>
            <w:tcW w:w="720" w:type="dxa"/>
          </w:tcPr>
          <w:p w14:paraId="43220770" w14:textId="77777777" w:rsidR="008D0E3F" w:rsidRDefault="007471AD">
            <w:pPr>
              <w:pStyle w:val="TableText"/>
            </w:pPr>
            <w:r>
              <w:t>1..1</w:t>
            </w:r>
          </w:p>
        </w:tc>
        <w:tc>
          <w:tcPr>
            <w:tcW w:w="1152" w:type="dxa"/>
          </w:tcPr>
          <w:p w14:paraId="0B8438C5" w14:textId="77777777" w:rsidR="008D0E3F" w:rsidRDefault="007471AD">
            <w:pPr>
              <w:pStyle w:val="TableText"/>
            </w:pPr>
            <w:r>
              <w:t>SHALL</w:t>
            </w:r>
          </w:p>
        </w:tc>
        <w:tc>
          <w:tcPr>
            <w:tcW w:w="864" w:type="dxa"/>
          </w:tcPr>
          <w:p w14:paraId="6A829250" w14:textId="77777777" w:rsidR="008D0E3F" w:rsidRDefault="008D0E3F">
            <w:pPr>
              <w:pStyle w:val="TableText"/>
            </w:pPr>
          </w:p>
        </w:tc>
        <w:tc>
          <w:tcPr>
            <w:tcW w:w="1104" w:type="dxa"/>
          </w:tcPr>
          <w:p w14:paraId="2E340279" w14:textId="08A28647" w:rsidR="008D0E3F" w:rsidRDefault="000D227F">
            <w:pPr>
              <w:pStyle w:val="TableText"/>
            </w:pPr>
            <w:hyperlink w:anchor="C_4437-3502">
              <w:r w:rsidR="007471AD">
                <w:rPr>
                  <w:rStyle w:val="HyperlinkText9pt"/>
                </w:rPr>
                <w:t>4437-3502</w:t>
              </w:r>
            </w:hyperlink>
          </w:p>
        </w:tc>
        <w:tc>
          <w:tcPr>
            <w:tcW w:w="2975" w:type="dxa"/>
          </w:tcPr>
          <w:p w14:paraId="1C4F95A8" w14:textId="77777777" w:rsidR="008D0E3F" w:rsidRDefault="008D0E3F">
            <w:pPr>
              <w:pStyle w:val="TableText"/>
            </w:pPr>
          </w:p>
        </w:tc>
      </w:tr>
      <w:tr w:rsidR="008D0E3F" w14:paraId="00158C59" w14:textId="77777777">
        <w:trPr>
          <w:jc w:val="center"/>
        </w:trPr>
        <w:tc>
          <w:tcPr>
            <w:tcW w:w="3345" w:type="dxa"/>
          </w:tcPr>
          <w:p w14:paraId="3CD672F4" w14:textId="77777777" w:rsidR="008D0E3F" w:rsidRDefault="007471AD">
            <w:pPr>
              <w:pStyle w:val="TableText"/>
            </w:pPr>
            <w:r>
              <w:tab/>
            </w:r>
            <w:r>
              <w:tab/>
              <w:t>@root</w:t>
            </w:r>
          </w:p>
        </w:tc>
        <w:tc>
          <w:tcPr>
            <w:tcW w:w="720" w:type="dxa"/>
          </w:tcPr>
          <w:p w14:paraId="0A04C19A" w14:textId="77777777" w:rsidR="008D0E3F" w:rsidRDefault="007471AD">
            <w:pPr>
              <w:pStyle w:val="TableText"/>
            </w:pPr>
            <w:r>
              <w:t>1..1</w:t>
            </w:r>
          </w:p>
        </w:tc>
        <w:tc>
          <w:tcPr>
            <w:tcW w:w="1152" w:type="dxa"/>
          </w:tcPr>
          <w:p w14:paraId="7383E4F1" w14:textId="77777777" w:rsidR="008D0E3F" w:rsidRDefault="007471AD">
            <w:pPr>
              <w:pStyle w:val="TableText"/>
            </w:pPr>
            <w:r>
              <w:t>SHALL</w:t>
            </w:r>
          </w:p>
        </w:tc>
        <w:tc>
          <w:tcPr>
            <w:tcW w:w="864" w:type="dxa"/>
          </w:tcPr>
          <w:p w14:paraId="25F2F401" w14:textId="77777777" w:rsidR="008D0E3F" w:rsidRDefault="008D0E3F">
            <w:pPr>
              <w:pStyle w:val="TableText"/>
            </w:pPr>
          </w:p>
        </w:tc>
        <w:tc>
          <w:tcPr>
            <w:tcW w:w="1104" w:type="dxa"/>
          </w:tcPr>
          <w:p w14:paraId="748786FA" w14:textId="5E05F648" w:rsidR="008D0E3F" w:rsidRDefault="000D227F">
            <w:pPr>
              <w:pStyle w:val="TableText"/>
            </w:pPr>
            <w:hyperlink w:anchor="C_4437-3505">
              <w:r w:rsidR="007471AD">
                <w:rPr>
                  <w:rStyle w:val="HyperlinkText9pt"/>
                </w:rPr>
                <w:t>4437-3505</w:t>
              </w:r>
            </w:hyperlink>
          </w:p>
        </w:tc>
        <w:tc>
          <w:tcPr>
            <w:tcW w:w="2975" w:type="dxa"/>
          </w:tcPr>
          <w:p w14:paraId="0E522301" w14:textId="77777777" w:rsidR="008D0E3F" w:rsidRDefault="007471AD">
            <w:pPr>
              <w:pStyle w:val="TableText"/>
            </w:pPr>
            <w:r>
              <w:t>2.16.840.1.113883.10.20.22.4.305</w:t>
            </w:r>
          </w:p>
        </w:tc>
      </w:tr>
      <w:tr w:rsidR="008D0E3F" w14:paraId="7C9414D0" w14:textId="77777777">
        <w:trPr>
          <w:jc w:val="center"/>
        </w:trPr>
        <w:tc>
          <w:tcPr>
            <w:tcW w:w="3345" w:type="dxa"/>
          </w:tcPr>
          <w:p w14:paraId="55B5E189" w14:textId="77777777" w:rsidR="008D0E3F" w:rsidRDefault="007471AD">
            <w:pPr>
              <w:pStyle w:val="TableText"/>
            </w:pPr>
            <w:r>
              <w:tab/>
            </w:r>
            <w:r>
              <w:tab/>
              <w:t>@extension</w:t>
            </w:r>
          </w:p>
        </w:tc>
        <w:tc>
          <w:tcPr>
            <w:tcW w:w="720" w:type="dxa"/>
          </w:tcPr>
          <w:p w14:paraId="3D9A2F3F" w14:textId="77777777" w:rsidR="008D0E3F" w:rsidRDefault="007471AD">
            <w:pPr>
              <w:pStyle w:val="TableText"/>
            </w:pPr>
            <w:r>
              <w:t>1..1</w:t>
            </w:r>
          </w:p>
        </w:tc>
        <w:tc>
          <w:tcPr>
            <w:tcW w:w="1152" w:type="dxa"/>
          </w:tcPr>
          <w:p w14:paraId="5F134945" w14:textId="77777777" w:rsidR="008D0E3F" w:rsidRDefault="007471AD">
            <w:pPr>
              <w:pStyle w:val="TableText"/>
            </w:pPr>
            <w:r>
              <w:t>SHALL</w:t>
            </w:r>
          </w:p>
        </w:tc>
        <w:tc>
          <w:tcPr>
            <w:tcW w:w="864" w:type="dxa"/>
          </w:tcPr>
          <w:p w14:paraId="01EEBD8D" w14:textId="77777777" w:rsidR="008D0E3F" w:rsidRDefault="008D0E3F">
            <w:pPr>
              <w:pStyle w:val="TableText"/>
            </w:pPr>
          </w:p>
        </w:tc>
        <w:tc>
          <w:tcPr>
            <w:tcW w:w="1104" w:type="dxa"/>
          </w:tcPr>
          <w:p w14:paraId="3EEA89C3" w14:textId="25C6139B" w:rsidR="008D0E3F" w:rsidRDefault="000D227F">
            <w:pPr>
              <w:pStyle w:val="TableText"/>
            </w:pPr>
            <w:hyperlink w:anchor="C_4437-3506">
              <w:r w:rsidR="007471AD">
                <w:rPr>
                  <w:rStyle w:val="HyperlinkText9pt"/>
                </w:rPr>
                <w:t>4437-3506</w:t>
              </w:r>
            </w:hyperlink>
          </w:p>
        </w:tc>
        <w:tc>
          <w:tcPr>
            <w:tcW w:w="2975" w:type="dxa"/>
          </w:tcPr>
          <w:p w14:paraId="46B3D8E1" w14:textId="77777777" w:rsidR="008D0E3F" w:rsidRDefault="007471AD">
            <w:pPr>
              <w:pStyle w:val="TableText"/>
            </w:pPr>
            <w:r>
              <w:t>2019-06-21</w:t>
            </w:r>
          </w:p>
        </w:tc>
      </w:tr>
      <w:tr w:rsidR="008D0E3F" w14:paraId="3A38F516" w14:textId="77777777">
        <w:trPr>
          <w:jc w:val="center"/>
        </w:trPr>
        <w:tc>
          <w:tcPr>
            <w:tcW w:w="3345" w:type="dxa"/>
          </w:tcPr>
          <w:p w14:paraId="57EF710A" w14:textId="77777777" w:rsidR="008D0E3F" w:rsidRDefault="007471AD">
            <w:pPr>
              <w:pStyle w:val="TableText"/>
            </w:pPr>
            <w:r>
              <w:tab/>
              <w:t>code</w:t>
            </w:r>
          </w:p>
        </w:tc>
        <w:tc>
          <w:tcPr>
            <w:tcW w:w="720" w:type="dxa"/>
          </w:tcPr>
          <w:p w14:paraId="17D061AE" w14:textId="77777777" w:rsidR="008D0E3F" w:rsidRDefault="007471AD">
            <w:pPr>
              <w:pStyle w:val="TableText"/>
            </w:pPr>
            <w:r>
              <w:t>1..1</w:t>
            </w:r>
          </w:p>
        </w:tc>
        <w:tc>
          <w:tcPr>
            <w:tcW w:w="1152" w:type="dxa"/>
          </w:tcPr>
          <w:p w14:paraId="304009E8" w14:textId="77777777" w:rsidR="008D0E3F" w:rsidRDefault="007471AD">
            <w:pPr>
              <w:pStyle w:val="TableText"/>
            </w:pPr>
            <w:r>
              <w:t>SHALL</w:t>
            </w:r>
          </w:p>
        </w:tc>
        <w:tc>
          <w:tcPr>
            <w:tcW w:w="864" w:type="dxa"/>
          </w:tcPr>
          <w:p w14:paraId="23C8DDE1" w14:textId="77777777" w:rsidR="008D0E3F" w:rsidRDefault="008D0E3F">
            <w:pPr>
              <w:pStyle w:val="TableText"/>
            </w:pPr>
          </w:p>
        </w:tc>
        <w:tc>
          <w:tcPr>
            <w:tcW w:w="1104" w:type="dxa"/>
          </w:tcPr>
          <w:p w14:paraId="6BF4B6FC" w14:textId="3AEAE6EB" w:rsidR="008D0E3F" w:rsidRDefault="000D227F">
            <w:pPr>
              <w:pStyle w:val="TableText"/>
            </w:pPr>
            <w:hyperlink w:anchor="C_4437-3503">
              <w:r w:rsidR="007471AD">
                <w:rPr>
                  <w:rStyle w:val="HyperlinkText9pt"/>
                </w:rPr>
                <w:t>4437-3503</w:t>
              </w:r>
            </w:hyperlink>
          </w:p>
        </w:tc>
        <w:tc>
          <w:tcPr>
            <w:tcW w:w="2975" w:type="dxa"/>
          </w:tcPr>
          <w:p w14:paraId="261CCEDF" w14:textId="77777777" w:rsidR="008D0E3F" w:rsidRDefault="008D0E3F">
            <w:pPr>
              <w:pStyle w:val="TableText"/>
            </w:pPr>
          </w:p>
        </w:tc>
      </w:tr>
      <w:tr w:rsidR="008D0E3F" w14:paraId="3E529FF0" w14:textId="77777777">
        <w:trPr>
          <w:jc w:val="center"/>
        </w:trPr>
        <w:tc>
          <w:tcPr>
            <w:tcW w:w="3345" w:type="dxa"/>
          </w:tcPr>
          <w:p w14:paraId="361F300C" w14:textId="77777777" w:rsidR="008D0E3F" w:rsidRDefault="007471AD">
            <w:pPr>
              <w:pStyle w:val="TableText"/>
            </w:pPr>
            <w:r>
              <w:tab/>
            </w:r>
            <w:r>
              <w:tab/>
              <w:t>@code</w:t>
            </w:r>
          </w:p>
        </w:tc>
        <w:tc>
          <w:tcPr>
            <w:tcW w:w="720" w:type="dxa"/>
          </w:tcPr>
          <w:p w14:paraId="65831B24" w14:textId="77777777" w:rsidR="008D0E3F" w:rsidRDefault="007471AD">
            <w:pPr>
              <w:pStyle w:val="TableText"/>
            </w:pPr>
            <w:r>
              <w:t>1..1</w:t>
            </w:r>
          </w:p>
        </w:tc>
        <w:tc>
          <w:tcPr>
            <w:tcW w:w="1152" w:type="dxa"/>
          </w:tcPr>
          <w:p w14:paraId="71B52BA9" w14:textId="77777777" w:rsidR="008D0E3F" w:rsidRDefault="007471AD">
            <w:pPr>
              <w:pStyle w:val="TableText"/>
            </w:pPr>
            <w:r>
              <w:t>SHALL</w:t>
            </w:r>
          </w:p>
        </w:tc>
        <w:tc>
          <w:tcPr>
            <w:tcW w:w="864" w:type="dxa"/>
          </w:tcPr>
          <w:p w14:paraId="4E58EEB3" w14:textId="77777777" w:rsidR="008D0E3F" w:rsidRDefault="008D0E3F">
            <w:pPr>
              <w:pStyle w:val="TableText"/>
            </w:pPr>
          </w:p>
        </w:tc>
        <w:tc>
          <w:tcPr>
            <w:tcW w:w="1104" w:type="dxa"/>
          </w:tcPr>
          <w:p w14:paraId="44CA300E" w14:textId="60A99565" w:rsidR="008D0E3F" w:rsidRDefault="000D227F">
            <w:pPr>
              <w:pStyle w:val="TableText"/>
            </w:pPr>
            <w:hyperlink w:anchor="C_4437-3507">
              <w:r w:rsidR="007471AD">
                <w:rPr>
                  <w:rStyle w:val="HyperlinkText9pt"/>
                </w:rPr>
                <w:t>4437-3507</w:t>
              </w:r>
            </w:hyperlink>
          </w:p>
        </w:tc>
        <w:tc>
          <w:tcPr>
            <w:tcW w:w="2975" w:type="dxa"/>
          </w:tcPr>
          <w:p w14:paraId="1BA25990" w14:textId="77777777" w:rsidR="008D0E3F" w:rsidRDefault="007471AD">
            <w:pPr>
              <w:pStyle w:val="TableText"/>
            </w:pPr>
            <w:r>
              <w:t>urn:oid:2.16.840.1.113883.3.26.1.1 (NCI Thesaurus (NCIt)) = C160939</w:t>
            </w:r>
          </w:p>
        </w:tc>
      </w:tr>
      <w:tr w:rsidR="008D0E3F" w14:paraId="792FED24" w14:textId="77777777">
        <w:trPr>
          <w:jc w:val="center"/>
        </w:trPr>
        <w:tc>
          <w:tcPr>
            <w:tcW w:w="3345" w:type="dxa"/>
          </w:tcPr>
          <w:p w14:paraId="02CE7DA1" w14:textId="77777777" w:rsidR="008D0E3F" w:rsidRDefault="007471AD">
            <w:pPr>
              <w:pStyle w:val="TableText"/>
            </w:pPr>
            <w:r>
              <w:tab/>
            </w:r>
            <w:r>
              <w:tab/>
              <w:t>@codeSystem</w:t>
            </w:r>
          </w:p>
        </w:tc>
        <w:tc>
          <w:tcPr>
            <w:tcW w:w="720" w:type="dxa"/>
          </w:tcPr>
          <w:p w14:paraId="46B628E2" w14:textId="77777777" w:rsidR="008D0E3F" w:rsidRDefault="007471AD">
            <w:pPr>
              <w:pStyle w:val="TableText"/>
            </w:pPr>
            <w:r>
              <w:t>1..1</w:t>
            </w:r>
          </w:p>
        </w:tc>
        <w:tc>
          <w:tcPr>
            <w:tcW w:w="1152" w:type="dxa"/>
          </w:tcPr>
          <w:p w14:paraId="554B4410" w14:textId="77777777" w:rsidR="008D0E3F" w:rsidRDefault="007471AD">
            <w:pPr>
              <w:pStyle w:val="TableText"/>
            </w:pPr>
            <w:r>
              <w:t>SHALL</w:t>
            </w:r>
          </w:p>
        </w:tc>
        <w:tc>
          <w:tcPr>
            <w:tcW w:w="864" w:type="dxa"/>
          </w:tcPr>
          <w:p w14:paraId="437F021D" w14:textId="77777777" w:rsidR="008D0E3F" w:rsidRDefault="008D0E3F">
            <w:pPr>
              <w:pStyle w:val="TableText"/>
            </w:pPr>
          </w:p>
        </w:tc>
        <w:tc>
          <w:tcPr>
            <w:tcW w:w="1104" w:type="dxa"/>
          </w:tcPr>
          <w:p w14:paraId="7A80E660" w14:textId="64D51D3B" w:rsidR="008D0E3F" w:rsidRDefault="000D227F">
            <w:pPr>
              <w:pStyle w:val="TableText"/>
            </w:pPr>
            <w:hyperlink w:anchor="C_4437-3508">
              <w:r w:rsidR="007471AD">
                <w:rPr>
                  <w:rStyle w:val="HyperlinkText9pt"/>
                </w:rPr>
                <w:t>4437-3508</w:t>
              </w:r>
            </w:hyperlink>
          </w:p>
        </w:tc>
        <w:tc>
          <w:tcPr>
            <w:tcW w:w="2975" w:type="dxa"/>
          </w:tcPr>
          <w:p w14:paraId="3E12FAE5" w14:textId="77777777" w:rsidR="008D0E3F" w:rsidRDefault="007471AD">
            <w:pPr>
              <w:pStyle w:val="TableText"/>
            </w:pPr>
            <w:r>
              <w:t>2.16.840.1.113883.3.26.1.1</w:t>
            </w:r>
          </w:p>
        </w:tc>
      </w:tr>
      <w:tr w:rsidR="008D0E3F" w14:paraId="4DC6B92D" w14:textId="77777777">
        <w:trPr>
          <w:jc w:val="center"/>
        </w:trPr>
        <w:tc>
          <w:tcPr>
            <w:tcW w:w="3345" w:type="dxa"/>
          </w:tcPr>
          <w:p w14:paraId="3EA988FF" w14:textId="77777777" w:rsidR="008D0E3F" w:rsidRDefault="007471AD">
            <w:pPr>
              <w:pStyle w:val="TableText"/>
            </w:pPr>
            <w:r>
              <w:tab/>
            </w:r>
            <w:r>
              <w:tab/>
              <w:t>@codeSystemName</w:t>
            </w:r>
          </w:p>
        </w:tc>
        <w:tc>
          <w:tcPr>
            <w:tcW w:w="720" w:type="dxa"/>
          </w:tcPr>
          <w:p w14:paraId="08F96F7D" w14:textId="77777777" w:rsidR="008D0E3F" w:rsidRDefault="007471AD">
            <w:pPr>
              <w:pStyle w:val="TableText"/>
            </w:pPr>
            <w:r>
              <w:t>0..1</w:t>
            </w:r>
          </w:p>
        </w:tc>
        <w:tc>
          <w:tcPr>
            <w:tcW w:w="1152" w:type="dxa"/>
          </w:tcPr>
          <w:p w14:paraId="6436C182" w14:textId="77777777" w:rsidR="008D0E3F" w:rsidRDefault="007471AD">
            <w:pPr>
              <w:pStyle w:val="TableText"/>
            </w:pPr>
            <w:r>
              <w:t>MAY</w:t>
            </w:r>
          </w:p>
        </w:tc>
        <w:tc>
          <w:tcPr>
            <w:tcW w:w="864" w:type="dxa"/>
          </w:tcPr>
          <w:p w14:paraId="23AA93C9" w14:textId="77777777" w:rsidR="008D0E3F" w:rsidRDefault="008D0E3F">
            <w:pPr>
              <w:pStyle w:val="TableText"/>
            </w:pPr>
          </w:p>
        </w:tc>
        <w:tc>
          <w:tcPr>
            <w:tcW w:w="1104" w:type="dxa"/>
          </w:tcPr>
          <w:p w14:paraId="61F44DA6" w14:textId="5ECF3C98" w:rsidR="008D0E3F" w:rsidRDefault="000D227F">
            <w:pPr>
              <w:pStyle w:val="TableText"/>
            </w:pPr>
            <w:hyperlink w:anchor="C_4437-3509">
              <w:r w:rsidR="007471AD">
                <w:rPr>
                  <w:rStyle w:val="HyperlinkText9pt"/>
                </w:rPr>
                <w:t>4437-3509</w:t>
              </w:r>
            </w:hyperlink>
          </w:p>
        </w:tc>
        <w:tc>
          <w:tcPr>
            <w:tcW w:w="2975" w:type="dxa"/>
          </w:tcPr>
          <w:p w14:paraId="7453CC04" w14:textId="77777777" w:rsidR="008D0E3F" w:rsidRDefault="007471AD">
            <w:pPr>
              <w:pStyle w:val="TableText"/>
            </w:pPr>
            <w:r>
              <w:t>NCI Thesaurus</w:t>
            </w:r>
          </w:p>
        </w:tc>
      </w:tr>
      <w:tr w:rsidR="008D0E3F" w14:paraId="07562BE3" w14:textId="77777777">
        <w:trPr>
          <w:jc w:val="center"/>
        </w:trPr>
        <w:tc>
          <w:tcPr>
            <w:tcW w:w="3345" w:type="dxa"/>
          </w:tcPr>
          <w:p w14:paraId="5BBAD9C6" w14:textId="77777777" w:rsidR="008D0E3F" w:rsidRDefault="007471AD">
            <w:pPr>
              <w:pStyle w:val="TableText"/>
            </w:pPr>
            <w:r>
              <w:tab/>
            </w:r>
            <w:r>
              <w:tab/>
              <w:t>@displayName</w:t>
            </w:r>
          </w:p>
        </w:tc>
        <w:tc>
          <w:tcPr>
            <w:tcW w:w="720" w:type="dxa"/>
          </w:tcPr>
          <w:p w14:paraId="2A416662" w14:textId="77777777" w:rsidR="008D0E3F" w:rsidRDefault="007471AD">
            <w:pPr>
              <w:pStyle w:val="TableText"/>
            </w:pPr>
            <w:r>
              <w:t>0..1</w:t>
            </w:r>
          </w:p>
        </w:tc>
        <w:tc>
          <w:tcPr>
            <w:tcW w:w="1152" w:type="dxa"/>
          </w:tcPr>
          <w:p w14:paraId="2A019532" w14:textId="77777777" w:rsidR="008D0E3F" w:rsidRDefault="007471AD">
            <w:pPr>
              <w:pStyle w:val="TableText"/>
            </w:pPr>
            <w:r>
              <w:t>MAY</w:t>
            </w:r>
          </w:p>
        </w:tc>
        <w:tc>
          <w:tcPr>
            <w:tcW w:w="864" w:type="dxa"/>
          </w:tcPr>
          <w:p w14:paraId="19C55F9B" w14:textId="77777777" w:rsidR="008D0E3F" w:rsidRDefault="008D0E3F">
            <w:pPr>
              <w:pStyle w:val="TableText"/>
            </w:pPr>
          </w:p>
        </w:tc>
        <w:tc>
          <w:tcPr>
            <w:tcW w:w="1104" w:type="dxa"/>
          </w:tcPr>
          <w:p w14:paraId="43F178E0" w14:textId="4F547D18" w:rsidR="008D0E3F" w:rsidRDefault="000D227F">
            <w:pPr>
              <w:pStyle w:val="TableText"/>
            </w:pPr>
            <w:hyperlink w:anchor="C_4437-3510">
              <w:r w:rsidR="007471AD">
                <w:rPr>
                  <w:rStyle w:val="HyperlinkText9pt"/>
                </w:rPr>
                <w:t>4437-3510</w:t>
              </w:r>
            </w:hyperlink>
          </w:p>
        </w:tc>
        <w:tc>
          <w:tcPr>
            <w:tcW w:w="2975" w:type="dxa"/>
          </w:tcPr>
          <w:p w14:paraId="21B712BA" w14:textId="77777777" w:rsidR="008D0E3F" w:rsidRDefault="007471AD">
            <w:pPr>
              <w:pStyle w:val="TableText"/>
            </w:pPr>
            <w:r>
              <w:t>Implantable Device Status</w:t>
            </w:r>
          </w:p>
        </w:tc>
      </w:tr>
      <w:tr w:rsidR="008D0E3F" w14:paraId="0717022B" w14:textId="77777777">
        <w:trPr>
          <w:jc w:val="center"/>
        </w:trPr>
        <w:tc>
          <w:tcPr>
            <w:tcW w:w="3345" w:type="dxa"/>
          </w:tcPr>
          <w:p w14:paraId="0FDE4D6E" w14:textId="77777777" w:rsidR="008D0E3F" w:rsidRDefault="007471AD">
            <w:pPr>
              <w:pStyle w:val="TableText"/>
            </w:pPr>
            <w:r>
              <w:tab/>
              <w:t>value</w:t>
            </w:r>
          </w:p>
        </w:tc>
        <w:tc>
          <w:tcPr>
            <w:tcW w:w="720" w:type="dxa"/>
          </w:tcPr>
          <w:p w14:paraId="5E4D1DA5" w14:textId="77777777" w:rsidR="008D0E3F" w:rsidRDefault="007471AD">
            <w:pPr>
              <w:pStyle w:val="TableText"/>
            </w:pPr>
            <w:r>
              <w:t>1..1</w:t>
            </w:r>
          </w:p>
        </w:tc>
        <w:tc>
          <w:tcPr>
            <w:tcW w:w="1152" w:type="dxa"/>
          </w:tcPr>
          <w:p w14:paraId="4F7734FB" w14:textId="77777777" w:rsidR="008D0E3F" w:rsidRDefault="007471AD">
            <w:pPr>
              <w:pStyle w:val="TableText"/>
            </w:pPr>
            <w:r>
              <w:t>SHALL</w:t>
            </w:r>
          </w:p>
        </w:tc>
        <w:tc>
          <w:tcPr>
            <w:tcW w:w="864" w:type="dxa"/>
          </w:tcPr>
          <w:p w14:paraId="2B386C8F" w14:textId="77777777" w:rsidR="008D0E3F" w:rsidRDefault="007471AD">
            <w:pPr>
              <w:pStyle w:val="TableText"/>
            </w:pPr>
            <w:r>
              <w:t>CD</w:t>
            </w:r>
          </w:p>
        </w:tc>
        <w:tc>
          <w:tcPr>
            <w:tcW w:w="1104" w:type="dxa"/>
          </w:tcPr>
          <w:p w14:paraId="2EA96897" w14:textId="774FCE71" w:rsidR="008D0E3F" w:rsidRDefault="000D227F">
            <w:pPr>
              <w:pStyle w:val="TableText"/>
            </w:pPr>
            <w:hyperlink w:anchor="C_4437-3504">
              <w:r w:rsidR="007471AD">
                <w:rPr>
                  <w:rStyle w:val="HyperlinkText9pt"/>
                </w:rPr>
                <w:t>4437-3504</w:t>
              </w:r>
            </w:hyperlink>
          </w:p>
        </w:tc>
        <w:tc>
          <w:tcPr>
            <w:tcW w:w="2975" w:type="dxa"/>
          </w:tcPr>
          <w:p w14:paraId="341E3D00" w14:textId="77777777" w:rsidR="008D0E3F" w:rsidRDefault="007471AD">
            <w:pPr>
              <w:pStyle w:val="TableText"/>
            </w:pPr>
            <w:r>
              <w:t>urn:oid:2.16.840.1.113762.1.4.1021.48 (Implantable Device Status)</w:t>
            </w:r>
          </w:p>
        </w:tc>
      </w:tr>
      <w:tr w:rsidR="008D0E3F" w14:paraId="3FA6ADBC" w14:textId="77777777">
        <w:trPr>
          <w:jc w:val="center"/>
        </w:trPr>
        <w:tc>
          <w:tcPr>
            <w:tcW w:w="3345" w:type="dxa"/>
          </w:tcPr>
          <w:p w14:paraId="18BAE4F2" w14:textId="77777777" w:rsidR="008D0E3F" w:rsidRDefault="007471AD">
            <w:pPr>
              <w:pStyle w:val="TableText"/>
            </w:pPr>
            <w:r>
              <w:tab/>
            </w:r>
            <w:r>
              <w:tab/>
              <w:t>@code</w:t>
            </w:r>
          </w:p>
        </w:tc>
        <w:tc>
          <w:tcPr>
            <w:tcW w:w="720" w:type="dxa"/>
          </w:tcPr>
          <w:p w14:paraId="54EDC9AA" w14:textId="77777777" w:rsidR="008D0E3F" w:rsidRDefault="007471AD">
            <w:pPr>
              <w:pStyle w:val="TableText"/>
            </w:pPr>
            <w:r>
              <w:t>1..1</w:t>
            </w:r>
          </w:p>
        </w:tc>
        <w:tc>
          <w:tcPr>
            <w:tcW w:w="1152" w:type="dxa"/>
          </w:tcPr>
          <w:p w14:paraId="415E6FFA" w14:textId="77777777" w:rsidR="008D0E3F" w:rsidRDefault="007471AD">
            <w:pPr>
              <w:pStyle w:val="TableText"/>
            </w:pPr>
            <w:r>
              <w:t>SHALL</w:t>
            </w:r>
          </w:p>
        </w:tc>
        <w:tc>
          <w:tcPr>
            <w:tcW w:w="864" w:type="dxa"/>
          </w:tcPr>
          <w:p w14:paraId="5EFA8EE7" w14:textId="77777777" w:rsidR="008D0E3F" w:rsidRDefault="008D0E3F">
            <w:pPr>
              <w:pStyle w:val="TableText"/>
            </w:pPr>
          </w:p>
        </w:tc>
        <w:tc>
          <w:tcPr>
            <w:tcW w:w="1104" w:type="dxa"/>
          </w:tcPr>
          <w:p w14:paraId="4D491FE4" w14:textId="4BAFC541" w:rsidR="008D0E3F" w:rsidRDefault="000D227F">
            <w:pPr>
              <w:pStyle w:val="TableText"/>
            </w:pPr>
            <w:hyperlink w:anchor="C_4437-3511">
              <w:r w:rsidR="007471AD">
                <w:rPr>
                  <w:rStyle w:val="HyperlinkText9pt"/>
                </w:rPr>
                <w:t>4437-3511</w:t>
              </w:r>
            </w:hyperlink>
          </w:p>
        </w:tc>
        <w:tc>
          <w:tcPr>
            <w:tcW w:w="2975" w:type="dxa"/>
          </w:tcPr>
          <w:p w14:paraId="09593DDB" w14:textId="77777777" w:rsidR="008D0E3F" w:rsidRDefault="008D0E3F">
            <w:pPr>
              <w:pStyle w:val="TableText"/>
            </w:pPr>
          </w:p>
        </w:tc>
      </w:tr>
      <w:tr w:rsidR="008D0E3F" w14:paraId="52335ED2" w14:textId="77777777">
        <w:trPr>
          <w:jc w:val="center"/>
        </w:trPr>
        <w:tc>
          <w:tcPr>
            <w:tcW w:w="3345" w:type="dxa"/>
          </w:tcPr>
          <w:p w14:paraId="7863E175" w14:textId="77777777" w:rsidR="008D0E3F" w:rsidRDefault="007471AD">
            <w:pPr>
              <w:pStyle w:val="TableText"/>
            </w:pPr>
            <w:r>
              <w:tab/>
            </w:r>
            <w:r>
              <w:tab/>
              <w:t>@codeSystem</w:t>
            </w:r>
          </w:p>
        </w:tc>
        <w:tc>
          <w:tcPr>
            <w:tcW w:w="720" w:type="dxa"/>
          </w:tcPr>
          <w:p w14:paraId="2ACD2F61" w14:textId="77777777" w:rsidR="008D0E3F" w:rsidRDefault="007471AD">
            <w:pPr>
              <w:pStyle w:val="TableText"/>
            </w:pPr>
            <w:r>
              <w:t>1..1</w:t>
            </w:r>
          </w:p>
        </w:tc>
        <w:tc>
          <w:tcPr>
            <w:tcW w:w="1152" w:type="dxa"/>
          </w:tcPr>
          <w:p w14:paraId="1C9F690B" w14:textId="77777777" w:rsidR="008D0E3F" w:rsidRDefault="007471AD">
            <w:pPr>
              <w:pStyle w:val="TableText"/>
            </w:pPr>
            <w:r>
              <w:t>SHALL</w:t>
            </w:r>
          </w:p>
        </w:tc>
        <w:tc>
          <w:tcPr>
            <w:tcW w:w="864" w:type="dxa"/>
          </w:tcPr>
          <w:p w14:paraId="2A8D8571" w14:textId="77777777" w:rsidR="008D0E3F" w:rsidRDefault="008D0E3F">
            <w:pPr>
              <w:pStyle w:val="TableText"/>
            </w:pPr>
          </w:p>
        </w:tc>
        <w:tc>
          <w:tcPr>
            <w:tcW w:w="1104" w:type="dxa"/>
          </w:tcPr>
          <w:p w14:paraId="12450D9B" w14:textId="312F205C" w:rsidR="008D0E3F" w:rsidRDefault="000D227F">
            <w:pPr>
              <w:pStyle w:val="TableText"/>
            </w:pPr>
            <w:hyperlink w:anchor="C_4437-3512">
              <w:r w:rsidR="007471AD">
                <w:rPr>
                  <w:rStyle w:val="HyperlinkText9pt"/>
                </w:rPr>
                <w:t>4437-3512</w:t>
              </w:r>
            </w:hyperlink>
          </w:p>
        </w:tc>
        <w:tc>
          <w:tcPr>
            <w:tcW w:w="2975" w:type="dxa"/>
          </w:tcPr>
          <w:p w14:paraId="7E27A6B5" w14:textId="77777777" w:rsidR="008D0E3F" w:rsidRDefault="008D0E3F">
            <w:pPr>
              <w:pStyle w:val="TableText"/>
            </w:pPr>
          </w:p>
        </w:tc>
      </w:tr>
    </w:tbl>
    <w:p w14:paraId="17C97BE1" w14:textId="77777777" w:rsidR="008D0E3F" w:rsidRDefault="008D0E3F">
      <w:pPr>
        <w:pStyle w:val="BodyText"/>
      </w:pPr>
    </w:p>
    <w:p w14:paraId="27A21532" w14:textId="77777777" w:rsidR="008D0E3F" w:rsidRDefault="007471AD">
      <w:pPr>
        <w:numPr>
          <w:ilvl w:val="0"/>
          <w:numId w:val="17"/>
        </w:numPr>
      </w:pPr>
      <w:r>
        <w:rPr>
          <w:rStyle w:val="keyword"/>
        </w:rPr>
        <w:t>SHALL</w:t>
      </w:r>
      <w:r>
        <w:t xml:space="preserve"> contain exactly one [</w:t>
      </w:r>
      <w:proofErr w:type="gramStart"/>
      <w:r>
        <w:t>1..</w:t>
      </w:r>
      <w:proofErr w:type="gramEnd"/>
      <w:r>
        <w:t xml:space="preserve">1] </w:t>
      </w:r>
      <w:proofErr w:type="spellStart"/>
      <w:r>
        <w:rPr>
          <w:rStyle w:val="XMLnameBold"/>
        </w:rPr>
        <w:t>templateId</w:t>
      </w:r>
      <w:bookmarkStart w:id="506" w:name="C_4437-3502"/>
      <w:proofErr w:type="spellEnd"/>
      <w:r>
        <w:t xml:space="preserve"> (CONF:4437-3502)</w:t>
      </w:r>
      <w:bookmarkEnd w:id="506"/>
      <w:r>
        <w:t>.</w:t>
      </w:r>
    </w:p>
    <w:p w14:paraId="1013EA52" w14:textId="77777777" w:rsidR="008D0E3F" w:rsidRDefault="007471AD">
      <w:pPr>
        <w:numPr>
          <w:ilvl w:val="1"/>
          <w:numId w:val="17"/>
        </w:numPr>
      </w:pPr>
      <w:r>
        <w:t xml:space="preserve">This </w:t>
      </w:r>
      <w:proofErr w:type="spellStart"/>
      <w:r>
        <w:t>templateId</w:t>
      </w:r>
      <w:proofErr w:type="spellEnd"/>
      <w:r>
        <w:t xml:space="preserve"> </w:t>
      </w:r>
      <w:r>
        <w:rPr>
          <w:rStyle w:val="keyword"/>
        </w:rPr>
        <w:t>SHALL</w:t>
      </w:r>
      <w:r>
        <w:t xml:space="preserve"> contain exactly one [</w:t>
      </w:r>
      <w:proofErr w:type="gramStart"/>
      <w:r>
        <w:t>1..</w:t>
      </w:r>
      <w:proofErr w:type="gramEnd"/>
      <w:r>
        <w:t xml:space="preserve">1] </w:t>
      </w:r>
      <w:r>
        <w:rPr>
          <w:rStyle w:val="XMLnameBold"/>
        </w:rPr>
        <w:t>@root</w:t>
      </w:r>
      <w:r>
        <w:t>=</w:t>
      </w:r>
      <w:r>
        <w:rPr>
          <w:rStyle w:val="XMLname"/>
        </w:rPr>
        <w:t>"2.16.840.1.113883.10.20.22.4.305"</w:t>
      </w:r>
      <w:bookmarkStart w:id="507" w:name="C_4437-3505"/>
      <w:r>
        <w:t xml:space="preserve"> (CONF:4437-3505)</w:t>
      </w:r>
      <w:bookmarkEnd w:id="507"/>
      <w:r>
        <w:t>.</w:t>
      </w:r>
      <w:r>
        <w:br/>
        <w:t xml:space="preserve">Note: template </w:t>
      </w:r>
      <w:proofErr w:type="spellStart"/>
      <w:r>
        <w:t>oid</w:t>
      </w:r>
      <w:proofErr w:type="spellEnd"/>
    </w:p>
    <w:p w14:paraId="67110662" w14:textId="77777777" w:rsidR="008D0E3F" w:rsidRDefault="007471AD">
      <w:pPr>
        <w:pStyle w:val="BodyText"/>
        <w:spacing w:before="120"/>
      </w:pPr>
      <w:r>
        <w:t>Revision from "2018-05-01".</w:t>
      </w:r>
    </w:p>
    <w:p w14:paraId="132EB918" w14:textId="77777777" w:rsidR="008D0E3F" w:rsidRDefault="007471AD">
      <w:pPr>
        <w:numPr>
          <w:ilvl w:val="1"/>
          <w:numId w:val="17"/>
        </w:numPr>
      </w:pPr>
      <w:r>
        <w:t xml:space="preserve">This </w:t>
      </w:r>
      <w:proofErr w:type="spellStart"/>
      <w:r>
        <w:t>templateId</w:t>
      </w:r>
      <w:proofErr w:type="spellEnd"/>
      <w:r>
        <w:t xml:space="preserve"> </w:t>
      </w:r>
      <w:r>
        <w:rPr>
          <w:rStyle w:val="keyword"/>
        </w:rPr>
        <w:t>SHALL</w:t>
      </w:r>
      <w:r>
        <w:t xml:space="preserve"> contain exactly one [</w:t>
      </w:r>
      <w:proofErr w:type="gramStart"/>
      <w:r>
        <w:t>1..</w:t>
      </w:r>
      <w:proofErr w:type="gramEnd"/>
      <w:r>
        <w:t xml:space="preserve">1] </w:t>
      </w:r>
      <w:r>
        <w:rPr>
          <w:rStyle w:val="XMLnameBold"/>
        </w:rPr>
        <w:t>@extension</w:t>
      </w:r>
      <w:r>
        <w:t>=</w:t>
      </w:r>
      <w:r>
        <w:rPr>
          <w:rStyle w:val="XMLname"/>
        </w:rPr>
        <w:t>"2019-06-21"</w:t>
      </w:r>
      <w:bookmarkStart w:id="508" w:name="C_4437-3506"/>
      <w:r>
        <w:t xml:space="preserve"> (CONF:4437-3506)</w:t>
      </w:r>
      <w:bookmarkEnd w:id="508"/>
      <w:r>
        <w:t>.</w:t>
      </w:r>
    </w:p>
    <w:p w14:paraId="027F78E2" w14:textId="77777777" w:rsidR="008D0E3F" w:rsidRDefault="007471AD">
      <w:pPr>
        <w:numPr>
          <w:ilvl w:val="0"/>
          <w:numId w:val="17"/>
        </w:numPr>
      </w:pPr>
      <w:r>
        <w:rPr>
          <w:rStyle w:val="keyword"/>
        </w:rPr>
        <w:t>SHALL</w:t>
      </w:r>
      <w:r>
        <w:t xml:space="preserve"> contain exactly one [</w:t>
      </w:r>
      <w:proofErr w:type="gramStart"/>
      <w:r>
        <w:t>1..</w:t>
      </w:r>
      <w:proofErr w:type="gramEnd"/>
      <w:r>
        <w:t xml:space="preserve">1] </w:t>
      </w:r>
      <w:r>
        <w:rPr>
          <w:rStyle w:val="XMLnameBold"/>
        </w:rPr>
        <w:t>code</w:t>
      </w:r>
      <w:bookmarkStart w:id="509" w:name="C_4437-3503"/>
      <w:r>
        <w:t xml:space="preserve"> (CONF:4437-3503)</w:t>
      </w:r>
      <w:bookmarkEnd w:id="509"/>
      <w:r>
        <w:t>.</w:t>
      </w:r>
      <w:r>
        <w:br/>
        <w:t>Note: Code for "Implantable Device Status"</w:t>
      </w:r>
    </w:p>
    <w:p w14:paraId="6F4D1B30" w14:textId="77777777" w:rsidR="008D0E3F" w:rsidRDefault="007471AD">
      <w:pPr>
        <w:pStyle w:val="BodyText"/>
        <w:spacing w:before="120"/>
      </w:pPr>
      <w:r>
        <w:t xml:space="preserve">Code used to specify the </w:t>
      </w:r>
      <w:r>
        <w:rPr>
          <w:b/>
        </w:rPr>
        <w:t>Implantable Device Status</w:t>
      </w:r>
      <w:r>
        <w:t>.</w:t>
      </w:r>
    </w:p>
    <w:p w14:paraId="7C18FD44" w14:textId="77777777" w:rsidR="008D0E3F" w:rsidRDefault="007471AD">
      <w:pPr>
        <w:numPr>
          <w:ilvl w:val="1"/>
          <w:numId w:val="17"/>
        </w:numPr>
      </w:pPr>
      <w:r>
        <w:t xml:space="preserve">This code </w:t>
      </w:r>
      <w:r>
        <w:rPr>
          <w:rStyle w:val="keyword"/>
        </w:rPr>
        <w:t>SHALL</w:t>
      </w:r>
      <w:r>
        <w:t xml:space="preserve"> contain exactly one [</w:t>
      </w:r>
      <w:proofErr w:type="gramStart"/>
      <w:r>
        <w:t>1..</w:t>
      </w:r>
      <w:proofErr w:type="gramEnd"/>
      <w:r>
        <w:t xml:space="preserve">1] </w:t>
      </w:r>
      <w:r>
        <w:rPr>
          <w:rStyle w:val="XMLnameBold"/>
        </w:rPr>
        <w:t>@code</w:t>
      </w:r>
      <w:r>
        <w:t>=</w:t>
      </w:r>
      <w:r>
        <w:rPr>
          <w:rStyle w:val="XMLname"/>
        </w:rPr>
        <w:t>"C160939"</w:t>
      </w:r>
      <w:r>
        <w:t xml:space="preserve"> Implantable Device Status (</w:t>
      </w:r>
      <w:proofErr w:type="spellStart"/>
      <w:r>
        <w:t>CodeSystem</w:t>
      </w:r>
      <w:proofErr w:type="spellEnd"/>
      <w:r>
        <w:t xml:space="preserve">: </w:t>
      </w:r>
      <w:r>
        <w:rPr>
          <w:rStyle w:val="XMLname"/>
        </w:rPr>
        <w:t>NCI Thesaurus (</w:t>
      </w:r>
      <w:proofErr w:type="spellStart"/>
      <w:r>
        <w:rPr>
          <w:rStyle w:val="XMLname"/>
        </w:rPr>
        <w:t>NCIt</w:t>
      </w:r>
      <w:proofErr w:type="spellEnd"/>
      <w:r>
        <w:rPr>
          <w:rStyle w:val="XMLname"/>
        </w:rPr>
        <w:t>) urn:oid:2.16.840.1.113883.3.26.1.1</w:t>
      </w:r>
      <w:r>
        <w:rPr>
          <w:rStyle w:val="keyword"/>
        </w:rPr>
        <w:t xml:space="preserve"> STATIC</w:t>
      </w:r>
      <w:r>
        <w:t>)</w:t>
      </w:r>
      <w:bookmarkStart w:id="510" w:name="C_4437-3507"/>
      <w:r>
        <w:t xml:space="preserve"> (CONF:4437-3507)</w:t>
      </w:r>
      <w:bookmarkEnd w:id="510"/>
      <w:r>
        <w:t>.</w:t>
      </w:r>
    </w:p>
    <w:p w14:paraId="65B92225" w14:textId="77777777" w:rsidR="008D0E3F" w:rsidRDefault="007471AD">
      <w:pPr>
        <w:numPr>
          <w:ilvl w:val="1"/>
          <w:numId w:val="17"/>
        </w:numPr>
      </w:pPr>
      <w:r>
        <w:t xml:space="preserve">This code </w:t>
      </w:r>
      <w:r>
        <w:rPr>
          <w:rStyle w:val="keyword"/>
        </w:rPr>
        <w:t>SHALL</w:t>
      </w:r>
      <w:r>
        <w:t xml:space="preserve"> contain exactly one [</w:t>
      </w:r>
      <w:proofErr w:type="gramStart"/>
      <w:r>
        <w:t>1..</w:t>
      </w:r>
      <w:proofErr w:type="gramEnd"/>
      <w:r>
        <w:t xml:space="preserve">1] </w:t>
      </w:r>
      <w:r>
        <w:rPr>
          <w:rStyle w:val="XMLnameBold"/>
        </w:rPr>
        <w:t>@codeSystem</w:t>
      </w:r>
      <w:r>
        <w:t>=</w:t>
      </w:r>
      <w:r>
        <w:rPr>
          <w:rStyle w:val="XMLname"/>
        </w:rPr>
        <w:t>"2.16.840.1.113883.3.26.1.1"</w:t>
      </w:r>
      <w:bookmarkStart w:id="511" w:name="C_4437-3508"/>
      <w:r>
        <w:t xml:space="preserve"> (CONF:4437-3508)</w:t>
      </w:r>
      <w:bookmarkEnd w:id="511"/>
      <w:r>
        <w:t>.</w:t>
      </w:r>
    </w:p>
    <w:p w14:paraId="0A5FDCCE" w14:textId="77777777" w:rsidR="008D0E3F" w:rsidRDefault="007471AD">
      <w:pPr>
        <w:numPr>
          <w:ilvl w:val="1"/>
          <w:numId w:val="17"/>
        </w:numPr>
      </w:pPr>
      <w:r>
        <w:lastRenderedPageBreak/>
        <w:t xml:space="preserve">This code </w:t>
      </w:r>
      <w:r>
        <w:rPr>
          <w:rStyle w:val="keyword"/>
        </w:rPr>
        <w:t>MAY</w:t>
      </w:r>
      <w:r>
        <w:t xml:space="preserve"> contain zero or one [</w:t>
      </w:r>
      <w:proofErr w:type="gramStart"/>
      <w:r>
        <w:t>0..</w:t>
      </w:r>
      <w:proofErr w:type="gramEnd"/>
      <w:r>
        <w:t xml:space="preserve">1] </w:t>
      </w:r>
      <w:r>
        <w:rPr>
          <w:rStyle w:val="XMLnameBold"/>
        </w:rPr>
        <w:t>@codeSystemName</w:t>
      </w:r>
      <w:r>
        <w:t>=</w:t>
      </w:r>
      <w:r>
        <w:rPr>
          <w:rStyle w:val="XMLname"/>
        </w:rPr>
        <w:t>"NCI Thesaurus"</w:t>
      </w:r>
      <w:bookmarkStart w:id="512" w:name="C_4437-3509"/>
      <w:r>
        <w:t xml:space="preserve"> (CONF:4437-3509)</w:t>
      </w:r>
      <w:bookmarkEnd w:id="512"/>
      <w:r>
        <w:t>.</w:t>
      </w:r>
    </w:p>
    <w:p w14:paraId="1AA68BE0" w14:textId="77777777" w:rsidR="008D0E3F" w:rsidRDefault="007471AD">
      <w:pPr>
        <w:pStyle w:val="BodyText"/>
        <w:spacing w:before="120"/>
      </w:pPr>
      <w:r>
        <w:t>Implantable Device Status</w:t>
      </w:r>
    </w:p>
    <w:p w14:paraId="0250DD55" w14:textId="77777777" w:rsidR="008D0E3F" w:rsidRDefault="007471AD">
      <w:pPr>
        <w:numPr>
          <w:ilvl w:val="1"/>
          <w:numId w:val="17"/>
        </w:numPr>
      </w:pPr>
      <w:r>
        <w:t xml:space="preserve">This code </w:t>
      </w:r>
      <w:r>
        <w:rPr>
          <w:rStyle w:val="keyword"/>
        </w:rPr>
        <w:t>MAY</w:t>
      </w:r>
      <w:r>
        <w:t xml:space="preserve"> contain zero or one [</w:t>
      </w:r>
      <w:proofErr w:type="gramStart"/>
      <w:r>
        <w:t>0..</w:t>
      </w:r>
      <w:proofErr w:type="gramEnd"/>
      <w:r>
        <w:t xml:space="preserve">1] </w:t>
      </w:r>
      <w:r>
        <w:rPr>
          <w:rStyle w:val="XMLnameBold"/>
        </w:rPr>
        <w:t>@displayName</w:t>
      </w:r>
      <w:r>
        <w:t>=</w:t>
      </w:r>
      <w:r>
        <w:rPr>
          <w:rStyle w:val="XMLname"/>
        </w:rPr>
        <w:t>"Implantable Device Status"</w:t>
      </w:r>
      <w:bookmarkStart w:id="513" w:name="C_4437-3510"/>
      <w:r>
        <w:t xml:space="preserve"> (CONF:4437-3510)</w:t>
      </w:r>
      <w:bookmarkEnd w:id="513"/>
      <w:r>
        <w:t>.</w:t>
      </w:r>
    </w:p>
    <w:p w14:paraId="7347A7E5" w14:textId="77777777" w:rsidR="008D0E3F" w:rsidRDefault="007471AD">
      <w:pPr>
        <w:numPr>
          <w:ilvl w:val="0"/>
          <w:numId w:val="17"/>
        </w:numPr>
      </w:pPr>
      <w:r>
        <w:rPr>
          <w:rStyle w:val="keyword"/>
        </w:rPr>
        <w:t>SHALL</w:t>
      </w:r>
      <w:r>
        <w:t xml:space="preserve"> contain exactly one [</w:t>
      </w:r>
      <w:proofErr w:type="gramStart"/>
      <w:r>
        <w:t>1..</w:t>
      </w:r>
      <w:proofErr w:type="gramEnd"/>
      <w:r>
        <w:t xml:space="preserve">1] </w:t>
      </w:r>
      <w:r>
        <w:rPr>
          <w:rStyle w:val="XMLnameBold"/>
        </w:rPr>
        <w:t>value</w:t>
      </w:r>
      <w:r>
        <w:t xml:space="preserve"> with @xsi:type="CD", where the code </w:t>
      </w:r>
      <w:r>
        <w:rPr>
          <w:rStyle w:val="keyword"/>
        </w:rPr>
        <w:t>SHALL</w:t>
      </w:r>
      <w:r>
        <w:t xml:space="preserve"> be selected from </w:t>
      </w:r>
      <w:proofErr w:type="spellStart"/>
      <w:r>
        <w:t>ValueSet</w:t>
      </w:r>
      <w:proofErr w:type="spellEnd"/>
      <w:r>
        <w:t xml:space="preserve"> </w:t>
      </w:r>
      <w:r>
        <w:rPr>
          <w:rStyle w:val="XMLname"/>
        </w:rPr>
        <w:t>Implantable Device Status urn:oid:2.16.840.1.113762.1.4.1021.48</w:t>
      </w:r>
      <w:r>
        <w:rPr>
          <w:rStyle w:val="keyword"/>
        </w:rPr>
        <w:t xml:space="preserve"> STATIC</w:t>
      </w:r>
      <w:r>
        <w:t xml:space="preserve"> 2019-06-21</w:t>
      </w:r>
      <w:bookmarkStart w:id="514" w:name="C_4437-3504"/>
      <w:r>
        <w:t xml:space="preserve"> (CONF:4437-3504)</w:t>
      </w:r>
      <w:bookmarkEnd w:id="514"/>
      <w:r>
        <w:t>.</w:t>
      </w:r>
    </w:p>
    <w:p w14:paraId="1F00E7DE" w14:textId="77777777" w:rsidR="008D0E3F" w:rsidRDefault="007471AD">
      <w:pPr>
        <w:numPr>
          <w:ilvl w:val="1"/>
          <w:numId w:val="17"/>
        </w:numPr>
      </w:pPr>
      <w:r>
        <w:t xml:space="preserve">This value </w:t>
      </w:r>
      <w:r>
        <w:rPr>
          <w:rStyle w:val="keyword"/>
        </w:rPr>
        <w:t>SHALL</w:t>
      </w:r>
      <w:r>
        <w:t xml:space="preserve"> contain exactly one [</w:t>
      </w:r>
      <w:proofErr w:type="gramStart"/>
      <w:r>
        <w:t>1..</w:t>
      </w:r>
      <w:proofErr w:type="gramEnd"/>
      <w:r>
        <w:t xml:space="preserve">1] </w:t>
      </w:r>
      <w:r>
        <w:rPr>
          <w:rStyle w:val="XMLnameBold"/>
        </w:rPr>
        <w:t>@code</w:t>
      </w:r>
      <w:bookmarkStart w:id="515" w:name="C_4437-3511"/>
      <w:r>
        <w:t xml:space="preserve"> (CONF:4437-3511)</w:t>
      </w:r>
      <w:bookmarkEnd w:id="515"/>
      <w:r>
        <w:t>.</w:t>
      </w:r>
    </w:p>
    <w:p w14:paraId="00CBFACE" w14:textId="77777777" w:rsidR="008D0E3F" w:rsidRDefault="007471AD">
      <w:pPr>
        <w:numPr>
          <w:ilvl w:val="1"/>
          <w:numId w:val="17"/>
        </w:numPr>
      </w:pPr>
      <w:r>
        <w:t xml:space="preserve">This value </w:t>
      </w:r>
      <w:r>
        <w:rPr>
          <w:rStyle w:val="keyword"/>
        </w:rPr>
        <w:t>SHALL</w:t>
      </w:r>
      <w:r>
        <w:t xml:space="preserve"> contain exactly one [</w:t>
      </w:r>
      <w:proofErr w:type="gramStart"/>
      <w:r>
        <w:t>1..</w:t>
      </w:r>
      <w:proofErr w:type="gramEnd"/>
      <w:r>
        <w:t xml:space="preserve">1] </w:t>
      </w:r>
      <w:r>
        <w:rPr>
          <w:rStyle w:val="XMLnameBold"/>
        </w:rPr>
        <w:t>@codeSystem</w:t>
      </w:r>
      <w:bookmarkStart w:id="516" w:name="C_4437-3512"/>
      <w:r>
        <w:t xml:space="preserve"> (CONF:4437-3512)</w:t>
      </w:r>
      <w:bookmarkEnd w:id="516"/>
      <w:r>
        <w:t>.</w:t>
      </w:r>
    </w:p>
    <w:p w14:paraId="2C616B6E" w14:textId="7D98F82F" w:rsidR="008D0E3F" w:rsidRDefault="007471AD">
      <w:pPr>
        <w:pStyle w:val="Caption"/>
        <w:ind w:left="130" w:right="115"/>
      </w:pPr>
      <w:bookmarkStart w:id="517" w:name="_Toc101451096"/>
      <w:bookmarkStart w:id="518" w:name="_Toc83395678"/>
      <w:r>
        <w:t xml:space="preserve">Figure </w:t>
      </w:r>
      <w:r>
        <w:fldChar w:fldCharType="begin"/>
      </w:r>
      <w:r>
        <w:instrText>SEQ Figure \* ARABIC</w:instrText>
      </w:r>
      <w:r>
        <w:fldChar w:fldCharType="separate"/>
      </w:r>
      <w:r>
        <w:t>8</w:t>
      </w:r>
      <w:r>
        <w:fldChar w:fldCharType="end"/>
      </w:r>
      <w:r>
        <w:t>: Implantable Device Status</w:t>
      </w:r>
      <w:bookmarkEnd w:id="517"/>
      <w:bookmarkEnd w:id="518"/>
    </w:p>
    <w:p w14:paraId="30633673" w14:textId="77777777" w:rsidR="008D0E3F" w:rsidRDefault="007471AD">
      <w:pPr>
        <w:pStyle w:val="Example"/>
        <w:ind w:left="130" w:right="115"/>
      </w:pPr>
      <w:r>
        <w:t xml:space="preserve">      &lt;observation </w:t>
      </w:r>
      <w:proofErr w:type="spellStart"/>
      <w:r>
        <w:t>classCode</w:t>
      </w:r>
      <w:proofErr w:type="spellEnd"/>
      <w:r>
        <w:t xml:space="preserve">="OBS" </w:t>
      </w:r>
      <w:proofErr w:type="spellStart"/>
      <w:r>
        <w:t>moodCode</w:t>
      </w:r>
      <w:proofErr w:type="spellEnd"/>
      <w:r>
        <w:t>="EVN"&gt;</w:t>
      </w:r>
    </w:p>
    <w:p w14:paraId="692CB6CC" w14:textId="77777777" w:rsidR="008D0E3F" w:rsidRDefault="007471AD">
      <w:pPr>
        <w:pStyle w:val="Example"/>
        <w:ind w:left="130" w:right="115"/>
      </w:pPr>
      <w:r>
        <w:t xml:space="preserve">        &lt;</w:t>
      </w:r>
      <w:proofErr w:type="spellStart"/>
      <w:r>
        <w:t>templateId</w:t>
      </w:r>
      <w:proofErr w:type="spellEnd"/>
      <w:r>
        <w:t xml:space="preserve"> root="2.16.840.1.113883.10.20.22.4.305" extension="2019-06-21"/&gt; </w:t>
      </w:r>
    </w:p>
    <w:p w14:paraId="736DB092" w14:textId="77777777" w:rsidR="008D0E3F" w:rsidRDefault="007471AD">
      <w:pPr>
        <w:pStyle w:val="Example"/>
        <w:ind w:left="130" w:right="115"/>
      </w:pPr>
      <w:r>
        <w:t xml:space="preserve">        &lt;</w:t>
      </w:r>
      <w:proofErr w:type="gramStart"/>
      <w:r>
        <w:t>code  code</w:t>
      </w:r>
      <w:proofErr w:type="gramEnd"/>
      <w:r>
        <w:t xml:space="preserve">="C160939" displayName="Implantable Device Status" </w:t>
      </w:r>
    </w:p>
    <w:p w14:paraId="521BCE52" w14:textId="77777777" w:rsidR="008D0E3F" w:rsidRDefault="007471AD">
      <w:pPr>
        <w:pStyle w:val="Example"/>
        <w:ind w:left="130" w:right="115"/>
      </w:pPr>
      <w:r>
        <w:t xml:space="preserve">         </w:t>
      </w:r>
      <w:proofErr w:type="spellStart"/>
      <w:r>
        <w:t>codeSystem</w:t>
      </w:r>
      <w:proofErr w:type="spellEnd"/>
      <w:r>
        <w:t xml:space="preserve">="2.16.840.1.113883.3.26.1.1" </w:t>
      </w:r>
      <w:proofErr w:type="spellStart"/>
      <w:r>
        <w:t>codeSystemName</w:t>
      </w:r>
      <w:proofErr w:type="spellEnd"/>
      <w:r>
        <w:t xml:space="preserve">="NCI Thesaurus"/&gt; </w:t>
      </w:r>
    </w:p>
    <w:p w14:paraId="0FC6EE3E" w14:textId="77777777" w:rsidR="008D0E3F" w:rsidRDefault="007471AD">
      <w:pPr>
        <w:pStyle w:val="Example"/>
        <w:ind w:left="130" w:right="115"/>
      </w:pPr>
      <w:r>
        <w:t xml:space="preserve">        &lt;value </w:t>
      </w:r>
      <w:proofErr w:type="spellStart"/>
      <w:proofErr w:type="gramStart"/>
      <w:r>
        <w:t>xsi:type</w:t>
      </w:r>
      <w:proofErr w:type="spellEnd"/>
      <w:proofErr w:type="gramEnd"/>
      <w:r>
        <w:t xml:space="preserve">="CD" code="C160942"   </w:t>
      </w:r>
      <w:proofErr w:type="spellStart"/>
      <w:r>
        <w:t>codeSystem</w:t>
      </w:r>
      <w:proofErr w:type="spellEnd"/>
      <w:r>
        <w:t xml:space="preserve">="2.16.840.1.113883.3.26.1.1" </w:t>
      </w:r>
    </w:p>
    <w:p w14:paraId="5DAE7AD1" w14:textId="77777777" w:rsidR="008D0E3F" w:rsidRDefault="007471AD">
      <w:pPr>
        <w:pStyle w:val="Example"/>
        <w:ind w:left="130" w:right="115"/>
      </w:pPr>
      <w:r>
        <w:t xml:space="preserve">        displayName="Reduced Function" </w:t>
      </w:r>
      <w:proofErr w:type="spellStart"/>
      <w:r>
        <w:t>codeSystemName</w:t>
      </w:r>
      <w:proofErr w:type="spellEnd"/>
      <w:r>
        <w:t>="</w:t>
      </w:r>
      <w:proofErr w:type="gramStart"/>
      <w:r>
        <w:t>NCI  Thesaurus</w:t>
      </w:r>
      <w:proofErr w:type="gramEnd"/>
      <w:r>
        <w:t xml:space="preserve">" </w:t>
      </w:r>
    </w:p>
    <w:p w14:paraId="09AA89E8" w14:textId="77777777" w:rsidR="008D0E3F" w:rsidRDefault="007471AD">
      <w:pPr>
        <w:pStyle w:val="Example"/>
        <w:ind w:left="130" w:right="115"/>
      </w:pPr>
      <w:r>
        <w:t xml:space="preserve">        </w:t>
      </w:r>
      <w:proofErr w:type="spellStart"/>
      <w:proofErr w:type="gramStart"/>
      <w:r>
        <w:t>sdtc:valueSet</w:t>
      </w:r>
      <w:proofErr w:type="spellEnd"/>
      <w:proofErr w:type="gramEnd"/>
      <w:r>
        <w:t xml:space="preserve">="2.16.840.1.113762.1.4.1021.48"&gt; </w:t>
      </w:r>
    </w:p>
    <w:p w14:paraId="6E7944EC" w14:textId="77777777" w:rsidR="008D0E3F" w:rsidRDefault="007471AD">
      <w:pPr>
        <w:pStyle w:val="Example"/>
        <w:ind w:left="130" w:right="115"/>
      </w:pPr>
      <w:r>
        <w:t xml:space="preserve">        &lt;</w:t>
      </w:r>
      <w:proofErr w:type="spellStart"/>
      <w:r>
        <w:t>originalText</w:t>
      </w:r>
      <w:proofErr w:type="spellEnd"/>
      <w:r>
        <w:t>&gt;</w:t>
      </w:r>
    </w:p>
    <w:p w14:paraId="3D56020D" w14:textId="77777777" w:rsidR="008D0E3F" w:rsidRDefault="007471AD">
      <w:pPr>
        <w:pStyle w:val="Example"/>
        <w:ind w:left="130" w:right="115"/>
      </w:pPr>
      <w:r>
        <w:t xml:space="preserve">          &lt;reference value="#ImplantableDeviceStatus_1"/&gt; </w:t>
      </w:r>
    </w:p>
    <w:p w14:paraId="2799915A" w14:textId="77777777" w:rsidR="008D0E3F" w:rsidRDefault="007471AD">
      <w:pPr>
        <w:pStyle w:val="Example"/>
        <w:ind w:left="130" w:right="115"/>
      </w:pPr>
      <w:r>
        <w:t xml:space="preserve">        &lt;/</w:t>
      </w:r>
      <w:proofErr w:type="spellStart"/>
      <w:r>
        <w:t>originalText</w:t>
      </w:r>
      <w:proofErr w:type="spellEnd"/>
      <w:r>
        <w:t xml:space="preserve">&gt; </w:t>
      </w:r>
    </w:p>
    <w:p w14:paraId="496A015C" w14:textId="77777777" w:rsidR="008D0E3F" w:rsidRDefault="007471AD">
      <w:pPr>
        <w:pStyle w:val="Example"/>
        <w:ind w:left="130" w:right="115"/>
      </w:pPr>
      <w:r>
        <w:t xml:space="preserve">       &lt;/value&gt;</w:t>
      </w:r>
    </w:p>
    <w:p w14:paraId="02C31432" w14:textId="77777777" w:rsidR="008D0E3F" w:rsidRDefault="007471AD">
      <w:pPr>
        <w:pStyle w:val="Example"/>
        <w:ind w:left="130" w:right="115"/>
      </w:pPr>
      <w:r>
        <w:t xml:space="preserve">      &lt;/observation&gt;</w:t>
      </w:r>
    </w:p>
    <w:p w14:paraId="10EA799D" w14:textId="77777777" w:rsidR="008D0E3F" w:rsidRDefault="007471AD">
      <w:pPr>
        <w:pStyle w:val="Example"/>
        <w:ind w:left="130" w:right="115"/>
      </w:pPr>
      <w:r>
        <w:t xml:space="preserve">    </w:t>
      </w:r>
    </w:p>
    <w:p w14:paraId="0E483F67" w14:textId="77777777" w:rsidR="008D0E3F" w:rsidRDefault="008D0E3F">
      <w:pPr>
        <w:pStyle w:val="BodyText"/>
      </w:pPr>
    </w:p>
    <w:p w14:paraId="04B501DA" w14:textId="77777777" w:rsidR="008D0E3F" w:rsidRDefault="007471AD">
      <w:pPr>
        <w:pStyle w:val="Heading2nospace"/>
      </w:pPr>
      <w:bookmarkStart w:id="519" w:name="SE_Latex_Safety_Observation_2019"/>
      <w:bookmarkStart w:id="520" w:name="_Toc101451081"/>
      <w:bookmarkStart w:id="521" w:name="_Toc83395663"/>
      <w:r>
        <w:t>Latex Safety Observation</w:t>
      </w:r>
      <w:bookmarkEnd w:id="519"/>
      <w:bookmarkEnd w:id="520"/>
      <w:bookmarkEnd w:id="521"/>
    </w:p>
    <w:p w14:paraId="2F14BAD9" w14:textId="77777777" w:rsidR="008D0E3F" w:rsidRDefault="007471AD">
      <w:pPr>
        <w:pStyle w:val="BracketData"/>
      </w:pPr>
      <w:r>
        <w:t xml:space="preserve">[observation: identifier </w:t>
      </w:r>
      <w:proofErr w:type="gramStart"/>
      <w:r>
        <w:t>urn:hl</w:t>
      </w:r>
      <w:proofErr w:type="gramEnd"/>
      <w:r>
        <w:t>7ii:2.16.840.1.113883.10.20.22.4.314:2019-06-21 (open)]</w:t>
      </w:r>
    </w:p>
    <w:p w14:paraId="4950E894" w14:textId="3DB91646" w:rsidR="008D0E3F" w:rsidRDefault="007471AD">
      <w:pPr>
        <w:pStyle w:val="Caption"/>
      </w:pPr>
      <w:bookmarkStart w:id="522" w:name="_Toc101451118"/>
      <w:bookmarkStart w:id="523" w:name="_Toc83395701"/>
      <w:r>
        <w:t xml:space="preserve">Table </w:t>
      </w:r>
      <w:r>
        <w:fldChar w:fldCharType="begin"/>
      </w:r>
      <w:r>
        <w:instrText>SEQ Table \* ARABIC</w:instrText>
      </w:r>
      <w:r>
        <w:fldChar w:fldCharType="separate"/>
      </w:r>
      <w:del w:id="524" w:author="Russ Ott" w:date="2022-04-29T10:13:00Z">
        <w:r w:rsidR="00FB6AE9">
          <w:delText>17</w:delText>
        </w:r>
      </w:del>
      <w:ins w:id="525" w:author="Russ Ott" w:date="2022-04-29T10:13:00Z">
        <w:r>
          <w:t>16</w:t>
        </w:r>
      </w:ins>
      <w:r>
        <w:fldChar w:fldCharType="end"/>
      </w:r>
      <w:r>
        <w:t>: Latex Safety Observation Contexts</w:t>
      </w:r>
      <w:bookmarkEnd w:id="522"/>
      <w:bookmarkEnd w:id="523"/>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8D0E3F" w14:paraId="0A5A7910" w14:textId="77777777">
        <w:trPr>
          <w:cantSplit/>
          <w:tblHeader/>
          <w:jc w:val="center"/>
        </w:trPr>
        <w:tc>
          <w:tcPr>
            <w:tcW w:w="360" w:type="dxa"/>
            <w:shd w:val="clear" w:color="auto" w:fill="E6E6E6"/>
          </w:tcPr>
          <w:p w14:paraId="3FF75620" w14:textId="77777777" w:rsidR="008D0E3F" w:rsidRDefault="007471AD">
            <w:pPr>
              <w:pStyle w:val="TableHead"/>
            </w:pPr>
            <w:r>
              <w:t>Contained By:</w:t>
            </w:r>
          </w:p>
        </w:tc>
        <w:tc>
          <w:tcPr>
            <w:tcW w:w="360" w:type="dxa"/>
            <w:shd w:val="clear" w:color="auto" w:fill="E6E6E6"/>
          </w:tcPr>
          <w:p w14:paraId="0EAFD3BB" w14:textId="77777777" w:rsidR="008D0E3F" w:rsidRDefault="007471AD">
            <w:pPr>
              <w:pStyle w:val="TableHead"/>
            </w:pPr>
            <w:r>
              <w:t>Contains:</w:t>
            </w:r>
          </w:p>
        </w:tc>
      </w:tr>
      <w:tr w:rsidR="008D0E3F" w14:paraId="44E1385C" w14:textId="77777777">
        <w:trPr>
          <w:jc w:val="center"/>
        </w:trPr>
        <w:tc>
          <w:tcPr>
            <w:tcW w:w="360" w:type="dxa"/>
          </w:tcPr>
          <w:p w14:paraId="4BE32345" w14:textId="74807220" w:rsidR="008D0E3F" w:rsidRDefault="000D227F">
            <w:pPr>
              <w:pStyle w:val="TableText"/>
            </w:pPr>
            <w:hyperlink w:anchor="E_UDI_Organizer">
              <w:r w:rsidR="007471AD">
                <w:rPr>
                  <w:rStyle w:val="HyperlinkText9pt"/>
                </w:rPr>
                <w:t>UDI Organizer</w:t>
              </w:r>
            </w:hyperlink>
            <w:r w:rsidR="007471AD">
              <w:t xml:space="preserve"> (optional)</w:t>
            </w:r>
          </w:p>
        </w:tc>
        <w:tc>
          <w:tcPr>
            <w:tcW w:w="360" w:type="dxa"/>
          </w:tcPr>
          <w:p w14:paraId="63CCDA57" w14:textId="77777777" w:rsidR="008D0E3F" w:rsidRDefault="008D0E3F"/>
        </w:tc>
      </w:tr>
    </w:tbl>
    <w:p w14:paraId="0F3C0BD3" w14:textId="77777777" w:rsidR="008D0E3F" w:rsidRDefault="008D0E3F">
      <w:pPr>
        <w:pStyle w:val="BodyText"/>
      </w:pPr>
    </w:p>
    <w:p w14:paraId="0D9E4E6F" w14:textId="77777777" w:rsidR="008D0E3F" w:rsidRDefault="007471AD">
      <w:r>
        <w:t xml:space="preserve">This template is intended to be used in addition to the </w:t>
      </w:r>
      <w:r>
        <w:rPr>
          <w:b/>
        </w:rPr>
        <w:t>Product Instance</w:t>
      </w:r>
      <w:r>
        <w:t xml:space="preserve"> template </w:t>
      </w:r>
      <w:proofErr w:type="gramStart"/>
      <w:r>
        <w:t>urn:oid</w:t>
      </w:r>
      <w:proofErr w:type="gramEnd"/>
      <w:r>
        <w:t xml:space="preserve">:2.16.840.1.113883.10.20.22.4.37 to exchange the </w:t>
      </w:r>
      <w:r>
        <w:rPr>
          <w:b/>
        </w:rPr>
        <w:t>Latex Safety Status</w:t>
      </w:r>
      <w:r>
        <w:t xml:space="preserve"> of the patient's medical device. The UDI-DI of the medical device may be used to retrieve the Latex Safety status in </w:t>
      </w:r>
      <w:proofErr w:type="spellStart"/>
      <w:r>
        <w:t>accessGUDID</w:t>
      </w:r>
      <w:proofErr w:type="spellEnd"/>
      <w:r>
        <w:t>, which should be considered the source of truth.</w:t>
      </w:r>
    </w:p>
    <w:p w14:paraId="0D33B552" w14:textId="009841DE" w:rsidR="008D0E3F" w:rsidRDefault="007471AD">
      <w:pPr>
        <w:pStyle w:val="Caption"/>
      </w:pPr>
      <w:bookmarkStart w:id="526" w:name="_Toc101451119"/>
      <w:bookmarkStart w:id="527" w:name="_Toc83395702"/>
      <w:r>
        <w:lastRenderedPageBreak/>
        <w:t xml:space="preserve">Table </w:t>
      </w:r>
      <w:r>
        <w:fldChar w:fldCharType="begin"/>
      </w:r>
      <w:r>
        <w:instrText>SEQ Table \* ARABIC</w:instrText>
      </w:r>
      <w:r>
        <w:fldChar w:fldCharType="separate"/>
      </w:r>
      <w:del w:id="528" w:author="Russ Ott" w:date="2022-04-29T10:13:00Z">
        <w:r w:rsidR="00FB6AE9">
          <w:delText>18</w:delText>
        </w:r>
      </w:del>
      <w:ins w:id="529" w:author="Russ Ott" w:date="2022-04-29T10:13:00Z">
        <w:r>
          <w:t>17</w:t>
        </w:r>
      </w:ins>
      <w:r>
        <w:fldChar w:fldCharType="end"/>
      </w:r>
      <w:r>
        <w:t>: Latex Safety Observation Constraints Overview</w:t>
      </w:r>
      <w:bookmarkEnd w:id="526"/>
      <w:bookmarkEnd w:id="527"/>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8D0E3F" w14:paraId="59785175" w14:textId="77777777">
        <w:trPr>
          <w:cantSplit/>
          <w:tblHeader/>
          <w:jc w:val="center"/>
        </w:trPr>
        <w:tc>
          <w:tcPr>
            <w:tcW w:w="0" w:type="dxa"/>
            <w:shd w:val="clear" w:color="auto" w:fill="E6E6E6"/>
            <w:noWrap/>
          </w:tcPr>
          <w:p w14:paraId="13BFB8B9" w14:textId="77777777" w:rsidR="008D0E3F" w:rsidRDefault="007471AD">
            <w:pPr>
              <w:pStyle w:val="TableHead"/>
            </w:pPr>
            <w:r>
              <w:t>XPath</w:t>
            </w:r>
          </w:p>
        </w:tc>
        <w:tc>
          <w:tcPr>
            <w:tcW w:w="720" w:type="dxa"/>
            <w:shd w:val="clear" w:color="auto" w:fill="E6E6E6"/>
            <w:noWrap/>
          </w:tcPr>
          <w:p w14:paraId="3D1E51F2" w14:textId="77777777" w:rsidR="008D0E3F" w:rsidRDefault="007471AD">
            <w:pPr>
              <w:pStyle w:val="TableHead"/>
            </w:pPr>
            <w:r>
              <w:t>Card.</w:t>
            </w:r>
          </w:p>
        </w:tc>
        <w:tc>
          <w:tcPr>
            <w:tcW w:w="1152" w:type="dxa"/>
            <w:shd w:val="clear" w:color="auto" w:fill="E6E6E6"/>
            <w:noWrap/>
          </w:tcPr>
          <w:p w14:paraId="4F3A885B" w14:textId="77777777" w:rsidR="008D0E3F" w:rsidRDefault="007471AD">
            <w:pPr>
              <w:pStyle w:val="TableHead"/>
            </w:pPr>
            <w:r>
              <w:t>Verb</w:t>
            </w:r>
          </w:p>
        </w:tc>
        <w:tc>
          <w:tcPr>
            <w:tcW w:w="864" w:type="dxa"/>
            <w:shd w:val="clear" w:color="auto" w:fill="E6E6E6"/>
            <w:noWrap/>
          </w:tcPr>
          <w:p w14:paraId="138DE3ED" w14:textId="77777777" w:rsidR="008D0E3F" w:rsidRDefault="007471AD">
            <w:pPr>
              <w:pStyle w:val="TableHead"/>
            </w:pPr>
            <w:r>
              <w:t>Data Type</w:t>
            </w:r>
          </w:p>
        </w:tc>
        <w:tc>
          <w:tcPr>
            <w:tcW w:w="864" w:type="dxa"/>
            <w:shd w:val="clear" w:color="auto" w:fill="E6E6E6"/>
            <w:noWrap/>
          </w:tcPr>
          <w:p w14:paraId="456DBEE8" w14:textId="77777777" w:rsidR="008D0E3F" w:rsidRDefault="007471AD">
            <w:pPr>
              <w:pStyle w:val="TableHead"/>
            </w:pPr>
            <w:r>
              <w:t>CONF#</w:t>
            </w:r>
          </w:p>
        </w:tc>
        <w:tc>
          <w:tcPr>
            <w:tcW w:w="864" w:type="dxa"/>
            <w:shd w:val="clear" w:color="auto" w:fill="E6E6E6"/>
            <w:noWrap/>
          </w:tcPr>
          <w:p w14:paraId="1E41B2E2" w14:textId="77777777" w:rsidR="008D0E3F" w:rsidRDefault="007471AD">
            <w:pPr>
              <w:pStyle w:val="TableHead"/>
            </w:pPr>
            <w:r>
              <w:t>Value</w:t>
            </w:r>
          </w:p>
        </w:tc>
      </w:tr>
      <w:tr w:rsidR="008D0E3F" w14:paraId="78F46026" w14:textId="77777777">
        <w:trPr>
          <w:jc w:val="center"/>
        </w:trPr>
        <w:tc>
          <w:tcPr>
            <w:tcW w:w="10160" w:type="dxa"/>
            <w:gridSpan w:val="6"/>
          </w:tcPr>
          <w:p w14:paraId="77D9C8AC" w14:textId="77777777" w:rsidR="008D0E3F" w:rsidRDefault="007471AD">
            <w:pPr>
              <w:pStyle w:val="TableText"/>
            </w:pPr>
            <w:r>
              <w:t>observation (identifier: urn:hl7ii:2.16.840.1.113883.10.20.22.4.314:2019-06-21)</w:t>
            </w:r>
          </w:p>
        </w:tc>
      </w:tr>
      <w:tr w:rsidR="008D0E3F" w14:paraId="1DBF89E6" w14:textId="77777777">
        <w:trPr>
          <w:jc w:val="center"/>
        </w:trPr>
        <w:tc>
          <w:tcPr>
            <w:tcW w:w="3345" w:type="dxa"/>
          </w:tcPr>
          <w:p w14:paraId="521980C6" w14:textId="77777777" w:rsidR="008D0E3F" w:rsidRDefault="007471AD">
            <w:pPr>
              <w:pStyle w:val="TableText"/>
            </w:pPr>
            <w:r>
              <w:tab/>
              <w:t>templateId</w:t>
            </w:r>
          </w:p>
        </w:tc>
        <w:tc>
          <w:tcPr>
            <w:tcW w:w="720" w:type="dxa"/>
          </w:tcPr>
          <w:p w14:paraId="376E0638" w14:textId="77777777" w:rsidR="008D0E3F" w:rsidRDefault="007471AD">
            <w:pPr>
              <w:pStyle w:val="TableText"/>
            </w:pPr>
            <w:r>
              <w:t>1..1</w:t>
            </w:r>
          </w:p>
        </w:tc>
        <w:tc>
          <w:tcPr>
            <w:tcW w:w="1152" w:type="dxa"/>
          </w:tcPr>
          <w:p w14:paraId="12F16777" w14:textId="77777777" w:rsidR="008D0E3F" w:rsidRDefault="007471AD">
            <w:pPr>
              <w:pStyle w:val="TableText"/>
            </w:pPr>
            <w:r>
              <w:t>SHALL</w:t>
            </w:r>
          </w:p>
        </w:tc>
        <w:tc>
          <w:tcPr>
            <w:tcW w:w="864" w:type="dxa"/>
          </w:tcPr>
          <w:p w14:paraId="521B00E5" w14:textId="77777777" w:rsidR="008D0E3F" w:rsidRDefault="008D0E3F">
            <w:pPr>
              <w:pStyle w:val="TableText"/>
            </w:pPr>
          </w:p>
        </w:tc>
        <w:tc>
          <w:tcPr>
            <w:tcW w:w="1104" w:type="dxa"/>
          </w:tcPr>
          <w:p w14:paraId="70FE21A9" w14:textId="46BD81FF" w:rsidR="008D0E3F" w:rsidRDefault="000D227F">
            <w:pPr>
              <w:pStyle w:val="TableText"/>
            </w:pPr>
            <w:hyperlink w:anchor="C_4437-3491">
              <w:r w:rsidR="007471AD">
                <w:rPr>
                  <w:rStyle w:val="HyperlinkText9pt"/>
                </w:rPr>
                <w:t>4437-3491</w:t>
              </w:r>
            </w:hyperlink>
          </w:p>
        </w:tc>
        <w:tc>
          <w:tcPr>
            <w:tcW w:w="2975" w:type="dxa"/>
          </w:tcPr>
          <w:p w14:paraId="605E53BE" w14:textId="77777777" w:rsidR="008D0E3F" w:rsidRDefault="008D0E3F">
            <w:pPr>
              <w:pStyle w:val="TableText"/>
            </w:pPr>
          </w:p>
        </w:tc>
      </w:tr>
      <w:tr w:rsidR="008D0E3F" w14:paraId="7A738D8E" w14:textId="77777777">
        <w:trPr>
          <w:jc w:val="center"/>
        </w:trPr>
        <w:tc>
          <w:tcPr>
            <w:tcW w:w="3345" w:type="dxa"/>
          </w:tcPr>
          <w:p w14:paraId="581A0948" w14:textId="77777777" w:rsidR="008D0E3F" w:rsidRDefault="007471AD">
            <w:pPr>
              <w:pStyle w:val="TableText"/>
            </w:pPr>
            <w:r>
              <w:tab/>
            </w:r>
            <w:r>
              <w:tab/>
              <w:t>@root</w:t>
            </w:r>
          </w:p>
        </w:tc>
        <w:tc>
          <w:tcPr>
            <w:tcW w:w="720" w:type="dxa"/>
          </w:tcPr>
          <w:p w14:paraId="79E2E8FE" w14:textId="77777777" w:rsidR="008D0E3F" w:rsidRDefault="007471AD">
            <w:pPr>
              <w:pStyle w:val="TableText"/>
            </w:pPr>
            <w:r>
              <w:t>1..1</w:t>
            </w:r>
          </w:p>
        </w:tc>
        <w:tc>
          <w:tcPr>
            <w:tcW w:w="1152" w:type="dxa"/>
          </w:tcPr>
          <w:p w14:paraId="11115050" w14:textId="77777777" w:rsidR="008D0E3F" w:rsidRDefault="007471AD">
            <w:pPr>
              <w:pStyle w:val="TableText"/>
            </w:pPr>
            <w:r>
              <w:t>SHALL</w:t>
            </w:r>
          </w:p>
        </w:tc>
        <w:tc>
          <w:tcPr>
            <w:tcW w:w="864" w:type="dxa"/>
          </w:tcPr>
          <w:p w14:paraId="6042C03D" w14:textId="77777777" w:rsidR="008D0E3F" w:rsidRDefault="008D0E3F">
            <w:pPr>
              <w:pStyle w:val="TableText"/>
            </w:pPr>
          </w:p>
        </w:tc>
        <w:tc>
          <w:tcPr>
            <w:tcW w:w="1104" w:type="dxa"/>
          </w:tcPr>
          <w:p w14:paraId="7BD5C052" w14:textId="6F3100E1" w:rsidR="008D0E3F" w:rsidRDefault="000D227F">
            <w:pPr>
              <w:pStyle w:val="TableText"/>
            </w:pPr>
            <w:hyperlink w:anchor="C_4437-3494">
              <w:r w:rsidR="007471AD">
                <w:rPr>
                  <w:rStyle w:val="HyperlinkText9pt"/>
                </w:rPr>
                <w:t>4437-3494</w:t>
              </w:r>
            </w:hyperlink>
          </w:p>
        </w:tc>
        <w:tc>
          <w:tcPr>
            <w:tcW w:w="2975" w:type="dxa"/>
          </w:tcPr>
          <w:p w14:paraId="523FF3A9" w14:textId="77777777" w:rsidR="008D0E3F" w:rsidRDefault="007471AD">
            <w:pPr>
              <w:pStyle w:val="TableText"/>
            </w:pPr>
            <w:r>
              <w:t>2.16.840.1.113883.10.20.22.4.314</w:t>
            </w:r>
          </w:p>
        </w:tc>
      </w:tr>
      <w:tr w:rsidR="008D0E3F" w14:paraId="5AF98A56" w14:textId="77777777">
        <w:trPr>
          <w:jc w:val="center"/>
        </w:trPr>
        <w:tc>
          <w:tcPr>
            <w:tcW w:w="3345" w:type="dxa"/>
          </w:tcPr>
          <w:p w14:paraId="3E0A87C2" w14:textId="77777777" w:rsidR="008D0E3F" w:rsidRDefault="007471AD">
            <w:pPr>
              <w:pStyle w:val="TableText"/>
            </w:pPr>
            <w:r>
              <w:tab/>
            </w:r>
            <w:r>
              <w:tab/>
              <w:t>@extension</w:t>
            </w:r>
          </w:p>
        </w:tc>
        <w:tc>
          <w:tcPr>
            <w:tcW w:w="720" w:type="dxa"/>
          </w:tcPr>
          <w:p w14:paraId="3506EB07" w14:textId="77777777" w:rsidR="008D0E3F" w:rsidRDefault="007471AD">
            <w:pPr>
              <w:pStyle w:val="TableText"/>
            </w:pPr>
            <w:r>
              <w:t>1..1</w:t>
            </w:r>
          </w:p>
        </w:tc>
        <w:tc>
          <w:tcPr>
            <w:tcW w:w="1152" w:type="dxa"/>
          </w:tcPr>
          <w:p w14:paraId="6573454E" w14:textId="77777777" w:rsidR="008D0E3F" w:rsidRDefault="007471AD">
            <w:pPr>
              <w:pStyle w:val="TableText"/>
            </w:pPr>
            <w:r>
              <w:t>SHALL</w:t>
            </w:r>
          </w:p>
        </w:tc>
        <w:tc>
          <w:tcPr>
            <w:tcW w:w="864" w:type="dxa"/>
          </w:tcPr>
          <w:p w14:paraId="1236B268" w14:textId="77777777" w:rsidR="008D0E3F" w:rsidRDefault="008D0E3F">
            <w:pPr>
              <w:pStyle w:val="TableText"/>
            </w:pPr>
          </w:p>
        </w:tc>
        <w:tc>
          <w:tcPr>
            <w:tcW w:w="1104" w:type="dxa"/>
          </w:tcPr>
          <w:p w14:paraId="5766F6ED" w14:textId="45FBB17F" w:rsidR="008D0E3F" w:rsidRDefault="000D227F">
            <w:pPr>
              <w:pStyle w:val="TableText"/>
            </w:pPr>
            <w:hyperlink w:anchor="C_4437-3495">
              <w:r w:rsidR="007471AD">
                <w:rPr>
                  <w:rStyle w:val="HyperlinkText9pt"/>
                </w:rPr>
                <w:t>4437-3495</w:t>
              </w:r>
            </w:hyperlink>
          </w:p>
        </w:tc>
        <w:tc>
          <w:tcPr>
            <w:tcW w:w="2975" w:type="dxa"/>
          </w:tcPr>
          <w:p w14:paraId="241BD650" w14:textId="77777777" w:rsidR="008D0E3F" w:rsidRDefault="007471AD">
            <w:pPr>
              <w:pStyle w:val="TableText"/>
            </w:pPr>
            <w:r>
              <w:t>2019-06-21</w:t>
            </w:r>
          </w:p>
        </w:tc>
      </w:tr>
      <w:tr w:rsidR="008D0E3F" w14:paraId="703A6F32" w14:textId="77777777">
        <w:trPr>
          <w:jc w:val="center"/>
        </w:trPr>
        <w:tc>
          <w:tcPr>
            <w:tcW w:w="3345" w:type="dxa"/>
          </w:tcPr>
          <w:p w14:paraId="323CE5D3" w14:textId="77777777" w:rsidR="008D0E3F" w:rsidRDefault="007471AD">
            <w:pPr>
              <w:pStyle w:val="TableText"/>
            </w:pPr>
            <w:r>
              <w:tab/>
              <w:t>code</w:t>
            </w:r>
          </w:p>
        </w:tc>
        <w:tc>
          <w:tcPr>
            <w:tcW w:w="720" w:type="dxa"/>
          </w:tcPr>
          <w:p w14:paraId="6549AEA9" w14:textId="77777777" w:rsidR="008D0E3F" w:rsidRDefault="007471AD">
            <w:pPr>
              <w:pStyle w:val="TableText"/>
            </w:pPr>
            <w:r>
              <w:t>1..1</w:t>
            </w:r>
          </w:p>
        </w:tc>
        <w:tc>
          <w:tcPr>
            <w:tcW w:w="1152" w:type="dxa"/>
          </w:tcPr>
          <w:p w14:paraId="56BE6F85" w14:textId="77777777" w:rsidR="008D0E3F" w:rsidRDefault="007471AD">
            <w:pPr>
              <w:pStyle w:val="TableText"/>
            </w:pPr>
            <w:r>
              <w:t>SHALL</w:t>
            </w:r>
          </w:p>
        </w:tc>
        <w:tc>
          <w:tcPr>
            <w:tcW w:w="864" w:type="dxa"/>
          </w:tcPr>
          <w:p w14:paraId="62C93142" w14:textId="77777777" w:rsidR="008D0E3F" w:rsidRDefault="008D0E3F">
            <w:pPr>
              <w:pStyle w:val="TableText"/>
            </w:pPr>
          </w:p>
        </w:tc>
        <w:tc>
          <w:tcPr>
            <w:tcW w:w="1104" w:type="dxa"/>
          </w:tcPr>
          <w:p w14:paraId="5B73990D" w14:textId="63D5356B" w:rsidR="008D0E3F" w:rsidRDefault="000D227F">
            <w:pPr>
              <w:pStyle w:val="TableText"/>
            </w:pPr>
            <w:hyperlink w:anchor="C_4437-3492">
              <w:r w:rsidR="007471AD">
                <w:rPr>
                  <w:rStyle w:val="HyperlinkText9pt"/>
                </w:rPr>
                <w:t>4437-3492</w:t>
              </w:r>
            </w:hyperlink>
          </w:p>
        </w:tc>
        <w:tc>
          <w:tcPr>
            <w:tcW w:w="2975" w:type="dxa"/>
          </w:tcPr>
          <w:p w14:paraId="7CC36D06" w14:textId="77777777" w:rsidR="008D0E3F" w:rsidRDefault="008D0E3F">
            <w:pPr>
              <w:pStyle w:val="TableText"/>
            </w:pPr>
          </w:p>
        </w:tc>
      </w:tr>
      <w:tr w:rsidR="008D0E3F" w14:paraId="5B9643E0" w14:textId="77777777">
        <w:trPr>
          <w:jc w:val="center"/>
        </w:trPr>
        <w:tc>
          <w:tcPr>
            <w:tcW w:w="3345" w:type="dxa"/>
          </w:tcPr>
          <w:p w14:paraId="0CC8C049" w14:textId="77777777" w:rsidR="008D0E3F" w:rsidRDefault="007471AD">
            <w:pPr>
              <w:pStyle w:val="TableText"/>
            </w:pPr>
            <w:r>
              <w:tab/>
            </w:r>
            <w:r>
              <w:tab/>
              <w:t>@code</w:t>
            </w:r>
          </w:p>
        </w:tc>
        <w:tc>
          <w:tcPr>
            <w:tcW w:w="720" w:type="dxa"/>
          </w:tcPr>
          <w:p w14:paraId="0C857263" w14:textId="77777777" w:rsidR="008D0E3F" w:rsidRDefault="007471AD">
            <w:pPr>
              <w:pStyle w:val="TableText"/>
            </w:pPr>
            <w:r>
              <w:t>1..1</w:t>
            </w:r>
          </w:p>
        </w:tc>
        <w:tc>
          <w:tcPr>
            <w:tcW w:w="1152" w:type="dxa"/>
          </w:tcPr>
          <w:p w14:paraId="7681E67A" w14:textId="77777777" w:rsidR="008D0E3F" w:rsidRDefault="007471AD">
            <w:pPr>
              <w:pStyle w:val="TableText"/>
            </w:pPr>
            <w:r>
              <w:t>SHALL</w:t>
            </w:r>
          </w:p>
        </w:tc>
        <w:tc>
          <w:tcPr>
            <w:tcW w:w="864" w:type="dxa"/>
          </w:tcPr>
          <w:p w14:paraId="7073BE18" w14:textId="77777777" w:rsidR="008D0E3F" w:rsidRDefault="008D0E3F">
            <w:pPr>
              <w:pStyle w:val="TableText"/>
            </w:pPr>
          </w:p>
        </w:tc>
        <w:tc>
          <w:tcPr>
            <w:tcW w:w="1104" w:type="dxa"/>
          </w:tcPr>
          <w:p w14:paraId="23508E97" w14:textId="056F3360" w:rsidR="008D0E3F" w:rsidRDefault="000D227F">
            <w:pPr>
              <w:pStyle w:val="TableText"/>
            </w:pPr>
            <w:hyperlink w:anchor="C_4437-3496">
              <w:r w:rsidR="007471AD">
                <w:rPr>
                  <w:rStyle w:val="HyperlinkText9pt"/>
                </w:rPr>
                <w:t>4437-3496</w:t>
              </w:r>
            </w:hyperlink>
          </w:p>
        </w:tc>
        <w:tc>
          <w:tcPr>
            <w:tcW w:w="2975" w:type="dxa"/>
          </w:tcPr>
          <w:p w14:paraId="647AF1AC" w14:textId="77777777" w:rsidR="008D0E3F" w:rsidRDefault="007471AD">
            <w:pPr>
              <w:pStyle w:val="TableText"/>
            </w:pPr>
            <w:r>
              <w:t>urn:oid:2.16.840.1.113883.3.26.1.1 (NCI Thesaurus (NCIt)) = C160938</w:t>
            </w:r>
          </w:p>
        </w:tc>
      </w:tr>
      <w:tr w:rsidR="008D0E3F" w14:paraId="6B2CD437" w14:textId="77777777">
        <w:trPr>
          <w:jc w:val="center"/>
        </w:trPr>
        <w:tc>
          <w:tcPr>
            <w:tcW w:w="3345" w:type="dxa"/>
          </w:tcPr>
          <w:p w14:paraId="2EB6D3E6" w14:textId="77777777" w:rsidR="008D0E3F" w:rsidRDefault="007471AD">
            <w:pPr>
              <w:pStyle w:val="TableText"/>
            </w:pPr>
            <w:r>
              <w:tab/>
            </w:r>
            <w:r>
              <w:tab/>
              <w:t>@codeSystem</w:t>
            </w:r>
          </w:p>
        </w:tc>
        <w:tc>
          <w:tcPr>
            <w:tcW w:w="720" w:type="dxa"/>
          </w:tcPr>
          <w:p w14:paraId="36EBEB22" w14:textId="77777777" w:rsidR="008D0E3F" w:rsidRDefault="007471AD">
            <w:pPr>
              <w:pStyle w:val="TableText"/>
            </w:pPr>
            <w:r>
              <w:t>1..1</w:t>
            </w:r>
          </w:p>
        </w:tc>
        <w:tc>
          <w:tcPr>
            <w:tcW w:w="1152" w:type="dxa"/>
          </w:tcPr>
          <w:p w14:paraId="13A84342" w14:textId="77777777" w:rsidR="008D0E3F" w:rsidRDefault="007471AD">
            <w:pPr>
              <w:pStyle w:val="TableText"/>
            </w:pPr>
            <w:r>
              <w:t>SHALL</w:t>
            </w:r>
          </w:p>
        </w:tc>
        <w:tc>
          <w:tcPr>
            <w:tcW w:w="864" w:type="dxa"/>
          </w:tcPr>
          <w:p w14:paraId="3928EE87" w14:textId="77777777" w:rsidR="008D0E3F" w:rsidRDefault="008D0E3F">
            <w:pPr>
              <w:pStyle w:val="TableText"/>
            </w:pPr>
          </w:p>
        </w:tc>
        <w:tc>
          <w:tcPr>
            <w:tcW w:w="1104" w:type="dxa"/>
          </w:tcPr>
          <w:p w14:paraId="725389AE" w14:textId="161293C3" w:rsidR="008D0E3F" w:rsidRDefault="000D227F">
            <w:pPr>
              <w:pStyle w:val="TableText"/>
            </w:pPr>
            <w:hyperlink w:anchor="C_4437-3497">
              <w:r w:rsidR="007471AD">
                <w:rPr>
                  <w:rStyle w:val="HyperlinkText9pt"/>
                </w:rPr>
                <w:t>4437-3497</w:t>
              </w:r>
            </w:hyperlink>
          </w:p>
        </w:tc>
        <w:tc>
          <w:tcPr>
            <w:tcW w:w="2975" w:type="dxa"/>
          </w:tcPr>
          <w:p w14:paraId="09D5D3D9" w14:textId="77777777" w:rsidR="008D0E3F" w:rsidRDefault="007471AD">
            <w:pPr>
              <w:pStyle w:val="TableText"/>
            </w:pPr>
            <w:r>
              <w:t>2.16.840.1.113883.3.26.1.1</w:t>
            </w:r>
          </w:p>
        </w:tc>
      </w:tr>
      <w:tr w:rsidR="008D0E3F" w14:paraId="36356984" w14:textId="77777777">
        <w:trPr>
          <w:jc w:val="center"/>
        </w:trPr>
        <w:tc>
          <w:tcPr>
            <w:tcW w:w="3345" w:type="dxa"/>
          </w:tcPr>
          <w:p w14:paraId="31D63E83" w14:textId="77777777" w:rsidR="008D0E3F" w:rsidRDefault="007471AD">
            <w:pPr>
              <w:pStyle w:val="TableText"/>
            </w:pPr>
            <w:r>
              <w:tab/>
            </w:r>
            <w:r>
              <w:tab/>
              <w:t>@codeSystemName</w:t>
            </w:r>
          </w:p>
        </w:tc>
        <w:tc>
          <w:tcPr>
            <w:tcW w:w="720" w:type="dxa"/>
          </w:tcPr>
          <w:p w14:paraId="0328FD3D" w14:textId="77777777" w:rsidR="008D0E3F" w:rsidRDefault="007471AD">
            <w:pPr>
              <w:pStyle w:val="TableText"/>
            </w:pPr>
            <w:r>
              <w:t>0..1</w:t>
            </w:r>
          </w:p>
        </w:tc>
        <w:tc>
          <w:tcPr>
            <w:tcW w:w="1152" w:type="dxa"/>
          </w:tcPr>
          <w:p w14:paraId="5687B1E0" w14:textId="77777777" w:rsidR="008D0E3F" w:rsidRDefault="007471AD">
            <w:pPr>
              <w:pStyle w:val="TableText"/>
            </w:pPr>
            <w:r>
              <w:t>MAY</w:t>
            </w:r>
          </w:p>
        </w:tc>
        <w:tc>
          <w:tcPr>
            <w:tcW w:w="864" w:type="dxa"/>
          </w:tcPr>
          <w:p w14:paraId="2EBFB85E" w14:textId="77777777" w:rsidR="008D0E3F" w:rsidRDefault="008D0E3F">
            <w:pPr>
              <w:pStyle w:val="TableText"/>
            </w:pPr>
          </w:p>
        </w:tc>
        <w:tc>
          <w:tcPr>
            <w:tcW w:w="1104" w:type="dxa"/>
          </w:tcPr>
          <w:p w14:paraId="0C10BE66" w14:textId="61BB67EB" w:rsidR="008D0E3F" w:rsidRDefault="000D227F">
            <w:pPr>
              <w:pStyle w:val="TableText"/>
            </w:pPr>
            <w:hyperlink w:anchor="C_4437-3498">
              <w:r w:rsidR="007471AD">
                <w:rPr>
                  <w:rStyle w:val="HyperlinkText9pt"/>
                </w:rPr>
                <w:t>4437-3498</w:t>
              </w:r>
            </w:hyperlink>
          </w:p>
        </w:tc>
        <w:tc>
          <w:tcPr>
            <w:tcW w:w="2975" w:type="dxa"/>
          </w:tcPr>
          <w:p w14:paraId="79651722" w14:textId="77777777" w:rsidR="008D0E3F" w:rsidRDefault="007471AD">
            <w:pPr>
              <w:pStyle w:val="TableText"/>
            </w:pPr>
            <w:r>
              <w:t>NCI Thesaurus</w:t>
            </w:r>
          </w:p>
        </w:tc>
      </w:tr>
      <w:tr w:rsidR="008D0E3F" w14:paraId="00DE9663" w14:textId="77777777">
        <w:trPr>
          <w:jc w:val="center"/>
        </w:trPr>
        <w:tc>
          <w:tcPr>
            <w:tcW w:w="3345" w:type="dxa"/>
          </w:tcPr>
          <w:p w14:paraId="3A1DB1AA" w14:textId="77777777" w:rsidR="008D0E3F" w:rsidRDefault="007471AD">
            <w:pPr>
              <w:pStyle w:val="TableText"/>
            </w:pPr>
            <w:r>
              <w:tab/>
            </w:r>
            <w:r>
              <w:tab/>
              <w:t>@displayName</w:t>
            </w:r>
          </w:p>
        </w:tc>
        <w:tc>
          <w:tcPr>
            <w:tcW w:w="720" w:type="dxa"/>
          </w:tcPr>
          <w:p w14:paraId="20358FE4" w14:textId="77777777" w:rsidR="008D0E3F" w:rsidRDefault="007471AD">
            <w:pPr>
              <w:pStyle w:val="TableText"/>
            </w:pPr>
            <w:r>
              <w:t>0..1</w:t>
            </w:r>
          </w:p>
        </w:tc>
        <w:tc>
          <w:tcPr>
            <w:tcW w:w="1152" w:type="dxa"/>
          </w:tcPr>
          <w:p w14:paraId="41DDDC18" w14:textId="77777777" w:rsidR="008D0E3F" w:rsidRDefault="007471AD">
            <w:pPr>
              <w:pStyle w:val="TableText"/>
            </w:pPr>
            <w:r>
              <w:t>MAY</w:t>
            </w:r>
          </w:p>
        </w:tc>
        <w:tc>
          <w:tcPr>
            <w:tcW w:w="864" w:type="dxa"/>
          </w:tcPr>
          <w:p w14:paraId="77515C62" w14:textId="77777777" w:rsidR="008D0E3F" w:rsidRDefault="008D0E3F">
            <w:pPr>
              <w:pStyle w:val="TableText"/>
            </w:pPr>
          </w:p>
        </w:tc>
        <w:tc>
          <w:tcPr>
            <w:tcW w:w="1104" w:type="dxa"/>
          </w:tcPr>
          <w:p w14:paraId="07520960" w14:textId="6D8E9888" w:rsidR="008D0E3F" w:rsidRDefault="000D227F">
            <w:pPr>
              <w:pStyle w:val="TableText"/>
            </w:pPr>
            <w:hyperlink w:anchor="C_4437-3499">
              <w:r w:rsidR="007471AD">
                <w:rPr>
                  <w:rStyle w:val="HyperlinkText9pt"/>
                </w:rPr>
                <w:t>4437-3499</w:t>
              </w:r>
            </w:hyperlink>
          </w:p>
        </w:tc>
        <w:tc>
          <w:tcPr>
            <w:tcW w:w="2975" w:type="dxa"/>
          </w:tcPr>
          <w:p w14:paraId="713E5F65" w14:textId="77777777" w:rsidR="008D0E3F" w:rsidRDefault="007471AD">
            <w:pPr>
              <w:pStyle w:val="TableText"/>
            </w:pPr>
            <w:r>
              <w:t>Latex Safety Status</w:t>
            </w:r>
          </w:p>
        </w:tc>
      </w:tr>
      <w:tr w:rsidR="008D0E3F" w14:paraId="0F468024" w14:textId="77777777">
        <w:trPr>
          <w:jc w:val="center"/>
        </w:trPr>
        <w:tc>
          <w:tcPr>
            <w:tcW w:w="3345" w:type="dxa"/>
          </w:tcPr>
          <w:p w14:paraId="763C0EA1" w14:textId="77777777" w:rsidR="008D0E3F" w:rsidRDefault="007471AD">
            <w:pPr>
              <w:pStyle w:val="TableText"/>
            </w:pPr>
            <w:r>
              <w:tab/>
              <w:t>value</w:t>
            </w:r>
          </w:p>
        </w:tc>
        <w:tc>
          <w:tcPr>
            <w:tcW w:w="720" w:type="dxa"/>
          </w:tcPr>
          <w:p w14:paraId="790A3F4E" w14:textId="77777777" w:rsidR="008D0E3F" w:rsidRDefault="007471AD">
            <w:pPr>
              <w:pStyle w:val="TableText"/>
            </w:pPr>
            <w:r>
              <w:t>1..1</w:t>
            </w:r>
          </w:p>
        </w:tc>
        <w:tc>
          <w:tcPr>
            <w:tcW w:w="1152" w:type="dxa"/>
          </w:tcPr>
          <w:p w14:paraId="192B92A4" w14:textId="77777777" w:rsidR="008D0E3F" w:rsidRDefault="007471AD">
            <w:pPr>
              <w:pStyle w:val="TableText"/>
            </w:pPr>
            <w:r>
              <w:t>SHALL</w:t>
            </w:r>
          </w:p>
        </w:tc>
        <w:tc>
          <w:tcPr>
            <w:tcW w:w="864" w:type="dxa"/>
          </w:tcPr>
          <w:p w14:paraId="37A5686F" w14:textId="77777777" w:rsidR="008D0E3F" w:rsidRDefault="007471AD">
            <w:pPr>
              <w:pStyle w:val="TableText"/>
            </w:pPr>
            <w:r>
              <w:t>CD</w:t>
            </w:r>
          </w:p>
        </w:tc>
        <w:tc>
          <w:tcPr>
            <w:tcW w:w="1104" w:type="dxa"/>
          </w:tcPr>
          <w:p w14:paraId="5FA42F68" w14:textId="127E8468" w:rsidR="008D0E3F" w:rsidRDefault="000D227F">
            <w:pPr>
              <w:pStyle w:val="TableText"/>
            </w:pPr>
            <w:hyperlink w:anchor="C_4437-3493">
              <w:r w:rsidR="007471AD">
                <w:rPr>
                  <w:rStyle w:val="HyperlinkText9pt"/>
                </w:rPr>
                <w:t>4437-3493</w:t>
              </w:r>
            </w:hyperlink>
          </w:p>
        </w:tc>
        <w:tc>
          <w:tcPr>
            <w:tcW w:w="2975" w:type="dxa"/>
          </w:tcPr>
          <w:p w14:paraId="38BB94C1" w14:textId="77777777" w:rsidR="008D0E3F" w:rsidRDefault="007471AD">
            <w:pPr>
              <w:pStyle w:val="TableText"/>
            </w:pPr>
            <w:r>
              <w:t>urn:oid:2.16.840.1.113762.1.4.1021.47 (Device Latex Safety)</w:t>
            </w:r>
          </w:p>
        </w:tc>
      </w:tr>
      <w:tr w:rsidR="008D0E3F" w14:paraId="04464DA6" w14:textId="77777777">
        <w:trPr>
          <w:jc w:val="center"/>
        </w:trPr>
        <w:tc>
          <w:tcPr>
            <w:tcW w:w="3345" w:type="dxa"/>
          </w:tcPr>
          <w:p w14:paraId="1EAE9842" w14:textId="77777777" w:rsidR="008D0E3F" w:rsidRDefault="007471AD">
            <w:pPr>
              <w:pStyle w:val="TableText"/>
            </w:pPr>
            <w:r>
              <w:tab/>
            </w:r>
            <w:r>
              <w:tab/>
              <w:t>@code</w:t>
            </w:r>
          </w:p>
        </w:tc>
        <w:tc>
          <w:tcPr>
            <w:tcW w:w="720" w:type="dxa"/>
          </w:tcPr>
          <w:p w14:paraId="2B13D1C7" w14:textId="77777777" w:rsidR="008D0E3F" w:rsidRDefault="007471AD">
            <w:pPr>
              <w:pStyle w:val="TableText"/>
            </w:pPr>
            <w:r>
              <w:t>1..1</w:t>
            </w:r>
          </w:p>
        </w:tc>
        <w:tc>
          <w:tcPr>
            <w:tcW w:w="1152" w:type="dxa"/>
          </w:tcPr>
          <w:p w14:paraId="326382CE" w14:textId="77777777" w:rsidR="008D0E3F" w:rsidRDefault="007471AD">
            <w:pPr>
              <w:pStyle w:val="TableText"/>
            </w:pPr>
            <w:r>
              <w:t>SHALL</w:t>
            </w:r>
          </w:p>
        </w:tc>
        <w:tc>
          <w:tcPr>
            <w:tcW w:w="864" w:type="dxa"/>
          </w:tcPr>
          <w:p w14:paraId="2E9DE590" w14:textId="77777777" w:rsidR="008D0E3F" w:rsidRDefault="008D0E3F">
            <w:pPr>
              <w:pStyle w:val="TableText"/>
            </w:pPr>
          </w:p>
        </w:tc>
        <w:tc>
          <w:tcPr>
            <w:tcW w:w="1104" w:type="dxa"/>
          </w:tcPr>
          <w:p w14:paraId="7A7C9F26" w14:textId="1AAA4BF2" w:rsidR="008D0E3F" w:rsidRDefault="000D227F">
            <w:pPr>
              <w:pStyle w:val="TableText"/>
            </w:pPr>
            <w:hyperlink w:anchor="C_4437-3500">
              <w:r w:rsidR="007471AD">
                <w:rPr>
                  <w:rStyle w:val="HyperlinkText9pt"/>
                </w:rPr>
                <w:t>4437-3500</w:t>
              </w:r>
            </w:hyperlink>
          </w:p>
        </w:tc>
        <w:tc>
          <w:tcPr>
            <w:tcW w:w="2975" w:type="dxa"/>
          </w:tcPr>
          <w:p w14:paraId="19F26CD8" w14:textId="77777777" w:rsidR="008D0E3F" w:rsidRDefault="008D0E3F">
            <w:pPr>
              <w:pStyle w:val="TableText"/>
            </w:pPr>
          </w:p>
        </w:tc>
      </w:tr>
      <w:tr w:rsidR="008D0E3F" w14:paraId="74838C90" w14:textId="77777777">
        <w:trPr>
          <w:jc w:val="center"/>
        </w:trPr>
        <w:tc>
          <w:tcPr>
            <w:tcW w:w="3345" w:type="dxa"/>
          </w:tcPr>
          <w:p w14:paraId="181D8F1B" w14:textId="77777777" w:rsidR="008D0E3F" w:rsidRDefault="007471AD">
            <w:pPr>
              <w:pStyle w:val="TableText"/>
            </w:pPr>
            <w:r>
              <w:tab/>
            </w:r>
            <w:r>
              <w:tab/>
              <w:t>@codeSystem</w:t>
            </w:r>
          </w:p>
        </w:tc>
        <w:tc>
          <w:tcPr>
            <w:tcW w:w="720" w:type="dxa"/>
          </w:tcPr>
          <w:p w14:paraId="4107C252" w14:textId="77777777" w:rsidR="008D0E3F" w:rsidRDefault="007471AD">
            <w:pPr>
              <w:pStyle w:val="TableText"/>
            </w:pPr>
            <w:r>
              <w:t>1..1</w:t>
            </w:r>
          </w:p>
        </w:tc>
        <w:tc>
          <w:tcPr>
            <w:tcW w:w="1152" w:type="dxa"/>
          </w:tcPr>
          <w:p w14:paraId="61B69084" w14:textId="77777777" w:rsidR="008D0E3F" w:rsidRDefault="007471AD">
            <w:pPr>
              <w:pStyle w:val="TableText"/>
            </w:pPr>
            <w:r>
              <w:t>SHALL</w:t>
            </w:r>
          </w:p>
        </w:tc>
        <w:tc>
          <w:tcPr>
            <w:tcW w:w="864" w:type="dxa"/>
          </w:tcPr>
          <w:p w14:paraId="33D2F1CB" w14:textId="77777777" w:rsidR="008D0E3F" w:rsidRDefault="008D0E3F">
            <w:pPr>
              <w:pStyle w:val="TableText"/>
            </w:pPr>
          </w:p>
        </w:tc>
        <w:tc>
          <w:tcPr>
            <w:tcW w:w="1104" w:type="dxa"/>
          </w:tcPr>
          <w:p w14:paraId="3E92CA6B" w14:textId="1230454E" w:rsidR="008D0E3F" w:rsidRDefault="000D227F">
            <w:pPr>
              <w:pStyle w:val="TableText"/>
            </w:pPr>
            <w:hyperlink w:anchor="C_4437-3501">
              <w:r w:rsidR="007471AD">
                <w:rPr>
                  <w:rStyle w:val="HyperlinkText9pt"/>
                </w:rPr>
                <w:t>4437-3501</w:t>
              </w:r>
            </w:hyperlink>
          </w:p>
        </w:tc>
        <w:tc>
          <w:tcPr>
            <w:tcW w:w="2975" w:type="dxa"/>
          </w:tcPr>
          <w:p w14:paraId="206C4443" w14:textId="77777777" w:rsidR="008D0E3F" w:rsidRDefault="008D0E3F">
            <w:pPr>
              <w:pStyle w:val="TableText"/>
            </w:pPr>
          </w:p>
        </w:tc>
      </w:tr>
    </w:tbl>
    <w:p w14:paraId="75B4626D" w14:textId="77777777" w:rsidR="008D0E3F" w:rsidRDefault="008D0E3F">
      <w:pPr>
        <w:pStyle w:val="BodyText"/>
      </w:pPr>
    </w:p>
    <w:p w14:paraId="2430E204" w14:textId="77777777" w:rsidR="008D0E3F" w:rsidRDefault="007471AD">
      <w:pPr>
        <w:numPr>
          <w:ilvl w:val="0"/>
          <w:numId w:val="18"/>
        </w:numPr>
      </w:pPr>
      <w:r>
        <w:rPr>
          <w:rStyle w:val="keyword"/>
        </w:rPr>
        <w:t>SHALL</w:t>
      </w:r>
      <w:r>
        <w:t xml:space="preserve"> contain exactly one [</w:t>
      </w:r>
      <w:proofErr w:type="gramStart"/>
      <w:r>
        <w:t>1..</w:t>
      </w:r>
      <w:proofErr w:type="gramEnd"/>
      <w:r>
        <w:t xml:space="preserve">1] </w:t>
      </w:r>
      <w:proofErr w:type="spellStart"/>
      <w:r>
        <w:rPr>
          <w:rStyle w:val="XMLnameBold"/>
        </w:rPr>
        <w:t>templateId</w:t>
      </w:r>
      <w:bookmarkStart w:id="530" w:name="C_4437-3491"/>
      <w:proofErr w:type="spellEnd"/>
      <w:r>
        <w:t xml:space="preserve"> (CONF:4437-3491)</w:t>
      </w:r>
      <w:bookmarkEnd w:id="530"/>
      <w:r>
        <w:t>.</w:t>
      </w:r>
    </w:p>
    <w:p w14:paraId="025B7505" w14:textId="77777777" w:rsidR="008D0E3F" w:rsidRDefault="007471AD">
      <w:pPr>
        <w:numPr>
          <w:ilvl w:val="1"/>
          <w:numId w:val="18"/>
        </w:numPr>
      </w:pPr>
      <w:r>
        <w:t xml:space="preserve">This </w:t>
      </w:r>
      <w:proofErr w:type="spellStart"/>
      <w:r>
        <w:t>templateId</w:t>
      </w:r>
      <w:proofErr w:type="spellEnd"/>
      <w:r>
        <w:t xml:space="preserve"> </w:t>
      </w:r>
      <w:r>
        <w:rPr>
          <w:rStyle w:val="keyword"/>
        </w:rPr>
        <w:t>SHALL</w:t>
      </w:r>
      <w:r>
        <w:t xml:space="preserve"> contain exactly one [</w:t>
      </w:r>
      <w:proofErr w:type="gramStart"/>
      <w:r>
        <w:t>1..</w:t>
      </w:r>
      <w:proofErr w:type="gramEnd"/>
      <w:r>
        <w:t xml:space="preserve">1] </w:t>
      </w:r>
      <w:r>
        <w:rPr>
          <w:rStyle w:val="XMLnameBold"/>
        </w:rPr>
        <w:t>@root</w:t>
      </w:r>
      <w:r>
        <w:t>=</w:t>
      </w:r>
      <w:r>
        <w:rPr>
          <w:rStyle w:val="XMLname"/>
        </w:rPr>
        <w:t>"2.16.840.1.113883.10.20.22.4.314"</w:t>
      </w:r>
      <w:bookmarkStart w:id="531" w:name="C_4437-3494"/>
      <w:r>
        <w:t xml:space="preserve"> (CONF:4437-3494)</w:t>
      </w:r>
      <w:bookmarkEnd w:id="531"/>
      <w:r>
        <w:t>.</w:t>
      </w:r>
      <w:r>
        <w:br/>
        <w:t xml:space="preserve">Note: template </w:t>
      </w:r>
      <w:proofErr w:type="spellStart"/>
      <w:r>
        <w:t>oid</w:t>
      </w:r>
      <w:proofErr w:type="spellEnd"/>
    </w:p>
    <w:p w14:paraId="09A4F1D3" w14:textId="77777777" w:rsidR="008D0E3F" w:rsidRDefault="007471AD">
      <w:pPr>
        <w:pStyle w:val="BodyText"/>
        <w:spacing w:before="120"/>
      </w:pPr>
      <w:r>
        <w:t>Revision from "2018-05-01".</w:t>
      </w:r>
    </w:p>
    <w:p w14:paraId="17DDD731" w14:textId="77777777" w:rsidR="008D0E3F" w:rsidRDefault="007471AD">
      <w:pPr>
        <w:numPr>
          <w:ilvl w:val="1"/>
          <w:numId w:val="18"/>
        </w:numPr>
      </w:pPr>
      <w:r>
        <w:t xml:space="preserve">This </w:t>
      </w:r>
      <w:proofErr w:type="spellStart"/>
      <w:r>
        <w:t>templateId</w:t>
      </w:r>
      <w:proofErr w:type="spellEnd"/>
      <w:r>
        <w:t xml:space="preserve"> </w:t>
      </w:r>
      <w:r>
        <w:rPr>
          <w:rStyle w:val="keyword"/>
        </w:rPr>
        <w:t>SHALL</w:t>
      </w:r>
      <w:r>
        <w:t xml:space="preserve"> contain exactly one [</w:t>
      </w:r>
      <w:proofErr w:type="gramStart"/>
      <w:r>
        <w:t>1..</w:t>
      </w:r>
      <w:proofErr w:type="gramEnd"/>
      <w:r>
        <w:t xml:space="preserve">1] </w:t>
      </w:r>
      <w:r>
        <w:rPr>
          <w:rStyle w:val="XMLnameBold"/>
        </w:rPr>
        <w:t>@extension</w:t>
      </w:r>
      <w:r>
        <w:t>=</w:t>
      </w:r>
      <w:r>
        <w:rPr>
          <w:rStyle w:val="XMLname"/>
        </w:rPr>
        <w:t>"2019-06-21"</w:t>
      </w:r>
      <w:bookmarkStart w:id="532" w:name="C_4437-3495"/>
      <w:r>
        <w:t xml:space="preserve"> (CONF:4437-3495)</w:t>
      </w:r>
      <w:bookmarkEnd w:id="532"/>
      <w:r>
        <w:t>.</w:t>
      </w:r>
    </w:p>
    <w:p w14:paraId="34952B5D" w14:textId="77777777" w:rsidR="008D0E3F" w:rsidRDefault="007471AD">
      <w:pPr>
        <w:numPr>
          <w:ilvl w:val="0"/>
          <w:numId w:val="18"/>
        </w:numPr>
      </w:pPr>
      <w:r>
        <w:rPr>
          <w:rStyle w:val="keyword"/>
        </w:rPr>
        <w:t>SHALL</w:t>
      </w:r>
      <w:r>
        <w:t xml:space="preserve"> contain exactly one [</w:t>
      </w:r>
      <w:proofErr w:type="gramStart"/>
      <w:r>
        <w:t>1..</w:t>
      </w:r>
      <w:proofErr w:type="gramEnd"/>
      <w:r>
        <w:t xml:space="preserve">1] </w:t>
      </w:r>
      <w:r>
        <w:rPr>
          <w:rStyle w:val="XMLnameBold"/>
        </w:rPr>
        <w:t>code</w:t>
      </w:r>
      <w:bookmarkStart w:id="533" w:name="C_4437-3492"/>
      <w:r>
        <w:t xml:space="preserve"> (CONF:4437-3492)</w:t>
      </w:r>
      <w:bookmarkEnd w:id="533"/>
      <w:r>
        <w:t>.</w:t>
      </w:r>
      <w:r>
        <w:br/>
        <w:t>Note: Code for "Latex Status"</w:t>
      </w:r>
    </w:p>
    <w:p w14:paraId="59AD5EB2" w14:textId="77777777" w:rsidR="008D0E3F" w:rsidRDefault="007471AD">
      <w:pPr>
        <w:pStyle w:val="BodyText"/>
        <w:spacing w:before="120"/>
      </w:pPr>
      <w:r>
        <w:t xml:space="preserve">Code used to specify the </w:t>
      </w:r>
      <w:r>
        <w:rPr>
          <w:b/>
        </w:rPr>
        <w:t>Latex Safety Status</w:t>
      </w:r>
    </w:p>
    <w:p w14:paraId="6B16B4EE" w14:textId="77777777" w:rsidR="008D0E3F" w:rsidRDefault="007471AD">
      <w:pPr>
        <w:numPr>
          <w:ilvl w:val="1"/>
          <w:numId w:val="18"/>
        </w:numPr>
      </w:pPr>
      <w:r>
        <w:t xml:space="preserve">This code </w:t>
      </w:r>
      <w:r>
        <w:rPr>
          <w:rStyle w:val="keyword"/>
        </w:rPr>
        <w:t>SHALL</w:t>
      </w:r>
      <w:r>
        <w:t xml:space="preserve"> contain exactly one [</w:t>
      </w:r>
      <w:proofErr w:type="gramStart"/>
      <w:r>
        <w:t>1..</w:t>
      </w:r>
      <w:proofErr w:type="gramEnd"/>
      <w:r>
        <w:t xml:space="preserve">1] </w:t>
      </w:r>
      <w:r>
        <w:rPr>
          <w:rStyle w:val="XMLnameBold"/>
        </w:rPr>
        <w:t>@code</w:t>
      </w:r>
      <w:r>
        <w:t>=</w:t>
      </w:r>
      <w:r>
        <w:rPr>
          <w:rStyle w:val="XMLname"/>
        </w:rPr>
        <w:t>"C160938"</w:t>
      </w:r>
      <w:r>
        <w:t xml:space="preserve"> Latex Safety Status (</w:t>
      </w:r>
      <w:proofErr w:type="spellStart"/>
      <w:r>
        <w:t>CodeSystem</w:t>
      </w:r>
      <w:proofErr w:type="spellEnd"/>
      <w:r>
        <w:t xml:space="preserve">: </w:t>
      </w:r>
      <w:r>
        <w:rPr>
          <w:rStyle w:val="XMLname"/>
        </w:rPr>
        <w:t>NCI Thesaurus (</w:t>
      </w:r>
      <w:proofErr w:type="spellStart"/>
      <w:r>
        <w:rPr>
          <w:rStyle w:val="XMLname"/>
        </w:rPr>
        <w:t>NCIt</w:t>
      </w:r>
      <w:proofErr w:type="spellEnd"/>
      <w:r>
        <w:rPr>
          <w:rStyle w:val="XMLname"/>
        </w:rPr>
        <w:t>) urn:oid:2.16.840.1.113883.3.26.1.1</w:t>
      </w:r>
      <w:r>
        <w:rPr>
          <w:rStyle w:val="keyword"/>
        </w:rPr>
        <w:t xml:space="preserve"> STATIC</w:t>
      </w:r>
      <w:r>
        <w:t>)</w:t>
      </w:r>
      <w:bookmarkStart w:id="534" w:name="C_4437-3496"/>
      <w:r>
        <w:t xml:space="preserve"> (CONF:4437-3496)</w:t>
      </w:r>
      <w:bookmarkEnd w:id="534"/>
      <w:r>
        <w:t>.</w:t>
      </w:r>
    </w:p>
    <w:p w14:paraId="612803F2" w14:textId="77777777" w:rsidR="008D0E3F" w:rsidRDefault="007471AD">
      <w:pPr>
        <w:numPr>
          <w:ilvl w:val="1"/>
          <w:numId w:val="18"/>
        </w:numPr>
      </w:pPr>
      <w:r>
        <w:t xml:space="preserve">This code </w:t>
      </w:r>
      <w:r>
        <w:rPr>
          <w:rStyle w:val="keyword"/>
        </w:rPr>
        <w:t>SHALL</w:t>
      </w:r>
      <w:r>
        <w:t xml:space="preserve"> contain exactly one [</w:t>
      </w:r>
      <w:proofErr w:type="gramStart"/>
      <w:r>
        <w:t>1..</w:t>
      </w:r>
      <w:proofErr w:type="gramEnd"/>
      <w:r>
        <w:t xml:space="preserve">1] </w:t>
      </w:r>
      <w:r>
        <w:rPr>
          <w:rStyle w:val="XMLnameBold"/>
        </w:rPr>
        <w:t>@codeSystem</w:t>
      </w:r>
      <w:r>
        <w:t>=</w:t>
      </w:r>
      <w:r>
        <w:rPr>
          <w:rStyle w:val="XMLname"/>
        </w:rPr>
        <w:t>"2.16.840.1.113883.3.26.1.1"</w:t>
      </w:r>
      <w:bookmarkStart w:id="535" w:name="C_4437-3497"/>
      <w:r>
        <w:t xml:space="preserve"> (CONF:4437-3497)</w:t>
      </w:r>
      <w:bookmarkEnd w:id="535"/>
      <w:r>
        <w:t>.</w:t>
      </w:r>
    </w:p>
    <w:p w14:paraId="572C53EC" w14:textId="77777777" w:rsidR="008D0E3F" w:rsidRDefault="007471AD">
      <w:pPr>
        <w:numPr>
          <w:ilvl w:val="1"/>
          <w:numId w:val="18"/>
        </w:numPr>
      </w:pPr>
      <w:r>
        <w:lastRenderedPageBreak/>
        <w:t xml:space="preserve">This code </w:t>
      </w:r>
      <w:r>
        <w:rPr>
          <w:rStyle w:val="keyword"/>
        </w:rPr>
        <w:t>MAY</w:t>
      </w:r>
      <w:r>
        <w:t xml:space="preserve"> contain zero or one [</w:t>
      </w:r>
      <w:proofErr w:type="gramStart"/>
      <w:r>
        <w:t>0..</w:t>
      </w:r>
      <w:proofErr w:type="gramEnd"/>
      <w:r>
        <w:t xml:space="preserve">1] </w:t>
      </w:r>
      <w:r>
        <w:rPr>
          <w:rStyle w:val="XMLnameBold"/>
        </w:rPr>
        <w:t>@codeSystemName</w:t>
      </w:r>
      <w:r>
        <w:t>=</w:t>
      </w:r>
      <w:r>
        <w:rPr>
          <w:rStyle w:val="XMLname"/>
        </w:rPr>
        <w:t>"NCI Thesaurus"</w:t>
      </w:r>
      <w:bookmarkStart w:id="536" w:name="C_4437-3498"/>
      <w:r>
        <w:t xml:space="preserve"> (CONF:4437-3498)</w:t>
      </w:r>
      <w:bookmarkEnd w:id="536"/>
      <w:r>
        <w:t>.</w:t>
      </w:r>
    </w:p>
    <w:p w14:paraId="5A9C6BFC" w14:textId="77777777" w:rsidR="008D0E3F" w:rsidRDefault="007471AD">
      <w:pPr>
        <w:numPr>
          <w:ilvl w:val="1"/>
          <w:numId w:val="18"/>
        </w:numPr>
      </w:pPr>
      <w:r>
        <w:t xml:space="preserve">This code </w:t>
      </w:r>
      <w:r>
        <w:rPr>
          <w:rStyle w:val="keyword"/>
        </w:rPr>
        <w:t>MAY</w:t>
      </w:r>
      <w:r>
        <w:t xml:space="preserve"> contain zero or one [</w:t>
      </w:r>
      <w:proofErr w:type="gramStart"/>
      <w:r>
        <w:t>0..</w:t>
      </w:r>
      <w:proofErr w:type="gramEnd"/>
      <w:r>
        <w:t xml:space="preserve">1] </w:t>
      </w:r>
      <w:r>
        <w:rPr>
          <w:rStyle w:val="XMLnameBold"/>
        </w:rPr>
        <w:t>@displayName</w:t>
      </w:r>
      <w:r>
        <w:t>=</w:t>
      </w:r>
      <w:r>
        <w:rPr>
          <w:rStyle w:val="XMLname"/>
        </w:rPr>
        <w:t>"Latex Safety Status"</w:t>
      </w:r>
      <w:bookmarkStart w:id="537" w:name="C_4437-3499"/>
      <w:r>
        <w:t xml:space="preserve"> (CONF:4437-3499)</w:t>
      </w:r>
      <w:bookmarkEnd w:id="537"/>
      <w:r>
        <w:t>.</w:t>
      </w:r>
    </w:p>
    <w:p w14:paraId="3DE787ED" w14:textId="77777777" w:rsidR="008D0E3F" w:rsidRDefault="007471AD">
      <w:pPr>
        <w:pStyle w:val="BodyText"/>
        <w:spacing w:before="120"/>
      </w:pPr>
      <w:r>
        <w:t>The value of the Latex Safety status.</w:t>
      </w:r>
    </w:p>
    <w:p w14:paraId="76565FB8" w14:textId="77777777" w:rsidR="008D0E3F" w:rsidRDefault="007471AD">
      <w:pPr>
        <w:numPr>
          <w:ilvl w:val="0"/>
          <w:numId w:val="18"/>
        </w:numPr>
      </w:pPr>
      <w:r>
        <w:rPr>
          <w:rStyle w:val="keyword"/>
        </w:rPr>
        <w:t>SHALL</w:t>
      </w:r>
      <w:r>
        <w:t xml:space="preserve"> contain exactly one [</w:t>
      </w:r>
      <w:proofErr w:type="gramStart"/>
      <w:r>
        <w:t>1..</w:t>
      </w:r>
      <w:proofErr w:type="gramEnd"/>
      <w:r>
        <w:t xml:space="preserve">1] </w:t>
      </w:r>
      <w:r>
        <w:rPr>
          <w:rStyle w:val="XMLnameBold"/>
        </w:rPr>
        <w:t>value</w:t>
      </w:r>
      <w:r>
        <w:t xml:space="preserve"> with @xsi:type="CD", where the code </w:t>
      </w:r>
      <w:r>
        <w:rPr>
          <w:rStyle w:val="keyword"/>
        </w:rPr>
        <w:t>SHALL</w:t>
      </w:r>
      <w:r>
        <w:t xml:space="preserve"> be selected from </w:t>
      </w:r>
      <w:proofErr w:type="spellStart"/>
      <w:r>
        <w:t>ValueSet</w:t>
      </w:r>
      <w:proofErr w:type="spellEnd"/>
      <w:r>
        <w:t xml:space="preserve"> </w:t>
      </w:r>
      <w:r>
        <w:rPr>
          <w:rStyle w:val="XMLname"/>
        </w:rPr>
        <w:t>Device Latex Safety urn:oid:2.16.840.1.113762.1.4.1021.47</w:t>
      </w:r>
      <w:r>
        <w:rPr>
          <w:rStyle w:val="keyword"/>
        </w:rPr>
        <w:t xml:space="preserve"> STATIC</w:t>
      </w:r>
      <w:r>
        <w:t xml:space="preserve"> 2019-06-21</w:t>
      </w:r>
      <w:bookmarkStart w:id="538" w:name="C_4437-3493"/>
      <w:r>
        <w:t xml:space="preserve"> (CONF:4437-3493)</w:t>
      </w:r>
      <w:bookmarkEnd w:id="538"/>
      <w:r>
        <w:t>.</w:t>
      </w:r>
    </w:p>
    <w:p w14:paraId="6AA300C4" w14:textId="77777777" w:rsidR="008D0E3F" w:rsidRDefault="007471AD">
      <w:pPr>
        <w:numPr>
          <w:ilvl w:val="1"/>
          <w:numId w:val="18"/>
        </w:numPr>
      </w:pPr>
      <w:r>
        <w:t xml:space="preserve">This value </w:t>
      </w:r>
      <w:r>
        <w:rPr>
          <w:rStyle w:val="keyword"/>
        </w:rPr>
        <w:t>SHALL</w:t>
      </w:r>
      <w:r>
        <w:t xml:space="preserve"> contain exactly one [</w:t>
      </w:r>
      <w:proofErr w:type="gramStart"/>
      <w:r>
        <w:t>1..</w:t>
      </w:r>
      <w:proofErr w:type="gramEnd"/>
      <w:r>
        <w:t xml:space="preserve">1] </w:t>
      </w:r>
      <w:r>
        <w:rPr>
          <w:rStyle w:val="XMLnameBold"/>
        </w:rPr>
        <w:t>@code</w:t>
      </w:r>
      <w:bookmarkStart w:id="539" w:name="C_4437-3500"/>
      <w:r>
        <w:t xml:space="preserve"> (CONF:4437-3500)</w:t>
      </w:r>
      <w:bookmarkEnd w:id="539"/>
      <w:r>
        <w:t>.</w:t>
      </w:r>
    </w:p>
    <w:p w14:paraId="0A6140D7" w14:textId="77777777" w:rsidR="008D0E3F" w:rsidRDefault="007471AD">
      <w:pPr>
        <w:numPr>
          <w:ilvl w:val="1"/>
          <w:numId w:val="18"/>
        </w:numPr>
      </w:pPr>
      <w:r>
        <w:t xml:space="preserve">This value </w:t>
      </w:r>
      <w:r>
        <w:rPr>
          <w:rStyle w:val="keyword"/>
        </w:rPr>
        <w:t>SHALL</w:t>
      </w:r>
      <w:r>
        <w:t xml:space="preserve"> contain exactly one [</w:t>
      </w:r>
      <w:proofErr w:type="gramStart"/>
      <w:r>
        <w:t>1..</w:t>
      </w:r>
      <w:proofErr w:type="gramEnd"/>
      <w:r>
        <w:t xml:space="preserve">1] </w:t>
      </w:r>
      <w:r>
        <w:rPr>
          <w:rStyle w:val="XMLnameBold"/>
        </w:rPr>
        <w:t>@codeSystem</w:t>
      </w:r>
      <w:bookmarkStart w:id="540" w:name="C_4437-3501"/>
      <w:r>
        <w:t xml:space="preserve"> (CONF:4437-3501)</w:t>
      </w:r>
      <w:bookmarkEnd w:id="540"/>
      <w:r>
        <w:t>.</w:t>
      </w:r>
    </w:p>
    <w:p w14:paraId="50011F38" w14:textId="31E88FCA" w:rsidR="008D0E3F" w:rsidRDefault="007471AD">
      <w:pPr>
        <w:pStyle w:val="Caption"/>
        <w:ind w:left="130" w:right="115"/>
      </w:pPr>
      <w:bookmarkStart w:id="541" w:name="_Toc101451097"/>
      <w:bookmarkStart w:id="542" w:name="_Toc83395679"/>
      <w:r>
        <w:t xml:space="preserve">Figure </w:t>
      </w:r>
      <w:r>
        <w:fldChar w:fldCharType="begin"/>
      </w:r>
      <w:r>
        <w:instrText>SEQ Figure \* ARABIC</w:instrText>
      </w:r>
      <w:r>
        <w:fldChar w:fldCharType="separate"/>
      </w:r>
      <w:r>
        <w:t>9</w:t>
      </w:r>
      <w:r>
        <w:fldChar w:fldCharType="end"/>
      </w:r>
      <w:r>
        <w:t>: Latex Safety Status</w:t>
      </w:r>
      <w:bookmarkEnd w:id="541"/>
      <w:bookmarkEnd w:id="542"/>
    </w:p>
    <w:p w14:paraId="56177A23" w14:textId="77777777" w:rsidR="008D0E3F" w:rsidRDefault="007471AD">
      <w:pPr>
        <w:pStyle w:val="Example"/>
        <w:ind w:left="130" w:right="115"/>
      </w:pPr>
      <w:r>
        <w:tab/>
        <w:t xml:space="preserve"> &lt;observation </w:t>
      </w:r>
      <w:proofErr w:type="spellStart"/>
      <w:r>
        <w:t>classCode</w:t>
      </w:r>
      <w:proofErr w:type="spellEnd"/>
      <w:r>
        <w:t xml:space="preserve">="OBS" </w:t>
      </w:r>
      <w:proofErr w:type="spellStart"/>
      <w:r>
        <w:t>moodCode</w:t>
      </w:r>
      <w:proofErr w:type="spellEnd"/>
      <w:r>
        <w:t>="EVN"&gt;</w:t>
      </w:r>
    </w:p>
    <w:p w14:paraId="5DB585E7" w14:textId="77777777" w:rsidR="008D0E3F" w:rsidRDefault="007471AD">
      <w:pPr>
        <w:pStyle w:val="Example"/>
        <w:ind w:left="130" w:right="115"/>
      </w:pPr>
      <w:r>
        <w:t xml:space="preserve">            &lt;</w:t>
      </w:r>
      <w:proofErr w:type="spellStart"/>
      <w:r>
        <w:t>templateId</w:t>
      </w:r>
      <w:proofErr w:type="spellEnd"/>
      <w:r>
        <w:t xml:space="preserve"> root="2.16.840.1.113883.10.20.22.4.314"</w:t>
      </w:r>
    </w:p>
    <w:p w14:paraId="17DECC0E" w14:textId="77777777" w:rsidR="008D0E3F" w:rsidRDefault="007471AD">
      <w:pPr>
        <w:pStyle w:val="Example"/>
        <w:ind w:left="130" w:right="115"/>
      </w:pPr>
      <w:r>
        <w:t xml:space="preserve">                extension="2019-06-21"/&gt;</w:t>
      </w:r>
    </w:p>
    <w:p w14:paraId="59470675" w14:textId="77777777" w:rsidR="008D0E3F" w:rsidRDefault="007471AD">
      <w:pPr>
        <w:pStyle w:val="Example"/>
        <w:ind w:left="130" w:right="115"/>
      </w:pPr>
      <w:r>
        <w:t xml:space="preserve">            &lt;code code="C160938" displayName="Latex Safety Status"</w:t>
      </w:r>
    </w:p>
    <w:p w14:paraId="14CF9A63" w14:textId="77777777" w:rsidR="008D0E3F" w:rsidRDefault="007471AD">
      <w:pPr>
        <w:pStyle w:val="Example"/>
        <w:ind w:left="130" w:right="115"/>
      </w:pPr>
      <w:r>
        <w:t xml:space="preserve">                </w:t>
      </w:r>
      <w:proofErr w:type="spellStart"/>
      <w:r>
        <w:t>codeSystem</w:t>
      </w:r>
      <w:proofErr w:type="spellEnd"/>
      <w:r>
        <w:t>="2.16.840.1.113883.3.26.1.1"</w:t>
      </w:r>
    </w:p>
    <w:p w14:paraId="7B62804F" w14:textId="77777777" w:rsidR="008D0E3F" w:rsidRDefault="007471AD">
      <w:pPr>
        <w:pStyle w:val="Example"/>
        <w:ind w:left="130" w:right="115"/>
      </w:pPr>
      <w:r>
        <w:t xml:space="preserve">                </w:t>
      </w:r>
      <w:proofErr w:type="spellStart"/>
      <w:r>
        <w:t>codeSystemName</w:t>
      </w:r>
      <w:proofErr w:type="spellEnd"/>
      <w:r>
        <w:t>="NCI Thesaurus"/&gt;</w:t>
      </w:r>
    </w:p>
    <w:p w14:paraId="0CE14752" w14:textId="77777777" w:rsidR="008D0E3F" w:rsidRDefault="007471AD">
      <w:pPr>
        <w:pStyle w:val="Example"/>
        <w:ind w:left="130" w:right="115"/>
      </w:pPr>
      <w:r>
        <w:t xml:space="preserve">            &lt;value </w:t>
      </w:r>
      <w:proofErr w:type="spellStart"/>
      <w:proofErr w:type="gramStart"/>
      <w:r>
        <w:t>xsi:type</w:t>
      </w:r>
      <w:proofErr w:type="spellEnd"/>
      <w:proofErr w:type="gramEnd"/>
      <w:r>
        <w:t>="CD" code="C106038"</w:t>
      </w:r>
    </w:p>
    <w:p w14:paraId="3979C891" w14:textId="77777777" w:rsidR="008D0E3F" w:rsidRDefault="007471AD">
      <w:pPr>
        <w:pStyle w:val="Example"/>
        <w:ind w:left="130" w:right="115"/>
      </w:pPr>
      <w:r>
        <w:t xml:space="preserve">                </w:t>
      </w:r>
      <w:proofErr w:type="spellStart"/>
      <w:r>
        <w:t>codeSystem</w:t>
      </w:r>
      <w:proofErr w:type="spellEnd"/>
      <w:r>
        <w:t>="2.16.840.1.113883.3.26.1.1" displayName="Not Made with Natural Rubber Latex"</w:t>
      </w:r>
    </w:p>
    <w:p w14:paraId="101029DC" w14:textId="77777777" w:rsidR="008D0E3F" w:rsidRDefault="007471AD">
      <w:pPr>
        <w:pStyle w:val="Example"/>
        <w:ind w:left="130" w:right="115"/>
      </w:pPr>
      <w:r>
        <w:t xml:space="preserve">                </w:t>
      </w:r>
      <w:proofErr w:type="spellStart"/>
      <w:r>
        <w:t>codeSystemName</w:t>
      </w:r>
      <w:proofErr w:type="spellEnd"/>
      <w:r>
        <w:t xml:space="preserve">="NCI Thesaurus" </w:t>
      </w:r>
      <w:proofErr w:type="spellStart"/>
      <w:proofErr w:type="gramStart"/>
      <w:r>
        <w:t>sdtc:valueSet</w:t>
      </w:r>
      <w:proofErr w:type="spellEnd"/>
      <w:proofErr w:type="gramEnd"/>
      <w:r>
        <w:t>="2.16.840.1.113762.1.4.1021.47"&gt;</w:t>
      </w:r>
    </w:p>
    <w:p w14:paraId="5722A5D3" w14:textId="77777777" w:rsidR="008D0E3F" w:rsidRDefault="007471AD">
      <w:pPr>
        <w:pStyle w:val="Example"/>
        <w:ind w:left="130" w:right="115"/>
      </w:pPr>
      <w:r>
        <w:t xml:space="preserve">                &lt;</w:t>
      </w:r>
      <w:proofErr w:type="spellStart"/>
      <w:r>
        <w:t>originalText</w:t>
      </w:r>
      <w:proofErr w:type="spellEnd"/>
      <w:r>
        <w:t>&gt;</w:t>
      </w:r>
    </w:p>
    <w:p w14:paraId="674085BD" w14:textId="77777777" w:rsidR="008D0E3F" w:rsidRDefault="007471AD">
      <w:pPr>
        <w:pStyle w:val="Example"/>
        <w:ind w:left="130" w:right="115"/>
      </w:pPr>
      <w:r>
        <w:t xml:space="preserve">                    &lt;reference value="#LatexSafety_1"/&gt;</w:t>
      </w:r>
    </w:p>
    <w:p w14:paraId="315787B1" w14:textId="77777777" w:rsidR="008D0E3F" w:rsidRDefault="007471AD">
      <w:pPr>
        <w:pStyle w:val="Example"/>
        <w:ind w:left="130" w:right="115"/>
      </w:pPr>
      <w:r>
        <w:t xml:space="preserve">                &lt;/</w:t>
      </w:r>
      <w:proofErr w:type="spellStart"/>
      <w:r>
        <w:t>originalText</w:t>
      </w:r>
      <w:proofErr w:type="spellEnd"/>
      <w:r>
        <w:t>&gt;</w:t>
      </w:r>
    </w:p>
    <w:p w14:paraId="05FD5796" w14:textId="77777777" w:rsidR="008D0E3F" w:rsidRDefault="007471AD">
      <w:pPr>
        <w:pStyle w:val="Example"/>
        <w:ind w:left="130" w:right="115"/>
      </w:pPr>
      <w:r>
        <w:t xml:space="preserve">            &lt;/value&gt;</w:t>
      </w:r>
    </w:p>
    <w:p w14:paraId="6315D781" w14:textId="77777777" w:rsidR="008D0E3F" w:rsidRDefault="007471AD">
      <w:pPr>
        <w:pStyle w:val="Example"/>
        <w:ind w:left="130" w:right="115"/>
      </w:pPr>
      <w:r>
        <w:t xml:space="preserve">        &lt;/observation&gt;</w:t>
      </w:r>
    </w:p>
    <w:p w14:paraId="57F94AAD" w14:textId="77777777" w:rsidR="008D0E3F" w:rsidRDefault="007471AD">
      <w:pPr>
        <w:pStyle w:val="Example"/>
        <w:ind w:left="130" w:right="115"/>
      </w:pPr>
      <w:r>
        <w:tab/>
      </w:r>
    </w:p>
    <w:p w14:paraId="11B2AE62" w14:textId="77777777" w:rsidR="008D0E3F" w:rsidRDefault="008D0E3F">
      <w:pPr>
        <w:pStyle w:val="BodyText"/>
      </w:pPr>
    </w:p>
    <w:p w14:paraId="0ED8AFC9" w14:textId="77777777" w:rsidR="008D0E3F" w:rsidRDefault="007471AD">
      <w:pPr>
        <w:pStyle w:val="Heading2nospace"/>
      </w:pPr>
      <w:bookmarkStart w:id="543" w:name="E_Lot_or_Batch_Number_Observation_2019"/>
      <w:bookmarkStart w:id="544" w:name="_Toc101451082"/>
      <w:bookmarkStart w:id="545" w:name="_Toc83395664"/>
      <w:r>
        <w:t>Lot or Batch Number Observation</w:t>
      </w:r>
      <w:bookmarkEnd w:id="543"/>
      <w:bookmarkEnd w:id="544"/>
      <w:bookmarkEnd w:id="545"/>
    </w:p>
    <w:p w14:paraId="29DC5EC1" w14:textId="77777777" w:rsidR="008D0E3F" w:rsidRDefault="007471AD">
      <w:pPr>
        <w:pStyle w:val="BracketData"/>
      </w:pPr>
      <w:r>
        <w:t xml:space="preserve">[observation: identifier </w:t>
      </w:r>
      <w:proofErr w:type="gramStart"/>
      <w:r>
        <w:t>urn:hl</w:t>
      </w:r>
      <w:proofErr w:type="gramEnd"/>
      <w:r>
        <w:t>7ii:2.16.840.1.113883.10.20.22.4.315:2019-06-21 (open)]</w:t>
      </w:r>
    </w:p>
    <w:p w14:paraId="062BD674" w14:textId="6C238B3B" w:rsidR="008D0E3F" w:rsidRDefault="007471AD">
      <w:pPr>
        <w:pStyle w:val="Caption"/>
      </w:pPr>
      <w:bookmarkStart w:id="546" w:name="_Toc101451120"/>
      <w:bookmarkStart w:id="547" w:name="_Toc83395703"/>
      <w:r>
        <w:t xml:space="preserve">Table </w:t>
      </w:r>
      <w:r>
        <w:fldChar w:fldCharType="begin"/>
      </w:r>
      <w:r>
        <w:instrText>SEQ Table \* ARABIC</w:instrText>
      </w:r>
      <w:r>
        <w:fldChar w:fldCharType="separate"/>
      </w:r>
      <w:del w:id="548" w:author="Russ Ott" w:date="2022-04-29T10:13:00Z">
        <w:r w:rsidR="00FB6AE9">
          <w:delText>19</w:delText>
        </w:r>
      </w:del>
      <w:ins w:id="549" w:author="Russ Ott" w:date="2022-04-29T10:13:00Z">
        <w:r>
          <w:t>18</w:t>
        </w:r>
      </w:ins>
      <w:r>
        <w:fldChar w:fldCharType="end"/>
      </w:r>
      <w:r>
        <w:t>: Lot or Batch Number Observation Contexts</w:t>
      </w:r>
      <w:bookmarkEnd w:id="546"/>
      <w:bookmarkEnd w:id="547"/>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8D0E3F" w14:paraId="7CED8D2B" w14:textId="77777777">
        <w:trPr>
          <w:cantSplit/>
          <w:tblHeader/>
          <w:jc w:val="center"/>
        </w:trPr>
        <w:tc>
          <w:tcPr>
            <w:tcW w:w="360" w:type="dxa"/>
            <w:shd w:val="clear" w:color="auto" w:fill="E6E6E6"/>
          </w:tcPr>
          <w:p w14:paraId="5ACEC66D" w14:textId="77777777" w:rsidR="008D0E3F" w:rsidRDefault="007471AD">
            <w:pPr>
              <w:pStyle w:val="TableHead"/>
            </w:pPr>
            <w:r>
              <w:t>Contained By:</w:t>
            </w:r>
          </w:p>
        </w:tc>
        <w:tc>
          <w:tcPr>
            <w:tcW w:w="360" w:type="dxa"/>
            <w:shd w:val="clear" w:color="auto" w:fill="E6E6E6"/>
          </w:tcPr>
          <w:p w14:paraId="499F3CD5" w14:textId="77777777" w:rsidR="008D0E3F" w:rsidRDefault="007471AD">
            <w:pPr>
              <w:pStyle w:val="TableHead"/>
            </w:pPr>
            <w:r>
              <w:t>Contains:</w:t>
            </w:r>
          </w:p>
        </w:tc>
      </w:tr>
      <w:tr w:rsidR="008D0E3F" w14:paraId="7F53E6BE" w14:textId="77777777">
        <w:trPr>
          <w:jc w:val="center"/>
        </w:trPr>
        <w:tc>
          <w:tcPr>
            <w:tcW w:w="360" w:type="dxa"/>
          </w:tcPr>
          <w:p w14:paraId="404DAA00" w14:textId="44235063" w:rsidR="008D0E3F" w:rsidRDefault="000D227F">
            <w:pPr>
              <w:pStyle w:val="TableText"/>
            </w:pPr>
            <w:hyperlink w:anchor="E_UDI_Organizer">
              <w:r w:rsidR="007471AD">
                <w:rPr>
                  <w:rStyle w:val="HyperlinkText9pt"/>
                </w:rPr>
                <w:t>UDI Organizer</w:t>
              </w:r>
            </w:hyperlink>
            <w:r w:rsidR="007471AD">
              <w:t xml:space="preserve"> (optional)</w:t>
            </w:r>
          </w:p>
        </w:tc>
        <w:tc>
          <w:tcPr>
            <w:tcW w:w="360" w:type="dxa"/>
          </w:tcPr>
          <w:p w14:paraId="7E7F93BE" w14:textId="77777777" w:rsidR="008D0E3F" w:rsidRDefault="008D0E3F"/>
        </w:tc>
      </w:tr>
    </w:tbl>
    <w:p w14:paraId="50C7F7A4" w14:textId="77777777" w:rsidR="008D0E3F" w:rsidRDefault="008D0E3F">
      <w:pPr>
        <w:pStyle w:val="BodyText"/>
      </w:pPr>
    </w:p>
    <w:p w14:paraId="227428B8" w14:textId="77777777" w:rsidR="008D0E3F" w:rsidRDefault="007471AD">
      <w:r>
        <w:t xml:space="preserve">This template is intended to be used in addition to the </w:t>
      </w:r>
      <w:r>
        <w:rPr>
          <w:b/>
        </w:rPr>
        <w:t>Product Instance</w:t>
      </w:r>
      <w:r>
        <w:t xml:space="preserve"> template </w:t>
      </w:r>
      <w:proofErr w:type="gramStart"/>
      <w:r>
        <w:t>urn:oid</w:t>
      </w:r>
      <w:proofErr w:type="gramEnd"/>
      <w:r>
        <w:t xml:space="preserve">:2.16.840.1.113883.10.20.22.4.37 to exchange the </w:t>
      </w:r>
      <w:r>
        <w:rPr>
          <w:b/>
        </w:rPr>
        <w:t>Lot or Batch Number</w:t>
      </w:r>
      <w:r>
        <w:t xml:space="preserve"> of the device. The Lot or Batch Number is parsed from the UDI value, if present.</w:t>
      </w:r>
    </w:p>
    <w:p w14:paraId="5D4AE206" w14:textId="2AA14F5F" w:rsidR="008D0E3F" w:rsidRDefault="007471AD">
      <w:pPr>
        <w:pStyle w:val="Caption"/>
      </w:pPr>
      <w:bookmarkStart w:id="550" w:name="_Toc101451121"/>
      <w:bookmarkStart w:id="551" w:name="_Toc83395704"/>
      <w:r>
        <w:lastRenderedPageBreak/>
        <w:t xml:space="preserve">Table </w:t>
      </w:r>
      <w:r>
        <w:fldChar w:fldCharType="begin"/>
      </w:r>
      <w:r>
        <w:instrText>SEQ Table \* ARABIC</w:instrText>
      </w:r>
      <w:r>
        <w:fldChar w:fldCharType="separate"/>
      </w:r>
      <w:del w:id="552" w:author="Russ Ott" w:date="2022-04-29T10:13:00Z">
        <w:r w:rsidR="00FB6AE9">
          <w:delText>20</w:delText>
        </w:r>
      </w:del>
      <w:ins w:id="553" w:author="Russ Ott" w:date="2022-04-29T10:13:00Z">
        <w:r>
          <w:t>19</w:t>
        </w:r>
      </w:ins>
      <w:r>
        <w:fldChar w:fldCharType="end"/>
      </w:r>
      <w:r>
        <w:t>: Lot or Batch Number Observation Constraints Overview</w:t>
      </w:r>
      <w:bookmarkEnd w:id="550"/>
      <w:bookmarkEnd w:id="551"/>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8D0E3F" w14:paraId="7ED90EE8" w14:textId="77777777">
        <w:trPr>
          <w:cantSplit/>
          <w:tblHeader/>
          <w:jc w:val="center"/>
        </w:trPr>
        <w:tc>
          <w:tcPr>
            <w:tcW w:w="0" w:type="dxa"/>
            <w:shd w:val="clear" w:color="auto" w:fill="E6E6E6"/>
            <w:noWrap/>
          </w:tcPr>
          <w:p w14:paraId="1CCDEF73" w14:textId="77777777" w:rsidR="008D0E3F" w:rsidRDefault="007471AD">
            <w:pPr>
              <w:pStyle w:val="TableHead"/>
            </w:pPr>
            <w:r>
              <w:t>XPath</w:t>
            </w:r>
          </w:p>
        </w:tc>
        <w:tc>
          <w:tcPr>
            <w:tcW w:w="720" w:type="dxa"/>
            <w:shd w:val="clear" w:color="auto" w:fill="E6E6E6"/>
            <w:noWrap/>
          </w:tcPr>
          <w:p w14:paraId="2367DE81" w14:textId="77777777" w:rsidR="008D0E3F" w:rsidRDefault="007471AD">
            <w:pPr>
              <w:pStyle w:val="TableHead"/>
            </w:pPr>
            <w:r>
              <w:t>Card.</w:t>
            </w:r>
          </w:p>
        </w:tc>
        <w:tc>
          <w:tcPr>
            <w:tcW w:w="1152" w:type="dxa"/>
            <w:shd w:val="clear" w:color="auto" w:fill="E6E6E6"/>
            <w:noWrap/>
          </w:tcPr>
          <w:p w14:paraId="62CFB887" w14:textId="77777777" w:rsidR="008D0E3F" w:rsidRDefault="007471AD">
            <w:pPr>
              <w:pStyle w:val="TableHead"/>
            </w:pPr>
            <w:r>
              <w:t>Verb</w:t>
            </w:r>
          </w:p>
        </w:tc>
        <w:tc>
          <w:tcPr>
            <w:tcW w:w="864" w:type="dxa"/>
            <w:shd w:val="clear" w:color="auto" w:fill="E6E6E6"/>
            <w:noWrap/>
          </w:tcPr>
          <w:p w14:paraId="55E6FFB0" w14:textId="77777777" w:rsidR="008D0E3F" w:rsidRDefault="007471AD">
            <w:pPr>
              <w:pStyle w:val="TableHead"/>
            </w:pPr>
            <w:r>
              <w:t>Data Type</w:t>
            </w:r>
          </w:p>
        </w:tc>
        <w:tc>
          <w:tcPr>
            <w:tcW w:w="864" w:type="dxa"/>
            <w:shd w:val="clear" w:color="auto" w:fill="E6E6E6"/>
            <w:noWrap/>
          </w:tcPr>
          <w:p w14:paraId="19EBEB51" w14:textId="77777777" w:rsidR="008D0E3F" w:rsidRDefault="007471AD">
            <w:pPr>
              <w:pStyle w:val="TableHead"/>
            </w:pPr>
            <w:r>
              <w:t>CONF#</w:t>
            </w:r>
          </w:p>
        </w:tc>
        <w:tc>
          <w:tcPr>
            <w:tcW w:w="864" w:type="dxa"/>
            <w:shd w:val="clear" w:color="auto" w:fill="E6E6E6"/>
            <w:noWrap/>
          </w:tcPr>
          <w:p w14:paraId="0AAF36E1" w14:textId="77777777" w:rsidR="008D0E3F" w:rsidRDefault="007471AD">
            <w:pPr>
              <w:pStyle w:val="TableHead"/>
            </w:pPr>
            <w:r>
              <w:t>Value</w:t>
            </w:r>
          </w:p>
        </w:tc>
      </w:tr>
      <w:tr w:rsidR="008D0E3F" w14:paraId="59FAD3E5" w14:textId="77777777">
        <w:trPr>
          <w:jc w:val="center"/>
        </w:trPr>
        <w:tc>
          <w:tcPr>
            <w:tcW w:w="10160" w:type="dxa"/>
            <w:gridSpan w:val="6"/>
          </w:tcPr>
          <w:p w14:paraId="681DCAD2" w14:textId="77777777" w:rsidR="008D0E3F" w:rsidRDefault="007471AD">
            <w:pPr>
              <w:pStyle w:val="TableText"/>
            </w:pPr>
            <w:r>
              <w:t>observation (identifier: urn:hl7ii:2.16.840.1.113883.10.20.22.4.315:2019-06-21)</w:t>
            </w:r>
          </w:p>
        </w:tc>
      </w:tr>
      <w:tr w:rsidR="008D0E3F" w14:paraId="32D3F48D" w14:textId="77777777">
        <w:trPr>
          <w:jc w:val="center"/>
        </w:trPr>
        <w:tc>
          <w:tcPr>
            <w:tcW w:w="3345" w:type="dxa"/>
          </w:tcPr>
          <w:p w14:paraId="069FF0D4" w14:textId="77777777" w:rsidR="008D0E3F" w:rsidRDefault="007471AD">
            <w:pPr>
              <w:pStyle w:val="TableText"/>
            </w:pPr>
            <w:r>
              <w:tab/>
              <w:t>templateId</w:t>
            </w:r>
          </w:p>
        </w:tc>
        <w:tc>
          <w:tcPr>
            <w:tcW w:w="720" w:type="dxa"/>
          </w:tcPr>
          <w:p w14:paraId="40E6B96D" w14:textId="77777777" w:rsidR="008D0E3F" w:rsidRDefault="007471AD">
            <w:pPr>
              <w:pStyle w:val="TableText"/>
            </w:pPr>
            <w:r>
              <w:t>1..1</w:t>
            </w:r>
          </w:p>
        </w:tc>
        <w:tc>
          <w:tcPr>
            <w:tcW w:w="1152" w:type="dxa"/>
          </w:tcPr>
          <w:p w14:paraId="6E645E37" w14:textId="77777777" w:rsidR="008D0E3F" w:rsidRDefault="007471AD">
            <w:pPr>
              <w:pStyle w:val="TableText"/>
            </w:pPr>
            <w:r>
              <w:t>SHALL</w:t>
            </w:r>
          </w:p>
        </w:tc>
        <w:tc>
          <w:tcPr>
            <w:tcW w:w="864" w:type="dxa"/>
          </w:tcPr>
          <w:p w14:paraId="1B7F5919" w14:textId="77777777" w:rsidR="008D0E3F" w:rsidRDefault="008D0E3F">
            <w:pPr>
              <w:pStyle w:val="TableText"/>
            </w:pPr>
          </w:p>
        </w:tc>
        <w:tc>
          <w:tcPr>
            <w:tcW w:w="1104" w:type="dxa"/>
          </w:tcPr>
          <w:p w14:paraId="7F89C3F5" w14:textId="2BF0E80A" w:rsidR="008D0E3F" w:rsidRDefault="000D227F">
            <w:pPr>
              <w:pStyle w:val="TableText"/>
            </w:pPr>
            <w:hyperlink w:anchor="C_4437-3450">
              <w:r w:rsidR="007471AD">
                <w:rPr>
                  <w:rStyle w:val="HyperlinkText9pt"/>
                </w:rPr>
                <w:t>4437-3450</w:t>
              </w:r>
            </w:hyperlink>
          </w:p>
        </w:tc>
        <w:tc>
          <w:tcPr>
            <w:tcW w:w="2975" w:type="dxa"/>
          </w:tcPr>
          <w:p w14:paraId="632F90D4" w14:textId="77777777" w:rsidR="008D0E3F" w:rsidRDefault="008D0E3F">
            <w:pPr>
              <w:pStyle w:val="TableText"/>
            </w:pPr>
          </w:p>
        </w:tc>
      </w:tr>
      <w:tr w:rsidR="008D0E3F" w14:paraId="352FB087" w14:textId="77777777">
        <w:trPr>
          <w:jc w:val="center"/>
        </w:trPr>
        <w:tc>
          <w:tcPr>
            <w:tcW w:w="3345" w:type="dxa"/>
          </w:tcPr>
          <w:p w14:paraId="08598F68" w14:textId="77777777" w:rsidR="008D0E3F" w:rsidRDefault="007471AD">
            <w:pPr>
              <w:pStyle w:val="TableText"/>
            </w:pPr>
            <w:r>
              <w:tab/>
            </w:r>
            <w:r>
              <w:tab/>
              <w:t>@root</w:t>
            </w:r>
          </w:p>
        </w:tc>
        <w:tc>
          <w:tcPr>
            <w:tcW w:w="720" w:type="dxa"/>
          </w:tcPr>
          <w:p w14:paraId="6EDF3583" w14:textId="77777777" w:rsidR="008D0E3F" w:rsidRDefault="007471AD">
            <w:pPr>
              <w:pStyle w:val="TableText"/>
            </w:pPr>
            <w:r>
              <w:t>1..1</w:t>
            </w:r>
          </w:p>
        </w:tc>
        <w:tc>
          <w:tcPr>
            <w:tcW w:w="1152" w:type="dxa"/>
          </w:tcPr>
          <w:p w14:paraId="0414CD4B" w14:textId="77777777" w:rsidR="008D0E3F" w:rsidRDefault="007471AD">
            <w:pPr>
              <w:pStyle w:val="TableText"/>
            </w:pPr>
            <w:r>
              <w:t>SHALL</w:t>
            </w:r>
          </w:p>
        </w:tc>
        <w:tc>
          <w:tcPr>
            <w:tcW w:w="864" w:type="dxa"/>
          </w:tcPr>
          <w:p w14:paraId="2D145C89" w14:textId="77777777" w:rsidR="008D0E3F" w:rsidRDefault="008D0E3F">
            <w:pPr>
              <w:pStyle w:val="TableText"/>
            </w:pPr>
          </w:p>
        </w:tc>
        <w:tc>
          <w:tcPr>
            <w:tcW w:w="1104" w:type="dxa"/>
          </w:tcPr>
          <w:p w14:paraId="012EC6A5" w14:textId="54028C0B" w:rsidR="008D0E3F" w:rsidRDefault="000D227F">
            <w:pPr>
              <w:pStyle w:val="TableText"/>
            </w:pPr>
            <w:hyperlink w:anchor="C_4437-3452">
              <w:r w:rsidR="007471AD">
                <w:rPr>
                  <w:rStyle w:val="HyperlinkText9pt"/>
                </w:rPr>
                <w:t>4437-3452</w:t>
              </w:r>
            </w:hyperlink>
          </w:p>
        </w:tc>
        <w:tc>
          <w:tcPr>
            <w:tcW w:w="2975" w:type="dxa"/>
          </w:tcPr>
          <w:p w14:paraId="7A87575E" w14:textId="77777777" w:rsidR="008D0E3F" w:rsidRDefault="007471AD">
            <w:pPr>
              <w:pStyle w:val="TableText"/>
            </w:pPr>
            <w:r>
              <w:t>2.16.840.1.113883.10.20.22.4.315</w:t>
            </w:r>
          </w:p>
        </w:tc>
      </w:tr>
      <w:tr w:rsidR="008D0E3F" w14:paraId="59828B99" w14:textId="77777777">
        <w:trPr>
          <w:jc w:val="center"/>
        </w:trPr>
        <w:tc>
          <w:tcPr>
            <w:tcW w:w="3345" w:type="dxa"/>
          </w:tcPr>
          <w:p w14:paraId="01940855" w14:textId="77777777" w:rsidR="008D0E3F" w:rsidRDefault="007471AD">
            <w:pPr>
              <w:pStyle w:val="TableText"/>
            </w:pPr>
            <w:r>
              <w:tab/>
            </w:r>
            <w:r>
              <w:tab/>
              <w:t>@extension</w:t>
            </w:r>
          </w:p>
        </w:tc>
        <w:tc>
          <w:tcPr>
            <w:tcW w:w="720" w:type="dxa"/>
          </w:tcPr>
          <w:p w14:paraId="27105DD4" w14:textId="77777777" w:rsidR="008D0E3F" w:rsidRDefault="007471AD">
            <w:pPr>
              <w:pStyle w:val="TableText"/>
            </w:pPr>
            <w:r>
              <w:t>1..1</w:t>
            </w:r>
          </w:p>
        </w:tc>
        <w:tc>
          <w:tcPr>
            <w:tcW w:w="1152" w:type="dxa"/>
          </w:tcPr>
          <w:p w14:paraId="39EC434B" w14:textId="77777777" w:rsidR="008D0E3F" w:rsidRDefault="007471AD">
            <w:pPr>
              <w:pStyle w:val="TableText"/>
            </w:pPr>
            <w:r>
              <w:t>SHALL</w:t>
            </w:r>
          </w:p>
        </w:tc>
        <w:tc>
          <w:tcPr>
            <w:tcW w:w="864" w:type="dxa"/>
          </w:tcPr>
          <w:p w14:paraId="37DE58D8" w14:textId="77777777" w:rsidR="008D0E3F" w:rsidRDefault="008D0E3F">
            <w:pPr>
              <w:pStyle w:val="TableText"/>
            </w:pPr>
          </w:p>
        </w:tc>
        <w:tc>
          <w:tcPr>
            <w:tcW w:w="1104" w:type="dxa"/>
          </w:tcPr>
          <w:p w14:paraId="6803284A" w14:textId="00C3559F" w:rsidR="008D0E3F" w:rsidRDefault="000D227F">
            <w:pPr>
              <w:pStyle w:val="TableText"/>
            </w:pPr>
            <w:hyperlink w:anchor="C_4437-3453">
              <w:r w:rsidR="007471AD">
                <w:rPr>
                  <w:rStyle w:val="HyperlinkText9pt"/>
                </w:rPr>
                <w:t>4437-3453</w:t>
              </w:r>
            </w:hyperlink>
          </w:p>
        </w:tc>
        <w:tc>
          <w:tcPr>
            <w:tcW w:w="2975" w:type="dxa"/>
          </w:tcPr>
          <w:p w14:paraId="5C2D8635" w14:textId="77777777" w:rsidR="008D0E3F" w:rsidRDefault="007471AD">
            <w:pPr>
              <w:pStyle w:val="TableText"/>
            </w:pPr>
            <w:r>
              <w:t>2019-06-21</w:t>
            </w:r>
          </w:p>
        </w:tc>
      </w:tr>
      <w:tr w:rsidR="008D0E3F" w14:paraId="3E5E8350" w14:textId="77777777">
        <w:trPr>
          <w:jc w:val="center"/>
        </w:trPr>
        <w:tc>
          <w:tcPr>
            <w:tcW w:w="3345" w:type="dxa"/>
          </w:tcPr>
          <w:p w14:paraId="00325F74" w14:textId="77777777" w:rsidR="008D0E3F" w:rsidRDefault="007471AD">
            <w:pPr>
              <w:pStyle w:val="TableText"/>
            </w:pPr>
            <w:r>
              <w:tab/>
              <w:t>code</w:t>
            </w:r>
          </w:p>
        </w:tc>
        <w:tc>
          <w:tcPr>
            <w:tcW w:w="720" w:type="dxa"/>
          </w:tcPr>
          <w:p w14:paraId="278483B7" w14:textId="77777777" w:rsidR="008D0E3F" w:rsidRDefault="007471AD">
            <w:pPr>
              <w:pStyle w:val="TableText"/>
            </w:pPr>
            <w:r>
              <w:t>1..1</w:t>
            </w:r>
          </w:p>
        </w:tc>
        <w:tc>
          <w:tcPr>
            <w:tcW w:w="1152" w:type="dxa"/>
          </w:tcPr>
          <w:p w14:paraId="21BDBB28" w14:textId="77777777" w:rsidR="008D0E3F" w:rsidRDefault="007471AD">
            <w:pPr>
              <w:pStyle w:val="TableText"/>
            </w:pPr>
            <w:r>
              <w:t>SHALL</w:t>
            </w:r>
          </w:p>
        </w:tc>
        <w:tc>
          <w:tcPr>
            <w:tcW w:w="864" w:type="dxa"/>
          </w:tcPr>
          <w:p w14:paraId="06C1ADD3" w14:textId="77777777" w:rsidR="008D0E3F" w:rsidRDefault="008D0E3F">
            <w:pPr>
              <w:pStyle w:val="TableText"/>
            </w:pPr>
          </w:p>
        </w:tc>
        <w:tc>
          <w:tcPr>
            <w:tcW w:w="1104" w:type="dxa"/>
          </w:tcPr>
          <w:p w14:paraId="4F362548" w14:textId="60B85D25" w:rsidR="008D0E3F" w:rsidRDefault="000D227F">
            <w:pPr>
              <w:pStyle w:val="TableText"/>
            </w:pPr>
            <w:hyperlink w:anchor="C_4437-3451">
              <w:r w:rsidR="007471AD">
                <w:rPr>
                  <w:rStyle w:val="HyperlinkText9pt"/>
                </w:rPr>
                <w:t>4437-3451</w:t>
              </w:r>
            </w:hyperlink>
          </w:p>
        </w:tc>
        <w:tc>
          <w:tcPr>
            <w:tcW w:w="2975" w:type="dxa"/>
          </w:tcPr>
          <w:p w14:paraId="6B412CBF" w14:textId="77777777" w:rsidR="008D0E3F" w:rsidRDefault="008D0E3F">
            <w:pPr>
              <w:pStyle w:val="TableText"/>
            </w:pPr>
          </w:p>
        </w:tc>
      </w:tr>
      <w:tr w:rsidR="008D0E3F" w14:paraId="1F746EDD" w14:textId="77777777">
        <w:trPr>
          <w:jc w:val="center"/>
        </w:trPr>
        <w:tc>
          <w:tcPr>
            <w:tcW w:w="3345" w:type="dxa"/>
          </w:tcPr>
          <w:p w14:paraId="4AE06B81" w14:textId="77777777" w:rsidR="008D0E3F" w:rsidRDefault="007471AD">
            <w:pPr>
              <w:pStyle w:val="TableText"/>
            </w:pPr>
            <w:r>
              <w:tab/>
            </w:r>
            <w:r>
              <w:tab/>
              <w:t>@code</w:t>
            </w:r>
          </w:p>
        </w:tc>
        <w:tc>
          <w:tcPr>
            <w:tcW w:w="720" w:type="dxa"/>
          </w:tcPr>
          <w:p w14:paraId="1E890CBB" w14:textId="77777777" w:rsidR="008D0E3F" w:rsidRDefault="007471AD">
            <w:pPr>
              <w:pStyle w:val="TableText"/>
            </w:pPr>
            <w:r>
              <w:t>1..1</w:t>
            </w:r>
          </w:p>
        </w:tc>
        <w:tc>
          <w:tcPr>
            <w:tcW w:w="1152" w:type="dxa"/>
          </w:tcPr>
          <w:p w14:paraId="0ABA25BF" w14:textId="77777777" w:rsidR="008D0E3F" w:rsidRDefault="007471AD">
            <w:pPr>
              <w:pStyle w:val="TableText"/>
            </w:pPr>
            <w:r>
              <w:t>SHALL</w:t>
            </w:r>
          </w:p>
        </w:tc>
        <w:tc>
          <w:tcPr>
            <w:tcW w:w="864" w:type="dxa"/>
          </w:tcPr>
          <w:p w14:paraId="2246D2A0" w14:textId="77777777" w:rsidR="008D0E3F" w:rsidRDefault="008D0E3F">
            <w:pPr>
              <w:pStyle w:val="TableText"/>
            </w:pPr>
          </w:p>
        </w:tc>
        <w:tc>
          <w:tcPr>
            <w:tcW w:w="1104" w:type="dxa"/>
          </w:tcPr>
          <w:p w14:paraId="120B0D7C" w14:textId="1BDA50FA" w:rsidR="008D0E3F" w:rsidRDefault="000D227F">
            <w:pPr>
              <w:pStyle w:val="TableText"/>
            </w:pPr>
            <w:hyperlink w:anchor="C_4437-3454">
              <w:r w:rsidR="007471AD">
                <w:rPr>
                  <w:rStyle w:val="HyperlinkText9pt"/>
                </w:rPr>
                <w:t>4437-3454</w:t>
              </w:r>
            </w:hyperlink>
          </w:p>
        </w:tc>
        <w:tc>
          <w:tcPr>
            <w:tcW w:w="2975" w:type="dxa"/>
          </w:tcPr>
          <w:p w14:paraId="4D10FADB" w14:textId="77777777" w:rsidR="008D0E3F" w:rsidRDefault="007471AD">
            <w:pPr>
              <w:pStyle w:val="TableText"/>
            </w:pPr>
            <w:r>
              <w:t>urn:oid:2.16.840.1.113883.3.26.1.1 (NCI Thesaurus (NCIt)) = C101672</w:t>
            </w:r>
          </w:p>
        </w:tc>
      </w:tr>
      <w:tr w:rsidR="008D0E3F" w14:paraId="084FE5B2" w14:textId="77777777">
        <w:trPr>
          <w:jc w:val="center"/>
        </w:trPr>
        <w:tc>
          <w:tcPr>
            <w:tcW w:w="3345" w:type="dxa"/>
          </w:tcPr>
          <w:p w14:paraId="50CDDCD1" w14:textId="77777777" w:rsidR="008D0E3F" w:rsidRDefault="007471AD">
            <w:pPr>
              <w:pStyle w:val="TableText"/>
            </w:pPr>
            <w:r>
              <w:tab/>
            </w:r>
            <w:r>
              <w:tab/>
              <w:t>@codeSystem</w:t>
            </w:r>
          </w:p>
        </w:tc>
        <w:tc>
          <w:tcPr>
            <w:tcW w:w="720" w:type="dxa"/>
          </w:tcPr>
          <w:p w14:paraId="049D112D" w14:textId="77777777" w:rsidR="008D0E3F" w:rsidRDefault="007471AD">
            <w:pPr>
              <w:pStyle w:val="TableText"/>
            </w:pPr>
            <w:r>
              <w:t>1..1</w:t>
            </w:r>
          </w:p>
        </w:tc>
        <w:tc>
          <w:tcPr>
            <w:tcW w:w="1152" w:type="dxa"/>
          </w:tcPr>
          <w:p w14:paraId="18A89742" w14:textId="77777777" w:rsidR="008D0E3F" w:rsidRDefault="007471AD">
            <w:pPr>
              <w:pStyle w:val="TableText"/>
            </w:pPr>
            <w:r>
              <w:t>SHALL</w:t>
            </w:r>
          </w:p>
        </w:tc>
        <w:tc>
          <w:tcPr>
            <w:tcW w:w="864" w:type="dxa"/>
          </w:tcPr>
          <w:p w14:paraId="16BF8364" w14:textId="77777777" w:rsidR="008D0E3F" w:rsidRDefault="008D0E3F">
            <w:pPr>
              <w:pStyle w:val="TableText"/>
            </w:pPr>
          </w:p>
        </w:tc>
        <w:tc>
          <w:tcPr>
            <w:tcW w:w="1104" w:type="dxa"/>
          </w:tcPr>
          <w:p w14:paraId="4C204096" w14:textId="2161416B" w:rsidR="008D0E3F" w:rsidRDefault="000D227F">
            <w:pPr>
              <w:pStyle w:val="TableText"/>
            </w:pPr>
            <w:hyperlink w:anchor="C_4437-3455">
              <w:r w:rsidR="007471AD">
                <w:rPr>
                  <w:rStyle w:val="HyperlinkText9pt"/>
                </w:rPr>
                <w:t>4437-3455</w:t>
              </w:r>
            </w:hyperlink>
          </w:p>
        </w:tc>
        <w:tc>
          <w:tcPr>
            <w:tcW w:w="2975" w:type="dxa"/>
          </w:tcPr>
          <w:p w14:paraId="0C5A893F" w14:textId="77777777" w:rsidR="008D0E3F" w:rsidRDefault="007471AD">
            <w:pPr>
              <w:pStyle w:val="TableText"/>
            </w:pPr>
            <w:r>
              <w:t>2.16.840.1.113883.3.26.1.1</w:t>
            </w:r>
          </w:p>
        </w:tc>
      </w:tr>
      <w:tr w:rsidR="008D0E3F" w14:paraId="690D1443" w14:textId="77777777">
        <w:trPr>
          <w:jc w:val="center"/>
        </w:trPr>
        <w:tc>
          <w:tcPr>
            <w:tcW w:w="3345" w:type="dxa"/>
          </w:tcPr>
          <w:p w14:paraId="7C2B8CCA" w14:textId="77777777" w:rsidR="008D0E3F" w:rsidRDefault="007471AD">
            <w:pPr>
              <w:pStyle w:val="TableText"/>
            </w:pPr>
            <w:r>
              <w:tab/>
            </w:r>
            <w:r>
              <w:tab/>
              <w:t>@codeSystemName</w:t>
            </w:r>
          </w:p>
        </w:tc>
        <w:tc>
          <w:tcPr>
            <w:tcW w:w="720" w:type="dxa"/>
          </w:tcPr>
          <w:p w14:paraId="2DC52B41" w14:textId="77777777" w:rsidR="008D0E3F" w:rsidRDefault="007471AD">
            <w:pPr>
              <w:pStyle w:val="TableText"/>
            </w:pPr>
            <w:r>
              <w:t>0..1</w:t>
            </w:r>
          </w:p>
        </w:tc>
        <w:tc>
          <w:tcPr>
            <w:tcW w:w="1152" w:type="dxa"/>
          </w:tcPr>
          <w:p w14:paraId="0019187C" w14:textId="77777777" w:rsidR="008D0E3F" w:rsidRDefault="007471AD">
            <w:pPr>
              <w:pStyle w:val="TableText"/>
            </w:pPr>
            <w:r>
              <w:t>MAY</w:t>
            </w:r>
          </w:p>
        </w:tc>
        <w:tc>
          <w:tcPr>
            <w:tcW w:w="864" w:type="dxa"/>
          </w:tcPr>
          <w:p w14:paraId="5DCD058B" w14:textId="77777777" w:rsidR="008D0E3F" w:rsidRDefault="008D0E3F">
            <w:pPr>
              <w:pStyle w:val="TableText"/>
            </w:pPr>
          </w:p>
        </w:tc>
        <w:tc>
          <w:tcPr>
            <w:tcW w:w="1104" w:type="dxa"/>
          </w:tcPr>
          <w:p w14:paraId="1D5A7DB1" w14:textId="2B175AFF" w:rsidR="008D0E3F" w:rsidRDefault="000D227F">
            <w:pPr>
              <w:pStyle w:val="TableText"/>
            </w:pPr>
            <w:hyperlink w:anchor="C_4437-3456">
              <w:r w:rsidR="007471AD">
                <w:rPr>
                  <w:rStyle w:val="HyperlinkText9pt"/>
                </w:rPr>
                <w:t>4437-3456</w:t>
              </w:r>
            </w:hyperlink>
          </w:p>
        </w:tc>
        <w:tc>
          <w:tcPr>
            <w:tcW w:w="2975" w:type="dxa"/>
          </w:tcPr>
          <w:p w14:paraId="3394A866" w14:textId="77777777" w:rsidR="008D0E3F" w:rsidRDefault="007471AD">
            <w:pPr>
              <w:pStyle w:val="TableText"/>
            </w:pPr>
            <w:r>
              <w:t>NCI Thesaurus</w:t>
            </w:r>
          </w:p>
        </w:tc>
      </w:tr>
      <w:tr w:rsidR="008D0E3F" w14:paraId="21DBFED2" w14:textId="77777777">
        <w:trPr>
          <w:jc w:val="center"/>
        </w:trPr>
        <w:tc>
          <w:tcPr>
            <w:tcW w:w="3345" w:type="dxa"/>
          </w:tcPr>
          <w:p w14:paraId="35CF4BEC" w14:textId="77777777" w:rsidR="008D0E3F" w:rsidRDefault="007471AD">
            <w:pPr>
              <w:pStyle w:val="TableText"/>
            </w:pPr>
            <w:r>
              <w:tab/>
            </w:r>
            <w:r>
              <w:tab/>
              <w:t>@displayName</w:t>
            </w:r>
          </w:p>
        </w:tc>
        <w:tc>
          <w:tcPr>
            <w:tcW w:w="720" w:type="dxa"/>
          </w:tcPr>
          <w:p w14:paraId="6CA060B1" w14:textId="77777777" w:rsidR="008D0E3F" w:rsidRDefault="007471AD">
            <w:pPr>
              <w:pStyle w:val="TableText"/>
            </w:pPr>
            <w:r>
              <w:t>0..1</w:t>
            </w:r>
          </w:p>
        </w:tc>
        <w:tc>
          <w:tcPr>
            <w:tcW w:w="1152" w:type="dxa"/>
          </w:tcPr>
          <w:p w14:paraId="5FAA5CD6" w14:textId="77777777" w:rsidR="008D0E3F" w:rsidRDefault="007471AD">
            <w:pPr>
              <w:pStyle w:val="TableText"/>
            </w:pPr>
            <w:r>
              <w:t>MAY</w:t>
            </w:r>
          </w:p>
        </w:tc>
        <w:tc>
          <w:tcPr>
            <w:tcW w:w="864" w:type="dxa"/>
          </w:tcPr>
          <w:p w14:paraId="25B8655F" w14:textId="77777777" w:rsidR="008D0E3F" w:rsidRDefault="008D0E3F">
            <w:pPr>
              <w:pStyle w:val="TableText"/>
            </w:pPr>
          </w:p>
        </w:tc>
        <w:tc>
          <w:tcPr>
            <w:tcW w:w="1104" w:type="dxa"/>
          </w:tcPr>
          <w:p w14:paraId="2E15A902" w14:textId="3A0ABA29" w:rsidR="008D0E3F" w:rsidRDefault="000D227F">
            <w:pPr>
              <w:pStyle w:val="TableText"/>
            </w:pPr>
            <w:hyperlink w:anchor="C_4437-3457">
              <w:r w:rsidR="007471AD">
                <w:rPr>
                  <w:rStyle w:val="HyperlinkText9pt"/>
                </w:rPr>
                <w:t>4437-3457</w:t>
              </w:r>
            </w:hyperlink>
          </w:p>
        </w:tc>
        <w:tc>
          <w:tcPr>
            <w:tcW w:w="2975" w:type="dxa"/>
          </w:tcPr>
          <w:p w14:paraId="10016DBF" w14:textId="77777777" w:rsidR="008D0E3F" w:rsidRDefault="007471AD">
            <w:pPr>
              <w:pStyle w:val="TableText"/>
            </w:pPr>
            <w:r>
              <w:t>Lot or Batch Number</w:t>
            </w:r>
          </w:p>
        </w:tc>
      </w:tr>
      <w:tr w:rsidR="008D0E3F" w14:paraId="00C47EF4" w14:textId="77777777">
        <w:trPr>
          <w:jc w:val="center"/>
        </w:trPr>
        <w:tc>
          <w:tcPr>
            <w:tcW w:w="3345" w:type="dxa"/>
          </w:tcPr>
          <w:p w14:paraId="0FCB8E3E" w14:textId="77777777" w:rsidR="008D0E3F" w:rsidRDefault="007471AD">
            <w:pPr>
              <w:pStyle w:val="TableText"/>
            </w:pPr>
            <w:r>
              <w:tab/>
              <w:t>value</w:t>
            </w:r>
          </w:p>
        </w:tc>
        <w:tc>
          <w:tcPr>
            <w:tcW w:w="720" w:type="dxa"/>
          </w:tcPr>
          <w:p w14:paraId="0F1C8CBC" w14:textId="77777777" w:rsidR="008D0E3F" w:rsidRDefault="007471AD">
            <w:pPr>
              <w:pStyle w:val="TableText"/>
            </w:pPr>
            <w:r>
              <w:t>1..1</w:t>
            </w:r>
          </w:p>
        </w:tc>
        <w:tc>
          <w:tcPr>
            <w:tcW w:w="1152" w:type="dxa"/>
          </w:tcPr>
          <w:p w14:paraId="554FC237" w14:textId="77777777" w:rsidR="008D0E3F" w:rsidRDefault="007471AD">
            <w:pPr>
              <w:pStyle w:val="TableText"/>
            </w:pPr>
            <w:r>
              <w:t>SHALL</w:t>
            </w:r>
          </w:p>
        </w:tc>
        <w:tc>
          <w:tcPr>
            <w:tcW w:w="864" w:type="dxa"/>
          </w:tcPr>
          <w:p w14:paraId="6FDAA17A" w14:textId="77777777" w:rsidR="008D0E3F" w:rsidRDefault="007471AD">
            <w:pPr>
              <w:pStyle w:val="TableText"/>
            </w:pPr>
            <w:r>
              <w:t>ED</w:t>
            </w:r>
          </w:p>
        </w:tc>
        <w:tc>
          <w:tcPr>
            <w:tcW w:w="1104" w:type="dxa"/>
          </w:tcPr>
          <w:p w14:paraId="3171BBEF" w14:textId="48948259" w:rsidR="008D0E3F" w:rsidRDefault="000D227F">
            <w:pPr>
              <w:pStyle w:val="TableText"/>
            </w:pPr>
            <w:hyperlink w:anchor="C_4437-3458">
              <w:r w:rsidR="007471AD">
                <w:rPr>
                  <w:rStyle w:val="HyperlinkText9pt"/>
                </w:rPr>
                <w:t>4437-3458</w:t>
              </w:r>
            </w:hyperlink>
          </w:p>
        </w:tc>
        <w:tc>
          <w:tcPr>
            <w:tcW w:w="2975" w:type="dxa"/>
          </w:tcPr>
          <w:p w14:paraId="734387FA" w14:textId="77777777" w:rsidR="008D0E3F" w:rsidRDefault="008D0E3F">
            <w:pPr>
              <w:pStyle w:val="TableText"/>
            </w:pPr>
          </w:p>
        </w:tc>
      </w:tr>
    </w:tbl>
    <w:p w14:paraId="0D47174F" w14:textId="77777777" w:rsidR="008D0E3F" w:rsidRDefault="008D0E3F">
      <w:pPr>
        <w:pStyle w:val="BodyText"/>
      </w:pPr>
    </w:p>
    <w:p w14:paraId="7B55DBCF" w14:textId="77777777" w:rsidR="008D0E3F" w:rsidRDefault="007471AD">
      <w:pPr>
        <w:numPr>
          <w:ilvl w:val="0"/>
          <w:numId w:val="19"/>
        </w:numPr>
      </w:pPr>
      <w:r>
        <w:rPr>
          <w:rStyle w:val="keyword"/>
        </w:rPr>
        <w:t>SHALL</w:t>
      </w:r>
      <w:r>
        <w:t xml:space="preserve"> contain exactly one [</w:t>
      </w:r>
      <w:proofErr w:type="gramStart"/>
      <w:r>
        <w:t>1..</w:t>
      </w:r>
      <w:proofErr w:type="gramEnd"/>
      <w:r>
        <w:t xml:space="preserve">1] </w:t>
      </w:r>
      <w:proofErr w:type="spellStart"/>
      <w:r>
        <w:rPr>
          <w:rStyle w:val="XMLnameBold"/>
        </w:rPr>
        <w:t>templateId</w:t>
      </w:r>
      <w:bookmarkStart w:id="554" w:name="C_4437-3450"/>
      <w:proofErr w:type="spellEnd"/>
      <w:r>
        <w:t xml:space="preserve"> (CONF:4437-3450)</w:t>
      </w:r>
      <w:bookmarkEnd w:id="554"/>
      <w:r>
        <w:t>.</w:t>
      </w:r>
    </w:p>
    <w:p w14:paraId="27DE7CB0" w14:textId="77777777" w:rsidR="008D0E3F" w:rsidRDefault="007471AD">
      <w:pPr>
        <w:numPr>
          <w:ilvl w:val="1"/>
          <w:numId w:val="19"/>
        </w:numPr>
      </w:pPr>
      <w:r>
        <w:t xml:space="preserve">This </w:t>
      </w:r>
      <w:proofErr w:type="spellStart"/>
      <w:r>
        <w:t>templateId</w:t>
      </w:r>
      <w:proofErr w:type="spellEnd"/>
      <w:r>
        <w:t xml:space="preserve"> </w:t>
      </w:r>
      <w:r>
        <w:rPr>
          <w:rStyle w:val="keyword"/>
        </w:rPr>
        <w:t>SHALL</w:t>
      </w:r>
      <w:r>
        <w:t xml:space="preserve"> contain exactly one [</w:t>
      </w:r>
      <w:proofErr w:type="gramStart"/>
      <w:r>
        <w:t>1..</w:t>
      </w:r>
      <w:proofErr w:type="gramEnd"/>
      <w:r>
        <w:t xml:space="preserve">1] </w:t>
      </w:r>
      <w:r>
        <w:rPr>
          <w:rStyle w:val="XMLnameBold"/>
        </w:rPr>
        <w:t>@root</w:t>
      </w:r>
      <w:r>
        <w:t>=</w:t>
      </w:r>
      <w:r>
        <w:rPr>
          <w:rStyle w:val="XMLname"/>
        </w:rPr>
        <w:t>"2.16.840.1.113883.10.20.22.4.315"</w:t>
      </w:r>
      <w:bookmarkStart w:id="555" w:name="C_4437-3452"/>
      <w:r>
        <w:t xml:space="preserve"> (CONF:4437-3452)</w:t>
      </w:r>
      <w:bookmarkEnd w:id="555"/>
      <w:r>
        <w:t>.</w:t>
      </w:r>
      <w:r>
        <w:br/>
        <w:t xml:space="preserve">Note: template </w:t>
      </w:r>
      <w:proofErr w:type="spellStart"/>
      <w:r>
        <w:t>oid</w:t>
      </w:r>
      <w:proofErr w:type="spellEnd"/>
    </w:p>
    <w:p w14:paraId="1D623E23" w14:textId="77777777" w:rsidR="008D0E3F" w:rsidRDefault="007471AD">
      <w:pPr>
        <w:pStyle w:val="BodyText"/>
        <w:spacing w:before="120"/>
      </w:pPr>
      <w:r>
        <w:t>Revision from "2018-05-01".</w:t>
      </w:r>
    </w:p>
    <w:p w14:paraId="5CF68228" w14:textId="77777777" w:rsidR="008D0E3F" w:rsidRDefault="007471AD">
      <w:pPr>
        <w:numPr>
          <w:ilvl w:val="1"/>
          <w:numId w:val="19"/>
        </w:numPr>
      </w:pPr>
      <w:r>
        <w:t xml:space="preserve">This </w:t>
      </w:r>
      <w:proofErr w:type="spellStart"/>
      <w:r>
        <w:t>templateId</w:t>
      </w:r>
      <w:proofErr w:type="spellEnd"/>
      <w:r>
        <w:t xml:space="preserve"> </w:t>
      </w:r>
      <w:r>
        <w:rPr>
          <w:rStyle w:val="keyword"/>
        </w:rPr>
        <w:t>SHALL</w:t>
      </w:r>
      <w:r>
        <w:t xml:space="preserve"> contain exactly one [</w:t>
      </w:r>
      <w:proofErr w:type="gramStart"/>
      <w:r>
        <w:t>1..</w:t>
      </w:r>
      <w:proofErr w:type="gramEnd"/>
      <w:r>
        <w:t xml:space="preserve">1] </w:t>
      </w:r>
      <w:r>
        <w:rPr>
          <w:rStyle w:val="XMLnameBold"/>
        </w:rPr>
        <w:t>@extension</w:t>
      </w:r>
      <w:r>
        <w:t>=</w:t>
      </w:r>
      <w:r>
        <w:rPr>
          <w:rStyle w:val="XMLname"/>
        </w:rPr>
        <w:t>"2019-06-21"</w:t>
      </w:r>
      <w:bookmarkStart w:id="556" w:name="C_4437-3453"/>
      <w:r>
        <w:t xml:space="preserve"> (CONF:4437-3453)</w:t>
      </w:r>
      <w:bookmarkEnd w:id="556"/>
      <w:r>
        <w:t>.</w:t>
      </w:r>
    </w:p>
    <w:p w14:paraId="77EC1045" w14:textId="77777777" w:rsidR="008D0E3F" w:rsidRDefault="007471AD">
      <w:pPr>
        <w:numPr>
          <w:ilvl w:val="0"/>
          <w:numId w:val="19"/>
        </w:numPr>
      </w:pPr>
      <w:r>
        <w:rPr>
          <w:rStyle w:val="keyword"/>
        </w:rPr>
        <w:t>SHALL</w:t>
      </w:r>
      <w:r>
        <w:t xml:space="preserve"> contain exactly one [</w:t>
      </w:r>
      <w:proofErr w:type="gramStart"/>
      <w:r>
        <w:t>1..</w:t>
      </w:r>
      <w:proofErr w:type="gramEnd"/>
      <w:r>
        <w:t xml:space="preserve">1] </w:t>
      </w:r>
      <w:r>
        <w:rPr>
          <w:rStyle w:val="XMLnameBold"/>
        </w:rPr>
        <w:t>code</w:t>
      </w:r>
      <w:bookmarkStart w:id="557" w:name="C_4437-3451"/>
      <w:r>
        <w:t xml:space="preserve"> (CONF:4437-3451)</w:t>
      </w:r>
      <w:bookmarkEnd w:id="557"/>
      <w:r>
        <w:t>.</w:t>
      </w:r>
      <w:r>
        <w:br/>
        <w:t>Note: Code for "Lot or Batch Number"</w:t>
      </w:r>
    </w:p>
    <w:p w14:paraId="36391BCE" w14:textId="77777777" w:rsidR="008D0E3F" w:rsidRDefault="007471AD">
      <w:pPr>
        <w:pStyle w:val="BodyText"/>
        <w:spacing w:before="120"/>
      </w:pPr>
      <w:r>
        <w:t xml:space="preserve">Code used to specify the </w:t>
      </w:r>
      <w:r>
        <w:rPr>
          <w:b/>
        </w:rPr>
        <w:t>Lot or Batch Number</w:t>
      </w:r>
      <w:r>
        <w:t>.</w:t>
      </w:r>
    </w:p>
    <w:p w14:paraId="47EC87AD" w14:textId="77777777" w:rsidR="008D0E3F" w:rsidRDefault="007471AD">
      <w:pPr>
        <w:numPr>
          <w:ilvl w:val="1"/>
          <w:numId w:val="19"/>
        </w:numPr>
      </w:pPr>
      <w:r>
        <w:t xml:space="preserve">This code </w:t>
      </w:r>
      <w:r>
        <w:rPr>
          <w:rStyle w:val="keyword"/>
        </w:rPr>
        <w:t>SHALL</w:t>
      </w:r>
      <w:r>
        <w:t xml:space="preserve"> contain exactly one [</w:t>
      </w:r>
      <w:proofErr w:type="gramStart"/>
      <w:r>
        <w:t>1..</w:t>
      </w:r>
      <w:proofErr w:type="gramEnd"/>
      <w:r>
        <w:t xml:space="preserve">1] </w:t>
      </w:r>
      <w:r>
        <w:rPr>
          <w:rStyle w:val="XMLnameBold"/>
        </w:rPr>
        <w:t>@code</w:t>
      </w:r>
      <w:r>
        <w:t>=</w:t>
      </w:r>
      <w:r>
        <w:rPr>
          <w:rStyle w:val="XMLname"/>
        </w:rPr>
        <w:t>"C101672"</w:t>
      </w:r>
      <w:r>
        <w:t xml:space="preserve"> Lot or Batch Number  (</w:t>
      </w:r>
      <w:proofErr w:type="spellStart"/>
      <w:r>
        <w:t>CodeSystem</w:t>
      </w:r>
      <w:proofErr w:type="spellEnd"/>
      <w:r>
        <w:t xml:space="preserve">: </w:t>
      </w:r>
      <w:r>
        <w:rPr>
          <w:rStyle w:val="XMLname"/>
        </w:rPr>
        <w:t>NCI Thesaurus (</w:t>
      </w:r>
      <w:proofErr w:type="spellStart"/>
      <w:r>
        <w:rPr>
          <w:rStyle w:val="XMLname"/>
        </w:rPr>
        <w:t>NCIt</w:t>
      </w:r>
      <w:proofErr w:type="spellEnd"/>
      <w:r>
        <w:rPr>
          <w:rStyle w:val="XMLname"/>
        </w:rPr>
        <w:t>) urn:oid:2.16.840.1.113883.3.26.1.1</w:t>
      </w:r>
      <w:r>
        <w:rPr>
          <w:rStyle w:val="keyword"/>
        </w:rPr>
        <w:t xml:space="preserve"> STATIC</w:t>
      </w:r>
      <w:r>
        <w:t>)</w:t>
      </w:r>
      <w:bookmarkStart w:id="558" w:name="C_4437-3454"/>
      <w:r>
        <w:t xml:space="preserve"> (CONF:4437-3454)</w:t>
      </w:r>
      <w:bookmarkEnd w:id="558"/>
      <w:r>
        <w:t>.</w:t>
      </w:r>
    </w:p>
    <w:p w14:paraId="581DC985" w14:textId="77777777" w:rsidR="008D0E3F" w:rsidRDefault="007471AD">
      <w:pPr>
        <w:numPr>
          <w:ilvl w:val="1"/>
          <w:numId w:val="19"/>
        </w:numPr>
      </w:pPr>
      <w:r>
        <w:t xml:space="preserve">This code </w:t>
      </w:r>
      <w:r>
        <w:rPr>
          <w:rStyle w:val="keyword"/>
        </w:rPr>
        <w:t>SHALL</w:t>
      </w:r>
      <w:r>
        <w:t xml:space="preserve"> contain exactly one [</w:t>
      </w:r>
      <w:proofErr w:type="gramStart"/>
      <w:r>
        <w:t>1..</w:t>
      </w:r>
      <w:proofErr w:type="gramEnd"/>
      <w:r>
        <w:t xml:space="preserve">1] </w:t>
      </w:r>
      <w:r>
        <w:rPr>
          <w:rStyle w:val="XMLnameBold"/>
        </w:rPr>
        <w:t>@codeSystem</w:t>
      </w:r>
      <w:r>
        <w:t>=</w:t>
      </w:r>
      <w:r>
        <w:rPr>
          <w:rStyle w:val="XMLname"/>
        </w:rPr>
        <w:t>"2.16.840.1.113883.3.26.1.1"</w:t>
      </w:r>
      <w:bookmarkStart w:id="559" w:name="C_4437-3455"/>
      <w:r>
        <w:t xml:space="preserve"> (CONF:4437-3455)</w:t>
      </w:r>
      <w:bookmarkEnd w:id="559"/>
      <w:r>
        <w:t>.</w:t>
      </w:r>
    </w:p>
    <w:p w14:paraId="09C8CCB6" w14:textId="77777777" w:rsidR="008D0E3F" w:rsidRDefault="007471AD">
      <w:pPr>
        <w:numPr>
          <w:ilvl w:val="1"/>
          <w:numId w:val="19"/>
        </w:numPr>
      </w:pPr>
      <w:r>
        <w:t xml:space="preserve">This code </w:t>
      </w:r>
      <w:r>
        <w:rPr>
          <w:rStyle w:val="keyword"/>
        </w:rPr>
        <w:t>MAY</w:t>
      </w:r>
      <w:r>
        <w:t xml:space="preserve"> contain zero or one [</w:t>
      </w:r>
      <w:proofErr w:type="gramStart"/>
      <w:r>
        <w:t>0..</w:t>
      </w:r>
      <w:proofErr w:type="gramEnd"/>
      <w:r>
        <w:t xml:space="preserve">1] </w:t>
      </w:r>
      <w:r>
        <w:rPr>
          <w:rStyle w:val="XMLnameBold"/>
        </w:rPr>
        <w:t>@codeSystemName</w:t>
      </w:r>
      <w:r>
        <w:t>=</w:t>
      </w:r>
      <w:r>
        <w:rPr>
          <w:rStyle w:val="XMLname"/>
        </w:rPr>
        <w:t>"NCI Thesaurus"</w:t>
      </w:r>
      <w:bookmarkStart w:id="560" w:name="C_4437-3456"/>
      <w:r>
        <w:t xml:space="preserve"> (CONF:4437-3456)</w:t>
      </w:r>
      <w:bookmarkEnd w:id="560"/>
      <w:r>
        <w:t>.</w:t>
      </w:r>
    </w:p>
    <w:p w14:paraId="776209FA" w14:textId="77777777" w:rsidR="008D0E3F" w:rsidRDefault="007471AD">
      <w:pPr>
        <w:numPr>
          <w:ilvl w:val="1"/>
          <w:numId w:val="19"/>
        </w:numPr>
      </w:pPr>
      <w:r>
        <w:t xml:space="preserve">This code </w:t>
      </w:r>
      <w:r>
        <w:rPr>
          <w:rStyle w:val="keyword"/>
        </w:rPr>
        <w:t>MAY</w:t>
      </w:r>
      <w:r>
        <w:t xml:space="preserve"> contain zero or one [</w:t>
      </w:r>
      <w:proofErr w:type="gramStart"/>
      <w:r>
        <w:t>0..</w:t>
      </w:r>
      <w:proofErr w:type="gramEnd"/>
      <w:r>
        <w:t xml:space="preserve">1] </w:t>
      </w:r>
      <w:r>
        <w:rPr>
          <w:rStyle w:val="XMLnameBold"/>
        </w:rPr>
        <w:t>@displayName</w:t>
      </w:r>
      <w:r>
        <w:t>=</w:t>
      </w:r>
      <w:r>
        <w:rPr>
          <w:rStyle w:val="XMLname"/>
        </w:rPr>
        <w:t>"Lot or Batch Number"</w:t>
      </w:r>
      <w:bookmarkStart w:id="561" w:name="C_4437-3457"/>
      <w:r>
        <w:t xml:space="preserve"> (CONF:4437-3457)</w:t>
      </w:r>
      <w:bookmarkEnd w:id="561"/>
      <w:r>
        <w:t>.</w:t>
      </w:r>
    </w:p>
    <w:p w14:paraId="0725ADF1" w14:textId="77777777" w:rsidR="008D0E3F" w:rsidRDefault="007471AD">
      <w:pPr>
        <w:pStyle w:val="BodyText"/>
        <w:spacing w:before="120"/>
      </w:pPr>
      <w:r>
        <w:lastRenderedPageBreak/>
        <w:t>The Lot or Batch Number can point to its corresponding narrative using the approach defined in CDA Release 2, section 4.3.5.1.</w:t>
      </w:r>
    </w:p>
    <w:p w14:paraId="4B8E9C3D" w14:textId="77777777" w:rsidR="008D0E3F" w:rsidRDefault="007471AD">
      <w:pPr>
        <w:numPr>
          <w:ilvl w:val="0"/>
          <w:numId w:val="19"/>
        </w:numPr>
      </w:pPr>
      <w:r>
        <w:rPr>
          <w:rStyle w:val="keyword"/>
        </w:rPr>
        <w:t>SHALL</w:t>
      </w:r>
      <w:r>
        <w:t xml:space="preserve"> contain exactly one [</w:t>
      </w:r>
      <w:proofErr w:type="gramStart"/>
      <w:r>
        <w:t>1..</w:t>
      </w:r>
      <w:proofErr w:type="gramEnd"/>
      <w:r>
        <w:t xml:space="preserve">1] </w:t>
      </w:r>
      <w:r>
        <w:rPr>
          <w:rStyle w:val="XMLnameBold"/>
        </w:rPr>
        <w:t>value</w:t>
      </w:r>
      <w:r>
        <w:t xml:space="preserve"> with @xsi:type="ED"</w:t>
      </w:r>
      <w:bookmarkStart w:id="562" w:name="C_4437-3458"/>
      <w:r>
        <w:t xml:space="preserve"> (CONF:4437-3458)</w:t>
      </w:r>
      <w:bookmarkEnd w:id="562"/>
      <w:r>
        <w:t>.</w:t>
      </w:r>
    </w:p>
    <w:p w14:paraId="390CB803" w14:textId="6BAE406D" w:rsidR="008D0E3F" w:rsidRDefault="007471AD">
      <w:pPr>
        <w:pStyle w:val="Caption"/>
        <w:ind w:left="130" w:right="115"/>
      </w:pPr>
      <w:bookmarkStart w:id="563" w:name="_Toc101451098"/>
      <w:bookmarkStart w:id="564" w:name="_Toc83395680"/>
      <w:r>
        <w:t xml:space="preserve">Figure </w:t>
      </w:r>
      <w:r>
        <w:fldChar w:fldCharType="begin"/>
      </w:r>
      <w:r>
        <w:instrText>SEQ Figure \* ARABIC</w:instrText>
      </w:r>
      <w:r>
        <w:fldChar w:fldCharType="separate"/>
      </w:r>
      <w:r>
        <w:t>10</w:t>
      </w:r>
      <w:r>
        <w:fldChar w:fldCharType="end"/>
      </w:r>
      <w:r>
        <w:t>: Lot or Batch Number</w:t>
      </w:r>
      <w:bookmarkEnd w:id="563"/>
      <w:bookmarkEnd w:id="564"/>
    </w:p>
    <w:p w14:paraId="37FC1B7D" w14:textId="77777777" w:rsidR="008D0E3F" w:rsidRDefault="007471AD">
      <w:pPr>
        <w:pStyle w:val="Example"/>
        <w:ind w:left="130" w:right="115"/>
      </w:pPr>
      <w:r>
        <w:t xml:space="preserve">      </w:t>
      </w:r>
    </w:p>
    <w:p w14:paraId="5DB7606D" w14:textId="77777777" w:rsidR="008D0E3F" w:rsidRDefault="007471AD">
      <w:pPr>
        <w:pStyle w:val="Example"/>
        <w:ind w:left="130" w:right="115"/>
      </w:pPr>
      <w:r>
        <w:t xml:space="preserve">&lt;observation </w:t>
      </w:r>
      <w:proofErr w:type="spellStart"/>
      <w:r>
        <w:t>classCode</w:t>
      </w:r>
      <w:proofErr w:type="spellEnd"/>
      <w:r>
        <w:t xml:space="preserve">="OBS" </w:t>
      </w:r>
      <w:proofErr w:type="spellStart"/>
      <w:r>
        <w:t>moodCode</w:t>
      </w:r>
      <w:proofErr w:type="spellEnd"/>
      <w:r>
        <w:t>="EVN"&gt;</w:t>
      </w:r>
    </w:p>
    <w:p w14:paraId="5EFB2384" w14:textId="77777777" w:rsidR="008D0E3F" w:rsidRDefault="007471AD">
      <w:pPr>
        <w:pStyle w:val="Example"/>
        <w:ind w:left="130" w:right="115"/>
      </w:pPr>
      <w:r>
        <w:t xml:space="preserve">    &lt;</w:t>
      </w:r>
      <w:proofErr w:type="spellStart"/>
      <w:r>
        <w:t>templateId</w:t>
      </w:r>
      <w:proofErr w:type="spellEnd"/>
      <w:r>
        <w:t xml:space="preserve"> root="2.16.840.1.113883.10.20.22.4.315" extension="2019-06-21"/&gt;</w:t>
      </w:r>
    </w:p>
    <w:p w14:paraId="638E6AB3" w14:textId="77777777" w:rsidR="008D0E3F" w:rsidRDefault="007471AD">
      <w:pPr>
        <w:pStyle w:val="Example"/>
        <w:ind w:left="130" w:right="115"/>
      </w:pPr>
      <w:r>
        <w:t xml:space="preserve">    &lt;</w:t>
      </w:r>
      <w:proofErr w:type="gramStart"/>
      <w:r>
        <w:t>code  code</w:t>
      </w:r>
      <w:proofErr w:type="gramEnd"/>
      <w:r>
        <w:t xml:space="preserve">="C101672" displayName="Lot or Batch Number" </w:t>
      </w:r>
    </w:p>
    <w:p w14:paraId="69A03682" w14:textId="77777777" w:rsidR="008D0E3F" w:rsidRDefault="007471AD">
      <w:pPr>
        <w:pStyle w:val="Example"/>
        <w:ind w:left="130" w:right="115"/>
      </w:pPr>
      <w:r>
        <w:t xml:space="preserve">             </w:t>
      </w:r>
      <w:proofErr w:type="spellStart"/>
      <w:r>
        <w:t>codeSystem</w:t>
      </w:r>
      <w:proofErr w:type="spellEnd"/>
      <w:r>
        <w:t xml:space="preserve">="2.16.840.1.113883.3.26.1.1" </w:t>
      </w:r>
      <w:proofErr w:type="spellStart"/>
      <w:r>
        <w:t>codeSystemName</w:t>
      </w:r>
      <w:proofErr w:type="spellEnd"/>
      <w:r>
        <w:t>="NCI Thesaurus"/&gt;</w:t>
      </w:r>
    </w:p>
    <w:p w14:paraId="4257FF21" w14:textId="77777777" w:rsidR="008D0E3F" w:rsidRDefault="007471AD">
      <w:pPr>
        <w:pStyle w:val="Example"/>
        <w:ind w:left="130" w:right="115"/>
      </w:pPr>
      <w:r>
        <w:t xml:space="preserve">    &lt;value </w:t>
      </w:r>
      <w:proofErr w:type="spellStart"/>
      <w:proofErr w:type="gramStart"/>
      <w:r>
        <w:t>xsi:type</w:t>
      </w:r>
      <w:proofErr w:type="spellEnd"/>
      <w:proofErr w:type="gramEnd"/>
      <w:r>
        <w:t>="ED"&gt;</w:t>
      </w:r>
    </w:p>
    <w:p w14:paraId="44E37007" w14:textId="77777777" w:rsidR="008D0E3F" w:rsidRDefault="007471AD">
      <w:pPr>
        <w:pStyle w:val="Example"/>
        <w:ind w:left="130" w:right="115"/>
      </w:pPr>
      <w:r>
        <w:t xml:space="preserve">        &lt;reference value="#LotOrBatchNumber_1"/&gt;</w:t>
      </w:r>
    </w:p>
    <w:p w14:paraId="644D8A9E" w14:textId="77777777" w:rsidR="008D0E3F" w:rsidRDefault="007471AD">
      <w:pPr>
        <w:pStyle w:val="Example"/>
        <w:ind w:left="130" w:right="115"/>
      </w:pPr>
      <w:r>
        <w:t xml:space="preserve">    &lt;/value&gt;</w:t>
      </w:r>
    </w:p>
    <w:p w14:paraId="0DCBB395" w14:textId="77777777" w:rsidR="008D0E3F" w:rsidRDefault="007471AD">
      <w:pPr>
        <w:pStyle w:val="Example"/>
        <w:ind w:left="130" w:right="115"/>
      </w:pPr>
      <w:r>
        <w:t>&lt;/observation&gt;</w:t>
      </w:r>
    </w:p>
    <w:p w14:paraId="5AB508FC" w14:textId="77777777" w:rsidR="008D0E3F" w:rsidRDefault="007471AD">
      <w:pPr>
        <w:pStyle w:val="Example"/>
        <w:ind w:left="130" w:right="115"/>
      </w:pPr>
      <w:r>
        <w:t xml:space="preserve">    </w:t>
      </w:r>
    </w:p>
    <w:p w14:paraId="6E268BAD" w14:textId="77777777" w:rsidR="008D0E3F" w:rsidRDefault="008D0E3F">
      <w:pPr>
        <w:pStyle w:val="BodyText"/>
      </w:pPr>
    </w:p>
    <w:p w14:paraId="57C96DC6" w14:textId="77777777" w:rsidR="008D0E3F" w:rsidRDefault="007471AD">
      <w:pPr>
        <w:pStyle w:val="Heading2nospace"/>
      </w:pPr>
      <w:bookmarkStart w:id="565" w:name="E_Manufacturing_Date_Observation_2019"/>
      <w:bookmarkStart w:id="566" w:name="_Toc101451083"/>
      <w:bookmarkStart w:id="567" w:name="_Toc83395665"/>
      <w:r>
        <w:t>Manufacturing Date Observation</w:t>
      </w:r>
      <w:bookmarkEnd w:id="565"/>
      <w:bookmarkEnd w:id="566"/>
      <w:bookmarkEnd w:id="567"/>
    </w:p>
    <w:p w14:paraId="65851D91" w14:textId="77777777" w:rsidR="008D0E3F" w:rsidRDefault="007471AD">
      <w:pPr>
        <w:pStyle w:val="BracketData"/>
      </w:pPr>
      <w:r>
        <w:t xml:space="preserve">[observation: identifier </w:t>
      </w:r>
      <w:proofErr w:type="gramStart"/>
      <w:r>
        <w:t>urn:hl</w:t>
      </w:r>
      <w:proofErr w:type="gramEnd"/>
      <w:r>
        <w:t>7ii:2.16.840.1.113883.10.20.22.4.316:2019-06-21 (open)]</w:t>
      </w:r>
    </w:p>
    <w:p w14:paraId="3ECC3F4F" w14:textId="096EB4F9" w:rsidR="008D0E3F" w:rsidRDefault="007471AD">
      <w:pPr>
        <w:pStyle w:val="Caption"/>
      </w:pPr>
      <w:bookmarkStart w:id="568" w:name="_Toc101451122"/>
      <w:bookmarkStart w:id="569" w:name="_Toc83395705"/>
      <w:r>
        <w:t xml:space="preserve">Table </w:t>
      </w:r>
      <w:r>
        <w:fldChar w:fldCharType="begin"/>
      </w:r>
      <w:r>
        <w:instrText>SEQ Table \* ARABIC</w:instrText>
      </w:r>
      <w:r>
        <w:fldChar w:fldCharType="separate"/>
      </w:r>
      <w:del w:id="570" w:author="Russ Ott" w:date="2022-04-29T10:13:00Z">
        <w:r w:rsidR="00FB6AE9">
          <w:delText>21</w:delText>
        </w:r>
      </w:del>
      <w:ins w:id="571" w:author="Russ Ott" w:date="2022-04-29T10:13:00Z">
        <w:r>
          <w:t>20</w:t>
        </w:r>
      </w:ins>
      <w:r>
        <w:fldChar w:fldCharType="end"/>
      </w:r>
      <w:r>
        <w:t>: Manufacturing Date Observation Contexts</w:t>
      </w:r>
      <w:bookmarkEnd w:id="568"/>
      <w:bookmarkEnd w:id="569"/>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8D0E3F" w14:paraId="5A763AA0" w14:textId="77777777">
        <w:trPr>
          <w:cantSplit/>
          <w:tblHeader/>
          <w:jc w:val="center"/>
        </w:trPr>
        <w:tc>
          <w:tcPr>
            <w:tcW w:w="360" w:type="dxa"/>
            <w:shd w:val="clear" w:color="auto" w:fill="E6E6E6"/>
          </w:tcPr>
          <w:p w14:paraId="3CA5884D" w14:textId="77777777" w:rsidR="008D0E3F" w:rsidRDefault="007471AD">
            <w:pPr>
              <w:pStyle w:val="TableHead"/>
            </w:pPr>
            <w:r>
              <w:t>Contained By:</w:t>
            </w:r>
          </w:p>
        </w:tc>
        <w:tc>
          <w:tcPr>
            <w:tcW w:w="360" w:type="dxa"/>
            <w:shd w:val="clear" w:color="auto" w:fill="E6E6E6"/>
          </w:tcPr>
          <w:p w14:paraId="356ABA34" w14:textId="77777777" w:rsidR="008D0E3F" w:rsidRDefault="007471AD">
            <w:pPr>
              <w:pStyle w:val="TableHead"/>
            </w:pPr>
            <w:r>
              <w:t>Contains:</w:t>
            </w:r>
          </w:p>
        </w:tc>
      </w:tr>
      <w:tr w:rsidR="008D0E3F" w14:paraId="00DFAFCD" w14:textId="77777777">
        <w:trPr>
          <w:jc w:val="center"/>
        </w:trPr>
        <w:tc>
          <w:tcPr>
            <w:tcW w:w="360" w:type="dxa"/>
          </w:tcPr>
          <w:p w14:paraId="04B3EEE2" w14:textId="7400F057" w:rsidR="008D0E3F" w:rsidRDefault="000D227F">
            <w:pPr>
              <w:pStyle w:val="TableText"/>
            </w:pPr>
            <w:hyperlink w:anchor="E_UDI_Organizer">
              <w:r w:rsidR="007471AD">
                <w:rPr>
                  <w:rStyle w:val="HyperlinkText9pt"/>
                </w:rPr>
                <w:t>UDI Organizer</w:t>
              </w:r>
            </w:hyperlink>
            <w:r w:rsidR="007471AD">
              <w:t xml:space="preserve"> (optional)</w:t>
            </w:r>
          </w:p>
        </w:tc>
        <w:tc>
          <w:tcPr>
            <w:tcW w:w="360" w:type="dxa"/>
          </w:tcPr>
          <w:p w14:paraId="05E01704" w14:textId="77777777" w:rsidR="008D0E3F" w:rsidRDefault="008D0E3F"/>
        </w:tc>
      </w:tr>
    </w:tbl>
    <w:p w14:paraId="2067F98E" w14:textId="77777777" w:rsidR="008D0E3F" w:rsidRDefault="008D0E3F">
      <w:pPr>
        <w:pStyle w:val="BodyText"/>
      </w:pPr>
    </w:p>
    <w:p w14:paraId="4FDD8B43" w14:textId="77777777" w:rsidR="008D0E3F" w:rsidRDefault="007471AD">
      <w:r>
        <w:t xml:space="preserve">This template is intended to be used in addition to the </w:t>
      </w:r>
      <w:r>
        <w:rPr>
          <w:b/>
        </w:rPr>
        <w:t>Product Instance</w:t>
      </w:r>
      <w:r>
        <w:t xml:space="preserve"> template </w:t>
      </w:r>
      <w:proofErr w:type="gramStart"/>
      <w:r>
        <w:t>urn:oid</w:t>
      </w:r>
      <w:proofErr w:type="gramEnd"/>
      <w:r>
        <w:t xml:space="preserve">:2.16.840.1.113883.10.20.22.4.37 to exchange the </w:t>
      </w:r>
      <w:r>
        <w:rPr>
          <w:b/>
        </w:rPr>
        <w:t>Manufacturing Date</w:t>
      </w:r>
      <w:r>
        <w:t xml:space="preserve"> of the device.  The manufacturing date is parsed from the UDI value, if present.</w:t>
      </w:r>
    </w:p>
    <w:p w14:paraId="0134640B" w14:textId="7721768A" w:rsidR="008D0E3F" w:rsidRDefault="007471AD">
      <w:pPr>
        <w:pStyle w:val="Caption"/>
      </w:pPr>
      <w:bookmarkStart w:id="572" w:name="_Toc101451123"/>
      <w:bookmarkStart w:id="573" w:name="_Toc83395706"/>
      <w:r>
        <w:lastRenderedPageBreak/>
        <w:t xml:space="preserve">Table </w:t>
      </w:r>
      <w:r>
        <w:fldChar w:fldCharType="begin"/>
      </w:r>
      <w:r>
        <w:instrText>SEQ Table \* ARABIC</w:instrText>
      </w:r>
      <w:r>
        <w:fldChar w:fldCharType="separate"/>
      </w:r>
      <w:del w:id="574" w:author="Russ Ott" w:date="2022-04-29T10:13:00Z">
        <w:r w:rsidR="00FB6AE9">
          <w:delText>22</w:delText>
        </w:r>
      </w:del>
      <w:ins w:id="575" w:author="Russ Ott" w:date="2022-04-29T10:13:00Z">
        <w:r>
          <w:t>21</w:t>
        </w:r>
      </w:ins>
      <w:r>
        <w:fldChar w:fldCharType="end"/>
      </w:r>
      <w:r>
        <w:t>: Manufacturing Date Observation Constraints Overview</w:t>
      </w:r>
      <w:bookmarkEnd w:id="572"/>
      <w:bookmarkEnd w:id="573"/>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8D0E3F" w14:paraId="65B6DE54" w14:textId="77777777">
        <w:trPr>
          <w:cantSplit/>
          <w:tblHeader/>
          <w:jc w:val="center"/>
        </w:trPr>
        <w:tc>
          <w:tcPr>
            <w:tcW w:w="0" w:type="dxa"/>
            <w:shd w:val="clear" w:color="auto" w:fill="E6E6E6"/>
            <w:noWrap/>
          </w:tcPr>
          <w:p w14:paraId="51EEBBEF" w14:textId="77777777" w:rsidR="008D0E3F" w:rsidRDefault="007471AD">
            <w:pPr>
              <w:pStyle w:val="TableHead"/>
            </w:pPr>
            <w:r>
              <w:t>XPath</w:t>
            </w:r>
          </w:p>
        </w:tc>
        <w:tc>
          <w:tcPr>
            <w:tcW w:w="720" w:type="dxa"/>
            <w:shd w:val="clear" w:color="auto" w:fill="E6E6E6"/>
            <w:noWrap/>
          </w:tcPr>
          <w:p w14:paraId="4EAC93AB" w14:textId="77777777" w:rsidR="008D0E3F" w:rsidRDefault="007471AD">
            <w:pPr>
              <w:pStyle w:val="TableHead"/>
            </w:pPr>
            <w:r>
              <w:t>Card.</w:t>
            </w:r>
          </w:p>
        </w:tc>
        <w:tc>
          <w:tcPr>
            <w:tcW w:w="1152" w:type="dxa"/>
            <w:shd w:val="clear" w:color="auto" w:fill="E6E6E6"/>
            <w:noWrap/>
          </w:tcPr>
          <w:p w14:paraId="4DA9F63D" w14:textId="77777777" w:rsidR="008D0E3F" w:rsidRDefault="007471AD">
            <w:pPr>
              <w:pStyle w:val="TableHead"/>
            </w:pPr>
            <w:r>
              <w:t>Verb</w:t>
            </w:r>
          </w:p>
        </w:tc>
        <w:tc>
          <w:tcPr>
            <w:tcW w:w="864" w:type="dxa"/>
            <w:shd w:val="clear" w:color="auto" w:fill="E6E6E6"/>
            <w:noWrap/>
          </w:tcPr>
          <w:p w14:paraId="0C586A50" w14:textId="77777777" w:rsidR="008D0E3F" w:rsidRDefault="007471AD">
            <w:pPr>
              <w:pStyle w:val="TableHead"/>
            </w:pPr>
            <w:r>
              <w:t>Data Type</w:t>
            </w:r>
          </w:p>
        </w:tc>
        <w:tc>
          <w:tcPr>
            <w:tcW w:w="864" w:type="dxa"/>
            <w:shd w:val="clear" w:color="auto" w:fill="E6E6E6"/>
            <w:noWrap/>
          </w:tcPr>
          <w:p w14:paraId="36F344F9" w14:textId="77777777" w:rsidR="008D0E3F" w:rsidRDefault="007471AD">
            <w:pPr>
              <w:pStyle w:val="TableHead"/>
            </w:pPr>
            <w:r>
              <w:t>CONF#</w:t>
            </w:r>
          </w:p>
        </w:tc>
        <w:tc>
          <w:tcPr>
            <w:tcW w:w="864" w:type="dxa"/>
            <w:shd w:val="clear" w:color="auto" w:fill="E6E6E6"/>
            <w:noWrap/>
          </w:tcPr>
          <w:p w14:paraId="2DA9C9FE" w14:textId="77777777" w:rsidR="008D0E3F" w:rsidRDefault="007471AD">
            <w:pPr>
              <w:pStyle w:val="TableHead"/>
            </w:pPr>
            <w:r>
              <w:t>Value</w:t>
            </w:r>
          </w:p>
        </w:tc>
      </w:tr>
      <w:tr w:rsidR="008D0E3F" w14:paraId="3B050C23" w14:textId="77777777">
        <w:trPr>
          <w:jc w:val="center"/>
        </w:trPr>
        <w:tc>
          <w:tcPr>
            <w:tcW w:w="10160" w:type="dxa"/>
            <w:gridSpan w:val="6"/>
          </w:tcPr>
          <w:p w14:paraId="337C1A2D" w14:textId="77777777" w:rsidR="008D0E3F" w:rsidRDefault="007471AD">
            <w:pPr>
              <w:pStyle w:val="TableText"/>
            </w:pPr>
            <w:r>
              <w:t>observation (identifier: urn:hl7ii:2.16.840.1.113883.10.20.22.4.316:2019-06-21)</w:t>
            </w:r>
          </w:p>
        </w:tc>
      </w:tr>
      <w:tr w:rsidR="008D0E3F" w14:paraId="27166359" w14:textId="77777777">
        <w:trPr>
          <w:jc w:val="center"/>
        </w:trPr>
        <w:tc>
          <w:tcPr>
            <w:tcW w:w="3345" w:type="dxa"/>
          </w:tcPr>
          <w:p w14:paraId="4BAF61BF" w14:textId="77777777" w:rsidR="008D0E3F" w:rsidRDefault="007471AD">
            <w:pPr>
              <w:pStyle w:val="TableText"/>
            </w:pPr>
            <w:r>
              <w:tab/>
              <w:t>templateId</w:t>
            </w:r>
          </w:p>
        </w:tc>
        <w:tc>
          <w:tcPr>
            <w:tcW w:w="720" w:type="dxa"/>
          </w:tcPr>
          <w:p w14:paraId="2245BDB9" w14:textId="77777777" w:rsidR="008D0E3F" w:rsidRDefault="007471AD">
            <w:pPr>
              <w:pStyle w:val="TableText"/>
            </w:pPr>
            <w:r>
              <w:t>1..1</w:t>
            </w:r>
          </w:p>
        </w:tc>
        <w:tc>
          <w:tcPr>
            <w:tcW w:w="1152" w:type="dxa"/>
          </w:tcPr>
          <w:p w14:paraId="688C13CF" w14:textId="77777777" w:rsidR="008D0E3F" w:rsidRDefault="007471AD">
            <w:pPr>
              <w:pStyle w:val="TableText"/>
            </w:pPr>
            <w:r>
              <w:t>SHALL</w:t>
            </w:r>
          </w:p>
        </w:tc>
        <w:tc>
          <w:tcPr>
            <w:tcW w:w="864" w:type="dxa"/>
          </w:tcPr>
          <w:p w14:paraId="60E0CF7A" w14:textId="77777777" w:rsidR="008D0E3F" w:rsidRDefault="008D0E3F">
            <w:pPr>
              <w:pStyle w:val="TableText"/>
            </w:pPr>
          </w:p>
        </w:tc>
        <w:tc>
          <w:tcPr>
            <w:tcW w:w="1104" w:type="dxa"/>
          </w:tcPr>
          <w:p w14:paraId="2B846F03" w14:textId="72D6BDB9" w:rsidR="008D0E3F" w:rsidRDefault="000D227F">
            <w:pPr>
              <w:pStyle w:val="TableText"/>
            </w:pPr>
            <w:hyperlink w:anchor="C_4437-3459">
              <w:r w:rsidR="007471AD">
                <w:rPr>
                  <w:rStyle w:val="HyperlinkText9pt"/>
                </w:rPr>
                <w:t>4437-3459</w:t>
              </w:r>
            </w:hyperlink>
          </w:p>
        </w:tc>
        <w:tc>
          <w:tcPr>
            <w:tcW w:w="2975" w:type="dxa"/>
          </w:tcPr>
          <w:p w14:paraId="12A38AF4" w14:textId="77777777" w:rsidR="008D0E3F" w:rsidRDefault="008D0E3F">
            <w:pPr>
              <w:pStyle w:val="TableText"/>
            </w:pPr>
          </w:p>
        </w:tc>
      </w:tr>
      <w:tr w:rsidR="008D0E3F" w14:paraId="7C05D1B5" w14:textId="77777777">
        <w:trPr>
          <w:jc w:val="center"/>
        </w:trPr>
        <w:tc>
          <w:tcPr>
            <w:tcW w:w="3345" w:type="dxa"/>
          </w:tcPr>
          <w:p w14:paraId="20EE035C" w14:textId="77777777" w:rsidR="008D0E3F" w:rsidRDefault="007471AD">
            <w:pPr>
              <w:pStyle w:val="TableText"/>
            </w:pPr>
            <w:r>
              <w:tab/>
            </w:r>
            <w:r>
              <w:tab/>
              <w:t>@root</w:t>
            </w:r>
          </w:p>
        </w:tc>
        <w:tc>
          <w:tcPr>
            <w:tcW w:w="720" w:type="dxa"/>
          </w:tcPr>
          <w:p w14:paraId="66039279" w14:textId="77777777" w:rsidR="008D0E3F" w:rsidRDefault="007471AD">
            <w:pPr>
              <w:pStyle w:val="TableText"/>
            </w:pPr>
            <w:r>
              <w:t>1..1</w:t>
            </w:r>
          </w:p>
        </w:tc>
        <w:tc>
          <w:tcPr>
            <w:tcW w:w="1152" w:type="dxa"/>
          </w:tcPr>
          <w:p w14:paraId="321712AF" w14:textId="77777777" w:rsidR="008D0E3F" w:rsidRDefault="007471AD">
            <w:pPr>
              <w:pStyle w:val="TableText"/>
            </w:pPr>
            <w:r>
              <w:t>SHALL</w:t>
            </w:r>
          </w:p>
        </w:tc>
        <w:tc>
          <w:tcPr>
            <w:tcW w:w="864" w:type="dxa"/>
          </w:tcPr>
          <w:p w14:paraId="3A349E8A" w14:textId="77777777" w:rsidR="008D0E3F" w:rsidRDefault="008D0E3F">
            <w:pPr>
              <w:pStyle w:val="TableText"/>
            </w:pPr>
          </w:p>
        </w:tc>
        <w:tc>
          <w:tcPr>
            <w:tcW w:w="1104" w:type="dxa"/>
          </w:tcPr>
          <w:p w14:paraId="0FB2DB3E" w14:textId="3339634F" w:rsidR="008D0E3F" w:rsidRDefault="000D227F">
            <w:pPr>
              <w:pStyle w:val="TableText"/>
            </w:pPr>
            <w:hyperlink w:anchor="C_4437-3462">
              <w:r w:rsidR="007471AD">
                <w:rPr>
                  <w:rStyle w:val="HyperlinkText9pt"/>
                </w:rPr>
                <w:t>4437-3462</w:t>
              </w:r>
            </w:hyperlink>
          </w:p>
        </w:tc>
        <w:tc>
          <w:tcPr>
            <w:tcW w:w="2975" w:type="dxa"/>
          </w:tcPr>
          <w:p w14:paraId="5B919B75" w14:textId="77777777" w:rsidR="008D0E3F" w:rsidRDefault="007471AD">
            <w:pPr>
              <w:pStyle w:val="TableText"/>
            </w:pPr>
            <w:r>
              <w:t>2.16.840.1.113883.10.20.22.4.316</w:t>
            </w:r>
          </w:p>
        </w:tc>
      </w:tr>
      <w:tr w:rsidR="008D0E3F" w14:paraId="4762364B" w14:textId="77777777">
        <w:trPr>
          <w:jc w:val="center"/>
        </w:trPr>
        <w:tc>
          <w:tcPr>
            <w:tcW w:w="3345" w:type="dxa"/>
          </w:tcPr>
          <w:p w14:paraId="064B16C7" w14:textId="77777777" w:rsidR="008D0E3F" w:rsidRDefault="007471AD">
            <w:pPr>
              <w:pStyle w:val="TableText"/>
            </w:pPr>
            <w:r>
              <w:tab/>
            </w:r>
            <w:r>
              <w:tab/>
              <w:t>@extension</w:t>
            </w:r>
          </w:p>
        </w:tc>
        <w:tc>
          <w:tcPr>
            <w:tcW w:w="720" w:type="dxa"/>
          </w:tcPr>
          <w:p w14:paraId="09B573E3" w14:textId="77777777" w:rsidR="008D0E3F" w:rsidRDefault="007471AD">
            <w:pPr>
              <w:pStyle w:val="TableText"/>
            </w:pPr>
            <w:r>
              <w:t>1..1</w:t>
            </w:r>
          </w:p>
        </w:tc>
        <w:tc>
          <w:tcPr>
            <w:tcW w:w="1152" w:type="dxa"/>
          </w:tcPr>
          <w:p w14:paraId="112B89A9" w14:textId="77777777" w:rsidR="008D0E3F" w:rsidRDefault="007471AD">
            <w:pPr>
              <w:pStyle w:val="TableText"/>
            </w:pPr>
            <w:r>
              <w:t>SHALL</w:t>
            </w:r>
          </w:p>
        </w:tc>
        <w:tc>
          <w:tcPr>
            <w:tcW w:w="864" w:type="dxa"/>
          </w:tcPr>
          <w:p w14:paraId="4E4CC2BA" w14:textId="77777777" w:rsidR="008D0E3F" w:rsidRDefault="008D0E3F">
            <w:pPr>
              <w:pStyle w:val="TableText"/>
            </w:pPr>
          </w:p>
        </w:tc>
        <w:tc>
          <w:tcPr>
            <w:tcW w:w="1104" w:type="dxa"/>
          </w:tcPr>
          <w:p w14:paraId="71D74B75" w14:textId="3BA3A657" w:rsidR="008D0E3F" w:rsidRDefault="000D227F">
            <w:pPr>
              <w:pStyle w:val="TableText"/>
            </w:pPr>
            <w:hyperlink w:anchor="C_4437-3463">
              <w:r w:rsidR="007471AD">
                <w:rPr>
                  <w:rStyle w:val="HyperlinkText9pt"/>
                </w:rPr>
                <w:t>4437-3463</w:t>
              </w:r>
            </w:hyperlink>
          </w:p>
        </w:tc>
        <w:tc>
          <w:tcPr>
            <w:tcW w:w="2975" w:type="dxa"/>
          </w:tcPr>
          <w:p w14:paraId="6B76CB4D" w14:textId="77777777" w:rsidR="008D0E3F" w:rsidRDefault="007471AD">
            <w:pPr>
              <w:pStyle w:val="TableText"/>
            </w:pPr>
            <w:r>
              <w:t>2019-06-21</w:t>
            </w:r>
          </w:p>
        </w:tc>
      </w:tr>
      <w:tr w:rsidR="008D0E3F" w14:paraId="6CBB98A1" w14:textId="77777777">
        <w:trPr>
          <w:jc w:val="center"/>
        </w:trPr>
        <w:tc>
          <w:tcPr>
            <w:tcW w:w="3345" w:type="dxa"/>
          </w:tcPr>
          <w:p w14:paraId="1DC9B5B0" w14:textId="77777777" w:rsidR="008D0E3F" w:rsidRDefault="007471AD">
            <w:pPr>
              <w:pStyle w:val="TableText"/>
            </w:pPr>
            <w:r>
              <w:tab/>
              <w:t>code</w:t>
            </w:r>
          </w:p>
        </w:tc>
        <w:tc>
          <w:tcPr>
            <w:tcW w:w="720" w:type="dxa"/>
          </w:tcPr>
          <w:p w14:paraId="5E4BDDA1" w14:textId="77777777" w:rsidR="008D0E3F" w:rsidRDefault="007471AD">
            <w:pPr>
              <w:pStyle w:val="TableText"/>
            </w:pPr>
            <w:r>
              <w:t>1..1</w:t>
            </w:r>
          </w:p>
        </w:tc>
        <w:tc>
          <w:tcPr>
            <w:tcW w:w="1152" w:type="dxa"/>
          </w:tcPr>
          <w:p w14:paraId="1F824846" w14:textId="77777777" w:rsidR="008D0E3F" w:rsidRDefault="007471AD">
            <w:pPr>
              <w:pStyle w:val="TableText"/>
            </w:pPr>
            <w:r>
              <w:t>SHALL</w:t>
            </w:r>
          </w:p>
        </w:tc>
        <w:tc>
          <w:tcPr>
            <w:tcW w:w="864" w:type="dxa"/>
          </w:tcPr>
          <w:p w14:paraId="641B76A6" w14:textId="77777777" w:rsidR="008D0E3F" w:rsidRDefault="008D0E3F">
            <w:pPr>
              <w:pStyle w:val="TableText"/>
            </w:pPr>
          </w:p>
        </w:tc>
        <w:tc>
          <w:tcPr>
            <w:tcW w:w="1104" w:type="dxa"/>
          </w:tcPr>
          <w:p w14:paraId="0CA3BA9D" w14:textId="10312CE1" w:rsidR="008D0E3F" w:rsidRDefault="000D227F">
            <w:pPr>
              <w:pStyle w:val="TableText"/>
            </w:pPr>
            <w:hyperlink w:anchor="C_4437-3460">
              <w:r w:rsidR="007471AD">
                <w:rPr>
                  <w:rStyle w:val="HyperlinkText9pt"/>
                </w:rPr>
                <w:t>4437-3460</w:t>
              </w:r>
            </w:hyperlink>
          </w:p>
        </w:tc>
        <w:tc>
          <w:tcPr>
            <w:tcW w:w="2975" w:type="dxa"/>
          </w:tcPr>
          <w:p w14:paraId="003AD9A1" w14:textId="77777777" w:rsidR="008D0E3F" w:rsidRDefault="008D0E3F">
            <w:pPr>
              <w:pStyle w:val="TableText"/>
            </w:pPr>
          </w:p>
        </w:tc>
      </w:tr>
      <w:tr w:rsidR="008D0E3F" w14:paraId="20F306D7" w14:textId="77777777">
        <w:trPr>
          <w:jc w:val="center"/>
        </w:trPr>
        <w:tc>
          <w:tcPr>
            <w:tcW w:w="3345" w:type="dxa"/>
          </w:tcPr>
          <w:p w14:paraId="73DB3998" w14:textId="77777777" w:rsidR="008D0E3F" w:rsidRDefault="007471AD">
            <w:pPr>
              <w:pStyle w:val="TableText"/>
            </w:pPr>
            <w:r>
              <w:tab/>
            </w:r>
            <w:r>
              <w:tab/>
              <w:t>@code</w:t>
            </w:r>
          </w:p>
        </w:tc>
        <w:tc>
          <w:tcPr>
            <w:tcW w:w="720" w:type="dxa"/>
          </w:tcPr>
          <w:p w14:paraId="3C3D7408" w14:textId="77777777" w:rsidR="008D0E3F" w:rsidRDefault="007471AD">
            <w:pPr>
              <w:pStyle w:val="TableText"/>
            </w:pPr>
            <w:r>
              <w:t>1..1</w:t>
            </w:r>
          </w:p>
        </w:tc>
        <w:tc>
          <w:tcPr>
            <w:tcW w:w="1152" w:type="dxa"/>
          </w:tcPr>
          <w:p w14:paraId="1C991B78" w14:textId="77777777" w:rsidR="008D0E3F" w:rsidRDefault="007471AD">
            <w:pPr>
              <w:pStyle w:val="TableText"/>
            </w:pPr>
            <w:r>
              <w:t>SHALL</w:t>
            </w:r>
          </w:p>
        </w:tc>
        <w:tc>
          <w:tcPr>
            <w:tcW w:w="864" w:type="dxa"/>
          </w:tcPr>
          <w:p w14:paraId="38BF85CA" w14:textId="77777777" w:rsidR="008D0E3F" w:rsidRDefault="008D0E3F">
            <w:pPr>
              <w:pStyle w:val="TableText"/>
            </w:pPr>
          </w:p>
        </w:tc>
        <w:tc>
          <w:tcPr>
            <w:tcW w:w="1104" w:type="dxa"/>
          </w:tcPr>
          <w:p w14:paraId="267C5CE4" w14:textId="49935BF9" w:rsidR="008D0E3F" w:rsidRDefault="000D227F">
            <w:pPr>
              <w:pStyle w:val="TableText"/>
            </w:pPr>
            <w:hyperlink w:anchor="C_4437-3464">
              <w:r w:rsidR="007471AD">
                <w:rPr>
                  <w:rStyle w:val="HyperlinkText9pt"/>
                </w:rPr>
                <w:t>4437-3464</w:t>
              </w:r>
            </w:hyperlink>
          </w:p>
        </w:tc>
        <w:tc>
          <w:tcPr>
            <w:tcW w:w="2975" w:type="dxa"/>
          </w:tcPr>
          <w:p w14:paraId="0C046DC0" w14:textId="77777777" w:rsidR="008D0E3F" w:rsidRDefault="007471AD">
            <w:pPr>
              <w:pStyle w:val="TableText"/>
            </w:pPr>
            <w:r>
              <w:t>urn:oid:2.16.840.1.113883.3.26.1.1 (NCI Thesaurus (NCIt)) = C101669</w:t>
            </w:r>
          </w:p>
        </w:tc>
      </w:tr>
      <w:tr w:rsidR="008D0E3F" w14:paraId="6631E5DA" w14:textId="77777777">
        <w:trPr>
          <w:jc w:val="center"/>
        </w:trPr>
        <w:tc>
          <w:tcPr>
            <w:tcW w:w="3345" w:type="dxa"/>
          </w:tcPr>
          <w:p w14:paraId="265A2067" w14:textId="77777777" w:rsidR="008D0E3F" w:rsidRDefault="007471AD">
            <w:pPr>
              <w:pStyle w:val="TableText"/>
            </w:pPr>
            <w:r>
              <w:tab/>
            </w:r>
            <w:r>
              <w:tab/>
              <w:t>@codeSystem</w:t>
            </w:r>
          </w:p>
        </w:tc>
        <w:tc>
          <w:tcPr>
            <w:tcW w:w="720" w:type="dxa"/>
          </w:tcPr>
          <w:p w14:paraId="6A99CF08" w14:textId="77777777" w:rsidR="008D0E3F" w:rsidRDefault="007471AD">
            <w:pPr>
              <w:pStyle w:val="TableText"/>
            </w:pPr>
            <w:r>
              <w:t>1..1</w:t>
            </w:r>
          </w:p>
        </w:tc>
        <w:tc>
          <w:tcPr>
            <w:tcW w:w="1152" w:type="dxa"/>
          </w:tcPr>
          <w:p w14:paraId="29A847EA" w14:textId="77777777" w:rsidR="008D0E3F" w:rsidRDefault="007471AD">
            <w:pPr>
              <w:pStyle w:val="TableText"/>
            </w:pPr>
            <w:r>
              <w:t>SHALL</w:t>
            </w:r>
          </w:p>
        </w:tc>
        <w:tc>
          <w:tcPr>
            <w:tcW w:w="864" w:type="dxa"/>
          </w:tcPr>
          <w:p w14:paraId="37DBA5F6" w14:textId="77777777" w:rsidR="008D0E3F" w:rsidRDefault="008D0E3F">
            <w:pPr>
              <w:pStyle w:val="TableText"/>
            </w:pPr>
          </w:p>
        </w:tc>
        <w:tc>
          <w:tcPr>
            <w:tcW w:w="1104" w:type="dxa"/>
          </w:tcPr>
          <w:p w14:paraId="007AB2ED" w14:textId="353C4E0D" w:rsidR="008D0E3F" w:rsidRDefault="000D227F">
            <w:pPr>
              <w:pStyle w:val="TableText"/>
            </w:pPr>
            <w:hyperlink w:anchor="C_4437-3465">
              <w:r w:rsidR="007471AD">
                <w:rPr>
                  <w:rStyle w:val="HyperlinkText9pt"/>
                </w:rPr>
                <w:t>4437-3465</w:t>
              </w:r>
            </w:hyperlink>
          </w:p>
        </w:tc>
        <w:tc>
          <w:tcPr>
            <w:tcW w:w="2975" w:type="dxa"/>
          </w:tcPr>
          <w:p w14:paraId="7E2ED86E" w14:textId="77777777" w:rsidR="008D0E3F" w:rsidRDefault="007471AD">
            <w:pPr>
              <w:pStyle w:val="TableText"/>
            </w:pPr>
            <w:r>
              <w:t>2.16.840.1.113883.3.26.1.1</w:t>
            </w:r>
          </w:p>
        </w:tc>
      </w:tr>
      <w:tr w:rsidR="008D0E3F" w14:paraId="5BB8921B" w14:textId="77777777">
        <w:trPr>
          <w:jc w:val="center"/>
        </w:trPr>
        <w:tc>
          <w:tcPr>
            <w:tcW w:w="3345" w:type="dxa"/>
          </w:tcPr>
          <w:p w14:paraId="234BC52C" w14:textId="77777777" w:rsidR="008D0E3F" w:rsidRDefault="007471AD">
            <w:pPr>
              <w:pStyle w:val="TableText"/>
            </w:pPr>
            <w:r>
              <w:tab/>
            </w:r>
            <w:r>
              <w:tab/>
              <w:t>@codeSystemName</w:t>
            </w:r>
          </w:p>
        </w:tc>
        <w:tc>
          <w:tcPr>
            <w:tcW w:w="720" w:type="dxa"/>
          </w:tcPr>
          <w:p w14:paraId="2CD7EED2" w14:textId="77777777" w:rsidR="008D0E3F" w:rsidRDefault="007471AD">
            <w:pPr>
              <w:pStyle w:val="TableText"/>
            </w:pPr>
            <w:r>
              <w:t>0..1</w:t>
            </w:r>
          </w:p>
        </w:tc>
        <w:tc>
          <w:tcPr>
            <w:tcW w:w="1152" w:type="dxa"/>
          </w:tcPr>
          <w:p w14:paraId="72F1ACDA" w14:textId="77777777" w:rsidR="008D0E3F" w:rsidRDefault="007471AD">
            <w:pPr>
              <w:pStyle w:val="TableText"/>
            </w:pPr>
            <w:r>
              <w:t>MAY</w:t>
            </w:r>
          </w:p>
        </w:tc>
        <w:tc>
          <w:tcPr>
            <w:tcW w:w="864" w:type="dxa"/>
          </w:tcPr>
          <w:p w14:paraId="3C811ABC" w14:textId="77777777" w:rsidR="008D0E3F" w:rsidRDefault="008D0E3F">
            <w:pPr>
              <w:pStyle w:val="TableText"/>
            </w:pPr>
          </w:p>
        </w:tc>
        <w:tc>
          <w:tcPr>
            <w:tcW w:w="1104" w:type="dxa"/>
          </w:tcPr>
          <w:p w14:paraId="3FEB7BBC" w14:textId="658B2675" w:rsidR="008D0E3F" w:rsidRDefault="000D227F">
            <w:pPr>
              <w:pStyle w:val="TableText"/>
            </w:pPr>
            <w:hyperlink w:anchor="C_4437-3466">
              <w:r w:rsidR="007471AD">
                <w:rPr>
                  <w:rStyle w:val="HyperlinkText9pt"/>
                </w:rPr>
                <w:t>4437-3466</w:t>
              </w:r>
            </w:hyperlink>
          </w:p>
        </w:tc>
        <w:tc>
          <w:tcPr>
            <w:tcW w:w="2975" w:type="dxa"/>
          </w:tcPr>
          <w:p w14:paraId="47F6A22E" w14:textId="77777777" w:rsidR="008D0E3F" w:rsidRDefault="007471AD">
            <w:pPr>
              <w:pStyle w:val="TableText"/>
            </w:pPr>
            <w:r>
              <w:t>NCI Thesaurus</w:t>
            </w:r>
          </w:p>
        </w:tc>
      </w:tr>
      <w:tr w:rsidR="008D0E3F" w14:paraId="7B641C96" w14:textId="77777777">
        <w:trPr>
          <w:jc w:val="center"/>
        </w:trPr>
        <w:tc>
          <w:tcPr>
            <w:tcW w:w="3345" w:type="dxa"/>
          </w:tcPr>
          <w:p w14:paraId="52C9F604" w14:textId="77777777" w:rsidR="008D0E3F" w:rsidRDefault="007471AD">
            <w:pPr>
              <w:pStyle w:val="TableText"/>
            </w:pPr>
            <w:r>
              <w:tab/>
            </w:r>
            <w:r>
              <w:tab/>
              <w:t>@displayName</w:t>
            </w:r>
          </w:p>
        </w:tc>
        <w:tc>
          <w:tcPr>
            <w:tcW w:w="720" w:type="dxa"/>
          </w:tcPr>
          <w:p w14:paraId="28EFD9FC" w14:textId="77777777" w:rsidR="008D0E3F" w:rsidRDefault="007471AD">
            <w:pPr>
              <w:pStyle w:val="TableText"/>
            </w:pPr>
            <w:r>
              <w:t>0..1</w:t>
            </w:r>
          </w:p>
        </w:tc>
        <w:tc>
          <w:tcPr>
            <w:tcW w:w="1152" w:type="dxa"/>
          </w:tcPr>
          <w:p w14:paraId="148A6CEB" w14:textId="77777777" w:rsidR="008D0E3F" w:rsidRDefault="007471AD">
            <w:pPr>
              <w:pStyle w:val="TableText"/>
            </w:pPr>
            <w:r>
              <w:t>MAY</w:t>
            </w:r>
          </w:p>
        </w:tc>
        <w:tc>
          <w:tcPr>
            <w:tcW w:w="864" w:type="dxa"/>
          </w:tcPr>
          <w:p w14:paraId="1D813B14" w14:textId="77777777" w:rsidR="008D0E3F" w:rsidRDefault="008D0E3F">
            <w:pPr>
              <w:pStyle w:val="TableText"/>
            </w:pPr>
          </w:p>
        </w:tc>
        <w:tc>
          <w:tcPr>
            <w:tcW w:w="1104" w:type="dxa"/>
          </w:tcPr>
          <w:p w14:paraId="01C44197" w14:textId="264F3943" w:rsidR="008D0E3F" w:rsidRDefault="000D227F">
            <w:pPr>
              <w:pStyle w:val="TableText"/>
            </w:pPr>
            <w:hyperlink w:anchor="C_4437-3467">
              <w:r w:rsidR="007471AD">
                <w:rPr>
                  <w:rStyle w:val="HyperlinkText9pt"/>
                </w:rPr>
                <w:t>4437-3467</w:t>
              </w:r>
            </w:hyperlink>
          </w:p>
        </w:tc>
        <w:tc>
          <w:tcPr>
            <w:tcW w:w="2975" w:type="dxa"/>
          </w:tcPr>
          <w:p w14:paraId="6114F0BB" w14:textId="77777777" w:rsidR="008D0E3F" w:rsidRDefault="007471AD">
            <w:pPr>
              <w:pStyle w:val="TableText"/>
            </w:pPr>
            <w:r>
              <w:t>Manufacturing Date</w:t>
            </w:r>
          </w:p>
        </w:tc>
      </w:tr>
      <w:tr w:rsidR="008D0E3F" w14:paraId="305E83EB" w14:textId="77777777">
        <w:trPr>
          <w:jc w:val="center"/>
        </w:trPr>
        <w:tc>
          <w:tcPr>
            <w:tcW w:w="3345" w:type="dxa"/>
          </w:tcPr>
          <w:p w14:paraId="4AA9917D" w14:textId="77777777" w:rsidR="008D0E3F" w:rsidRDefault="007471AD">
            <w:pPr>
              <w:pStyle w:val="TableText"/>
            </w:pPr>
            <w:r>
              <w:tab/>
              <w:t>value</w:t>
            </w:r>
          </w:p>
        </w:tc>
        <w:tc>
          <w:tcPr>
            <w:tcW w:w="720" w:type="dxa"/>
          </w:tcPr>
          <w:p w14:paraId="663F50EF" w14:textId="77777777" w:rsidR="008D0E3F" w:rsidRDefault="007471AD">
            <w:pPr>
              <w:pStyle w:val="TableText"/>
            </w:pPr>
            <w:r>
              <w:t>1..1</w:t>
            </w:r>
          </w:p>
        </w:tc>
        <w:tc>
          <w:tcPr>
            <w:tcW w:w="1152" w:type="dxa"/>
          </w:tcPr>
          <w:p w14:paraId="2610C993" w14:textId="77777777" w:rsidR="008D0E3F" w:rsidRDefault="007471AD">
            <w:pPr>
              <w:pStyle w:val="TableText"/>
            </w:pPr>
            <w:r>
              <w:t>SHALL</w:t>
            </w:r>
          </w:p>
        </w:tc>
        <w:tc>
          <w:tcPr>
            <w:tcW w:w="864" w:type="dxa"/>
          </w:tcPr>
          <w:p w14:paraId="6D11E3B1" w14:textId="77777777" w:rsidR="008D0E3F" w:rsidRDefault="007471AD">
            <w:pPr>
              <w:pStyle w:val="TableText"/>
            </w:pPr>
            <w:r>
              <w:t>TS</w:t>
            </w:r>
          </w:p>
        </w:tc>
        <w:tc>
          <w:tcPr>
            <w:tcW w:w="1104" w:type="dxa"/>
          </w:tcPr>
          <w:p w14:paraId="6258EE97" w14:textId="48548240" w:rsidR="008D0E3F" w:rsidRDefault="000D227F">
            <w:pPr>
              <w:pStyle w:val="TableText"/>
            </w:pPr>
            <w:hyperlink w:anchor="C_4437-3461">
              <w:r w:rsidR="007471AD">
                <w:rPr>
                  <w:rStyle w:val="HyperlinkText9pt"/>
                </w:rPr>
                <w:t>4437-3461</w:t>
              </w:r>
            </w:hyperlink>
          </w:p>
        </w:tc>
        <w:tc>
          <w:tcPr>
            <w:tcW w:w="2975" w:type="dxa"/>
          </w:tcPr>
          <w:p w14:paraId="08C60946" w14:textId="77777777" w:rsidR="008D0E3F" w:rsidRDefault="008D0E3F">
            <w:pPr>
              <w:pStyle w:val="TableText"/>
            </w:pPr>
          </w:p>
        </w:tc>
      </w:tr>
      <w:tr w:rsidR="008D0E3F" w14:paraId="6885C20E" w14:textId="77777777">
        <w:trPr>
          <w:jc w:val="center"/>
        </w:trPr>
        <w:tc>
          <w:tcPr>
            <w:tcW w:w="3345" w:type="dxa"/>
          </w:tcPr>
          <w:p w14:paraId="34F79EC5" w14:textId="77777777" w:rsidR="008D0E3F" w:rsidRDefault="007471AD">
            <w:pPr>
              <w:pStyle w:val="TableText"/>
            </w:pPr>
            <w:r>
              <w:tab/>
            </w:r>
            <w:r>
              <w:tab/>
              <w:t>@value</w:t>
            </w:r>
          </w:p>
        </w:tc>
        <w:tc>
          <w:tcPr>
            <w:tcW w:w="720" w:type="dxa"/>
          </w:tcPr>
          <w:p w14:paraId="1A92C196" w14:textId="77777777" w:rsidR="008D0E3F" w:rsidRDefault="007471AD">
            <w:pPr>
              <w:pStyle w:val="TableText"/>
            </w:pPr>
            <w:r>
              <w:t>1..1</w:t>
            </w:r>
          </w:p>
        </w:tc>
        <w:tc>
          <w:tcPr>
            <w:tcW w:w="1152" w:type="dxa"/>
          </w:tcPr>
          <w:p w14:paraId="0B195F0D" w14:textId="77777777" w:rsidR="008D0E3F" w:rsidRDefault="007471AD">
            <w:pPr>
              <w:pStyle w:val="TableText"/>
            </w:pPr>
            <w:r>
              <w:t>SHALL</w:t>
            </w:r>
          </w:p>
        </w:tc>
        <w:tc>
          <w:tcPr>
            <w:tcW w:w="864" w:type="dxa"/>
          </w:tcPr>
          <w:p w14:paraId="67603B1B" w14:textId="77777777" w:rsidR="008D0E3F" w:rsidRDefault="008D0E3F">
            <w:pPr>
              <w:pStyle w:val="TableText"/>
            </w:pPr>
          </w:p>
        </w:tc>
        <w:tc>
          <w:tcPr>
            <w:tcW w:w="1104" w:type="dxa"/>
          </w:tcPr>
          <w:p w14:paraId="71C85C4A" w14:textId="6D15B2F4" w:rsidR="008D0E3F" w:rsidRDefault="000D227F">
            <w:pPr>
              <w:pStyle w:val="TableText"/>
            </w:pPr>
            <w:hyperlink w:anchor="C_4437-3468">
              <w:r w:rsidR="007471AD">
                <w:rPr>
                  <w:rStyle w:val="HyperlinkText9pt"/>
                </w:rPr>
                <w:t>4437-3468</w:t>
              </w:r>
            </w:hyperlink>
          </w:p>
        </w:tc>
        <w:tc>
          <w:tcPr>
            <w:tcW w:w="2975" w:type="dxa"/>
          </w:tcPr>
          <w:p w14:paraId="2E8968C9" w14:textId="77777777" w:rsidR="008D0E3F" w:rsidRDefault="008D0E3F">
            <w:pPr>
              <w:pStyle w:val="TableText"/>
            </w:pPr>
          </w:p>
        </w:tc>
      </w:tr>
    </w:tbl>
    <w:p w14:paraId="6E728786" w14:textId="77777777" w:rsidR="008D0E3F" w:rsidRDefault="008D0E3F">
      <w:pPr>
        <w:pStyle w:val="BodyText"/>
      </w:pPr>
    </w:p>
    <w:p w14:paraId="3AC603DC" w14:textId="77777777" w:rsidR="008D0E3F" w:rsidRDefault="007471AD">
      <w:pPr>
        <w:numPr>
          <w:ilvl w:val="0"/>
          <w:numId w:val="20"/>
        </w:numPr>
      </w:pPr>
      <w:r>
        <w:rPr>
          <w:rStyle w:val="keyword"/>
        </w:rPr>
        <w:t>SHALL</w:t>
      </w:r>
      <w:r>
        <w:t xml:space="preserve"> contain exactly one [</w:t>
      </w:r>
      <w:proofErr w:type="gramStart"/>
      <w:r>
        <w:t>1..</w:t>
      </w:r>
      <w:proofErr w:type="gramEnd"/>
      <w:r>
        <w:t xml:space="preserve">1] </w:t>
      </w:r>
      <w:proofErr w:type="spellStart"/>
      <w:r>
        <w:rPr>
          <w:rStyle w:val="XMLnameBold"/>
        </w:rPr>
        <w:t>templateId</w:t>
      </w:r>
      <w:bookmarkStart w:id="576" w:name="C_4437-3459"/>
      <w:proofErr w:type="spellEnd"/>
      <w:r>
        <w:t xml:space="preserve"> (CONF:4437-3459)</w:t>
      </w:r>
      <w:bookmarkEnd w:id="576"/>
      <w:r>
        <w:t>.</w:t>
      </w:r>
    </w:p>
    <w:p w14:paraId="598EE337" w14:textId="77777777" w:rsidR="008D0E3F" w:rsidRDefault="007471AD">
      <w:pPr>
        <w:numPr>
          <w:ilvl w:val="1"/>
          <w:numId w:val="20"/>
        </w:numPr>
      </w:pPr>
      <w:r>
        <w:t xml:space="preserve">This </w:t>
      </w:r>
      <w:proofErr w:type="spellStart"/>
      <w:r>
        <w:t>templateId</w:t>
      </w:r>
      <w:proofErr w:type="spellEnd"/>
      <w:r>
        <w:t xml:space="preserve"> </w:t>
      </w:r>
      <w:r>
        <w:rPr>
          <w:rStyle w:val="keyword"/>
        </w:rPr>
        <w:t>SHALL</w:t>
      </w:r>
      <w:r>
        <w:t xml:space="preserve"> contain exactly one [</w:t>
      </w:r>
      <w:proofErr w:type="gramStart"/>
      <w:r>
        <w:t>1..</w:t>
      </w:r>
      <w:proofErr w:type="gramEnd"/>
      <w:r>
        <w:t xml:space="preserve">1] </w:t>
      </w:r>
      <w:r>
        <w:rPr>
          <w:rStyle w:val="XMLnameBold"/>
        </w:rPr>
        <w:t>@root</w:t>
      </w:r>
      <w:r>
        <w:t>=</w:t>
      </w:r>
      <w:r>
        <w:rPr>
          <w:rStyle w:val="XMLname"/>
        </w:rPr>
        <w:t>"2.16.840.1.113883.10.20.22.4.316"</w:t>
      </w:r>
      <w:bookmarkStart w:id="577" w:name="C_4437-3462"/>
      <w:r>
        <w:t xml:space="preserve"> (CONF:4437-3462)</w:t>
      </w:r>
      <w:bookmarkEnd w:id="577"/>
      <w:r>
        <w:t>.</w:t>
      </w:r>
      <w:r>
        <w:br/>
        <w:t xml:space="preserve">Note: template </w:t>
      </w:r>
      <w:proofErr w:type="spellStart"/>
      <w:r>
        <w:t>oid</w:t>
      </w:r>
      <w:proofErr w:type="spellEnd"/>
    </w:p>
    <w:p w14:paraId="59AF9C15" w14:textId="77777777" w:rsidR="008D0E3F" w:rsidRDefault="007471AD">
      <w:pPr>
        <w:pStyle w:val="BodyText"/>
        <w:spacing w:before="120"/>
      </w:pPr>
      <w:r>
        <w:t>Revision from "2018-05-01".</w:t>
      </w:r>
    </w:p>
    <w:p w14:paraId="4103A912" w14:textId="77777777" w:rsidR="008D0E3F" w:rsidRDefault="007471AD">
      <w:pPr>
        <w:numPr>
          <w:ilvl w:val="1"/>
          <w:numId w:val="20"/>
        </w:numPr>
      </w:pPr>
      <w:r>
        <w:t xml:space="preserve">This </w:t>
      </w:r>
      <w:proofErr w:type="spellStart"/>
      <w:r>
        <w:t>templateId</w:t>
      </w:r>
      <w:proofErr w:type="spellEnd"/>
      <w:r>
        <w:t xml:space="preserve"> </w:t>
      </w:r>
      <w:r>
        <w:rPr>
          <w:rStyle w:val="keyword"/>
        </w:rPr>
        <w:t>SHALL</w:t>
      </w:r>
      <w:r>
        <w:t xml:space="preserve"> contain exactly one [</w:t>
      </w:r>
      <w:proofErr w:type="gramStart"/>
      <w:r>
        <w:t>1..</w:t>
      </w:r>
      <w:proofErr w:type="gramEnd"/>
      <w:r>
        <w:t xml:space="preserve">1] </w:t>
      </w:r>
      <w:r>
        <w:rPr>
          <w:rStyle w:val="XMLnameBold"/>
        </w:rPr>
        <w:t>@extension</w:t>
      </w:r>
      <w:r>
        <w:t>=</w:t>
      </w:r>
      <w:r>
        <w:rPr>
          <w:rStyle w:val="XMLname"/>
        </w:rPr>
        <w:t>"2019-06-21"</w:t>
      </w:r>
      <w:bookmarkStart w:id="578" w:name="C_4437-3463"/>
      <w:r>
        <w:t xml:space="preserve"> (CONF:4437-3463)</w:t>
      </w:r>
      <w:bookmarkEnd w:id="578"/>
      <w:r>
        <w:t>.</w:t>
      </w:r>
    </w:p>
    <w:p w14:paraId="4479F067" w14:textId="77777777" w:rsidR="008D0E3F" w:rsidRDefault="007471AD">
      <w:pPr>
        <w:numPr>
          <w:ilvl w:val="0"/>
          <w:numId w:val="20"/>
        </w:numPr>
      </w:pPr>
      <w:r>
        <w:rPr>
          <w:rStyle w:val="keyword"/>
        </w:rPr>
        <w:t>SHALL</w:t>
      </w:r>
      <w:r>
        <w:t xml:space="preserve"> contain exactly one [</w:t>
      </w:r>
      <w:proofErr w:type="gramStart"/>
      <w:r>
        <w:t>1..</w:t>
      </w:r>
      <w:proofErr w:type="gramEnd"/>
      <w:r>
        <w:t xml:space="preserve">1] </w:t>
      </w:r>
      <w:r>
        <w:rPr>
          <w:rStyle w:val="XMLnameBold"/>
        </w:rPr>
        <w:t>code</w:t>
      </w:r>
      <w:bookmarkStart w:id="579" w:name="C_4437-3460"/>
      <w:r>
        <w:t xml:space="preserve"> (CONF:4437-3460)</w:t>
      </w:r>
      <w:bookmarkEnd w:id="579"/>
      <w:r>
        <w:t>.</w:t>
      </w:r>
      <w:r>
        <w:br/>
        <w:t>Note: Code for "Manufacturing Date"</w:t>
      </w:r>
    </w:p>
    <w:p w14:paraId="15088998" w14:textId="77777777" w:rsidR="008D0E3F" w:rsidRDefault="007471AD">
      <w:pPr>
        <w:pStyle w:val="BodyText"/>
        <w:spacing w:before="120"/>
      </w:pPr>
      <w:r>
        <w:t xml:space="preserve">Code used to specify the </w:t>
      </w:r>
      <w:r>
        <w:rPr>
          <w:b/>
        </w:rPr>
        <w:t>Manufacturing Date</w:t>
      </w:r>
      <w:r>
        <w:t>.</w:t>
      </w:r>
    </w:p>
    <w:p w14:paraId="03934E76" w14:textId="77777777" w:rsidR="008D0E3F" w:rsidRDefault="007471AD">
      <w:pPr>
        <w:numPr>
          <w:ilvl w:val="1"/>
          <w:numId w:val="20"/>
        </w:numPr>
      </w:pPr>
      <w:r>
        <w:t xml:space="preserve">This code </w:t>
      </w:r>
      <w:r>
        <w:rPr>
          <w:rStyle w:val="keyword"/>
        </w:rPr>
        <w:t>SHALL</w:t>
      </w:r>
      <w:r>
        <w:t xml:space="preserve"> contain exactly one [</w:t>
      </w:r>
      <w:proofErr w:type="gramStart"/>
      <w:r>
        <w:t>1..</w:t>
      </w:r>
      <w:proofErr w:type="gramEnd"/>
      <w:r>
        <w:t xml:space="preserve">1] </w:t>
      </w:r>
      <w:r>
        <w:rPr>
          <w:rStyle w:val="XMLnameBold"/>
        </w:rPr>
        <w:t>@code</w:t>
      </w:r>
      <w:r>
        <w:t>=</w:t>
      </w:r>
      <w:r>
        <w:rPr>
          <w:rStyle w:val="XMLname"/>
        </w:rPr>
        <w:t>"C101669"</w:t>
      </w:r>
      <w:r>
        <w:t xml:space="preserve"> Manufacturing Date  (</w:t>
      </w:r>
      <w:proofErr w:type="spellStart"/>
      <w:r>
        <w:t>CodeSystem</w:t>
      </w:r>
      <w:proofErr w:type="spellEnd"/>
      <w:r>
        <w:t xml:space="preserve">: </w:t>
      </w:r>
      <w:r>
        <w:rPr>
          <w:rStyle w:val="XMLname"/>
        </w:rPr>
        <w:t>NCI Thesaurus (</w:t>
      </w:r>
      <w:proofErr w:type="spellStart"/>
      <w:r>
        <w:rPr>
          <w:rStyle w:val="XMLname"/>
        </w:rPr>
        <w:t>NCIt</w:t>
      </w:r>
      <w:proofErr w:type="spellEnd"/>
      <w:r>
        <w:rPr>
          <w:rStyle w:val="XMLname"/>
        </w:rPr>
        <w:t>) urn:oid:2.16.840.1.113883.3.26.1.1</w:t>
      </w:r>
      <w:r>
        <w:rPr>
          <w:rStyle w:val="keyword"/>
        </w:rPr>
        <w:t xml:space="preserve"> STATIC</w:t>
      </w:r>
      <w:r>
        <w:t>)</w:t>
      </w:r>
      <w:bookmarkStart w:id="580" w:name="C_4437-3464"/>
      <w:r>
        <w:t xml:space="preserve"> (CONF:4437-3464)</w:t>
      </w:r>
      <w:bookmarkEnd w:id="580"/>
      <w:r>
        <w:t>.</w:t>
      </w:r>
      <w:r>
        <w:br/>
        <w:t>Note: Manufacturing Date code</w:t>
      </w:r>
    </w:p>
    <w:p w14:paraId="4535A7DC" w14:textId="77777777" w:rsidR="008D0E3F" w:rsidRDefault="007471AD">
      <w:pPr>
        <w:numPr>
          <w:ilvl w:val="1"/>
          <w:numId w:val="20"/>
        </w:numPr>
      </w:pPr>
      <w:r>
        <w:t xml:space="preserve">This code </w:t>
      </w:r>
      <w:r>
        <w:rPr>
          <w:rStyle w:val="keyword"/>
        </w:rPr>
        <w:t>SHALL</w:t>
      </w:r>
      <w:r>
        <w:t xml:space="preserve"> contain exactly one [</w:t>
      </w:r>
      <w:proofErr w:type="gramStart"/>
      <w:r>
        <w:t>1..</w:t>
      </w:r>
      <w:proofErr w:type="gramEnd"/>
      <w:r>
        <w:t xml:space="preserve">1] </w:t>
      </w:r>
      <w:r>
        <w:rPr>
          <w:rStyle w:val="XMLnameBold"/>
        </w:rPr>
        <w:t>@codeSystem</w:t>
      </w:r>
      <w:r>
        <w:t>=</w:t>
      </w:r>
      <w:r>
        <w:rPr>
          <w:rStyle w:val="XMLname"/>
        </w:rPr>
        <w:t>"2.16.840.1.113883.3.26.1.1"</w:t>
      </w:r>
      <w:bookmarkStart w:id="581" w:name="C_4437-3465"/>
      <w:r>
        <w:t xml:space="preserve"> (CONF:4437-3465)</w:t>
      </w:r>
      <w:bookmarkEnd w:id="581"/>
      <w:r>
        <w:t>.</w:t>
      </w:r>
    </w:p>
    <w:p w14:paraId="36757618" w14:textId="77777777" w:rsidR="008D0E3F" w:rsidRDefault="007471AD">
      <w:pPr>
        <w:numPr>
          <w:ilvl w:val="1"/>
          <w:numId w:val="20"/>
        </w:numPr>
      </w:pPr>
      <w:r>
        <w:t xml:space="preserve">This code </w:t>
      </w:r>
      <w:r>
        <w:rPr>
          <w:rStyle w:val="keyword"/>
        </w:rPr>
        <w:t>MAY</w:t>
      </w:r>
      <w:r>
        <w:t xml:space="preserve"> contain zero or one [</w:t>
      </w:r>
      <w:proofErr w:type="gramStart"/>
      <w:r>
        <w:t>0..</w:t>
      </w:r>
      <w:proofErr w:type="gramEnd"/>
      <w:r>
        <w:t xml:space="preserve">1] </w:t>
      </w:r>
      <w:r>
        <w:rPr>
          <w:rStyle w:val="XMLnameBold"/>
        </w:rPr>
        <w:t>@codeSystemName</w:t>
      </w:r>
      <w:r>
        <w:t>=</w:t>
      </w:r>
      <w:r>
        <w:rPr>
          <w:rStyle w:val="XMLname"/>
        </w:rPr>
        <w:t>"NCI Thesaurus"</w:t>
      </w:r>
      <w:bookmarkStart w:id="582" w:name="C_4437-3466"/>
      <w:r>
        <w:t xml:space="preserve"> (CONF:4437-3466)</w:t>
      </w:r>
      <w:bookmarkEnd w:id="582"/>
      <w:r>
        <w:t>.</w:t>
      </w:r>
    </w:p>
    <w:p w14:paraId="53404205" w14:textId="77777777" w:rsidR="008D0E3F" w:rsidRDefault="007471AD">
      <w:pPr>
        <w:numPr>
          <w:ilvl w:val="1"/>
          <w:numId w:val="20"/>
        </w:numPr>
      </w:pPr>
      <w:r>
        <w:lastRenderedPageBreak/>
        <w:t xml:space="preserve">This code </w:t>
      </w:r>
      <w:r>
        <w:rPr>
          <w:rStyle w:val="keyword"/>
        </w:rPr>
        <w:t>MAY</w:t>
      </w:r>
      <w:r>
        <w:t xml:space="preserve"> contain zero or one [</w:t>
      </w:r>
      <w:proofErr w:type="gramStart"/>
      <w:r>
        <w:t>0..</w:t>
      </w:r>
      <w:proofErr w:type="gramEnd"/>
      <w:r>
        <w:t xml:space="preserve">1] </w:t>
      </w:r>
      <w:r>
        <w:rPr>
          <w:rStyle w:val="XMLnameBold"/>
        </w:rPr>
        <w:t>@displayName</w:t>
      </w:r>
      <w:r>
        <w:t>=</w:t>
      </w:r>
      <w:r>
        <w:rPr>
          <w:rStyle w:val="XMLname"/>
        </w:rPr>
        <w:t>"Manufacturing Date"</w:t>
      </w:r>
      <w:bookmarkStart w:id="583" w:name="C_4437-3467"/>
      <w:r>
        <w:t xml:space="preserve"> (CONF:4437-3467)</w:t>
      </w:r>
      <w:bookmarkEnd w:id="583"/>
      <w:r>
        <w:t>.</w:t>
      </w:r>
    </w:p>
    <w:p w14:paraId="6331A8B5" w14:textId="77777777" w:rsidR="008D0E3F" w:rsidRDefault="007471AD">
      <w:pPr>
        <w:pStyle w:val="BodyText"/>
        <w:spacing w:before="120"/>
      </w:pPr>
      <w:r>
        <w:t>The value of the Manufacturing Date  as a time stamp.</w:t>
      </w:r>
    </w:p>
    <w:p w14:paraId="0322215E" w14:textId="77777777" w:rsidR="008D0E3F" w:rsidRDefault="007471AD">
      <w:pPr>
        <w:numPr>
          <w:ilvl w:val="0"/>
          <w:numId w:val="20"/>
        </w:numPr>
      </w:pPr>
      <w:r>
        <w:rPr>
          <w:rStyle w:val="keyword"/>
        </w:rPr>
        <w:t>SHALL</w:t>
      </w:r>
      <w:r>
        <w:t xml:space="preserve"> contain exactly one [</w:t>
      </w:r>
      <w:proofErr w:type="gramStart"/>
      <w:r>
        <w:t>1..</w:t>
      </w:r>
      <w:proofErr w:type="gramEnd"/>
      <w:r>
        <w:t xml:space="preserve">1] </w:t>
      </w:r>
      <w:r>
        <w:rPr>
          <w:rStyle w:val="XMLnameBold"/>
        </w:rPr>
        <w:t>value</w:t>
      </w:r>
      <w:r>
        <w:t xml:space="preserve"> with @xsi:type="TS"</w:t>
      </w:r>
      <w:bookmarkStart w:id="584" w:name="C_4437-3461"/>
      <w:r>
        <w:t xml:space="preserve"> (CONF:4437-3461)</w:t>
      </w:r>
      <w:bookmarkEnd w:id="584"/>
      <w:r>
        <w:t>.</w:t>
      </w:r>
      <w:r>
        <w:br/>
        <w:t>Note:  Manufacturing Date as a time stamp</w:t>
      </w:r>
    </w:p>
    <w:p w14:paraId="4F66BF0E" w14:textId="77777777" w:rsidR="008D0E3F" w:rsidRDefault="007471AD">
      <w:pPr>
        <w:pStyle w:val="BodyText"/>
        <w:spacing w:before="120"/>
      </w:pPr>
      <w:r>
        <w:t>Manufacturing Date as a time stamp.</w:t>
      </w:r>
    </w:p>
    <w:p w14:paraId="33BC66DD" w14:textId="77777777" w:rsidR="008D0E3F" w:rsidRDefault="007471AD">
      <w:pPr>
        <w:numPr>
          <w:ilvl w:val="1"/>
          <w:numId w:val="20"/>
        </w:numPr>
      </w:pPr>
      <w:r>
        <w:t xml:space="preserve">This value </w:t>
      </w:r>
      <w:r>
        <w:rPr>
          <w:rStyle w:val="keyword"/>
        </w:rPr>
        <w:t>SHALL</w:t>
      </w:r>
      <w:r>
        <w:t xml:space="preserve"> contain exactly one [</w:t>
      </w:r>
      <w:proofErr w:type="gramStart"/>
      <w:r>
        <w:t>1..</w:t>
      </w:r>
      <w:proofErr w:type="gramEnd"/>
      <w:r>
        <w:t xml:space="preserve">1] </w:t>
      </w:r>
      <w:r>
        <w:rPr>
          <w:rStyle w:val="XMLnameBold"/>
        </w:rPr>
        <w:t>@value</w:t>
      </w:r>
      <w:bookmarkStart w:id="585" w:name="C_4437-3468"/>
      <w:r>
        <w:t xml:space="preserve"> (CONF:4437-3468)</w:t>
      </w:r>
      <w:bookmarkEnd w:id="585"/>
      <w:r>
        <w:t>.</w:t>
      </w:r>
    </w:p>
    <w:p w14:paraId="5DC2F08B" w14:textId="52DFC8F6" w:rsidR="008D0E3F" w:rsidRDefault="007471AD">
      <w:pPr>
        <w:pStyle w:val="Caption"/>
        <w:ind w:left="130" w:right="115"/>
      </w:pPr>
      <w:bookmarkStart w:id="586" w:name="_Toc101451099"/>
      <w:bookmarkStart w:id="587" w:name="_Toc83395681"/>
      <w:r>
        <w:t xml:space="preserve">Figure </w:t>
      </w:r>
      <w:r>
        <w:fldChar w:fldCharType="begin"/>
      </w:r>
      <w:r>
        <w:instrText>SEQ Figure \* ARABIC</w:instrText>
      </w:r>
      <w:r>
        <w:fldChar w:fldCharType="separate"/>
      </w:r>
      <w:r>
        <w:t>11</w:t>
      </w:r>
      <w:r>
        <w:fldChar w:fldCharType="end"/>
      </w:r>
      <w:r>
        <w:t>: Manufacturing Date</w:t>
      </w:r>
      <w:bookmarkEnd w:id="586"/>
      <w:bookmarkEnd w:id="587"/>
    </w:p>
    <w:p w14:paraId="1A92F08C" w14:textId="77777777" w:rsidR="008D0E3F" w:rsidRDefault="007471AD">
      <w:pPr>
        <w:pStyle w:val="Example"/>
        <w:ind w:left="130" w:right="115"/>
      </w:pPr>
      <w:r>
        <w:t xml:space="preserve">      &lt;observation </w:t>
      </w:r>
      <w:proofErr w:type="spellStart"/>
      <w:r>
        <w:t>classCode</w:t>
      </w:r>
      <w:proofErr w:type="spellEnd"/>
      <w:r>
        <w:t xml:space="preserve">="OBS" </w:t>
      </w:r>
      <w:proofErr w:type="spellStart"/>
      <w:r>
        <w:t>moodCode</w:t>
      </w:r>
      <w:proofErr w:type="spellEnd"/>
      <w:r>
        <w:t>="EVN"&gt;</w:t>
      </w:r>
    </w:p>
    <w:p w14:paraId="1222DB7E" w14:textId="77777777" w:rsidR="008D0E3F" w:rsidRDefault="007471AD">
      <w:pPr>
        <w:pStyle w:val="Example"/>
        <w:ind w:left="130" w:right="115"/>
      </w:pPr>
      <w:r>
        <w:t xml:space="preserve">      &lt;</w:t>
      </w:r>
      <w:proofErr w:type="spellStart"/>
      <w:r>
        <w:t>templateId</w:t>
      </w:r>
      <w:proofErr w:type="spellEnd"/>
      <w:r>
        <w:t xml:space="preserve"> root="2.16.840.1.113883.10.20.22.4.316" extension="2019-06-21"/&gt; </w:t>
      </w:r>
    </w:p>
    <w:p w14:paraId="5E4B1FD4" w14:textId="77777777" w:rsidR="008D0E3F" w:rsidRDefault="007471AD">
      <w:pPr>
        <w:pStyle w:val="Example"/>
        <w:ind w:left="130" w:right="115"/>
      </w:pPr>
      <w:r>
        <w:t xml:space="preserve">      &lt;</w:t>
      </w:r>
      <w:proofErr w:type="gramStart"/>
      <w:r>
        <w:t>code  code</w:t>
      </w:r>
      <w:proofErr w:type="gramEnd"/>
      <w:r>
        <w:t xml:space="preserve">="C101669" displayName="Manufacturing Date" </w:t>
      </w:r>
    </w:p>
    <w:p w14:paraId="0310E48E" w14:textId="77777777" w:rsidR="008D0E3F" w:rsidRDefault="007471AD">
      <w:pPr>
        <w:pStyle w:val="Example"/>
        <w:ind w:left="130" w:right="115"/>
      </w:pPr>
      <w:r>
        <w:t xml:space="preserve">         </w:t>
      </w:r>
      <w:proofErr w:type="spellStart"/>
      <w:r>
        <w:t>codeSystem</w:t>
      </w:r>
      <w:proofErr w:type="spellEnd"/>
      <w:r>
        <w:t xml:space="preserve">="2.16.840.1.113883.3.26.1.1" </w:t>
      </w:r>
      <w:proofErr w:type="spellStart"/>
      <w:r>
        <w:t>codeSystemName</w:t>
      </w:r>
      <w:proofErr w:type="spellEnd"/>
      <w:r>
        <w:t xml:space="preserve">="NCI Thesaurus"/&gt; </w:t>
      </w:r>
    </w:p>
    <w:p w14:paraId="3A1CDB93" w14:textId="77777777" w:rsidR="008D0E3F" w:rsidRDefault="007471AD">
      <w:pPr>
        <w:pStyle w:val="Example"/>
        <w:ind w:left="130" w:right="115"/>
      </w:pPr>
      <w:r>
        <w:t xml:space="preserve">      &lt;value </w:t>
      </w:r>
      <w:proofErr w:type="spellStart"/>
      <w:proofErr w:type="gramStart"/>
      <w:r>
        <w:t>xsi:type</w:t>
      </w:r>
      <w:proofErr w:type="spellEnd"/>
      <w:proofErr w:type="gramEnd"/>
      <w:r>
        <w:t>="TS" value="20181015"/&gt;</w:t>
      </w:r>
    </w:p>
    <w:p w14:paraId="002074E5" w14:textId="77777777" w:rsidR="008D0E3F" w:rsidRDefault="007471AD">
      <w:pPr>
        <w:pStyle w:val="Example"/>
        <w:ind w:left="130" w:right="115"/>
      </w:pPr>
      <w:r>
        <w:t xml:space="preserve">      &lt;/observation&gt;</w:t>
      </w:r>
    </w:p>
    <w:p w14:paraId="78311B2D" w14:textId="77777777" w:rsidR="008D0E3F" w:rsidRDefault="007471AD">
      <w:pPr>
        <w:pStyle w:val="Example"/>
        <w:ind w:left="130" w:right="115"/>
      </w:pPr>
      <w:r>
        <w:t xml:space="preserve">    </w:t>
      </w:r>
    </w:p>
    <w:p w14:paraId="0EEC9114" w14:textId="77777777" w:rsidR="008D0E3F" w:rsidRDefault="008D0E3F">
      <w:pPr>
        <w:pStyle w:val="BodyText"/>
      </w:pPr>
    </w:p>
    <w:p w14:paraId="24865434" w14:textId="77777777" w:rsidR="008D0E3F" w:rsidRDefault="007471AD">
      <w:pPr>
        <w:pStyle w:val="Heading2nospace"/>
      </w:pPr>
      <w:bookmarkStart w:id="588" w:name="E_Model_Number_Observation"/>
      <w:bookmarkStart w:id="589" w:name="_Toc101451084"/>
      <w:bookmarkStart w:id="590" w:name="_Toc83395666"/>
      <w:r>
        <w:t>Model Number Observation</w:t>
      </w:r>
      <w:bookmarkEnd w:id="588"/>
      <w:bookmarkEnd w:id="589"/>
      <w:bookmarkEnd w:id="590"/>
    </w:p>
    <w:p w14:paraId="5059219C" w14:textId="77777777" w:rsidR="008D0E3F" w:rsidRDefault="007471AD">
      <w:pPr>
        <w:pStyle w:val="BracketData"/>
      </w:pPr>
      <w:r>
        <w:t xml:space="preserve">[observation: identifier </w:t>
      </w:r>
      <w:proofErr w:type="gramStart"/>
      <w:r>
        <w:t>urn:hl</w:t>
      </w:r>
      <w:proofErr w:type="gramEnd"/>
      <w:r>
        <w:t>7ii:2.16.840.1.113883.10.20.22.4.317:2019-06-21 (open)]</w:t>
      </w:r>
    </w:p>
    <w:p w14:paraId="066B4BE5" w14:textId="59CD9447" w:rsidR="008D0E3F" w:rsidRDefault="007471AD">
      <w:pPr>
        <w:pStyle w:val="Caption"/>
      </w:pPr>
      <w:bookmarkStart w:id="591" w:name="_Toc101451124"/>
      <w:bookmarkStart w:id="592" w:name="_Toc83395707"/>
      <w:r>
        <w:t xml:space="preserve">Table </w:t>
      </w:r>
      <w:r>
        <w:fldChar w:fldCharType="begin"/>
      </w:r>
      <w:r>
        <w:instrText>SEQ Table \* ARABIC</w:instrText>
      </w:r>
      <w:r>
        <w:fldChar w:fldCharType="separate"/>
      </w:r>
      <w:del w:id="593" w:author="Russ Ott" w:date="2022-04-29T10:13:00Z">
        <w:r w:rsidR="00FB6AE9">
          <w:delText>23</w:delText>
        </w:r>
      </w:del>
      <w:ins w:id="594" w:author="Russ Ott" w:date="2022-04-29T10:13:00Z">
        <w:r>
          <w:t>22</w:t>
        </w:r>
      </w:ins>
      <w:r>
        <w:fldChar w:fldCharType="end"/>
      </w:r>
      <w:r>
        <w:t>: Model Number Observation Contexts</w:t>
      </w:r>
      <w:bookmarkEnd w:id="591"/>
      <w:bookmarkEnd w:id="592"/>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8D0E3F" w14:paraId="1FB1E050" w14:textId="77777777">
        <w:trPr>
          <w:cantSplit/>
          <w:tblHeader/>
          <w:jc w:val="center"/>
        </w:trPr>
        <w:tc>
          <w:tcPr>
            <w:tcW w:w="360" w:type="dxa"/>
            <w:shd w:val="clear" w:color="auto" w:fill="E6E6E6"/>
          </w:tcPr>
          <w:p w14:paraId="5D4B4B15" w14:textId="77777777" w:rsidR="008D0E3F" w:rsidRDefault="007471AD">
            <w:pPr>
              <w:pStyle w:val="TableHead"/>
            </w:pPr>
            <w:r>
              <w:t>Contained By:</w:t>
            </w:r>
          </w:p>
        </w:tc>
        <w:tc>
          <w:tcPr>
            <w:tcW w:w="360" w:type="dxa"/>
            <w:shd w:val="clear" w:color="auto" w:fill="E6E6E6"/>
          </w:tcPr>
          <w:p w14:paraId="2C8C5BFE" w14:textId="77777777" w:rsidR="008D0E3F" w:rsidRDefault="007471AD">
            <w:pPr>
              <w:pStyle w:val="TableHead"/>
            </w:pPr>
            <w:r>
              <w:t>Contains:</w:t>
            </w:r>
          </w:p>
        </w:tc>
      </w:tr>
      <w:tr w:rsidR="008D0E3F" w14:paraId="6A810E0C" w14:textId="77777777">
        <w:trPr>
          <w:jc w:val="center"/>
        </w:trPr>
        <w:tc>
          <w:tcPr>
            <w:tcW w:w="360" w:type="dxa"/>
          </w:tcPr>
          <w:p w14:paraId="05F72A05" w14:textId="14D0D1E8" w:rsidR="008D0E3F" w:rsidRDefault="000D227F">
            <w:pPr>
              <w:pStyle w:val="TableText"/>
            </w:pPr>
            <w:hyperlink w:anchor="E_UDI_Organizer">
              <w:r w:rsidR="007471AD">
                <w:rPr>
                  <w:rStyle w:val="HyperlinkText9pt"/>
                </w:rPr>
                <w:t>UDI Organizer</w:t>
              </w:r>
            </w:hyperlink>
            <w:r w:rsidR="007471AD">
              <w:t xml:space="preserve"> (optional)</w:t>
            </w:r>
          </w:p>
        </w:tc>
        <w:tc>
          <w:tcPr>
            <w:tcW w:w="360" w:type="dxa"/>
          </w:tcPr>
          <w:p w14:paraId="7613A3D5" w14:textId="77777777" w:rsidR="008D0E3F" w:rsidRDefault="008D0E3F"/>
        </w:tc>
      </w:tr>
    </w:tbl>
    <w:p w14:paraId="7404E34F" w14:textId="77777777" w:rsidR="008D0E3F" w:rsidRDefault="008D0E3F">
      <w:pPr>
        <w:pStyle w:val="BodyText"/>
      </w:pPr>
    </w:p>
    <w:p w14:paraId="7A913EB0" w14:textId="77777777" w:rsidR="008D0E3F" w:rsidRDefault="007471AD">
      <w:r>
        <w:t xml:space="preserve">This template is intended to be used in addition to the </w:t>
      </w:r>
      <w:r>
        <w:rPr>
          <w:b/>
        </w:rPr>
        <w:t>Product Instance</w:t>
      </w:r>
      <w:r>
        <w:t xml:space="preserve"> template </w:t>
      </w:r>
      <w:proofErr w:type="gramStart"/>
      <w:r>
        <w:t>urn:oid</w:t>
      </w:r>
      <w:proofErr w:type="gramEnd"/>
      <w:r>
        <w:t xml:space="preserve">:2.16.840.1.113883.10.20.22.4.37 to exchange the </w:t>
      </w:r>
      <w:r>
        <w:rPr>
          <w:b/>
        </w:rPr>
        <w:t>Model Number</w:t>
      </w:r>
      <w:r>
        <w:t xml:space="preserve"> associated with the device.  The UDI-DI of the medical device may be used to retrieve the </w:t>
      </w:r>
      <w:r>
        <w:rPr>
          <w:b/>
        </w:rPr>
        <w:t>Model Number</w:t>
      </w:r>
      <w:r>
        <w:t xml:space="preserve"> in </w:t>
      </w:r>
      <w:proofErr w:type="spellStart"/>
      <w:r>
        <w:t>accessGUDID</w:t>
      </w:r>
      <w:proofErr w:type="spellEnd"/>
      <w:r>
        <w:t>, which should be considered the source of truth.</w:t>
      </w:r>
    </w:p>
    <w:p w14:paraId="311EE2D8" w14:textId="3EBE4348" w:rsidR="008D0E3F" w:rsidRDefault="007471AD">
      <w:pPr>
        <w:pStyle w:val="Caption"/>
      </w:pPr>
      <w:bookmarkStart w:id="595" w:name="_Toc101451125"/>
      <w:bookmarkStart w:id="596" w:name="_Toc83395708"/>
      <w:r>
        <w:lastRenderedPageBreak/>
        <w:t xml:space="preserve">Table </w:t>
      </w:r>
      <w:r>
        <w:fldChar w:fldCharType="begin"/>
      </w:r>
      <w:r>
        <w:instrText>SEQ Table \* ARABIC</w:instrText>
      </w:r>
      <w:r>
        <w:fldChar w:fldCharType="separate"/>
      </w:r>
      <w:del w:id="597" w:author="Russ Ott" w:date="2022-04-29T10:13:00Z">
        <w:r w:rsidR="00FB6AE9">
          <w:delText>24</w:delText>
        </w:r>
      </w:del>
      <w:ins w:id="598" w:author="Russ Ott" w:date="2022-04-29T10:13:00Z">
        <w:r>
          <w:t>23</w:t>
        </w:r>
      </w:ins>
      <w:r>
        <w:fldChar w:fldCharType="end"/>
      </w:r>
      <w:r>
        <w:t>: Model Number Observation Constraints Overview</w:t>
      </w:r>
      <w:bookmarkEnd w:id="595"/>
      <w:bookmarkEnd w:id="596"/>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8D0E3F" w14:paraId="54E131E5" w14:textId="77777777">
        <w:trPr>
          <w:cantSplit/>
          <w:tblHeader/>
          <w:jc w:val="center"/>
        </w:trPr>
        <w:tc>
          <w:tcPr>
            <w:tcW w:w="0" w:type="dxa"/>
            <w:shd w:val="clear" w:color="auto" w:fill="E6E6E6"/>
            <w:noWrap/>
          </w:tcPr>
          <w:p w14:paraId="08F14A85" w14:textId="77777777" w:rsidR="008D0E3F" w:rsidRDefault="007471AD">
            <w:pPr>
              <w:pStyle w:val="TableHead"/>
            </w:pPr>
            <w:r>
              <w:t>XPath</w:t>
            </w:r>
          </w:p>
        </w:tc>
        <w:tc>
          <w:tcPr>
            <w:tcW w:w="720" w:type="dxa"/>
            <w:shd w:val="clear" w:color="auto" w:fill="E6E6E6"/>
            <w:noWrap/>
          </w:tcPr>
          <w:p w14:paraId="2BC47FD3" w14:textId="77777777" w:rsidR="008D0E3F" w:rsidRDefault="007471AD">
            <w:pPr>
              <w:pStyle w:val="TableHead"/>
            </w:pPr>
            <w:r>
              <w:t>Card.</w:t>
            </w:r>
          </w:p>
        </w:tc>
        <w:tc>
          <w:tcPr>
            <w:tcW w:w="1152" w:type="dxa"/>
            <w:shd w:val="clear" w:color="auto" w:fill="E6E6E6"/>
            <w:noWrap/>
          </w:tcPr>
          <w:p w14:paraId="2C687B46" w14:textId="77777777" w:rsidR="008D0E3F" w:rsidRDefault="007471AD">
            <w:pPr>
              <w:pStyle w:val="TableHead"/>
            </w:pPr>
            <w:r>
              <w:t>Verb</w:t>
            </w:r>
          </w:p>
        </w:tc>
        <w:tc>
          <w:tcPr>
            <w:tcW w:w="864" w:type="dxa"/>
            <w:shd w:val="clear" w:color="auto" w:fill="E6E6E6"/>
            <w:noWrap/>
          </w:tcPr>
          <w:p w14:paraId="3F4DFA0E" w14:textId="77777777" w:rsidR="008D0E3F" w:rsidRDefault="007471AD">
            <w:pPr>
              <w:pStyle w:val="TableHead"/>
            </w:pPr>
            <w:r>
              <w:t>Data Type</w:t>
            </w:r>
          </w:p>
        </w:tc>
        <w:tc>
          <w:tcPr>
            <w:tcW w:w="864" w:type="dxa"/>
            <w:shd w:val="clear" w:color="auto" w:fill="E6E6E6"/>
            <w:noWrap/>
          </w:tcPr>
          <w:p w14:paraId="2D7ECBD2" w14:textId="77777777" w:rsidR="008D0E3F" w:rsidRDefault="007471AD">
            <w:pPr>
              <w:pStyle w:val="TableHead"/>
            </w:pPr>
            <w:r>
              <w:t>CONF#</w:t>
            </w:r>
          </w:p>
        </w:tc>
        <w:tc>
          <w:tcPr>
            <w:tcW w:w="864" w:type="dxa"/>
            <w:shd w:val="clear" w:color="auto" w:fill="E6E6E6"/>
            <w:noWrap/>
          </w:tcPr>
          <w:p w14:paraId="745DFDDE" w14:textId="77777777" w:rsidR="008D0E3F" w:rsidRDefault="007471AD">
            <w:pPr>
              <w:pStyle w:val="TableHead"/>
            </w:pPr>
            <w:r>
              <w:t>Value</w:t>
            </w:r>
          </w:p>
        </w:tc>
      </w:tr>
      <w:tr w:rsidR="008D0E3F" w14:paraId="73FEB500" w14:textId="77777777">
        <w:trPr>
          <w:jc w:val="center"/>
        </w:trPr>
        <w:tc>
          <w:tcPr>
            <w:tcW w:w="10160" w:type="dxa"/>
            <w:gridSpan w:val="6"/>
          </w:tcPr>
          <w:p w14:paraId="5E440EF5" w14:textId="77777777" w:rsidR="008D0E3F" w:rsidRDefault="007471AD">
            <w:pPr>
              <w:pStyle w:val="TableText"/>
            </w:pPr>
            <w:r>
              <w:t>observation (identifier: urn:hl7ii:2.16.840.1.113883.10.20.22.4.317:2019-06-21)</w:t>
            </w:r>
          </w:p>
        </w:tc>
      </w:tr>
      <w:tr w:rsidR="008D0E3F" w14:paraId="2A497293" w14:textId="77777777">
        <w:trPr>
          <w:jc w:val="center"/>
        </w:trPr>
        <w:tc>
          <w:tcPr>
            <w:tcW w:w="3345" w:type="dxa"/>
          </w:tcPr>
          <w:p w14:paraId="0D72C5B4" w14:textId="77777777" w:rsidR="008D0E3F" w:rsidRDefault="007471AD">
            <w:pPr>
              <w:pStyle w:val="TableText"/>
            </w:pPr>
            <w:r>
              <w:tab/>
              <w:t>templateId</w:t>
            </w:r>
          </w:p>
        </w:tc>
        <w:tc>
          <w:tcPr>
            <w:tcW w:w="720" w:type="dxa"/>
          </w:tcPr>
          <w:p w14:paraId="071731E2" w14:textId="77777777" w:rsidR="008D0E3F" w:rsidRDefault="007471AD">
            <w:pPr>
              <w:pStyle w:val="TableText"/>
            </w:pPr>
            <w:r>
              <w:t>1..1</w:t>
            </w:r>
          </w:p>
        </w:tc>
        <w:tc>
          <w:tcPr>
            <w:tcW w:w="1152" w:type="dxa"/>
          </w:tcPr>
          <w:p w14:paraId="1FE15404" w14:textId="77777777" w:rsidR="008D0E3F" w:rsidRDefault="007471AD">
            <w:pPr>
              <w:pStyle w:val="TableText"/>
            </w:pPr>
            <w:r>
              <w:t>SHALL</w:t>
            </w:r>
          </w:p>
        </w:tc>
        <w:tc>
          <w:tcPr>
            <w:tcW w:w="864" w:type="dxa"/>
          </w:tcPr>
          <w:p w14:paraId="2260D7AD" w14:textId="77777777" w:rsidR="008D0E3F" w:rsidRDefault="008D0E3F">
            <w:pPr>
              <w:pStyle w:val="TableText"/>
            </w:pPr>
          </w:p>
        </w:tc>
        <w:tc>
          <w:tcPr>
            <w:tcW w:w="1104" w:type="dxa"/>
          </w:tcPr>
          <w:p w14:paraId="783EC07E" w14:textId="34C9199A" w:rsidR="008D0E3F" w:rsidRDefault="000D227F">
            <w:pPr>
              <w:pStyle w:val="TableText"/>
            </w:pPr>
            <w:hyperlink w:anchor="C_4437-3412">
              <w:r w:rsidR="007471AD">
                <w:rPr>
                  <w:rStyle w:val="HyperlinkText9pt"/>
                </w:rPr>
                <w:t>4437-3412</w:t>
              </w:r>
            </w:hyperlink>
          </w:p>
        </w:tc>
        <w:tc>
          <w:tcPr>
            <w:tcW w:w="2975" w:type="dxa"/>
          </w:tcPr>
          <w:p w14:paraId="1A6B87E7" w14:textId="77777777" w:rsidR="008D0E3F" w:rsidRDefault="008D0E3F">
            <w:pPr>
              <w:pStyle w:val="TableText"/>
            </w:pPr>
          </w:p>
        </w:tc>
      </w:tr>
      <w:tr w:rsidR="008D0E3F" w14:paraId="1F17DDEF" w14:textId="77777777">
        <w:trPr>
          <w:jc w:val="center"/>
        </w:trPr>
        <w:tc>
          <w:tcPr>
            <w:tcW w:w="3345" w:type="dxa"/>
          </w:tcPr>
          <w:p w14:paraId="5EBD3A15" w14:textId="77777777" w:rsidR="008D0E3F" w:rsidRDefault="007471AD">
            <w:pPr>
              <w:pStyle w:val="TableText"/>
            </w:pPr>
            <w:r>
              <w:tab/>
            </w:r>
            <w:r>
              <w:tab/>
              <w:t>@root</w:t>
            </w:r>
          </w:p>
        </w:tc>
        <w:tc>
          <w:tcPr>
            <w:tcW w:w="720" w:type="dxa"/>
          </w:tcPr>
          <w:p w14:paraId="1C6A18D0" w14:textId="77777777" w:rsidR="008D0E3F" w:rsidRDefault="007471AD">
            <w:pPr>
              <w:pStyle w:val="TableText"/>
            </w:pPr>
            <w:r>
              <w:t>1..1</w:t>
            </w:r>
          </w:p>
        </w:tc>
        <w:tc>
          <w:tcPr>
            <w:tcW w:w="1152" w:type="dxa"/>
          </w:tcPr>
          <w:p w14:paraId="2D46AD98" w14:textId="77777777" w:rsidR="008D0E3F" w:rsidRDefault="007471AD">
            <w:pPr>
              <w:pStyle w:val="TableText"/>
            </w:pPr>
            <w:r>
              <w:t>SHALL</w:t>
            </w:r>
          </w:p>
        </w:tc>
        <w:tc>
          <w:tcPr>
            <w:tcW w:w="864" w:type="dxa"/>
          </w:tcPr>
          <w:p w14:paraId="0B7E6562" w14:textId="77777777" w:rsidR="008D0E3F" w:rsidRDefault="008D0E3F">
            <w:pPr>
              <w:pStyle w:val="TableText"/>
            </w:pPr>
          </w:p>
        </w:tc>
        <w:tc>
          <w:tcPr>
            <w:tcW w:w="1104" w:type="dxa"/>
          </w:tcPr>
          <w:p w14:paraId="0B0406D2" w14:textId="21E80868" w:rsidR="008D0E3F" w:rsidRDefault="000D227F">
            <w:pPr>
              <w:pStyle w:val="TableText"/>
            </w:pPr>
            <w:hyperlink w:anchor="C_4437-3414">
              <w:r w:rsidR="007471AD">
                <w:rPr>
                  <w:rStyle w:val="HyperlinkText9pt"/>
                </w:rPr>
                <w:t>4437-3414</w:t>
              </w:r>
            </w:hyperlink>
          </w:p>
        </w:tc>
        <w:tc>
          <w:tcPr>
            <w:tcW w:w="2975" w:type="dxa"/>
          </w:tcPr>
          <w:p w14:paraId="34864BD4" w14:textId="77777777" w:rsidR="008D0E3F" w:rsidRDefault="007471AD">
            <w:pPr>
              <w:pStyle w:val="TableText"/>
            </w:pPr>
            <w:r>
              <w:t>2.16.840.1.113883.10.20.22.4.317</w:t>
            </w:r>
          </w:p>
        </w:tc>
      </w:tr>
      <w:tr w:rsidR="008D0E3F" w14:paraId="1D2D5109" w14:textId="77777777">
        <w:trPr>
          <w:jc w:val="center"/>
        </w:trPr>
        <w:tc>
          <w:tcPr>
            <w:tcW w:w="3345" w:type="dxa"/>
          </w:tcPr>
          <w:p w14:paraId="71A9CC19" w14:textId="77777777" w:rsidR="008D0E3F" w:rsidRDefault="007471AD">
            <w:pPr>
              <w:pStyle w:val="TableText"/>
            </w:pPr>
            <w:r>
              <w:tab/>
            </w:r>
            <w:r>
              <w:tab/>
              <w:t>@extension</w:t>
            </w:r>
          </w:p>
        </w:tc>
        <w:tc>
          <w:tcPr>
            <w:tcW w:w="720" w:type="dxa"/>
          </w:tcPr>
          <w:p w14:paraId="1A07D6B7" w14:textId="77777777" w:rsidR="008D0E3F" w:rsidRDefault="007471AD">
            <w:pPr>
              <w:pStyle w:val="TableText"/>
            </w:pPr>
            <w:r>
              <w:t>1..1</w:t>
            </w:r>
          </w:p>
        </w:tc>
        <w:tc>
          <w:tcPr>
            <w:tcW w:w="1152" w:type="dxa"/>
          </w:tcPr>
          <w:p w14:paraId="39C4F93B" w14:textId="77777777" w:rsidR="008D0E3F" w:rsidRDefault="007471AD">
            <w:pPr>
              <w:pStyle w:val="TableText"/>
            </w:pPr>
            <w:r>
              <w:t>SHALL</w:t>
            </w:r>
          </w:p>
        </w:tc>
        <w:tc>
          <w:tcPr>
            <w:tcW w:w="864" w:type="dxa"/>
          </w:tcPr>
          <w:p w14:paraId="549A229A" w14:textId="77777777" w:rsidR="008D0E3F" w:rsidRDefault="008D0E3F">
            <w:pPr>
              <w:pStyle w:val="TableText"/>
            </w:pPr>
          </w:p>
        </w:tc>
        <w:tc>
          <w:tcPr>
            <w:tcW w:w="1104" w:type="dxa"/>
          </w:tcPr>
          <w:p w14:paraId="382E4370" w14:textId="5D9740FE" w:rsidR="008D0E3F" w:rsidRDefault="000D227F">
            <w:pPr>
              <w:pStyle w:val="TableText"/>
            </w:pPr>
            <w:hyperlink w:anchor="C_4437-3415">
              <w:r w:rsidR="007471AD">
                <w:rPr>
                  <w:rStyle w:val="HyperlinkText9pt"/>
                </w:rPr>
                <w:t>4437-3415</w:t>
              </w:r>
            </w:hyperlink>
          </w:p>
        </w:tc>
        <w:tc>
          <w:tcPr>
            <w:tcW w:w="2975" w:type="dxa"/>
          </w:tcPr>
          <w:p w14:paraId="61DE0331" w14:textId="77777777" w:rsidR="008D0E3F" w:rsidRDefault="007471AD">
            <w:pPr>
              <w:pStyle w:val="TableText"/>
            </w:pPr>
            <w:r>
              <w:t>2019-06-21</w:t>
            </w:r>
          </w:p>
        </w:tc>
      </w:tr>
      <w:tr w:rsidR="008D0E3F" w14:paraId="2B8E3D9E" w14:textId="77777777">
        <w:trPr>
          <w:jc w:val="center"/>
        </w:trPr>
        <w:tc>
          <w:tcPr>
            <w:tcW w:w="3345" w:type="dxa"/>
          </w:tcPr>
          <w:p w14:paraId="6E8A7EC3" w14:textId="77777777" w:rsidR="008D0E3F" w:rsidRDefault="007471AD">
            <w:pPr>
              <w:pStyle w:val="TableText"/>
            </w:pPr>
            <w:r>
              <w:tab/>
              <w:t>code</w:t>
            </w:r>
          </w:p>
        </w:tc>
        <w:tc>
          <w:tcPr>
            <w:tcW w:w="720" w:type="dxa"/>
          </w:tcPr>
          <w:p w14:paraId="522DFD65" w14:textId="77777777" w:rsidR="008D0E3F" w:rsidRDefault="007471AD">
            <w:pPr>
              <w:pStyle w:val="TableText"/>
            </w:pPr>
            <w:r>
              <w:t>1..1</w:t>
            </w:r>
          </w:p>
        </w:tc>
        <w:tc>
          <w:tcPr>
            <w:tcW w:w="1152" w:type="dxa"/>
          </w:tcPr>
          <w:p w14:paraId="495EDD96" w14:textId="77777777" w:rsidR="008D0E3F" w:rsidRDefault="007471AD">
            <w:pPr>
              <w:pStyle w:val="TableText"/>
            </w:pPr>
            <w:r>
              <w:t>SHALL</w:t>
            </w:r>
          </w:p>
        </w:tc>
        <w:tc>
          <w:tcPr>
            <w:tcW w:w="864" w:type="dxa"/>
          </w:tcPr>
          <w:p w14:paraId="5767B1C9" w14:textId="77777777" w:rsidR="008D0E3F" w:rsidRDefault="008D0E3F">
            <w:pPr>
              <w:pStyle w:val="TableText"/>
            </w:pPr>
          </w:p>
        </w:tc>
        <w:tc>
          <w:tcPr>
            <w:tcW w:w="1104" w:type="dxa"/>
          </w:tcPr>
          <w:p w14:paraId="401C543F" w14:textId="0EA5277E" w:rsidR="008D0E3F" w:rsidRDefault="000D227F">
            <w:pPr>
              <w:pStyle w:val="TableText"/>
            </w:pPr>
            <w:hyperlink w:anchor="C_4437-3413">
              <w:r w:rsidR="007471AD">
                <w:rPr>
                  <w:rStyle w:val="HyperlinkText9pt"/>
                </w:rPr>
                <w:t>4437-3413</w:t>
              </w:r>
            </w:hyperlink>
          </w:p>
        </w:tc>
        <w:tc>
          <w:tcPr>
            <w:tcW w:w="2975" w:type="dxa"/>
          </w:tcPr>
          <w:p w14:paraId="19D8C1C4" w14:textId="77777777" w:rsidR="008D0E3F" w:rsidRDefault="008D0E3F">
            <w:pPr>
              <w:pStyle w:val="TableText"/>
            </w:pPr>
          </w:p>
        </w:tc>
      </w:tr>
      <w:tr w:rsidR="008D0E3F" w14:paraId="0BB46C61" w14:textId="77777777">
        <w:trPr>
          <w:jc w:val="center"/>
        </w:trPr>
        <w:tc>
          <w:tcPr>
            <w:tcW w:w="3345" w:type="dxa"/>
          </w:tcPr>
          <w:p w14:paraId="0ADE9FD5" w14:textId="77777777" w:rsidR="008D0E3F" w:rsidRDefault="007471AD">
            <w:pPr>
              <w:pStyle w:val="TableText"/>
            </w:pPr>
            <w:r>
              <w:tab/>
            </w:r>
            <w:r>
              <w:tab/>
              <w:t>@code</w:t>
            </w:r>
          </w:p>
        </w:tc>
        <w:tc>
          <w:tcPr>
            <w:tcW w:w="720" w:type="dxa"/>
          </w:tcPr>
          <w:p w14:paraId="19A66228" w14:textId="77777777" w:rsidR="008D0E3F" w:rsidRDefault="007471AD">
            <w:pPr>
              <w:pStyle w:val="TableText"/>
            </w:pPr>
            <w:r>
              <w:t>1..1</w:t>
            </w:r>
          </w:p>
        </w:tc>
        <w:tc>
          <w:tcPr>
            <w:tcW w:w="1152" w:type="dxa"/>
          </w:tcPr>
          <w:p w14:paraId="1F105FB7" w14:textId="77777777" w:rsidR="008D0E3F" w:rsidRDefault="007471AD">
            <w:pPr>
              <w:pStyle w:val="TableText"/>
            </w:pPr>
            <w:r>
              <w:t>SHALL</w:t>
            </w:r>
          </w:p>
        </w:tc>
        <w:tc>
          <w:tcPr>
            <w:tcW w:w="864" w:type="dxa"/>
          </w:tcPr>
          <w:p w14:paraId="5234B863" w14:textId="77777777" w:rsidR="008D0E3F" w:rsidRDefault="008D0E3F">
            <w:pPr>
              <w:pStyle w:val="TableText"/>
            </w:pPr>
          </w:p>
        </w:tc>
        <w:tc>
          <w:tcPr>
            <w:tcW w:w="1104" w:type="dxa"/>
          </w:tcPr>
          <w:p w14:paraId="4B927DB0" w14:textId="70E8D0BB" w:rsidR="008D0E3F" w:rsidRDefault="000D227F">
            <w:pPr>
              <w:pStyle w:val="TableText"/>
            </w:pPr>
            <w:hyperlink w:anchor="C_4437-3416">
              <w:r w:rsidR="007471AD">
                <w:rPr>
                  <w:rStyle w:val="HyperlinkText9pt"/>
                </w:rPr>
                <w:t>4437-3416</w:t>
              </w:r>
            </w:hyperlink>
          </w:p>
        </w:tc>
        <w:tc>
          <w:tcPr>
            <w:tcW w:w="2975" w:type="dxa"/>
          </w:tcPr>
          <w:p w14:paraId="4DECACF7" w14:textId="77777777" w:rsidR="008D0E3F" w:rsidRDefault="007471AD">
            <w:pPr>
              <w:pStyle w:val="TableText"/>
            </w:pPr>
            <w:r>
              <w:t>urn:oid:2.16.840.1.113883.3.26.1.1 (NCI Thesaurus (NCIt)) = C99285</w:t>
            </w:r>
          </w:p>
        </w:tc>
      </w:tr>
      <w:tr w:rsidR="008D0E3F" w14:paraId="3E0A7049" w14:textId="77777777">
        <w:trPr>
          <w:jc w:val="center"/>
        </w:trPr>
        <w:tc>
          <w:tcPr>
            <w:tcW w:w="3345" w:type="dxa"/>
          </w:tcPr>
          <w:p w14:paraId="23AE8741" w14:textId="77777777" w:rsidR="008D0E3F" w:rsidRDefault="007471AD">
            <w:pPr>
              <w:pStyle w:val="TableText"/>
            </w:pPr>
            <w:r>
              <w:tab/>
            </w:r>
            <w:r>
              <w:tab/>
              <w:t>@codeSystem</w:t>
            </w:r>
          </w:p>
        </w:tc>
        <w:tc>
          <w:tcPr>
            <w:tcW w:w="720" w:type="dxa"/>
          </w:tcPr>
          <w:p w14:paraId="79877D0F" w14:textId="77777777" w:rsidR="008D0E3F" w:rsidRDefault="007471AD">
            <w:pPr>
              <w:pStyle w:val="TableText"/>
            </w:pPr>
            <w:r>
              <w:t>1..1</w:t>
            </w:r>
          </w:p>
        </w:tc>
        <w:tc>
          <w:tcPr>
            <w:tcW w:w="1152" w:type="dxa"/>
          </w:tcPr>
          <w:p w14:paraId="5DD5AE58" w14:textId="77777777" w:rsidR="008D0E3F" w:rsidRDefault="007471AD">
            <w:pPr>
              <w:pStyle w:val="TableText"/>
            </w:pPr>
            <w:r>
              <w:t>SHALL</w:t>
            </w:r>
          </w:p>
        </w:tc>
        <w:tc>
          <w:tcPr>
            <w:tcW w:w="864" w:type="dxa"/>
          </w:tcPr>
          <w:p w14:paraId="698E5695" w14:textId="77777777" w:rsidR="008D0E3F" w:rsidRDefault="008D0E3F">
            <w:pPr>
              <w:pStyle w:val="TableText"/>
            </w:pPr>
          </w:p>
        </w:tc>
        <w:tc>
          <w:tcPr>
            <w:tcW w:w="1104" w:type="dxa"/>
          </w:tcPr>
          <w:p w14:paraId="149C928F" w14:textId="2E9C8C79" w:rsidR="008D0E3F" w:rsidRDefault="000D227F">
            <w:pPr>
              <w:pStyle w:val="TableText"/>
            </w:pPr>
            <w:hyperlink w:anchor="C_4437-3417">
              <w:r w:rsidR="007471AD">
                <w:rPr>
                  <w:rStyle w:val="HyperlinkText9pt"/>
                </w:rPr>
                <w:t>4437-3417</w:t>
              </w:r>
            </w:hyperlink>
          </w:p>
        </w:tc>
        <w:tc>
          <w:tcPr>
            <w:tcW w:w="2975" w:type="dxa"/>
          </w:tcPr>
          <w:p w14:paraId="55AF3829" w14:textId="77777777" w:rsidR="008D0E3F" w:rsidRDefault="007471AD">
            <w:pPr>
              <w:pStyle w:val="TableText"/>
            </w:pPr>
            <w:r>
              <w:t>2.16.840.1.113883.3.26.1.1</w:t>
            </w:r>
          </w:p>
        </w:tc>
      </w:tr>
      <w:tr w:rsidR="008D0E3F" w14:paraId="1ABAF5D0" w14:textId="77777777">
        <w:trPr>
          <w:jc w:val="center"/>
        </w:trPr>
        <w:tc>
          <w:tcPr>
            <w:tcW w:w="3345" w:type="dxa"/>
          </w:tcPr>
          <w:p w14:paraId="31826FDF" w14:textId="77777777" w:rsidR="008D0E3F" w:rsidRDefault="007471AD">
            <w:pPr>
              <w:pStyle w:val="TableText"/>
            </w:pPr>
            <w:r>
              <w:tab/>
            </w:r>
            <w:r>
              <w:tab/>
              <w:t>@codeSystemName</w:t>
            </w:r>
          </w:p>
        </w:tc>
        <w:tc>
          <w:tcPr>
            <w:tcW w:w="720" w:type="dxa"/>
          </w:tcPr>
          <w:p w14:paraId="740A7F32" w14:textId="77777777" w:rsidR="008D0E3F" w:rsidRDefault="007471AD">
            <w:pPr>
              <w:pStyle w:val="TableText"/>
            </w:pPr>
            <w:r>
              <w:t>0..1</w:t>
            </w:r>
          </w:p>
        </w:tc>
        <w:tc>
          <w:tcPr>
            <w:tcW w:w="1152" w:type="dxa"/>
          </w:tcPr>
          <w:p w14:paraId="51BEA26A" w14:textId="77777777" w:rsidR="008D0E3F" w:rsidRDefault="007471AD">
            <w:pPr>
              <w:pStyle w:val="TableText"/>
            </w:pPr>
            <w:r>
              <w:t>MAY</w:t>
            </w:r>
          </w:p>
        </w:tc>
        <w:tc>
          <w:tcPr>
            <w:tcW w:w="864" w:type="dxa"/>
          </w:tcPr>
          <w:p w14:paraId="1969A316" w14:textId="77777777" w:rsidR="008D0E3F" w:rsidRDefault="008D0E3F">
            <w:pPr>
              <w:pStyle w:val="TableText"/>
            </w:pPr>
          </w:p>
        </w:tc>
        <w:tc>
          <w:tcPr>
            <w:tcW w:w="1104" w:type="dxa"/>
          </w:tcPr>
          <w:p w14:paraId="04A25006" w14:textId="46C5BF38" w:rsidR="008D0E3F" w:rsidRDefault="000D227F">
            <w:pPr>
              <w:pStyle w:val="TableText"/>
            </w:pPr>
            <w:hyperlink w:anchor="C_4437-3418">
              <w:r w:rsidR="007471AD">
                <w:rPr>
                  <w:rStyle w:val="HyperlinkText9pt"/>
                </w:rPr>
                <w:t>4437-3418</w:t>
              </w:r>
            </w:hyperlink>
          </w:p>
        </w:tc>
        <w:tc>
          <w:tcPr>
            <w:tcW w:w="2975" w:type="dxa"/>
          </w:tcPr>
          <w:p w14:paraId="61E49F2A" w14:textId="77777777" w:rsidR="008D0E3F" w:rsidRDefault="007471AD">
            <w:pPr>
              <w:pStyle w:val="TableText"/>
            </w:pPr>
            <w:r>
              <w:t>NCI Thesaurus</w:t>
            </w:r>
          </w:p>
        </w:tc>
      </w:tr>
      <w:tr w:rsidR="008D0E3F" w14:paraId="6E998B62" w14:textId="77777777">
        <w:trPr>
          <w:jc w:val="center"/>
        </w:trPr>
        <w:tc>
          <w:tcPr>
            <w:tcW w:w="3345" w:type="dxa"/>
          </w:tcPr>
          <w:p w14:paraId="1174E117" w14:textId="77777777" w:rsidR="008D0E3F" w:rsidRDefault="007471AD">
            <w:pPr>
              <w:pStyle w:val="TableText"/>
            </w:pPr>
            <w:r>
              <w:tab/>
            </w:r>
            <w:r>
              <w:tab/>
              <w:t>@displayName</w:t>
            </w:r>
          </w:p>
        </w:tc>
        <w:tc>
          <w:tcPr>
            <w:tcW w:w="720" w:type="dxa"/>
          </w:tcPr>
          <w:p w14:paraId="4BEBEF7E" w14:textId="77777777" w:rsidR="008D0E3F" w:rsidRDefault="007471AD">
            <w:pPr>
              <w:pStyle w:val="TableText"/>
            </w:pPr>
            <w:r>
              <w:t>0..1</w:t>
            </w:r>
          </w:p>
        </w:tc>
        <w:tc>
          <w:tcPr>
            <w:tcW w:w="1152" w:type="dxa"/>
          </w:tcPr>
          <w:p w14:paraId="354FA132" w14:textId="77777777" w:rsidR="008D0E3F" w:rsidRDefault="007471AD">
            <w:pPr>
              <w:pStyle w:val="TableText"/>
            </w:pPr>
            <w:r>
              <w:t>MAY</w:t>
            </w:r>
          </w:p>
        </w:tc>
        <w:tc>
          <w:tcPr>
            <w:tcW w:w="864" w:type="dxa"/>
          </w:tcPr>
          <w:p w14:paraId="4AE7CEA2" w14:textId="77777777" w:rsidR="008D0E3F" w:rsidRDefault="008D0E3F">
            <w:pPr>
              <w:pStyle w:val="TableText"/>
            </w:pPr>
          </w:p>
        </w:tc>
        <w:tc>
          <w:tcPr>
            <w:tcW w:w="1104" w:type="dxa"/>
          </w:tcPr>
          <w:p w14:paraId="39EF0407" w14:textId="2B45A934" w:rsidR="008D0E3F" w:rsidRDefault="000D227F">
            <w:pPr>
              <w:pStyle w:val="TableText"/>
            </w:pPr>
            <w:hyperlink w:anchor="C_4437-3419">
              <w:r w:rsidR="007471AD">
                <w:rPr>
                  <w:rStyle w:val="HyperlinkText9pt"/>
                </w:rPr>
                <w:t>4437-3419</w:t>
              </w:r>
            </w:hyperlink>
          </w:p>
        </w:tc>
        <w:tc>
          <w:tcPr>
            <w:tcW w:w="2975" w:type="dxa"/>
          </w:tcPr>
          <w:p w14:paraId="217A5EF4" w14:textId="77777777" w:rsidR="008D0E3F" w:rsidRDefault="007471AD">
            <w:pPr>
              <w:pStyle w:val="TableText"/>
            </w:pPr>
            <w:r>
              <w:t>Model Number</w:t>
            </w:r>
          </w:p>
        </w:tc>
      </w:tr>
      <w:tr w:rsidR="008D0E3F" w14:paraId="56209DD5" w14:textId="77777777">
        <w:trPr>
          <w:jc w:val="center"/>
        </w:trPr>
        <w:tc>
          <w:tcPr>
            <w:tcW w:w="3345" w:type="dxa"/>
          </w:tcPr>
          <w:p w14:paraId="13851927" w14:textId="77777777" w:rsidR="008D0E3F" w:rsidRDefault="007471AD">
            <w:pPr>
              <w:pStyle w:val="TableText"/>
            </w:pPr>
            <w:r>
              <w:tab/>
              <w:t>value</w:t>
            </w:r>
          </w:p>
        </w:tc>
        <w:tc>
          <w:tcPr>
            <w:tcW w:w="720" w:type="dxa"/>
          </w:tcPr>
          <w:p w14:paraId="7422AC08" w14:textId="77777777" w:rsidR="008D0E3F" w:rsidRDefault="007471AD">
            <w:pPr>
              <w:pStyle w:val="TableText"/>
            </w:pPr>
            <w:r>
              <w:t>1..1</w:t>
            </w:r>
          </w:p>
        </w:tc>
        <w:tc>
          <w:tcPr>
            <w:tcW w:w="1152" w:type="dxa"/>
          </w:tcPr>
          <w:p w14:paraId="712E97F4" w14:textId="77777777" w:rsidR="008D0E3F" w:rsidRDefault="007471AD">
            <w:pPr>
              <w:pStyle w:val="TableText"/>
            </w:pPr>
            <w:r>
              <w:t>SHALL</w:t>
            </w:r>
          </w:p>
        </w:tc>
        <w:tc>
          <w:tcPr>
            <w:tcW w:w="864" w:type="dxa"/>
          </w:tcPr>
          <w:p w14:paraId="23885EF5" w14:textId="77777777" w:rsidR="008D0E3F" w:rsidRDefault="007471AD">
            <w:pPr>
              <w:pStyle w:val="TableText"/>
            </w:pPr>
            <w:r>
              <w:t>ED</w:t>
            </w:r>
          </w:p>
        </w:tc>
        <w:tc>
          <w:tcPr>
            <w:tcW w:w="1104" w:type="dxa"/>
          </w:tcPr>
          <w:p w14:paraId="41AFA576" w14:textId="2A78EBE9" w:rsidR="008D0E3F" w:rsidRDefault="000D227F">
            <w:pPr>
              <w:pStyle w:val="TableText"/>
            </w:pPr>
            <w:hyperlink w:anchor="C_4437-3420">
              <w:r w:rsidR="007471AD">
                <w:rPr>
                  <w:rStyle w:val="HyperlinkText9pt"/>
                </w:rPr>
                <w:t>4437-3420</w:t>
              </w:r>
            </w:hyperlink>
          </w:p>
        </w:tc>
        <w:tc>
          <w:tcPr>
            <w:tcW w:w="2975" w:type="dxa"/>
          </w:tcPr>
          <w:p w14:paraId="0A6B6C26" w14:textId="77777777" w:rsidR="008D0E3F" w:rsidRDefault="008D0E3F">
            <w:pPr>
              <w:pStyle w:val="TableText"/>
            </w:pPr>
          </w:p>
        </w:tc>
      </w:tr>
    </w:tbl>
    <w:p w14:paraId="3C53DEC7" w14:textId="77777777" w:rsidR="008D0E3F" w:rsidRDefault="008D0E3F">
      <w:pPr>
        <w:pStyle w:val="BodyText"/>
      </w:pPr>
    </w:p>
    <w:p w14:paraId="78964F6E" w14:textId="77777777" w:rsidR="008D0E3F" w:rsidRDefault="007471AD">
      <w:pPr>
        <w:numPr>
          <w:ilvl w:val="0"/>
          <w:numId w:val="21"/>
        </w:numPr>
      </w:pPr>
      <w:r>
        <w:rPr>
          <w:rStyle w:val="keyword"/>
        </w:rPr>
        <w:t>SHALL</w:t>
      </w:r>
      <w:r>
        <w:t xml:space="preserve"> contain exactly one [</w:t>
      </w:r>
      <w:proofErr w:type="gramStart"/>
      <w:r>
        <w:t>1..</w:t>
      </w:r>
      <w:proofErr w:type="gramEnd"/>
      <w:r>
        <w:t xml:space="preserve">1] </w:t>
      </w:r>
      <w:proofErr w:type="spellStart"/>
      <w:r>
        <w:rPr>
          <w:rStyle w:val="XMLnameBold"/>
        </w:rPr>
        <w:t>templateId</w:t>
      </w:r>
      <w:bookmarkStart w:id="599" w:name="C_4437-3412"/>
      <w:proofErr w:type="spellEnd"/>
      <w:r>
        <w:t xml:space="preserve"> (CONF:4437-3412)</w:t>
      </w:r>
      <w:bookmarkEnd w:id="599"/>
      <w:r>
        <w:t>.</w:t>
      </w:r>
    </w:p>
    <w:p w14:paraId="397238AE" w14:textId="77777777" w:rsidR="008D0E3F" w:rsidRDefault="007471AD">
      <w:pPr>
        <w:numPr>
          <w:ilvl w:val="1"/>
          <w:numId w:val="21"/>
        </w:numPr>
      </w:pPr>
      <w:r>
        <w:t xml:space="preserve">This </w:t>
      </w:r>
      <w:proofErr w:type="spellStart"/>
      <w:r>
        <w:t>templateId</w:t>
      </w:r>
      <w:proofErr w:type="spellEnd"/>
      <w:r>
        <w:t xml:space="preserve"> </w:t>
      </w:r>
      <w:r>
        <w:rPr>
          <w:rStyle w:val="keyword"/>
        </w:rPr>
        <w:t>SHALL</w:t>
      </w:r>
      <w:r>
        <w:t xml:space="preserve"> contain exactly one [</w:t>
      </w:r>
      <w:proofErr w:type="gramStart"/>
      <w:r>
        <w:t>1..</w:t>
      </w:r>
      <w:proofErr w:type="gramEnd"/>
      <w:r>
        <w:t xml:space="preserve">1] </w:t>
      </w:r>
      <w:r>
        <w:rPr>
          <w:rStyle w:val="XMLnameBold"/>
        </w:rPr>
        <w:t>@root</w:t>
      </w:r>
      <w:r>
        <w:t>=</w:t>
      </w:r>
      <w:r>
        <w:rPr>
          <w:rStyle w:val="XMLname"/>
        </w:rPr>
        <w:t>"2.16.840.1.113883.10.20.22.4.317"</w:t>
      </w:r>
      <w:bookmarkStart w:id="600" w:name="C_4437-3414"/>
      <w:r>
        <w:t xml:space="preserve"> (CONF:4437-3414)</w:t>
      </w:r>
      <w:bookmarkEnd w:id="600"/>
      <w:r>
        <w:t>.</w:t>
      </w:r>
      <w:r>
        <w:br/>
        <w:t xml:space="preserve">Note: template </w:t>
      </w:r>
      <w:proofErr w:type="spellStart"/>
      <w:r>
        <w:t>oid</w:t>
      </w:r>
      <w:proofErr w:type="spellEnd"/>
    </w:p>
    <w:p w14:paraId="6DF53FA7" w14:textId="77777777" w:rsidR="008D0E3F" w:rsidRDefault="007471AD">
      <w:pPr>
        <w:pStyle w:val="BodyText"/>
        <w:spacing w:before="120"/>
      </w:pPr>
      <w:r>
        <w:t>Revision from "2018-05-01".</w:t>
      </w:r>
    </w:p>
    <w:p w14:paraId="7497DEB4" w14:textId="77777777" w:rsidR="008D0E3F" w:rsidRDefault="007471AD">
      <w:pPr>
        <w:numPr>
          <w:ilvl w:val="1"/>
          <w:numId w:val="21"/>
        </w:numPr>
      </w:pPr>
      <w:r>
        <w:t xml:space="preserve">This </w:t>
      </w:r>
      <w:proofErr w:type="spellStart"/>
      <w:r>
        <w:t>templateId</w:t>
      </w:r>
      <w:proofErr w:type="spellEnd"/>
      <w:r>
        <w:t xml:space="preserve"> </w:t>
      </w:r>
      <w:r>
        <w:rPr>
          <w:rStyle w:val="keyword"/>
        </w:rPr>
        <w:t>SHALL</w:t>
      </w:r>
      <w:r>
        <w:t xml:space="preserve"> contain exactly one [</w:t>
      </w:r>
      <w:proofErr w:type="gramStart"/>
      <w:r>
        <w:t>1..</w:t>
      </w:r>
      <w:proofErr w:type="gramEnd"/>
      <w:r>
        <w:t xml:space="preserve">1] </w:t>
      </w:r>
      <w:r>
        <w:rPr>
          <w:rStyle w:val="XMLnameBold"/>
        </w:rPr>
        <w:t>@extension</w:t>
      </w:r>
      <w:r>
        <w:t>=</w:t>
      </w:r>
      <w:r>
        <w:rPr>
          <w:rStyle w:val="XMLname"/>
        </w:rPr>
        <w:t>"2019-06-21"</w:t>
      </w:r>
      <w:bookmarkStart w:id="601" w:name="C_4437-3415"/>
      <w:r>
        <w:t xml:space="preserve"> (CONF:4437-3415)</w:t>
      </w:r>
      <w:bookmarkEnd w:id="601"/>
      <w:r>
        <w:t>.</w:t>
      </w:r>
    </w:p>
    <w:p w14:paraId="0147951B" w14:textId="77777777" w:rsidR="008D0E3F" w:rsidRDefault="007471AD">
      <w:pPr>
        <w:numPr>
          <w:ilvl w:val="0"/>
          <w:numId w:val="21"/>
        </w:numPr>
      </w:pPr>
      <w:r>
        <w:rPr>
          <w:rStyle w:val="keyword"/>
        </w:rPr>
        <w:t>SHALL</w:t>
      </w:r>
      <w:r>
        <w:t xml:space="preserve"> contain exactly one [</w:t>
      </w:r>
      <w:proofErr w:type="gramStart"/>
      <w:r>
        <w:t>1..</w:t>
      </w:r>
      <w:proofErr w:type="gramEnd"/>
      <w:r>
        <w:t xml:space="preserve">1] </w:t>
      </w:r>
      <w:r>
        <w:rPr>
          <w:rStyle w:val="XMLnameBold"/>
        </w:rPr>
        <w:t>code</w:t>
      </w:r>
      <w:bookmarkStart w:id="602" w:name="C_4437-3413"/>
      <w:r>
        <w:t xml:space="preserve"> (CONF:4437-3413)</w:t>
      </w:r>
      <w:bookmarkEnd w:id="602"/>
      <w:r>
        <w:t>.</w:t>
      </w:r>
      <w:r>
        <w:br/>
        <w:t>Note: Code for "Device Model Number"</w:t>
      </w:r>
    </w:p>
    <w:p w14:paraId="322FEE13" w14:textId="77777777" w:rsidR="008D0E3F" w:rsidRDefault="007471AD">
      <w:pPr>
        <w:pStyle w:val="BodyText"/>
        <w:spacing w:before="120"/>
      </w:pPr>
      <w:r>
        <w:t xml:space="preserve">Code used to specify the </w:t>
      </w:r>
      <w:r>
        <w:rPr>
          <w:b/>
        </w:rPr>
        <w:t>Model Number</w:t>
      </w:r>
      <w:r>
        <w:t>.</w:t>
      </w:r>
    </w:p>
    <w:p w14:paraId="73CD0A65" w14:textId="77777777" w:rsidR="008D0E3F" w:rsidRDefault="007471AD">
      <w:pPr>
        <w:numPr>
          <w:ilvl w:val="1"/>
          <w:numId w:val="21"/>
        </w:numPr>
      </w:pPr>
      <w:r>
        <w:t xml:space="preserve">This code </w:t>
      </w:r>
      <w:r>
        <w:rPr>
          <w:rStyle w:val="keyword"/>
        </w:rPr>
        <w:t>SHALL</w:t>
      </w:r>
      <w:r>
        <w:t xml:space="preserve"> contain exactly one [</w:t>
      </w:r>
      <w:proofErr w:type="gramStart"/>
      <w:r>
        <w:t>1..</w:t>
      </w:r>
      <w:proofErr w:type="gramEnd"/>
      <w:r>
        <w:t xml:space="preserve">1] </w:t>
      </w:r>
      <w:r>
        <w:rPr>
          <w:rStyle w:val="XMLnameBold"/>
        </w:rPr>
        <w:t>@code</w:t>
      </w:r>
      <w:r>
        <w:t>=</w:t>
      </w:r>
      <w:r>
        <w:rPr>
          <w:rStyle w:val="XMLname"/>
        </w:rPr>
        <w:t>"C99285"</w:t>
      </w:r>
      <w:r>
        <w:t xml:space="preserve"> Model Number (</w:t>
      </w:r>
      <w:proofErr w:type="spellStart"/>
      <w:r>
        <w:t>CodeSystem</w:t>
      </w:r>
      <w:proofErr w:type="spellEnd"/>
      <w:r>
        <w:t xml:space="preserve">: </w:t>
      </w:r>
      <w:r>
        <w:rPr>
          <w:rStyle w:val="XMLname"/>
        </w:rPr>
        <w:t>NCI Thesaurus (</w:t>
      </w:r>
      <w:proofErr w:type="spellStart"/>
      <w:r>
        <w:rPr>
          <w:rStyle w:val="XMLname"/>
        </w:rPr>
        <w:t>NCIt</w:t>
      </w:r>
      <w:proofErr w:type="spellEnd"/>
      <w:r>
        <w:rPr>
          <w:rStyle w:val="XMLname"/>
        </w:rPr>
        <w:t>) urn:oid:2.16.840.1.113883.3.26.1.1</w:t>
      </w:r>
      <w:r>
        <w:rPr>
          <w:rStyle w:val="keyword"/>
        </w:rPr>
        <w:t xml:space="preserve"> STATIC</w:t>
      </w:r>
      <w:r>
        <w:t>)</w:t>
      </w:r>
      <w:bookmarkStart w:id="603" w:name="C_4437-3416"/>
      <w:r>
        <w:t xml:space="preserve"> (CONF:4437-3416)</w:t>
      </w:r>
      <w:bookmarkEnd w:id="603"/>
      <w:r>
        <w:t>.</w:t>
      </w:r>
    </w:p>
    <w:p w14:paraId="1C14B294" w14:textId="77777777" w:rsidR="008D0E3F" w:rsidRDefault="007471AD">
      <w:pPr>
        <w:numPr>
          <w:ilvl w:val="1"/>
          <w:numId w:val="21"/>
        </w:numPr>
      </w:pPr>
      <w:r>
        <w:t xml:space="preserve">This code </w:t>
      </w:r>
      <w:r>
        <w:rPr>
          <w:rStyle w:val="keyword"/>
        </w:rPr>
        <w:t>SHALL</w:t>
      </w:r>
      <w:r>
        <w:t xml:space="preserve"> contain exactly one [</w:t>
      </w:r>
      <w:proofErr w:type="gramStart"/>
      <w:r>
        <w:t>1..</w:t>
      </w:r>
      <w:proofErr w:type="gramEnd"/>
      <w:r>
        <w:t xml:space="preserve">1] </w:t>
      </w:r>
      <w:r>
        <w:rPr>
          <w:rStyle w:val="XMLnameBold"/>
        </w:rPr>
        <w:t>@codeSystem</w:t>
      </w:r>
      <w:r>
        <w:t>=</w:t>
      </w:r>
      <w:r>
        <w:rPr>
          <w:rStyle w:val="XMLname"/>
        </w:rPr>
        <w:t>"2.16.840.1.113883.3.26.1.1"</w:t>
      </w:r>
      <w:bookmarkStart w:id="604" w:name="C_4437-3417"/>
      <w:r>
        <w:t xml:space="preserve"> (CONF:4437-3417)</w:t>
      </w:r>
      <w:bookmarkEnd w:id="604"/>
      <w:r>
        <w:t>.</w:t>
      </w:r>
    </w:p>
    <w:p w14:paraId="61138698" w14:textId="77777777" w:rsidR="008D0E3F" w:rsidRDefault="007471AD">
      <w:pPr>
        <w:numPr>
          <w:ilvl w:val="1"/>
          <w:numId w:val="21"/>
        </w:numPr>
      </w:pPr>
      <w:r>
        <w:t xml:space="preserve">This code </w:t>
      </w:r>
      <w:r>
        <w:rPr>
          <w:rStyle w:val="keyword"/>
        </w:rPr>
        <w:t>MAY</w:t>
      </w:r>
      <w:r>
        <w:t xml:space="preserve"> contain zero or one [</w:t>
      </w:r>
      <w:proofErr w:type="gramStart"/>
      <w:r>
        <w:t>0..</w:t>
      </w:r>
      <w:proofErr w:type="gramEnd"/>
      <w:r>
        <w:t xml:space="preserve">1] </w:t>
      </w:r>
      <w:r>
        <w:rPr>
          <w:rStyle w:val="XMLnameBold"/>
        </w:rPr>
        <w:t>@codeSystemName</w:t>
      </w:r>
      <w:r>
        <w:t>=</w:t>
      </w:r>
      <w:r>
        <w:rPr>
          <w:rStyle w:val="XMLname"/>
        </w:rPr>
        <w:t>"NCI Thesaurus"</w:t>
      </w:r>
      <w:bookmarkStart w:id="605" w:name="C_4437-3418"/>
      <w:r>
        <w:t xml:space="preserve"> (CONF:4437-3418)</w:t>
      </w:r>
      <w:bookmarkEnd w:id="605"/>
      <w:r>
        <w:t>.</w:t>
      </w:r>
    </w:p>
    <w:p w14:paraId="451F6337" w14:textId="77777777" w:rsidR="008D0E3F" w:rsidRDefault="007471AD">
      <w:pPr>
        <w:numPr>
          <w:ilvl w:val="1"/>
          <w:numId w:val="21"/>
        </w:numPr>
      </w:pPr>
      <w:r>
        <w:t xml:space="preserve">This code </w:t>
      </w:r>
      <w:r>
        <w:rPr>
          <w:rStyle w:val="keyword"/>
        </w:rPr>
        <w:t>MAY</w:t>
      </w:r>
      <w:r>
        <w:t xml:space="preserve"> contain zero or one [</w:t>
      </w:r>
      <w:proofErr w:type="gramStart"/>
      <w:r>
        <w:t>0..</w:t>
      </w:r>
      <w:proofErr w:type="gramEnd"/>
      <w:r>
        <w:t xml:space="preserve">1] </w:t>
      </w:r>
      <w:r>
        <w:rPr>
          <w:rStyle w:val="XMLnameBold"/>
        </w:rPr>
        <w:t>@displayName</w:t>
      </w:r>
      <w:r>
        <w:t>=</w:t>
      </w:r>
      <w:r>
        <w:rPr>
          <w:rStyle w:val="XMLname"/>
        </w:rPr>
        <w:t>"Model Number"</w:t>
      </w:r>
      <w:bookmarkStart w:id="606" w:name="C_4437-3419"/>
      <w:r>
        <w:t xml:space="preserve"> (CONF:4437-3419)</w:t>
      </w:r>
      <w:bookmarkEnd w:id="606"/>
      <w:r>
        <w:t>.</w:t>
      </w:r>
    </w:p>
    <w:p w14:paraId="602E0155" w14:textId="77777777" w:rsidR="008D0E3F" w:rsidRDefault="007471AD">
      <w:pPr>
        <w:pStyle w:val="BodyText"/>
        <w:spacing w:before="120"/>
      </w:pPr>
      <w:r>
        <w:lastRenderedPageBreak/>
        <w:t>The Model Number can point to its corresponding narrative using the approach defined in CDA Release 2, section 4.3.5.1.</w:t>
      </w:r>
    </w:p>
    <w:p w14:paraId="5FF5F73D" w14:textId="77777777" w:rsidR="008D0E3F" w:rsidRDefault="007471AD">
      <w:pPr>
        <w:numPr>
          <w:ilvl w:val="0"/>
          <w:numId w:val="21"/>
        </w:numPr>
      </w:pPr>
      <w:r>
        <w:rPr>
          <w:rStyle w:val="keyword"/>
        </w:rPr>
        <w:t>SHALL</w:t>
      </w:r>
      <w:r>
        <w:t xml:space="preserve"> contain exactly one [</w:t>
      </w:r>
      <w:proofErr w:type="gramStart"/>
      <w:r>
        <w:t>1..</w:t>
      </w:r>
      <w:proofErr w:type="gramEnd"/>
      <w:r>
        <w:t xml:space="preserve">1] </w:t>
      </w:r>
      <w:r>
        <w:rPr>
          <w:rStyle w:val="XMLnameBold"/>
        </w:rPr>
        <w:t>value</w:t>
      </w:r>
      <w:r>
        <w:t xml:space="preserve"> with @xsi:type="ED"</w:t>
      </w:r>
      <w:bookmarkStart w:id="607" w:name="C_4437-3420"/>
      <w:r>
        <w:t xml:space="preserve"> (CONF:4437-3420)</w:t>
      </w:r>
      <w:bookmarkEnd w:id="607"/>
      <w:r>
        <w:t>.</w:t>
      </w:r>
    </w:p>
    <w:p w14:paraId="7A1AC56F" w14:textId="5EEC5DA1" w:rsidR="008D0E3F" w:rsidRDefault="007471AD">
      <w:pPr>
        <w:pStyle w:val="Caption"/>
        <w:ind w:left="130" w:right="115"/>
      </w:pPr>
      <w:bookmarkStart w:id="608" w:name="_Toc101451100"/>
      <w:bookmarkStart w:id="609" w:name="_Toc83395682"/>
      <w:r>
        <w:t xml:space="preserve">Figure </w:t>
      </w:r>
      <w:r>
        <w:fldChar w:fldCharType="begin"/>
      </w:r>
      <w:r>
        <w:instrText>SEQ Figure \* ARABIC</w:instrText>
      </w:r>
      <w:r>
        <w:fldChar w:fldCharType="separate"/>
      </w:r>
      <w:r>
        <w:t>12</w:t>
      </w:r>
      <w:r>
        <w:fldChar w:fldCharType="end"/>
      </w:r>
      <w:r>
        <w:t>: Model Number</w:t>
      </w:r>
      <w:bookmarkEnd w:id="608"/>
      <w:bookmarkEnd w:id="609"/>
    </w:p>
    <w:p w14:paraId="70153133" w14:textId="77777777" w:rsidR="008D0E3F" w:rsidRDefault="007471AD">
      <w:pPr>
        <w:pStyle w:val="Example"/>
        <w:ind w:left="130" w:right="115"/>
      </w:pPr>
      <w:r>
        <w:t xml:space="preserve">    </w:t>
      </w:r>
    </w:p>
    <w:p w14:paraId="780D77B9" w14:textId="77777777" w:rsidR="008D0E3F" w:rsidRDefault="007471AD">
      <w:pPr>
        <w:pStyle w:val="Example"/>
        <w:ind w:left="130" w:right="115"/>
      </w:pPr>
      <w:r>
        <w:t xml:space="preserve">&lt;observation </w:t>
      </w:r>
      <w:proofErr w:type="spellStart"/>
      <w:r>
        <w:t>classCode</w:t>
      </w:r>
      <w:proofErr w:type="spellEnd"/>
      <w:r>
        <w:t xml:space="preserve">="OBS" </w:t>
      </w:r>
      <w:proofErr w:type="spellStart"/>
      <w:r>
        <w:t>moodCode</w:t>
      </w:r>
      <w:proofErr w:type="spellEnd"/>
      <w:r>
        <w:t>="EVN"&gt;</w:t>
      </w:r>
    </w:p>
    <w:p w14:paraId="37B6DA56" w14:textId="77777777" w:rsidR="008D0E3F" w:rsidRDefault="007471AD">
      <w:pPr>
        <w:pStyle w:val="Example"/>
        <w:ind w:left="130" w:right="115"/>
      </w:pPr>
      <w:r>
        <w:t xml:space="preserve">    &lt;</w:t>
      </w:r>
      <w:proofErr w:type="spellStart"/>
      <w:r>
        <w:t>templateId</w:t>
      </w:r>
      <w:proofErr w:type="spellEnd"/>
      <w:r>
        <w:t xml:space="preserve"> root="2.16.840.1.113883.10.20.22.4.317" extension="2019-06-21"/&gt;</w:t>
      </w:r>
    </w:p>
    <w:p w14:paraId="7CE2DEE5" w14:textId="77777777" w:rsidR="008D0E3F" w:rsidRDefault="007471AD">
      <w:pPr>
        <w:pStyle w:val="Example"/>
        <w:ind w:left="130" w:right="115"/>
      </w:pPr>
      <w:r>
        <w:t xml:space="preserve">    &lt;code code="C99285"displayName="Model Number" </w:t>
      </w:r>
    </w:p>
    <w:p w14:paraId="268DE63D" w14:textId="77777777" w:rsidR="008D0E3F" w:rsidRDefault="007471AD">
      <w:pPr>
        <w:pStyle w:val="Example"/>
        <w:ind w:left="130" w:right="115"/>
      </w:pPr>
      <w:r>
        <w:t xml:space="preserve">          </w:t>
      </w:r>
      <w:proofErr w:type="spellStart"/>
      <w:r>
        <w:t>codeSystem</w:t>
      </w:r>
      <w:proofErr w:type="spellEnd"/>
      <w:r>
        <w:t xml:space="preserve">="2.16.840.1.113883.3.26.1.1" </w:t>
      </w:r>
      <w:proofErr w:type="spellStart"/>
      <w:r>
        <w:t>codeSystemName</w:t>
      </w:r>
      <w:proofErr w:type="spellEnd"/>
      <w:r>
        <w:t>="NCI Thesaurus"/&gt;</w:t>
      </w:r>
    </w:p>
    <w:p w14:paraId="2CC66D21" w14:textId="77777777" w:rsidR="008D0E3F" w:rsidRDefault="007471AD">
      <w:pPr>
        <w:pStyle w:val="Example"/>
        <w:ind w:left="130" w:right="115"/>
      </w:pPr>
      <w:r>
        <w:t xml:space="preserve">    &lt;value </w:t>
      </w:r>
      <w:proofErr w:type="spellStart"/>
      <w:proofErr w:type="gramStart"/>
      <w:r>
        <w:t>xsi:type</w:t>
      </w:r>
      <w:proofErr w:type="spellEnd"/>
      <w:proofErr w:type="gramEnd"/>
      <w:r>
        <w:t>="ED"&gt;</w:t>
      </w:r>
    </w:p>
    <w:p w14:paraId="535562F4" w14:textId="77777777" w:rsidR="008D0E3F" w:rsidRDefault="007471AD">
      <w:pPr>
        <w:pStyle w:val="Example"/>
        <w:ind w:left="130" w:right="115"/>
      </w:pPr>
      <w:r>
        <w:t xml:space="preserve">        &lt;reference value="#ModelNumber_1"/&gt;</w:t>
      </w:r>
    </w:p>
    <w:p w14:paraId="0DC20DED" w14:textId="77777777" w:rsidR="008D0E3F" w:rsidRDefault="007471AD">
      <w:pPr>
        <w:pStyle w:val="Example"/>
        <w:ind w:left="130" w:right="115"/>
      </w:pPr>
      <w:r>
        <w:t xml:space="preserve">    &lt;/value&gt;</w:t>
      </w:r>
    </w:p>
    <w:p w14:paraId="689CE40F" w14:textId="77777777" w:rsidR="008D0E3F" w:rsidRDefault="007471AD">
      <w:pPr>
        <w:pStyle w:val="Example"/>
        <w:ind w:left="130" w:right="115"/>
      </w:pPr>
      <w:r>
        <w:t>&lt;/observation&gt;</w:t>
      </w:r>
    </w:p>
    <w:p w14:paraId="65E5FEAB" w14:textId="77777777" w:rsidR="008D0E3F" w:rsidRDefault="007471AD">
      <w:pPr>
        <w:pStyle w:val="Example"/>
        <w:ind w:left="130" w:right="115"/>
      </w:pPr>
      <w:r>
        <w:t xml:space="preserve">    </w:t>
      </w:r>
    </w:p>
    <w:p w14:paraId="4367E38D" w14:textId="77777777" w:rsidR="008D0E3F" w:rsidRDefault="008D0E3F">
      <w:pPr>
        <w:pStyle w:val="BodyText"/>
      </w:pPr>
    </w:p>
    <w:p w14:paraId="0391749D" w14:textId="77777777" w:rsidR="008D0E3F" w:rsidRDefault="007471AD">
      <w:pPr>
        <w:pStyle w:val="Heading2nospace"/>
      </w:pPr>
      <w:bookmarkStart w:id="610" w:name="E_MRI_Safety_Observation"/>
      <w:bookmarkStart w:id="611" w:name="_Toc101451085"/>
      <w:bookmarkStart w:id="612" w:name="_Toc83395667"/>
      <w:r>
        <w:t>MRI Safety Observation</w:t>
      </w:r>
      <w:bookmarkEnd w:id="610"/>
      <w:bookmarkEnd w:id="611"/>
      <w:bookmarkEnd w:id="612"/>
    </w:p>
    <w:p w14:paraId="7E335D15" w14:textId="77777777" w:rsidR="008D0E3F" w:rsidRDefault="007471AD">
      <w:pPr>
        <w:pStyle w:val="BracketData"/>
      </w:pPr>
      <w:r>
        <w:t xml:space="preserve">[observation: identifier </w:t>
      </w:r>
      <w:proofErr w:type="gramStart"/>
      <w:r>
        <w:t>urn:hl</w:t>
      </w:r>
      <w:proofErr w:type="gramEnd"/>
      <w:r>
        <w:t>7ii:2.16.840.1.113883.10.20.22.4.318:2019-06-21 (open)]</w:t>
      </w:r>
    </w:p>
    <w:p w14:paraId="1386FBB9" w14:textId="2427F2AE" w:rsidR="008D0E3F" w:rsidRDefault="007471AD">
      <w:pPr>
        <w:pStyle w:val="Caption"/>
      </w:pPr>
      <w:bookmarkStart w:id="613" w:name="_Toc101451126"/>
      <w:bookmarkStart w:id="614" w:name="_Toc83395709"/>
      <w:r>
        <w:t xml:space="preserve">Table </w:t>
      </w:r>
      <w:r>
        <w:fldChar w:fldCharType="begin"/>
      </w:r>
      <w:r>
        <w:instrText>SEQ Table \* ARABIC</w:instrText>
      </w:r>
      <w:r>
        <w:fldChar w:fldCharType="separate"/>
      </w:r>
      <w:del w:id="615" w:author="Russ Ott" w:date="2022-04-29T10:13:00Z">
        <w:r w:rsidR="00FB6AE9">
          <w:delText>25</w:delText>
        </w:r>
      </w:del>
      <w:ins w:id="616" w:author="Russ Ott" w:date="2022-04-29T10:13:00Z">
        <w:r>
          <w:t>24</w:t>
        </w:r>
      </w:ins>
      <w:r>
        <w:fldChar w:fldCharType="end"/>
      </w:r>
      <w:r>
        <w:t>: MRI Safety Observation Contexts</w:t>
      </w:r>
      <w:bookmarkEnd w:id="613"/>
      <w:bookmarkEnd w:id="614"/>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8D0E3F" w14:paraId="1D819A87" w14:textId="77777777">
        <w:trPr>
          <w:cantSplit/>
          <w:tblHeader/>
          <w:jc w:val="center"/>
        </w:trPr>
        <w:tc>
          <w:tcPr>
            <w:tcW w:w="360" w:type="dxa"/>
            <w:shd w:val="clear" w:color="auto" w:fill="E6E6E6"/>
          </w:tcPr>
          <w:p w14:paraId="3C739CE2" w14:textId="77777777" w:rsidR="008D0E3F" w:rsidRDefault="007471AD">
            <w:pPr>
              <w:pStyle w:val="TableHead"/>
            </w:pPr>
            <w:r>
              <w:t>Contained By:</w:t>
            </w:r>
          </w:p>
        </w:tc>
        <w:tc>
          <w:tcPr>
            <w:tcW w:w="360" w:type="dxa"/>
            <w:shd w:val="clear" w:color="auto" w:fill="E6E6E6"/>
          </w:tcPr>
          <w:p w14:paraId="3A56582D" w14:textId="77777777" w:rsidR="008D0E3F" w:rsidRDefault="007471AD">
            <w:pPr>
              <w:pStyle w:val="TableHead"/>
            </w:pPr>
            <w:r>
              <w:t>Contains:</w:t>
            </w:r>
          </w:p>
        </w:tc>
      </w:tr>
      <w:tr w:rsidR="008D0E3F" w14:paraId="010DC886" w14:textId="77777777">
        <w:trPr>
          <w:jc w:val="center"/>
        </w:trPr>
        <w:tc>
          <w:tcPr>
            <w:tcW w:w="360" w:type="dxa"/>
          </w:tcPr>
          <w:p w14:paraId="10120144" w14:textId="51873E35" w:rsidR="008D0E3F" w:rsidRDefault="000D227F">
            <w:pPr>
              <w:pStyle w:val="TableText"/>
            </w:pPr>
            <w:hyperlink w:anchor="E_UDI_Organizer">
              <w:r w:rsidR="007471AD">
                <w:rPr>
                  <w:rStyle w:val="HyperlinkText9pt"/>
                </w:rPr>
                <w:t>UDI Organizer</w:t>
              </w:r>
            </w:hyperlink>
            <w:r w:rsidR="007471AD">
              <w:t xml:space="preserve"> (optional)</w:t>
            </w:r>
          </w:p>
        </w:tc>
        <w:tc>
          <w:tcPr>
            <w:tcW w:w="360" w:type="dxa"/>
          </w:tcPr>
          <w:p w14:paraId="1DC7477A" w14:textId="77777777" w:rsidR="008D0E3F" w:rsidRDefault="008D0E3F"/>
        </w:tc>
      </w:tr>
    </w:tbl>
    <w:p w14:paraId="08D26ECF" w14:textId="77777777" w:rsidR="008D0E3F" w:rsidRDefault="008D0E3F">
      <w:pPr>
        <w:pStyle w:val="BodyText"/>
      </w:pPr>
    </w:p>
    <w:p w14:paraId="0BF1C289" w14:textId="77777777" w:rsidR="008D0E3F" w:rsidRDefault="007471AD">
      <w:r>
        <w:t xml:space="preserve">This template is intended to be used in addition to the </w:t>
      </w:r>
      <w:r>
        <w:rPr>
          <w:b/>
        </w:rPr>
        <w:t>Product Instance</w:t>
      </w:r>
      <w:r>
        <w:t xml:space="preserve"> template </w:t>
      </w:r>
      <w:proofErr w:type="gramStart"/>
      <w:r>
        <w:t>urn:oid</w:t>
      </w:r>
      <w:proofErr w:type="gramEnd"/>
      <w:r>
        <w:t xml:space="preserve">:2.16.840.1.113883.10.20.22.4.37 to exchange the MRI Safety Status of the patient's medical device. The UDI-DI of the medical device may be used to retrieve the </w:t>
      </w:r>
      <w:r>
        <w:rPr>
          <w:b/>
        </w:rPr>
        <w:t>MRI Safety Status</w:t>
      </w:r>
      <w:r>
        <w:t xml:space="preserve"> in </w:t>
      </w:r>
      <w:proofErr w:type="spellStart"/>
      <w:r>
        <w:t>accessGUDID</w:t>
      </w:r>
      <w:proofErr w:type="spellEnd"/>
      <w:r>
        <w:t>, which should be considered the source of truth.</w:t>
      </w:r>
    </w:p>
    <w:p w14:paraId="54C0BDC0" w14:textId="2B95C8AA" w:rsidR="008D0E3F" w:rsidRDefault="007471AD">
      <w:pPr>
        <w:pStyle w:val="Caption"/>
      </w:pPr>
      <w:bookmarkStart w:id="617" w:name="_Toc101451127"/>
      <w:bookmarkStart w:id="618" w:name="_Toc83395710"/>
      <w:r>
        <w:lastRenderedPageBreak/>
        <w:t xml:space="preserve">Table </w:t>
      </w:r>
      <w:r>
        <w:fldChar w:fldCharType="begin"/>
      </w:r>
      <w:r>
        <w:instrText>SEQ Table \* ARABIC</w:instrText>
      </w:r>
      <w:r>
        <w:fldChar w:fldCharType="separate"/>
      </w:r>
      <w:del w:id="619" w:author="Russ Ott" w:date="2022-04-29T10:13:00Z">
        <w:r w:rsidR="00FB6AE9">
          <w:delText>26</w:delText>
        </w:r>
      </w:del>
      <w:ins w:id="620" w:author="Russ Ott" w:date="2022-04-29T10:13:00Z">
        <w:r>
          <w:t>25</w:t>
        </w:r>
      </w:ins>
      <w:r>
        <w:fldChar w:fldCharType="end"/>
      </w:r>
      <w:r>
        <w:t>: MRI Safety Observation Constraints Overview</w:t>
      </w:r>
      <w:bookmarkEnd w:id="617"/>
      <w:bookmarkEnd w:id="618"/>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8D0E3F" w14:paraId="70D58D5F" w14:textId="77777777">
        <w:trPr>
          <w:cantSplit/>
          <w:tblHeader/>
          <w:jc w:val="center"/>
        </w:trPr>
        <w:tc>
          <w:tcPr>
            <w:tcW w:w="0" w:type="dxa"/>
            <w:shd w:val="clear" w:color="auto" w:fill="E6E6E6"/>
            <w:noWrap/>
          </w:tcPr>
          <w:p w14:paraId="013C44E2" w14:textId="77777777" w:rsidR="008D0E3F" w:rsidRDefault="007471AD">
            <w:pPr>
              <w:pStyle w:val="TableHead"/>
            </w:pPr>
            <w:r>
              <w:t>XPath</w:t>
            </w:r>
          </w:p>
        </w:tc>
        <w:tc>
          <w:tcPr>
            <w:tcW w:w="720" w:type="dxa"/>
            <w:shd w:val="clear" w:color="auto" w:fill="E6E6E6"/>
            <w:noWrap/>
          </w:tcPr>
          <w:p w14:paraId="002B50E5" w14:textId="77777777" w:rsidR="008D0E3F" w:rsidRDefault="007471AD">
            <w:pPr>
              <w:pStyle w:val="TableHead"/>
            </w:pPr>
            <w:r>
              <w:t>Card.</w:t>
            </w:r>
          </w:p>
        </w:tc>
        <w:tc>
          <w:tcPr>
            <w:tcW w:w="1152" w:type="dxa"/>
            <w:shd w:val="clear" w:color="auto" w:fill="E6E6E6"/>
            <w:noWrap/>
          </w:tcPr>
          <w:p w14:paraId="18CB1CEA" w14:textId="77777777" w:rsidR="008D0E3F" w:rsidRDefault="007471AD">
            <w:pPr>
              <w:pStyle w:val="TableHead"/>
            </w:pPr>
            <w:r>
              <w:t>Verb</w:t>
            </w:r>
          </w:p>
        </w:tc>
        <w:tc>
          <w:tcPr>
            <w:tcW w:w="864" w:type="dxa"/>
            <w:shd w:val="clear" w:color="auto" w:fill="E6E6E6"/>
            <w:noWrap/>
          </w:tcPr>
          <w:p w14:paraId="4320F311" w14:textId="77777777" w:rsidR="008D0E3F" w:rsidRDefault="007471AD">
            <w:pPr>
              <w:pStyle w:val="TableHead"/>
            </w:pPr>
            <w:r>
              <w:t>Data Type</w:t>
            </w:r>
          </w:p>
        </w:tc>
        <w:tc>
          <w:tcPr>
            <w:tcW w:w="864" w:type="dxa"/>
            <w:shd w:val="clear" w:color="auto" w:fill="E6E6E6"/>
            <w:noWrap/>
          </w:tcPr>
          <w:p w14:paraId="6219AE23" w14:textId="77777777" w:rsidR="008D0E3F" w:rsidRDefault="007471AD">
            <w:pPr>
              <w:pStyle w:val="TableHead"/>
            </w:pPr>
            <w:r>
              <w:t>CONF#</w:t>
            </w:r>
          </w:p>
        </w:tc>
        <w:tc>
          <w:tcPr>
            <w:tcW w:w="864" w:type="dxa"/>
            <w:shd w:val="clear" w:color="auto" w:fill="E6E6E6"/>
            <w:noWrap/>
          </w:tcPr>
          <w:p w14:paraId="0E3A6230" w14:textId="77777777" w:rsidR="008D0E3F" w:rsidRDefault="007471AD">
            <w:pPr>
              <w:pStyle w:val="TableHead"/>
            </w:pPr>
            <w:r>
              <w:t>Value</w:t>
            </w:r>
          </w:p>
        </w:tc>
      </w:tr>
      <w:tr w:rsidR="008D0E3F" w14:paraId="71D3C992" w14:textId="77777777">
        <w:trPr>
          <w:jc w:val="center"/>
        </w:trPr>
        <w:tc>
          <w:tcPr>
            <w:tcW w:w="10160" w:type="dxa"/>
            <w:gridSpan w:val="6"/>
          </w:tcPr>
          <w:p w14:paraId="4B9D6FB8" w14:textId="77777777" w:rsidR="008D0E3F" w:rsidRDefault="007471AD">
            <w:pPr>
              <w:pStyle w:val="TableText"/>
            </w:pPr>
            <w:r>
              <w:t>observation (identifier: urn:hl7ii:2.16.840.1.113883.10.20.22.4.318:2019-06-21)</w:t>
            </w:r>
          </w:p>
        </w:tc>
      </w:tr>
      <w:tr w:rsidR="008D0E3F" w14:paraId="2BD7976D" w14:textId="77777777">
        <w:trPr>
          <w:jc w:val="center"/>
        </w:trPr>
        <w:tc>
          <w:tcPr>
            <w:tcW w:w="3345" w:type="dxa"/>
          </w:tcPr>
          <w:p w14:paraId="64E8DD2C" w14:textId="77777777" w:rsidR="008D0E3F" w:rsidRDefault="007471AD">
            <w:pPr>
              <w:pStyle w:val="TableText"/>
            </w:pPr>
            <w:r>
              <w:tab/>
              <w:t>templateId</w:t>
            </w:r>
          </w:p>
        </w:tc>
        <w:tc>
          <w:tcPr>
            <w:tcW w:w="720" w:type="dxa"/>
          </w:tcPr>
          <w:p w14:paraId="5479D9FE" w14:textId="77777777" w:rsidR="008D0E3F" w:rsidRDefault="007471AD">
            <w:pPr>
              <w:pStyle w:val="TableText"/>
            </w:pPr>
            <w:r>
              <w:t>1..1</w:t>
            </w:r>
          </w:p>
        </w:tc>
        <w:tc>
          <w:tcPr>
            <w:tcW w:w="1152" w:type="dxa"/>
          </w:tcPr>
          <w:p w14:paraId="61ACCC86" w14:textId="77777777" w:rsidR="008D0E3F" w:rsidRDefault="007471AD">
            <w:pPr>
              <w:pStyle w:val="TableText"/>
            </w:pPr>
            <w:r>
              <w:t>SHALL</w:t>
            </w:r>
          </w:p>
        </w:tc>
        <w:tc>
          <w:tcPr>
            <w:tcW w:w="864" w:type="dxa"/>
          </w:tcPr>
          <w:p w14:paraId="3D2F160F" w14:textId="77777777" w:rsidR="008D0E3F" w:rsidRDefault="008D0E3F">
            <w:pPr>
              <w:pStyle w:val="TableText"/>
            </w:pPr>
          </w:p>
        </w:tc>
        <w:tc>
          <w:tcPr>
            <w:tcW w:w="1104" w:type="dxa"/>
          </w:tcPr>
          <w:p w14:paraId="526E0E12" w14:textId="22CEA133" w:rsidR="008D0E3F" w:rsidRDefault="000D227F">
            <w:pPr>
              <w:pStyle w:val="TableText"/>
            </w:pPr>
            <w:hyperlink w:anchor="C_4437-3469">
              <w:r w:rsidR="007471AD">
                <w:rPr>
                  <w:rStyle w:val="HyperlinkText9pt"/>
                </w:rPr>
                <w:t>4437-3469</w:t>
              </w:r>
            </w:hyperlink>
          </w:p>
        </w:tc>
        <w:tc>
          <w:tcPr>
            <w:tcW w:w="2975" w:type="dxa"/>
          </w:tcPr>
          <w:p w14:paraId="631EB376" w14:textId="77777777" w:rsidR="008D0E3F" w:rsidRDefault="008D0E3F">
            <w:pPr>
              <w:pStyle w:val="TableText"/>
            </w:pPr>
          </w:p>
        </w:tc>
      </w:tr>
      <w:tr w:rsidR="008D0E3F" w14:paraId="02C66556" w14:textId="77777777">
        <w:trPr>
          <w:jc w:val="center"/>
        </w:trPr>
        <w:tc>
          <w:tcPr>
            <w:tcW w:w="3345" w:type="dxa"/>
          </w:tcPr>
          <w:p w14:paraId="08D8F71C" w14:textId="77777777" w:rsidR="008D0E3F" w:rsidRDefault="007471AD">
            <w:pPr>
              <w:pStyle w:val="TableText"/>
            </w:pPr>
            <w:r>
              <w:tab/>
            </w:r>
            <w:r>
              <w:tab/>
              <w:t>@root</w:t>
            </w:r>
          </w:p>
        </w:tc>
        <w:tc>
          <w:tcPr>
            <w:tcW w:w="720" w:type="dxa"/>
          </w:tcPr>
          <w:p w14:paraId="068C9DBB" w14:textId="77777777" w:rsidR="008D0E3F" w:rsidRDefault="007471AD">
            <w:pPr>
              <w:pStyle w:val="TableText"/>
            </w:pPr>
            <w:r>
              <w:t>1..1</w:t>
            </w:r>
          </w:p>
        </w:tc>
        <w:tc>
          <w:tcPr>
            <w:tcW w:w="1152" w:type="dxa"/>
          </w:tcPr>
          <w:p w14:paraId="5B8BB705" w14:textId="77777777" w:rsidR="008D0E3F" w:rsidRDefault="007471AD">
            <w:pPr>
              <w:pStyle w:val="TableText"/>
            </w:pPr>
            <w:r>
              <w:t>SHALL</w:t>
            </w:r>
          </w:p>
        </w:tc>
        <w:tc>
          <w:tcPr>
            <w:tcW w:w="864" w:type="dxa"/>
          </w:tcPr>
          <w:p w14:paraId="19F91B7A" w14:textId="77777777" w:rsidR="008D0E3F" w:rsidRDefault="008D0E3F">
            <w:pPr>
              <w:pStyle w:val="TableText"/>
            </w:pPr>
          </w:p>
        </w:tc>
        <w:tc>
          <w:tcPr>
            <w:tcW w:w="1104" w:type="dxa"/>
          </w:tcPr>
          <w:p w14:paraId="049FD6F0" w14:textId="6C0AD6B9" w:rsidR="008D0E3F" w:rsidRDefault="000D227F">
            <w:pPr>
              <w:pStyle w:val="TableText"/>
            </w:pPr>
            <w:hyperlink w:anchor="C_4437-3471">
              <w:r w:rsidR="007471AD">
                <w:rPr>
                  <w:rStyle w:val="HyperlinkText9pt"/>
                </w:rPr>
                <w:t>4437-3471</w:t>
              </w:r>
            </w:hyperlink>
          </w:p>
        </w:tc>
        <w:tc>
          <w:tcPr>
            <w:tcW w:w="2975" w:type="dxa"/>
          </w:tcPr>
          <w:p w14:paraId="030570D6" w14:textId="77777777" w:rsidR="008D0E3F" w:rsidRDefault="007471AD">
            <w:pPr>
              <w:pStyle w:val="TableText"/>
            </w:pPr>
            <w:r>
              <w:t>2.16.840.1.113883.10.20.22.4.318</w:t>
            </w:r>
          </w:p>
        </w:tc>
      </w:tr>
      <w:tr w:rsidR="008D0E3F" w14:paraId="3964FA92" w14:textId="77777777">
        <w:trPr>
          <w:jc w:val="center"/>
        </w:trPr>
        <w:tc>
          <w:tcPr>
            <w:tcW w:w="3345" w:type="dxa"/>
          </w:tcPr>
          <w:p w14:paraId="102A5270" w14:textId="77777777" w:rsidR="008D0E3F" w:rsidRDefault="007471AD">
            <w:pPr>
              <w:pStyle w:val="TableText"/>
            </w:pPr>
            <w:r>
              <w:tab/>
            </w:r>
            <w:r>
              <w:tab/>
              <w:t>@extension</w:t>
            </w:r>
          </w:p>
        </w:tc>
        <w:tc>
          <w:tcPr>
            <w:tcW w:w="720" w:type="dxa"/>
          </w:tcPr>
          <w:p w14:paraId="42A95405" w14:textId="77777777" w:rsidR="008D0E3F" w:rsidRDefault="007471AD">
            <w:pPr>
              <w:pStyle w:val="TableText"/>
            </w:pPr>
            <w:r>
              <w:t>1..1</w:t>
            </w:r>
          </w:p>
        </w:tc>
        <w:tc>
          <w:tcPr>
            <w:tcW w:w="1152" w:type="dxa"/>
          </w:tcPr>
          <w:p w14:paraId="75092504" w14:textId="77777777" w:rsidR="008D0E3F" w:rsidRDefault="007471AD">
            <w:pPr>
              <w:pStyle w:val="TableText"/>
            </w:pPr>
            <w:r>
              <w:t>SHALL</w:t>
            </w:r>
          </w:p>
        </w:tc>
        <w:tc>
          <w:tcPr>
            <w:tcW w:w="864" w:type="dxa"/>
          </w:tcPr>
          <w:p w14:paraId="7ADDF2FA" w14:textId="77777777" w:rsidR="008D0E3F" w:rsidRDefault="008D0E3F">
            <w:pPr>
              <w:pStyle w:val="TableText"/>
            </w:pPr>
          </w:p>
        </w:tc>
        <w:tc>
          <w:tcPr>
            <w:tcW w:w="1104" w:type="dxa"/>
          </w:tcPr>
          <w:p w14:paraId="2FBF49A5" w14:textId="76DC760F" w:rsidR="008D0E3F" w:rsidRDefault="000D227F">
            <w:pPr>
              <w:pStyle w:val="TableText"/>
            </w:pPr>
            <w:hyperlink w:anchor="C_4437-3472">
              <w:r w:rsidR="007471AD">
                <w:rPr>
                  <w:rStyle w:val="HyperlinkText9pt"/>
                </w:rPr>
                <w:t>4437-3472</w:t>
              </w:r>
            </w:hyperlink>
          </w:p>
        </w:tc>
        <w:tc>
          <w:tcPr>
            <w:tcW w:w="2975" w:type="dxa"/>
          </w:tcPr>
          <w:p w14:paraId="58791D46" w14:textId="77777777" w:rsidR="008D0E3F" w:rsidRDefault="007471AD">
            <w:pPr>
              <w:pStyle w:val="TableText"/>
            </w:pPr>
            <w:r>
              <w:t>2019-06-21</w:t>
            </w:r>
          </w:p>
        </w:tc>
      </w:tr>
      <w:tr w:rsidR="008D0E3F" w14:paraId="4A69F613" w14:textId="77777777">
        <w:trPr>
          <w:jc w:val="center"/>
        </w:trPr>
        <w:tc>
          <w:tcPr>
            <w:tcW w:w="3345" w:type="dxa"/>
          </w:tcPr>
          <w:p w14:paraId="71ED7B58" w14:textId="77777777" w:rsidR="008D0E3F" w:rsidRDefault="007471AD">
            <w:pPr>
              <w:pStyle w:val="TableText"/>
            </w:pPr>
            <w:r>
              <w:tab/>
              <w:t>code</w:t>
            </w:r>
          </w:p>
        </w:tc>
        <w:tc>
          <w:tcPr>
            <w:tcW w:w="720" w:type="dxa"/>
          </w:tcPr>
          <w:p w14:paraId="3EA1C3AC" w14:textId="77777777" w:rsidR="008D0E3F" w:rsidRDefault="007471AD">
            <w:pPr>
              <w:pStyle w:val="TableText"/>
            </w:pPr>
            <w:r>
              <w:t>1..1</w:t>
            </w:r>
          </w:p>
        </w:tc>
        <w:tc>
          <w:tcPr>
            <w:tcW w:w="1152" w:type="dxa"/>
          </w:tcPr>
          <w:p w14:paraId="5EDC7C1E" w14:textId="77777777" w:rsidR="008D0E3F" w:rsidRDefault="007471AD">
            <w:pPr>
              <w:pStyle w:val="TableText"/>
            </w:pPr>
            <w:r>
              <w:t>SHALL</w:t>
            </w:r>
          </w:p>
        </w:tc>
        <w:tc>
          <w:tcPr>
            <w:tcW w:w="864" w:type="dxa"/>
          </w:tcPr>
          <w:p w14:paraId="4B92748C" w14:textId="77777777" w:rsidR="008D0E3F" w:rsidRDefault="008D0E3F">
            <w:pPr>
              <w:pStyle w:val="TableText"/>
            </w:pPr>
          </w:p>
        </w:tc>
        <w:tc>
          <w:tcPr>
            <w:tcW w:w="1104" w:type="dxa"/>
          </w:tcPr>
          <w:p w14:paraId="4C8DFD0B" w14:textId="02AA0B39" w:rsidR="008D0E3F" w:rsidRDefault="000D227F">
            <w:pPr>
              <w:pStyle w:val="TableText"/>
            </w:pPr>
            <w:hyperlink w:anchor="C_4437-3470">
              <w:r w:rsidR="007471AD">
                <w:rPr>
                  <w:rStyle w:val="HyperlinkText9pt"/>
                </w:rPr>
                <w:t>4437-3470</w:t>
              </w:r>
            </w:hyperlink>
          </w:p>
        </w:tc>
        <w:tc>
          <w:tcPr>
            <w:tcW w:w="2975" w:type="dxa"/>
          </w:tcPr>
          <w:p w14:paraId="7E317532" w14:textId="77777777" w:rsidR="008D0E3F" w:rsidRDefault="008D0E3F">
            <w:pPr>
              <w:pStyle w:val="TableText"/>
            </w:pPr>
          </w:p>
        </w:tc>
      </w:tr>
      <w:tr w:rsidR="008D0E3F" w14:paraId="0A397016" w14:textId="77777777">
        <w:trPr>
          <w:jc w:val="center"/>
        </w:trPr>
        <w:tc>
          <w:tcPr>
            <w:tcW w:w="3345" w:type="dxa"/>
          </w:tcPr>
          <w:p w14:paraId="5E121AEE" w14:textId="77777777" w:rsidR="008D0E3F" w:rsidRDefault="007471AD">
            <w:pPr>
              <w:pStyle w:val="TableText"/>
            </w:pPr>
            <w:r>
              <w:tab/>
            </w:r>
            <w:r>
              <w:tab/>
              <w:t>@code</w:t>
            </w:r>
          </w:p>
        </w:tc>
        <w:tc>
          <w:tcPr>
            <w:tcW w:w="720" w:type="dxa"/>
          </w:tcPr>
          <w:p w14:paraId="77A0091B" w14:textId="77777777" w:rsidR="008D0E3F" w:rsidRDefault="007471AD">
            <w:pPr>
              <w:pStyle w:val="TableText"/>
            </w:pPr>
            <w:r>
              <w:t>1..1</w:t>
            </w:r>
          </w:p>
        </w:tc>
        <w:tc>
          <w:tcPr>
            <w:tcW w:w="1152" w:type="dxa"/>
          </w:tcPr>
          <w:p w14:paraId="518A392F" w14:textId="77777777" w:rsidR="008D0E3F" w:rsidRDefault="007471AD">
            <w:pPr>
              <w:pStyle w:val="TableText"/>
            </w:pPr>
            <w:r>
              <w:t>SHALL</w:t>
            </w:r>
          </w:p>
        </w:tc>
        <w:tc>
          <w:tcPr>
            <w:tcW w:w="864" w:type="dxa"/>
          </w:tcPr>
          <w:p w14:paraId="3EC09AF6" w14:textId="77777777" w:rsidR="008D0E3F" w:rsidRDefault="008D0E3F">
            <w:pPr>
              <w:pStyle w:val="TableText"/>
            </w:pPr>
          </w:p>
        </w:tc>
        <w:tc>
          <w:tcPr>
            <w:tcW w:w="1104" w:type="dxa"/>
          </w:tcPr>
          <w:p w14:paraId="7E05B5DE" w14:textId="507D413A" w:rsidR="008D0E3F" w:rsidRDefault="000D227F">
            <w:pPr>
              <w:pStyle w:val="TableText"/>
            </w:pPr>
            <w:hyperlink w:anchor="C_4437-3473">
              <w:r w:rsidR="007471AD">
                <w:rPr>
                  <w:rStyle w:val="HyperlinkText9pt"/>
                </w:rPr>
                <w:t>4437-3473</w:t>
              </w:r>
            </w:hyperlink>
          </w:p>
        </w:tc>
        <w:tc>
          <w:tcPr>
            <w:tcW w:w="2975" w:type="dxa"/>
          </w:tcPr>
          <w:p w14:paraId="3C1EF212" w14:textId="77777777" w:rsidR="008D0E3F" w:rsidRDefault="007471AD">
            <w:pPr>
              <w:pStyle w:val="TableText"/>
            </w:pPr>
            <w:r>
              <w:t>urn:oid:2.16.840.1.113883.3.26.1.1 (NCI Thesaurus (NCIt)) = C106044</w:t>
            </w:r>
          </w:p>
        </w:tc>
      </w:tr>
      <w:tr w:rsidR="008D0E3F" w14:paraId="72D35E95" w14:textId="77777777">
        <w:trPr>
          <w:jc w:val="center"/>
        </w:trPr>
        <w:tc>
          <w:tcPr>
            <w:tcW w:w="3345" w:type="dxa"/>
          </w:tcPr>
          <w:p w14:paraId="588DC3C6" w14:textId="77777777" w:rsidR="008D0E3F" w:rsidRDefault="007471AD">
            <w:pPr>
              <w:pStyle w:val="TableText"/>
            </w:pPr>
            <w:r>
              <w:tab/>
            </w:r>
            <w:r>
              <w:tab/>
              <w:t>@codeSystem</w:t>
            </w:r>
          </w:p>
        </w:tc>
        <w:tc>
          <w:tcPr>
            <w:tcW w:w="720" w:type="dxa"/>
          </w:tcPr>
          <w:p w14:paraId="519C5D38" w14:textId="77777777" w:rsidR="008D0E3F" w:rsidRDefault="007471AD">
            <w:pPr>
              <w:pStyle w:val="TableText"/>
            </w:pPr>
            <w:r>
              <w:t>1..1</w:t>
            </w:r>
          </w:p>
        </w:tc>
        <w:tc>
          <w:tcPr>
            <w:tcW w:w="1152" w:type="dxa"/>
          </w:tcPr>
          <w:p w14:paraId="76B10276" w14:textId="77777777" w:rsidR="008D0E3F" w:rsidRDefault="007471AD">
            <w:pPr>
              <w:pStyle w:val="TableText"/>
            </w:pPr>
            <w:r>
              <w:t>SHALL</w:t>
            </w:r>
          </w:p>
        </w:tc>
        <w:tc>
          <w:tcPr>
            <w:tcW w:w="864" w:type="dxa"/>
          </w:tcPr>
          <w:p w14:paraId="7FB84FE4" w14:textId="77777777" w:rsidR="008D0E3F" w:rsidRDefault="008D0E3F">
            <w:pPr>
              <w:pStyle w:val="TableText"/>
            </w:pPr>
          </w:p>
        </w:tc>
        <w:tc>
          <w:tcPr>
            <w:tcW w:w="1104" w:type="dxa"/>
          </w:tcPr>
          <w:p w14:paraId="5CDDD4BD" w14:textId="703C3EC3" w:rsidR="008D0E3F" w:rsidRDefault="000D227F">
            <w:pPr>
              <w:pStyle w:val="TableText"/>
            </w:pPr>
            <w:hyperlink w:anchor="C_4437-3474">
              <w:r w:rsidR="007471AD">
                <w:rPr>
                  <w:rStyle w:val="HyperlinkText9pt"/>
                </w:rPr>
                <w:t>4437-3474</w:t>
              </w:r>
            </w:hyperlink>
          </w:p>
        </w:tc>
        <w:tc>
          <w:tcPr>
            <w:tcW w:w="2975" w:type="dxa"/>
          </w:tcPr>
          <w:p w14:paraId="45373AB0" w14:textId="77777777" w:rsidR="008D0E3F" w:rsidRDefault="007471AD">
            <w:pPr>
              <w:pStyle w:val="TableText"/>
            </w:pPr>
            <w:r>
              <w:t>2.16.840.1.113883.3.26.1.1</w:t>
            </w:r>
          </w:p>
        </w:tc>
      </w:tr>
      <w:tr w:rsidR="008D0E3F" w14:paraId="1CEC9C57" w14:textId="77777777">
        <w:trPr>
          <w:jc w:val="center"/>
        </w:trPr>
        <w:tc>
          <w:tcPr>
            <w:tcW w:w="3345" w:type="dxa"/>
          </w:tcPr>
          <w:p w14:paraId="31E06281" w14:textId="77777777" w:rsidR="008D0E3F" w:rsidRDefault="007471AD">
            <w:pPr>
              <w:pStyle w:val="TableText"/>
            </w:pPr>
            <w:r>
              <w:tab/>
            </w:r>
            <w:r>
              <w:tab/>
              <w:t>@codeSystemName</w:t>
            </w:r>
          </w:p>
        </w:tc>
        <w:tc>
          <w:tcPr>
            <w:tcW w:w="720" w:type="dxa"/>
          </w:tcPr>
          <w:p w14:paraId="082FC9C1" w14:textId="77777777" w:rsidR="008D0E3F" w:rsidRDefault="007471AD">
            <w:pPr>
              <w:pStyle w:val="TableText"/>
            </w:pPr>
            <w:r>
              <w:t>0..1</w:t>
            </w:r>
          </w:p>
        </w:tc>
        <w:tc>
          <w:tcPr>
            <w:tcW w:w="1152" w:type="dxa"/>
          </w:tcPr>
          <w:p w14:paraId="2C5BB141" w14:textId="77777777" w:rsidR="008D0E3F" w:rsidRDefault="007471AD">
            <w:pPr>
              <w:pStyle w:val="TableText"/>
            </w:pPr>
            <w:r>
              <w:t>MAY</w:t>
            </w:r>
          </w:p>
        </w:tc>
        <w:tc>
          <w:tcPr>
            <w:tcW w:w="864" w:type="dxa"/>
          </w:tcPr>
          <w:p w14:paraId="54ABD0AC" w14:textId="77777777" w:rsidR="008D0E3F" w:rsidRDefault="008D0E3F">
            <w:pPr>
              <w:pStyle w:val="TableText"/>
            </w:pPr>
          </w:p>
        </w:tc>
        <w:tc>
          <w:tcPr>
            <w:tcW w:w="1104" w:type="dxa"/>
          </w:tcPr>
          <w:p w14:paraId="5E7129F4" w14:textId="5240B6E0" w:rsidR="008D0E3F" w:rsidRDefault="000D227F">
            <w:pPr>
              <w:pStyle w:val="TableText"/>
            </w:pPr>
            <w:hyperlink w:anchor="C_4437-3475">
              <w:r w:rsidR="007471AD">
                <w:rPr>
                  <w:rStyle w:val="HyperlinkText9pt"/>
                </w:rPr>
                <w:t>4437-3475</w:t>
              </w:r>
            </w:hyperlink>
          </w:p>
        </w:tc>
        <w:tc>
          <w:tcPr>
            <w:tcW w:w="2975" w:type="dxa"/>
          </w:tcPr>
          <w:p w14:paraId="36635CD1" w14:textId="77777777" w:rsidR="008D0E3F" w:rsidRDefault="007471AD">
            <w:pPr>
              <w:pStyle w:val="TableText"/>
            </w:pPr>
            <w:r>
              <w:t>NCI Thesaurus</w:t>
            </w:r>
          </w:p>
        </w:tc>
      </w:tr>
      <w:tr w:rsidR="008D0E3F" w14:paraId="64EA50CB" w14:textId="77777777">
        <w:trPr>
          <w:jc w:val="center"/>
        </w:trPr>
        <w:tc>
          <w:tcPr>
            <w:tcW w:w="3345" w:type="dxa"/>
          </w:tcPr>
          <w:p w14:paraId="3C3663FD" w14:textId="77777777" w:rsidR="008D0E3F" w:rsidRDefault="007471AD">
            <w:pPr>
              <w:pStyle w:val="TableText"/>
            </w:pPr>
            <w:r>
              <w:tab/>
            </w:r>
            <w:r>
              <w:tab/>
              <w:t>@displayName</w:t>
            </w:r>
          </w:p>
        </w:tc>
        <w:tc>
          <w:tcPr>
            <w:tcW w:w="720" w:type="dxa"/>
          </w:tcPr>
          <w:p w14:paraId="0DA6A519" w14:textId="77777777" w:rsidR="008D0E3F" w:rsidRDefault="007471AD">
            <w:pPr>
              <w:pStyle w:val="TableText"/>
            </w:pPr>
            <w:r>
              <w:t>0..1</w:t>
            </w:r>
          </w:p>
        </w:tc>
        <w:tc>
          <w:tcPr>
            <w:tcW w:w="1152" w:type="dxa"/>
          </w:tcPr>
          <w:p w14:paraId="4D186ECC" w14:textId="77777777" w:rsidR="008D0E3F" w:rsidRDefault="007471AD">
            <w:pPr>
              <w:pStyle w:val="TableText"/>
            </w:pPr>
            <w:r>
              <w:t>MAY</w:t>
            </w:r>
          </w:p>
        </w:tc>
        <w:tc>
          <w:tcPr>
            <w:tcW w:w="864" w:type="dxa"/>
          </w:tcPr>
          <w:p w14:paraId="3D5F6339" w14:textId="77777777" w:rsidR="008D0E3F" w:rsidRDefault="008D0E3F">
            <w:pPr>
              <w:pStyle w:val="TableText"/>
            </w:pPr>
          </w:p>
        </w:tc>
        <w:tc>
          <w:tcPr>
            <w:tcW w:w="1104" w:type="dxa"/>
          </w:tcPr>
          <w:p w14:paraId="0F6E56C1" w14:textId="17B488EB" w:rsidR="008D0E3F" w:rsidRDefault="000D227F">
            <w:pPr>
              <w:pStyle w:val="TableText"/>
            </w:pPr>
            <w:hyperlink w:anchor="C_4437-3476">
              <w:r w:rsidR="007471AD">
                <w:rPr>
                  <w:rStyle w:val="HyperlinkText9pt"/>
                </w:rPr>
                <w:t>4437-3476</w:t>
              </w:r>
            </w:hyperlink>
          </w:p>
        </w:tc>
        <w:tc>
          <w:tcPr>
            <w:tcW w:w="2975" w:type="dxa"/>
          </w:tcPr>
          <w:p w14:paraId="1702E3D0" w14:textId="77777777" w:rsidR="008D0E3F" w:rsidRDefault="007471AD">
            <w:pPr>
              <w:pStyle w:val="TableText"/>
            </w:pPr>
            <w:r>
              <w:t>MRI Safety</w:t>
            </w:r>
          </w:p>
        </w:tc>
      </w:tr>
      <w:tr w:rsidR="008D0E3F" w14:paraId="0A6D099D" w14:textId="77777777">
        <w:trPr>
          <w:jc w:val="center"/>
        </w:trPr>
        <w:tc>
          <w:tcPr>
            <w:tcW w:w="3345" w:type="dxa"/>
          </w:tcPr>
          <w:p w14:paraId="0C2A585C" w14:textId="77777777" w:rsidR="008D0E3F" w:rsidRDefault="007471AD">
            <w:pPr>
              <w:pStyle w:val="TableText"/>
            </w:pPr>
            <w:r>
              <w:tab/>
              <w:t>value</w:t>
            </w:r>
          </w:p>
        </w:tc>
        <w:tc>
          <w:tcPr>
            <w:tcW w:w="720" w:type="dxa"/>
          </w:tcPr>
          <w:p w14:paraId="4F8C8861" w14:textId="77777777" w:rsidR="008D0E3F" w:rsidRDefault="007471AD">
            <w:pPr>
              <w:pStyle w:val="TableText"/>
            </w:pPr>
            <w:r>
              <w:t>1..1</w:t>
            </w:r>
          </w:p>
        </w:tc>
        <w:tc>
          <w:tcPr>
            <w:tcW w:w="1152" w:type="dxa"/>
          </w:tcPr>
          <w:p w14:paraId="5D58CB9A" w14:textId="77777777" w:rsidR="008D0E3F" w:rsidRDefault="007471AD">
            <w:pPr>
              <w:pStyle w:val="TableText"/>
            </w:pPr>
            <w:r>
              <w:t>SHALL</w:t>
            </w:r>
          </w:p>
        </w:tc>
        <w:tc>
          <w:tcPr>
            <w:tcW w:w="864" w:type="dxa"/>
          </w:tcPr>
          <w:p w14:paraId="3287AF09" w14:textId="77777777" w:rsidR="008D0E3F" w:rsidRDefault="007471AD">
            <w:pPr>
              <w:pStyle w:val="TableText"/>
            </w:pPr>
            <w:r>
              <w:t>CD</w:t>
            </w:r>
          </w:p>
        </w:tc>
        <w:tc>
          <w:tcPr>
            <w:tcW w:w="1104" w:type="dxa"/>
          </w:tcPr>
          <w:p w14:paraId="1A52A8D0" w14:textId="03F5552C" w:rsidR="008D0E3F" w:rsidRDefault="000D227F">
            <w:pPr>
              <w:pStyle w:val="TableText"/>
            </w:pPr>
            <w:hyperlink w:anchor="C_4437-3477">
              <w:r w:rsidR="007471AD">
                <w:rPr>
                  <w:rStyle w:val="HyperlinkText9pt"/>
                </w:rPr>
                <w:t>4437-3477</w:t>
              </w:r>
            </w:hyperlink>
          </w:p>
        </w:tc>
        <w:tc>
          <w:tcPr>
            <w:tcW w:w="2975" w:type="dxa"/>
          </w:tcPr>
          <w:p w14:paraId="70230468" w14:textId="77777777" w:rsidR="008D0E3F" w:rsidRDefault="007471AD">
            <w:pPr>
              <w:pStyle w:val="TableText"/>
            </w:pPr>
            <w:r>
              <w:t>urn:oid:2.16.840.1.113762.1.4.1021.46 (Device Magnetic resonance (MR) Safety)</w:t>
            </w:r>
          </w:p>
        </w:tc>
      </w:tr>
      <w:tr w:rsidR="008D0E3F" w14:paraId="33D1E2C6" w14:textId="77777777">
        <w:trPr>
          <w:jc w:val="center"/>
        </w:trPr>
        <w:tc>
          <w:tcPr>
            <w:tcW w:w="3345" w:type="dxa"/>
          </w:tcPr>
          <w:p w14:paraId="14167B05" w14:textId="77777777" w:rsidR="008D0E3F" w:rsidRDefault="007471AD">
            <w:pPr>
              <w:pStyle w:val="TableText"/>
            </w:pPr>
            <w:r>
              <w:tab/>
            </w:r>
            <w:r>
              <w:tab/>
              <w:t>@code</w:t>
            </w:r>
          </w:p>
        </w:tc>
        <w:tc>
          <w:tcPr>
            <w:tcW w:w="720" w:type="dxa"/>
          </w:tcPr>
          <w:p w14:paraId="3D7A1E06" w14:textId="77777777" w:rsidR="008D0E3F" w:rsidRDefault="007471AD">
            <w:pPr>
              <w:pStyle w:val="TableText"/>
            </w:pPr>
            <w:r>
              <w:t>1..1</w:t>
            </w:r>
          </w:p>
        </w:tc>
        <w:tc>
          <w:tcPr>
            <w:tcW w:w="1152" w:type="dxa"/>
          </w:tcPr>
          <w:p w14:paraId="10DE904B" w14:textId="77777777" w:rsidR="008D0E3F" w:rsidRDefault="007471AD">
            <w:pPr>
              <w:pStyle w:val="TableText"/>
            </w:pPr>
            <w:r>
              <w:t>SHALL</w:t>
            </w:r>
          </w:p>
        </w:tc>
        <w:tc>
          <w:tcPr>
            <w:tcW w:w="864" w:type="dxa"/>
          </w:tcPr>
          <w:p w14:paraId="455244FE" w14:textId="77777777" w:rsidR="008D0E3F" w:rsidRDefault="008D0E3F">
            <w:pPr>
              <w:pStyle w:val="TableText"/>
            </w:pPr>
          </w:p>
        </w:tc>
        <w:tc>
          <w:tcPr>
            <w:tcW w:w="1104" w:type="dxa"/>
          </w:tcPr>
          <w:p w14:paraId="002DA383" w14:textId="75D13C7E" w:rsidR="008D0E3F" w:rsidRDefault="000D227F">
            <w:pPr>
              <w:pStyle w:val="TableText"/>
            </w:pPr>
            <w:hyperlink w:anchor="C_4437-3478">
              <w:r w:rsidR="007471AD">
                <w:rPr>
                  <w:rStyle w:val="HyperlinkText9pt"/>
                </w:rPr>
                <w:t>4437-3478</w:t>
              </w:r>
            </w:hyperlink>
          </w:p>
        </w:tc>
        <w:tc>
          <w:tcPr>
            <w:tcW w:w="2975" w:type="dxa"/>
          </w:tcPr>
          <w:p w14:paraId="71E686E5" w14:textId="77777777" w:rsidR="008D0E3F" w:rsidRDefault="008D0E3F">
            <w:pPr>
              <w:pStyle w:val="TableText"/>
            </w:pPr>
          </w:p>
        </w:tc>
      </w:tr>
      <w:tr w:rsidR="008D0E3F" w14:paraId="10BB20E1" w14:textId="77777777">
        <w:trPr>
          <w:jc w:val="center"/>
        </w:trPr>
        <w:tc>
          <w:tcPr>
            <w:tcW w:w="3345" w:type="dxa"/>
          </w:tcPr>
          <w:p w14:paraId="15F5973B" w14:textId="77777777" w:rsidR="008D0E3F" w:rsidRDefault="007471AD">
            <w:pPr>
              <w:pStyle w:val="TableText"/>
            </w:pPr>
            <w:r>
              <w:tab/>
            </w:r>
            <w:r>
              <w:tab/>
              <w:t>@codeSystem</w:t>
            </w:r>
          </w:p>
        </w:tc>
        <w:tc>
          <w:tcPr>
            <w:tcW w:w="720" w:type="dxa"/>
          </w:tcPr>
          <w:p w14:paraId="09B768FC" w14:textId="77777777" w:rsidR="008D0E3F" w:rsidRDefault="007471AD">
            <w:pPr>
              <w:pStyle w:val="TableText"/>
            </w:pPr>
            <w:r>
              <w:t>1..1</w:t>
            </w:r>
          </w:p>
        </w:tc>
        <w:tc>
          <w:tcPr>
            <w:tcW w:w="1152" w:type="dxa"/>
          </w:tcPr>
          <w:p w14:paraId="5C434803" w14:textId="77777777" w:rsidR="008D0E3F" w:rsidRDefault="007471AD">
            <w:pPr>
              <w:pStyle w:val="TableText"/>
            </w:pPr>
            <w:r>
              <w:t>SHALL</w:t>
            </w:r>
          </w:p>
        </w:tc>
        <w:tc>
          <w:tcPr>
            <w:tcW w:w="864" w:type="dxa"/>
          </w:tcPr>
          <w:p w14:paraId="1C2E8B56" w14:textId="77777777" w:rsidR="008D0E3F" w:rsidRDefault="008D0E3F">
            <w:pPr>
              <w:pStyle w:val="TableText"/>
            </w:pPr>
          </w:p>
        </w:tc>
        <w:tc>
          <w:tcPr>
            <w:tcW w:w="1104" w:type="dxa"/>
          </w:tcPr>
          <w:p w14:paraId="40A41977" w14:textId="770AA0DC" w:rsidR="008D0E3F" w:rsidRDefault="000D227F">
            <w:pPr>
              <w:pStyle w:val="TableText"/>
            </w:pPr>
            <w:hyperlink w:anchor="C_4437-3479">
              <w:r w:rsidR="007471AD">
                <w:rPr>
                  <w:rStyle w:val="HyperlinkText9pt"/>
                </w:rPr>
                <w:t>4437-3479</w:t>
              </w:r>
            </w:hyperlink>
          </w:p>
        </w:tc>
        <w:tc>
          <w:tcPr>
            <w:tcW w:w="2975" w:type="dxa"/>
          </w:tcPr>
          <w:p w14:paraId="7271BF0C" w14:textId="77777777" w:rsidR="008D0E3F" w:rsidRDefault="008D0E3F">
            <w:pPr>
              <w:pStyle w:val="TableText"/>
            </w:pPr>
          </w:p>
        </w:tc>
      </w:tr>
    </w:tbl>
    <w:p w14:paraId="75E91267" w14:textId="77777777" w:rsidR="008D0E3F" w:rsidRDefault="008D0E3F">
      <w:pPr>
        <w:pStyle w:val="BodyText"/>
      </w:pPr>
    </w:p>
    <w:p w14:paraId="0974023E" w14:textId="77777777" w:rsidR="008D0E3F" w:rsidRDefault="007471AD">
      <w:pPr>
        <w:numPr>
          <w:ilvl w:val="0"/>
          <w:numId w:val="22"/>
        </w:numPr>
      </w:pPr>
      <w:r>
        <w:rPr>
          <w:rStyle w:val="keyword"/>
        </w:rPr>
        <w:t>SHALL</w:t>
      </w:r>
      <w:r>
        <w:t xml:space="preserve"> contain exactly one [</w:t>
      </w:r>
      <w:proofErr w:type="gramStart"/>
      <w:r>
        <w:t>1..</w:t>
      </w:r>
      <w:proofErr w:type="gramEnd"/>
      <w:r>
        <w:t xml:space="preserve">1] </w:t>
      </w:r>
      <w:proofErr w:type="spellStart"/>
      <w:r>
        <w:rPr>
          <w:rStyle w:val="XMLnameBold"/>
        </w:rPr>
        <w:t>templateId</w:t>
      </w:r>
      <w:bookmarkStart w:id="621" w:name="C_4437-3469"/>
      <w:proofErr w:type="spellEnd"/>
      <w:r>
        <w:t xml:space="preserve"> (CONF:4437-3469)</w:t>
      </w:r>
      <w:bookmarkEnd w:id="621"/>
      <w:r>
        <w:t>.</w:t>
      </w:r>
    </w:p>
    <w:p w14:paraId="4286ABB6" w14:textId="77777777" w:rsidR="008D0E3F" w:rsidRDefault="007471AD">
      <w:pPr>
        <w:numPr>
          <w:ilvl w:val="1"/>
          <w:numId w:val="22"/>
        </w:numPr>
      </w:pPr>
      <w:r>
        <w:t xml:space="preserve">This </w:t>
      </w:r>
      <w:proofErr w:type="spellStart"/>
      <w:r>
        <w:t>templateId</w:t>
      </w:r>
      <w:proofErr w:type="spellEnd"/>
      <w:r>
        <w:t xml:space="preserve"> </w:t>
      </w:r>
      <w:r>
        <w:rPr>
          <w:rStyle w:val="keyword"/>
        </w:rPr>
        <w:t>SHALL</w:t>
      </w:r>
      <w:r>
        <w:t xml:space="preserve"> contain exactly one [</w:t>
      </w:r>
      <w:proofErr w:type="gramStart"/>
      <w:r>
        <w:t>1..</w:t>
      </w:r>
      <w:proofErr w:type="gramEnd"/>
      <w:r>
        <w:t xml:space="preserve">1] </w:t>
      </w:r>
      <w:r>
        <w:rPr>
          <w:rStyle w:val="XMLnameBold"/>
        </w:rPr>
        <w:t>@root</w:t>
      </w:r>
      <w:r>
        <w:t>=</w:t>
      </w:r>
      <w:r>
        <w:rPr>
          <w:rStyle w:val="XMLname"/>
        </w:rPr>
        <w:t>"2.16.840.1.113883.10.20.22.4.318"</w:t>
      </w:r>
      <w:bookmarkStart w:id="622" w:name="C_4437-3471"/>
      <w:r>
        <w:t xml:space="preserve"> (CONF:4437-3471)</w:t>
      </w:r>
      <w:bookmarkEnd w:id="622"/>
      <w:r>
        <w:t>.</w:t>
      </w:r>
      <w:r>
        <w:br/>
        <w:t xml:space="preserve">Note: template </w:t>
      </w:r>
      <w:proofErr w:type="spellStart"/>
      <w:r>
        <w:t>oid</w:t>
      </w:r>
      <w:proofErr w:type="spellEnd"/>
    </w:p>
    <w:p w14:paraId="43763EE2" w14:textId="77777777" w:rsidR="008D0E3F" w:rsidRDefault="007471AD">
      <w:pPr>
        <w:pStyle w:val="BodyText"/>
        <w:spacing w:before="120"/>
      </w:pPr>
      <w:r>
        <w:t>Revision from "2018-05-01".</w:t>
      </w:r>
    </w:p>
    <w:p w14:paraId="2A572ECF" w14:textId="77777777" w:rsidR="008D0E3F" w:rsidRDefault="007471AD">
      <w:pPr>
        <w:numPr>
          <w:ilvl w:val="1"/>
          <w:numId w:val="22"/>
        </w:numPr>
      </w:pPr>
      <w:r>
        <w:t xml:space="preserve">This </w:t>
      </w:r>
      <w:proofErr w:type="spellStart"/>
      <w:r>
        <w:t>templateId</w:t>
      </w:r>
      <w:proofErr w:type="spellEnd"/>
      <w:r>
        <w:t xml:space="preserve"> </w:t>
      </w:r>
      <w:r>
        <w:rPr>
          <w:rStyle w:val="keyword"/>
        </w:rPr>
        <w:t>SHALL</w:t>
      </w:r>
      <w:r>
        <w:t xml:space="preserve"> contain exactly one [</w:t>
      </w:r>
      <w:proofErr w:type="gramStart"/>
      <w:r>
        <w:t>1..</w:t>
      </w:r>
      <w:proofErr w:type="gramEnd"/>
      <w:r>
        <w:t xml:space="preserve">1] </w:t>
      </w:r>
      <w:r>
        <w:rPr>
          <w:rStyle w:val="XMLnameBold"/>
        </w:rPr>
        <w:t>@extension</w:t>
      </w:r>
      <w:r>
        <w:t>=</w:t>
      </w:r>
      <w:r>
        <w:rPr>
          <w:rStyle w:val="XMLname"/>
        </w:rPr>
        <w:t>"2019-06-21"</w:t>
      </w:r>
      <w:bookmarkStart w:id="623" w:name="C_4437-3472"/>
      <w:r>
        <w:t xml:space="preserve"> (CONF:4437-3472)</w:t>
      </w:r>
      <w:bookmarkEnd w:id="623"/>
      <w:r>
        <w:t>.</w:t>
      </w:r>
    </w:p>
    <w:p w14:paraId="6DAB7258" w14:textId="77777777" w:rsidR="008D0E3F" w:rsidRDefault="007471AD">
      <w:pPr>
        <w:numPr>
          <w:ilvl w:val="0"/>
          <w:numId w:val="22"/>
        </w:numPr>
      </w:pPr>
      <w:r>
        <w:rPr>
          <w:rStyle w:val="keyword"/>
        </w:rPr>
        <w:t>SHALL</w:t>
      </w:r>
      <w:r>
        <w:t xml:space="preserve"> contain exactly one [</w:t>
      </w:r>
      <w:proofErr w:type="gramStart"/>
      <w:r>
        <w:t>1..</w:t>
      </w:r>
      <w:proofErr w:type="gramEnd"/>
      <w:r>
        <w:t xml:space="preserve">1] </w:t>
      </w:r>
      <w:r>
        <w:rPr>
          <w:rStyle w:val="XMLnameBold"/>
        </w:rPr>
        <w:t>code</w:t>
      </w:r>
      <w:bookmarkStart w:id="624" w:name="C_4437-3470"/>
      <w:r>
        <w:t xml:space="preserve"> (CONF:4437-3470)</w:t>
      </w:r>
      <w:bookmarkEnd w:id="624"/>
      <w:r>
        <w:t>.</w:t>
      </w:r>
      <w:r>
        <w:br/>
        <w:t>Note: Code for "MRI Safety Status"</w:t>
      </w:r>
    </w:p>
    <w:p w14:paraId="654E8E2E" w14:textId="77777777" w:rsidR="008D0E3F" w:rsidRDefault="007471AD">
      <w:pPr>
        <w:pStyle w:val="BodyText"/>
        <w:spacing w:before="120"/>
      </w:pPr>
      <w:r>
        <w:t xml:space="preserve">Code used to specify the </w:t>
      </w:r>
      <w:r>
        <w:rPr>
          <w:b/>
        </w:rPr>
        <w:t>MRI Safety Status</w:t>
      </w:r>
      <w:r>
        <w:t>.</w:t>
      </w:r>
    </w:p>
    <w:p w14:paraId="11B1706D" w14:textId="77777777" w:rsidR="008D0E3F" w:rsidRDefault="007471AD">
      <w:pPr>
        <w:numPr>
          <w:ilvl w:val="1"/>
          <w:numId w:val="22"/>
        </w:numPr>
      </w:pPr>
      <w:r>
        <w:t xml:space="preserve">This code </w:t>
      </w:r>
      <w:r>
        <w:rPr>
          <w:rStyle w:val="keyword"/>
        </w:rPr>
        <w:t>SHALL</w:t>
      </w:r>
      <w:r>
        <w:t xml:space="preserve"> contain exactly one [</w:t>
      </w:r>
      <w:proofErr w:type="gramStart"/>
      <w:r>
        <w:t>1..</w:t>
      </w:r>
      <w:proofErr w:type="gramEnd"/>
      <w:r>
        <w:t xml:space="preserve">1] </w:t>
      </w:r>
      <w:r>
        <w:rPr>
          <w:rStyle w:val="XMLnameBold"/>
        </w:rPr>
        <w:t>@code</w:t>
      </w:r>
      <w:r>
        <w:t>=</w:t>
      </w:r>
      <w:r>
        <w:rPr>
          <w:rStyle w:val="XMLname"/>
        </w:rPr>
        <w:t>"C106044"</w:t>
      </w:r>
      <w:r>
        <w:t xml:space="preserve"> MRI Safety (</w:t>
      </w:r>
      <w:proofErr w:type="spellStart"/>
      <w:r>
        <w:t>CodeSystem</w:t>
      </w:r>
      <w:proofErr w:type="spellEnd"/>
      <w:r>
        <w:t xml:space="preserve">: </w:t>
      </w:r>
      <w:r>
        <w:rPr>
          <w:rStyle w:val="XMLname"/>
        </w:rPr>
        <w:t>NCI Thesaurus (</w:t>
      </w:r>
      <w:proofErr w:type="spellStart"/>
      <w:r>
        <w:rPr>
          <w:rStyle w:val="XMLname"/>
        </w:rPr>
        <w:t>NCIt</w:t>
      </w:r>
      <w:proofErr w:type="spellEnd"/>
      <w:r>
        <w:rPr>
          <w:rStyle w:val="XMLname"/>
        </w:rPr>
        <w:t>) urn:oid:2.16.840.1.113883.3.26.1.1</w:t>
      </w:r>
      <w:r>
        <w:rPr>
          <w:rStyle w:val="keyword"/>
        </w:rPr>
        <w:t xml:space="preserve"> STATIC</w:t>
      </w:r>
      <w:r>
        <w:t>)</w:t>
      </w:r>
      <w:bookmarkStart w:id="625" w:name="C_4437-3473"/>
      <w:r>
        <w:t xml:space="preserve"> (CONF:4437-3473)</w:t>
      </w:r>
      <w:bookmarkEnd w:id="625"/>
      <w:r>
        <w:t>.</w:t>
      </w:r>
    </w:p>
    <w:p w14:paraId="5F32C6C9" w14:textId="77777777" w:rsidR="008D0E3F" w:rsidRDefault="007471AD">
      <w:pPr>
        <w:numPr>
          <w:ilvl w:val="1"/>
          <w:numId w:val="22"/>
        </w:numPr>
      </w:pPr>
      <w:r>
        <w:t xml:space="preserve">This code </w:t>
      </w:r>
      <w:r>
        <w:rPr>
          <w:rStyle w:val="keyword"/>
        </w:rPr>
        <w:t>SHALL</w:t>
      </w:r>
      <w:r>
        <w:t xml:space="preserve"> contain exactly one [</w:t>
      </w:r>
      <w:proofErr w:type="gramStart"/>
      <w:r>
        <w:t>1..</w:t>
      </w:r>
      <w:proofErr w:type="gramEnd"/>
      <w:r>
        <w:t xml:space="preserve">1] </w:t>
      </w:r>
      <w:r>
        <w:rPr>
          <w:rStyle w:val="XMLnameBold"/>
        </w:rPr>
        <w:t>@codeSystem</w:t>
      </w:r>
      <w:r>
        <w:t>=</w:t>
      </w:r>
      <w:r>
        <w:rPr>
          <w:rStyle w:val="XMLname"/>
        </w:rPr>
        <w:t>"2.16.840.1.113883.3.26.1.1"</w:t>
      </w:r>
      <w:bookmarkStart w:id="626" w:name="C_4437-3474"/>
      <w:r>
        <w:t xml:space="preserve"> (CONF:4437-3474)</w:t>
      </w:r>
      <w:bookmarkEnd w:id="626"/>
      <w:r>
        <w:t>.</w:t>
      </w:r>
    </w:p>
    <w:p w14:paraId="3A00E7E9" w14:textId="77777777" w:rsidR="008D0E3F" w:rsidRDefault="007471AD">
      <w:pPr>
        <w:numPr>
          <w:ilvl w:val="1"/>
          <w:numId w:val="22"/>
        </w:numPr>
      </w:pPr>
      <w:r>
        <w:lastRenderedPageBreak/>
        <w:t xml:space="preserve">This code </w:t>
      </w:r>
      <w:r>
        <w:rPr>
          <w:rStyle w:val="keyword"/>
        </w:rPr>
        <w:t>MAY</w:t>
      </w:r>
      <w:r>
        <w:t xml:space="preserve"> contain zero or one [</w:t>
      </w:r>
      <w:proofErr w:type="gramStart"/>
      <w:r>
        <w:t>0..</w:t>
      </w:r>
      <w:proofErr w:type="gramEnd"/>
      <w:r>
        <w:t xml:space="preserve">1] </w:t>
      </w:r>
      <w:r>
        <w:rPr>
          <w:rStyle w:val="XMLnameBold"/>
        </w:rPr>
        <w:t>@codeSystemName</w:t>
      </w:r>
      <w:r>
        <w:t>=</w:t>
      </w:r>
      <w:r>
        <w:rPr>
          <w:rStyle w:val="XMLname"/>
        </w:rPr>
        <w:t>"NCI Thesaurus"</w:t>
      </w:r>
      <w:bookmarkStart w:id="627" w:name="C_4437-3475"/>
      <w:r>
        <w:t xml:space="preserve"> (CONF:4437-3475)</w:t>
      </w:r>
      <w:bookmarkEnd w:id="627"/>
      <w:r>
        <w:t>.</w:t>
      </w:r>
    </w:p>
    <w:p w14:paraId="4FCD95C8" w14:textId="77777777" w:rsidR="008D0E3F" w:rsidRDefault="007471AD">
      <w:pPr>
        <w:numPr>
          <w:ilvl w:val="1"/>
          <w:numId w:val="22"/>
        </w:numPr>
      </w:pPr>
      <w:r>
        <w:t xml:space="preserve">This code </w:t>
      </w:r>
      <w:r>
        <w:rPr>
          <w:rStyle w:val="keyword"/>
        </w:rPr>
        <w:t>MAY</w:t>
      </w:r>
      <w:r>
        <w:t xml:space="preserve"> contain zero or one [</w:t>
      </w:r>
      <w:proofErr w:type="gramStart"/>
      <w:r>
        <w:t>0..</w:t>
      </w:r>
      <w:proofErr w:type="gramEnd"/>
      <w:r>
        <w:t xml:space="preserve">1] </w:t>
      </w:r>
      <w:r>
        <w:rPr>
          <w:rStyle w:val="XMLnameBold"/>
        </w:rPr>
        <w:t>@displayName</w:t>
      </w:r>
      <w:r>
        <w:t>=</w:t>
      </w:r>
      <w:r>
        <w:rPr>
          <w:rStyle w:val="XMLname"/>
        </w:rPr>
        <w:t>"MRI Safety"</w:t>
      </w:r>
      <w:bookmarkStart w:id="628" w:name="C_4437-3476"/>
      <w:r>
        <w:t xml:space="preserve"> (CONF:4437-3476)</w:t>
      </w:r>
      <w:bookmarkEnd w:id="628"/>
      <w:r>
        <w:t>.</w:t>
      </w:r>
    </w:p>
    <w:p w14:paraId="1CF80614" w14:textId="77777777" w:rsidR="008D0E3F" w:rsidRDefault="007471AD">
      <w:pPr>
        <w:pStyle w:val="BodyText"/>
        <w:spacing w:before="120"/>
      </w:pPr>
      <w:r>
        <w:t>The value of the MRI Safety status.</w:t>
      </w:r>
    </w:p>
    <w:p w14:paraId="720E00BC" w14:textId="77777777" w:rsidR="008D0E3F" w:rsidRDefault="007471AD">
      <w:pPr>
        <w:numPr>
          <w:ilvl w:val="0"/>
          <w:numId w:val="22"/>
        </w:numPr>
      </w:pPr>
      <w:r>
        <w:rPr>
          <w:rStyle w:val="keyword"/>
        </w:rPr>
        <w:t>SHALL</w:t>
      </w:r>
      <w:r>
        <w:t xml:space="preserve"> contain exactly one [</w:t>
      </w:r>
      <w:proofErr w:type="gramStart"/>
      <w:r>
        <w:t>1..</w:t>
      </w:r>
      <w:proofErr w:type="gramEnd"/>
      <w:r>
        <w:t xml:space="preserve">1] </w:t>
      </w:r>
      <w:r>
        <w:rPr>
          <w:rStyle w:val="XMLnameBold"/>
        </w:rPr>
        <w:t>value</w:t>
      </w:r>
      <w:r>
        <w:t xml:space="preserve"> with @xsi:type="CD", where the code </w:t>
      </w:r>
      <w:r>
        <w:rPr>
          <w:rStyle w:val="keyword"/>
        </w:rPr>
        <w:t>SHALL</w:t>
      </w:r>
      <w:r>
        <w:t xml:space="preserve"> be selected from </w:t>
      </w:r>
      <w:proofErr w:type="spellStart"/>
      <w:r>
        <w:t>ValueSet</w:t>
      </w:r>
      <w:proofErr w:type="spellEnd"/>
      <w:r>
        <w:t xml:space="preserve"> </w:t>
      </w:r>
      <w:r>
        <w:rPr>
          <w:rStyle w:val="XMLname"/>
        </w:rPr>
        <w:t>Device Magnetic resonance (MR) Safety urn:oid:2.16.840.1.113762.1.4.1021.46</w:t>
      </w:r>
      <w:r>
        <w:rPr>
          <w:rStyle w:val="keyword"/>
        </w:rPr>
        <w:t xml:space="preserve"> STATIC</w:t>
      </w:r>
      <w:r>
        <w:t xml:space="preserve"> 2019-06-21</w:t>
      </w:r>
      <w:bookmarkStart w:id="629" w:name="C_4437-3477"/>
      <w:r>
        <w:t xml:space="preserve"> (CONF:4437-3477)</w:t>
      </w:r>
      <w:bookmarkEnd w:id="629"/>
      <w:r>
        <w:t>.</w:t>
      </w:r>
    </w:p>
    <w:p w14:paraId="1E3F137A" w14:textId="77777777" w:rsidR="008D0E3F" w:rsidRDefault="007471AD">
      <w:pPr>
        <w:numPr>
          <w:ilvl w:val="1"/>
          <w:numId w:val="22"/>
        </w:numPr>
      </w:pPr>
      <w:r>
        <w:t xml:space="preserve">This value </w:t>
      </w:r>
      <w:r>
        <w:rPr>
          <w:rStyle w:val="keyword"/>
        </w:rPr>
        <w:t>SHALL</w:t>
      </w:r>
      <w:r>
        <w:t xml:space="preserve"> contain exactly one [</w:t>
      </w:r>
      <w:proofErr w:type="gramStart"/>
      <w:r>
        <w:t>1..</w:t>
      </w:r>
      <w:proofErr w:type="gramEnd"/>
      <w:r>
        <w:t xml:space="preserve">1] </w:t>
      </w:r>
      <w:r>
        <w:rPr>
          <w:rStyle w:val="XMLnameBold"/>
        </w:rPr>
        <w:t>@code</w:t>
      </w:r>
      <w:bookmarkStart w:id="630" w:name="C_4437-3478"/>
      <w:r>
        <w:t xml:space="preserve"> (CONF:4437-3478)</w:t>
      </w:r>
      <w:bookmarkEnd w:id="630"/>
      <w:r>
        <w:t>.</w:t>
      </w:r>
    </w:p>
    <w:p w14:paraId="74DAE770" w14:textId="77777777" w:rsidR="008D0E3F" w:rsidRDefault="007471AD">
      <w:pPr>
        <w:numPr>
          <w:ilvl w:val="1"/>
          <w:numId w:val="22"/>
        </w:numPr>
      </w:pPr>
      <w:r>
        <w:t xml:space="preserve">This value </w:t>
      </w:r>
      <w:r>
        <w:rPr>
          <w:rStyle w:val="keyword"/>
        </w:rPr>
        <w:t>SHALL</w:t>
      </w:r>
      <w:r>
        <w:t xml:space="preserve"> contain exactly one [</w:t>
      </w:r>
      <w:proofErr w:type="gramStart"/>
      <w:r>
        <w:t>1..</w:t>
      </w:r>
      <w:proofErr w:type="gramEnd"/>
      <w:r>
        <w:t xml:space="preserve">1] </w:t>
      </w:r>
      <w:r>
        <w:rPr>
          <w:rStyle w:val="XMLnameBold"/>
        </w:rPr>
        <w:t>@codeSystem</w:t>
      </w:r>
      <w:bookmarkStart w:id="631" w:name="C_4437-3479"/>
      <w:r>
        <w:t xml:space="preserve"> (CONF:4437-3479)</w:t>
      </w:r>
      <w:bookmarkEnd w:id="631"/>
      <w:r>
        <w:t>.</w:t>
      </w:r>
    </w:p>
    <w:p w14:paraId="0CEDB5C4" w14:textId="4CBEF366" w:rsidR="008D0E3F" w:rsidRDefault="007471AD">
      <w:pPr>
        <w:pStyle w:val="Caption"/>
        <w:ind w:left="130" w:right="115"/>
      </w:pPr>
      <w:bookmarkStart w:id="632" w:name="_Toc101451101"/>
      <w:bookmarkStart w:id="633" w:name="_Toc83395683"/>
      <w:r>
        <w:t xml:space="preserve">Figure </w:t>
      </w:r>
      <w:r>
        <w:fldChar w:fldCharType="begin"/>
      </w:r>
      <w:r>
        <w:instrText>SEQ Figure \* ARABIC</w:instrText>
      </w:r>
      <w:r>
        <w:fldChar w:fldCharType="separate"/>
      </w:r>
      <w:r>
        <w:t>13</w:t>
      </w:r>
      <w:r>
        <w:fldChar w:fldCharType="end"/>
      </w:r>
      <w:r>
        <w:t>: MRI Safety Status</w:t>
      </w:r>
      <w:bookmarkEnd w:id="632"/>
      <w:bookmarkEnd w:id="633"/>
    </w:p>
    <w:p w14:paraId="1662E045" w14:textId="77777777" w:rsidR="008D0E3F" w:rsidRDefault="007471AD">
      <w:pPr>
        <w:pStyle w:val="Example"/>
        <w:ind w:left="130" w:right="115"/>
      </w:pPr>
      <w:r>
        <w:t xml:space="preserve">      &lt;observation </w:t>
      </w:r>
      <w:proofErr w:type="spellStart"/>
      <w:r>
        <w:t>classCode</w:t>
      </w:r>
      <w:proofErr w:type="spellEnd"/>
      <w:r>
        <w:t xml:space="preserve">="OBS" </w:t>
      </w:r>
      <w:proofErr w:type="spellStart"/>
      <w:r>
        <w:t>moodCode</w:t>
      </w:r>
      <w:proofErr w:type="spellEnd"/>
      <w:r>
        <w:t>="EVN"&gt;</w:t>
      </w:r>
    </w:p>
    <w:p w14:paraId="6A427627" w14:textId="77777777" w:rsidR="008D0E3F" w:rsidRDefault="007471AD">
      <w:pPr>
        <w:pStyle w:val="Example"/>
        <w:ind w:left="130" w:right="115"/>
      </w:pPr>
      <w:r>
        <w:t xml:space="preserve">        &lt;</w:t>
      </w:r>
      <w:proofErr w:type="spellStart"/>
      <w:r>
        <w:t>templateId</w:t>
      </w:r>
      <w:proofErr w:type="spellEnd"/>
      <w:r>
        <w:t xml:space="preserve"> root="2.16.840.1.113883.10.20.22.4.318" extension="2019-06-21"/&gt; </w:t>
      </w:r>
    </w:p>
    <w:p w14:paraId="12BBB420" w14:textId="77777777" w:rsidR="008D0E3F" w:rsidRDefault="007471AD">
      <w:pPr>
        <w:pStyle w:val="Example"/>
        <w:ind w:left="130" w:right="115"/>
      </w:pPr>
      <w:r>
        <w:t xml:space="preserve">        &lt;code code="C106044" displayName="MRI Safety Status" </w:t>
      </w:r>
    </w:p>
    <w:p w14:paraId="45F9F010" w14:textId="77777777" w:rsidR="008D0E3F" w:rsidRDefault="007471AD">
      <w:pPr>
        <w:pStyle w:val="Example"/>
        <w:ind w:left="130" w:right="115"/>
      </w:pPr>
      <w:r>
        <w:t xml:space="preserve">            </w:t>
      </w:r>
      <w:proofErr w:type="spellStart"/>
      <w:r>
        <w:t>codeSystem</w:t>
      </w:r>
      <w:proofErr w:type="spellEnd"/>
      <w:r>
        <w:t xml:space="preserve">="2.16.840.1.113883.3.26.1.1"codeSystemName="NCI Thesaurus"/&gt; </w:t>
      </w:r>
    </w:p>
    <w:p w14:paraId="207B77BF" w14:textId="77777777" w:rsidR="008D0E3F" w:rsidRDefault="007471AD">
      <w:pPr>
        <w:pStyle w:val="Example"/>
        <w:ind w:left="130" w:right="115"/>
      </w:pPr>
      <w:r>
        <w:t xml:space="preserve">        &lt;value </w:t>
      </w:r>
      <w:proofErr w:type="spellStart"/>
      <w:proofErr w:type="gramStart"/>
      <w:r>
        <w:t>xsi:type</w:t>
      </w:r>
      <w:proofErr w:type="spellEnd"/>
      <w:proofErr w:type="gramEnd"/>
      <w:r>
        <w:t xml:space="preserve">="CD" code="C113844" </w:t>
      </w:r>
      <w:proofErr w:type="spellStart"/>
      <w:r>
        <w:t>codeSystem</w:t>
      </w:r>
      <w:proofErr w:type="spellEnd"/>
      <w:r>
        <w:t>="2.16.840.1.113883.3.26.1.1"</w:t>
      </w:r>
    </w:p>
    <w:p w14:paraId="3BAD9D60" w14:textId="77777777" w:rsidR="008D0E3F" w:rsidRDefault="007471AD">
      <w:pPr>
        <w:pStyle w:val="Example"/>
        <w:ind w:left="130" w:right="115"/>
      </w:pPr>
      <w:r>
        <w:t xml:space="preserve">              displayName="Labeling does not contain MRI Safety Information" </w:t>
      </w:r>
    </w:p>
    <w:p w14:paraId="0E7B2E31" w14:textId="77777777" w:rsidR="008D0E3F" w:rsidRDefault="007471AD">
      <w:pPr>
        <w:pStyle w:val="Example"/>
        <w:ind w:left="130" w:right="115"/>
      </w:pPr>
      <w:r>
        <w:t xml:space="preserve">              </w:t>
      </w:r>
      <w:proofErr w:type="spellStart"/>
      <w:r>
        <w:t>codeSystemName</w:t>
      </w:r>
      <w:proofErr w:type="spellEnd"/>
      <w:r>
        <w:t xml:space="preserve">="NCI Thesaurus" </w:t>
      </w:r>
      <w:proofErr w:type="spellStart"/>
      <w:proofErr w:type="gramStart"/>
      <w:r>
        <w:t>sdtc:valueSet</w:t>
      </w:r>
      <w:proofErr w:type="spellEnd"/>
      <w:proofErr w:type="gramEnd"/>
      <w:r>
        <w:t>="2.16.840.1.113762.1.4.1021.46"&gt;</w:t>
      </w:r>
    </w:p>
    <w:p w14:paraId="26A7B7C3" w14:textId="77777777" w:rsidR="008D0E3F" w:rsidRDefault="007471AD">
      <w:pPr>
        <w:pStyle w:val="Example"/>
        <w:ind w:left="130" w:right="115"/>
      </w:pPr>
      <w:r>
        <w:t xml:space="preserve">         &lt;</w:t>
      </w:r>
      <w:proofErr w:type="spellStart"/>
      <w:r>
        <w:t>originalText</w:t>
      </w:r>
      <w:proofErr w:type="spellEnd"/>
      <w:r>
        <w:t xml:space="preserve">&gt; </w:t>
      </w:r>
    </w:p>
    <w:p w14:paraId="0B4182E5" w14:textId="77777777" w:rsidR="008D0E3F" w:rsidRDefault="007471AD">
      <w:pPr>
        <w:pStyle w:val="Example"/>
        <w:ind w:left="130" w:right="115"/>
      </w:pPr>
      <w:r>
        <w:t xml:space="preserve">              &lt;reference value="#MRISafety_1"/&gt; </w:t>
      </w:r>
    </w:p>
    <w:p w14:paraId="6B473081" w14:textId="77777777" w:rsidR="008D0E3F" w:rsidRDefault="007471AD">
      <w:pPr>
        <w:pStyle w:val="Example"/>
        <w:ind w:left="130" w:right="115"/>
      </w:pPr>
      <w:r>
        <w:t xml:space="preserve">         &lt;/</w:t>
      </w:r>
      <w:proofErr w:type="spellStart"/>
      <w:r>
        <w:t>originalText</w:t>
      </w:r>
      <w:proofErr w:type="spellEnd"/>
      <w:r>
        <w:t>&gt;</w:t>
      </w:r>
    </w:p>
    <w:p w14:paraId="251CB03D" w14:textId="77777777" w:rsidR="008D0E3F" w:rsidRDefault="007471AD">
      <w:pPr>
        <w:pStyle w:val="Example"/>
        <w:ind w:left="130" w:right="115"/>
      </w:pPr>
      <w:r>
        <w:t xml:space="preserve">        &lt;/value&gt; </w:t>
      </w:r>
    </w:p>
    <w:p w14:paraId="58A1D2E0" w14:textId="77777777" w:rsidR="008D0E3F" w:rsidRDefault="007471AD">
      <w:pPr>
        <w:pStyle w:val="Example"/>
        <w:ind w:left="130" w:right="115"/>
      </w:pPr>
      <w:r>
        <w:t xml:space="preserve">      &lt;/observation&gt;</w:t>
      </w:r>
    </w:p>
    <w:p w14:paraId="5323B67D" w14:textId="77777777" w:rsidR="008D0E3F" w:rsidRDefault="008D0E3F">
      <w:pPr>
        <w:pStyle w:val="BodyText"/>
      </w:pPr>
    </w:p>
    <w:p w14:paraId="1C1CAE75" w14:textId="77777777" w:rsidR="008D0E3F" w:rsidRDefault="007471AD">
      <w:pPr>
        <w:pStyle w:val="Heading2nospace"/>
      </w:pPr>
      <w:bookmarkStart w:id="634" w:name="E_Serial_Number_Observation"/>
      <w:bookmarkStart w:id="635" w:name="_Toc101451086"/>
      <w:bookmarkStart w:id="636" w:name="_Toc83395668"/>
      <w:r>
        <w:t>Serial Number Observation</w:t>
      </w:r>
      <w:bookmarkEnd w:id="634"/>
      <w:bookmarkEnd w:id="635"/>
      <w:bookmarkEnd w:id="636"/>
    </w:p>
    <w:p w14:paraId="135D7834" w14:textId="77777777" w:rsidR="008D0E3F" w:rsidRDefault="007471AD">
      <w:pPr>
        <w:pStyle w:val="BracketData"/>
      </w:pPr>
      <w:r>
        <w:t xml:space="preserve">[observation: identifier </w:t>
      </w:r>
      <w:proofErr w:type="gramStart"/>
      <w:r>
        <w:t>urn:hl</w:t>
      </w:r>
      <w:proofErr w:type="gramEnd"/>
      <w:r>
        <w:t>7ii:2.16.840.1.113883.10.20.22.4.319:2019-06-21 (open)]</w:t>
      </w:r>
    </w:p>
    <w:p w14:paraId="03D91120" w14:textId="2C3FF83A" w:rsidR="008D0E3F" w:rsidRDefault="007471AD">
      <w:pPr>
        <w:pStyle w:val="Caption"/>
      </w:pPr>
      <w:bookmarkStart w:id="637" w:name="_Toc101451128"/>
      <w:bookmarkStart w:id="638" w:name="_Toc83395711"/>
      <w:r>
        <w:t xml:space="preserve">Table </w:t>
      </w:r>
      <w:r>
        <w:fldChar w:fldCharType="begin"/>
      </w:r>
      <w:r>
        <w:instrText>SEQ Table \* ARABIC</w:instrText>
      </w:r>
      <w:r>
        <w:fldChar w:fldCharType="separate"/>
      </w:r>
      <w:del w:id="639" w:author="Russ Ott" w:date="2022-04-29T10:13:00Z">
        <w:r w:rsidR="00FB6AE9">
          <w:delText>27</w:delText>
        </w:r>
      </w:del>
      <w:ins w:id="640" w:author="Russ Ott" w:date="2022-04-29T10:13:00Z">
        <w:r>
          <w:t>26</w:t>
        </w:r>
      </w:ins>
      <w:r>
        <w:fldChar w:fldCharType="end"/>
      </w:r>
      <w:r>
        <w:t>: Serial Number Observation Contexts</w:t>
      </w:r>
      <w:bookmarkEnd w:id="637"/>
      <w:bookmarkEnd w:id="638"/>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8D0E3F" w14:paraId="73802D3D" w14:textId="77777777">
        <w:trPr>
          <w:cantSplit/>
          <w:tblHeader/>
          <w:jc w:val="center"/>
        </w:trPr>
        <w:tc>
          <w:tcPr>
            <w:tcW w:w="360" w:type="dxa"/>
            <w:shd w:val="clear" w:color="auto" w:fill="E6E6E6"/>
          </w:tcPr>
          <w:p w14:paraId="3972AEE0" w14:textId="77777777" w:rsidR="008D0E3F" w:rsidRDefault="007471AD">
            <w:pPr>
              <w:pStyle w:val="TableHead"/>
            </w:pPr>
            <w:r>
              <w:t>Contained By:</w:t>
            </w:r>
          </w:p>
        </w:tc>
        <w:tc>
          <w:tcPr>
            <w:tcW w:w="360" w:type="dxa"/>
            <w:shd w:val="clear" w:color="auto" w:fill="E6E6E6"/>
          </w:tcPr>
          <w:p w14:paraId="7FAB8E54" w14:textId="77777777" w:rsidR="008D0E3F" w:rsidRDefault="007471AD">
            <w:pPr>
              <w:pStyle w:val="TableHead"/>
            </w:pPr>
            <w:r>
              <w:t>Contains:</w:t>
            </w:r>
          </w:p>
        </w:tc>
      </w:tr>
      <w:tr w:rsidR="008D0E3F" w14:paraId="29EBC044" w14:textId="77777777">
        <w:trPr>
          <w:jc w:val="center"/>
        </w:trPr>
        <w:tc>
          <w:tcPr>
            <w:tcW w:w="360" w:type="dxa"/>
          </w:tcPr>
          <w:p w14:paraId="17547FC3" w14:textId="5029A09C" w:rsidR="008D0E3F" w:rsidRDefault="000D227F">
            <w:pPr>
              <w:pStyle w:val="TableText"/>
            </w:pPr>
            <w:hyperlink w:anchor="E_UDI_Organizer">
              <w:r w:rsidR="007471AD">
                <w:rPr>
                  <w:rStyle w:val="HyperlinkText9pt"/>
                </w:rPr>
                <w:t>UDI Organizer</w:t>
              </w:r>
            </w:hyperlink>
            <w:r w:rsidR="007471AD">
              <w:t xml:space="preserve"> (optional)</w:t>
            </w:r>
          </w:p>
        </w:tc>
        <w:tc>
          <w:tcPr>
            <w:tcW w:w="360" w:type="dxa"/>
          </w:tcPr>
          <w:p w14:paraId="1FB62665" w14:textId="77777777" w:rsidR="008D0E3F" w:rsidRDefault="008D0E3F"/>
        </w:tc>
      </w:tr>
    </w:tbl>
    <w:p w14:paraId="543BC6CB" w14:textId="77777777" w:rsidR="008D0E3F" w:rsidRDefault="008D0E3F">
      <w:pPr>
        <w:pStyle w:val="BodyText"/>
      </w:pPr>
    </w:p>
    <w:p w14:paraId="14464EA3" w14:textId="77777777" w:rsidR="008D0E3F" w:rsidRDefault="007471AD">
      <w:r>
        <w:t xml:space="preserve">This template is intended to be used in addition to the </w:t>
      </w:r>
      <w:r>
        <w:rPr>
          <w:b/>
        </w:rPr>
        <w:t>Product Instance</w:t>
      </w:r>
      <w:r>
        <w:t xml:space="preserve"> template </w:t>
      </w:r>
      <w:proofErr w:type="gramStart"/>
      <w:r>
        <w:t>urn:oid</w:t>
      </w:r>
      <w:proofErr w:type="gramEnd"/>
      <w:r>
        <w:t xml:space="preserve">:2.16.840.1.113883.10.20.22.4.37 to exchange the </w:t>
      </w:r>
      <w:r>
        <w:rPr>
          <w:b/>
        </w:rPr>
        <w:t>Serial Number</w:t>
      </w:r>
      <w:r>
        <w:t xml:space="preserve"> of the device.  The serial number is parsed from the UDI value, if present.</w:t>
      </w:r>
    </w:p>
    <w:p w14:paraId="6843847A" w14:textId="2D229413" w:rsidR="008D0E3F" w:rsidRDefault="007471AD">
      <w:pPr>
        <w:pStyle w:val="Caption"/>
      </w:pPr>
      <w:bookmarkStart w:id="641" w:name="_Toc101451129"/>
      <w:bookmarkStart w:id="642" w:name="_Toc83395712"/>
      <w:r>
        <w:lastRenderedPageBreak/>
        <w:t xml:space="preserve">Table </w:t>
      </w:r>
      <w:r>
        <w:fldChar w:fldCharType="begin"/>
      </w:r>
      <w:r>
        <w:instrText>SEQ Table \* ARABIC</w:instrText>
      </w:r>
      <w:r>
        <w:fldChar w:fldCharType="separate"/>
      </w:r>
      <w:del w:id="643" w:author="Russ Ott" w:date="2022-04-29T10:13:00Z">
        <w:r w:rsidR="00FB6AE9">
          <w:delText>28</w:delText>
        </w:r>
      </w:del>
      <w:ins w:id="644" w:author="Russ Ott" w:date="2022-04-29T10:13:00Z">
        <w:r>
          <w:t>27</w:t>
        </w:r>
      </w:ins>
      <w:r>
        <w:fldChar w:fldCharType="end"/>
      </w:r>
      <w:r>
        <w:t>: Serial Number Observation Constraints Overview</w:t>
      </w:r>
      <w:bookmarkEnd w:id="641"/>
      <w:bookmarkEnd w:id="642"/>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8D0E3F" w14:paraId="567CA1AB" w14:textId="77777777">
        <w:trPr>
          <w:cantSplit/>
          <w:tblHeader/>
          <w:jc w:val="center"/>
        </w:trPr>
        <w:tc>
          <w:tcPr>
            <w:tcW w:w="0" w:type="dxa"/>
            <w:shd w:val="clear" w:color="auto" w:fill="E6E6E6"/>
            <w:noWrap/>
          </w:tcPr>
          <w:p w14:paraId="013E1E2E" w14:textId="77777777" w:rsidR="008D0E3F" w:rsidRDefault="007471AD">
            <w:pPr>
              <w:pStyle w:val="TableHead"/>
            </w:pPr>
            <w:r>
              <w:t>XPath</w:t>
            </w:r>
          </w:p>
        </w:tc>
        <w:tc>
          <w:tcPr>
            <w:tcW w:w="720" w:type="dxa"/>
            <w:shd w:val="clear" w:color="auto" w:fill="E6E6E6"/>
            <w:noWrap/>
          </w:tcPr>
          <w:p w14:paraId="471886BA" w14:textId="77777777" w:rsidR="008D0E3F" w:rsidRDefault="007471AD">
            <w:pPr>
              <w:pStyle w:val="TableHead"/>
            </w:pPr>
            <w:r>
              <w:t>Card.</w:t>
            </w:r>
          </w:p>
        </w:tc>
        <w:tc>
          <w:tcPr>
            <w:tcW w:w="1152" w:type="dxa"/>
            <w:shd w:val="clear" w:color="auto" w:fill="E6E6E6"/>
            <w:noWrap/>
          </w:tcPr>
          <w:p w14:paraId="12F57A5F" w14:textId="77777777" w:rsidR="008D0E3F" w:rsidRDefault="007471AD">
            <w:pPr>
              <w:pStyle w:val="TableHead"/>
            </w:pPr>
            <w:r>
              <w:t>Verb</w:t>
            </w:r>
          </w:p>
        </w:tc>
        <w:tc>
          <w:tcPr>
            <w:tcW w:w="864" w:type="dxa"/>
            <w:shd w:val="clear" w:color="auto" w:fill="E6E6E6"/>
            <w:noWrap/>
          </w:tcPr>
          <w:p w14:paraId="6E64438F" w14:textId="77777777" w:rsidR="008D0E3F" w:rsidRDefault="007471AD">
            <w:pPr>
              <w:pStyle w:val="TableHead"/>
            </w:pPr>
            <w:r>
              <w:t>Data Type</w:t>
            </w:r>
          </w:p>
        </w:tc>
        <w:tc>
          <w:tcPr>
            <w:tcW w:w="864" w:type="dxa"/>
            <w:shd w:val="clear" w:color="auto" w:fill="E6E6E6"/>
            <w:noWrap/>
          </w:tcPr>
          <w:p w14:paraId="1780B5DE" w14:textId="77777777" w:rsidR="008D0E3F" w:rsidRDefault="007471AD">
            <w:pPr>
              <w:pStyle w:val="TableHead"/>
            </w:pPr>
            <w:r>
              <w:t>CONF#</w:t>
            </w:r>
          </w:p>
        </w:tc>
        <w:tc>
          <w:tcPr>
            <w:tcW w:w="864" w:type="dxa"/>
            <w:shd w:val="clear" w:color="auto" w:fill="E6E6E6"/>
            <w:noWrap/>
          </w:tcPr>
          <w:p w14:paraId="3FCDD54C" w14:textId="77777777" w:rsidR="008D0E3F" w:rsidRDefault="007471AD">
            <w:pPr>
              <w:pStyle w:val="TableHead"/>
            </w:pPr>
            <w:r>
              <w:t>Value</w:t>
            </w:r>
          </w:p>
        </w:tc>
      </w:tr>
      <w:tr w:rsidR="008D0E3F" w14:paraId="3B48A577" w14:textId="77777777">
        <w:trPr>
          <w:jc w:val="center"/>
        </w:trPr>
        <w:tc>
          <w:tcPr>
            <w:tcW w:w="10160" w:type="dxa"/>
            <w:gridSpan w:val="6"/>
          </w:tcPr>
          <w:p w14:paraId="06530DE4" w14:textId="77777777" w:rsidR="008D0E3F" w:rsidRDefault="007471AD">
            <w:pPr>
              <w:pStyle w:val="TableText"/>
            </w:pPr>
            <w:r>
              <w:t>observation (identifier: urn:hl7ii:2.16.840.1.113883.10.20.22.4.319:2019-06-21)</w:t>
            </w:r>
          </w:p>
        </w:tc>
      </w:tr>
      <w:tr w:rsidR="008D0E3F" w14:paraId="3C23272A" w14:textId="77777777">
        <w:trPr>
          <w:jc w:val="center"/>
        </w:trPr>
        <w:tc>
          <w:tcPr>
            <w:tcW w:w="3345" w:type="dxa"/>
          </w:tcPr>
          <w:p w14:paraId="6D00A490" w14:textId="77777777" w:rsidR="008D0E3F" w:rsidRDefault="007471AD">
            <w:pPr>
              <w:pStyle w:val="TableText"/>
            </w:pPr>
            <w:r>
              <w:tab/>
              <w:t>templateId</w:t>
            </w:r>
          </w:p>
        </w:tc>
        <w:tc>
          <w:tcPr>
            <w:tcW w:w="720" w:type="dxa"/>
          </w:tcPr>
          <w:p w14:paraId="4CB61C73" w14:textId="77777777" w:rsidR="008D0E3F" w:rsidRDefault="007471AD">
            <w:pPr>
              <w:pStyle w:val="TableText"/>
            </w:pPr>
            <w:r>
              <w:t>1..1</w:t>
            </w:r>
          </w:p>
        </w:tc>
        <w:tc>
          <w:tcPr>
            <w:tcW w:w="1152" w:type="dxa"/>
          </w:tcPr>
          <w:p w14:paraId="016E569A" w14:textId="77777777" w:rsidR="008D0E3F" w:rsidRDefault="007471AD">
            <w:pPr>
              <w:pStyle w:val="TableText"/>
            </w:pPr>
            <w:r>
              <w:t>SHALL</w:t>
            </w:r>
          </w:p>
        </w:tc>
        <w:tc>
          <w:tcPr>
            <w:tcW w:w="864" w:type="dxa"/>
          </w:tcPr>
          <w:p w14:paraId="00FCF7DD" w14:textId="77777777" w:rsidR="008D0E3F" w:rsidRDefault="008D0E3F">
            <w:pPr>
              <w:pStyle w:val="TableText"/>
            </w:pPr>
          </w:p>
        </w:tc>
        <w:tc>
          <w:tcPr>
            <w:tcW w:w="1104" w:type="dxa"/>
          </w:tcPr>
          <w:p w14:paraId="03BD8952" w14:textId="483B3131" w:rsidR="008D0E3F" w:rsidRDefault="000D227F">
            <w:pPr>
              <w:pStyle w:val="TableText"/>
            </w:pPr>
            <w:hyperlink w:anchor="C_4437-3373">
              <w:r w:rsidR="007471AD">
                <w:rPr>
                  <w:rStyle w:val="HyperlinkText9pt"/>
                </w:rPr>
                <w:t>4437-3373</w:t>
              </w:r>
            </w:hyperlink>
          </w:p>
        </w:tc>
        <w:tc>
          <w:tcPr>
            <w:tcW w:w="2975" w:type="dxa"/>
          </w:tcPr>
          <w:p w14:paraId="1949B7F6" w14:textId="77777777" w:rsidR="008D0E3F" w:rsidRDefault="008D0E3F">
            <w:pPr>
              <w:pStyle w:val="TableText"/>
            </w:pPr>
          </w:p>
        </w:tc>
      </w:tr>
      <w:tr w:rsidR="008D0E3F" w14:paraId="55922BF4" w14:textId="77777777">
        <w:trPr>
          <w:jc w:val="center"/>
        </w:trPr>
        <w:tc>
          <w:tcPr>
            <w:tcW w:w="3345" w:type="dxa"/>
          </w:tcPr>
          <w:p w14:paraId="2BA24BFA" w14:textId="77777777" w:rsidR="008D0E3F" w:rsidRDefault="007471AD">
            <w:pPr>
              <w:pStyle w:val="TableText"/>
            </w:pPr>
            <w:r>
              <w:tab/>
            </w:r>
            <w:r>
              <w:tab/>
              <w:t>@root</w:t>
            </w:r>
          </w:p>
        </w:tc>
        <w:tc>
          <w:tcPr>
            <w:tcW w:w="720" w:type="dxa"/>
          </w:tcPr>
          <w:p w14:paraId="0C4987DF" w14:textId="77777777" w:rsidR="008D0E3F" w:rsidRDefault="007471AD">
            <w:pPr>
              <w:pStyle w:val="TableText"/>
            </w:pPr>
            <w:r>
              <w:t>1..1</w:t>
            </w:r>
          </w:p>
        </w:tc>
        <w:tc>
          <w:tcPr>
            <w:tcW w:w="1152" w:type="dxa"/>
          </w:tcPr>
          <w:p w14:paraId="7BEE2583" w14:textId="77777777" w:rsidR="008D0E3F" w:rsidRDefault="007471AD">
            <w:pPr>
              <w:pStyle w:val="TableText"/>
            </w:pPr>
            <w:r>
              <w:t>SHALL</w:t>
            </w:r>
          </w:p>
        </w:tc>
        <w:tc>
          <w:tcPr>
            <w:tcW w:w="864" w:type="dxa"/>
          </w:tcPr>
          <w:p w14:paraId="7A2218EF" w14:textId="77777777" w:rsidR="008D0E3F" w:rsidRDefault="008D0E3F">
            <w:pPr>
              <w:pStyle w:val="TableText"/>
            </w:pPr>
          </w:p>
        </w:tc>
        <w:tc>
          <w:tcPr>
            <w:tcW w:w="1104" w:type="dxa"/>
          </w:tcPr>
          <w:p w14:paraId="09237CE4" w14:textId="21DAF799" w:rsidR="008D0E3F" w:rsidRDefault="000D227F">
            <w:pPr>
              <w:pStyle w:val="TableText"/>
            </w:pPr>
            <w:hyperlink w:anchor="C_4437-3377">
              <w:r w:rsidR="007471AD">
                <w:rPr>
                  <w:rStyle w:val="HyperlinkText9pt"/>
                </w:rPr>
                <w:t>4437-3377</w:t>
              </w:r>
            </w:hyperlink>
          </w:p>
        </w:tc>
        <w:tc>
          <w:tcPr>
            <w:tcW w:w="2975" w:type="dxa"/>
          </w:tcPr>
          <w:p w14:paraId="317AF83E" w14:textId="77777777" w:rsidR="008D0E3F" w:rsidRDefault="007471AD">
            <w:pPr>
              <w:pStyle w:val="TableText"/>
            </w:pPr>
            <w:r>
              <w:t>2.16.840.1.113883.10.20.22.4.319</w:t>
            </w:r>
          </w:p>
        </w:tc>
      </w:tr>
      <w:tr w:rsidR="008D0E3F" w14:paraId="03ADDFA2" w14:textId="77777777">
        <w:trPr>
          <w:jc w:val="center"/>
        </w:trPr>
        <w:tc>
          <w:tcPr>
            <w:tcW w:w="3345" w:type="dxa"/>
          </w:tcPr>
          <w:p w14:paraId="63AD09C7" w14:textId="77777777" w:rsidR="008D0E3F" w:rsidRDefault="007471AD">
            <w:pPr>
              <w:pStyle w:val="TableText"/>
            </w:pPr>
            <w:r>
              <w:tab/>
            </w:r>
            <w:r>
              <w:tab/>
              <w:t>@extension</w:t>
            </w:r>
          </w:p>
        </w:tc>
        <w:tc>
          <w:tcPr>
            <w:tcW w:w="720" w:type="dxa"/>
          </w:tcPr>
          <w:p w14:paraId="005D04D8" w14:textId="77777777" w:rsidR="008D0E3F" w:rsidRDefault="007471AD">
            <w:pPr>
              <w:pStyle w:val="TableText"/>
            </w:pPr>
            <w:r>
              <w:t>1..1</w:t>
            </w:r>
          </w:p>
        </w:tc>
        <w:tc>
          <w:tcPr>
            <w:tcW w:w="1152" w:type="dxa"/>
          </w:tcPr>
          <w:p w14:paraId="0B8F7504" w14:textId="77777777" w:rsidR="008D0E3F" w:rsidRDefault="007471AD">
            <w:pPr>
              <w:pStyle w:val="TableText"/>
            </w:pPr>
            <w:r>
              <w:t>SHALL</w:t>
            </w:r>
          </w:p>
        </w:tc>
        <w:tc>
          <w:tcPr>
            <w:tcW w:w="864" w:type="dxa"/>
          </w:tcPr>
          <w:p w14:paraId="1988C3D1" w14:textId="77777777" w:rsidR="008D0E3F" w:rsidRDefault="008D0E3F">
            <w:pPr>
              <w:pStyle w:val="TableText"/>
            </w:pPr>
          </w:p>
        </w:tc>
        <w:tc>
          <w:tcPr>
            <w:tcW w:w="1104" w:type="dxa"/>
          </w:tcPr>
          <w:p w14:paraId="2ECCF4F8" w14:textId="68597768" w:rsidR="008D0E3F" w:rsidRDefault="000D227F">
            <w:pPr>
              <w:pStyle w:val="TableText"/>
            </w:pPr>
            <w:hyperlink w:anchor="C_4437-3368">
              <w:r w:rsidR="007471AD">
                <w:rPr>
                  <w:rStyle w:val="HyperlinkText9pt"/>
                </w:rPr>
                <w:t>4437-3368</w:t>
              </w:r>
            </w:hyperlink>
          </w:p>
        </w:tc>
        <w:tc>
          <w:tcPr>
            <w:tcW w:w="2975" w:type="dxa"/>
          </w:tcPr>
          <w:p w14:paraId="07DEA6B3" w14:textId="77777777" w:rsidR="008D0E3F" w:rsidRDefault="007471AD">
            <w:pPr>
              <w:pStyle w:val="TableText"/>
            </w:pPr>
            <w:r>
              <w:t>2019-06-21</w:t>
            </w:r>
          </w:p>
        </w:tc>
      </w:tr>
      <w:tr w:rsidR="008D0E3F" w14:paraId="7C8DCE61" w14:textId="77777777">
        <w:trPr>
          <w:jc w:val="center"/>
        </w:trPr>
        <w:tc>
          <w:tcPr>
            <w:tcW w:w="3345" w:type="dxa"/>
          </w:tcPr>
          <w:p w14:paraId="40690755" w14:textId="77777777" w:rsidR="008D0E3F" w:rsidRDefault="007471AD">
            <w:pPr>
              <w:pStyle w:val="TableText"/>
            </w:pPr>
            <w:r>
              <w:tab/>
              <w:t>code</w:t>
            </w:r>
          </w:p>
        </w:tc>
        <w:tc>
          <w:tcPr>
            <w:tcW w:w="720" w:type="dxa"/>
          </w:tcPr>
          <w:p w14:paraId="184B0FED" w14:textId="77777777" w:rsidR="008D0E3F" w:rsidRDefault="007471AD">
            <w:pPr>
              <w:pStyle w:val="TableText"/>
            </w:pPr>
            <w:r>
              <w:t>1..1</w:t>
            </w:r>
          </w:p>
        </w:tc>
        <w:tc>
          <w:tcPr>
            <w:tcW w:w="1152" w:type="dxa"/>
          </w:tcPr>
          <w:p w14:paraId="12AEB032" w14:textId="77777777" w:rsidR="008D0E3F" w:rsidRDefault="007471AD">
            <w:pPr>
              <w:pStyle w:val="TableText"/>
            </w:pPr>
            <w:r>
              <w:t>SHALL</w:t>
            </w:r>
          </w:p>
        </w:tc>
        <w:tc>
          <w:tcPr>
            <w:tcW w:w="864" w:type="dxa"/>
          </w:tcPr>
          <w:p w14:paraId="52AA3160" w14:textId="77777777" w:rsidR="008D0E3F" w:rsidRDefault="008D0E3F">
            <w:pPr>
              <w:pStyle w:val="TableText"/>
            </w:pPr>
          </w:p>
        </w:tc>
        <w:tc>
          <w:tcPr>
            <w:tcW w:w="1104" w:type="dxa"/>
          </w:tcPr>
          <w:p w14:paraId="66350717" w14:textId="4B46ADEB" w:rsidR="008D0E3F" w:rsidRDefault="000D227F">
            <w:pPr>
              <w:pStyle w:val="TableText"/>
            </w:pPr>
            <w:hyperlink w:anchor="C_4437-3374">
              <w:r w:rsidR="007471AD">
                <w:rPr>
                  <w:rStyle w:val="HyperlinkText9pt"/>
                </w:rPr>
                <w:t>4437-3374</w:t>
              </w:r>
            </w:hyperlink>
          </w:p>
        </w:tc>
        <w:tc>
          <w:tcPr>
            <w:tcW w:w="2975" w:type="dxa"/>
          </w:tcPr>
          <w:p w14:paraId="1B5DE7AE" w14:textId="77777777" w:rsidR="008D0E3F" w:rsidRDefault="008D0E3F">
            <w:pPr>
              <w:pStyle w:val="TableText"/>
            </w:pPr>
          </w:p>
        </w:tc>
      </w:tr>
      <w:tr w:rsidR="008D0E3F" w14:paraId="683F094C" w14:textId="77777777">
        <w:trPr>
          <w:jc w:val="center"/>
        </w:trPr>
        <w:tc>
          <w:tcPr>
            <w:tcW w:w="3345" w:type="dxa"/>
          </w:tcPr>
          <w:p w14:paraId="67336D13" w14:textId="77777777" w:rsidR="008D0E3F" w:rsidRDefault="007471AD">
            <w:pPr>
              <w:pStyle w:val="TableText"/>
            </w:pPr>
            <w:r>
              <w:tab/>
            </w:r>
            <w:r>
              <w:tab/>
              <w:t>@code</w:t>
            </w:r>
          </w:p>
        </w:tc>
        <w:tc>
          <w:tcPr>
            <w:tcW w:w="720" w:type="dxa"/>
          </w:tcPr>
          <w:p w14:paraId="3AEC6C43" w14:textId="77777777" w:rsidR="008D0E3F" w:rsidRDefault="007471AD">
            <w:pPr>
              <w:pStyle w:val="TableText"/>
            </w:pPr>
            <w:r>
              <w:t>1..1</w:t>
            </w:r>
          </w:p>
        </w:tc>
        <w:tc>
          <w:tcPr>
            <w:tcW w:w="1152" w:type="dxa"/>
          </w:tcPr>
          <w:p w14:paraId="1B021192" w14:textId="77777777" w:rsidR="008D0E3F" w:rsidRDefault="007471AD">
            <w:pPr>
              <w:pStyle w:val="TableText"/>
            </w:pPr>
            <w:r>
              <w:t>SHALL</w:t>
            </w:r>
          </w:p>
        </w:tc>
        <w:tc>
          <w:tcPr>
            <w:tcW w:w="864" w:type="dxa"/>
          </w:tcPr>
          <w:p w14:paraId="3968CF9A" w14:textId="77777777" w:rsidR="008D0E3F" w:rsidRDefault="008D0E3F">
            <w:pPr>
              <w:pStyle w:val="TableText"/>
            </w:pPr>
          </w:p>
        </w:tc>
        <w:tc>
          <w:tcPr>
            <w:tcW w:w="1104" w:type="dxa"/>
          </w:tcPr>
          <w:p w14:paraId="04F11E51" w14:textId="718AE1BE" w:rsidR="008D0E3F" w:rsidRDefault="000D227F">
            <w:pPr>
              <w:pStyle w:val="TableText"/>
            </w:pPr>
            <w:hyperlink w:anchor="C_4437-3378">
              <w:r w:rsidR="007471AD">
                <w:rPr>
                  <w:rStyle w:val="HyperlinkText9pt"/>
                </w:rPr>
                <w:t>4437-3378</w:t>
              </w:r>
            </w:hyperlink>
          </w:p>
        </w:tc>
        <w:tc>
          <w:tcPr>
            <w:tcW w:w="2975" w:type="dxa"/>
          </w:tcPr>
          <w:p w14:paraId="3124B4F6" w14:textId="77777777" w:rsidR="008D0E3F" w:rsidRDefault="007471AD">
            <w:pPr>
              <w:pStyle w:val="TableText"/>
            </w:pPr>
            <w:r>
              <w:t>urn:oid:2.16.840.1.113883.3.26.1.1 (NCI Thesaurus (NCIt)) = C101671</w:t>
            </w:r>
          </w:p>
        </w:tc>
      </w:tr>
      <w:tr w:rsidR="008D0E3F" w14:paraId="66181F58" w14:textId="77777777">
        <w:trPr>
          <w:jc w:val="center"/>
        </w:trPr>
        <w:tc>
          <w:tcPr>
            <w:tcW w:w="3345" w:type="dxa"/>
          </w:tcPr>
          <w:p w14:paraId="555490D5" w14:textId="77777777" w:rsidR="008D0E3F" w:rsidRDefault="007471AD">
            <w:pPr>
              <w:pStyle w:val="TableText"/>
            </w:pPr>
            <w:r>
              <w:tab/>
            </w:r>
            <w:r>
              <w:tab/>
              <w:t>@codeSystem</w:t>
            </w:r>
          </w:p>
        </w:tc>
        <w:tc>
          <w:tcPr>
            <w:tcW w:w="720" w:type="dxa"/>
          </w:tcPr>
          <w:p w14:paraId="28452E9F" w14:textId="77777777" w:rsidR="008D0E3F" w:rsidRDefault="007471AD">
            <w:pPr>
              <w:pStyle w:val="TableText"/>
            </w:pPr>
            <w:r>
              <w:t>1..1</w:t>
            </w:r>
          </w:p>
        </w:tc>
        <w:tc>
          <w:tcPr>
            <w:tcW w:w="1152" w:type="dxa"/>
          </w:tcPr>
          <w:p w14:paraId="011A4B2E" w14:textId="77777777" w:rsidR="008D0E3F" w:rsidRDefault="007471AD">
            <w:pPr>
              <w:pStyle w:val="TableText"/>
            </w:pPr>
            <w:r>
              <w:t>SHALL</w:t>
            </w:r>
          </w:p>
        </w:tc>
        <w:tc>
          <w:tcPr>
            <w:tcW w:w="864" w:type="dxa"/>
          </w:tcPr>
          <w:p w14:paraId="68C2C6C6" w14:textId="77777777" w:rsidR="008D0E3F" w:rsidRDefault="008D0E3F">
            <w:pPr>
              <w:pStyle w:val="TableText"/>
            </w:pPr>
          </w:p>
        </w:tc>
        <w:tc>
          <w:tcPr>
            <w:tcW w:w="1104" w:type="dxa"/>
          </w:tcPr>
          <w:p w14:paraId="13509A70" w14:textId="780319E6" w:rsidR="008D0E3F" w:rsidRDefault="000D227F">
            <w:pPr>
              <w:pStyle w:val="TableText"/>
            </w:pPr>
            <w:hyperlink w:anchor="C_4437-3369">
              <w:r w:rsidR="007471AD">
                <w:rPr>
                  <w:rStyle w:val="HyperlinkText9pt"/>
                </w:rPr>
                <w:t>4437-3369</w:t>
              </w:r>
            </w:hyperlink>
          </w:p>
        </w:tc>
        <w:tc>
          <w:tcPr>
            <w:tcW w:w="2975" w:type="dxa"/>
          </w:tcPr>
          <w:p w14:paraId="164166F9" w14:textId="77777777" w:rsidR="008D0E3F" w:rsidRDefault="007471AD">
            <w:pPr>
              <w:pStyle w:val="TableText"/>
            </w:pPr>
            <w:r>
              <w:t>2.16.840.1.113883.3.26.1.1</w:t>
            </w:r>
          </w:p>
        </w:tc>
      </w:tr>
      <w:tr w:rsidR="008D0E3F" w14:paraId="537B0A57" w14:textId="77777777">
        <w:trPr>
          <w:jc w:val="center"/>
        </w:trPr>
        <w:tc>
          <w:tcPr>
            <w:tcW w:w="3345" w:type="dxa"/>
          </w:tcPr>
          <w:p w14:paraId="46775859" w14:textId="77777777" w:rsidR="008D0E3F" w:rsidRDefault="007471AD">
            <w:pPr>
              <w:pStyle w:val="TableText"/>
            </w:pPr>
            <w:r>
              <w:tab/>
            </w:r>
            <w:r>
              <w:tab/>
              <w:t>@codeSystemName</w:t>
            </w:r>
          </w:p>
        </w:tc>
        <w:tc>
          <w:tcPr>
            <w:tcW w:w="720" w:type="dxa"/>
          </w:tcPr>
          <w:p w14:paraId="6B851EF4" w14:textId="77777777" w:rsidR="008D0E3F" w:rsidRDefault="007471AD">
            <w:pPr>
              <w:pStyle w:val="TableText"/>
            </w:pPr>
            <w:r>
              <w:t>0..1</w:t>
            </w:r>
          </w:p>
        </w:tc>
        <w:tc>
          <w:tcPr>
            <w:tcW w:w="1152" w:type="dxa"/>
          </w:tcPr>
          <w:p w14:paraId="6D016190" w14:textId="77777777" w:rsidR="008D0E3F" w:rsidRDefault="007471AD">
            <w:pPr>
              <w:pStyle w:val="TableText"/>
            </w:pPr>
            <w:r>
              <w:t>MAY</w:t>
            </w:r>
          </w:p>
        </w:tc>
        <w:tc>
          <w:tcPr>
            <w:tcW w:w="864" w:type="dxa"/>
          </w:tcPr>
          <w:p w14:paraId="6908B2F1" w14:textId="77777777" w:rsidR="008D0E3F" w:rsidRDefault="008D0E3F">
            <w:pPr>
              <w:pStyle w:val="TableText"/>
            </w:pPr>
          </w:p>
        </w:tc>
        <w:tc>
          <w:tcPr>
            <w:tcW w:w="1104" w:type="dxa"/>
          </w:tcPr>
          <w:p w14:paraId="0DC5BB78" w14:textId="2A0591B4" w:rsidR="008D0E3F" w:rsidRDefault="000D227F">
            <w:pPr>
              <w:pStyle w:val="TableText"/>
            </w:pPr>
            <w:hyperlink w:anchor="C_4437-3370">
              <w:r w:rsidR="007471AD">
                <w:rPr>
                  <w:rStyle w:val="HyperlinkText9pt"/>
                </w:rPr>
                <w:t>4437-3370</w:t>
              </w:r>
            </w:hyperlink>
          </w:p>
        </w:tc>
        <w:tc>
          <w:tcPr>
            <w:tcW w:w="2975" w:type="dxa"/>
          </w:tcPr>
          <w:p w14:paraId="75B59DFE" w14:textId="77777777" w:rsidR="008D0E3F" w:rsidRDefault="007471AD">
            <w:pPr>
              <w:pStyle w:val="TableText"/>
            </w:pPr>
            <w:r>
              <w:t>NCI Thesaurus</w:t>
            </w:r>
          </w:p>
        </w:tc>
      </w:tr>
      <w:tr w:rsidR="008D0E3F" w14:paraId="379F17F9" w14:textId="77777777">
        <w:trPr>
          <w:jc w:val="center"/>
        </w:trPr>
        <w:tc>
          <w:tcPr>
            <w:tcW w:w="3345" w:type="dxa"/>
          </w:tcPr>
          <w:p w14:paraId="32488931" w14:textId="77777777" w:rsidR="008D0E3F" w:rsidRDefault="007471AD">
            <w:pPr>
              <w:pStyle w:val="TableText"/>
            </w:pPr>
            <w:r>
              <w:tab/>
            </w:r>
            <w:r>
              <w:tab/>
              <w:t>@displayName</w:t>
            </w:r>
          </w:p>
        </w:tc>
        <w:tc>
          <w:tcPr>
            <w:tcW w:w="720" w:type="dxa"/>
          </w:tcPr>
          <w:p w14:paraId="23C3F19F" w14:textId="77777777" w:rsidR="008D0E3F" w:rsidRDefault="007471AD">
            <w:pPr>
              <w:pStyle w:val="TableText"/>
            </w:pPr>
            <w:r>
              <w:t>0..1</w:t>
            </w:r>
          </w:p>
        </w:tc>
        <w:tc>
          <w:tcPr>
            <w:tcW w:w="1152" w:type="dxa"/>
          </w:tcPr>
          <w:p w14:paraId="2F192BEB" w14:textId="77777777" w:rsidR="008D0E3F" w:rsidRDefault="007471AD">
            <w:pPr>
              <w:pStyle w:val="TableText"/>
            </w:pPr>
            <w:r>
              <w:t>MAY</w:t>
            </w:r>
          </w:p>
        </w:tc>
        <w:tc>
          <w:tcPr>
            <w:tcW w:w="864" w:type="dxa"/>
          </w:tcPr>
          <w:p w14:paraId="73B690F6" w14:textId="77777777" w:rsidR="008D0E3F" w:rsidRDefault="008D0E3F">
            <w:pPr>
              <w:pStyle w:val="TableText"/>
            </w:pPr>
          </w:p>
        </w:tc>
        <w:tc>
          <w:tcPr>
            <w:tcW w:w="1104" w:type="dxa"/>
          </w:tcPr>
          <w:p w14:paraId="3DE42F38" w14:textId="32B377B0" w:rsidR="008D0E3F" w:rsidRDefault="000D227F">
            <w:pPr>
              <w:pStyle w:val="TableText"/>
            </w:pPr>
            <w:hyperlink w:anchor="C_4437-3379">
              <w:r w:rsidR="007471AD">
                <w:rPr>
                  <w:rStyle w:val="HyperlinkText9pt"/>
                </w:rPr>
                <w:t>4437-3379</w:t>
              </w:r>
            </w:hyperlink>
          </w:p>
        </w:tc>
        <w:tc>
          <w:tcPr>
            <w:tcW w:w="2975" w:type="dxa"/>
          </w:tcPr>
          <w:p w14:paraId="75F448F0" w14:textId="77777777" w:rsidR="008D0E3F" w:rsidRDefault="007471AD">
            <w:pPr>
              <w:pStyle w:val="TableText"/>
            </w:pPr>
            <w:r>
              <w:t>Serial Number</w:t>
            </w:r>
          </w:p>
        </w:tc>
      </w:tr>
      <w:tr w:rsidR="008D0E3F" w14:paraId="40E24BD5" w14:textId="77777777">
        <w:trPr>
          <w:jc w:val="center"/>
        </w:trPr>
        <w:tc>
          <w:tcPr>
            <w:tcW w:w="3345" w:type="dxa"/>
          </w:tcPr>
          <w:p w14:paraId="6D677DCD" w14:textId="77777777" w:rsidR="008D0E3F" w:rsidRDefault="007471AD">
            <w:pPr>
              <w:pStyle w:val="TableText"/>
            </w:pPr>
            <w:r>
              <w:tab/>
              <w:t>value</w:t>
            </w:r>
          </w:p>
        </w:tc>
        <w:tc>
          <w:tcPr>
            <w:tcW w:w="720" w:type="dxa"/>
          </w:tcPr>
          <w:p w14:paraId="36521337" w14:textId="77777777" w:rsidR="008D0E3F" w:rsidRDefault="007471AD">
            <w:pPr>
              <w:pStyle w:val="TableText"/>
            </w:pPr>
            <w:r>
              <w:t>1..1</w:t>
            </w:r>
          </w:p>
        </w:tc>
        <w:tc>
          <w:tcPr>
            <w:tcW w:w="1152" w:type="dxa"/>
          </w:tcPr>
          <w:p w14:paraId="05B7F4A2" w14:textId="77777777" w:rsidR="008D0E3F" w:rsidRDefault="007471AD">
            <w:pPr>
              <w:pStyle w:val="TableText"/>
            </w:pPr>
            <w:r>
              <w:t>SHALL</w:t>
            </w:r>
          </w:p>
        </w:tc>
        <w:tc>
          <w:tcPr>
            <w:tcW w:w="864" w:type="dxa"/>
          </w:tcPr>
          <w:p w14:paraId="7D30A18C" w14:textId="77777777" w:rsidR="008D0E3F" w:rsidRDefault="007471AD">
            <w:pPr>
              <w:pStyle w:val="TableText"/>
            </w:pPr>
            <w:r>
              <w:t>ED</w:t>
            </w:r>
          </w:p>
        </w:tc>
        <w:tc>
          <w:tcPr>
            <w:tcW w:w="1104" w:type="dxa"/>
          </w:tcPr>
          <w:p w14:paraId="4DB268A0" w14:textId="2A0377DA" w:rsidR="008D0E3F" w:rsidRDefault="000D227F">
            <w:pPr>
              <w:pStyle w:val="TableText"/>
            </w:pPr>
            <w:hyperlink w:anchor="C_4437-3372">
              <w:r w:rsidR="007471AD">
                <w:rPr>
                  <w:rStyle w:val="HyperlinkText9pt"/>
                </w:rPr>
                <w:t>4437-3372</w:t>
              </w:r>
            </w:hyperlink>
          </w:p>
        </w:tc>
        <w:tc>
          <w:tcPr>
            <w:tcW w:w="2975" w:type="dxa"/>
          </w:tcPr>
          <w:p w14:paraId="5064AA33" w14:textId="77777777" w:rsidR="008D0E3F" w:rsidRDefault="008D0E3F">
            <w:pPr>
              <w:pStyle w:val="TableText"/>
            </w:pPr>
          </w:p>
        </w:tc>
      </w:tr>
    </w:tbl>
    <w:p w14:paraId="4483F409" w14:textId="77777777" w:rsidR="008D0E3F" w:rsidRDefault="008D0E3F">
      <w:pPr>
        <w:pStyle w:val="BodyText"/>
      </w:pPr>
    </w:p>
    <w:p w14:paraId="1535C5F4" w14:textId="77777777" w:rsidR="008D0E3F" w:rsidRDefault="007471AD">
      <w:pPr>
        <w:numPr>
          <w:ilvl w:val="0"/>
          <w:numId w:val="23"/>
        </w:numPr>
      </w:pPr>
      <w:r>
        <w:rPr>
          <w:rStyle w:val="keyword"/>
        </w:rPr>
        <w:t>SHALL</w:t>
      </w:r>
      <w:r>
        <w:t xml:space="preserve"> contain exactly one [</w:t>
      </w:r>
      <w:proofErr w:type="gramStart"/>
      <w:r>
        <w:t>1..</w:t>
      </w:r>
      <w:proofErr w:type="gramEnd"/>
      <w:r>
        <w:t xml:space="preserve">1] </w:t>
      </w:r>
      <w:proofErr w:type="spellStart"/>
      <w:r>
        <w:rPr>
          <w:rStyle w:val="XMLnameBold"/>
        </w:rPr>
        <w:t>templateId</w:t>
      </w:r>
      <w:bookmarkStart w:id="645" w:name="C_4437-3373"/>
      <w:proofErr w:type="spellEnd"/>
      <w:r>
        <w:t xml:space="preserve"> (CONF:4437-3373)</w:t>
      </w:r>
      <w:bookmarkEnd w:id="645"/>
      <w:r>
        <w:t>.</w:t>
      </w:r>
    </w:p>
    <w:p w14:paraId="4AF7DC76" w14:textId="77777777" w:rsidR="008D0E3F" w:rsidRDefault="007471AD">
      <w:pPr>
        <w:numPr>
          <w:ilvl w:val="1"/>
          <w:numId w:val="23"/>
        </w:numPr>
      </w:pPr>
      <w:r>
        <w:t xml:space="preserve">This </w:t>
      </w:r>
      <w:proofErr w:type="spellStart"/>
      <w:r>
        <w:t>templateId</w:t>
      </w:r>
      <w:proofErr w:type="spellEnd"/>
      <w:r>
        <w:t xml:space="preserve"> </w:t>
      </w:r>
      <w:r>
        <w:rPr>
          <w:rStyle w:val="keyword"/>
        </w:rPr>
        <w:t>SHALL</w:t>
      </w:r>
      <w:r>
        <w:t xml:space="preserve"> contain exactly one [</w:t>
      </w:r>
      <w:proofErr w:type="gramStart"/>
      <w:r>
        <w:t>1..</w:t>
      </w:r>
      <w:proofErr w:type="gramEnd"/>
      <w:r>
        <w:t xml:space="preserve">1] </w:t>
      </w:r>
      <w:r>
        <w:rPr>
          <w:rStyle w:val="XMLnameBold"/>
        </w:rPr>
        <w:t>@root</w:t>
      </w:r>
      <w:r>
        <w:t>=</w:t>
      </w:r>
      <w:r>
        <w:rPr>
          <w:rStyle w:val="XMLname"/>
        </w:rPr>
        <w:t>"2.16.840.1.113883.10.20.22.4.319"</w:t>
      </w:r>
      <w:bookmarkStart w:id="646" w:name="C_4437-3377"/>
      <w:r>
        <w:t xml:space="preserve"> (CONF:4437-3377)</w:t>
      </w:r>
      <w:bookmarkEnd w:id="646"/>
      <w:r>
        <w:t>.</w:t>
      </w:r>
      <w:r>
        <w:br/>
        <w:t xml:space="preserve">Note: template </w:t>
      </w:r>
      <w:proofErr w:type="spellStart"/>
      <w:r>
        <w:t>oid</w:t>
      </w:r>
      <w:proofErr w:type="spellEnd"/>
    </w:p>
    <w:p w14:paraId="21D164E6" w14:textId="77777777" w:rsidR="008D0E3F" w:rsidRDefault="007471AD">
      <w:pPr>
        <w:pStyle w:val="BodyText"/>
        <w:spacing w:before="120"/>
      </w:pPr>
      <w:r>
        <w:t>Revision from "2018-05-01".</w:t>
      </w:r>
    </w:p>
    <w:p w14:paraId="791890B6" w14:textId="77777777" w:rsidR="008D0E3F" w:rsidRDefault="007471AD">
      <w:pPr>
        <w:numPr>
          <w:ilvl w:val="1"/>
          <w:numId w:val="23"/>
        </w:numPr>
      </w:pPr>
      <w:r>
        <w:t xml:space="preserve">This </w:t>
      </w:r>
      <w:proofErr w:type="spellStart"/>
      <w:r>
        <w:t>templateId</w:t>
      </w:r>
      <w:proofErr w:type="spellEnd"/>
      <w:r>
        <w:t xml:space="preserve"> </w:t>
      </w:r>
      <w:r>
        <w:rPr>
          <w:rStyle w:val="keyword"/>
        </w:rPr>
        <w:t>SHALL</w:t>
      </w:r>
      <w:r>
        <w:t xml:space="preserve"> contain exactly one [</w:t>
      </w:r>
      <w:proofErr w:type="gramStart"/>
      <w:r>
        <w:t>1..</w:t>
      </w:r>
      <w:proofErr w:type="gramEnd"/>
      <w:r>
        <w:t xml:space="preserve">1] </w:t>
      </w:r>
      <w:r>
        <w:rPr>
          <w:rStyle w:val="XMLnameBold"/>
        </w:rPr>
        <w:t>@extension</w:t>
      </w:r>
      <w:r>
        <w:t>=</w:t>
      </w:r>
      <w:r>
        <w:rPr>
          <w:rStyle w:val="XMLname"/>
        </w:rPr>
        <w:t>"2019-06-21"</w:t>
      </w:r>
      <w:bookmarkStart w:id="647" w:name="C_4437-3368"/>
      <w:r>
        <w:t xml:space="preserve"> (CONF:4437-3368)</w:t>
      </w:r>
      <w:bookmarkEnd w:id="647"/>
      <w:r>
        <w:t>.</w:t>
      </w:r>
    </w:p>
    <w:p w14:paraId="3E74890F" w14:textId="77777777" w:rsidR="008D0E3F" w:rsidRDefault="007471AD">
      <w:pPr>
        <w:numPr>
          <w:ilvl w:val="0"/>
          <w:numId w:val="23"/>
        </w:numPr>
      </w:pPr>
      <w:r>
        <w:rPr>
          <w:rStyle w:val="keyword"/>
        </w:rPr>
        <w:t>SHALL</w:t>
      </w:r>
      <w:r>
        <w:t xml:space="preserve"> contain exactly one [</w:t>
      </w:r>
      <w:proofErr w:type="gramStart"/>
      <w:r>
        <w:t>1..</w:t>
      </w:r>
      <w:proofErr w:type="gramEnd"/>
      <w:r>
        <w:t xml:space="preserve">1] </w:t>
      </w:r>
      <w:r>
        <w:rPr>
          <w:rStyle w:val="XMLnameBold"/>
        </w:rPr>
        <w:t>code</w:t>
      </w:r>
      <w:bookmarkStart w:id="648" w:name="C_4437-3374"/>
      <w:r>
        <w:t xml:space="preserve"> (CONF:4437-3374)</w:t>
      </w:r>
      <w:bookmarkEnd w:id="648"/>
      <w:r>
        <w:t>.</w:t>
      </w:r>
      <w:r>
        <w:br/>
        <w:t>Note: Code for "Serial Number"</w:t>
      </w:r>
    </w:p>
    <w:p w14:paraId="17BAD081" w14:textId="77777777" w:rsidR="008D0E3F" w:rsidRDefault="007471AD">
      <w:pPr>
        <w:pStyle w:val="BodyText"/>
        <w:spacing w:before="120"/>
      </w:pPr>
      <w:r>
        <w:t xml:space="preserve">Code used to specify the </w:t>
      </w:r>
      <w:r>
        <w:rPr>
          <w:b/>
        </w:rPr>
        <w:t>Serial Number</w:t>
      </w:r>
      <w:r>
        <w:t>.</w:t>
      </w:r>
    </w:p>
    <w:p w14:paraId="74DDA659" w14:textId="77777777" w:rsidR="008D0E3F" w:rsidRDefault="007471AD">
      <w:pPr>
        <w:numPr>
          <w:ilvl w:val="1"/>
          <w:numId w:val="23"/>
        </w:numPr>
      </w:pPr>
      <w:r>
        <w:t xml:space="preserve">This code </w:t>
      </w:r>
      <w:r>
        <w:rPr>
          <w:rStyle w:val="keyword"/>
        </w:rPr>
        <w:t>SHALL</w:t>
      </w:r>
      <w:r>
        <w:t xml:space="preserve"> contain exactly one [</w:t>
      </w:r>
      <w:proofErr w:type="gramStart"/>
      <w:r>
        <w:t>1..</w:t>
      </w:r>
      <w:proofErr w:type="gramEnd"/>
      <w:r>
        <w:t xml:space="preserve">1] </w:t>
      </w:r>
      <w:r>
        <w:rPr>
          <w:rStyle w:val="XMLnameBold"/>
        </w:rPr>
        <w:t>@code</w:t>
      </w:r>
      <w:r>
        <w:t>=</w:t>
      </w:r>
      <w:r>
        <w:rPr>
          <w:rStyle w:val="XMLname"/>
        </w:rPr>
        <w:t>"C101671"</w:t>
      </w:r>
      <w:r>
        <w:t xml:space="preserve"> Serial Number  (</w:t>
      </w:r>
      <w:proofErr w:type="spellStart"/>
      <w:r>
        <w:t>CodeSystem</w:t>
      </w:r>
      <w:proofErr w:type="spellEnd"/>
      <w:r>
        <w:t xml:space="preserve">: </w:t>
      </w:r>
      <w:r>
        <w:rPr>
          <w:rStyle w:val="XMLname"/>
        </w:rPr>
        <w:t>NCI Thesaurus (</w:t>
      </w:r>
      <w:proofErr w:type="spellStart"/>
      <w:r>
        <w:rPr>
          <w:rStyle w:val="XMLname"/>
        </w:rPr>
        <w:t>NCIt</w:t>
      </w:r>
      <w:proofErr w:type="spellEnd"/>
      <w:r>
        <w:rPr>
          <w:rStyle w:val="XMLname"/>
        </w:rPr>
        <w:t>) urn:oid:2.16.840.1.113883.3.26.1.1</w:t>
      </w:r>
      <w:r>
        <w:rPr>
          <w:rStyle w:val="keyword"/>
        </w:rPr>
        <w:t xml:space="preserve"> STATIC</w:t>
      </w:r>
      <w:r>
        <w:t>)</w:t>
      </w:r>
      <w:bookmarkStart w:id="649" w:name="C_4437-3378"/>
      <w:r>
        <w:t xml:space="preserve"> (CONF:4437-3378)</w:t>
      </w:r>
      <w:bookmarkEnd w:id="649"/>
      <w:r>
        <w:t>.</w:t>
      </w:r>
    </w:p>
    <w:p w14:paraId="76439B17" w14:textId="77777777" w:rsidR="008D0E3F" w:rsidRDefault="007471AD">
      <w:pPr>
        <w:numPr>
          <w:ilvl w:val="1"/>
          <w:numId w:val="23"/>
        </w:numPr>
      </w:pPr>
      <w:r>
        <w:t xml:space="preserve">This code </w:t>
      </w:r>
      <w:r>
        <w:rPr>
          <w:rStyle w:val="keyword"/>
        </w:rPr>
        <w:t>SHALL</w:t>
      </w:r>
      <w:r>
        <w:t xml:space="preserve"> contain exactly one [</w:t>
      </w:r>
      <w:proofErr w:type="gramStart"/>
      <w:r>
        <w:t>1..</w:t>
      </w:r>
      <w:proofErr w:type="gramEnd"/>
      <w:r>
        <w:t xml:space="preserve">1] </w:t>
      </w:r>
      <w:r>
        <w:rPr>
          <w:rStyle w:val="XMLnameBold"/>
        </w:rPr>
        <w:t>@codeSystem</w:t>
      </w:r>
      <w:r>
        <w:t>=</w:t>
      </w:r>
      <w:r>
        <w:rPr>
          <w:rStyle w:val="XMLname"/>
        </w:rPr>
        <w:t>"2.16.840.1.113883.3.26.1.1"</w:t>
      </w:r>
      <w:bookmarkStart w:id="650" w:name="C_4437-3369"/>
      <w:r>
        <w:t xml:space="preserve"> (CONF:4437-3369)</w:t>
      </w:r>
      <w:bookmarkEnd w:id="650"/>
      <w:r>
        <w:t>.</w:t>
      </w:r>
    </w:p>
    <w:p w14:paraId="1AA1BDD0" w14:textId="77777777" w:rsidR="008D0E3F" w:rsidRDefault="007471AD">
      <w:pPr>
        <w:numPr>
          <w:ilvl w:val="1"/>
          <w:numId w:val="23"/>
        </w:numPr>
      </w:pPr>
      <w:r>
        <w:t xml:space="preserve">This code </w:t>
      </w:r>
      <w:r>
        <w:rPr>
          <w:rStyle w:val="keyword"/>
        </w:rPr>
        <w:t>MAY</w:t>
      </w:r>
      <w:r>
        <w:t xml:space="preserve"> contain zero or one [</w:t>
      </w:r>
      <w:proofErr w:type="gramStart"/>
      <w:r>
        <w:t>0..</w:t>
      </w:r>
      <w:proofErr w:type="gramEnd"/>
      <w:r>
        <w:t xml:space="preserve">1] </w:t>
      </w:r>
      <w:r>
        <w:rPr>
          <w:rStyle w:val="XMLnameBold"/>
        </w:rPr>
        <w:t>@codeSystemName</w:t>
      </w:r>
      <w:r>
        <w:t>=</w:t>
      </w:r>
      <w:r>
        <w:rPr>
          <w:rStyle w:val="XMLname"/>
        </w:rPr>
        <w:t>"NCI Thesaurus"</w:t>
      </w:r>
      <w:bookmarkStart w:id="651" w:name="C_4437-3370"/>
      <w:r>
        <w:t xml:space="preserve"> (CONF:4437-3370)</w:t>
      </w:r>
      <w:bookmarkEnd w:id="651"/>
      <w:r>
        <w:t>.</w:t>
      </w:r>
    </w:p>
    <w:p w14:paraId="49FBA329" w14:textId="77777777" w:rsidR="008D0E3F" w:rsidRDefault="007471AD">
      <w:pPr>
        <w:numPr>
          <w:ilvl w:val="1"/>
          <w:numId w:val="23"/>
        </w:numPr>
      </w:pPr>
      <w:r>
        <w:t xml:space="preserve">This code </w:t>
      </w:r>
      <w:r>
        <w:rPr>
          <w:rStyle w:val="keyword"/>
        </w:rPr>
        <w:t>MAY</w:t>
      </w:r>
      <w:r>
        <w:t xml:space="preserve"> contain zero or one [</w:t>
      </w:r>
      <w:proofErr w:type="gramStart"/>
      <w:r>
        <w:t>0..</w:t>
      </w:r>
      <w:proofErr w:type="gramEnd"/>
      <w:r>
        <w:t xml:space="preserve">1] </w:t>
      </w:r>
      <w:r>
        <w:rPr>
          <w:rStyle w:val="XMLnameBold"/>
        </w:rPr>
        <w:t>@displayName</w:t>
      </w:r>
      <w:r>
        <w:t>=</w:t>
      </w:r>
      <w:r>
        <w:rPr>
          <w:rStyle w:val="XMLname"/>
        </w:rPr>
        <w:t>"Serial Number"</w:t>
      </w:r>
      <w:bookmarkStart w:id="652" w:name="C_4437-3379"/>
      <w:r>
        <w:t xml:space="preserve"> (CONF:4437-3379)</w:t>
      </w:r>
      <w:bookmarkEnd w:id="652"/>
      <w:r>
        <w:t>.</w:t>
      </w:r>
    </w:p>
    <w:p w14:paraId="55AF4A7D" w14:textId="77777777" w:rsidR="008D0E3F" w:rsidRDefault="007471AD">
      <w:pPr>
        <w:pStyle w:val="BodyText"/>
        <w:spacing w:before="120"/>
      </w:pPr>
      <w:r>
        <w:lastRenderedPageBreak/>
        <w:t>The Serial Number can point to its corresponding narrative using the approach defined in CDA Release 2, section 4.3.5.1.</w:t>
      </w:r>
    </w:p>
    <w:p w14:paraId="40C97B25" w14:textId="77777777" w:rsidR="008D0E3F" w:rsidRDefault="007471AD">
      <w:pPr>
        <w:numPr>
          <w:ilvl w:val="0"/>
          <w:numId w:val="23"/>
        </w:numPr>
      </w:pPr>
      <w:r>
        <w:rPr>
          <w:rStyle w:val="keyword"/>
        </w:rPr>
        <w:t>SHALL</w:t>
      </w:r>
      <w:r>
        <w:t xml:space="preserve"> contain exactly one [</w:t>
      </w:r>
      <w:proofErr w:type="gramStart"/>
      <w:r>
        <w:t>1..</w:t>
      </w:r>
      <w:proofErr w:type="gramEnd"/>
      <w:r>
        <w:t xml:space="preserve">1] </w:t>
      </w:r>
      <w:r>
        <w:rPr>
          <w:rStyle w:val="XMLnameBold"/>
        </w:rPr>
        <w:t>value</w:t>
      </w:r>
      <w:r>
        <w:t xml:space="preserve"> with @xsi:type="ED"</w:t>
      </w:r>
      <w:bookmarkStart w:id="653" w:name="C_4437-3372"/>
      <w:r>
        <w:t xml:space="preserve"> (CONF:4437-3372)</w:t>
      </w:r>
      <w:bookmarkEnd w:id="653"/>
      <w:r>
        <w:t>.</w:t>
      </w:r>
    </w:p>
    <w:p w14:paraId="0C861D33" w14:textId="35814BD3" w:rsidR="008D0E3F" w:rsidRDefault="007471AD">
      <w:pPr>
        <w:pStyle w:val="Caption"/>
        <w:ind w:left="130" w:right="115"/>
      </w:pPr>
      <w:bookmarkStart w:id="654" w:name="_Toc101451102"/>
      <w:bookmarkStart w:id="655" w:name="_Toc83395684"/>
      <w:r>
        <w:t xml:space="preserve">Figure </w:t>
      </w:r>
      <w:r>
        <w:fldChar w:fldCharType="begin"/>
      </w:r>
      <w:r>
        <w:instrText>SEQ Figure \* ARABIC</w:instrText>
      </w:r>
      <w:r>
        <w:fldChar w:fldCharType="separate"/>
      </w:r>
      <w:r>
        <w:t>14</w:t>
      </w:r>
      <w:r>
        <w:fldChar w:fldCharType="end"/>
      </w:r>
      <w:r>
        <w:t>: Serial Number</w:t>
      </w:r>
      <w:bookmarkEnd w:id="654"/>
      <w:bookmarkEnd w:id="655"/>
    </w:p>
    <w:p w14:paraId="101AF071" w14:textId="77777777" w:rsidR="008D0E3F" w:rsidRDefault="007471AD">
      <w:pPr>
        <w:pStyle w:val="Example"/>
        <w:ind w:left="130" w:right="115"/>
      </w:pPr>
      <w:r>
        <w:t xml:space="preserve">      &lt;observation </w:t>
      </w:r>
      <w:proofErr w:type="spellStart"/>
      <w:r>
        <w:t>classCode</w:t>
      </w:r>
      <w:proofErr w:type="spellEnd"/>
      <w:r>
        <w:t xml:space="preserve">="OBS" </w:t>
      </w:r>
      <w:proofErr w:type="spellStart"/>
      <w:r>
        <w:t>moodCode</w:t>
      </w:r>
      <w:proofErr w:type="spellEnd"/>
      <w:r>
        <w:t xml:space="preserve">="EVN"&gt; </w:t>
      </w:r>
    </w:p>
    <w:p w14:paraId="7486DA64" w14:textId="77777777" w:rsidR="008D0E3F" w:rsidRDefault="007471AD">
      <w:pPr>
        <w:pStyle w:val="Example"/>
        <w:ind w:left="130" w:right="115"/>
      </w:pPr>
      <w:r>
        <w:t xml:space="preserve">         &lt;</w:t>
      </w:r>
      <w:proofErr w:type="spellStart"/>
      <w:r>
        <w:t>templateId</w:t>
      </w:r>
      <w:proofErr w:type="spellEnd"/>
      <w:r>
        <w:t xml:space="preserve"> root="2.16.840.1.113883.10.20.22.4.319" extension="2019-06-21"/&gt; </w:t>
      </w:r>
    </w:p>
    <w:p w14:paraId="74752922" w14:textId="77777777" w:rsidR="008D0E3F" w:rsidRDefault="007471AD">
      <w:pPr>
        <w:pStyle w:val="Example"/>
        <w:ind w:left="130" w:right="115"/>
      </w:pPr>
      <w:r>
        <w:t xml:space="preserve">         &lt;code code="C101671" displayName="Serial Number" </w:t>
      </w:r>
    </w:p>
    <w:p w14:paraId="4DB7F277" w14:textId="77777777" w:rsidR="008D0E3F" w:rsidRDefault="007471AD">
      <w:pPr>
        <w:pStyle w:val="Example"/>
        <w:ind w:left="130" w:right="115"/>
      </w:pPr>
      <w:r>
        <w:t xml:space="preserve">              </w:t>
      </w:r>
      <w:proofErr w:type="spellStart"/>
      <w:r>
        <w:t>codeSystem</w:t>
      </w:r>
      <w:proofErr w:type="spellEnd"/>
      <w:r>
        <w:t xml:space="preserve">="2.16.840.1.113883.3.26.1.1" </w:t>
      </w:r>
      <w:proofErr w:type="spellStart"/>
      <w:r>
        <w:t>codeSystemName</w:t>
      </w:r>
      <w:proofErr w:type="spellEnd"/>
      <w:r>
        <w:t xml:space="preserve">="NCI Thesaurus"/&gt; </w:t>
      </w:r>
    </w:p>
    <w:p w14:paraId="24DD957A" w14:textId="77777777" w:rsidR="008D0E3F" w:rsidRDefault="007471AD">
      <w:pPr>
        <w:pStyle w:val="Example"/>
        <w:ind w:left="130" w:right="115"/>
      </w:pPr>
      <w:r>
        <w:t xml:space="preserve">         &lt;value </w:t>
      </w:r>
      <w:proofErr w:type="spellStart"/>
      <w:proofErr w:type="gramStart"/>
      <w:r>
        <w:t>xsi:type</w:t>
      </w:r>
      <w:proofErr w:type="spellEnd"/>
      <w:proofErr w:type="gramEnd"/>
      <w:r>
        <w:t xml:space="preserve">="ED"&gt; </w:t>
      </w:r>
    </w:p>
    <w:p w14:paraId="63BC1F6B" w14:textId="77777777" w:rsidR="008D0E3F" w:rsidRDefault="007471AD">
      <w:pPr>
        <w:pStyle w:val="Example"/>
        <w:ind w:left="130" w:right="115"/>
      </w:pPr>
      <w:r>
        <w:t xml:space="preserve">           &lt;reference value="#SerialNumber_1"/&gt;</w:t>
      </w:r>
    </w:p>
    <w:p w14:paraId="430E2B41" w14:textId="77777777" w:rsidR="008D0E3F" w:rsidRDefault="007471AD">
      <w:pPr>
        <w:pStyle w:val="Example"/>
        <w:ind w:left="130" w:right="115"/>
      </w:pPr>
      <w:r>
        <w:t xml:space="preserve">         &lt;/value&gt; </w:t>
      </w:r>
    </w:p>
    <w:p w14:paraId="119E3F39" w14:textId="77777777" w:rsidR="008D0E3F" w:rsidRDefault="007471AD">
      <w:pPr>
        <w:pStyle w:val="Example"/>
        <w:ind w:left="130" w:right="115"/>
      </w:pPr>
      <w:r>
        <w:t xml:space="preserve">     &lt;/observation&gt;</w:t>
      </w:r>
    </w:p>
    <w:p w14:paraId="7EEC22AE" w14:textId="77777777" w:rsidR="008D0E3F" w:rsidRDefault="008D0E3F">
      <w:pPr>
        <w:pStyle w:val="BodyText"/>
      </w:pPr>
    </w:p>
    <w:p w14:paraId="43FB5729" w14:textId="77777777" w:rsidR="008D0E3F" w:rsidRDefault="007471AD">
      <w:pPr>
        <w:pStyle w:val="Heading1"/>
      </w:pPr>
      <w:bookmarkStart w:id="656" w:name="_Toc101451087"/>
      <w:bookmarkStart w:id="657" w:name="_Toc83395669"/>
      <w:r>
        <w:lastRenderedPageBreak/>
        <w:t>Template Ids in This Guide</w:t>
      </w:r>
      <w:bookmarkEnd w:id="656"/>
      <w:bookmarkEnd w:id="657"/>
    </w:p>
    <w:p w14:paraId="1C4B93BE" w14:textId="22976FED" w:rsidR="008D0E3F" w:rsidRDefault="007471AD">
      <w:pPr>
        <w:pStyle w:val="Caption"/>
      </w:pPr>
      <w:bookmarkStart w:id="658" w:name="_Toc101451130"/>
      <w:bookmarkStart w:id="659" w:name="_Toc83395713"/>
      <w:r>
        <w:t xml:space="preserve">Table </w:t>
      </w:r>
      <w:r>
        <w:fldChar w:fldCharType="begin"/>
      </w:r>
      <w:r>
        <w:instrText>SEQ Table \* ARABIC</w:instrText>
      </w:r>
      <w:r>
        <w:fldChar w:fldCharType="separate"/>
      </w:r>
      <w:del w:id="660" w:author="Russ Ott" w:date="2022-04-29T10:13:00Z">
        <w:r w:rsidR="00FB6AE9">
          <w:delText>29</w:delText>
        </w:r>
      </w:del>
      <w:ins w:id="661" w:author="Russ Ott" w:date="2022-04-29T10:13:00Z">
        <w:r>
          <w:t>28</w:t>
        </w:r>
      </w:ins>
      <w:r>
        <w:fldChar w:fldCharType="end"/>
      </w:r>
      <w:r>
        <w:t>: Template List</w:t>
      </w:r>
      <w:bookmarkEnd w:id="658"/>
      <w:bookmarkEnd w:id="659"/>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3360"/>
        <w:gridCol w:w="3360"/>
        <w:gridCol w:w="3360"/>
      </w:tblGrid>
      <w:tr w:rsidR="008D0E3F" w14:paraId="482427AA" w14:textId="77777777">
        <w:trPr>
          <w:cantSplit/>
          <w:tblHeader/>
          <w:jc w:val="center"/>
        </w:trPr>
        <w:tc>
          <w:tcPr>
            <w:tcW w:w="360" w:type="dxa"/>
            <w:shd w:val="clear" w:color="auto" w:fill="E6E6E6"/>
          </w:tcPr>
          <w:p w14:paraId="1A6F9D51" w14:textId="77777777" w:rsidR="008D0E3F" w:rsidRDefault="007471AD">
            <w:pPr>
              <w:pStyle w:val="TableHead"/>
            </w:pPr>
            <w:r>
              <w:t>Template Title</w:t>
            </w:r>
          </w:p>
        </w:tc>
        <w:tc>
          <w:tcPr>
            <w:tcW w:w="360" w:type="dxa"/>
            <w:shd w:val="clear" w:color="auto" w:fill="E6E6E6"/>
          </w:tcPr>
          <w:p w14:paraId="46F2F63B" w14:textId="77777777" w:rsidR="008D0E3F" w:rsidRDefault="007471AD">
            <w:pPr>
              <w:pStyle w:val="TableHead"/>
            </w:pPr>
            <w:r>
              <w:t>Template Type</w:t>
            </w:r>
          </w:p>
        </w:tc>
        <w:tc>
          <w:tcPr>
            <w:tcW w:w="360" w:type="dxa"/>
            <w:shd w:val="clear" w:color="auto" w:fill="E6E6E6"/>
          </w:tcPr>
          <w:p w14:paraId="71DD0C0C" w14:textId="77777777" w:rsidR="008D0E3F" w:rsidRDefault="007471AD">
            <w:pPr>
              <w:pStyle w:val="TableHead"/>
            </w:pPr>
            <w:proofErr w:type="spellStart"/>
            <w:r>
              <w:t>templateId</w:t>
            </w:r>
            <w:proofErr w:type="spellEnd"/>
          </w:p>
        </w:tc>
      </w:tr>
      <w:tr w:rsidR="008D0E3F" w14:paraId="1FED940A" w14:textId="77777777">
        <w:trPr>
          <w:jc w:val="center"/>
        </w:trPr>
        <w:tc>
          <w:tcPr>
            <w:tcW w:w="360" w:type="dxa"/>
          </w:tcPr>
          <w:p w14:paraId="2E126F9D" w14:textId="66254155" w:rsidR="008D0E3F" w:rsidRDefault="000D227F">
            <w:pPr>
              <w:pStyle w:val="TableText"/>
            </w:pPr>
            <w:hyperlink w:anchor="E_UDI_Organizer">
              <w:r w:rsidR="007471AD">
                <w:rPr>
                  <w:rStyle w:val="HyperlinkText9pt"/>
                </w:rPr>
                <w:t>UDI Organizer</w:t>
              </w:r>
            </w:hyperlink>
          </w:p>
        </w:tc>
        <w:tc>
          <w:tcPr>
            <w:tcW w:w="360" w:type="dxa"/>
          </w:tcPr>
          <w:p w14:paraId="14509F1F" w14:textId="77777777" w:rsidR="008D0E3F" w:rsidRDefault="007471AD">
            <w:pPr>
              <w:pStyle w:val="TableText"/>
            </w:pPr>
            <w:r>
              <w:t>entry</w:t>
            </w:r>
          </w:p>
        </w:tc>
        <w:tc>
          <w:tcPr>
            <w:tcW w:w="360" w:type="dxa"/>
          </w:tcPr>
          <w:p w14:paraId="73F52DDE" w14:textId="77777777" w:rsidR="008D0E3F" w:rsidRDefault="007471AD">
            <w:pPr>
              <w:pStyle w:val="TableText"/>
            </w:pPr>
            <w:r>
              <w:t>urn:hl7ii:2.16.840.1.113883.10.20.22.4.311:2019-06-21</w:t>
            </w:r>
          </w:p>
        </w:tc>
      </w:tr>
      <w:tr w:rsidR="008D0E3F" w14:paraId="7FCC6E26" w14:textId="77777777">
        <w:trPr>
          <w:jc w:val="center"/>
        </w:trPr>
        <w:tc>
          <w:tcPr>
            <w:tcW w:w="360" w:type="dxa"/>
          </w:tcPr>
          <w:p w14:paraId="7854F6CE" w14:textId="3E4856B6" w:rsidR="008D0E3F" w:rsidRDefault="000D227F">
            <w:pPr>
              <w:pStyle w:val="TableText"/>
            </w:pPr>
            <w:hyperlink w:anchor="E_Brand_Name_Observation">
              <w:r w:rsidR="007471AD">
                <w:rPr>
                  <w:rStyle w:val="HyperlinkText9pt"/>
                </w:rPr>
                <w:t>Brand Name Observation</w:t>
              </w:r>
            </w:hyperlink>
          </w:p>
        </w:tc>
        <w:tc>
          <w:tcPr>
            <w:tcW w:w="360" w:type="dxa"/>
          </w:tcPr>
          <w:p w14:paraId="6E8D3F5C" w14:textId="77777777" w:rsidR="008D0E3F" w:rsidRDefault="007471AD">
            <w:pPr>
              <w:pStyle w:val="TableText"/>
            </w:pPr>
            <w:r>
              <w:t>subentry</w:t>
            </w:r>
          </w:p>
        </w:tc>
        <w:tc>
          <w:tcPr>
            <w:tcW w:w="360" w:type="dxa"/>
          </w:tcPr>
          <w:p w14:paraId="3BC49672" w14:textId="77777777" w:rsidR="008D0E3F" w:rsidRDefault="007471AD">
            <w:pPr>
              <w:pStyle w:val="TableText"/>
            </w:pPr>
            <w:r>
              <w:t>urn:hl7ii:2.16.840.1.113883.10.20.22.4.301:2019-06-21</w:t>
            </w:r>
          </w:p>
        </w:tc>
      </w:tr>
      <w:tr w:rsidR="008D0E3F" w14:paraId="42E593F9" w14:textId="77777777">
        <w:trPr>
          <w:jc w:val="center"/>
        </w:trPr>
        <w:tc>
          <w:tcPr>
            <w:tcW w:w="360" w:type="dxa"/>
          </w:tcPr>
          <w:p w14:paraId="60AAA6BB" w14:textId="78334F1E" w:rsidR="008D0E3F" w:rsidRDefault="000D227F">
            <w:pPr>
              <w:pStyle w:val="TableText"/>
            </w:pPr>
            <w:hyperlink w:anchor="E_Catalog_Number_Observation">
              <w:r w:rsidR="007471AD">
                <w:rPr>
                  <w:rStyle w:val="HyperlinkText9pt"/>
                </w:rPr>
                <w:t>Catalog Number Observation</w:t>
              </w:r>
            </w:hyperlink>
          </w:p>
        </w:tc>
        <w:tc>
          <w:tcPr>
            <w:tcW w:w="360" w:type="dxa"/>
          </w:tcPr>
          <w:p w14:paraId="0DCB48C0" w14:textId="77777777" w:rsidR="008D0E3F" w:rsidRDefault="007471AD">
            <w:pPr>
              <w:pStyle w:val="TableText"/>
            </w:pPr>
            <w:r>
              <w:t>subentry</w:t>
            </w:r>
          </w:p>
        </w:tc>
        <w:tc>
          <w:tcPr>
            <w:tcW w:w="360" w:type="dxa"/>
          </w:tcPr>
          <w:p w14:paraId="4AB2A80B" w14:textId="77777777" w:rsidR="008D0E3F" w:rsidRDefault="007471AD">
            <w:pPr>
              <w:pStyle w:val="TableText"/>
            </w:pPr>
            <w:r>
              <w:t>urn:hl7ii:2.16.840.1.113883.10.20.22.4.302:2019-06-21</w:t>
            </w:r>
          </w:p>
        </w:tc>
      </w:tr>
      <w:tr w:rsidR="008D0E3F" w14:paraId="3EEA780F" w14:textId="77777777">
        <w:trPr>
          <w:jc w:val="center"/>
        </w:trPr>
        <w:tc>
          <w:tcPr>
            <w:tcW w:w="360" w:type="dxa"/>
          </w:tcPr>
          <w:p w14:paraId="7C6A9976" w14:textId="636F2B48" w:rsidR="008D0E3F" w:rsidRDefault="000D227F">
            <w:pPr>
              <w:pStyle w:val="TableText"/>
            </w:pPr>
            <w:hyperlink w:anchor="E_Company_Name_Observation">
              <w:r w:rsidR="007471AD">
                <w:rPr>
                  <w:rStyle w:val="HyperlinkText9pt"/>
                </w:rPr>
                <w:t>Company Name Observation</w:t>
              </w:r>
            </w:hyperlink>
          </w:p>
        </w:tc>
        <w:tc>
          <w:tcPr>
            <w:tcW w:w="360" w:type="dxa"/>
          </w:tcPr>
          <w:p w14:paraId="208E3430" w14:textId="77777777" w:rsidR="008D0E3F" w:rsidRDefault="007471AD">
            <w:pPr>
              <w:pStyle w:val="TableText"/>
            </w:pPr>
            <w:r>
              <w:t>subentry</w:t>
            </w:r>
          </w:p>
        </w:tc>
        <w:tc>
          <w:tcPr>
            <w:tcW w:w="360" w:type="dxa"/>
          </w:tcPr>
          <w:p w14:paraId="0A74D3B5" w14:textId="77777777" w:rsidR="008D0E3F" w:rsidRDefault="007471AD">
            <w:pPr>
              <w:pStyle w:val="TableText"/>
            </w:pPr>
            <w:r>
              <w:t>urn:hl7ii:2.16.840.1.113883.10.20.22.4.303:2019-06-21</w:t>
            </w:r>
          </w:p>
        </w:tc>
      </w:tr>
      <w:tr w:rsidR="008D0E3F" w14:paraId="0197702B" w14:textId="77777777">
        <w:trPr>
          <w:jc w:val="center"/>
        </w:trPr>
        <w:tc>
          <w:tcPr>
            <w:tcW w:w="360" w:type="dxa"/>
          </w:tcPr>
          <w:p w14:paraId="440C9EDB" w14:textId="26AD9477" w:rsidR="008D0E3F" w:rsidRDefault="000D227F">
            <w:pPr>
              <w:pStyle w:val="TableText"/>
            </w:pPr>
            <w:del w:id="662" w:author="Russ Ott" w:date="2022-04-29T10:13:00Z">
              <w:r>
                <w:fldChar w:fldCharType="begin"/>
              </w:r>
              <w:r>
                <w:delInstrText xml:space="preserve"> HYPERLINK \l "E_Device_Identifier_Observation_2019" \h </w:delInstrText>
              </w:r>
              <w:r>
                <w:fldChar w:fldCharType="separate"/>
              </w:r>
              <w:r w:rsidR="00FB6AE9">
                <w:rPr>
                  <w:rStyle w:val="HyperlinkText9pt"/>
                </w:rPr>
                <w:delText>Device Identifier Observation</w:delText>
              </w:r>
              <w:r>
                <w:rPr>
                  <w:rStyle w:val="HyperlinkText9pt"/>
                </w:rPr>
                <w:fldChar w:fldCharType="end"/>
              </w:r>
            </w:del>
            <w:ins w:id="663" w:author="Russ Ott" w:date="2022-04-29T10:13:00Z">
              <w:r>
                <w:fldChar w:fldCharType="begin"/>
              </w:r>
              <w:r>
                <w:instrText xml:space="preserve"> HYPERLINK \l "SE_Device_Identifier_Observation_V2" \h </w:instrText>
              </w:r>
              <w:r>
                <w:fldChar w:fldCharType="separate"/>
              </w:r>
              <w:r w:rsidR="007471AD">
                <w:rPr>
                  <w:rStyle w:val="HyperlinkText9pt"/>
                </w:rPr>
                <w:t>Device Identifier Observation (V2)</w:t>
              </w:r>
              <w:r>
                <w:rPr>
                  <w:rStyle w:val="HyperlinkText9pt"/>
                </w:rPr>
                <w:fldChar w:fldCharType="end"/>
              </w:r>
            </w:ins>
          </w:p>
        </w:tc>
        <w:tc>
          <w:tcPr>
            <w:tcW w:w="360" w:type="dxa"/>
          </w:tcPr>
          <w:p w14:paraId="3337155F" w14:textId="77777777" w:rsidR="008D0E3F" w:rsidRDefault="007471AD">
            <w:pPr>
              <w:pStyle w:val="TableText"/>
            </w:pPr>
            <w:r>
              <w:t>subentry</w:t>
            </w:r>
          </w:p>
        </w:tc>
        <w:tc>
          <w:tcPr>
            <w:tcW w:w="360" w:type="dxa"/>
          </w:tcPr>
          <w:p w14:paraId="633BA0DF" w14:textId="72607ADB" w:rsidR="008D0E3F" w:rsidRDefault="007471AD">
            <w:pPr>
              <w:pStyle w:val="TableText"/>
            </w:pPr>
            <w:r>
              <w:t>urn:hl7ii:2.16.840.1.113883.10.20.22.4.304:</w:t>
            </w:r>
            <w:del w:id="664" w:author="Russ Ott" w:date="2022-04-29T10:13:00Z">
              <w:r w:rsidR="00FB6AE9">
                <w:delText>2019</w:delText>
              </w:r>
            </w:del>
            <w:ins w:id="665" w:author="Russ Ott" w:date="2022-04-29T10:13:00Z">
              <w:r>
                <w:t>2022</w:t>
              </w:r>
            </w:ins>
            <w:r>
              <w:t>-06-</w:t>
            </w:r>
            <w:del w:id="666" w:author="Russ Ott" w:date="2022-04-29T10:13:00Z">
              <w:r w:rsidR="00FB6AE9">
                <w:delText>21</w:delText>
              </w:r>
            </w:del>
            <w:ins w:id="667" w:author="Russ Ott" w:date="2022-04-29T10:13:00Z">
              <w:r>
                <w:t>01</w:t>
              </w:r>
            </w:ins>
          </w:p>
        </w:tc>
      </w:tr>
      <w:tr w:rsidR="008D0E3F" w14:paraId="39599F94" w14:textId="77777777">
        <w:trPr>
          <w:jc w:val="center"/>
        </w:trPr>
        <w:tc>
          <w:tcPr>
            <w:tcW w:w="360" w:type="dxa"/>
          </w:tcPr>
          <w:p w14:paraId="29B6DD57" w14:textId="307E713D" w:rsidR="008D0E3F" w:rsidRDefault="000D227F">
            <w:pPr>
              <w:pStyle w:val="TableText"/>
            </w:pPr>
            <w:hyperlink w:anchor="E_Distinct_Identification_Code_Observat">
              <w:r w:rsidR="007471AD">
                <w:rPr>
                  <w:rStyle w:val="HyperlinkText9pt"/>
                </w:rPr>
                <w:t>Distinct Identification Code Observation</w:t>
              </w:r>
            </w:hyperlink>
          </w:p>
        </w:tc>
        <w:tc>
          <w:tcPr>
            <w:tcW w:w="360" w:type="dxa"/>
          </w:tcPr>
          <w:p w14:paraId="67562387" w14:textId="77777777" w:rsidR="008D0E3F" w:rsidRDefault="007471AD">
            <w:pPr>
              <w:pStyle w:val="TableText"/>
            </w:pPr>
            <w:r>
              <w:t>subentry</w:t>
            </w:r>
          </w:p>
        </w:tc>
        <w:tc>
          <w:tcPr>
            <w:tcW w:w="360" w:type="dxa"/>
          </w:tcPr>
          <w:p w14:paraId="6E9DDDFA" w14:textId="77777777" w:rsidR="008D0E3F" w:rsidRDefault="007471AD">
            <w:pPr>
              <w:pStyle w:val="TableText"/>
            </w:pPr>
            <w:r>
              <w:t>urn:hl7ii:2.16.840.1.113883.10.20.22.4.308:2019-06-21</w:t>
            </w:r>
          </w:p>
        </w:tc>
      </w:tr>
      <w:tr w:rsidR="008D0E3F" w14:paraId="7328D74C" w14:textId="77777777">
        <w:trPr>
          <w:jc w:val="center"/>
        </w:trPr>
        <w:tc>
          <w:tcPr>
            <w:tcW w:w="360" w:type="dxa"/>
          </w:tcPr>
          <w:p w14:paraId="3E4BD000" w14:textId="7DCB03A7" w:rsidR="008D0E3F" w:rsidRDefault="000D227F">
            <w:pPr>
              <w:pStyle w:val="TableText"/>
            </w:pPr>
            <w:hyperlink w:anchor="E_Expiration_Date_Observation">
              <w:r w:rsidR="007471AD">
                <w:rPr>
                  <w:rStyle w:val="HyperlinkText9pt"/>
                </w:rPr>
                <w:t>Expiration Date Observation</w:t>
              </w:r>
            </w:hyperlink>
          </w:p>
        </w:tc>
        <w:tc>
          <w:tcPr>
            <w:tcW w:w="360" w:type="dxa"/>
          </w:tcPr>
          <w:p w14:paraId="7D7764AA" w14:textId="77777777" w:rsidR="008D0E3F" w:rsidRDefault="007471AD">
            <w:pPr>
              <w:pStyle w:val="TableText"/>
            </w:pPr>
            <w:r>
              <w:t>subentry</w:t>
            </w:r>
          </w:p>
        </w:tc>
        <w:tc>
          <w:tcPr>
            <w:tcW w:w="360" w:type="dxa"/>
          </w:tcPr>
          <w:p w14:paraId="685DD7B3" w14:textId="77777777" w:rsidR="008D0E3F" w:rsidRDefault="007471AD">
            <w:pPr>
              <w:pStyle w:val="TableText"/>
            </w:pPr>
            <w:r>
              <w:t>urn:hl7ii:2.16.840.1.113883.10.20.22.4.309:2019-06-21</w:t>
            </w:r>
          </w:p>
        </w:tc>
      </w:tr>
      <w:tr w:rsidR="008D0E3F" w14:paraId="1D372675" w14:textId="77777777">
        <w:trPr>
          <w:jc w:val="center"/>
        </w:trPr>
        <w:tc>
          <w:tcPr>
            <w:tcW w:w="360" w:type="dxa"/>
          </w:tcPr>
          <w:p w14:paraId="00D886AF" w14:textId="70581D58" w:rsidR="008D0E3F" w:rsidRDefault="000D227F">
            <w:pPr>
              <w:pStyle w:val="TableText"/>
            </w:pPr>
            <w:hyperlink w:anchor="SE_Implantable_Device_Status_Observation">
              <w:r w:rsidR="007471AD">
                <w:rPr>
                  <w:rStyle w:val="HyperlinkText9pt"/>
                </w:rPr>
                <w:t>Implantable Device Status Observation</w:t>
              </w:r>
            </w:hyperlink>
          </w:p>
        </w:tc>
        <w:tc>
          <w:tcPr>
            <w:tcW w:w="360" w:type="dxa"/>
          </w:tcPr>
          <w:p w14:paraId="0DB395A9" w14:textId="77777777" w:rsidR="008D0E3F" w:rsidRDefault="007471AD">
            <w:pPr>
              <w:pStyle w:val="TableText"/>
            </w:pPr>
            <w:r>
              <w:t>subentry</w:t>
            </w:r>
          </w:p>
        </w:tc>
        <w:tc>
          <w:tcPr>
            <w:tcW w:w="360" w:type="dxa"/>
          </w:tcPr>
          <w:p w14:paraId="3D811CB5" w14:textId="77777777" w:rsidR="008D0E3F" w:rsidRDefault="007471AD">
            <w:pPr>
              <w:pStyle w:val="TableText"/>
            </w:pPr>
            <w:r>
              <w:t>urn:hl7ii:2.16.840.1.113883.10.20.22.4.305:2019-06-21</w:t>
            </w:r>
          </w:p>
        </w:tc>
      </w:tr>
      <w:tr w:rsidR="008D0E3F" w14:paraId="7759FCC9" w14:textId="77777777">
        <w:trPr>
          <w:jc w:val="center"/>
        </w:trPr>
        <w:tc>
          <w:tcPr>
            <w:tcW w:w="360" w:type="dxa"/>
          </w:tcPr>
          <w:p w14:paraId="67CB1870" w14:textId="7F6AA696" w:rsidR="008D0E3F" w:rsidRDefault="000D227F">
            <w:pPr>
              <w:pStyle w:val="TableText"/>
            </w:pPr>
            <w:hyperlink w:anchor="SE_Latex_Safety_Observation_2019">
              <w:r w:rsidR="007471AD">
                <w:rPr>
                  <w:rStyle w:val="HyperlinkText9pt"/>
                </w:rPr>
                <w:t>Latex Safety Observation</w:t>
              </w:r>
            </w:hyperlink>
          </w:p>
        </w:tc>
        <w:tc>
          <w:tcPr>
            <w:tcW w:w="360" w:type="dxa"/>
          </w:tcPr>
          <w:p w14:paraId="75757AE5" w14:textId="77777777" w:rsidR="008D0E3F" w:rsidRDefault="007471AD">
            <w:pPr>
              <w:pStyle w:val="TableText"/>
            </w:pPr>
            <w:r>
              <w:t>subentry</w:t>
            </w:r>
          </w:p>
        </w:tc>
        <w:tc>
          <w:tcPr>
            <w:tcW w:w="360" w:type="dxa"/>
          </w:tcPr>
          <w:p w14:paraId="36F886D9" w14:textId="77777777" w:rsidR="008D0E3F" w:rsidRDefault="007471AD">
            <w:pPr>
              <w:pStyle w:val="TableText"/>
            </w:pPr>
            <w:r>
              <w:t>urn:hl7ii:2.16.840.1.113883.10.20.22.4.314:2019-06-21</w:t>
            </w:r>
          </w:p>
        </w:tc>
      </w:tr>
      <w:tr w:rsidR="008D0E3F" w14:paraId="36CC54AD" w14:textId="77777777">
        <w:trPr>
          <w:jc w:val="center"/>
        </w:trPr>
        <w:tc>
          <w:tcPr>
            <w:tcW w:w="360" w:type="dxa"/>
          </w:tcPr>
          <w:p w14:paraId="52438F93" w14:textId="3985BECE" w:rsidR="008D0E3F" w:rsidRDefault="000D227F">
            <w:pPr>
              <w:pStyle w:val="TableText"/>
            </w:pPr>
            <w:hyperlink w:anchor="E_Lot_or_Batch_Number_Observation_2019">
              <w:r w:rsidR="007471AD">
                <w:rPr>
                  <w:rStyle w:val="HyperlinkText9pt"/>
                </w:rPr>
                <w:t>Lot or Batch Number Observation</w:t>
              </w:r>
            </w:hyperlink>
          </w:p>
        </w:tc>
        <w:tc>
          <w:tcPr>
            <w:tcW w:w="360" w:type="dxa"/>
          </w:tcPr>
          <w:p w14:paraId="04E7CB41" w14:textId="77777777" w:rsidR="008D0E3F" w:rsidRDefault="007471AD">
            <w:pPr>
              <w:pStyle w:val="TableText"/>
            </w:pPr>
            <w:r>
              <w:t>subentry</w:t>
            </w:r>
          </w:p>
        </w:tc>
        <w:tc>
          <w:tcPr>
            <w:tcW w:w="360" w:type="dxa"/>
          </w:tcPr>
          <w:p w14:paraId="4B6D2FB7" w14:textId="77777777" w:rsidR="008D0E3F" w:rsidRDefault="007471AD">
            <w:pPr>
              <w:pStyle w:val="TableText"/>
            </w:pPr>
            <w:r>
              <w:t>urn:hl7ii:2.16.840.1.113883.10.20.22.4.315:2019-06-21</w:t>
            </w:r>
          </w:p>
        </w:tc>
      </w:tr>
      <w:tr w:rsidR="008D0E3F" w14:paraId="7D650FC3" w14:textId="77777777">
        <w:trPr>
          <w:jc w:val="center"/>
        </w:trPr>
        <w:tc>
          <w:tcPr>
            <w:tcW w:w="360" w:type="dxa"/>
          </w:tcPr>
          <w:p w14:paraId="57D9387A" w14:textId="5AF5B77B" w:rsidR="008D0E3F" w:rsidRDefault="000D227F">
            <w:pPr>
              <w:pStyle w:val="TableText"/>
            </w:pPr>
            <w:hyperlink w:anchor="E_Manufacturing_Date_Observation_2019">
              <w:r w:rsidR="007471AD">
                <w:rPr>
                  <w:rStyle w:val="HyperlinkText9pt"/>
                </w:rPr>
                <w:t>Manufacturing Date Observation</w:t>
              </w:r>
            </w:hyperlink>
          </w:p>
        </w:tc>
        <w:tc>
          <w:tcPr>
            <w:tcW w:w="360" w:type="dxa"/>
          </w:tcPr>
          <w:p w14:paraId="43589309" w14:textId="77777777" w:rsidR="008D0E3F" w:rsidRDefault="007471AD">
            <w:pPr>
              <w:pStyle w:val="TableText"/>
            </w:pPr>
            <w:r>
              <w:t>subentry</w:t>
            </w:r>
          </w:p>
        </w:tc>
        <w:tc>
          <w:tcPr>
            <w:tcW w:w="360" w:type="dxa"/>
          </w:tcPr>
          <w:p w14:paraId="380D9DA2" w14:textId="77777777" w:rsidR="008D0E3F" w:rsidRDefault="007471AD">
            <w:pPr>
              <w:pStyle w:val="TableText"/>
            </w:pPr>
            <w:r>
              <w:t>urn:hl7ii:2.16.840.1.113883.10.20.22.4.316:2019-06-21</w:t>
            </w:r>
          </w:p>
        </w:tc>
      </w:tr>
      <w:tr w:rsidR="008D0E3F" w14:paraId="64EE79AD" w14:textId="77777777">
        <w:trPr>
          <w:jc w:val="center"/>
        </w:trPr>
        <w:tc>
          <w:tcPr>
            <w:tcW w:w="360" w:type="dxa"/>
          </w:tcPr>
          <w:p w14:paraId="291AA9B9" w14:textId="1F8CD0F0" w:rsidR="008D0E3F" w:rsidRDefault="000D227F">
            <w:pPr>
              <w:pStyle w:val="TableText"/>
            </w:pPr>
            <w:hyperlink w:anchor="E_Model_Number_Observation">
              <w:r w:rsidR="007471AD">
                <w:rPr>
                  <w:rStyle w:val="HyperlinkText9pt"/>
                </w:rPr>
                <w:t>Model Number Observation</w:t>
              </w:r>
            </w:hyperlink>
          </w:p>
        </w:tc>
        <w:tc>
          <w:tcPr>
            <w:tcW w:w="360" w:type="dxa"/>
          </w:tcPr>
          <w:p w14:paraId="7EEDD7AC" w14:textId="77777777" w:rsidR="008D0E3F" w:rsidRDefault="007471AD">
            <w:pPr>
              <w:pStyle w:val="TableText"/>
            </w:pPr>
            <w:r>
              <w:t>subentry</w:t>
            </w:r>
          </w:p>
        </w:tc>
        <w:tc>
          <w:tcPr>
            <w:tcW w:w="360" w:type="dxa"/>
          </w:tcPr>
          <w:p w14:paraId="0577EDE7" w14:textId="77777777" w:rsidR="008D0E3F" w:rsidRDefault="007471AD">
            <w:pPr>
              <w:pStyle w:val="TableText"/>
            </w:pPr>
            <w:r>
              <w:t>urn:hl7ii:2.16.840.1.113883.10.20.22.4.317:2019-06-21</w:t>
            </w:r>
          </w:p>
        </w:tc>
      </w:tr>
      <w:tr w:rsidR="008D0E3F" w14:paraId="33136D6E" w14:textId="77777777">
        <w:trPr>
          <w:jc w:val="center"/>
        </w:trPr>
        <w:tc>
          <w:tcPr>
            <w:tcW w:w="360" w:type="dxa"/>
          </w:tcPr>
          <w:p w14:paraId="2BBEDBFB" w14:textId="78384633" w:rsidR="008D0E3F" w:rsidRDefault="000D227F">
            <w:pPr>
              <w:pStyle w:val="TableText"/>
            </w:pPr>
            <w:hyperlink w:anchor="E_MRI_Safety_Observation">
              <w:r w:rsidR="007471AD">
                <w:rPr>
                  <w:rStyle w:val="HyperlinkText9pt"/>
                </w:rPr>
                <w:t>MRI Safety Observation</w:t>
              </w:r>
            </w:hyperlink>
          </w:p>
        </w:tc>
        <w:tc>
          <w:tcPr>
            <w:tcW w:w="360" w:type="dxa"/>
          </w:tcPr>
          <w:p w14:paraId="540A08DE" w14:textId="77777777" w:rsidR="008D0E3F" w:rsidRDefault="007471AD">
            <w:pPr>
              <w:pStyle w:val="TableText"/>
            </w:pPr>
            <w:r>
              <w:t>subentry</w:t>
            </w:r>
          </w:p>
        </w:tc>
        <w:tc>
          <w:tcPr>
            <w:tcW w:w="360" w:type="dxa"/>
          </w:tcPr>
          <w:p w14:paraId="200320F0" w14:textId="77777777" w:rsidR="008D0E3F" w:rsidRDefault="007471AD">
            <w:pPr>
              <w:pStyle w:val="TableText"/>
            </w:pPr>
            <w:r>
              <w:t>urn:hl7ii:2.16.840.1.113883.10.20.22.4.318:2019-06-21</w:t>
            </w:r>
          </w:p>
        </w:tc>
      </w:tr>
      <w:tr w:rsidR="008D0E3F" w14:paraId="33E504B4" w14:textId="77777777">
        <w:trPr>
          <w:jc w:val="center"/>
        </w:trPr>
        <w:tc>
          <w:tcPr>
            <w:tcW w:w="360" w:type="dxa"/>
          </w:tcPr>
          <w:p w14:paraId="0B59F16D" w14:textId="21EA0984" w:rsidR="008D0E3F" w:rsidRDefault="000D227F">
            <w:pPr>
              <w:pStyle w:val="TableText"/>
            </w:pPr>
            <w:hyperlink w:anchor="E_Serial_Number_Observation">
              <w:r w:rsidR="007471AD">
                <w:rPr>
                  <w:rStyle w:val="HyperlinkText9pt"/>
                </w:rPr>
                <w:t>Serial Number Observation</w:t>
              </w:r>
            </w:hyperlink>
          </w:p>
        </w:tc>
        <w:tc>
          <w:tcPr>
            <w:tcW w:w="360" w:type="dxa"/>
          </w:tcPr>
          <w:p w14:paraId="148F9B9F" w14:textId="77777777" w:rsidR="008D0E3F" w:rsidRDefault="007471AD">
            <w:pPr>
              <w:pStyle w:val="TableText"/>
            </w:pPr>
            <w:r>
              <w:t>subentry</w:t>
            </w:r>
          </w:p>
        </w:tc>
        <w:tc>
          <w:tcPr>
            <w:tcW w:w="360" w:type="dxa"/>
          </w:tcPr>
          <w:p w14:paraId="6451DF01" w14:textId="77777777" w:rsidR="008D0E3F" w:rsidRDefault="007471AD">
            <w:pPr>
              <w:pStyle w:val="TableText"/>
            </w:pPr>
            <w:r>
              <w:t>urn:hl7ii:2.16.840.1.113883.10.20.22.4.319:2019-06-21</w:t>
            </w:r>
          </w:p>
        </w:tc>
      </w:tr>
    </w:tbl>
    <w:p w14:paraId="73F230F9" w14:textId="77777777" w:rsidR="008D0E3F" w:rsidRDefault="008D0E3F">
      <w:pPr>
        <w:pStyle w:val="BodyText"/>
      </w:pPr>
    </w:p>
    <w:p w14:paraId="2D4DBA84" w14:textId="7A56234F" w:rsidR="008D0E3F" w:rsidRDefault="007471AD">
      <w:pPr>
        <w:pStyle w:val="Caption"/>
      </w:pPr>
      <w:bookmarkStart w:id="668" w:name="_Toc101451131"/>
      <w:bookmarkStart w:id="669" w:name="_Toc83395714"/>
      <w:r>
        <w:lastRenderedPageBreak/>
        <w:t xml:space="preserve">Table </w:t>
      </w:r>
      <w:r>
        <w:fldChar w:fldCharType="begin"/>
      </w:r>
      <w:r>
        <w:instrText>SEQ Table \* ARABIC</w:instrText>
      </w:r>
      <w:r>
        <w:fldChar w:fldCharType="separate"/>
      </w:r>
      <w:del w:id="670" w:author="Russ Ott" w:date="2022-04-29T10:13:00Z">
        <w:r w:rsidR="00FB6AE9">
          <w:delText>30</w:delText>
        </w:r>
      </w:del>
      <w:ins w:id="671" w:author="Russ Ott" w:date="2022-04-29T10:13:00Z">
        <w:r>
          <w:t>29</w:t>
        </w:r>
      </w:ins>
      <w:r>
        <w:fldChar w:fldCharType="end"/>
      </w:r>
      <w:r>
        <w:t>: Template Containments</w:t>
      </w:r>
      <w:bookmarkEnd w:id="668"/>
      <w:bookmarkEnd w:id="669"/>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3360"/>
        <w:gridCol w:w="3360"/>
        <w:gridCol w:w="3360"/>
      </w:tblGrid>
      <w:tr w:rsidR="008D0E3F" w14:paraId="0AB9EB9F" w14:textId="77777777">
        <w:trPr>
          <w:cantSplit/>
          <w:tblHeader/>
          <w:jc w:val="center"/>
        </w:trPr>
        <w:tc>
          <w:tcPr>
            <w:tcW w:w="360" w:type="dxa"/>
            <w:shd w:val="clear" w:color="auto" w:fill="E6E6E6"/>
          </w:tcPr>
          <w:p w14:paraId="19F92FC0" w14:textId="77777777" w:rsidR="008D0E3F" w:rsidRDefault="007471AD">
            <w:pPr>
              <w:pStyle w:val="TableHead"/>
            </w:pPr>
            <w:r>
              <w:t>Template Title</w:t>
            </w:r>
          </w:p>
        </w:tc>
        <w:tc>
          <w:tcPr>
            <w:tcW w:w="360" w:type="dxa"/>
            <w:shd w:val="clear" w:color="auto" w:fill="E6E6E6"/>
          </w:tcPr>
          <w:p w14:paraId="07A98B68" w14:textId="77777777" w:rsidR="008D0E3F" w:rsidRDefault="007471AD">
            <w:pPr>
              <w:pStyle w:val="TableHead"/>
            </w:pPr>
            <w:r>
              <w:t>Template Type</w:t>
            </w:r>
          </w:p>
        </w:tc>
        <w:tc>
          <w:tcPr>
            <w:tcW w:w="360" w:type="dxa"/>
            <w:shd w:val="clear" w:color="auto" w:fill="E6E6E6"/>
          </w:tcPr>
          <w:p w14:paraId="0E55C02B" w14:textId="77777777" w:rsidR="008D0E3F" w:rsidRDefault="007471AD">
            <w:pPr>
              <w:pStyle w:val="TableHead"/>
            </w:pPr>
            <w:proofErr w:type="spellStart"/>
            <w:r>
              <w:t>templateId</w:t>
            </w:r>
            <w:proofErr w:type="spellEnd"/>
          </w:p>
        </w:tc>
      </w:tr>
      <w:tr w:rsidR="008D0E3F" w14:paraId="758E9835" w14:textId="77777777">
        <w:trPr>
          <w:jc w:val="center"/>
        </w:trPr>
        <w:tc>
          <w:tcPr>
            <w:tcW w:w="360" w:type="dxa"/>
          </w:tcPr>
          <w:p w14:paraId="1990D681" w14:textId="15CB5A95" w:rsidR="008D0E3F" w:rsidRDefault="000D227F">
            <w:pPr>
              <w:pStyle w:val="TableText"/>
            </w:pPr>
            <w:hyperlink w:anchor="E_UDI_Organizer">
              <w:r w:rsidR="007471AD">
                <w:rPr>
                  <w:rStyle w:val="HyperlinkText9pt"/>
                </w:rPr>
                <w:t>UDI Organizer</w:t>
              </w:r>
            </w:hyperlink>
          </w:p>
        </w:tc>
        <w:tc>
          <w:tcPr>
            <w:tcW w:w="360" w:type="dxa"/>
          </w:tcPr>
          <w:p w14:paraId="6481DEFD" w14:textId="77777777" w:rsidR="008D0E3F" w:rsidRDefault="007471AD">
            <w:pPr>
              <w:pStyle w:val="TableText"/>
            </w:pPr>
            <w:r>
              <w:t>entry</w:t>
            </w:r>
          </w:p>
        </w:tc>
        <w:tc>
          <w:tcPr>
            <w:tcW w:w="360" w:type="dxa"/>
          </w:tcPr>
          <w:p w14:paraId="65547EBA" w14:textId="77777777" w:rsidR="008D0E3F" w:rsidRDefault="007471AD">
            <w:pPr>
              <w:pStyle w:val="TableText"/>
            </w:pPr>
            <w:r>
              <w:t>urn:hl7ii:2.16.840.1.113883.10.20.22.4.311:2019-06-21</w:t>
            </w:r>
          </w:p>
        </w:tc>
      </w:tr>
      <w:tr w:rsidR="008D0E3F" w14:paraId="68CD5351" w14:textId="77777777">
        <w:trPr>
          <w:jc w:val="center"/>
        </w:trPr>
        <w:tc>
          <w:tcPr>
            <w:tcW w:w="360" w:type="dxa"/>
          </w:tcPr>
          <w:p w14:paraId="7A722602" w14:textId="355EC345" w:rsidR="008D0E3F" w:rsidRDefault="000D227F">
            <w:pPr>
              <w:pStyle w:val="TableText"/>
              <w:ind w:left="144"/>
            </w:pPr>
            <w:hyperlink w:anchor="E_Distinct_Identification_Code_Observat">
              <w:r w:rsidR="007471AD">
                <w:rPr>
                  <w:rStyle w:val="HyperlinkText9pt"/>
                </w:rPr>
                <w:t>Distinct Identification Code Observation</w:t>
              </w:r>
            </w:hyperlink>
          </w:p>
        </w:tc>
        <w:tc>
          <w:tcPr>
            <w:tcW w:w="360" w:type="dxa"/>
          </w:tcPr>
          <w:p w14:paraId="08290534" w14:textId="77777777" w:rsidR="008D0E3F" w:rsidRDefault="007471AD">
            <w:pPr>
              <w:pStyle w:val="TableText"/>
            </w:pPr>
            <w:r>
              <w:t>subentry</w:t>
            </w:r>
          </w:p>
        </w:tc>
        <w:tc>
          <w:tcPr>
            <w:tcW w:w="360" w:type="dxa"/>
          </w:tcPr>
          <w:p w14:paraId="28B953B7" w14:textId="77777777" w:rsidR="008D0E3F" w:rsidRDefault="007471AD">
            <w:pPr>
              <w:pStyle w:val="TableText"/>
            </w:pPr>
            <w:r>
              <w:t>urn:hl7ii:2.16.840.1.113883.10.20.22.4.308:2019-06-21</w:t>
            </w:r>
          </w:p>
        </w:tc>
      </w:tr>
      <w:tr w:rsidR="008D0E3F" w14:paraId="5E429FAD" w14:textId="77777777">
        <w:trPr>
          <w:jc w:val="center"/>
        </w:trPr>
        <w:tc>
          <w:tcPr>
            <w:tcW w:w="360" w:type="dxa"/>
          </w:tcPr>
          <w:p w14:paraId="28024157" w14:textId="0F76104D" w:rsidR="008D0E3F" w:rsidRDefault="000D227F">
            <w:pPr>
              <w:pStyle w:val="TableText"/>
              <w:ind w:left="144"/>
            </w:pPr>
            <w:hyperlink w:anchor="E_Serial_Number_Observation">
              <w:r w:rsidR="007471AD">
                <w:rPr>
                  <w:rStyle w:val="HyperlinkText9pt"/>
                </w:rPr>
                <w:t>Serial Number Observation</w:t>
              </w:r>
            </w:hyperlink>
          </w:p>
        </w:tc>
        <w:tc>
          <w:tcPr>
            <w:tcW w:w="360" w:type="dxa"/>
          </w:tcPr>
          <w:p w14:paraId="79916431" w14:textId="77777777" w:rsidR="008D0E3F" w:rsidRDefault="007471AD">
            <w:pPr>
              <w:pStyle w:val="TableText"/>
            </w:pPr>
            <w:r>
              <w:t>subentry</w:t>
            </w:r>
          </w:p>
        </w:tc>
        <w:tc>
          <w:tcPr>
            <w:tcW w:w="360" w:type="dxa"/>
          </w:tcPr>
          <w:p w14:paraId="59BDB7D7" w14:textId="77777777" w:rsidR="008D0E3F" w:rsidRDefault="007471AD">
            <w:pPr>
              <w:pStyle w:val="TableText"/>
            </w:pPr>
            <w:r>
              <w:t>urn:hl7ii:2.16.840.1.113883.10.20.22.4.319:2019-06-21</w:t>
            </w:r>
          </w:p>
        </w:tc>
      </w:tr>
      <w:tr w:rsidR="008D0E3F" w14:paraId="1BB11085" w14:textId="77777777">
        <w:trPr>
          <w:jc w:val="center"/>
        </w:trPr>
        <w:tc>
          <w:tcPr>
            <w:tcW w:w="360" w:type="dxa"/>
          </w:tcPr>
          <w:p w14:paraId="3CF49141" w14:textId="3F5C1278" w:rsidR="008D0E3F" w:rsidRDefault="000D227F">
            <w:pPr>
              <w:pStyle w:val="TableText"/>
              <w:ind w:left="144"/>
            </w:pPr>
            <w:hyperlink w:anchor="E_Expiration_Date_Observation">
              <w:r w:rsidR="007471AD">
                <w:rPr>
                  <w:rStyle w:val="HyperlinkText9pt"/>
                </w:rPr>
                <w:t>Expiration Date Observation</w:t>
              </w:r>
            </w:hyperlink>
          </w:p>
        </w:tc>
        <w:tc>
          <w:tcPr>
            <w:tcW w:w="360" w:type="dxa"/>
          </w:tcPr>
          <w:p w14:paraId="0D75498D" w14:textId="77777777" w:rsidR="008D0E3F" w:rsidRDefault="007471AD">
            <w:pPr>
              <w:pStyle w:val="TableText"/>
            </w:pPr>
            <w:r>
              <w:t>subentry</w:t>
            </w:r>
          </w:p>
        </w:tc>
        <w:tc>
          <w:tcPr>
            <w:tcW w:w="360" w:type="dxa"/>
          </w:tcPr>
          <w:p w14:paraId="67935F04" w14:textId="77777777" w:rsidR="008D0E3F" w:rsidRDefault="007471AD">
            <w:pPr>
              <w:pStyle w:val="TableText"/>
            </w:pPr>
            <w:r>
              <w:t>urn:hl7ii:2.16.840.1.113883.10.20.22.4.309:2019-06-21</w:t>
            </w:r>
          </w:p>
        </w:tc>
      </w:tr>
      <w:tr w:rsidR="008D0E3F" w14:paraId="75AEE1F2" w14:textId="77777777">
        <w:trPr>
          <w:jc w:val="center"/>
        </w:trPr>
        <w:tc>
          <w:tcPr>
            <w:tcW w:w="360" w:type="dxa"/>
          </w:tcPr>
          <w:p w14:paraId="72D37FA7" w14:textId="4A3D5DC9" w:rsidR="008D0E3F" w:rsidRDefault="000D227F">
            <w:pPr>
              <w:pStyle w:val="TableText"/>
              <w:ind w:left="144"/>
            </w:pPr>
            <w:hyperlink w:anchor="E_Brand_Name_Observation">
              <w:r w:rsidR="007471AD">
                <w:rPr>
                  <w:rStyle w:val="HyperlinkText9pt"/>
                </w:rPr>
                <w:t>Brand Name Observation</w:t>
              </w:r>
            </w:hyperlink>
          </w:p>
        </w:tc>
        <w:tc>
          <w:tcPr>
            <w:tcW w:w="360" w:type="dxa"/>
          </w:tcPr>
          <w:p w14:paraId="36D5127E" w14:textId="77777777" w:rsidR="008D0E3F" w:rsidRDefault="007471AD">
            <w:pPr>
              <w:pStyle w:val="TableText"/>
            </w:pPr>
            <w:r>
              <w:t>subentry</w:t>
            </w:r>
          </w:p>
        </w:tc>
        <w:tc>
          <w:tcPr>
            <w:tcW w:w="360" w:type="dxa"/>
          </w:tcPr>
          <w:p w14:paraId="27334A1C" w14:textId="77777777" w:rsidR="008D0E3F" w:rsidRDefault="007471AD">
            <w:pPr>
              <w:pStyle w:val="TableText"/>
            </w:pPr>
            <w:r>
              <w:t>urn:hl7ii:2.16.840.1.113883.10.20.22.4.301:2019-06-21</w:t>
            </w:r>
          </w:p>
        </w:tc>
      </w:tr>
      <w:tr w:rsidR="008D0E3F" w14:paraId="62E6CBA1" w14:textId="77777777">
        <w:trPr>
          <w:jc w:val="center"/>
        </w:trPr>
        <w:tc>
          <w:tcPr>
            <w:tcW w:w="360" w:type="dxa"/>
          </w:tcPr>
          <w:p w14:paraId="511EEF95" w14:textId="2F43B9D8" w:rsidR="008D0E3F" w:rsidRDefault="000D227F">
            <w:pPr>
              <w:pStyle w:val="TableText"/>
              <w:ind w:left="144"/>
            </w:pPr>
            <w:hyperlink w:anchor="E_Model_Number_Observation">
              <w:r w:rsidR="007471AD">
                <w:rPr>
                  <w:rStyle w:val="HyperlinkText9pt"/>
                </w:rPr>
                <w:t>Model Number Observation</w:t>
              </w:r>
            </w:hyperlink>
          </w:p>
        </w:tc>
        <w:tc>
          <w:tcPr>
            <w:tcW w:w="360" w:type="dxa"/>
          </w:tcPr>
          <w:p w14:paraId="2ADA0BE9" w14:textId="77777777" w:rsidR="008D0E3F" w:rsidRDefault="007471AD">
            <w:pPr>
              <w:pStyle w:val="TableText"/>
            </w:pPr>
            <w:r>
              <w:t>subentry</w:t>
            </w:r>
          </w:p>
        </w:tc>
        <w:tc>
          <w:tcPr>
            <w:tcW w:w="360" w:type="dxa"/>
          </w:tcPr>
          <w:p w14:paraId="0A07A8E3" w14:textId="77777777" w:rsidR="008D0E3F" w:rsidRDefault="007471AD">
            <w:pPr>
              <w:pStyle w:val="TableText"/>
            </w:pPr>
            <w:r>
              <w:t>urn:hl7ii:2.16.840.1.113883.10.20.22.4.317:2019-06-21</w:t>
            </w:r>
          </w:p>
        </w:tc>
      </w:tr>
      <w:tr w:rsidR="00514616" w14:paraId="14B8A3C8" w14:textId="77777777">
        <w:trPr>
          <w:jc w:val="center"/>
          <w:del w:id="672" w:author="Russ Ott" w:date="2022-04-29T10:13:00Z"/>
        </w:trPr>
        <w:tc>
          <w:tcPr>
            <w:tcW w:w="360" w:type="dxa"/>
          </w:tcPr>
          <w:p w14:paraId="5595825D" w14:textId="77777777" w:rsidR="00514616" w:rsidRDefault="000D227F">
            <w:pPr>
              <w:pStyle w:val="TableText"/>
              <w:ind w:left="144"/>
              <w:rPr>
                <w:del w:id="673" w:author="Russ Ott" w:date="2022-04-29T10:13:00Z"/>
              </w:rPr>
            </w:pPr>
            <w:del w:id="674" w:author="Russ Ott" w:date="2022-04-29T10:13:00Z">
              <w:r>
                <w:fldChar w:fldCharType="begin"/>
              </w:r>
              <w:r>
                <w:delInstrText xml:space="preserve"> HYPERLINK \l "E_Device_Identifier_Observation_2019" \h </w:delInstrText>
              </w:r>
              <w:r>
                <w:fldChar w:fldCharType="separate"/>
              </w:r>
              <w:r w:rsidR="00FB6AE9">
                <w:rPr>
                  <w:rStyle w:val="HyperlinkText9pt"/>
                </w:rPr>
                <w:delText>Device Identifier Observation</w:delText>
              </w:r>
              <w:r>
                <w:rPr>
                  <w:rStyle w:val="HyperlinkText9pt"/>
                </w:rPr>
                <w:fldChar w:fldCharType="end"/>
              </w:r>
            </w:del>
          </w:p>
        </w:tc>
        <w:tc>
          <w:tcPr>
            <w:tcW w:w="360" w:type="dxa"/>
          </w:tcPr>
          <w:p w14:paraId="63B6FC94" w14:textId="77777777" w:rsidR="00514616" w:rsidRDefault="00FB6AE9">
            <w:pPr>
              <w:pStyle w:val="TableText"/>
              <w:rPr>
                <w:del w:id="675" w:author="Russ Ott" w:date="2022-04-29T10:13:00Z"/>
              </w:rPr>
            </w:pPr>
            <w:del w:id="676" w:author="Russ Ott" w:date="2022-04-29T10:13:00Z">
              <w:r>
                <w:delText>subentry</w:delText>
              </w:r>
            </w:del>
          </w:p>
        </w:tc>
        <w:tc>
          <w:tcPr>
            <w:tcW w:w="360" w:type="dxa"/>
          </w:tcPr>
          <w:p w14:paraId="7E04AEF3" w14:textId="77777777" w:rsidR="00514616" w:rsidRDefault="00FB6AE9">
            <w:pPr>
              <w:pStyle w:val="TableText"/>
              <w:rPr>
                <w:del w:id="677" w:author="Russ Ott" w:date="2022-04-29T10:13:00Z"/>
              </w:rPr>
            </w:pPr>
            <w:del w:id="678" w:author="Russ Ott" w:date="2022-04-29T10:13:00Z">
              <w:r>
                <w:delText>urn:hl7ii:2.16.840.1.113883.10.20.22.4.304:2019-06-21</w:delText>
              </w:r>
            </w:del>
          </w:p>
        </w:tc>
      </w:tr>
      <w:tr w:rsidR="008D0E3F" w14:paraId="4E943704" w14:textId="77777777">
        <w:trPr>
          <w:jc w:val="center"/>
        </w:trPr>
        <w:tc>
          <w:tcPr>
            <w:tcW w:w="360" w:type="dxa"/>
          </w:tcPr>
          <w:p w14:paraId="4B1EBE0C" w14:textId="543D546E" w:rsidR="008D0E3F" w:rsidRDefault="000D227F">
            <w:pPr>
              <w:pStyle w:val="TableText"/>
              <w:ind w:left="144"/>
            </w:pPr>
            <w:hyperlink w:anchor="E_Catalog_Number_Observation">
              <w:r w:rsidR="007471AD">
                <w:rPr>
                  <w:rStyle w:val="HyperlinkText9pt"/>
                </w:rPr>
                <w:t>Catalog Number Observation</w:t>
              </w:r>
            </w:hyperlink>
          </w:p>
        </w:tc>
        <w:tc>
          <w:tcPr>
            <w:tcW w:w="360" w:type="dxa"/>
          </w:tcPr>
          <w:p w14:paraId="756DB509" w14:textId="77777777" w:rsidR="008D0E3F" w:rsidRDefault="007471AD">
            <w:pPr>
              <w:pStyle w:val="TableText"/>
            </w:pPr>
            <w:r>
              <w:t>subentry</w:t>
            </w:r>
          </w:p>
        </w:tc>
        <w:tc>
          <w:tcPr>
            <w:tcW w:w="360" w:type="dxa"/>
          </w:tcPr>
          <w:p w14:paraId="0CC722F1" w14:textId="77777777" w:rsidR="008D0E3F" w:rsidRDefault="007471AD">
            <w:pPr>
              <w:pStyle w:val="TableText"/>
            </w:pPr>
            <w:r>
              <w:t>urn:hl7ii:2.16.840.1.113883.10.20.22.4.302:2019-06-21</w:t>
            </w:r>
          </w:p>
        </w:tc>
      </w:tr>
      <w:tr w:rsidR="008D0E3F" w14:paraId="1581DB74" w14:textId="77777777">
        <w:trPr>
          <w:jc w:val="center"/>
        </w:trPr>
        <w:tc>
          <w:tcPr>
            <w:tcW w:w="360" w:type="dxa"/>
          </w:tcPr>
          <w:p w14:paraId="270F6886" w14:textId="4FDCEC4E" w:rsidR="008D0E3F" w:rsidRDefault="000D227F">
            <w:pPr>
              <w:pStyle w:val="TableText"/>
              <w:ind w:left="144"/>
            </w:pPr>
            <w:hyperlink w:anchor="E_Company_Name_Observation">
              <w:r w:rsidR="007471AD">
                <w:rPr>
                  <w:rStyle w:val="HyperlinkText9pt"/>
                </w:rPr>
                <w:t>Company Name Observation</w:t>
              </w:r>
            </w:hyperlink>
          </w:p>
        </w:tc>
        <w:tc>
          <w:tcPr>
            <w:tcW w:w="360" w:type="dxa"/>
          </w:tcPr>
          <w:p w14:paraId="1529AEE1" w14:textId="77777777" w:rsidR="008D0E3F" w:rsidRDefault="007471AD">
            <w:pPr>
              <w:pStyle w:val="TableText"/>
            </w:pPr>
            <w:r>
              <w:t>subentry</w:t>
            </w:r>
          </w:p>
        </w:tc>
        <w:tc>
          <w:tcPr>
            <w:tcW w:w="360" w:type="dxa"/>
          </w:tcPr>
          <w:p w14:paraId="7B26AB2D" w14:textId="77777777" w:rsidR="008D0E3F" w:rsidRDefault="007471AD">
            <w:pPr>
              <w:pStyle w:val="TableText"/>
            </w:pPr>
            <w:r>
              <w:t>urn:hl7ii:2.16.840.1.113883.10.20.22.4.303:2019-06-21</w:t>
            </w:r>
          </w:p>
        </w:tc>
      </w:tr>
      <w:tr w:rsidR="008D0E3F" w14:paraId="6952ABAE" w14:textId="77777777">
        <w:trPr>
          <w:jc w:val="center"/>
        </w:trPr>
        <w:tc>
          <w:tcPr>
            <w:tcW w:w="360" w:type="dxa"/>
          </w:tcPr>
          <w:p w14:paraId="31CCBF97" w14:textId="69625F33" w:rsidR="008D0E3F" w:rsidRDefault="000D227F">
            <w:pPr>
              <w:pStyle w:val="TableText"/>
              <w:ind w:left="144"/>
            </w:pPr>
            <w:hyperlink w:anchor="E_Lot_or_Batch_Number_Observation_2019">
              <w:r w:rsidR="007471AD">
                <w:rPr>
                  <w:rStyle w:val="HyperlinkText9pt"/>
                </w:rPr>
                <w:t>Lot or Batch Number Observation</w:t>
              </w:r>
            </w:hyperlink>
          </w:p>
        </w:tc>
        <w:tc>
          <w:tcPr>
            <w:tcW w:w="360" w:type="dxa"/>
          </w:tcPr>
          <w:p w14:paraId="16DEE484" w14:textId="77777777" w:rsidR="008D0E3F" w:rsidRDefault="007471AD">
            <w:pPr>
              <w:pStyle w:val="TableText"/>
            </w:pPr>
            <w:r>
              <w:t>subentry</w:t>
            </w:r>
          </w:p>
        </w:tc>
        <w:tc>
          <w:tcPr>
            <w:tcW w:w="360" w:type="dxa"/>
          </w:tcPr>
          <w:p w14:paraId="7FF15B90" w14:textId="77777777" w:rsidR="008D0E3F" w:rsidRDefault="007471AD">
            <w:pPr>
              <w:pStyle w:val="TableText"/>
            </w:pPr>
            <w:r>
              <w:t>urn:hl7ii:2.16.840.1.113883.10.20.22.4.315:2019-06-21</w:t>
            </w:r>
          </w:p>
        </w:tc>
      </w:tr>
      <w:tr w:rsidR="008D0E3F" w14:paraId="41919CAF" w14:textId="77777777">
        <w:trPr>
          <w:jc w:val="center"/>
        </w:trPr>
        <w:tc>
          <w:tcPr>
            <w:tcW w:w="360" w:type="dxa"/>
          </w:tcPr>
          <w:p w14:paraId="23912288" w14:textId="7DEB12D2" w:rsidR="008D0E3F" w:rsidRDefault="000D227F">
            <w:pPr>
              <w:pStyle w:val="TableText"/>
              <w:ind w:left="144"/>
            </w:pPr>
            <w:hyperlink w:anchor="E_Manufacturing_Date_Observation_2019">
              <w:r w:rsidR="007471AD">
                <w:rPr>
                  <w:rStyle w:val="HyperlinkText9pt"/>
                </w:rPr>
                <w:t>Manufacturing Date Observation</w:t>
              </w:r>
            </w:hyperlink>
          </w:p>
        </w:tc>
        <w:tc>
          <w:tcPr>
            <w:tcW w:w="360" w:type="dxa"/>
          </w:tcPr>
          <w:p w14:paraId="11E6799A" w14:textId="77777777" w:rsidR="008D0E3F" w:rsidRDefault="007471AD">
            <w:pPr>
              <w:pStyle w:val="TableText"/>
            </w:pPr>
            <w:r>
              <w:t>subentry</w:t>
            </w:r>
          </w:p>
        </w:tc>
        <w:tc>
          <w:tcPr>
            <w:tcW w:w="360" w:type="dxa"/>
          </w:tcPr>
          <w:p w14:paraId="51D3B347" w14:textId="77777777" w:rsidR="008D0E3F" w:rsidRDefault="007471AD">
            <w:pPr>
              <w:pStyle w:val="TableText"/>
            </w:pPr>
            <w:r>
              <w:t>urn:hl7ii:2.16.840.1.113883.10.20.22.4.316:2019-06-21</w:t>
            </w:r>
          </w:p>
        </w:tc>
      </w:tr>
      <w:tr w:rsidR="008D0E3F" w14:paraId="196CD268" w14:textId="77777777">
        <w:trPr>
          <w:jc w:val="center"/>
        </w:trPr>
        <w:tc>
          <w:tcPr>
            <w:tcW w:w="360" w:type="dxa"/>
          </w:tcPr>
          <w:p w14:paraId="0A34C303" w14:textId="3E3E06B0" w:rsidR="008D0E3F" w:rsidRDefault="000D227F">
            <w:pPr>
              <w:pStyle w:val="TableText"/>
              <w:ind w:left="144"/>
            </w:pPr>
            <w:hyperlink w:anchor="E_MRI_Safety_Observation">
              <w:r w:rsidR="007471AD">
                <w:rPr>
                  <w:rStyle w:val="HyperlinkText9pt"/>
                </w:rPr>
                <w:t>MRI Safety Observation</w:t>
              </w:r>
            </w:hyperlink>
          </w:p>
        </w:tc>
        <w:tc>
          <w:tcPr>
            <w:tcW w:w="360" w:type="dxa"/>
          </w:tcPr>
          <w:p w14:paraId="252A10F9" w14:textId="77777777" w:rsidR="008D0E3F" w:rsidRDefault="007471AD">
            <w:pPr>
              <w:pStyle w:val="TableText"/>
            </w:pPr>
            <w:r>
              <w:t>subentry</w:t>
            </w:r>
          </w:p>
        </w:tc>
        <w:tc>
          <w:tcPr>
            <w:tcW w:w="360" w:type="dxa"/>
          </w:tcPr>
          <w:p w14:paraId="59D9F3DA" w14:textId="77777777" w:rsidR="008D0E3F" w:rsidRDefault="007471AD">
            <w:pPr>
              <w:pStyle w:val="TableText"/>
            </w:pPr>
            <w:r>
              <w:t>urn:hl7ii:2.16.840.1.113883.10.20.22.4.318:2019-06-21</w:t>
            </w:r>
          </w:p>
        </w:tc>
      </w:tr>
      <w:tr w:rsidR="008D0E3F" w14:paraId="394BC327" w14:textId="77777777">
        <w:trPr>
          <w:jc w:val="center"/>
        </w:trPr>
        <w:tc>
          <w:tcPr>
            <w:tcW w:w="360" w:type="dxa"/>
          </w:tcPr>
          <w:p w14:paraId="7ED09BF2" w14:textId="6C936647" w:rsidR="008D0E3F" w:rsidRDefault="000D227F">
            <w:pPr>
              <w:pStyle w:val="TableText"/>
              <w:ind w:left="144"/>
            </w:pPr>
            <w:hyperlink w:anchor="SE_Latex_Safety_Observation_2019">
              <w:r w:rsidR="007471AD">
                <w:rPr>
                  <w:rStyle w:val="HyperlinkText9pt"/>
                </w:rPr>
                <w:t>Latex Safety Observation</w:t>
              </w:r>
            </w:hyperlink>
          </w:p>
        </w:tc>
        <w:tc>
          <w:tcPr>
            <w:tcW w:w="360" w:type="dxa"/>
          </w:tcPr>
          <w:p w14:paraId="23FB8DA6" w14:textId="77777777" w:rsidR="008D0E3F" w:rsidRDefault="007471AD">
            <w:pPr>
              <w:pStyle w:val="TableText"/>
            </w:pPr>
            <w:r>
              <w:t>subentry</w:t>
            </w:r>
          </w:p>
        </w:tc>
        <w:tc>
          <w:tcPr>
            <w:tcW w:w="360" w:type="dxa"/>
          </w:tcPr>
          <w:p w14:paraId="0475E12A" w14:textId="77777777" w:rsidR="008D0E3F" w:rsidRDefault="007471AD">
            <w:pPr>
              <w:pStyle w:val="TableText"/>
            </w:pPr>
            <w:r>
              <w:t>urn:hl7ii:2.16.840.1.113883.10.20.22.4.314:2019-06-21</w:t>
            </w:r>
          </w:p>
        </w:tc>
      </w:tr>
      <w:tr w:rsidR="008D0E3F" w14:paraId="656480B6" w14:textId="77777777">
        <w:trPr>
          <w:jc w:val="center"/>
        </w:trPr>
        <w:tc>
          <w:tcPr>
            <w:tcW w:w="360" w:type="dxa"/>
          </w:tcPr>
          <w:p w14:paraId="2A8A802B" w14:textId="6DC7918D" w:rsidR="008D0E3F" w:rsidRDefault="000D227F">
            <w:pPr>
              <w:pStyle w:val="TableText"/>
              <w:ind w:left="144"/>
            </w:pPr>
            <w:hyperlink w:anchor="SE_Implantable_Device_Status_Observation">
              <w:r w:rsidR="007471AD">
                <w:rPr>
                  <w:rStyle w:val="HyperlinkText9pt"/>
                </w:rPr>
                <w:t>Implantable Device Status Observation</w:t>
              </w:r>
            </w:hyperlink>
          </w:p>
        </w:tc>
        <w:tc>
          <w:tcPr>
            <w:tcW w:w="360" w:type="dxa"/>
          </w:tcPr>
          <w:p w14:paraId="1E63B2A9" w14:textId="77777777" w:rsidR="008D0E3F" w:rsidRDefault="007471AD">
            <w:pPr>
              <w:pStyle w:val="TableText"/>
            </w:pPr>
            <w:r>
              <w:t>subentry</w:t>
            </w:r>
          </w:p>
        </w:tc>
        <w:tc>
          <w:tcPr>
            <w:tcW w:w="360" w:type="dxa"/>
          </w:tcPr>
          <w:p w14:paraId="71C9CA58" w14:textId="77777777" w:rsidR="008D0E3F" w:rsidRDefault="007471AD">
            <w:pPr>
              <w:pStyle w:val="TableText"/>
            </w:pPr>
            <w:r>
              <w:t>urn:hl7ii:2.16.840.1.113883.10.20.22.4.305:2019-06-21</w:t>
            </w:r>
          </w:p>
        </w:tc>
      </w:tr>
      <w:tr w:rsidR="008D0E3F" w14:paraId="57F3F40C" w14:textId="77777777">
        <w:trPr>
          <w:jc w:val="center"/>
          <w:ins w:id="679" w:author="Russ Ott" w:date="2022-04-29T10:13:00Z"/>
        </w:trPr>
        <w:tc>
          <w:tcPr>
            <w:tcW w:w="360" w:type="dxa"/>
          </w:tcPr>
          <w:p w14:paraId="5BAAB1F0" w14:textId="1C27AD76" w:rsidR="008D0E3F" w:rsidRDefault="000D227F">
            <w:pPr>
              <w:pStyle w:val="TableText"/>
              <w:rPr>
                <w:ins w:id="680" w:author="Russ Ott" w:date="2022-04-29T10:13:00Z"/>
              </w:rPr>
            </w:pPr>
            <w:ins w:id="681" w:author="Russ Ott" w:date="2022-04-29T10:13:00Z">
              <w:r>
                <w:fldChar w:fldCharType="begin"/>
              </w:r>
              <w:r>
                <w:instrText xml:space="preserve"> HYPERLINK \l "SE_Device_Identifier_Observation_V2" \h </w:instrText>
              </w:r>
              <w:r>
                <w:fldChar w:fldCharType="separate"/>
              </w:r>
              <w:r w:rsidR="007471AD">
                <w:rPr>
                  <w:rStyle w:val="HyperlinkText9pt"/>
                </w:rPr>
                <w:t>Device Identifier Observation (V2)</w:t>
              </w:r>
              <w:r>
                <w:rPr>
                  <w:rStyle w:val="HyperlinkText9pt"/>
                </w:rPr>
                <w:fldChar w:fldCharType="end"/>
              </w:r>
            </w:ins>
          </w:p>
        </w:tc>
        <w:tc>
          <w:tcPr>
            <w:tcW w:w="360" w:type="dxa"/>
          </w:tcPr>
          <w:p w14:paraId="3E792CA3" w14:textId="77777777" w:rsidR="008D0E3F" w:rsidRDefault="007471AD">
            <w:pPr>
              <w:pStyle w:val="TableText"/>
              <w:rPr>
                <w:ins w:id="682" w:author="Russ Ott" w:date="2022-04-29T10:13:00Z"/>
              </w:rPr>
            </w:pPr>
            <w:ins w:id="683" w:author="Russ Ott" w:date="2022-04-29T10:13:00Z">
              <w:r>
                <w:t>subentry</w:t>
              </w:r>
            </w:ins>
          </w:p>
        </w:tc>
        <w:tc>
          <w:tcPr>
            <w:tcW w:w="360" w:type="dxa"/>
          </w:tcPr>
          <w:p w14:paraId="49B24AFF" w14:textId="77777777" w:rsidR="008D0E3F" w:rsidRDefault="007471AD">
            <w:pPr>
              <w:pStyle w:val="TableText"/>
              <w:rPr>
                <w:ins w:id="684" w:author="Russ Ott" w:date="2022-04-29T10:13:00Z"/>
              </w:rPr>
            </w:pPr>
            <w:ins w:id="685" w:author="Russ Ott" w:date="2022-04-29T10:13:00Z">
              <w:r>
                <w:t>urn:hl7ii:2.16.840.1.113883.10.20.22.4.304:2022-06-01</w:t>
              </w:r>
            </w:ins>
          </w:p>
        </w:tc>
      </w:tr>
    </w:tbl>
    <w:p w14:paraId="44E66147" w14:textId="77777777" w:rsidR="008D0E3F" w:rsidRDefault="008D0E3F">
      <w:pPr>
        <w:pStyle w:val="BodyText"/>
      </w:pPr>
    </w:p>
    <w:p w14:paraId="552EB05E" w14:textId="77777777" w:rsidR="008D0E3F" w:rsidRDefault="007471AD">
      <w:pPr>
        <w:pStyle w:val="Heading1"/>
      </w:pPr>
      <w:bookmarkStart w:id="686" w:name="_Toc101451088"/>
      <w:bookmarkStart w:id="687" w:name="_Toc83395670"/>
      <w:r>
        <w:lastRenderedPageBreak/>
        <w:t>Code Systems in This Guide</w:t>
      </w:r>
      <w:bookmarkEnd w:id="686"/>
      <w:bookmarkEnd w:id="687"/>
    </w:p>
    <w:p w14:paraId="7B30DC3D" w14:textId="0A6FDABE" w:rsidR="008D0E3F" w:rsidRDefault="007471AD">
      <w:pPr>
        <w:pStyle w:val="Caption"/>
      </w:pPr>
      <w:bookmarkStart w:id="688" w:name="_Toc101451132"/>
      <w:bookmarkStart w:id="689" w:name="_Toc83395715"/>
      <w:r>
        <w:t xml:space="preserve">Table </w:t>
      </w:r>
      <w:r>
        <w:fldChar w:fldCharType="begin"/>
      </w:r>
      <w:r>
        <w:instrText>SEQ Table \* ARABIC</w:instrText>
      </w:r>
      <w:r>
        <w:fldChar w:fldCharType="separate"/>
      </w:r>
      <w:del w:id="690" w:author="Russ Ott" w:date="2022-04-29T10:13:00Z">
        <w:r w:rsidR="00FB6AE9">
          <w:delText>31</w:delText>
        </w:r>
      </w:del>
      <w:ins w:id="691" w:author="Russ Ott" w:date="2022-04-29T10:13:00Z">
        <w:r>
          <w:t>30</w:t>
        </w:r>
      </w:ins>
      <w:r>
        <w:fldChar w:fldCharType="end"/>
      </w:r>
      <w:r>
        <w:t>: Code Systems</w:t>
      </w:r>
      <w:bookmarkEnd w:id="688"/>
      <w:bookmarkEnd w:id="689"/>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8D0E3F" w14:paraId="41BE9967" w14:textId="77777777">
        <w:trPr>
          <w:cantSplit/>
          <w:tblHeader/>
          <w:jc w:val="center"/>
        </w:trPr>
        <w:tc>
          <w:tcPr>
            <w:tcW w:w="360" w:type="dxa"/>
            <w:shd w:val="clear" w:color="auto" w:fill="E6E6E6"/>
          </w:tcPr>
          <w:p w14:paraId="1C7E050D" w14:textId="77777777" w:rsidR="008D0E3F" w:rsidRDefault="007471AD">
            <w:pPr>
              <w:pStyle w:val="TableHead"/>
            </w:pPr>
            <w:r>
              <w:t>Name</w:t>
            </w:r>
          </w:p>
        </w:tc>
        <w:tc>
          <w:tcPr>
            <w:tcW w:w="360" w:type="dxa"/>
            <w:shd w:val="clear" w:color="auto" w:fill="E6E6E6"/>
          </w:tcPr>
          <w:p w14:paraId="299484FD" w14:textId="77777777" w:rsidR="008D0E3F" w:rsidRDefault="007471AD">
            <w:pPr>
              <w:pStyle w:val="TableHead"/>
            </w:pPr>
            <w:r>
              <w:t>OID</w:t>
            </w:r>
          </w:p>
        </w:tc>
      </w:tr>
      <w:tr w:rsidR="008D0E3F" w14:paraId="59F9F03A" w14:textId="77777777">
        <w:trPr>
          <w:jc w:val="center"/>
        </w:trPr>
        <w:tc>
          <w:tcPr>
            <w:tcW w:w="360" w:type="dxa"/>
          </w:tcPr>
          <w:p w14:paraId="480FE6CC" w14:textId="77777777" w:rsidR="008D0E3F" w:rsidRDefault="007471AD">
            <w:r>
              <w:t>HL7ActStatus</w:t>
            </w:r>
          </w:p>
        </w:tc>
        <w:tc>
          <w:tcPr>
            <w:tcW w:w="360" w:type="dxa"/>
          </w:tcPr>
          <w:p w14:paraId="25160CE8" w14:textId="77777777" w:rsidR="008D0E3F" w:rsidRDefault="007471AD">
            <w:proofErr w:type="gramStart"/>
            <w:r>
              <w:t>urn:oid</w:t>
            </w:r>
            <w:proofErr w:type="gramEnd"/>
            <w:r>
              <w:t>:2.16.840.1.113883.5.14</w:t>
            </w:r>
          </w:p>
        </w:tc>
      </w:tr>
      <w:tr w:rsidR="008D0E3F" w14:paraId="4BAAFB71" w14:textId="77777777">
        <w:trPr>
          <w:jc w:val="center"/>
        </w:trPr>
        <w:tc>
          <w:tcPr>
            <w:tcW w:w="360" w:type="dxa"/>
          </w:tcPr>
          <w:p w14:paraId="6481DA01" w14:textId="77777777" w:rsidR="008D0E3F" w:rsidRDefault="007471AD">
            <w:r>
              <w:t>LOINC</w:t>
            </w:r>
          </w:p>
        </w:tc>
        <w:tc>
          <w:tcPr>
            <w:tcW w:w="360" w:type="dxa"/>
          </w:tcPr>
          <w:p w14:paraId="649538A5" w14:textId="77777777" w:rsidR="008D0E3F" w:rsidRDefault="007471AD">
            <w:proofErr w:type="gramStart"/>
            <w:r>
              <w:t>urn:oid</w:t>
            </w:r>
            <w:proofErr w:type="gramEnd"/>
            <w:r>
              <w:t>:2.16.840.1.113883.6.1</w:t>
            </w:r>
          </w:p>
        </w:tc>
      </w:tr>
      <w:tr w:rsidR="008D0E3F" w14:paraId="3FDD9109" w14:textId="77777777">
        <w:trPr>
          <w:jc w:val="center"/>
        </w:trPr>
        <w:tc>
          <w:tcPr>
            <w:tcW w:w="360" w:type="dxa"/>
          </w:tcPr>
          <w:p w14:paraId="797CEE4C" w14:textId="77777777" w:rsidR="008D0E3F" w:rsidRDefault="007471AD">
            <w:r>
              <w:t>NCI Thesaurus (</w:t>
            </w:r>
            <w:proofErr w:type="spellStart"/>
            <w:r>
              <w:t>NCIt</w:t>
            </w:r>
            <w:proofErr w:type="spellEnd"/>
            <w:r>
              <w:t>)</w:t>
            </w:r>
          </w:p>
        </w:tc>
        <w:tc>
          <w:tcPr>
            <w:tcW w:w="360" w:type="dxa"/>
          </w:tcPr>
          <w:p w14:paraId="48CEC80E" w14:textId="77777777" w:rsidR="008D0E3F" w:rsidRDefault="007471AD">
            <w:proofErr w:type="gramStart"/>
            <w:r>
              <w:t>urn:oid</w:t>
            </w:r>
            <w:proofErr w:type="gramEnd"/>
            <w:r>
              <w:t>:2.16.840.1.113883.3.26.1.1</w:t>
            </w:r>
          </w:p>
        </w:tc>
      </w:tr>
    </w:tbl>
    <w:p w14:paraId="3211D8D7" w14:textId="77777777" w:rsidR="008D0E3F" w:rsidRDefault="008D0E3F">
      <w:pPr>
        <w:pStyle w:val="BodyText"/>
      </w:pPr>
    </w:p>
    <w:sectPr w:rsidR="008D0E3F" w:rsidSect="007471AD">
      <w:headerReference w:type="even" r:id="rId11"/>
      <w:headerReference w:type="default" r:id="rId12"/>
      <w:footerReference w:type="even" r:id="rId13"/>
      <w:footerReference w:type="default" r:id="rId14"/>
      <w:headerReference w:type="first" r:id="rId15"/>
      <w:footerReference w:type="first" r:id="rId16"/>
      <w:pgSz w:w="12240" w:h="15840"/>
      <w:pgMar w:top="1440" w:right="1080" w:bottom="1728"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4CBE10F" w14:textId="77777777" w:rsidR="000D227F" w:rsidRDefault="000D227F">
      <w:r>
        <w:separator/>
      </w:r>
    </w:p>
    <w:p w14:paraId="2C85D1B8" w14:textId="77777777" w:rsidR="000D227F" w:rsidRDefault="000D227F"/>
    <w:p w14:paraId="24CB4E72" w14:textId="77777777" w:rsidR="000D227F" w:rsidRDefault="000D227F"/>
    <w:p w14:paraId="268D33A6" w14:textId="77777777" w:rsidR="000D227F" w:rsidRDefault="000D227F"/>
    <w:p w14:paraId="12031EAE" w14:textId="77777777" w:rsidR="000D227F" w:rsidRDefault="000D227F"/>
  </w:endnote>
  <w:endnote w:type="continuationSeparator" w:id="0">
    <w:p w14:paraId="0E8FBE39" w14:textId="77777777" w:rsidR="000D227F" w:rsidRDefault="000D227F">
      <w:r>
        <w:continuationSeparator/>
      </w:r>
    </w:p>
    <w:p w14:paraId="3B814C0D" w14:textId="77777777" w:rsidR="000D227F" w:rsidRDefault="000D227F"/>
    <w:p w14:paraId="6A4F632A" w14:textId="77777777" w:rsidR="000D227F" w:rsidRDefault="000D227F"/>
    <w:p w14:paraId="029C374D" w14:textId="77777777" w:rsidR="000D227F" w:rsidRDefault="000D227F"/>
    <w:p w14:paraId="3E022DCF" w14:textId="77777777" w:rsidR="000D227F" w:rsidRDefault="000D227F"/>
  </w:endnote>
  <w:endnote w:type="continuationNotice" w:id="1">
    <w:p w14:paraId="79053E5C" w14:textId="77777777" w:rsidR="000D227F" w:rsidRDefault="000D227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Lucida Grande">
    <w:altName w:val="Segoe UI"/>
    <w:charset w:val="00"/>
    <w:family w:val="swiss"/>
    <w:pitch w:val="variable"/>
    <w:sig w:usb0="E1000AEF" w:usb1="5000A1FF" w:usb2="00000000" w:usb3="00000000" w:csb0="000001B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l?r ??’c">
    <w:altName w:val="Yu Gothic"/>
    <w:charset w:val="80"/>
    <w:family w:val="modern"/>
    <w:pitch w:val="default"/>
  </w:font>
  <w:font w:name="TimesNewRomanPSMT">
    <w:altName w:val="Times New Roman"/>
    <w:charset w:val="00"/>
    <w:family w:val="auto"/>
    <w:pitch w:val="default"/>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E2902B" w14:textId="734929E1" w:rsidR="007471AD" w:rsidRDefault="007471AD">
    <w:pPr>
      <w:pStyle w:val="Footer"/>
    </w:pPr>
    <w:r>
      <w:t>C-CDA 2.1 Companion Guide R2 Appendix B: UDI Organizer and supporting templates</w:t>
    </w:r>
    <w:del w:id="696" w:author="Russ Ott" w:date="2022-04-29T10:13:00Z">
      <w:r w:rsidR="00FB6AE9">
        <w:tab/>
        <w:delText>December 1</w:delText>
      </w:r>
    </w:del>
    <w:ins w:id="697" w:author="Russ Ott" w:date="2022-04-29T10:13:00Z">
      <w:r>
        <w:t xml:space="preserve"> V2</w:t>
      </w:r>
      <w:r>
        <w:tab/>
        <w:t>April 21</w:t>
      </w:r>
    </w:ins>
    <w:r>
      <w:tab/>
      <w:t xml:space="preserve">Page </w:t>
    </w:r>
    <w:r>
      <w:fldChar w:fldCharType="begin"/>
    </w:r>
    <w:r>
      <w:instrText xml:space="preserve"> PAGE </w:instrText>
    </w:r>
    <w:r>
      <w:fldChar w:fldCharType="separate"/>
    </w:r>
    <w:r>
      <w:rPr>
        <w:noProof/>
      </w:rPr>
      <w:t>54</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21DCAF" w14:textId="095177FE" w:rsidR="007471AD" w:rsidRPr="000D227F" w:rsidRDefault="007471AD" w:rsidP="007471AD">
    <w:pPr>
      <w:tabs>
        <w:tab w:val="right" w:pos="9360"/>
      </w:tabs>
      <w:spacing w:after="0" w:line="240" w:lineRule="auto"/>
      <w:ind w:right="-180"/>
      <w:rPr>
        <w:rFonts w:ascii="Calibri Light" w:eastAsia="Arial" w:hAnsi="Calibri Light"/>
        <w:sz w:val="18"/>
      </w:rPr>
      <w:pPrChange w:id="698" w:author="Russ Ott" w:date="2022-04-29T10:13:00Z">
        <w:pPr>
          <w:pStyle w:val="Footer"/>
          <w:pBdr>
            <w:top w:val="none" w:sz="0" w:space="0" w:color="auto"/>
          </w:pBdr>
          <w:tabs>
            <w:tab w:val="clear" w:pos="4680"/>
          </w:tabs>
          <w:spacing w:after="0" w:line="240" w:lineRule="auto"/>
          <w:ind w:firstLine="360"/>
        </w:pPr>
      </w:pPrChange>
    </w:pPr>
    <w:r w:rsidRPr="000D227F">
      <w:rPr>
        <w:rFonts w:ascii="Calibri Light" w:eastAsia="Arial" w:hAnsi="Calibri Light"/>
        <w:sz w:val="18"/>
      </w:rPr>
      <w:t xml:space="preserve">Page </w:t>
    </w:r>
    <w:r w:rsidRPr="000D227F">
      <w:rPr>
        <w:rFonts w:ascii="Calibri Light" w:eastAsia="Arial" w:hAnsi="Calibri Light"/>
        <w:sz w:val="18"/>
      </w:rPr>
      <w:fldChar w:fldCharType="begin"/>
    </w:r>
    <w:r w:rsidRPr="007471AD">
      <w:rPr>
        <w:rFonts w:ascii="Calibri Light" w:eastAsia="Arial" w:hAnsi="Calibri Light"/>
        <w:sz w:val="18"/>
        <w:rPrChange w:id="699" w:author="Russ Ott" w:date="2022-04-29T10:13:00Z">
          <w:rPr>
            <w:rFonts w:ascii="Calibri Light" w:eastAsia="Arial" w:hAnsi="Calibri Light"/>
            <w:i w:val="0"/>
            <w:sz w:val="18"/>
          </w:rPr>
        </w:rPrChange>
      </w:rPr>
      <w:instrText xml:space="preserve"> PAGE   \* MERGEFORMAT </w:instrText>
    </w:r>
    <w:r w:rsidRPr="007471AD">
      <w:rPr>
        <w:rFonts w:ascii="Calibri Light" w:eastAsia="Arial" w:hAnsi="Calibri Light"/>
        <w:sz w:val="18"/>
        <w:rPrChange w:id="700" w:author="Russ Ott" w:date="2022-04-29T10:13:00Z">
          <w:rPr>
            <w:rFonts w:ascii="Calibri Light" w:eastAsia="Arial" w:hAnsi="Calibri Light"/>
            <w:i w:val="0"/>
            <w:sz w:val="18"/>
          </w:rPr>
        </w:rPrChange>
      </w:rPr>
      <w:fldChar w:fldCharType="separate"/>
    </w:r>
    <w:r w:rsidRPr="007471AD">
      <w:rPr>
        <w:rFonts w:ascii="Calibri Light" w:eastAsia="Arial" w:hAnsi="Calibri Light"/>
        <w:sz w:val="18"/>
        <w:rPrChange w:id="701" w:author="Russ Ott" w:date="2022-04-29T10:13:00Z">
          <w:rPr>
            <w:rFonts w:ascii="Calibri Light" w:eastAsia="Arial" w:hAnsi="Calibri Light"/>
            <w:i w:val="0"/>
            <w:sz w:val="18"/>
          </w:rPr>
        </w:rPrChange>
      </w:rPr>
      <w:t>2</w:t>
    </w:r>
    <w:r w:rsidRPr="007471AD">
      <w:rPr>
        <w:rFonts w:ascii="Calibri Light" w:eastAsia="Arial" w:hAnsi="Calibri Light"/>
        <w:sz w:val="18"/>
        <w:rPrChange w:id="702" w:author="Russ Ott" w:date="2022-04-29T10:13:00Z">
          <w:rPr>
            <w:rFonts w:ascii="Calibri Light" w:eastAsia="Arial" w:hAnsi="Calibri Light"/>
            <w:i w:val="0"/>
            <w:sz w:val="18"/>
          </w:rPr>
        </w:rPrChange>
      </w:rPr>
      <w:fldChar w:fldCharType="end"/>
    </w:r>
    <w:r w:rsidRPr="007471AD">
      <w:rPr>
        <w:rFonts w:ascii="Calibri Light" w:eastAsia="Arial" w:hAnsi="Calibri Light"/>
        <w:sz w:val="18"/>
        <w:rPrChange w:id="703" w:author="Russ Ott" w:date="2022-04-29T10:13:00Z">
          <w:rPr>
            <w:rFonts w:ascii="Calibri Light" w:eastAsia="Arial" w:hAnsi="Calibri Light"/>
            <w:i w:val="0"/>
            <w:sz w:val="18"/>
          </w:rPr>
        </w:rPrChange>
      </w:rPr>
      <w:tab/>
    </w:r>
    <w:bookmarkStart w:id="704" w:name="_Hlk87455089"/>
    <w:r w:rsidRPr="007471AD">
      <w:rPr>
        <w:rFonts w:ascii="Calibri Light" w:eastAsia="Arial" w:hAnsi="Calibri Light"/>
        <w:sz w:val="18"/>
        <w:rPrChange w:id="705" w:author="Russ Ott" w:date="2022-04-29T10:13:00Z">
          <w:rPr>
            <w:rFonts w:ascii="Calibri Light" w:eastAsia="Arial" w:hAnsi="Calibri Light"/>
            <w:i w:val="0"/>
            <w:sz w:val="18"/>
          </w:rPr>
        </w:rPrChange>
      </w:rPr>
      <w:t xml:space="preserve">HL7 CDA® R2 IG: C-CDA Templates for Clinical Notes </w:t>
    </w:r>
    <w:del w:id="706" w:author="Russ Ott" w:date="2022-04-29T10:13:00Z">
      <w:r w:rsidR="00A76ECB" w:rsidRPr="008951A9">
        <w:rPr>
          <w:rFonts w:ascii="Calibri Light" w:hAnsi="Calibri Light" w:cs="Calibri Light"/>
          <w:iCs/>
          <w:sz w:val="18"/>
          <w:szCs w:val="18"/>
        </w:rPr>
        <w:delText>R2.1</w:delText>
      </w:r>
    </w:del>
    <w:ins w:id="707" w:author="Russ Ott" w:date="2022-04-29T10:13:00Z">
      <w:r w:rsidRPr="007471AD">
        <w:rPr>
          <w:rFonts w:ascii="Calibri Light" w:eastAsia="Arial" w:hAnsi="Calibri Light" w:cs="Calibri Light"/>
          <w:sz w:val="18"/>
          <w:szCs w:val="18"/>
        </w:rPr>
        <w:t>STU</w:t>
      </w:r>
    </w:ins>
    <w:r w:rsidRPr="000D227F">
      <w:rPr>
        <w:rFonts w:ascii="Calibri Light" w:eastAsia="Arial" w:hAnsi="Calibri Light"/>
        <w:sz w:val="18"/>
      </w:rPr>
      <w:t xml:space="preserve"> Companion Guide, Release </w:t>
    </w:r>
    <w:del w:id="708" w:author="Russ Ott" w:date="2022-04-29T10:13:00Z">
      <w:r w:rsidR="00A76ECB" w:rsidRPr="008951A9">
        <w:rPr>
          <w:rFonts w:ascii="Calibri Light" w:hAnsi="Calibri Light" w:cs="Calibri Light"/>
          <w:iCs/>
          <w:sz w:val="18"/>
          <w:szCs w:val="18"/>
        </w:rPr>
        <w:delText>2</w:delText>
      </w:r>
      <w:r w:rsidR="00A76ECB">
        <w:rPr>
          <w:rFonts w:ascii="Calibri Light" w:hAnsi="Calibri Light" w:cs="Calibri Light"/>
          <w:iCs/>
          <w:sz w:val="18"/>
          <w:szCs w:val="18"/>
        </w:rPr>
        <w:delText xml:space="preserve"> STU</w:delText>
      </w:r>
    </w:del>
    <w:ins w:id="709" w:author="Russ Ott" w:date="2022-04-29T10:13:00Z">
      <w:r w:rsidRPr="007471AD">
        <w:rPr>
          <w:rFonts w:ascii="Calibri Light" w:eastAsia="Arial" w:hAnsi="Calibri Light" w:cs="Calibri Light"/>
          <w:sz w:val="18"/>
          <w:szCs w:val="18"/>
        </w:rPr>
        <w:t xml:space="preserve">3 </w:t>
      </w:r>
    </w:ins>
    <w:r w:rsidRPr="000D227F">
      <w:rPr>
        <w:rFonts w:ascii="Calibri Light" w:eastAsia="Arial" w:hAnsi="Calibri Light"/>
        <w:sz w:val="18"/>
      </w:rPr>
      <w:t>- US Realm</w:t>
    </w:r>
    <w:bookmarkEnd w:id="704"/>
  </w:p>
  <w:p w14:paraId="53A3CD78" w14:textId="461B6960" w:rsidR="007471AD" w:rsidRPr="007471AD" w:rsidRDefault="007471AD" w:rsidP="007471AD">
    <w:pPr>
      <w:tabs>
        <w:tab w:val="right" w:pos="9360"/>
      </w:tabs>
      <w:spacing w:after="0" w:line="240" w:lineRule="auto"/>
      <w:rPr>
        <w:rFonts w:ascii="Calibri" w:eastAsia="Arial" w:hAnsi="Calibri"/>
        <w:rPrChange w:id="710" w:author="Russ Ott" w:date="2022-04-29T10:13:00Z">
          <w:rPr>
            <w:rFonts w:ascii="Calibri Light" w:eastAsia="Arial" w:hAnsi="Calibri Light"/>
            <w:i w:val="0"/>
            <w:sz w:val="18"/>
          </w:rPr>
        </w:rPrChange>
      </w:rPr>
      <w:pPrChange w:id="711" w:author="Russ Ott" w:date="2022-04-29T10:13:00Z">
        <w:pPr>
          <w:pStyle w:val="Footer"/>
          <w:pBdr>
            <w:top w:val="none" w:sz="0" w:space="0" w:color="auto"/>
          </w:pBdr>
          <w:tabs>
            <w:tab w:val="clear" w:pos="12960"/>
            <w:tab w:val="right" w:pos="4680"/>
          </w:tabs>
          <w:spacing w:after="0" w:line="240" w:lineRule="auto"/>
          <w:ind w:firstLine="360"/>
        </w:pPr>
      </w:pPrChange>
    </w:pPr>
    <w:r w:rsidRPr="000D227F">
      <w:rPr>
        <w:rFonts w:ascii="Calibri Light" w:eastAsia="Arial" w:hAnsi="Calibri Light"/>
        <w:sz w:val="18"/>
      </w:rPr>
      <w:t xml:space="preserve">© </w:t>
    </w:r>
    <w:del w:id="712" w:author="Russ Ott" w:date="2022-04-29T10:13:00Z">
      <w:r w:rsidR="00A76ECB" w:rsidRPr="008951A9">
        <w:rPr>
          <w:rFonts w:ascii="Calibri Light" w:hAnsi="Calibri Light" w:cs="Calibri Light"/>
          <w:iCs/>
          <w:sz w:val="18"/>
          <w:szCs w:val="18"/>
        </w:rPr>
        <w:delText>20</w:delText>
      </w:r>
      <w:r w:rsidR="0077789C">
        <w:rPr>
          <w:rFonts w:ascii="Calibri Light" w:hAnsi="Calibri Light" w:cs="Calibri Light"/>
          <w:iCs/>
          <w:sz w:val="18"/>
          <w:szCs w:val="18"/>
        </w:rPr>
        <w:delText>19</w:delText>
      </w:r>
    </w:del>
    <w:ins w:id="713" w:author="Russ Ott" w:date="2022-04-29T10:13:00Z">
      <w:r w:rsidRPr="007471AD">
        <w:rPr>
          <w:rFonts w:ascii="Calibri Light" w:eastAsia="Arial" w:hAnsi="Calibri Light" w:cs="Calibri Light"/>
          <w:sz w:val="18"/>
          <w:szCs w:val="18"/>
        </w:rPr>
        <w:t>2022</w:t>
      </w:r>
    </w:ins>
    <w:r w:rsidRPr="000D227F">
      <w:rPr>
        <w:rFonts w:ascii="Calibri Light" w:eastAsia="Arial" w:hAnsi="Calibri Light"/>
        <w:sz w:val="18"/>
      </w:rPr>
      <w:t xml:space="preserve"> Health Level Seven International.  All rights reserved.</w:t>
    </w:r>
    <w:del w:id="714" w:author="Russ Ott" w:date="2022-04-29T10:13:00Z">
      <w:r w:rsidR="00A76ECB" w:rsidRPr="008951A9">
        <w:rPr>
          <w:rFonts w:ascii="Calibri Light" w:hAnsi="Calibri Light" w:cs="Calibri Light"/>
          <w:iCs/>
          <w:sz w:val="18"/>
          <w:szCs w:val="18"/>
        </w:rPr>
        <w:tab/>
      </w:r>
      <w:r w:rsidR="00A76ECB">
        <w:rPr>
          <w:rFonts w:ascii="Calibri Light" w:hAnsi="Calibri Light" w:cs="Calibri Light"/>
          <w:iCs/>
          <w:sz w:val="18"/>
          <w:szCs w:val="18"/>
        </w:rPr>
        <w:delText>October 2019</w:delText>
      </w:r>
    </w:del>
    <w:ins w:id="715" w:author="Russ Ott" w:date="2022-04-29T10:13:00Z">
      <w:r w:rsidRPr="007471AD">
        <w:rPr>
          <w:rFonts w:ascii="Calibri Light" w:eastAsia="Arial" w:hAnsi="Calibri Light" w:cs="Calibri Light"/>
          <w:sz w:val="18"/>
          <w:szCs w:val="18"/>
        </w:rPr>
        <w:t xml:space="preserve">   </w:t>
      </w:r>
      <w:r w:rsidRPr="007471AD">
        <w:rPr>
          <w:rFonts w:ascii="Calibri Light" w:eastAsia="Arial" w:hAnsi="Calibri Light" w:cs="Calibri Light"/>
          <w:sz w:val="18"/>
          <w:szCs w:val="18"/>
        </w:rPr>
        <w:tab/>
        <w:t>May 2022</w:t>
      </w:r>
    </w:ins>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E29E17" w14:textId="77777777" w:rsidR="006833FA" w:rsidRDefault="006833FA">
    <w:pPr>
      <w:pStyle w:val="Footer"/>
      <w:pPrChange w:id="716" w:author="Russ Ott" w:date="2022-04-29T10:13:00Z">
        <w:pPr>
          <w:pStyle w:val="Footer"/>
          <w:pBdr>
            <w:top w:val="none" w:sz="0" w:space="0" w:color="auto"/>
          </w:pBdr>
        </w:pPr>
      </w:pPrChan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79BEB19" w14:textId="77777777" w:rsidR="000D227F" w:rsidRDefault="000D227F">
      <w:r>
        <w:separator/>
      </w:r>
    </w:p>
  </w:footnote>
  <w:footnote w:type="continuationSeparator" w:id="0">
    <w:p w14:paraId="4B2BD58B" w14:textId="77777777" w:rsidR="000D227F" w:rsidRDefault="000D227F">
      <w:r>
        <w:continuationSeparator/>
      </w:r>
    </w:p>
    <w:p w14:paraId="6BAC1EB1" w14:textId="77777777" w:rsidR="000D227F" w:rsidRDefault="000D227F"/>
  </w:footnote>
  <w:footnote w:type="continuationNotice" w:id="1">
    <w:p w14:paraId="03EDA8D2" w14:textId="77777777" w:rsidR="000D227F" w:rsidRDefault="000D227F">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999FB2" w14:textId="77777777" w:rsidR="006833FA" w:rsidRDefault="006833F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4828C8" w14:textId="5571369E" w:rsidR="006833FA" w:rsidRDefault="007C114A">
    <w:pPr>
      <w:pStyle w:val="Header"/>
      <w:rPr>
        <w:rPrChange w:id="692" w:author="Russ Ott" w:date="2022-04-29T10:13:00Z">
          <w:rPr>
            <w:rFonts w:ascii="Calibri" w:hAnsi="Calibri"/>
            <w:b/>
          </w:rPr>
        </w:rPrChange>
      </w:rPr>
      <w:pPrChange w:id="693" w:author="Russ Ott" w:date="2022-04-29T10:13:00Z">
        <w:pPr>
          <w:pBdr>
            <w:bottom w:val="single" w:sz="4" w:space="1" w:color="8B8B8B"/>
          </w:pBdr>
          <w:spacing w:after="120"/>
        </w:pPr>
      </w:pPrChange>
    </w:pPr>
    <w:bookmarkStart w:id="694" w:name="_Hlk83395577"/>
    <w:del w:id="695" w:author="Russ Ott" w:date="2022-04-29T10:13:00Z">
      <w:r w:rsidRPr="008951A9">
        <w:rPr>
          <w:rFonts w:ascii="Calibri" w:hAnsi="Calibri" w:cs="Calibri"/>
          <w:b/>
          <w:bCs/>
          <w:color w:val="1F497D" w:themeColor="text2"/>
          <w:w w:val="90"/>
          <w:sz w:val="28"/>
          <w:szCs w:val="28"/>
        </w:rPr>
        <w:delText>Appendix</w:delText>
      </w:r>
      <w:r w:rsidRPr="008951A9">
        <w:rPr>
          <w:rFonts w:ascii="Calibri" w:hAnsi="Calibri" w:cs="Calibri"/>
          <w:b/>
          <w:bCs/>
          <w:color w:val="1F497D" w:themeColor="text2"/>
          <w:spacing w:val="-35"/>
          <w:w w:val="90"/>
          <w:sz w:val="28"/>
          <w:szCs w:val="28"/>
        </w:rPr>
        <w:delText xml:space="preserve"> </w:delText>
      </w:r>
      <w:r w:rsidRPr="008951A9">
        <w:rPr>
          <w:rFonts w:ascii="Calibri" w:hAnsi="Calibri" w:cs="Calibri"/>
          <w:b/>
          <w:bCs/>
          <w:color w:val="1F497D" w:themeColor="text2"/>
          <w:w w:val="90"/>
          <w:sz w:val="28"/>
          <w:szCs w:val="28"/>
        </w:rPr>
        <w:delText>B:</w:delText>
      </w:r>
      <w:r w:rsidRPr="008951A9">
        <w:rPr>
          <w:rFonts w:ascii="Calibri" w:hAnsi="Calibri" w:cs="Calibri"/>
          <w:b/>
          <w:bCs/>
          <w:color w:val="1F497D" w:themeColor="text2"/>
          <w:spacing w:val="-35"/>
          <w:w w:val="90"/>
          <w:sz w:val="28"/>
          <w:szCs w:val="28"/>
        </w:rPr>
        <w:delText xml:space="preserve"> </w:delText>
      </w:r>
      <w:r w:rsidRPr="008951A9">
        <w:rPr>
          <w:rFonts w:ascii="Calibri" w:hAnsi="Calibri" w:cs="Calibri"/>
          <w:b/>
          <w:bCs/>
          <w:color w:val="1F497D" w:themeColor="text2"/>
          <w:w w:val="90"/>
          <w:sz w:val="28"/>
          <w:szCs w:val="28"/>
        </w:rPr>
        <w:delText>UDI</w:delText>
      </w:r>
      <w:r w:rsidRPr="008951A9">
        <w:rPr>
          <w:rFonts w:ascii="Calibri" w:hAnsi="Calibri" w:cs="Calibri"/>
          <w:b/>
          <w:bCs/>
          <w:color w:val="1F497D" w:themeColor="text2"/>
          <w:spacing w:val="-35"/>
          <w:w w:val="90"/>
          <w:sz w:val="28"/>
          <w:szCs w:val="28"/>
        </w:rPr>
        <w:delText xml:space="preserve"> </w:delText>
      </w:r>
      <w:r w:rsidRPr="008951A9">
        <w:rPr>
          <w:rFonts w:ascii="Calibri" w:hAnsi="Calibri" w:cs="Calibri"/>
          <w:b/>
          <w:bCs/>
          <w:color w:val="1F497D" w:themeColor="text2"/>
          <w:w w:val="90"/>
          <w:sz w:val="28"/>
          <w:szCs w:val="28"/>
        </w:rPr>
        <w:delText>Organizer</w:delText>
      </w:r>
      <w:r w:rsidRPr="008951A9">
        <w:rPr>
          <w:rFonts w:ascii="Calibri" w:hAnsi="Calibri" w:cs="Calibri"/>
          <w:b/>
          <w:bCs/>
          <w:color w:val="1F497D" w:themeColor="text2"/>
          <w:spacing w:val="-35"/>
          <w:w w:val="90"/>
          <w:sz w:val="28"/>
          <w:szCs w:val="28"/>
        </w:rPr>
        <w:delText xml:space="preserve"> </w:delText>
      </w:r>
      <w:r w:rsidRPr="008951A9">
        <w:rPr>
          <w:rFonts w:ascii="Calibri" w:hAnsi="Calibri" w:cs="Calibri"/>
          <w:b/>
          <w:bCs/>
          <w:color w:val="1F497D" w:themeColor="text2"/>
          <w:w w:val="90"/>
          <w:sz w:val="28"/>
          <w:szCs w:val="28"/>
        </w:rPr>
        <w:delText>template</w:delText>
      </w:r>
      <w:r w:rsidRPr="008951A9">
        <w:rPr>
          <w:rFonts w:ascii="Calibri" w:hAnsi="Calibri" w:cs="Calibri"/>
          <w:b/>
          <w:bCs/>
          <w:color w:val="1F497D" w:themeColor="text2"/>
          <w:spacing w:val="-34"/>
          <w:w w:val="90"/>
          <w:sz w:val="28"/>
          <w:szCs w:val="28"/>
        </w:rPr>
        <w:delText xml:space="preserve"> </w:delText>
      </w:r>
      <w:r w:rsidRPr="008951A9">
        <w:rPr>
          <w:rFonts w:ascii="Calibri" w:hAnsi="Calibri" w:cs="Calibri"/>
          <w:b/>
          <w:bCs/>
          <w:color w:val="1F497D" w:themeColor="text2"/>
          <w:w w:val="90"/>
          <w:sz w:val="28"/>
          <w:szCs w:val="28"/>
        </w:rPr>
        <w:delText>from</w:delText>
      </w:r>
      <w:r w:rsidRPr="008951A9">
        <w:rPr>
          <w:rFonts w:ascii="Calibri" w:hAnsi="Calibri" w:cs="Calibri"/>
          <w:b/>
          <w:bCs/>
          <w:color w:val="1F497D" w:themeColor="text2"/>
          <w:spacing w:val="-35"/>
          <w:w w:val="90"/>
          <w:sz w:val="28"/>
          <w:szCs w:val="28"/>
        </w:rPr>
        <w:delText xml:space="preserve"> </w:delText>
      </w:r>
      <w:r w:rsidRPr="008951A9">
        <w:rPr>
          <w:rFonts w:ascii="Calibri" w:hAnsi="Calibri" w:cs="Calibri"/>
          <w:b/>
          <w:bCs/>
          <w:color w:val="1F497D" w:themeColor="text2"/>
          <w:w w:val="90"/>
          <w:sz w:val="28"/>
          <w:szCs w:val="28"/>
        </w:rPr>
        <w:delText>C-CDA</w:delText>
      </w:r>
      <w:r w:rsidRPr="008951A9">
        <w:rPr>
          <w:rFonts w:ascii="Calibri" w:hAnsi="Calibri" w:cs="Calibri"/>
          <w:b/>
          <w:bCs/>
          <w:color w:val="1F497D" w:themeColor="text2"/>
          <w:spacing w:val="-35"/>
          <w:w w:val="90"/>
          <w:sz w:val="28"/>
          <w:szCs w:val="28"/>
        </w:rPr>
        <w:delText xml:space="preserve"> </w:delText>
      </w:r>
      <w:r w:rsidRPr="008951A9">
        <w:rPr>
          <w:rFonts w:ascii="Calibri" w:hAnsi="Calibri" w:cs="Calibri"/>
          <w:b/>
          <w:bCs/>
          <w:color w:val="1F497D" w:themeColor="text2"/>
          <w:w w:val="90"/>
          <w:sz w:val="28"/>
          <w:szCs w:val="28"/>
        </w:rPr>
        <w:delText>Supplemental</w:delText>
      </w:r>
      <w:r w:rsidRPr="008951A9">
        <w:rPr>
          <w:rFonts w:ascii="Calibri" w:hAnsi="Calibri" w:cs="Calibri"/>
          <w:b/>
          <w:bCs/>
          <w:color w:val="1F497D" w:themeColor="text2"/>
          <w:spacing w:val="-34"/>
          <w:w w:val="90"/>
          <w:sz w:val="28"/>
          <w:szCs w:val="28"/>
        </w:rPr>
        <w:delText xml:space="preserve"> </w:delText>
      </w:r>
      <w:r w:rsidRPr="008951A9">
        <w:rPr>
          <w:rFonts w:ascii="Calibri" w:hAnsi="Calibri" w:cs="Calibri"/>
          <w:b/>
          <w:bCs/>
          <w:color w:val="1F497D" w:themeColor="text2"/>
          <w:w w:val="90"/>
          <w:sz w:val="28"/>
          <w:szCs w:val="28"/>
        </w:rPr>
        <w:delText>Templates</w:delText>
      </w:r>
      <w:r w:rsidRPr="008951A9">
        <w:rPr>
          <w:rFonts w:ascii="Calibri" w:hAnsi="Calibri" w:cs="Calibri"/>
          <w:b/>
          <w:bCs/>
          <w:color w:val="1F497D" w:themeColor="text2"/>
          <w:spacing w:val="-34"/>
          <w:w w:val="90"/>
          <w:sz w:val="28"/>
          <w:szCs w:val="28"/>
        </w:rPr>
        <w:delText xml:space="preserve"> </w:delText>
      </w:r>
      <w:r w:rsidRPr="008951A9">
        <w:rPr>
          <w:rFonts w:ascii="Calibri" w:hAnsi="Calibri" w:cs="Calibri"/>
          <w:b/>
          <w:bCs/>
          <w:color w:val="1F497D" w:themeColor="text2"/>
          <w:w w:val="90"/>
          <w:sz w:val="28"/>
          <w:szCs w:val="28"/>
        </w:rPr>
        <w:delText>for</w:delText>
      </w:r>
      <w:r w:rsidRPr="008951A9">
        <w:rPr>
          <w:rFonts w:ascii="Calibri" w:hAnsi="Calibri" w:cs="Calibri"/>
          <w:b/>
          <w:bCs/>
          <w:color w:val="1F497D" w:themeColor="text2"/>
          <w:spacing w:val="-34"/>
          <w:w w:val="90"/>
          <w:sz w:val="28"/>
          <w:szCs w:val="28"/>
        </w:rPr>
        <w:delText xml:space="preserve"> UDI </w:delText>
      </w:r>
    </w:del>
    <w:bookmarkEnd w:id="694"/>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D370CC" w14:textId="77777777" w:rsidR="006833FA" w:rsidRDefault="006833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multilevel"/>
    <w:tmpl w:val="00000001"/>
    <w:name w:val="WW8Num1"/>
    <w:lvl w:ilvl="0">
      <w:start w:val="1"/>
      <w:numFmt w:val="decimal"/>
      <w:lvlText w:val="%1."/>
      <w:lvlJc w:val="left"/>
      <w:pPr>
        <w:tabs>
          <w:tab w:val="num" w:pos="720"/>
        </w:tabs>
        <w:ind w:left="720" w:hanging="720"/>
      </w:pPr>
    </w:lvl>
    <w:lvl w:ilvl="1">
      <w:start w:val="1"/>
      <w:numFmt w:val="lowerLetter"/>
      <w:lvlText w:val="%2."/>
      <w:lvlJc w:val="left"/>
      <w:pPr>
        <w:tabs>
          <w:tab w:val="num" w:pos="1440"/>
        </w:tabs>
        <w:ind w:left="1440" w:hanging="1440"/>
      </w:pPr>
      <w:rPr>
        <w:rFonts w:ascii="Times New Roman" w:eastAsia="Times New Roman" w:hAnsi="Times New Roman" w:cs="Times New Roman"/>
      </w:rPr>
    </w:lvl>
    <w:lvl w:ilvl="2">
      <w:start w:val="1"/>
      <w:numFmt w:val="upperLetter"/>
      <w:lvlText w:val="%3."/>
      <w:lvlJc w:val="left"/>
      <w:pPr>
        <w:tabs>
          <w:tab w:val="num" w:pos="2340"/>
        </w:tabs>
        <w:ind w:left="2340" w:hanging="2340"/>
      </w:pPr>
    </w:lvl>
    <w:lvl w:ilvl="3">
      <w:start w:val="1"/>
      <w:numFmt w:val="decimal"/>
      <w:lvlText w:val="%4."/>
      <w:lvlJc w:val="left"/>
      <w:pPr>
        <w:tabs>
          <w:tab w:val="num" w:pos="2880"/>
        </w:tabs>
        <w:ind w:left="2880" w:hanging="2880"/>
      </w:pPr>
    </w:lvl>
    <w:lvl w:ilvl="4">
      <w:start w:val="1"/>
      <w:numFmt w:val="lowerLetter"/>
      <w:lvlText w:val="%5."/>
      <w:lvlJc w:val="left"/>
      <w:pPr>
        <w:tabs>
          <w:tab w:val="num" w:pos="3600"/>
        </w:tabs>
        <w:ind w:left="3600" w:hanging="3600"/>
      </w:pPr>
    </w:lvl>
    <w:lvl w:ilvl="5">
      <w:start w:val="1"/>
      <w:numFmt w:val="lowerRoman"/>
      <w:lvlText w:val="%6."/>
      <w:lvlJc w:val="right"/>
      <w:pPr>
        <w:tabs>
          <w:tab w:val="num" w:pos="4320"/>
        </w:tabs>
        <w:ind w:left="4320" w:hanging="4320"/>
      </w:pPr>
    </w:lvl>
    <w:lvl w:ilvl="6">
      <w:start w:val="1"/>
      <w:numFmt w:val="decimal"/>
      <w:lvlText w:val="%7."/>
      <w:lvlJc w:val="left"/>
      <w:pPr>
        <w:tabs>
          <w:tab w:val="num" w:pos="5040"/>
        </w:tabs>
        <w:ind w:left="5040" w:hanging="5040"/>
      </w:pPr>
    </w:lvl>
    <w:lvl w:ilvl="7">
      <w:start w:val="1"/>
      <w:numFmt w:val="lowerLetter"/>
      <w:lvlText w:val="%8."/>
      <w:lvlJc w:val="left"/>
      <w:pPr>
        <w:tabs>
          <w:tab w:val="num" w:pos="5760"/>
        </w:tabs>
        <w:ind w:left="5760" w:hanging="5760"/>
      </w:pPr>
    </w:lvl>
    <w:lvl w:ilvl="8">
      <w:start w:val="1"/>
      <w:numFmt w:val="lowerRoman"/>
      <w:lvlText w:val="%9."/>
      <w:lvlJc w:val="right"/>
      <w:pPr>
        <w:tabs>
          <w:tab w:val="num" w:pos="6480"/>
        </w:tabs>
        <w:ind w:left="6480" w:hanging="6480"/>
      </w:pPr>
    </w:lvl>
  </w:abstractNum>
  <w:abstractNum w:abstractNumId="1" w15:restartNumberingAfterBreak="0">
    <w:nsid w:val="387052F2"/>
    <w:multiLevelType w:val="multilevel"/>
    <w:tmpl w:val="7E3ADD6E"/>
    <w:lvl w:ilvl="0">
      <w:start w:val="1"/>
      <w:numFmt w:val="decimal"/>
      <w:pStyle w:val="Heading1"/>
      <w:lvlText w:val="%1"/>
      <w:lvlJc w:val="left"/>
      <w:pPr>
        <w:ind w:left="432" w:hanging="432"/>
      </w:pPr>
      <w:rPr>
        <w:rFonts w:hint="default"/>
        <w:b/>
        <w:i w:val="0"/>
        <w:sz w:val="32"/>
        <w:szCs w:val="32"/>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 w15:restartNumberingAfterBreak="0">
    <w:nsid w:val="42CD729A"/>
    <w:multiLevelType w:val="hybridMultilevel"/>
    <w:tmpl w:val="65A4DA00"/>
    <w:lvl w:ilvl="0" w:tplc="7B2E2B4E">
      <w:start w:val="1"/>
      <w:numFmt w:val="bullet"/>
      <w:pStyle w:val="ListBullet"/>
      <w:lvlText w:val=""/>
      <w:lvlJc w:val="left"/>
      <w:pPr>
        <w:ind w:left="720" w:hanging="360"/>
      </w:pPr>
      <w:rPr>
        <w:rFonts w:ascii="Symbol" w:hAnsi="Symbol" w:hint="default"/>
      </w:rPr>
    </w:lvl>
    <w:lvl w:ilvl="1" w:tplc="A0CE726E">
      <w:start w:val="1"/>
      <w:numFmt w:val="bullet"/>
      <w:lvlText w:val="o"/>
      <w:lvlJc w:val="left"/>
      <w:pPr>
        <w:ind w:left="1440" w:hanging="360"/>
      </w:pPr>
      <w:rPr>
        <w:rFonts w:ascii="Courier New" w:hAnsi="Courier New" w:hint="default"/>
      </w:rPr>
    </w:lvl>
    <w:lvl w:ilvl="2" w:tplc="7794C4D6">
      <w:start w:val="1"/>
      <w:numFmt w:val="bullet"/>
      <w:lvlText w:val=""/>
      <w:lvlJc w:val="left"/>
      <w:pPr>
        <w:ind w:left="2160" w:hanging="360"/>
      </w:pPr>
      <w:rPr>
        <w:rFonts w:ascii="Wingdings" w:hAnsi="Wingdings" w:hint="default"/>
      </w:rPr>
    </w:lvl>
    <w:lvl w:ilvl="3" w:tplc="E174A12C">
      <w:start w:val="1"/>
      <w:numFmt w:val="bullet"/>
      <w:lvlText w:val=""/>
      <w:lvlJc w:val="left"/>
      <w:pPr>
        <w:ind w:left="2880" w:hanging="360"/>
      </w:pPr>
      <w:rPr>
        <w:rFonts w:ascii="Symbol" w:hAnsi="Symbol" w:hint="default"/>
      </w:rPr>
    </w:lvl>
    <w:lvl w:ilvl="4" w:tplc="A9CC8FB6" w:tentative="1">
      <w:start w:val="1"/>
      <w:numFmt w:val="bullet"/>
      <w:lvlText w:val="o"/>
      <w:lvlJc w:val="left"/>
      <w:pPr>
        <w:ind w:left="3600" w:hanging="360"/>
      </w:pPr>
      <w:rPr>
        <w:rFonts w:ascii="Courier New" w:hAnsi="Courier New" w:hint="default"/>
      </w:rPr>
    </w:lvl>
    <w:lvl w:ilvl="5" w:tplc="DB0E619A" w:tentative="1">
      <w:start w:val="1"/>
      <w:numFmt w:val="bullet"/>
      <w:lvlText w:val=""/>
      <w:lvlJc w:val="left"/>
      <w:pPr>
        <w:ind w:left="4320" w:hanging="360"/>
      </w:pPr>
      <w:rPr>
        <w:rFonts w:ascii="Wingdings" w:hAnsi="Wingdings" w:hint="default"/>
      </w:rPr>
    </w:lvl>
    <w:lvl w:ilvl="6" w:tplc="C010A7C0" w:tentative="1">
      <w:start w:val="1"/>
      <w:numFmt w:val="bullet"/>
      <w:lvlText w:val=""/>
      <w:lvlJc w:val="left"/>
      <w:pPr>
        <w:ind w:left="5040" w:hanging="360"/>
      </w:pPr>
      <w:rPr>
        <w:rFonts w:ascii="Symbol" w:hAnsi="Symbol" w:hint="default"/>
      </w:rPr>
    </w:lvl>
    <w:lvl w:ilvl="7" w:tplc="FAB230AC" w:tentative="1">
      <w:start w:val="1"/>
      <w:numFmt w:val="bullet"/>
      <w:lvlText w:val="o"/>
      <w:lvlJc w:val="left"/>
      <w:pPr>
        <w:ind w:left="5760" w:hanging="360"/>
      </w:pPr>
      <w:rPr>
        <w:rFonts w:ascii="Courier New" w:hAnsi="Courier New" w:hint="default"/>
      </w:rPr>
    </w:lvl>
    <w:lvl w:ilvl="8" w:tplc="A1CEDF06" w:tentative="1">
      <w:start w:val="1"/>
      <w:numFmt w:val="bullet"/>
      <w:lvlText w:val=""/>
      <w:lvlJc w:val="left"/>
      <w:pPr>
        <w:ind w:left="6480" w:hanging="360"/>
      </w:pPr>
      <w:rPr>
        <w:rFonts w:ascii="Wingdings" w:hAnsi="Wingdings" w:hint="default"/>
      </w:rPr>
    </w:lvl>
  </w:abstractNum>
  <w:abstractNum w:abstractNumId="3" w15:restartNumberingAfterBreak="0">
    <w:nsid w:val="5B1E531F"/>
    <w:multiLevelType w:val="multilevel"/>
    <w:tmpl w:val="7B943E18"/>
    <w:numStyleLink w:val="Constraints"/>
  </w:abstractNum>
  <w:abstractNum w:abstractNumId="4" w15:restartNumberingAfterBreak="0">
    <w:nsid w:val="6D9E09A9"/>
    <w:multiLevelType w:val="multilevel"/>
    <w:tmpl w:val="7B943E18"/>
    <w:numStyleLink w:val="Constraints"/>
  </w:abstractNum>
  <w:abstractNum w:abstractNumId="5" w15:restartNumberingAfterBreak="0">
    <w:nsid w:val="7C006240"/>
    <w:multiLevelType w:val="multilevel"/>
    <w:tmpl w:val="7B943E18"/>
    <w:styleLink w:val="Constraints"/>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6" w15:restartNumberingAfterBreak="0">
    <w:nsid w:val="7FCB7469"/>
    <w:multiLevelType w:val="hybridMultilevel"/>
    <w:tmpl w:val="03BA3C2A"/>
    <w:lvl w:ilvl="0" w:tplc="9F2E1AD6">
      <w:start w:val="1"/>
      <w:numFmt w:val="upperLetter"/>
      <w:pStyle w:val="Appendix1"/>
      <w:lvlText w:val="Appendix %1 —"/>
      <w:lvlJc w:val="left"/>
      <w:pPr>
        <w:tabs>
          <w:tab w:val="num" w:pos="2160"/>
        </w:tabs>
        <w:ind w:left="360" w:hanging="360"/>
      </w:pPr>
      <w:rPr>
        <w:rFonts w:ascii="Century Gothic" w:hAnsi="Century Gothic" w:hint="default"/>
        <w:b/>
        <w:i w:val="0"/>
        <w:caps/>
        <w:strike w:val="0"/>
        <w:dstrike w:val="0"/>
        <w:vanish w:val="0"/>
        <w:spacing w:val="40"/>
        <w:kern w:val="0"/>
        <w:position w:val="0"/>
        <w:sz w:val="28"/>
        <w:u w:val="none"/>
        <w:vertAlign w:val="baseline"/>
        <w:em w:val="none"/>
      </w:rPr>
    </w:lvl>
    <w:lvl w:ilvl="1" w:tplc="F63AB8A0" w:tentative="1">
      <w:start w:val="1"/>
      <w:numFmt w:val="lowerLetter"/>
      <w:lvlText w:val="%2."/>
      <w:lvlJc w:val="left"/>
      <w:pPr>
        <w:ind w:left="1440" w:hanging="360"/>
      </w:pPr>
    </w:lvl>
    <w:lvl w:ilvl="2" w:tplc="7560721E" w:tentative="1">
      <w:start w:val="1"/>
      <w:numFmt w:val="lowerRoman"/>
      <w:lvlText w:val="%3."/>
      <w:lvlJc w:val="right"/>
      <w:pPr>
        <w:ind w:left="2160" w:hanging="180"/>
      </w:pPr>
    </w:lvl>
    <w:lvl w:ilvl="3" w:tplc="6BAC2EBC" w:tentative="1">
      <w:start w:val="1"/>
      <w:numFmt w:val="decimal"/>
      <w:lvlText w:val="%4."/>
      <w:lvlJc w:val="left"/>
      <w:pPr>
        <w:ind w:left="2880" w:hanging="360"/>
      </w:pPr>
    </w:lvl>
    <w:lvl w:ilvl="4" w:tplc="57A26848" w:tentative="1">
      <w:start w:val="1"/>
      <w:numFmt w:val="lowerLetter"/>
      <w:lvlText w:val="%5."/>
      <w:lvlJc w:val="left"/>
      <w:pPr>
        <w:ind w:left="3600" w:hanging="360"/>
      </w:pPr>
    </w:lvl>
    <w:lvl w:ilvl="5" w:tplc="2FCC25FE" w:tentative="1">
      <w:start w:val="1"/>
      <w:numFmt w:val="lowerRoman"/>
      <w:lvlText w:val="%6."/>
      <w:lvlJc w:val="right"/>
      <w:pPr>
        <w:ind w:left="4320" w:hanging="180"/>
      </w:pPr>
    </w:lvl>
    <w:lvl w:ilvl="6" w:tplc="F5DED080" w:tentative="1">
      <w:start w:val="1"/>
      <w:numFmt w:val="decimal"/>
      <w:lvlText w:val="%7."/>
      <w:lvlJc w:val="left"/>
      <w:pPr>
        <w:ind w:left="5040" w:hanging="360"/>
      </w:pPr>
    </w:lvl>
    <w:lvl w:ilvl="7" w:tplc="7888764C" w:tentative="1">
      <w:start w:val="1"/>
      <w:numFmt w:val="lowerLetter"/>
      <w:lvlText w:val="%8."/>
      <w:lvlJc w:val="left"/>
      <w:pPr>
        <w:ind w:left="5760" w:hanging="360"/>
      </w:pPr>
    </w:lvl>
    <w:lvl w:ilvl="8" w:tplc="CEF88550" w:tentative="1">
      <w:start w:val="1"/>
      <w:numFmt w:val="lowerRoman"/>
      <w:lvlText w:val="%9."/>
      <w:lvlJc w:val="right"/>
      <w:pPr>
        <w:ind w:left="6480" w:hanging="180"/>
      </w:pPr>
    </w:lvl>
  </w:abstractNum>
  <w:num w:numId="1">
    <w:abstractNumId w:val="6"/>
  </w:num>
  <w:num w:numId="2">
    <w:abstractNumId w:val="5"/>
  </w:num>
  <w:num w:numId="3">
    <w:abstractNumId w:val="2"/>
  </w:num>
  <w:num w:numId="4">
    <w:abstractNumId w:val="1"/>
  </w:num>
  <w:num w:numId="5">
    <w:abstractNumId w:val="4"/>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num>
  <w:num w:numId="1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proofState w:spelling="clean" w:grammar="clean"/>
  <w:doNotTrackMoves/>
  <w:defaultTabStop w:val="144"/>
  <w:doNotHyphenateCap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2"/>
    <w:compatSetting w:name="useWord2013TrackBottomHyphenation" w:uri="http://schemas.microsoft.com/office/word" w:val="1"/>
  </w:compat>
  <w:rsids>
    <w:rsidRoot w:val="0074169D"/>
    <w:rsid w:val="00044D8E"/>
    <w:rsid w:val="0006395A"/>
    <w:rsid w:val="000D227F"/>
    <w:rsid w:val="000E5773"/>
    <w:rsid w:val="00102DAB"/>
    <w:rsid w:val="00252805"/>
    <w:rsid w:val="00267DAA"/>
    <w:rsid w:val="003008DB"/>
    <w:rsid w:val="003C05E2"/>
    <w:rsid w:val="004A5698"/>
    <w:rsid w:val="004C1FBF"/>
    <w:rsid w:val="00514616"/>
    <w:rsid w:val="00591D1A"/>
    <w:rsid w:val="005A1445"/>
    <w:rsid w:val="005D0A49"/>
    <w:rsid w:val="0060339E"/>
    <w:rsid w:val="00625E16"/>
    <w:rsid w:val="00661718"/>
    <w:rsid w:val="006833FA"/>
    <w:rsid w:val="007378D9"/>
    <w:rsid w:val="0074169D"/>
    <w:rsid w:val="007471AD"/>
    <w:rsid w:val="00757C54"/>
    <w:rsid w:val="0077789C"/>
    <w:rsid w:val="007B48BB"/>
    <w:rsid w:val="007C114A"/>
    <w:rsid w:val="008D0E3F"/>
    <w:rsid w:val="009C06B9"/>
    <w:rsid w:val="009D2635"/>
    <w:rsid w:val="009F1AD8"/>
    <w:rsid w:val="00A45A42"/>
    <w:rsid w:val="00A5045B"/>
    <w:rsid w:val="00A53E86"/>
    <w:rsid w:val="00A72D6E"/>
    <w:rsid w:val="00A742B3"/>
    <w:rsid w:val="00A76ECB"/>
    <w:rsid w:val="00B00528"/>
    <w:rsid w:val="00BC3AFD"/>
    <w:rsid w:val="00BD3833"/>
    <w:rsid w:val="00BE7DCF"/>
    <w:rsid w:val="00C40C64"/>
    <w:rsid w:val="00DE2F00"/>
    <w:rsid w:val="00E12EF9"/>
    <w:rsid w:val="00E20EAB"/>
    <w:rsid w:val="00E56D73"/>
    <w:rsid w:val="00F021FF"/>
    <w:rsid w:val="00F04FD3"/>
    <w:rsid w:val="00F65103"/>
    <w:rsid w:val="00FB6AE9"/>
    <w:rsid w:val="00FC114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C626DB"/>
  <w15:docId w15:val="{8F0AE2FD-F885-45D0-BF4C-511CF5994E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D0A49"/>
    <w:pPr>
      <w:spacing w:after="40" w:line="260" w:lineRule="exact"/>
    </w:pPr>
    <w:rPr>
      <w:rFonts w:ascii="Bookman Old Style" w:hAnsi="Bookman Old Style"/>
      <w:szCs w:val="24"/>
    </w:rPr>
  </w:style>
  <w:style w:type="paragraph" w:styleId="Heading1">
    <w:name w:val="heading 1"/>
    <w:basedOn w:val="Normal"/>
    <w:next w:val="Normal"/>
    <w:link w:val="Heading1Char"/>
    <w:qFormat/>
    <w:rsid w:val="00BC7338"/>
    <w:pPr>
      <w:keepNext/>
      <w:pageBreakBefore/>
      <w:numPr>
        <w:numId w:val="4"/>
      </w:numPr>
      <w:tabs>
        <w:tab w:val="left" w:pos="720"/>
      </w:tabs>
      <w:spacing w:before="480" w:after="240"/>
      <w:ind w:left="720" w:hanging="720"/>
      <w:outlineLvl w:val="0"/>
    </w:pPr>
    <w:rPr>
      <w:rFonts w:ascii="Century Gothic" w:hAnsi="Century Gothic"/>
      <w:b/>
      <w:caps/>
      <w:color w:val="333399"/>
      <w:spacing w:val="40"/>
      <w:kern w:val="32"/>
      <w:sz w:val="28"/>
      <w:szCs w:val="32"/>
    </w:rPr>
  </w:style>
  <w:style w:type="paragraph" w:styleId="Heading2">
    <w:name w:val="heading 2"/>
    <w:aliases w:val="l2"/>
    <w:basedOn w:val="Normal"/>
    <w:next w:val="BodyText"/>
    <w:link w:val="Heading2Char"/>
    <w:qFormat/>
    <w:rsid w:val="00BC7338"/>
    <w:pPr>
      <w:keepNext/>
      <w:numPr>
        <w:ilvl w:val="1"/>
        <w:numId w:val="4"/>
      </w:numPr>
      <w:tabs>
        <w:tab w:val="left" w:pos="720"/>
        <w:tab w:val="left" w:pos="864"/>
      </w:tabs>
      <w:spacing w:before="360" w:after="120"/>
      <w:ind w:left="720" w:hanging="720"/>
      <w:outlineLvl w:val="1"/>
    </w:pPr>
    <w:rPr>
      <w:rFonts w:ascii="Century Gothic" w:hAnsi="Century Gothic"/>
      <w:b/>
      <w:i/>
      <w:sz w:val="28"/>
      <w:szCs w:val="28"/>
    </w:rPr>
  </w:style>
  <w:style w:type="paragraph" w:styleId="Heading3">
    <w:name w:val="heading 3"/>
    <w:basedOn w:val="Normal"/>
    <w:next w:val="BodyText"/>
    <w:link w:val="Heading3Char"/>
    <w:uiPriority w:val="9"/>
    <w:qFormat/>
    <w:rsid w:val="0014694B"/>
    <w:pPr>
      <w:keepNext/>
      <w:numPr>
        <w:ilvl w:val="2"/>
        <w:numId w:val="4"/>
      </w:numPr>
      <w:tabs>
        <w:tab w:val="left" w:pos="720"/>
        <w:tab w:val="left" w:pos="936"/>
      </w:tabs>
      <w:spacing w:before="360" w:after="120"/>
      <w:outlineLvl w:val="2"/>
    </w:pPr>
    <w:rPr>
      <w:sz w:val="24"/>
      <w:szCs w:val="26"/>
    </w:rPr>
  </w:style>
  <w:style w:type="paragraph" w:styleId="Heading4">
    <w:name w:val="heading 4"/>
    <w:basedOn w:val="Heading3"/>
    <w:next w:val="BodyText"/>
    <w:link w:val="Heading4Char"/>
    <w:qFormat/>
    <w:rsid w:val="00FE486D"/>
    <w:pPr>
      <w:numPr>
        <w:ilvl w:val="3"/>
      </w:numPr>
      <w:outlineLvl w:val="3"/>
    </w:pPr>
    <w:rPr>
      <w:sz w:val="22"/>
    </w:rPr>
  </w:style>
  <w:style w:type="paragraph" w:styleId="Heading5">
    <w:name w:val="heading 5"/>
    <w:basedOn w:val="Normal"/>
    <w:next w:val="Normal"/>
    <w:link w:val="Heading5Char"/>
    <w:qFormat/>
    <w:rsid w:val="008E0327"/>
    <w:pPr>
      <w:keepNext/>
      <w:numPr>
        <w:ilvl w:val="4"/>
        <w:numId w:val="4"/>
      </w:numPr>
      <w:spacing w:before="240" w:after="60"/>
      <w:outlineLvl w:val="4"/>
    </w:pPr>
  </w:style>
  <w:style w:type="paragraph" w:styleId="Heading6">
    <w:name w:val="heading 6"/>
    <w:basedOn w:val="Normal"/>
    <w:next w:val="Normal"/>
    <w:link w:val="Heading6Char"/>
    <w:qFormat/>
    <w:rsid w:val="008E0327"/>
    <w:pPr>
      <w:numPr>
        <w:ilvl w:val="5"/>
        <w:numId w:val="4"/>
      </w:numPr>
      <w:spacing w:before="240" w:after="60"/>
      <w:outlineLvl w:val="5"/>
    </w:pPr>
  </w:style>
  <w:style w:type="paragraph" w:styleId="Heading7">
    <w:name w:val="heading 7"/>
    <w:aliases w:val="appendix"/>
    <w:basedOn w:val="Normal"/>
    <w:next w:val="Normal"/>
    <w:link w:val="Heading7Char"/>
    <w:qFormat/>
    <w:rsid w:val="008E0327"/>
    <w:pPr>
      <w:numPr>
        <w:ilvl w:val="6"/>
        <w:numId w:val="4"/>
      </w:numPr>
      <w:spacing w:before="240" w:after="60"/>
      <w:outlineLvl w:val="6"/>
    </w:pPr>
  </w:style>
  <w:style w:type="paragraph" w:styleId="Heading8">
    <w:name w:val="heading 8"/>
    <w:basedOn w:val="Normal"/>
    <w:next w:val="Normal"/>
    <w:link w:val="Heading8Char"/>
    <w:qFormat/>
    <w:rsid w:val="008E0327"/>
    <w:pPr>
      <w:numPr>
        <w:ilvl w:val="7"/>
        <w:numId w:val="4"/>
      </w:numPr>
      <w:spacing w:before="240" w:after="60"/>
      <w:outlineLvl w:val="7"/>
    </w:pPr>
  </w:style>
  <w:style w:type="paragraph" w:styleId="Heading9">
    <w:name w:val="heading 9"/>
    <w:basedOn w:val="Normal"/>
    <w:next w:val="Normal"/>
    <w:link w:val="Heading9Char"/>
    <w:qFormat/>
    <w:rsid w:val="008E0327"/>
    <w:pPr>
      <w:numPr>
        <w:ilvl w:val="8"/>
        <w:numId w:val="4"/>
      </w:numPr>
      <w:spacing w:before="240" w:after="60"/>
      <w:outlineLvl w:val="8"/>
    </w:pPr>
    <w:rPr>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1"/>
    <w:uiPriority w:val="99"/>
    <w:rsid w:val="007C215C"/>
    <w:rPr>
      <w:rFonts w:ascii="Lucida Grande" w:hAnsi="Lucida Grande"/>
      <w:sz w:val="18"/>
      <w:szCs w:val="18"/>
    </w:rPr>
  </w:style>
  <w:style w:type="character" w:customStyle="1" w:styleId="BalloonTextChar">
    <w:name w:val="Balloon Text Char"/>
    <w:uiPriority w:val="99"/>
    <w:semiHidden/>
    <w:rsid w:val="00EA7F94"/>
    <w:rPr>
      <w:rFonts w:ascii="Lucida Grande" w:hAnsi="Lucida Grande"/>
      <w:sz w:val="18"/>
      <w:szCs w:val="18"/>
    </w:rPr>
  </w:style>
  <w:style w:type="character" w:customStyle="1" w:styleId="BalloonTextChar4">
    <w:name w:val="Balloon Text Char4"/>
    <w:uiPriority w:val="99"/>
    <w:semiHidden/>
    <w:rsid w:val="00EA7F94"/>
    <w:rPr>
      <w:rFonts w:ascii="Lucida Grande" w:hAnsi="Lucida Grande"/>
      <w:sz w:val="18"/>
      <w:szCs w:val="18"/>
    </w:rPr>
  </w:style>
  <w:style w:type="character" w:customStyle="1" w:styleId="BalloonTextChar3">
    <w:name w:val="Balloon Text Char3"/>
    <w:uiPriority w:val="99"/>
    <w:semiHidden/>
    <w:rsid w:val="00EA7F94"/>
    <w:rPr>
      <w:rFonts w:ascii="Lucida Grande" w:hAnsi="Lucida Grande"/>
      <w:sz w:val="18"/>
      <w:szCs w:val="18"/>
    </w:rPr>
  </w:style>
  <w:style w:type="character" w:customStyle="1" w:styleId="BalloonTextChar1">
    <w:name w:val="Balloon Text Char1"/>
    <w:link w:val="BalloonText"/>
    <w:uiPriority w:val="99"/>
    <w:rsid w:val="002449E7"/>
    <w:rPr>
      <w:rFonts w:ascii="Lucida Grande" w:hAnsi="Lucida Grande"/>
      <w:sz w:val="18"/>
      <w:szCs w:val="18"/>
    </w:rPr>
  </w:style>
  <w:style w:type="paragraph" w:customStyle="1" w:styleId="MediumShading2-Accent61">
    <w:name w:val="Medium Shading 2 - Accent 61"/>
    <w:hidden/>
    <w:rsid w:val="00B164FC"/>
    <w:rPr>
      <w:rFonts w:ascii="Bookman Old Style" w:hAnsi="Bookman Old Style"/>
      <w:szCs w:val="24"/>
    </w:rPr>
  </w:style>
  <w:style w:type="character" w:customStyle="1" w:styleId="Heading7Char">
    <w:name w:val="Heading 7 Char"/>
    <w:aliases w:val="appendix Char"/>
    <w:link w:val="Heading7"/>
    <w:rsid w:val="00717C78"/>
    <w:rPr>
      <w:rFonts w:ascii="Bookman Old Style" w:hAnsi="Bookman Old Style"/>
      <w:szCs w:val="24"/>
    </w:rPr>
  </w:style>
  <w:style w:type="paragraph" w:styleId="DocumentMap">
    <w:name w:val="Document Map"/>
    <w:basedOn w:val="Normal"/>
    <w:link w:val="DocumentMapChar"/>
    <w:uiPriority w:val="99"/>
    <w:rsid w:val="00F3211F"/>
    <w:rPr>
      <w:rFonts w:ascii="Lucida Grande" w:hAnsi="Lucida Grande"/>
      <w:sz w:val="24"/>
    </w:rPr>
  </w:style>
  <w:style w:type="character" w:customStyle="1" w:styleId="DocumentMapChar">
    <w:name w:val="Document Map Char"/>
    <w:link w:val="DocumentMap"/>
    <w:uiPriority w:val="99"/>
    <w:rsid w:val="00F3211F"/>
    <w:rPr>
      <w:rFonts w:ascii="Lucida Grande" w:hAnsi="Lucida Grande"/>
      <w:sz w:val="24"/>
      <w:szCs w:val="24"/>
    </w:rPr>
  </w:style>
  <w:style w:type="character" w:customStyle="1" w:styleId="keyword">
    <w:name w:val="keyword"/>
    <w:rsid w:val="0063339C"/>
    <w:rPr>
      <w:rFonts w:ascii="Bookman Old Style" w:hAnsi="Bookman Old Style"/>
      <w:b/>
      <w:caps/>
      <w:sz w:val="16"/>
    </w:rPr>
  </w:style>
  <w:style w:type="paragraph" w:styleId="ListBullet">
    <w:name w:val="List Bullet"/>
    <w:basedOn w:val="Normal"/>
    <w:rsid w:val="007E4AEF"/>
    <w:pPr>
      <w:numPr>
        <w:numId w:val="3"/>
      </w:numPr>
      <w:tabs>
        <w:tab w:val="left" w:pos="1440"/>
      </w:tabs>
      <w:spacing w:after="120"/>
      <w:ind w:left="1440"/>
    </w:pPr>
  </w:style>
  <w:style w:type="paragraph" w:styleId="Title">
    <w:name w:val="Title"/>
    <w:basedOn w:val="Normal"/>
    <w:link w:val="TitleChar"/>
    <w:qFormat/>
    <w:rsid w:val="006A51C4"/>
    <w:pPr>
      <w:spacing w:before="240" w:after="60"/>
      <w:jc w:val="center"/>
    </w:pPr>
    <w:rPr>
      <w:rFonts w:ascii="Verdana" w:hAnsi="Verdana"/>
      <w:b/>
      <w:kern w:val="28"/>
      <w:sz w:val="32"/>
    </w:rPr>
  </w:style>
  <w:style w:type="character" w:customStyle="1" w:styleId="TitleChar">
    <w:name w:val="Title Char"/>
    <w:link w:val="Title"/>
    <w:rsid w:val="006A51C4"/>
    <w:rPr>
      <w:rFonts w:ascii="Verdana" w:hAnsi="Verdana"/>
      <w:b/>
      <w:kern w:val="28"/>
      <w:sz w:val="32"/>
      <w:szCs w:val="24"/>
    </w:rPr>
  </w:style>
  <w:style w:type="paragraph" w:styleId="TOC2">
    <w:name w:val="toc 2"/>
    <w:next w:val="TOC3"/>
    <w:autoRedefine/>
    <w:uiPriority w:val="39"/>
    <w:rsid w:val="00AE07B4"/>
    <w:pPr>
      <w:tabs>
        <w:tab w:val="right" w:leader="dot" w:pos="9360"/>
      </w:tabs>
      <w:spacing w:after="120"/>
      <w:ind w:left="202"/>
      <w:outlineLvl w:val="1"/>
    </w:pPr>
    <w:rPr>
      <w:rFonts w:ascii="Bookman Old Style" w:hAnsi="Bookman Old Style" w:cs="Arial"/>
      <w:noProof/>
      <w:szCs w:val="24"/>
    </w:rPr>
  </w:style>
  <w:style w:type="paragraph" w:styleId="TOC3">
    <w:name w:val="toc 3"/>
    <w:uiPriority w:val="39"/>
    <w:rsid w:val="00AE07B4"/>
    <w:pPr>
      <w:tabs>
        <w:tab w:val="left" w:pos="1267"/>
        <w:tab w:val="right" w:leader="dot" w:pos="9360"/>
      </w:tabs>
      <w:spacing w:after="120"/>
      <w:ind w:left="403"/>
      <w:outlineLvl w:val="2"/>
    </w:pPr>
    <w:rPr>
      <w:rFonts w:ascii="Bookman Old Style" w:hAnsi="Bookman Old Style" w:cs="Arial"/>
      <w:noProof/>
      <w:szCs w:val="32"/>
    </w:rPr>
  </w:style>
  <w:style w:type="paragraph" w:styleId="TOC1">
    <w:name w:val="toc 1"/>
    <w:next w:val="TOC2"/>
    <w:uiPriority w:val="39"/>
    <w:rsid w:val="00AE07B4"/>
    <w:pPr>
      <w:keepNext/>
      <w:tabs>
        <w:tab w:val="left" w:pos="450"/>
        <w:tab w:val="right" w:leader="dot" w:pos="9360"/>
      </w:tabs>
      <w:spacing w:before="240" w:after="120"/>
      <w:ind w:left="446" w:right="720" w:hanging="446"/>
    </w:pPr>
    <w:rPr>
      <w:rFonts w:ascii="Bookman Old Style" w:hAnsi="Bookman Old Style" w:cs="Arial"/>
      <w:caps/>
      <w:noProof/>
      <w:szCs w:val="24"/>
    </w:rPr>
  </w:style>
  <w:style w:type="paragraph" w:styleId="TOC4">
    <w:name w:val="toc 4"/>
    <w:autoRedefine/>
    <w:uiPriority w:val="39"/>
    <w:rsid w:val="00AE07B4"/>
    <w:pPr>
      <w:tabs>
        <w:tab w:val="left" w:pos="1620"/>
        <w:tab w:val="right" w:leader="dot" w:pos="9360"/>
      </w:tabs>
      <w:spacing w:after="120"/>
      <w:ind w:left="605"/>
      <w:outlineLvl w:val="3"/>
    </w:pPr>
    <w:rPr>
      <w:rFonts w:ascii="Bookman Old Style" w:eastAsia="SimSun" w:hAnsi="Bookman Old Style"/>
      <w:szCs w:val="24"/>
      <w:lang w:eastAsia="zh-CN"/>
    </w:rPr>
  </w:style>
  <w:style w:type="paragraph" w:styleId="TOC5">
    <w:name w:val="toc 5"/>
    <w:next w:val="NormalWeb"/>
    <w:autoRedefine/>
    <w:uiPriority w:val="39"/>
    <w:rsid w:val="008E0327"/>
    <w:pPr>
      <w:tabs>
        <w:tab w:val="left" w:pos="1800"/>
        <w:tab w:val="right" w:leader="dot" w:pos="9350"/>
      </w:tabs>
      <w:spacing w:after="120"/>
      <w:ind w:left="806"/>
    </w:pPr>
    <w:rPr>
      <w:rFonts w:ascii="Bookman Old Style" w:eastAsia="SimSun" w:hAnsi="Bookman Old Style"/>
      <w:sz w:val="24"/>
      <w:szCs w:val="24"/>
      <w:lang w:eastAsia="zh-CN"/>
    </w:rPr>
  </w:style>
  <w:style w:type="paragraph" w:styleId="NormalWeb">
    <w:name w:val="Normal (Web)"/>
    <w:basedOn w:val="Normal"/>
    <w:uiPriority w:val="99"/>
    <w:rsid w:val="008E0327"/>
  </w:style>
  <w:style w:type="paragraph" w:styleId="TOC6">
    <w:name w:val="toc 6"/>
    <w:basedOn w:val="Normal"/>
    <w:next w:val="TOC7"/>
    <w:uiPriority w:val="39"/>
    <w:rsid w:val="008E0327"/>
    <w:pPr>
      <w:keepNext/>
      <w:tabs>
        <w:tab w:val="left" w:pos="1620"/>
        <w:tab w:val="right" w:leader="dot" w:pos="9360"/>
      </w:tabs>
      <w:spacing w:before="240" w:after="120"/>
      <w:ind w:left="446" w:hanging="446"/>
      <w:outlineLvl w:val="0"/>
    </w:pPr>
    <w:rPr>
      <w:caps/>
      <w:noProof/>
      <w:szCs w:val="20"/>
    </w:rPr>
  </w:style>
  <w:style w:type="paragraph" w:styleId="TOC7">
    <w:name w:val="toc 7"/>
    <w:basedOn w:val="Normal"/>
    <w:next w:val="Normal"/>
    <w:autoRedefine/>
    <w:uiPriority w:val="39"/>
    <w:rsid w:val="001C6A49"/>
    <w:pPr>
      <w:ind w:left="1320"/>
    </w:pPr>
    <w:rPr>
      <w:sz w:val="18"/>
    </w:rPr>
  </w:style>
  <w:style w:type="paragraph" w:styleId="TOC8">
    <w:name w:val="toc 8"/>
    <w:basedOn w:val="Normal"/>
    <w:next w:val="Normal"/>
    <w:autoRedefine/>
    <w:uiPriority w:val="39"/>
    <w:rsid w:val="001C6A49"/>
    <w:pPr>
      <w:ind w:left="1540"/>
    </w:pPr>
    <w:rPr>
      <w:sz w:val="18"/>
    </w:rPr>
  </w:style>
  <w:style w:type="paragraph" w:styleId="TOC9">
    <w:name w:val="toc 9"/>
    <w:basedOn w:val="Normal"/>
    <w:next w:val="Normal"/>
    <w:autoRedefine/>
    <w:uiPriority w:val="39"/>
    <w:rsid w:val="001C6A49"/>
    <w:pPr>
      <w:ind w:left="1760"/>
    </w:pPr>
    <w:rPr>
      <w:sz w:val="18"/>
    </w:rPr>
  </w:style>
  <w:style w:type="paragraph" w:styleId="FootnoteText">
    <w:name w:val="footnote text"/>
    <w:basedOn w:val="Normal"/>
    <w:link w:val="FootnoteTextChar"/>
    <w:uiPriority w:val="99"/>
    <w:rsid w:val="00AE7985"/>
    <w:rPr>
      <w:sz w:val="18"/>
    </w:rPr>
  </w:style>
  <w:style w:type="character" w:customStyle="1" w:styleId="FootnoteTextChar">
    <w:name w:val="Footnote Text Char"/>
    <w:link w:val="FootnoteText"/>
    <w:uiPriority w:val="99"/>
    <w:rsid w:val="00CF4F41"/>
    <w:rPr>
      <w:rFonts w:ascii="Bookman Old Style" w:hAnsi="Bookman Old Style"/>
      <w:sz w:val="18"/>
      <w:szCs w:val="24"/>
    </w:rPr>
  </w:style>
  <w:style w:type="character" w:styleId="FootnoteReference">
    <w:name w:val="footnote reference"/>
    <w:uiPriority w:val="99"/>
    <w:rsid w:val="001C6A49"/>
    <w:rPr>
      <w:vertAlign w:val="superscript"/>
    </w:rPr>
  </w:style>
  <w:style w:type="paragraph" w:styleId="Footer">
    <w:name w:val="footer"/>
    <w:basedOn w:val="Normal"/>
    <w:link w:val="FooterChar"/>
    <w:rsid w:val="007357B5"/>
    <w:pPr>
      <w:pBdr>
        <w:top w:val="single" w:sz="4" w:space="1" w:color="auto"/>
      </w:pBdr>
      <w:tabs>
        <w:tab w:val="center" w:pos="4680"/>
        <w:tab w:val="right" w:pos="9360"/>
        <w:tab w:val="right" w:pos="12960"/>
      </w:tabs>
    </w:pPr>
    <w:rPr>
      <w:i/>
      <w:sz w:val="16"/>
    </w:rPr>
  </w:style>
  <w:style w:type="character" w:customStyle="1" w:styleId="FooterChar">
    <w:name w:val="Footer Char"/>
    <w:link w:val="Footer"/>
    <w:rsid w:val="00717C78"/>
    <w:rPr>
      <w:rFonts w:ascii="Bookman Old Style" w:hAnsi="Bookman Old Style"/>
      <w:i/>
      <w:sz w:val="16"/>
      <w:szCs w:val="24"/>
    </w:rPr>
  </w:style>
  <w:style w:type="paragraph" w:customStyle="1" w:styleId="Quotation">
    <w:name w:val="Quotation"/>
    <w:basedOn w:val="Normal"/>
    <w:rsid w:val="00996AEE"/>
    <w:pPr>
      <w:spacing w:after="120" w:line="220" w:lineRule="exact"/>
      <w:ind w:left="1440" w:right="1440"/>
    </w:pPr>
  </w:style>
  <w:style w:type="paragraph" w:customStyle="1" w:styleId="Example">
    <w:name w:val="Example"/>
    <w:basedOn w:val="Normal"/>
    <w:link w:val="ExampleChar"/>
    <w:rsid w:val="00697267"/>
    <w:pPr>
      <w:keepNext/>
      <w:pBdr>
        <w:top w:val="single" w:sz="4" w:space="1" w:color="auto"/>
        <w:left w:val="single" w:sz="4" w:space="4" w:color="auto"/>
        <w:bottom w:val="single" w:sz="4" w:space="1" w:color="auto"/>
        <w:right w:val="single" w:sz="4" w:space="4" w:color="auto"/>
      </w:pBdr>
      <w:spacing w:after="120" w:line="220" w:lineRule="exact"/>
      <w:ind w:left="720"/>
      <w:contextualSpacing/>
    </w:pPr>
    <w:rPr>
      <w:rFonts w:ascii="Courier New" w:hAnsi="Courier New"/>
      <w:sz w:val="18"/>
      <w:szCs w:val="20"/>
    </w:rPr>
  </w:style>
  <w:style w:type="character" w:customStyle="1" w:styleId="ExampleChar">
    <w:name w:val="Example Char"/>
    <w:link w:val="Example"/>
    <w:rsid w:val="00697267"/>
    <w:rPr>
      <w:rFonts w:ascii="Courier New" w:hAnsi="Courier New"/>
      <w:sz w:val="18"/>
    </w:rPr>
  </w:style>
  <w:style w:type="paragraph" w:customStyle="1" w:styleId="TableHead">
    <w:name w:val="TableHead"/>
    <w:basedOn w:val="Normal"/>
    <w:next w:val="Normal"/>
    <w:link w:val="TableHeadChar"/>
    <w:qFormat/>
    <w:rsid w:val="00996AEE"/>
    <w:pPr>
      <w:keepNext/>
      <w:spacing w:before="60" w:after="60" w:line="220" w:lineRule="exact"/>
    </w:pPr>
    <w:rPr>
      <w:b/>
      <w:bCs/>
      <w:color w:val="000000"/>
      <w:sz w:val="18"/>
      <w:szCs w:val="18"/>
    </w:rPr>
  </w:style>
  <w:style w:type="character" w:customStyle="1" w:styleId="TableHeadChar">
    <w:name w:val="TableHead Char"/>
    <w:link w:val="TableHead"/>
    <w:rsid w:val="00996AEE"/>
    <w:rPr>
      <w:rFonts w:ascii="Bookman Old Style" w:hAnsi="Bookman Old Style" w:cs="Courier New"/>
      <w:b/>
      <w:bCs/>
      <w:color w:val="000000"/>
      <w:sz w:val="18"/>
      <w:szCs w:val="18"/>
    </w:rPr>
  </w:style>
  <w:style w:type="paragraph" w:customStyle="1" w:styleId="TableText">
    <w:name w:val="TableText"/>
    <w:basedOn w:val="Normal"/>
    <w:link w:val="TableTextChar"/>
    <w:rsid w:val="00996AEE"/>
    <w:pPr>
      <w:keepNext/>
      <w:spacing w:before="40" w:line="220" w:lineRule="exact"/>
    </w:pPr>
    <w:rPr>
      <w:noProof/>
      <w:sz w:val="18"/>
      <w:szCs w:val="18"/>
    </w:rPr>
  </w:style>
  <w:style w:type="character" w:customStyle="1" w:styleId="TableTextChar">
    <w:name w:val="TableText Char"/>
    <w:link w:val="TableText"/>
    <w:rsid w:val="00996AEE"/>
    <w:rPr>
      <w:rFonts w:ascii="Bookman Old Style" w:hAnsi="Bookman Old Style"/>
      <w:noProof/>
      <w:sz w:val="18"/>
      <w:szCs w:val="18"/>
    </w:rPr>
  </w:style>
  <w:style w:type="paragraph" w:styleId="Caption">
    <w:name w:val="caption"/>
    <w:basedOn w:val="Normal"/>
    <w:next w:val="Normal"/>
    <w:link w:val="CaptionChar"/>
    <w:uiPriority w:val="35"/>
    <w:qFormat/>
    <w:rsid w:val="00F25165"/>
    <w:pPr>
      <w:keepNext/>
      <w:spacing w:before="200" w:after="120"/>
      <w:ind w:left="720"/>
      <w:jc w:val="center"/>
    </w:pPr>
    <w:rPr>
      <w:rFonts w:eastAsia="?l?r ??’c"/>
      <w:b/>
      <w:i/>
      <w:iCs/>
      <w:noProof/>
      <w:color w:val="000000"/>
      <w:sz w:val="18"/>
      <w:szCs w:val="18"/>
      <w:lang w:eastAsia="zh-CN"/>
    </w:rPr>
  </w:style>
  <w:style w:type="character" w:styleId="FollowedHyperlink">
    <w:name w:val="FollowedHyperlink"/>
    <w:uiPriority w:val="99"/>
    <w:rsid w:val="008E0327"/>
    <w:rPr>
      <w:color w:val="800080"/>
      <w:u w:val="single"/>
    </w:rPr>
  </w:style>
  <w:style w:type="character" w:customStyle="1" w:styleId="XMLvalue">
    <w:name w:val="XMLvalue"/>
    <w:rsid w:val="008E0327"/>
    <w:rPr>
      <w:rFonts w:ascii="Bookman Old Style" w:hAnsi="Bookman Old Style"/>
      <w:i/>
      <w:iCs/>
      <w:dstrike w:val="0"/>
      <w:noProof/>
      <w:sz w:val="20"/>
      <w:vertAlign w:val="baseline"/>
    </w:rPr>
  </w:style>
  <w:style w:type="paragraph" w:customStyle="1" w:styleId="Appendix1">
    <w:name w:val="Appendix 1"/>
    <w:next w:val="BodyText"/>
    <w:rsid w:val="0078346E"/>
    <w:pPr>
      <w:pageBreakBefore/>
      <w:widowControl w:val="0"/>
      <w:numPr>
        <w:numId w:val="1"/>
      </w:numPr>
      <w:tabs>
        <w:tab w:val="left" w:pos="2700"/>
      </w:tabs>
      <w:spacing w:before="240" w:after="120" w:line="320" w:lineRule="exact"/>
      <w:ind w:left="720" w:hanging="720"/>
      <w:outlineLvl w:val="0"/>
    </w:pPr>
    <w:rPr>
      <w:rFonts w:ascii="Century Gothic" w:hAnsi="Century Gothic"/>
      <w:b/>
      <w:caps/>
      <w:color w:val="333399"/>
      <w:spacing w:val="40"/>
      <w:kern w:val="32"/>
      <w:sz w:val="28"/>
      <w:szCs w:val="24"/>
    </w:rPr>
  </w:style>
  <w:style w:type="numbering" w:customStyle="1" w:styleId="Constraints">
    <w:name w:val="Constraints"/>
    <w:rsid w:val="00C52BA5"/>
    <w:pPr>
      <w:numPr>
        <w:numId w:val="2"/>
      </w:numPr>
    </w:pPr>
  </w:style>
  <w:style w:type="paragraph" w:styleId="ListBullet2">
    <w:name w:val="List Bullet 2"/>
    <w:basedOn w:val="ListBullet"/>
    <w:rsid w:val="00BB4FD9"/>
    <w:pPr>
      <w:numPr>
        <w:numId w:val="0"/>
      </w:numPr>
      <w:ind w:left="1958" w:hanging="259"/>
    </w:pPr>
  </w:style>
  <w:style w:type="paragraph" w:customStyle="1" w:styleId="ConformanceExample">
    <w:name w:val="ConformanceExample"/>
    <w:basedOn w:val="Normal"/>
    <w:rsid w:val="00B72EEC"/>
    <w:pPr>
      <w:spacing w:after="120"/>
      <w:ind w:left="1901" w:hanging="1181"/>
    </w:pPr>
  </w:style>
  <w:style w:type="paragraph" w:customStyle="1" w:styleId="Appendix2">
    <w:name w:val="Appendix 2"/>
    <w:basedOn w:val="Heading2"/>
    <w:next w:val="Normal"/>
    <w:rsid w:val="00433F4D"/>
    <w:pPr>
      <w:numPr>
        <w:ilvl w:val="0"/>
        <w:numId w:val="0"/>
      </w:numPr>
    </w:pPr>
    <w:rPr>
      <w:sz w:val="24"/>
    </w:rPr>
  </w:style>
  <w:style w:type="paragraph" w:customStyle="1" w:styleId="TOCTitle">
    <w:name w:val="TOC Title"/>
    <w:basedOn w:val="Normal"/>
    <w:next w:val="Normal"/>
    <w:link w:val="TOCTitleChar"/>
    <w:rsid w:val="008E0327"/>
    <w:pPr>
      <w:keepNext/>
      <w:spacing w:before="240" w:after="240"/>
    </w:pPr>
    <w:rPr>
      <w:rFonts w:ascii="Arial" w:hAnsi="Arial"/>
      <w:b/>
      <w:sz w:val="28"/>
      <w:szCs w:val="28"/>
    </w:rPr>
  </w:style>
  <w:style w:type="character" w:customStyle="1" w:styleId="TOCTitleChar">
    <w:name w:val="TOC Title Char"/>
    <w:link w:val="TOCTitle"/>
    <w:rsid w:val="00B35418"/>
    <w:rPr>
      <w:rFonts w:ascii="Arial" w:hAnsi="Arial" w:cs="Arial"/>
      <w:b/>
      <w:sz w:val="28"/>
      <w:szCs w:val="28"/>
    </w:rPr>
  </w:style>
  <w:style w:type="table" w:styleId="TableGrid">
    <w:name w:val="Table Grid"/>
    <w:basedOn w:val="TableNormal"/>
    <w:uiPriority w:val="59"/>
    <w:rsid w:val="008E032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rsid w:val="008E0327"/>
    <w:rPr>
      <w:rFonts w:ascii="Bookman Old Style" w:hAnsi="Bookman Old Style" w:cs="Arial"/>
      <w:dstrike w:val="0"/>
      <w:color w:val="333399"/>
      <w:sz w:val="20"/>
      <w:szCs w:val="24"/>
      <w:u w:val="single"/>
      <w:vertAlign w:val="baseline"/>
      <w:lang w:val="en-US" w:eastAsia="zh-CN" w:bidi="ar-SA"/>
    </w:rPr>
  </w:style>
  <w:style w:type="character" w:customStyle="1" w:styleId="HyperlinkText9pt">
    <w:name w:val="Hyperlink Text 9pt"/>
    <w:rsid w:val="00BC730B"/>
    <w:rPr>
      <w:rFonts w:ascii="Bookman Old Style" w:hAnsi="Bookman Old Style" w:cs="Arial"/>
      <w:dstrike w:val="0"/>
      <w:color w:val="333399"/>
      <w:sz w:val="18"/>
      <w:szCs w:val="24"/>
      <w:u w:val="single"/>
      <w:vertAlign w:val="baseline"/>
      <w:lang w:val="en-US" w:eastAsia="zh-CN" w:bidi="ar-SA"/>
    </w:rPr>
  </w:style>
  <w:style w:type="paragraph" w:styleId="TableofFigures">
    <w:name w:val="table of figures"/>
    <w:basedOn w:val="Normal"/>
    <w:next w:val="Normal"/>
    <w:uiPriority w:val="99"/>
    <w:rsid w:val="00F253D1"/>
    <w:pPr>
      <w:spacing w:after="120"/>
      <w:ind w:left="475" w:hanging="475"/>
    </w:pPr>
  </w:style>
  <w:style w:type="character" w:customStyle="1" w:styleId="XMLname">
    <w:name w:val="XMLname"/>
    <w:qFormat/>
    <w:rsid w:val="00C52BA5"/>
    <w:rPr>
      <w:rFonts w:ascii="Courier New" w:hAnsi="Courier New" w:cs="TimesNewRomanPSMT"/>
      <w:sz w:val="20"/>
      <w:lang w:eastAsia="en-US"/>
    </w:rPr>
  </w:style>
  <w:style w:type="paragraph" w:customStyle="1" w:styleId="ColorfulShading-Accent11">
    <w:name w:val="Colorful Shading - Accent 11"/>
    <w:hidden/>
    <w:rsid w:val="00B35418"/>
    <w:rPr>
      <w:sz w:val="24"/>
      <w:szCs w:val="24"/>
    </w:rPr>
  </w:style>
  <w:style w:type="paragraph" w:customStyle="1" w:styleId="DocumentName">
    <w:name w:val="Document Name"/>
    <w:basedOn w:val="Normal"/>
    <w:rsid w:val="00433BB2"/>
    <w:pPr>
      <w:jc w:val="right"/>
    </w:pPr>
    <w:rPr>
      <w:rFonts w:ascii="Arial Narrow" w:hAnsi="Arial Narrow" w:cs="Arial"/>
      <w:sz w:val="32"/>
      <w:szCs w:val="32"/>
      <w:lang w:val="pt-BR"/>
    </w:rPr>
  </w:style>
  <w:style w:type="paragraph" w:customStyle="1" w:styleId="BodyTitle">
    <w:name w:val="Body Title"/>
    <w:basedOn w:val="Normal"/>
    <w:semiHidden/>
    <w:rsid w:val="00B35418"/>
    <w:pPr>
      <w:spacing w:after="240"/>
      <w:jc w:val="center"/>
    </w:pPr>
    <w:rPr>
      <w:rFonts w:ascii="Arial" w:eastAsia="?l?r ??’c" w:hAnsi="Arial" w:cs="Arial"/>
      <w:b/>
      <w:noProof/>
    </w:rPr>
  </w:style>
  <w:style w:type="paragraph" w:customStyle="1" w:styleId="acronyms">
    <w:name w:val="acronyms"/>
    <w:basedOn w:val="Normal"/>
    <w:rsid w:val="001F1420"/>
    <w:pPr>
      <w:spacing w:after="120"/>
      <w:ind w:left="2070" w:hanging="1350"/>
    </w:pPr>
  </w:style>
  <w:style w:type="paragraph" w:customStyle="1" w:styleId="TOC1Appendix">
    <w:name w:val="TOC 1 Appendix"/>
    <w:basedOn w:val="TOC1"/>
    <w:autoRedefine/>
    <w:rsid w:val="00B35418"/>
    <w:pPr>
      <w:tabs>
        <w:tab w:val="clear" w:pos="450"/>
        <w:tab w:val="left" w:pos="1620"/>
      </w:tabs>
    </w:pPr>
    <w:rPr>
      <w:rFonts w:cs="Times New Roman"/>
    </w:rPr>
  </w:style>
  <w:style w:type="paragraph" w:customStyle="1" w:styleId="DarkList-Accent31">
    <w:name w:val="Dark List - Accent 31"/>
    <w:hidden/>
    <w:rsid w:val="00A92B3B"/>
    <w:rPr>
      <w:sz w:val="24"/>
      <w:szCs w:val="24"/>
    </w:rPr>
  </w:style>
  <w:style w:type="paragraph" w:customStyle="1" w:styleId="SubTitle">
    <w:name w:val="Sub Title"/>
    <w:basedOn w:val="Title"/>
    <w:rsid w:val="00BD5FD5"/>
    <w:pPr>
      <w:spacing w:before="0" w:after="0"/>
    </w:pPr>
    <w:rPr>
      <w:bCs/>
      <w:sz w:val="24"/>
    </w:rPr>
  </w:style>
  <w:style w:type="paragraph" w:styleId="Header">
    <w:name w:val="header"/>
    <w:basedOn w:val="Normal"/>
    <w:link w:val="HeaderChar"/>
    <w:rsid w:val="00D13C4F"/>
    <w:pPr>
      <w:tabs>
        <w:tab w:val="center" w:pos="4320"/>
        <w:tab w:val="right" w:pos="8640"/>
      </w:tabs>
    </w:pPr>
  </w:style>
  <w:style w:type="paragraph" w:customStyle="1" w:styleId="DocumentTitle">
    <w:name w:val="Document Title"/>
    <w:next w:val="Normal"/>
    <w:rsid w:val="00717C78"/>
    <w:pPr>
      <w:jc w:val="right"/>
    </w:pPr>
    <w:rPr>
      <w:rFonts w:ascii="Arial Narrow" w:eastAsia="SimSun" w:hAnsi="Arial Narrow"/>
      <w:noProof/>
      <w:sz w:val="32"/>
      <w:szCs w:val="24"/>
      <w:lang w:eastAsia="zh-CN"/>
    </w:rPr>
  </w:style>
  <w:style w:type="character" w:customStyle="1" w:styleId="HyperlinkText10pt">
    <w:name w:val="Hyperlink Text 10 pt"/>
    <w:basedOn w:val="Hyperlink"/>
    <w:rsid w:val="00062FB3"/>
    <w:rPr>
      <w:rFonts w:ascii="Bookman Old Style" w:hAnsi="Bookman Old Style" w:cs="Arial"/>
      <w:dstrike w:val="0"/>
      <w:color w:val="333399"/>
      <w:sz w:val="20"/>
      <w:szCs w:val="24"/>
      <w:u w:val="single"/>
      <w:vertAlign w:val="baseline"/>
      <w:lang w:val="en-US" w:eastAsia="zh-CN" w:bidi="ar-SA"/>
    </w:rPr>
  </w:style>
  <w:style w:type="paragraph" w:styleId="CommentText">
    <w:name w:val="annotation text"/>
    <w:basedOn w:val="Normal"/>
    <w:link w:val="CommentTextChar"/>
    <w:rsid w:val="00CF747A"/>
    <w:rPr>
      <w:sz w:val="24"/>
    </w:rPr>
  </w:style>
  <w:style w:type="character" w:customStyle="1" w:styleId="CommentTextChar">
    <w:name w:val="Comment Text Char"/>
    <w:link w:val="CommentText"/>
    <w:rsid w:val="00CF747A"/>
    <w:rPr>
      <w:rFonts w:ascii="Bookman Old Style" w:hAnsi="Bookman Old Style"/>
      <w:sz w:val="24"/>
      <w:szCs w:val="24"/>
    </w:rPr>
  </w:style>
  <w:style w:type="paragraph" w:customStyle="1" w:styleId="LightList-Accent31">
    <w:name w:val="Light List - Accent 31"/>
    <w:hidden/>
    <w:rsid w:val="00AC3A8D"/>
    <w:rPr>
      <w:rFonts w:ascii="Bookman Old Style" w:hAnsi="Bookman Old Style"/>
      <w:sz w:val="24"/>
      <w:szCs w:val="24"/>
    </w:rPr>
  </w:style>
  <w:style w:type="paragraph" w:customStyle="1" w:styleId="Default">
    <w:name w:val="Default"/>
    <w:basedOn w:val="Normal"/>
    <w:rsid w:val="00274507"/>
    <w:pPr>
      <w:autoSpaceDE w:val="0"/>
      <w:autoSpaceDN w:val="0"/>
    </w:pPr>
    <w:rPr>
      <w:rFonts w:eastAsia="Calibri"/>
      <w:color w:val="000000"/>
    </w:rPr>
  </w:style>
  <w:style w:type="character" w:customStyle="1" w:styleId="CaptionChar">
    <w:name w:val="Caption Char"/>
    <w:link w:val="Caption"/>
    <w:uiPriority w:val="35"/>
    <w:rsid w:val="00F25165"/>
    <w:rPr>
      <w:rFonts w:ascii="Bookman Old Style" w:eastAsia="?l?r ??’c" w:hAnsi="Bookman Old Style"/>
      <w:b/>
      <w:i/>
      <w:iCs/>
      <w:noProof/>
      <w:color w:val="000000"/>
      <w:sz w:val="18"/>
      <w:szCs w:val="18"/>
      <w:lang w:eastAsia="zh-CN"/>
    </w:rPr>
  </w:style>
  <w:style w:type="paragraph" w:customStyle="1" w:styleId="ColorfulGrid-Accent61">
    <w:name w:val="Colorful Grid - Accent 61"/>
    <w:hidden/>
    <w:uiPriority w:val="99"/>
    <w:semiHidden/>
    <w:rsid w:val="0012210D"/>
    <w:rPr>
      <w:rFonts w:ascii="Bookman Old Style" w:hAnsi="Bookman Old Style"/>
      <w:sz w:val="24"/>
      <w:szCs w:val="24"/>
    </w:rPr>
  </w:style>
  <w:style w:type="paragraph" w:customStyle="1" w:styleId="MediumGrid3-Accent51">
    <w:name w:val="Medium Grid 3 - Accent 51"/>
    <w:hidden/>
    <w:rsid w:val="008E0CFF"/>
    <w:rPr>
      <w:rFonts w:ascii="Bookman Old Style" w:hAnsi="Bookman Old Style"/>
      <w:sz w:val="24"/>
      <w:szCs w:val="24"/>
    </w:rPr>
  </w:style>
  <w:style w:type="paragraph" w:customStyle="1" w:styleId="BodyText">
    <w:name w:val="BodyText"/>
    <w:link w:val="BodyTextChar"/>
    <w:qFormat/>
    <w:rsid w:val="00996AEE"/>
    <w:pPr>
      <w:tabs>
        <w:tab w:val="left" w:pos="1080"/>
        <w:tab w:val="left" w:pos="1440"/>
      </w:tabs>
      <w:spacing w:after="120" w:line="260" w:lineRule="exact"/>
      <w:ind w:left="720"/>
    </w:pPr>
    <w:rPr>
      <w:rFonts w:ascii="Bookman Old Style" w:eastAsia="?l?r ??’c" w:hAnsi="Bookman Old Style"/>
      <w:noProof/>
      <w:szCs w:val="24"/>
    </w:rPr>
  </w:style>
  <w:style w:type="character" w:customStyle="1" w:styleId="BodyTextChar">
    <w:name w:val="BodyText Char"/>
    <w:link w:val="BodyText"/>
    <w:rsid w:val="00996AEE"/>
    <w:rPr>
      <w:rFonts w:ascii="Bookman Old Style" w:eastAsia="?l?r ??’c" w:hAnsi="Bookman Old Style"/>
      <w:noProof/>
      <w:szCs w:val="24"/>
      <w:lang w:val="en-US" w:eastAsia="en-US" w:bidi="ar-SA"/>
    </w:rPr>
  </w:style>
  <w:style w:type="character" w:customStyle="1" w:styleId="XMLnameBold">
    <w:name w:val="XMLnameBold"/>
    <w:rsid w:val="00C52BA5"/>
    <w:rPr>
      <w:rFonts w:ascii="Courier New" w:hAnsi="Courier New" w:cs="TimesNewRomanPSMT"/>
      <w:b/>
      <w:bCs/>
      <w:sz w:val="20"/>
      <w:lang w:eastAsia="en-US"/>
    </w:rPr>
  </w:style>
  <w:style w:type="paragraph" w:customStyle="1" w:styleId="Conformance">
    <w:name w:val="Conformance"/>
    <w:basedOn w:val="Normal"/>
    <w:link w:val="ConformanceChar"/>
    <w:rsid w:val="00996AEE"/>
    <w:pPr>
      <w:tabs>
        <w:tab w:val="num" w:pos="432"/>
        <w:tab w:val="left" w:pos="2232"/>
        <w:tab w:val="left" w:pos="2376"/>
      </w:tabs>
      <w:spacing w:after="120"/>
      <w:ind w:left="1800" w:hanging="1080"/>
    </w:pPr>
    <w:rPr>
      <w:szCs w:val="20"/>
    </w:rPr>
  </w:style>
  <w:style w:type="character" w:customStyle="1" w:styleId="ConformanceChar">
    <w:name w:val="Conformance Char"/>
    <w:link w:val="Conformance"/>
    <w:rsid w:val="00996AEE"/>
    <w:rPr>
      <w:rFonts w:ascii="Bookman Old Style" w:hAnsi="Bookman Old Style"/>
      <w:sz w:val="20"/>
    </w:rPr>
  </w:style>
  <w:style w:type="character" w:customStyle="1" w:styleId="HeaderChar">
    <w:name w:val="Header Char"/>
    <w:link w:val="Header"/>
    <w:rsid w:val="00D13C4F"/>
    <w:rPr>
      <w:rFonts w:ascii="Bookman Old Style" w:hAnsi="Bookman Old Style"/>
      <w:szCs w:val="24"/>
    </w:rPr>
  </w:style>
  <w:style w:type="paragraph" w:customStyle="1" w:styleId="ColorfulGrid-Accent63">
    <w:name w:val="Colorful Grid - Accent 63"/>
    <w:hidden/>
    <w:rsid w:val="00866966"/>
    <w:rPr>
      <w:rFonts w:ascii="Bookman Old Style" w:hAnsi="Bookman Old Style"/>
      <w:szCs w:val="24"/>
    </w:rPr>
  </w:style>
  <w:style w:type="paragraph" w:customStyle="1" w:styleId="TableHeading">
    <w:name w:val="TableHeading"/>
    <w:basedOn w:val="Normal"/>
    <w:autoRedefine/>
    <w:semiHidden/>
    <w:rsid w:val="008B5FE0"/>
    <w:pPr>
      <w:spacing w:before="40"/>
      <w:jc w:val="center"/>
    </w:pPr>
    <w:rPr>
      <w:rFonts w:ascii="Times New Roman" w:hAnsi="Times New Roman"/>
      <w:b/>
    </w:rPr>
  </w:style>
  <w:style w:type="paragraph" w:customStyle="1" w:styleId="BodyImage">
    <w:name w:val="Body Image"/>
    <w:basedOn w:val="Normal"/>
    <w:qFormat/>
    <w:rsid w:val="000D7863"/>
    <w:pPr>
      <w:spacing w:line="240" w:lineRule="auto"/>
      <w:ind w:left="720"/>
      <w:jc w:val="center"/>
    </w:pPr>
  </w:style>
  <w:style w:type="character" w:customStyle="1" w:styleId="Heading3Char">
    <w:name w:val="Heading 3 Char"/>
    <w:link w:val="Heading3"/>
    <w:uiPriority w:val="9"/>
    <w:rsid w:val="0014694B"/>
    <w:rPr>
      <w:rFonts w:ascii="Bookman Old Style" w:hAnsi="Bookman Old Style"/>
      <w:sz w:val="24"/>
      <w:szCs w:val="26"/>
    </w:rPr>
  </w:style>
  <w:style w:type="character" w:customStyle="1" w:styleId="Heading4Char">
    <w:name w:val="Heading 4 Char"/>
    <w:link w:val="Heading4"/>
    <w:rsid w:val="00460AAB"/>
    <w:rPr>
      <w:rFonts w:ascii="Bookman Old Style" w:hAnsi="Bookman Old Style"/>
      <w:sz w:val="22"/>
      <w:szCs w:val="26"/>
    </w:rPr>
  </w:style>
  <w:style w:type="paragraph" w:customStyle="1" w:styleId="ColorfulGrid-Accent62">
    <w:name w:val="Colorful Grid - Accent 62"/>
    <w:hidden/>
    <w:uiPriority w:val="99"/>
    <w:rsid w:val="007F0B72"/>
    <w:rPr>
      <w:sz w:val="24"/>
      <w:szCs w:val="24"/>
    </w:rPr>
  </w:style>
  <w:style w:type="character" w:customStyle="1" w:styleId="Heading2Char">
    <w:name w:val="Heading 2 Char"/>
    <w:aliases w:val="l2 Char"/>
    <w:link w:val="Heading2"/>
    <w:rsid w:val="00BC7338"/>
    <w:rPr>
      <w:rFonts w:ascii="Century Gothic" w:hAnsi="Century Gothic"/>
      <w:b/>
      <w:i/>
      <w:sz w:val="28"/>
      <w:szCs w:val="28"/>
    </w:rPr>
  </w:style>
  <w:style w:type="paragraph" w:customStyle="1" w:styleId="BracketData">
    <w:name w:val="BracketData"/>
    <w:basedOn w:val="Normal"/>
    <w:next w:val="BodyText"/>
    <w:rsid w:val="00B50A82"/>
    <w:pPr>
      <w:keepNext/>
      <w:spacing w:before="40" w:after="120"/>
      <w:ind w:left="720"/>
    </w:pPr>
    <w:rPr>
      <w:rFonts w:ascii="Courier New" w:eastAsia="SimSun" w:hAnsi="Courier New" w:cs="Courier New"/>
      <w:szCs w:val="20"/>
      <w:lang w:eastAsia="zh-CN"/>
    </w:rPr>
  </w:style>
  <w:style w:type="paragraph" w:customStyle="1" w:styleId="Heading2nospace">
    <w:name w:val="Heading 2 nospace"/>
    <w:basedOn w:val="Heading2"/>
    <w:next w:val="BracketData"/>
    <w:qFormat/>
    <w:rsid w:val="00F71BB1"/>
    <w:pPr>
      <w:spacing w:after="0"/>
    </w:pPr>
  </w:style>
  <w:style w:type="paragraph" w:customStyle="1" w:styleId="Heading3nospace">
    <w:name w:val="Heading 3 nospace"/>
    <w:basedOn w:val="Heading3"/>
    <w:qFormat/>
    <w:rsid w:val="00C01531"/>
    <w:pPr>
      <w:spacing w:after="0"/>
    </w:pPr>
  </w:style>
  <w:style w:type="paragraph" w:customStyle="1" w:styleId="templatenotes">
    <w:name w:val="templatenotes"/>
    <w:basedOn w:val="BodyText0"/>
    <w:rsid w:val="001838D5"/>
    <w:pPr>
      <w:ind w:left="720"/>
    </w:pPr>
    <w:rPr>
      <w:rFonts w:ascii="Times" w:hAnsi="Times"/>
      <w:i/>
      <w:iCs/>
      <w:szCs w:val="20"/>
    </w:rPr>
  </w:style>
  <w:style w:type="paragraph" w:customStyle="1" w:styleId="ColorfulGrid-Accent66">
    <w:name w:val="Colorful Grid - Accent 66"/>
    <w:hidden/>
    <w:rsid w:val="008F155C"/>
    <w:rPr>
      <w:rFonts w:ascii="Bookman Old Style" w:hAnsi="Bookman Old Style"/>
      <w:szCs w:val="24"/>
    </w:rPr>
  </w:style>
  <w:style w:type="paragraph" w:customStyle="1" w:styleId="required-optional">
    <w:name w:val="required-optional"/>
    <w:basedOn w:val="BodyText"/>
    <w:rsid w:val="000534BD"/>
    <w:pPr>
      <w:keepNext/>
      <w:spacing w:before="200" w:after="40"/>
    </w:pPr>
    <w:rPr>
      <w:b/>
    </w:rPr>
  </w:style>
  <w:style w:type="paragraph" w:customStyle="1" w:styleId="ColorfulGrid-Accent65">
    <w:name w:val="Colorful Grid - Accent 65"/>
    <w:hidden/>
    <w:rsid w:val="0002502D"/>
    <w:rPr>
      <w:rFonts w:ascii="Bookman Old Style" w:hAnsi="Bookman Old Style"/>
      <w:szCs w:val="24"/>
    </w:rPr>
  </w:style>
  <w:style w:type="paragraph" w:customStyle="1" w:styleId="Appendix3">
    <w:name w:val="Appendix 3"/>
    <w:basedOn w:val="Appendix2"/>
    <w:qFormat/>
    <w:rsid w:val="004E1481"/>
    <w:rPr>
      <w:rFonts w:ascii="Bookman Old Style" w:hAnsi="Bookman Old Style"/>
      <w:i w:val="0"/>
    </w:rPr>
  </w:style>
  <w:style w:type="paragraph" w:customStyle="1" w:styleId="ColorfulShading-Accent12">
    <w:name w:val="Colorful Shading - Accent 12"/>
    <w:hidden/>
    <w:rsid w:val="00153147"/>
    <w:rPr>
      <w:rFonts w:ascii="Bookman Old Style" w:hAnsi="Bookman Old Style"/>
      <w:szCs w:val="24"/>
    </w:rPr>
  </w:style>
  <w:style w:type="paragraph" w:customStyle="1" w:styleId="Heading4nospace">
    <w:name w:val="Heading 4 nospace"/>
    <w:basedOn w:val="Heading4"/>
    <w:next w:val="BracketData"/>
    <w:qFormat/>
    <w:rsid w:val="000A10DE"/>
    <w:pPr>
      <w:spacing w:after="40"/>
    </w:pPr>
  </w:style>
  <w:style w:type="character" w:customStyle="1" w:styleId="Heading1Char">
    <w:name w:val="Heading 1 Char"/>
    <w:link w:val="Heading1"/>
    <w:rsid w:val="00BC7338"/>
    <w:rPr>
      <w:rFonts w:ascii="Century Gothic" w:hAnsi="Century Gothic"/>
      <w:b/>
      <w:caps/>
      <w:color w:val="333399"/>
      <w:spacing w:val="40"/>
      <w:kern w:val="32"/>
      <w:sz w:val="28"/>
      <w:szCs w:val="32"/>
    </w:rPr>
  </w:style>
  <w:style w:type="character" w:customStyle="1" w:styleId="Heading5Char">
    <w:name w:val="Heading 5 Char"/>
    <w:link w:val="Heading5"/>
    <w:rsid w:val="00A909A7"/>
    <w:rPr>
      <w:rFonts w:ascii="Bookman Old Style" w:hAnsi="Bookman Old Style"/>
      <w:szCs w:val="24"/>
    </w:rPr>
  </w:style>
  <w:style w:type="character" w:customStyle="1" w:styleId="Heading6Char">
    <w:name w:val="Heading 6 Char"/>
    <w:link w:val="Heading6"/>
    <w:rsid w:val="00A909A7"/>
    <w:rPr>
      <w:rFonts w:ascii="Bookman Old Style" w:hAnsi="Bookman Old Style"/>
      <w:szCs w:val="24"/>
    </w:rPr>
  </w:style>
  <w:style w:type="character" w:customStyle="1" w:styleId="Heading8Char">
    <w:name w:val="Heading 8 Char"/>
    <w:link w:val="Heading8"/>
    <w:rsid w:val="00A909A7"/>
    <w:rPr>
      <w:rFonts w:ascii="Bookman Old Style" w:hAnsi="Bookman Old Style"/>
      <w:szCs w:val="24"/>
    </w:rPr>
  </w:style>
  <w:style w:type="character" w:customStyle="1" w:styleId="Heading9Char">
    <w:name w:val="Heading 9 Char"/>
    <w:link w:val="Heading9"/>
    <w:rsid w:val="00A909A7"/>
    <w:rPr>
      <w:rFonts w:ascii="Bookman Old Style" w:hAnsi="Bookman Old Style"/>
      <w:sz w:val="18"/>
      <w:szCs w:val="24"/>
    </w:rPr>
  </w:style>
  <w:style w:type="numbering" w:customStyle="1" w:styleId="NoList1">
    <w:name w:val="No List1"/>
    <w:next w:val="NoList"/>
    <w:semiHidden/>
    <w:unhideWhenUsed/>
    <w:rsid w:val="00A909A7"/>
  </w:style>
  <w:style w:type="paragraph" w:customStyle="1" w:styleId="ColorfulGrid-Accent67">
    <w:name w:val="Colorful Grid - Accent 67"/>
    <w:hidden/>
    <w:rsid w:val="00B679FE"/>
    <w:rPr>
      <w:rFonts w:ascii="Bookman Old Style" w:hAnsi="Bookman Old Style"/>
      <w:szCs w:val="24"/>
    </w:rPr>
  </w:style>
  <w:style w:type="paragraph" w:customStyle="1" w:styleId="Footerlandscape">
    <w:name w:val="Footer landscape"/>
    <w:basedOn w:val="Footer"/>
    <w:rsid w:val="00DC206C"/>
    <w:pPr>
      <w:tabs>
        <w:tab w:val="clear" w:pos="4680"/>
        <w:tab w:val="clear" w:pos="9360"/>
        <w:tab w:val="clear" w:pos="12960"/>
        <w:tab w:val="center" w:pos="6480"/>
        <w:tab w:val="right" w:pos="12600"/>
      </w:tabs>
    </w:pPr>
  </w:style>
  <w:style w:type="paragraph" w:customStyle="1" w:styleId="ColorfulGrid-Accent64">
    <w:name w:val="Colorful Grid - Accent 64"/>
    <w:hidden/>
    <w:rsid w:val="00531A84"/>
    <w:rPr>
      <w:rFonts w:ascii="Bookman Old Style" w:hAnsi="Bookman Old Style"/>
      <w:szCs w:val="24"/>
    </w:rPr>
  </w:style>
  <w:style w:type="character" w:customStyle="1" w:styleId="HyperlinkCourierBold">
    <w:name w:val="Hyperlink Courier Bold"/>
    <w:basedOn w:val="HyperlinkText10pt"/>
    <w:rsid w:val="00F65103"/>
    <w:rPr>
      <w:rFonts w:ascii="Courier New" w:hAnsi="Courier New" w:cs="Arial"/>
      <w:b/>
      <w:dstrike w:val="0"/>
      <w:color w:val="333399"/>
      <w:sz w:val="20"/>
      <w:szCs w:val="24"/>
      <w:u w:val="single"/>
      <w:vertAlign w:val="baseline"/>
      <w:lang w:val="en-US" w:eastAsia="zh-CN" w:bidi="ar-SA"/>
    </w:rPr>
  </w:style>
  <w:style w:type="paragraph" w:styleId="BodyText0">
    <w:name w:val="Body Text"/>
    <w:basedOn w:val="Normal"/>
    <w:link w:val="BodyTextChar0"/>
    <w:rsid w:val="007E2AA3"/>
    <w:pPr>
      <w:spacing w:after="120"/>
    </w:pPr>
  </w:style>
  <w:style w:type="character" w:customStyle="1" w:styleId="BodyTextChar0">
    <w:name w:val="Body Text Char"/>
    <w:basedOn w:val="DefaultParagraphFont"/>
    <w:link w:val="BodyText0"/>
    <w:rsid w:val="007E2AA3"/>
    <w:rPr>
      <w:rFonts w:ascii="Bookman Old Style" w:hAnsi="Bookman Old Style"/>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995905">
      <w:bodyDiv w:val="1"/>
      <w:marLeft w:val="0"/>
      <w:marRight w:val="0"/>
      <w:marTop w:val="0"/>
      <w:marBottom w:val="0"/>
      <w:divBdr>
        <w:top w:val="none" w:sz="0" w:space="0" w:color="auto"/>
        <w:left w:val="none" w:sz="0" w:space="0" w:color="auto"/>
        <w:bottom w:val="none" w:sz="0" w:space="0" w:color="auto"/>
        <w:right w:val="none" w:sz="0" w:space="0" w:color="auto"/>
      </w:divBdr>
    </w:div>
    <w:div w:id="13384643">
      <w:bodyDiv w:val="1"/>
      <w:marLeft w:val="0"/>
      <w:marRight w:val="0"/>
      <w:marTop w:val="0"/>
      <w:marBottom w:val="0"/>
      <w:divBdr>
        <w:top w:val="none" w:sz="0" w:space="0" w:color="auto"/>
        <w:left w:val="none" w:sz="0" w:space="0" w:color="auto"/>
        <w:bottom w:val="none" w:sz="0" w:space="0" w:color="auto"/>
        <w:right w:val="none" w:sz="0" w:space="0" w:color="auto"/>
      </w:divBdr>
    </w:div>
    <w:div w:id="17203039">
      <w:bodyDiv w:val="1"/>
      <w:marLeft w:val="0"/>
      <w:marRight w:val="0"/>
      <w:marTop w:val="0"/>
      <w:marBottom w:val="0"/>
      <w:divBdr>
        <w:top w:val="none" w:sz="0" w:space="0" w:color="auto"/>
        <w:left w:val="none" w:sz="0" w:space="0" w:color="auto"/>
        <w:bottom w:val="none" w:sz="0" w:space="0" w:color="auto"/>
        <w:right w:val="none" w:sz="0" w:space="0" w:color="auto"/>
      </w:divBdr>
    </w:div>
    <w:div w:id="27147050">
      <w:bodyDiv w:val="1"/>
      <w:marLeft w:val="0"/>
      <w:marRight w:val="0"/>
      <w:marTop w:val="0"/>
      <w:marBottom w:val="0"/>
      <w:divBdr>
        <w:top w:val="none" w:sz="0" w:space="0" w:color="auto"/>
        <w:left w:val="none" w:sz="0" w:space="0" w:color="auto"/>
        <w:bottom w:val="none" w:sz="0" w:space="0" w:color="auto"/>
        <w:right w:val="none" w:sz="0" w:space="0" w:color="auto"/>
      </w:divBdr>
    </w:div>
    <w:div w:id="27263165">
      <w:bodyDiv w:val="1"/>
      <w:marLeft w:val="0"/>
      <w:marRight w:val="0"/>
      <w:marTop w:val="0"/>
      <w:marBottom w:val="0"/>
      <w:divBdr>
        <w:top w:val="none" w:sz="0" w:space="0" w:color="auto"/>
        <w:left w:val="none" w:sz="0" w:space="0" w:color="auto"/>
        <w:bottom w:val="none" w:sz="0" w:space="0" w:color="auto"/>
        <w:right w:val="none" w:sz="0" w:space="0" w:color="auto"/>
      </w:divBdr>
    </w:div>
    <w:div w:id="27922615">
      <w:bodyDiv w:val="1"/>
      <w:marLeft w:val="0"/>
      <w:marRight w:val="0"/>
      <w:marTop w:val="0"/>
      <w:marBottom w:val="0"/>
      <w:divBdr>
        <w:top w:val="none" w:sz="0" w:space="0" w:color="auto"/>
        <w:left w:val="none" w:sz="0" w:space="0" w:color="auto"/>
        <w:bottom w:val="none" w:sz="0" w:space="0" w:color="auto"/>
        <w:right w:val="none" w:sz="0" w:space="0" w:color="auto"/>
      </w:divBdr>
    </w:div>
    <w:div w:id="28071569">
      <w:bodyDiv w:val="1"/>
      <w:marLeft w:val="0"/>
      <w:marRight w:val="0"/>
      <w:marTop w:val="0"/>
      <w:marBottom w:val="0"/>
      <w:divBdr>
        <w:top w:val="none" w:sz="0" w:space="0" w:color="auto"/>
        <w:left w:val="none" w:sz="0" w:space="0" w:color="auto"/>
        <w:bottom w:val="none" w:sz="0" w:space="0" w:color="auto"/>
        <w:right w:val="none" w:sz="0" w:space="0" w:color="auto"/>
      </w:divBdr>
    </w:div>
    <w:div w:id="44839745">
      <w:bodyDiv w:val="1"/>
      <w:marLeft w:val="0"/>
      <w:marRight w:val="0"/>
      <w:marTop w:val="0"/>
      <w:marBottom w:val="0"/>
      <w:divBdr>
        <w:top w:val="none" w:sz="0" w:space="0" w:color="auto"/>
        <w:left w:val="none" w:sz="0" w:space="0" w:color="auto"/>
        <w:bottom w:val="none" w:sz="0" w:space="0" w:color="auto"/>
        <w:right w:val="none" w:sz="0" w:space="0" w:color="auto"/>
      </w:divBdr>
    </w:div>
    <w:div w:id="53743954">
      <w:bodyDiv w:val="1"/>
      <w:marLeft w:val="0"/>
      <w:marRight w:val="0"/>
      <w:marTop w:val="0"/>
      <w:marBottom w:val="0"/>
      <w:divBdr>
        <w:top w:val="none" w:sz="0" w:space="0" w:color="auto"/>
        <w:left w:val="none" w:sz="0" w:space="0" w:color="auto"/>
        <w:bottom w:val="none" w:sz="0" w:space="0" w:color="auto"/>
        <w:right w:val="none" w:sz="0" w:space="0" w:color="auto"/>
      </w:divBdr>
    </w:div>
    <w:div w:id="61757501">
      <w:bodyDiv w:val="1"/>
      <w:marLeft w:val="0"/>
      <w:marRight w:val="0"/>
      <w:marTop w:val="0"/>
      <w:marBottom w:val="0"/>
      <w:divBdr>
        <w:top w:val="none" w:sz="0" w:space="0" w:color="auto"/>
        <w:left w:val="none" w:sz="0" w:space="0" w:color="auto"/>
        <w:bottom w:val="none" w:sz="0" w:space="0" w:color="auto"/>
        <w:right w:val="none" w:sz="0" w:space="0" w:color="auto"/>
      </w:divBdr>
    </w:div>
    <w:div w:id="79721603">
      <w:bodyDiv w:val="1"/>
      <w:marLeft w:val="0"/>
      <w:marRight w:val="0"/>
      <w:marTop w:val="0"/>
      <w:marBottom w:val="0"/>
      <w:divBdr>
        <w:top w:val="none" w:sz="0" w:space="0" w:color="auto"/>
        <w:left w:val="none" w:sz="0" w:space="0" w:color="auto"/>
        <w:bottom w:val="none" w:sz="0" w:space="0" w:color="auto"/>
        <w:right w:val="none" w:sz="0" w:space="0" w:color="auto"/>
      </w:divBdr>
    </w:div>
    <w:div w:id="105269714">
      <w:bodyDiv w:val="1"/>
      <w:marLeft w:val="0"/>
      <w:marRight w:val="0"/>
      <w:marTop w:val="0"/>
      <w:marBottom w:val="0"/>
      <w:divBdr>
        <w:top w:val="none" w:sz="0" w:space="0" w:color="auto"/>
        <w:left w:val="none" w:sz="0" w:space="0" w:color="auto"/>
        <w:bottom w:val="none" w:sz="0" w:space="0" w:color="auto"/>
        <w:right w:val="none" w:sz="0" w:space="0" w:color="auto"/>
      </w:divBdr>
    </w:div>
    <w:div w:id="125633552">
      <w:bodyDiv w:val="1"/>
      <w:marLeft w:val="0"/>
      <w:marRight w:val="0"/>
      <w:marTop w:val="0"/>
      <w:marBottom w:val="0"/>
      <w:divBdr>
        <w:top w:val="none" w:sz="0" w:space="0" w:color="auto"/>
        <w:left w:val="none" w:sz="0" w:space="0" w:color="auto"/>
        <w:bottom w:val="none" w:sz="0" w:space="0" w:color="auto"/>
        <w:right w:val="none" w:sz="0" w:space="0" w:color="auto"/>
      </w:divBdr>
    </w:div>
    <w:div w:id="133909152">
      <w:bodyDiv w:val="1"/>
      <w:marLeft w:val="0"/>
      <w:marRight w:val="0"/>
      <w:marTop w:val="0"/>
      <w:marBottom w:val="0"/>
      <w:divBdr>
        <w:top w:val="none" w:sz="0" w:space="0" w:color="auto"/>
        <w:left w:val="none" w:sz="0" w:space="0" w:color="auto"/>
        <w:bottom w:val="none" w:sz="0" w:space="0" w:color="auto"/>
        <w:right w:val="none" w:sz="0" w:space="0" w:color="auto"/>
      </w:divBdr>
    </w:div>
    <w:div w:id="141235848">
      <w:bodyDiv w:val="1"/>
      <w:marLeft w:val="0"/>
      <w:marRight w:val="0"/>
      <w:marTop w:val="0"/>
      <w:marBottom w:val="0"/>
      <w:divBdr>
        <w:top w:val="none" w:sz="0" w:space="0" w:color="auto"/>
        <w:left w:val="none" w:sz="0" w:space="0" w:color="auto"/>
        <w:bottom w:val="none" w:sz="0" w:space="0" w:color="auto"/>
        <w:right w:val="none" w:sz="0" w:space="0" w:color="auto"/>
      </w:divBdr>
    </w:div>
    <w:div w:id="165638156">
      <w:bodyDiv w:val="1"/>
      <w:marLeft w:val="0"/>
      <w:marRight w:val="0"/>
      <w:marTop w:val="0"/>
      <w:marBottom w:val="0"/>
      <w:divBdr>
        <w:top w:val="none" w:sz="0" w:space="0" w:color="auto"/>
        <w:left w:val="none" w:sz="0" w:space="0" w:color="auto"/>
        <w:bottom w:val="none" w:sz="0" w:space="0" w:color="auto"/>
        <w:right w:val="none" w:sz="0" w:space="0" w:color="auto"/>
      </w:divBdr>
    </w:div>
    <w:div w:id="170491166">
      <w:bodyDiv w:val="1"/>
      <w:marLeft w:val="0"/>
      <w:marRight w:val="0"/>
      <w:marTop w:val="0"/>
      <w:marBottom w:val="0"/>
      <w:divBdr>
        <w:top w:val="none" w:sz="0" w:space="0" w:color="auto"/>
        <w:left w:val="none" w:sz="0" w:space="0" w:color="auto"/>
        <w:bottom w:val="none" w:sz="0" w:space="0" w:color="auto"/>
        <w:right w:val="none" w:sz="0" w:space="0" w:color="auto"/>
      </w:divBdr>
    </w:div>
    <w:div w:id="171646659">
      <w:bodyDiv w:val="1"/>
      <w:marLeft w:val="0"/>
      <w:marRight w:val="0"/>
      <w:marTop w:val="0"/>
      <w:marBottom w:val="0"/>
      <w:divBdr>
        <w:top w:val="none" w:sz="0" w:space="0" w:color="auto"/>
        <w:left w:val="none" w:sz="0" w:space="0" w:color="auto"/>
        <w:bottom w:val="none" w:sz="0" w:space="0" w:color="auto"/>
        <w:right w:val="none" w:sz="0" w:space="0" w:color="auto"/>
      </w:divBdr>
    </w:div>
    <w:div w:id="177474631">
      <w:bodyDiv w:val="1"/>
      <w:marLeft w:val="0"/>
      <w:marRight w:val="0"/>
      <w:marTop w:val="0"/>
      <w:marBottom w:val="0"/>
      <w:divBdr>
        <w:top w:val="none" w:sz="0" w:space="0" w:color="auto"/>
        <w:left w:val="none" w:sz="0" w:space="0" w:color="auto"/>
        <w:bottom w:val="none" w:sz="0" w:space="0" w:color="auto"/>
        <w:right w:val="none" w:sz="0" w:space="0" w:color="auto"/>
      </w:divBdr>
    </w:div>
    <w:div w:id="197278394">
      <w:bodyDiv w:val="1"/>
      <w:marLeft w:val="0"/>
      <w:marRight w:val="0"/>
      <w:marTop w:val="0"/>
      <w:marBottom w:val="0"/>
      <w:divBdr>
        <w:top w:val="none" w:sz="0" w:space="0" w:color="auto"/>
        <w:left w:val="none" w:sz="0" w:space="0" w:color="auto"/>
        <w:bottom w:val="none" w:sz="0" w:space="0" w:color="auto"/>
        <w:right w:val="none" w:sz="0" w:space="0" w:color="auto"/>
      </w:divBdr>
    </w:div>
    <w:div w:id="213472475">
      <w:bodyDiv w:val="1"/>
      <w:marLeft w:val="0"/>
      <w:marRight w:val="0"/>
      <w:marTop w:val="0"/>
      <w:marBottom w:val="0"/>
      <w:divBdr>
        <w:top w:val="none" w:sz="0" w:space="0" w:color="auto"/>
        <w:left w:val="none" w:sz="0" w:space="0" w:color="auto"/>
        <w:bottom w:val="none" w:sz="0" w:space="0" w:color="auto"/>
        <w:right w:val="none" w:sz="0" w:space="0" w:color="auto"/>
      </w:divBdr>
    </w:div>
    <w:div w:id="213738389">
      <w:bodyDiv w:val="1"/>
      <w:marLeft w:val="0"/>
      <w:marRight w:val="0"/>
      <w:marTop w:val="0"/>
      <w:marBottom w:val="0"/>
      <w:divBdr>
        <w:top w:val="none" w:sz="0" w:space="0" w:color="auto"/>
        <w:left w:val="none" w:sz="0" w:space="0" w:color="auto"/>
        <w:bottom w:val="none" w:sz="0" w:space="0" w:color="auto"/>
        <w:right w:val="none" w:sz="0" w:space="0" w:color="auto"/>
      </w:divBdr>
    </w:div>
    <w:div w:id="224997613">
      <w:bodyDiv w:val="1"/>
      <w:marLeft w:val="0"/>
      <w:marRight w:val="0"/>
      <w:marTop w:val="0"/>
      <w:marBottom w:val="0"/>
      <w:divBdr>
        <w:top w:val="none" w:sz="0" w:space="0" w:color="auto"/>
        <w:left w:val="none" w:sz="0" w:space="0" w:color="auto"/>
        <w:bottom w:val="none" w:sz="0" w:space="0" w:color="auto"/>
        <w:right w:val="none" w:sz="0" w:space="0" w:color="auto"/>
      </w:divBdr>
    </w:div>
    <w:div w:id="235819569">
      <w:bodyDiv w:val="1"/>
      <w:marLeft w:val="0"/>
      <w:marRight w:val="0"/>
      <w:marTop w:val="0"/>
      <w:marBottom w:val="0"/>
      <w:divBdr>
        <w:top w:val="none" w:sz="0" w:space="0" w:color="auto"/>
        <w:left w:val="none" w:sz="0" w:space="0" w:color="auto"/>
        <w:bottom w:val="none" w:sz="0" w:space="0" w:color="auto"/>
        <w:right w:val="none" w:sz="0" w:space="0" w:color="auto"/>
      </w:divBdr>
    </w:div>
    <w:div w:id="241531070">
      <w:bodyDiv w:val="1"/>
      <w:marLeft w:val="0"/>
      <w:marRight w:val="0"/>
      <w:marTop w:val="0"/>
      <w:marBottom w:val="0"/>
      <w:divBdr>
        <w:top w:val="none" w:sz="0" w:space="0" w:color="auto"/>
        <w:left w:val="none" w:sz="0" w:space="0" w:color="auto"/>
        <w:bottom w:val="none" w:sz="0" w:space="0" w:color="auto"/>
        <w:right w:val="none" w:sz="0" w:space="0" w:color="auto"/>
      </w:divBdr>
    </w:div>
    <w:div w:id="250239186">
      <w:bodyDiv w:val="1"/>
      <w:marLeft w:val="0"/>
      <w:marRight w:val="0"/>
      <w:marTop w:val="0"/>
      <w:marBottom w:val="0"/>
      <w:divBdr>
        <w:top w:val="none" w:sz="0" w:space="0" w:color="auto"/>
        <w:left w:val="none" w:sz="0" w:space="0" w:color="auto"/>
        <w:bottom w:val="none" w:sz="0" w:space="0" w:color="auto"/>
        <w:right w:val="none" w:sz="0" w:space="0" w:color="auto"/>
      </w:divBdr>
    </w:div>
    <w:div w:id="264266686">
      <w:bodyDiv w:val="1"/>
      <w:marLeft w:val="0"/>
      <w:marRight w:val="0"/>
      <w:marTop w:val="0"/>
      <w:marBottom w:val="0"/>
      <w:divBdr>
        <w:top w:val="none" w:sz="0" w:space="0" w:color="auto"/>
        <w:left w:val="none" w:sz="0" w:space="0" w:color="auto"/>
        <w:bottom w:val="none" w:sz="0" w:space="0" w:color="auto"/>
        <w:right w:val="none" w:sz="0" w:space="0" w:color="auto"/>
      </w:divBdr>
    </w:div>
    <w:div w:id="272829990">
      <w:bodyDiv w:val="1"/>
      <w:marLeft w:val="0"/>
      <w:marRight w:val="0"/>
      <w:marTop w:val="0"/>
      <w:marBottom w:val="0"/>
      <w:divBdr>
        <w:top w:val="none" w:sz="0" w:space="0" w:color="auto"/>
        <w:left w:val="none" w:sz="0" w:space="0" w:color="auto"/>
        <w:bottom w:val="none" w:sz="0" w:space="0" w:color="auto"/>
        <w:right w:val="none" w:sz="0" w:space="0" w:color="auto"/>
      </w:divBdr>
    </w:div>
    <w:div w:id="276645643">
      <w:bodyDiv w:val="1"/>
      <w:marLeft w:val="0"/>
      <w:marRight w:val="0"/>
      <w:marTop w:val="0"/>
      <w:marBottom w:val="0"/>
      <w:divBdr>
        <w:top w:val="none" w:sz="0" w:space="0" w:color="auto"/>
        <w:left w:val="none" w:sz="0" w:space="0" w:color="auto"/>
        <w:bottom w:val="none" w:sz="0" w:space="0" w:color="auto"/>
        <w:right w:val="none" w:sz="0" w:space="0" w:color="auto"/>
      </w:divBdr>
    </w:div>
    <w:div w:id="276985771">
      <w:bodyDiv w:val="1"/>
      <w:marLeft w:val="0"/>
      <w:marRight w:val="0"/>
      <w:marTop w:val="0"/>
      <w:marBottom w:val="0"/>
      <w:divBdr>
        <w:top w:val="none" w:sz="0" w:space="0" w:color="auto"/>
        <w:left w:val="none" w:sz="0" w:space="0" w:color="auto"/>
        <w:bottom w:val="none" w:sz="0" w:space="0" w:color="auto"/>
        <w:right w:val="none" w:sz="0" w:space="0" w:color="auto"/>
      </w:divBdr>
    </w:div>
    <w:div w:id="285818978">
      <w:bodyDiv w:val="1"/>
      <w:marLeft w:val="0"/>
      <w:marRight w:val="0"/>
      <w:marTop w:val="0"/>
      <w:marBottom w:val="0"/>
      <w:divBdr>
        <w:top w:val="none" w:sz="0" w:space="0" w:color="auto"/>
        <w:left w:val="none" w:sz="0" w:space="0" w:color="auto"/>
        <w:bottom w:val="none" w:sz="0" w:space="0" w:color="auto"/>
        <w:right w:val="none" w:sz="0" w:space="0" w:color="auto"/>
      </w:divBdr>
    </w:div>
    <w:div w:id="294415483">
      <w:bodyDiv w:val="1"/>
      <w:marLeft w:val="0"/>
      <w:marRight w:val="0"/>
      <w:marTop w:val="0"/>
      <w:marBottom w:val="0"/>
      <w:divBdr>
        <w:top w:val="none" w:sz="0" w:space="0" w:color="auto"/>
        <w:left w:val="none" w:sz="0" w:space="0" w:color="auto"/>
        <w:bottom w:val="none" w:sz="0" w:space="0" w:color="auto"/>
        <w:right w:val="none" w:sz="0" w:space="0" w:color="auto"/>
      </w:divBdr>
    </w:div>
    <w:div w:id="305815160">
      <w:bodyDiv w:val="1"/>
      <w:marLeft w:val="0"/>
      <w:marRight w:val="0"/>
      <w:marTop w:val="0"/>
      <w:marBottom w:val="0"/>
      <w:divBdr>
        <w:top w:val="none" w:sz="0" w:space="0" w:color="auto"/>
        <w:left w:val="none" w:sz="0" w:space="0" w:color="auto"/>
        <w:bottom w:val="none" w:sz="0" w:space="0" w:color="auto"/>
        <w:right w:val="none" w:sz="0" w:space="0" w:color="auto"/>
      </w:divBdr>
    </w:div>
    <w:div w:id="315763075">
      <w:bodyDiv w:val="1"/>
      <w:marLeft w:val="0"/>
      <w:marRight w:val="0"/>
      <w:marTop w:val="0"/>
      <w:marBottom w:val="0"/>
      <w:divBdr>
        <w:top w:val="none" w:sz="0" w:space="0" w:color="auto"/>
        <w:left w:val="none" w:sz="0" w:space="0" w:color="auto"/>
        <w:bottom w:val="none" w:sz="0" w:space="0" w:color="auto"/>
        <w:right w:val="none" w:sz="0" w:space="0" w:color="auto"/>
      </w:divBdr>
    </w:div>
    <w:div w:id="322390461">
      <w:bodyDiv w:val="1"/>
      <w:marLeft w:val="0"/>
      <w:marRight w:val="0"/>
      <w:marTop w:val="0"/>
      <w:marBottom w:val="0"/>
      <w:divBdr>
        <w:top w:val="none" w:sz="0" w:space="0" w:color="auto"/>
        <w:left w:val="none" w:sz="0" w:space="0" w:color="auto"/>
        <w:bottom w:val="none" w:sz="0" w:space="0" w:color="auto"/>
        <w:right w:val="none" w:sz="0" w:space="0" w:color="auto"/>
      </w:divBdr>
    </w:div>
    <w:div w:id="328482466">
      <w:bodyDiv w:val="1"/>
      <w:marLeft w:val="0"/>
      <w:marRight w:val="0"/>
      <w:marTop w:val="0"/>
      <w:marBottom w:val="0"/>
      <w:divBdr>
        <w:top w:val="none" w:sz="0" w:space="0" w:color="auto"/>
        <w:left w:val="none" w:sz="0" w:space="0" w:color="auto"/>
        <w:bottom w:val="none" w:sz="0" w:space="0" w:color="auto"/>
        <w:right w:val="none" w:sz="0" w:space="0" w:color="auto"/>
      </w:divBdr>
    </w:div>
    <w:div w:id="341856974">
      <w:bodyDiv w:val="1"/>
      <w:marLeft w:val="0"/>
      <w:marRight w:val="0"/>
      <w:marTop w:val="0"/>
      <w:marBottom w:val="0"/>
      <w:divBdr>
        <w:top w:val="none" w:sz="0" w:space="0" w:color="auto"/>
        <w:left w:val="none" w:sz="0" w:space="0" w:color="auto"/>
        <w:bottom w:val="none" w:sz="0" w:space="0" w:color="auto"/>
        <w:right w:val="none" w:sz="0" w:space="0" w:color="auto"/>
      </w:divBdr>
    </w:div>
    <w:div w:id="347561556">
      <w:bodyDiv w:val="1"/>
      <w:marLeft w:val="0"/>
      <w:marRight w:val="0"/>
      <w:marTop w:val="0"/>
      <w:marBottom w:val="0"/>
      <w:divBdr>
        <w:top w:val="none" w:sz="0" w:space="0" w:color="auto"/>
        <w:left w:val="none" w:sz="0" w:space="0" w:color="auto"/>
        <w:bottom w:val="none" w:sz="0" w:space="0" w:color="auto"/>
        <w:right w:val="none" w:sz="0" w:space="0" w:color="auto"/>
      </w:divBdr>
    </w:div>
    <w:div w:id="359010376">
      <w:bodyDiv w:val="1"/>
      <w:marLeft w:val="0"/>
      <w:marRight w:val="0"/>
      <w:marTop w:val="0"/>
      <w:marBottom w:val="0"/>
      <w:divBdr>
        <w:top w:val="none" w:sz="0" w:space="0" w:color="auto"/>
        <w:left w:val="none" w:sz="0" w:space="0" w:color="auto"/>
        <w:bottom w:val="none" w:sz="0" w:space="0" w:color="auto"/>
        <w:right w:val="none" w:sz="0" w:space="0" w:color="auto"/>
      </w:divBdr>
    </w:div>
    <w:div w:id="390344714">
      <w:bodyDiv w:val="1"/>
      <w:marLeft w:val="0"/>
      <w:marRight w:val="0"/>
      <w:marTop w:val="0"/>
      <w:marBottom w:val="0"/>
      <w:divBdr>
        <w:top w:val="none" w:sz="0" w:space="0" w:color="auto"/>
        <w:left w:val="none" w:sz="0" w:space="0" w:color="auto"/>
        <w:bottom w:val="none" w:sz="0" w:space="0" w:color="auto"/>
        <w:right w:val="none" w:sz="0" w:space="0" w:color="auto"/>
      </w:divBdr>
    </w:div>
    <w:div w:id="395208629">
      <w:bodyDiv w:val="1"/>
      <w:marLeft w:val="0"/>
      <w:marRight w:val="0"/>
      <w:marTop w:val="0"/>
      <w:marBottom w:val="0"/>
      <w:divBdr>
        <w:top w:val="none" w:sz="0" w:space="0" w:color="auto"/>
        <w:left w:val="none" w:sz="0" w:space="0" w:color="auto"/>
        <w:bottom w:val="none" w:sz="0" w:space="0" w:color="auto"/>
        <w:right w:val="none" w:sz="0" w:space="0" w:color="auto"/>
      </w:divBdr>
    </w:div>
    <w:div w:id="402681777">
      <w:bodyDiv w:val="1"/>
      <w:marLeft w:val="0"/>
      <w:marRight w:val="0"/>
      <w:marTop w:val="0"/>
      <w:marBottom w:val="0"/>
      <w:divBdr>
        <w:top w:val="none" w:sz="0" w:space="0" w:color="auto"/>
        <w:left w:val="none" w:sz="0" w:space="0" w:color="auto"/>
        <w:bottom w:val="none" w:sz="0" w:space="0" w:color="auto"/>
        <w:right w:val="none" w:sz="0" w:space="0" w:color="auto"/>
      </w:divBdr>
    </w:div>
    <w:div w:id="405037199">
      <w:bodyDiv w:val="1"/>
      <w:marLeft w:val="0"/>
      <w:marRight w:val="0"/>
      <w:marTop w:val="0"/>
      <w:marBottom w:val="0"/>
      <w:divBdr>
        <w:top w:val="none" w:sz="0" w:space="0" w:color="auto"/>
        <w:left w:val="none" w:sz="0" w:space="0" w:color="auto"/>
        <w:bottom w:val="none" w:sz="0" w:space="0" w:color="auto"/>
        <w:right w:val="none" w:sz="0" w:space="0" w:color="auto"/>
      </w:divBdr>
    </w:div>
    <w:div w:id="406727698">
      <w:bodyDiv w:val="1"/>
      <w:marLeft w:val="0"/>
      <w:marRight w:val="0"/>
      <w:marTop w:val="0"/>
      <w:marBottom w:val="0"/>
      <w:divBdr>
        <w:top w:val="none" w:sz="0" w:space="0" w:color="auto"/>
        <w:left w:val="none" w:sz="0" w:space="0" w:color="auto"/>
        <w:bottom w:val="none" w:sz="0" w:space="0" w:color="auto"/>
        <w:right w:val="none" w:sz="0" w:space="0" w:color="auto"/>
      </w:divBdr>
    </w:div>
    <w:div w:id="411393798">
      <w:bodyDiv w:val="1"/>
      <w:marLeft w:val="0"/>
      <w:marRight w:val="0"/>
      <w:marTop w:val="0"/>
      <w:marBottom w:val="0"/>
      <w:divBdr>
        <w:top w:val="none" w:sz="0" w:space="0" w:color="auto"/>
        <w:left w:val="none" w:sz="0" w:space="0" w:color="auto"/>
        <w:bottom w:val="none" w:sz="0" w:space="0" w:color="auto"/>
        <w:right w:val="none" w:sz="0" w:space="0" w:color="auto"/>
      </w:divBdr>
    </w:div>
    <w:div w:id="416171514">
      <w:bodyDiv w:val="1"/>
      <w:marLeft w:val="0"/>
      <w:marRight w:val="0"/>
      <w:marTop w:val="0"/>
      <w:marBottom w:val="0"/>
      <w:divBdr>
        <w:top w:val="none" w:sz="0" w:space="0" w:color="auto"/>
        <w:left w:val="none" w:sz="0" w:space="0" w:color="auto"/>
        <w:bottom w:val="none" w:sz="0" w:space="0" w:color="auto"/>
        <w:right w:val="none" w:sz="0" w:space="0" w:color="auto"/>
      </w:divBdr>
    </w:div>
    <w:div w:id="417362572">
      <w:bodyDiv w:val="1"/>
      <w:marLeft w:val="0"/>
      <w:marRight w:val="0"/>
      <w:marTop w:val="0"/>
      <w:marBottom w:val="0"/>
      <w:divBdr>
        <w:top w:val="none" w:sz="0" w:space="0" w:color="auto"/>
        <w:left w:val="none" w:sz="0" w:space="0" w:color="auto"/>
        <w:bottom w:val="none" w:sz="0" w:space="0" w:color="auto"/>
        <w:right w:val="none" w:sz="0" w:space="0" w:color="auto"/>
      </w:divBdr>
    </w:div>
    <w:div w:id="418529930">
      <w:bodyDiv w:val="1"/>
      <w:marLeft w:val="0"/>
      <w:marRight w:val="0"/>
      <w:marTop w:val="0"/>
      <w:marBottom w:val="0"/>
      <w:divBdr>
        <w:top w:val="none" w:sz="0" w:space="0" w:color="auto"/>
        <w:left w:val="none" w:sz="0" w:space="0" w:color="auto"/>
        <w:bottom w:val="none" w:sz="0" w:space="0" w:color="auto"/>
        <w:right w:val="none" w:sz="0" w:space="0" w:color="auto"/>
      </w:divBdr>
    </w:div>
    <w:div w:id="421487374">
      <w:bodyDiv w:val="1"/>
      <w:marLeft w:val="0"/>
      <w:marRight w:val="0"/>
      <w:marTop w:val="0"/>
      <w:marBottom w:val="0"/>
      <w:divBdr>
        <w:top w:val="none" w:sz="0" w:space="0" w:color="auto"/>
        <w:left w:val="none" w:sz="0" w:space="0" w:color="auto"/>
        <w:bottom w:val="none" w:sz="0" w:space="0" w:color="auto"/>
        <w:right w:val="none" w:sz="0" w:space="0" w:color="auto"/>
      </w:divBdr>
    </w:div>
    <w:div w:id="424111755">
      <w:bodyDiv w:val="1"/>
      <w:marLeft w:val="0"/>
      <w:marRight w:val="0"/>
      <w:marTop w:val="0"/>
      <w:marBottom w:val="0"/>
      <w:divBdr>
        <w:top w:val="none" w:sz="0" w:space="0" w:color="auto"/>
        <w:left w:val="none" w:sz="0" w:space="0" w:color="auto"/>
        <w:bottom w:val="none" w:sz="0" w:space="0" w:color="auto"/>
        <w:right w:val="none" w:sz="0" w:space="0" w:color="auto"/>
      </w:divBdr>
    </w:div>
    <w:div w:id="425613166">
      <w:bodyDiv w:val="1"/>
      <w:marLeft w:val="0"/>
      <w:marRight w:val="0"/>
      <w:marTop w:val="0"/>
      <w:marBottom w:val="0"/>
      <w:divBdr>
        <w:top w:val="none" w:sz="0" w:space="0" w:color="auto"/>
        <w:left w:val="none" w:sz="0" w:space="0" w:color="auto"/>
        <w:bottom w:val="none" w:sz="0" w:space="0" w:color="auto"/>
        <w:right w:val="none" w:sz="0" w:space="0" w:color="auto"/>
      </w:divBdr>
    </w:div>
    <w:div w:id="426270025">
      <w:bodyDiv w:val="1"/>
      <w:marLeft w:val="0"/>
      <w:marRight w:val="0"/>
      <w:marTop w:val="0"/>
      <w:marBottom w:val="0"/>
      <w:divBdr>
        <w:top w:val="none" w:sz="0" w:space="0" w:color="auto"/>
        <w:left w:val="none" w:sz="0" w:space="0" w:color="auto"/>
        <w:bottom w:val="none" w:sz="0" w:space="0" w:color="auto"/>
        <w:right w:val="none" w:sz="0" w:space="0" w:color="auto"/>
      </w:divBdr>
    </w:div>
    <w:div w:id="437262132">
      <w:bodyDiv w:val="1"/>
      <w:marLeft w:val="0"/>
      <w:marRight w:val="0"/>
      <w:marTop w:val="0"/>
      <w:marBottom w:val="0"/>
      <w:divBdr>
        <w:top w:val="none" w:sz="0" w:space="0" w:color="auto"/>
        <w:left w:val="none" w:sz="0" w:space="0" w:color="auto"/>
        <w:bottom w:val="none" w:sz="0" w:space="0" w:color="auto"/>
        <w:right w:val="none" w:sz="0" w:space="0" w:color="auto"/>
      </w:divBdr>
    </w:div>
    <w:div w:id="494536894">
      <w:bodyDiv w:val="1"/>
      <w:marLeft w:val="0"/>
      <w:marRight w:val="0"/>
      <w:marTop w:val="0"/>
      <w:marBottom w:val="0"/>
      <w:divBdr>
        <w:top w:val="none" w:sz="0" w:space="0" w:color="auto"/>
        <w:left w:val="none" w:sz="0" w:space="0" w:color="auto"/>
        <w:bottom w:val="none" w:sz="0" w:space="0" w:color="auto"/>
        <w:right w:val="none" w:sz="0" w:space="0" w:color="auto"/>
      </w:divBdr>
    </w:div>
    <w:div w:id="511450943">
      <w:bodyDiv w:val="1"/>
      <w:marLeft w:val="0"/>
      <w:marRight w:val="0"/>
      <w:marTop w:val="0"/>
      <w:marBottom w:val="0"/>
      <w:divBdr>
        <w:top w:val="none" w:sz="0" w:space="0" w:color="auto"/>
        <w:left w:val="none" w:sz="0" w:space="0" w:color="auto"/>
        <w:bottom w:val="none" w:sz="0" w:space="0" w:color="auto"/>
        <w:right w:val="none" w:sz="0" w:space="0" w:color="auto"/>
      </w:divBdr>
    </w:div>
    <w:div w:id="524174112">
      <w:bodyDiv w:val="1"/>
      <w:marLeft w:val="0"/>
      <w:marRight w:val="0"/>
      <w:marTop w:val="0"/>
      <w:marBottom w:val="0"/>
      <w:divBdr>
        <w:top w:val="none" w:sz="0" w:space="0" w:color="auto"/>
        <w:left w:val="none" w:sz="0" w:space="0" w:color="auto"/>
        <w:bottom w:val="none" w:sz="0" w:space="0" w:color="auto"/>
        <w:right w:val="none" w:sz="0" w:space="0" w:color="auto"/>
      </w:divBdr>
    </w:div>
    <w:div w:id="531235458">
      <w:bodyDiv w:val="1"/>
      <w:marLeft w:val="0"/>
      <w:marRight w:val="0"/>
      <w:marTop w:val="0"/>
      <w:marBottom w:val="0"/>
      <w:divBdr>
        <w:top w:val="none" w:sz="0" w:space="0" w:color="auto"/>
        <w:left w:val="none" w:sz="0" w:space="0" w:color="auto"/>
        <w:bottom w:val="none" w:sz="0" w:space="0" w:color="auto"/>
        <w:right w:val="none" w:sz="0" w:space="0" w:color="auto"/>
      </w:divBdr>
    </w:div>
    <w:div w:id="537477065">
      <w:bodyDiv w:val="1"/>
      <w:marLeft w:val="0"/>
      <w:marRight w:val="0"/>
      <w:marTop w:val="0"/>
      <w:marBottom w:val="0"/>
      <w:divBdr>
        <w:top w:val="none" w:sz="0" w:space="0" w:color="auto"/>
        <w:left w:val="none" w:sz="0" w:space="0" w:color="auto"/>
        <w:bottom w:val="none" w:sz="0" w:space="0" w:color="auto"/>
        <w:right w:val="none" w:sz="0" w:space="0" w:color="auto"/>
      </w:divBdr>
    </w:div>
    <w:div w:id="568660872">
      <w:bodyDiv w:val="1"/>
      <w:marLeft w:val="0"/>
      <w:marRight w:val="0"/>
      <w:marTop w:val="0"/>
      <w:marBottom w:val="0"/>
      <w:divBdr>
        <w:top w:val="none" w:sz="0" w:space="0" w:color="auto"/>
        <w:left w:val="none" w:sz="0" w:space="0" w:color="auto"/>
        <w:bottom w:val="none" w:sz="0" w:space="0" w:color="auto"/>
        <w:right w:val="none" w:sz="0" w:space="0" w:color="auto"/>
      </w:divBdr>
    </w:div>
    <w:div w:id="587084352">
      <w:bodyDiv w:val="1"/>
      <w:marLeft w:val="0"/>
      <w:marRight w:val="0"/>
      <w:marTop w:val="0"/>
      <w:marBottom w:val="0"/>
      <w:divBdr>
        <w:top w:val="none" w:sz="0" w:space="0" w:color="auto"/>
        <w:left w:val="none" w:sz="0" w:space="0" w:color="auto"/>
        <w:bottom w:val="none" w:sz="0" w:space="0" w:color="auto"/>
        <w:right w:val="none" w:sz="0" w:space="0" w:color="auto"/>
      </w:divBdr>
    </w:div>
    <w:div w:id="602803199">
      <w:bodyDiv w:val="1"/>
      <w:marLeft w:val="0"/>
      <w:marRight w:val="0"/>
      <w:marTop w:val="0"/>
      <w:marBottom w:val="0"/>
      <w:divBdr>
        <w:top w:val="none" w:sz="0" w:space="0" w:color="auto"/>
        <w:left w:val="none" w:sz="0" w:space="0" w:color="auto"/>
        <w:bottom w:val="none" w:sz="0" w:space="0" w:color="auto"/>
        <w:right w:val="none" w:sz="0" w:space="0" w:color="auto"/>
      </w:divBdr>
    </w:div>
    <w:div w:id="632364651">
      <w:bodyDiv w:val="1"/>
      <w:marLeft w:val="0"/>
      <w:marRight w:val="0"/>
      <w:marTop w:val="0"/>
      <w:marBottom w:val="0"/>
      <w:divBdr>
        <w:top w:val="none" w:sz="0" w:space="0" w:color="auto"/>
        <w:left w:val="none" w:sz="0" w:space="0" w:color="auto"/>
        <w:bottom w:val="none" w:sz="0" w:space="0" w:color="auto"/>
        <w:right w:val="none" w:sz="0" w:space="0" w:color="auto"/>
      </w:divBdr>
    </w:div>
    <w:div w:id="650595250">
      <w:bodyDiv w:val="1"/>
      <w:marLeft w:val="0"/>
      <w:marRight w:val="0"/>
      <w:marTop w:val="0"/>
      <w:marBottom w:val="0"/>
      <w:divBdr>
        <w:top w:val="none" w:sz="0" w:space="0" w:color="auto"/>
        <w:left w:val="none" w:sz="0" w:space="0" w:color="auto"/>
        <w:bottom w:val="none" w:sz="0" w:space="0" w:color="auto"/>
        <w:right w:val="none" w:sz="0" w:space="0" w:color="auto"/>
      </w:divBdr>
    </w:div>
    <w:div w:id="659389590">
      <w:bodyDiv w:val="1"/>
      <w:marLeft w:val="0"/>
      <w:marRight w:val="0"/>
      <w:marTop w:val="0"/>
      <w:marBottom w:val="0"/>
      <w:divBdr>
        <w:top w:val="none" w:sz="0" w:space="0" w:color="auto"/>
        <w:left w:val="none" w:sz="0" w:space="0" w:color="auto"/>
        <w:bottom w:val="none" w:sz="0" w:space="0" w:color="auto"/>
        <w:right w:val="none" w:sz="0" w:space="0" w:color="auto"/>
      </w:divBdr>
    </w:div>
    <w:div w:id="676689296">
      <w:bodyDiv w:val="1"/>
      <w:marLeft w:val="0"/>
      <w:marRight w:val="0"/>
      <w:marTop w:val="0"/>
      <w:marBottom w:val="0"/>
      <w:divBdr>
        <w:top w:val="none" w:sz="0" w:space="0" w:color="auto"/>
        <w:left w:val="none" w:sz="0" w:space="0" w:color="auto"/>
        <w:bottom w:val="none" w:sz="0" w:space="0" w:color="auto"/>
        <w:right w:val="none" w:sz="0" w:space="0" w:color="auto"/>
      </w:divBdr>
    </w:div>
    <w:div w:id="700743535">
      <w:bodyDiv w:val="1"/>
      <w:marLeft w:val="0"/>
      <w:marRight w:val="0"/>
      <w:marTop w:val="0"/>
      <w:marBottom w:val="0"/>
      <w:divBdr>
        <w:top w:val="none" w:sz="0" w:space="0" w:color="auto"/>
        <w:left w:val="none" w:sz="0" w:space="0" w:color="auto"/>
        <w:bottom w:val="none" w:sz="0" w:space="0" w:color="auto"/>
        <w:right w:val="none" w:sz="0" w:space="0" w:color="auto"/>
      </w:divBdr>
    </w:div>
    <w:div w:id="710345215">
      <w:bodyDiv w:val="1"/>
      <w:marLeft w:val="0"/>
      <w:marRight w:val="0"/>
      <w:marTop w:val="0"/>
      <w:marBottom w:val="0"/>
      <w:divBdr>
        <w:top w:val="none" w:sz="0" w:space="0" w:color="auto"/>
        <w:left w:val="none" w:sz="0" w:space="0" w:color="auto"/>
        <w:bottom w:val="none" w:sz="0" w:space="0" w:color="auto"/>
        <w:right w:val="none" w:sz="0" w:space="0" w:color="auto"/>
      </w:divBdr>
    </w:div>
    <w:div w:id="713776813">
      <w:bodyDiv w:val="1"/>
      <w:marLeft w:val="0"/>
      <w:marRight w:val="0"/>
      <w:marTop w:val="0"/>
      <w:marBottom w:val="0"/>
      <w:divBdr>
        <w:top w:val="none" w:sz="0" w:space="0" w:color="auto"/>
        <w:left w:val="none" w:sz="0" w:space="0" w:color="auto"/>
        <w:bottom w:val="none" w:sz="0" w:space="0" w:color="auto"/>
        <w:right w:val="none" w:sz="0" w:space="0" w:color="auto"/>
      </w:divBdr>
    </w:div>
    <w:div w:id="717701693">
      <w:bodyDiv w:val="1"/>
      <w:marLeft w:val="0"/>
      <w:marRight w:val="0"/>
      <w:marTop w:val="0"/>
      <w:marBottom w:val="0"/>
      <w:divBdr>
        <w:top w:val="none" w:sz="0" w:space="0" w:color="auto"/>
        <w:left w:val="none" w:sz="0" w:space="0" w:color="auto"/>
        <w:bottom w:val="none" w:sz="0" w:space="0" w:color="auto"/>
        <w:right w:val="none" w:sz="0" w:space="0" w:color="auto"/>
      </w:divBdr>
    </w:div>
    <w:div w:id="717776201">
      <w:bodyDiv w:val="1"/>
      <w:marLeft w:val="0"/>
      <w:marRight w:val="0"/>
      <w:marTop w:val="0"/>
      <w:marBottom w:val="0"/>
      <w:divBdr>
        <w:top w:val="none" w:sz="0" w:space="0" w:color="auto"/>
        <w:left w:val="none" w:sz="0" w:space="0" w:color="auto"/>
        <w:bottom w:val="none" w:sz="0" w:space="0" w:color="auto"/>
        <w:right w:val="none" w:sz="0" w:space="0" w:color="auto"/>
      </w:divBdr>
    </w:div>
    <w:div w:id="720635624">
      <w:bodyDiv w:val="1"/>
      <w:marLeft w:val="0"/>
      <w:marRight w:val="0"/>
      <w:marTop w:val="0"/>
      <w:marBottom w:val="0"/>
      <w:divBdr>
        <w:top w:val="none" w:sz="0" w:space="0" w:color="auto"/>
        <w:left w:val="none" w:sz="0" w:space="0" w:color="auto"/>
        <w:bottom w:val="none" w:sz="0" w:space="0" w:color="auto"/>
        <w:right w:val="none" w:sz="0" w:space="0" w:color="auto"/>
      </w:divBdr>
    </w:div>
    <w:div w:id="754861415">
      <w:bodyDiv w:val="1"/>
      <w:marLeft w:val="0"/>
      <w:marRight w:val="0"/>
      <w:marTop w:val="0"/>
      <w:marBottom w:val="0"/>
      <w:divBdr>
        <w:top w:val="none" w:sz="0" w:space="0" w:color="auto"/>
        <w:left w:val="none" w:sz="0" w:space="0" w:color="auto"/>
        <w:bottom w:val="none" w:sz="0" w:space="0" w:color="auto"/>
        <w:right w:val="none" w:sz="0" w:space="0" w:color="auto"/>
      </w:divBdr>
    </w:div>
    <w:div w:id="766074224">
      <w:bodyDiv w:val="1"/>
      <w:marLeft w:val="0"/>
      <w:marRight w:val="0"/>
      <w:marTop w:val="0"/>
      <w:marBottom w:val="0"/>
      <w:divBdr>
        <w:top w:val="none" w:sz="0" w:space="0" w:color="auto"/>
        <w:left w:val="none" w:sz="0" w:space="0" w:color="auto"/>
        <w:bottom w:val="none" w:sz="0" w:space="0" w:color="auto"/>
        <w:right w:val="none" w:sz="0" w:space="0" w:color="auto"/>
      </w:divBdr>
    </w:div>
    <w:div w:id="806893765">
      <w:bodyDiv w:val="1"/>
      <w:marLeft w:val="0"/>
      <w:marRight w:val="0"/>
      <w:marTop w:val="0"/>
      <w:marBottom w:val="0"/>
      <w:divBdr>
        <w:top w:val="none" w:sz="0" w:space="0" w:color="auto"/>
        <w:left w:val="none" w:sz="0" w:space="0" w:color="auto"/>
        <w:bottom w:val="none" w:sz="0" w:space="0" w:color="auto"/>
        <w:right w:val="none" w:sz="0" w:space="0" w:color="auto"/>
      </w:divBdr>
    </w:div>
    <w:div w:id="817066151">
      <w:bodyDiv w:val="1"/>
      <w:marLeft w:val="0"/>
      <w:marRight w:val="0"/>
      <w:marTop w:val="0"/>
      <w:marBottom w:val="0"/>
      <w:divBdr>
        <w:top w:val="none" w:sz="0" w:space="0" w:color="auto"/>
        <w:left w:val="none" w:sz="0" w:space="0" w:color="auto"/>
        <w:bottom w:val="none" w:sz="0" w:space="0" w:color="auto"/>
        <w:right w:val="none" w:sz="0" w:space="0" w:color="auto"/>
      </w:divBdr>
    </w:div>
    <w:div w:id="829518955">
      <w:bodyDiv w:val="1"/>
      <w:marLeft w:val="0"/>
      <w:marRight w:val="0"/>
      <w:marTop w:val="0"/>
      <w:marBottom w:val="0"/>
      <w:divBdr>
        <w:top w:val="none" w:sz="0" w:space="0" w:color="auto"/>
        <w:left w:val="none" w:sz="0" w:space="0" w:color="auto"/>
        <w:bottom w:val="none" w:sz="0" w:space="0" w:color="auto"/>
        <w:right w:val="none" w:sz="0" w:space="0" w:color="auto"/>
      </w:divBdr>
    </w:div>
    <w:div w:id="833493649">
      <w:bodyDiv w:val="1"/>
      <w:marLeft w:val="0"/>
      <w:marRight w:val="0"/>
      <w:marTop w:val="0"/>
      <w:marBottom w:val="0"/>
      <w:divBdr>
        <w:top w:val="none" w:sz="0" w:space="0" w:color="auto"/>
        <w:left w:val="none" w:sz="0" w:space="0" w:color="auto"/>
        <w:bottom w:val="none" w:sz="0" w:space="0" w:color="auto"/>
        <w:right w:val="none" w:sz="0" w:space="0" w:color="auto"/>
      </w:divBdr>
    </w:div>
    <w:div w:id="839350769">
      <w:bodyDiv w:val="1"/>
      <w:marLeft w:val="0"/>
      <w:marRight w:val="0"/>
      <w:marTop w:val="0"/>
      <w:marBottom w:val="0"/>
      <w:divBdr>
        <w:top w:val="none" w:sz="0" w:space="0" w:color="auto"/>
        <w:left w:val="none" w:sz="0" w:space="0" w:color="auto"/>
        <w:bottom w:val="none" w:sz="0" w:space="0" w:color="auto"/>
        <w:right w:val="none" w:sz="0" w:space="0" w:color="auto"/>
      </w:divBdr>
    </w:div>
    <w:div w:id="859783245">
      <w:bodyDiv w:val="1"/>
      <w:marLeft w:val="0"/>
      <w:marRight w:val="0"/>
      <w:marTop w:val="0"/>
      <w:marBottom w:val="0"/>
      <w:divBdr>
        <w:top w:val="none" w:sz="0" w:space="0" w:color="auto"/>
        <w:left w:val="none" w:sz="0" w:space="0" w:color="auto"/>
        <w:bottom w:val="none" w:sz="0" w:space="0" w:color="auto"/>
        <w:right w:val="none" w:sz="0" w:space="0" w:color="auto"/>
      </w:divBdr>
    </w:div>
    <w:div w:id="861625087">
      <w:bodyDiv w:val="1"/>
      <w:marLeft w:val="0"/>
      <w:marRight w:val="0"/>
      <w:marTop w:val="0"/>
      <w:marBottom w:val="0"/>
      <w:divBdr>
        <w:top w:val="none" w:sz="0" w:space="0" w:color="auto"/>
        <w:left w:val="none" w:sz="0" w:space="0" w:color="auto"/>
        <w:bottom w:val="none" w:sz="0" w:space="0" w:color="auto"/>
        <w:right w:val="none" w:sz="0" w:space="0" w:color="auto"/>
      </w:divBdr>
    </w:div>
    <w:div w:id="876508714">
      <w:bodyDiv w:val="1"/>
      <w:marLeft w:val="0"/>
      <w:marRight w:val="0"/>
      <w:marTop w:val="0"/>
      <w:marBottom w:val="0"/>
      <w:divBdr>
        <w:top w:val="none" w:sz="0" w:space="0" w:color="auto"/>
        <w:left w:val="none" w:sz="0" w:space="0" w:color="auto"/>
        <w:bottom w:val="none" w:sz="0" w:space="0" w:color="auto"/>
        <w:right w:val="none" w:sz="0" w:space="0" w:color="auto"/>
      </w:divBdr>
    </w:div>
    <w:div w:id="889147399">
      <w:bodyDiv w:val="1"/>
      <w:marLeft w:val="0"/>
      <w:marRight w:val="0"/>
      <w:marTop w:val="0"/>
      <w:marBottom w:val="0"/>
      <w:divBdr>
        <w:top w:val="none" w:sz="0" w:space="0" w:color="auto"/>
        <w:left w:val="none" w:sz="0" w:space="0" w:color="auto"/>
        <w:bottom w:val="none" w:sz="0" w:space="0" w:color="auto"/>
        <w:right w:val="none" w:sz="0" w:space="0" w:color="auto"/>
      </w:divBdr>
    </w:div>
    <w:div w:id="889726775">
      <w:bodyDiv w:val="1"/>
      <w:marLeft w:val="0"/>
      <w:marRight w:val="0"/>
      <w:marTop w:val="0"/>
      <w:marBottom w:val="0"/>
      <w:divBdr>
        <w:top w:val="none" w:sz="0" w:space="0" w:color="auto"/>
        <w:left w:val="none" w:sz="0" w:space="0" w:color="auto"/>
        <w:bottom w:val="none" w:sz="0" w:space="0" w:color="auto"/>
        <w:right w:val="none" w:sz="0" w:space="0" w:color="auto"/>
      </w:divBdr>
    </w:div>
    <w:div w:id="890967869">
      <w:bodyDiv w:val="1"/>
      <w:marLeft w:val="0"/>
      <w:marRight w:val="0"/>
      <w:marTop w:val="0"/>
      <w:marBottom w:val="0"/>
      <w:divBdr>
        <w:top w:val="none" w:sz="0" w:space="0" w:color="auto"/>
        <w:left w:val="none" w:sz="0" w:space="0" w:color="auto"/>
        <w:bottom w:val="none" w:sz="0" w:space="0" w:color="auto"/>
        <w:right w:val="none" w:sz="0" w:space="0" w:color="auto"/>
      </w:divBdr>
    </w:div>
    <w:div w:id="906067096">
      <w:bodyDiv w:val="1"/>
      <w:marLeft w:val="0"/>
      <w:marRight w:val="0"/>
      <w:marTop w:val="0"/>
      <w:marBottom w:val="0"/>
      <w:divBdr>
        <w:top w:val="none" w:sz="0" w:space="0" w:color="auto"/>
        <w:left w:val="none" w:sz="0" w:space="0" w:color="auto"/>
        <w:bottom w:val="none" w:sz="0" w:space="0" w:color="auto"/>
        <w:right w:val="none" w:sz="0" w:space="0" w:color="auto"/>
      </w:divBdr>
    </w:div>
    <w:div w:id="911891566">
      <w:bodyDiv w:val="1"/>
      <w:marLeft w:val="0"/>
      <w:marRight w:val="0"/>
      <w:marTop w:val="0"/>
      <w:marBottom w:val="0"/>
      <w:divBdr>
        <w:top w:val="none" w:sz="0" w:space="0" w:color="auto"/>
        <w:left w:val="none" w:sz="0" w:space="0" w:color="auto"/>
        <w:bottom w:val="none" w:sz="0" w:space="0" w:color="auto"/>
        <w:right w:val="none" w:sz="0" w:space="0" w:color="auto"/>
      </w:divBdr>
    </w:div>
    <w:div w:id="919798918">
      <w:bodyDiv w:val="1"/>
      <w:marLeft w:val="0"/>
      <w:marRight w:val="0"/>
      <w:marTop w:val="0"/>
      <w:marBottom w:val="0"/>
      <w:divBdr>
        <w:top w:val="none" w:sz="0" w:space="0" w:color="auto"/>
        <w:left w:val="none" w:sz="0" w:space="0" w:color="auto"/>
        <w:bottom w:val="none" w:sz="0" w:space="0" w:color="auto"/>
        <w:right w:val="none" w:sz="0" w:space="0" w:color="auto"/>
      </w:divBdr>
    </w:div>
    <w:div w:id="924612225">
      <w:bodyDiv w:val="1"/>
      <w:marLeft w:val="0"/>
      <w:marRight w:val="0"/>
      <w:marTop w:val="0"/>
      <w:marBottom w:val="0"/>
      <w:divBdr>
        <w:top w:val="none" w:sz="0" w:space="0" w:color="auto"/>
        <w:left w:val="none" w:sz="0" w:space="0" w:color="auto"/>
        <w:bottom w:val="none" w:sz="0" w:space="0" w:color="auto"/>
        <w:right w:val="none" w:sz="0" w:space="0" w:color="auto"/>
      </w:divBdr>
    </w:div>
    <w:div w:id="927495297">
      <w:bodyDiv w:val="1"/>
      <w:marLeft w:val="0"/>
      <w:marRight w:val="0"/>
      <w:marTop w:val="0"/>
      <w:marBottom w:val="0"/>
      <w:divBdr>
        <w:top w:val="none" w:sz="0" w:space="0" w:color="auto"/>
        <w:left w:val="none" w:sz="0" w:space="0" w:color="auto"/>
        <w:bottom w:val="none" w:sz="0" w:space="0" w:color="auto"/>
        <w:right w:val="none" w:sz="0" w:space="0" w:color="auto"/>
      </w:divBdr>
    </w:div>
    <w:div w:id="928537146">
      <w:bodyDiv w:val="1"/>
      <w:marLeft w:val="0"/>
      <w:marRight w:val="0"/>
      <w:marTop w:val="0"/>
      <w:marBottom w:val="0"/>
      <w:divBdr>
        <w:top w:val="none" w:sz="0" w:space="0" w:color="auto"/>
        <w:left w:val="none" w:sz="0" w:space="0" w:color="auto"/>
        <w:bottom w:val="none" w:sz="0" w:space="0" w:color="auto"/>
        <w:right w:val="none" w:sz="0" w:space="0" w:color="auto"/>
      </w:divBdr>
    </w:div>
    <w:div w:id="933172979">
      <w:bodyDiv w:val="1"/>
      <w:marLeft w:val="0"/>
      <w:marRight w:val="0"/>
      <w:marTop w:val="0"/>
      <w:marBottom w:val="0"/>
      <w:divBdr>
        <w:top w:val="none" w:sz="0" w:space="0" w:color="auto"/>
        <w:left w:val="none" w:sz="0" w:space="0" w:color="auto"/>
        <w:bottom w:val="none" w:sz="0" w:space="0" w:color="auto"/>
        <w:right w:val="none" w:sz="0" w:space="0" w:color="auto"/>
      </w:divBdr>
    </w:div>
    <w:div w:id="946423570">
      <w:bodyDiv w:val="1"/>
      <w:marLeft w:val="0"/>
      <w:marRight w:val="0"/>
      <w:marTop w:val="0"/>
      <w:marBottom w:val="0"/>
      <w:divBdr>
        <w:top w:val="none" w:sz="0" w:space="0" w:color="auto"/>
        <w:left w:val="none" w:sz="0" w:space="0" w:color="auto"/>
        <w:bottom w:val="none" w:sz="0" w:space="0" w:color="auto"/>
        <w:right w:val="none" w:sz="0" w:space="0" w:color="auto"/>
      </w:divBdr>
    </w:div>
    <w:div w:id="958605692">
      <w:bodyDiv w:val="1"/>
      <w:marLeft w:val="0"/>
      <w:marRight w:val="0"/>
      <w:marTop w:val="0"/>
      <w:marBottom w:val="0"/>
      <w:divBdr>
        <w:top w:val="none" w:sz="0" w:space="0" w:color="auto"/>
        <w:left w:val="none" w:sz="0" w:space="0" w:color="auto"/>
        <w:bottom w:val="none" w:sz="0" w:space="0" w:color="auto"/>
        <w:right w:val="none" w:sz="0" w:space="0" w:color="auto"/>
      </w:divBdr>
    </w:div>
    <w:div w:id="977145635">
      <w:bodyDiv w:val="1"/>
      <w:marLeft w:val="0"/>
      <w:marRight w:val="0"/>
      <w:marTop w:val="0"/>
      <w:marBottom w:val="0"/>
      <w:divBdr>
        <w:top w:val="none" w:sz="0" w:space="0" w:color="auto"/>
        <w:left w:val="none" w:sz="0" w:space="0" w:color="auto"/>
        <w:bottom w:val="none" w:sz="0" w:space="0" w:color="auto"/>
        <w:right w:val="none" w:sz="0" w:space="0" w:color="auto"/>
      </w:divBdr>
    </w:div>
    <w:div w:id="990407424">
      <w:bodyDiv w:val="1"/>
      <w:marLeft w:val="0"/>
      <w:marRight w:val="0"/>
      <w:marTop w:val="0"/>
      <w:marBottom w:val="0"/>
      <w:divBdr>
        <w:top w:val="none" w:sz="0" w:space="0" w:color="auto"/>
        <w:left w:val="none" w:sz="0" w:space="0" w:color="auto"/>
        <w:bottom w:val="none" w:sz="0" w:space="0" w:color="auto"/>
        <w:right w:val="none" w:sz="0" w:space="0" w:color="auto"/>
      </w:divBdr>
    </w:div>
    <w:div w:id="993334906">
      <w:bodyDiv w:val="1"/>
      <w:marLeft w:val="0"/>
      <w:marRight w:val="0"/>
      <w:marTop w:val="0"/>
      <w:marBottom w:val="0"/>
      <w:divBdr>
        <w:top w:val="none" w:sz="0" w:space="0" w:color="auto"/>
        <w:left w:val="none" w:sz="0" w:space="0" w:color="auto"/>
        <w:bottom w:val="none" w:sz="0" w:space="0" w:color="auto"/>
        <w:right w:val="none" w:sz="0" w:space="0" w:color="auto"/>
      </w:divBdr>
    </w:div>
    <w:div w:id="993604325">
      <w:bodyDiv w:val="1"/>
      <w:marLeft w:val="0"/>
      <w:marRight w:val="0"/>
      <w:marTop w:val="0"/>
      <w:marBottom w:val="0"/>
      <w:divBdr>
        <w:top w:val="none" w:sz="0" w:space="0" w:color="auto"/>
        <w:left w:val="none" w:sz="0" w:space="0" w:color="auto"/>
        <w:bottom w:val="none" w:sz="0" w:space="0" w:color="auto"/>
        <w:right w:val="none" w:sz="0" w:space="0" w:color="auto"/>
      </w:divBdr>
    </w:div>
    <w:div w:id="997422824">
      <w:bodyDiv w:val="1"/>
      <w:marLeft w:val="0"/>
      <w:marRight w:val="0"/>
      <w:marTop w:val="0"/>
      <w:marBottom w:val="0"/>
      <w:divBdr>
        <w:top w:val="none" w:sz="0" w:space="0" w:color="auto"/>
        <w:left w:val="none" w:sz="0" w:space="0" w:color="auto"/>
        <w:bottom w:val="none" w:sz="0" w:space="0" w:color="auto"/>
        <w:right w:val="none" w:sz="0" w:space="0" w:color="auto"/>
      </w:divBdr>
    </w:div>
    <w:div w:id="998924426">
      <w:bodyDiv w:val="1"/>
      <w:marLeft w:val="0"/>
      <w:marRight w:val="0"/>
      <w:marTop w:val="0"/>
      <w:marBottom w:val="0"/>
      <w:divBdr>
        <w:top w:val="none" w:sz="0" w:space="0" w:color="auto"/>
        <w:left w:val="none" w:sz="0" w:space="0" w:color="auto"/>
        <w:bottom w:val="none" w:sz="0" w:space="0" w:color="auto"/>
        <w:right w:val="none" w:sz="0" w:space="0" w:color="auto"/>
      </w:divBdr>
    </w:div>
    <w:div w:id="999578915">
      <w:bodyDiv w:val="1"/>
      <w:marLeft w:val="0"/>
      <w:marRight w:val="0"/>
      <w:marTop w:val="0"/>
      <w:marBottom w:val="0"/>
      <w:divBdr>
        <w:top w:val="none" w:sz="0" w:space="0" w:color="auto"/>
        <w:left w:val="none" w:sz="0" w:space="0" w:color="auto"/>
        <w:bottom w:val="none" w:sz="0" w:space="0" w:color="auto"/>
        <w:right w:val="none" w:sz="0" w:space="0" w:color="auto"/>
      </w:divBdr>
    </w:div>
    <w:div w:id="1011563211">
      <w:bodyDiv w:val="1"/>
      <w:marLeft w:val="0"/>
      <w:marRight w:val="0"/>
      <w:marTop w:val="0"/>
      <w:marBottom w:val="0"/>
      <w:divBdr>
        <w:top w:val="none" w:sz="0" w:space="0" w:color="auto"/>
        <w:left w:val="none" w:sz="0" w:space="0" w:color="auto"/>
        <w:bottom w:val="none" w:sz="0" w:space="0" w:color="auto"/>
        <w:right w:val="none" w:sz="0" w:space="0" w:color="auto"/>
      </w:divBdr>
    </w:div>
    <w:div w:id="1044479398">
      <w:bodyDiv w:val="1"/>
      <w:marLeft w:val="0"/>
      <w:marRight w:val="0"/>
      <w:marTop w:val="0"/>
      <w:marBottom w:val="0"/>
      <w:divBdr>
        <w:top w:val="none" w:sz="0" w:space="0" w:color="auto"/>
        <w:left w:val="none" w:sz="0" w:space="0" w:color="auto"/>
        <w:bottom w:val="none" w:sz="0" w:space="0" w:color="auto"/>
        <w:right w:val="none" w:sz="0" w:space="0" w:color="auto"/>
      </w:divBdr>
    </w:div>
    <w:div w:id="1045905877">
      <w:bodyDiv w:val="1"/>
      <w:marLeft w:val="0"/>
      <w:marRight w:val="0"/>
      <w:marTop w:val="0"/>
      <w:marBottom w:val="0"/>
      <w:divBdr>
        <w:top w:val="none" w:sz="0" w:space="0" w:color="auto"/>
        <w:left w:val="none" w:sz="0" w:space="0" w:color="auto"/>
        <w:bottom w:val="none" w:sz="0" w:space="0" w:color="auto"/>
        <w:right w:val="none" w:sz="0" w:space="0" w:color="auto"/>
      </w:divBdr>
    </w:div>
    <w:div w:id="1050762705">
      <w:bodyDiv w:val="1"/>
      <w:marLeft w:val="0"/>
      <w:marRight w:val="0"/>
      <w:marTop w:val="0"/>
      <w:marBottom w:val="0"/>
      <w:divBdr>
        <w:top w:val="none" w:sz="0" w:space="0" w:color="auto"/>
        <w:left w:val="none" w:sz="0" w:space="0" w:color="auto"/>
        <w:bottom w:val="none" w:sz="0" w:space="0" w:color="auto"/>
        <w:right w:val="none" w:sz="0" w:space="0" w:color="auto"/>
      </w:divBdr>
    </w:div>
    <w:div w:id="1053196059">
      <w:bodyDiv w:val="1"/>
      <w:marLeft w:val="0"/>
      <w:marRight w:val="0"/>
      <w:marTop w:val="0"/>
      <w:marBottom w:val="0"/>
      <w:divBdr>
        <w:top w:val="none" w:sz="0" w:space="0" w:color="auto"/>
        <w:left w:val="none" w:sz="0" w:space="0" w:color="auto"/>
        <w:bottom w:val="none" w:sz="0" w:space="0" w:color="auto"/>
        <w:right w:val="none" w:sz="0" w:space="0" w:color="auto"/>
      </w:divBdr>
    </w:div>
    <w:div w:id="1061250602">
      <w:bodyDiv w:val="1"/>
      <w:marLeft w:val="0"/>
      <w:marRight w:val="0"/>
      <w:marTop w:val="0"/>
      <w:marBottom w:val="0"/>
      <w:divBdr>
        <w:top w:val="none" w:sz="0" w:space="0" w:color="auto"/>
        <w:left w:val="none" w:sz="0" w:space="0" w:color="auto"/>
        <w:bottom w:val="none" w:sz="0" w:space="0" w:color="auto"/>
        <w:right w:val="none" w:sz="0" w:space="0" w:color="auto"/>
      </w:divBdr>
    </w:div>
    <w:div w:id="1061290722">
      <w:bodyDiv w:val="1"/>
      <w:marLeft w:val="0"/>
      <w:marRight w:val="0"/>
      <w:marTop w:val="0"/>
      <w:marBottom w:val="0"/>
      <w:divBdr>
        <w:top w:val="none" w:sz="0" w:space="0" w:color="auto"/>
        <w:left w:val="none" w:sz="0" w:space="0" w:color="auto"/>
        <w:bottom w:val="none" w:sz="0" w:space="0" w:color="auto"/>
        <w:right w:val="none" w:sz="0" w:space="0" w:color="auto"/>
      </w:divBdr>
    </w:div>
    <w:div w:id="1071846872">
      <w:bodyDiv w:val="1"/>
      <w:marLeft w:val="0"/>
      <w:marRight w:val="0"/>
      <w:marTop w:val="0"/>
      <w:marBottom w:val="0"/>
      <w:divBdr>
        <w:top w:val="none" w:sz="0" w:space="0" w:color="auto"/>
        <w:left w:val="none" w:sz="0" w:space="0" w:color="auto"/>
        <w:bottom w:val="none" w:sz="0" w:space="0" w:color="auto"/>
        <w:right w:val="none" w:sz="0" w:space="0" w:color="auto"/>
      </w:divBdr>
    </w:div>
    <w:div w:id="1079595812">
      <w:bodyDiv w:val="1"/>
      <w:marLeft w:val="0"/>
      <w:marRight w:val="0"/>
      <w:marTop w:val="0"/>
      <w:marBottom w:val="0"/>
      <w:divBdr>
        <w:top w:val="none" w:sz="0" w:space="0" w:color="auto"/>
        <w:left w:val="none" w:sz="0" w:space="0" w:color="auto"/>
        <w:bottom w:val="none" w:sz="0" w:space="0" w:color="auto"/>
        <w:right w:val="none" w:sz="0" w:space="0" w:color="auto"/>
      </w:divBdr>
    </w:div>
    <w:div w:id="1086921972">
      <w:bodyDiv w:val="1"/>
      <w:marLeft w:val="0"/>
      <w:marRight w:val="0"/>
      <w:marTop w:val="0"/>
      <w:marBottom w:val="0"/>
      <w:divBdr>
        <w:top w:val="none" w:sz="0" w:space="0" w:color="auto"/>
        <w:left w:val="none" w:sz="0" w:space="0" w:color="auto"/>
        <w:bottom w:val="none" w:sz="0" w:space="0" w:color="auto"/>
        <w:right w:val="none" w:sz="0" w:space="0" w:color="auto"/>
      </w:divBdr>
    </w:div>
    <w:div w:id="1090664562">
      <w:bodyDiv w:val="1"/>
      <w:marLeft w:val="0"/>
      <w:marRight w:val="0"/>
      <w:marTop w:val="0"/>
      <w:marBottom w:val="0"/>
      <w:divBdr>
        <w:top w:val="none" w:sz="0" w:space="0" w:color="auto"/>
        <w:left w:val="none" w:sz="0" w:space="0" w:color="auto"/>
        <w:bottom w:val="none" w:sz="0" w:space="0" w:color="auto"/>
        <w:right w:val="none" w:sz="0" w:space="0" w:color="auto"/>
      </w:divBdr>
    </w:div>
    <w:div w:id="1100490523">
      <w:bodyDiv w:val="1"/>
      <w:marLeft w:val="0"/>
      <w:marRight w:val="0"/>
      <w:marTop w:val="0"/>
      <w:marBottom w:val="0"/>
      <w:divBdr>
        <w:top w:val="none" w:sz="0" w:space="0" w:color="auto"/>
        <w:left w:val="none" w:sz="0" w:space="0" w:color="auto"/>
        <w:bottom w:val="none" w:sz="0" w:space="0" w:color="auto"/>
        <w:right w:val="none" w:sz="0" w:space="0" w:color="auto"/>
      </w:divBdr>
    </w:div>
    <w:div w:id="1112094883">
      <w:bodyDiv w:val="1"/>
      <w:marLeft w:val="0"/>
      <w:marRight w:val="0"/>
      <w:marTop w:val="0"/>
      <w:marBottom w:val="0"/>
      <w:divBdr>
        <w:top w:val="none" w:sz="0" w:space="0" w:color="auto"/>
        <w:left w:val="none" w:sz="0" w:space="0" w:color="auto"/>
        <w:bottom w:val="none" w:sz="0" w:space="0" w:color="auto"/>
        <w:right w:val="none" w:sz="0" w:space="0" w:color="auto"/>
      </w:divBdr>
    </w:div>
    <w:div w:id="1124887920">
      <w:bodyDiv w:val="1"/>
      <w:marLeft w:val="0"/>
      <w:marRight w:val="0"/>
      <w:marTop w:val="0"/>
      <w:marBottom w:val="0"/>
      <w:divBdr>
        <w:top w:val="none" w:sz="0" w:space="0" w:color="auto"/>
        <w:left w:val="none" w:sz="0" w:space="0" w:color="auto"/>
        <w:bottom w:val="none" w:sz="0" w:space="0" w:color="auto"/>
        <w:right w:val="none" w:sz="0" w:space="0" w:color="auto"/>
      </w:divBdr>
    </w:div>
    <w:div w:id="1127772451">
      <w:bodyDiv w:val="1"/>
      <w:marLeft w:val="0"/>
      <w:marRight w:val="0"/>
      <w:marTop w:val="0"/>
      <w:marBottom w:val="0"/>
      <w:divBdr>
        <w:top w:val="none" w:sz="0" w:space="0" w:color="auto"/>
        <w:left w:val="none" w:sz="0" w:space="0" w:color="auto"/>
        <w:bottom w:val="none" w:sz="0" w:space="0" w:color="auto"/>
        <w:right w:val="none" w:sz="0" w:space="0" w:color="auto"/>
      </w:divBdr>
    </w:div>
    <w:div w:id="1130517670">
      <w:bodyDiv w:val="1"/>
      <w:marLeft w:val="0"/>
      <w:marRight w:val="0"/>
      <w:marTop w:val="0"/>
      <w:marBottom w:val="0"/>
      <w:divBdr>
        <w:top w:val="none" w:sz="0" w:space="0" w:color="auto"/>
        <w:left w:val="none" w:sz="0" w:space="0" w:color="auto"/>
        <w:bottom w:val="none" w:sz="0" w:space="0" w:color="auto"/>
        <w:right w:val="none" w:sz="0" w:space="0" w:color="auto"/>
      </w:divBdr>
    </w:div>
    <w:div w:id="1158886975">
      <w:bodyDiv w:val="1"/>
      <w:marLeft w:val="0"/>
      <w:marRight w:val="0"/>
      <w:marTop w:val="0"/>
      <w:marBottom w:val="0"/>
      <w:divBdr>
        <w:top w:val="none" w:sz="0" w:space="0" w:color="auto"/>
        <w:left w:val="none" w:sz="0" w:space="0" w:color="auto"/>
        <w:bottom w:val="none" w:sz="0" w:space="0" w:color="auto"/>
        <w:right w:val="none" w:sz="0" w:space="0" w:color="auto"/>
      </w:divBdr>
    </w:div>
    <w:div w:id="1171070771">
      <w:bodyDiv w:val="1"/>
      <w:marLeft w:val="0"/>
      <w:marRight w:val="0"/>
      <w:marTop w:val="0"/>
      <w:marBottom w:val="0"/>
      <w:divBdr>
        <w:top w:val="none" w:sz="0" w:space="0" w:color="auto"/>
        <w:left w:val="none" w:sz="0" w:space="0" w:color="auto"/>
        <w:bottom w:val="none" w:sz="0" w:space="0" w:color="auto"/>
        <w:right w:val="none" w:sz="0" w:space="0" w:color="auto"/>
      </w:divBdr>
    </w:div>
    <w:div w:id="1175877624">
      <w:bodyDiv w:val="1"/>
      <w:marLeft w:val="0"/>
      <w:marRight w:val="0"/>
      <w:marTop w:val="0"/>
      <w:marBottom w:val="0"/>
      <w:divBdr>
        <w:top w:val="none" w:sz="0" w:space="0" w:color="auto"/>
        <w:left w:val="none" w:sz="0" w:space="0" w:color="auto"/>
        <w:bottom w:val="none" w:sz="0" w:space="0" w:color="auto"/>
        <w:right w:val="none" w:sz="0" w:space="0" w:color="auto"/>
      </w:divBdr>
    </w:div>
    <w:div w:id="1211264403">
      <w:bodyDiv w:val="1"/>
      <w:marLeft w:val="0"/>
      <w:marRight w:val="0"/>
      <w:marTop w:val="0"/>
      <w:marBottom w:val="0"/>
      <w:divBdr>
        <w:top w:val="none" w:sz="0" w:space="0" w:color="auto"/>
        <w:left w:val="none" w:sz="0" w:space="0" w:color="auto"/>
        <w:bottom w:val="none" w:sz="0" w:space="0" w:color="auto"/>
        <w:right w:val="none" w:sz="0" w:space="0" w:color="auto"/>
      </w:divBdr>
    </w:div>
    <w:div w:id="1215121110">
      <w:bodyDiv w:val="1"/>
      <w:marLeft w:val="0"/>
      <w:marRight w:val="0"/>
      <w:marTop w:val="0"/>
      <w:marBottom w:val="0"/>
      <w:divBdr>
        <w:top w:val="none" w:sz="0" w:space="0" w:color="auto"/>
        <w:left w:val="none" w:sz="0" w:space="0" w:color="auto"/>
        <w:bottom w:val="none" w:sz="0" w:space="0" w:color="auto"/>
        <w:right w:val="none" w:sz="0" w:space="0" w:color="auto"/>
      </w:divBdr>
    </w:div>
    <w:div w:id="1226646281">
      <w:bodyDiv w:val="1"/>
      <w:marLeft w:val="0"/>
      <w:marRight w:val="0"/>
      <w:marTop w:val="0"/>
      <w:marBottom w:val="0"/>
      <w:divBdr>
        <w:top w:val="none" w:sz="0" w:space="0" w:color="auto"/>
        <w:left w:val="none" w:sz="0" w:space="0" w:color="auto"/>
        <w:bottom w:val="none" w:sz="0" w:space="0" w:color="auto"/>
        <w:right w:val="none" w:sz="0" w:space="0" w:color="auto"/>
      </w:divBdr>
    </w:div>
    <w:div w:id="1235163845">
      <w:bodyDiv w:val="1"/>
      <w:marLeft w:val="0"/>
      <w:marRight w:val="0"/>
      <w:marTop w:val="0"/>
      <w:marBottom w:val="0"/>
      <w:divBdr>
        <w:top w:val="none" w:sz="0" w:space="0" w:color="auto"/>
        <w:left w:val="none" w:sz="0" w:space="0" w:color="auto"/>
        <w:bottom w:val="none" w:sz="0" w:space="0" w:color="auto"/>
        <w:right w:val="none" w:sz="0" w:space="0" w:color="auto"/>
      </w:divBdr>
    </w:div>
    <w:div w:id="1242368666">
      <w:bodyDiv w:val="1"/>
      <w:marLeft w:val="0"/>
      <w:marRight w:val="0"/>
      <w:marTop w:val="0"/>
      <w:marBottom w:val="0"/>
      <w:divBdr>
        <w:top w:val="none" w:sz="0" w:space="0" w:color="auto"/>
        <w:left w:val="none" w:sz="0" w:space="0" w:color="auto"/>
        <w:bottom w:val="none" w:sz="0" w:space="0" w:color="auto"/>
        <w:right w:val="none" w:sz="0" w:space="0" w:color="auto"/>
      </w:divBdr>
    </w:div>
    <w:div w:id="1249274005">
      <w:bodyDiv w:val="1"/>
      <w:marLeft w:val="0"/>
      <w:marRight w:val="0"/>
      <w:marTop w:val="0"/>
      <w:marBottom w:val="0"/>
      <w:divBdr>
        <w:top w:val="none" w:sz="0" w:space="0" w:color="auto"/>
        <w:left w:val="none" w:sz="0" w:space="0" w:color="auto"/>
        <w:bottom w:val="none" w:sz="0" w:space="0" w:color="auto"/>
        <w:right w:val="none" w:sz="0" w:space="0" w:color="auto"/>
      </w:divBdr>
    </w:div>
    <w:div w:id="1261257422">
      <w:bodyDiv w:val="1"/>
      <w:marLeft w:val="0"/>
      <w:marRight w:val="0"/>
      <w:marTop w:val="0"/>
      <w:marBottom w:val="0"/>
      <w:divBdr>
        <w:top w:val="none" w:sz="0" w:space="0" w:color="auto"/>
        <w:left w:val="none" w:sz="0" w:space="0" w:color="auto"/>
        <w:bottom w:val="none" w:sz="0" w:space="0" w:color="auto"/>
        <w:right w:val="none" w:sz="0" w:space="0" w:color="auto"/>
      </w:divBdr>
    </w:div>
    <w:div w:id="1280339228">
      <w:bodyDiv w:val="1"/>
      <w:marLeft w:val="0"/>
      <w:marRight w:val="0"/>
      <w:marTop w:val="0"/>
      <w:marBottom w:val="0"/>
      <w:divBdr>
        <w:top w:val="none" w:sz="0" w:space="0" w:color="auto"/>
        <w:left w:val="none" w:sz="0" w:space="0" w:color="auto"/>
        <w:bottom w:val="none" w:sz="0" w:space="0" w:color="auto"/>
        <w:right w:val="none" w:sz="0" w:space="0" w:color="auto"/>
      </w:divBdr>
    </w:div>
    <w:div w:id="1303969917">
      <w:bodyDiv w:val="1"/>
      <w:marLeft w:val="0"/>
      <w:marRight w:val="0"/>
      <w:marTop w:val="0"/>
      <w:marBottom w:val="0"/>
      <w:divBdr>
        <w:top w:val="none" w:sz="0" w:space="0" w:color="auto"/>
        <w:left w:val="none" w:sz="0" w:space="0" w:color="auto"/>
        <w:bottom w:val="none" w:sz="0" w:space="0" w:color="auto"/>
        <w:right w:val="none" w:sz="0" w:space="0" w:color="auto"/>
      </w:divBdr>
    </w:div>
    <w:div w:id="1321225951">
      <w:bodyDiv w:val="1"/>
      <w:marLeft w:val="0"/>
      <w:marRight w:val="0"/>
      <w:marTop w:val="0"/>
      <w:marBottom w:val="0"/>
      <w:divBdr>
        <w:top w:val="none" w:sz="0" w:space="0" w:color="auto"/>
        <w:left w:val="none" w:sz="0" w:space="0" w:color="auto"/>
        <w:bottom w:val="none" w:sz="0" w:space="0" w:color="auto"/>
        <w:right w:val="none" w:sz="0" w:space="0" w:color="auto"/>
      </w:divBdr>
    </w:div>
    <w:div w:id="1328484114">
      <w:bodyDiv w:val="1"/>
      <w:marLeft w:val="0"/>
      <w:marRight w:val="0"/>
      <w:marTop w:val="0"/>
      <w:marBottom w:val="0"/>
      <w:divBdr>
        <w:top w:val="none" w:sz="0" w:space="0" w:color="auto"/>
        <w:left w:val="none" w:sz="0" w:space="0" w:color="auto"/>
        <w:bottom w:val="none" w:sz="0" w:space="0" w:color="auto"/>
        <w:right w:val="none" w:sz="0" w:space="0" w:color="auto"/>
      </w:divBdr>
    </w:div>
    <w:div w:id="1343702899">
      <w:bodyDiv w:val="1"/>
      <w:marLeft w:val="0"/>
      <w:marRight w:val="0"/>
      <w:marTop w:val="0"/>
      <w:marBottom w:val="0"/>
      <w:divBdr>
        <w:top w:val="none" w:sz="0" w:space="0" w:color="auto"/>
        <w:left w:val="none" w:sz="0" w:space="0" w:color="auto"/>
        <w:bottom w:val="none" w:sz="0" w:space="0" w:color="auto"/>
        <w:right w:val="none" w:sz="0" w:space="0" w:color="auto"/>
      </w:divBdr>
    </w:div>
    <w:div w:id="1345592647">
      <w:bodyDiv w:val="1"/>
      <w:marLeft w:val="0"/>
      <w:marRight w:val="0"/>
      <w:marTop w:val="0"/>
      <w:marBottom w:val="0"/>
      <w:divBdr>
        <w:top w:val="none" w:sz="0" w:space="0" w:color="auto"/>
        <w:left w:val="none" w:sz="0" w:space="0" w:color="auto"/>
        <w:bottom w:val="none" w:sz="0" w:space="0" w:color="auto"/>
        <w:right w:val="none" w:sz="0" w:space="0" w:color="auto"/>
      </w:divBdr>
    </w:div>
    <w:div w:id="1356687438">
      <w:bodyDiv w:val="1"/>
      <w:marLeft w:val="0"/>
      <w:marRight w:val="0"/>
      <w:marTop w:val="0"/>
      <w:marBottom w:val="0"/>
      <w:divBdr>
        <w:top w:val="none" w:sz="0" w:space="0" w:color="auto"/>
        <w:left w:val="none" w:sz="0" w:space="0" w:color="auto"/>
        <w:bottom w:val="none" w:sz="0" w:space="0" w:color="auto"/>
        <w:right w:val="none" w:sz="0" w:space="0" w:color="auto"/>
      </w:divBdr>
    </w:div>
    <w:div w:id="1357579285">
      <w:bodyDiv w:val="1"/>
      <w:marLeft w:val="0"/>
      <w:marRight w:val="0"/>
      <w:marTop w:val="0"/>
      <w:marBottom w:val="0"/>
      <w:divBdr>
        <w:top w:val="none" w:sz="0" w:space="0" w:color="auto"/>
        <w:left w:val="none" w:sz="0" w:space="0" w:color="auto"/>
        <w:bottom w:val="none" w:sz="0" w:space="0" w:color="auto"/>
        <w:right w:val="none" w:sz="0" w:space="0" w:color="auto"/>
      </w:divBdr>
    </w:div>
    <w:div w:id="1358971375">
      <w:bodyDiv w:val="1"/>
      <w:marLeft w:val="0"/>
      <w:marRight w:val="0"/>
      <w:marTop w:val="0"/>
      <w:marBottom w:val="0"/>
      <w:divBdr>
        <w:top w:val="none" w:sz="0" w:space="0" w:color="auto"/>
        <w:left w:val="none" w:sz="0" w:space="0" w:color="auto"/>
        <w:bottom w:val="none" w:sz="0" w:space="0" w:color="auto"/>
        <w:right w:val="none" w:sz="0" w:space="0" w:color="auto"/>
      </w:divBdr>
    </w:div>
    <w:div w:id="1372653909">
      <w:bodyDiv w:val="1"/>
      <w:marLeft w:val="0"/>
      <w:marRight w:val="0"/>
      <w:marTop w:val="0"/>
      <w:marBottom w:val="0"/>
      <w:divBdr>
        <w:top w:val="none" w:sz="0" w:space="0" w:color="auto"/>
        <w:left w:val="none" w:sz="0" w:space="0" w:color="auto"/>
        <w:bottom w:val="none" w:sz="0" w:space="0" w:color="auto"/>
        <w:right w:val="none" w:sz="0" w:space="0" w:color="auto"/>
      </w:divBdr>
    </w:div>
    <w:div w:id="1390415945">
      <w:bodyDiv w:val="1"/>
      <w:marLeft w:val="0"/>
      <w:marRight w:val="0"/>
      <w:marTop w:val="0"/>
      <w:marBottom w:val="0"/>
      <w:divBdr>
        <w:top w:val="none" w:sz="0" w:space="0" w:color="auto"/>
        <w:left w:val="none" w:sz="0" w:space="0" w:color="auto"/>
        <w:bottom w:val="none" w:sz="0" w:space="0" w:color="auto"/>
        <w:right w:val="none" w:sz="0" w:space="0" w:color="auto"/>
      </w:divBdr>
    </w:div>
    <w:div w:id="1399791383">
      <w:bodyDiv w:val="1"/>
      <w:marLeft w:val="0"/>
      <w:marRight w:val="0"/>
      <w:marTop w:val="0"/>
      <w:marBottom w:val="0"/>
      <w:divBdr>
        <w:top w:val="none" w:sz="0" w:space="0" w:color="auto"/>
        <w:left w:val="none" w:sz="0" w:space="0" w:color="auto"/>
        <w:bottom w:val="none" w:sz="0" w:space="0" w:color="auto"/>
        <w:right w:val="none" w:sz="0" w:space="0" w:color="auto"/>
      </w:divBdr>
    </w:div>
    <w:div w:id="1415129058">
      <w:bodyDiv w:val="1"/>
      <w:marLeft w:val="0"/>
      <w:marRight w:val="0"/>
      <w:marTop w:val="0"/>
      <w:marBottom w:val="0"/>
      <w:divBdr>
        <w:top w:val="none" w:sz="0" w:space="0" w:color="auto"/>
        <w:left w:val="none" w:sz="0" w:space="0" w:color="auto"/>
        <w:bottom w:val="none" w:sz="0" w:space="0" w:color="auto"/>
        <w:right w:val="none" w:sz="0" w:space="0" w:color="auto"/>
      </w:divBdr>
    </w:div>
    <w:div w:id="1423256601">
      <w:bodyDiv w:val="1"/>
      <w:marLeft w:val="0"/>
      <w:marRight w:val="0"/>
      <w:marTop w:val="0"/>
      <w:marBottom w:val="0"/>
      <w:divBdr>
        <w:top w:val="none" w:sz="0" w:space="0" w:color="auto"/>
        <w:left w:val="none" w:sz="0" w:space="0" w:color="auto"/>
        <w:bottom w:val="none" w:sz="0" w:space="0" w:color="auto"/>
        <w:right w:val="none" w:sz="0" w:space="0" w:color="auto"/>
      </w:divBdr>
    </w:div>
    <w:div w:id="1436515470">
      <w:bodyDiv w:val="1"/>
      <w:marLeft w:val="0"/>
      <w:marRight w:val="0"/>
      <w:marTop w:val="0"/>
      <w:marBottom w:val="0"/>
      <w:divBdr>
        <w:top w:val="none" w:sz="0" w:space="0" w:color="auto"/>
        <w:left w:val="none" w:sz="0" w:space="0" w:color="auto"/>
        <w:bottom w:val="none" w:sz="0" w:space="0" w:color="auto"/>
        <w:right w:val="none" w:sz="0" w:space="0" w:color="auto"/>
      </w:divBdr>
    </w:div>
    <w:div w:id="1441485785">
      <w:bodyDiv w:val="1"/>
      <w:marLeft w:val="0"/>
      <w:marRight w:val="0"/>
      <w:marTop w:val="0"/>
      <w:marBottom w:val="0"/>
      <w:divBdr>
        <w:top w:val="none" w:sz="0" w:space="0" w:color="auto"/>
        <w:left w:val="none" w:sz="0" w:space="0" w:color="auto"/>
        <w:bottom w:val="none" w:sz="0" w:space="0" w:color="auto"/>
        <w:right w:val="none" w:sz="0" w:space="0" w:color="auto"/>
      </w:divBdr>
    </w:div>
    <w:div w:id="1443306771">
      <w:bodyDiv w:val="1"/>
      <w:marLeft w:val="0"/>
      <w:marRight w:val="0"/>
      <w:marTop w:val="0"/>
      <w:marBottom w:val="0"/>
      <w:divBdr>
        <w:top w:val="none" w:sz="0" w:space="0" w:color="auto"/>
        <w:left w:val="none" w:sz="0" w:space="0" w:color="auto"/>
        <w:bottom w:val="none" w:sz="0" w:space="0" w:color="auto"/>
        <w:right w:val="none" w:sz="0" w:space="0" w:color="auto"/>
      </w:divBdr>
    </w:div>
    <w:div w:id="1463958677">
      <w:bodyDiv w:val="1"/>
      <w:marLeft w:val="0"/>
      <w:marRight w:val="0"/>
      <w:marTop w:val="0"/>
      <w:marBottom w:val="0"/>
      <w:divBdr>
        <w:top w:val="none" w:sz="0" w:space="0" w:color="auto"/>
        <w:left w:val="none" w:sz="0" w:space="0" w:color="auto"/>
        <w:bottom w:val="none" w:sz="0" w:space="0" w:color="auto"/>
        <w:right w:val="none" w:sz="0" w:space="0" w:color="auto"/>
      </w:divBdr>
    </w:div>
    <w:div w:id="1491946023">
      <w:bodyDiv w:val="1"/>
      <w:marLeft w:val="0"/>
      <w:marRight w:val="0"/>
      <w:marTop w:val="0"/>
      <w:marBottom w:val="0"/>
      <w:divBdr>
        <w:top w:val="none" w:sz="0" w:space="0" w:color="auto"/>
        <w:left w:val="none" w:sz="0" w:space="0" w:color="auto"/>
        <w:bottom w:val="none" w:sz="0" w:space="0" w:color="auto"/>
        <w:right w:val="none" w:sz="0" w:space="0" w:color="auto"/>
      </w:divBdr>
    </w:div>
    <w:div w:id="1493453213">
      <w:bodyDiv w:val="1"/>
      <w:marLeft w:val="0"/>
      <w:marRight w:val="0"/>
      <w:marTop w:val="0"/>
      <w:marBottom w:val="0"/>
      <w:divBdr>
        <w:top w:val="none" w:sz="0" w:space="0" w:color="auto"/>
        <w:left w:val="none" w:sz="0" w:space="0" w:color="auto"/>
        <w:bottom w:val="none" w:sz="0" w:space="0" w:color="auto"/>
        <w:right w:val="none" w:sz="0" w:space="0" w:color="auto"/>
      </w:divBdr>
    </w:div>
    <w:div w:id="1504398710">
      <w:bodyDiv w:val="1"/>
      <w:marLeft w:val="0"/>
      <w:marRight w:val="0"/>
      <w:marTop w:val="0"/>
      <w:marBottom w:val="0"/>
      <w:divBdr>
        <w:top w:val="none" w:sz="0" w:space="0" w:color="auto"/>
        <w:left w:val="none" w:sz="0" w:space="0" w:color="auto"/>
        <w:bottom w:val="none" w:sz="0" w:space="0" w:color="auto"/>
        <w:right w:val="none" w:sz="0" w:space="0" w:color="auto"/>
      </w:divBdr>
    </w:div>
    <w:div w:id="1525097479">
      <w:bodyDiv w:val="1"/>
      <w:marLeft w:val="0"/>
      <w:marRight w:val="0"/>
      <w:marTop w:val="0"/>
      <w:marBottom w:val="0"/>
      <w:divBdr>
        <w:top w:val="none" w:sz="0" w:space="0" w:color="auto"/>
        <w:left w:val="none" w:sz="0" w:space="0" w:color="auto"/>
        <w:bottom w:val="none" w:sz="0" w:space="0" w:color="auto"/>
        <w:right w:val="none" w:sz="0" w:space="0" w:color="auto"/>
      </w:divBdr>
    </w:div>
    <w:div w:id="1539707917">
      <w:bodyDiv w:val="1"/>
      <w:marLeft w:val="0"/>
      <w:marRight w:val="0"/>
      <w:marTop w:val="0"/>
      <w:marBottom w:val="0"/>
      <w:divBdr>
        <w:top w:val="none" w:sz="0" w:space="0" w:color="auto"/>
        <w:left w:val="none" w:sz="0" w:space="0" w:color="auto"/>
        <w:bottom w:val="none" w:sz="0" w:space="0" w:color="auto"/>
        <w:right w:val="none" w:sz="0" w:space="0" w:color="auto"/>
      </w:divBdr>
    </w:div>
    <w:div w:id="1550334850">
      <w:bodyDiv w:val="1"/>
      <w:marLeft w:val="0"/>
      <w:marRight w:val="0"/>
      <w:marTop w:val="0"/>
      <w:marBottom w:val="0"/>
      <w:divBdr>
        <w:top w:val="none" w:sz="0" w:space="0" w:color="auto"/>
        <w:left w:val="none" w:sz="0" w:space="0" w:color="auto"/>
        <w:bottom w:val="none" w:sz="0" w:space="0" w:color="auto"/>
        <w:right w:val="none" w:sz="0" w:space="0" w:color="auto"/>
      </w:divBdr>
    </w:div>
    <w:div w:id="1556358686">
      <w:bodyDiv w:val="1"/>
      <w:marLeft w:val="0"/>
      <w:marRight w:val="0"/>
      <w:marTop w:val="0"/>
      <w:marBottom w:val="0"/>
      <w:divBdr>
        <w:top w:val="none" w:sz="0" w:space="0" w:color="auto"/>
        <w:left w:val="none" w:sz="0" w:space="0" w:color="auto"/>
        <w:bottom w:val="none" w:sz="0" w:space="0" w:color="auto"/>
        <w:right w:val="none" w:sz="0" w:space="0" w:color="auto"/>
      </w:divBdr>
    </w:div>
    <w:div w:id="1567911258">
      <w:bodyDiv w:val="1"/>
      <w:marLeft w:val="0"/>
      <w:marRight w:val="0"/>
      <w:marTop w:val="0"/>
      <w:marBottom w:val="0"/>
      <w:divBdr>
        <w:top w:val="none" w:sz="0" w:space="0" w:color="auto"/>
        <w:left w:val="none" w:sz="0" w:space="0" w:color="auto"/>
        <w:bottom w:val="none" w:sz="0" w:space="0" w:color="auto"/>
        <w:right w:val="none" w:sz="0" w:space="0" w:color="auto"/>
      </w:divBdr>
    </w:div>
    <w:div w:id="1568611937">
      <w:bodyDiv w:val="1"/>
      <w:marLeft w:val="0"/>
      <w:marRight w:val="0"/>
      <w:marTop w:val="0"/>
      <w:marBottom w:val="0"/>
      <w:divBdr>
        <w:top w:val="none" w:sz="0" w:space="0" w:color="auto"/>
        <w:left w:val="none" w:sz="0" w:space="0" w:color="auto"/>
        <w:bottom w:val="none" w:sz="0" w:space="0" w:color="auto"/>
        <w:right w:val="none" w:sz="0" w:space="0" w:color="auto"/>
      </w:divBdr>
    </w:div>
    <w:div w:id="1589464781">
      <w:bodyDiv w:val="1"/>
      <w:marLeft w:val="0"/>
      <w:marRight w:val="0"/>
      <w:marTop w:val="0"/>
      <w:marBottom w:val="0"/>
      <w:divBdr>
        <w:top w:val="none" w:sz="0" w:space="0" w:color="auto"/>
        <w:left w:val="none" w:sz="0" w:space="0" w:color="auto"/>
        <w:bottom w:val="none" w:sz="0" w:space="0" w:color="auto"/>
        <w:right w:val="none" w:sz="0" w:space="0" w:color="auto"/>
      </w:divBdr>
    </w:div>
    <w:div w:id="1610352273">
      <w:bodyDiv w:val="1"/>
      <w:marLeft w:val="0"/>
      <w:marRight w:val="0"/>
      <w:marTop w:val="0"/>
      <w:marBottom w:val="0"/>
      <w:divBdr>
        <w:top w:val="none" w:sz="0" w:space="0" w:color="auto"/>
        <w:left w:val="none" w:sz="0" w:space="0" w:color="auto"/>
        <w:bottom w:val="none" w:sz="0" w:space="0" w:color="auto"/>
        <w:right w:val="none" w:sz="0" w:space="0" w:color="auto"/>
      </w:divBdr>
    </w:div>
    <w:div w:id="1620604103">
      <w:bodyDiv w:val="1"/>
      <w:marLeft w:val="0"/>
      <w:marRight w:val="0"/>
      <w:marTop w:val="0"/>
      <w:marBottom w:val="0"/>
      <w:divBdr>
        <w:top w:val="none" w:sz="0" w:space="0" w:color="auto"/>
        <w:left w:val="none" w:sz="0" w:space="0" w:color="auto"/>
        <w:bottom w:val="none" w:sz="0" w:space="0" w:color="auto"/>
        <w:right w:val="none" w:sz="0" w:space="0" w:color="auto"/>
      </w:divBdr>
    </w:div>
    <w:div w:id="1627467025">
      <w:bodyDiv w:val="1"/>
      <w:marLeft w:val="0"/>
      <w:marRight w:val="0"/>
      <w:marTop w:val="0"/>
      <w:marBottom w:val="0"/>
      <w:divBdr>
        <w:top w:val="none" w:sz="0" w:space="0" w:color="auto"/>
        <w:left w:val="none" w:sz="0" w:space="0" w:color="auto"/>
        <w:bottom w:val="none" w:sz="0" w:space="0" w:color="auto"/>
        <w:right w:val="none" w:sz="0" w:space="0" w:color="auto"/>
      </w:divBdr>
    </w:div>
    <w:div w:id="1628851186">
      <w:bodyDiv w:val="1"/>
      <w:marLeft w:val="0"/>
      <w:marRight w:val="0"/>
      <w:marTop w:val="0"/>
      <w:marBottom w:val="0"/>
      <w:divBdr>
        <w:top w:val="none" w:sz="0" w:space="0" w:color="auto"/>
        <w:left w:val="none" w:sz="0" w:space="0" w:color="auto"/>
        <w:bottom w:val="none" w:sz="0" w:space="0" w:color="auto"/>
        <w:right w:val="none" w:sz="0" w:space="0" w:color="auto"/>
      </w:divBdr>
    </w:div>
    <w:div w:id="1675065199">
      <w:bodyDiv w:val="1"/>
      <w:marLeft w:val="0"/>
      <w:marRight w:val="0"/>
      <w:marTop w:val="0"/>
      <w:marBottom w:val="0"/>
      <w:divBdr>
        <w:top w:val="none" w:sz="0" w:space="0" w:color="auto"/>
        <w:left w:val="none" w:sz="0" w:space="0" w:color="auto"/>
        <w:bottom w:val="none" w:sz="0" w:space="0" w:color="auto"/>
        <w:right w:val="none" w:sz="0" w:space="0" w:color="auto"/>
      </w:divBdr>
    </w:div>
    <w:div w:id="1702510100">
      <w:bodyDiv w:val="1"/>
      <w:marLeft w:val="0"/>
      <w:marRight w:val="0"/>
      <w:marTop w:val="0"/>
      <w:marBottom w:val="0"/>
      <w:divBdr>
        <w:top w:val="none" w:sz="0" w:space="0" w:color="auto"/>
        <w:left w:val="none" w:sz="0" w:space="0" w:color="auto"/>
        <w:bottom w:val="none" w:sz="0" w:space="0" w:color="auto"/>
        <w:right w:val="none" w:sz="0" w:space="0" w:color="auto"/>
      </w:divBdr>
    </w:div>
    <w:div w:id="1713310518">
      <w:bodyDiv w:val="1"/>
      <w:marLeft w:val="0"/>
      <w:marRight w:val="0"/>
      <w:marTop w:val="0"/>
      <w:marBottom w:val="0"/>
      <w:divBdr>
        <w:top w:val="none" w:sz="0" w:space="0" w:color="auto"/>
        <w:left w:val="none" w:sz="0" w:space="0" w:color="auto"/>
        <w:bottom w:val="none" w:sz="0" w:space="0" w:color="auto"/>
        <w:right w:val="none" w:sz="0" w:space="0" w:color="auto"/>
      </w:divBdr>
    </w:div>
    <w:div w:id="1716545589">
      <w:bodyDiv w:val="1"/>
      <w:marLeft w:val="0"/>
      <w:marRight w:val="0"/>
      <w:marTop w:val="0"/>
      <w:marBottom w:val="0"/>
      <w:divBdr>
        <w:top w:val="none" w:sz="0" w:space="0" w:color="auto"/>
        <w:left w:val="none" w:sz="0" w:space="0" w:color="auto"/>
        <w:bottom w:val="none" w:sz="0" w:space="0" w:color="auto"/>
        <w:right w:val="none" w:sz="0" w:space="0" w:color="auto"/>
      </w:divBdr>
    </w:div>
    <w:div w:id="1730422600">
      <w:bodyDiv w:val="1"/>
      <w:marLeft w:val="0"/>
      <w:marRight w:val="0"/>
      <w:marTop w:val="0"/>
      <w:marBottom w:val="0"/>
      <w:divBdr>
        <w:top w:val="none" w:sz="0" w:space="0" w:color="auto"/>
        <w:left w:val="none" w:sz="0" w:space="0" w:color="auto"/>
        <w:bottom w:val="none" w:sz="0" w:space="0" w:color="auto"/>
        <w:right w:val="none" w:sz="0" w:space="0" w:color="auto"/>
      </w:divBdr>
    </w:div>
    <w:div w:id="1733234268">
      <w:bodyDiv w:val="1"/>
      <w:marLeft w:val="0"/>
      <w:marRight w:val="0"/>
      <w:marTop w:val="0"/>
      <w:marBottom w:val="0"/>
      <w:divBdr>
        <w:top w:val="none" w:sz="0" w:space="0" w:color="auto"/>
        <w:left w:val="none" w:sz="0" w:space="0" w:color="auto"/>
        <w:bottom w:val="none" w:sz="0" w:space="0" w:color="auto"/>
        <w:right w:val="none" w:sz="0" w:space="0" w:color="auto"/>
      </w:divBdr>
    </w:div>
    <w:div w:id="1743988069">
      <w:bodyDiv w:val="1"/>
      <w:marLeft w:val="0"/>
      <w:marRight w:val="0"/>
      <w:marTop w:val="0"/>
      <w:marBottom w:val="0"/>
      <w:divBdr>
        <w:top w:val="none" w:sz="0" w:space="0" w:color="auto"/>
        <w:left w:val="none" w:sz="0" w:space="0" w:color="auto"/>
        <w:bottom w:val="none" w:sz="0" w:space="0" w:color="auto"/>
        <w:right w:val="none" w:sz="0" w:space="0" w:color="auto"/>
      </w:divBdr>
    </w:div>
    <w:div w:id="1775590753">
      <w:bodyDiv w:val="1"/>
      <w:marLeft w:val="0"/>
      <w:marRight w:val="0"/>
      <w:marTop w:val="0"/>
      <w:marBottom w:val="0"/>
      <w:divBdr>
        <w:top w:val="none" w:sz="0" w:space="0" w:color="auto"/>
        <w:left w:val="none" w:sz="0" w:space="0" w:color="auto"/>
        <w:bottom w:val="none" w:sz="0" w:space="0" w:color="auto"/>
        <w:right w:val="none" w:sz="0" w:space="0" w:color="auto"/>
      </w:divBdr>
    </w:div>
    <w:div w:id="1789854142">
      <w:bodyDiv w:val="1"/>
      <w:marLeft w:val="0"/>
      <w:marRight w:val="0"/>
      <w:marTop w:val="0"/>
      <w:marBottom w:val="0"/>
      <w:divBdr>
        <w:top w:val="none" w:sz="0" w:space="0" w:color="auto"/>
        <w:left w:val="none" w:sz="0" w:space="0" w:color="auto"/>
        <w:bottom w:val="none" w:sz="0" w:space="0" w:color="auto"/>
        <w:right w:val="none" w:sz="0" w:space="0" w:color="auto"/>
      </w:divBdr>
    </w:div>
    <w:div w:id="1796438572">
      <w:bodyDiv w:val="1"/>
      <w:marLeft w:val="0"/>
      <w:marRight w:val="0"/>
      <w:marTop w:val="0"/>
      <w:marBottom w:val="0"/>
      <w:divBdr>
        <w:top w:val="none" w:sz="0" w:space="0" w:color="auto"/>
        <w:left w:val="none" w:sz="0" w:space="0" w:color="auto"/>
        <w:bottom w:val="none" w:sz="0" w:space="0" w:color="auto"/>
        <w:right w:val="none" w:sz="0" w:space="0" w:color="auto"/>
      </w:divBdr>
    </w:div>
    <w:div w:id="1824154600">
      <w:bodyDiv w:val="1"/>
      <w:marLeft w:val="0"/>
      <w:marRight w:val="0"/>
      <w:marTop w:val="0"/>
      <w:marBottom w:val="0"/>
      <w:divBdr>
        <w:top w:val="none" w:sz="0" w:space="0" w:color="auto"/>
        <w:left w:val="none" w:sz="0" w:space="0" w:color="auto"/>
        <w:bottom w:val="none" w:sz="0" w:space="0" w:color="auto"/>
        <w:right w:val="none" w:sz="0" w:space="0" w:color="auto"/>
      </w:divBdr>
    </w:div>
    <w:div w:id="1826436107">
      <w:bodyDiv w:val="1"/>
      <w:marLeft w:val="0"/>
      <w:marRight w:val="0"/>
      <w:marTop w:val="0"/>
      <w:marBottom w:val="0"/>
      <w:divBdr>
        <w:top w:val="none" w:sz="0" w:space="0" w:color="auto"/>
        <w:left w:val="none" w:sz="0" w:space="0" w:color="auto"/>
        <w:bottom w:val="none" w:sz="0" w:space="0" w:color="auto"/>
        <w:right w:val="none" w:sz="0" w:space="0" w:color="auto"/>
      </w:divBdr>
    </w:div>
    <w:div w:id="1834950200">
      <w:bodyDiv w:val="1"/>
      <w:marLeft w:val="0"/>
      <w:marRight w:val="0"/>
      <w:marTop w:val="0"/>
      <w:marBottom w:val="0"/>
      <w:divBdr>
        <w:top w:val="none" w:sz="0" w:space="0" w:color="auto"/>
        <w:left w:val="none" w:sz="0" w:space="0" w:color="auto"/>
        <w:bottom w:val="none" w:sz="0" w:space="0" w:color="auto"/>
        <w:right w:val="none" w:sz="0" w:space="0" w:color="auto"/>
      </w:divBdr>
    </w:div>
    <w:div w:id="1835489041">
      <w:bodyDiv w:val="1"/>
      <w:marLeft w:val="0"/>
      <w:marRight w:val="0"/>
      <w:marTop w:val="0"/>
      <w:marBottom w:val="0"/>
      <w:divBdr>
        <w:top w:val="none" w:sz="0" w:space="0" w:color="auto"/>
        <w:left w:val="none" w:sz="0" w:space="0" w:color="auto"/>
        <w:bottom w:val="none" w:sz="0" w:space="0" w:color="auto"/>
        <w:right w:val="none" w:sz="0" w:space="0" w:color="auto"/>
      </w:divBdr>
    </w:div>
    <w:div w:id="1836529178">
      <w:bodyDiv w:val="1"/>
      <w:marLeft w:val="0"/>
      <w:marRight w:val="0"/>
      <w:marTop w:val="0"/>
      <w:marBottom w:val="0"/>
      <w:divBdr>
        <w:top w:val="none" w:sz="0" w:space="0" w:color="auto"/>
        <w:left w:val="none" w:sz="0" w:space="0" w:color="auto"/>
        <w:bottom w:val="none" w:sz="0" w:space="0" w:color="auto"/>
        <w:right w:val="none" w:sz="0" w:space="0" w:color="auto"/>
      </w:divBdr>
    </w:div>
    <w:div w:id="1847284492">
      <w:bodyDiv w:val="1"/>
      <w:marLeft w:val="0"/>
      <w:marRight w:val="0"/>
      <w:marTop w:val="0"/>
      <w:marBottom w:val="0"/>
      <w:divBdr>
        <w:top w:val="none" w:sz="0" w:space="0" w:color="auto"/>
        <w:left w:val="none" w:sz="0" w:space="0" w:color="auto"/>
        <w:bottom w:val="none" w:sz="0" w:space="0" w:color="auto"/>
        <w:right w:val="none" w:sz="0" w:space="0" w:color="auto"/>
      </w:divBdr>
    </w:div>
    <w:div w:id="1853059217">
      <w:bodyDiv w:val="1"/>
      <w:marLeft w:val="0"/>
      <w:marRight w:val="0"/>
      <w:marTop w:val="0"/>
      <w:marBottom w:val="0"/>
      <w:divBdr>
        <w:top w:val="none" w:sz="0" w:space="0" w:color="auto"/>
        <w:left w:val="none" w:sz="0" w:space="0" w:color="auto"/>
        <w:bottom w:val="none" w:sz="0" w:space="0" w:color="auto"/>
        <w:right w:val="none" w:sz="0" w:space="0" w:color="auto"/>
      </w:divBdr>
    </w:div>
    <w:div w:id="1853762838">
      <w:bodyDiv w:val="1"/>
      <w:marLeft w:val="0"/>
      <w:marRight w:val="0"/>
      <w:marTop w:val="0"/>
      <w:marBottom w:val="0"/>
      <w:divBdr>
        <w:top w:val="none" w:sz="0" w:space="0" w:color="auto"/>
        <w:left w:val="none" w:sz="0" w:space="0" w:color="auto"/>
        <w:bottom w:val="none" w:sz="0" w:space="0" w:color="auto"/>
        <w:right w:val="none" w:sz="0" w:space="0" w:color="auto"/>
      </w:divBdr>
    </w:div>
    <w:div w:id="1867013173">
      <w:bodyDiv w:val="1"/>
      <w:marLeft w:val="0"/>
      <w:marRight w:val="0"/>
      <w:marTop w:val="0"/>
      <w:marBottom w:val="0"/>
      <w:divBdr>
        <w:top w:val="none" w:sz="0" w:space="0" w:color="auto"/>
        <w:left w:val="none" w:sz="0" w:space="0" w:color="auto"/>
        <w:bottom w:val="none" w:sz="0" w:space="0" w:color="auto"/>
        <w:right w:val="none" w:sz="0" w:space="0" w:color="auto"/>
      </w:divBdr>
    </w:div>
    <w:div w:id="1870799449">
      <w:bodyDiv w:val="1"/>
      <w:marLeft w:val="0"/>
      <w:marRight w:val="0"/>
      <w:marTop w:val="0"/>
      <w:marBottom w:val="0"/>
      <w:divBdr>
        <w:top w:val="none" w:sz="0" w:space="0" w:color="auto"/>
        <w:left w:val="none" w:sz="0" w:space="0" w:color="auto"/>
        <w:bottom w:val="none" w:sz="0" w:space="0" w:color="auto"/>
        <w:right w:val="none" w:sz="0" w:space="0" w:color="auto"/>
      </w:divBdr>
    </w:div>
    <w:div w:id="1912349057">
      <w:bodyDiv w:val="1"/>
      <w:marLeft w:val="0"/>
      <w:marRight w:val="0"/>
      <w:marTop w:val="0"/>
      <w:marBottom w:val="0"/>
      <w:divBdr>
        <w:top w:val="none" w:sz="0" w:space="0" w:color="auto"/>
        <w:left w:val="none" w:sz="0" w:space="0" w:color="auto"/>
        <w:bottom w:val="none" w:sz="0" w:space="0" w:color="auto"/>
        <w:right w:val="none" w:sz="0" w:space="0" w:color="auto"/>
      </w:divBdr>
    </w:div>
    <w:div w:id="1922985614">
      <w:bodyDiv w:val="1"/>
      <w:marLeft w:val="0"/>
      <w:marRight w:val="0"/>
      <w:marTop w:val="0"/>
      <w:marBottom w:val="0"/>
      <w:divBdr>
        <w:top w:val="none" w:sz="0" w:space="0" w:color="auto"/>
        <w:left w:val="none" w:sz="0" w:space="0" w:color="auto"/>
        <w:bottom w:val="none" w:sz="0" w:space="0" w:color="auto"/>
        <w:right w:val="none" w:sz="0" w:space="0" w:color="auto"/>
      </w:divBdr>
    </w:div>
    <w:div w:id="1923366298">
      <w:bodyDiv w:val="1"/>
      <w:marLeft w:val="0"/>
      <w:marRight w:val="0"/>
      <w:marTop w:val="0"/>
      <w:marBottom w:val="0"/>
      <w:divBdr>
        <w:top w:val="none" w:sz="0" w:space="0" w:color="auto"/>
        <w:left w:val="none" w:sz="0" w:space="0" w:color="auto"/>
        <w:bottom w:val="none" w:sz="0" w:space="0" w:color="auto"/>
        <w:right w:val="none" w:sz="0" w:space="0" w:color="auto"/>
      </w:divBdr>
    </w:div>
    <w:div w:id="1928537277">
      <w:bodyDiv w:val="1"/>
      <w:marLeft w:val="0"/>
      <w:marRight w:val="0"/>
      <w:marTop w:val="0"/>
      <w:marBottom w:val="0"/>
      <w:divBdr>
        <w:top w:val="none" w:sz="0" w:space="0" w:color="auto"/>
        <w:left w:val="none" w:sz="0" w:space="0" w:color="auto"/>
        <w:bottom w:val="none" w:sz="0" w:space="0" w:color="auto"/>
        <w:right w:val="none" w:sz="0" w:space="0" w:color="auto"/>
      </w:divBdr>
    </w:div>
    <w:div w:id="1934821356">
      <w:bodyDiv w:val="1"/>
      <w:marLeft w:val="0"/>
      <w:marRight w:val="0"/>
      <w:marTop w:val="0"/>
      <w:marBottom w:val="0"/>
      <w:divBdr>
        <w:top w:val="none" w:sz="0" w:space="0" w:color="auto"/>
        <w:left w:val="none" w:sz="0" w:space="0" w:color="auto"/>
        <w:bottom w:val="none" w:sz="0" w:space="0" w:color="auto"/>
        <w:right w:val="none" w:sz="0" w:space="0" w:color="auto"/>
      </w:divBdr>
    </w:div>
    <w:div w:id="1945385203">
      <w:bodyDiv w:val="1"/>
      <w:marLeft w:val="0"/>
      <w:marRight w:val="0"/>
      <w:marTop w:val="0"/>
      <w:marBottom w:val="0"/>
      <w:divBdr>
        <w:top w:val="none" w:sz="0" w:space="0" w:color="auto"/>
        <w:left w:val="none" w:sz="0" w:space="0" w:color="auto"/>
        <w:bottom w:val="none" w:sz="0" w:space="0" w:color="auto"/>
        <w:right w:val="none" w:sz="0" w:space="0" w:color="auto"/>
      </w:divBdr>
    </w:div>
    <w:div w:id="1951232009">
      <w:bodyDiv w:val="1"/>
      <w:marLeft w:val="0"/>
      <w:marRight w:val="0"/>
      <w:marTop w:val="0"/>
      <w:marBottom w:val="0"/>
      <w:divBdr>
        <w:top w:val="none" w:sz="0" w:space="0" w:color="auto"/>
        <w:left w:val="none" w:sz="0" w:space="0" w:color="auto"/>
        <w:bottom w:val="none" w:sz="0" w:space="0" w:color="auto"/>
        <w:right w:val="none" w:sz="0" w:space="0" w:color="auto"/>
      </w:divBdr>
    </w:div>
    <w:div w:id="1968929244">
      <w:bodyDiv w:val="1"/>
      <w:marLeft w:val="0"/>
      <w:marRight w:val="0"/>
      <w:marTop w:val="0"/>
      <w:marBottom w:val="0"/>
      <w:divBdr>
        <w:top w:val="none" w:sz="0" w:space="0" w:color="auto"/>
        <w:left w:val="none" w:sz="0" w:space="0" w:color="auto"/>
        <w:bottom w:val="none" w:sz="0" w:space="0" w:color="auto"/>
        <w:right w:val="none" w:sz="0" w:space="0" w:color="auto"/>
      </w:divBdr>
    </w:div>
    <w:div w:id="1996032449">
      <w:bodyDiv w:val="1"/>
      <w:marLeft w:val="0"/>
      <w:marRight w:val="0"/>
      <w:marTop w:val="0"/>
      <w:marBottom w:val="0"/>
      <w:divBdr>
        <w:top w:val="none" w:sz="0" w:space="0" w:color="auto"/>
        <w:left w:val="none" w:sz="0" w:space="0" w:color="auto"/>
        <w:bottom w:val="none" w:sz="0" w:space="0" w:color="auto"/>
        <w:right w:val="none" w:sz="0" w:space="0" w:color="auto"/>
      </w:divBdr>
    </w:div>
    <w:div w:id="2020351701">
      <w:bodyDiv w:val="1"/>
      <w:marLeft w:val="0"/>
      <w:marRight w:val="0"/>
      <w:marTop w:val="0"/>
      <w:marBottom w:val="0"/>
      <w:divBdr>
        <w:top w:val="none" w:sz="0" w:space="0" w:color="auto"/>
        <w:left w:val="none" w:sz="0" w:space="0" w:color="auto"/>
        <w:bottom w:val="none" w:sz="0" w:space="0" w:color="auto"/>
        <w:right w:val="none" w:sz="0" w:space="0" w:color="auto"/>
      </w:divBdr>
    </w:div>
    <w:div w:id="2027364081">
      <w:bodyDiv w:val="1"/>
      <w:marLeft w:val="0"/>
      <w:marRight w:val="0"/>
      <w:marTop w:val="0"/>
      <w:marBottom w:val="0"/>
      <w:divBdr>
        <w:top w:val="none" w:sz="0" w:space="0" w:color="auto"/>
        <w:left w:val="none" w:sz="0" w:space="0" w:color="auto"/>
        <w:bottom w:val="none" w:sz="0" w:space="0" w:color="auto"/>
        <w:right w:val="none" w:sz="0" w:space="0" w:color="auto"/>
      </w:divBdr>
    </w:div>
    <w:div w:id="2031761593">
      <w:bodyDiv w:val="1"/>
      <w:marLeft w:val="0"/>
      <w:marRight w:val="0"/>
      <w:marTop w:val="0"/>
      <w:marBottom w:val="0"/>
      <w:divBdr>
        <w:top w:val="none" w:sz="0" w:space="0" w:color="auto"/>
        <w:left w:val="none" w:sz="0" w:space="0" w:color="auto"/>
        <w:bottom w:val="none" w:sz="0" w:space="0" w:color="auto"/>
        <w:right w:val="none" w:sz="0" w:space="0" w:color="auto"/>
      </w:divBdr>
    </w:div>
    <w:div w:id="2034115354">
      <w:bodyDiv w:val="1"/>
      <w:marLeft w:val="0"/>
      <w:marRight w:val="0"/>
      <w:marTop w:val="0"/>
      <w:marBottom w:val="0"/>
      <w:divBdr>
        <w:top w:val="none" w:sz="0" w:space="0" w:color="auto"/>
        <w:left w:val="none" w:sz="0" w:space="0" w:color="auto"/>
        <w:bottom w:val="none" w:sz="0" w:space="0" w:color="auto"/>
        <w:right w:val="none" w:sz="0" w:space="0" w:color="auto"/>
      </w:divBdr>
    </w:div>
    <w:div w:id="2041544191">
      <w:bodyDiv w:val="1"/>
      <w:marLeft w:val="0"/>
      <w:marRight w:val="0"/>
      <w:marTop w:val="0"/>
      <w:marBottom w:val="0"/>
      <w:divBdr>
        <w:top w:val="none" w:sz="0" w:space="0" w:color="auto"/>
        <w:left w:val="none" w:sz="0" w:space="0" w:color="auto"/>
        <w:bottom w:val="none" w:sz="0" w:space="0" w:color="auto"/>
        <w:right w:val="none" w:sz="0" w:space="0" w:color="auto"/>
      </w:divBdr>
    </w:div>
    <w:div w:id="2045207303">
      <w:bodyDiv w:val="1"/>
      <w:marLeft w:val="0"/>
      <w:marRight w:val="0"/>
      <w:marTop w:val="0"/>
      <w:marBottom w:val="0"/>
      <w:divBdr>
        <w:top w:val="none" w:sz="0" w:space="0" w:color="auto"/>
        <w:left w:val="none" w:sz="0" w:space="0" w:color="auto"/>
        <w:bottom w:val="none" w:sz="0" w:space="0" w:color="auto"/>
        <w:right w:val="none" w:sz="0" w:space="0" w:color="auto"/>
      </w:divBdr>
    </w:div>
    <w:div w:id="2047943878">
      <w:bodyDiv w:val="1"/>
      <w:marLeft w:val="0"/>
      <w:marRight w:val="0"/>
      <w:marTop w:val="0"/>
      <w:marBottom w:val="0"/>
      <w:divBdr>
        <w:top w:val="none" w:sz="0" w:space="0" w:color="auto"/>
        <w:left w:val="none" w:sz="0" w:space="0" w:color="auto"/>
        <w:bottom w:val="none" w:sz="0" w:space="0" w:color="auto"/>
        <w:right w:val="none" w:sz="0" w:space="0" w:color="auto"/>
      </w:divBdr>
    </w:div>
    <w:div w:id="2050566086">
      <w:bodyDiv w:val="1"/>
      <w:marLeft w:val="0"/>
      <w:marRight w:val="0"/>
      <w:marTop w:val="0"/>
      <w:marBottom w:val="0"/>
      <w:divBdr>
        <w:top w:val="none" w:sz="0" w:space="0" w:color="auto"/>
        <w:left w:val="none" w:sz="0" w:space="0" w:color="auto"/>
        <w:bottom w:val="none" w:sz="0" w:space="0" w:color="auto"/>
        <w:right w:val="none" w:sz="0" w:space="0" w:color="auto"/>
      </w:divBdr>
    </w:div>
    <w:div w:id="2056000374">
      <w:bodyDiv w:val="1"/>
      <w:marLeft w:val="0"/>
      <w:marRight w:val="0"/>
      <w:marTop w:val="0"/>
      <w:marBottom w:val="0"/>
      <w:divBdr>
        <w:top w:val="none" w:sz="0" w:space="0" w:color="auto"/>
        <w:left w:val="none" w:sz="0" w:space="0" w:color="auto"/>
        <w:bottom w:val="none" w:sz="0" w:space="0" w:color="auto"/>
        <w:right w:val="none" w:sz="0" w:space="0" w:color="auto"/>
      </w:divBdr>
    </w:div>
    <w:div w:id="2081170272">
      <w:bodyDiv w:val="1"/>
      <w:marLeft w:val="0"/>
      <w:marRight w:val="0"/>
      <w:marTop w:val="0"/>
      <w:marBottom w:val="0"/>
      <w:divBdr>
        <w:top w:val="none" w:sz="0" w:space="0" w:color="auto"/>
        <w:left w:val="none" w:sz="0" w:space="0" w:color="auto"/>
        <w:bottom w:val="none" w:sz="0" w:space="0" w:color="auto"/>
        <w:right w:val="none" w:sz="0" w:space="0" w:color="auto"/>
      </w:divBdr>
    </w:div>
    <w:div w:id="2081825838">
      <w:bodyDiv w:val="1"/>
      <w:marLeft w:val="0"/>
      <w:marRight w:val="0"/>
      <w:marTop w:val="0"/>
      <w:marBottom w:val="0"/>
      <w:divBdr>
        <w:top w:val="none" w:sz="0" w:space="0" w:color="auto"/>
        <w:left w:val="none" w:sz="0" w:space="0" w:color="auto"/>
        <w:bottom w:val="none" w:sz="0" w:space="0" w:color="auto"/>
        <w:right w:val="none" w:sz="0" w:space="0" w:color="auto"/>
      </w:divBdr>
    </w:div>
    <w:div w:id="2081898175">
      <w:bodyDiv w:val="1"/>
      <w:marLeft w:val="0"/>
      <w:marRight w:val="0"/>
      <w:marTop w:val="0"/>
      <w:marBottom w:val="0"/>
      <w:divBdr>
        <w:top w:val="none" w:sz="0" w:space="0" w:color="auto"/>
        <w:left w:val="none" w:sz="0" w:space="0" w:color="auto"/>
        <w:bottom w:val="none" w:sz="0" w:space="0" w:color="auto"/>
        <w:right w:val="none" w:sz="0" w:space="0" w:color="auto"/>
      </w:divBdr>
    </w:div>
    <w:div w:id="2089574343">
      <w:bodyDiv w:val="1"/>
      <w:marLeft w:val="0"/>
      <w:marRight w:val="0"/>
      <w:marTop w:val="0"/>
      <w:marBottom w:val="0"/>
      <w:divBdr>
        <w:top w:val="none" w:sz="0" w:space="0" w:color="auto"/>
        <w:left w:val="none" w:sz="0" w:space="0" w:color="auto"/>
        <w:bottom w:val="none" w:sz="0" w:space="0" w:color="auto"/>
        <w:right w:val="none" w:sz="0" w:space="0" w:color="auto"/>
      </w:divBdr>
    </w:div>
    <w:div w:id="2094548829">
      <w:bodyDiv w:val="1"/>
      <w:marLeft w:val="0"/>
      <w:marRight w:val="0"/>
      <w:marTop w:val="0"/>
      <w:marBottom w:val="0"/>
      <w:divBdr>
        <w:top w:val="none" w:sz="0" w:space="0" w:color="auto"/>
        <w:left w:val="none" w:sz="0" w:space="0" w:color="auto"/>
        <w:bottom w:val="none" w:sz="0" w:space="0" w:color="auto"/>
        <w:right w:val="none" w:sz="0" w:space="0" w:color="auto"/>
      </w:divBdr>
    </w:div>
    <w:div w:id="2097510776">
      <w:bodyDiv w:val="1"/>
      <w:marLeft w:val="0"/>
      <w:marRight w:val="0"/>
      <w:marTop w:val="0"/>
      <w:marBottom w:val="0"/>
      <w:divBdr>
        <w:top w:val="none" w:sz="0" w:space="0" w:color="auto"/>
        <w:left w:val="none" w:sz="0" w:space="0" w:color="auto"/>
        <w:bottom w:val="none" w:sz="0" w:space="0" w:color="auto"/>
        <w:right w:val="none" w:sz="0" w:space="0" w:color="auto"/>
      </w:divBdr>
    </w:div>
    <w:div w:id="2110931198">
      <w:bodyDiv w:val="1"/>
      <w:marLeft w:val="0"/>
      <w:marRight w:val="0"/>
      <w:marTop w:val="0"/>
      <w:marBottom w:val="0"/>
      <w:divBdr>
        <w:top w:val="none" w:sz="0" w:space="0" w:color="auto"/>
        <w:left w:val="none" w:sz="0" w:space="0" w:color="auto"/>
        <w:bottom w:val="none" w:sz="0" w:space="0" w:color="auto"/>
        <w:right w:val="none" w:sz="0" w:space="0" w:color="auto"/>
      </w:divBdr>
    </w:div>
    <w:div w:id="2112243136">
      <w:bodyDiv w:val="1"/>
      <w:marLeft w:val="0"/>
      <w:marRight w:val="0"/>
      <w:marTop w:val="0"/>
      <w:marBottom w:val="0"/>
      <w:divBdr>
        <w:top w:val="none" w:sz="0" w:space="0" w:color="auto"/>
        <w:left w:val="none" w:sz="0" w:space="0" w:color="auto"/>
        <w:bottom w:val="none" w:sz="0" w:space="0" w:color="auto"/>
        <w:right w:val="none" w:sz="0" w:space="0" w:color="auto"/>
      </w:divBdr>
    </w:div>
    <w:div w:id="2112627971">
      <w:bodyDiv w:val="1"/>
      <w:marLeft w:val="0"/>
      <w:marRight w:val="0"/>
      <w:marTop w:val="0"/>
      <w:marBottom w:val="0"/>
      <w:divBdr>
        <w:top w:val="none" w:sz="0" w:space="0" w:color="auto"/>
        <w:left w:val="none" w:sz="0" w:space="0" w:color="auto"/>
        <w:bottom w:val="none" w:sz="0" w:space="0" w:color="auto"/>
        <w:right w:val="none" w:sz="0" w:space="0" w:color="auto"/>
      </w:divBdr>
    </w:div>
    <w:div w:id="2122450869">
      <w:bodyDiv w:val="1"/>
      <w:marLeft w:val="0"/>
      <w:marRight w:val="0"/>
      <w:marTop w:val="0"/>
      <w:marBottom w:val="0"/>
      <w:divBdr>
        <w:top w:val="none" w:sz="0" w:space="0" w:color="auto"/>
        <w:left w:val="none" w:sz="0" w:space="0" w:color="auto"/>
        <w:bottom w:val="none" w:sz="0" w:space="0" w:color="auto"/>
        <w:right w:val="none" w:sz="0" w:space="0" w:color="auto"/>
      </w:divBdr>
    </w:div>
    <w:div w:id="2134054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hyperlink" Target="https://accessgudid.nlm.nih.gov/resources/home" TargetMode="External"/><Relationship Id="rId4" Type="http://schemas.openxmlformats.org/officeDocument/2006/relationships/webSettings" Target="webSettings.xml"/><Relationship Id="rId9" Type="http://schemas.openxmlformats.org/officeDocument/2006/relationships/hyperlink" Target="http://www.hl7.org/permalink/?SpecificationFeedback"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47</Pages>
  <Words>12737</Words>
  <Characters>72601</Characters>
  <Application>Microsoft Office Word</Application>
  <DocSecurity>0</DocSecurity>
  <Lines>605</Lines>
  <Paragraphs>170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Russ Ott</cp:lastModifiedBy>
  <cp:revision>1</cp:revision>
  <dcterms:created xsi:type="dcterms:W3CDTF">2022-04-21T20:26:00Z</dcterms:created>
  <dcterms:modified xsi:type="dcterms:W3CDTF">2022-04-29T14:17:00Z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a60d57e-af5b-4752-ac57-3e4f28ca11dc_Enabled">
    <vt:lpwstr>true</vt:lpwstr>
  </property>
  <property fmtid="{D5CDD505-2E9C-101B-9397-08002B2CF9AE}" pid="3" name="MSIP_Label_ea60d57e-af5b-4752-ac57-3e4f28ca11dc_SetDate">
    <vt:lpwstr>2022-04-21T20:26:16Z</vt:lpwstr>
  </property>
  <property fmtid="{D5CDD505-2E9C-101B-9397-08002B2CF9AE}" pid="4" name="MSIP_Label_ea60d57e-af5b-4752-ac57-3e4f28ca11dc_Method">
    <vt:lpwstr>Standard</vt:lpwstr>
  </property>
  <property fmtid="{D5CDD505-2E9C-101B-9397-08002B2CF9AE}" pid="5" name="MSIP_Label_ea60d57e-af5b-4752-ac57-3e4f28ca11dc_Name">
    <vt:lpwstr>ea60d57e-af5b-4752-ac57-3e4f28ca11dc</vt:lpwstr>
  </property>
  <property fmtid="{D5CDD505-2E9C-101B-9397-08002B2CF9AE}" pid="6" name="MSIP_Label_ea60d57e-af5b-4752-ac57-3e4f28ca11dc_SiteId">
    <vt:lpwstr>36da45f1-dd2c-4d1f-af13-5abe46b99921</vt:lpwstr>
  </property>
  <property fmtid="{D5CDD505-2E9C-101B-9397-08002B2CF9AE}" pid="7" name="MSIP_Label_ea60d57e-af5b-4752-ac57-3e4f28ca11dc_ActionId">
    <vt:lpwstr>6826cf0b-9948-4f5f-a5a8-74360d5c4ba0</vt:lpwstr>
  </property>
  <property fmtid="{D5CDD505-2E9C-101B-9397-08002B2CF9AE}" pid="8" name="MSIP_Label_ea60d57e-af5b-4752-ac57-3e4f28ca11dc_ContentBits">
    <vt:lpwstr>0</vt:lpwstr>
  </property>
</Properties>
</file>