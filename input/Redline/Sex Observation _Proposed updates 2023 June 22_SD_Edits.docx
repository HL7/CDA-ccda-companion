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AD879" w14:textId="77777777" w:rsidR="00554A9C" w:rsidRDefault="00554A9C" w:rsidP="00554A9C">
      <w:pPr>
        <w:pStyle w:val="BodyText"/>
      </w:pPr>
    </w:p>
    <w:p w14:paraId="700F8973" w14:textId="77777777" w:rsidR="00554A9C" w:rsidRPr="00166F2B" w:rsidRDefault="00554A9C" w:rsidP="00554A9C">
      <w:pPr>
        <w:pStyle w:val="Heading2nospace"/>
        <w:rPr>
          <w:highlight w:val="yellow"/>
        </w:rPr>
      </w:pPr>
      <w:bookmarkStart w:id="0" w:name="E_Sex_Observation"/>
      <w:bookmarkStart w:id="1" w:name="_Toc135401799"/>
      <w:r w:rsidRPr="00166F2B">
        <w:rPr>
          <w:highlight w:val="yellow"/>
        </w:rPr>
        <w:t>Sex Observation</w:t>
      </w:r>
      <w:bookmarkEnd w:id="0"/>
      <w:bookmarkEnd w:id="1"/>
    </w:p>
    <w:p w14:paraId="1F18E569" w14:textId="77777777" w:rsidR="00554A9C" w:rsidRDefault="00554A9C" w:rsidP="00554A9C">
      <w:pPr>
        <w:pStyle w:val="BracketData"/>
      </w:pPr>
      <w:r>
        <w:t xml:space="preserve">[observation: identifier </w:t>
      </w:r>
      <w:proofErr w:type="gramStart"/>
      <w:r>
        <w:t>urn:hl</w:t>
      </w:r>
      <w:proofErr w:type="gramEnd"/>
      <w:r>
        <w:t>7ii:2.16.840.1.113883.10.20.22.4.507:2023-06-28 (open)]</w:t>
      </w:r>
    </w:p>
    <w:p w14:paraId="072BC955" w14:textId="6DFB1E8A" w:rsidR="00751FFA" w:rsidRPr="00751FFA" w:rsidRDefault="00751FFA" w:rsidP="00751FFA">
      <w:r w:rsidRPr="00751FFA">
        <w:t>This Sex Observation template is used to reflect the documentation of a person’s sex. Systems choosing to record</w:t>
      </w:r>
      <w:r w:rsidR="00FE79CE">
        <w:t xml:space="preserve"> the</w:t>
      </w:r>
      <w:r w:rsidRPr="00751FFA">
        <w:t xml:space="preserve"> source of </w:t>
      </w:r>
      <w:r w:rsidR="009F02F2" w:rsidRPr="00751FFA">
        <w:t>information</w:t>
      </w:r>
      <w:r w:rsidRPr="00751FFA">
        <w:t xml:space="preserve"> should include the Provenance participation.</w:t>
      </w:r>
    </w:p>
    <w:p w14:paraId="33B378F1" w14:textId="17DB1504" w:rsidR="00AA733D" w:rsidRPr="00665C8B" w:rsidRDefault="00751FFA" w:rsidP="00AA733D">
      <w:r w:rsidRPr="00751FFA">
        <w:t>USCDI v3 includes a data element for sex, intended to support the exchange of a sex value that is not characterized as sex assigned at birth or birth sex</w:t>
      </w:r>
      <w:r w:rsidR="00A01A10">
        <w:t>.</w:t>
      </w:r>
      <w:r w:rsidRPr="00751FFA">
        <w:t xml:space="preserve"> This version of the C-CDA companion guide supports USCDI v3</w:t>
      </w:r>
      <w:r w:rsidR="00DD71BD">
        <w:t xml:space="preserve"> Sex data element</w:t>
      </w:r>
      <w:r w:rsidRPr="00751FFA">
        <w:t xml:space="preserve">. Sex assigned at birth or birth sex </w:t>
      </w:r>
      <w:r w:rsidR="00EA05C4">
        <w:t>must</w:t>
      </w:r>
      <w:r w:rsidR="00C1290E" w:rsidRPr="00751FFA">
        <w:t xml:space="preserve"> </w:t>
      </w:r>
      <w:r w:rsidRPr="00751FFA">
        <w:t>be recorded using the </w:t>
      </w:r>
      <w:hyperlink r:id="rId5" w:anchor="E_Birth_Sex_Observation_V2" w:history="1">
        <w:r w:rsidRPr="00751FFA">
          <w:rPr>
            <w:rStyle w:val="Hyperlink"/>
          </w:rPr>
          <w:t>Birth Sex Observation</w:t>
        </w:r>
      </w:hyperlink>
      <w:r w:rsidRPr="00751FFA">
        <w:t> which falls under the broader category of</w:t>
      </w:r>
      <w:r w:rsidR="00F643EA">
        <w:t xml:space="preserve"> a</w:t>
      </w:r>
      <w:r w:rsidRPr="00751FFA">
        <w:t xml:space="preserve"> "Sex observation".</w:t>
      </w:r>
      <w:r w:rsidR="00AA733D" w:rsidRPr="00AA733D">
        <w:t xml:space="preserve"> </w:t>
      </w:r>
      <w:r w:rsidR="00AA733D">
        <w:t>A Data Absent Reason (DAR) code value of “asked-declined” may be used when a person has chosen not to disclose their sex.</w:t>
      </w:r>
    </w:p>
    <w:p w14:paraId="35D76EC3" w14:textId="073388A6" w:rsidR="00751FFA" w:rsidRPr="00751FFA" w:rsidRDefault="00751FFA" w:rsidP="00751FFA"/>
    <w:p w14:paraId="24C1011D" w14:textId="47CA10DD" w:rsidR="00751FFA" w:rsidRPr="00751FFA" w:rsidRDefault="00751FFA" w:rsidP="00751FFA">
      <w:r w:rsidRPr="00751FFA">
        <w:t>Future versions of the template may be informed by the content of the HL7 Cross Paradigm IG: Gender Harmony - Sex and Gender Representation, which may include additional guidance on</w:t>
      </w:r>
      <w:r w:rsidR="00FD0027">
        <w:t xml:space="preserve"> this</w:t>
      </w:r>
      <w:r w:rsidR="00F643EA">
        <w:t xml:space="preserve"> Sex observation and the</w:t>
      </w:r>
      <w:r w:rsidRPr="00751FFA">
        <w:t xml:space="preserve"> relationship to administrative gender (</w:t>
      </w:r>
      <w:proofErr w:type="spellStart"/>
      <w:r w:rsidRPr="00751FFA">
        <w:t>administrativeGenderCode</w:t>
      </w:r>
      <w:proofErr w:type="spellEnd"/>
      <w:r w:rsidRPr="00751FFA">
        <w:t>).</w:t>
      </w:r>
    </w:p>
    <w:p w14:paraId="3DE277C7" w14:textId="494D57E6" w:rsidR="00554A9C" w:rsidRDefault="00751FFA" w:rsidP="00FE79CE">
      <w:r w:rsidRPr="00751FFA">
        <w:t>It is recommended systems include the Sex Observation in the Social History section.</w:t>
      </w:r>
    </w:p>
    <w:p w14:paraId="3419D107" w14:textId="145F44F8" w:rsidR="00554A9C" w:rsidRDefault="00554A9C" w:rsidP="00554A9C">
      <w:pPr>
        <w:pStyle w:val="Caption"/>
      </w:pPr>
      <w:bookmarkStart w:id="2" w:name="_Toc135401957"/>
      <w:r w:rsidRPr="00166F2B">
        <w:rPr>
          <w:highlight w:val="yellow"/>
        </w:rPr>
        <w:lastRenderedPageBreak/>
        <w:t xml:space="preserve">Table </w:t>
      </w:r>
      <w:r w:rsidRPr="00166F2B">
        <w:rPr>
          <w:highlight w:val="yellow"/>
        </w:rPr>
        <w:fldChar w:fldCharType="begin"/>
      </w:r>
      <w:r w:rsidRPr="00166F2B">
        <w:rPr>
          <w:highlight w:val="yellow"/>
        </w:rPr>
        <w:instrText>SEQ Table \* ARABIC</w:instrText>
      </w:r>
      <w:r w:rsidRPr="00166F2B">
        <w:rPr>
          <w:highlight w:val="yellow"/>
        </w:rPr>
        <w:fldChar w:fldCharType="separate"/>
      </w:r>
      <w:r w:rsidRPr="00166F2B">
        <w:rPr>
          <w:highlight w:val="yellow"/>
        </w:rPr>
        <w:t>81</w:t>
      </w:r>
      <w:r w:rsidRPr="00166F2B">
        <w:rPr>
          <w:highlight w:val="yellow"/>
        </w:rPr>
        <w:fldChar w:fldCharType="end"/>
      </w:r>
      <w:r w:rsidRPr="00166F2B">
        <w:rPr>
          <w:highlight w:val="yellow"/>
        </w:rPr>
        <w:t>: Sex Observation Constraints Overview</w:t>
      </w:r>
      <w:bookmarkEnd w:id="2"/>
    </w:p>
    <w:tbl>
      <w:tblPr>
        <w:tblStyle w:val="TableGrid"/>
        <w:tblW w:w="10080" w:type="dxa"/>
        <w:jc w:val="center"/>
        <w:tblLayout w:type="fixed"/>
        <w:tblLook w:val="02A0" w:firstRow="1" w:lastRow="0" w:firstColumn="1" w:lastColumn="0" w:noHBand="1" w:noVBand="0"/>
      </w:tblPr>
      <w:tblGrid>
        <w:gridCol w:w="3316"/>
        <w:gridCol w:w="716"/>
        <w:gridCol w:w="1144"/>
        <w:gridCol w:w="858"/>
        <w:gridCol w:w="1096"/>
        <w:gridCol w:w="2950"/>
      </w:tblGrid>
      <w:tr w:rsidR="00554A9C" w14:paraId="22535D08" w14:textId="77777777" w:rsidTr="00AE0B04">
        <w:trPr>
          <w:cantSplit/>
          <w:tblHeader/>
          <w:jc w:val="center"/>
        </w:trPr>
        <w:tc>
          <w:tcPr>
            <w:tcW w:w="3316" w:type="dxa"/>
            <w:shd w:val="clear" w:color="auto" w:fill="E6E6E6"/>
            <w:noWrap/>
          </w:tcPr>
          <w:p w14:paraId="5D74DB2C" w14:textId="77777777" w:rsidR="00554A9C" w:rsidRDefault="00554A9C" w:rsidP="008119D6">
            <w:pPr>
              <w:pStyle w:val="TableHead"/>
            </w:pPr>
            <w:r>
              <w:t>XPath</w:t>
            </w:r>
          </w:p>
        </w:tc>
        <w:tc>
          <w:tcPr>
            <w:tcW w:w="716" w:type="dxa"/>
            <w:shd w:val="clear" w:color="auto" w:fill="E6E6E6"/>
            <w:noWrap/>
          </w:tcPr>
          <w:p w14:paraId="67091AD2" w14:textId="77777777" w:rsidR="00554A9C" w:rsidRDefault="00554A9C" w:rsidP="008119D6">
            <w:pPr>
              <w:pStyle w:val="TableHead"/>
            </w:pPr>
            <w:r>
              <w:t>Card.</w:t>
            </w:r>
          </w:p>
        </w:tc>
        <w:tc>
          <w:tcPr>
            <w:tcW w:w="1144" w:type="dxa"/>
            <w:shd w:val="clear" w:color="auto" w:fill="E6E6E6"/>
            <w:noWrap/>
          </w:tcPr>
          <w:p w14:paraId="6356E372" w14:textId="77777777" w:rsidR="00554A9C" w:rsidRDefault="00554A9C" w:rsidP="008119D6">
            <w:pPr>
              <w:pStyle w:val="TableHead"/>
            </w:pPr>
            <w:r>
              <w:t>Verb</w:t>
            </w:r>
          </w:p>
        </w:tc>
        <w:tc>
          <w:tcPr>
            <w:tcW w:w="858" w:type="dxa"/>
            <w:shd w:val="clear" w:color="auto" w:fill="E6E6E6"/>
            <w:noWrap/>
          </w:tcPr>
          <w:p w14:paraId="1760819B" w14:textId="77777777" w:rsidR="00554A9C" w:rsidRDefault="00554A9C" w:rsidP="008119D6">
            <w:pPr>
              <w:pStyle w:val="TableHead"/>
            </w:pPr>
            <w:r>
              <w:t>Data Type</w:t>
            </w:r>
          </w:p>
        </w:tc>
        <w:tc>
          <w:tcPr>
            <w:tcW w:w="1096" w:type="dxa"/>
            <w:shd w:val="clear" w:color="auto" w:fill="E6E6E6"/>
            <w:noWrap/>
          </w:tcPr>
          <w:p w14:paraId="6C58CE14" w14:textId="77777777" w:rsidR="00554A9C" w:rsidRDefault="00554A9C" w:rsidP="008119D6">
            <w:pPr>
              <w:pStyle w:val="TableHead"/>
            </w:pPr>
            <w:r>
              <w:t>CONF#</w:t>
            </w:r>
          </w:p>
        </w:tc>
        <w:tc>
          <w:tcPr>
            <w:tcW w:w="2950" w:type="dxa"/>
            <w:shd w:val="clear" w:color="auto" w:fill="E6E6E6"/>
            <w:noWrap/>
          </w:tcPr>
          <w:p w14:paraId="25E6CD01" w14:textId="77777777" w:rsidR="00554A9C" w:rsidRDefault="00554A9C" w:rsidP="008119D6">
            <w:pPr>
              <w:pStyle w:val="TableHead"/>
            </w:pPr>
            <w:r>
              <w:t>Value</w:t>
            </w:r>
          </w:p>
        </w:tc>
      </w:tr>
      <w:tr w:rsidR="00554A9C" w14:paraId="643A93D0" w14:textId="77777777" w:rsidTr="00AE0B04">
        <w:trPr>
          <w:jc w:val="center"/>
        </w:trPr>
        <w:tc>
          <w:tcPr>
            <w:tcW w:w="10080" w:type="dxa"/>
            <w:gridSpan w:val="6"/>
          </w:tcPr>
          <w:p w14:paraId="7324C230" w14:textId="77777777" w:rsidR="00554A9C" w:rsidRDefault="00554A9C" w:rsidP="008119D6">
            <w:pPr>
              <w:pStyle w:val="TableText"/>
            </w:pPr>
            <w:r>
              <w:t>observation (identifier: urn:hl7ii:2.16.840.1.113883.10.20.22.4.507:2023-06-28)</w:t>
            </w:r>
          </w:p>
        </w:tc>
      </w:tr>
      <w:tr w:rsidR="00554A9C" w14:paraId="0156B057" w14:textId="77777777" w:rsidTr="00AE0B04">
        <w:trPr>
          <w:jc w:val="center"/>
        </w:trPr>
        <w:tc>
          <w:tcPr>
            <w:tcW w:w="3316" w:type="dxa"/>
          </w:tcPr>
          <w:p w14:paraId="36456D74" w14:textId="77777777" w:rsidR="00554A9C" w:rsidRDefault="00554A9C" w:rsidP="008119D6">
            <w:pPr>
              <w:pStyle w:val="TableText"/>
            </w:pPr>
            <w:r>
              <w:tab/>
              <w:t>@classCode</w:t>
            </w:r>
          </w:p>
        </w:tc>
        <w:tc>
          <w:tcPr>
            <w:tcW w:w="716" w:type="dxa"/>
          </w:tcPr>
          <w:p w14:paraId="2084BB48" w14:textId="77777777" w:rsidR="00554A9C" w:rsidRDefault="00554A9C" w:rsidP="008119D6">
            <w:pPr>
              <w:pStyle w:val="TableText"/>
            </w:pPr>
            <w:r>
              <w:t>1..1</w:t>
            </w:r>
          </w:p>
        </w:tc>
        <w:tc>
          <w:tcPr>
            <w:tcW w:w="1144" w:type="dxa"/>
          </w:tcPr>
          <w:p w14:paraId="1F117F37" w14:textId="77777777" w:rsidR="00554A9C" w:rsidRDefault="00554A9C" w:rsidP="008119D6">
            <w:pPr>
              <w:pStyle w:val="TableText"/>
            </w:pPr>
            <w:r>
              <w:t>SHALL</w:t>
            </w:r>
          </w:p>
        </w:tc>
        <w:tc>
          <w:tcPr>
            <w:tcW w:w="858" w:type="dxa"/>
          </w:tcPr>
          <w:p w14:paraId="7D4A3472" w14:textId="77777777" w:rsidR="00554A9C" w:rsidRDefault="00554A9C" w:rsidP="008119D6">
            <w:pPr>
              <w:pStyle w:val="TableText"/>
            </w:pPr>
          </w:p>
        </w:tc>
        <w:tc>
          <w:tcPr>
            <w:tcW w:w="1096" w:type="dxa"/>
          </w:tcPr>
          <w:p w14:paraId="22CB06F5" w14:textId="77777777" w:rsidR="00554A9C" w:rsidRDefault="00000000" w:rsidP="008119D6">
            <w:pPr>
              <w:pStyle w:val="TableText"/>
            </w:pPr>
            <w:hyperlink w:anchor="C_4547-33088">
              <w:r w:rsidR="00554A9C">
                <w:rPr>
                  <w:rStyle w:val="HyperlinkText9pt"/>
                </w:rPr>
                <w:t>4547-33088</w:t>
              </w:r>
            </w:hyperlink>
          </w:p>
        </w:tc>
        <w:tc>
          <w:tcPr>
            <w:tcW w:w="2950" w:type="dxa"/>
          </w:tcPr>
          <w:p w14:paraId="61D69D20" w14:textId="77777777" w:rsidR="00554A9C" w:rsidRDefault="00554A9C" w:rsidP="008119D6">
            <w:pPr>
              <w:pStyle w:val="TableText"/>
            </w:pPr>
            <w:r>
              <w:t>urn:oid:2.16.840.1.113883.5.6 (HL7ActClass) = OBS</w:t>
            </w:r>
          </w:p>
        </w:tc>
      </w:tr>
      <w:tr w:rsidR="00554A9C" w14:paraId="51AF8804" w14:textId="77777777" w:rsidTr="00AE0B04">
        <w:trPr>
          <w:jc w:val="center"/>
        </w:trPr>
        <w:tc>
          <w:tcPr>
            <w:tcW w:w="3316" w:type="dxa"/>
          </w:tcPr>
          <w:p w14:paraId="75B7B9AB" w14:textId="77777777" w:rsidR="00554A9C" w:rsidRDefault="00554A9C" w:rsidP="008119D6">
            <w:pPr>
              <w:pStyle w:val="TableText"/>
            </w:pPr>
            <w:r>
              <w:tab/>
              <w:t>@moodCode</w:t>
            </w:r>
          </w:p>
        </w:tc>
        <w:tc>
          <w:tcPr>
            <w:tcW w:w="716" w:type="dxa"/>
          </w:tcPr>
          <w:p w14:paraId="245ABA94" w14:textId="77777777" w:rsidR="00554A9C" w:rsidRDefault="00554A9C" w:rsidP="008119D6">
            <w:pPr>
              <w:pStyle w:val="TableText"/>
            </w:pPr>
            <w:r>
              <w:t>1..1</w:t>
            </w:r>
          </w:p>
        </w:tc>
        <w:tc>
          <w:tcPr>
            <w:tcW w:w="1144" w:type="dxa"/>
          </w:tcPr>
          <w:p w14:paraId="47B47C88" w14:textId="77777777" w:rsidR="00554A9C" w:rsidRDefault="00554A9C" w:rsidP="008119D6">
            <w:pPr>
              <w:pStyle w:val="TableText"/>
            </w:pPr>
            <w:r>
              <w:t>SHALL</w:t>
            </w:r>
          </w:p>
        </w:tc>
        <w:tc>
          <w:tcPr>
            <w:tcW w:w="858" w:type="dxa"/>
          </w:tcPr>
          <w:p w14:paraId="721A5328" w14:textId="77777777" w:rsidR="00554A9C" w:rsidRDefault="00554A9C" w:rsidP="008119D6">
            <w:pPr>
              <w:pStyle w:val="TableText"/>
            </w:pPr>
          </w:p>
        </w:tc>
        <w:tc>
          <w:tcPr>
            <w:tcW w:w="1096" w:type="dxa"/>
          </w:tcPr>
          <w:p w14:paraId="76F518FE" w14:textId="77777777" w:rsidR="00554A9C" w:rsidRDefault="00000000" w:rsidP="008119D6">
            <w:pPr>
              <w:pStyle w:val="TableText"/>
            </w:pPr>
            <w:hyperlink w:anchor="C_4547-33089">
              <w:r w:rsidR="00554A9C">
                <w:rPr>
                  <w:rStyle w:val="HyperlinkText9pt"/>
                </w:rPr>
                <w:t>4547-33089</w:t>
              </w:r>
            </w:hyperlink>
          </w:p>
        </w:tc>
        <w:tc>
          <w:tcPr>
            <w:tcW w:w="2950" w:type="dxa"/>
          </w:tcPr>
          <w:p w14:paraId="33CCC508" w14:textId="77777777" w:rsidR="00554A9C" w:rsidRDefault="00554A9C" w:rsidP="008119D6">
            <w:pPr>
              <w:pStyle w:val="TableText"/>
            </w:pPr>
            <w:r>
              <w:t>urn:oid:2.16.840.1.113883.5.1001 (HL7ActMood) = EVN</w:t>
            </w:r>
          </w:p>
        </w:tc>
      </w:tr>
      <w:tr w:rsidR="00554A9C" w14:paraId="2DC42B60" w14:textId="77777777" w:rsidTr="00AE0B04">
        <w:trPr>
          <w:jc w:val="center"/>
        </w:trPr>
        <w:tc>
          <w:tcPr>
            <w:tcW w:w="3316" w:type="dxa"/>
          </w:tcPr>
          <w:p w14:paraId="5601DF90" w14:textId="77777777" w:rsidR="00554A9C" w:rsidRDefault="00554A9C" w:rsidP="008119D6">
            <w:pPr>
              <w:pStyle w:val="TableText"/>
            </w:pPr>
            <w:r>
              <w:tab/>
              <w:t>templateId</w:t>
            </w:r>
          </w:p>
        </w:tc>
        <w:tc>
          <w:tcPr>
            <w:tcW w:w="716" w:type="dxa"/>
          </w:tcPr>
          <w:p w14:paraId="20EA768C" w14:textId="77777777" w:rsidR="00554A9C" w:rsidRDefault="00554A9C" w:rsidP="008119D6">
            <w:pPr>
              <w:pStyle w:val="TableText"/>
            </w:pPr>
            <w:r>
              <w:t>1..1</w:t>
            </w:r>
          </w:p>
        </w:tc>
        <w:tc>
          <w:tcPr>
            <w:tcW w:w="1144" w:type="dxa"/>
          </w:tcPr>
          <w:p w14:paraId="5DD2AD87" w14:textId="77777777" w:rsidR="00554A9C" w:rsidRDefault="00554A9C" w:rsidP="008119D6">
            <w:pPr>
              <w:pStyle w:val="TableText"/>
            </w:pPr>
            <w:r>
              <w:t>SHALL</w:t>
            </w:r>
          </w:p>
        </w:tc>
        <w:tc>
          <w:tcPr>
            <w:tcW w:w="858" w:type="dxa"/>
          </w:tcPr>
          <w:p w14:paraId="7657F79F" w14:textId="77777777" w:rsidR="00554A9C" w:rsidRDefault="00554A9C" w:rsidP="008119D6">
            <w:pPr>
              <w:pStyle w:val="TableText"/>
            </w:pPr>
          </w:p>
        </w:tc>
        <w:tc>
          <w:tcPr>
            <w:tcW w:w="1096" w:type="dxa"/>
          </w:tcPr>
          <w:p w14:paraId="27C377F6" w14:textId="77777777" w:rsidR="00554A9C" w:rsidRDefault="00000000" w:rsidP="008119D6">
            <w:pPr>
              <w:pStyle w:val="TableText"/>
            </w:pPr>
            <w:hyperlink w:anchor="C_4547-33078">
              <w:r w:rsidR="00554A9C">
                <w:rPr>
                  <w:rStyle w:val="HyperlinkText9pt"/>
                </w:rPr>
                <w:t>4547-33078</w:t>
              </w:r>
            </w:hyperlink>
          </w:p>
        </w:tc>
        <w:tc>
          <w:tcPr>
            <w:tcW w:w="2950" w:type="dxa"/>
          </w:tcPr>
          <w:p w14:paraId="10DDF31C" w14:textId="77777777" w:rsidR="00554A9C" w:rsidRDefault="00554A9C" w:rsidP="008119D6">
            <w:pPr>
              <w:pStyle w:val="TableText"/>
            </w:pPr>
          </w:p>
        </w:tc>
      </w:tr>
      <w:tr w:rsidR="00554A9C" w14:paraId="11C77547" w14:textId="77777777" w:rsidTr="00AE0B04">
        <w:trPr>
          <w:jc w:val="center"/>
        </w:trPr>
        <w:tc>
          <w:tcPr>
            <w:tcW w:w="3316" w:type="dxa"/>
          </w:tcPr>
          <w:p w14:paraId="59C0D02C" w14:textId="77777777" w:rsidR="00554A9C" w:rsidRDefault="00554A9C" w:rsidP="008119D6">
            <w:pPr>
              <w:pStyle w:val="TableText"/>
            </w:pPr>
            <w:r>
              <w:tab/>
            </w:r>
            <w:r>
              <w:tab/>
              <w:t>@root</w:t>
            </w:r>
          </w:p>
        </w:tc>
        <w:tc>
          <w:tcPr>
            <w:tcW w:w="716" w:type="dxa"/>
          </w:tcPr>
          <w:p w14:paraId="54FF2111" w14:textId="77777777" w:rsidR="00554A9C" w:rsidRDefault="00554A9C" w:rsidP="008119D6">
            <w:pPr>
              <w:pStyle w:val="TableText"/>
            </w:pPr>
            <w:r>
              <w:t>1..1</w:t>
            </w:r>
          </w:p>
        </w:tc>
        <w:tc>
          <w:tcPr>
            <w:tcW w:w="1144" w:type="dxa"/>
          </w:tcPr>
          <w:p w14:paraId="5AA47765" w14:textId="77777777" w:rsidR="00554A9C" w:rsidRDefault="00554A9C" w:rsidP="008119D6">
            <w:pPr>
              <w:pStyle w:val="TableText"/>
            </w:pPr>
            <w:r>
              <w:t>SHALL</w:t>
            </w:r>
          </w:p>
        </w:tc>
        <w:tc>
          <w:tcPr>
            <w:tcW w:w="858" w:type="dxa"/>
          </w:tcPr>
          <w:p w14:paraId="72853EF2" w14:textId="77777777" w:rsidR="00554A9C" w:rsidRDefault="00554A9C" w:rsidP="008119D6">
            <w:pPr>
              <w:pStyle w:val="TableText"/>
            </w:pPr>
          </w:p>
        </w:tc>
        <w:tc>
          <w:tcPr>
            <w:tcW w:w="1096" w:type="dxa"/>
          </w:tcPr>
          <w:p w14:paraId="7CCCC145" w14:textId="77777777" w:rsidR="00554A9C" w:rsidRDefault="00000000" w:rsidP="008119D6">
            <w:pPr>
              <w:pStyle w:val="TableText"/>
            </w:pPr>
            <w:hyperlink w:anchor="C_4547-33083">
              <w:r w:rsidR="00554A9C">
                <w:rPr>
                  <w:rStyle w:val="HyperlinkText9pt"/>
                </w:rPr>
                <w:t>4547-33083</w:t>
              </w:r>
            </w:hyperlink>
          </w:p>
        </w:tc>
        <w:tc>
          <w:tcPr>
            <w:tcW w:w="2950" w:type="dxa"/>
          </w:tcPr>
          <w:p w14:paraId="561F81E8" w14:textId="77777777" w:rsidR="00554A9C" w:rsidRDefault="00554A9C" w:rsidP="008119D6">
            <w:pPr>
              <w:pStyle w:val="TableText"/>
            </w:pPr>
            <w:r>
              <w:t>2.16.840.1.113883.10.20.22.4.507</w:t>
            </w:r>
          </w:p>
        </w:tc>
      </w:tr>
      <w:tr w:rsidR="00554A9C" w14:paraId="7AE4323D" w14:textId="77777777" w:rsidTr="00AE0B04">
        <w:trPr>
          <w:jc w:val="center"/>
        </w:trPr>
        <w:tc>
          <w:tcPr>
            <w:tcW w:w="3316" w:type="dxa"/>
          </w:tcPr>
          <w:p w14:paraId="2BEAF006" w14:textId="77777777" w:rsidR="00554A9C" w:rsidRDefault="00554A9C" w:rsidP="008119D6">
            <w:pPr>
              <w:pStyle w:val="TableText"/>
            </w:pPr>
            <w:r>
              <w:tab/>
            </w:r>
            <w:r>
              <w:tab/>
              <w:t>@extension</w:t>
            </w:r>
          </w:p>
        </w:tc>
        <w:tc>
          <w:tcPr>
            <w:tcW w:w="716" w:type="dxa"/>
          </w:tcPr>
          <w:p w14:paraId="6F06D7BD" w14:textId="77777777" w:rsidR="00554A9C" w:rsidRDefault="00554A9C" w:rsidP="008119D6">
            <w:pPr>
              <w:pStyle w:val="TableText"/>
            </w:pPr>
            <w:r>
              <w:t>1..1</w:t>
            </w:r>
          </w:p>
        </w:tc>
        <w:tc>
          <w:tcPr>
            <w:tcW w:w="1144" w:type="dxa"/>
          </w:tcPr>
          <w:p w14:paraId="748F6B63" w14:textId="77777777" w:rsidR="00554A9C" w:rsidRDefault="00554A9C" w:rsidP="008119D6">
            <w:pPr>
              <w:pStyle w:val="TableText"/>
            </w:pPr>
            <w:r>
              <w:t>SHALL</w:t>
            </w:r>
          </w:p>
        </w:tc>
        <w:tc>
          <w:tcPr>
            <w:tcW w:w="858" w:type="dxa"/>
          </w:tcPr>
          <w:p w14:paraId="3D17AD60" w14:textId="77777777" w:rsidR="00554A9C" w:rsidRDefault="00554A9C" w:rsidP="008119D6">
            <w:pPr>
              <w:pStyle w:val="TableText"/>
            </w:pPr>
          </w:p>
        </w:tc>
        <w:tc>
          <w:tcPr>
            <w:tcW w:w="1096" w:type="dxa"/>
          </w:tcPr>
          <w:p w14:paraId="506311D1" w14:textId="77777777" w:rsidR="00554A9C" w:rsidRDefault="00000000" w:rsidP="008119D6">
            <w:pPr>
              <w:pStyle w:val="TableText"/>
            </w:pPr>
            <w:hyperlink w:anchor="C_4547-33084">
              <w:r w:rsidR="00554A9C">
                <w:rPr>
                  <w:rStyle w:val="HyperlinkText9pt"/>
                </w:rPr>
                <w:t>4547-33084</w:t>
              </w:r>
            </w:hyperlink>
          </w:p>
        </w:tc>
        <w:tc>
          <w:tcPr>
            <w:tcW w:w="2950" w:type="dxa"/>
          </w:tcPr>
          <w:p w14:paraId="03AF65E2" w14:textId="77777777" w:rsidR="00554A9C" w:rsidRDefault="00554A9C" w:rsidP="008119D6">
            <w:pPr>
              <w:pStyle w:val="TableText"/>
            </w:pPr>
            <w:r>
              <w:t>2023-06-25</w:t>
            </w:r>
          </w:p>
        </w:tc>
      </w:tr>
      <w:tr w:rsidR="00554A9C" w14:paraId="11148CA4" w14:textId="77777777" w:rsidTr="00AE0B04">
        <w:trPr>
          <w:jc w:val="center"/>
        </w:trPr>
        <w:tc>
          <w:tcPr>
            <w:tcW w:w="3316" w:type="dxa"/>
          </w:tcPr>
          <w:p w14:paraId="1F6855A2" w14:textId="77777777" w:rsidR="00554A9C" w:rsidRDefault="00554A9C" w:rsidP="008119D6">
            <w:pPr>
              <w:pStyle w:val="TableText"/>
            </w:pPr>
            <w:r>
              <w:tab/>
              <w:t>code</w:t>
            </w:r>
          </w:p>
        </w:tc>
        <w:tc>
          <w:tcPr>
            <w:tcW w:w="716" w:type="dxa"/>
          </w:tcPr>
          <w:p w14:paraId="00A9EAEB" w14:textId="77777777" w:rsidR="00554A9C" w:rsidRDefault="00554A9C" w:rsidP="008119D6">
            <w:pPr>
              <w:pStyle w:val="TableText"/>
            </w:pPr>
            <w:r>
              <w:t>1..1</w:t>
            </w:r>
          </w:p>
        </w:tc>
        <w:tc>
          <w:tcPr>
            <w:tcW w:w="1144" w:type="dxa"/>
          </w:tcPr>
          <w:p w14:paraId="11A5DC4A" w14:textId="77777777" w:rsidR="00554A9C" w:rsidRDefault="00554A9C" w:rsidP="008119D6">
            <w:pPr>
              <w:pStyle w:val="TableText"/>
            </w:pPr>
            <w:r>
              <w:t>SHALL</w:t>
            </w:r>
          </w:p>
        </w:tc>
        <w:tc>
          <w:tcPr>
            <w:tcW w:w="858" w:type="dxa"/>
          </w:tcPr>
          <w:p w14:paraId="2300CF17" w14:textId="77777777" w:rsidR="00554A9C" w:rsidRDefault="00554A9C" w:rsidP="008119D6">
            <w:pPr>
              <w:pStyle w:val="TableText"/>
            </w:pPr>
          </w:p>
        </w:tc>
        <w:tc>
          <w:tcPr>
            <w:tcW w:w="1096" w:type="dxa"/>
          </w:tcPr>
          <w:p w14:paraId="711559EA" w14:textId="77777777" w:rsidR="00554A9C" w:rsidRDefault="00000000" w:rsidP="008119D6">
            <w:pPr>
              <w:pStyle w:val="TableText"/>
            </w:pPr>
            <w:hyperlink w:anchor="C_4547-33079">
              <w:r w:rsidR="00554A9C">
                <w:rPr>
                  <w:rStyle w:val="HyperlinkText9pt"/>
                </w:rPr>
                <w:t>4547-33079</w:t>
              </w:r>
            </w:hyperlink>
          </w:p>
        </w:tc>
        <w:tc>
          <w:tcPr>
            <w:tcW w:w="2950" w:type="dxa"/>
          </w:tcPr>
          <w:p w14:paraId="5B27632D" w14:textId="77777777" w:rsidR="00554A9C" w:rsidRDefault="00554A9C" w:rsidP="008119D6">
            <w:pPr>
              <w:pStyle w:val="TableText"/>
            </w:pPr>
          </w:p>
        </w:tc>
      </w:tr>
      <w:tr w:rsidR="00554A9C" w14:paraId="68BAC4F5" w14:textId="77777777" w:rsidTr="00AE0B04">
        <w:trPr>
          <w:jc w:val="center"/>
        </w:trPr>
        <w:tc>
          <w:tcPr>
            <w:tcW w:w="3316" w:type="dxa"/>
          </w:tcPr>
          <w:p w14:paraId="5C643A81" w14:textId="77777777" w:rsidR="00554A9C" w:rsidRDefault="00554A9C" w:rsidP="008119D6">
            <w:pPr>
              <w:pStyle w:val="TableText"/>
            </w:pPr>
            <w:r>
              <w:tab/>
            </w:r>
            <w:r>
              <w:tab/>
              <w:t>@code</w:t>
            </w:r>
          </w:p>
        </w:tc>
        <w:tc>
          <w:tcPr>
            <w:tcW w:w="716" w:type="dxa"/>
          </w:tcPr>
          <w:p w14:paraId="0C255948" w14:textId="77777777" w:rsidR="00554A9C" w:rsidRDefault="00554A9C" w:rsidP="008119D6">
            <w:pPr>
              <w:pStyle w:val="TableText"/>
            </w:pPr>
            <w:r>
              <w:t>1..1</w:t>
            </w:r>
          </w:p>
        </w:tc>
        <w:tc>
          <w:tcPr>
            <w:tcW w:w="1144" w:type="dxa"/>
          </w:tcPr>
          <w:p w14:paraId="0FDEE0A6" w14:textId="77777777" w:rsidR="00554A9C" w:rsidRDefault="00554A9C" w:rsidP="008119D6">
            <w:pPr>
              <w:pStyle w:val="TableText"/>
            </w:pPr>
            <w:r>
              <w:t>SHALL</w:t>
            </w:r>
          </w:p>
        </w:tc>
        <w:tc>
          <w:tcPr>
            <w:tcW w:w="858" w:type="dxa"/>
          </w:tcPr>
          <w:p w14:paraId="745CEA56" w14:textId="77777777" w:rsidR="00554A9C" w:rsidRDefault="00554A9C" w:rsidP="008119D6">
            <w:pPr>
              <w:pStyle w:val="TableText"/>
            </w:pPr>
          </w:p>
        </w:tc>
        <w:tc>
          <w:tcPr>
            <w:tcW w:w="1096" w:type="dxa"/>
          </w:tcPr>
          <w:p w14:paraId="2B96E1A0" w14:textId="77777777" w:rsidR="00554A9C" w:rsidRDefault="00000000" w:rsidP="008119D6">
            <w:pPr>
              <w:pStyle w:val="TableText"/>
            </w:pPr>
            <w:hyperlink w:anchor="C_4547-33085">
              <w:r w:rsidR="00554A9C">
                <w:rPr>
                  <w:rStyle w:val="HyperlinkText9pt"/>
                </w:rPr>
                <w:t>4547-33085</w:t>
              </w:r>
            </w:hyperlink>
          </w:p>
        </w:tc>
        <w:tc>
          <w:tcPr>
            <w:tcW w:w="2950" w:type="dxa"/>
          </w:tcPr>
          <w:p w14:paraId="565A7EAE" w14:textId="77777777" w:rsidR="00554A9C" w:rsidRDefault="00554A9C" w:rsidP="008119D6">
            <w:pPr>
              <w:pStyle w:val="TableText"/>
            </w:pPr>
            <w:r>
              <w:t>46098-0</w:t>
            </w:r>
          </w:p>
        </w:tc>
      </w:tr>
      <w:tr w:rsidR="00554A9C" w14:paraId="4116C964" w14:textId="77777777" w:rsidTr="00AE0B04">
        <w:trPr>
          <w:jc w:val="center"/>
        </w:trPr>
        <w:tc>
          <w:tcPr>
            <w:tcW w:w="3316" w:type="dxa"/>
          </w:tcPr>
          <w:p w14:paraId="6022CC7C" w14:textId="77777777" w:rsidR="00554A9C" w:rsidRDefault="00554A9C" w:rsidP="008119D6">
            <w:pPr>
              <w:pStyle w:val="TableText"/>
            </w:pPr>
            <w:r>
              <w:tab/>
            </w:r>
            <w:r>
              <w:tab/>
              <w:t>@codeSystem</w:t>
            </w:r>
          </w:p>
        </w:tc>
        <w:tc>
          <w:tcPr>
            <w:tcW w:w="716" w:type="dxa"/>
          </w:tcPr>
          <w:p w14:paraId="320B96F3" w14:textId="77777777" w:rsidR="00554A9C" w:rsidRDefault="00554A9C" w:rsidP="008119D6">
            <w:pPr>
              <w:pStyle w:val="TableText"/>
            </w:pPr>
            <w:r>
              <w:t>1..1</w:t>
            </w:r>
          </w:p>
        </w:tc>
        <w:tc>
          <w:tcPr>
            <w:tcW w:w="1144" w:type="dxa"/>
          </w:tcPr>
          <w:p w14:paraId="01AAC352" w14:textId="77777777" w:rsidR="00554A9C" w:rsidRDefault="00554A9C" w:rsidP="008119D6">
            <w:pPr>
              <w:pStyle w:val="TableText"/>
            </w:pPr>
            <w:r>
              <w:t>SHALL</w:t>
            </w:r>
          </w:p>
        </w:tc>
        <w:tc>
          <w:tcPr>
            <w:tcW w:w="858" w:type="dxa"/>
          </w:tcPr>
          <w:p w14:paraId="0F13C881" w14:textId="77777777" w:rsidR="00554A9C" w:rsidRDefault="00554A9C" w:rsidP="008119D6">
            <w:pPr>
              <w:pStyle w:val="TableText"/>
            </w:pPr>
          </w:p>
        </w:tc>
        <w:tc>
          <w:tcPr>
            <w:tcW w:w="1096" w:type="dxa"/>
          </w:tcPr>
          <w:p w14:paraId="04FFBAAF" w14:textId="77777777" w:rsidR="00554A9C" w:rsidRDefault="00000000" w:rsidP="008119D6">
            <w:pPr>
              <w:pStyle w:val="TableText"/>
            </w:pPr>
            <w:hyperlink w:anchor="C_4547-33086">
              <w:r w:rsidR="00554A9C">
                <w:rPr>
                  <w:rStyle w:val="HyperlinkText9pt"/>
                </w:rPr>
                <w:t>4547-33086</w:t>
              </w:r>
            </w:hyperlink>
          </w:p>
        </w:tc>
        <w:tc>
          <w:tcPr>
            <w:tcW w:w="2950" w:type="dxa"/>
          </w:tcPr>
          <w:p w14:paraId="61A9906E" w14:textId="77777777" w:rsidR="00554A9C" w:rsidRDefault="00554A9C" w:rsidP="008119D6">
            <w:pPr>
              <w:pStyle w:val="TableText"/>
            </w:pPr>
            <w:r>
              <w:t>urn:oid:2.16.840.1.113883.6.1 (LOINC) = 2.16.840.1.113883.6.1</w:t>
            </w:r>
          </w:p>
        </w:tc>
      </w:tr>
      <w:tr w:rsidR="00554A9C" w14:paraId="32D834E6" w14:textId="77777777" w:rsidTr="00AE0B04">
        <w:trPr>
          <w:jc w:val="center"/>
        </w:trPr>
        <w:tc>
          <w:tcPr>
            <w:tcW w:w="3316" w:type="dxa"/>
          </w:tcPr>
          <w:p w14:paraId="2238DDB8" w14:textId="77777777" w:rsidR="00554A9C" w:rsidRDefault="00554A9C" w:rsidP="008119D6">
            <w:pPr>
              <w:pStyle w:val="TableText"/>
            </w:pPr>
            <w:r>
              <w:tab/>
              <w:t>statusCode</w:t>
            </w:r>
          </w:p>
        </w:tc>
        <w:tc>
          <w:tcPr>
            <w:tcW w:w="716" w:type="dxa"/>
          </w:tcPr>
          <w:p w14:paraId="7A9E8DE5" w14:textId="77777777" w:rsidR="00554A9C" w:rsidRDefault="00554A9C" w:rsidP="008119D6">
            <w:pPr>
              <w:pStyle w:val="TableText"/>
            </w:pPr>
            <w:r>
              <w:t>1..1</w:t>
            </w:r>
          </w:p>
        </w:tc>
        <w:tc>
          <w:tcPr>
            <w:tcW w:w="1144" w:type="dxa"/>
          </w:tcPr>
          <w:p w14:paraId="2FB670EB" w14:textId="77777777" w:rsidR="00554A9C" w:rsidRDefault="00554A9C" w:rsidP="008119D6">
            <w:pPr>
              <w:pStyle w:val="TableText"/>
            </w:pPr>
            <w:r>
              <w:t>SHALL</w:t>
            </w:r>
          </w:p>
        </w:tc>
        <w:tc>
          <w:tcPr>
            <w:tcW w:w="858" w:type="dxa"/>
          </w:tcPr>
          <w:p w14:paraId="0516C26A" w14:textId="77777777" w:rsidR="00554A9C" w:rsidRDefault="00554A9C" w:rsidP="008119D6">
            <w:pPr>
              <w:pStyle w:val="TableText"/>
            </w:pPr>
          </w:p>
        </w:tc>
        <w:tc>
          <w:tcPr>
            <w:tcW w:w="1096" w:type="dxa"/>
          </w:tcPr>
          <w:p w14:paraId="552D0438" w14:textId="77777777" w:rsidR="00554A9C" w:rsidRDefault="00000000" w:rsidP="008119D6">
            <w:pPr>
              <w:pStyle w:val="TableText"/>
            </w:pPr>
            <w:hyperlink w:anchor="C_4547-33077">
              <w:r w:rsidR="00554A9C">
                <w:rPr>
                  <w:rStyle w:val="HyperlinkText9pt"/>
                </w:rPr>
                <w:t>4547-33077</w:t>
              </w:r>
            </w:hyperlink>
          </w:p>
        </w:tc>
        <w:tc>
          <w:tcPr>
            <w:tcW w:w="2950" w:type="dxa"/>
          </w:tcPr>
          <w:p w14:paraId="3B07BC86" w14:textId="77777777" w:rsidR="00554A9C" w:rsidRDefault="00554A9C" w:rsidP="008119D6">
            <w:pPr>
              <w:pStyle w:val="TableText"/>
            </w:pPr>
          </w:p>
        </w:tc>
      </w:tr>
      <w:tr w:rsidR="00554A9C" w14:paraId="51A45C15" w14:textId="77777777" w:rsidTr="00AE0B04">
        <w:trPr>
          <w:jc w:val="center"/>
        </w:trPr>
        <w:tc>
          <w:tcPr>
            <w:tcW w:w="3316" w:type="dxa"/>
          </w:tcPr>
          <w:p w14:paraId="2B723BB0" w14:textId="77777777" w:rsidR="00554A9C" w:rsidRDefault="00554A9C" w:rsidP="008119D6">
            <w:pPr>
              <w:pStyle w:val="TableText"/>
            </w:pPr>
            <w:r>
              <w:tab/>
            </w:r>
            <w:r>
              <w:tab/>
              <w:t>@code</w:t>
            </w:r>
          </w:p>
        </w:tc>
        <w:tc>
          <w:tcPr>
            <w:tcW w:w="716" w:type="dxa"/>
          </w:tcPr>
          <w:p w14:paraId="5868AA80" w14:textId="77777777" w:rsidR="00554A9C" w:rsidRDefault="00554A9C" w:rsidP="008119D6">
            <w:pPr>
              <w:pStyle w:val="TableText"/>
            </w:pPr>
            <w:r>
              <w:t>1..1</w:t>
            </w:r>
          </w:p>
        </w:tc>
        <w:tc>
          <w:tcPr>
            <w:tcW w:w="1144" w:type="dxa"/>
          </w:tcPr>
          <w:p w14:paraId="4261C8FE" w14:textId="77777777" w:rsidR="00554A9C" w:rsidRDefault="00554A9C" w:rsidP="008119D6">
            <w:pPr>
              <w:pStyle w:val="TableText"/>
            </w:pPr>
            <w:r>
              <w:t>SHALL</w:t>
            </w:r>
          </w:p>
        </w:tc>
        <w:tc>
          <w:tcPr>
            <w:tcW w:w="858" w:type="dxa"/>
          </w:tcPr>
          <w:p w14:paraId="3C687F9B" w14:textId="77777777" w:rsidR="00554A9C" w:rsidRDefault="00554A9C" w:rsidP="008119D6">
            <w:pPr>
              <w:pStyle w:val="TableText"/>
            </w:pPr>
          </w:p>
        </w:tc>
        <w:tc>
          <w:tcPr>
            <w:tcW w:w="1096" w:type="dxa"/>
          </w:tcPr>
          <w:p w14:paraId="0FF43427" w14:textId="77777777" w:rsidR="00554A9C" w:rsidRDefault="00000000" w:rsidP="008119D6">
            <w:pPr>
              <w:pStyle w:val="TableText"/>
            </w:pPr>
            <w:hyperlink w:anchor="C_4547-33082">
              <w:r w:rsidR="00554A9C">
                <w:rPr>
                  <w:rStyle w:val="HyperlinkText9pt"/>
                </w:rPr>
                <w:t>4547-33082</w:t>
              </w:r>
            </w:hyperlink>
          </w:p>
        </w:tc>
        <w:tc>
          <w:tcPr>
            <w:tcW w:w="2950" w:type="dxa"/>
          </w:tcPr>
          <w:p w14:paraId="268183A7" w14:textId="77777777" w:rsidR="00554A9C" w:rsidRDefault="00554A9C" w:rsidP="008119D6">
            <w:pPr>
              <w:pStyle w:val="TableText"/>
            </w:pPr>
            <w:r>
              <w:t>urn:oid:2.16.840.1.113883.5.14 (HL7ActStatus) = completed</w:t>
            </w:r>
          </w:p>
        </w:tc>
      </w:tr>
      <w:tr w:rsidR="00554A9C" w14:paraId="0FE5DF4B" w14:textId="77777777" w:rsidTr="00AE0B04">
        <w:trPr>
          <w:jc w:val="center"/>
        </w:trPr>
        <w:tc>
          <w:tcPr>
            <w:tcW w:w="3316" w:type="dxa"/>
          </w:tcPr>
          <w:p w14:paraId="296D773C" w14:textId="77777777" w:rsidR="00554A9C" w:rsidRDefault="00554A9C" w:rsidP="008119D6">
            <w:pPr>
              <w:pStyle w:val="TableText"/>
            </w:pPr>
            <w:r>
              <w:tab/>
              <w:t>effectiveTime</w:t>
            </w:r>
          </w:p>
        </w:tc>
        <w:tc>
          <w:tcPr>
            <w:tcW w:w="716" w:type="dxa"/>
          </w:tcPr>
          <w:p w14:paraId="6783F7F6" w14:textId="77777777" w:rsidR="00554A9C" w:rsidRDefault="00554A9C" w:rsidP="008119D6">
            <w:pPr>
              <w:pStyle w:val="TableText"/>
            </w:pPr>
            <w:r>
              <w:t>1..1</w:t>
            </w:r>
          </w:p>
        </w:tc>
        <w:tc>
          <w:tcPr>
            <w:tcW w:w="1144" w:type="dxa"/>
          </w:tcPr>
          <w:p w14:paraId="4CCC76ED" w14:textId="77777777" w:rsidR="00554A9C" w:rsidRDefault="00554A9C" w:rsidP="008119D6">
            <w:pPr>
              <w:pStyle w:val="TableText"/>
            </w:pPr>
            <w:r>
              <w:t>SHALL</w:t>
            </w:r>
          </w:p>
        </w:tc>
        <w:tc>
          <w:tcPr>
            <w:tcW w:w="858" w:type="dxa"/>
          </w:tcPr>
          <w:p w14:paraId="5AFB44C7" w14:textId="77777777" w:rsidR="00554A9C" w:rsidRDefault="00554A9C" w:rsidP="008119D6">
            <w:pPr>
              <w:pStyle w:val="TableText"/>
            </w:pPr>
          </w:p>
        </w:tc>
        <w:tc>
          <w:tcPr>
            <w:tcW w:w="1096" w:type="dxa"/>
          </w:tcPr>
          <w:p w14:paraId="748A6899" w14:textId="77777777" w:rsidR="00554A9C" w:rsidRDefault="00000000" w:rsidP="008119D6">
            <w:pPr>
              <w:pStyle w:val="TableText"/>
            </w:pPr>
            <w:hyperlink w:anchor="C_4547-33081">
              <w:r w:rsidR="00554A9C">
                <w:rPr>
                  <w:rStyle w:val="HyperlinkText9pt"/>
                </w:rPr>
                <w:t>4547-33081</w:t>
              </w:r>
            </w:hyperlink>
          </w:p>
        </w:tc>
        <w:tc>
          <w:tcPr>
            <w:tcW w:w="2950" w:type="dxa"/>
          </w:tcPr>
          <w:p w14:paraId="7CDB9B68" w14:textId="77777777" w:rsidR="00554A9C" w:rsidRDefault="00554A9C" w:rsidP="008119D6">
            <w:pPr>
              <w:pStyle w:val="TableText"/>
            </w:pPr>
          </w:p>
        </w:tc>
      </w:tr>
      <w:tr w:rsidR="00554A9C" w14:paraId="29020642" w14:textId="77777777" w:rsidTr="00AE0B04">
        <w:trPr>
          <w:jc w:val="center"/>
        </w:trPr>
        <w:tc>
          <w:tcPr>
            <w:tcW w:w="3316" w:type="dxa"/>
          </w:tcPr>
          <w:p w14:paraId="00B3F320" w14:textId="77777777" w:rsidR="00554A9C" w:rsidRDefault="00554A9C" w:rsidP="008119D6">
            <w:pPr>
              <w:pStyle w:val="TableText"/>
            </w:pPr>
            <w:r>
              <w:tab/>
            </w:r>
            <w:r>
              <w:tab/>
              <w:t>low</w:t>
            </w:r>
          </w:p>
        </w:tc>
        <w:tc>
          <w:tcPr>
            <w:tcW w:w="716" w:type="dxa"/>
          </w:tcPr>
          <w:p w14:paraId="1282D2EB" w14:textId="77777777" w:rsidR="00554A9C" w:rsidRDefault="00554A9C" w:rsidP="008119D6">
            <w:pPr>
              <w:pStyle w:val="TableText"/>
            </w:pPr>
            <w:r>
              <w:t>1..1</w:t>
            </w:r>
          </w:p>
        </w:tc>
        <w:tc>
          <w:tcPr>
            <w:tcW w:w="1144" w:type="dxa"/>
          </w:tcPr>
          <w:p w14:paraId="3FE22F01" w14:textId="77777777" w:rsidR="00554A9C" w:rsidRDefault="00554A9C" w:rsidP="008119D6">
            <w:pPr>
              <w:pStyle w:val="TableText"/>
            </w:pPr>
            <w:r>
              <w:t>SHALL NOT</w:t>
            </w:r>
          </w:p>
        </w:tc>
        <w:tc>
          <w:tcPr>
            <w:tcW w:w="858" w:type="dxa"/>
          </w:tcPr>
          <w:p w14:paraId="63321017" w14:textId="77777777" w:rsidR="00554A9C" w:rsidRDefault="00554A9C" w:rsidP="008119D6">
            <w:pPr>
              <w:pStyle w:val="TableText"/>
            </w:pPr>
          </w:p>
        </w:tc>
        <w:tc>
          <w:tcPr>
            <w:tcW w:w="1096" w:type="dxa"/>
          </w:tcPr>
          <w:p w14:paraId="12A038E5" w14:textId="77777777" w:rsidR="00554A9C" w:rsidRDefault="00000000" w:rsidP="008119D6">
            <w:pPr>
              <w:pStyle w:val="TableText"/>
            </w:pPr>
            <w:hyperlink w:anchor="C_4547-33090">
              <w:r w:rsidR="00554A9C">
                <w:rPr>
                  <w:rStyle w:val="HyperlinkText9pt"/>
                </w:rPr>
                <w:t>4547-33090</w:t>
              </w:r>
            </w:hyperlink>
          </w:p>
        </w:tc>
        <w:tc>
          <w:tcPr>
            <w:tcW w:w="2950" w:type="dxa"/>
          </w:tcPr>
          <w:p w14:paraId="27B36A4E" w14:textId="77777777" w:rsidR="00554A9C" w:rsidRDefault="00554A9C" w:rsidP="008119D6">
            <w:pPr>
              <w:pStyle w:val="TableText"/>
            </w:pPr>
          </w:p>
        </w:tc>
      </w:tr>
      <w:tr w:rsidR="00554A9C" w14:paraId="7DD3035F" w14:textId="77777777" w:rsidTr="00AE0B04">
        <w:trPr>
          <w:jc w:val="center"/>
        </w:trPr>
        <w:tc>
          <w:tcPr>
            <w:tcW w:w="3316" w:type="dxa"/>
          </w:tcPr>
          <w:p w14:paraId="4DB6D63C" w14:textId="77777777" w:rsidR="00554A9C" w:rsidRDefault="00554A9C" w:rsidP="008119D6">
            <w:pPr>
              <w:pStyle w:val="TableText"/>
            </w:pPr>
            <w:r>
              <w:tab/>
            </w:r>
            <w:r>
              <w:tab/>
              <w:t>width</w:t>
            </w:r>
          </w:p>
        </w:tc>
        <w:tc>
          <w:tcPr>
            <w:tcW w:w="716" w:type="dxa"/>
          </w:tcPr>
          <w:p w14:paraId="7A45A7D7" w14:textId="77777777" w:rsidR="00554A9C" w:rsidRDefault="00554A9C" w:rsidP="008119D6">
            <w:pPr>
              <w:pStyle w:val="TableText"/>
            </w:pPr>
            <w:r>
              <w:t>1..1</w:t>
            </w:r>
          </w:p>
        </w:tc>
        <w:tc>
          <w:tcPr>
            <w:tcW w:w="1144" w:type="dxa"/>
          </w:tcPr>
          <w:p w14:paraId="5D44E076" w14:textId="77777777" w:rsidR="00554A9C" w:rsidRDefault="00554A9C" w:rsidP="008119D6">
            <w:pPr>
              <w:pStyle w:val="TableText"/>
            </w:pPr>
            <w:r>
              <w:t>SHALL NOT</w:t>
            </w:r>
          </w:p>
        </w:tc>
        <w:tc>
          <w:tcPr>
            <w:tcW w:w="858" w:type="dxa"/>
          </w:tcPr>
          <w:p w14:paraId="3663E45C" w14:textId="77777777" w:rsidR="00554A9C" w:rsidRDefault="00554A9C" w:rsidP="008119D6">
            <w:pPr>
              <w:pStyle w:val="TableText"/>
            </w:pPr>
          </w:p>
        </w:tc>
        <w:tc>
          <w:tcPr>
            <w:tcW w:w="1096" w:type="dxa"/>
          </w:tcPr>
          <w:p w14:paraId="313C80EE" w14:textId="77777777" w:rsidR="00554A9C" w:rsidRDefault="00000000" w:rsidP="008119D6">
            <w:pPr>
              <w:pStyle w:val="TableText"/>
            </w:pPr>
            <w:hyperlink w:anchor="C_4547-33091">
              <w:r w:rsidR="00554A9C">
                <w:rPr>
                  <w:rStyle w:val="HyperlinkText9pt"/>
                </w:rPr>
                <w:t>4547-33091</w:t>
              </w:r>
            </w:hyperlink>
          </w:p>
        </w:tc>
        <w:tc>
          <w:tcPr>
            <w:tcW w:w="2950" w:type="dxa"/>
          </w:tcPr>
          <w:p w14:paraId="792AE653" w14:textId="77777777" w:rsidR="00554A9C" w:rsidRDefault="00554A9C" w:rsidP="008119D6">
            <w:pPr>
              <w:pStyle w:val="TableText"/>
            </w:pPr>
          </w:p>
        </w:tc>
      </w:tr>
      <w:tr w:rsidR="00554A9C" w14:paraId="6CE724EE" w14:textId="77777777" w:rsidTr="00AE0B04">
        <w:trPr>
          <w:jc w:val="center"/>
        </w:trPr>
        <w:tc>
          <w:tcPr>
            <w:tcW w:w="3316" w:type="dxa"/>
          </w:tcPr>
          <w:p w14:paraId="23355238" w14:textId="77777777" w:rsidR="00554A9C" w:rsidRDefault="00554A9C" w:rsidP="008119D6">
            <w:pPr>
              <w:pStyle w:val="TableText"/>
            </w:pPr>
            <w:r>
              <w:tab/>
            </w:r>
            <w:r>
              <w:tab/>
              <w:t>high</w:t>
            </w:r>
          </w:p>
        </w:tc>
        <w:tc>
          <w:tcPr>
            <w:tcW w:w="716" w:type="dxa"/>
          </w:tcPr>
          <w:p w14:paraId="4F9FE7D0" w14:textId="77777777" w:rsidR="00554A9C" w:rsidRDefault="00554A9C" w:rsidP="008119D6">
            <w:pPr>
              <w:pStyle w:val="TableText"/>
            </w:pPr>
            <w:r>
              <w:t>1..1</w:t>
            </w:r>
          </w:p>
        </w:tc>
        <w:tc>
          <w:tcPr>
            <w:tcW w:w="1144" w:type="dxa"/>
          </w:tcPr>
          <w:p w14:paraId="448CFC9D" w14:textId="77777777" w:rsidR="00554A9C" w:rsidRDefault="00554A9C" w:rsidP="008119D6">
            <w:pPr>
              <w:pStyle w:val="TableText"/>
            </w:pPr>
            <w:r>
              <w:t>SHALL NOT</w:t>
            </w:r>
          </w:p>
        </w:tc>
        <w:tc>
          <w:tcPr>
            <w:tcW w:w="858" w:type="dxa"/>
          </w:tcPr>
          <w:p w14:paraId="6FC3FC02" w14:textId="77777777" w:rsidR="00554A9C" w:rsidRDefault="00554A9C" w:rsidP="008119D6">
            <w:pPr>
              <w:pStyle w:val="TableText"/>
            </w:pPr>
          </w:p>
        </w:tc>
        <w:tc>
          <w:tcPr>
            <w:tcW w:w="1096" w:type="dxa"/>
          </w:tcPr>
          <w:p w14:paraId="4CA7C4EC" w14:textId="77777777" w:rsidR="00554A9C" w:rsidRDefault="00000000" w:rsidP="008119D6">
            <w:pPr>
              <w:pStyle w:val="TableText"/>
            </w:pPr>
            <w:hyperlink w:anchor="C_4547-33092">
              <w:r w:rsidR="00554A9C">
                <w:rPr>
                  <w:rStyle w:val="HyperlinkText9pt"/>
                </w:rPr>
                <w:t>4547-33092</w:t>
              </w:r>
            </w:hyperlink>
          </w:p>
        </w:tc>
        <w:tc>
          <w:tcPr>
            <w:tcW w:w="2950" w:type="dxa"/>
          </w:tcPr>
          <w:p w14:paraId="5B3A76A9" w14:textId="77777777" w:rsidR="00554A9C" w:rsidRDefault="00554A9C" w:rsidP="008119D6">
            <w:pPr>
              <w:pStyle w:val="TableText"/>
            </w:pPr>
          </w:p>
        </w:tc>
      </w:tr>
      <w:tr w:rsidR="00554A9C" w14:paraId="30664819" w14:textId="77777777" w:rsidTr="00AE0B04">
        <w:trPr>
          <w:jc w:val="center"/>
        </w:trPr>
        <w:tc>
          <w:tcPr>
            <w:tcW w:w="3316" w:type="dxa"/>
          </w:tcPr>
          <w:p w14:paraId="7A80C21B" w14:textId="77777777" w:rsidR="00554A9C" w:rsidRDefault="00554A9C" w:rsidP="008119D6">
            <w:pPr>
              <w:pStyle w:val="TableText"/>
            </w:pPr>
            <w:r>
              <w:tab/>
            </w:r>
            <w:r>
              <w:tab/>
              <w:t>center</w:t>
            </w:r>
          </w:p>
        </w:tc>
        <w:tc>
          <w:tcPr>
            <w:tcW w:w="716" w:type="dxa"/>
          </w:tcPr>
          <w:p w14:paraId="38A38B8E" w14:textId="77777777" w:rsidR="00554A9C" w:rsidRDefault="00554A9C" w:rsidP="008119D6">
            <w:pPr>
              <w:pStyle w:val="TableText"/>
            </w:pPr>
            <w:r>
              <w:t>1..1</w:t>
            </w:r>
          </w:p>
        </w:tc>
        <w:tc>
          <w:tcPr>
            <w:tcW w:w="1144" w:type="dxa"/>
          </w:tcPr>
          <w:p w14:paraId="752DA943" w14:textId="77777777" w:rsidR="00554A9C" w:rsidRDefault="00554A9C" w:rsidP="008119D6">
            <w:pPr>
              <w:pStyle w:val="TableText"/>
            </w:pPr>
            <w:r>
              <w:t>SHALL NOT</w:t>
            </w:r>
          </w:p>
        </w:tc>
        <w:tc>
          <w:tcPr>
            <w:tcW w:w="858" w:type="dxa"/>
          </w:tcPr>
          <w:p w14:paraId="73C37802" w14:textId="77777777" w:rsidR="00554A9C" w:rsidRDefault="00554A9C" w:rsidP="008119D6">
            <w:pPr>
              <w:pStyle w:val="TableText"/>
            </w:pPr>
          </w:p>
        </w:tc>
        <w:tc>
          <w:tcPr>
            <w:tcW w:w="1096" w:type="dxa"/>
          </w:tcPr>
          <w:p w14:paraId="2CDFCA8E" w14:textId="77777777" w:rsidR="00554A9C" w:rsidRDefault="00000000" w:rsidP="008119D6">
            <w:pPr>
              <w:pStyle w:val="TableText"/>
            </w:pPr>
            <w:hyperlink w:anchor="C_4547-33093">
              <w:r w:rsidR="00554A9C">
                <w:rPr>
                  <w:rStyle w:val="HyperlinkText9pt"/>
                </w:rPr>
                <w:t>4547-33093</w:t>
              </w:r>
            </w:hyperlink>
          </w:p>
        </w:tc>
        <w:tc>
          <w:tcPr>
            <w:tcW w:w="2950" w:type="dxa"/>
          </w:tcPr>
          <w:p w14:paraId="206A7DBC" w14:textId="77777777" w:rsidR="00554A9C" w:rsidRDefault="00554A9C" w:rsidP="008119D6">
            <w:pPr>
              <w:pStyle w:val="TableText"/>
            </w:pPr>
          </w:p>
        </w:tc>
      </w:tr>
      <w:tr w:rsidR="00554A9C" w14:paraId="583C2B57" w14:textId="77777777" w:rsidTr="00AE0B04">
        <w:trPr>
          <w:jc w:val="center"/>
        </w:trPr>
        <w:tc>
          <w:tcPr>
            <w:tcW w:w="3316" w:type="dxa"/>
          </w:tcPr>
          <w:p w14:paraId="5EE8C6C4" w14:textId="77777777" w:rsidR="00554A9C" w:rsidRDefault="00554A9C" w:rsidP="008119D6">
            <w:pPr>
              <w:pStyle w:val="TableText"/>
            </w:pPr>
            <w:r>
              <w:tab/>
              <w:t>value</w:t>
            </w:r>
          </w:p>
        </w:tc>
        <w:tc>
          <w:tcPr>
            <w:tcW w:w="716" w:type="dxa"/>
          </w:tcPr>
          <w:p w14:paraId="231E2552" w14:textId="77777777" w:rsidR="00554A9C" w:rsidRDefault="00554A9C" w:rsidP="008119D6">
            <w:pPr>
              <w:pStyle w:val="TableText"/>
            </w:pPr>
            <w:r>
              <w:t>1..1</w:t>
            </w:r>
          </w:p>
        </w:tc>
        <w:tc>
          <w:tcPr>
            <w:tcW w:w="1144" w:type="dxa"/>
          </w:tcPr>
          <w:p w14:paraId="568A85A4" w14:textId="77777777" w:rsidR="00554A9C" w:rsidRDefault="00554A9C" w:rsidP="008119D6">
            <w:pPr>
              <w:pStyle w:val="TableText"/>
            </w:pPr>
            <w:r>
              <w:t>SHALL</w:t>
            </w:r>
          </w:p>
        </w:tc>
        <w:tc>
          <w:tcPr>
            <w:tcW w:w="858" w:type="dxa"/>
          </w:tcPr>
          <w:p w14:paraId="1B35D007" w14:textId="77777777" w:rsidR="00554A9C" w:rsidRDefault="00554A9C" w:rsidP="008119D6">
            <w:pPr>
              <w:pStyle w:val="TableText"/>
            </w:pPr>
            <w:r>
              <w:t>CD</w:t>
            </w:r>
          </w:p>
        </w:tc>
        <w:tc>
          <w:tcPr>
            <w:tcW w:w="1096" w:type="dxa"/>
          </w:tcPr>
          <w:p w14:paraId="7A7A6226" w14:textId="77777777" w:rsidR="00554A9C" w:rsidRDefault="00000000" w:rsidP="008119D6">
            <w:pPr>
              <w:pStyle w:val="TableText"/>
            </w:pPr>
            <w:hyperlink w:anchor="C_4547-33080">
              <w:r w:rsidR="00554A9C">
                <w:rPr>
                  <w:rStyle w:val="HyperlinkText9pt"/>
                </w:rPr>
                <w:t>4547-33080</w:t>
              </w:r>
            </w:hyperlink>
          </w:p>
        </w:tc>
        <w:tc>
          <w:tcPr>
            <w:tcW w:w="2950" w:type="dxa"/>
          </w:tcPr>
          <w:p w14:paraId="44144231" w14:textId="3A41EAB9" w:rsidR="00554A9C" w:rsidRDefault="00554A9C" w:rsidP="008119D6">
            <w:pPr>
              <w:pStyle w:val="TableText"/>
            </w:pPr>
          </w:p>
        </w:tc>
      </w:tr>
      <w:tr w:rsidR="00AE0B04" w14:paraId="53A87FF2" w14:textId="77777777" w:rsidTr="00AE0B04">
        <w:trPr>
          <w:jc w:val="center"/>
        </w:trPr>
        <w:tc>
          <w:tcPr>
            <w:tcW w:w="3316" w:type="dxa"/>
          </w:tcPr>
          <w:p w14:paraId="62C508B0" w14:textId="0C9FD6D6" w:rsidR="00AE0B04" w:rsidRDefault="00AE0B04" w:rsidP="00AE0B04">
            <w:pPr>
              <w:pStyle w:val="TableText"/>
            </w:pPr>
            <w:r>
              <w:tab/>
            </w:r>
            <w:r>
              <w:tab/>
              <w:t>@nullFlavor</w:t>
            </w:r>
          </w:p>
        </w:tc>
        <w:tc>
          <w:tcPr>
            <w:tcW w:w="716" w:type="dxa"/>
          </w:tcPr>
          <w:p w14:paraId="3BEB43A5" w14:textId="6B017FEB" w:rsidR="00AE0B04" w:rsidRDefault="00AE0B04" w:rsidP="00AE0B04">
            <w:pPr>
              <w:pStyle w:val="TableText"/>
            </w:pPr>
            <w:r>
              <w:t>0..0</w:t>
            </w:r>
          </w:p>
        </w:tc>
        <w:tc>
          <w:tcPr>
            <w:tcW w:w="1144" w:type="dxa"/>
          </w:tcPr>
          <w:p w14:paraId="4B8EE682" w14:textId="339552B5" w:rsidR="00AE0B04" w:rsidRDefault="00AE0B04" w:rsidP="00AE0B04">
            <w:pPr>
              <w:pStyle w:val="TableText"/>
            </w:pPr>
            <w:r>
              <w:t>SHALL NOT</w:t>
            </w:r>
          </w:p>
        </w:tc>
        <w:tc>
          <w:tcPr>
            <w:tcW w:w="858" w:type="dxa"/>
          </w:tcPr>
          <w:p w14:paraId="442DF3B3" w14:textId="77777777" w:rsidR="00AE0B04" w:rsidRDefault="00AE0B04" w:rsidP="00AE0B04">
            <w:pPr>
              <w:pStyle w:val="TableText"/>
            </w:pPr>
          </w:p>
        </w:tc>
        <w:tc>
          <w:tcPr>
            <w:tcW w:w="1096" w:type="dxa"/>
          </w:tcPr>
          <w:p w14:paraId="31EAF823" w14:textId="0292B8CF" w:rsidR="00AE0B04" w:rsidRDefault="00000000" w:rsidP="00AE0B04">
            <w:pPr>
              <w:pStyle w:val="TableText"/>
            </w:pPr>
            <w:hyperlink w:anchor="C_4547-33094">
              <w:r w:rsidR="00AE0B04">
                <w:rPr>
                  <w:rStyle w:val="HyperlinkText9pt"/>
                </w:rPr>
                <w:t>4547-33094</w:t>
              </w:r>
            </w:hyperlink>
          </w:p>
        </w:tc>
        <w:tc>
          <w:tcPr>
            <w:tcW w:w="2950" w:type="dxa"/>
          </w:tcPr>
          <w:p w14:paraId="1E3E35F3" w14:textId="77777777" w:rsidR="00AE0B04" w:rsidRDefault="00AE0B04" w:rsidP="00AE0B04">
            <w:pPr>
              <w:pStyle w:val="TableText"/>
            </w:pPr>
          </w:p>
        </w:tc>
      </w:tr>
      <w:tr w:rsidR="00AE0B04" w14:paraId="4678A68D" w14:textId="77777777" w:rsidTr="00AE0B04">
        <w:trPr>
          <w:jc w:val="center"/>
        </w:trPr>
        <w:tc>
          <w:tcPr>
            <w:tcW w:w="3316" w:type="dxa"/>
          </w:tcPr>
          <w:p w14:paraId="34631097" w14:textId="51C88283" w:rsidR="00AE0B04" w:rsidRDefault="00AE0B04" w:rsidP="00AE0B04">
            <w:pPr>
              <w:pStyle w:val="TableText"/>
            </w:pPr>
            <w:r>
              <w:tab/>
            </w:r>
            <w:r>
              <w:tab/>
              <w:t>@code</w:t>
            </w:r>
          </w:p>
        </w:tc>
        <w:tc>
          <w:tcPr>
            <w:tcW w:w="716" w:type="dxa"/>
          </w:tcPr>
          <w:p w14:paraId="578046CC" w14:textId="1443C6F8" w:rsidR="00AE0B04" w:rsidRDefault="00AE0B04" w:rsidP="00AE0B04">
            <w:pPr>
              <w:pStyle w:val="TableText"/>
            </w:pPr>
            <w:r>
              <w:t>1..1</w:t>
            </w:r>
          </w:p>
        </w:tc>
        <w:tc>
          <w:tcPr>
            <w:tcW w:w="1144" w:type="dxa"/>
          </w:tcPr>
          <w:p w14:paraId="6F28E70F" w14:textId="0734C761" w:rsidR="00AE0B04" w:rsidRDefault="00AE0B04" w:rsidP="00AE0B04">
            <w:pPr>
              <w:pStyle w:val="TableText"/>
            </w:pPr>
            <w:r>
              <w:t>SHALL</w:t>
            </w:r>
          </w:p>
        </w:tc>
        <w:tc>
          <w:tcPr>
            <w:tcW w:w="858" w:type="dxa"/>
          </w:tcPr>
          <w:p w14:paraId="0F351A52" w14:textId="77777777" w:rsidR="00AE0B04" w:rsidRDefault="00AE0B04" w:rsidP="00AE0B04">
            <w:pPr>
              <w:pStyle w:val="TableText"/>
            </w:pPr>
          </w:p>
        </w:tc>
        <w:tc>
          <w:tcPr>
            <w:tcW w:w="1096" w:type="dxa"/>
          </w:tcPr>
          <w:p w14:paraId="033F769D" w14:textId="0ED178F5" w:rsidR="00AE0B04" w:rsidRDefault="00000000" w:rsidP="00AE0B04">
            <w:pPr>
              <w:pStyle w:val="TableText"/>
            </w:pPr>
            <w:hyperlink w:anchor="C_4547-33098">
              <w:r w:rsidR="00AE0B04">
                <w:rPr>
                  <w:rStyle w:val="HyperlinkText9pt"/>
                </w:rPr>
                <w:t>4547-33098</w:t>
              </w:r>
            </w:hyperlink>
          </w:p>
        </w:tc>
        <w:tc>
          <w:tcPr>
            <w:tcW w:w="2950" w:type="dxa"/>
          </w:tcPr>
          <w:p w14:paraId="34B608B4" w14:textId="151A02A2" w:rsidR="00AE0B04" w:rsidRDefault="00AE0B04" w:rsidP="00AE0B04">
            <w:pPr>
              <w:pStyle w:val="TableText"/>
            </w:pPr>
            <w:r>
              <w:t>urn:oid:2.16.840.1.113762.1.4.1240.3 (Sex)</w:t>
            </w:r>
          </w:p>
        </w:tc>
      </w:tr>
    </w:tbl>
    <w:p w14:paraId="175784C5" w14:textId="77777777" w:rsidR="00554A9C" w:rsidRDefault="00554A9C" w:rsidP="00554A9C">
      <w:pPr>
        <w:pStyle w:val="BodyText"/>
      </w:pPr>
    </w:p>
    <w:p w14:paraId="138D3D14" w14:textId="77777777" w:rsidR="00554A9C" w:rsidRDefault="00554A9C" w:rsidP="00554A9C">
      <w:pPr>
        <w:numPr>
          <w:ilvl w:val="0"/>
          <w:numId w:val="3"/>
        </w:numPr>
      </w:pPr>
      <w:r>
        <w:rPr>
          <w:rStyle w:val="keyword"/>
        </w:rPr>
        <w:t>SHALL</w:t>
      </w:r>
      <w:r>
        <w:t xml:space="preserve"> contain exactly one [</w:t>
      </w:r>
      <w:proofErr w:type="gramStart"/>
      <w:r>
        <w:t>1..</w:t>
      </w:r>
      <w:proofErr w:type="gramEnd"/>
      <w:r>
        <w:t xml:space="preserve">1] </w:t>
      </w:r>
      <w:r>
        <w:rPr>
          <w:rStyle w:val="XMLnameBold"/>
        </w:rPr>
        <w:t>@classCode</w:t>
      </w:r>
      <w:r>
        <w:t>=</w:t>
      </w:r>
      <w:r>
        <w:rPr>
          <w:rStyle w:val="XMLname"/>
        </w:rPr>
        <w:t>"OBS"</w:t>
      </w:r>
      <w:r>
        <w:t xml:space="preserve"> (</w:t>
      </w:r>
      <w:proofErr w:type="spellStart"/>
      <w:r>
        <w:t>CodeSystem</w:t>
      </w:r>
      <w:proofErr w:type="spellEnd"/>
      <w:r>
        <w:t xml:space="preserve">: </w:t>
      </w:r>
      <w:r>
        <w:rPr>
          <w:rStyle w:val="XMLname"/>
        </w:rPr>
        <w:t>HL7ActClass urn:oid:2.16.840.1.113883.5.6</w:t>
      </w:r>
      <w:r>
        <w:rPr>
          <w:rStyle w:val="keyword"/>
        </w:rPr>
        <w:t xml:space="preserve"> STATIC</w:t>
      </w:r>
      <w:r>
        <w:t>)</w:t>
      </w:r>
      <w:bookmarkStart w:id="3" w:name="C_4547-33088"/>
      <w:r>
        <w:t xml:space="preserve"> (CONF:4547-33088)</w:t>
      </w:r>
      <w:bookmarkEnd w:id="3"/>
      <w:r>
        <w:t>.</w:t>
      </w:r>
    </w:p>
    <w:p w14:paraId="2C6CF4FE" w14:textId="77777777" w:rsidR="00554A9C" w:rsidRDefault="00554A9C" w:rsidP="00554A9C">
      <w:pPr>
        <w:numPr>
          <w:ilvl w:val="0"/>
          <w:numId w:val="3"/>
        </w:numPr>
      </w:pPr>
      <w:r>
        <w:rPr>
          <w:rStyle w:val="keyword"/>
        </w:rPr>
        <w:t>SHALL</w:t>
      </w:r>
      <w:r>
        <w:t xml:space="preserve"> contain exactly one [</w:t>
      </w:r>
      <w:proofErr w:type="gramStart"/>
      <w:r>
        <w:t>1..</w:t>
      </w:r>
      <w:proofErr w:type="gramEnd"/>
      <w:r>
        <w:t xml:space="preserve">1] </w:t>
      </w:r>
      <w:r>
        <w:rPr>
          <w:rStyle w:val="XMLnameBold"/>
        </w:rPr>
        <w:t>@moodCode</w:t>
      </w:r>
      <w:r>
        <w:t>=</w:t>
      </w:r>
      <w:r>
        <w:rPr>
          <w:rStyle w:val="XMLname"/>
        </w:rPr>
        <w:t>"EVN"</w:t>
      </w:r>
      <w:r>
        <w:t xml:space="preserve"> (</w:t>
      </w:r>
      <w:proofErr w:type="spellStart"/>
      <w:r>
        <w:t>CodeSystem</w:t>
      </w:r>
      <w:proofErr w:type="spellEnd"/>
      <w:r>
        <w:t xml:space="preserve">: </w:t>
      </w:r>
      <w:r>
        <w:rPr>
          <w:rStyle w:val="XMLname"/>
        </w:rPr>
        <w:t>HL7ActMood urn:oid:2.16.840.1.113883.5.1001</w:t>
      </w:r>
      <w:r>
        <w:rPr>
          <w:rStyle w:val="keyword"/>
        </w:rPr>
        <w:t xml:space="preserve"> STATIC</w:t>
      </w:r>
      <w:r>
        <w:t>)</w:t>
      </w:r>
      <w:bookmarkStart w:id="4" w:name="C_4547-33089"/>
      <w:r>
        <w:t xml:space="preserve"> (CONF:4547-33089)</w:t>
      </w:r>
      <w:bookmarkEnd w:id="4"/>
      <w:r>
        <w:t>.</w:t>
      </w:r>
    </w:p>
    <w:p w14:paraId="6AFF8E1C" w14:textId="77777777" w:rsidR="00554A9C" w:rsidRDefault="00554A9C" w:rsidP="00554A9C">
      <w:pPr>
        <w:numPr>
          <w:ilvl w:val="0"/>
          <w:numId w:val="3"/>
        </w:numPr>
      </w:pPr>
      <w:r>
        <w:rPr>
          <w:rStyle w:val="keyword"/>
        </w:rPr>
        <w:t>SHALL</w:t>
      </w:r>
      <w:r>
        <w:t xml:space="preserve"> contain exactly one [</w:t>
      </w:r>
      <w:proofErr w:type="gramStart"/>
      <w:r>
        <w:t>1..</w:t>
      </w:r>
      <w:proofErr w:type="gramEnd"/>
      <w:r>
        <w:t xml:space="preserve">1] </w:t>
      </w:r>
      <w:proofErr w:type="spellStart"/>
      <w:r>
        <w:rPr>
          <w:rStyle w:val="XMLnameBold"/>
        </w:rPr>
        <w:t>templateId</w:t>
      </w:r>
      <w:bookmarkStart w:id="5" w:name="C_4547-33078"/>
      <w:proofErr w:type="spellEnd"/>
      <w:r>
        <w:t xml:space="preserve"> (CONF:4547-33078)</w:t>
      </w:r>
      <w:bookmarkEnd w:id="5"/>
      <w:r>
        <w:t xml:space="preserve"> such that it</w:t>
      </w:r>
    </w:p>
    <w:p w14:paraId="68FBC034" w14:textId="77777777" w:rsidR="00554A9C" w:rsidRDefault="00554A9C" w:rsidP="00554A9C">
      <w:pPr>
        <w:numPr>
          <w:ilvl w:val="1"/>
          <w:numId w:val="3"/>
        </w:numPr>
      </w:pPr>
      <w:r>
        <w:rPr>
          <w:rStyle w:val="keyword"/>
        </w:rPr>
        <w:lastRenderedPageBreak/>
        <w:t>SHALL</w:t>
      </w:r>
      <w:r>
        <w:t xml:space="preserve"> contain exactly one [</w:t>
      </w:r>
      <w:proofErr w:type="gramStart"/>
      <w:r>
        <w:t>1..</w:t>
      </w:r>
      <w:proofErr w:type="gramEnd"/>
      <w:r>
        <w:t xml:space="preserve">1] </w:t>
      </w:r>
      <w:r>
        <w:rPr>
          <w:rStyle w:val="XMLnameBold"/>
        </w:rPr>
        <w:t>@root</w:t>
      </w:r>
      <w:r>
        <w:t>=</w:t>
      </w:r>
      <w:r>
        <w:rPr>
          <w:rStyle w:val="XMLname"/>
        </w:rPr>
        <w:t>"2.16.840.1.113883.10.20.22.4.507"</w:t>
      </w:r>
      <w:bookmarkStart w:id="6" w:name="C_4547-33083"/>
      <w:r>
        <w:t xml:space="preserve"> (CONF:4547-33083)</w:t>
      </w:r>
      <w:bookmarkEnd w:id="6"/>
      <w:r>
        <w:t>.</w:t>
      </w:r>
    </w:p>
    <w:p w14:paraId="1D098ACC" w14:textId="44FF6AA9" w:rsidR="00554A9C" w:rsidRDefault="00554A9C" w:rsidP="00554A9C">
      <w:pPr>
        <w:numPr>
          <w:ilvl w:val="1"/>
          <w:numId w:val="3"/>
        </w:numPr>
      </w:pPr>
      <w:r>
        <w:rPr>
          <w:rStyle w:val="keyword"/>
        </w:rPr>
        <w:t>SHALL</w:t>
      </w:r>
      <w:r>
        <w:t xml:space="preserve"> contain exactly one [</w:t>
      </w:r>
      <w:proofErr w:type="gramStart"/>
      <w:r>
        <w:t>1..</w:t>
      </w:r>
      <w:proofErr w:type="gramEnd"/>
      <w:r>
        <w:t xml:space="preserve">1] </w:t>
      </w:r>
      <w:r>
        <w:rPr>
          <w:rStyle w:val="XMLnameBold"/>
        </w:rPr>
        <w:t>@extension</w:t>
      </w:r>
      <w:r>
        <w:t>=</w:t>
      </w:r>
      <w:r>
        <w:rPr>
          <w:rStyle w:val="XMLname"/>
        </w:rPr>
        <w:t>"2023-06-2</w:t>
      </w:r>
      <w:ins w:id="7" w:author="Gay Dolin" w:date="2023-06-20T12:50:00Z">
        <w:r w:rsidR="004F23CF">
          <w:rPr>
            <w:rStyle w:val="XMLname"/>
          </w:rPr>
          <w:t>8</w:t>
        </w:r>
      </w:ins>
      <w:del w:id="8" w:author="Gay Dolin" w:date="2023-06-20T12:50:00Z">
        <w:r w:rsidDel="004F23CF">
          <w:rPr>
            <w:rStyle w:val="XMLname"/>
          </w:rPr>
          <w:delText>5</w:delText>
        </w:r>
      </w:del>
      <w:r>
        <w:rPr>
          <w:rStyle w:val="XMLname"/>
        </w:rPr>
        <w:t>"</w:t>
      </w:r>
      <w:bookmarkStart w:id="9" w:name="C_4547-33084"/>
      <w:r>
        <w:t xml:space="preserve"> (CONF:4547-33084)</w:t>
      </w:r>
      <w:bookmarkEnd w:id="9"/>
      <w:r>
        <w:t>.</w:t>
      </w:r>
    </w:p>
    <w:p w14:paraId="121E69E9" w14:textId="77777777" w:rsidR="00554A9C" w:rsidRDefault="00554A9C" w:rsidP="00554A9C">
      <w:pPr>
        <w:numPr>
          <w:ilvl w:val="0"/>
          <w:numId w:val="3"/>
        </w:numPr>
      </w:pPr>
      <w:r>
        <w:rPr>
          <w:rStyle w:val="keyword"/>
        </w:rPr>
        <w:t>SHALL</w:t>
      </w:r>
      <w:r>
        <w:t xml:space="preserve"> contain exactly one [</w:t>
      </w:r>
      <w:proofErr w:type="gramStart"/>
      <w:r>
        <w:t>1..</w:t>
      </w:r>
      <w:proofErr w:type="gramEnd"/>
      <w:r>
        <w:t xml:space="preserve">1] </w:t>
      </w:r>
      <w:r>
        <w:rPr>
          <w:rStyle w:val="XMLnameBold"/>
        </w:rPr>
        <w:t>code</w:t>
      </w:r>
      <w:bookmarkStart w:id="10" w:name="C_4547-33079"/>
      <w:r>
        <w:t xml:space="preserve"> (CONF:4547-33079)</w:t>
      </w:r>
      <w:bookmarkEnd w:id="10"/>
      <w:r>
        <w:t>.</w:t>
      </w:r>
    </w:p>
    <w:p w14:paraId="33D1D328" w14:textId="77777777" w:rsidR="00554A9C" w:rsidRDefault="00554A9C" w:rsidP="00554A9C">
      <w:pPr>
        <w:numPr>
          <w:ilvl w:val="1"/>
          <w:numId w:val="3"/>
        </w:numPr>
      </w:pPr>
      <w:r>
        <w:t xml:space="preserve">This code </w:t>
      </w:r>
      <w:r>
        <w:rPr>
          <w:rStyle w:val="keyword"/>
        </w:rPr>
        <w:t>SHALL</w:t>
      </w:r>
      <w:r>
        <w:t xml:space="preserve"> contain exactly one [</w:t>
      </w:r>
      <w:proofErr w:type="gramStart"/>
      <w:r>
        <w:t>1..</w:t>
      </w:r>
      <w:proofErr w:type="gramEnd"/>
      <w:r>
        <w:t xml:space="preserve">1] </w:t>
      </w:r>
      <w:r>
        <w:rPr>
          <w:rStyle w:val="XMLnameBold"/>
        </w:rPr>
        <w:t>@code</w:t>
      </w:r>
      <w:r>
        <w:t>=</w:t>
      </w:r>
      <w:r>
        <w:rPr>
          <w:rStyle w:val="XMLname"/>
        </w:rPr>
        <w:t>"46098-0"</w:t>
      </w:r>
      <w:r>
        <w:t xml:space="preserve"> Sex</w:t>
      </w:r>
      <w:bookmarkStart w:id="11" w:name="C_4547-33085"/>
      <w:r>
        <w:t xml:space="preserve"> (CONF:4547-33085)</w:t>
      </w:r>
      <w:bookmarkEnd w:id="11"/>
      <w:r>
        <w:t>.</w:t>
      </w:r>
    </w:p>
    <w:p w14:paraId="139E7243" w14:textId="77777777" w:rsidR="00554A9C" w:rsidRDefault="00554A9C" w:rsidP="00554A9C">
      <w:pPr>
        <w:numPr>
          <w:ilvl w:val="1"/>
          <w:numId w:val="3"/>
        </w:numPr>
      </w:pPr>
      <w:r>
        <w:t xml:space="preserve">This code </w:t>
      </w:r>
      <w:r>
        <w:rPr>
          <w:rStyle w:val="keyword"/>
        </w:rPr>
        <w:t>SHALL</w:t>
      </w:r>
      <w:r>
        <w:t xml:space="preserve"> contain exactly one [</w:t>
      </w:r>
      <w:proofErr w:type="gramStart"/>
      <w:r>
        <w:t>1..</w:t>
      </w:r>
      <w:proofErr w:type="gramEnd"/>
      <w:r>
        <w:t xml:space="preserve">1] </w:t>
      </w:r>
      <w:r>
        <w:rPr>
          <w:rStyle w:val="XMLnameBold"/>
        </w:rPr>
        <w:t>@codeSystem</w:t>
      </w:r>
      <w:r>
        <w:t>=</w:t>
      </w:r>
      <w:r>
        <w:rPr>
          <w:rStyle w:val="XMLname"/>
        </w:rPr>
        <w:t>"2.16.840.1.113883.6.1"</w:t>
      </w:r>
      <w:r>
        <w:t xml:space="preserve"> (</w:t>
      </w:r>
      <w:proofErr w:type="spellStart"/>
      <w:r>
        <w:t>CodeSystem</w:t>
      </w:r>
      <w:proofErr w:type="spellEnd"/>
      <w:r>
        <w:t xml:space="preserve">: </w:t>
      </w:r>
      <w:r>
        <w:rPr>
          <w:rStyle w:val="XMLname"/>
        </w:rPr>
        <w:t>LOINC urn:oid:2.16.840.1.113883.6.1</w:t>
      </w:r>
      <w:r>
        <w:rPr>
          <w:rStyle w:val="keyword"/>
        </w:rPr>
        <w:t xml:space="preserve"> STATIC</w:t>
      </w:r>
      <w:r>
        <w:t>)</w:t>
      </w:r>
      <w:bookmarkStart w:id="12" w:name="C_4547-33086"/>
      <w:r>
        <w:t xml:space="preserve"> (CONF:4547-33086)</w:t>
      </w:r>
      <w:bookmarkEnd w:id="12"/>
      <w:r>
        <w:t>.</w:t>
      </w:r>
    </w:p>
    <w:p w14:paraId="409227D1" w14:textId="77777777" w:rsidR="00554A9C" w:rsidRDefault="00554A9C" w:rsidP="00554A9C">
      <w:pPr>
        <w:numPr>
          <w:ilvl w:val="0"/>
          <w:numId w:val="3"/>
        </w:numPr>
      </w:pPr>
      <w:r>
        <w:rPr>
          <w:rStyle w:val="keyword"/>
        </w:rPr>
        <w:t>SHALL</w:t>
      </w:r>
      <w:r>
        <w:t xml:space="preserve"> contain exactly one [</w:t>
      </w:r>
      <w:proofErr w:type="gramStart"/>
      <w:r>
        <w:t>1..</w:t>
      </w:r>
      <w:proofErr w:type="gramEnd"/>
      <w:r>
        <w:t xml:space="preserve">1] </w:t>
      </w:r>
      <w:proofErr w:type="spellStart"/>
      <w:r>
        <w:rPr>
          <w:rStyle w:val="XMLnameBold"/>
        </w:rPr>
        <w:t>statusCode</w:t>
      </w:r>
      <w:bookmarkStart w:id="13" w:name="C_4547-33077"/>
      <w:proofErr w:type="spellEnd"/>
      <w:r>
        <w:t xml:space="preserve"> (CONF:4547-33077)</w:t>
      </w:r>
      <w:bookmarkEnd w:id="13"/>
      <w:r>
        <w:t>.</w:t>
      </w:r>
    </w:p>
    <w:p w14:paraId="420E4E99" w14:textId="77777777" w:rsidR="00554A9C" w:rsidRDefault="00554A9C" w:rsidP="00554A9C">
      <w:pPr>
        <w:numPr>
          <w:ilvl w:val="1"/>
          <w:numId w:val="3"/>
        </w:numPr>
      </w:pPr>
      <w:r>
        <w:t xml:space="preserve">This </w:t>
      </w:r>
      <w:proofErr w:type="spellStart"/>
      <w:r>
        <w:t>statusCode</w:t>
      </w:r>
      <w:proofErr w:type="spellEnd"/>
      <w:r>
        <w:t xml:space="preserve"> </w:t>
      </w:r>
      <w:r>
        <w:rPr>
          <w:rStyle w:val="keyword"/>
        </w:rPr>
        <w:t>SHALL</w:t>
      </w:r>
      <w:r>
        <w:t xml:space="preserve"> contain exactly one [</w:t>
      </w:r>
      <w:proofErr w:type="gramStart"/>
      <w:r>
        <w:t>1..</w:t>
      </w:r>
      <w:proofErr w:type="gramEnd"/>
      <w:r>
        <w:t xml:space="preserve">1] </w:t>
      </w:r>
      <w:r>
        <w:rPr>
          <w:rStyle w:val="XMLnameBold"/>
        </w:rPr>
        <w:t>@code</w:t>
      </w:r>
      <w:r>
        <w:t>=</w:t>
      </w:r>
      <w:r>
        <w:rPr>
          <w:rStyle w:val="XMLname"/>
        </w:rPr>
        <w:t>"completed"</w:t>
      </w:r>
      <w:r>
        <w:t xml:space="preserve"> Completed (</w:t>
      </w:r>
      <w:proofErr w:type="spellStart"/>
      <w:r>
        <w:t>CodeSystem</w:t>
      </w:r>
      <w:proofErr w:type="spellEnd"/>
      <w:r>
        <w:t xml:space="preserve">: </w:t>
      </w:r>
      <w:r>
        <w:rPr>
          <w:rStyle w:val="XMLname"/>
        </w:rPr>
        <w:t>HL7ActStatus urn:oid:2.16.840.1.113883.5.14</w:t>
      </w:r>
      <w:r>
        <w:rPr>
          <w:rStyle w:val="keyword"/>
        </w:rPr>
        <w:t xml:space="preserve"> STATIC</w:t>
      </w:r>
      <w:r>
        <w:t>)</w:t>
      </w:r>
      <w:bookmarkStart w:id="14" w:name="C_4547-33082"/>
      <w:r>
        <w:t xml:space="preserve"> (CONF:4547-33082)</w:t>
      </w:r>
      <w:bookmarkEnd w:id="14"/>
      <w:r>
        <w:t>.</w:t>
      </w:r>
    </w:p>
    <w:p w14:paraId="39EA1CF9" w14:textId="77777777" w:rsidR="00554A9C" w:rsidRDefault="00554A9C" w:rsidP="00554A9C">
      <w:pPr>
        <w:numPr>
          <w:ilvl w:val="0"/>
          <w:numId w:val="3"/>
        </w:numPr>
      </w:pPr>
      <w:r>
        <w:rPr>
          <w:rStyle w:val="keyword"/>
        </w:rPr>
        <w:t>SHALL</w:t>
      </w:r>
      <w:r>
        <w:t xml:space="preserve"> contain exactly one [</w:t>
      </w:r>
      <w:proofErr w:type="gramStart"/>
      <w:r>
        <w:t>1..</w:t>
      </w:r>
      <w:proofErr w:type="gramEnd"/>
      <w:r>
        <w:t xml:space="preserve">1] </w:t>
      </w:r>
      <w:proofErr w:type="spellStart"/>
      <w:r>
        <w:rPr>
          <w:rStyle w:val="XMLnameBold"/>
        </w:rPr>
        <w:t>effectiveTime</w:t>
      </w:r>
      <w:bookmarkStart w:id="15" w:name="C_4547-33081"/>
      <w:proofErr w:type="spellEnd"/>
      <w:r>
        <w:t xml:space="preserve"> (CONF:4547-33081)</w:t>
      </w:r>
      <w:bookmarkEnd w:id="15"/>
      <w:r>
        <w:t>.</w:t>
      </w:r>
    </w:p>
    <w:p w14:paraId="65664AAE" w14:textId="77777777" w:rsidR="00554A9C" w:rsidRDefault="00554A9C" w:rsidP="00554A9C">
      <w:pPr>
        <w:pStyle w:val="BodyText"/>
        <w:spacing w:before="120"/>
      </w:pPr>
      <w:r>
        <w:t>Note: This template represents a "snapshot in time" observation, simply reflecting the patient's sex documentation at the time of the observation.</w:t>
      </w:r>
    </w:p>
    <w:p w14:paraId="204BE754" w14:textId="77777777" w:rsidR="00554A9C" w:rsidRDefault="00554A9C" w:rsidP="00554A9C">
      <w:pPr>
        <w:numPr>
          <w:ilvl w:val="1"/>
          <w:numId w:val="3"/>
        </w:numPr>
      </w:pPr>
      <w:r>
        <w:t xml:space="preserve">This </w:t>
      </w:r>
      <w:proofErr w:type="spellStart"/>
      <w:r>
        <w:t>effectiveTime</w:t>
      </w:r>
      <w:proofErr w:type="spellEnd"/>
      <w:r>
        <w:t xml:space="preserve"> </w:t>
      </w:r>
      <w:r>
        <w:rPr>
          <w:rStyle w:val="keyword"/>
        </w:rPr>
        <w:t>SHALL NOT</w:t>
      </w:r>
      <w:r>
        <w:t xml:space="preserve"> contain exactly one [</w:t>
      </w:r>
      <w:proofErr w:type="gramStart"/>
      <w:r>
        <w:t>1..</w:t>
      </w:r>
      <w:proofErr w:type="gramEnd"/>
      <w:r>
        <w:t xml:space="preserve">1] </w:t>
      </w:r>
      <w:r>
        <w:rPr>
          <w:rStyle w:val="XMLnameBold"/>
        </w:rPr>
        <w:t>low</w:t>
      </w:r>
      <w:bookmarkStart w:id="16" w:name="C_4547-33090"/>
      <w:r>
        <w:t xml:space="preserve"> (CONF:4547-33090)</w:t>
      </w:r>
      <w:bookmarkEnd w:id="16"/>
      <w:r>
        <w:t>.</w:t>
      </w:r>
    </w:p>
    <w:p w14:paraId="1AF64D7F" w14:textId="77777777" w:rsidR="00554A9C" w:rsidRDefault="00554A9C" w:rsidP="00554A9C">
      <w:pPr>
        <w:numPr>
          <w:ilvl w:val="1"/>
          <w:numId w:val="3"/>
        </w:numPr>
      </w:pPr>
      <w:r>
        <w:t xml:space="preserve">This </w:t>
      </w:r>
      <w:proofErr w:type="spellStart"/>
      <w:r>
        <w:t>effectiveTime</w:t>
      </w:r>
      <w:proofErr w:type="spellEnd"/>
      <w:r>
        <w:t xml:space="preserve"> </w:t>
      </w:r>
      <w:r>
        <w:rPr>
          <w:rStyle w:val="keyword"/>
        </w:rPr>
        <w:t>SHALL NOT</w:t>
      </w:r>
      <w:r>
        <w:t xml:space="preserve"> contain exactly one [</w:t>
      </w:r>
      <w:proofErr w:type="gramStart"/>
      <w:r>
        <w:t>1..</w:t>
      </w:r>
      <w:proofErr w:type="gramEnd"/>
      <w:r>
        <w:t xml:space="preserve">1] </w:t>
      </w:r>
      <w:r>
        <w:rPr>
          <w:rStyle w:val="XMLnameBold"/>
        </w:rPr>
        <w:t>width</w:t>
      </w:r>
      <w:bookmarkStart w:id="17" w:name="C_4547-33091"/>
      <w:r>
        <w:t xml:space="preserve"> (CONF:4547-33091)</w:t>
      </w:r>
      <w:bookmarkEnd w:id="17"/>
      <w:r>
        <w:t>.</w:t>
      </w:r>
    </w:p>
    <w:p w14:paraId="7607BBA7" w14:textId="77777777" w:rsidR="00554A9C" w:rsidRDefault="00554A9C" w:rsidP="00554A9C">
      <w:pPr>
        <w:numPr>
          <w:ilvl w:val="1"/>
          <w:numId w:val="3"/>
        </w:numPr>
      </w:pPr>
      <w:r>
        <w:t xml:space="preserve">This </w:t>
      </w:r>
      <w:proofErr w:type="spellStart"/>
      <w:r>
        <w:t>effectiveTime</w:t>
      </w:r>
      <w:proofErr w:type="spellEnd"/>
      <w:r>
        <w:t xml:space="preserve"> </w:t>
      </w:r>
      <w:r>
        <w:rPr>
          <w:rStyle w:val="keyword"/>
        </w:rPr>
        <w:t>SHALL NOT</w:t>
      </w:r>
      <w:r>
        <w:t xml:space="preserve"> contain exactly one [</w:t>
      </w:r>
      <w:proofErr w:type="gramStart"/>
      <w:r>
        <w:t>1..</w:t>
      </w:r>
      <w:proofErr w:type="gramEnd"/>
      <w:r>
        <w:t xml:space="preserve">1] </w:t>
      </w:r>
      <w:r>
        <w:rPr>
          <w:rStyle w:val="XMLnameBold"/>
        </w:rPr>
        <w:t>high</w:t>
      </w:r>
      <w:bookmarkStart w:id="18" w:name="C_4547-33092"/>
      <w:r>
        <w:t xml:space="preserve"> (CONF:4547-33092)</w:t>
      </w:r>
      <w:bookmarkEnd w:id="18"/>
      <w:r>
        <w:t>.</w:t>
      </w:r>
    </w:p>
    <w:p w14:paraId="21B6F08D" w14:textId="77777777" w:rsidR="00554A9C" w:rsidRDefault="00554A9C" w:rsidP="00554A9C">
      <w:pPr>
        <w:numPr>
          <w:ilvl w:val="1"/>
          <w:numId w:val="3"/>
        </w:numPr>
      </w:pPr>
      <w:r>
        <w:t xml:space="preserve">This </w:t>
      </w:r>
      <w:proofErr w:type="spellStart"/>
      <w:r>
        <w:t>effectiveTime</w:t>
      </w:r>
      <w:proofErr w:type="spellEnd"/>
      <w:r>
        <w:t xml:space="preserve"> </w:t>
      </w:r>
      <w:r>
        <w:rPr>
          <w:rStyle w:val="keyword"/>
        </w:rPr>
        <w:t>SHALL NOT</w:t>
      </w:r>
      <w:r>
        <w:t xml:space="preserve"> contain exactly one [</w:t>
      </w:r>
      <w:proofErr w:type="gramStart"/>
      <w:r>
        <w:t>1..</w:t>
      </w:r>
      <w:proofErr w:type="gramEnd"/>
      <w:r>
        <w:t xml:space="preserve">1] </w:t>
      </w:r>
      <w:r>
        <w:rPr>
          <w:rStyle w:val="XMLnameBold"/>
        </w:rPr>
        <w:t>center</w:t>
      </w:r>
      <w:bookmarkStart w:id="19" w:name="C_4547-33093"/>
      <w:r>
        <w:t xml:space="preserve"> (CONF:4547-33093)</w:t>
      </w:r>
      <w:bookmarkEnd w:id="19"/>
      <w:r>
        <w:t>.</w:t>
      </w:r>
    </w:p>
    <w:p w14:paraId="023726DF" w14:textId="157DB022" w:rsidR="00554A9C" w:rsidRDefault="00554A9C" w:rsidP="00554A9C">
      <w:pPr>
        <w:numPr>
          <w:ilvl w:val="0"/>
          <w:numId w:val="3"/>
        </w:numPr>
      </w:pPr>
      <w:r>
        <w:rPr>
          <w:rStyle w:val="keyword"/>
        </w:rPr>
        <w:t>SHALL</w:t>
      </w:r>
      <w:r>
        <w:t xml:space="preserve"> contain exactly one [</w:t>
      </w:r>
      <w:proofErr w:type="gramStart"/>
      <w:r>
        <w:t>1..</w:t>
      </w:r>
      <w:proofErr w:type="gramEnd"/>
      <w:r>
        <w:t xml:space="preserve">1] </w:t>
      </w:r>
      <w:r>
        <w:rPr>
          <w:rStyle w:val="XMLnameBold"/>
        </w:rPr>
        <w:t>value</w:t>
      </w:r>
      <w:r>
        <w:t xml:space="preserve"> with @xsi:type="CD"</w:t>
      </w:r>
      <w:bookmarkStart w:id="20" w:name="C_4547-33080"/>
      <w:r>
        <w:t xml:space="preserve"> (</w:t>
      </w:r>
      <w:r w:rsidR="00D5539F" w:rsidRPr="00AE07DB">
        <w:t>CONF:4547-33080</w:t>
      </w:r>
      <w:r>
        <w:t>)</w:t>
      </w:r>
      <w:bookmarkEnd w:id="20"/>
      <w:r>
        <w:t>.</w:t>
      </w:r>
    </w:p>
    <w:p w14:paraId="02F2C012" w14:textId="77777777" w:rsidR="00D5539F" w:rsidRDefault="00D5539F" w:rsidP="00D5539F">
      <w:pPr>
        <w:numPr>
          <w:ilvl w:val="1"/>
          <w:numId w:val="3"/>
        </w:numPr>
      </w:pPr>
      <w:r>
        <w:t xml:space="preserve">This value </w:t>
      </w:r>
      <w:r>
        <w:rPr>
          <w:rStyle w:val="keyword"/>
        </w:rPr>
        <w:t>SHALL NOT</w:t>
      </w:r>
      <w:r>
        <w:t xml:space="preserve"> contain [</w:t>
      </w:r>
      <w:proofErr w:type="gramStart"/>
      <w:r>
        <w:t>0..</w:t>
      </w:r>
      <w:proofErr w:type="gramEnd"/>
      <w:r>
        <w:t xml:space="preserve">0] </w:t>
      </w:r>
      <w:r>
        <w:rPr>
          <w:rStyle w:val="XMLnameBold"/>
        </w:rPr>
        <w:t>@nullFlavor</w:t>
      </w:r>
      <w:bookmarkStart w:id="21" w:name="C_4547-33094"/>
      <w:r>
        <w:t xml:space="preserve"> (CONF:4547-33094)</w:t>
      </w:r>
      <w:bookmarkEnd w:id="21"/>
      <w:r>
        <w:t>.</w:t>
      </w:r>
    </w:p>
    <w:p w14:paraId="32051A0B" w14:textId="76F81756" w:rsidR="00D5539F" w:rsidRDefault="00D5539F" w:rsidP="00AE07DB">
      <w:pPr>
        <w:numPr>
          <w:ilvl w:val="1"/>
          <w:numId w:val="3"/>
        </w:numPr>
      </w:pPr>
      <w:r>
        <w:t xml:space="preserve">This value </w:t>
      </w:r>
      <w:r>
        <w:rPr>
          <w:rStyle w:val="keyword"/>
        </w:rPr>
        <w:t>SHALL</w:t>
      </w:r>
      <w:r>
        <w:t xml:space="preserve"> contain exactly one [</w:t>
      </w:r>
      <w:proofErr w:type="gramStart"/>
      <w:r>
        <w:t>1..</w:t>
      </w:r>
      <w:proofErr w:type="gramEnd"/>
      <w:r>
        <w:t xml:space="preserve">1] </w:t>
      </w:r>
      <w:r>
        <w:rPr>
          <w:rStyle w:val="XMLnameBold"/>
        </w:rPr>
        <w:t>@code</w:t>
      </w:r>
      <w:r>
        <w:t xml:space="preserve">, which </w:t>
      </w:r>
      <w:ins w:id="22" w:author="Gay Dolin" w:date="2023-06-20T15:36:00Z">
        <w:r w:rsidR="009202CE">
          <w:rPr>
            <w:rStyle w:val="keyword"/>
          </w:rPr>
          <w:t>SHALL</w:t>
        </w:r>
      </w:ins>
      <w:del w:id="23" w:author="Gay Dolin" w:date="2023-06-20T15:36:00Z">
        <w:r w:rsidDel="009202CE">
          <w:rPr>
            <w:rStyle w:val="keyword"/>
          </w:rPr>
          <w:delText>SH</w:delText>
        </w:r>
        <w:r w:rsidR="00AE07DB" w:rsidDel="009202CE">
          <w:rPr>
            <w:rStyle w:val="keyword"/>
          </w:rPr>
          <w:delText>OULD</w:delText>
        </w:r>
      </w:del>
      <w:r>
        <w:t xml:space="preserve"> be selected from </w:t>
      </w:r>
      <w:proofErr w:type="spellStart"/>
      <w:r>
        <w:t>ValueSet</w:t>
      </w:r>
      <w:proofErr w:type="spellEnd"/>
      <w:r>
        <w:t xml:space="preserve"> </w:t>
      </w:r>
      <w:hyperlink w:anchor="Sex">
        <w:r>
          <w:rPr>
            <w:rStyle w:val="HyperlinkCourierBold"/>
          </w:rPr>
          <w:t>Sex</w:t>
        </w:r>
      </w:hyperlink>
      <w:r>
        <w:rPr>
          <w:rStyle w:val="XMLname"/>
        </w:rPr>
        <w:t xml:space="preserve"> urn:oid:2.16.840.1.113762.1.4.1240.3</w:t>
      </w:r>
      <w:r>
        <w:rPr>
          <w:rStyle w:val="keyword"/>
        </w:rPr>
        <w:t xml:space="preserve"> DYNAMIC</w:t>
      </w:r>
      <w:r>
        <w:t xml:space="preserve"> 2023-06-28</w:t>
      </w:r>
      <w:bookmarkStart w:id="24" w:name="C_4547-33098"/>
      <w:r>
        <w:t xml:space="preserve"> (CONF:4547-33098)</w:t>
      </w:r>
      <w:bookmarkEnd w:id="24"/>
      <w:r>
        <w:t>.</w:t>
      </w:r>
    </w:p>
    <w:p w14:paraId="77CB5C5E" w14:textId="47502A03" w:rsidR="00554A9C" w:rsidRDefault="00554A9C" w:rsidP="00E96B77">
      <w:pPr>
        <w:pStyle w:val="Caption"/>
      </w:pPr>
      <w:bookmarkStart w:id="25" w:name="_Toc135401958"/>
      <w:r w:rsidRPr="00166F2B">
        <w:rPr>
          <w:highlight w:val="yellow"/>
        </w:rPr>
        <w:lastRenderedPageBreak/>
        <w:t xml:space="preserve">Table </w:t>
      </w:r>
      <w:r w:rsidRPr="00166F2B">
        <w:rPr>
          <w:highlight w:val="yellow"/>
        </w:rPr>
        <w:fldChar w:fldCharType="begin"/>
      </w:r>
      <w:r w:rsidRPr="00166F2B">
        <w:rPr>
          <w:highlight w:val="yellow"/>
        </w:rPr>
        <w:instrText>SEQ Table \* ARABIC</w:instrText>
      </w:r>
      <w:r w:rsidRPr="00166F2B">
        <w:rPr>
          <w:highlight w:val="yellow"/>
        </w:rPr>
        <w:fldChar w:fldCharType="separate"/>
      </w:r>
      <w:r w:rsidRPr="00166F2B">
        <w:rPr>
          <w:highlight w:val="yellow"/>
        </w:rPr>
        <w:t>82</w:t>
      </w:r>
      <w:r w:rsidRPr="00166F2B">
        <w:rPr>
          <w:highlight w:val="yellow"/>
        </w:rPr>
        <w:fldChar w:fldCharType="end"/>
      </w:r>
      <w:r w:rsidRPr="00166F2B">
        <w:rPr>
          <w:highlight w:val="yellow"/>
        </w:rPr>
        <w:t xml:space="preserve">: </w:t>
      </w:r>
      <w:bookmarkStart w:id="26" w:name="Sex"/>
      <w:r w:rsidRPr="00166F2B">
        <w:rPr>
          <w:highlight w:val="yellow"/>
        </w:rPr>
        <w:t>Sex</w:t>
      </w:r>
      <w:bookmarkEnd w:id="25"/>
      <w:bookmarkEnd w:id="26"/>
    </w:p>
    <w:tbl>
      <w:tblPr>
        <w:tblW w:w="100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2A0" w:firstRow="1" w:lastRow="0" w:firstColumn="1" w:lastColumn="0" w:noHBand="1" w:noVBand="0"/>
        <w:tblPrChange w:id="27" w:author="Gay Dolin" w:date="2023-06-20T15:47:00Z">
          <w:tblPr>
            <w:tblW w:w="10080" w:type="dxa"/>
            <w:jc w:val="center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2A0" w:firstRow="1" w:lastRow="0" w:firstColumn="1" w:lastColumn="0" w:noHBand="1" w:noVBand="0"/>
          </w:tblPr>
        </w:tblPrChange>
      </w:tblPr>
      <w:tblGrid>
        <w:gridCol w:w="1506"/>
        <w:gridCol w:w="3074"/>
        <w:gridCol w:w="3074"/>
        <w:gridCol w:w="2426"/>
        <w:tblGridChange w:id="28">
          <w:tblGrid>
            <w:gridCol w:w="1506"/>
            <w:gridCol w:w="3074"/>
            <w:gridCol w:w="3074"/>
            <w:gridCol w:w="2426"/>
          </w:tblGrid>
        </w:tblGridChange>
      </w:tblGrid>
      <w:tr w:rsidR="00481564" w14:paraId="13491CF1" w14:textId="77777777" w:rsidTr="00CE7256">
        <w:trPr>
          <w:jc w:val="center"/>
          <w:trPrChange w:id="29" w:author="Gay Dolin" w:date="2023-06-20T15:47:00Z">
            <w:trPr>
              <w:jc w:val="center"/>
            </w:trPr>
          </w:trPrChange>
        </w:trPr>
        <w:tc>
          <w:tcPr>
            <w:tcW w:w="10080" w:type="dxa"/>
            <w:gridSpan w:val="4"/>
            <w:tcPrChange w:id="30" w:author="Gay Dolin" w:date="2023-06-20T15:47:00Z">
              <w:tcPr>
                <w:tcW w:w="1440" w:type="dxa"/>
                <w:gridSpan w:val="4"/>
              </w:tcPr>
            </w:tcPrChange>
          </w:tcPr>
          <w:p w14:paraId="43992101" w14:textId="77777777" w:rsidR="00481564" w:rsidRDefault="00481564" w:rsidP="008119D6">
            <w:pPr>
              <w:pStyle w:val="TableText"/>
            </w:pPr>
            <w:r>
              <w:t>Value Set: Sex urn:oid:2.16.840.1.113762.1.4.1240.3</w:t>
            </w:r>
          </w:p>
          <w:p w14:paraId="64940285" w14:textId="39712184" w:rsidR="00481564" w:rsidRDefault="00481564" w:rsidP="008119D6">
            <w:pPr>
              <w:pStyle w:val="TableText"/>
            </w:pPr>
            <w:r>
              <w:t>(Clinical Focus: This grouped value set is made up SNOMED CT codes for the terms Male, Female, Patient Sex Unknown, for documentation of a person’s sex.</w:t>
            </w:r>
            <w:r>
              <w:br/>
              <w:t xml:space="preserve">And </w:t>
            </w:r>
            <w:del w:id="31" w:author="Gay Dolin" w:date="2023-06-20T15:47:00Z">
              <w:r w:rsidDel="00CE7256">
                <w:delText xml:space="preserve">HL7 </w:delText>
              </w:r>
            </w:del>
            <w:ins w:id="32" w:author="Gay Dolin" w:date="2023-06-20T12:35:00Z">
              <w:r w:rsidR="005C3C0C">
                <w:t xml:space="preserve"> </w:t>
              </w:r>
            </w:ins>
            <w:ins w:id="33" w:author="Gay Dolin" w:date="2023-06-20T15:46:00Z">
              <w:r w:rsidR="006A1238">
                <w:t xml:space="preserve">an HL7 </w:t>
              </w:r>
            </w:ins>
            <w:ins w:id="34" w:author="Gay Dolin" w:date="2023-06-20T12:35:00Z">
              <w:r w:rsidR="005C3C0C">
                <w:t xml:space="preserve">Data Absent Reason (DAR) </w:t>
              </w:r>
            </w:ins>
            <w:ins w:id="35" w:author="Gay Dolin" w:date="2023-06-20T15:46:00Z">
              <w:r w:rsidR="006A1238">
                <w:t xml:space="preserve">code </w:t>
              </w:r>
            </w:ins>
            <w:ins w:id="36" w:author="Gay Dolin" w:date="2023-06-20T12:35:00Z">
              <w:r w:rsidR="005C3C0C">
                <w:t>of asked-declined</w:t>
              </w:r>
            </w:ins>
            <w:r>
              <w:br/>
            </w:r>
            <w:r>
              <w:br/>
              <w:t>This value set was imported on 6/15/2023 with a version of Latest.</w:t>
            </w:r>
          </w:p>
          <w:p w14:paraId="1D319C62" w14:textId="77777777" w:rsidR="00481564" w:rsidRDefault="00481564" w:rsidP="008119D6">
            <w:pPr>
              <w:pStyle w:val="TableText"/>
            </w:pPr>
            <w:r>
              <w:t xml:space="preserve">Value Set Source: </w:t>
            </w:r>
            <w:r>
              <w:fldChar w:fldCharType="begin"/>
            </w:r>
            <w:r>
              <w:instrText>HYPERLINK "https://vsac.nlm.nih.gov/valueset/2.16.840.1.113762.1.4.1240.3/expansion"</w:instrText>
            </w:r>
            <w:r>
              <w:fldChar w:fldCharType="separate"/>
            </w:r>
            <w:r>
              <w:rPr>
                <w:rStyle w:val="HyperlinkCourierBold"/>
              </w:rPr>
              <w:t>https://vsac.nlm.nih.gov/valueset/2.16.840.1.113762.1.4.1240.3/expansion</w:t>
            </w:r>
            <w:r>
              <w:rPr>
                <w:rStyle w:val="HyperlinkCourierBold"/>
              </w:rPr>
              <w:fldChar w:fldCharType="end"/>
            </w:r>
          </w:p>
        </w:tc>
      </w:tr>
      <w:tr w:rsidR="00481564" w14:paraId="611CC7FE" w14:textId="77777777" w:rsidTr="00CC2ED5">
        <w:trPr>
          <w:cantSplit/>
          <w:trHeight w:val="485"/>
          <w:tblHeader/>
          <w:jc w:val="center"/>
          <w:trPrChange w:id="37" w:author="Gay Dolin" w:date="2023-06-20T15:47:00Z">
            <w:trPr>
              <w:cantSplit/>
              <w:tblHeader/>
              <w:jc w:val="center"/>
            </w:trPr>
          </w:trPrChange>
        </w:trPr>
        <w:tc>
          <w:tcPr>
            <w:tcW w:w="1506" w:type="dxa"/>
            <w:shd w:val="clear" w:color="auto" w:fill="E6E6E6"/>
            <w:tcPrChange w:id="38" w:author="Gay Dolin" w:date="2023-06-20T15:47:00Z">
              <w:tcPr>
                <w:tcW w:w="1560" w:type="dxa"/>
                <w:shd w:val="clear" w:color="auto" w:fill="E6E6E6"/>
              </w:tcPr>
            </w:tcPrChange>
          </w:tcPr>
          <w:p w14:paraId="76E80C02" w14:textId="77777777" w:rsidR="00481564" w:rsidRDefault="00481564" w:rsidP="008119D6">
            <w:pPr>
              <w:pStyle w:val="TableHead"/>
            </w:pPr>
            <w:r>
              <w:t>Code</w:t>
            </w:r>
          </w:p>
        </w:tc>
        <w:tc>
          <w:tcPr>
            <w:tcW w:w="3074" w:type="dxa"/>
            <w:shd w:val="clear" w:color="auto" w:fill="E6E6E6"/>
            <w:tcPrChange w:id="39" w:author="Gay Dolin" w:date="2023-06-20T15:47:00Z">
              <w:tcPr>
                <w:tcW w:w="3000" w:type="dxa"/>
                <w:shd w:val="clear" w:color="auto" w:fill="E6E6E6"/>
              </w:tcPr>
            </w:tcPrChange>
          </w:tcPr>
          <w:p w14:paraId="3F21AD5A" w14:textId="77777777" w:rsidR="00481564" w:rsidRDefault="00481564" w:rsidP="008119D6">
            <w:pPr>
              <w:pStyle w:val="TableHead"/>
            </w:pPr>
            <w:r>
              <w:t>Code System</w:t>
            </w:r>
          </w:p>
        </w:tc>
        <w:tc>
          <w:tcPr>
            <w:tcW w:w="3074" w:type="dxa"/>
            <w:shd w:val="clear" w:color="auto" w:fill="E6E6E6"/>
            <w:tcPrChange w:id="40" w:author="Gay Dolin" w:date="2023-06-20T15:47:00Z">
              <w:tcPr>
                <w:tcW w:w="3000" w:type="dxa"/>
                <w:shd w:val="clear" w:color="auto" w:fill="E6E6E6"/>
              </w:tcPr>
            </w:tcPrChange>
          </w:tcPr>
          <w:p w14:paraId="0A041CA8" w14:textId="77777777" w:rsidR="00481564" w:rsidRDefault="00481564" w:rsidP="008119D6">
            <w:pPr>
              <w:pStyle w:val="TableHead"/>
            </w:pPr>
            <w:r>
              <w:t>Code System OID</w:t>
            </w:r>
          </w:p>
        </w:tc>
        <w:tc>
          <w:tcPr>
            <w:tcW w:w="2426" w:type="dxa"/>
            <w:shd w:val="clear" w:color="auto" w:fill="E6E6E6"/>
            <w:tcPrChange w:id="41" w:author="Gay Dolin" w:date="2023-06-20T15:47:00Z">
              <w:tcPr>
                <w:tcW w:w="2520" w:type="dxa"/>
                <w:shd w:val="clear" w:color="auto" w:fill="E6E6E6"/>
              </w:tcPr>
            </w:tcPrChange>
          </w:tcPr>
          <w:p w14:paraId="5ACC0D08" w14:textId="77777777" w:rsidR="00481564" w:rsidRDefault="00481564" w:rsidP="008119D6">
            <w:pPr>
              <w:pStyle w:val="TableHead"/>
            </w:pPr>
            <w:r>
              <w:t>Print Name</w:t>
            </w:r>
          </w:p>
        </w:tc>
      </w:tr>
      <w:tr w:rsidR="00481564" w14:paraId="49052206" w14:textId="77777777" w:rsidTr="00CE7256">
        <w:trPr>
          <w:jc w:val="center"/>
          <w:trPrChange w:id="42" w:author="Gay Dolin" w:date="2023-06-20T15:47:00Z">
            <w:trPr>
              <w:jc w:val="center"/>
            </w:trPr>
          </w:trPrChange>
        </w:trPr>
        <w:tc>
          <w:tcPr>
            <w:tcW w:w="1506" w:type="dxa"/>
            <w:tcPrChange w:id="43" w:author="Gay Dolin" w:date="2023-06-20T15:47:00Z">
              <w:tcPr>
                <w:tcW w:w="1170" w:type="dxa"/>
              </w:tcPr>
            </w:tcPrChange>
          </w:tcPr>
          <w:p w14:paraId="28313E2E" w14:textId="77777777" w:rsidR="00481564" w:rsidRDefault="00481564" w:rsidP="008119D6">
            <w:pPr>
              <w:pStyle w:val="TableText"/>
            </w:pPr>
            <w:r>
              <w:t>184115007</w:t>
            </w:r>
          </w:p>
        </w:tc>
        <w:tc>
          <w:tcPr>
            <w:tcW w:w="3074" w:type="dxa"/>
            <w:tcPrChange w:id="44" w:author="Gay Dolin" w:date="2023-06-20T15:47:00Z">
              <w:tcPr>
                <w:tcW w:w="3195" w:type="dxa"/>
              </w:tcPr>
            </w:tcPrChange>
          </w:tcPr>
          <w:p w14:paraId="042B3B90" w14:textId="77777777" w:rsidR="00481564" w:rsidRDefault="00481564" w:rsidP="008119D6">
            <w:pPr>
              <w:pStyle w:val="TableText"/>
            </w:pPr>
            <w:r>
              <w:t>SNOMED CT</w:t>
            </w:r>
          </w:p>
        </w:tc>
        <w:tc>
          <w:tcPr>
            <w:tcW w:w="3074" w:type="dxa"/>
            <w:tcPrChange w:id="45" w:author="Gay Dolin" w:date="2023-06-20T15:47:00Z">
              <w:tcPr>
                <w:tcW w:w="3195" w:type="dxa"/>
              </w:tcPr>
            </w:tcPrChange>
          </w:tcPr>
          <w:p w14:paraId="0998B66B" w14:textId="77777777" w:rsidR="00481564" w:rsidRDefault="00481564" w:rsidP="008119D6">
            <w:pPr>
              <w:pStyle w:val="TableText"/>
            </w:pPr>
            <w:r>
              <w:t>urn:oid:2.16.840.1.113883.6.96</w:t>
            </w:r>
          </w:p>
        </w:tc>
        <w:tc>
          <w:tcPr>
            <w:tcW w:w="2426" w:type="dxa"/>
            <w:tcPrChange w:id="46" w:author="Gay Dolin" w:date="2023-06-20T15:47:00Z">
              <w:tcPr>
                <w:tcW w:w="2520" w:type="dxa"/>
              </w:tcPr>
            </w:tcPrChange>
          </w:tcPr>
          <w:p w14:paraId="429AD5B4" w14:textId="77777777" w:rsidR="00481564" w:rsidRDefault="00481564" w:rsidP="008119D6">
            <w:pPr>
              <w:pStyle w:val="TableText"/>
            </w:pPr>
            <w:r>
              <w:t>Patient sex unknown (finding)</w:t>
            </w:r>
          </w:p>
        </w:tc>
      </w:tr>
      <w:tr w:rsidR="00481564" w14:paraId="0B94013D" w14:textId="77777777" w:rsidTr="00CE7256">
        <w:trPr>
          <w:jc w:val="center"/>
          <w:trPrChange w:id="47" w:author="Gay Dolin" w:date="2023-06-20T15:47:00Z">
            <w:trPr>
              <w:jc w:val="center"/>
            </w:trPr>
          </w:trPrChange>
        </w:trPr>
        <w:tc>
          <w:tcPr>
            <w:tcW w:w="1506" w:type="dxa"/>
            <w:tcPrChange w:id="48" w:author="Gay Dolin" w:date="2023-06-20T15:47:00Z">
              <w:tcPr>
                <w:tcW w:w="1170" w:type="dxa"/>
              </w:tcPr>
            </w:tcPrChange>
          </w:tcPr>
          <w:p w14:paraId="64F70C88" w14:textId="77777777" w:rsidR="00481564" w:rsidRDefault="00481564" w:rsidP="008119D6">
            <w:pPr>
              <w:pStyle w:val="TableText"/>
            </w:pPr>
            <w:r>
              <w:t>248152002</w:t>
            </w:r>
          </w:p>
        </w:tc>
        <w:tc>
          <w:tcPr>
            <w:tcW w:w="3074" w:type="dxa"/>
            <w:tcPrChange w:id="49" w:author="Gay Dolin" w:date="2023-06-20T15:47:00Z">
              <w:tcPr>
                <w:tcW w:w="3195" w:type="dxa"/>
              </w:tcPr>
            </w:tcPrChange>
          </w:tcPr>
          <w:p w14:paraId="74A89AC4" w14:textId="77777777" w:rsidR="00481564" w:rsidRDefault="00481564" w:rsidP="008119D6">
            <w:pPr>
              <w:pStyle w:val="TableText"/>
            </w:pPr>
            <w:r>
              <w:t>SNOMED CT</w:t>
            </w:r>
          </w:p>
        </w:tc>
        <w:tc>
          <w:tcPr>
            <w:tcW w:w="3074" w:type="dxa"/>
            <w:tcPrChange w:id="50" w:author="Gay Dolin" w:date="2023-06-20T15:47:00Z">
              <w:tcPr>
                <w:tcW w:w="3195" w:type="dxa"/>
              </w:tcPr>
            </w:tcPrChange>
          </w:tcPr>
          <w:p w14:paraId="0346377C" w14:textId="77777777" w:rsidR="00481564" w:rsidRDefault="00481564" w:rsidP="008119D6">
            <w:pPr>
              <w:pStyle w:val="TableText"/>
            </w:pPr>
            <w:r>
              <w:t>urn:oid:2.16.840.1.113883.6.96</w:t>
            </w:r>
          </w:p>
        </w:tc>
        <w:tc>
          <w:tcPr>
            <w:tcW w:w="2426" w:type="dxa"/>
            <w:tcPrChange w:id="51" w:author="Gay Dolin" w:date="2023-06-20T15:47:00Z">
              <w:tcPr>
                <w:tcW w:w="2520" w:type="dxa"/>
              </w:tcPr>
            </w:tcPrChange>
          </w:tcPr>
          <w:p w14:paraId="37CB4147" w14:textId="77777777" w:rsidR="00481564" w:rsidRDefault="00481564" w:rsidP="008119D6">
            <w:pPr>
              <w:pStyle w:val="TableText"/>
            </w:pPr>
            <w:r>
              <w:t>Female (finding)</w:t>
            </w:r>
          </w:p>
        </w:tc>
      </w:tr>
      <w:tr w:rsidR="00481564" w14:paraId="289B41FB" w14:textId="77777777" w:rsidTr="00CE7256">
        <w:trPr>
          <w:jc w:val="center"/>
          <w:trPrChange w:id="52" w:author="Gay Dolin" w:date="2023-06-20T15:47:00Z">
            <w:trPr>
              <w:jc w:val="center"/>
            </w:trPr>
          </w:trPrChange>
        </w:trPr>
        <w:tc>
          <w:tcPr>
            <w:tcW w:w="1506" w:type="dxa"/>
            <w:tcPrChange w:id="53" w:author="Gay Dolin" w:date="2023-06-20T15:47:00Z">
              <w:tcPr>
                <w:tcW w:w="1170" w:type="dxa"/>
              </w:tcPr>
            </w:tcPrChange>
          </w:tcPr>
          <w:p w14:paraId="48002D5E" w14:textId="77777777" w:rsidR="00481564" w:rsidRDefault="00481564" w:rsidP="008119D6">
            <w:pPr>
              <w:pStyle w:val="TableText"/>
            </w:pPr>
            <w:r>
              <w:t>248153007</w:t>
            </w:r>
          </w:p>
        </w:tc>
        <w:tc>
          <w:tcPr>
            <w:tcW w:w="3074" w:type="dxa"/>
            <w:tcPrChange w:id="54" w:author="Gay Dolin" w:date="2023-06-20T15:47:00Z">
              <w:tcPr>
                <w:tcW w:w="3195" w:type="dxa"/>
              </w:tcPr>
            </w:tcPrChange>
          </w:tcPr>
          <w:p w14:paraId="49D94F6E" w14:textId="77777777" w:rsidR="00481564" w:rsidRDefault="00481564" w:rsidP="008119D6">
            <w:pPr>
              <w:pStyle w:val="TableText"/>
            </w:pPr>
            <w:r>
              <w:t>SNOMED CT</w:t>
            </w:r>
          </w:p>
        </w:tc>
        <w:tc>
          <w:tcPr>
            <w:tcW w:w="3074" w:type="dxa"/>
            <w:tcPrChange w:id="55" w:author="Gay Dolin" w:date="2023-06-20T15:47:00Z">
              <w:tcPr>
                <w:tcW w:w="3195" w:type="dxa"/>
              </w:tcPr>
            </w:tcPrChange>
          </w:tcPr>
          <w:p w14:paraId="30C91876" w14:textId="77777777" w:rsidR="00481564" w:rsidRDefault="00481564" w:rsidP="008119D6">
            <w:pPr>
              <w:pStyle w:val="TableText"/>
            </w:pPr>
            <w:r>
              <w:t>urn:oid:2.16.840.1.113883.6.96</w:t>
            </w:r>
          </w:p>
        </w:tc>
        <w:tc>
          <w:tcPr>
            <w:tcW w:w="2426" w:type="dxa"/>
            <w:tcPrChange w:id="56" w:author="Gay Dolin" w:date="2023-06-20T15:47:00Z">
              <w:tcPr>
                <w:tcW w:w="2520" w:type="dxa"/>
              </w:tcPr>
            </w:tcPrChange>
          </w:tcPr>
          <w:p w14:paraId="2DBC371E" w14:textId="77777777" w:rsidR="00481564" w:rsidRDefault="00481564" w:rsidP="008119D6">
            <w:pPr>
              <w:pStyle w:val="TableText"/>
            </w:pPr>
            <w:r>
              <w:t>Male (finding)</w:t>
            </w:r>
          </w:p>
        </w:tc>
      </w:tr>
      <w:tr w:rsidR="00CE7256" w14:paraId="7228352E" w14:textId="77777777" w:rsidTr="00CE7256">
        <w:trPr>
          <w:jc w:val="center"/>
          <w:ins w:id="57" w:author="Gay Dolin" w:date="2023-06-20T15:47:00Z"/>
        </w:trPr>
        <w:tc>
          <w:tcPr>
            <w:tcW w:w="1506" w:type="dxa"/>
          </w:tcPr>
          <w:p w14:paraId="56FFAF1C" w14:textId="723E0218" w:rsidR="00CE7256" w:rsidRDefault="00CE7256" w:rsidP="00CE7256">
            <w:pPr>
              <w:pStyle w:val="TableText"/>
              <w:rPr>
                <w:ins w:id="58" w:author="Gay Dolin" w:date="2023-06-20T15:47:00Z"/>
              </w:rPr>
            </w:pPr>
            <w:ins w:id="59" w:author="Gay Dolin [2]" w:date="2023-06-20T15:47:00Z">
              <w:r>
                <w:t>asked-declined</w:t>
              </w:r>
            </w:ins>
          </w:p>
        </w:tc>
        <w:tc>
          <w:tcPr>
            <w:tcW w:w="3074" w:type="dxa"/>
          </w:tcPr>
          <w:p w14:paraId="29EDAD40" w14:textId="4FE359D0" w:rsidR="00CE7256" w:rsidRDefault="00CE7256" w:rsidP="00CE7256">
            <w:pPr>
              <w:pStyle w:val="TableText"/>
              <w:rPr>
                <w:ins w:id="60" w:author="Gay Dolin" w:date="2023-06-20T15:47:00Z"/>
              </w:rPr>
            </w:pPr>
            <w:ins w:id="61" w:author="Gay Dolin [2]" w:date="2023-06-20T15:47:00Z">
              <w:r>
                <w:t>HL7 DataAbsentReason</w:t>
              </w:r>
            </w:ins>
          </w:p>
        </w:tc>
        <w:tc>
          <w:tcPr>
            <w:tcW w:w="3074" w:type="dxa"/>
          </w:tcPr>
          <w:p w14:paraId="1E1C2F31" w14:textId="5FF96D95" w:rsidR="00CE7256" w:rsidRDefault="00CE7256" w:rsidP="00CE7256">
            <w:pPr>
              <w:pStyle w:val="TableText"/>
              <w:rPr>
                <w:ins w:id="62" w:author="Gay Dolin" w:date="2023-06-20T15:47:00Z"/>
              </w:rPr>
            </w:pPr>
            <w:ins w:id="63" w:author="Gay Dolin [2]" w:date="2023-06-20T15:47:00Z">
              <w:r>
                <w:t>urn:oid:</w:t>
              </w:r>
              <w:r w:rsidRPr="0028591A">
                <w:t>2.16.840.1.113883.4.642.3.5</w:t>
              </w:r>
            </w:ins>
          </w:p>
        </w:tc>
        <w:tc>
          <w:tcPr>
            <w:tcW w:w="2426" w:type="dxa"/>
          </w:tcPr>
          <w:p w14:paraId="3A4B3475" w14:textId="7EEDD1FB" w:rsidR="00CE7256" w:rsidRDefault="00CE7256" w:rsidP="00CE7256">
            <w:pPr>
              <w:pStyle w:val="TableText"/>
              <w:rPr>
                <w:ins w:id="64" w:author="Gay Dolin" w:date="2023-06-20T15:47:00Z"/>
              </w:rPr>
            </w:pPr>
            <w:ins w:id="65" w:author="Gay Dolin [2]" w:date="2023-06-20T15:47:00Z">
              <w:r>
                <w:t>asked-declined</w:t>
              </w:r>
            </w:ins>
          </w:p>
        </w:tc>
      </w:tr>
      <w:tr w:rsidR="00481564" w:rsidDel="00CE7256" w14:paraId="67743605" w14:textId="141E44B3" w:rsidTr="00CE7256">
        <w:trPr>
          <w:jc w:val="center"/>
          <w:del w:id="66" w:author="Gay Dolin" w:date="2023-06-20T15:47:00Z"/>
          <w:trPrChange w:id="67" w:author="Gay Dolin" w:date="2023-06-20T15:47:00Z">
            <w:trPr>
              <w:jc w:val="center"/>
            </w:trPr>
          </w:trPrChange>
        </w:trPr>
        <w:tc>
          <w:tcPr>
            <w:tcW w:w="1506" w:type="dxa"/>
            <w:tcPrChange w:id="68" w:author="Gay Dolin" w:date="2023-06-20T15:47:00Z">
              <w:tcPr>
                <w:tcW w:w="1170" w:type="dxa"/>
              </w:tcPr>
            </w:tcPrChange>
          </w:tcPr>
          <w:p w14:paraId="673F09FB" w14:textId="780E07B2" w:rsidR="00481564" w:rsidDel="00CE7256" w:rsidRDefault="00481564" w:rsidP="008119D6">
            <w:pPr>
              <w:pStyle w:val="TableText"/>
              <w:rPr>
                <w:del w:id="69" w:author="Gay Dolin" w:date="2023-06-20T15:47:00Z"/>
              </w:rPr>
            </w:pPr>
            <w:del w:id="70" w:author="Gay Dolin" w:date="2023-06-20T15:47:00Z">
              <w:r w:rsidDel="00CE7256">
                <w:delText>F</w:delText>
              </w:r>
            </w:del>
          </w:p>
        </w:tc>
        <w:tc>
          <w:tcPr>
            <w:tcW w:w="3074" w:type="dxa"/>
            <w:tcPrChange w:id="71" w:author="Gay Dolin" w:date="2023-06-20T15:47:00Z">
              <w:tcPr>
                <w:tcW w:w="3195" w:type="dxa"/>
              </w:tcPr>
            </w:tcPrChange>
          </w:tcPr>
          <w:p w14:paraId="786ECD2E" w14:textId="3159E7E6" w:rsidR="00481564" w:rsidDel="00CE7256" w:rsidRDefault="00481564" w:rsidP="008119D6">
            <w:pPr>
              <w:pStyle w:val="TableText"/>
              <w:rPr>
                <w:del w:id="72" w:author="Gay Dolin" w:date="2023-06-20T15:47:00Z"/>
              </w:rPr>
            </w:pPr>
            <w:del w:id="73" w:author="Gay Dolin" w:date="2023-06-20T15:47:00Z">
              <w:r w:rsidDel="00CE7256">
                <w:delText>Administrative Gender</w:delText>
              </w:r>
            </w:del>
          </w:p>
        </w:tc>
        <w:tc>
          <w:tcPr>
            <w:tcW w:w="3074" w:type="dxa"/>
            <w:tcPrChange w:id="74" w:author="Gay Dolin" w:date="2023-06-20T15:47:00Z">
              <w:tcPr>
                <w:tcW w:w="3195" w:type="dxa"/>
              </w:tcPr>
            </w:tcPrChange>
          </w:tcPr>
          <w:p w14:paraId="4DC2463C" w14:textId="78A7A98B" w:rsidR="00481564" w:rsidDel="00CE7256" w:rsidRDefault="00481564" w:rsidP="008119D6">
            <w:pPr>
              <w:pStyle w:val="TableText"/>
              <w:rPr>
                <w:del w:id="75" w:author="Gay Dolin" w:date="2023-06-20T15:47:00Z"/>
              </w:rPr>
            </w:pPr>
            <w:del w:id="76" w:author="Gay Dolin" w:date="2023-06-20T15:47:00Z">
              <w:r w:rsidDel="00CE7256">
                <w:delText>urn:oid:2.16.840.1.113883.5.1</w:delText>
              </w:r>
            </w:del>
          </w:p>
        </w:tc>
        <w:tc>
          <w:tcPr>
            <w:tcW w:w="2426" w:type="dxa"/>
            <w:tcPrChange w:id="77" w:author="Gay Dolin" w:date="2023-06-20T15:47:00Z">
              <w:tcPr>
                <w:tcW w:w="2520" w:type="dxa"/>
              </w:tcPr>
            </w:tcPrChange>
          </w:tcPr>
          <w:p w14:paraId="310D549F" w14:textId="141C1354" w:rsidR="00481564" w:rsidDel="00CE7256" w:rsidRDefault="00481564" w:rsidP="008119D6">
            <w:pPr>
              <w:pStyle w:val="TableText"/>
              <w:rPr>
                <w:del w:id="78" w:author="Gay Dolin" w:date="2023-06-20T15:47:00Z"/>
              </w:rPr>
            </w:pPr>
            <w:del w:id="79" w:author="Gay Dolin" w:date="2023-06-20T15:47:00Z">
              <w:r w:rsidDel="00CE7256">
                <w:delText>Female</w:delText>
              </w:r>
            </w:del>
          </w:p>
        </w:tc>
      </w:tr>
      <w:tr w:rsidR="00481564" w:rsidDel="00CE7256" w14:paraId="78986434" w14:textId="3CBFE07D" w:rsidTr="00CE7256">
        <w:trPr>
          <w:jc w:val="center"/>
          <w:del w:id="80" w:author="Gay Dolin" w:date="2023-06-20T15:47:00Z"/>
          <w:trPrChange w:id="81" w:author="Gay Dolin" w:date="2023-06-20T15:47:00Z">
            <w:trPr>
              <w:jc w:val="center"/>
            </w:trPr>
          </w:trPrChange>
        </w:trPr>
        <w:tc>
          <w:tcPr>
            <w:tcW w:w="1506" w:type="dxa"/>
            <w:tcPrChange w:id="82" w:author="Gay Dolin" w:date="2023-06-20T15:47:00Z">
              <w:tcPr>
                <w:tcW w:w="1170" w:type="dxa"/>
              </w:tcPr>
            </w:tcPrChange>
          </w:tcPr>
          <w:p w14:paraId="70494AFC" w14:textId="398D538C" w:rsidR="00481564" w:rsidDel="00CE7256" w:rsidRDefault="00481564" w:rsidP="008119D6">
            <w:pPr>
              <w:pStyle w:val="TableText"/>
              <w:rPr>
                <w:del w:id="83" w:author="Gay Dolin" w:date="2023-06-20T15:47:00Z"/>
              </w:rPr>
            </w:pPr>
            <w:del w:id="84" w:author="Gay Dolin" w:date="2023-06-20T15:47:00Z">
              <w:r w:rsidDel="00CE7256">
                <w:delText>M</w:delText>
              </w:r>
            </w:del>
          </w:p>
        </w:tc>
        <w:tc>
          <w:tcPr>
            <w:tcW w:w="3074" w:type="dxa"/>
            <w:tcPrChange w:id="85" w:author="Gay Dolin" w:date="2023-06-20T15:47:00Z">
              <w:tcPr>
                <w:tcW w:w="3195" w:type="dxa"/>
              </w:tcPr>
            </w:tcPrChange>
          </w:tcPr>
          <w:p w14:paraId="46CE9856" w14:textId="70ADC21C" w:rsidR="00481564" w:rsidDel="00CE7256" w:rsidRDefault="00481564" w:rsidP="008119D6">
            <w:pPr>
              <w:pStyle w:val="TableText"/>
              <w:rPr>
                <w:del w:id="86" w:author="Gay Dolin" w:date="2023-06-20T15:47:00Z"/>
              </w:rPr>
            </w:pPr>
            <w:del w:id="87" w:author="Gay Dolin" w:date="2023-06-20T15:47:00Z">
              <w:r w:rsidDel="00CE7256">
                <w:delText>Administrative Gender</w:delText>
              </w:r>
            </w:del>
          </w:p>
        </w:tc>
        <w:tc>
          <w:tcPr>
            <w:tcW w:w="3074" w:type="dxa"/>
            <w:tcPrChange w:id="88" w:author="Gay Dolin" w:date="2023-06-20T15:47:00Z">
              <w:tcPr>
                <w:tcW w:w="3195" w:type="dxa"/>
              </w:tcPr>
            </w:tcPrChange>
          </w:tcPr>
          <w:p w14:paraId="7EB6FF91" w14:textId="78E1597C" w:rsidR="00481564" w:rsidDel="00CE7256" w:rsidRDefault="00481564" w:rsidP="008119D6">
            <w:pPr>
              <w:pStyle w:val="TableText"/>
              <w:rPr>
                <w:del w:id="89" w:author="Gay Dolin" w:date="2023-06-20T15:47:00Z"/>
              </w:rPr>
            </w:pPr>
            <w:del w:id="90" w:author="Gay Dolin" w:date="2023-06-20T15:47:00Z">
              <w:r w:rsidDel="00CE7256">
                <w:delText>urn:oid:2.16.840.1.113883.5.1</w:delText>
              </w:r>
            </w:del>
          </w:p>
        </w:tc>
        <w:tc>
          <w:tcPr>
            <w:tcW w:w="2426" w:type="dxa"/>
            <w:tcPrChange w:id="91" w:author="Gay Dolin" w:date="2023-06-20T15:47:00Z">
              <w:tcPr>
                <w:tcW w:w="2520" w:type="dxa"/>
              </w:tcPr>
            </w:tcPrChange>
          </w:tcPr>
          <w:p w14:paraId="4D776632" w14:textId="54FB0371" w:rsidR="00481564" w:rsidDel="00CE7256" w:rsidRDefault="00481564" w:rsidP="008119D6">
            <w:pPr>
              <w:pStyle w:val="TableText"/>
              <w:rPr>
                <w:del w:id="92" w:author="Gay Dolin" w:date="2023-06-20T15:47:00Z"/>
              </w:rPr>
            </w:pPr>
            <w:del w:id="93" w:author="Gay Dolin" w:date="2023-06-20T15:47:00Z">
              <w:r w:rsidDel="00CE7256">
                <w:delText>Male</w:delText>
              </w:r>
            </w:del>
          </w:p>
        </w:tc>
      </w:tr>
      <w:tr w:rsidR="00481564" w:rsidDel="00CE7256" w14:paraId="400B7A95" w14:textId="38010B37" w:rsidTr="00CE7256">
        <w:trPr>
          <w:jc w:val="center"/>
          <w:del w:id="94" w:author="Gay Dolin" w:date="2023-06-20T15:47:00Z"/>
          <w:trPrChange w:id="95" w:author="Gay Dolin" w:date="2023-06-20T15:47:00Z">
            <w:trPr>
              <w:jc w:val="center"/>
            </w:trPr>
          </w:trPrChange>
        </w:trPr>
        <w:tc>
          <w:tcPr>
            <w:tcW w:w="1506" w:type="dxa"/>
            <w:tcPrChange w:id="96" w:author="Gay Dolin" w:date="2023-06-20T15:47:00Z">
              <w:tcPr>
                <w:tcW w:w="1170" w:type="dxa"/>
              </w:tcPr>
            </w:tcPrChange>
          </w:tcPr>
          <w:p w14:paraId="09490925" w14:textId="2215FA04" w:rsidR="00481564" w:rsidDel="00CE7256" w:rsidRDefault="00481564" w:rsidP="008119D6">
            <w:pPr>
              <w:pStyle w:val="TableText"/>
              <w:rPr>
                <w:del w:id="97" w:author="Gay Dolin" w:date="2023-06-20T15:47:00Z"/>
              </w:rPr>
            </w:pPr>
            <w:del w:id="98" w:author="Gay Dolin" w:date="2023-06-20T15:47:00Z">
              <w:r w:rsidDel="00CE7256">
                <w:delText>UN</w:delText>
              </w:r>
            </w:del>
          </w:p>
        </w:tc>
        <w:tc>
          <w:tcPr>
            <w:tcW w:w="3074" w:type="dxa"/>
            <w:tcPrChange w:id="99" w:author="Gay Dolin" w:date="2023-06-20T15:47:00Z">
              <w:tcPr>
                <w:tcW w:w="3195" w:type="dxa"/>
              </w:tcPr>
            </w:tcPrChange>
          </w:tcPr>
          <w:p w14:paraId="51F0736F" w14:textId="6F958ECA" w:rsidR="00481564" w:rsidDel="00CE7256" w:rsidRDefault="00481564" w:rsidP="008119D6">
            <w:pPr>
              <w:pStyle w:val="TableText"/>
              <w:rPr>
                <w:del w:id="100" w:author="Gay Dolin" w:date="2023-06-20T15:47:00Z"/>
              </w:rPr>
            </w:pPr>
            <w:del w:id="101" w:author="Gay Dolin" w:date="2023-06-20T15:47:00Z">
              <w:r w:rsidDel="00CE7256">
                <w:delText>Administrative Gender</w:delText>
              </w:r>
            </w:del>
          </w:p>
        </w:tc>
        <w:tc>
          <w:tcPr>
            <w:tcW w:w="3074" w:type="dxa"/>
            <w:tcPrChange w:id="102" w:author="Gay Dolin" w:date="2023-06-20T15:47:00Z">
              <w:tcPr>
                <w:tcW w:w="3195" w:type="dxa"/>
              </w:tcPr>
            </w:tcPrChange>
          </w:tcPr>
          <w:p w14:paraId="10893C7F" w14:textId="5A9326E5" w:rsidR="00481564" w:rsidDel="00CE7256" w:rsidRDefault="00481564" w:rsidP="008119D6">
            <w:pPr>
              <w:pStyle w:val="TableText"/>
              <w:rPr>
                <w:del w:id="103" w:author="Gay Dolin" w:date="2023-06-20T15:47:00Z"/>
              </w:rPr>
            </w:pPr>
            <w:del w:id="104" w:author="Gay Dolin" w:date="2023-06-20T15:47:00Z">
              <w:r w:rsidDel="00CE7256">
                <w:delText>urn:oid:2.16.840.1.113883.5.1</w:delText>
              </w:r>
            </w:del>
          </w:p>
        </w:tc>
        <w:tc>
          <w:tcPr>
            <w:tcW w:w="2426" w:type="dxa"/>
            <w:tcPrChange w:id="105" w:author="Gay Dolin" w:date="2023-06-20T15:47:00Z">
              <w:tcPr>
                <w:tcW w:w="2520" w:type="dxa"/>
              </w:tcPr>
            </w:tcPrChange>
          </w:tcPr>
          <w:p w14:paraId="7BE29F70" w14:textId="1956F4FB" w:rsidR="00481564" w:rsidDel="00CE7256" w:rsidRDefault="00481564" w:rsidP="008119D6">
            <w:pPr>
              <w:pStyle w:val="TableText"/>
              <w:rPr>
                <w:del w:id="106" w:author="Gay Dolin" w:date="2023-06-20T15:47:00Z"/>
              </w:rPr>
            </w:pPr>
            <w:del w:id="107" w:author="Gay Dolin" w:date="2023-06-20T15:47:00Z">
              <w:r w:rsidDel="00CE7256">
                <w:delText>Undifferentiated</w:delText>
              </w:r>
            </w:del>
          </w:p>
        </w:tc>
      </w:tr>
    </w:tbl>
    <w:p w14:paraId="0BDC21A7" w14:textId="77777777" w:rsidR="00481564" w:rsidRDefault="00481564" w:rsidP="00481564">
      <w:pPr>
        <w:pStyle w:val="BodyText"/>
        <w:ind w:left="0"/>
      </w:pPr>
    </w:p>
    <w:p w14:paraId="4FA380DA" w14:textId="77777777" w:rsidR="00554A9C" w:rsidRDefault="00554A9C" w:rsidP="00554A9C">
      <w:pPr>
        <w:pStyle w:val="Caption"/>
        <w:ind w:left="130" w:right="115"/>
      </w:pPr>
      <w:bookmarkStart w:id="108" w:name="_Toc135401866"/>
      <w:r w:rsidRPr="00166F2B">
        <w:rPr>
          <w:highlight w:val="yellow"/>
        </w:rPr>
        <w:t xml:space="preserve">Figure </w:t>
      </w:r>
      <w:r w:rsidRPr="00166F2B">
        <w:rPr>
          <w:highlight w:val="yellow"/>
        </w:rPr>
        <w:fldChar w:fldCharType="begin"/>
      </w:r>
      <w:r w:rsidRPr="00166F2B">
        <w:rPr>
          <w:highlight w:val="yellow"/>
        </w:rPr>
        <w:instrText>SEQ Figure \* ARABIC</w:instrText>
      </w:r>
      <w:r w:rsidRPr="00166F2B">
        <w:rPr>
          <w:highlight w:val="yellow"/>
        </w:rPr>
        <w:fldChar w:fldCharType="separate"/>
      </w:r>
      <w:r w:rsidRPr="00166F2B">
        <w:rPr>
          <w:highlight w:val="yellow"/>
        </w:rPr>
        <w:t>54</w:t>
      </w:r>
      <w:r w:rsidRPr="00166F2B">
        <w:rPr>
          <w:highlight w:val="yellow"/>
        </w:rPr>
        <w:fldChar w:fldCharType="end"/>
      </w:r>
      <w:r w:rsidRPr="00166F2B">
        <w:rPr>
          <w:highlight w:val="yellow"/>
        </w:rPr>
        <w:t>: Sex Example</w:t>
      </w:r>
      <w:bookmarkEnd w:id="108"/>
    </w:p>
    <w:p w14:paraId="4E930B07" w14:textId="77777777" w:rsidR="00554A9C" w:rsidRDefault="00554A9C" w:rsidP="00554A9C">
      <w:pPr>
        <w:pStyle w:val="Example"/>
        <w:ind w:left="130" w:right="115"/>
      </w:pPr>
      <w:r>
        <w:t xml:space="preserve"> &lt;observation </w:t>
      </w:r>
      <w:proofErr w:type="spellStart"/>
      <w:r>
        <w:t>classCode</w:t>
      </w:r>
      <w:proofErr w:type="spellEnd"/>
      <w:r>
        <w:t xml:space="preserve">="OBS" </w:t>
      </w:r>
      <w:proofErr w:type="spellStart"/>
      <w:r>
        <w:t>moodCode</w:t>
      </w:r>
      <w:proofErr w:type="spellEnd"/>
      <w:r>
        <w:t>="EVN"&gt;</w:t>
      </w:r>
    </w:p>
    <w:p w14:paraId="7A1AF198" w14:textId="4099651F" w:rsidR="00554A9C" w:rsidRDefault="00554A9C" w:rsidP="00554A9C">
      <w:pPr>
        <w:pStyle w:val="Example"/>
        <w:ind w:left="130" w:right="115"/>
      </w:pPr>
      <w:r>
        <w:t xml:space="preserve">    &lt;</w:t>
      </w:r>
      <w:proofErr w:type="spellStart"/>
      <w:r>
        <w:t>templateId</w:t>
      </w:r>
      <w:proofErr w:type="spellEnd"/>
      <w:r>
        <w:t xml:space="preserve"> root="2.16.840.1.113883.10.20.22.4.507" extension="2023-</w:t>
      </w:r>
      <w:ins w:id="109" w:author="Gay Dolin" w:date="2023-06-20T12:50:00Z">
        <w:r w:rsidR="004F23CF">
          <w:t>0</w:t>
        </w:r>
      </w:ins>
      <w:ins w:id="110" w:author="Gay Dolin" w:date="2023-06-20T12:51:00Z">
        <w:r w:rsidR="004F23CF">
          <w:t>6-28</w:t>
        </w:r>
      </w:ins>
      <w:del w:id="111" w:author="Gay Dolin" w:date="2023-06-20T12:50:00Z">
        <w:r w:rsidDel="004F23CF">
          <w:delText>07-01</w:delText>
        </w:r>
      </w:del>
      <w:r>
        <w:t>"/&gt;</w:t>
      </w:r>
    </w:p>
    <w:p w14:paraId="76B33D31" w14:textId="77777777" w:rsidR="00554A9C" w:rsidRDefault="00554A9C" w:rsidP="00554A9C">
      <w:pPr>
        <w:pStyle w:val="Example"/>
        <w:ind w:left="130" w:right="115"/>
      </w:pPr>
      <w:r>
        <w:t xml:space="preserve">    &lt;id root="5501b49a-32ea-4c78-9c31-3dbe782871z7"/&gt;</w:t>
      </w:r>
    </w:p>
    <w:p w14:paraId="553F6D12" w14:textId="77777777" w:rsidR="00554A9C" w:rsidRDefault="00554A9C" w:rsidP="00554A9C">
      <w:pPr>
        <w:pStyle w:val="Example"/>
        <w:ind w:left="130" w:right="115"/>
      </w:pPr>
      <w:r>
        <w:t xml:space="preserve">    &lt;code code="46098-0" </w:t>
      </w:r>
      <w:proofErr w:type="spellStart"/>
      <w:r>
        <w:t>codeSystem</w:t>
      </w:r>
      <w:proofErr w:type="spellEnd"/>
      <w:r>
        <w:t>="2.16.840.1.113883.6.1"</w:t>
      </w:r>
    </w:p>
    <w:p w14:paraId="7D483782" w14:textId="77777777" w:rsidR="00554A9C" w:rsidRDefault="00554A9C" w:rsidP="00554A9C">
      <w:pPr>
        <w:pStyle w:val="Example"/>
        <w:ind w:left="130" w:right="115"/>
      </w:pPr>
      <w:r>
        <w:t xml:space="preserve">                                </w:t>
      </w:r>
      <w:proofErr w:type="spellStart"/>
      <w:r>
        <w:t>codeSystemName</w:t>
      </w:r>
      <w:proofErr w:type="spellEnd"/>
      <w:r>
        <w:t xml:space="preserve">="LOINC" </w:t>
      </w:r>
      <w:proofErr w:type="spellStart"/>
      <w:r>
        <w:t>displayName</w:t>
      </w:r>
      <w:proofErr w:type="spellEnd"/>
      <w:r>
        <w:t>="Sex"/&gt;</w:t>
      </w:r>
    </w:p>
    <w:p w14:paraId="56866C9D" w14:textId="77777777" w:rsidR="00554A9C" w:rsidRDefault="00554A9C" w:rsidP="00554A9C">
      <w:pPr>
        <w:pStyle w:val="Example"/>
        <w:ind w:left="130" w:right="115"/>
      </w:pPr>
      <w:r>
        <w:t xml:space="preserve">    &lt;</w:t>
      </w:r>
      <w:proofErr w:type="spellStart"/>
      <w:r>
        <w:t>statusCode</w:t>
      </w:r>
      <w:proofErr w:type="spellEnd"/>
      <w:r>
        <w:t xml:space="preserve"> code="completed"/&gt;</w:t>
      </w:r>
    </w:p>
    <w:p w14:paraId="7E019C92" w14:textId="77777777" w:rsidR="00554A9C" w:rsidRDefault="00554A9C" w:rsidP="00554A9C">
      <w:pPr>
        <w:pStyle w:val="Example"/>
        <w:ind w:left="130" w:right="115"/>
      </w:pPr>
      <w:r>
        <w:t xml:space="preserve">    </w:t>
      </w:r>
      <w:proofErr w:type="gramStart"/>
      <w:r>
        <w:t>&lt;!--</w:t>
      </w:r>
      <w:proofErr w:type="gramEnd"/>
      <w:r>
        <w:t xml:space="preserve"> The </w:t>
      </w:r>
      <w:proofErr w:type="spellStart"/>
      <w:r>
        <w:t>effectiveTime</w:t>
      </w:r>
      <w:proofErr w:type="spellEnd"/>
      <w:r>
        <w:t xml:space="preserve"> reflects the point in time when the current sex instance was noted. --&gt;</w:t>
      </w:r>
    </w:p>
    <w:p w14:paraId="1EE08F91" w14:textId="77777777" w:rsidR="00554A9C" w:rsidRDefault="00554A9C" w:rsidP="00554A9C">
      <w:pPr>
        <w:pStyle w:val="Example"/>
        <w:ind w:left="130" w:right="115"/>
      </w:pPr>
      <w:r>
        <w:t xml:space="preserve">    &lt;</w:t>
      </w:r>
      <w:proofErr w:type="spellStart"/>
      <w:r>
        <w:t>effectiveTime</w:t>
      </w:r>
      <w:proofErr w:type="spellEnd"/>
      <w:r>
        <w:t xml:space="preserve"> value="20230501"/&gt;</w:t>
      </w:r>
    </w:p>
    <w:p w14:paraId="27F07156" w14:textId="77777777" w:rsidR="00554A9C" w:rsidRDefault="00554A9C" w:rsidP="00554A9C">
      <w:pPr>
        <w:pStyle w:val="Example"/>
        <w:ind w:left="130" w:right="115"/>
      </w:pPr>
      <w:r>
        <w:t xml:space="preserve">    &lt;value </w:t>
      </w:r>
      <w:proofErr w:type="spellStart"/>
      <w:proofErr w:type="gramStart"/>
      <w:r>
        <w:t>xsi:type</w:t>
      </w:r>
      <w:proofErr w:type="spellEnd"/>
      <w:proofErr w:type="gramEnd"/>
      <w:r>
        <w:t>="CD" code="248152002"</w:t>
      </w:r>
    </w:p>
    <w:p w14:paraId="4E38CAE8" w14:textId="77777777" w:rsidR="00554A9C" w:rsidRDefault="00554A9C" w:rsidP="00554A9C">
      <w:pPr>
        <w:pStyle w:val="Example"/>
        <w:ind w:left="130" w:right="115"/>
      </w:pPr>
      <w:r>
        <w:t xml:space="preserve">                                </w:t>
      </w:r>
      <w:proofErr w:type="spellStart"/>
      <w:r>
        <w:t>displayName</w:t>
      </w:r>
      <w:proofErr w:type="spellEnd"/>
      <w:r>
        <w:t>="Female"</w:t>
      </w:r>
    </w:p>
    <w:p w14:paraId="73CCF7E0" w14:textId="77777777" w:rsidR="00554A9C" w:rsidRDefault="00554A9C" w:rsidP="00554A9C">
      <w:pPr>
        <w:pStyle w:val="Example"/>
        <w:ind w:left="130" w:right="115"/>
      </w:pPr>
      <w:r>
        <w:t xml:space="preserve">                                </w:t>
      </w:r>
      <w:proofErr w:type="spellStart"/>
      <w:r>
        <w:t>codeSystem</w:t>
      </w:r>
      <w:proofErr w:type="spellEnd"/>
      <w:r>
        <w:t xml:space="preserve">="2.16.840.1.113883.6.96" </w:t>
      </w:r>
      <w:proofErr w:type="spellStart"/>
      <w:r>
        <w:t>codeSystemName</w:t>
      </w:r>
      <w:proofErr w:type="spellEnd"/>
      <w:r>
        <w:t>="SNOMED CT"/&gt;</w:t>
      </w:r>
    </w:p>
    <w:p w14:paraId="194E4529" w14:textId="77777777" w:rsidR="00554A9C" w:rsidRDefault="00554A9C" w:rsidP="00554A9C">
      <w:pPr>
        <w:pStyle w:val="Example"/>
        <w:ind w:left="130" w:right="115"/>
      </w:pPr>
      <w:r>
        <w:t>&lt;/observation&gt;</w:t>
      </w:r>
    </w:p>
    <w:p w14:paraId="6AC0083D" w14:textId="77777777" w:rsidR="00554A9C" w:rsidRDefault="00554A9C" w:rsidP="00554A9C">
      <w:pPr>
        <w:pStyle w:val="BodyText"/>
      </w:pPr>
    </w:p>
    <w:p w14:paraId="6C775886" w14:textId="1567A072" w:rsidR="00554A9C" w:rsidRDefault="00DB0FB7">
      <w:ins w:id="112" w:author="Gay Dolin" w:date="2023-06-20T12:40:00Z">
        <w:r>
          <w:t>Screen shot of current</w:t>
        </w:r>
        <w:r w:rsidR="000630A2">
          <w:t xml:space="preserve"> grouped set in VSAC that will be updated to remove </w:t>
        </w:r>
        <w:proofErr w:type="spellStart"/>
        <w:r w:rsidR="000630A2">
          <w:t>adminstrativeGender</w:t>
        </w:r>
        <w:proofErr w:type="spellEnd"/>
        <w:r w:rsidR="000630A2">
          <w:t xml:space="preserve"> codes</w:t>
        </w:r>
      </w:ins>
      <w:ins w:id="113" w:author="Gay Dolin" w:date="2023-06-20T12:41:00Z">
        <w:r w:rsidR="00A44337">
          <w:t xml:space="preserve"> value set</w:t>
        </w:r>
      </w:ins>
      <w:ins w:id="114" w:author="Gay Dolin" w:date="2023-06-20T12:40:00Z">
        <w:r w:rsidR="000630A2">
          <w:t xml:space="preserve"> and </w:t>
        </w:r>
      </w:ins>
      <w:ins w:id="115" w:author="Gay Dolin" w:date="2023-06-20T12:42:00Z">
        <w:r w:rsidR="00A44337">
          <w:t>replace with</w:t>
        </w:r>
      </w:ins>
      <w:ins w:id="116" w:author="Gay Dolin" w:date="2023-06-20T12:41:00Z">
        <w:r w:rsidR="000630A2">
          <w:t xml:space="preserve"> </w:t>
        </w:r>
        <w:r w:rsidR="00F26F64">
          <w:t xml:space="preserve">“asked-declined” </w:t>
        </w:r>
        <w:r w:rsidR="00A44337">
          <w:t xml:space="preserve">(single </w:t>
        </w:r>
      </w:ins>
      <w:ins w:id="117" w:author="Gay Dolin" w:date="2023-06-20T12:43:00Z">
        <w:r w:rsidR="00F83F2F">
          <w:t>member</w:t>
        </w:r>
      </w:ins>
      <w:ins w:id="118" w:author="Gay Dolin" w:date="2023-06-20T12:41:00Z">
        <w:r w:rsidR="00A44337">
          <w:t xml:space="preserve"> v</w:t>
        </w:r>
      </w:ins>
      <w:ins w:id="119" w:author="Gay Dolin" w:date="2023-06-20T12:42:00Z">
        <w:r w:rsidR="00A44337">
          <w:t xml:space="preserve">alue set) from the </w:t>
        </w:r>
        <w:r w:rsidR="00801F57">
          <w:t xml:space="preserve">HL7 Data Absent Reason code system </w:t>
        </w:r>
      </w:ins>
      <w:ins w:id="120" w:author="Gay Dolin" w:date="2023-06-20T12:41:00Z">
        <w:r w:rsidR="00F26F64">
          <w:t>when code system is available</w:t>
        </w:r>
      </w:ins>
      <w:ins w:id="121" w:author="Gay Dolin" w:date="2023-06-20T12:42:00Z">
        <w:r w:rsidR="00801F57">
          <w:t xml:space="preserve"> in VSAC by</w:t>
        </w:r>
      </w:ins>
      <w:ins w:id="122" w:author="Gay Dolin" w:date="2023-06-20T12:41:00Z">
        <w:r w:rsidR="00F26F64">
          <w:t xml:space="preserve"> </w:t>
        </w:r>
        <w:r w:rsidR="00A44337">
          <w:t>end of next week</w:t>
        </w:r>
      </w:ins>
      <w:r w:rsidR="008D5675">
        <w:t>.</w:t>
      </w:r>
    </w:p>
    <w:p w14:paraId="233884E5" w14:textId="7CD46671" w:rsidR="000304C7" w:rsidRDefault="000304C7">
      <w:pPr>
        <w:spacing w:after="160" w:line="259" w:lineRule="auto"/>
      </w:pPr>
      <w:r>
        <w:br w:type="page"/>
      </w:r>
    </w:p>
    <w:p w14:paraId="7E97CFF6" w14:textId="77777777" w:rsidR="000304C7" w:rsidRPr="000304C7" w:rsidRDefault="000304C7" w:rsidP="000304C7">
      <w:pPr>
        <w:spacing w:after="160" w:line="259" w:lineRule="auto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0304C7">
        <w:rPr>
          <w:rFonts w:asciiTheme="minorHAnsi" w:eastAsiaTheme="minorHAnsi" w:hAnsiTheme="minorHAnsi" w:cstheme="minorBidi"/>
          <w:noProof/>
          <w:kern w:val="2"/>
          <w:sz w:val="22"/>
          <w:szCs w:val="22"/>
          <w14:ligatures w14:val="standardContextual"/>
        </w:rPr>
        <w:lastRenderedPageBreak/>
        <w:drawing>
          <wp:inline distT="0" distB="0" distL="0" distR="0" wp14:anchorId="21121A63" wp14:editId="4E8B11EB">
            <wp:extent cx="5943600" cy="4885690"/>
            <wp:effectExtent l="0" t="0" r="0" b="0"/>
            <wp:docPr id="43140175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401759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EEA4" w14:textId="77777777" w:rsidR="0009040E" w:rsidRDefault="0009040E">
      <w:pPr>
        <w:rPr>
          <w:ins w:id="123" w:author="Gay Dolin" w:date="2023-06-20T12:43:00Z"/>
        </w:rPr>
      </w:pPr>
    </w:p>
    <w:p w14:paraId="40A88770" w14:textId="77777777" w:rsidR="00F83F2F" w:rsidRDefault="00F83F2F">
      <w:pPr>
        <w:rPr>
          <w:ins w:id="124" w:author="Gay Dolin" w:date="2023-06-20T12:43:00Z"/>
        </w:rPr>
      </w:pPr>
    </w:p>
    <w:p w14:paraId="0AB9F6FA" w14:textId="77777777" w:rsidR="007962C4" w:rsidRPr="0025015F" w:rsidRDefault="007962C4" w:rsidP="0025015F"/>
    <w:sectPr w:rsidR="007962C4" w:rsidRPr="00250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Calibri"/>
    <w:charset w:val="00"/>
    <w:family w:val="auto"/>
    <w:pitch w:val="variable"/>
    <w:sig w:usb0="00000003" w:usb1="00000000" w:usb2="00000000" w:usb3="00000000" w:csb0="00000001" w:csb1="00000000"/>
  </w:font>
  <w:font w:name="Century Gothic">
    <w:altName w:val="Calibri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?l?r ??’c">
    <w:altName w:val="Arial Unicode MS"/>
    <w:panose1 w:val="00000000000000000000"/>
    <w:charset w:val="80"/>
    <w:family w:val="modern"/>
    <w:notTrueType/>
    <w:pitch w:val="default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052F2"/>
    <w:multiLevelType w:val="multilevel"/>
    <w:tmpl w:val="7E3ADD6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b/>
        <w:i w:val="0"/>
        <w:sz w:val="32"/>
        <w:szCs w:val="32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B1E531F"/>
    <w:multiLevelType w:val="multilevel"/>
    <w:tmpl w:val="7B943E18"/>
    <w:numStyleLink w:val="Constraints"/>
  </w:abstractNum>
  <w:abstractNum w:abstractNumId="2" w15:restartNumberingAfterBreak="0">
    <w:nsid w:val="7C006240"/>
    <w:multiLevelType w:val="multilevel"/>
    <w:tmpl w:val="7B943E18"/>
    <w:styleLink w:val="Constraints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84"/>
        </w:tabs>
        <w:ind w:left="328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num w:numId="1" w16cid:durableId="1678264320">
    <w:abstractNumId w:val="2"/>
  </w:num>
  <w:num w:numId="2" w16cid:durableId="1985768480">
    <w:abstractNumId w:val="0"/>
  </w:num>
  <w:num w:numId="3" w16cid:durableId="126754254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ay Dolin">
    <w15:presenceInfo w15:providerId="AD" w15:userId="S::gdolin@NamasteInformatics.com::18d24d7a-1e87-4d48-9426-df301fd38ae1"/>
  </w15:person>
  <w15:person w15:author="Gay Dolin [2]">
    <w15:presenceInfo w15:providerId="Windows Live" w15:userId="6676dd4c7157fb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A9C"/>
    <w:rsid w:val="00023DF4"/>
    <w:rsid w:val="000304C7"/>
    <w:rsid w:val="000630A2"/>
    <w:rsid w:val="00077AEF"/>
    <w:rsid w:val="0009040E"/>
    <w:rsid w:val="000C764F"/>
    <w:rsid w:val="00113EF2"/>
    <w:rsid w:val="00174F54"/>
    <w:rsid w:val="001B33F8"/>
    <w:rsid w:val="0025015F"/>
    <w:rsid w:val="00284E45"/>
    <w:rsid w:val="0028591A"/>
    <w:rsid w:val="002B649A"/>
    <w:rsid w:val="002C42D4"/>
    <w:rsid w:val="002F6933"/>
    <w:rsid w:val="003F79A4"/>
    <w:rsid w:val="00454124"/>
    <w:rsid w:val="00477962"/>
    <w:rsid w:val="00481564"/>
    <w:rsid w:val="004F23CF"/>
    <w:rsid w:val="00554A9C"/>
    <w:rsid w:val="0056500E"/>
    <w:rsid w:val="00583651"/>
    <w:rsid w:val="005C3C0C"/>
    <w:rsid w:val="00610516"/>
    <w:rsid w:val="00617AE6"/>
    <w:rsid w:val="0065731C"/>
    <w:rsid w:val="00665C8B"/>
    <w:rsid w:val="006A1238"/>
    <w:rsid w:val="006A439D"/>
    <w:rsid w:val="00751FFA"/>
    <w:rsid w:val="00781012"/>
    <w:rsid w:val="007830C2"/>
    <w:rsid w:val="007962C4"/>
    <w:rsid w:val="00801A60"/>
    <w:rsid w:val="00801F57"/>
    <w:rsid w:val="00807B75"/>
    <w:rsid w:val="00890C07"/>
    <w:rsid w:val="008D5675"/>
    <w:rsid w:val="008D6A2A"/>
    <w:rsid w:val="008E1D89"/>
    <w:rsid w:val="009202CE"/>
    <w:rsid w:val="009575E4"/>
    <w:rsid w:val="009A619B"/>
    <w:rsid w:val="009F02F2"/>
    <w:rsid w:val="00A01A10"/>
    <w:rsid w:val="00A44337"/>
    <w:rsid w:val="00A50F78"/>
    <w:rsid w:val="00A829F9"/>
    <w:rsid w:val="00AA733D"/>
    <w:rsid w:val="00AE07DB"/>
    <w:rsid w:val="00AE0B04"/>
    <w:rsid w:val="00AF5EAD"/>
    <w:rsid w:val="00B11B9A"/>
    <w:rsid w:val="00C1290E"/>
    <w:rsid w:val="00C650F9"/>
    <w:rsid w:val="00CC2ED5"/>
    <w:rsid w:val="00CE7256"/>
    <w:rsid w:val="00D21160"/>
    <w:rsid w:val="00D5539F"/>
    <w:rsid w:val="00D8466E"/>
    <w:rsid w:val="00DB0FB7"/>
    <w:rsid w:val="00DB3EBF"/>
    <w:rsid w:val="00DD71BD"/>
    <w:rsid w:val="00DE7BA0"/>
    <w:rsid w:val="00DF36D3"/>
    <w:rsid w:val="00E205DD"/>
    <w:rsid w:val="00E8614C"/>
    <w:rsid w:val="00E96B77"/>
    <w:rsid w:val="00EA05C4"/>
    <w:rsid w:val="00F14930"/>
    <w:rsid w:val="00F26F64"/>
    <w:rsid w:val="00F528D3"/>
    <w:rsid w:val="00F643EA"/>
    <w:rsid w:val="00F654CD"/>
    <w:rsid w:val="00F83F2F"/>
    <w:rsid w:val="00F91B83"/>
    <w:rsid w:val="00FB522E"/>
    <w:rsid w:val="00FD0027"/>
    <w:rsid w:val="00FE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012F5"/>
  <w15:chartTrackingRefBased/>
  <w15:docId w15:val="{46CF1755-7873-443D-A62E-0EF80475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A9C"/>
    <w:pPr>
      <w:spacing w:after="40" w:line="260" w:lineRule="exact"/>
    </w:pPr>
    <w:rPr>
      <w:rFonts w:ascii="Bookman Old Style" w:eastAsia="Times New Roman" w:hAnsi="Bookman Old Style" w:cs="Times New Roman"/>
      <w:kern w:val="0"/>
      <w:sz w:val="20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554A9C"/>
    <w:pPr>
      <w:keepNext/>
      <w:pageBreakBefore/>
      <w:numPr>
        <w:numId w:val="2"/>
      </w:numPr>
      <w:tabs>
        <w:tab w:val="left" w:pos="720"/>
      </w:tabs>
      <w:spacing w:before="480" w:after="240"/>
      <w:ind w:left="720" w:hanging="720"/>
      <w:outlineLvl w:val="0"/>
    </w:pPr>
    <w:rPr>
      <w:rFonts w:ascii="Century Gothic" w:hAnsi="Century Gothic"/>
      <w:b/>
      <w:caps/>
      <w:color w:val="333399"/>
      <w:spacing w:val="40"/>
      <w:kern w:val="32"/>
      <w:sz w:val="28"/>
      <w:szCs w:val="32"/>
    </w:rPr>
  </w:style>
  <w:style w:type="paragraph" w:styleId="Heading2">
    <w:name w:val="heading 2"/>
    <w:aliases w:val="l2"/>
    <w:basedOn w:val="Normal"/>
    <w:next w:val="BodyText"/>
    <w:link w:val="Heading2Char"/>
    <w:qFormat/>
    <w:rsid w:val="00554A9C"/>
    <w:pPr>
      <w:keepNext/>
      <w:numPr>
        <w:ilvl w:val="1"/>
        <w:numId w:val="2"/>
      </w:numPr>
      <w:tabs>
        <w:tab w:val="left" w:pos="720"/>
        <w:tab w:val="left" w:pos="864"/>
      </w:tabs>
      <w:spacing w:before="360" w:after="120"/>
      <w:ind w:left="720" w:hanging="720"/>
      <w:outlineLvl w:val="1"/>
    </w:pPr>
    <w:rPr>
      <w:rFonts w:ascii="Century Gothic" w:hAnsi="Century Gothic"/>
      <w:b/>
      <w:i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554A9C"/>
    <w:pPr>
      <w:keepNext/>
      <w:numPr>
        <w:ilvl w:val="2"/>
        <w:numId w:val="2"/>
      </w:numPr>
      <w:tabs>
        <w:tab w:val="left" w:pos="720"/>
        <w:tab w:val="left" w:pos="936"/>
      </w:tabs>
      <w:spacing w:before="360" w:after="120"/>
      <w:outlineLvl w:val="2"/>
    </w:pPr>
    <w:rPr>
      <w:sz w:val="24"/>
      <w:szCs w:val="26"/>
    </w:rPr>
  </w:style>
  <w:style w:type="paragraph" w:styleId="Heading4">
    <w:name w:val="heading 4"/>
    <w:basedOn w:val="Heading3"/>
    <w:next w:val="BodyText"/>
    <w:link w:val="Heading4Char"/>
    <w:qFormat/>
    <w:rsid w:val="00554A9C"/>
    <w:pPr>
      <w:numPr>
        <w:ilvl w:val="3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link w:val="Heading5Char"/>
    <w:qFormat/>
    <w:rsid w:val="00554A9C"/>
    <w:pPr>
      <w:keepNext/>
      <w:numPr>
        <w:ilvl w:val="4"/>
        <w:numId w:val="2"/>
      </w:numPr>
      <w:spacing w:before="240" w:after="60"/>
      <w:outlineLvl w:val="4"/>
    </w:pPr>
  </w:style>
  <w:style w:type="paragraph" w:styleId="Heading6">
    <w:name w:val="heading 6"/>
    <w:basedOn w:val="Normal"/>
    <w:next w:val="Normal"/>
    <w:link w:val="Heading6Char"/>
    <w:qFormat/>
    <w:rsid w:val="00554A9C"/>
    <w:pPr>
      <w:numPr>
        <w:ilvl w:val="5"/>
        <w:numId w:val="2"/>
      </w:numPr>
      <w:spacing w:before="240" w:after="60"/>
      <w:outlineLvl w:val="5"/>
    </w:pPr>
  </w:style>
  <w:style w:type="paragraph" w:styleId="Heading7">
    <w:name w:val="heading 7"/>
    <w:aliases w:val="appendix"/>
    <w:basedOn w:val="Normal"/>
    <w:next w:val="Normal"/>
    <w:link w:val="Heading7Char"/>
    <w:qFormat/>
    <w:rsid w:val="00554A9C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554A9C"/>
    <w:pPr>
      <w:numPr>
        <w:ilvl w:val="7"/>
        <w:numId w:val="2"/>
      </w:numPr>
      <w:spacing w:before="240" w:after="60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554A9C"/>
    <w:pPr>
      <w:numPr>
        <w:ilvl w:val="8"/>
        <w:numId w:val="2"/>
      </w:numPr>
      <w:spacing w:before="240" w:after="60"/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54A9C"/>
    <w:rPr>
      <w:rFonts w:ascii="Century Gothic" w:eastAsia="Times New Roman" w:hAnsi="Century Gothic" w:cs="Times New Roman"/>
      <w:b/>
      <w:caps/>
      <w:color w:val="333399"/>
      <w:spacing w:val="40"/>
      <w:kern w:val="32"/>
      <w:sz w:val="28"/>
      <w:szCs w:val="32"/>
      <w14:ligatures w14:val="none"/>
    </w:rPr>
  </w:style>
  <w:style w:type="character" w:customStyle="1" w:styleId="Heading2Char">
    <w:name w:val="Heading 2 Char"/>
    <w:aliases w:val="l2 Char"/>
    <w:basedOn w:val="DefaultParagraphFont"/>
    <w:link w:val="Heading2"/>
    <w:rsid w:val="00554A9C"/>
    <w:rPr>
      <w:rFonts w:ascii="Century Gothic" w:eastAsia="Times New Roman" w:hAnsi="Century Gothic" w:cs="Times New Roman"/>
      <w:b/>
      <w:i/>
      <w:kern w:val="0"/>
      <w:sz w:val="28"/>
      <w:szCs w:val="2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54A9C"/>
    <w:rPr>
      <w:rFonts w:ascii="Bookman Old Style" w:eastAsia="Times New Roman" w:hAnsi="Bookman Old Style" w:cs="Times New Roman"/>
      <w:kern w:val="0"/>
      <w:sz w:val="24"/>
      <w:szCs w:val="26"/>
      <w14:ligatures w14:val="none"/>
    </w:rPr>
  </w:style>
  <w:style w:type="character" w:customStyle="1" w:styleId="Heading4Char">
    <w:name w:val="Heading 4 Char"/>
    <w:basedOn w:val="DefaultParagraphFont"/>
    <w:link w:val="Heading4"/>
    <w:rsid w:val="00554A9C"/>
    <w:rPr>
      <w:rFonts w:ascii="Bookman Old Style" w:eastAsia="Times New Roman" w:hAnsi="Bookman Old Style" w:cs="Times New Roman"/>
      <w:kern w:val="0"/>
      <w:szCs w:val="26"/>
      <w14:ligatures w14:val="none"/>
    </w:rPr>
  </w:style>
  <w:style w:type="character" w:customStyle="1" w:styleId="Heading5Char">
    <w:name w:val="Heading 5 Char"/>
    <w:basedOn w:val="DefaultParagraphFont"/>
    <w:link w:val="Heading5"/>
    <w:rsid w:val="00554A9C"/>
    <w:rPr>
      <w:rFonts w:ascii="Bookman Old Style" w:eastAsia="Times New Roman" w:hAnsi="Bookman Old Style" w:cs="Times New Roman"/>
      <w:kern w:val="0"/>
      <w:sz w:val="20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rsid w:val="00554A9C"/>
    <w:rPr>
      <w:rFonts w:ascii="Bookman Old Style" w:eastAsia="Times New Roman" w:hAnsi="Bookman Old Style" w:cs="Times New Roman"/>
      <w:kern w:val="0"/>
      <w:sz w:val="20"/>
      <w:szCs w:val="24"/>
      <w14:ligatures w14:val="none"/>
    </w:rPr>
  </w:style>
  <w:style w:type="character" w:customStyle="1" w:styleId="Heading7Char">
    <w:name w:val="Heading 7 Char"/>
    <w:aliases w:val="appendix Char"/>
    <w:basedOn w:val="DefaultParagraphFont"/>
    <w:link w:val="Heading7"/>
    <w:rsid w:val="00554A9C"/>
    <w:rPr>
      <w:rFonts w:ascii="Bookman Old Style" w:eastAsia="Times New Roman" w:hAnsi="Bookman Old Style" w:cs="Times New Roman"/>
      <w:kern w:val="0"/>
      <w:sz w:val="20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rsid w:val="00554A9C"/>
    <w:rPr>
      <w:rFonts w:ascii="Bookman Old Style" w:eastAsia="Times New Roman" w:hAnsi="Bookman Old Style" w:cs="Times New Roman"/>
      <w:kern w:val="0"/>
      <w:sz w:val="20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rsid w:val="00554A9C"/>
    <w:rPr>
      <w:rFonts w:ascii="Bookman Old Style" w:eastAsia="Times New Roman" w:hAnsi="Bookman Old Style" w:cs="Times New Roman"/>
      <w:kern w:val="0"/>
      <w:sz w:val="18"/>
      <w:szCs w:val="24"/>
      <w14:ligatures w14:val="none"/>
    </w:rPr>
  </w:style>
  <w:style w:type="character" w:customStyle="1" w:styleId="keyword">
    <w:name w:val="keyword"/>
    <w:rsid w:val="00554A9C"/>
    <w:rPr>
      <w:rFonts w:ascii="Bookman Old Style" w:hAnsi="Bookman Old Style"/>
      <w:b/>
      <w:caps/>
      <w:sz w:val="16"/>
    </w:rPr>
  </w:style>
  <w:style w:type="paragraph" w:customStyle="1" w:styleId="Example">
    <w:name w:val="Example"/>
    <w:basedOn w:val="Normal"/>
    <w:link w:val="ExampleChar"/>
    <w:rsid w:val="00554A9C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20" w:lineRule="exact"/>
      <w:ind w:left="720"/>
      <w:contextualSpacing/>
    </w:pPr>
    <w:rPr>
      <w:rFonts w:ascii="Courier New" w:hAnsi="Courier New"/>
      <w:sz w:val="18"/>
      <w:szCs w:val="20"/>
    </w:rPr>
  </w:style>
  <w:style w:type="character" w:customStyle="1" w:styleId="ExampleChar">
    <w:name w:val="Example Char"/>
    <w:link w:val="Example"/>
    <w:rsid w:val="00554A9C"/>
    <w:rPr>
      <w:rFonts w:ascii="Courier New" w:eastAsia="Times New Roman" w:hAnsi="Courier New" w:cs="Times New Roman"/>
      <w:kern w:val="0"/>
      <w:sz w:val="18"/>
      <w:szCs w:val="20"/>
      <w14:ligatures w14:val="none"/>
    </w:rPr>
  </w:style>
  <w:style w:type="paragraph" w:customStyle="1" w:styleId="TableHead">
    <w:name w:val="TableHead"/>
    <w:basedOn w:val="Normal"/>
    <w:next w:val="Normal"/>
    <w:link w:val="TableHeadChar"/>
    <w:qFormat/>
    <w:rsid w:val="00554A9C"/>
    <w:pPr>
      <w:keepNext/>
      <w:spacing w:before="60" w:after="60" w:line="220" w:lineRule="exact"/>
    </w:pPr>
    <w:rPr>
      <w:b/>
      <w:bCs/>
      <w:color w:val="000000"/>
      <w:sz w:val="18"/>
      <w:szCs w:val="18"/>
    </w:rPr>
  </w:style>
  <w:style w:type="character" w:customStyle="1" w:styleId="TableHeadChar">
    <w:name w:val="TableHead Char"/>
    <w:link w:val="TableHead"/>
    <w:rsid w:val="00554A9C"/>
    <w:rPr>
      <w:rFonts w:ascii="Bookman Old Style" w:eastAsia="Times New Roman" w:hAnsi="Bookman Old Style" w:cs="Times New Roman"/>
      <w:b/>
      <w:bCs/>
      <w:color w:val="000000"/>
      <w:kern w:val="0"/>
      <w:sz w:val="18"/>
      <w:szCs w:val="18"/>
      <w14:ligatures w14:val="none"/>
    </w:rPr>
  </w:style>
  <w:style w:type="paragraph" w:customStyle="1" w:styleId="TableText">
    <w:name w:val="TableText"/>
    <w:basedOn w:val="Normal"/>
    <w:link w:val="TableTextChar"/>
    <w:rsid w:val="00554A9C"/>
    <w:pPr>
      <w:keepNext/>
      <w:spacing w:before="40" w:line="220" w:lineRule="exact"/>
    </w:pPr>
    <w:rPr>
      <w:noProof/>
      <w:sz w:val="18"/>
      <w:szCs w:val="18"/>
    </w:rPr>
  </w:style>
  <w:style w:type="character" w:customStyle="1" w:styleId="TableTextChar">
    <w:name w:val="TableText Char"/>
    <w:link w:val="TableText"/>
    <w:rsid w:val="00554A9C"/>
    <w:rPr>
      <w:rFonts w:ascii="Bookman Old Style" w:eastAsia="Times New Roman" w:hAnsi="Bookman Old Style" w:cs="Times New Roman"/>
      <w:noProof/>
      <w:kern w:val="0"/>
      <w:sz w:val="18"/>
      <w:szCs w:val="18"/>
      <w14:ligatures w14:val="none"/>
    </w:rPr>
  </w:style>
  <w:style w:type="paragraph" w:styleId="Caption">
    <w:name w:val="caption"/>
    <w:basedOn w:val="Normal"/>
    <w:next w:val="Normal"/>
    <w:link w:val="CaptionChar"/>
    <w:uiPriority w:val="35"/>
    <w:qFormat/>
    <w:rsid w:val="00554A9C"/>
    <w:pPr>
      <w:keepNext/>
      <w:spacing w:before="200" w:after="120"/>
      <w:ind w:left="720"/>
      <w:jc w:val="center"/>
    </w:pPr>
    <w:rPr>
      <w:rFonts w:eastAsia="?l?r ??’c"/>
      <w:b/>
      <w:i/>
      <w:iCs/>
      <w:noProof/>
      <w:color w:val="000000"/>
      <w:sz w:val="18"/>
      <w:szCs w:val="18"/>
      <w:lang w:eastAsia="zh-CN"/>
    </w:rPr>
  </w:style>
  <w:style w:type="numbering" w:customStyle="1" w:styleId="Constraints">
    <w:name w:val="Constraints"/>
    <w:rsid w:val="00554A9C"/>
    <w:pPr>
      <w:numPr>
        <w:numId w:val="1"/>
      </w:numPr>
    </w:pPr>
  </w:style>
  <w:style w:type="table" w:styleId="TableGrid">
    <w:name w:val="Table Grid"/>
    <w:basedOn w:val="TableNormal"/>
    <w:uiPriority w:val="59"/>
    <w:rsid w:val="00554A9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yperlinkText9pt">
    <w:name w:val="Hyperlink Text 9pt"/>
    <w:rsid w:val="00554A9C"/>
    <w:rPr>
      <w:rFonts w:ascii="Bookman Old Style" w:hAnsi="Bookman Old Style" w:cs="Arial"/>
      <w:dstrike w:val="0"/>
      <w:color w:val="333399"/>
      <w:sz w:val="18"/>
      <w:szCs w:val="24"/>
      <w:u w:val="single"/>
      <w:vertAlign w:val="baseline"/>
      <w:lang w:val="en-US" w:eastAsia="zh-CN" w:bidi="ar-SA"/>
    </w:rPr>
  </w:style>
  <w:style w:type="character" w:customStyle="1" w:styleId="XMLname">
    <w:name w:val="XMLname"/>
    <w:qFormat/>
    <w:rsid w:val="00554A9C"/>
    <w:rPr>
      <w:rFonts w:ascii="Courier New" w:hAnsi="Courier New" w:cs="TimesNewRomanPSMT"/>
      <w:sz w:val="20"/>
      <w:lang w:eastAsia="en-US"/>
    </w:rPr>
  </w:style>
  <w:style w:type="character" w:customStyle="1" w:styleId="CaptionChar">
    <w:name w:val="Caption Char"/>
    <w:link w:val="Caption"/>
    <w:uiPriority w:val="35"/>
    <w:rsid w:val="00554A9C"/>
    <w:rPr>
      <w:rFonts w:ascii="Bookman Old Style" w:eastAsia="?l?r ??’c" w:hAnsi="Bookman Old Style" w:cs="Times New Roman"/>
      <w:b/>
      <w:i/>
      <w:iCs/>
      <w:noProof/>
      <w:color w:val="000000"/>
      <w:kern w:val="0"/>
      <w:sz w:val="18"/>
      <w:szCs w:val="18"/>
      <w:lang w:eastAsia="zh-CN"/>
      <w14:ligatures w14:val="none"/>
    </w:rPr>
  </w:style>
  <w:style w:type="paragraph" w:customStyle="1" w:styleId="BodyText">
    <w:name w:val="BodyText"/>
    <w:link w:val="BodyTextChar"/>
    <w:qFormat/>
    <w:rsid w:val="00554A9C"/>
    <w:pPr>
      <w:tabs>
        <w:tab w:val="left" w:pos="1080"/>
        <w:tab w:val="left" w:pos="1440"/>
      </w:tabs>
      <w:spacing w:after="120" w:line="260" w:lineRule="exact"/>
      <w:ind w:left="720"/>
    </w:pPr>
    <w:rPr>
      <w:rFonts w:ascii="Bookman Old Style" w:eastAsia="?l?r ??’c" w:hAnsi="Bookman Old Style" w:cs="Times New Roman"/>
      <w:noProof/>
      <w:kern w:val="0"/>
      <w:sz w:val="20"/>
      <w:szCs w:val="24"/>
      <w14:ligatures w14:val="none"/>
    </w:rPr>
  </w:style>
  <w:style w:type="character" w:customStyle="1" w:styleId="BodyTextChar">
    <w:name w:val="BodyText Char"/>
    <w:link w:val="BodyText"/>
    <w:rsid w:val="00554A9C"/>
    <w:rPr>
      <w:rFonts w:ascii="Bookman Old Style" w:eastAsia="?l?r ??’c" w:hAnsi="Bookman Old Style" w:cs="Times New Roman"/>
      <w:noProof/>
      <w:kern w:val="0"/>
      <w:sz w:val="20"/>
      <w:szCs w:val="24"/>
      <w14:ligatures w14:val="none"/>
    </w:rPr>
  </w:style>
  <w:style w:type="character" w:customStyle="1" w:styleId="XMLnameBold">
    <w:name w:val="XMLnameBold"/>
    <w:rsid w:val="00554A9C"/>
    <w:rPr>
      <w:rFonts w:ascii="Courier New" w:hAnsi="Courier New" w:cs="TimesNewRomanPSMT"/>
      <w:b/>
      <w:bCs/>
      <w:sz w:val="20"/>
      <w:lang w:eastAsia="en-US"/>
    </w:rPr>
  </w:style>
  <w:style w:type="paragraph" w:customStyle="1" w:styleId="BracketData">
    <w:name w:val="BracketData"/>
    <w:basedOn w:val="Normal"/>
    <w:next w:val="BodyText"/>
    <w:rsid w:val="00554A9C"/>
    <w:pPr>
      <w:keepNext/>
      <w:spacing w:before="40" w:after="120"/>
      <w:ind w:left="720"/>
    </w:pPr>
    <w:rPr>
      <w:rFonts w:ascii="Courier New" w:eastAsia="SimSun" w:hAnsi="Courier New" w:cs="Courier New"/>
      <w:szCs w:val="20"/>
      <w:lang w:eastAsia="zh-CN"/>
    </w:rPr>
  </w:style>
  <w:style w:type="paragraph" w:customStyle="1" w:styleId="Heading2nospace">
    <w:name w:val="Heading 2 nospace"/>
    <w:basedOn w:val="Heading2"/>
    <w:next w:val="BracketData"/>
    <w:qFormat/>
    <w:rsid w:val="00554A9C"/>
    <w:pPr>
      <w:spacing w:after="0"/>
    </w:pPr>
  </w:style>
  <w:style w:type="character" w:customStyle="1" w:styleId="HyperlinkCourierBold">
    <w:name w:val="Hyperlink Courier Bold"/>
    <w:basedOn w:val="DefaultParagraphFont"/>
    <w:rsid w:val="00554A9C"/>
    <w:rPr>
      <w:rFonts w:ascii="Courier New" w:hAnsi="Courier New" w:cs="Arial"/>
      <w:b/>
      <w:dstrike w:val="0"/>
      <w:color w:val="333399"/>
      <w:sz w:val="20"/>
      <w:szCs w:val="24"/>
      <w:u w:val="single"/>
      <w:vertAlign w:val="baseline"/>
      <w:lang w:val="en-US" w:eastAsia="zh-CN" w:bidi="ar-SA"/>
    </w:rPr>
  </w:style>
  <w:style w:type="paragraph" w:styleId="Revision">
    <w:name w:val="Revision"/>
    <w:hidden/>
    <w:uiPriority w:val="99"/>
    <w:semiHidden/>
    <w:rsid w:val="006A439D"/>
    <w:pPr>
      <w:spacing w:after="0" w:line="240" w:lineRule="auto"/>
    </w:pPr>
    <w:rPr>
      <w:rFonts w:ascii="Bookman Old Style" w:eastAsia="Times New Roman" w:hAnsi="Bookman Old Style" w:cs="Times New Roman"/>
      <w:kern w:val="0"/>
      <w:sz w:val="20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5C8B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665C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C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rifolia.lantanagroup.com/TemplateManagement/View/II/2.16.840.1.113883.10.20.22.4.507/2023-06-2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1059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 Dolin</dc:creator>
  <cp:keywords/>
  <dc:description/>
  <cp:lastModifiedBy>Marc Duteau</cp:lastModifiedBy>
  <cp:revision>2</cp:revision>
  <dcterms:created xsi:type="dcterms:W3CDTF">2023-06-22T21:41:00Z</dcterms:created>
  <dcterms:modified xsi:type="dcterms:W3CDTF">2023-06-22T21:41:00Z</dcterms:modified>
</cp:coreProperties>
</file>