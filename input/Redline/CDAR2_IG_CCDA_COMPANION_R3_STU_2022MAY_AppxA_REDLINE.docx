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3604" w14:textId="77777777" w:rsidR="00483425" w:rsidRPr="004F7086" w:rsidRDefault="00483425" w:rsidP="00483425">
      <w:pPr>
        <w:spacing w:after="120" w:line="240" w:lineRule="auto"/>
        <w:jc w:val="right"/>
        <w:rPr>
          <w:del w:id="0" w:author="Russ Ott" w:date="2022-05-16T11:54:00Z"/>
          <w:rFonts w:ascii="Arial Narrow" w:hAnsi="Arial Narrow" w:cs="Calibri"/>
          <w:color w:val="000000"/>
          <w:sz w:val="32"/>
        </w:rPr>
      </w:pPr>
      <w:bookmarkStart w:id="1" w:name="_Hlk101441934"/>
      <w:bookmarkStart w:id="2" w:name="_Hlk83390161"/>
      <w:bookmarkStart w:id="3" w:name="_Hlk27771756"/>
      <w:bookmarkEnd w:id="1"/>
    </w:p>
    <w:p w14:paraId="66D90803" w14:textId="5861F97A" w:rsidR="003C3A2B" w:rsidRPr="003C3A2B" w:rsidRDefault="00483425">
      <w:pPr>
        <w:spacing w:after="0" w:line="240" w:lineRule="auto"/>
        <w:ind w:left="144" w:hanging="144"/>
        <w:jc w:val="right"/>
        <w:rPr>
          <w:rFonts w:ascii="Arial Narrow" w:eastAsia="Arial" w:hAnsi="Arial Narrow"/>
          <w:sz w:val="32"/>
          <w:highlight w:val="yellow"/>
          <w:rPrChange w:id="4" w:author="Russ Ott" w:date="2022-05-16T11:54:00Z">
            <w:rPr>
              <w:rFonts w:ascii="Arial Narrow" w:eastAsia="Arial" w:hAnsi="Arial Narrow"/>
              <w:color w:val="000000"/>
              <w:sz w:val="32"/>
            </w:rPr>
          </w:rPrChange>
        </w:rPr>
        <w:pPrChange w:id="5" w:author="Russ Ott" w:date="2022-05-16T11:54:00Z">
          <w:pPr>
            <w:spacing w:after="120" w:line="240" w:lineRule="auto"/>
            <w:jc w:val="right"/>
          </w:pPr>
        </w:pPrChange>
      </w:pPr>
      <w:del w:id="6" w:author="Russ Ott" w:date="2022-05-16T11:54:00Z">
        <w:r w:rsidRPr="004F7086">
          <w:rPr>
            <w:rFonts w:ascii="Arial Narrow" w:hAnsi="Arial Narrow" w:cs="Calibri"/>
            <w:color w:val="000000"/>
            <w:sz w:val="32"/>
          </w:rPr>
          <w:tab/>
        </w:r>
      </w:del>
      <w:r w:rsidR="003C3A2B" w:rsidRPr="003C3A2B">
        <w:rPr>
          <w:rFonts w:ascii="Arial Narrow" w:eastAsia="Arial" w:hAnsi="Arial Narrow"/>
          <w:sz w:val="32"/>
          <w:rPrChange w:id="7" w:author="Russ Ott" w:date="2022-05-16T11:54:00Z">
            <w:rPr>
              <w:rFonts w:ascii="Arial Narrow" w:eastAsia="Arial" w:hAnsi="Arial Narrow"/>
              <w:color w:val="000000"/>
              <w:sz w:val="32"/>
            </w:rPr>
          </w:rPrChange>
        </w:rPr>
        <w:t>CDAR2_IG_CCDA_COMPANION_</w:t>
      </w:r>
      <w:del w:id="8" w:author="Russ Ott" w:date="2022-05-16T11:54:00Z">
        <w:r w:rsidRPr="004F7086">
          <w:rPr>
            <w:rFonts w:ascii="Arial Narrow" w:hAnsi="Arial Narrow" w:cs="Calibri"/>
            <w:color w:val="000000"/>
            <w:sz w:val="32"/>
          </w:rPr>
          <w:delText>R2</w:delText>
        </w:r>
      </w:del>
      <w:ins w:id="9" w:author="Russ Ott" w:date="2022-05-16T11:54:00Z">
        <w:r w:rsidR="003C3A2B" w:rsidRPr="003C3A2B">
          <w:rPr>
            <w:rFonts w:ascii="Arial Narrow" w:eastAsia="Arial" w:hAnsi="Arial Narrow" w:cs="Arial"/>
            <w:sz w:val="32"/>
            <w:szCs w:val="32"/>
          </w:rPr>
          <w:t>R3</w:t>
        </w:r>
      </w:ins>
      <w:r w:rsidR="003C3A2B" w:rsidRPr="003C3A2B">
        <w:rPr>
          <w:rFonts w:ascii="Arial Narrow" w:eastAsia="Arial" w:hAnsi="Arial Narrow"/>
          <w:sz w:val="32"/>
          <w:rPrChange w:id="10" w:author="Russ Ott" w:date="2022-05-16T11:54:00Z">
            <w:rPr>
              <w:rFonts w:ascii="Arial Narrow" w:eastAsia="Arial" w:hAnsi="Arial Narrow"/>
              <w:color w:val="000000"/>
              <w:sz w:val="32"/>
            </w:rPr>
          </w:rPrChange>
        </w:rPr>
        <w:t>_</w:t>
      </w:r>
      <w:r w:rsidR="000E5F2C">
        <w:rPr>
          <w:rFonts w:ascii="Arial Narrow" w:eastAsia="Arial" w:hAnsi="Arial Narrow"/>
          <w:sz w:val="32"/>
          <w:rPrChange w:id="11" w:author="Russ Ott" w:date="2022-05-16T11:54:00Z">
            <w:rPr>
              <w:rFonts w:ascii="Arial Narrow" w:eastAsia="Arial" w:hAnsi="Arial Narrow"/>
              <w:color w:val="000000"/>
              <w:sz w:val="32"/>
            </w:rPr>
          </w:rPrChange>
        </w:rPr>
        <w:t>STU_</w:t>
      </w:r>
      <w:del w:id="12" w:author="Russ Ott" w:date="2022-05-16T11:54:00Z">
        <w:r w:rsidRPr="004F7086">
          <w:rPr>
            <w:rFonts w:ascii="Arial Narrow" w:hAnsi="Arial Narrow" w:cs="Calibri"/>
            <w:color w:val="000000"/>
            <w:sz w:val="32"/>
          </w:rPr>
          <w:delText>2019OCT</w:delText>
        </w:r>
      </w:del>
      <w:ins w:id="13" w:author="Russ Ott" w:date="2022-05-16T11:54:00Z">
        <w:r w:rsidR="000E5F2C">
          <w:rPr>
            <w:rFonts w:ascii="Arial Narrow" w:eastAsia="Arial" w:hAnsi="Arial Narrow" w:cs="Arial"/>
            <w:sz w:val="32"/>
            <w:szCs w:val="32"/>
          </w:rPr>
          <w:t>2022MAY</w:t>
        </w:r>
      </w:ins>
      <w:r w:rsidR="003C3A2B">
        <w:rPr>
          <w:rFonts w:ascii="Arial Narrow" w:eastAsia="Arial" w:hAnsi="Arial Narrow"/>
          <w:sz w:val="32"/>
          <w:rPrChange w:id="14" w:author="Russ Ott" w:date="2022-05-16T11:54:00Z">
            <w:rPr>
              <w:rFonts w:ascii="Arial Narrow" w:eastAsia="Arial" w:hAnsi="Arial Narrow"/>
              <w:color w:val="000000"/>
              <w:sz w:val="32"/>
            </w:rPr>
          </w:rPrChange>
        </w:rPr>
        <w:t>_AppxA</w:t>
      </w:r>
      <w:del w:id="15" w:author="Russ Ott" w:date="2022-05-16T11:54:00Z">
        <w:r w:rsidRPr="00A56029">
          <w:rPr>
            <w:rFonts w:ascii="Arial Narrow" w:hAnsi="Arial Narrow" w:cs="Calibri"/>
            <w:color w:val="000000"/>
            <w:sz w:val="32"/>
          </w:rPr>
          <w:delText>_2021</w:delText>
        </w:r>
        <w:r w:rsidR="00A56029" w:rsidRPr="00A56029">
          <w:rPr>
            <w:rFonts w:ascii="Arial Narrow" w:hAnsi="Arial Narrow" w:cs="Calibri"/>
            <w:color w:val="000000"/>
            <w:sz w:val="32"/>
          </w:rPr>
          <w:delText>OCT</w:delText>
        </w:r>
        <w:r w:rsidRPr="00A56029">
          <w:rPr>
            <w:rFonts w:ascii="Arial Narrow" w:hAnsi="Arial Narrow" w:cs="Calibri"/>
            <w:color w:val="000000"/>
            <w:sz w:val="32"/>
          </w:rPr>
          <w:delText>withErrata</w:delText>
        </w:r>
      </w:del>
      <w:ins w:id="16" w:author="Russ Ott" w:date="2022-05-16T11:54:00Z">
        <w:r w:rsidR="003C3A2B" w:rsidRPr="003C3A2B">
          <w:rPr>
            <w:rFonts w:ascii="Arial Narrow" w:eastAsia="Arial" w:hAnsi="Arial Narrow" w:cs="Arial"/>
            <w:sz w:val="32"/>
            <w:szCs w:val="32"/>
            <w:highlight w:val="yellow"/>
          </w:rPr>
          <w:t xml:space="preserve"> </w:t>
        </w:r>
      </w:ins>
    </w:p>
    <w:p w14:paraId="2F1553BA" w14:textId="77777777" w:rsidR="003C3A2B" w:rsidRPr="003C3A2B" w:rsidRDefault="003C3A2B">
      <w:pPr>
        <w:spacing w:after="0" w:line="240" w:lineRule="auto"/>
        <w:jc w:val="right"/>
        <w:rPr>
          <w:rFonts w:ascii="Arial Narrow" w:eastAsia="Arial" w:hAnsi="Arial Narrow" w:cs="Arial"/>
          <w:sz w:val="32"/>
          <w:szCs w:val="32"/>
        </w:rPr>
        <w:pPrChange w:id="17" w:author="Russ Ott" w:date="2022-05-16T11:54:00Z">
          <w:pPr>
            <w:spacing w:after="120" w:line="240" w:lineRule="auto"/>
            <w:jc w:val="right"/>
          </w:pPr>
        </w:pPrChange>
      </w:pPr>
    </w:p>
    <w:p w14:paraId="41AC9151" w14:textId="77777777" w:rsidR="00483425" w:rsidRPr="004F7086" w:rsidRDefault="00483425" w:rsidP="00483425">
      <w:pPr>
        <w:spacing w:after="120" w:line="240" w:lineRule="auto"/>
        <w:jc w:val="center"/>
        <w:rPr>
          <w:del w:id="18" w:author="Russ Ott" w:date="2022-05-16T11:54:00Z"/>
          <w:rFonts w:ascii="Calibri" w:hAnsi="Calibri" w:cs="Calibri"/>
          <w:sz w:val="24"/>
        </w:rPr>
      </w:pPr>
      <w:del w:id="19" w:author="Russ Ott" w:date="2022-05-16T11:54:00Z">
        <w:r w:rsidRPr="004F7086">
          <w:rPr>
            <w:rFonts w:ascii="Times New Roman" w:hAnsi="Times New Roman"/>
            <w:noProof/>
            <w:sz w:val="24"/>
          </w:rPr>
          <w:drawing>
            <wp:inline distT="0" distB="0" distL="0" distR="0" wp14:anchorId="4D133D98" wp14:editId="762EC795">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del>
    </w:p>
    <w:p w14:paraId="144F9BA8" w14:textId="77777777" w:rsidR="00483425" w:rsidRPr="004F7086" w:rsidRDefault="00483425" w:rsidP="00483425">
      <w:pPr>
        <w:spacing w:after="120" w:line="240" w:lineRule="auto"/>
        <w:jc w:val="center"/>
        <w:rPr>
          <w:del w:id="20" w:author="Russ Ott" w:date="2022-05-16T11:54:00Z"/>
          <w:rFonts w:ascii="Calibri" w:hAnsi="Calibri" w:cs="Calibri"/>
          <w:sz w:val="24"/>
        </w:rPr>
      </w:pPr>
      <w:del w:id="21" w:author="Russ Ott" w:date="2022-05-16T11:54:00Z">
        <w:r w:rsidRPr="004F7086">
          <w:rPr>
            <w:rFonts w:ascii="Calibri" w:hAnsi="Calibri" w:cs="Calibri"/>
            <w:sz w:val="24"/>
          </w:rPr>
          <w:br/>
        </w:r>
      </w:del>
    </w:p>
    <w:p w14:paraId="6039CAFA" w14:textId="77777777" w:rsidR="003C3A2B" w:rsidRPr="003C3A2B" w:rsidRDefault="003C3A2B" w:rsidP="003C3A2B">
      <w:pPr>
        <w:keepNext/>
        <w:keepLines/>
        <w:spacing w:after="60" w:line="240" w:lineRule="auto"/>
        <w:jc w:val="center"/>
        <w:rPr>
          <w:ins w:id="22" w:author="Russ Ott" w:date="2022-05-16T11:54:00Z"/>
          <w:rFonts w:ascii="Calibri" w:eastAsia="Arial" w:hAnsi="Calibri"/>
          <w:sz w:val="52"/>
          <w:szCs w:val="52"/>
        </w:rPr>
      </w:pPr>
      <w:ins w:id="23" w:author="Russ Ott" w:date="2022-05-16T11:54:00Z">
        <w:r w:rsidRPr="003C3A2B">
          <w:rPr>
            <w:rFonts w:ascii="Calibri" w:eastAsia="Arial" w:hAnsi="Calibri"/>
            <w:noProof/>
            <w:sz w:val="52"/>
            <w:szCs w:val="52"/>
          </w:rPr>
          <w:drawing>
            <wp:inline distT="0" distB="0" distL="0" distR="0" wp14:anchorId="19C39110" wp14:editId="7EA0C310">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ins>
    </w:p>
    <w:p w14:paraId="242CD2CE" w14:textId="77777777" w:rsidR="003C3A2B" w:rsidRPr="003C3A2B" w:rsidRDefault="003C3A2B" w:rsidP="003C3A2B">
      <w:pPr>
        <w:spacing w:after="0" w:line="240" w:lineRule="auto"/>
        <w:jc w:val="center"/>
        <w:rPr>
          <w:ins w:id="24" w:author="Russ Ott" w:date="2022-05-16T11:54:00Z"/>
          <w:rFonts w:ascii="Arial Narrow" w:eastAsia="Arial" w:hAnsi="Arial Narrow" w:cs="Arial"/>
          <w:sz w:val="32"/>
          <w:szCs w:val="32"/>
        </w:rPr>
      </w:pPr>
    </w:p>
    <w:p w14:paraId="669FF795" w14:textId="77777777" w:rsidR="003C3A2B" w:rsidRPr="003C3A2B" w:rsidRDefault="003C3A2B">
      <w:pPr>
        <w:keepNext/>
        <w:keepLines/>
        <w:spacing w:before="240" w:after="60" w:line="240" w:lineRule="auto"/>
        <w:jc w:val="center"/>
        <w:rPr>
          <w:rFonts w:ascii="Calibri" w:eastAsia="Arial" w:hAnsi="Calibri"/>
          <w:b/>
          <w:sz w:val="36"/>
          <w:rPrChange w:id="25" w:author="Russ Ott" w:date="2022-05-16T11:54:00Z">
            <w:rPr>
              <w:rFonts w:ascii="Arial" w:eastAsia="Arial" w:hAnsi="Arial"/>
              <w:b/>
              <w:color w:val="000000"/>
              <w:sz w:val="36"/>
            </w:rPr>
          </w:rPrChange>
        </w:rPr>
        <w:pPrChange w:id="26" w:author="Russ Ott" w:date="2022-05-16T11:54:00Z">
          <w:pPr>
            <w:spacing w:after="120" w:line="240" w:lineRule="auto"/>
            <w:jc w:val="center"/>
          </w:pPr>
        </w:pPrChange>
      </w:pPr>
      <w:r w:rsidRPr="003C3A2B">
        <w:rPr>
          <w:rFonts w:ascii="Calibri" w:eastAsia="Arial" w:hAnsi="Calibri"/>
          <w:b/>
          <w:sz w:val="36"/>
          <w:rPrChange w:id="27" w:author="Russ Ott" w:date="2022-05-16T11:54:00Z">
            <w:rPr>
              <w:rFonts w:ascii="Arial" w:eastAsia="Arial" w:hAnsi="Arial"/>
              <w:b/>
              <w:color w:val="000000"/>
              <w:sz w:val="36"/>
            </w:rPr>
          </w:rPrChange>
        </w:rPr>
        <w:t>HL7 CDA® R2 Implementation Guide:</w:t>
      </w:r>
    </w:p>
    <w:p w14:paraId="7BAB9763" w14:textId="77777777" w:rsidR="00483425" w:rsidRPr="004F7086" w:rsidRDefault="003C3A2B" w:rsidP="00483425">
      <w:pPr>
        <w:spacing w:after="120" w:line="240" w:lineRule="auto"/>
        <w:jc w:val="center"/>
        <w:rPr>
          <w:del w:id="28" w:author="Russ Ott" w:date="2022-05-16T11:54:00Z"/>
          <w:rFonts w:ascii="Arial" w:hAnsi="Arial" w:cs="Arial"/>
          <w:b/>
          <w:bCs/>
          <w:color w:val="000000"/>
          <w:sz w:val="36"/>
          <w:szCs w:val="36"/>
        </w:rPr>
      </w:pPr>
      <w:ins w:id="29" w:author="Russ Ott" w:date="2022-05-16T11:54:00Z">
        <w:r w:rsidRPr="003C3A2B">
          <w:rPr>
            <w:rFonts w:ascii="Calibri" w:eastAsia="Arial" w:hAnsi="Calibri"/>
            <w:b/>
            <w:bCs/>
            <w:sz w:val="36"/>
            <w:szCs w:val="36"/>
          </w:rPr>
          <w:t xml:space="preserve"> </w:t>
        </w:r>
      </w:ins>
      <w:r w:rsidRPr="003C3A2B">
        <w:rPr>
          <w:rFonts w:ascii="Calibri" w:eastAsia="Arial" w:hAnsi="Calibri"/>
          <w:b/>
          <w:sz w:val="36"/>
          <w:rPrChange w:id="30" w:author="Russ Ott" w:date="2022-05-16T11:54:00Z">
            <w:rPr>
              <w:rFonts w:ascii="Arial" w:eastAsia="Arial" w:hAnsi="Arial"/>
              <w:b/>
              <w:color w:val="000000"/>
              <w:sz w:val="36"/>
            </w:rPr>
          </w:rPrChange>
        </w:rPr>
        <w:t xml:space="preserve">C-CDA Templates for Clinical Notes </w:t>
      </w:r>
      <w:del w:id="31" w:author="Russ Ott" w:date="2022-05-16T11:54:00Z">
        <w:r w:rsidR="00483425" w:rsidRPr="004F7086">
          <w:rPr>
            <w:rFonts w:ascii="Arial" w:hAnsi="Arial" w:cs="Arial"/>
            <w:b/>
            <w:bCs/>
            <w:color w:val="000000"/>
            <w:sz w:val="36"/>
            <w:szCs w:val="36"/>
          </w:rPr>
          <w:delText>R2.1</w:delText>
        </w:r>
      </w:del>
    </w:p>
    <w:p w14:paraId="21EA0BA9" w14:textId="00DB9F57" w:rsidR="003C3A2B" w:rsidRPr="003C3A2B" w:rsidRDefault="003C3A2B">
      <w:pPr>
        <w:keepNext/>
        <w:keepLines/>
        <w:spacing w:before="240" w:after="60" w:line="240" w:lineRule="auto"/>
        <w:jc w:val="center"/>
        <w:rPr>
          <w:rFonts w:ascii="Calibri" w:eastAsia="Arial" w:hAnsi="Calibri"/>
          <w:b/>
          <w:sz w:val="36"/>
          <w:rPrChange w:id="32" w:author="Russ Ott" w:date="2022-05-16T11:54:00Z">
            <w:rPr>
              <w:rFonts w:ascii="Arial" w:eastAsia="Arial" w:hAnsi="Arial"/>
              <w:sz w:val="36"/>
            </w:rPr>
          </w:rPrChange>
        </w:rPr>
        <w:pPrChange w:id="33" w:author="Russ Ott" w:date="2022-05-16T11:54:00Z">
          <w:pPr>
            <w:spacing w:before="60" w:after="240" w:line="240" w:lineRule="auto"/>
            <w:jc w:val="center"/>
          </w:pPr>
        </w:pPrChange>
      </w:pPr>
      <w:ins w:id="34" w:author="Russ Ott" w:date="2022-05-16T11:54:00Z">
        <w:r w:rsidRPr="003C3A2B">
          <w:rPr>
            <w:rFonts w:ascii="Calibri" w:eastAsia="Arial" w:hAnsi="Calibri"/>
            <w:b/>
            <w:bCs/>
            <w:sz w:val="36"/>
            <w:szCs w:val="36"/>
          </w:rPr>
          <w:t xml:space="preserve">STU </w:t>
        </w:r>
      </w:ins>
      <w:r w:rsidRPr="003C3A2B">
        <w:rPr>
          <w:rFonts w:ascii="Calibri" w:eastAsia="Arial" w:hAnsi="Calibri"/>
          <w:b/>
          <w:sz w:val="36"/>
          <w:rPrChange w:id="35" w:author="Russ Ott" w:date="2022-05-16T11:54:00Z">
            <w:rPr>
              <w:rFonts w:ascii="Arial" w:eastAsia="Arial" w:hAnsi="Arial"/>
              <w:b/>
              <w:color w:val="000000"/>
              <w:sz w:val="36"/>
            </w:rPr>
          </w:rPrChange>
        </w:rPr>
        <w:t>Companion Guide</w:t>
      </w:r>
    </w:p>
    <w:p w14:paraId="2ACE27E4" w14:textId="047C6F27" w:rsidR="003C3A2B" w:rsidRPr="003C3A2B" w:rsidRDefault="003C3A2B">
      <w:pPr>
        <w:keepNext/>
        <w:keepLines/>
        <w:spacing w:before="240" w:after="60" w:line="240" w:lineRule="auto"/>
        <w:jc w:val="center"/>
        <w:rPr>
          <w:rFonts w:ascii="Arial" w:eastAsia="Arial" w:hAnsi="Arial"/>
          <w:b/>
          <w:sz w:val="32"/>
          <w:rPrChange w:id="36" w:author="Russ Ott" w:date="2022-05-16T11:54:00Z">
            <w:rPr>
              <w:rFonts w:ascii="Arial" w:eastAsia="Arial" w:hAnsi="Arial"/>
              <w:b/>
              <w:color w:val="000000"/>
              <w:sz w:val="32"/>
            </w:rPr>
          </w:rPrChange>
        </w:rPr>
        <w:pPrChange w:id="37" w:author="Russ Ott" w:date="2022-05-16T11:54:00Z">
          <w:pPr>
            <w:spacing w:before="60" w:after="240" w:line="240" w:lineRule="auto"/>
            <w:jc w:val="center"/>
          </w:pPr>
        </w:pPrChange>
      </w:pPr>
      <w:r w:rsidRPr="003C3A2B">
        <w:rPr>
          <w:rFonts w:ascii="Arial" w:eastAsia="Arial" w:hAnsi="Arial"/>
          <w:b/>
          <w:sz w:val="32"/>
          <w:rPrChange w:id="38" w:author="Russ Ott" w:date="2022-05-16T11:54:00Z">
            <w:rPr>
              <w:rFonts w:ascii="Arial" w:eastAsia="Arial" w:hAnsi="Arial"/>
              <w:b/>
              <w:color w:val="000000"/>
              <w:sz w:val="32"/>
            </w:rPr>
          </w:rPrChange>
        </w:rPr>
        <w:t xml:space="preserve">Release </w:t>
      </w:r>
      <w:del w:id="39" w:author="Russ Ott" w:date="2022-05-16T11:54:00Z">
        <w:r w:rsidR="00483425" w:rsidRPr="004F7086">
          <w:rPr>
            <w:rFonts w:ascii="Arial" w:hAnsi="Arial" w:cs="Arial"/>
            <w:b/>
            <w:bCs/>
            <w:color w:val="000000"/>
            <w:sz w:val="32"/>
            <w:szCs w:val="32"/>
          </w:rPr>
          <w:delText>2</w:delText>
        </w:r>
      </w:del>
      <w:ins w:id="40" w:author="Russ Ott" w:date="2022-05-16T11:54:00Z">
        <w:r w:rsidRPr="003C3A2B">
          <w:rPr>
            <w:rFonts w:ascii="Arial" w:eastAsia="Arial" w:hAnsi="Arial" w:cs="Arial"/>
            <w:b/>
            <w:bCs/>
            <w:sz w:val="32"/>
            <w:szCs w:val="32"/>
          </w:rPr>
          <w:t>3</w:t>
        </w:r>
      </w:ins>
      <w:r w:rsidRPr="003C3A2B">
        <w:rPr>
          <w:rFonts w:ascii="Arial" w:eastAsia="Arial" w:hAnsi="Arial"/>
          <w:b/>
          <w:sz w:val="32"/>
          <w:rPrChange w:id="41" w:author="Russ Ott" w:date="2022-05-16T11:54:00Z">
            <w:rPr>
              <w:rFonts w:ascii="Arial" w:eastAsia="Arial" w:hAnsi="Arial"/>
              <w:b/>
              <w:color w:val="000000"/>
              <w:sz w:val="32"/>
            </w:rPr>
          </w:rPrChange>
        </w:rPr>
        <w:t xml:space="preserve"> (US Realm)</w:t>
      </w:r>
    </w:p>
    <w:p w14:paraId="41DD12F8" w14:textId="77777777" w:rsidR="003C3A2B" w:rsidRPr="003C3A2B" w:rsidRDefault="003C3A2B">
      <w:pPr>
        <w:keepNext/>
        <w:keepLines/>
        <w:spacing w:before="240" w:after="60" w:line="240" w:lineRule="auto"/>
        <w:jc w:val="center"/>
        <w:rPr>
          <w:rFonts w:ascii="Arial" w:eastAsia="Arial" w:hAnsi="Arial"/>
          <w:b/>
          <w:sz w:val="32"/>
          <w:rPrChange w:id="42" w:author="Russ Ott" w:date="2022-05-16T11:54:00Z">
            <w:rPr>
              <w:rFonts w:ascii="Arial" w:eastAsia="Arial" w:hAnsi="Arial"/>
              <w:b/>
              <w:color w:val="000000"/>
              <w:sz w:val="32"/>
            </w:rPr>
          </w:rPrChange>
        </w:rPr>
        <w:pPrChange w:id="43" w:author="Russ Ott" w:date="2022-05-16T11:54:00Z">
          <w:pPr>
            <w:spacing w:before="60" w:after="240" w:line="240" w:lineRule="auto"/>
            <w:jc w:val="center"/>
          </w:pPr>
        </w:pPrChange>
      </w:pPr>
      <w:r w:rsidRPr="003C3A2B">
        <w:rPr>
          <w:rFonts w:ascii="Arial" w:eastAsia="Arial" w:hAnsi="Arial"/>
          <w:b/>
          <w:sz w:val="32"/>
          <w:rPrChange w:id="44" w:author="Russ Ott" w:date="2022-05-16T11:54:00Z">
            <w:rPr>
              <w:rFonts w:ascii="Arial" w:eastAsia="Arial" w:hAnsi="Arial"/>
              <w:b/>
              <w:color w:val="000000"/>
              <w:sz w:val="32"/>
            </w:rPr>
          </w:rPrChange>
        </w:rPr>
        <w:t>Standard for Trial Use</w:t>
      </w:r>
    </w:p>
    <w:p w14:paraId="34C0D488" w14:textId="77777777" w:rsidR="00A56029" w:rsidRPr="00A56029" w:rsidRDefault="00A56029" w:rsidP="00A56029">
      <w:pPr>
        <w:spacing w:before="240" w:after="60"/>
        <w:jc w:val="center"/>
        <w:rPr>
          <w:del w:id="45" w:author="Russ Ott" w:date="2022-05-16T11:54:00Z"/>
          <w:rFonts w:ascii="Arial" w:hAnsi="Arial" w:cs="Arial"/>
          <w:b/>
          <w:bCs/>
          <w:color w:val="000000"/>
          <w:sz w:val="24"/>
          <w:szCs w:val="32"/>
        </w:rPr>
      </w:pPr>
      <w:del w:id="46" w:author="Russ Ott" w:date="2022-05-16T11:54:00Z">
        <w:r w:rsidRPr="00A56029">
          <w:rPr>
            <w:rFonts w:ascii="Arial" w:hAnsi="Arial" w:cs="Arial"/>
            <w:b/>
            <w:bCs/>
            <w:color w:val="000000"/>
            <w:sz w:val="24"/>
            <w:szCs w:val="32"/>
          </w:rPr>
          <w:delText>October 2019</w:delText>
        </w:r>
      </w:del>
    </w:p>
    <w:p w14:paraId="64A62E91" w14:textId="77777777" w:rsidR="00A56029" w:rsidRPr="0035242B" w:rsidRDefault="00A56029" w:rsidP="00A56029">
      <w:pPr>
        <w:spacing w:before="60" w:after="240"/>
        <w:jc w:val="center"/>
        <w:rPr>
          <w:del w:id="47" w:author="Russ Ott" w:date="2022-05-16T11:54:00Z"/>
          <w:rFonts w:ascii="Arial" w:hAnsi="Arial" w:cs="Arial"/>
          <w:b/>
          <w:bCs/>
          <w:color w:val="000000"/>
          <w:sz w:val="22"/>
          <w:szCs w:val="22"/>
        </w:rPr>
      </w:pPr>
      <w:del w:id="48" w:author="Russ Ott" w:date="2022-05-16T11:54:00Z">
        <w:r w:rsidRPr="0035242B">
          <w:rPr>
            <w:rFonts w:ascii="Arial" w:hAnsi="Arial" w:cs="Arial"/>
            <w:b/>
            <w:bCs/>
            <w:color w:val="000000"/>
            <w:sz w:val="22"/>
            <w:szCs w:val="22"/>
          </w:rPr>
          <w:delText>October 2021 Errata Version</w:delText>
        </w:r>
      </w:del>
    </w:p>
    <w:p w14:paraId="592D9653" w14:textId="1AFABD12" w:rsidR="003C3A2B" w:rsidRDefault="003C3A2B" w:rsidP="003C3A2B">
      <w:pPr>
        <w:tabs>
          <w:tab w:val="left" w:pos="270"/>
        </w:tabs>
        <w:spacing w:before="240" w:after="60" w:line="240" w:lineRule="auto"/>
        <w:jc w:val="center"/>
        <w:rPr>
          <w:ins w:id="49" w:author="Russ Ott" w:date="2022-05-16T11:54:00Z"/>
          <w:rFonts w:ascii="Arial" w:hAnsi="Arial"/>
          <w:b/>
          <w:kern w:val="28"/>
          <w:sz w:val="24"/>
        </w:rPr>
      </w:pPr>
      <w:ins w:id="50" w:author="Russ Ott" w:date="2022-05-16T11:54:00Z">
        <w:r w:rsidRPr="003C3A2B">
          <w:rPr>
            <w:rFonts w:ascii="Arial" w:hAnsi="Arial"/>
            <w:b/>
            <w:kern w:val="28"/>
            <w:sz w:val="24"/>
          </w:rPr>
          <w:lastRenderedPageBreak/>
          <w:t>May 2022</w:t>
        </w:r>
      </w:ins>
    </w:p>
    <w:p w14:paraId="20342532" w14:textId="77777777" w:rsidR="003C3A2B" w:rsidRDefault="003C3A2B" w:rsidP="003C3A2B">
      <w:pPr>
        <w:tabs>
          <w:tab w:val="left" w:pos="270"/>
        </w:tabs>
        <w:spacing w:before="240" w:after="60" w:line="240" w:lineRule="auto"/>
        <w:jc w:val="center"/>
        <w:rPr>
          <w:ins w:id="51" w:author="Russ Ott" w:date="2022-05-16T11:54:00Z"/>
          <w:rFonts w:ascii="Arial" w:hAnsi="Arial"/>
          <w:b/>
          <w:kern w:val="28"/>
          <w:sz w:val="24"/>
        </w:rPr>
      </w:pPr>
    </w:p>
    <w:p w14:paraId="291CF455" w14:textId="77777777" w:rsidR="003C3A2B" w:rsidRPr="0077760B" w:rsidRDefault="003C3A2B" w:rsidP="003C3A2B">
      <w:pPr>
        <w:spacing w:after="120"/>
        <w:ind w:right="330"/>
        <w:jc w:val="center"/>
        <w:rPr>
          <w:rFonts w:ascii="Arial" w:hAnsi="Arial" w:cs="Arial"/>
          <w:color w:val="1F497D" w:themeColor="text2"/>
        </w:rPr>
      </w:pPr>
      <w:r w:rsidRPr="0077760B">
        <w:rPr>
          <w:rFonts w:ascii="Arial" w:hAnsi="Arial" w:cs="Arial"/>
          <w:b/>
          <w:bCs/>
          <w:color w:val="1F497D" w:themeColor="text2"/>
          <w:sz w:val="28"/>
          <w:szCs w:val="28"/>
        </w:rPr>
        <w:t>Appendix A: Templates defined in C-CDA R2.1 Companion Guide</w:t>
      </w:r>
    </w:p>
    <w:p w14:paraId="44ECCD03" w14:textId="77777777" w:rsidR="003C3A2B" w:rsidRPr="003C3A2B" w:rsidRDefault="003C3A2B">
      <w:pPr>
        <w:spacing w:after="120" w:line="240" w:lineRule="auto"/>
        <w:rPr>
          <w:rFonts w:ascii="Calibri" w:eastAsia="Arial" w:hAnsi="Calibri"/>
          <w:rPrChange w:id="52" w:author="Russ Ott" w:date="2022-05-16T11:54:00Z">
            <w:rPr>
              <w:rFonts w:ascii="Arial" w:eastAsia="Arial"/>
              <w:b/>
              <w:sz w:val="28"/>
            </w:rPr>
          </w:rPrChange>
        </w:rPr>
        <w:pPrChange w:id="53" w:author="Russ Ott" w:date="2022-05-16T11:54:00Z">
          <w:pPr>
            <w:pStyle w:val="BodyText0"/>
          </w:pPr>
        </w:pPrChange>
      </w:pPr>
    </w:p>
    <w:p w14:paraId="56556454" w14:textId="77777777" w:rsidR="00483425" w:rsidRPr="004F7086" w:rsidRDefault="00483425" w:rsidP="00483425">
      <w:pPr>
        <w:spacing w:after="0" w:line="240" w:lineRule="auto"/>
        <w:jc w:val="right"/>
        <w:rPr>
          <w:del w:id="54" w:author="Russ Ott" w:date="2022-05-16T11:54:00Z"/>
          <w:rFonts w:ascii="Arial" w:hAnsi="Arial" w:cs="Arial"/>
          <w:sz w:val="24"/>
        </w:rPr>
      </w:pPr>
      <w:del w:id="55" w:author="Russ Ott" w:date="2022-05-16T11:54:00Z">
        <w:r w:rsidRPr="004F7086">
          <w:rPr>
            <w:rFonts w:ascii="Arial" w:hAnsi="Arial" w:cs="Arial"/>
            <w:b/>
            <w:bCs/>
            <w:color w:val="000000"/>
            <w:sz w:val="24"/>
          </w:rPr>
          <w:delText>Sponsored by:</w:delText>
        </w:r>
        <w:r w:rsidRPr="004F7086">
          <w:rPr>
            <w:rFonts w:ascii="Arial" w:hAnsi="Arial" w:cs="Arial"/>
            <w:b/>
            <w:bCs/>
            <w:color w:val="000000"/>
            <w:sz w:val="24"/>
          </w:rPr>
          <w:br/>
          <w:delText>Structured Documents Work Group</w:delText>
        </w:r>
      </w:del>
    </w:p>
    <w:p w14:paraId="24F6BF09" w14:textId="77777777" w:rsidR="00483425" w:rsidRPr="004F7086" w:rsidRDefault="00483425" w:rsidP="00483425">
      <w:pPr>
        <w:spacing w:after="120" w:line="240" w:lineRule="auto"/>
        <w:jc w:val="right"/>
        <w:rPr>
          <w:del w:id="56" w:author="Russ Ott" w:date="2022-05-16T11:54:00Z"/>
          <w:rFonts w:ascii="Times New Roman" w:hAnsi="Times New Roman"/>
          <w:sz w:val="24"/>
        </w:rPr>
      </w:pPr>
    </w:p>
    <w:p w14:paraId="4B81C448" w14:textId="290B91EA"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w:t>
      </w:r>
      <w:del w:id="57" w:author="Russ Ott" w:date="2022-05-16T11:54:00Z">
        <w:r w:rsidR="00483425" w:rsidRPr="004F7086">
          <w:rPr>
            <w:rFonts w:ascii="Arial" w:hAnsi="Arial" w:cs="Arial"/>
            <w:szCs w:val="20"/>
          </w:rPr>
          <w:delText>12</w:delText>
        </w:r>
      </w:del>
      <w:ins w:id="58" w:author="Russ Ott" w:date="2022-05-16T11:54:00Z">
        <w:r w:rsidR="004E4111">
          <w:rPr>
            <w:rFonts w:ascii="Arial" w:eastAsia="Arial" w:hAnsi="Arial" w:cs="Arial"/>
            <w:szCs w:val="20"/>
          </w:rPr>
          <w:t>24</w:t>
        </w:r>
      </w:ins>
      <w:r w:rsidRPr="003C3A2B">
        <w:rPr>
          <w:rFonts w:ascii="Arial" w:eastAsia="Arial" w:hAnsi="Arial" w:cs="Arial"/>
          <w:szCs w:val="20"/>
        </w:rPr>
        <w:t xml:space="preserve"> months from the date of publication. For information on submitting feedback see </w:t>
      </w:r>
      <w:hyperlink r:id="rId10"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4C53CFFA" w14:textId="3BE98916"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 xml:space="preserve">Following this </w:t>
      </w:r>
      <w:del w:id="59" w:author="Russ Ott" w:date="2022-05-16T11:54:00Z">
        <w:r w:rsidR="00483425" w:rsidRPr="004F7086">
          <w:rPr>
            <w:rFonts w:ascii="Arial" w:hAnsi="Arial" w:cs="Arial"/>
            <w:szCs w:val="20"/>
          </w:rPr>
          <w:delText>12</w:delText>
        </w:r>
      </w:del>
      <w:proofErr w:type="gramStart"/>
      <w:ins w:id="60" w:author="Russ Ott" w:date="2022-05-16T11:54:00Z">
        <w:r w:rsidR="004E4111">
          <w:rPr>
            <w:rFonts w:ascii="Arial" w:eastAsia="Arial" w:hAnsi="Arial" w:cs="Arial"/>
            <w:szCs w:val="20"/>
          </w:rPr>
          <w:t>24</w:t>
        </w:r>
      </w:ins>
      <w:r w:rsidRPr="003C3A2B">
        <w:rPr>
          <w:rFonts w:ascii="Arial" w:eastAsia="Arial" w:hAnsi="Arial" w:cs="Arial"/>
          <w:szCs w:val="20"/>
        </w:rPr>
        <w:t xml:space="preserve">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465E9125" w14:textId="77777777" w:rsidR="003C3A2B" w:rsidRPr="003C3A2B" w:rsidRDefault="003C3A2B" w:rsidP="003C3A2B">
      <w:pPr>
        <w:tabs>
          <w:tab w:val="left" w:pos="270"/>
        </w:tabs>
        <w:spacing w:after="120"/>
        <w:rPr>
          <w:ins w:id="61" w:author="Russ Ott" w:date="2022-05-16T11:54:00Z"/>
          <w:rFonts w:ascii="Arial" w:eastAsia="Arial" w:hAnsi="Arial" w:cs="Arial"/>
          <w:szCs w:val="20"/>
        </w:rPr>
      </w:pPr>
    </w:p>
    <w:p w14:paraId="34F324CA" w14:textId="093CEAFC" w:rsidR="003C3A2B" w:rsidRPr="003C3A2B" w:rsidRDefault="003C3A2B" w:rsidP="003C3A2B">
      <w:pPr>
        <w:spacing w:after="100" w:line="240" w:lineRule="auto"/>
        <w:rPr>
          <w:ins w:id="62" w:author="Russ Ott" w:date="2022-05-16T11:54:00Z"/>
          <w:rFonts w:ascii="Arial" w:eastAsia="Arial" w:hAnsi="Arial" w:cs="Arial"/>
          <w:b/>
          <w:sz w:val="18"/>
          <w:szCs w:val="18"/>
        </w:rPr>
      </w:pPr>
      <w:r w:rsidRPr="003C3A2B">
        <w:rPr>
          <w:rFonts w:ascii="Arial" w:eastAsia="Arial" w:hAnsi="Arial" w:cs="Arial"/>
          <w:color w:val="000000"/>
          <w:sz w:val="18"/>
          <w:szCs w:val="18"/>
        </w:rPr>
        <w:t xml:space="preserve">Copyright © </w:t>
      </w:r>
      <w:del w:id="63" w:author="Russ Ott" w:date="2022-05-16T11:54:00Z">
        <w:r w:rsidR="00483425" w:rsidRPr="004F7086">
          <w:rPr>
            <w:rFonts w:ascii="Arial" w:hAnsi="Arial" w:cs="Arial"/>
            <w:color w:val="000000"/>
            <w:sz w:val="18"/>
            <w:szCs w:val="18"/>
          </w:rPr>
          <w:delText>2021</w:delText>
        </w:r>
      </w:del>
      <w:ins w:id="64" w:author="Russ Ott" w:date="2022-05-16T11:54:00Z">
        <w:r w:rsidRPr="003C3A2B">
          <w:rPr>
            <w:rFonts w:ascii="Arial" w:eastAsia="Arial" w:hAnsi="Arial" w:cs="Arial"/>
            <w:color w:val="000000"/>
            <w:sz w:val="18"/>
            <w:szCs w:val="18"/>
          </w:rPr>
          <w:t>202</w:t>
        </w:r>
        <w:r w:rsidR="004E4111">
          <w:rPr>
            <w:rFonts w:ascii="Arial" w:eastAsia="Arial" w:hAnsi="Arial" w:cs="Arial"/>
            <w:color w:val="000000"/>
            <w:sz w:val="18"/>
            <w:szCs w:val="18"/>
          </w:rPr>
          <w:t>2</w:t>
        </w:r>
      </w:ins>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6ED725E2" w14:textId="77777777" w:rsidR="003C3A2B" w:rsidRPr="003C3A2B" w:rsidRDefault="003C3A2B">
      <w:pPr>
        <w:spacing w:after="0" w:line="240" w:lineRule="auto"/>
        <w:rPr>
          <w:rFonts w:ascii="Calibri" w:eastAsia="Arial" w:hAnsi="Calibri"/>
          <w:rPrChange w:id="65" w:author="Russ Ott" w:date="2022-05-16T11:54:00Z">
            <w:rPr>
              <w:rFonts w:ascii="Arial" w:eastAsia="Arial" w:hAnsi="Arial"/>
              <w:b/>
              <w:sz w:val="18"/>
            </w:rPr>
          </w:rPrChange>
        </w:rPr>
        <w:pPrChange w:id="66" w:author="Russ Ott" w:date="2022-05-16T11:54:00Z">
          <w:pPr>
            <w:spacing w:line="302" w:lineRule="auto"/>
          </w:pPr>
        </w:pPrChange>
      </w:pPr>
      <w:r w:rsidRPr="003C3A2B">
        <w:rPr>
          <w:rFonts w:ascii="Arial" w:eastAsia="Arial" w:hAnsi="Arial"/>
          <w:rPrChange w:id="67" w:author="Russ Ott" w:date="2022-05-16T11:54:00Z">
            <w:rPr>
              <w:rFonts w:ascii="Arial" w:eastAsia="Arial" w:hAnsi="Arial"/>
              <w:b/>
              <w:sz w:val="18"/>
            </w:rPr>
          </w:rPrChange>
        </w:rPr>
        <w:br w:type="page"/>
      </w:r>
    </w:p>
    <w:p w14:paraId="4ED53A66" w14:textId="77777777" w:rsidR="003C3A2B" w:rsidRPr="003C3A2B" w:rsidRDefault="003C3A2B">
      <w:pPr>
        <w:spacing w:after="0" w:line="240" w:lineRule="auto"/>
        <w:rPr>
          <w:rFonts w:ascii="Arial" w:eastAsia="Arial" w:hAnsi="Arial" w:cs="Arial"/>
          <w:b/>
          <w:sz w:val="22"/>
          <w:szCs w:val="20"/>
        </w:rPr>
        <w:pPrChange w:id="68" w:author="Russ Ott" w:date="2022-05-16T11:54:00Z">
          <w:pPr>
            <w:spacing w:line="302" w:lineRule="auto"/>
          </w:pPr>
        </w:pPrChange>
      </w:pPr>
      <w:r w:rsidRPr="003C3A2B">
        <w:rPr>
          <w:rFonts w:ascii="Arial" w:eastAsia="Arial" w:hAnsi="Arial" w:cs="Arial"/>
          <w:b/>
          <w:sz w:val="22"/>
          <w:szCs w:val="20"/>
        </w:rPr>
        <w:lastRenderedPageBreak/>
        <w:t xml:space="preserve">IMPORTANT NOTES: </w:t>
      </w:r>
    </w:p>
    <w:p w14:paraId="652E3916"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950FF9F"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w:t>
      </w:r>
      <w:proofErr w:type="gramStart"/>
      <w:r w:rsidRPr="003C3A2B">
        <w:rPr>
          <w:rFonts w:ascii="Calibri" w:eastAsia="Arial" w:hAnsi="Calibri" w:cs="Calibri"/>
          <w:b/>
          <w:bCs/>
          <w:color w:val="000000"/>
          <w:sz w:val="18"/>
          <w:szCs w:val="20"/>
        </w:rPr>
        <w:t>specification</w:t>
      </w:r>
      <w:proofErr w:type="gramEnd"/>
      <w:r w:rsidRPr="003C3A2B">
        <w:rPr>
          <w:rFonts w:ascii="Calibri" w:eastAsia="Arial" w:hAnsi="Calibri" w:cs="Calibri"/>
          <w:b/>
          <w:bCs/>
          <w:color w:val="000000"/>
          <w:sz w:val="18"/>
          <w:szCs w:val="20"/>
        </w:rPr>
        <w:t xml:space="preserve">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736B4F8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76D7B76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CA4BD51"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6FFBBD8"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BD62B20"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2416CC6"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02F6D567" w14:textId="77777777" w:rsidR="003C3A2B" w:rsidRPr="003C3A2B" w:rsidRDefault="003C3A2B" w:rsidP="003C3A2B">
      <w:pPr>
        <w:spacing w:after="0" w:line="240" w:lineRule="auto"/>
        <w:rPr>
          <w:rFonts w:ascii="Arial" w:eastAsia="Arial" w:hAnsi="Arial" w:cs="Arial"/>
          <w:sz w:val="18"/>
          <w:szCs w:val="20"/>
        </w:rPr>
      </w:pPr>
    </w:p>
    <w:p w14:paraId="5265925B"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1DAC80E8"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7DDA1892" w14:textId="77777777" w:rsidR="003C3A2B" w:rsidRPr="003C3A2B" w:rsidRDefault="003C3A2B" w:rsidP="003C3A2B">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9" w:author="Russ Ott" w:date="2022-05-16T11:54:00Z">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510"/>
        <w:gridCol w:w="5850"/>
        <w:tblGridChange w:id="70">
          <w:tblGrid>
            <w:gridCol w:w="3510"/>
            <w:gridCol w:w="5850"/>
          </w:tblGrid>
        </w:tblGridChange>
      </w:tblGrid>
      <w:tr w:rsidR="003C3A2B" w:rsidRPr="003C3A2B" w14:paraId="0675DB34" w14:textId="77777777" w:rsidTr="004E4111">
        <w:trPr>
          <w:cantSplit/>
          <w:trHeight w:val="350"/>
          <w:tblHeader/>
          <w:trPrChange w:id="71" w:author="Russ Ott" w:date="2022-05-16T11:54:00Z">
            <w:trPr>
              <w:cantSplit/>
              <w:trHeight w:val="350"/>
              <w:tblHeader/>
            </w:trPr>
          </w:trPrChange>
        </w:trPr>
        <w:tc>
          <w:tcPr>
            <w:tcW w:w="3510" w:type="dxa"/>
            <w:tcPrChange w:id="72" w:author="Russ Ott" w:date="2022-05-16T11:54:00Z">
              <w:tcPr>
                <w:tcW w:w="3510" w:type="dxa"/>
              </w:tcPr>
            </w:tcPrChange>
          </w:tcPr>
          <w:p w14:paraId="32EDA681" w14:textId="77777777" w:rsidR="003C3A2B" w:rsidRPr="003C3A2B" w:rsidRDefault="003C3A2B" w:rsidP="003C3A2B">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Change w:id="73" w:author="Russ Ott" w:date="2022-05-16T11:54:00Z">
              <w:tcPr>
                <w:tcW w:w="5850" w:type="dxa"/>
              </w:tcPr>
            </w:tcPrChange>
          </w:tcPr>
          <w:p w14:paraId="62197A4E" w14:textId="77777777" w:rsidR="003C3A2B" w:rsidRPr="003C3A2B" w:rsidRDefault="003C3A2B" w:rsidP="003C3A2B">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3C3A2B" w:rsidRPr="003C3A2B" w14:paraId="74B49DD7" w14:textId="77777777" w:rsidTr="004E4111">
        <w:trPr>
          <w:cantSplit/>
          <w:trPrChange w:id="74" w:author="Russ Ott" w:date="2022-05-16T11:54:00Z">
            <w:trPr>
              <w:cantSplit/>
            </w:trPr>
          </w:trPrChange>
        </w:trPr>
        <w:tc>
          <w:tcPr>
            <w:tcW w:w="3510" w:type="dxa"/>
            <w:tcPrChange w:id="75" w:author="Russ Ott" w:date="2022-05-16T11:54:00Z">
              <w:tcPr>
                <w:tcW w:w="3510" w:type="dxa"/>
              </w:tcPr>
            </w:tcPrChange>
          </w:tcPr>
          <w:p w14:paraId="72671DB3" w14:textId="77777777" w:rsidR="003C3A2B" w:rsidRPr="003C3A2B" w:rsidRDefault="003C3A2B" w:rsidP="003C3A2B">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Change w:id="76" w:author="Russ Ott" w:date="2022-05-16T11:54:00Z">
              <w:tcPr>
                <w:tcW w:w="5850" w:type="dxa"/>
              </w:tcPr>
            </w:tcPrChange>
          </w:tcPr>
          <w:p w14:paraId="78EB44A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3C3A2B" w:rsidRPr="003C3A2B" w14:paraId="7DD6A064" w14:textId="77777777" w:rsidTr="004E4111">
        <w:tc>
          <w:tcPr>
            <w:tcW w:w="3510" w:type="dxa"/>
            <w:tcPrChange w:id="77" w:author="Russ Ott" w:date="2022-05-16T11:54:00Z">
              <w:tcPr>
                <w:tcW w:w="3510" w:type="dxa"/>
              </w:tcPr>
            </w:tcPrChange>
          </w:tcPr>
          <w:p w14:paraId="50183AB7"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Change w:id="78" w:author="Russ Ott" w:date="2022-05-16T11:54:00Z">
              <w:tcPr>
                <w:tcW w:w="5850" w:type="dxa"/>
              </w:tcPr>
            </w:tcPrChange>
          </w:tcPr>
          <w:p w14:paraId="4C9150D4"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3C3A2B" w:rsidRPr="003C3A2B" w14:paraId="69F5269D" w14:textId="77777777" w:rsidTr="004E4111">
        <w:tc>
          <w:tcPr>
            <w:tcW w:w="3510" w:type="dxa"/>
            <w:tcPrChange w:id="79" w:author="Russ Ott" w:date="2022-05-16T11:54:00Z">
              <w:tcPr>
                <w:tcW w:w="3510" w:type="dxa"/>
              </w:tcPr>
            </w:tcPrChange>
          </w:tcPr>
          <w:p w14:paraId="2DD41231"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Change w:id="80" w:author="Russ Ott" w:date="2022-05-16T11:54:00Z">
              <w:tcPr>
                <w:tcW w:w="5850" w:type="dxa"/>
              </w:tcPr>
            </w:tcPrChange>
          </w:tcPr>
          <w:p w14:paraId="3BCAB10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3C3A2B" w:rsidRPr="003C3A2B" w14:paraId="7B9F0556" w14:textId="77777777" w:rsidTr="004E4111">
        <w:tc>
          <w:tcPr>
            <w:tcW w:w="3510" w:type="dxa"/>
            <w:tcPrChange w:id="81" w:author="Russ Ott" w:date="2022-05-16T11:54:00Z">
              <w:tcPr>
                <w:tcW w:w="3510" w:type="dxa"/>
              </w:tcPr>
            </w:tcPrChange>
          </w:tcPr>
          <w:p w14:paraId="7CD73829"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Change w:id="82" w:author="Russ Ott" w:date="2022-05-16T11:54:00Z">
              <w:tcPr>
                <w:tcW w:w="5850" w:type="dxa"/>
              </w:tcPr>
            </w:tcPrChange>
          </w:tcPr>
          <w:p w14:paraId="6792890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3C3A2B" w:rsidRPr="003C3A2B" w14:paraId="4B65A2ED" w14:textId="77777777" w:rsidTr="004E4111">
        <w:tc>
          <w:tcPr>
            <w:tcW w:w="3510" w:type="dxa"/>
            <w:tcPrChange w:id="83" w:author="Russ Ott" w:date="2022-05-16T11:54:00Z">
              <w:tcPr>
                <w:tcW w:w="3510" w:type="dxa"/>
              </w:tcPr>
            </w:tcPrChange>
          </w:tcPr>
          <w:p w14:paraId="1E9CBEDD"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Change w:id="84" w:author="Russ Ott" w:date="2022-05-16T11:54:00Z">
              <w:tcPr>
                <w:tcW w:w="5850" w:type="dxa"/>
              </w:tcPr>
            </w:tcPrChange>
          </w:tcPr>
          <w:p w14:paraId="7E52D94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152831F2" w14:textId="77777777" w:rsidR="003C3A2B" w:rsidRPr="003C3A2B" w:rsidRDefault="003C3A2B" w:rsidP="003C3A2B">
      <w:pPr>
        <w:spacing w:after="0" w:line="240" w:lineRule="auto"/>
        <w:rPr>
          <w:rFonts w:ascii="Calibri" w:eastAsia="Arial" w:hAnsi="Calibri"/>
          <w:rPrChange w:id="85" w:author="Russ Ott" w:date="2022-05-16T11:54:00Z">
            <w:rPr>
              <w:rFonts w:ascii="Times New Roman" w:eastAsia="Arial" w:hAnsi="Times New Roman"/>
              <w:sz w:val="24"/>
            </w:rPr>
          </w:rPrChange>
        </w:rPr>
      </w:pPr>
    </w:p>
    <w:p w14:paraId="4210CE35" w14:textId="77777777" w:rsidR="003C3A2B" w:rsidRPr="003C3A2B" w:rsidRDefault="003C3A2B" w:rsidP="003C3A2B">
      <w:pPr>
        <w:spacing w:after="0" w:line="240" w:lineRule="auto"/>
        <w:rPr>
          <w:rFonts w:ascii="Calibri" w:eastAsia="Arial" w:hAnsi="Calibri"/>
          <w:rPrChange w:id="86" w:author="Russ Ott" w:date="2022-05-16T11:54:00Z">
            <w:rPr>
              <w:rFonts w:eastAsia="Arial"/>
            </w:rPr>
          </w:rPrChange>
        </w:rPr>
      </w:pPr>
      <w:bookmarkStart w:id="87" w:name="_Hlk83390333"/>
      <w:bookmarkEnd w:id="2"/>
      <w:bookmarkEnd w:id="3"/>
      <w:r w:rsidRPr="003C3A2B">
        <w:rPr>
          <w:rFonts w:ascii="Calibri" w:eastAsia="Arial" w:hAnsi="Calibri"/>
          <w:rPrChange w:id="88" w:author="Russ Ott" w:date="2022-05-16T11:54:00Z">
            <w:rPr>
              <w:rFonts w:ascii="Times New Roman" w:eastAsia="Arial" w:hAnsi="Times New Roman"/>
              <w:sz w:val="24"/>
            </w:rPr>
          </w:rPrChange>
        </w:rPr>
        <w:br w:type="page"/>
      </w:r>
    </w:p>
    <w:bookmarkEnd w:id="87"/>
    <w:p w14:paraId="5988024B" w14:textId="77777777" w:rsidR="00036ABC" w:rsidRDefault="00E545FF">
      <w:pPr>
        <w:pStyle w:val="TOCTitle"/>
      </w:pPr>
      <w:r>
        <w:lastRenderedPageBreak/>
        <w:t>Table of Contents</w:t>
      </w:r>
    </w:p>
    <w:p w14:paraId="010F7ECC" w14:textId="77777777" w:rsidR="00483425" w:rsidRDefault="002F5B8D" w:rsidP="00483425">
      <w:pPr>
        <w:pStyle w:val="TOC1"/>
        <w:tabs>
          <w:tab w:val="left" w:pos="9360"/>
        </w:tabs>
        <w:rPr>
          <w:del w:id="89" w:author="Russ Ott" w:date="2022-05-16T11:54:00Z"/>
          <w:rFonts w:asciiTheme="minorHAnsi" w:eastAsiaTheme="minorEastAsia" w:hAnsiTheme="minorHAnsi" w:cstheme="minorBidi"/>
          <w:caps w:val="0"/>
          <w:sz w:val="22"/>
          <w:szCs w:val="22"/>
        </w:rPr>
      </w:pPr>
      <w:del w:id="90" w:author="Russ Ott" w:date="2022-05-16T11:54:00Z">
        <w:r>
          <w:fldChar w:fldCharType="begin"/>
        </w:r>
        <w:r>
          <w:delInstrText xml:space="preserve"> TOC \o "1-3" </w:delInstrText>
        </w:r>
        <w:r>
          <w:fldChar w:fldCharType="separate"/>
        </w:r>
        <w:r w:rsidR="00483425">
          <w:delText>1</w:delText>
        </w:r>
        <w:r w:rsidR="00483425">
          <w:rPr>
            <w:rFonts w:asciiTheme="minorHAnsi" w:eastAsiaTheme="minorEastAsia" w:hAnsiTheme="minorHAnsi" w:cstheme="minorBidi"/>
            <w:caps w:val="0"/>
            <w:sz w:val="22"/>
            <w:szCs w:val="22"/>
          </w:rPr>
          <w:tab/>
        </w:r>
        <w:r w:rsidR="00483425">
          <w:delText>section</w:delText>
        </w:r>
        <w:r w:rsidR="00483425">
          <w:tab/>
        </w:r>
        <w:r w:rsidR="00483425">
          <w:rPr>
            <w:caps w:val="0"/>
          </w:rPr>
          <w:fldChar w:fldCharType="begin"/>
        </w:r>
        <w:r w:rsidR="00483425">
          <w:delInstrText xml:space="preserve"> PAGEREF _Toc83394551 \h </w:delInstrText>
        </w:r>
        <w:r w:rsidR="00483425">
          <w:rPr>
            <w:caps w:val="0"/>
          </w:rPr>
        </w:r>
        <w:r w:rsidR="00483425">
          <w:rPr>
            <w:caps w:val="0"/>
          </w:rPr>
          <w:fldChar w:fldCharType="separate"/>
        </w:r>
        <w:r w:rsidR="00483425">
          <w:delText>5</w:delText>
        </w:r>
        <w:r w:rsidR="00483425">
          <w:rPr>
            <w:caps w:val="0"/>
          </w:rPr>
          <w:fldChar w:fldCharType="end"/>
        </w:r>
      </w:del>
    </w:p>
    <w:p w14:paraId="4A8002E5" w14:textId="77777777" w:rsidR="00483425" w:rsidRDefault="00483425" w:rsidP="00483425">
      <w:pPr>
        <w:pStyle w:val="TOC2"/>
        <w:tabs>
          <w:tab w:val="left" w:pos="806"/>
          <w:tab w:val="left" w:pos="9360"/>
        </w:tabs>
        <w:rPr>
          <w:del w:id="91" w:author="Russ Ott" w:date="2022-05-16T11:54:00Z"/>
          <w:rFonts w:asciiTheme="minorHAnsi" w:eastAsiaTheme="minorEastAsia" w:hAnsiTheme="minorHAnsi" w:cstheme="minorBidi"/>
          <w:sz w:val="22"/>
          <w:szCs w:val="22"/>
        </w:rPr>
      </w:pPr>
      <w:del w:id="92" w:author="Russ Ott" w:date="2022-05-16T11:54:00Z">
        <w:r>
          <w:delText>1.1</w:delText>
        </w:r>
        <w:r>
          <w:rPr>
            <w:rFonts w:asciiTheme="minorHAnsi" w:eastAsiaTheme="minorEastAsia" w:hAnsiTheme="minorHAnsi" w:cstheme="minorBidi"/>
            <w:sz w:val="22"/>
            <w:szCs w:val="22"/>
          </w:rPr>
          <w:tab/>
        </w:r>
        <w:r>
          <w:delText>Care Teams Section</w:delText>
        </w:r>
        <w:r>
          <w:tab/>
        </w:r>
        <w:r>
          <w:fldChar w:fldCharType="begin"/>
        </w:r>
        <w:r>
          <w:delInstrText xml:space="preserve"> PAGEREF _Toc83394552 \h </w:delInstrText>
        </w:r>
        <w:r>
          <w:fldChar w:fldCharType="separate"/>
        </w:r>
        <w:r>
          <w:delText>5</w:delText>
        </w:r>
        <w:r>
          <w:fldChar w:fldCharType="end"/>
        </w:r>
      </w:del>
    </w:p>
    <w:p w14:paraId="2BFBDA2B" w14:textId="77777777" w:rsidR="00483425" w:rsidRDefault="00483425" w:rsidP="00483425">
      <w:pPr>
        <w:pStyle w:val="TOC2"/>
        <w:tabs>
          <w:tab w:val="left" w:pos="806"/>
          <w:tab w:val="left" w:pos="9360"/>
        </w:tabs>
        <w:rPr>
          <w:del w:id="93" w:author="Russ Ott" w:date="2022-05-16T11:54:00Z"/>
          <w:rFonts w:asciiTheme="minorHAnsi" w:eastAsiaTheme="minorEastAsia" w:hAnsiTheme="minorHAnsi" w:cstheme="minorBidi"/>
          <w:sz w:val="22"/>
          <w:szCs w:val="22"/>
        </w:rPr>
      </w:pPr>
      <w:del w:id="94" w:author="Russ Ott" w:date="2022-05-16T11:54:00Z">
        <w:r>
          <w:delText>1.2</w:delText>
        </w:r>
        <w:r>
          <w:rPr>
            <w:rFonts w:asciiTheme="minorHAnsi" w:eastAsiaTheme="minorEastAsia" w:hAnsiTheme="minorHAnsi" w:cstheme="minorBidi"/>
            <w:sz w:val="22"/>
            <w:szCs w:val="22"/>
          </w:rPr>
          <w:tab/>
        </w:r>
        <w:r>
          <w:delText>Notes Section</w:delText>
        </w:r>
        <w:r>
          <w:tab/>
        </w:r>
        <w:r>
          <w:fldChar w:fldCharType="begin"/>
        </w:r>
        <w:r>
          <w:delInstrText xml:space="preserve"> PAGEREF _Toc83394553 \h </w:delInstrText>
        </w:r>
        <w:r>
          <w:fldChar w:fldCharType="separate"/>
        </w:r>
        <w:r>
          <w:delText>7</w:delText>
        </w:r>
        <w:r>
          <w:fldChar w:fldCharType="end"/>
        </w:r>
      </w:del>
    </w:p>
    <w:p w14:paraId="77ED73CB" w14:textId="77777777" w:rsidR="00483425" w:rsidRDefault="00483425" w:rsidP="00483425">
      <w:pPr>
        <w:pStyle w:val="TOC1"/>
        <w:tabs>
          <w:tab w:val="left" w:pos="9360"/>
        </w:tabs>
        <w:rPr>
          <w:del w:id="95" w:author="Russ Ott" w:date="2022-05-16T11:54:00Z"/>
          <w:rFonts w:asciiTheme="minorHAnsi" w:eastAsiaTheme="minorEastAsia" w:hAnsiTheme="minorHAnsi" w:cstheme="minorBidi"/>
          <w:caps w:val="0"/>
          <w:sz w:val="22"/>
          <w:szCs w:val="22"/>
        </w:rPr>
      </w:pPr>
      <w:del w:id="96" w:author="Russ Ott" w:date="2022-05-16T11:54:00Z">
        <w:r>
          <w:delText>2</w:delText>
        </w:r>
        <w:r>
          <w:rPr>
            <w:rFonts w:asciiTheme="minorHAnsi" w:eastAsiaTheme="minorEastAsia" w:hAnsiTheme="minorHAnsi" w:cstheme="minorBidi"/>
            <w:caps w:val="0"/>
            <w:sz w:val="22"/>
            <w:szCs w:val="22"/>
          </w:rPr>
          <w:tab/>
        </w:r>
        <w:r>
          <w:delText>entry</w:delText>
        </w:r>
        <w:r>
          <w:tab/>
        </w:r>
        <w:r>
          <w:rPr>
            <w:caps w:val="0"/>
          </w:rPr>
          <w:fldChar w:fldCharType="begin"/>
        </w:r>
        <w:r>
          <w:delInstrText xml:space="preserve"> PAGEREF _Toc83394554 \h </w:delInstrText>
        </w:r>
        <w:r>
          <w:rPr>
            <w:caps w:val="0"/>
          </w:rPr>
        </w:r>
        <w:r>
          <w:rPr>
            <w:caps w:val="0"/>
          </w:rPr>
          <w:fldChar w:fldCharType="separate"/>
        </w:r>
        <w:r>
          <w:delText>10</w:delText>
        </w:r>
        <w:r>
          <w:rPr>
            <w:caps w:val="0"/>
          </w:rPr>
          <w:fldChar w:fldCharType="end"/>
        </w:r>
      </w:del>
    </w:p>
    <w:p w14:paraId="6B801A38" w14:textId="77777777" w:rsidR="00483425" w:rsidRDefault="00483425" w:rsidP="00483425">
      <w:pPr>
        <w:pStyle w:val="TOC2"/>
        <w:tabs>
          <w:tab w:val="left" w:pos="806"/>
          <w:tab w:val="left" w:pos="9360"/>
        </w:tabs>
        <w:rPr>
          <w:del w:id="97" w:author="Russ Ott" w:date="2022-05-16T11:54:00Z"/>
          <w:rFonts w:asciiTheme="minorHAnsi" w:eastAsiaTheme="minorEastAsia" w:hAnsiTheme="minorHAnsi" w:cstheme="minorBidi"/>
          <w:sz w:val="22"/>
          <w:szCs w:val="22"/>
        </w:rPr>
      </w:pPr>
      <w:del w:id="98" w:author="Russ Ott" w:date="2022-05-16T11:54:00Z">
        <w:r>
          <w:delText>2.1</w:delText>
        </w:r>
        <w:r>
          <w:rPr>
            <w:rFonts w:asciiTheme="minorHAnsi" w:eastAsiaTheme="minorEastAsia" w:hAnsiTheme="minorHAnsi" w:cstheme="minorBidi"/>
            <w:sz w:val="22"/>
            <w:szCs w:val="22"/>
          </w:rPr>
          <w:tab/>
        </w:r>
        <w:r>
          <w:delText>Birth Sex Observation</w:delText>
        </w:r>
        <w:r>
          <w:tab/>
        </w:r>
        <w:r>
          <w:fldChar w:fldCharType="begin"/>
        </w:r>
        <w:r>
          <w:delInstrText xml:space="preserve"> PAGEREF _Toc83394555 \h </w:delInstrText>
        </w:r>
        <w:r>
          <w:fldChar w:fldCharType="separate"/>
        </w:r>
        <w:r>
          <w:delText>10</w:delText>
        </w:r>
        <w:r>
          <w:fldChar w:fldCharType="end"/>
        </w:r>
      </w:del>
    </w:p>
    <w:p w14:paraId="2C7AD0B4" w14:textId="77777777" w:rsidR="00483425" w:rsidRDefault="00483425" w:rsidP="00483425">
      <w:pPr>
        <w:pStyle w:val="TOC2"/>
        <w:tabs>
          <w:tab w:val="left" w:pos="806"/>
          <w:tab w:val="left" w:pos="9360"/>
        </w:tabs>
        <w:rPr>
          <w:del w:id="99" w:author="Russ Ott" w:date="2022-05-16T11:54:00Z"/>
          <w:rFonts w:asciiTheme="minorHAnsi" w:eastAsiaTheme="minorEastAsia" w:hAnsiTheme="minorHAnsi" w:cstheme="minorBidi"/>
          <w:sz w:val="22"/>
          <w:szCs w:val="22"/>
        </w:rPr>
      </w:pPr>
      <w:del w:id="100" w:author="Russ Ott" w:date="2022-05-16T11:54:00Z">
        <w:r>
          <w:delText>2.2</w:delText>
        </w:r>
        <w:r>
          <w:rPr>
            <w:rFonts w:asciiTheme="minorHAnsi" w:eastAsiaTheme="minorEastAsia" w:hAnsiTheme="minorHAnsi" w:cstheme="minorBidi"/>
            <w:sz w:val="22"/>
            <w:szCs w:val="22"/>
          </w:rPr>
          <w:tab/>
        </w:r>
        <w:r>
          <w:delText>Care Team Member Act</w:delText>
        </w:r>
        <w:r>
          <w:tab/>
        </w:r>
        <w:r>
          <w:fldChar w:fldCharType="begin"/>
        </w:r>
        <w:r>
          <w:delInstrText xml:space="preserve"> PAGEREF _Toc83394556 \h </w:delInstrText>
        </w:r>
        <w:r>
          <w:fldChar w:fldCharType="separate"/>
        </w:r>
        <w:r>
          <w:delText>12</w:delText>
        </w:r>
        <w:r>
          <w:fldChar w:fldCharType="end"/>
        </w:r>
      </w:del>
    </w:p>
    <w:p w14:paraId="7EA554B1" w14:textId="77777777" w:rsidR="00483425" w:rsidRDefault="00483425" w:rsidP="00483425">
      <w:pPr>
        <w:pStyle w:val="TOC2"/>
        <w:tabs>
          <w:tab w:val="left" w:pos="806"/>
          <w:tab w:val="left" w:pos="9360"/>
        </w:tabs>
        <w:rPr>
          <w:del w:id="101" w:author="Russ Ott" w:date="2022-05-16T11:54:00Z"/>
          <w:rFonts w:asciiTheme="minorHAnsi" w:eastAsiaTheme="minorEastAsia" w:hAnsiTheme="minorHAnsi" w:cstheme="minorBidi"/>
          <w:sz w:val="22"/>
          <w:szCs w:val="22"/>
        </w:rPr>
      </w:pPr>
      <w:del w:id="102" w:author="Russ Ott" w:date="2022-05-16T11:54:00Z">
        <w:r>
          <w:delText>2.3</w:delText>
        </w:r>
        <w:r>
          <w:rPr>
            <w:rFonts w:asciiTheme="minorHAnsi" w:eastAsiaTheme="minorEastAsia" w:hAnsiTheme="minorHAnsi" w:cstheme="minorBidi"/>
            <w:sz w:val="22"/>
            <w:szCs w:val="22"/>
          </w:rPr>
          <w:tab/>
        </w:r>
        <w:r>
          <w:delText>Care Team Member Schedule Observation</w:delText>
        </w:r>
        <w:r>
          <w:tab/>
        </w:r>
        <w:r>
          <w:fldChar w:fldCharType="begin"/>
        </w:r>
        <w:r>
          <w:delInstrText xml:space="preserve"> PAGEREF _Toc83394557 \h </w:delInstrText>
        </w:r>
        <w:r>
          <w:fldChar w:fldCharType="separate"/>
        </w:r>
        <w:r>
          <w:delText>17</w:delText>
        </w:r>
        <w:r>
          <w:fldChar w:fldCharType="end"/>
        </w:r>
      </w:del>
    </w:p>
    <w:p w14:paraId="27AEF932" w14:textId="77777777" w:rsidR="00483425" w:rsidRDefault="00483425" w:rsidP="00483425">
      <w:pPr>
        <w:pStyle w:val="TOC2"/>
        <w:tabs>
          <w:tab w:val="left" w:pos="806"/>
          <w:tab w:val="left" w:pos="9360"/>
        </w:tabs>
        <w:rPr>
          <w:del w:id="103" w:author="Russ Ott" w:date="2022-05-16T11:54:00Z"/>
          <w:rFonts w:asciiTheme="minorHAnsi" w:eastAsiaTheme="minorEastAsia" w:hAnsiTheme="minorHAnsi" w:cstheme="minorBidi"/>
          <w:sz w:val="22"/>
          <w:szCs w:val="22"/>
        </w:rPr>
      </w:pPr>
      <w:del w:id="104" w:author="Russ Ott" w:date="2022-05-16T11:54:00Z">
        <w:r>
          <w:delText>2.4</w:delText>
        </w:r>
        <w:r>
          <w:rPr>
            <w:rFonts w:asciiTheme="minorHAnsi" w:eastAsiaTheme="minorEastAsia" w:hAnsiTheme="minorHAnsi" w:cstheme="minorBidi"/>
            <w:sz w:val="22"/>
            <w:szCs w:val="22"/>
          </w:rPr>
          <w:tab/>
        </w:r>
        <w:r>
          <w:delText>Care Team Organizer</w:delText>
        </w:r>
        <w:r>
          <w:tab/>
        </w:r>
        <w:r>
          <w:fldChar w:fldCharType="begin"/>
        </w:r>
        <w:r>
          <w:delInstrText xml:space="preserve"> PAGEREF _Toc83394558 \h </w:delInstrText>
        </w:r>
        <w:r>
          <w:fldChar w:fldCharType="separate"/>
        </w:r>
        <w:r>
          <w:delText>18</w:delText>
        </w:r>
        <w:r>
          <w:fldChar w:fldCharType="end"/>
        </w:r>
      </w:del>
    </w:p>
    <w:p w14:paraId="7E9AC668" w14:textId="77777777" w:rsidR="00483425" w:rsidRDefault="00483425" w:rsidP="00483425">
      <w:pPr>
        <w:pStyle w:val="TOC2"/>
        <w:tabs>
          <w:tab w:val="left" w:pos="806"/>
          <w:tab w:val="left" w:pos="9360"/>
        </w:tabs>
        <w:rPr>
          <w:del w:id="105" w:author="Russ Ott" w:date="2022-05-16T11:54:00Z"/>
          <w:rFonts w:asciiTheme="minorHAnsi" w:eastAsiaTheme="minorEastAsia" w:hAnsiTheme="minorHAnsi" w:cstheme="minorBidi"/>
          <w:sz w:val="22"/>
          <w:szCs w:val="22"/>
        </w:rPr>
      </w:pPr>
      <w:del w:id="106" w:author="Russ Ott" w:date="2022-05-16T11:54:00Z">
        <w:r>
          <w:delText>2.5</w:delText>
        </w:r>
        <w:r>
          <w:rPr>
            <w:rFonts w:asciiTheme="minorHAnsi" w:eastAsiaTheme="minorEastAsia" w:hAnsiTheme="minorHAnsi" w:cstheme="minorBidi"/>
            <w:sz w:val="22"/>
            <w:szCs w:val="22"/>
          </w:rPr>
          <w:tab/>
        </w:r>
        <w:r>
          <w:delText>Care Team Type Observation</w:delText>
        </w:r>
        <w:r>
          <w:tab/>
        </w:r>
        <w:r>
          <w:fldChar w:fldCharType="begin"/>
        </w:r>
        <w:r>
          <w:delInstrText xml:space="preserve"> PAGEREF _Toc83394559 \h </w:delInstrText>
        </w:r>
        <w:r>
          <w:fldChar w:fldCharType="separate"/>
        </w:r>
        <w:r>
          <w:delText>24</w:delText>
        </w:r>
        <w:r>
          <w:fldChar w:fldCharType="end"/>
        </w:r>
      </w:del>
    </w:p>
    <w:p w14:paraId="12BA7C6B" w14:textId="77777777" w:rsidR="00483425" w:rsidRDefault="00483425" w:rsidP="00483425">
      <w:pPr>
        <w:pStyle w:val="TOC2"/>
        <w:tabs>
          <w:tab w:val="left" w:pos="806"/>
          <w:tab w:val="left" w:pos="9360"/>
        </w:tabs>
        <w:rPr>
          <w:del w:id="107" w:author="Russ Ott" w:date="2022-05-16T11:54:00Z"/>
          <w:rFonts w:asciiTheme="minorHAnsi" w:eastAsiaTheme="minorEastAsia" w:hAnsiTheme="minorHAnsi" w:cstheme="minorBidi"/>
          <w:sz w:val="22"/>
          <w:szCs w:val="22"/>
        </w:rPr>
      </w:pPr>
      <w:del w:id="108" w:author="Russ Ott" w:date="2022-05-16T11:54:00Z">
        <w:r>
          <w:delText>2.6</w:delText>
        </w:r>
        <w:r>
          <w:rPr>
            <w:rFonts w:asciiTheme="minorHAnsi" w:eastAsiaTheme="minorEastAsia" w:hAnsiTheme="minorHAnsi" w:cstheme="minorBidi"/>
            <w:sz w:val="22"/>
            <w:szCs w:val="22"/>
          </w:rPr>
          <w:tab/>
        </w:r>
        <w:r>
          <w:delText>Note Activity</w:delText>
        </w:r>
        <w:r>
          <w:tab/>
        </w:r>
        <w:r>
          <w:fldChar w:fldCharType="begin"/>
        </w:r>
        <w:r>
          <w:delInstrText xml:space="preserve"> PAGEREF _Toc83394560 \h </w:delInstrText>
        </w:r>
        <w:r>
          <w:fldChar w:fldCharType="separate"/>
        </w:r>
        <w:r>
          <w:delText>26</w:delText>
        </w:r>
        <w:r>
          <w:fldChar w:fldCharType="end"/>
        </w:r>
      </w:del>
    </w:p>
    <w:p w14:paraId="1743D96F" w14:textId="77777777" w:rsidR="00483425" w:rsidRDefault="00483425" w:rsidP="00483425">
      <w:pPr>
        <w:pStyle w:val="TOC2"/>
        <w:tabs>
          <w:tab w:val="left" w:pos="806"/>
          <w:tab w:val="left" w:pos="9360"/>
        </w:tabs>
        <w:rPr>
          <w:del w:id="109" w:author="Russ Ott" w:date="2022-05-16T11:54:00Z"/>
          <w:rFonts w:asciiTheme="minorHAnsi" w:eastAsiaTheme="minorEastAsia" w:hAnsiTheme="minorHAnsi" w:cstheme="minorBidi"/>
          <w:sz w:val="22"/>
          <w:szCs w:val="22"/>
        </w:rPr>
      </w:pPr>
      <w:del w:id="110" w:author="Russ Ott" w:date="2022-05-16T11:54:00Z">
        <w:r>
          <w:delText>2.7</w:delText>
        </w:r>
        <w:r>
          <w:rPr>
            <w:rFonts w:asciiTheme="minorHAnsi" w:eastAsiaTheme="minorEastAsia" w:hAnsiTheme="minorHAnsi" w:cstheme="minorBidi"/>
            <w:sz w:val="22"/>
            <w:szCs w:val="22"/>
          </w:rPr>
          <w:tab/>
        </w:r>
        <w:r>
          <w:delText>Section Time Range Observation</w:delText>
        </w:r>
        <w:r>
          <w:tab/>
        </w:r>
        <w:r>
          <w:fldChar w:fldCharType="begin"/>
        </w:r>
        <w:r>
          <w:delInstrText xml:space="preserve"> PAGEREF _Toc83394561 \h </w:delInstrText>
        </w:r>
        <w:r>
          <w:fldChar w:fldCharType="separate"/>
        </w:r>
        <w:r>
          <w:delText>34</w:delText>
        </w:r>
        <w:r>
          <w:fldChar w:fldCharType="end"/>
        </w:r>
      </w:del>
    </w:p>
    <w:p w14:paraId="20F93285" w14:textId="77777777" w:rsidR="00483425" w:rsidRDefault="00483425" w:rsidP="00483425">
      <w:pPr>
        <w:pStyle w:val="TOC1"/>
        <w:tabs>
          <w:tab w:val="left" w:pos="9360"/>
        </w:tabs>
        <w:rPr>
          <w:del w:id="111" w:author="Russ Ott" w:date="2022-05-16T11:54:00Z"/>
          <w:rFonts w:asciiTheme="minorHAnsi" w:eastAsiaTheme="minorEastAsia" w:hAnsiTheme="minorHAnsi" w:cstheme="minorBidi"/>
          <w:caps w:val="0"/>
          <w:sz w:val="22"/>
          <w:szCs w:val="22"/>
        </w:rPr>
      </w:pPr>
      <w:del w:id="112" w:author="Russ Ott" w:date="2022-05-16T11:54:00Z">
        <w:r>
          <w:delText>3</w:delText>
        </w:r>
        <w:r>
          <w:rPr>
            <w:rFonts w:asciiTheme="minorHAnsi" w:eastAsiaTheme="minorEastAsia" w:hAnsiTheme="minorHAnsi" w:cstheme="minorBidi"/>
            <w:caps w:val="0"/>
            <w:sz w:val="22"/>
            <w:szCs w:val="22"/>
          </w:rPr>
          <w:tab/>
        </w:r>
        <w:r>
          <w:delText>Template Ids in This Guide</w:delText>
        </w:r>
        <w:r>
          <w:tab/>
        </w:r>
        <w:r>
          <w:rPr>
            <w:caps w:val="0"/>
          </w:rPr>
          <w:fldChar w:fldCharType="begin"/>
        </w:r>
        <w:r>
          <w:delInstrText xml:space="preserve"> PAGEREF _Toc83394562 \h </w:delInstrText>
        </w:r>
        <w:r>
          <w:rPr>
            <w:caps w:val="0"/>
          </w:rPr>
        </w:r>
        <w:r>
          <w:rPr>
            <w:caps w:val="0"/>
          </w:rPr>
          <w:fldChar w:fldCharType="separate"/>
        </w:r>
        <w:r>
          <w:delText>37</w:delText>
        </w:r>
        <w:r>
          <w:rPr>
            <w:caps w:val="0"/>
          </w:rPr>
          <w:fldChar w:fldCharType="end"/>
        </w:r>
      </w:del>
    </w:p>
    <w:p w14:paraId="1313DED4" w14:textId="77777777" w:rsidR="00483425" w:rsidRDefault="00483425" w:rsidP="00483425">
      <w:pPr>
        <w:pStyle w:val="TOC1"/>
        <w:tabs>
          <w:tab w:val="left" w:pos="9360"/>
        </w:tabs>
        <w:rPr>
          <w:del w:id="113" w:author="Russ Ott" w:date="2022-05-16T11:54:00Z"/>
          <w:rFonts w:asciiTheme="minorHAnsi" w:eastAsiaTheme="minorEastAsia" w:hAnsiTheme="minorHAnsi" w:cstheme="minorBidi"/>
          <w:caps w:val="0"/>
          <w:sz w:val="22"/>
          <w:szCs w:val="22"/>
        </w:rPr>
      </w:pPr>
      <w:del w:id="114" w:author="Russ Ott" w:date="2022-05-16T11:54:00Z">
        <w:r>
          <w:delText>4</w:delText>
        </w:r>
        <w:r>
          <w:rPr>
            <w:rFonts w:asciiTheme="minorHAnsi" w:eastAsiaTheme="minorEastAsia" w:hAnsiTheme="minorHAnsi" w:cstheme="minorBidi"/>
            <w:caps w:val="0"/>
            <w:sz w:val="22"/>
            <w:szCs w:val="22"/>
          </w:rPr>
          <w:tab/>
        </w:r>
        <w:r>
          <w:delText>Value Sets In This Guide</w:delText>
        </w:r>
        <w:r>
          <w:tab/>
        </w:r>
        <w:r>
          <w:rPr>
            <w:caps w:val="0"/>
          </w:rPr>
          <w:fldChar w:fldCharType="begin"/>
        </w:r>
        <w:r>
          <w:delInstrText xml:space="preserve"> PAGEREF _Toc83394563 \h </w:delInstrText>
        </w:r>
        <w:r>
          <w:rPr>
            <w:caps w:val="0"/>
          </w:rPr>
        </w:r>
        <w:r>
          <w:rPr>
            <w:caps w:val="0"/>
          </w:rPr>
          <w:fldChar w:fldCharType="separate"/>
        </w:r>
        <w:r>
          <w:delText>39</w:delText>
        </w:r>
        <w:r>
          <w:rPr>
            <w:caps w:val="0"/>
          </w:rPr>
          <w:fldChar w:fldCharType="end"/>
        </w:r>
      </w:del>
    </w:p>
    <w:p w14:paraId="7C581B91" w14:textId="77777777" w:rsidR="00483425" w:rsidRDefault="00483425" w:rsidP="00483425">
      <w:pPr>
        <w:pStyle w:val="TOC1"/>
        <w:tabs>
          <w:tab w:val="left" w:pos="9360"/>
        </w:tabs>
        <w:rPr>
          <w:del w:id="115" w:author="Russ Ott" w:date="2022-05-16T11:54:00Z"/>
          <w:rFonts w:asciiTheme="minorHAnsi" w:eastAsiaTheme="minorEastAsia" w:hAnsiTheme="minorHAnsi" w:cstheme="minorBidi"/>
          <w:caps w:val="0"/>
          <w:sz w:val="22"/>
          <w:szCs w:val="22"/>
        </w:rPr>
      </w:pPr>
      <w:del w:id="116" w:author="Russ Ott" w:date="2022-05-16T11:54:00Z">
        <w:r>
          <w:delText>5</w:delText>
        </w:r>
        <w:r>
          <w:rPr>
            <w:rFonts w:asciiTheme="minorHAnsi" w:eastAsiaTheme="minorEastAsia" w:hAnsiTheme="minorHAnsi" w:cstheme="minorBidi"/>
            <w:caps w:val="0"/>
            <w:sz w:val="22"/>
            <w:szCs w:val="22"/>
          </w:rPr>
          <w:tab/>
        </w:r>
        <w:r>
          <w:delText>Code Systems in This Guide</w:delText>
        </w:r>
        <w:r>
          <w:tab/>
        </w:r>
        <w:r>
          <w:rPr>
            <w:caps w:val="0"/>
          </w:rPr>
          <w:fldChar w:fldCharType="begin"/>
        </w:r>
        <w:r>
          <w:delInstrText xml:space="preserve"> PAGEREF _Toc83394564 \h </w:delInstrText>
        </w:r>
        <w:r>
          <w:rPr>
            <w:caps w:val="0"/>
          </w:rPr>
        </w:r>
        <w:r>
          <w:rPr>
            <w:caps w:val="0"/>
          </w:rPr>
          <w:fldChar w:fldCharType="separate"/>
        </w:r>
        <w:r>
          <w:delText>44</w:delText>
        </w:r>
        <w:r>
          <w:rPr>
            <w:caps w:val="0"/>
          </w:rPr>
          <w:fldChar w:fldCharType="end"/>
        </w:r>
      </w:del>
    </w:p>
    <w:p w14:paraId="7F5327F3" w14:textId="5B267E7D" w:rsidR="0012456B" w:rsidRDefault="002F5B8D">
      <w:pPr>
        <w:pStyle w:val="TOC1"/>
        <w:rPr>
          <w:ins w:id="117" w:author="Russ Ott" w:date="2022-05-16T11:54:00Z"/>
          <w:rFonts w:asciiTheme="minorHAnsi" w:eastAsiaTheme="minorEastAsia" w:hAnsiTheme="minorHAnsi" w:cstheme="minorBidi"/>
          <w:caps w:val="0"/>
          <w:sz w:val="22"/>
          <w:szCs w:val="22"/>
        </w:rPr>
      </w:pPr>
      <w:del w:id="118" w:author="Russ Ott" w:date="2022-05-16T11:54:00Z">
        <w:r>
          <w:fldChar w:fldCharType="end"/>
        </w:r>
      </w:del>
      <w:ins w:id="119" w:author="Russ Ott" w:date="2022-05-16T11:54:00Z">
        <w:r w:rsidR="004E4111">
          <w:fldChar w:fldCharType="begin"/>
        </w:r>
        <w:r w:rsidR="004E4111">
          <w:instrText xml:space="preserve"> TOC \o "1-3" \h \z </w:instrText>
        </w:r>
        <w:r w:rsidR="004E4111">
          <w:fldChar w:fldCharType="separate"/>
        </w:r>
        <w:r w:rsidR="001C172D">
          <w:fldChar w:fldCharType="begin"/>
        </w:r>
        <w:r w:rsidR="001C172D">
          <w:instrText xml:space="preserve"> HYPERLINK \l "_Toc103325878" </w:instrText>
        </w:r>
        <w:r w:rsidR="001C172D">
          <w:fldChar w:fldCharType="separate"/>
        </w:r>
        <w:r w:rsidR="0012456B" w:rsidRPr="006E7306">
          <w:rPr>
            <w:rStyle w:val="Hyperlink"/>
          </w:rPr>
          <w:t>1</w:t>
        </w:r>
        <w:r w:rsidR="0012456B">
          <w:rPr>
            <w:rFonts w:asciiTheme="minorHAnsi" w:eastAsiaTheme="minorEastAsia" w:hAnsiTheme="minorHAnsi" w:cstheme="minorBidi"/>
            <w:caps w:val="0"/>
            <w:sz w:val="22"/>
            <w:szCs w:val="22"/>
          </w:rPr>
          <w:tab/>
        </w:r>
        <w:r w:rsidR="0012456B" w:rsidRPr="006E7306">
          <w:rPr>
            <w:rStyle w:val="Hyperlink"/>
          </w:rPr>
          <w:t>document</w:t>
        </w:r>
        <w:r w:rsidR="0012456B">
          <w:rPr>
            <w:webHidden/>
          </w:rPr>
          <w:tab/>
        </w:r>
        <w:r w:rsidR="0012456B">
          <w:rPr>
            <w:webHidden/>
          </w:rPr>
          <w:fldChar w:fldCharType="begin"/>
        </w:r>
        <w:r w:rsidR="0012456B">
          <w:rPr>
            <w:webHidden/>
          </w:rPr>
          <w:instrText xml:space="preserve"> PAGEREF _Toc103325878 \h </w:instrText>
        </w:r>
      </w:ins>
      <w:r w:rsidR="0012456B">
        <w:rPr>
          <w:webHidden/>
        </w:rPr>
      </w:r>
      <w:ins w:id="120" w:author="Russ Ott" w:date="2022-05-16T11:54:00Z">
        <w:r w:rsidR="0012456B">
          <w:rPr>
            <w:webHidden/>
          </w:rPr>
          <w:fldChar w:fldCharType="separate"/>
        </w:r>
        <w:r w:rsidR="0012456B">
          <w:rPr>
            <w:webHidden/>
          </w:rPr>
          <w:t>7</w:t>
        </w:r>
        <w:r w:rsidR="0012456B">
          <w:rPr>
            <w:webHidden/>
          </w:rPr>
          <w:fldChar w:fldCharType="end"/>
        </w:r>
        <w:r w:rsidR="001C172D">
          <w:fldChar w:fldCharType="end"/>
        </w:r>
      </w:ins>
    </w:p>
    <w:p w14:paraId="34308CCA" w14:textId="52998530" w:rsidR="0012456B" w:rsidRDefault="001C172D">
      <w:pPr>
        <w:pStyle w:val="TOC2"/>
        <w:tabs>
          <w:tab w:val="left" w:pos="806"/>
        </w:tabs>
        <w:rPr>
          <w:ins w:id="121" w:author="Russ Ott" w:date="2022-05-16T11:54:00Z"/>
          <w:rFonts w:asciiTheme="minorHAnsi" w:eastAsiaTheme="minorEastAsia" w:hAnsiTheme="minorHAnsi" w:cstheme="minorBidi"/>
          <w:sz w:val="22"/>
          <w:szCs w:val="22"/>
        </w:rPr>
      </w:pPr>
      <w:ins w:id="122" w:author="Russ Ott" w:date="2022-05-16T11:54:00Z">
        <w:r>
          <w:fldChar w:fldCharType="begin"/>
        </w:r>
        <w:r>
          <w:instrText xml:space="preserve"> HYPERLINK \l "_Toc103325879" </w:instrText>
        </w:r>
        <w:r>
          <w:fldChar w:fldCharType="separate"/>
        </w:r>
        <w:r w:rsidR="0012456B" w:rsidRPr="006E7306">
          <w:rPr>
            <w:rStyle w:val="Hyperlink"/>
          </w:rPr>
          <w:t>1.1</w:t>
        </w:r>
        <w:r w:rsidR="0012456B">
          <w:rPr>
            <w:rFonts w:asciiTheme="minorHAnsi" w:eastAsiaTheme="minorEastAsia" w:hAnsiTheme="minorHAnsi" w:cstheme="minorBidi"/>
            <w:sz w:val="22"/>
            <w:szCs w:val="22"/>
          </w:rPr>
          <w:tab/>
        </w:r>
        <w:r w:rsidR="0012456B" w:rsidRPr="006E7306">
          <w:rPr>
            <w:rStyle w:val="Hyperlink"/>
          </w:rPr>
          <w:t>Provenance - Assembler Participation (V2)</w:t>
        </w:r>
        <w:r w:rsidR="0012456B">
          <w:rPr>
            <w:webHidden/>
          </w:rPr>
          <w:tab/>
        </w:r>
        <w:r w:rsidR="0012456B">
          <w:rPr>
            <w:webHidden/>
          </w:rPr>
          <w:fldChar w:fldCharType="begin"/>
        </w:r>
        <w:r w:rsidR="0012456B">
          <w:rPr>
            <w:webHidden/>
          </w:rPr>
          <w:instrText xml:space="preserve"> PAGEREF _Toc103325879 \h </w:instrText>
        </w:r>
      </w:ins>
      <w:r w:rsidR="0012456B">
        <w:rPr>
          <w:webHidden/>
        </w:rPr>
      </w:r>
      <w:ins w:id="123" w:author="Russ Ott" w:date="2022-05-16T11:54:00Z">
        <w:r w:rsidR="0012456B">
          <w:rPr>
            <w:webHidden/>
          </w:rPr>
          <w:fldChar w:fldCharType="separate"/>
        </w:r>
        <w:r w:rsidR="0012456B">
          <w:rPr>
            <w:webHidden/>
          </w:rPr>
          <w:t>7</w:t>
        </w:r>
        <w:r w:rsidR="0012456B">
          <w:rPr>
            <w:webHidden/>
          </w:rPr>
          <w:fldChar w:fldCharType="end"/>
        </w:r>
        <w:r>
          <w:fldChar w:fldCharType="end"/>
        </w:r>
      </w:ins>
    </w:p>
    <w:p w14:paraId="4595F06F" w14:textId="4E0B8A6B" w:rsidR="0012456B" w:rsidRDefault="001C172D">
      <w:pPr>
        <w:pStyle w:val="TOC1"/>
        <w:rPr>
          <w:ins w:id="124" w:author="Russ Ott" w:date="2022-05-16T11:54:00Z"/>
          <w:rFonts w:asciiTheme="minorHAnsi" w:eastAsiaTheme="minorEastAsia" w:hAnsiTheme="minorHAnsi" w:cstheme="minorBidi"/>
          <w:caps w:val="0"/>
          <w:sz w:val="22"/>
          <w:szCs w:val="22"/>
        </w:rPr>
      </w:pPr>
      <w:ins w:id="125" w:author="Russ Ott" w:date="2022-05-16T11:54:00Z">
        <w:r>
          <w:fldChar w:fldCharType="begin"/>
        </w:r>
        <w:r>
          <w:instrText xml:space="preserve"> HYPERLINK \l "_Toc103325880" </w:instrText>
        </w:r>
        <w:r>
          <w:fldChar w:fldCharType="separate"/>
        </w:r>
        <w:r w:rsidR="0012456B" w:rsidRPr="006E7306">
          <w:rPr>
            <w:rStyle w:val="Hyperlink"/>
          </w:rPr>
          <w:t>2</w:t>
        </w:r>
        <w:r w:rsidR="0012456B">
          <w:rPr>
            <w:rFonts w:asciiTheme="minorHAnsi" w:eastAsiaTheme="minorEastAsia" w:hAnsiTheme="minorHAnsi" w:cstheme="minorBidi"/>
            <w:caps w:val="0"/>
            <w:sz w:val="22"/>
            <w:szCs w:val="22"/>
          </w:rPr>
          <w:tab/>
        </w:r>
        <w:r w:rsidR="0012456B" w:rsidRPr="006E7306">
          <w:rPr>
            <w:rStyle w:val="Hyperlink"/>
          </w:rPr>
          <w:t>section</w:t>
        </w:r>
        <w:r w:rsidR="0012456B">
          <w:rPr>
            <w:webHidden/>
          </w:rPr>
          <w:tab/>
        </w:r>
        <w:r w:rsidR="0012456B">
          <w:rPr>
            <w:webHidden/>
          </w:rPr>
          <w:fldChar w:fldCharType="begin"/>
        </w:r>
        <w:r w:rsidR="0012456B">
          <w:rPr>
            <w:webHidden/>
          </w:rPr>
          <w:instrText xml:space="preserve"> PAGEREF _Toc103325880 \h </w:instrText>
        </w:r>
      </w:ins>
      <w:r w:rsidR="0012456B">
        <w:rPr>
          <w:webHidden/>
        </w:rPr>
      </w:r>
      <w:ins w:id="126" w:author="Russ Ott" w:date="2022-05-16T11:54:00Z">
        <w:r w:rsidR="0012456B">
          <w:rPr>
            <w:webHidden/>
          </w:rPr>
          <w:fldChar w:fldCharType="separate"/>
        </w:r>
        <w:r w:rsidR="0012456B">
          <w:rPr>
            <w:webHidden/>
          </w:rPr>
          <w:t>10</w:t>
        </w:r>
        <w:r w:rsidR="0012456B">
          <w:rPr>
            <w:webHidden/>
          </w:rPr>
          <w:fldChar w:fldCharType="end"/>
        </w:r>
        <w:r>
          <w:fldChar w:fldCharType="end"/>
        </w:r>
      </w:ins>
    </w:p>
    <w:p w14:paraId="24359E01" w14:textId="08E72176" w:rsidR="0012456B" w:rsidRDefault="001C172D">
      <w:pPr>
        <w:pStyle w:val="TOC2"/>
        <w:tabs>
          <w:tab w:val="left" w:pos="806"/>
        </w:tabs>
        <w:rPr>
          <w:ins w:id="127" w:author="Russ Ott" w:date="2022-05-16T11:54:00Z"/>
          <w:rFonts w:asciiTheme="minorHAnsi" w:eastAsiaTheme="minorEastAsia" w:hAnsiTheme="minorHAnsi" w:cstheme="minorBidi"/>
          <w:sz w:val="22"/>
          <w:szCs w:val="22"/>
        </w:rPr>
      </w:pPr>
      <w:ins w:id="128" w:author="Russ Ott" w:date="2022-05-16T11:54:00Z">
        <w:r>
          <w:fldChar w:fldCharType="begin"/>
        </w:r>
        <w:r>
          <w:instrText xml:space="preserve"> HYPERLINK \l "_Toc103325881" </w:instrText>
        </w:r>
        <w:r>
          <w:fldChar w:fldCharType="separate"/>
        </w:r>
        <w:r w:rsidR="0012456B" w:rsidRPr="006E7306">
          <w:rPr>
            <w:rStyle w:val="Hyperlink"/>
          </w:rPr>
          <w:t>2.1</w:t>
        </w:r>
        <w:r w:rsidR="0012456B">
          <w:rPr>
            <w:rFonts w:asciiTheme="minorHAnsi" w:eastAsiaTheme="minorEastAsia" w:hAnsiTheme="minorHAnsi" w:cstheme="minorBidi"/>
            <w:sz w:val="22"/>
            <w:szCs w:val="22"/>
          </w:rPr>
          <w:tab/>
        </w:r>
        <w:r w:rsidR="0012456B" w:rsidRPr="006E7306">
          <w:rPr>
            <w:rStyle w:val="Hyperlink"/>
          </w:rPr>
          <w:t>Care Teams Section (V2)</w:t>
        </w:r>
        <w:r w:rsidR="0012456B">
          <w:rPr>
            <w:webHidden/>
          </w:rPr>
          <w:tab/>
        </w:r>
        <w:r w:rsidR="0012456B">
          <w:rPr>
            <w:webHidden/>
          </w:rPr>
          <w:fldChar w:fldCharType="begin"/>
        </w:r>
        <w:r w:rsidR="0012456B">
          <w:rPr>
            <w:webHidden/>
          </w:rPr>
          <w:instrText xml:space="preserve"> PAGEREF _Toc103325881 \h </w:instrText>
        </w:r>
      </w:ins>
      <w:r w:rsidR="0012456B">
        <w:rPr>
          <w:webHidden/>
        </w:rPr>
      </w:r>
      <w:ins w:id="129" w:author="Russ Ott" w:date="2022-05-16T11:54:00Z">
        <w:r w:rsidR="0012456B">
          <w:rPr>
            <w:webHidden/>
          </w:rPr>
          <w:fldChar w:fldCharType="separate"/>
        </w:r>
        <w:r w:rsidR="0012456B">
          <w:rPr>
            <w:webHidden/>
          </w:rPr>
          <w:t>10</w:t>
        </w:r>
        <w:r w:rsidR="0012456B">
          <w:rPr>
            <w:webHidden/>
          </w:rPr>
          <w:fldChar w:fldCharType="end"/>
        </w:r>
        <w:r>
          <w:fldChar w:fldCharType="end"/>
        </w:r>
      </w:ins>
    </w:p>
    <w:p w14:paraId="37FB5160" w14:textId="59E38224" w:rsidR="0012456B" w:rsidRDefault="001C172D">
      <w:pPr>
        <w:pStyle w:val="TOC2"/>
        <w:tabs>
          <w:tab w:val="left" w:pos="806"/>
        </w:tabs>
        <w:rPr>
          <w:ins w:id="130" w:author="Russ Ott" w:date="2022-05-16T11:54:00Z"/>
          <w:rFonts w:asciiTheme="minorHAnsi" w:eastAsiaTheme="minorEastAsia" w:hAnsiTheme="minorHAnsi" w:cstheme="minorBidi"/>
          <w:sz w:val="22"/>
          <w:szCs w:val="22"/>
        </w:rPr>
      </w:pPr>
      <w:ins w:id="131" w:author="Russ Ott" w:date="2022-05-16T11:54:00Z">
        <w:r>
          <w:fldChar w:fldCharType="begin"/>
        </w:r>
        <w:r>
          <w:instrText xml:space="preserve"> HYPERLINK \l "_Toc103325882" </w:instrText>
        </w:r>
        <w:r>
          <w:fldChar w:fldCharType="separate"/>
        </w:r>
        <w:r w:rsidR="0012456B" w:rsidRPr="006E7306">
          <w:rPr>
            <w:rStyle w:val="Hyperlink"/>
          </w:rPr>
          <w:t>2.2</w:t>
        </w:r>
        <w:r w:rsidR="0012456B">
          <w:rPr>
            <w:rFonts w:asciiTheme="minorHAnsi" w:eastAsiaTheme="minorEastAsia" w:hAnsiTheme="minorHAnsi" w:cstheme="minorBidi"/>
            <w:sz w:val="22"/>
            <w:szCs w:val="22"/>
          </w:rPr>
          <w:tab/>
        </w:r>
        <w:r w:rsidR="0012456B" w:rsidRPr="006E7306">
          <w:rPr>
            <w:rStyle w:val="Hyperlink"/>
          </w:rPr>
          <w:t>Notes Section</w:t>
        </w:r>
        <w:r w:rsidR="0012456B">
          <w:rPr>
            <w:webHidden/>
          </w:rPr>
          <w:tab/>
        </w:r>
        <w:r w:rsidR="0012456B">
          <w:rPr>
            <w:webHidden/>
          </w:rPr>
          <w:fldChar w:fldCharType="begin"/>
        </w:r>
        <w:r w:rsidR="0012456B">
          <w:rPr>
            <w:webHidden/>
          </w:rPr>
          <w:instrText xml:space="preserve"> PAGEREF _Toc103325882 \h </w:instrText>
        </w:r>
      </w:ins>
      <w:r w:rsidR="0012456B">
        <w:rPr>
          <w:webHidden/>
        </w:rPr>
      </w:r>
      <w:ins w:id="132" w:author="Russ Ott" w:date="2022-05-16T11:54:00Z">
        <w:r w:rsidR="0012456B">
          <w:rPr>
            <w:webHidden/>
          </w:rPr>
          <w:fldChar w:fldCharType="separate"/>
        </w:r>
        <w:r w:rsidR="0012456B">
          <w:rPr>
            <w:webHidden/>
          </w:rPr>
          <w:t>12</w:t>
        </w:r>
        <w:r w:rsidR="0012456B">
          <w:rPr>
            <w:webHidden/>
          </w:rPr>
          <w:fldChar w:fldCharType="end"/>
        </w:r>
        <w:r>
          <w:fldChar w:fldCharType="end"/>
        </w:r>
      </w:ins>
    </w:p>
    <w:p w14:paraId="3F6D8E84" w14:textId="17C590A1" w:rsidR="0012456B" w:rsidRDefault="001C172D">
      <w:pPr>
        <w:pStyle w:val="TOC1"/>
        <w:rPr>
          <w:ins w:id="133" w:author="Russ Ott" w:date="2022-05-16T11:54:00Z"/>
          <w:rFonts w:asciiTheme="minorHAnsi" w:eastAsiaTheme="minorEastAsia" w:hAnsiTheme="minorHAnsi" w:cstheme="minorBidi"/>
          <w:caps w:val="0"/>
          <w:sz w:val="22"/>
          <w:szCs w:val="22"/>
        </w:rPr>
      </w:pPr>
      <w:ins w:id="134" w:author="Russ Ott" w:date="2022-05-16T11:54:00Z">
        <w:r>
          <w:fldChar w:fldCharType="begin"/>
        </w:r>
        <w:r>
          <w:instrText xml:space="preserve"> HYPERLINK \l "_Toc103325883" </w:instrText>
        </w:r>
        <w:r>
          <w:fldChar w:fldCharType="separate"/>
        </w:r>
        <w:r w:rsidR="0012456B" w:rsidRPr="006E7306">
          <w:rPr>
            <w:rStyle w:val="Hyperlink"/>
          </w:rPr>
          <w:t>3</w:t>
        </w:r>
        <w:r w:rsidR="0012456B">
          <w:rPr>
            <w:rFonts w:asciiTheme="minorHAnsi" w:eastAsiaTheme="minorEastAsia" w:hAnsiTheme="minorHAnsi" w:cstheme="minorBidi"/>
            <w:caps w:val="0"/>
            <w:sz w:val="22"/>
            <w:szCs w:val="22"/>
          </w:rPr>
          <w:tab/>
        </w:r>
        <w:r w:rsidR="0012456B" w:rsidRPr="006E7306">
          <w:rPr>
            <w:rStyle w:val="Hyperlink"/>
          </w:rPr>
          <w:t>entry</w:t>
        </w:r>
        <w:r w:rsidR="0012456B">
          <w:rPr>
            <w:webHidden/>
          </w:rPr>
          <w:tab/>
        </w:r>
        <w:r w:rsidR="0012456B">
          <w:rPr>
            <w:webHidden/>
          </w:rPr>
          <w:fldChar w:fldCharType="begin"/>
        </w:r>
        <w:r w:rsidR="0012456B">
          <w:rPr>
            <w:webHidden/>
          </w:rPr>
          <w:instrText xml:space="preserve"> PAGEREF _Toc103325883 \h </w:instrText>
        </w:r>
      </w:ins>
      <w:r w:rsidR="0012456B">
        <w:rPr>
          <w:webHidden/>
        </w:rPr>
      </w:r>
      <w:ins w:id="135" w:author="Russ Ott" w:date="2022-05-16T11:54:00Z">
        <w:r w:rsidR="0012456B">
          <w:rPr>
            <w:webHidden/>
          </w:rPr>
          <w:fldChar w:fldCharType="separate"/>
        </w:r>
        <w:r w:rsidR="0012456B">
          <w:rPr>
            <w:webHidden/>
          </w:rPr>
          <w:t>15</w:t>
        </w:r>
        <w:r w:rsidR="0012456B">
          <w:rPr>
            <w:webHidden/>
          </w:rPr>
          <w:fldChar w:fldCharType="end"/>
        </w:r>
        <w:r>
          <w:fldChar w:fldCharType="end"/>
        </w:r>
      </w:ins>
    </w:p>
    <w:p w14:paraId="69013218" w14:textId="33859F3E" w:rsidR="0012456B" w:rsidRDefault="001C172D">
      <w:pPr>
        <w:pStyle w:val="TOC2"/>
        <w:tabs>
          <w:tab w:val="left" w:pos="806"/>
        </w:tabs>
        <w:rPr>
          <w:ins w:id="136" w:author="Russ Ott" w:date="2022-05-16T11:54:00Z"/>
          <w:rFonts w:asciiTheme="minorHAnsi" w:eastAsiaTheme="minorEastAsia" w:hAnsiTheme="minorHAnsi" w:cstheme="minorBidi"/>
          <w:sz w:val="22"/>
          <w:szCs w:val="22"/>
        </w:rPr>
      </w:pPr>
      <w:ins w:id="137" w:author="Russ Ott" w:date="2022-05-16T11:54:00Z">
        <w:r>
          <w:fldChar w:fldCharType="begin"/>
        </w:r>
        <w:r>
          <w:instrText xml:space="preserve"> HYPERLINK \l "_Toc103325884" </w:instrText>
        </w:r>
        <w:r>
          <w:fldChar w:fldCharType="separate"/>
        </w:r>
        <w:r w:rsidR="0012456B" w:rsidRPr="006E7306">
          <w:rPr>
            <w:rStyle w:val="Hyperlink"/>
          </w:rPr>
          <w:t>3.1</w:t>
        </w:r>
        <w:r w:rsidR="0012456B">
          <w:rPr>
            <w:rFonts w:asciiTheme="minorHAnsi" w:eastAsiaTheme="minorEastAsia" w:hAnsiTheme="minorHAnsi" w:cstheme="minorBidi"/>
            <w:sz w:val="22"/>
            <w:szCs w:val="22"/>
          </w:rPr>
          <w:tab/>
        </w:r>
        <w:r w:rsidR="0012456B" w:rsidRPr="006E7306">
          <w:rPr>
            <w:rStyle w:val="Hyperlink"/>
          </w:rPr>
          <w:t>Assessment Scale Observation (V2)</w:t>
        </w:r>
        <w:r w:rsidR="0012456B">
          <w:rPr>
            <w:webHidden/>
          </w:rPr>
          <w:tab/>
        </w:r>
        <w:r w:rsidR="0012456B">
          <w:rPr>
            <w:webHidden/>
          </w:rPr>
          <w:fldChar w:fldCharType="begin"/>
        </w:r>
        <w:r w:rsidR="0012456B">
          <w:rPr>
            <w:webHidden/>
          </w:rPr>
          <w:instrText xml:space="preserve"> PAGEREF _Toc103325884 \h </w:instrText>
        </w:r>
      </w:ins>
      <w:r w:rsidR="0012456B">
        <w:rPr>
          <w:webHidden/>
        </w:rPr>
      </w:r>
      <w:ins w:id="138" w:author="Russ Ott" w:date="2022-05-16T11:54:00Z">
        <w:r w:rsidR="0012456B">
          <w:rPr>
            <w:webHidden/>
          </w:rPr>
          <w:fldChar w:fldCharType="separate"/>
        </w:r>
        <w:r w:rsidR="0012456B">
          <w:rPr>
            <w:webHidden/>
          </w:rPr>
          <w:t>15</w:t>
        </w:r>
        <w:r w:rsidR="0012456B">
          <w:rPr>
            <w:webHidden/>
          </w:rPr>
          <w:fldChar w:fldCharType="end"/>
        </w:r>
        <w:r>
          <w:fldChar w:fldCharType="end"/>
        </w:r>
      </w:ins>
    </w:p>
    <w:p w14:paraId="6DEBC23F" w14:textId="59D8A35E" w:rsidR="0012456B" w:rsidRDefault="001C172D">
      <w:pPr>
        <w:pStyle w:val="TOC2"/>
        <w:tabs>
          <w:tab w:val="left" w:pos="806"/>
        </w:tabs>
        <w:rPr>
          <w:ins w:id="139" w:author="Russ Ott" w:date="2022-05-16T11:54:00Z"/>
          <w:rFonts w:asciiTheme="minorHAnsi" w:eastAsiaTheme="minorEastAsia" w:hAnsiTheme="minorHAnsi" w:cstheme="minorBidi"/>
          <w:sz w:val="22"/>
          <w:szCs w:val="22"/>
        </w:rPr>
      </w:pPr>
      <w:ins w:id="140" w:author="Russ Ott" w:date="2022-05-16T11:54:00Z">
        <w:r>
          <w:fldChar w:fldCharType="begin"/>
        </w:r>
        <w:r>
          <w:instrText xml:space="preserve"> HYPERLINK \l "_Toc103325885" </w:instrText>
        </w:r>
        <w:r>
          <w:fldChar w:fldCharType="separate"/>
        </w:r>
        <w:r w:rsidR="0012456B" w:rsidRPr="006E7306">
          <w:rPr>
            <w:rStyle w:val="Hyperlink"/>
          </w:rPr>
          <w:t>3.2</w:t>
        </w:r>
        <w:r w:rsidR="0012456B">
          <w:rPr>
            <w:rFonts w:asciiTheme="minorHAnsi" w:eastAsiaTheme="minorEastAsia" w:hAnsiTheme="minorHAnsi" w:cstheme="minorBidi"/>
            <w:sz w:val="22"/>
            <w:szCs w:val="22"/>
          </w:rPr>
          <w:tab/>
        </w:r>
        <w:r w:rsidR="0012456B" w:rsidRPr="006E7306">
          <w:rPr>
            <w:rStyle w:val="Hyperlink"/>
          </w:rPr>
          <w:t>Assessment Scale Supporting Observation (V2)</w:t>
        </w:r>
        <w:r w:rsidR="0012456B">
          <w:rPr>
            <w:webHidden/>
          </w:rPr>
          <w:tab/>
        </w:r>
        <w:r w:rsidR="0012456B">
          <w:rPr>
            <w:webHidden/>
          </w:rPr>
          <w:fldChar w:fldCharType="begin"/>
        </w:r>
        <w:r w:rsidR="0012456B">
          <w:rPr>
            <w:webHidden/>
          </w:rPr>
          <w:instrText xml:space="preserve"> PAGEREF _Toc103325885 \h </w:instrText>
        </w:r>
      </w:ins>
      <w:r w:rsidR="0012456B">
        <w:rPr>
          <w:webHidden/>
        </w:rPr>
      </w:r>
      <w:ins w:id="141" w:author="Russ Ott" w:date="2022-05-16T11:54:00Z">
        <w:r w:rsidR="0012456B">
          <w:rPr>
            <w:webHidden/>
          </w:rPr>
          <w:fldChar w:fldCharType="separate"/>
        </w:r>
        <w:r w:rsidR="0012456B">
          <w:rPr>
            <w:webHidden/>
          </w:rPr>
          <w:t>20</w:t>
        </w:r>
        <w:r w:rsidR="0012456B">
          <w:rPr>
            <w:webHidden/>
          </w:rPr>
          <w:fldChar w:fldCharType="end"/>
        </w:r>
        <w:r>
          <w:fldChar w:fldCharType="end"/>
        </w:r>
      </w:ins>
    </w:p>
    <w:p w14:paraId="0887CA93" w14:textId="05EA9145" w:rsidR="0012456B" w:rsidRDefault="001C172D">
      <w:pPr>
        <w:pStyle w:val="TOC2"/>
        <w:tabs>
          <w:tab w:val="left" w:pos="806"/>
        </w:tabs>
        <w:rPr>
          <w:ins w:id="142" w:author="Russ Ott" w:date="2022-05-16T11:54:00Z"/>
          <w:rFonts w:asciiTheme="minorHAnsi" w:eastAsiaTheme="minorEastAsia" w:hAnsiTheme="minorHAnsi" w:cstheme="minorBidi"/>
          <w:sz w:val="22"/>
          <w:szCs w:val="22"/>
        </w:rPr>
      </w:pPr>
      <w:ins w:id="143" w:author="Russ Ott" w:date="2022-05-16T11:54:00Z">
        <w:r>
          <w:fldChar w:fldCharType="begin"/>
        </w:r>
        <w:r>
          <w:instrText xml:space="preserve"> HYPERLINK \l "_Toc103325886" </w:instrText>
        </w:r>
        <w:r>
          <w:fldChar w:fldCharType="separate"/>
        </w:r>
        <w:r w:rsidR="0012456B" w:rsidRPr="006E7306">
          <w:rPr>
            <w:rStyle w:val="Hyperlink"/>
          </w:rPr>
          <w:t>3.3</w:t>
        </w:r>
        <w:r w:rsidR="0012456B">
          <w:rPr>
            <w:rFonts w:asciiTheme="minorHAnsi" w:eastAsiaTheme="minorEastAsia" w:hAnsiTheme="minorHAnsi" w:cstheme="minorBidi"/>
            <w:sz w:val="22"/>
            <w:szCs w:val="22"/>
          </w:rPr>
          <w:tab/>
        </w:r>
        <w:r w:rsidR="0012456B" w:rsidRPr="006E7306">
          <w:rPr>
            <w:rStyle w:val="Hyperlink"/>
          </w:rPr>
          <w:t>Birth Sex Observation</w:t>
        </w:r>
        <w:r w:rsidR="0012456B">
          <w:rPr>
            <w:webHidden/>
          </w:rPr>
          <w:tab/>
        </w:r>
        <w:r w:rsidR="0012456B">
          <w:rPr>
            <w:webHidden/>
          </w:rPr>
          <w:fldChar w:fldCharType="begin"/>
        </w:r>
        <w:r w:rsidR="0012456B">
          <w:rPr>
            <w:webHidden/>
          </w:rPr>
          <w:instrText xml:space="preserve"> PAGEREF _Toc103325886 \h </w:instrText>
        </w:r>
      </w:ins>
      <w:r w:rsidR="0012456B">
        <w:rPr>
          <w:webHidden/>
        </w:rPr>
      </w:r>
      <w:ins w:id="144" w:author="Russ Ott" w:date="2022-05-16T11:54:00Z">
        <w:r w:rsidR="0012456B">
          <w:rPr>
            <w:webHidden/>
          </w:rPr>
          <w:fldChar w:fldCharType="separate"/>
        </w:r>
        <w:r w:rsidR="0012456B">
          <w:rPr>
            <w:webHidden/>
          </w:rPr>
          <w:t>21</w:t>
        </w:r>
        <w:r w:rsidR="0012456B">
          <w:rPr>
            <w:webHidden/>
          </w:rPr>
          <w:fldChar w:fldCharType="end"/>
        </w:r>
        <w:r>
          <w:fldChar w:fldCharType="end"/>
        </w:r>
      </w:ins>
    </w:p>
    <w:p w14:paraId="5C731B3A" w14:textId="66B60836" w:rsidR="0012456B" w:rsidRDefault="001C172D">
      <w:pPr>
        <w:pStyle w:val="TOC2"/>
        <w:tabs>
          <w:tab w:val="left" w:pos="806"/>
        </w:tabs>
        <w:rPr>
          <w:ins w:id="145" w:author="Russ Ott" w:date="2022-05-16T11:54:00Z"/>
          <w:rFonts w:asciiTheme="minorHAnsi" w:eastAsiaTheme="minorEastAsia" w:hAnsiTheme="minorHAnsi" w:cstheme="minorBidi"/>
          <w:sz w:val="22"/>
          <w:szCs w:val="22"/>
        </w:rPr>
      </w:pPr>
      <w:ins w:id="146" w:author="Russ Ott" w:date="2022-05-16T11:54:00Z">
        <w:r>
          <w:fldChar w:fldCharType="begin"/>
        </w:r>
        <w:r>
          <w:instrText xml:space="preserve"> HYPERLINK \l "_Toc103325887" </w:instrText>
        </w:r>
        <w:r>
          <w:fldChar w:fldCharType="separate"/>
        </w:r>
        <w:r w:rsidR="0012456B" w:rsidRPr="006E7306">
          <w:rPr>
            <w:rStyle w:val="Hyperlink"/>
          </w:rPr>
          <w:t>3.4</w:t>
        </w:r>
        <w:r w:rsidR="0012456B">
          <w:rPr>
            <w:rFonts w:asciiTheme="minorHAnsi" w:eastAsiaTheme="minorEastAsia" w:hAnsiTheme="minorHAnsi" w:cstheme="minorBidi"/>
            <w:sz w:val="22"/>
            <w:szCs w:val="22"/>
          </w:rPr>
          <w:tab/>
        </w:r>
        <w:r w:rsidR="0012456B" w:rsidRPr="006E7306">
          <w:rPr>
            <w:rStyle w:val="Hyperlink"/>
          </w:rPr>
          <w:t>Care Team Member Act (V2)</w:t>
        </w:r>
        <w:r w:rsidR="0012456B">
          <w:rPr>
            <w:webHidden/>
          </w:rPr>
          <w:tab/>
        </w:r>
        <w:r w:rsidR="0012456B">
          <w:rPr>
            <w:webHidden/>
          </w:rPr>
          <w:fldChar w:fldCharType="begin"/>
        </w:r>
        <w:r w:rsidR="0012456B">
          <w:rPr>
            <w:webHidden/>
          </w:rPr>
          <w:instrText xml:space="preserve"> PAGEREF _Toc103325887 \h </w:instrText>
        </w:r>
      </w:ins>
      <w:r w:rsidR="0012456B">
        <w:rPr>
          <w:webHidden/>
        </w:rPr>
      </w:r>
      <w:ins w:id="147" w:author="Russ Ott" w:date="2022-05-16T11:54:00Z">
        <w:r w:rsidR="0012456B">
          <w:rPr>
            <w:webHidden/>
          </w:rPr>
          <w:fldChar w:fldCharType="separate"/>
        </w:r>
        <w:r w:rsidR="0012456B">
          <w:rPr>
            <w:webHidden/>
          </w:rPr>
          <w:t>23</w:t>
        </w:r>
        <w:r w:rsidR="0012456B">
          <w:rPr>
            <w:webHidden/>
          </w:rPr>
          <w:fldChar w:fldCharType="end"/>
        </w:r>
        <w:r>
          <w:fldChar w:fldCharType="end"/>
        </w:r>
      </w:ins>
    </w:p>
    <w:p w14:paraId="46E87841" w14:textId="6B2FD693" w:rsidR="0012456B" w:rsidRDefault="001C172D">
      <w:pPr>
        <w:pStyle w:val="TOC2"/>
        <w:tabs>
          <w:tab w:val="left" w:pos="806"/>
        </w:tabs>
        <w:rPr>
          <w:ins w:id="148" w:author="Russ Ott" w:date="2022-05-16T11:54:00Z"/>
          <w:rFonts w:asciiTheme="minorHAnsi" w:eastAsiaTheme="minorEastAsia" w:hAnsiTheme="minorHAnsi" w:cstheme="minorBidi"/>
          <w:sz w:val="22"/>
          <w:szCs w:val="22"/>
        </w:rPr>
      </w:pPr>
      <w:ins w:id="149" w:author="Russ Ott" w:date="2022-05-16T11:54:00Z">
        <w:r>
          <w:fldChar w:fldCharType="begin"/>
        </w:r>
        <w:r>
          <w:instrText xml:space="preserve"> HYPERLINK \l "_Toc103325888" </w:instrText>
        </w:r>
        <w:r>
          <w:fldChar w:fldCharType="separate"/>
        </w:r>
        <w:r w:rsidR="0012456B" w:rsidRPr="006E7306">
          <w:rPr>
            <w:rStyle w:val="Hyperlink"/>
          </w:rPr>
          <w:t>3.5</w:t>
        </w:r>
        <w:r w:rsidR="0012456B">
          <w:rPr>
            <w:rFonts w:asciiTheme="minorHAnsi" w:eastAsiaTheme="minorEastAsia" w:hAnsiTheme="minorHAnsi" w:cstheme="minorBidi"/>
            <w:sz w:val="22"/>
            <w:szCs w:val="22"/>
          </w:rPr>
          <w:tab/>
        </w:r>
        <w:r w:rsidR="0012456B" w:rsidRPr="006E7306">
          <w:rPr>
            <w:rStyle w:val="Hyperlink"/>
          </w:rPr>
          <w:t>Care Team Member Schedule Observation (V2)</w:t>
        </w:r>
        <w:r w:rsidR="0012456B">
          <w:rPr>
            <w:webHidden/>
          </w:rPr>
          <w:tab/>
        </w:r>
        <w:r w:rsidR="0012456B">
          <w:rPr>
            <w:webHidden/>
          </w:rPr>
          <w:fldChar w:fldCharType="begin"/>
        </w:r>
        <w:r w:rsidR="0012456B">
          <w:rPr>
            <w:webHidden/>
          </w:rPr>
          <w:instrText xml:space="preserve"> PAGEREF _Toc103325888 \h </w:instrText>
        </w:r>
      </w:ins>
      <w:r w:rsidR="0012456B">
        <w:rPr>
          <w:webHidden/>
        </w:rPr>
      </w:r>
      <w:ins w:id="150" w:author="Russ Ott" w:date="2022-05-16T11:54:00Z">
        <w:r w:rsidR="0012456B">
          <w:rPr>
            <w:webHidden/>
          </w:rPr>
          <w:fldChar w:fldCharType="separate"/>
        </w:r>
        <w:r w:rsidR="0012456B">
          <w:rPr>
            <w:webHidden/>
          </w:rPr>
          <w:t>30</w:t>
        </w:r>
        <w:r w:rsidR="0012456B">
          <w:rPr>
            <w:webHidden/>
          </w:rPr>
          <w:fldChar w:fldCharType="end"/>
        </w:r>
        <w:r>
          <w:fldChar w:fldCharType="end"/>
        </w:r>
      </w:ins>
    </w:p>
    <w:p w14:paraId="5F5A3CF0" w14:textId="64E497BE" w:rsidR="0012456B" w:rsidRDefault="001C172D">
      <w:pPr>
        <w:pStyle w:val="TOC2"/>
        <w:tabs>
          <w:tab w:val="left" w:pos="806"/>
        </w:tabs>
        <w:rPr>
          <w:ins w:id="151" w:author="Russ Ott" w:date="2022-05-16T11:54:00Z"/>
          <w:rFonts w:asciiTheme="minorHAnsi" w:eastAsiaTheme="minorEastAsia" w:hAnsiTheme="minorHAnsi" w:cstheme="minorBidi"/>
          <w:sz w:val="22"/>
          <w:szCs w:val="22"/>
        </w:rPr>
      </w:pPr>
      <w:ins w:id="152" w:author="Russ Ott" w:date="2022-05-16T11:54:00Z">
        <w:r>
          <w:fldChar w:fldCharType="begin"/>
        </w:r>
        <w:r>
          <w:instrText xml:space="preserve"> HYPERLINK \l "_Toc103325889" </w:instrText>
        </w:r>
        <w:r>
          <w:fldChar w:fldCharType="separate"/>
        </w:r>
        <w:r w:rsidR="0012456B" w:rsidRPr="006E7306">
          <w:rPr>
            <w:rStyle w:val="Hyperlink"/>
          </w:rPr>
          <w:t>3.6</w:t>
        </w:r>
        <w:r w:rsidR="0012456B">
          <w:rPr>
            <w:rFonts w:asciiTheme="minorHAnsi" w:eastAsiaTheme="minorEastAsia" w:hAnsiTheme="minorHAnsi" w:cstheme="minorBidi"/>
            <w:sz w:val="22"/>
            <w:szCs w:val="22"/>
          </w:rPr>
          <w:tab/>
        </w:r>
        <w:r w:rsidR="0012456B" w:rsidRPr="006E7306">
          <w:rPr>
            <w:rStyle w:val="Hyperlink"/>
          </w:rPr>
          <w:t>Care Team Organizer (V2)</w:t>
        </w:r>
        <w:r w:rsidR="0012456B">
          <w:rPr>
            <w:webHidden/>
          </w:rPr>
          <w:tab/>
        </w:r>
        <w:r w:rsidR="0012456B">
          <w:rPr>
            <w:webHidden/>
          </w:rPr>
          <w:fldChar w:fldCharType="begin"/>
        </w:r>
        <w:r w:rsidR="0012456B">
          <w:rPr>
            <w:webHidden/>
          </w:rPr>
          <w:instrText xml:space="preserve"> PAGEREF _Toc103325889 \h </w:instrText>
        </w:r>
      </w:ins>
      <w:r w:rsidR="0012456B">
        <w:rPr>
          <w:webHidden/>
        </w:rPr>
      </w:r>
      <w:ins w:id="153" w:author="Russ Ott" w:date="2022-05-16T11:54:00Z">
        <w:r w:rsidR="0012456B">
          <w:rPr>
            <w:webHidden/>
          </w:rPr>
          <w:fldChar w:fldCharType="separate"/>
        </w:r>
        <w:r w:rsidR="0012456B">
          <w:rPr>
            <w:webHidden/>
          </w:rPr>
          <w:t>32</w:t>
        </w:r>
        <w:r w:rsidR="0012456B">
          <w:rPr>
            <w:webHidden/>
          </w:rPr>
          <w:fldChar w:fldCharType="end"/>
        </w:r>
        <w:r>
          <w:fldChar w:fldCharType="end"/>
        </w:r>
      </w:ins>
    </w:p>
    <w:p w14:paraId="23E0AF89" w14:textId="04D25620" w:rsidR="0012456B" w:rsidRDefault="001C172D">
      <w:pPr>
        <w:pStyle w:val="TOC2"/>
        <w:tabs>
          <w:tab w:val="left" w:pos="806"/>
        </w:tabs>
        <w:rPr>
          <w:ins w:id="154" w:author="Russ Ott" w:date="2022-05-16T11:54:00Z"/>
          <w:rFonts w:asciiTheme="minorHAnsi" w:eastAsiaTheme="minorEastAsia" w:hAnsiTheme="minorHAnsi" w:cstheme="minorBidi"/>
          <w:sz w:val="22"/>
          <w:szCs w:val="22"/>
        </w:rPr>
      </w:pPr>
      <w:ins w:id="155" w:author="Russ Ott" w:date="2022-05-16T11:54:00Z">
        <w:r>
          <w:fldChar w:fldCharType="begin"/>
        </w:r>
        <w:r>
          <w:instrText xml:space="preserve"> HYPERLINK \l "_Toc103325890" </w:instrText>
        </w:r>
        <w:r>
          <w:fldChar w:fldCharType="separate"/>
        </w:r>
        <w:r w:rsidR="0012456B" w:rsidRPr="006E7306">
          <w:rPr>
            <w:rStyle w:val="Hyperlink"/>
          </w:rPr>
          <w:t>3.7</w:t>
        </w:r>
        <w:r w:rsidR="0012456B">
          <w:rPr>
            <w:rFonts w:asciiTheme="minorHAnsi" w:eastAsiaTheme="minorEastAsia" w:hAnsiTheme="minorHAnsi" w:cstheme="minorBidi"/>
            <w:sz w:val="22"/>
            <w:szCs w:val="22"/>
          </w:rPr>
          <w:tab/>
        </w:r>
        <w:r w:rsidR="0012456B" w:rsidRPr="006E7306">
          <w:rPr>
            <w:rStyle w:val="Hyperlink"/>
          </w:rPr>
          <w:t>Care Team Type Observation</w:t>
        </w:r>
        <w:r w:rsidR="0012456B">
          <w:rPr>
            <w:webHidden/>
          </w:rPr>
          <w:tab/>
        </w:r>
        <w:r w:rsidR="0012456B">
          <w:rPr>
            <w:webHidden/>
          </w:rPr>
          <w:fldChar w:fldCharType="begin"/>
        </w:r>
        <w:r w:rsidR="0012456B">
          <w:rPr>
            <w:webHidden/>
          </w:rPr>
          <w:instrText xml:space="preserve"> PAGEREF _Toc103325890 \h </w:instrText>
        </w:r>
      </w:ins>
      <w:r w:rsidR="0012456B">
        <w:rPr>
          <w:webHidden/>
        </w:rPr>
      </w:r>
      <w:ins w:id="156" w:author="Russ Ott" w:date="2022-05-16T11:54:00Z">
        <w:r w:rsidR="0012456B">
          <w:rPr>
            <w:webHidden/>
          </w:rPr>
          <w:fldChar w:fldCharType="separate"/>
        </w:r>
        <w:r w:rsidR="0012456B">
          <w:rPr>
            <w:webHidden/>
          </w:rPr>
          <w:t>38</w:t>
        </w:r>
        <w:r w:rsidR="0012456B">
          <w:rPr>
            <w:webHidden/>
          </w:rPr>
          <w:fldChar w:fldCharType="end"/>
        </w:r>
        <w:r>
          <w:fldChar w:fldCharType="end"/>
        </w:r>
      </w:ins>
    </w:p>
    <w:p w14:paraId="7DBAE745" w14:textId="20D64FCE" w:rsidR="0012456B" w:rsidRDefault="001C172D">
      <w:pPr>
        <w:pStyle w:val="TOC2"/>
        <w:tabs>
          <w:tab w:val="left" w:pos="806"/>
        </w:tabs>
        <w:rPr>
          <w:ins w:id="157" w:author="Russ Ott" w:date="2022-05-16T11:54:00Z"/>
          <w:rFonts w:asciiTheme="minorHAnsi" w:eastAsiaTheme="minorEastAsia" w:hAnsiTheme="minorHAnsi" w:cstheme="minorBidi"/>
          <w:sz w:val="22"/>
          <w:szCs w:val="22"/>
        </w:rPr>
      </w:pPr>
      <w:ins w:id="158" w:author="Russ Ott" w:date="2022-05-16T11:54:00Z">
        <w:r>
          <w:fldChar w:fldCharType="begin"/>
        </w:r>
        <w:r>
          <w:instrText xml:space="preserve"> HYPERLINK \l "_Toc103325891" </w:instrText>
        </w:r>
        <w:r>
          <w:fldChar w:fldCharType="separate"/>
        </w:r>
        <w:r w:rsidR="0012456B" w:rsidRPr="006E7306">
          <w:rPr>
            <w:rStyle w:val="Hyperlink"/>
          </w:rPr>
          <w:t>3.8</w:t>
        </w:r>
        <w:r w:rsidR="0012456B">
          <w:rPr>
            <w:rFonts w:asciiTheme="minorHAnsi" w:eastAsiaTheme="minorEastAsia" w:hAnsiTheme="minorHAnsi" w:cstheme="minorBidi"/>
            <w:sz w:val="22"/>
            <w:szCs w:val="22"/>
          </w:rPr>
          <w:tab/>
        </w:r>
        <w:r w:rsidR="0012456B" w:rsidRPr="006E7306">
          <w:rPr>
            <w:rStyle w:val="Hyperlink"/>
          </w:rPr>
          <w:t>Date of Diagnosis Act</w:t>
        </w:r>
        <w:r w:rsidR="0012456B">
          <w:rPr>
            <w:webHidden/>
          </w:rPr>
          <w:tab/>
        </w:r>
        <w:r w:rsidR="0012456B">
          <w:rPr>
            <w:webHidden/>
          </w:rPr>
          <w:fldChar w:fldCharType="begin"/>
        </w:r>
        <w:r w:rsidR="0012456B">
          <w:rPr>
            <w:webHidden/>
          </w:rPr>
          <w:instrText xml:space="preserve"> PAGEREF _Toc103325891 \h </w:instrText>
        </w:r>
      </w:ins>
      <w:r w:rsidR="0012456B">
        <w:rPr>
          <w:webHidden/>
        </w:rPr>
      </w:r>
      <w:ins w:id="159" w:author="Russ Ott" w:date="2022-05-16T11:54:00Z">
        <w:r w:rsidR="0012456B">
          <w:rPr>
            <w:webHidden/>
          </w:rPr>
          <w:fldChar w:fldCharType="separate"/>
        </w:r>
        <w:r w:rsidR="0012456B">
          <w:rPr>
            <w:webHidden/>
          </w:rPr>
          <w:t>40</w:t>
        </w:r>
        <w:r w:rsidR="0012456B">
          <w:rPr>
            <w:webHidden/>
          </w:rPr>
          <w:fldChar w:fldCharType="end"/>
        </w:r>
        <w:r>
          <w:fldChar w:fldCharType="end"/>
        </w:r>
      </w:ins>
    </w:p>
    <w:p w14:paraId="06472D5E" w14:textId="3DE19FD9" w:rsidR="0012456B" w:rsidRDefault="001C172D">
      <w:pPr>
        <w:pStyle w:val="TOC2"/>
        <w:tabs>
          <w:tab w:val="left" w:pos="806"/>
        </w:tabs>
        <w:rPr>
          <w:ins w:id="160" w:author="Russ Ott" w:date="2022-05-16T11:54:00Z"/>
          <w:rFonts w:asciiTheme="minorHAnsi" w:eastAsiaTheme="minorEastAsia" w:hAnsiTheme="minorHAnsi" w:cstheme="minorBidi"/>
          <w:sz w:val="22"/>
          <w:szCs w:val="22"/>
        </w:rPr>
      </w:pPr>
      <w:ins w:id="161" w:author="Russ Ott" w:date="2022-05-16T11:54:00Z">
        <w:r>
          <w:fldChar w:fldCharType="begin"/>
        </w:r>
        <w:r>
          <w:instrText xml:space="preserve"> HYPERLINK \l "_Toc103325892" </w:instrText>
        </w:r>
        <w:r>
          <w:fldChar w:fldCharType="separate"/>
        </w:r>
        <w:r w:rsidR="0012456B" w:rsidRPr="006E7306">
          <w:rPr>
            <w:rStyle w:val="Hyperlink"/>
          </w:rPr>
          <w:t>3.9</w:t>
        </w:r>
        <w:r w:rsidR="0012456B">
          <w:rPr>
            <w:rFonts w:asciiTheme="minorHAnsi" w:eastAsiaTheme="minorEastAsia" w:hAnsiTheme="minorHAnsi" w:cstheme="minorBidi"/>
            <w:sz w:val="22"/>
            <w:szCs w:val="22"/>
          </w:rPr>
          <w:tab/>
        </w:r>
        <w:r w:rsidR="0012456B" w:rsidRPr="006E7306">
          <w:rPr>
            <w:rStyle w:val="Hyperlink"/>
          </w:rPr>
          <w:t>Gender Identity Observation (V3)</w:t>
        </w:r>
        <w:r w:rsidR="0012456B">
          <w:rPr>
            <w:webHidden/>
          </w:rPr>
          <w:tab/>
        </w:r>
        <w:r w:rsidR="0012456B">
          <w:rPr>
            <w:webHidden/>
          </w:rPr>
          <w:fldChar w:fldCharType="begin"/>
        </w:r>
        <w:r w:rsidR="0012456B">
          <w:rPr>
            <w:webHidden/>
          </w:rPr>
          <w:instrText xml:space="preserve"> PAGEREF _Toc103325892 \h </w:instrText>
        </w:r>
      </w:ins>
      <w:r w:rsidR="0012456B">
        <w:rPr>
          <w:webHidden/>
        </w:rPr>
      </w:r>
      <w:ins w:id="162" w:author="Russ Ott" w:date="2022-05-16T11:54:00Z">
        <w:r w:rsidR="0012456B">
          <w:rPr>
            <w:webHidden/>
          </w:rPr>
          <w:fldChar w:fldCharType="separate"/>
        </w:r>
        <w:r w:rsidR="0012456B">
          <w:rPr>
            <w:webHidden/>
          </w:rPr>
          <w:t>42</w:t>
        </w:r>
        <w:r w:rsidR="0012456B">
          <w:rPr>
            <w:webHidden/>
          </w:rPr>
          <w:fldChar w:fldCharType="end"/>
        </w:r>
        <w:r>
          <w:fldChar w:fldCharType="end"/>
        </w:r>
      </w:ins>
    </w:p>
    <w:p w14:paraId="73A426D1" w14:textId="2F23BADB" w:rsidR="0012456B" w:rsidRDefault="001C172D">
      <w:pPr>
        <w:pStyle w:val="TOC2"/>
        <w:tabs>
          <w:tab w:val="left" w:pos="1320"/>
        </w:tabs>
        <w:rPr>
          <w:ins w:id="163" w:author="Russ Ott" w:date="2022-05-16T11:54:00Z"/>
          <w:rFonts w:asciiTheme="minorHAnsi" w:eastAsiaTheme="minorEastAsia" w:hAnsiTheme="minorHAnsi" w:cstheme="minorBidi"/>
          <w:sz w:val="22"/>
          <w:szCs w:val="22"/>
        </w:rPr>
      </w:pPr>
      <w:ins w:id="164" w:author="Russ Ott" w:date="2022-05-16T11:54:00Z">
        <w:r>
          <w:fldChar w:fldCharType="begin"/>
        </w:r>
        <w:r>
          <w:instrText xml:space="preserve"> HYPERLINK \l "_Toc103325893" </w:instrText>
        </w:r>
        <w:r>
          <w:fldChar w:fldCharType="separate"/>
        </w:r>
        <w:r w:rsidR="0012456B" w:rsidRPr="006E7306">
          <w:rPr>
            <w:rStyle w:val="Hyperlink"/>
          </w:rPr>
          <w:t>3.10</w:t>
        </w:r>
        <w:r w:rsidR="0012456B">
          <w:rPr>
            <w:rFonts w:asciiTheme="minorHAnsi" w:eastAsiaTheme="minorEastAsia" w:hAnsiTheme="minorHAnsi" w:cstheme="minorBidi"/>
            <w:sz w:val="22"/>
            <w:szCs w:val="22"/>
          </w:rPr>
          <w:tab/>
        </w:r>
        <w:r w:rsidR="0012456B" w:rsidRPr="006E7306">
          <w:rPr>
            <w:rStyle w:val="Hyperlink"/>
          </w:rPr>
          <w:t>Goal Observation (V2)</w:t>
        </w:r>
        <w:r w:rsidR="0012456B">
          <w:rPr>
            <w:webHidden/>
          </w:rPr>
          <w:tab/>
        </w:r>
        <w:r w:rsidR="0012456B">
          <w:rPr>
            <w:webHidden/>
          </w:rPr>
          <w:fldChar w:fldCharType="begin"/>
        </w:r>
        <w:r w:rsidR="0012456B">
          <w:rPr>
            <w:webHidden/>
          </w:rPr>
          <w:instrText xml:space="preserve"> PAGEREF _Toc103325893 \h </w:instrText>
        </w:r>
      </w:ins>
      <w:r w:rsidR="0012456B">
        <w:rPr>
          <w:webHidden/>
        </w:rPr>
      </w:r>
      <w:ins w:id="165" w:author="Russ Ott" w:date="2022-05-16T11:54:00Z">
        <w:r w:rsidR="0012456B">
          <w:rPr>
            <w:webHidden/>
          </w:rPr>
          <w:fldChar w:fldCharType="separate"/>
        </w:r>
        <w:r w:rsidR="0012456B">
          <w:rPr>
            <w:webHidden/>
          </w:rPr>
          <w:t>45</w:t>
        </w:r>
        <w:r w:rsidR="0012456B">
          <w:rPr>
            <w:webHidden/>
          </w:rPr>
          <w:fldChar w:fldCharType="end"/>
        </w:r>
        <w:r>
          <w:fldChar w:fldCharType="end"/>
        </w:r>
      </w:ins>
    </w:p>
    <w:p w14:paraId="7B721E8D" w14:textId="04C8A15C" w:rsidR="0012456B" w:rsidRDefault="001C172D">
      <w:pPr>
        <w:pStyle w:val="TOC2"/>
        <w:tabs>
          <w:tab w:val="left" w:pos="1320"/>
        </w:tabs>
        <w:rPr>
          <w:ins w:id="166" w:author="Russ Ott" w:date="2022-05-16T11:54:00Z"/>
          <w:rFonts w:asciiTheme="minorHAnsi" w:eastAsiaTheme="minorEastAsia" w:hAnsiTheme="minorHAnsi" w:cstheme="minorBidi"/>
          <w:sz w:val="22"/>
          <w:szCs w:val="22"/>
        </w:rPr>
      </w:pPr>
      <w:ins w:id="167" w:author="Russ Ott" w:date="2022-05-16T11:54:00Z">
        <w:r>
          <w:fldChar w:fldCharType="begin"/>
        </w:r>
        <w:r>
          <w:instrText xml:space="preserve"> HYPERLINK \l "_Toc103325894" </w:instrText>
        </w:r>
        <w:r>
          <w:fldChar w:fldCharType="separate"/>
        </w:r>
        <w:r w:rsidR="0012456B" w:rsidRPr="006E7306">
          <w:rPr>
            <w:rStyle w:val="Hyperlink"/>
          </w:rPr>
          <w:t>3.11</w:t>
        </w:r>
        <w:r w:rsidR="0012456B">
          <w:rPr>
            <w:rFonts w:asciiTheme="minorHAnsi" w:eastAsiaTheme="minorEastAsia" w:hAnsiTheme="minorHAnsi" w:cstheme="minorBidi"/>
            <w:sz w:val="22"/>
            <w:szCs w:val="22"/>
          </w:rPr>
          <w:tab/>
        </w:r>
        <w:r w:rsidR="0012456B" w:rsidRPr="006E7306">
          <w:rPr>
            <w:rStyle w:val="Hyperlink"/>
          </w:rPr>
          <w:t>Health Concern Act (V3)</w:t>
        </w:r>
        <w:r w:rsidR="0012456B">
          <w:rPr>
            <w:webHidden/>
          </w:rPr>
          <w:tab/>
        </w:r>
        <w:r w:rsidR="0012456B">
          <w:rPr>
            <w:webHidden/>
          </w:rPr>
          <w:fldChar w:fldCharType="begin"/>
        </w:r>
        <w:r w:rsidR="0012456B">
          <w:rPr>
            <w:webHidden/>
          </w:rPr>
          <w:instrText xml:space="preserve"> PAGEREF _Toc103325894 \h </w:instrText>
        </w:r>
      </w:ins>
      <w:r w:rsidR="0012456B">
        <w:rPr>
          <w:webHidden/>
        </w:rPr>
      </w:r>
      <w:ins w:id="168" w:author="Russ Ott" w:date="2022-05-16T11:54:00Z">
        <w:r w:rsidR="0012456B">
          <w:rPr>
            <w:webHidden/>
          </w:rPr>
          <w:fldChar w:fldCharType="separate"/>
        </w:r>
        <w:r w:rsidR="0012456B">
          <w:rPr>
            <w:webHidden/>
          </w:rPr>
          <w:t>52</w:t>
        </w:r>
        <w:r w:rsidR="0012456B">
          <w:rPr>
            <w:webHidden/>
          </w:rPr>
          <w:fldChar w:fldCharType="end"/>
        </w:r>
        <w:r>
          <w:fldChar w:fldCharType="end"/>
        </w:r>
      </w:ins>
    </w:p>
    <w:p w14:paraId="640B0686" w14:textId="6953C10D" w:rsidR="0012456B" w:rsidRDefault="001C172D">
      <w:pPr>
        <w:pStyle w:val="TOC2"/>
        <w:tabs>
          <w:tab w:val="left" w:pos="1320"/>
        </w:tabs>
        <w:rPr>
          <w:ins w:id="169" w:author="Russ Ott" w:date="2022-05-16T11:54:00Z"/>
          <w:rFonts w:asciiTheme="minorHAnsi" w:eastAsiaTheme="minorEastAsia" w:hAnsiTheme="minorHAnsi" w:cstheme="minorBidi"/>
          <w:sz w:val="22"/>
          <w:szCs w:val="22"/>
        </w:rPr>
      </w:pPr>
      <w:ins w:id="170" w:author="Russ Ott" w:date="2022-05-16T11:54:00Z">
        <w:r>
          <w:fldChar w:fldCharType="begin"/>
        </w:r>
        <w:r>
          <w:instrText xml:space="preserve"> HYPERLINK \l "_Toc103325895" </w:instrText>
        </w:r>
        <w:r>
          <w:fldChar w:fldCharType="separate"/>
        </w:r>
        <w:r w:rsidR="0012456B" w:rsidRPr="006E7306">
          <w:rPr>
            <w:rStyle w:val="Hyperlink"/>
          </w:rPr>
          <w:t>3.12</w:t>
        </w:r>
        <w:r w:rsidR="0012456B">
          <w:rPr>
            <w:rFonts w:asciiTheme="minorHAnsi" w:eastAsiaTheme="minorEastAsia" w:hAnsiTheme="minorHAnsi" w:cstheme="minorBidi"/>
            <w:sz w:val="22"/>
            <w:szCs w:val="22"/>
          </w:rPr>
          <w:tab/>
        </w:r>
        <w:r w:rsidR="0012456B" w:rsidRPr="006E7306">
          <w:rPr>
            <w:rStyle w:val="Hyperlink"/>
          </w:rPr>
          <w:t>Note Activity</w:t>
        </w:r>
        <w:r w:rsidR="0012456B">
          <w:rPr>
            <w:webHidden/>
          </w:rPr>
          <w:tab/>
        </w:r>
        <w:r w:rsidR="0012456B">
          <w:rPr>
            <w:webHidden/>
          </w:rPr>
          <w:fldChar w:fldCharType="begin"/>
        </w:r>
        <w:r w:rsidR="0012456B">
          <w:rPr>
            <w:webHidden/>
          </w:rPr>
          <w:instrText xml:space="preserve"> PAGEREF _Toc103325895 \h </w:instrText>
        </w:r>
      </w:ins>
      <w:r w:rsidR="0012456B">
        <w:rPr>
          <w:webHidden/>
        </w:rPr>
      </w:r>
      <w:ins w:id="171" w:author="Russ Ott" w:date="2022-05-16T11:54:00Z">
        <w:r w:rsidR="0012456B">
          <w:rPr>
            <w:webHidden/>
          </w:rPr>
          <w:fldChar w:fldCharType="separate"/>
        </w:r>
        <w:r w:rsidR="0012456B">
          <w:rPr>
            <w:webHidden/>
          </w:rPr>
          <w:t>70</w:t>
        </w:r>
        <w:r w:rsidR="0012456B">
          <w:rPr>
            <w:webHidden/>
          </w:rPr>
          <w:fldChar w:fldCharType="end"/>
        </w:r>
        <w:r>
          <w:fldChar w:fldCharType="end"/>
        </w:r>
      </w:ins>
    </w:p>
    <w:p w14:paraId="160633E6" w14:textId="5EB7814F" w:rsidR="0012456B" w:rsidRDefault="001C172D">
      <w:pPr>
        <w:pStyle w:val="TOC2"/>
        <w:tabs>
          <w:tab w:val="left" w:pos="1320"/>
        </w:tabs>
        <w:rPr>
          <w:ins w:id="172" w:author="Russ Ott" w:date="2022-05-16T11:54:00Z"/>
          <w:rFonts w:asciiTheme="minorHAnsi" w:eastAsiaTheme="minorEastAsia" w:hAnsiTheme="minorHAnsi" w:cstheme="minorBidi"/>
          <w:sz w:val="22"/>
          <w:szCs w:val="22"/>
        </w:rPr>
      </w:pPr>
      <w:ins w:id="173" w:author="Russ Ott" w:date="2022-05-16T11:54:00Z">
        <w:r>
          <w:lastRenderedPageBreak/>
          <w:fldChar w:fldCharType="begin"/>
        </w:r>
        <w:r>
          <w:instrText xml:space="preserve"> HYPERLINK \l "_Toc103325896" </w:instrText>
        </w:r>
        <w:r>
          <w:fldChar w:fldCharType="separate"/>
        </w:r>
        <w:r w:rsidR="0012456B" w:rsidRPr="006E7306">
          <w:rPr>
            <w:rStyle w:val="Hyperlink"/>
          </w:rPr>
          <w:t>3.13</w:t>
        </w:r>
        <w:r w:rsidR="0012456B">
          <w:rPr>
            <w:rFonts w:asciiTheme="minorHAnsi" w:eastAsiaTheme="minorEastAsia" w:hAnsiTheme="minorHAnsi" w:cstheme="minorBidi"/>
            <w:sz w:val="22"/>
            <w:szCs w:val="22"/>
          </w:rPr>
          <w:tab/>
        </w:r>
        <w:r w:rsidR="0012456B" w:rsidRPr="006E7306">
          <w:rPr>
            <w:rStyle w:val="Hyperlink"/>
          </w:rPr>
          <w:t>Planned Procedure (V3)</w:t>
        </w:r>
        <w:r w:rsidR="0012456B">
          <w:rPr>
            <w:webHidden/>
          </w:rPr>
          <w:tab/>
        </w:r>
        <w:r w:rsidR="0012456B">
          <w:rPr>
            <w:webHidden/>
          </w:rPr>
          <w:fldChar w:fldCharType="begin"/>
        </w:r>
        <w:r w:rsidR="0012456B">
          <w:rPr>
            <w:webHidden/>
          </w:rPr>
          <w:instrText xml:space="preserve"> PAGEREF _Toc103325896 \h </w:instrText>
        </w:r>
      </w:ins>
      <w:r w:rsidR="0012456B">
        <w:rPr>
          <w:webHidden/>
        </w:rPr>
      </w:r>
      <w:ins w:id="174" w:author="Russ Ott" w:date="2022-05-16T11:54:00Z">
        <w:r w:rsidR="0012456B">
          <w:rPr>
            <w:webHidden/>
          </w:rPr>
          <w:fldChar w:fldCharType="separate"/>
        </w:r>
        <w:r w:rsidR="0012456B">
          <w:rPr>
            <w:webHidden/>
          </w:rPr>
          <w:t>78</w:t>
        </w:r>
        <w:r w:rsidR="0012456B">
          <w:rPr>
            <w:webHidden/>
          </w:rPr>
          <w:fldChar w:fldCharType="end"/>
        </w:r>
        <w:r>
          <w:fldChar w:fldCharType="end"/>
        </w:r>
      </w:ins>
    </w:p>
    <w:p w14:paraId="0701C3A4" w14:textId="47E84DFF" w:rsidR="0012456B" w:rsidRDefault="001C172D">
      <w:pPr>
        <w:pStyle w:val="TOC2"/>
        <w:tabs>
          <w:tab w:val="left" w:pos="1320"/>
        </w:tabs>
        <w:rPr>
          <w:ins w:id="175" w:author="Russ Ott" w:date="2022-05-16T11:54:00Z"/>
          <w:rFonts w:asciiTheme="minorHAnsi" w:eastAsiaTheme="minorEastAsia" w:hAnsiTheme="minorHAnsi" w:cstheme="minorBidi"/>
          <w:sz w:val="22"/>
          <w:szCs w:val="22"/>
        </w:rPr>
      </w:pPr>
      <w:ins w:id="176" w:author="Russ Ott" w:date="2022-05-16T11:54:00Z">
        <w:r>
          <w:fldChar w:fldCharType="begin"/>
        </w:r>
        <w:r>
          <w:instrText xml:space="preserve"> HYPERLINK \l "_Toc103325897" </w:instrText>
        </w:r>
        <w:r>
          <w:fldChar w:fldCharType="separate"/>
        </w:r>
        <w:r w:rsidR="0012456B" w:rsidRPr="006E7306">
          <w:rPr>
            <w:rStyle w:val="Hyperlink"/>
          </w:rPr>
          <w:t>3.14</w:t>
        </w:r>
        <w:r w:rsidR="0012456B">
          <w:rPr>
            <w:rFonts w:asciiTheme="minorHAnsi" w:eastAsiaTheme="minorEastAsia" w:hAnsiTheme="minorHAnsi" w:cstheme="minorBidi"/>
            <w:sz w:val="22"/>
            <w:szCs w:val="22"/>
          </w:rPr>
          <w:tab/>
        </w:r>
        <w:r w:rsidR="0012456B" w:rsidRPr="006E7306">
          <w:rPr>
            <w:rStyle w:val="Hyperlink"/>
          </w:rPr>
          <w:t>Problem Observation (V4)</w:t>
        </w:r>
        <w:r w:rsidR="0012456B">
          <w:rPr>
            <w:webHidden/>
          </w:rPr>
          <w:tab/>
        </w:r>
        <w:r w:rsidR="0012456B">
          <w:rPr>
            <w:webHidden/>
          </w:rPr>
          <w:fldChar w:fldCharType="begin"/>
        </w:r>
        <w:r w:rsidR="0012456B">
          <w:rPr>
            <w:webHidden/>
          </w:rPr>
          <w:instrText xml:space="preserve"> PAGEREF _Toc103325897 \h </w:instrText>
        </w:r>
      </w:ins>
      <w:r w:rsidR="0012456B">
        <w:rPr>
          <w:webHidden/>
        </w:rPr>
      </w:r>
      <w:ins w:id="177" w:author="Russ Ott" w:date="2022-05-16T11:54:00Z">
        <w:r w:rsidR="0012456B">
          <w:rPr>
            <w:webHidden/>
          </w:rPr>
          <w:fldChar w:fldCharType="separate"/>
        </w:r>
        <w:r w:rsidR="0012456B">
          <w:rPr>
            <w:webHidden/>
          </w:rPr>
          <w:t>85</w:t>
        </w:r>
        <w:r w:rsidR="0012456B">
          <w:rPr>
            <w:webHidden/>
          </w:rPr>
          <w:fldChar w:fldCharType="end"/>
        </w:r>
        <w:r>
          <w:fldChar w:fldCharType="end"/>
        </w:r>
      </w:ins>
    </w:p>
    <w:p w14:paraId="69BB302F" w14:textId="5AF1A0F8" w:rsidR="0012456B" w:rsidRDefault="001C172D">
      <w:pPr>
        <w:pStyle w:val="TOC2"/>
        <w:tabs>
          <w:tab w:val="left" w:pos="1320"/>
        </w:tabs>
        <w:rPr>
          <w:ins w:id="178" w:author="Russ Ott" w:date="2022-05-16T11:54:00Z"/>
          <w:rFonts w:asciiTheme="minorHAnsi" w:eastAsiaTheme="minorEastAsia" w:hAnsiTheme="minorHAnsi" w:cstheme="minorBidi"/>
          <w:sz w:val="22"/>
          <w:szCs w:val="22"/>
        </w:rPr>
      </w:pPr>
      <w:ins w:id="179" w:author="Russ Ott" w:date="2022-05-16T11:54:00Z">
        <w:r>
          <w:fldChar w:fldCharType="begin"/>
        </w:r>
        <w:r>
          <w:instrText xml:space="preserve"> HYPERLINK \l "_Toc103325898" </w:instrText>
        </w:r>
        <w:r>
          <w:fldChar w:fldCharType="separate"/>
        </w:r>
        <w:r w:rsidR="0012456B" w:rsidRPr="006E7306">
          <w:rPr>
            <w:rStyle w:val="Hyperlink"/>
          </w:rPr>
          <w:t>3.15</w:t>
        </w:r>
        <w:r w:rsidR="0012456B">
          <w:rPr>
            <w:rFonts w:asciiTheme="minorHAnsi" w:eastAsiaTheme="minorEastAsia" w:hAnsiTheme="minorHAnsi" w:cstheme="minorBidi"/>
            <w:sz w:val="22"/>
            <w:szCs w:val="22"/>
          </w:rPr>
          <w:tab/>
        </w:r>
        <w:r w:rsidR="0012456B" w:rsidRPr="006E7306">
          <w:rPr>
            <w:rStyle w:val="Hyperlink"/>
          </w:rPr>
          <w:t>Procedure Activity Procedure (V3)</w:t>
        </w:r>
        <w:r w:rsidR="0012456B">
          <w:rPr>
            <w:webHidden/>
          </w:rPr>
          <w:tab/>
        </w:r>
        <w:r w:rsidR="0012456B">
          <w:rPr>
            <w:webHidden/>
          </w:rPr>
          <w:fldChar w:fldCharType="begin"/>
        </w:r>
        <w:r w:rsidR="0012456B">
          <w:rPr>
            <w:webHidden/>
          </w:rPr>
          <w:instrText xml:space="preserve"> PAGEREF _Toc103325898 \h </w:instrText>
        </w:r>
      </w:ins>
      <w:r w:rsidR="0012456B">
        <w:rPr>
          <w:webHidden/>
        </w:rPr>
      </w:r>
      <w:ins w:id="180" w:author="Russ Ott" w:date="2022-05-16T11:54:00Z">
        <w:r w:rsidR="0012456B">
          <w:rPr>
            <w:webHidden/>
          </w:rPr>
          <w:fldChar w:fldCharType="separate"/>
        </w:r>
        <w:r w:rsidR="0012456B">
          <w:rPr>
            <w:webHidden/>
          </w:rPr>
          <w:t>93</w:t>
        </w:r>
        <w:r w:rsidR="0012456B">
          <w:rPr>
            <w:webHidden/>
          </w:rPr>
          <w:fldChar w:fldCharType="end"/>
        </w:r>
        <w:r>
          <w:fldChar w:fldCharType="end"/>
        </w:r>
      </w:ins>
    </w:p>
    <w:p w14:paraId="4D347176" w14:textId="02BB8B2B" w:rsidR="0012456B" w:rsidRDefault="001C172D">
      <w:pPr>
        <w:pStyle w:val="TOC2"/>
        <w:tabs>
          <w:tab w:val="left" w:pos="1320"/>
        </w:tabs>
        <w:rPr>
          <w:ins w:id="181" w:author="Russ Ott" w:date="2022-05-16T11:54:00Z"/>
          <w:rFonts w:asciiTheme="minorHAnsi" w:eastAsiaTheme="minorEastAsia" w:hAnsiTheme="minorHAnsi" w:cstheme="minorBidi"/>
          <w:sz w:val="22"/>
          <w:szCs w:val="22"/>
        </w:rPr>
      </w:pPr>
      <w:ins w:id="182" w:author="Russ Ott" w:date="2022-05-16T11:54:00Z">
        <w:r>
          <w:fldChar w:fldCharType="begin"/>
        </w:r>
        <w:r>
          <w:instrText xml:space="preserve"> HYPERLINK \l "_Toc103325899" </w:instrText>
        </w:r>
        <w:r>
          <w:fldChar w:fldCharType="separate"/>
        </w:r>
        <w:r w:rsidR="0012456B" w:rsidRPr="006E7306">
          <w:rPr>
            <w:rStyle w:val="Hyperlink"/>
          </w:rPr>
          <w:t>3.16</w:t>
        </w:r>
        <w:r w:rsidR="0012456B">
          <w:rPr>
            <w:rFonts w:asciiTheme="minorHAnsi" w:eastAsiaTheme="minorEastAsia" w:hAnsiTheme="minorHAnsi" w:cstheme="minorBidi"/>
            <w:sz w:val="22"/>
            <w:szCs w:val="22"/>
          </w:rPr>
          <w:tab/>
        </w:r>
        <w:r w:rsidR="0012456B" w:rsidRPr="006E7306">
          <w:rPr>
            <w:rStyle w:val="Hyperlink"/>
          </w:rPr>
          <w:t>Section Time Range Observation</w:t>
        </w:r>
        <w:r w:rsidR="0012456B">
          <w:rPr>
            <w:webHidden/>
          </w:rPr>
          <w:tab/>
        </w:r>
        <w:r w:rsidR="0012456B">
          <w:rPr>
            <w:webHidden/>
          </w:rPr>
          <w:fldChar w:fldCharType="begin"/>
        </w:r>
        <w:r w:rsidR="0012456B">
          <w:rPr>
            <w:webHidden/>
          </w:rPr>
          <w:instrText xml:space="preserve"> PAGEREF _Toc103325899 \h </w:instrText>
        </w:r>
      </w:ins>
      <w:r w:rsidR="0012456B">
        <w:rPr>
          <w:webHidden/>
        </w:rPr>
      </w:r>
      <w:ins w:id="183" w:author="Russ Ott" w:date="2022-05-16T11:54:00Z">
        <w:r w:rsidR="0012456B">
          <w:rPr>
            <w:webHidden/>
          </w:rPr>
          <w:fldChar w:fldCharType="separate"/>
        </w:r>
        <w:r w:rsidR="0012456B">
          <w:rPr>
            <w:webHidden/>
          </w:rPr>
          <w:t>102</w:t>
        </w:r>
        <w:r w:rsidR="0012456B">
          <w:rPr>
            <w:webHidden/>
          </w:rPr>
          <w:fldChar w:fldCharType="end"/>
        </w:r>
        <w:r>
          <w:fldChar w:fldCharType="end"/>
        </w:r>
      </w:ins>
    </w:p>
    <w:p w14:paraId="6FF19567" w14:textId="4D1B3A50" w:rsidR="0012456B" w:rsidRDefault="001C172D">
      <w:pPr>
        <w:pStyle w:val="TOC2"/>
        <w:tabs>
          <w:tab w:val="left" w:pos="1320"/>
        </w:tabs>
        <w:rPr>
          <w:ins w:id="184" w:author="Russ Ott" w:date="2022-05-16T11:54:00Z"/>
          <w:rFonts w:asciiTheme="minorHAnsi" w:eastAsiaTheme="minorEastAsia" w:hAnsiTheme="minorHAnsi" w:cstheme="minorBidi"/>
          <w:sz w:val="22"/>
          <w:szCs w:val="22"/>
        </w:rPr>
      </w:pPr>
      <w:ins w:id="185" w:author="Russ Ott" w:date="2022-05-16T11:54:00Z">
        <w:r>
          <w:fldChar w:fldCharType="begin"/>
        </w:r>
        <w:r>
          <w:instrText xml:space="preserve"> HYPERLINK \l "_Toc103325900" </w:instrText>
        </w:r>
        <w:r>
          <w:fldChar w:fldCharType="separate"/>
        </w:r>
        <w:r w:rsidR="0012456B" w:rsidRPr="006E7306">
          <w:rPr>
            <w:rStyle w:val="Hyperlink"/>
          </w:rPr>
          <w:t>3.17</w:t>
        </w:r>
        <w:r w:rsidR="0012456B">
          <w:rPr>
            <w:rFonts w:asciiTheme="minorHAnsi" w:eastAsiaTheme="minorEastAsia" w:hAnsiTheme="minorHAnsi" w:cstheme="minorBidi"/>
            <w:sz w:val="22"/>
            <w:szCs w:val="22"/>
          </w:rPr>
          <w:tab/>
        </w:r>
        <w:r w:rsidR="0012456B" w:rsidRPr="006E7306">
          <w:rPr>
            <w:rStyle w:val="Hyperlink"/>
          </w:rPr>
          <w:t>Sexual Orientation Observation</w:t>
        </w:r>
        <w:r w:rsidR="0012456B">
          <w:rPr>
            <w:webHidden/>
          </w:rPr>
          <w:tab/>
        </w:r>
        <w:r w:rsidR="0012456B">
          <w:rPr>
            <w:webHidden/>
          </w:rPr>
          <w:fldChar w:fldCharType="begin"/>
        </w:r>
        <w:r w:rsidR="0012456B">
          <w:rPr>
            <w:webHidden/>
          </w:rPr>
          <w:instrText xml:space="preserve"> PAGEREF _Toc103325900 \h </w:instrText>
        </w:r>
      </w:ins>
      <w:r w:rsidR="0012456B">
        <w:rPr>
          <w:webHidden/>
        </w:rPr>
      </w:r>
      <w:ins w:id="186" w:author="Russ Ott" w:date="2022-05-16T11:54:00Z">
        <w:r w:rsidR="0012456B">
          <w:rPr>
            <w:webHidden/>
          </w:rPr>
          <w:fldChar w:fldCharType="separate"/>
        </w:r>
        <w:r w:rsidR="0012456B">
          <w:rPr>
            <w:webHidden/>
          </w:rPr>
          <w:t>104</w:t>
        </w:r>
        <w:r w:rsidR="0012456B">
          <w:rPr>
            <w:webHidden/>
          </w:rPr>
          <w:fldChar w:fldCharType="end"/>
        </w:r>
        <w:r>
          <w:fldChar w:fldCharType="end"/>
        </w:r>
      </w:ins>
    </w:p>
    <w:p w14:paraId="21FD92F2" w14:textId="2626C6D1" w:rsidR="0012456B" w:rsidRDefault="001C172D">
      <w:pPr>
        <w:pStyle w:val="TOC2"/>
        <w:tabs>
          <w:tab w:val="left" w:pos="1320"/>
        </w:tabs>
        <w:rPr>
          <w:ins w:id="187" w:author="Russ Ott" w:date="2022-05-16T11:54:00Z"/>
          <w:rFonts w:asciiTheme="minorHAnsi" w:eastAsiaTheme="minorEastAsia" w:hAnsiTheme="minorHAnsi" w:cstheme="minorBidi"/>
          <w:sz w:val="22"/>
          <w:szCs w:val="22"/>
        </w:rPr>
      </w:pPr>
      <w:ins w:id="188" w:author="Russ Ott" w:date="2022-05-16T11:54:00Z">
        <w:r>
          <w:fldChar w:fldCharType="begin"/>
        </w:r>
        <w:r>
          <w:instrText xml:space="preserve"> HYPERLINK \l "_Toc103325901" </w:instrText>
        </w:r>
        <w:r>
          <w:fldChar w:fldCharType="separate"/>
        </w:r>
        <w:r w:rsidR="0012456B" w:rsidRPr="006E7306">
          <w:rPr>
            <w:rStyle w:val="Hyperlink"/>
          </w:rPr>
          <w:t>3.18</w:t>
        </w:r>
        <w:r w:rsidR="0012456B">
          <w:rPr>
            <w:rFonts w:asciiTheme="minorHAnsi" w:eastAsiaTheme="minorEastAsia" w:hAnsiTheme="minorHAnsi" w:cstheme="minorBidi"/>
            <w:sz w:val="22"/>
            <w:szCs w:val="22"/>
          </w:rPr>
          <w:tab/>
        </w:r>
        <w:r w:rsidR="0012456B" w:rsidRPr="006E7306">
          <w:rPr>
            <w:rStyle w:val="Hyperlink"/>
          </w:rPr>
          <w:t>Social History Observation (V4)</w:t>
        </w:r>
        <w:r w:rsidR="0012456B">
          <w:rPr>
            <w:webHidden/>
          </w:rPr>
          <w:tab/>
        </w:r>
        <w:r w:rsidR="0012456B">
          <w:rPr>
            <w:webHidden/>
          </w:rPr>
          <w:fldChar w:fldCharType="begin"/>
        </w:r>
        <w:r w:rsidR="0012456B">
          <w:rPr>
            <w:webHidden/>
          </w:rPr>
          <w:instrText xml:space="preserve"> PAGEREF _Toc103325901 \h </w:instrText>
        </w:r>
      </w:ins>
      <w:r w:rsidR="0012456B">
        <w:rPr>
          <w:webHidden/>
        </w:rPr>
      </w:r>
      <w:ins w:id="189" w:author="Russ Ott" w:date="2022-05-16T11:54:00Z">
        <w:r w:rsidR="0012456B">
          <w:rPr>
            <w:webHidden/>
          </w:rPr>
          <w:fldChar w:fldCharType="separate"/>
        </w:r>
        <w:r w:rsidR="0012456B">
          <w:rPr>
            <w:webHidden/>
          </w:rPr>
          <w:t>107</w:t>
        </w:r>
        <w:r w:rsidR="0012456B">
          <w:rPr>
            <w:webHidden/>
          </w:rPr>
          <w:fldChar w:fldCharType="end"/>
        </w:r>
        <w:r>
          <w:fldChar w:fldCharType="end"/>
        </w:r>
      </w:ins>
    </w:p>
    <w:p w14:paraId="17FB1194" w14:textId="6AC19C6A" w:rsidR="0012456B" w:rsidRDefault="001C172D">
      <w:pPr>
        <w:pStyle w:val="TOC1"/>
        <w:rPr>
          <w:ins w:id="190" w:author="Russ Ott" w:date="2022-05-16T11:54:00Z"/>
          <w:rFonts w:asciiTheme="minorHAnsi" w:eastAsiaTheme="minorEastAsia" w:hAnsiTheme="minorHAnsi" w:cstheme="minorBidi"/>
          <w:caps w:val="0"/>
          <w:sz w:val="22"/>
          <w:szCs w:val="22"/>
        </w:rPr>
      </w:pPr>
      <w:ins w:id="191" w:author="Russ Ott" w:date="2022-05-16T11:54:00Z">
        <w:r>
          <w:fldChar w:fldCharType="begin"/>
        </w:r>
        <w:r>
          <w:instrText xml:space="preserve"> HYPERLINK \l "_Toc103325902" </w:instrText>
        </w:r>
        <w:r>
          <w:fldChar w:fldCharType="separate"/>
        </w:r>
        <w:r w:rsidR="0012456B" w:rsidRPr="006E7306">
          <w:rPr>
            <w:rStyle w:val="Hyperlink"/>
          </w:rPr>
          <w:t>4</w:t>
        </w:r>
        <w:r w:rsidR="0012456B">
          <w:rPr>
            <w:rFonts w:asciiTheme="minorHAnsi" w:eastAsiaTheme="minorEastAsia" w:hAnsiTheme="minorHAnsi" w:cstheme="minorBidi"/>
            <w:caps w:val="0"/>
            <w:sz w:val="22"/>
            <w:szCs w:val="22"/>
          </w:rPr>
          <w:tab/>
        </w:r>
        <w:r w:rsidR="0012456B" w:rsidRPr="006E7306">
          <w:rPr>
            <w:rStyle w:val="Hyperlink"/>
          </w:rPr>
          <w:t>unspecified</w:t>
        </w:r>
        <w:r w:rsidR="0012456B">
          <w:rPr>
            <w:webHidden/>
          </w:rPr>
          <w:tab/>
        </w:r>
        <w:r w:rsidR="0012456B">
          <w:rPr>
            <w:webHidden/>
          </w:rPr>
          <w:fldChar w:fldCharType="begin"/>
        </w:r>
        <w:r w:rsidR="0012456B">
          <w:rPr>
            <w:webHidden/>
          </w:rPr>
          <w:instrText xml:space="preserve"> PAGEREF _Toc103325902 \h </w:instrText>
        </w:r>
      </w:ins>
      <w:r w:rsidR="0012456B">
        <w:rPr>
          <w:webHidden/>
        </w:rPr>
      </w:r>
      <w:ins w:id="192" w:author="Russ Ott" w:date="2022-05-16T11:54:00Z">
        <w:r w:rsidR="0012456B">
          <w:rPr>
            <w:webHidden/>
          </w:rPr>
          <w:fldChar w:fldCharType="separate"/>
        </w:r>
        <w:r w:rsidR="0012456B">
          <w:rPr>
            <w:webHidden/>
          </w:rPr>
          <w:t>112</w:t>
        </w:r>
        <w:r w:rsidR="0012456B">
          <w:rPr>
            <w:webHidden/>
          </w:rPr>
          <w:fldChar w:fldCharType="end"/>
        </w:r>
        <w:r>
          <w:fldChar w:fldCharType="end"/>
        </w:r>
      </w:ins>
    </w:p>
    <w:p w14:paraId="15DE0F12" w14:textId="2329FE55" w:rsidR="0012456B" w:rsidRDefault="001C172D">
      <w:pPr>
        <w:pStyle w:val="TOC2"/>
        <w:tabs>
          <w:tab w:val="left" w:pos="806"/>
        </w:tabs>
        <w:rPr>
          <w:ins w:id="193" w:author="Russ Ott" w:date="2022-05-16T11:54:00Z"/>
          <w:rFonts w:asciiTheme="minorHAnsi" w:eastAsiaTheme="minorEastAsia" w:hAnsiTheme="minorHAnsi" w:cstheme="minorBidi"/>
          <w:sz w:val="22"/>
          <w:szCs w:val="22"/>
        </w:rPr>
      </w:pPr>
      <w:ins w:id="194" w:author="Russ Ott" w:date="2022-05-16T11:54:00Z">
        <w:r>
          <w:fldChar w:fldCharType="begin"/>
        </w:r>
        <w:r>
          <w:instrText xml:space="preserve"> HYPERLINK \l "_Toc103325903" </w:instrText>
        </w:r>
        <w:r>
          <w:fldChar w:fldCharType="separate"/>
        </w:r>
        <w:r w:rsidR="0012456B" w:rsidRPr="006E7306">
          <w:rPr>
            <w:rStyle w:val="Hyperlink"/>
          </w:rPr>
          <w:t>4.1</w:t>
        </w:r>
        <w:r w:rsidR="0012456B">
          <w:rPr>
            <w:rFonts w:asciiTheme="minorHAnsi" w:eastAsiaTheme="minorEastAsia" w:hAnsiTheme="minorHAnsi" w:cstheme="minorBidi"/>
            <w:sz w:val="22"/>
            <w:szCs w:val="22"/>
          </w:rPr>
          <w:tab/>
        </w:r>
        <w:r w:rsidR="0012456B" w:rsidRPr="006E7306">
          <w:rPr>
            <w:rStyle w:val="Hyperlink"/>
          </w:rPr>
          <w:t>Provenance - Author Participation (V2)</w:t>
        </w:r>
        <w:r w:rsidR="0012456B">
          <w:rPr>
            <w:webHidden/>
          </w:rPr>
          <w:tab/>
        </w:r>
        <w:r w:rsidR="0012456B">
          <w:rPr>
            <w:webHidden/>
          </w:rPr>
          <w:fldChar w:fldCharType="begin"/>
        </w:r>
        <w:r w:rsidR="0012456B">
          <w:rPr>
            <w:webHidden/>
          </w:rPr>
          <w:instrText xml:space="preserve"> PAGEREF _Toc103325903 \h </w:instrText>
        </w:r>
      </w:ins>
      <w:r w:rsidR="0012456B">
        <w:rPr>
          <w:webHidden/>
        </w:rPr>
      </w:r>
      <w:ins w:id="195" w:author="Russ Ott" w:date="2022-05-16T11:54:00Z">
        <w:r w:rsidR="0012456B">
          <w:rPr>
            <w:webHidden/>
          </w:rPr>
          <w:fldChar w:fldCharType="separate"/>
        </w:r>
        <w:r w:rsidR="0012456B">
          <w:rPr>
            <w:webHidden/>
          </w:rPr>
          <w:t>112</w:t>
        </w:r>
        <w:r w:rsidR="0012456B">
          <w:rPr>
            <w:webHidden/>
          </w:rPr>
          <w:fldChar w:fldCharType="end"/>
        </w:r>
        <w:r>
          <w:fldChar w:fldCharType="end"/>
        </w:r>
      </w:ins>
    </w:p>
    <w:p w14:paraId="02F4D0C7" w14:textId="3E3752D7" w:rsidR="0012456B" w:rsidRDefault="001C172D">
      <w:pPr>
        <w:pStyle w:val="TOC1"/>
        <w:rPr>
          <w:ins w:id="196" w:author="Russ Ott" w:date="2022-05-16T11:54:00Z"/>
          <w:rFonts w:asciiTheme="minorHAnsi" w:eastAsiaTheme="minorEastAsia" w:hAnsiTheme="minorHAnsi" w:cstheme="minorBidi"/>
          <w:caps w:val="0"/>
          <w:sz w:val="22"/>
          <w:szCs w:val="22"/>
        </w:rPr>
      </w:pPr>
      <w:ins w:id="197" w:author="Russ Ott" w:date="2022-05-16T11:54:00Z">
        <w:r>
          <w:fldChar w:fldCharType="begin"/>
        </w:r>
        <w:r>
          <w:instrText xml:space="preserve"> HYPERLINK \l "_Toc103325904" </w:instrText>
        </w:r>
        <w:r>
          <w:fldChar w:fldCharType="separate"/>
        </w:r>
        <w:r w:rsidR="0012456B" w:rsidRPr="006E7306">
          <w:rPr>
            <w:rStyle w:val="Hyperlink"/>
          </w:rPr>
          <w:t>5</w:t>
        </w:r>
        <w:r w:rsidR="0012456B">
          <w:rPr>
            <w:rFonts w:asciiTheme="minorHAnsi" w:eastAsiaTheme="minorEastAsia" w:hAnsiTheme="minorHAnsi" w:cstheme="minorBidi"/>
            <w:caps w:val="0"/>
            <w:sz w:val="22"/>
            <w:szCs w:val="22"/>
          </w:rPr>
          <w:tab/>
        </w:r>
        <w:r w:rsidR="0012456B" w:rsidRPr="006E7306">
          <w:rPr>
            <w:rStyle w:val="Hyperlink"/>
          </w:rPr>
          <w:t>Template Ids in This Guide</w:t>
        </w:r>
        <w:r w:rsidR="0012456B">
          <w:rPr>
            <w:webHidden/>
          </w:rPr>
          <w:tab/>
        </w:r>
        <w:r w:rsidR="0012456B">
          <w:rPr>
            <w:webHidden/>
          </w:rPr>
          <w:fldChar w:fldCharType="begin"/>
        </w:r>
        <w:r w:rsidR="0012456B">
          <w:rPr>
            <w:webHidden/>
          </w:rPr>
          <w:instrText xml:space="preserve"> PAGEREF _Toc103325904 \h </w:instrText>
        </w:r>
      </w:ins>
      <w:r w:rsidR="0012456B">
        <w:rPr>
          <w:webHidden/>
        </w:rPr>
      </w:r>
      <w:ins w:id="198" w:author="Russ Ott" w:date="2022-05-16T11:54:00Z">
        <w:r w:rsidR="0012456B">
          <w:rPr>
            <w:webHidden/>
          </w:rPr>
          <w:fldChar w:fldCharType="separate"/>
        </w:r>
        <w:r w:rsidR="0012456B">
          <w:rPr>
            <w:webHidden/>
          </w:rPr>
          <w:t>116</w:t>
        </w:r>
        <w:r w:rsidR="0012456B">
          <w:rPr>
            <w:webHidden/>
          </w:rPr>
          <w:fldChar w:fldCharType="end"/>
        </w:r>
        <w:r>
          <w:fldChar w:fldCharType="end"/>
        </w:r>
      </w:ins>
    </w:p>
    <w:p w14:paraId="04FA0E5B" w14:textId="3FC36D8A" w:rsidR="0012456B" w:rsidRDefault="001C172D">
      <w:pPr>
        <w:pStyle w:val="TOC1"/>
        <w:rPr>
          <w:ins w:id="199" w:author="Russ Ott" w:date="2022-05-16T11:54:00Z"/>
          <w:rFonts w:asciiTheme="minorHAnsi" w:eastAsiaTheme="minorEastAsia" w:hAnsiTheme="minorHAnsi" w:cstheme="minorBidi"/>
          <w:caps w:val="0"/>
          <w:sz w:val="22"/>
          <w:szCs w:val="22"/>
        </w:rPr>
      </w:pPr>
      <w:ins w:id="200" w:author="Russ Ott" w:date="2022-05-16T11:54:00Z">
        <w:r>
          <w:fldChar w:fldCharType="begin"/>
        </w:r>
        <w:r>
          <w:instrText xml:space="preserve"> HYPERLINK \l "_Toc103325905" </w:instrText>
        </w:r>
        <w:r>
          <w:fldChar w:fldCharType="separate"/>
        </w:r>
        <w:r w:rsidR="0012456B" w:rsidRPr="006E7306">
          <w:rPr>
            <w:rStyle w:val="Hyperlink"/>
          </w:rPr>
          <w:t>6</w:t>
        </w:r>
        <w:r w:rsidR="0012456B">
          <w:rPr>
            <w:rFonts w:asciiTheme="minorHAnsi" w:eastAsiaTheme="minorEastAsia" w:hAnsiTheme="minorHAnsi" w:cstheme="minorBidi"/>
            <w:caps w:val="0"/>
            <w:sz w:val="22"/>
            <w:szCs w:val="22"/>
          </w:rPr>
          <w:tab/>
        </w:r>
        <w:r w:rsidR="0012456B" w:rsidRPr="006E7306">
          <w:rPr>
            <w:rStyle w:val="Hyperlink"/>
          </w:rPr>
          <w:t>Value Sets In This Guide</w:t>
        </w:r>
        <w:r w:rsidR="0012456B">
          <w:rPr>
            <w:webHidden/>
          </w:rPr>
          <w:tab/>
        </w:r>
        <w:r w:rsidR="0012456B">
          <w:rPr>
            <w:webHidden/>
          </w:rPr>
          <w:fldChar w:fldCharType="begin"/>
        </w:r>
        <w:r w:rsidR="0012456B">
          <w:rPr>
            <w:webHidden/>
          </w:rPr>
          <w:instrText xml:space="preserve"> PAGEREF _Toc103325905 \h </w:instrText>
        </w:r>
      </w:ins>
      <w:r w:rsidR="0012456B">
        <w:rPr>
          <w:webHidden/>
        </w:rPr>
      </w:r>
      <w:ins w:id="201" w:author="Russ Ott" w:date="2022-05-16T11:54:00Z">
        <w:r w:rsidR="0012456B">
          <w:rPr>
            <w:webHidden/>
          </w:rPr>
          <w:fldChar w:fldCharType="separate"/>
        </w:r>
        <w:r w:rsidR="0012456B">
          <w:rPr>
            <w:webHidden/>
          </w:rPr>
          <w:t>119</w:t>
        </w:r>
        <w:r w:rsidR="0012456B">
          <w:rPr>
            <w:webHidden/>
          </w:rPr>
          <w:fldChar w:fldCharType="end"/>
        </w:r>
        <w:r>
          <w:fldChar w:fldCharType="end"/>
        </w:r>
      </w:ins>
    </w:p>
    <w:p w14:paraId="0805650C" w14:textId="6365ADC8" w:rsidR="0012456B" w:rsidRDefault="001C172D">
      <w:pPr>
        <w:pStyle w:val="TOC1"/>
        <w:rPr>
          <w:ins w:id="202" w:author="Russ Ott" w:date="2022-05-16T11:54:00Z"/>
          <w:rFonts w:asciiTheme="minorHAnsi" w:eastAsiaTheme="minorEastAsia" w:hAnsiTheme="minorHAnsi" w:cstheme="minorBidi"/>
          <w:caps w:val="0"/>
          <w:sz w:val="22"/>
          <w:szCs w:val="22"/>
        </w:rPr>
      </w:pPr>
      <w:ins w:id="203" w:author="Russ Ott" w:date="2022-05-16T11:54:00Z">
        <w:r>
          <w:fldChar w:fldCharType="begin"/>
        </w:r>
        <w:r>
          <w:instrText xml:space="preserve"> HYPERLINK \l "_Toc103325906" </w:instrText>
        </w:r>
        <w:r>
          <w:fldChar w:fldCharType="separate"/>
        </w:r>
        <w:r w:rsidR="0012456B" w:rsidRPr="006E7306">
          <w:rPr>
            <w:rStyle w:val="Hyperlink"/>
          </w:rPr>
          <w:t>7</w:t>
        </w:r>
        <w:r w:rsidR="0012456B">
          <w:rPr>
            <w:rFonts w:asciiTheme="minorHAnsi" w:eastAsiaTheme="minorEastAsia" w:hAnsiTheme="minorHAnsi" w:cstheme="minorBidi"/>
            <w:caps w:val="0"/>
            <w:sz w:val="22"/>
            <w:szCs w:val="22"/>
          </w:rPr>
          <w:tab/>
        </w:r>
        <w:r w:rsidR="0012456B" w:rsidRPr="006E7306">
          <w:rPr>
            <w:rStyle w:val="Hyperlink"/>
          </w:rPr>
          <w:t>Code Systems in This Guide</w:t>
        </w:r>
        <w:r w:rsidR="0012456B">
          <w:rPr>
            <w:webHidden/>
          </w:rPr>
          <w:tab/>
        </w:r>
        <w:r w:rsidR="0012456B">
          <w:rPr>
            <w:webHidden/>
          </w:rPr>
          <w:fldChar w:fldCharType="begin"/>
        </w:r>
        <w:r w:rsidR="0012456B">
          <w:rPr>
            <w:webHidden/>
          </w:rPr>
          <w:instrText xml:space="preserve"> PAGEREF _Toc103325906 \h </w:instrText>
        </w:r>
      </w:ins>
      <w:r w:rsidR="0012456B">
        <w:rPr>
          <w:webHidden/>
        </w:rPr>
      </w:r>
      <w:ins w:id="204" w:author="Russ Ott" w:date="2022-05-16T11:54:00Z">
        <w:r w:rsidR="0012456B">
          <w:rPr>
            <w:webHidden/>
          </w:rPr>
          <w:fldChar w:fldCharType="separate"/>
        </w:r>
        <w:r w:rsidR="0012456B">
          <w:rPr>
            <w:webHidden/>
          </w:rPr>
          <w:t>136</w:t>
        </w:r>
        <w:r w:rsidR="0012456B">
          <w:rPr>
            <w:webHidden/>
          </w:rPr>
          <w:fldChar w:fldCharType="end"/>
        </w:r>
        <w:r>
          <w:fldChar w:fldCharType="end"/>
        </w:r>
      </w:ins>
    </w:p>
    <w:p w14:paraId="5E8CB4A2" w14:textId="5202395E" w:rsidR="00036ABC" w:rsidRDefault="004E4111">
      <w:pPr>
        <w:pStyle w:val="TOC1"/>
      </w:pPr>
      <w:ins w:id="205" w:author="Russ Ott" w:date="2022-05-16T11:54:00Z">
        <w:r>
          <w:fldChar w:fldCharType="end"/>
        </w:r>
      </w:ins>
    </w:p>
    <w:p w14:paraId="56FAA5CF" w14:textId="77777777" w:rsidR="00036ABC" w:rsidRDefault="00E545FF">
      <w:pPr>
        <w:pStyle w:val="TOCTitle"/>
      </w:pPr>
      <w:r>
        <w:t>Table of Figures</w:t>
      </w:r>
    </w:p>
    <w:p w14:paraId="6ECF6224" w14:textId="77777777" w:rsidR="00483425" w:rsidRDefault="002F5B8D">
      <w:pPr>
        <w:pStyle w:val="TableofFigures"/>
        <w:tabs>
          <w:tab w:val="right" w:leader="dot" w:pos="10070"/>
        </w:tabs>
        <w:rPr>
          <w:del w:id="206" w:author="Russ Ott" w:date="2022-05-16T11:54:00Z"/>
          <w:rFonts w:asciiTheme="minorHAnsi" w:eastAsiaTheme="minorEastAsia" w:hAnsiTheme="minorHAnsi" w:cstheme="minorBidi"/>
          <w:noProof/>
          <w:sz w:val="22"/>
          <w:szCs w:val="22"/>
        </w:rPr>
      </w:pPr>
      <w:del w:id="207" w:author="Russ Ott" w:date="2022-05-16T11:54:00Z">
        <w:r>
          <w:fldChar w:fldCharType="begin"/>
        </w:r>
        <w:r>
          <w:rPr>
            <w:noProof/>
          </w:rPr>
          <w:delInstrText xml:space="preserve"> TOC \c "Figure" </w:delInstrText>
        </w:r>
        <w:r>
          <w:fldChar w:fldCharType="separate"/>
        </w:r>
        <w:r w:rsidR="00483425">
          <w:rPr>
            <w:noProof/>
          </w:rPr>
          <w:delText>Figure 1: Care Teams Section</w:delText>
        </w:r>
        <w:r w:rsidR="00483425">
          <w:rPr>
            <w:noProof/>
          </w:rPr>
          <w:tab/>
        </w:r>
        <w:r w:rsidR="00483425">
          <w:rPr>
            <w:noProof/>
          </w:rPr>
          <w:fldChar w:fldCharType="begin"/>
        </w:r>
        <w:r w:rsidR="00483425">
          <w:rPr>
            <w:noProof/>
          </w:rPr>
          <w:delInstrText xml:space="preserve"> PAGEREF _Toc83394565 \h </w:delInstrText>
        </w:r>
        <w:r w:rsidR="00483425">
          <w:rPr>
            <w:noProof/>
          </w:rPr>
        </w:r>
        <w:r w:rsidR="00483425">
          <w:rPr>
            <w:noProof/>
          </w:rPr>
          <w:fldChar w:fldCharType="separate"/>
        </w:r>
        <w:r w:rsidR="00483425">
          <w:rPr>
            <w:noProof/>
          </w:rPr>
          <w:delText>7</w:delText>
        </w:r>
        <w:r w:rsidR="00483425">
          <w:rPr>
            <w:noProof/>
          </w:rPr>
          <w:fldChar w:fldCharType="end"/>
        </w:r>
      </w:del>
    </w:p>
    <w:p w14:paraId="24F4EC07" w14:textId="77777777" w:rsidR="00483425" w:rsidRDefault="00483425">
      <w:pPr>
        <w:pStyle w:val="TableofFigures"/>
        <w:tabs>
          <w:tab w:val="right" w:leader="dot" w:pos="10070"/>
        </w:tabs>
        <w:rPr>
          <w:del w:id="208" w:author="Russ Ott" w:date="2022-05-16T11:54:00Z"/>
          <w:rFonts w:asciiTheme="minorHAnsi" w:eastAsiaTheme="minorEastAsia" w:hAnsiTheme="minorHAnsi" w:cstheme="minorBidi"/>
          <w:noProof/>
          <w:sz w:val="22"/>
          <w:szCs w:val="22"/>
        </w:rPr>
      </w:pPr>
      <w:del w:id="209" w:author="Russ Ott" w:date="2022-05-16T11:54:00Z">
        <w:r>
          <w:rPr>
            <w:noProof/>
          </w:rPr>
          <w:delText>Figure 2: Note Section Example</w:delText>
        </w:r>
        <w:r>
          <w:rPr>
            <w:noProof/>
          </w:rPr>
          <w:tab/>
        </w:r>
        <w:r>
          <w:rPr>
            <w:noProof/>
          </w:rPr>
          <w:fldChar w:fldCharType="begin"/>
        </w:r>
        <w:r>
          <w:rPr>
            <w:noProof/>
          </w:rPr>
          <w:delInstrText xml:space="preserve"> PAGEREF _Toc83394566 \h </w:delInstrText>
        </w:r>
        <w:r>
          <w:rPr>
            <w:noProof/>
          </w:rPr>
        </w:r>
        <w:r>
          <w:rPr>
            <w:noProof/>
          </w:rPr>
          <w:fldChar w:fldCharType="separate"/>
        </w:r>
        <w:r>
          <w:rPr>
            <w:noProof/>
          </w:rPr>
          <w:delText>9</w:delText>
        </w:r>
        <w:r>
          <w:rPr>
            <w:noProof/>
          </w:rPr>
          <w:fldChar w:fldCharType="end"/>
        </w:r>
      </w:del>
    </w:p>
    <w:p w14:paraId="630F8036" w14:textId="77777777" w:rsidR="00483425" w:rsidRDefault="00483425">
      <w:pPr>
        <w:pStyle w:val="TableofFigures"/>
        <w:tabs>
          <w:tab w:val="right" w:leader="dot" w:pos="10070"/>
        </w:tabs>
        <w:rPr>
          <w:del w:id="210" w:author="Russ Ott" w:date="2022-05-16T11:54:00Z"/>
          <w:rFonts w:asciiTheme="minorHAnsi" w:eastAsiaTheme="minorEastAsia" w:hAnsiTheme="minorHAnsi" w:cstheme="minorBidi"/>
          <w:noProof/>
          <w:sz w:val="22"/>
          <w:szCs w:val="22"/>
        </w:rPr>
      </w:pPr>
      <w:del w:id="211" w:author="Russ Ott" w:date="2022-05-16T11:54:00Z">
        <w:r>
          <w:rPr>
            <w:noProof/>
          </w:rPr>
          <w:delText>Figure 3: Birth Sex Example</w:delText>
        </w:r>
        <w:r>
          <w:rPr>
            <w:noProof/>
          </w:rPr>
          <w:tab/>
        </w:r>
        <w:r>
          <w:rPr>
            <w:noProof/>
          </w:rPr>
          <w:fldChar w:fldCharType="begin"/>
        </w:r>
        <w:r>
          <w:rPr>
            <w:noProof/>
          </w:rPr>
          <w:delInstrText xml:space="preserve"> PAGEREF _Toc83394567 \h </w:delInstrText>
        </w:r>
        <w:r>
          <w:rPr>
            <w:noProof/>
          </w:rPr>
        </w:r>
        <w:r>
          <w:rPr>
            <w:noProof/>
          </w:rPr>
          <w:fldChar w:fldCharType="separate"/>
        </w:r>
        <w:r>
          <w:rPr>
            <w:noProof/>
          </w:rPr>
          <w:delText>11</w:delText>
        </w:r>
        <w:r>
          <w:rPr>
            <w:noProof/>
          </w:rPr>
          <w:fldChar w:fldCharType="end"/>
        </w:r>
      </w:del>
    </w:p>
    <w:p w14:paraId="64B6963E" w14:textId="77777777" w:rsidR="00483425" w:rsidRDefault="00483425">
      <w:pPr>
        <w:pStyle w:val="TableofFigures"/>
        <w:tabs>
          <w:tab w:val="right" w:leader="dot" w:pos="10070"/>
        </w:tabs>
        <w:rPr>
          <w:del w:id="212" w:author="Russ Ott" w:date="2022-05-16T11:54:00Z"/>
          <w:rFonts w:asciiTheme="minorHAnsi" w:eastAsiaTheme="minorEastAsia" w:hAnsiTheme="minorHAnsi" w:cstheme="minorBidi"/>
          <w:noProof/>
          <w:sz w:val="22"/>
          <w:szCs w:val="22"/>
        </w:rPr>
      </w:pPr>
      <w:del w:id="213" w:author="Russ Ott" w:date="2022-05-16T11:54:00Z">
        <w:r>
          <w:rPr>
            <w:noProof/>
          </w:rPr>
          <w:delText>Figure 4: Care Team Member Act</w:delText>
        </w:r>
        <w:r>
          <w:rPr>
            <w:noProof/>
          </w:rPr>
          <w:tab/>
        </w:r>
        <w:r>
          <w:rPr>
            <w:noProof/>
          </w:rPr>
          <w:fldChar w:fldCharType="begin"/>
        </w:r>
        <w:r>
          <w:rPr>
            <w:noProof/>
          </w:rPr>
          <w:delInstrText xml:space="preserve"> PAGEREF _Toc83394568 \h </w:delInstrText>
        </w:r>
        <w:r>
          <w:rPr>
            <w:noProof/>
          </w:rPr>
        </w:r>
        <w:r>
          <w:rPr>
            <w:noProof/>
          </w:rPr>
          <w:fldChar w:fldCharType="separate"/>
        </w:r>
        <w:r>
          <w:rPr>
            <w:noProof/>
          </w:rPr>
          <w:delText>16</w:delText>
        </w:r>
        <w:r>
          <w:rPr>
            <w:noProof/>
          </w:rPr>
          <w:fldChar w:fldCharType="end"/>
        </w:r>
      </w:del>
    </w:p>
    <w:p w14:paraId="4BAEC7AD" w14:textId="77777777" w:rsidR="00483425" w:rsidRDefault="00483425">
      <w:pPr>
        <w:pStyle w:val="TableofFigures"/>
        <w:tabs>
          <w:tab w:val="right" w:leader="dot" w:pos="10070"/>
        </w:tabs>
        <w:rPr>
          <w:del w:id="214" w:author="Russ Ott" w:date="2022-05-16T11:54:00Z"/>
          <w:rFonts w:asciiTheme="minorHAnsi" w:eastAsiaTheme="minorEastAsia" w:hAnsiTheme="minorHAnsi" w:cstheme="minorBidi"/>
          <w:noProof/>
          <w:sz w:val="22"/>
          <w:szCs w:val="22"/>
        </w:rPr>
      </w:pPr>
      <w:del w:id="215" w:author="Russ Ott" w:date="2022-05-16T11:54:00Z">
        <w:r>
          <w:rPr>
            <w:noProof/>
          </w:rPr>
          <w:delText>Figure 5: Care Team Organizer Example 1</w:delText>
        </w:r>
        <w:r>
          <w:rPr>
            <w:noProof/>
          </w:rPr>
          <w:tab/>
        </w:r>
        <w:r>
          <w:rPr>
            <w:noProof/>
          </w:rPr>
          <w:fldChar w:fldCharType="begin"/>
        </w:r>
        <w:r>
          <w:rPr>
            <w:noProof/>
          </w:rPr>
          <w:delInstrText xml:space="preserve"> PAGEREF _Toc83394569 \h </w:delInstrText>
        </w:r>
        <w:r>
          <w:rPr>
            <w:noProof/>
          </w:rPr>
        </w:r>
        <w:r>
          <w:rPr>
            <w:noProof/>
          </w:rPr>
          <w:fldChar w:fldCharType="separate"/>
        </w:r>
        <w:r>
          <w:rPr>
            <w:noProof/>
          </w:rPr>
          <w:delText>23</w:delText>
        </w:r>
        <w:r>
          <w:rPr>
            <w:noProof/>
          </w:rPr>
          <w:fldChar w:fldCharType="end"/>
        </w:r>
      </w:del>
    </w:p>
    <w:p w14:paraId="0B2F1B0E" w14:textId="77777777" w:rsidR="00483425" w:rsidRDefault="00483425">
      <w:pPr>
        <w:pStyle w:val="TableofFigures"/>
        <w:tabs>
          <w:tab w:val="right" w:leader="dot" w:pos="10070"/>
        </w:tabs>
        <w:rPr>
          <w:del w:id="216" w:author="Russ Ott" w:date="2022-05-16T11:54:00Z"/>
          <w:rFonts w:asciiTheme="minorHAnsi" w:eastAsiaTheme="minorEastAsia" w:hAnsiTheme="minorHAnsi" w:cstheme="minorBidi"/>
          <w:noProof/>
          <w:sz w:val="22"/>
          <w:szCs w:val="22"/>
        </w:rPr>
      </w:pPr>
      <w:del w:id="217" w:author="Russ Ott" w:date="2022-05-16T11:54:00Z">
        <w:r>
          <w:rPr>
            <w:noProof/>
          </w:rPr>
          <w:delText>Figure 6: Care Team Type Example</w:delText>
        </w:r>
        <w:r>
          <w:rPr>
            <w:noProof/>
          </w:rPr>
          <w:tab/>
        </w:r>
        <w:r>
          <w:rPr>
            <w:noProof/>
          </w:rPr>
          <w:fldChar w:fldCharType="begin"/>
        </w:r>
        <w:r>
          <w:rPr>
            <w:noProof/>
          </w:rPr>
          <w:delInstrText xml:space="preserve"> PAGEREF _Toc83394570 \h </w:delInstrText>
        </w:r>
        <w:r>
          <w:rPr>
            <w:noProof/>
          </w:rPr>
        </w:r>
        <w:r>
          <w:rPr>
            <w:noProof/>
          </w:rPr>
          <w:fldChar w:fldCharType="separate"/>
        </w:r>
        <w:r>
          <w:rPr>
            <w:noProof/>
          </w:rPr>
          <w:delText>26</w:delText>
        </w:r>
        <w:r>
          <w:rPr>
            <w:noProof/>
          </w:rPr>
          <w:fldChar w:fldCharType="end"/>
        </w:r>
      </w:del>
    </w:p>
    <w:p w14:paraId="292DAE72" w14:textId="77777777" w:rsidR="00483425" w:rsidRDefault="00483425">
      <w:pPr>
        <w:pStyle w:val="TableofFigures"/>
        <w:tabs>
          <w:tab w:val="right" w:leader="dot" w:pos="10070"/>
        </w:tabs>
        <w:rPr>
          <w:del w:id="218" w:author="Russ Ott" w:date="2022-05-16T11:54:00Z"/>
          <w:rFonts w:asciiTheme="minorHAnsi" w:eastAsiaTheme="minorEastAsia" w:hAnsiTheme="minorHAnsi" w:cstheme="minorBidi"/>
          <w:noProof/>
          <w:sz w:val="22"/>
          <w:szCs w:val="22"/>
        </w:rPr>
      </w:pPr>
      <w:del w:id="219" w:author="Russ Ott" w:date="2022-05-16T11:54:00Z">
        <w:r>
          <w:rPr>
            <w:noProof/>
          </w:rPr>
          <w:delText>Figure 7: Note Activity as entryRelationship to C-CDA Entry</w:delText>
        </w:r>
        <w:r>
          <w:rPr>
            <w:noProof/>
          </w:rPr>
          <w:tab/>
        </w:r>
        <w:r>
          <w:rPr>
            <w:noProof/>
          </w:rPr>
          <w:fldChar w:fldCharType="begin"/>
        </w:r>
        <w:r>
          <w:rPr>
            <w:noProof/>
          </w:rPr>
          <w:delInstrText xml:space="preserve"> PAGEREF _Toc83394571 \h </w:delInstrText>
        </w:r>
        <w:r>
          <w:rPr>
            <w:noProof/>
          </w:rPr>
        </w:r>
        <w:r>
          <w:rPr>
            <w:noProof/>
          </w:rPr>
          <w:fldChar w:fldCharType="separate"/>
        </w:r>
        <w:r>
          <w:rPr>
            <w:noProof/>
          </w:rPr>
          <w:delText>31</w:delText>
        </w:r>
        <w:r>
          <w:rPr>
            <w:noProof/>
          </w:rPr>
          <w:fldChar w:fldCharType="end"/>
        </w:r>
      </w:del>
    </w:p>
    <w:p w14:paraId="588A1465" w14:textId="77777777" w:rsidR="00483425" w:rsidRDefault="00483425">
      <w:pPr>
        <w:pStyle w:val="TableofFigures"/>
        <w:tabs>
          <w:tab w:val="right" w:leader="dot" w:pos="10070"/>
        </w:tabs>
        <w:rPr>
          <w:del w:id="220" w:author="Russ Ott" w:date="2022-05-16T11:54:00Z"/>
          <w:rFonts w:asciiTheme="minorHAnsi" w:eastAsiaTheme="minorEastAsia" w:hAnsiTheme="minorHAnsi" w:cstheme="minorBidi"/>
          <w:noProof/>
          <w:sz w:val="22"/>
          <w:szCs w:val="22"/>
        </w:rPr>
      </w:pPr>
      <w:del w:id="221" w:author="Russ Ott" w:date="2022-05-16T11:54:00Z">
        <w:r>
          <w:rPr>
            <w:noProof/>
          </w:rPr>
          <w:delText>Figure 8: Note Activity as Standalone Entry</w:delText>
        </w:r>
        <w:r>
          <w:rPr>
            <w:noProof/>
          </w:rPr>
          <w:tab/>
        </w:r>
        <w:r>
          <w:rPr>
            <w:noProof/>
          </w:rPr>
          <w:fldChar w:fldCharType="begin"/>
        </w:r>
        <w:r>
          <w:rPr>
            <w:noProof/>
          </w:rPr>
          <w:delInstrText xml:space="preserve"> PAGEREF _Toc83394572 \h </w:delInstrText>
        </w:r>
        <w:r>
          <w:rPr>
            <w:noProof/>
          </w:rPr>
        </w:r>
        <w:r>
          <w:rPr>
            <w:noProof/>
          </w:rPr>
          <w:fldChar w:fldCharType="separate"/>
        </w:r>
        <w:r>
          <w:rPr>
            <w:noProof/>
          </w:rPr>
          <w:delText>33</w:delText>
        </w:r>
        <w:r>
          <w:rPr>
            <w:noProof/>
          </w:rPr>
          <w:fldChar w:fldCharType="end"/>
        </w:r>
      </w:del>
    </w:p>
    <w:p w14:paraId="443D3D62" w14:textId="77777777" w:rsidR="00483425" w:rsidRDefault="00483425">
      <w:pPr>
        <w:pStyle w:val="TableofFigures"/>
        <w:tabs>
          <w:tab w:val="right" w:leader="dot" w:pos="10070"/>
        </w:tabs>
        <w:rPr>
          <w:del w:id="222" w:author="Russ Ott" w:date="2022-05-16T11:54:00Z"/>
          <w:rFonts w:asciiTheme="minorHAnsi" w:eastAsiaTheme="minorEastAsia" w:hAnsiTheme="minorHAnsi" w:cstheme="minorBidi"/>
          <w:noProof/>
          <w:sz w:val="22"/>
          <w:szCs w:val="22"/>
        </w:rPr>
      </w:pPr>
      <w:del w:id="223" w:author="Russ Ott" w:date="2022-05-16T11:54:00Z">
        <w:r>
          <w:rPr>
            <w:noProof/>
          </w:rPr>
          <w:delText>Figure 9: RTF Example</w:delText>
        </w:r>
        <w:r>
          <w:rPr>
            <w:noProof/>
          </w:rPr>
          <w:tab/>
        </w:r>
        <w:r>
          <w:rPr>
            <w:noProof/>
          </w:rPr>
          <w:fldChar w:fldCharType="begin"/>
        </w:r>
        <w:r>
          <w:rPr>
            <w:noProof/>
          </w:rPr>
          <w:delInstrText xml:space="preserve"> PAGEREF _Toc83394573 \h </w:delInstrText>
        </w:r>
        <w:r>
          <w:rPr>
            <w:noProof/>
          </w:rPr>
        </w:r>
        <w:r>
          <w:rPr>
            <w:noProof/>
          </w:rPr>
          <w:fldChar w:fldCharType="separate"/>
        </w:r>
        <w:r>
          <w:rPr>
            <w:noProof/>
          </w:rPr>
          <w:delText>34</w:delText>
        </w:r>
        <w:r>
          <w:rPr>
            <w:noProof/>
          </w:rPr>
          <w:fldChar w:fldCharType="end"/>
        </w:r>
      </w:del>
    </w:p>
    <w:p w14:paraId="7C68B882" w14:textId="77777777" w:rsidR="00483425" w:rsidRDefault="00483425">
      <w:pPr>
        <w:pStyle w:val="TableofFigures"/>
        <w:tabs>
          <w:tab w:val="right" w:leader="dot" w:pos="10070"/>
        </w:tabs>
        <w:rPr>
          <w:del w:id="224" w:author="Russ Ott" w:date="2022-05-16T11:54:00Z"/>
          <w:rFonts w:asciiTheme="minorHAnsi" w:eastAsiaTheme="minorEastAsia" w:hAnsiTheme="minorHAnsi" w:cstheme="minorBidi"/>
          <w:noProof/>
          <w:sz w:val="22"/>
          <w:szCs w:val="22"/>
        </w:rPr>
      </w:pPr>
      <w:del w:id="225" w:author="Russ Ott" w:date="2022-05-16T11:54:00Z">
        <w:r>
          <w:rPr>
            <w:noProof/>
          </w:rPr>
          <w:delText>Figure 10: Section Time Range Example</w:delText>
        </w:r>
        <w:r>
          <w:rPr>
            <w:noProof/>
          </w:rPr>
          <w:tab/>
        </w:r>
        <w:r>
          <w:rPr>
            <w:noProof/>
          </w:rPr>
          <w:fldChar w:fldCharType="begin"/>
        </w:r>
        <w:r>
          <w:rPr>
            <w:noProof/>
          </w:rPr>
          <w:delInstrText xml:space="preserve"> PAGEREF _Toc83394574 \h </w:delInstrText>
        </w:r>
        <w:r>
          <w:rPr>
            <w:noProof/>
          </w:rPr>
        </w:r>
        <w:r>
          <w:rPr>
            <w:noProof/>
          </w:rPr>
          <w:fldChar w:fldCharType="separate"/>
        </w:r>
        <w:r>
          <w:rPr>
            <w:noProof/>
          </w:rPr>
          <w:delText>36</w:delText>
        </w:r>
        <w:r>
          <w:rPr>
            <w:noProof/>
          </w:rPr>
          <w:fldChar w:fldCharType="end"/>
        </w:r>
      </w:del>
    </w:p>
    <w:p w14:paraId="3413CB48" w14:textId="587B403F" w:rsidR="0012456B" w:rsidRDefault="002F5B8D">
      <w:pPr>
        <w:pStyle w:val="TableofFigures"/>
        <w:tabs>
          <w:tab w:val="right" w:leader="dot" w:pos="10070"/>
        </w:tabs>
        <w:rPr>
          <w:ins w:id="226" w:author="Russ Ott" w:date="2022-05-16T11:54:00Z"/>
          <w:rFonts w:asciiTheme="minorHAnsi" w:eastAsiaTheme="minorEastAsia" w:hAnsiTheme="minorHAnsi" w:cstheme="minorBidi"/>
          <w:noProof/>
          <w:sz w:val="22"/>
          <w:szCs w:val="22"/>
        </w:rPr>
      </w:pPr>
      <w:del w:id="227" w:author="Russ Ott" w:date="2022-05-16T11:54:00Z">
        <w:r>
          <w:fldChar w:fldCharType="end"/>
        </w:r>
      </w:del>
      <w:ins w:id="228" w:author="Russ Ott" w:date="2022-05-16T11:54:00Z">
        <w:r w:rsidR="001013F0">
          <w:fldChar w:fldCharType="begin"/>
        </w:r>
        <w:r w:rsidR="001013F0">
          <w:instrText xml:space="preserve"> TOC \h \z \c "Figure" </w:instrText>
        </w:r>
        <w:r w:rsidR="001013F0">
          <w:fldChar w:fldCharType="separate"/>
        </w:r>
        <w:r w:rsidR="001C172D">
          <w:fldChar w:fldCharType="begin"/>
        </w:r>
        <w:r w:rsidR="001C172D">
          <w:instrText xml:space="preserve"> HYPERLINK \l "_Toc103325907" </w:instrText>
        </w:r>
        <w:r w:rsidR="001C172D">
          <w:fldChar w:fldCharType="separate"/>
        </w:r>
        <w:r w:rsidR="0012456B" w:rsidRPr="006E5B90">
          <w:rPr>
            <w:rStyle w:val="Hyperlink"/>
            <w:noProof/>
          </w:rPr>
          <w:t>Figure 1: Provenance – Assembler Participation Example</w:t>
        </w:r>
        <w:r w:rsidR="0012456B">
          <w:rPr>
            <w:noProof/>
            <w:webHidden/>
          </w:rPr>
          <w:tab/>
        </w:r>
        <w:r w:rsidR="0012456B">
          <w:rPr>
            <w:noProof/>
            <w:webHidden/>
          </w:rPr>
          <w:fldChar w:fldCharType="begin"/>
        </w:r>
        <w:r w:rsidR="0012456B">
          <w:rPr>
            <w:noProof/>
            <w:webHidden/>
          </w:rPr>
          <w:instrText xml:space="preserve"> PAGEREF _Toc103325907 \h </w:instrText>
        </w:r>
      </w:ins>
      <w:r w:rsidR="0012456B">
        <w:rPr>
          <w:noProof/>
          <w:webHidden/>
        </w:rPr>
      </w:r>
      <w:ins w:id="229" w:author="Russ Ott" w:date="2022-05-16T11:54:00Z">
        <w:r w:rsidR="0012456B">
          <w:rPr>
            <w:noProof/>
            <w:webHidden/>
          </w:rPr>
          <w:fldChar w:fldCharType="separate"/>
        </w:r>
        <w:r w:rsidR="0012456B">
          <w:rPr>
            <w:noProof/>
            <w:webHidden/>
          </w:rPr>
          <w:t>9</w:t>
        </w:r>
        <w:r w:rsidR="0012456B">
          <w:rPr>
            <w:noProof/>
            <w:webHidden/>
          </w:rPr>
          <w:fldChar w:fldCharType="end"/>
        </w:r>
        <w:r w:rsidR="001C172D">
          <w:rPr>
            <w:noProof/>
          </w:rPr>
          <w:fldChar w:fldCharType="end"/>
        </w:r>
      </w:ins>
    </w:p>
    <w:p w14:paraId="766A4EFD" w14:textId="75BDBD26" w:rsidR="0012456B" w:rsidRDefault="001C172D">
      <w:pPr>
        <w:pStyle w:val="TableofFigures"/>
        <w:tabs>
          <w:tab w:val="right" w:leader="dot" w:pos="10070"/>
        </w:tabs>
        <w:rPr>
          <w:ins w:id="230" w:author="Russ Ott" w:date="2022-05-16T11:54:00Z"/>
          <w:rFonts w:asciiTheme="minorHAnsi" w:eastAsiaTheme="minorEastAsia" w:hAnsiTheme="minorHAnsi" w:cstheme="minorBidi"/>
          <w:noProof/>
          <w:sz w:val="22"/>
          <w:szCs w:val="22"/>
        </w:rPr>
      </w:pPr>
      <w:ins w:id="231" w:author="Russ Ott" w:date="2022-05-16T11:54:00Z">
        <w:r>
          <w:fldChar w:fldCharType="begin"/>
        </w:r>
        <w:r>
          <w:instrText xml:space="preserve"> HYPERLINK \l "_Toc103325908" </w:instrText>
        </w:r>
        <w:r>
          <w:fldChar w:fldCharType="separate"/>
        </w:r>
        <w:r w:rsidR="0012456B" w:rsidRPr="006E5B90">
          <w:rPr>
            <w:rStyle w:val="Hyperlink"/>
            <w:noProof/>
          </w:rPr>
          <w:t>Figure 2: Care Teams Section Example</w:t>
        </w:r>
        <w:r w:rsidR="0012456B">
          <w:rPr>
            <w:noProof/>
            <w:webHidden/>
          </w:rPr>
          <w:tab/>
        </w:r>
        <w:r w:rsidR="0012456B">
          <w:rPr>
            <w:noProof/>
            <w:webHidden/>
          </w:rPr>
          <w:fldChar w:fldCharType="begin"/>
        </w:r>
        <w:r w:rsidR="0012456B">
          <w:rPr>
            <w:noProof/>
            <w:webHidden/>
          </w:rPr>
          <w:instrText xml:space="preserve"> PAGEREF _Toc103325908 \h </w:instrText>
        </w:r>
      </w:ins>
      <w:r w:rsidR="0012456B">
        <w:rPr>
          <w:noProof/>
          <w:webHidden/>
        </w:rPr>
      </w:r>
      <w:ins w:id="232" w:author="Russ Ott" w:date="2022-05-16T11:54:00Z">
        <w:r w:rsidR="0012456B">
          <w:rPr>
            <w:noProof/>
            <w:webHidden/>
          </w:rPr>
          <w:fldChar w:fldCharType="separate"/>
        </w:r>
        <w:r w:rsidR="0012456B">
          <w:rPr>
            <w:noProof/>
            <w:webHidden/>
          </w:rPr>
          <w:t>12</w:t>
        </w:r>
        <w:r w:rsidR="0012456B">
          <w:rPr>
            <w:noProof/>
            <w:webHidden/>
          </w:rPr>
          <w:fldChar w:fldCharType="end"/>
        </w:r>
        <w:r>
          <w:rPr>
            <w:noProof/>
          </w:rPr>
          <w:fldChar w:fldCharType="end"/>
        </w:r>
      </w:ins>
    </w:p>
    <w:p w14:paraId="676524D6" w14:textId="6FF36C03" w:rsidR="0012456B" w:rsidRDefault="001C172D">
      <w:pPr>
        <w:pStyle w:val="TableofFigures"/>
        <w:tabs>
          <w:tab w:val="right" w:leader="dot" w:pos="10070"/>
        </w:tabs>
        <w:rPr>
          <w:ins w:id="233" w:author="Russ Ott" w:date="2022-05-16T11:54:00Z"/>
          <w:rFonts w:asciiTheme="minorHAnsi" w:eastAsiaTheme="minorEastAsia" w:hAnsiTheme="minorHAnsi" w:cstheme="minorBidi"/>
          <w:noProof/>
          <w:sz w:val="22"/>
          <w:szCs w:val="22"/>
        </w:rPr>
      </w:pPr>
      <w:ins w:id="234" w:author="Russ Ott" w:date="2022-05-16T11:54:00Z">
        <w:r>
          <w:fldChar w:fldCharType="begin"/>
        </w:r>
        <w:r>
          <w:instrText xml:space="preserve"> HYPERLINK \l "_Toc103325909" </w:instrText>
        </w:r>
        <w:r>
          <w:fldChar w:fldCharType="separate"/>
        </w:r>
        <w:r w:rsidR="0012456B" w:rsidRPr="006E5B90">
          <w:rPr>
            <w:rStyle w:val="Hyperlink"/>
            <w:noProof/>
          </w:rPr>
          <w:t>Figure 3: Note Section Example</w:t>
        </w:r>
        <w:r w:rsidR="0012456B">
          <w:rPr>
            <w:noProof/>
            <w:webHidden/>
          </w:rPr>
          <w:tab/>
        </w:r>
        <w:r w:rsidR="0012456B">
          <w:rPr>
            <w:noProof/>
            <w:webHidden/>
          </w:rPr>
          <w:fldChar w:fldCharType="begin"/>
        </w:r>
        <w:r w:rsidR="0012456B">
          <w:rPr>
            <w:noProof/>
            <w:webHidden/>
          </w:rPr>
          <w:instrText xml:space="preserve"> PAGEREF _Toc103325909 \h </w:instrText>
        </w:r>
      </w:ins>
      <w:r w:rsidR="0012456B">
        <w:rPr>
          <w:noProof/>
          <w:webHidden/>
        </w:rPr>
      </w:r>
      <w:ins w:id="235" w:author="Russ Ott" w:date="2022-05-16T11:54:00Z">
        <w:r w:rsidR="0012456B">
          <w:rPr>
            <w:noProof/>
            <w:webHidden/>
          </w:rPr>
          <w:fldChar w:fldCharType="separate"/>
        </w:r>
        <w:r w:rsidR="0012456B">
          <w:rPr>
            <w:noProof/>
            <w:webHidden/>
          </w:rPr>
          <w:t>14</w:t>
        </w:r>
        <w:r w:rsidR="0012456B">
          <w:rPr>
            <w:noProof/>
            <w:webHidden/>
          </w:rPr>
          <w:fldChar w:fldCharType="end"/>
        </w:r>
        <w:r>
          <w:rPr>
            <w:noProof/>
          </w:rPr>
          <w:fldChar w:fldCharType="end"/>
        </w:r>
      </w:ins>
    </w:p>
    <w:p w14:paraId="2E43195C" w14:textId="1DB9449F" w:rsidR="0012456B" w:rsidRDefault="001C172D">
      <w:pPr>
        <w:pStyle w:val="TableofFigures"/>
        <w:tabs>
          <w:tab w:val="right" w:leader="dot" w:pos="10070"/>
        </w:tabs>
        <w:rPr>
          <w:ins w:id="236" w:author="Russ Ott" w:date="2022-05-16T11:54:00Z"/>
          <w:rFonts w:asciiTheme="minorHAnsi" w:eastAsiaTheme="minorEastAsia" w:hAnsiTheme="minorHAnsi" w:cstheme="minorBidi"/>
          <w:noProof/>
          <w:sz w:val="22"/>
          <w:szCs w:val="22"/>
        </w:rPr>
      </w:pPr>
      <w:ins w:id="237" w:author="Russ Ott" w:date="2022-05-16T11:54:00Z">
        <w:r>
          <w:fldChar w:fldCharType="begin"/>
        </w:r>
        <w:r>
          <w:instrText xml:space="preserve"> HYPERLINK \l "_Toc103325910" </w:instrText>
        </w:r>
        <w:r>
          <w:fldChar w:fldCharType="separate"/>
        </w:r>
        <w:r w:rsidR="0012456B" w:rsidRPr="006E5B90">
          <w:rPr>
            <w:rStyle w:val="Hyperlink"/>
            <w:noProof/>
          </w:rPr>
          <w:t>Figure 4: Assessment Scale Observation Example</w:t>
        </w:r>
        <w:r w:rsidR="0012456B">
          <w:rPr>
            <w:noProof/>
            <w:webHidden/>
          </w:rPr>
          <w:tab/>
        </w:r>
        <w:r w:rsidR="0012456B">
          <w:rPr>
            <w:noProof/>
            <w:webHidden/>
          </w:rPr>
          <w:fldChar w:fldCharType="begin"/>
        </w:r>
        <w:r w:rsidR="0012456B">
          <w:rPr>
            <w:noProof/>
            <w:webHidden/>
          </w:rPr>
          <w:instrText xml:space="preserve"> PAGEREF _Toc103325910 \h </w:instrText>
        </w:r>
      </w:ins>
      <w:r w:rsidR="0012456B">
        <w:rPr>
          <w:noProof/>
          <w:webHidden/>
        </w:rPr>
      </w:r>
      <w:ins w:id="238" w:author="Russ Ott" w:date="2022-05-16T11:54:00Z">
        <w:r w:rsidR="0012456B">
          <w:rPr>
            <w:noProof/>
            <w:webHidden/>
          </w:rPr>
          <w:fldChar w:fldCharType="separate"/>
        </w:r>
        <w:r w:rsidR="0012456B">
          <w:rPr>
            <w:noProof/>
            <w:webHidden/>
          </w:rPr>
          <w:t>18</w:t>
        </w:r>
        <w:r w:rsidR="0012456B">
          <w:rPr>
            <w:noProof/>
            <w:webHidden/>
          </w:rPr>
          <w:fldChar w:fldCharType="end"/>
        </w:r>
        <w:r>
          <w:rPr>
            <w:noProof/>
          </w:rPr>
          <w:fldChar w:fldCharType="end"/>
        </w:r>
      </w:ins>
    </w:p>
    <w:p w14:paraId="5F309C50" w14:textId="75674431" w:rsidR="0012456B" w:rsidRDefault="001C172D">
      <w:pPr>
        <w:pStyle w:val="TableofFigures"/>
        <w:tabs>
          <w:tab w:val="right" w:leader="dot" w:pos="10070"/>
        </w:tabs>
        <w:rPr>
          <w:ins w:id="239" w:author="Russ Ott" w:date="2022-05-16T11:54:00Z"/>
          <w:rFonts w:asciiTheme="minorHAnsi" w:eastAsiaTheme="minorEastAsia" w:hAnsiTheme="minorHAnsi" w:cstheme="minorBidi"/>
          <w:noProof/>
          <w:sz w:val="22"/>
          <w:szCs w:val="22"/>
        </w:rPr>
      </w:pPr>
      <w:ins w:id="240" w:author="Russ Ott" w:date="2022-05-16T11:54:00Z">
        <w:r>
          <w:fldChar w:fldCharType="begin"/>
        </w:r>
        <w:r>
          <w:instrText xml:space="preserve"> HYPERLINK \l "_Toc103325911" </w:instrText>
        </w:r>
        <w:r>
          <w:fldChar w:fldCharType="separate"/>
        </w:r>
        <w:r w:rsidR="0012456B" w:rsidRPr="006E5B90">
          <w:rPr>
            <w:rStyle w:val="Hyperlink"/>
            <w:noProof/>
          </w:rPr>
          <w:t>Figure 5: Assessment Scale Observation - Hunger Vital Signs Example</w:t>
        </w:r>
        <w:r w:rsidR="0012456B">
          <w:rPr>
            <w:noProof/>
            <w:webHidden/>
          </w:rPr>
          <w:tab/>
        </w:r>
        <w:r w:rsidR="0012456B">
          <w:rPr>
            <w:noProof/>
            <w:webHidden/>
          </w:rPr>
          <w:fldChar w:fldCharType="begin"/>
        </w:r>
        <w:r w:rsidR="0012456B">
          <w:rPr>
            <w:noProof/>
            <w:webHidden/>
          </w:rPr>
          <w:instrText xml:space="preserve"> PAGEREF _Toc103325911 \h </w:instrText>
        </w:r>
      </w:ins>
      <w:r w:rsidR="0012456B">
        <w:rPr>
          <w:noProof/>
          <w:webHidden/>
        </w:rPr>
      </w:r>
      <w:ins w:id="241" w:author="Russ Ott" w:date="2022-05-16T11:54:00Z">
        <w:r w:rsidR="0012456B">
          <w:rPr>
            <w:noProof/>
            <w:webHidden/>
          </w:rPr>
          <w:fldChar w:fldCharType="separate"/>
        </w:r>
        <w:r w:rsidR="0012456B">
          <w:rPr>
            <w:noProof/>
            <w:webHidden/>
          </w:rPr>
          <w:t>19</w:t>
        </w:r>
        <w:r w:rsidR="0012456B">
          <w:rPr>
            <w:noProof/>
            <w:webHidden/>
          </w:rPr>
          <w:fldChar w:fldCharType="end"/>
        </w:r>
        <w:r>
          <w:rPr>
            <w:noProof/>
          </w:rPr>
          <w:fldChar w:fldCharType="end"/>
        </w:r>
      </w:ins>
    </w:p>
    <w:p w14:paraId="66E98440" w14:textId="31C85797" w:rsidR="0012456B" w:rsidRDefault="001C172D">
      <w:pPr>
        <w:pStyle w:val="TableofFigures"/>
        <w:tabs>
          <w:tab w:val="right" w:leader="dot" w:pos="10070"/>
        </w:tabs>
        <w:rPr>
          <w:ins w:id="242" w:author="Russ Ott" w:date="2022-05-16T11:54:00Z"/>
          <w:rFonts w:asciiTheme="minorHAnsi" w:eastAsiaTheme="minorEastAsia" w:hAnsiTheme="minorHAnsi" w:cstheme="minorBidi"/>
          <w:noProof/>
          <w:sz w:val="22"/>
          <w:szCs w:val="22"/>
        </w:rPr>
      </w:pPr>
      <w:ins w:id="243" w:author="Russ Ott" w:date="2022-05-16T11:54:00Z">
        <w:r>
          <w:fldChar w:fldCharType="begin"/>
        </w:r>
        <w:r>
          <w:instrText xml:space="preserve"> HYPERLINK \l "_Toc103325912" </w:instrText>
        </w:r>
        <w:r>
          <w:fldChar w:fldCharType="separate"/>
        </w:r>
        <w:r w:rsidR="0012456B" w:rsidRPr="006E5B90">
          <w:rPr>
            <w:rStyle w:val="Hyperlink"/>
            <w:noProof/>
          </w:rPr>
          <w:t>Figure 6: Assessment Scale Supporting Observation Example</w:t>
        </w:r>
        <w:r w:rsidR="0012456B">
          <w:rPr>
            <w:noProof/>
            <w:webHidden/>
          </w:rPr>
          <w:tab/>
        </w:r>
        <w:r w:rsidR="0012456B">
          <w:rPr>
            <w:noProof/>
            <w:webHidden/>
          </w:rPr>
          <w:fldChar w:fldCharType="begin"/>
        </w:r>
        <w:r w:rsidR="0012456B">
          <w:rPr>
            <w:noProof/>
            <w:webHidden/>
          </w:rPr>
          <w:instrText xml:space="preserve"> PAGEREF _Toc103325912 \h </w:instrText>
        </w:r>
      </w:ins>
      <w:r w:rsidR="0012456B">
        <w:rPr>
          <w:noProof/>
          <w:webHidden/>
        </w:rPr>
      </w:r>
      <w:ins w:id="244" w:author="Russ Ott" w:date="2022-05-16T11:54:00Z">
        <w:r w:rsidR="0012456B">
          <w:rPr>
            <w:noProof/>
            <w:webHidden/>
          </w:rPr>
          <w:fldChar w:fldCharType="separate"/>
        </w:r>
        <w:r w:rsidR="0012456B">
          <w:rPr>
            <w:noProof/>
            <w:webHidden/>
          </w:rPr>
          <w:t>21</w:t>
        </w:r>
        <w:r w:rsidR="0012456B">
          <w:rPr>
            <w:noProof/>
            <w:webHidden/>
          </w:rPr>
          <w:fldChar w:fldCharType="end"/>
        </w:r>
        <w:r>
          <w:rPr>
            <w:noProof/>
          </w:rPr>
          <w:fldChar w:fldCharType="end"/>
        </w:r>
      </w:ins>
    </w:p>
    <w:p w14:paraId="27836744" w14:textId="4B084E6A" w:rsidR="0012456B" w:rsidRDefault="001C172D">
      <w:pPr>
        <w:pStyle w:val="TableofFigures"/>
        <w:tabs>
          <w:tab w:val="right" w:leader="dot" w:pos="10070"/>
        </w:tabs>
        <w:rPr>
          <w:ins w:id="245" w:author="Russ Ott" w:date="2022-05-16T11:54:00Z"/>
          <w:rFonts w:asciiTheme="minorHAnsi" w:eastAsiaTheme="minorEastAsia" w:hAnsiTheme="minorHAnsi" w:cstheme="minorBidi"/>
          <w:noProof/>
          <w:sz w:val="22"/>
          <w:szCs w:val="22"/>
        </w:rPr>
      </w:pPr>
      <w:ins w:id="246" w:author="Russ Ott" w:date="2022-05-16T11:54:00Z">
        <w:r>
          <w:fldChar w:fldCharType="begin"/>
        </w:r>
        <w:r>
          <w:instrText xml:space="preserve"> HYPERLINK \l "_Toc103325913" </w:instrText>
        </w:r>
        <w:r>
          <w:fldChar w:fldCharType="separate"/>
        </w:r>
        <w:r w:rsidR="0012456B" w:rsidRPr="006E5B90">
          <w:rPr>
            <w:rStyle w:val="Hyperlink"/>
            <w:noProof/>
          </w:rPr>
          <w:t>Figure 7: Birth Sex Example</w:t>
        </w:r>
        <w:r w:rsidR="0012456B">
          <w:rPr>
            <w:noProof/>
            <w:webHidden/>
          </w:rPr>
          <w:tab/>
        </w:r>
        <w:r w:rsidR="0012456B">
          <w:rPr>
            <w:noProof/>
            <w:webHidden/>
          </w:rPr>
          <w:fldChar w:fldCharType="begin"/>
        </w:r>
        <w:r w:rsidR="0012456B">
          <w:rPr>
            <w:noProof/>
            <w:webHidden/>
          </w:rPr>
          <w:instrText xml:space="preserve"> PAGEREF _Toc103325913 \h </w:instrText>
        </w:r>
      </w:ins>
      <w:r w:rsidR="0012456B">
        <w:rPr>
          <w:noProof/>
          <w:webHidden/>
        </w:rPr>
      </w:r>
      <w:ins w:id="247" w:author="Russ Ott" w:date="2022-05-16T11:54:00Z">
        <w:r w:rsidR="0012456B">
          <w:rPr>
            <w:noProof/>
            <w:webHidden/>
          </w:rPr>
          <w:fldChar w:fldCharType="separate"/>
        </w:r>
        <w:r w:rsidR="0012456B">
          <w:rPr>
            <w:noProof/>
            <w:webHidden/>
          </w:rPr>
          <w:t>23</w:t>
        </w:r>
        <w:r w:rsidR="0012456B">
          <w:rPr>
            <w:noProof/>
            <w:webHidden/>
          </w:rPr>
          <w:fldChar w:fldCharType="end"/>
        </w:r>
        <w:r>
          <w:rPr>
            <w:noProof/>
          </w:rPr>
          <w:fldChar w:fldCharType="end"/>
        </w:r>
      </w:ins>
    </w:p>
    <w:p w14:paraId="771D5146" w14:textId="2FE2E3C2" w:rsidR="0012456B" w:rsidRDefault="001C172D">
      <w:pPr>
        <w:pStyle w:val="TableofFigures"/>
        <w:tabs>
          <w:tab w:val="right" w:leader="dot" w:pos="10070"/>
        </w:tabs>
        <w:rPr>
          <w:ins w:id="248" w:author="Russ Ott" w:date="2022-05-16T11:54:00Z"/>
          <w:rFonts w:asciiTheme="minorHAnsi" w:eastAsiaTheme="minorEastAsia" w:hAnsiTheme="minorHAnsi" w:cstheme="minorBidi"/>
          <w:noProof/>
          <w:sz w:val="22"/>
          <w:szCs w:val="22"/>
        </w:rPr>
      </w:pPr>
      <w:ins w:id="249" w:author="Russ Ott" w:date="2022-05-16T11:54:00Z">
        <w:r>
          <w:fldChar w:fldCharType="begin"/>
        </w:r>
        <w:r>
          <w:instrText xml:space="preserve"> HYPERLINK \l "_Toc103325914" </w:instrText>
        </w:r>
        <w:r>
          <w:fldChar w:fldCharType="separate"/>
        </w:r>
        <w:r w:rsidR="0012456B" w:rsidRPr="006E5B90">
          <w:rPr>
            <w:rStyle w:val="Hyperlink"/>
            <w:noProof/>
          </w:rPr>
          <w:t>Figure 8: Care Team Member Act Example</w:t>
        </w:r>
        <w:r w:rsidR="0012456B">
          <w:rPr>
            <w:noProof/>
            <w:webHidden/>
          </w:rPr>
          <w:tab/>
        </w:r>
        <w:r w:rsidR="0012456B">
          <w:rPr>
            <w:noProof/>
            <w:webHidden/>
          </w:rPr>
          <w:fldChar w:fldCharType="begin"/>
        </w:r>
        <w:r w:rsidR="0012456B">
          <w:rPr>
            <w:noProof/>
            <w:webHidden/>
          </w:rPr>
          <w:instrText xml:space="preserve"> PAGEREF _Toc103325914 \h </w:instrText>
        </w:r>
      </w:ins>
      <w:r w:rsidR="0012456B">
        <w:rPr>
          <w:noProof/>
          <w:webHidden/>
        </w:rPr>
      </w:r>
      <w:ins w:id="250" w:author="Russ Ott" w:date="2022-05-16T11:54:00Z">
        <w:r w:rsidR="0012456B">
          <w:rPr>
            <w:noProof/>
            <w:webHidden/>
          </w:rPr>
          <w:fldChar w:fldCharType="separate"/>
        </w:r>
        <w:r w:rsidR="0012456B">
          <w:rPr>
            <w:noProof/>
            <w:webHidden/>
          </w:rPr>
          <w:t>29</w:t>
        </w:r>
        <w:r w:rsidR="0012456B">
          <w:rPr>
            <w:noProof/>
            <w:webHidden/>
          </w:rPr>
          <w:fldChar w:fldCharType="end"/>
        </w:r>
        <w:r>
          <w:rPr>
            <w:noProof/>
          </w:rPr>
          <w:fldChar w:fldCharType="end"/>
        </w:r>
      </w:ins>
    </w:p>
    <w:p w14:paraId="3AC3E5C3" w14:textId="79190A49" w:rsidR="0012456B" w:rsidRDefault="001C172D">
      <w:pPr>
        <w:pStyle w:val="TableofFigures"/>
        <w:tabs>
          <w:tab w:val="right" w:leader="dot" w:pos="10070"/>
        </w:tabs>
        <w:rPr>
          <w:ins w:id="251" w:author="Russ Ott" w:date="2022-05-16T11:54:00Z"/>
          <w:rFonts w:asciiTheme="minorHAnsi" w:eastAsiaTheme="minorEastAsia" w:hAnsiTheme="minorHAnsi" w:cstheme="minorBidi"/>
          <w:noProof/>
          <w:sz w:val="22"/>
          <w:szCs w:val="22"/>
        </w:rPr>
      </w:pPr>
      <w:ins w:id="252" w:author="Russ Ott" w:date="2022-05-16T11:54:00Z">
        <w:r>
          <w:fldChar w:fldCharType="begin"/>
        </w:r>
        <w:r>
          <w:instrText xml:space="preserve"> HYPERLINK \l "_Toc103325915" </w:instrText>
        </w:r>
        <w:r>
          <w:fldChar w:fldCharType="separate"/>
        </w:r>
        <w:r w:rsidR="0012456B" w:rsidRPr="006E5B90">
          <w:rPr>
            <w:rStyle w:val="Hyperlink"/>
            <w:noProof/>
          </w:rPr>
          <w:t>Figure 9: Care Team Member Schedule Observation Example</w:t>
        </w:r>
        <w:r w:rsidR="0012456B">
          <w:rPr>
            <w:noProof/>
            <w:webHidden/>
          </w:rPr>
          <w:tab/>
        </w:r>
        <w:r w:rsidR="0012456B">
          <w:rPr>
            <w:noProof/>
            <w:webHidden/>
          </w:rPr>
          <w:fldChar w:fldCharType="begin"/>
        </w:r>
        <w:r w:rsidR="0012456B">
          <w:rPr>
            <w:noProof/>
            <w:webHidden/>
          </w:rPr>
          <w:instrText xml:space="preserve"> PAGEREF _Toc103325915 \h </w:instrText>
        </w:r>
      </w:ins>
      <w:r w:rsidR="0012456B">
        <w:rPr>
          <w:noProof/>
          <w:webHidden/>
        </w:rPr>
      </w:r>
      <w:ins w:id="253" w:author="Russ Ott" w:date="2022-05-16T11:54:00Z">
        <w:r w:rsidR="0012456B">
          <w:rPr>
            <w:noProof/>
            <w:webHidden/>
          </w:rPr>
          <w:fldChar w:fldCharType="separate"/>
        </w:r>
        <w:r w:rsidR="0012456B">
          <w:rPr>
            <w:noProof/>
            <w:webHidden/>
          </w:rPr>
          <w:t>32</w:t>
        </w:r>
        <w:r w:rsidR="0012456B">
          <w:rPr>
            <w:noProof/>
            <w:webHidden/>
          </w:rPr>
          <w:fldChar w:fldCharType="end"/>
        </w:r>
        <w:r>
          <w:rPr>
            <w:noProof/>
          </w:rPr>
          <w:fldChar w:fldCharType="end"/>
        </w:r>
      </w:ins>
    </w:p>
    <w:p w14:paraId="08524315" w14:textId="413A9332" w:rsidR="0012456B" w:rsidRDefault="001C172D">
      <w:pPr>
        <w:pStyle w:val="TableofFigures"/>
        <w:tabs>
          <w:tab w:val="right" w:leader="dot" w:pos="10070"/>
        </w:tabs>
        <w:rPr>
          <w:ins w:id="254" w:author="Russ Ott" w:date="2022-05-16T11:54:00Z"/>
          <w:rFonts w:asciiTheme="minorHAnsi" w:eastAsiaTheme="minorEastAsia" w:hAnsiTheme="minorHAnsi" w:cstheme="minorBidi"/>
          <w:noProof/>
          <w:sz w:val="22"/>
          <w:szCs w:val="22"/>
        </w:rPr>
      </w:pPr>
      <w:ins w:id="255" w:author="Russ Ott" w:date="2022-05-16T11:54:00Z">
        <w:r>
          <w:lastRenderedPageBreak/>
          <w:fldChar w:fldCharType="begin"/>
        </w:r>
        <w:r>
          <w:instrText xml:space="preserve"> HYPERLINK \l "_Toc103325916" </w:instrText>
        </w:r>
        <w:r>
          <w:fldChar w:fldCharType="separate"/>
        </w:r>
        <w:r w:rsidR="0012456B" w:rsidRPr="006E5B90">
          <w:rPr>
            <w:rStyle w:val="Hyperlink"/>
            <w:noProof/>
          </w:rPr>
          <w:t>Figure 10: Care Team Organizer Example</w:t>
        </w:r>
        <w:r w:rsidR="0012456B">
          <w:rPr>
            <w:noProof/>
            <w:webHidden/>
          </w:rPr>
          <w:tab/>
        </w:r>
        <w:r w:rsidR="0012456B">
          <w:rPr>
            <w:noProof/>
            <w:webHidden/>
          </w:rPr>
          <w:fldChar w:fldCharType="begin"/>
        </w:r>
        <w:r w:rsidR="0012456B">
          <w:rPr>
            <w:noProof/>
            <w:webHidden/>
          </w:rPr>
          <w:instrText xml:space="preserve"> PAGEREF _Toc103325916 \h </w:instrText>
        </w:r>
      </w:ins>
      <w:r w:rsidR="0012456B">
        <w:rPr>
          <w:noProof/>
          <w:webHidden/>
        </w:rPr>
      </w:r>
      <w:ins w:id="256" w:author="Russ Ott" w:date="2022-05-16T11:54:00Z">
        <w:r w:rsidR="0012456B">
          <w:rPr>
            <w:noProof/>
            <w:webHidden/>
          </w:rPr>
          <w:fldChar w:fldCharType="separate"/>
        </w:r>
        <w:r w:rsidR="0012456B">
          <w:rPr>
            <w:noProof/>
            <w:webHidden/>
          </w:rPr>
          <w:t>37</w:t>
        </w:r>
        <w:r w:rsidR="0012456B">
          <w:rPr>
            <w:noProof/>
            <w:webHidden/>
          </w:rPr>
          <w:fldChar w:fldCharType="end"/>
        </w:r>
        <w:r>
          <w:rPr>
            <w:noProof/>
          </w:rPr>
          <w:fldChar w:fldCharType="end"/>
        </w:r>
      </w:ins>
    </w:p>
    <w:p w14:paraId="56E43CEB" w14:textId="19FDC1BF" w:rsidR="0012456B" w:rsidRDefault="001C172D">
      <w:pPr>
        <w:pStyle w:val="TableofFigures"/>
        <w:tabs>
          <w:tab w:val="right" w:leader="dot" w:pos="10070"/>
        </w:tabs>
        <w:rPr>
          <w:ins w:id="257" w:author="Russ Ott" w:date="2022-05-16T11:54:00Z"/>
          <w:rFonts w:asciiTheme="minorHAnsi" w:eastAsiaTheme="minorEastAsia" w:hAnsiTheme="minorHAnsi" w:cstheme="minorBidi"/>
          <w:noProof/>
          <w:sz w:val="22"/>
          <w:szCs w:val="22"/>
        </w:rPr>
      </w:pPr>
      <w:ins w:id="258" w:author="Russ Ott" w:date="2022-05-16T11:54:00Z">
        <w:r>
          <w:fldChar w:fldCharType="begin"/>
        </w:r>
        <w:r>
          <w:instrText xml:space="preserve"> HYPERLINK \l "_Toc103325917" </w:instrText>
        </w:r>
        <w:r>
          <w:fldChar w:fldCharType="separate"/>
        </w:r>
        <w:r w:rsidR="0012456B" w:rsidRPr="006E5B90">
          <w:rPr>
            <w:rStyle w:val="Hyperlink"/>
            <w:noProof/>
          </w:rPr>
          <w:t>Figure 11: Care Team Type Observation Example</w:t>
        </w:r>
        <w:r w:rsidR="0012456B">
          <w:rPr>
            <w:noProof/>
            <w:webHidden/>
          </w:rPr>
          <w:tab/>
        </w:r>
        <w:r w:rsidR="0012456B">
          <w:rPr>
            <w:noProof/>
            <w:webHidden/>
          </w:rPr>
          <w:fldChar w:fldCharType="begin"/>
        </w:r>
        <w:r w:rsidR="0012456B">
          <w:rPr>
            <w:noProof/>
            <w:webHidden/>
          </w:rPr>
          <w:instrText xml:space="preserve"> PAGEREF _Toc103325917 \h </w:instrText>
        </w:r>
      </w:ins>
      <w:r w:rsidR="0012456B">
        <w:rPr>
          <w:noProof/>
          <w:webHidden/>
        </w:rPr>
      </w:r>
      <w:ins w:id="259" w:author="Russ Ott" w:date="2022-05-16T11:54:00Z">
        <w:r w:rsidR="0012456B">
          <w:rPr>
            <w:noProof/>
            <w:webHidden/>
          </w:rPr>
          <w:fldChar w:fldCharType="separate"/>
        </w:r>
        <w:r w:rsidR="0012456B">
          <w:rPr>
            <w:noProof/>
            <w:webHidden/>
          </w:rPr>
          <w:t>40</w:t>
        </w:r>
        <w:r w:rsidR="0012456B">
          <w:rPr>
            <w:noProof/>
            <w:webHidden/>
          </w:rPr>
          <w:fldChar w:fldCharType="end"/>
        </w:r>
        <w:r>
          <w:rPr>
            <w:noProof/>
          </w:rPr>
          <w:fldChar w:fldCharType="end"/>
        </w:r>
      </w:ins>
    </w:p>
    <w:p w14:paraId="0D01D75F" w14:textId="051F8923" w:rsidR="0012456B" w:rsidRDefault="001C172D">
      <w:pPr>
        <w:pStyle w:val="TableofFigures"/>
        <w:tabs>
          <w:tab w:val="right" w:leader="dot" w:pos="10070"/>
        </w:tabs>
        <w:rPr>
          <w:ins w:id="260" w:author="Russ Ott" w:date="2022-05-16T11:54:00Z"/>
          <w:rFonts w:asciiTheme="minorHAnsi" w:eastAsiaTheme="minorEastAsia" w:hAnsiTheme="minorHAnsi" w:cstheme="minorBidi"/>
          <w:noProof/>
          <w:sz w:val="22"/>
          <w:szCs w:val="22"/>
        </w:rPr>
      </w:pPr>
      <w:ins w:id="261" w:author="Russ Ott" w:date="2022-05-16T11:54:00Z">
        <w:r>
          <w:fldChar w:fldCharType="begin"/>
        </w:r>
        <w:r>
          <w:instrText xml:space="preserve"> HYPERLINK \l "_Toc103325918" </w:instrText>
        </w:r>
        <w:r>
          <w:fldChar w:fldCharType="separate"/>
        </w:r>
        <w:r w:rsidR="0012456B" w:rsidRPr="006E5B90">
          <w:rPr>
            <w:rStyle w:val="Hyperlink"/>
            <w:noProof/>
          </w:rPr>
          <w:t>Figure 12: Date of Diagnosis Act Example</w:t>
        </w:r>
        <w:r w:rsidR="0012456B">
          <w:rPr>
            <w:noProof/>
            <w:webHidden/>
          </w:rPr>
          <w:tab/>
        </w:r>
        <w:r w:rsidR="0012456B">
          <w:rPr>
            <w:noProof/>
            <w:webHidden/>
          </w:rPr>
          <w:fldChar w:fldCharType="begin"/>
        </w:r>
        <w:r w:rsidR="0012456B">
          <w:rPr>
            <w:noProof/>
            <w:webHidden/>
          </w:rPr>
          <w:instrText xml:space="preserve"> PAGEREF _Toc103325918 \h </w:instrText>
        </w:r>
      </w:ins>
      <w:r w:rsidR="0012456B">
        <w:rPr>
          <w:noProof/>
          <w:webHidden/>
        </w:rPr>
      </w:r>
      <w:ins w:id="262" w:author="Russ Ott" w:date="2022-05-16T11:54:00Z">
        <w:r w:rsidR="0012456B">
          <w:rPr>
            <w:noProof/>
            <w:webHidden/>
          </w:rPr>
          <w:fldChar w:fldCharType="separate"/>
        </w:r>
        <w:r w:rsidR="0012456B">
          <w:rPr>
            <w:noProof/>
            <w:webHidden/>
          </w:rPr>
          <w:t>42</w:t>
        </w:r>
        <w:r w:rsidR="0012456B">
          <w:rPr>
            <w:noProof/>
            <w:webHidden/>
          </w:rPr>
          <w:fldChar w:fldCharType="end"/>
        </w:r>
        <w:r>
          <w:rPr>
            <w:noProof/>
          </w:rPr>
          <w:fldChar w:fldCharType="end"/>
        </w:r>
      </w:ins>
    </w:p>
    <w:p w14:paraId="1AAFFC61" w14:textId="3A97075B" w:rsidR="0012456B" w:rsidRDefault="001C172D">
      <w:pPr>
        <w:pStyle w:val="TableofFigures"/>
        <w:tabs>
          <w:tab w:val="right" w:leader="dot" w:pos="10070"/>
        </w:tabs>
        <w:rPr>
          <w:ins w:id="263" w:author="Russ Ott" w:date="2022-05-16T11:54:00Z"/>
          <w:rFonts w:asciiTheme="minorHAnsi" w:eastAsiaTheme="minorEastAsia" w:hAnsiTheme="minorHAnsi" w:cstheme="minorBidi"/>
          <w:noProof/>
          <w:sz w:val="22"/>
          <w:szCs w:val="22"/>
        </w:rPr>
      </w:pPr>
      <w:ins w:id="264" w:author="Russ Ott" w:date="2022-05-16T11:54:00Z">
        <w:r>
          <w:fldChar w:fldCharType="begin"/>
        </w:r>
        <w:r>
          <w:instrText xml:space="preserve"> HYPERLINK \l "_Toc103325919" </w:instrText>
        </w:r>
        <w:r>
          <w:fldChar w:fldCharType="separate"/>
        </w:r>
        <w:r w:rsidR="0012456B" w:rsidRPr="006E5B90">
          <w:rPr>
            <w:rStyle w:val="Hyperlink"/>
            <w:noProof/>
          </w:rPr>
          <w:t>Figure 13: Gender Identity Observation Example</w:t>
        </w:r>
        <w:r w:rsidR="0012456B">
          <w:rPr>
            <w:noProof/>
            <w:webHidden/>
          </w:rPr>
          <w:tab/>
        </w:r>
        <w:r w:rsidR="0012456B">
          <w:rPr>
            <w:noProof/>
            <w:webHidden/>
          </w:rPr>
          <w:fldChar w:fldCharType="begin"/>
        </w:r>
        <w:r w:rsidR="0012456B">
          <w:rPr>
            <w:noProof/>
            <w:webHidden/>
          </w:rPr>
          <w:instrText xml:space="preserve"> PAGEREF _Toc103325919 \h </w:instrText>
        </w:r>
      </w:ins>
      <w:r w:rsidR="0012456B">
        <w:rPr>
          <w:noProof/>
          <w:webHidden/>
        </w:rPr>
      </w:r>
      <w:ins w:id="265" w:author="Russ Ott" w:date="2022-05-16T11:54:00Z">
        <w:r w:rsidR="0012456B">
          <w:rPr>
            <w:noProof/>
            <w:webHidden/>
          </w:rPr>
          <w:fldChar w:fldCharType="separate"/>
        </w:r>
        <w:r w:rsidR="0012456B">
          <w:rPr>
            <w:noProof/>
            <w:webHidden/>
          </w:rPr>
          <w:t>44</w:t>
        </w:r>
        <w:r w:rsidR="0012456B">
          <w:rPr>
            <w:noProof/>
            <w:webHidden/>
          </w:rPr>
          <w:fldChar w:fldCharType="end"/>
        </w:r>
        <w:r>
          <w:rPr>
            <w:noProof/>
          </w:rPr>
          <w:fldChar w:fldCharType="end"/>
        </w:r>
      </w:ins>
    </w:p>
    <w:p w14:paraId="6C71D6CC" w14:textId="44D6CA18" w:rsidR="0012456B" w:rsidRDefault="001C172D">
      <w:pPr>
        <w:pStyle w:val="TableofFigures"/>
        <w:tabs>
          <w:tab w:val="right" w:leader="dot" w:pos="10070"/>
        </w:tabs>
        <w:rPr>
          <w:ins w:id="266" w:author="Russ Ott" w:date="2022-05-16T11:54:00Z"/>
          <w:rFonts w:asciiTheme="minorHAnsi" w:eastAsiaTheme="minorEastAsia" w:hAnsiTheme="minorHAnsi" w:cstheme="minorBidi"/>
          <w:noProof/>
          <w:sz w:val="22"/>
          <w:szCs w:val="22"/>
        </w:rPr>
      </w:pPr>
      <w:ins w:id="267" w:author="Russ Ott" w:date="2022-05-16T11:54:00Z">
        <w:r>
          <w:fldChar w:fldCharType="begin"/>
        </w:r>
        <w:r>
          <w:instrText xml:space="preserve"> HYPERLINK \l "_Toc103325920" </w:instrText>
        </w:r>
        <w:r>
          <w:fldChar w:fldCharType="separate"/>
        </w:r>
        <w:r w:rsidR="0012456B" w:rsidRPr="006E5B90">
          <w:rPr>
            <w:rStyle w:val="Hyperlink"/>
            <w:noProof/>
          </w:rPr>
          <w:t>Figure 14: Goal Observation Example</w:t>
        </w:r>
        <w:r w:rsidR="0012456B">
          <w:rPr>
            <w:noProof/>
            <w:webHidden/>
          </w:rPr>
          <w:tab/>
        </w:r>
        <w:r w:rsidR="0012456B">
          <w:rPr>
            <w:noProof/>
            <w:webHidden/>
          </w:rPr>
          <w:fldChar w:fldCharType="begin"/>
        </w:r>
        <w:r w:rsidR="0012456B">
          <w:rPr>
            <w:noProof/>
            <w:webHidden/>
          </w:rPr>
          <w:instrText xml:space="preserve"> PAGEREF _Toc103325920 \h </w:instrText>
        </w:r>
      </w:ins>
      <w:r w:rsidR="0012456B">
        <w:rPr>
          <w:noProof/>
          <w:webHidden/>
        </w:rPr>
      </w:r>
      <w:ins w:id="268" w:author="Russ Ott" w:date="2022-05-16T11:54:00Z">
        <w:r w:rsidR="0012456B">
          <w:rPr>
            <w:noProof/>
            <w:webHidden/>
          </w:rPr>
          <w:fldChar w:fldCharType="separate"/>
        </w:r>
        <w:r w:rsidR="0012456B">
          <w:rPr>
            <w:noProof/>
            <w:webHidden/>
          </w:rPr>
          <w:t>50</w:t>
        </w:r>
        <w:r w:rsidR="0012456B">
          <w:rPr>
            <w:noProof/>
            <w:webHidden/>
          </w:rPr>
          <w:fldChar w:fldCharType="end"/>
        </w:r>
        <w:r>
          <w:rPr>
            <w:noProof/>
          </w:rPr>
          <w:fldChar w:fldCharType="end"/>
        </w:r>
      </w:ins>
    </w:p>
    <w:p w14:paraId="664A4DD6" w14:textId="54912360" w:rsidR="0012456B" w:rsidRDefault="001C172D">
      <w:pPr>
        <w:pStyle w:val="TableofFigures"/>
        <w:tabs>
          <w:tab w:val="right" w:leader="dot" w:pos="10070"/>
        </w:tabs>
        <w:rPr>
          <w:ins w:id="269" w:author="Russ Ott" w:date="2022-05-16T11:54:00Z"/>
          <w:rFonts w:asciiTheme="minorHAnsi" w:eastAsiaTheme="minorEastAsia" w:hAnsiTheme="minorHAnsi" w:cstheme="minorBidi"/>
          <w:noProof/>
          <w:sz w:val="22"/>
          <w:szCs w:val="22"/>
        </w:rPr>
      </w:pPr>
      <w:ins w:id="270" w:author="Russ Ott" w:date="2022-05-16T11:54:00Z">
        <w:r>
          <w:fldChar w:fldCharType="begin"/>
        </w:r>
        <w:r>
          <w:instrText xml:space="preserve"> HYPERLINK \l "_Toc103325921" </w:instrText>
        </w:r>
        <w:r>
          <w:fldChar w:fldCharType="separate"/>
        </w:r>
        <w:r w:rsidR="0012456B" w:rsidRPr="006E5B90">
          <w:rPr>
            <w:rStyle w:val="Hyperlink"/>
            <w:noProof/>
          </w:rPr>
          <w:t>Figure 15: Social Determinant of Health Goal Example</w:t>
        </w:r>
        <w:r w:rsidR="0012456B">
          <w:rPr>
            <w:noProof/>
            <w:webHidden/>
          </w:rPr>
          <w:tab/>
        </w:r>
        <w:r w:rsidR="0012456B">
          <w:rPr>
            <w:noProof/>
            <w:webHidden/>
          </w:rPr>
          <w:fldChar w:fldCharType="begin"/>
        </w:r>
        <w:r w:rsidR="0012456B">
          <w:rPr>
            <w:noProof/>
            <w:webHidden/>
          </w:rPr>
          <w:instrText xml:space="preserve"> PAGEREF _Toc103325921 \h </w:instrText>
        </w:r>
      </w:ins>
      <w:r w:rsidR="0012456B">
        <w:rPr>
          <w:noProof/>
          <w:webHidden/>
        </w:rPr>
      </w:r>
      <w:ins w:id="271" w:author="Russ Ott" w:date="2022-05-16T11:54:00Z">
        <w:r w:rsidR="0012456B">
          <w:rPr>
            <w:noProof/>
            <w:webHidden/>
          </w:rPr>
          <w:fldChar w:fldCharType="separate"/>
        </w:r>
        <w:r w:rsidR="0012456B">
          <w:rPr>
            <w:noProof/>
            <w:webHidden/>
          </w:rPr>
          <w:t>51</w:t>
        </w:r>
        <w:r w:rsidR="0012456B">
          <w:rPr>
            <w:noProof/>
            <w:webHidden/>
          </w:rPr>
          <w:fldChar w:fldCharType="end"/>
        </w:r>
        <w:r>
          <w:rPr>
            <w:noProof/>
          </w:rPr>
          <w:fldChar w:fldCharType="end"/>
        </w:r>
      </w:ins>
    </w:p>
    <w:p w14:paraId="4B990327" w14:textId="31A5103D" w:rsidR="0012456B" w:rsidRDefault="001C172D">
      <w:pPr>
        <w:pStyle w:val="TableofFigures"/>
        <w:tabs>
          <w:tab w:val="right" w:leader="dot" w:pos="10070"/>
        </w:tabs>
        <w:rPr>
          <w:ins w:id="272" w:author="Russ Ott" w:date="2022-05-16T11:54:00Z"/>
          <w:rFonts w:asciiTheme="minorHAnsi" w:eastAsiaTheme="minorEastAsia" w:hAnsiTheme="minorHAnsi" w:cstheme="minorBidi"/>
          <w:noProof/>
          <w:sz w:val="22"/>
          <w:szCs w:val="22"/>
        </w:rPr>
      </w:pPr>
      <w:ins w:id="273" w:author="Russ Ott" w:date="2022-05-16T11:54:00Z">
        <w:r>
          <w:fldChar w:fldCharType="begin"/>
        </w:r>
        <w:r>
          <w:instrText xml:space="preserve"> HYPERLINK \l "_Toc103325922" </w:instrText>
        </w:r>
        <w:r>
          <w:fldChar w:fldCharType="separate"/>
        </w:r>
        <w:r w:rsidR="0012456B" w:rsidRPr="006E5B90">
          <w:rPr>
            <w:rStyle w:val="Hyperlink"/>
            <w:noProof/>
          </w:rPr>
          <w:t>Figure 16: Social Determinant of Health Text Goal Example</w:t>
        </w:r>
        <w:r w:rsidR="0012456B">
          <w:rPr>
            <w:noProof/>
            <w:webHidden/>
          </w:rPr>
          <w:tab/>
        </w:r>
        <w:r w:rsidR="0012456B">
          <w:rPr>
            <w:noProof/>
            <w:webHidden/>
          </w:rPr>
          <w:fldChar w:fldCharType="begin"/>
        </w:r>
        <w:r w:rsidR="0012456B">
          <w:rPr>
            <w:noProof/>
            <w:webHidden/>
          </w:rPr>
          <w:instrText xml:space="preserve"> PAGEREF _Toc103325922 \h </w:instrText>
        </w:r>
      </w:ins>
      <w:r w:rsidR="0012456B">
        <w:rPr>
          <w:noProof/>
          <w:webHidden/>
        </w:rPr>
      </w:r>
      <w:ins w:id="274" w:author="Russ Ott" w:date="2022-05-16T11:54:00Z">
        <w:r w:rsidR="0012456B">
          <w:rPr>
            <w:noProof/>
            <w:webHidden/>
          </w:rPr>
          <w:fldChar w:fldCharType="separate"/>
        </w:r>
        <w:r w:rsidR="0012456B">
          <w:rPr>
            <w:noProof/>
            <w:webHidden/>
          </w:rPr>
          <w:t>52</w:t>
        </w:r>
        <w:r w:rsidR="0012456B">
          <w:rPr>
            <w:noProof/>
            <w:webHidden/>
          </w:rPr>
          <w:fldChar w:fldCharType="end"/>
        </w:r>
        <w:r>
          <w:rPr>
            <w:noProof/>
          </w:rPr>
          <w:fldChar w:fldCharType="end"/>
        </w:r>
      </w:ins>
    </w:p>
    <w:p w14:paraId="481AC509" w14:textId="6C4D6C86" w:rsidR="0012456B" w:rsidRDefault="001C172D">
      <w:pPr>
        <w:pStyle w:val="TableofFigures"/>
        <w:tabs>
          <w:tab w:val="right" w:leader="dot" w:pos="10070"/>
        </w:tabs>
        <w:rPr>
          <w:ins w:id="275" w:author="Russ Ott" w:date="2022-05-16T11:54:00Z"/>
          <w:rFonts w:asciiTheme="minorHAnsi" w:eastAsiaTheme="minorEastAsia" w:hAnsiTheme="minorHAnsi" w:cstheme="minorBidi"/>
          <w:noProof/>
          <w:sz w:val="22"/>
          <w:szCs w:val="22"/>
        </w:rPr>
      </w:pPr>
      <w:ins w:id="276" w:author="Russ Ott" w:date="2022-05-16T11:54:00Z">
        <w:r>
          <w:fldChar w:fldCharType="begin"/>
        </w:r>
        <w:r>
          <w:instrText xml:space="preserve"> HYPERLINK \l "_Toc103325923" </w:instrText>
        </w:r>
        <w:r>
          <w:fldChar w:fldCharType="separate"/>
        </w:r>
        <w:r w:rsidR="0012456B" w:rsidRPr="006E5B90">
          <w:rPr>
            <w:rStyle w:val="Hyperlink"/>
            <w:noProof/>
          </w:rPr>
          <w:t>Figure 17: Health Concern Act Example</w:t>
        </w:r>
        <w:r w:rsidR="0012456B">
          <w:rPr>
            <w:noProof/>
            <w:webHidden/>
          </w:rPr>
          <w:tab/>
        </w:r>
        <w:r w:rsidR="0012456B">
          <w:rPr>
            <w:noProof/>
            <w:webHidden/>
          </w:rPr>
          <w:fldChar w:fldCharType="begin"/>
        </w:r>
        <w:r w:rsidR="0012456B">
          <w:rPr>
            <w:noProof/>
            <w:webHidden/>
          </w:rPr>
          <w:instrText xml:space="preserve"> PAGEREF _Toc103325923 \h </w:instrText>
        </w:r>
      </w:ins>
      <w:r w:rsidR="0012456B">
        <w:rPr>
          <w:noProof/>
          <w:webHidden/>
        </w:rPr>
      </w:r>
      <w:ins w:id="277" w:author="Russ Ott" w:date="2022-05-16T11:54:00Z">
        <w:r w:rsidR="0012456B">
          <w:rPr>
            <w:noProof/>
            <w:webHidden/>
          </w:rPr>
          <w:fldChar w:fldCharType="separate"/>
        </w:r>
        <w:r w:rsidR="0012456B">
          <w:rPr>
            <w:noProof/>
            <w:webHidden/>
          </w:rPr>
          <w:t>67</w:t>
        </w:r>
        <w:r w:rsidR="0012456B">
          <w:rPr>
            <w:noProof/>
            <w:webHidden/>
          </w:rPr>
          <w:fldChar w:fldCharType="end"/>
        </w:r>
        <w:r>
          <w:rPr>
            <w:noProof/>
          </w:rPr>
          <w:fldChar w:fldCharType="end"/>
        </w:r>
      </w:ins>
    </w:p>
    <w:p w14:paraId="4605CA41" w14:textId="32F5B0CB" w:rsidR="0012456B" w:rsidRDefault="001C172D">
      <w:pPr>
        <w:pStyle w:val="TableofFigures"/>
        <w:tabs>
          <w:tab w:val="right" w:leader="dot" w:pos="10070"/>
        </w:tabs>
        <w:rPr>
          <w:ins w:id="278" w:author="Russ Ott" w:date="2022-05-16T11:54:00Z"/>
          <w:rFonts w:asciiTheme="minorHAnsi" w:eastAsiaTheme="minorEastAsia" w:hAnsiTheme="minorHAnsi" w:cstheme="minorBidi"/>
          <w:noProof/>
          <w:sz w:val="22"/>
          <w:szCs w:val="22"/>
        </w:rPr>
      </w:pPr>
      <w:ins w:id="279" w:author="Russ Ott" w:date="2022-05-16T11:54:00Z">
        <w:r>
          <w:fldChar w:fldCharType="begin"/>
        </w:r>
        <w:r>
          <w:instrText xml:space="preserve"> HYPERLINK \l "_Toc103325924" </w:instrText>
        </w:r>
        <w:r>
          <w:fldChar w:fldCharType="separate"/>
        </w:r>
        <w:r w:rsidR="0012456B" w:rsidRPr="006E5B90">
          <w:rPr>
            <w:rStyle w:val="Hyperlink"/>
            <w:noProof/>
          </w:rPr>
          <w:t>Figure 18: Health Concern Act wrapping Social Determinant of Health Problem Observation Example</w:t>
        </w:r>
        <w:r w:rsidR="0012456B">
          <w:rPr>
            <w:noProof/>
            <w:webHidden/>
          </w:rPr>
          <w:tab/>
        </w:r>
        <w:r w:rsidR="0012456B">
          <w:rPr>
            <w:noProof/>
            <w:webHidden/>
          </w:rPr>
          <w:fldChar w:fldCharType="begin"/>
        </w:r>
        <w:r w:rsidR="0012456B">
          <w:rPr>
            <w:noProof/>
            <w:webHidden/>
          </w:rPr>
          <w:instrText xml:space="preserve"> PAGEREF _Toc103325924 \h </w:instrText>
        </w:r>
      </w:ins>
      <w:r w:rsidR="0012456B">
        <w:rPr>
          <w:noProof/>
          <w:webHidden/>
        </w:rPr>
      </w:r>
      <w:ins w:id="280" w:author="Russ Ott" w:date="2022-05-16T11:54:00Z">
        <w:r w:rsidR="0012456B">
          <w:rPr>
            <w:noProof/>
            <w:webHidden/>
          </w:rPr>
          <w:fldChar w:fldCharType="separate"/>
        </w:r>
        <w:r w:rsidR="0012456B">
          <w:rPr>
            <w:noProof/>
            <w:webHidden/>
          </w:rPr>
          <w:t>69</w:t>
        </w:r>
        <w:r w:rsidR="0012456B">
          <w:rPr>
            <w:noProof/>
            <w:webHidden/>
          </w:rPr>
          <w:fldChar w:fldCharType="end"/>
        </w:r>
        <w:r>
          <w:rPr>
            <w:noProof/>
          </w:rPr>
          <w:fldChar w:fldCharType="end"/>
        </w:r>
      </w:ins>
    </w:p>
    <w:p w14:paraId="672CED3D" w14:textId="5E8667E9" w:rsidR="0012456B" w:rsidRDefault="001C172D">
      <w:pPr>
        <w:pStyle w:val="TableofFigures"/>
        <w:tabs>
          <w:tab w:val="right" w:leader="dot" w:pos="10070"/>
        </w:tabs>
        <w:rPr>
          <w:ins w:id="281" w:author="Russ Ott" w:date="2022-05-16T11:54:00Z"/>
          <w:rFonts w:asciiTheme="minorHAnsi" w:eastAsiaTheme="minorEastAsia" w:hAnsiTheme="minorHAnsi" w:cstheme="minorBidi"/>
          <w:noProof/>
          <w:sz w:val="22"/>
          <w:szCs w:val="22"/>
        </w:rPr>
      </w:pPr>
      <w:ins w:id="282" w:author="Russ Ott" w:date="2022-05-16T11:54:00Z">
        <w:r>
          <w:fldChar w:fldCharType="begin"/>
        </w:r>
        <w:r>
          <w:instrText xml:space="preserve"> HYPERLINK \l "_Toc103325925" </w:instrText>
        </w:r>
        <w:r>
          <w:fldChar w:fldCharType="separate"/>
        </w:r>
        <w:r w:rsidR="0012456B" w:rsidRPr="006E5B90">
          <w:rPr>
            <w:rStyle w:val="Hyperlink"/>
            <w:noProof/>
          </w:rPr>
          <w:t>Figure 19: Note Activity as entryRelationship to C-CDA Entry</w:t>
        </w:r>
        <w:r w:rsidR="0012456B">
          <w:rPr>
            <w:noProof/>
            <w:webHidden/>
          </w:rPr>
          <w:tab/>
        </w:r>
        <w:r w:rsidR="0012456B">
          <w:rPr>
            <w:noProof/>
            <w:webHidden/>
          </w:rPr>
          <w:fldChar w:fldCharType="begin"/>
        </w:r>
        <w:r w:rsidR="0012456B">
          <w:rPr>
            <w:noProof/>
            <w:webHidden/>
          </w:rPr>
          <w:instrText xml:space="preserve"> PAGEREF _Toc103325925 \h </w:instrText>
        </w:r>
      </w:ins>
      <w:r w:rsidR="0012456B">
        <w:rPr>
          <w:noProof/>
          <w:webHidden/>
        </w:rPr>
      </w:r>
      <w:ins w:id="283" w:author="Russ Ott" w:date="2022-05-16T11:54:00Z">
        <w:r w:rsidR="0012456B">
          <w:rPr>
            <w:noProof/>
            <w:webHidden/>
          </w:rPr>
          <w:fldChar w:fldCharType="separate"/>
        </w:r>
        <w:r w:rsidR="0012456B">
          <w:rPr>
            <w:noProof/>
            <w:webHidden/>
          </w:rPr>
          <w:t>75</w:t>
        </w:r>
        <w:r w:rsidR="0012456B">
          <w:rPr>
            <w:noProof/>
            <w:webHidden/>
          </w:rPr>
          <w:fldChar w:fldCharType="end"/>
        </w:r>
        <w:r>
          <w:rPr>
            <w:noProof/>
          </w:rPr>
          <w:fldChar w:fldCharType="end"/>
        </w:r>
      </w:ins>
    </w:p>
    <w:p w14:paraId="41961DE5" w14:textId="01403CF9" w:rsidR="0012456B" w:rsidRDefault="001C172D">
      <w:pPr>
        <w:pStyle w:val="TableofFigures"/>
        <w:tabs>
          <w:tab w:val="right" w:leader="dot" w:pos="10070"/>
        </w:tabs>
        <w:rPr>
          <w:ins w:id="284" w:author="Russ Ott" w:date="2022-05-16T11:54:00Z"/>
          <w:rFonts w:asciiTheme="minorHAnsi" w:eastAsiaTheme="minorEastAsia" w:hAnsiTheme="minorHAnsi" w:cstheme="minorBidi"/>
          <w:noProof/>
          <w:sz w:val="22"/>
          <w:szCs w:val="22"/>
        </w:rPr>
      </w:pPr>
      <w:ins w:id="285" w:author="Russ Ott" w:date="2022-05-16T11:54:00Z">
        <w:r>
          <w:fldChar w:fldCharType="begin"/>
        </w:r>
        <w:r>
          <w:instrText xml:space="preserve"> HYPERLINK \l "_Toc103325926" </w:instrText>
        </w:r>
        <w:r>
          <w:fldChar w:fldCharType="separate"/>
        </w:r>
        <w:r w:rsidR="0012456B" w:rsidRPr="006E5B90">
          <w:rPr>
            <w:rStyle w:val="Hyperlink"/>
            <w:noProof/>
          </w:rPr>
          <w:t>Figure 20: Note Activity as Standalone Entry</w:t>
        </w:r>
        <w:r w:rsidR="0012456B">
          <w:rPr>
            <w:noProof/>
            <w:webHidden/>
          </w:rPr>
          <w:tab/>
        </w:r>
        <w:r w:rsidR="0012456B">
          <w:rPr>
            <w:noProof/>
            <w:webHidden/>
          </w:rPr>
          <w:fldChar w:fldCharType="begin"/>
        </w:r>
        <w:r w:rsidR="0012456B">
          <w:rPr>
            <w:noProof/>
            <w:webHidden/>
          </w:rPr>
          <w:instrText xml:space="preserve"> PAGEREF _Toc103325926 \h </w:instrText>
        </w:r>
      </w:ins>
      <w:r w:rsidR="0012456B">
        <w:rPr>
          <w:noProof/>
          <w:webHidden/>
        </w:rPr>
      </w:r>
      <w:ins w:id="286" w:author="Russ Ott" w:date="2022-05-16T11:54:00Z">
        <w:r w:rsidR="0012456B">
          <w:rPr>
            <w:noProof/>
            <w:webHidden/>
          </w:rPr>
          <w:fldChar w:fldCharType="separate"/>
        </w:r>
        <w:r w:rsidR="0012456B">
          <w:rPr>
            <w:noProof/>
            <w:webHidden/>
          </w:rPr>
          <w:t>77</w:t>
        </w:r>
        <w:r w:rsidR="0012456B">
          <w:rPr>
            <w:noProof/>
            <w:webHidden/>
          </w:rPr>
          <w:fldChar w:fldCharType="end"/>
        </w:r>
        <w:r>
          <w:rPr>
            <w:noProof/>
          </w:rPr>
          <w:fldChar w:fldCharType="end"/>
        </w:r>
      </w:ins>
    </w:p>
    <w:p w14:paraId="3705A0C6" w14:textId="090B8671" w:rsidR="0012456B" w:rsidRDefault="001C172D">
      <w:pPr>
        <w:pStyle w:val="TableofFigures"/>
        <w:tabs>
          <w:tab w:val="right" w:leader="dot" w:pos="10070"/>
        </w:tabs>
        <w:rPr>
          <w:ins w:id="287" w:author="Russ Ott" w:date="2022-05-16T11:54:00Z"/>
          <w:rFonts w:asciiTheme="minorHAnsi" w:eastAsiaTheme="minorEastAsia" w:hAnsiTheme="minorHAnsi" w:cstheme="minorBidi"/>
          <w:noProof/>
          <w:sz w:val="22"/>
          <w:szCs w:val="22"/>
        </w:rPr>
      </w:pPr>
      <w:ins w:id="288" w:author="Russ Ott" w:date="2022-05-16T11:54:00Z">
        <w:r>
          <w:fldChar w:fldCharType="begin"/>
        </w:r>
        <w:r>
          <w:instrText xml:space="preserve"> HYPERLINK \l "_Toc103325927" </w:instrText>
        </w:r>
        <w:r>
          <w:fldChar w:fldCharType="separate"/>
        </w:r>
        <w:r w:rsidR="0012456B" w:rsidRPr="006E5B90">
          <w:rPr>
            <w:rStyle w:val="Hyperlink"/>
            <w:noProof/>
          </w:rPr>
          <w:t>Figure 21: RTF Example</w:t>
        </w:r>
        <w:r w:rsidR="0012456B">
          <w:rPr>
            <w:noProof/>
            <w:webHidden/>
          </w:rPr>
          <w:tab/>
        </w:r>
        <w:r w:rsidR="0012456B">
          <w:rPr>
            <w:noProof/>
            <w:webHidden/>
          </w:rPr>
          <w:fldChar w:fldCharType="begin"/>
        </w:r>
        <w:r w:rsidR="0012456B">
          <w:rPr>
            <w:noProof/>
            <w:webHidden/>
          </w:rPr>
          <w:instrText xml:space="preserve"> PAGEREF _Toc103325927 \h </w:instrText>
        </w:r>
      </w:ins>
      <w:r w:rsidR="0012456B">
        <w:rPr>
          <w:noProof/>
          <w:webHidden/>
        </w:rPr>
      </w:r>
      <w:ins w:id="289" w:author="Russ Ott" w:date="2022-05-16T11:54:00Z">
        <w:r w:rsidR="0012456B">
          <w:rPr>
            <w:noProof/>
            <w:webHidden/>
          </w:rPr>
          <w:fldChar w:fldCharType="separate"/>
        </w:r>
        <w:r w:rsidR="0012456B">
          <w:rPr>
            <w:noProof/>
            <w:webHidden/>
          </w:rPr>
          <w:t>78</w:t>
        </w:r>
        <w:r w:rsidR="0012456B">
          <w:rPr>
            <w:noProof/>
            <w:webHidden/>
          </w:rPr>
          <w:fldChar w:fldCharType="end"/>
        </w:r>
        <w:r>
          <w:rPr>
            <w:noProof/>
          </w:rPr>
          <w:fldChar w:fldCharType="end"/>
        </w:r>
      </w:ins>
    </w:p>
    <w:p w14:paraId="6DF5A9D0" w14:textId="05BB229E" w:rsidR="0012456B" w:rsidRDefault="001C172D">
      <w:pPr>
        <w:pStyle w:val="TableofFigures"/>
        <w:tabs>
          <w:tab w:val="right" w:leader="dot" w:pos="10070"/>
        </w:tabs>
        <w:rPr>
          <w:ins w:id="290" w:author="Russ Ott" w:date="2022-05-16T11:54:00Z"/>
          <w:rFonts w:asciiTheme="minorHAnsi" w:eastAsiaTheme="minorEastAsia" w:hAnsiTheme="minorHAnsi" w:cstheme="minorBidi"/>
          <w:noProof/>
          <w:sz w:val="22"/>
          <w:szCs w:val="22"/>
        </w:rPr>
      </w:pPr>
      <w:ins w:id="291" w:author="Russ Ott" w:date="2022-05-16T11:54:00Z">
        <w:r>
          <w:fldChar w:fldCharType="begin"/>
        </w:r>
        <w:r>
          <w:instrText xml:space="preserve"> HYPERLINK \l "_Toc103325928" </w:instrText>
        </w:r>
        <w:r>
          <w:fldChar w:fldCharType="separate"/>
        </w:r>
        <w:r w:rsidR="0012456B" w:rsidRPr="006E5B90">
          <w:rPr>
            <w:rStyle w:val="Hyperlink"/>
            <w:noProof/>
          </w:rPr>
          <w:t>Figure 22: Planned Procedure Example</w:t>
        </w:r>
        <w:r w:rsidR="0012456B">
          <w:rPr>
            <w:noProof/>
            <w:webHidden/>
          </w:rPr>
          <w:tab/>
        </w:r>
        <w:r w:rsidR="0012456B">
          <w:rPr>
            <w:noProof/>
            <w:webHidden/>
          </w:rPr>
          <w:fldChar w:fldCharType="begin"/>
        </w:r>
        <w:r w:rsidR="0012456B">
          <w:rPr>
            <w:noProof/>
            <w:webHidden/>
          </w:rPr>
          <w:instrText xml:space="preserve"> PAGEREF _Toc103325928 \h </w:instrText>
        </w:r>
      </w:ins>
      <w:r w:rsidR="0012456B">
        <w:rPr>
          <w:noProof/>
          <w:webHidden/>
        </w:rPr>
      </w:r>
      <w:ins w:id="292" w:author="Russ Ott" w:date="2022-05-16T11:54:00Z">
        <w:r w:rsidR="0012456B">
          <w:rPr>
            <w:noProof/>
            <w:webHidden/>
          </w:rPr>
          <w:fldChar w:fldCharType="separate"/>
        </w:r>
        <w:r w:rsidR="0012456B">
          <w:rPr>
            <w:noProof/>
            <w:webHidden/>
          </w:rPr>
          <w:t>84</w:t>
        </w:r>
        <w:r w:rsidR="0012456B">
          <w:rPr>
            <w:noProof/>
            <w:webHidden/>
          </w:rPr>
          <w:fldChar w:fldCharType="end"/>
        </w:r>
        <w:r>
          <w:rPr>
            <w:noProof/>
          </w:rPr>
          <w:fldChar w:fldCharType="end"/>
        </w:r>
      </w:ins>
    </w:p>
    <w:p w14:paraId="04808142" w14:textId="5DFDE888" w:rsidR="0012456B" w:rsidRDefault="001C172D">
      <w:pPr>
        <w:pStyle w:val="TableofFigures"/>
        <w:tabs>
          <w:tab w:val="right" w:leader="dot" w:pos="10070"/>
        </w:tabs>
        <w:rPr>
          <w:ins w:id="293" w:author="Russ Ott" w:date="2022-05-16T11:54:00Z"/>
          <w:rFonts w:asciiTheme="minorHAnsi" w:eastAsiaTheme="minorEastAsia" w:hAnsiTheme="minorHAnsi" w:cstheme="minorBidi"/>
          <w:noProof/>
          <w:sz w:val="22"/>
          <w:szCs w:val="22"/>
        </w:rPr>
      </w:pPr>
      <w:ins w:id="294" w:author="Russ Ott" w:date="2022-05-16T11:54:00Z">
        <w:r>
          <w:fldChar w:fldCharType="begin"/>
        </w:r>
        <w:r>
          <w:instrText xml:space="preserve"> HYPERLINK \l "_Toc103325929" </w:instrText>
        </w:r>
        <w:r>
          <w:fldChar w:fldCharType="separate"/>
        </w:r>
        <w:r w:rsidR="0012456B" w:rsidRPr="006E5B90">
          <w:rPr>
            <w:rStyle w:val="Hyperlink"/>
            <w:noProof/>
          </w:rPr>
          <w:t>Figure 23: Social Determinant of Health Planned Procedure Example</w:t>
        </w:r>
        <w:r w:rsidR="0012456B">
          <w:rPr>
            <w:noProof/>
            <w:webHidden/>
          </w:rPr>
          <w:tab/>
        </w:r>
        <w:r w:rsidR="0012456B">
          <w:rPr>
            <w:noProof/>
            <w:webHidden/>
          </w:rPr>
          <w:fldChar w:fldCharType="begin"/>
        </w:r>
        <w:r w:rsidR="0012456B">
          <w:rPr>
            <w:noProof/>
            <w:webHidden/>
          </w:rPr>
          <w:instrText xml:space="preserve"> PAGEREF _Toc103325929 \h </w:instrText>
        </w:r>
      </w:ins>
      <w:r w:rsidR="0012456B">
        <w:rPr>
          <w:noProof/>
          <w:webHidden/>
        </w:rPr>
      </w:r>
      <w:ins w:id="295" w:author="Russ Ott" w:date="2022-05-16T11:54:00Z">
        <w:r w:rsidR="0012456B">
          <w:rPr>
            <w:noProof/>
            <w:webHidden/>
          </w:rPr>
          <w:fldChar w:fldCharType="separate"/>
        </w:r>
        <w:r w:rsidR="0012456B">
          <w:rPr>
            <w:noProof/>
            <w:webHidden/>
          </w:rPr>
          <w:t>85</w:t>
        </w:r>
        <w:r w:rsidR="0012456B">
          <w:rPr>
            <w:noProof/>
            <w:webHidden/>
          </w:rPr>
          <w:fldChar w:fldCharType="end"/>
        </w:r>
        <w:r>
          <w:rPr>
            <w:noProof/>
          </w:rPr>
          <w:fldChar w:fldCharType="end"/>
        </w:r>
      </w:ins>
    </w:p>
    <w:p w14:paraId="50EB7BA5" w14:textId="3A571061" w:rsidR="0012456B" w:rsidRDefault="001C172D">
      <w:pPr>
        <w:pStyle w:val="TableofFigures"/>
        <w:tabs>
          <w:tab w:val="right" w:leader="dot" w:pos="10070"/>
        </w:tabs>
        <w:rPr>
          <w:ins w:id="296" w:author="Russ Ott" w:date="2022-05-16T11:54:00Z"/>
          <w:rFonts w:asciiTheme="minorHAnsi" w:eastAsiaTheme="minorEastAsia" w:hAnsiTheme="minorHAnsi" w:cstheme="minorBidi"/>
          <w:noProof/>
          <w:sz w:val="22"/>
          <w:szCs w:val="22"/>
        </w:rPr>
      </w:pPr>
      <w:ins w:id="297" w:author="Russ Ott" w:date="2022-05-16T11:54:00Z">
        <w:r>
          <w:fldChar w:fldCharType="begin"/>
        </w:r>
        <w:r>
          <w:instrText xml:space="preserve"> HYPERLINK \l "_Toc103325930" </w:instrText>
        </w:r>
        <w:r>
          <w:fldChar w:fldCharType="separate"/>
        </w:r>
        <w:r w:rsidR="0012456B" w:rsidRPr="006E5B90">
          <w:rPr>
            <w:rStyle w:val="Hyperlink"/>
            <w:noProof/>
          </w:rPr>
          <w:t>Figure 24: Problem Observation Example</w:t>
        </w:r>
        <w:r w:rsidR="0012456B">
          <w:rPr>
            <w:noProof/>
            <w:webHidden/>
          </w:rPr>
          <w:tab/>
        </w:r>
        <w:r w:rsidR="0012456B">
          <w:rPr>
            <w:noProof/>
            <w:webHidden/>
          </w:rPr>
          <w:fldChar w:fldCharType="begin"/>
        </w:r>
        <w:r w:rsidR="0012456B">
          <w:rPr>
            <w:noProof/>
            <w:webHidden/>
          </w:rPr>
          <w:instrText xml:space="preserve"> PAGEREF _Toc103325930 \h </w:instrText>
        </w:r>
      </w:ins>
      <w:r w:rsidR="0012456B">
        <w:rPr>
          <w:noProof/>
          <w:webHidden/>
        </w:rPr>
      </w:r>
      <w:ins w:id="298" w:author="Russ Ott" w:date="2022-05-16T11:54:00Z">
        <w:r w:rsidR="0012456B">
          <w:rPr>
            <w:noProof/>
            <w:webHidden/>
          </w:rPr>
          <w:fldChar w:fldCharType="separate"/>
        </w:r>
        <w:r w:rsidR="0012456B">
          <w:rPr>
            <w:noProof/>
            <w:webHidden/>
          </w:rPr>
          <w:t>92</w:t>
        </w:r>
        <w:r w:rsidR="0012456B">
          <w:rPr>
            <w:noProof/>
            <w:webHidden/>
          </w:rPr>
          <w:fldChar w:fldCharType="end"/>
        </w:r>
        <w:r>
          <w:rPr>
            <w:noProof/>
          </w:rPr>
          <w:fldChar w:fldCharType="end"/>
        </w:r>
      </w:ins>
    </w:p>
    <w:p w14:paraId="74F34B65" w14:textId="2C404B3F" w:rsidR="0012456B" w:rsidRDefault="001C172D">
      <w:pPr>
        <w:pStyle w:val="TableofFigures"/>
        <w:tabs>
          <w:tab w:val="right" w:leader="dot" w:pos="10070"/>
        </w:tabs>
        <w:rPr>
          <w:ins w:id="299" w:author="Russ Ott" w:date="2022-05-16T11:54:00Z"/>
          <w:rFonts w:asciiTheme="minorHAnsi" w:eastAsiaTheme="minorEastAsia" w:hAnsiTheme="minorHAnsi" w:cstheme="minorBidi"/>
          <w:noProof/>
          <w:sz w:val="22"/>
          <w:szCs w:val="22"/>
        </w:rPr>
      </w:pPr>
      <w:ins w:id="300" w:author="Russ Ott" w:date="2022-05-16T11:54:00Z">
        <w:r>
          <w:fldChar w:fldCharType="begin"/>
        </w:r>
        <w:r>
          <w:instrText xml:space="preserve"> HYPERLINK \l "_Toc103325931" </w:instrText>
        </w:r>
        <w:r>
          <w:fldChar w:fldCharType="separate"/>
        </w:r>
        <w:r w:rsidR="0012456B" w:rsidRPr="006E5B90">
          <w:rPr>
            <w:rStyle w:val="Hyperlink"/>
            <w:noProof/>
          </w:rPr>
          <w:t>Figure 25: Social Determinant of Health Problem Observation Example</w:t>
        </w:r>
        <w:r w:rsidR="0012456B">
          <w:rPr>
            <w:noProof/>
            <w:webHidden/>
          </w:rPr>
          <w:tab/>
        </w:r>
        <w:r w:rsidR="0012456B">
          <w:rPr>
            <w:noProof/>
            <w:webHidden/>
          </w:rPr>
          <w:fldChar w:fldCharType="begin"/>
        </w:r>
        <w:r w:rsidR="0012456B">
          <w:rPr>
            <w:noProof/>
            <w:webHidden/>
          </w:rPr>
          <w:instrText xml:space="preserve"> PAGEREF _Toc103325931 \h </w:instrText>
        </w:r>
      </w:ins>
      <w:r w:rsidR="0012456B">
        <w:rPr>
          <w:noProof/>
          <w:webHidden/>
        </w:rPr>
      </w:r>
      <w:ins w:id="301" w:author="Russ Ott" w:date="2022-05-16T11:54:00Z">
        <w:r w:rsidR="0012456B">
          <w:rPr>
            <w:noProof/>
            <w:webHidden/>
          </w:rPr>
          <w:fldChar w:fldCharType="separate"/>
        </w:r>
        <w:r w:rsidR="0012456B">
          <w:rPr>
            <w:noProof/>
            <w:webHidden/>
          </w:rPr>
          <w:t>93</w:t>
        </w:r>
        <w:r w:rsidR="0012456B">
          <w:rPr>
            <w:noProof/>
            <w:webHidden/>
          </w:rPr>
          <w:fldChar w:fldCharType="end"/>
        </w:r>
        <w:r>
          <w:rPr>
            <w:noProof/>
          </w:rPr>
          <w:fldChar w:fldCharType="end"/>
        </w:r>
      </w:ins>
    </w:p>
    <w:p w14:paraId="34A05575" w14:textId="08A1A185" w:rsidR="0012456B" w:rsidRDefault="001C172D">
      <w:pPr>
        <w:pStyle w:val="TableofFigures"/>
        <w:tabs>
          <w:tab w:val="right" w:leader="dot" w:pos="10070"/>
        </w:tabs>
        <w:rPr>
          <w:ins w:id="302" w:author="Russ Ott" w:date="2022-05-16T11:54:00Z"/>
          <w:rFonts w:asciiTheme="minorHAnsi" w:eastAsiaTheme="minorEastAsia" w:hAnsiTheme="minorHAnsi" w:cstheme="minorBidi"/>
          <w:noProof/>
          <w:sz w:val="22"/>
          <w:szCs w:val="22"/>
        </w:rPr>
      </w:pPr>
      <w:ins w:id="303" w:author="Russ Ott" w:date="2022-05-16T11:54:00Z">
        <w:r>
          <w:fldChar w:fldCharType="begin"/>
        </w:r>
        <w:r>
          <w:instrText xml:space="preserve"> HYPERLINK \l "_Toc103325932" </w:instrText>
        </w:r>
        <w:r>
          <w:fldChar w:fldCharType="separate"/>
        </w:r>
        <w:r w:rsidR="0012456B" w:rsidRPr="006E5B90">
          <w:rPr>
            <w:rStyle w:val="Hyperlink"/>
            <w:noProof/>
          </w:rPr>
          <w:t>Figure 26: Procedure Activity Procedure Example</w:t>
        </w:r>
        <w:r w:rsidR="0012456B">
          <w:rPr>
            <w:noProof/>
            <w:webHidden/>
          </w:rPr>
          <w:tab/>
        </w:r>
        <w:r w:rsidR="0012456B">
          <w:rPr>
            <w:noProof/>
            <w:webHidden/>
          </w:rPr>
          <w:fldChar w:fldCharType="begin"/>
        </w:r>
        <w:r w:rsidR="0012456B">
          <w:rPr>
            <w:noProof/>
            <w:webHidden/>
          </w:rPr>
          <w:instrText xml:space="preserve"> PAGEREF _Toc103325932 \h </w:instrText>
        </w:r>
      </w:ins>
      <w:r w:rsidR="0012456B">
        <w:rPr>
          <w:noProof/>
          <w:webHidden/>
        </w:rPr>
      </w:r>
      <w:ins w:id="304" w:author="Russ Ott" w:date="2022-05-16T11:54:00Z">
        <w:r w:rsidR="0012456B">
          <w:rPr>
            <w:noProof/>
            <w:webHidden/>
          </w:rPr>
          <w:fldChar w:fldCharType="separate"/>
        </w:r>
        <w:r w:rsidR="0012456B">
          <w:rPr>
            <w:noProof/>
            <w:webHidden/>
          </w:rPr>
          <w:t>101</w:t>
        </w:r>
        <w:r w:rsidR="0012456B">
          <w:rPr>
            <w:noProof/>
            <w:webHidden/>
          </w:rPr>
          <w:fldChar w:fldCharType="end"/>
        </w:r>
        <w:r>
          <w:rPr>
            <w:noProof/>
          </w:rPr>
          <w:fldChar w:fldCharType="end"/>
        </w:r>
      </w:ins>
    </w:p>
    <w:p w14:paraId="05FB3569" w14:textId="097C7D67" w:rsidR="0012456B" w:rsidRDefault="001C172D">
      <w:pPr>
        <w:pStyle w:val="TableofFigures"/>
        <w:tabs>
          <w:tab w:val="right" w:leader="dot" w:pos="10070"/>
        </w:tabs>
        <w:rPr>
          <w:ins w:id="305" w:author="Russ Ott" w:date="2022-05-16T11:54:00Z"/>
          <w:rFonts w:asciiTheme="minorHAnsi" w:eastAsiaTheme="minorEastAsia" w:hAnsiTheme="minorHAnsi" w:cstheme="minorBidi"/>
          <w:noProof/>
          <w:sz w:val="22"/>
          <w:szCs w:val="22"/>
        </w:rPr>
      </w:pPr>
      <w:ins w:id="306" w:author="Russ Ott" w:date="2022-05-16T11:54:00Z">
        <w:r>
          <w:fldChar w:fldCharType="begin"/>
        </w:r>
        <w:r>
          <w:instrText xml:space="preserve"> HYPERLINK \l "_Toc103325933" </w:instrText>
        </w:r>
        <w:r>
          <w:fldChar w:fldCharType="separate"/>
        </w:r>
        <w:r w:rsidR="0012456B" w:rsidRPr="006E5B90">
          <w:rPr>
            <w:rStyle w:val="Hyperlink"/>
            <w:noProof/>
          </w:rPr>
          <w:t>Figure 27: Procedure Activity Procedure Social Determinant of Health Intervention Example</w:t>
        </w:r>
        <w:r w:rsidR="0012456B">
          <w:rPr>
            <w:noProof/>
            <w:webHidden/>
          </w:rPr>
          <w:tab/>
        </w:r>
        <w:r w:rsidR="0012456B">
          <w:rPr>
            <w:noProof/>
            <w:webHidden/>
          </w:rPr>
          <w:fldChar w:fldCharType="begin"/>
        </w:r>
        <w:r w:rsidR="0012456B">
          <w:rPr>
            <w:noProof/>
            <w:webHidden/>
          </w:rPr>
          <w:instrText xml:space="preserve"> PAGEREF _Toc103325933 \h </w:instrText>
        </w:r>
      </w:ins>
      <w:r w:rsidR="0012456B">
        <w:rPr>
          <w:noProof/>
          <w:webHidden/>
        </w:rPr>
      </w:r>
      <w:ins w:id="307" w:author="Russ Ott" w:date="2022-05-16T11:54:00Z">
        <w:r w:rsidR="0012456B">
          <w:rPr>
            <w:noProof/>
            <w:webHidden/>
          </w:rPr>
          <w:fldChar w:fldCharType="separate"/>
        </w:r>
        <w:r w:rsidR="0012456B">
          <w:rPr>
            <w:noProof/>
            <w:webHidden/>
          </w:rPr>
          <w:t>102</w:t>
        </w:r>
        <w:r w:rsidR="0012456B">
          <w:rPr>
            <w:noProof/>
            <w:webHidden/>
          </w:rPr>
          <w:fldChar w:fldCharType="end"/>
        </w:r>
        <w:r>
          <w:rPr>
            <w:noProof/>
          </w:rPr>
          <w:fldChar w:fldCharType="end"/>
        </w:r>
      </w:ins>
    </w:p>
    <w:p w14:paraId="113CB0B3" w14:textId="0FD2BBAE" w:rsidR="0012456B" w:rsidRDefault="001C172D">
      <w:pPr>
        <w:pStyle w:val="TableofFigures"/>
        <w:tabs>
          <w:tab w:val="right" w:leader="dot" w:pos="10070"/>
        </w:tabs>
        <w:rPr>
          <w:ins w:id="308" w:author="Russ Ott" w:date="2022-05-16T11:54:00Z"/>
          <w:rFonts w:asciiTheme="minorHAnsi" w:eastAsiaTheme="minorEastAsia" w:hAnsiTheme="minorHAnsi" w:cstheme="minorBidi"/>
          <w:noProof/>
          <w:sz w:val="22"/>
          <w:szCs w:val="22"/>
        </w:rPr>
      </w:pPr>
      <w:ins w:id="309" w:author="Russ Ott" w:date="2022-05-16T11:54:00Z">
        <w:r>
          <w:fldChar w:fldCharType="begin"/>
        </w:r>
        <w:r>
          <w:instrText xml:space="preserve"> HYPERLINK \l "_Toc103325934" </w:instrText>
        </w:r>
        <w:r>
          <w:fldChar w:fldCharType="separate"/>
        </w:r>
        <w:r w:rsidR="0012456B" w:rsidRPr="006E5B90">
          <w:rPr>
            <w:rStyle w:val="Hyperlink"/>
            <w:noProof/>
          </w:rPr>
          <w:t>Figure 28: Section Time Range Example</w:t>
        </w:r>
        <w:r w:rsidR="0012456B">
          <w:rPr>
            <w:noProof/>
            <w:webHidden/>
          </w:rPr>
          <w:tab/>
        </w:r>
        <w:r w:rsidR="0012456B">
          <w:rPr>
            <w:noProof/>
            <w:webHidden/>
          </w:rPr>
          <w:fldChar w:fldCharType="begin"/>
        </w:r>
        <w:r w:rsidR="0012456B">
          <w:rPr>
            <w:noProof/>
            <w:webHidden/>
          </w:rPr>
          <w:instrText xml:space="preserve"> PAGEREF _Toc103325934 \h </w:instrText>
        </w:r>
      </w:ins>
      <w:r w:rsidR="0012456B">
        <w:rPr>
          <w:noProof/>
          <w:webHidden/>
        </w:rPr>
      </w:r>
      <w:ins w:id="310" w:author="Russ Ott" w:date="2022-05-16T11:54:00Z">
        <w:r w:rsidR="0012456B">
          <w:rPr>
            <w:noProof/>
            <w:webHidden/>
          </w:rPr>
          <w:fldChar w:fldCharType="separate"/>
        </w:r>
        <w:r w:rsidR="0012456B">
          <w:rPr>
            <w:noProof/>
            <w:webHidden/>
          </w:rPr>
          <w:t>104</w:t>
        </w:r>
        <w:r w:rsidR="0012456B">
          <w:rPr>
            <w:noProof/>
            <w:webHidden/>
          </w:rPr>
          <w:fldChar w:fldCharType="end"/>
        </w:r>
        <w:r>
          <w:rPr>
            <w:noProof/>
          </w:rPr>
          <w:fldChar w:fldCharType="end"/>
        </w:r>
      </w:ins>
    </w:p>
    <w:p w14:paraId="6053754D" w14:textId="08B5FD50" w:rsidR="0012456B" w:rsidRDefault="001C172D">
      <w:pPr>
        <w:pStyle w:val="TableofFigures"/>
        <w:tabs>
          <w:tab w:val="right" w:leader="dot" w:pos="10070"/>
        </w:tabs>
        <w:rPr>
          <w:ins w:id="311" w:author="Russ Ott" w:date="2022-05-16T11:54:00Z"/>
          <w:rFonts w:asciiTheme="minorHAnsi" w:eastAsiaTheme="minorEastAsia" w:hAnsiTheme="minorHAnsi" w:cstheme="minorBidi"/>
          <w:noProof/>
          <w:sz w:val="22"/>
          <w:szCs w:val="22"/>
        </w:rPr>
      </w:pPr>
      <w:ins w:id="312" w:author="Russ Ott" w:date="2022-05-16T11:54:00Z">
        <w:r>
          <w:fldChar w:fldCharType="begin"/>
        </w:r>
        <w:r>
          <w:instrText xml:space="preserve"> HYPERLINK \l "_Toc103325935" </w:instrText>
        </w:r>
        <w:r>
          <w:fldChar w:fldCharType="separate"/>
        </w:r>
        <w:r w:rsidR="0012456B" w:rsidRPr="006E5B90">
          <w:rPr>
            <w:rStyle w:val="Hyperlink"/>
            <w:noProof/>
          </w:rPr>
          <w:t>Figure 29: Sexual Orientation Observation Example</w:t>
        </w:r>
        <w:r w:rsidR="0012456B">
          <w:rPr>
            <w:noProof/>
            <w:webHidden/>
          </w:rPr>
          <w:tab/>
        </w:r>
        <w:r w:rsidR="0012456B">
          <w:rPr>
            <w:noProof/>
            <w:webHidden/>
          </w:rPr>
          <w:fldChar w:fldCharType="begin"/>
        </w:r>
        <w:r w:rsidR="0012456B">
          <w:rPr>
            <w:noProof/>
            <w:webHidden/>
          </w:rPr>
          <w:instrText xml:space="preserve"> PAGEREF _Toc103325935 \h </w:instrText>
        </w:r>
      </w:ins>
      <w:r w:rsidR="0012456B">
        <w:rPr>
          <w:noProof/>
          <w:webHidden/>
        </w:rPr>
      </w:r>
      <w:ins w:id="313" w:author="Russ Ott" w:date="2022-05-16T11:54:00Z">
        <w:r w:rsidR="0012456B">
          <w:rPr>
            <w:noProof/>
            <w:webHidden/>
          </w:rPr>
          <w:fldChar w:fldCharType="separate"/>
        </w:r>
        <w:r w:rsidR="0012456B">
          <w:rPr>
            <w:noProof/>
            <w:webHidden/>
          </w:rPr>
          <w:t>106</w:t>
        </w:r>
        <w:r w:rsidR="0012456B">
          <w:rPr>
            <w:noProof/>
            <w:webHidden/>
          </w:rPr>
          <w:fldChar w:fldCharType="end"/>
        </w:r>
        <w:r>
          <w:rPr>
            <w:noProof/>
          </w:rPr>
          <w:fldChar w:fldCharType="end"/>
        </w:r>
      </w:ins>
    </w:p>
    <w:p w14:paraId="7CC8069A" w14:textId="7817B4F6" w:rsidR="0012456B" w:rsidRDefault="001C172D">
      <w:pPr>
        <w:pStyle w:val="TableofFigures"/>
        <w:tabs>
          <w:tab w:val="right" w:leader="dot" w:pos="10070"/>
        </w:tabs>
        <w:rPr>
          <w:ins w:id="314" w:author="Russ Ott" w:date="2022-05-16T11:54:00Z"/>
          <w:rFonts w:asciiTheme="minorHAnsi" w:eastAsiaTheme="minorEastAsia" w:hAnsiTheme="minorHAnsi" w:cstheme="minorBidi"/>
          <w:noProof/>
          <w:sz w:val="22"/>
          <w:szCs w:val="22"/>
        </w:rPr>
      </w:pPr>
      <w:ins w:id="315" w:author="Russ Ott" w:date="2022-05-16T11:54:00Z">
        <w:r>
          <w:fldChar w:fldCharType="begin"/>
        </w:r>
        <w:r>
          <w:instrText xml:space="preserve"> HYPERLINK \l "_Toc103325936" </w:instrText>
        </w:r>
        <w:r>
          <w:fldChar w:fldCharType="separate"/>
        </w:r>
        <w:r w:rsidR="0012456B" w:rsidRPr="006E5B90">
          <w:rPr>
            <w:rStyle w:val="Hyperlink"/>
            <w:noProof/>
          </w:rPr>
          <w:t>Figure 30: Social History Observation Example</w:t>
        </w:r>
        <w:r w:rsidR="0012456B">
          <w:rPr>
            <w:noProof/>
            <w:webHidden/>
          </w:rPr>
          <w:tab/>
        </w:r>
        <w:r w:rsidR="0012456B">
          <w:rPr>
            <w:noProof/>
            <w:webHidden/>
          </w:rPr>
          <w:fldChar w:fldCharType="begin"/>
        </w:r>
        <w:r w:rsidR="0012456B">
          <w:rPr>
            <w:noProof/>
            <w:webHidden/>
          </w:rPr>
          <w:instrText xml:space="preserve"> PAGEREF _Toc103325936 \h </w:instrText>
        </w:r>
      </w:ins>
      <w:r w:rsidR="0012456B">
        <w:rPr>
          <w:noProof/>
          <w:webHidden/>
        </w:rPr>
      </w:r>
      <w:ins w:id="316" w:author="Russ Ott" w:date="2022-05-16T11:54:00Z">
        <w:r w:rsidR="0012456B">
          <w:rPr>
            <w:noProof/>
            <w:webHidden/>
          </w:rPr>
          <w:fldChar w:fldCharType="separate"/>
        </w:r>
        <w:r w:rsidR="0012456B">
          <w:rPr>
            <w:noProof/>
            <w:webHidden/>
          </w:rPr>
          <w:t>110</w:t>
        </w:r>
        <w:r w:rsidR="0012456B">
          <w:rPr>
            <w:noProof/>
            <w:webHidden/>
          </w:rPr>
          <w:fldChar w:fldCharType="end"/>
        </w:r>
        <w:r>
          <w:rPr>
            <w:noProof/>
          </w:rPr>
          <w:fldChar w:fldCharType="end"/>
        </w:r>
      </w:ins>
    </w:p>
    <w:p w14:paraId="20B236E9" w14:textId="684C5654" w:rsidR="0012456B" w:rsidRDefault="001C172D">
      <w:pPr>
        <w:pStyle w:val="TableofFigures"/>
        <w:tabs>
          <w:tab w:val="right" w:leader="dot" w:pos="10070"/>
        </w:tabs>
        <w:rPr>
          <w:ins w:id="317" w:author="Russ Ott" w:date="2022-05-16T11:54:00Z"/>
          <w:rFonts w:asciiTheme="minorHAnsi" w:eastAsiaTheme="minorEastAsia" w:hAnsiTheme="minorHAnsi" w:cstheme="minorBidi"/>
          <w:noProof/>
          <w:sz w:val="22"/>
          <w:szCs w:val="22"/>
        </w:rPr>
      </w:pPr>
      <w:ins w:id="318" w:author="Russ Ott" w:date="2022-05-16T11:54:00Z">
        <w:r>
          <w:fldChar w:fldCharType="begin"/>
        </w:r>
        <w:r>
          <w:instrText xml:space="preserve"> HYPERLINK \l "_Toc103325937" </w:instrText>
        </w:r>
        <w:r>
          <w:fldChar w:fldCharType="separate"/>
        </w:r>
        <w:r w:rsidR="0012456B" w:rsidRPr="006E5B90">
          <w:rPr>
            <w:rStyle w:val="Hyperlink"/>
            <w:noProof/>
          </w:rPr>
          <w:t>Figure 31: Social Determinant of Health Social History Observation Example</w:t>
        </w:r>
        <w:r w:rsidR="0012456B">
          <w:rPr>
            <w:noProof/>
            <w:webHidden/>
          </w:rPr>
          <w:tab/>
        </w:r>
        <w:r w:rsidR="0012456B">
          <w:rPr>
            <w:noProof/>
            <w:webHidden/>
          </w:rPr>
          <w:fldChar w:fldCharType="begin"/>
        </w:r>
        <w:r w:rsidR="0012456B">
          <w:rPr>
            <w:noProof/>
            <w:webHidden/>
          </w:rPr>
          <w:instrText xml:space="preserve"> PAGEREF _Toc103325937 \h </w:instrText>
        </w:r>
      </w:ins>
      <w:r w:rsidR="0012456B">
        <w:rPr>
          <w:noProof/>
          <w:webHidden/>
        </w:rPr>
      </w:r>
      <w:ins w:id="319" w:author="Russ Ott" w:date="2022-05-16T11:54:00Z">
        <w:r w:rsidR="0012456B">
          <w:rPr>
            <w:noProof/>
            <w:webHidden/>
          </w:rPr>
          <w:fldChar w:fldCharType="separate"/>
        </w:r>
        <w:r w:rsidR="0012456B">
          <w:rPr>
            <w:noProof/>
            <w:webHidden/>
          </w:rPr>
          <w:t>111</w:t>
        </w:r>
        <w:r w:rsidR="0012456B">
          <w:rPr>
            <w:noProof/>
            <w:webHidden/>
          </w:rPr>
          <w:fldChar w:fldCharType="end"/>
        </w:r>
        <w:r>
          <w:rPr>
            <w:noProof/>
          </w:rPr>
          <w:fldChar w:fldCharType="end"/>
        </w:r>
      </w:ins>
    </w:p>
    <w:p w14:paraId="6FF150F3" w14:textId="74DA4162" w:rsidR="0012456B" w:rsidRDefault="001C172D">
      <w:pPr>
        <w:pStyle w:val="TableofFigures"/>
        <w:tabs>
          <w:tab w:val="right" w:leader="dot" w:pos="10070"/>
        </w:tabs>
        <w:rPr>
          <w:ins w:id="320" w:author="Russ Ott" w:date="2022-05-16T11:54:00Z"/>
          <w:rFonts w:asciiTheme="minorHAnsi" w:eastAsiaTheme="minorEastAsia" w:hAnsiTheme="minorHAnsi" w:cstheme="minorBidi"/>
          <w:noProof/>
          <w:sz w:val="22"/>
          <w:szCs w:val="22"/>
        </w:rPr>
      </w:pPr>
      <w:ins w:id="321" w:author="Russ Ott" w:date="2022-05-16T11:54:00Z">
        <w:r>
          <w:fldChar w:fldCharType="begin"/>
        </w:r>
        <w:r>
          <w:instrText xml:space="preserve"> HYPERLINK \l "_Toc103325938" </w:instrText>
        </w:r>
        <w:r>
          <w:fldChar w:fldCharType="separate"/>
        </w:r>
        <w:r w:rsidR="0012456B" w:rsidRPr="006E5B90">
          <w:rPr>
            <w:rStyle w:val="Hyperlink"/>
            <w:noProof/>
          </w:rPr>
          <w:t>Figure 32: Provenance - Author Participation Example</w:t>
        </w:r>
        <w:r w:rsidR="0012456B">
          <w:rPr>
            <w:noProof/>
            <w:webHidden/>
          </w:rPr>
          <w:tab/>
        </w:r>
        <w:r w:rsidR="0012456B">
          <w:rPr>
            <w:noProof/>
            <w:webHidden/>
          </w:rPr>
          <w:fldChar w:fldCharType="begin"/>
        </w:r>
        <w:r w:rsidR="0012456B">
          <w:rPr>
            <w:noProof/>
            <w:webHidden/>
          </w:rPr>
          <w:instrText xml:space="preserve"> PAGEREF _Toc103325938 \h </w:instrText>
        </w:r>
      </w:ins>
      <w:r w:rsidR="0012456B">
        <w:rPr>
          <w:noProof/>
          <w:webHidden/>
        </w:rPr>
      </w:r>
      <w:ins w:id="322" w:author="Russ Ott" w:date="2022-05-16T11:54:00Z">
        <w:r w:rsidR="0012456B">
          <w:rPr>
            <w:noProof/>
            <w:webHidden/>
          </w:rPr>
          <w:fldChar w:fldCharType="separate"/>
        </w:r>
        <w:r w:rsidR="0012456B">
          <w:rPr>
            <w:noProof/>
            <w:webHidden/>
          </w:rPr>
          <w:t>115</w:t>
        </w:r>
        <w:r w:rsidR="0012456B">
          <w:rPr>
            <w:noProof/>
            <w:webHidden/>
          </w:rPr>
          <w:fldChar w:fldCharType="end"/>
        </w:r>
        <w:r>
          <w:rPr>
            <w:noProof/>
          </w:rPr>
          <w:fldChar w:fldCharType="end"/>
        </w:r>
      </w:ins>
    </w:p>
    <w:p w14:paraId="68B7D2CF" w14:textId="17BB5EFC" w:rsidR="00036ABC" w:rsidRDefault="001013F0">
      <w:ins w:id="323" w:author="Russ Ott" w:date="2022-05-16T11:54:00Z">
        <w:r>
          <w:fldChar w:fldCharType="end"/>
        </w:r>
      </w:ins>
    </w:p>
    <w:p w14:paraId="6F1F3C84" w14:textId="77777777" w:rsidR="00036ABC" w:rsidRDefault="00E545FF">
      <w:pPr>
        <w:pStyle w:val="TOCTitle"/>
      </w:pPr>
      <w:r>
        <w:t>Table of Tables</w:t>
      </w:r>
    </w:p>
    <w:p w14:paraId="0B5C95D2" w14:textId="77777777" w:rsidR="00976FC3" w:rsidRDefault="002F5B8D">
      <w:pPr>
        <w:pStyle w:val="TableofFigures"/>
        <w:tabs>
          <w:tab w:val="right" w:leader="dot" w:pos="10070"/>
        </w:tabs>
        <w:rPr>
          <w:del w:id="324" w:author="Russ Ott" w:date="2022-05-16T11:54:00Z"/>
          <w:rFonts w:asciiTheme="minorHAnsi" w:eastAsiaTheme="minorEastAsia" w:hAnsiTheme="minorHAnsi" w:cstheme="minorBidi"/>
          <w:noProof/>
          <w:sz w:val="22"/>
          <w:szCs w:val="22"/>
        </w:rPr>
      </w:pPr>
      <w:del w:id="325" w:author="Russ Ott" w:date="2022-05-16T11:54:00Z">
        <w:r>
          <w:fldChar w:fldCharType="begin"/>
        </w:r>
        <w:r>
          <w:rPr>
            <w:noProof/>
          </w:rPr>
          <w:delInstrText xml:space="preserve"> TOC \c "Table" </w:delInstrText>
        </w:r>
        <w:r>
          <w:fldChar w:fldCharType="separate"/>
        </w:r>
        <w:r w:rsidR="00976FC3">
          <w:rPr>
            <w:noProof/>
          </w:rPr>
          <w:delText>Table 1: Care Teams Section Contexts</w:delText>
        </w:r>
        <w:r w:rsidR="00976FC3">
          <w:rPr>
            <w:noProof/>
          </w:rPr>
          <w:tab/>
        </w:r>
        <w:r w:rsidR="00976FC3">
          <w:rPr>
            <w:noProof/>
          </w:rPr>
          <w:fldChar w:fldCharType="begin"/>
        </w:r>
        <w:r w:rsidR="00976FC3">
          <w:rPr>
            <w:noProof/>
          </w:rPr>
          <w:delInstrText xml:space="preserve"> PAGEREF _Toc82717662 \h </w:delInstrText>
        </w:r>
        <w:r w:rsidR="00976FC3">
          <w:rPr>
            <w:noProof/>
          </w:rPr>
        </w:r>
        <w:r w:rsidR="00976FC3">
          <w:rPr>
            <w:noProof/>
          </w:rPr>
          <w:fldChar w:fldCharType="separate"/>
        </w:r>
        <w:r w:rsidR="00976FC3">
          <w:rPr>
            <w:noProof/>
          </w:rPr>
          <w:delText>4</w:delText>
        </w:r>
        <w:r w:rsidR="00976FC3">
          <w:rPr>
            <w:noProof/>
          </w:rPr>
          <w:fldChar w:fldCharType="end"/>
        </w:r>
      </w:del>
    </w:p>
    <w:p w14:paraId="79EC4019" w14:textId="77777777" w:rsidR="00976FC3" w:rsidRDefault="00976FC3">
      <w:pPr>
        <w:pStyle w:val="TableofFigures"/>
        <w:tabs>
          <w:tab w:val="right" w:leader="dot" w:pos="10070"/>
        </w:tabs>
        <w:rPr>
          <w:del w:id="326" w:author="Russ Ott" w:date="2022-05-16T11:54:00Z"/>
          <w:rFonts w:asciiTheme="minorHAnsi" w:eastAsiaTheme="minorEastAsia" w:hAnsiTheme="minorHAnsi" w:cstheme="minorBidi"/>
          <w:noProof/>
          <w:sz w:val="22"/>
          <w:szCs w:val="22"/>
        </w:rPr>
      </w:pPr>
      <w:del w:id="327" w:author="Russ Ott" w:date="2022-05-16T11:54:00Z">
        <w:r>
          <w:rPr>
            <w:noProof/>
          </w:rPr>
          <w:delText>Table 2: Care Teams Section Constraints Overview</w:delText>
        </w:r>
        <w:r>
          <w:rPr>
            <w:noProof/>
          </w:rPr>
          <w:tab/>
        </w:r>
        <w:r>
          <w:rPr>
            <w:noProof/>
          </w:rPr>
          <w:fldChar w:fldCharType="begin"/>
        </w:r>
        <w:r>
          <w:rPr>
            <w:noProof/>
          </w:rPr>
          <w:delInstrText xml:space="preserve"> PAGEREF _Toc82717663 \h </w:delInstrText>
        </w:r>
        <w:r>
          <w:rPr>
            <w:noProof/>
          </w:rPr>
        </w:r>
        <w:r>
          <w:rPr>
            <w:noProof/>
          </w:rPr>
          <w:fldChar w:fldCharType="separate"/>
        </w:r>
        <w:r>
          <w:rPr>
            <w:noProof/>
          </w:rPr>
          <w:delText>4</w:delText>
        </w:r>
        <w:r>
          <w:rPr>
            <w:noProof/>
          </w:rPr>
          <w:fldChar w:fldCharType="end"/>
        </w:r>
      </w:del>
    </w:p>
    <w:p w14:paraId="776402BA" w14:textId="77777777" w:rsidR="00976FC3" w:rsidRDefault="00976FC3">
      <w:pPr>
        <w:pStyle w:val="TableofFigures"/>
        <w:tabs>
          <w:tab w:val="right" w:leader="dot" w:pos="10070"/>
        </w:tabs>
        <w:rPr>
          <w:del w:id="328" w:author="Russ Ott" w:date="2022-05-16T11:54:00Z"/>
          <w:rFonts w:asciiTheme="minorHAnsi" w:eastAsiaTheme="minorEastAsia" w:hAnsiTheme="minorHAnsi" w:cstheme="minorBidi"/>
          <w:noProof/>
          <w:sz w:val="22"/>
          <w:szCs w:val="22"/>
        </w:rPr>
      </w:pPr>
      <w:del w:id="329" w:author="Russ Ott" w:date="2022-05-16T11:54:00Z">
        <w:r>
          <w:rPr>
            <w:noProof/>
          </w:rPr>
          <w:delText>Table 3: Notes Section Contexts</w:delText>
        </w:r>
        <w:r>
          <w:rPr>
            <w:noProof/>
          </w:rPr>
          <w:tab/>
        </w:r>
        <w:r>
          <w:rPr>
            <w:noProof/>
          </w:rPr>
          <w:fldChar w:fldCharType="begin"/>
        </w:r>
        <w:r>
          <w:rPr>
            <w:noProof/>
          </w:rPr>
          <w:delInstrText xml:space="preserve"> PAGEREF _Toc82717664 \h </w:delInstrText>
        </w:r>
        <w:r>
          <w:rPr>
            <w:noProof/>
          </w:rPr>
        </w:r>
        <w:r>
          <w:rPr>
            <w:noProof/>
          </w:rPr>
          <w:fldChar w:fldCharType="separate"/>
        </w:r>
        <w:r>
          <w:rPr>
            <w:noProof/>
          </w:rPr>
          <w:delText>6</w:delText>
        </w:r>
        <w:r>
          <w:rPr>
            <w:noProof/>
          </w:rPr>
          <w:fldChar w:fldCharType="end"/>
        </w:r>
      </w:del>
    </w:p>
    <w:p w14:paraId="52C99F51" w14:textId="77777777" w:rsidR="00976FC3" w:rsidRDefault="00976FC3">
      <w:pPr>
        <w:pStyle w:val="TableofFigures"/>
        <w:tabs>
          <w:tab w:val="right" w:leader="dot" w:pos="10070"/>
        </w:tabs>
        <w:rPr>
          <w:del w:id="330" w:author="Russ Ott" w:date="2022-05-16T11:54:00Z"/>
          <w:rFonts w:asciiTheme="minorHAnsi" w:eastAsiaTheme="minorEastAsia" w:hAnsiTheme="minorHAnsi" w:cstheme="minorBidi"/>
          <w:noProof/>
          <w:sz w:val="22"/>
          <w:szCs w:val="22"/>
        </w:rPr>
      </w:pPr>
      <w:del w:id="331" w:author="Russ Ott" w:date="2022-05-16T11:54:00Z">
        <w:r>
          <w:rPr>
            <w:noProof/>
          </w:rPr>
          <w:delText>Table 4: Notes Section Constraints Overview</w:delText>
        </w:r>
        <w:r>
          <w:rPr>
            <w:noProof/>
          </w:rPr>
          <w:tab/>
        </w:r>
        <w:r>
          <w:rPr>
            <w:noProof/>
          </w:rPr>
          <w:fldChar w:fldCharType="begin"/>
        </w:r>
        <w:r>
          <w:rPr>
            <w:noProof/>
          </w:rPr>
          <w:delInstrText xml:space="preserve"> PAGEREF _Toc82717665 \h </w:delInstrText>
        </w:r>
        <w:r>
          <w:rPr>
            <w:noProof/>
          </w:rPr>
        </w:r>
        <w:r>
          <w:rPr>
            <w:noProof/>
          </w:rPr>
          <w:fldChar w:fldCharType="separate"/>
        </w:r>
        <w:r>
          <w:rPr>
            <w:noProof/>
          </w:rPr>
          <w:delText>7</w:delText>
        </w:r>
        <w:r>
          <w:rPr>
            <w:noProof/>
          </w:rPr>
          <w:fldChar w:fldCharType="end"/>
        </w:r>
      </w:del>
    </w:p>
    <w:p w14:paraId="1BF1C91C" w14:textId="77777777" w:rsidR="00976FC3" w:rsidRDefault="00976FC3">
      <w:pPr>
        <w:pStyle w:val="TableofFigures"/>
        <w:tabs>
          <w:tab w:val="right" w:leader="dot" w:pos="10070"/>
        </w:tabs>
        <w:rPr>
          <w:del w:id="332" w:author="Russ Ott" w:date="2022-05-16T11:54:00Z"/>
          <w:rFonts w:asciiTheme="minorHAnsi" w:eastAsiaTheme="minorEastAsia" w:hAnsiTheme="minorHAnsi" w:cstheme="minorBidi"/>
          <w:noProof/>
          <w:sz w:val="22"/>
          <w:szCs w:val="22"/>
        </w:rPr>
      </w:pPr>
      <w:del w:id="333" w:author="Russ Ott" w:date="2022-05-16T11:54:00Z">
        <w:r>
          <w:rPr>
            <w:noProof/>
          </w:rPr>
          <w:delText>Table 5: Birth Sex Observation Constraints Overview</w:delText>
        </w:r>
        <w:r>
          <w:rPr>
            <w:noProof/>
          </w:rPr>
          <w:tab/>
        </w:r>
        <w:r>
          <w:rPr>
            <w:noProof/>
          </w:rPr>
          <w:fldChar w:fldCharType="begin"/>
        </w:r>
        <w:r>
          <w:rPr>
            <w:noProof/>
          </w:rPr>
          <w:delInstrText xml:space="preserve"> PAGEREF _Toc82717666 \h </w:delInstrText>
        </w:r>
        <w:r>
          <w:rPr>
            <w:noProof/>
          </w:rPr>
        </w:r>
        <w:r>
          <w:rPr>
            <w:noProof/>
          </w:rPr>
          <w:fldChar w:fldCharType="separate"/>
        </w:r>
        <w:r>
          <w:rPr>
            <w:noProof/>
          </w:rPr>
          <w:delText>9</w:delText>
        </w:r>
        <w:r>
          <w:rPr>
            <w:noProof/>
          </w:rPr>
          <w:fldChar w:fldCharType="end"/>
        </w:r>
      </w:del>
    </w:p>
    <w:p w14:paraId="25BCF31E" w14:textId="77777777" w:rsidR="00976FC3" w:rsidRDefault="00976FC3">
      <w:pPr>
        <w:pStyle w:val="TableofFigures"/>
        <w:tabs>
          <w:tab w:val="right" w:leader="dot" w:pos="10070"/>
        </w:tabs>
        <w:rPr>
          <w:del w:id="334" w:author="Russ Ott" w:date="2022-05-16T11:54:00Z"/>
          <w:rFonts w:asciiTheme="minorHAnsi" w:eastAsiaTheme="minorEastAsia" w:hAnsiTheme="minorHAnsi" w:cstheme="minorBidi"/>
          <w:noProof/>
          <w:sz w:val="22"/>
          <w:szCs w:val="22"/>
        </w:rPr>
      </w:pPr>
      <w:del w:id="335" w:author="Russ Ott" w:date="2022-05-16T11:54:00Z">
        <w:r>
          <w:rPr>
            <w:noProof/>
          </w:rPr>
          <w:delText>Table 6: Care Team Member Act Contexts</w:delText>
        </w:r>
        <w:r>
          <w:rPr>
            <w:noProof/>
          </w:rPr>
          <w:tab/>
        </w:r>
        <w:r>
          <w:rPr>
            <w:noProof/>
          </w:rPr>
          <w:fldChar w:fldCharType="begin"/>
        </w:r>
        <w:r>
          <w:rPr>
            <w:noProof/>
          </w:rPr>
          <w:delInstrText xml:space="preserve"> PAGEREF _Toc82717667 \h </w:delInstrText>
        </w:r>
        <w:r>
          <w:rPr>
            <w:noProof/>
          </w:rPr>
        </w:r>
        <w:r>
          <w:rPr>
            <w:noProof/>
          </w:rPr>
          <w:fldChar w:fldCharType="separate"/>
        </w:r>
        <w:r>
          <w:rPr>
            <w:noProof/>
          </w:rPr>
          <w:delText>11</w:delText>
        </w:r>
        <w:r>
          <w:rPr>
            <w:noProof/>
          </w:rPr>
          <w:fldChar w:fldCharType="end"/>
        </w:r>
      </w:del>
    </w:p>
    <w:p w14:paraId="5CC7855C" w14:textId="77777777" w:rsidR="00976FC3" w:rsidRDefault="00976FC3">
      <w:pPr>
        <w:pStyle w:val="TableofFigures"/>
        <w:tabs>
          <w:tab w:val="right" w:leader="dot" w:pos="10070"/>
        </w:tabs>
        <w:rPr>
          <w:del w:id="336" w:author="Russ Ott" w:date="2022-05-16T11:54:00Z"/>
          <w:rFonts w:asciiTheme="minorHAnsi" w:eastAsiaTheme="minorEastAsia" w:hAnsiTheme="minorHAnsi" w:cstheme="minorBidi"/>
          <w:noProof/>
          <w:sz w:val="22"/>
          <w:szCs w:val="22"/>
        </w:rPr>
      </w:pPr>
      <w:del w:id="337" w:author="Russ Ott" w:date="2022-05-16T11:54:00Z">
        <w:r>
          <w:rPr>
            <w:noProof/>
          </w:rPr>
          <w:delText>Table 7: Care Team Member Act Constraints Overview</w:delText>
        </w:r>
        <w:r>
          <w:rPr>
            <w:noProof/>
          </w:rPr>
          <w:tab/>
        </w:r>
        <w:r>
          <w:rPr>
            <w:noProof/>
          </w:rPr>
          <w:fldChar w:fldCharType="begin"/>
        </w:r>
        <w:r>
          <w:rPr>
            <w:noProof/>
          </w:rPr>
          <w:delInstrText xml:space="preserve"> PAGEREF _Toc82717668 \h </w:delInstrText>
        </w:r>
        <w:r>
          <w:rPr>
            <w:noProof/>
          </w:rPr>
        </w:r>
        <w:r>
          <w:rPr>
            <w:noProof/>
          </w:rPr>
          <w:fldChar w:fldCharType="separate"/>
        </w:r>
        <w:r>
          <w:rPr>
            <w:noProof/>
          </w:rPr>
          <w:delText>12</w:delText>
        </w:r>
        <w:r>
          <w:rPr>
            <w:noProof/>
          </w:rPr>
          <w:fldChar w:fldCharType="end"/>
        </w:r>
      </w:del>
    </w:p>
    <w:p w14:paraId="6D5414DA" w14:textId="77777777" w:rsidR="00976FC3" w:rsidRDefault="00976FC3">
      <w:pPr>
        <w:pStyle w:val="TableofFigures"/>
        <w:tabs>
          <w:tab w:val="right" w:leader="dot" w:pos="10070"/>
        </w:tabs>
        <w:rPr>
          <w:del w:id="338" w:author="Russ Ott" w:date="2022-05-16T11:54:00Z"/>
          <w:rFonts w:asciiTheme="minorHAnsi" w:eastAsiaTheme="minorEastAsia" w:hAnsiTheme="minorHAnsi" w:cstheme="minorBidi"/>
          <w:noProof/>
          <w:sz w:val="22"/>
          <w:szCs w:val="22"/>
        </w:rPr>
      </w:pPr>
      <w:del w:id="339" w:author="Russ Ott" w:date="2022-05-16T11:54:00Z">
        <w:r>
          <w:rPr>
            <w:noProof/>
          </w:rPr>
          <w:lastRenderedPageBreak/>
          <w:delText>Table 8: Care Team Member Schedule Observation Contexts</w:delText>
        </w:r>
        <w:r>
          <w:rPr>
            <w:noProof/>
          </w:rPr>
          <w:tab/>
        </w:r>
        <w:r>
          <w:rPr>
            <w:noProof/>
          </w:rPr>
          <w:fldChar w:fldCharType="begin"/>
        </w:r>
        <w:r>
          <w:rPr>
            <w:noProof/>
          </w:rPr>
          <w:delInstrText xml:space="preserve"> PAGEREF _Toc82717669 \h </w:delInstrText>
        </w:r>
        <w:r>
          <w:rPr>
            <w:noProof/>
          </w:rPr>
        </w:r>
        <w:r>
          <w:rPr>
            <w:noProof/>
          </w:rPr>
          <w:fldChar w:fldCharType="separate"/>
        </w:r>
        <w:r>
          <w:rPr>
            <w:noProof/>
          </w:rPr>
          <w:delText>16</w:delText>
        </w:r>
        <w:r>
          <w:rPr>
            <w:noProof/>
          </w:rPr>
          <w:fldChar w:fldCharType="end"/>
        </w:r>
      </w:del>
    </w:p>
    <w:p w14:paraId="4DB0E7C1" w14:textId="77777777" w:rsidR="00976FC3" w:rsidRDefault="00976FC3">
      <w:pPr>
        <w:pStyle w:val="TableofFigures"/>
        <w:tabs>
          <w:tab w:val="right" w:leader="dot" w:pos="10070"/>
        </w:tabs>
        <w:rPr>
          <w:del w:id="340" w:author="Russ Ott" w:date="2022-05-16T11:54:00Z"/>
          <w:rFonts w:asciiTheme="minorHAnsi" w:eastAsiaTheme="minorEastAsia" w:hAnsiTheme="minorHAnsi" w:cstheme="minorBidi"/>
          <w:noProof/>
          <w:sz w:val="22"/>
          <w:szCs w:val="22"/>
        </w:rPr>
      </w:pPr>
      <w:del w:id="341" w:author="Russ Ott" w:date="2022-05-16T11:54:00Z">
        <w:r>
          <w:rPr>
            <w:noProof/>
          </w:rPr>
          <w:delText>Table 9: Care Team Member Schedule Observation Constraints Overview</w:delText>
        </w:r>
        <w:r>
          <w:rPr>
            <w:noProof/>
          </w:rPr>
          <w:tab/>
        </w:r>
        <w:r>
          <w:rPr>
            <w:noProof/>
          </w:rPr>
          <w:fldChar w:fldCharType="begin"/>
        </w:r>
        <w:r>
          <w:rPr>
            <w:noProof/>
          </w:rPr>
          <w:delInstrText xml:space="preserve"> PAGEREF _Toc82717670 \h </w:delInstrText>
        </w:r>
        <w:r>
          <w:rPr>
            <w:noProof/>
          </w:rPr>
        </w:r>
        <w:r>
          <w:rPr>
            <w:noProof/>
          </w:rPr>
          <w:fldChar w:fldCharType="separate"/>
        </w:r>
        <w:r>
          <w:rPr>
            <w:noProof/>
          </w:rPr>
          <w:delText>16</w:delText>
        </w:r>
        <w:r>
          <w:rPr>
            <w:noProof/>
          </w:rPr>
          <w:fldChar w:fldCharType="end"/>
        </w:r>
      </w:del>
    </w:p>
    <w:p w14:paraId="16B7BAFF" w14:textId="77777777" w:rsidR="00976FC3" w:rsidRDefault="00976FC3">
      <w:pPr>
        <w:pStyle w:val="TableofFigures"/>
        <w:tabs>
          <w:tab w:val="right" w:leader="dot" w:pos="10070"/>
        </w:tabs>
        <w:rPr>
          <w:del w:id="342" w:author="Russ Ott" w:date="2022-05-16T11:54:00Z"/>
          <w:rFonts w:asciiTheme="minorHAnsi" w:eastAsiaTheme="minorEastAsia" w:hAnsiTheme="minorHAnsi" w:cstheme="minorBidi"/>
          <w:noProof/>
          <w:sz w:val="22"/>
          <w:szCs w:val="22"/>
        </w:rPr>
      </w:pPr>
      <w:del w:id="343" w:author="Russ Ott" w:date="2022-05-16T11:54:00Z">
        <w:r>
          <w:rPr>
            <w:noProof/>
          </w:rPr>
          <w:delText>Table 10: Care Team Organizer Contexts</w:delText>
        </w:r>
        <w:r>
          <w:rPr>
            <w:noProof/>
          </w:rPr>
          <w:tab/>
        </w:r>
        <w:r>
          <w:rPr>
            <w:noProof/>
          </w:rPr>
          <w:fldChar w:fldCharType="begin"/>
        </w:r>
        <w:r>
          <w:rPr>
            <w:noProof/>
          </w:rPr>
          <w:delInstrText xml:space="preserve"> PAGEREF _Toc82717671 \h </w:delInstrText>
        </w:r>
        <w:r>
          <w:rPr>
            <w:noProof/>
          </w:rPr>
        </w:r>
        <w:r>
          <w:rPr>
            <w:noProof/>
          </w:rPr>
          <w:fldChar w:fldCharType="separate"/>
        </w:r>
        <w:r>
          <w:rPr>
            <w:noProof/>
          </w:rPr>
          <w:delText>17</w:delText>
        </w:r>
        <w:r>
          <w:rPr>
            <w:noProof/>
          </w:rPr>
          <w:fldChar w:fldCharType="end"/>
        </w:r>
      </w:del>
    </w:p>
    <w:p w14:paraId="218D80FC" w14:textId="77777777" w:rsidR="00976FC3" w:rsidRDefault="00976FC3">
      <w:pPr>
        <w:pStyle w:val="TableofFigures"/>
        <w:tabs>
          <w:tab w:val="right" w:leader="dot" w:pos="10070"/>
        </w:tabs>
        <w:rPr>
          <w:del w:id="344" w:author="Russ Ott" w:date="2022-05-16T11:54:00Z"/>
          <w:rFonts w:asciiTheme="minorHAnsi" w:eastAsiaTheme="minorEastAsia" w:hAnsiTheme="minorHAnsi" w:cstheme="minorBidi"/>
          <w:noProof/>
          <w:sz w:val="22"/>
          <w:szCs w:val="22"/>
        </w:rPr>
      </w:pPr>
      <w:del w:id="345" w:author="Russ Ott" w:date="2022-05-16T11:54:00Z">
        <w:r>
          <w:rPr>
            <w:noProof/>
          </w:rPr>
          <w:delText>Table 11: Care Team Organizer Constraints Overview</w:delText>
        </w:r>
        <w:r>
          <w:rPr>
            <w:noProof/>
          </w:rPr>
          <w:tab/>
        </w:r>
        <w:r>
          <w:rPr>
            <w:noProof/>
          </w:rPr>
          <w:fldChar w:fldCharType="begin"/>
        </w:r>
        <w:r>
          <w:rPr>
            <w:noProof/>
          </w:rPr>
          <w:delInstrText xml:space="preserve"> PAGEREF _Toc82717672 \h </w:delInstrText>
        </w:r>
        <w:r>
          <w:rPr>
            <w:noProof/>
          </w:rPr>
        </w:r>
        <w:r>
          <w:rPr>
            <w:noProof/>
          </w:rPr>
          <w:fldChar w:fldCharType="separate"/>
        </w:r>
        <w:r>
          <w:rPr>
            <w:noProof/>
          </w:rPr>
          <w:delText>18</w:delText>
        </w:r>
        <w:r>
          <w:rPr>
            <w:noProof/>
          </w:rPr>
          <w:fldChar w:fldCharType="end"/>
        </w:r>
      </w:del>
    </w:p>
    <w:p w14:paraId="4C9A0DCD" w14:textId="77777777" w:rsidR="00976FC3" w:rsidRDefault="00976FC3">
      <w:pPr>
        <w:pStyle w:val="TableofFigures"/>
        <w:tabs>
          <w:tab w:val="right" w:leader="dot" w:pos="10070"/>
        </w:tabs>
        <w:rPr>
          <w:del w:id="346" w:author="Russ Ott" w:date="2022-05-16T11:54:00Z"/>
          <w:rFonts w:asciiTheme="minorHAnsi" w:eastAsiaTheme="minorEastAsia" w:hAnsiTheme="minorHAnsi" w:cstheme="minorBidi"/>
          <w:noProof/>
          <w:sz w:val="22"/>
          <w:szCs w:val="22"/>
        </w:rPr>
      </w:pPr>
      <w:del w:id="347" w:author="Russ Ott" w:date="2022-05-16T11:54:00Z">
        <w:r>
          <w:rPr>
            <w:noProof/>
          </w:rPr>
          <w:delText>Table 12: Care Team Type Observation Contexts</w:delText>
        </w:r>
        <w:r>
          <w:rPr>
            <w:noProof/>
          </w:rPr>
          <w:tab/>
        </w:r>
        <w:r>
          <w:rPr>
            <w:noProof/>
          </w:rPr>
          <w:fldChar w:fldCharType="begin"/>
        </w:r>
        <w:r>
          <w:rPr>
            <w:noProof/>
          </w:rPr>
          <w:delInstrText xml:space="preserve"> PAGEREF _Toc82717673 \h </w:delInstrText>
        </w:r>
        <w:r>
          <w:rPr>
            <w:noProof/>
          </w:rPr>
        </w:r>
        <w:r>
          <w:rPr>
            <w:noProof/>
          </w:rPr>
          <w:fldChar w:fldCharType="separate"/>
        </w:r>
        <w:r>
          <w:rPr>
            <w:noProof/>
          </w:rPr>
          <w:delText>23</w:delText>
        </w:r>
        <w:r>
          <w:rPr>
            <w:noProof/>
          </w:rPr>
          <w:fldChar w:fldCharType="end"/>
        </w:r>
      </w:del>
    </w:p>
    <w:p w14:paraId="4D104B89" w14:textId="77777777" w:rsidR="00976FC3" w:rsidRDefault="00976FC3">
      <w:pPr>
        <w:pStyle w:val="TableofFigures"/>
        <w:tabs>
          <w:tab w:val="right" w:leader="dot" w:pos="10070"/>
        </w:tabs>
        <w:rPr>
          <w:del w:id="348" w:author="Russ Ott" w:date="2022-05-16T11:54:00Z"/>
          <w:rFonts w:asciiTheme="minorHAnsi" w:eastAsiaTheme="minorEastAsia" w:hAnsiTheme="minorHAnsi" w:cstheme="minorBidi"/>
          <w:noProof/>
          <w:sz w:val="22"/>
          <w:szCs w:val="22"/>
        </w:rPr>
      </w:pPr>
      <w:del w:id="349" w:author="Russ Ott" w:date="2022-05-16T11:54:00Z">
        <w:r>
          <w:rPr>
            <w:noProof/>
          </w:rPr>
          <w:delText>Table 13: Care Team Type Observation Constraints Overview</w:delText>
        </w:r>
        <w:r>
          <w:rPr>
            <w:noProof/>
          </w:rPr>
          <w:tab/>
        </w:r>
        <w:r>
          <w:rPr>
            <w:noProof/>
          </w:rPr>
          <w:fldChar w:fldCharType="begin"/>
        </w:r>
        <w:r>
          <w:rPr>
            <w:noProof/>
          </w:rPr>
          <w:delInstrText xml:space="preserve"> PAGEREF _Toc82717674 \h </w:delInstrText>
        </w:r>
        <w:r>
          <w:rPr>
            <w:noProof/>
          </w:rPr>
        </w:r>
        <w:r>
          <w:rPr>
            <w:noProof/>
          </w:rPr>
          <w:fldChar w:fldCharType="separate"/>
        </w:r>
        <w:r>
          <w:rPr>
            <w:noProof/>
          </w:rPr>
          <w:delText>24</w:delText>
        </w:r>
        <w:r>
          <w:rPr>
            <w:noProof/>
          </w:rPr>
          <w:fldChar w:fldCharType="end"/>
        </w:r>
      </w:del>
    </w:p>
    <w:p w14:paraId="052EAD5A" w14:textId="77777777" w:rsidR="00976FC3" w:rsidRDefault="00976FC3">
      <w:pPr>
        <w:pStyle w:val="TableofFigures"/>
        <w:tabs>
          <w:tab w:val="right" w:leader="dot" w:pos="10070"/>
        </w:tabs>
        <w:rPr>
          <w:del w:id="350" w:author="Russ Ott" w:date="2022-05-16T11:54:00Z"/>
          <w:rFonts w:asciiTheme="minorHAnsi" w:eastAsiaTheme="minorEastAsia" w:hAnsiTheme="minorHAnsi" w:cstheme="minorBidi"/>
          <w:noProof/>
          <w:sz w:val="22"/>
          <w:szCs w:val="22"/>
        </w:rPr>
      </w:pPr>
      <w:del w:id="351" w:author="Russ Ott" w:date="2022-05-16T11:54:00Z">
        <w:r>
          <w:rPr>
            <w:noProof/>
          </w:rPr>
          <w:delText>Table 14: Note Activity Contexts</w:delText>
        </w:r>
        <w:r>
          <w:rPr>
            <w:noProof/>
          </w:rPr>
          <w:tab/>
        </w:r>
        <w:r>
          <w:rPr>
            <w:noProof/>
          </w:rPr>
          <w:fldChar w:fldCharType="begin"/>
        </w:r>
        <w:r>
          <w:rPr>
            <w:noProof/>
          </w:rPr>
          <w:delInstrText xml:space="preserve"> PAGEREF _Toc82717675 \h </w:delInstrText>
        </w:r>
        <w:r>
          <w:rPr>
            <w:noProof/>
          </w:rPr>
        </w:r>
        <w:r>
          <w:rPr>
            <w:noProof/>
          </w:rPr>
          <w:fldChar w:fldCharType="separate"/>
        </w:r>
        <w:r>
          <w:rPr>
            <w:noProof/>
          </w:rPr>
          <w:delText>25</w:delText>
        </w:r>
        <w:r>
          <w:rPr>
            <w:noProof/>
          </w:rPr>
          <w:fldChar w:fldCharType="end"/>
        </w:r>
      </w:del>
    </w:p>
    <w:p w14:paraId="6ABCFC5B" w14:textId="77777777" w:rsidR="00976FC3" w:rsidRDefault="00976FC3">
      <w:pPr>
        <w:pStyle w:val="TableofFigures"/>
        <w:tabs>
          <w:tab w:val="right" w:leader="dot" w:pos="10070"/>
        </w:tabs>
        <w:rPr>
          <w:del w:id="352" w:author="Russ Ott" w:date="2022-05-16T11:54:00Z"/>
          <w:rFonts w:asciiTheme="minorHAnsi" w:eastAsiaTheme="minorEastAsia" w:hAnsiTheme="minorHAnsi" w:cstheme="minorBidi"/>
          <w:noProof/>
          <w:sz w:val="22"/>
          <w:szCs w:val="22"/>
        </w:rPr>
      </w:pPr>
      <w:del w:id="353" w:author="Russ Ott" w:date="2022-05-16T11:54:00Z">
        <w:r>
          <w:rPr>
            <w:noProof/>
          </w:rPr>
          <w:delText>Table 15: Note Activity Constraints Overview</w:delText>
        </w:r>
        <w:r>
          <w:rPr>
            <w:noProof/>
          </w:rPr>
          <w:tab/>
        </w:r>
        <w:r>
          <w:rPr>
            <w:noProof/>
          </w:rPr>
          <w:fldChar w:fldCharType="begin"/>
        </w:r>
        <w:r>
          <w:rPr>
            <w:noProof/>
          </w:rPr>
          <w:delInstrText xml:space="preserve"> PAGEREF _Toc82717676 \h </w:delInstrText>
        </w:r>
        <w:r>
          <w:rPr>
            <w:noProof/>
          </w:rPr>
        </w:r>
        <w:r>
          <w:rPr>
            <w:noProof/>
          </w:rPr>
          <w:fldChar w:fldCharType="separate"/>
        </w:r>
        <w:r>
          <w:rPr>
            <w:noProof/>
          </w:rPr>
          <w:delText>26</w:delText>
        </w:r>
        <w:r>
          <w:rPr>
            <w:noProof/>
          </w:rPr>
          <w:fldChar w:fldCharType="end"/>
        </w:r>
      </w:del>
    </w:p>
    <w:p w14:paraId="6F2A24C5" w14:textId="77777777" w:rsidR="00976FC3" w:rsidRDefault="00976FC3">
      <w:pPr>
        <w:pStyle w:val="TableofFigures"/>
        <w:tabs>
          <w:tab w:val="right" w:leader="dot" w:pos="10070"/>
        </w:tabs>
        <w:rPr>
          <w:del w:id="354" w:author="Russ Ott" w:date="2022-05-16T11:54:00Z"/>
          <w:rFonts w:asciiTheme="minorHAnsi" w:eastAsiaTheme="minorEastAsia" w:hAnsiTheme="minorHAnsi" w:cstheme="minorBidi"/>
          <w:noProof/>
          <w:sz w:val="22"/>
          <w:szCs w:val="22"/>
        </w:rPr>
      </w:pPr>
      <w:del w:id="355" w:author="Russ Ott" w:date="2022-05-16T11:54:00Z">
        <w:r>
          <w:rPr>
            <w:noProof/>
          </w:rPr>
          <w:delText>Table 16: Section Time Range Observation Constraints Overview</w:delText>
        </w:r>
        <w:r>
          <w:rPr>
            <w:noProof/>
          </w:rPr>
          <w:tab/>
        </w:r>
        <w:r>
          <w:rPr>
            <w:noProof/>
          </w:rPr>
          <w:fldChar w:fldCharType="begin"/>
        </w:r>
        <w:r>
          <w:rPr>
            <w:noProof/>
          </w:rPr>
          <w:delInstrText xml:space="preserve"> PAGEREF _Toc82717677 \h </w:delInstrText>
        </w:r>
        <w:r>
          <w:rPr>
            <w:noProof/>
          </w:rPr>
        </w:r>
        <w:r>
          <w:rPr>
            <w:noProof/>
          </w:rPr>
          <w:fldChar w:fldCharType="separate"/>
        </w:r>
        <w:r>
          <w:rPr>
            <w:noProof/>
          </w:rPr>
          <w:delText>34</w:delText>
        </w:r>
        <w:r>
          <w:rPr>
            <w:noProof/>
          </w:rPr>
          <w:fldChar w:fldCharType="end"/>
        </w:r>
      </w:del>
    </w:p>
    <w:p w14:paraId="3ED1811E" w14:textId="77777777" w:rsidR="00976FC3" w:rsidRDefault="00976FC3">
      <w:pPr>
        <w:pStyle w:val="TableofFigures"/>
        <w:tabs>
          <w:tab w:val="right" w:leader="dot" w:pos="10070"/>
        </w:tabs>
        <w:rPr>
          <w:del w:id="356" w:author="Russ Ott" w:date="2022-05-16T11:54:00Z"/>
          <w:rFonts w:asciiTheme="minorHAnsi" w:eastAsiaTheme="minorEastAsia" w:hAnsiTheme="minorHAnsi" w:cstheme="minorBidi"/>
          <w:noProof/>
          <w:sz w:val="22"/>
          <w:szCs w:val="22"/>
        </w:rPr>
      </w:pPr>
      <w:del w:id="357" w:author="Russ Ott" w:date="2022-05-16T11:54:00Z">
        <w:r>
          <w:rPr>
            <w:noProof/>
          </w:rPr>
          <w:delText>Table 17: Template List</w:delText>
        </w:r>
        <w:r>
          <w:rPr>
            <w:noProof/>
          </w:rPr>
          <w:tab/>
        </w:r>
        <w:r>
          <w:rPr>
            <w:noProof/>
          </w:rPr>
          <w:fldChar w:fldCharType="begin"/>
        </w:r>
        <w:r>
          <w:rPr>
            <w:noProof/>
          </w:rPr>
          <w:delInstrText xml:space="preserve"> PAGEREF _Toc82717678 \h </w:delInstrText>
        </w:r>
        <w:r>
          <w:rPr>
            <w:noProof/>
          </w:rPr>
        </w:r>
        <w:r>
          <w:rPr>
            <w:noProof/>
          </w:rPr>
          <w:fldChar w:fldCharType="separate"/>
        </w:r>
        <w:r>
          <w:rPr>
            <w:noProof/>
          </w:rPr>
          <w:delText>36</w:delText>
        </w:r>
        <w:r>
          <w:rPr>
            <w:noProof/>
          </w:rPr>
          <w:fldChar w:fldCharType="end"/>
        </w:r>
      </w:del>
    </w:p>
    <w:p w14:paraId="065336F1" w14:textId="77777777" w:rsidR="00976FC3" w:rsidRDefault="00976FC3">
      <w:pPr>
        <w:pStyle w:val="TableofFigures"/>
        <w:tabs>
          <w:tab w:val="right" w:leader="dot" w:pos="10070"/>
        </w:tabs>
        <w:rPr>
          <w:del w:id="358" w:author="Russ Ott" w:date="2022-05-16T11:54:00Z"/>
          <w:rFonts w:asciiTheme="minorHAnsi" w:eastAsiaTheme="minorEastAsia" w:hAnsiTheme="minorHAnsi" w:cstheme="minorBidi"/>
          <w:noProof/>
          <w:sz w:val="22"/>
          <w:szCs w:val="22"/>
        </w:rPr>
      </w:pPr>
      <w:del w:id="359" w:author="Russ Ott" w:date="2022-05-16T11:54:00Z">
        <w:r>
          <w:rPr>
            <w:noProof/>
          </w:rPr>
          <w:delText>Table 18: Template Containments</w:delText>
        </w:r>
        <w:r>
          <w:rPr>
            <w:noProof/>
          </w:rPr>
          <w:tab/>
        </w:r>
        <w:r>
          <w:rPr>
            <w:noProof/>
          </w:rPr>
          <w:fldChar w:fldCharType="begin"/>
        </w:r>
        <w:r>
          <w:rPr>
            <w:noProof/>
          </w:rPr>
          <w:delInstrText xml:space="preserve"> PAGEREF _Toc82717679 \h </w:delInstrText>
        </w:r>
        <w:r>
          <w:rPr>
            <w:noProof/>
          </w:rPr>
        </w:r>
        <w:r>
          <w:rPr>
            <w:noProof/>
          </w:rPr>
          <w:fldChar w:fldCharType="separate"/>
        </w:r>
        <w:r>
          <w:rPr>
            <w:noProof/>
          </w:rPr>
          <w:delText>37</w:delText>
        </w:r>
        <w:r>
          <w:rPr>
            <w:noProof/>
          </w:rPr>
          <w:fldChar w:fldCharType="end"/>
        </w:r>
      </w:del>
    </w:p>
    <w:p w14:paraId="416F6343" w14:textId="77777777" w:rsidR="00976FC3" w:rsidRDefault="00976FC3">
      <w:pPr>
        <w:pStyle w:val="TableofFigures"/>
        <w:tabs>
          <w:tab w:val="right" w:leader="dot" w:pos="10070"/>
        </w:tabs>
        <w:rPr>
          <w:del w:id="360" w:author="Russ Ott" w:date="2022-05-16T11:54:00Z"/>
          <w:rFonts w:asciiTheme="minorHAnsi" w:eastAsiaTheme="minorEastAsia" w:hAnsiTheme="minorHAnsi" w:cstheme="minorBidi"/>
          <w:noProof/>
          <w:sz w:val="22"/>
          <w:szCs w:val="22"/>
        </w:rPr>
      </w:pPr>
      <w:del w:id="361" w:author="Russ Ott" w:date="2022-05-16T11:54:00Z">
        <w:r>
          <w:rPr>
            <w:noProof/>
          </w:rPr>
          <w:delText>Table 19: Note Types</w:delText>
        </w:r>
        <w:r>
          <w:rPr>
            <w:noProof/>
          </w:rPr>
          <w:tab/>
        </w:r>
        <w:r>
          <w:rPr>
            <w:noProof/>
          </w:rPr>
          <w:fldChar w:fldCharType="begin"/>
        </w:r>
        <w:r>
          <w:rPr>
            <w:noProof/>
          </w:rPr>
          <w:delInstrText xml:space="preserve"> PAGEREF _Toc82717680 \h </w:delInstrText>
        </w:r>
        <w:r>
          <w:rPr>
            <w:noProof/>
          </w:rPr>
        </w:r>
        <w:r>
          <w:rPr>
            <w:noProof/>
          </w:rPr>
          <w:fldChar w:fldCharType="separate"/>
        </w:r>
        <w:r>
          <w:rPr>
            <w:noProof/>
          </w:rPr>
          <w:delText>38</w:delText>
        </w:r>
        <w:r>
          <w:rPr>
            <w:noProof/>
          </w:rPr>
          <w:fldChar w:fldCharType="end"/>
        </w:r>
      </w:del>
    </w:p>
    <w:p w14:paraId="693FE584" w14:textId="77777777" w:rsidR="00976FC3" w:rsidRDefault="00976FC3">
      <w:pPr>
        <w:pStyle w:val="TableofFigures"/>
        <w:tabs>
          <w:tab w:val="right" w:leader="dot" w:pos="10070"/>
        </w:tabs>
        <w:rPr>
          <w:del w:id="362" w:author="Russ Ott" w:date="2022-05-16T11:54:00Z"/>
          <w:rFonts w:asciiTheme="minorHAnsi" w:eastAsiaTheme="minorEastAsia" w:hAnsiTheme="minorHAnsi" w:cstheme="minorBidi"/>
          <w:noProof/>
          <w:sz w:val="22"/>
          <w:szCs w:val="22"/>
        </w:rPr>
      </w:pPr>
      <w:del w:id="363" w:author="Russ Ott" w:date="2022-05-16T11:54:00Z">
        <w:r>
          <w:rPr>
            <w:noProof/>
          </w:rPr>
          <w:delText>Table 20: ONC Administrative Sex</w:delText>
        </w:r>
        <w:r>
          <w:rPr>
            <w:noProof/>
          </w:rPr>
          <w:tab/>
        </w:r>
        <w:r>
          <w:rPr>
            <w:noProof/>
          </w:rPr>
          <w:fldChar w:fldCharType="begin"/>
        </w:r>
        <w:r>
          <w:rPr>
            <w:noProof/>
          </w:rPr>
          <w:delInstrText xml:space="preserve"> PAGEREF _Toc82717681 \h </w:delInstrText>
        </w:r>
        <w:r>
          <w:rPr>
            <w:noProof/>
          </w:rPr>
        </w:r>
        <w:r>
          <w:rPr>
            <w:noProof/>
          </w:rPr>
          <w:fldChar w:fldCharType="separate"/>
        </w:r>
        <w:r>
          <w:rPr>
            <w:noProof/>
          </w:rPr>
          <w:delText>39</w:delText>
        </w:r>
        <w:r>
          <w:rPr>
            <w:noProof/>
          </w:rPr>
          <w:fldChar w:fldCharType="end"/>
        </w:r>
      </w:del>
    </w:p>
    <w:p w14:paraId="5354F389" w14:textId="77777777" w:rsidR="00976FC3" w:rsidRDefault="00976FC3">
      <w:pPr>
        <w:pStyle w:val="TableofFigures"/>
        <w:tabs>
          <w:tab w:val="right" w:leader="dot" w:pos="10070"/>
        </w:tabs>
        <w:rPr>
          <w:del w:id="364" w:author="Russ Ott" w:date="2022-05-16T11:54:00Z"/>
          <w:rFonts w:asciiTheme="minorHAnsi" w:eastAsiaTheme="minorEastAsia" w:hAnsiTheme="minorHAnsi" w:cstheme="minorBidi"/>
          <w:noProof/>
          <w:sz w:val="22"/>
          <w:szCs w:val="22"/>
        </w:rPr>
      </w:pPr>
      <w:del w:id="365" w:author="Russ Ott" w:date="2022-05-16T11:54:00Z">
        <w:r>
          <w:rPr>
            <w:noProof/>
          </w:rPr>
          <w:delText>Table 21: ActStatus</w:delText>
        </w:r>
        <w:r>
          <w:rPr>
            <w:noProof/>
          </w:rPr>
          <w:tab/>
        </w:r>
        <w:r>
          <w:rPr>
            <w:noProof/>
          </w:rPr>
          <w:fldChar w:fldCharType="begin"/>
        </w:r>
        <w:r>
          <w:rPr>
            <w:noProof/>
          </w:rPr>
          <w:delInstrText xml:space="preserve"> PAGEREF _Toc82717682 \h </w:delInstrText>
        </w:r>
        <w:r>
          <w:rPr>
            <w:noProof/>
          </w:rPr>
        </w:r>
        <w:r>
          <w:rPr>
            <w:noProof/>
          </w:rPr>
          <w:fldChar w:fldCharType="separate"/>
        </w:r>
        <w:r>
          <w:rPr>
            <w:noProof/>
          </w:rPr>
          <w:delText>39</w:delText>
        </w:r>
        <w:r>
          <w:rPr>
            <w:noProof/>
          </w:rPr>
          <w:fldChar w:fldCharType="end"/>
        </w:r>
      </w:del>
    </w:p>
    <w:p w14:paraId="7D0FAEE6" w14:textId="77777777" w:rsidR="00976FC3" w:rsidRDefault="00976FC3">
      <w:pPr>
        <w:pStyle w:val="TableofFigures"/>
        <w:tabs>
          <w:tab w:val="right" w:leader="dot" w:pos="10070"/>
        </w:tabs>
        <w:rPr>
          <w:del w:id="366" w:author="Russ Ott" w:date="2022-05-16T11:54:00Z"/>
          <w:rFonts w:asciiTheme="minorHAnsi" w:eastAsiaTheme="minorEastAsia" w:hAnsiTheme="minorHAnsi" w:cstheme="minorBidi"/>
          <w:noProof/>
          <w:sz w:val="22"/>
          <w:szCs w:val="22"/>
        </w:rPr>
      </w:pPr>
      <w:del w:id="367" w:author="Russ Ott" w:date="2022-05-16T11:54:00Z">
        <w:r>
          <w:rPr>
            <w:noProof/>
          </w:rPr>
          <w:delText>Table 22: Care Team Member Function</w:delText>
        </w:r>
        <w:r>
          <w:rPr>
            <w:noProof/>
          </w:rPr>
          <w:tab/>
        </w:r>
        <w:r>
          <w:rPr>
            <w:noProof/>
          </w:rPr>
          <w:fldChar w:fldCharType="begin"/>
        </w:r>
        <w:r>
          <w:rPr>
            <w:noProof/>
          </w:rPr>
          <w:delInstrText xml:space="preserve"> PAGEREF _Toc82717683 \h </w:delInstrText>
        </w:r>
        <w:r>
          <w:rPr>
            <w:noProof/>
          </w:rPr>
        </w:r>
        <w:r>
          <w:rPr>
            <w:noProof/>
          </w:rPr>
          <w:fldChar w:fldCharType="separate"/>
        </w:r>
        <w:r>
          <w:rPr>
            <w:noProof/>
          </w:rPr>
          <w:delText>40</w:delText>
        </w:r>
        <w:r>
          <w:rPr>
            <w:noProof/>
          </w:rPr>
          <w:fldChar w:fldCharType="end"/>
        </w:r>
      </w:del>
    </w:p>
    <w:p w14:paraId="5DB5AF7B" w14:textId="77777777" w:rsidR="00976FC3" w:rsidRDefault="00976FC3">
      <w:pPr>
        <w:pStyle w:val="TableofFigures"/>
        <w:tabs>
          <w:tab w:val="right" w:leader="dot" w:pos="10070"/>
        </w:tabs>
        <w:rPr>
          <w:del w:id="368" w:author="Russ Ott" w:date="2022-05-16T11:54:00Z"/>
          <w:rFonts w:asciiTheme="minorHAnsi" w:eastAsiaTheme="minorEastAsia" w:hAnsiTheme="minorHAnsi" w:cstheme="minorBidi"/>
          <w:noProof/>
          <w:sz w:val="22"/>
          <w:szCs w:val="22"/>
        </w:rPr>
      </w:pPr>
      <w:del w:id="369" w:author="Russ Ott" w:date="2022-05-16T11:54:00Z">
        <w:r>
          <w:rPr>
            <w:noProof/>
          </w:rPr>
          <w:delText>Table 23: Care Team Category</w:delText>
        </w:r>
        <w:r>
          <w:rPr>
            <w:noProof/>
          </w:rPr>
          <w:tab/>
        </w:r>
        <w:r>
          <w:rPr>
            <w:noProof/>
          </w:rPr>
          <w:fldChar w:fldCharType="begin"/>
        </w:r>
        <w:r>
          <w:rPr>
            <w:noProof/>
          </w:rPr>
          <w:delInstrText xml:space="preserve"> PAGEREF _Toc82717684 \h </w:delInstrText>
        </w:r>
        <w:r>
          <w:rPr>
            <w:noProof/>
          </w:rPr>
        </w:r>
        <w:r>
          <w:rPr>
            <w:noProof/>
          </w:rPr>
          <w:fldChar w:fldCharType="separate"/>
        </w:r>
        <w:r>
          <w:rPr>
            <w:noProof/>
          </w:rPr>
          <w:delText>41</w:delText>
        </w:r>
        <w:r>
          <w:rPr>
            <w:noProof/>
          </w:rPr>
          <w:fldChar w:fldCharType="end"/>
        </w:r>
      </w:del>
    </w:p>
    <w:p w14:paraId="1E19DA53" w14:textId="77777777" w:rsidR="00976FC3" w:rsidRDefault="00976FC3">
      <w:pPr>
        <w:pStyle w:val="TableofFigures"/>
        <w:tabs>
          <w:tab w:val="right" w:leader="dot" w:pos="10070"/>
        </w:tabs>
        <w:rPr>
          <w:del w:id="370" w:author="Russ Ott" w:date="2022-05-16T11:54:00Z"/>
          <w:rFonts w:asciiTheme="minorHAnsi" w:eastAsiaTheme="minorEastAsia" w:hAnsiTheme="minorHAnsi" w:cstheme="minorBidi"/>
          <w:noProof/>
          <w:sz w:val="22"/>
          <w:szCs w:val="22"/>
        </w:rPr>
      </w:pPr>
      <w:del w:id="371" w:author="Russ Ott" w:date="2022-05-16T11:54:00Z">
        <w:r>
          <w:rPr>
            <w:noProof/>
          </w:rPr>
          <w:delText>Table 24: SupportedFileFormats</w:delText>
        </w:r>
        <w:r>
          <w:rPr>
            <w:noProof/>
          </w:rPr>
          <w:tab/>
        </w:r>
        <w:r>
          <w:rPr>
            <w:noProof/>
          </w:rPr>
          <w:fldChar w:fldCharType="begin"/>
        </w:r>
        <w:r>
          <w:rPr>
            <w:noProof/>
          </w:rPr>
          <w:delInstrText xml:space="preserve"> PAGEREF _Toc82717685 \h </w:delInstrText>
        </w:r>
        <w:r>
          <w:rPr>
            <w:noProof/>
          </w:rPr>
        </w:r>
        <w:r>
          <w:rPr>
            <w:noProof/>
          </w:rPr>
          <w:fldChar w:fldCharType="separate"/>
        </w:r>
        <w:r>
          <w:rPr>
            <w:noProof/>
          </w:rPr>
          <w:delText>42</w:delText>
        </w:r>
        <w:r>
          <w:rPr>
            <w:noProof/>
          </w:rPr>
          <w:fldChar w:fldCharType="end"/>
        </w:r>
      </w:del>
    </w:p>
    <w:p w14:paraId="60D9776B" w14:textId="77777777" w:rsidR="00976FC3" w:rsidRDefault="00976FC3">
      <w:pPr>
        <w:pStyle w:val="TableofFigures"/>
        <w:tabs>
          <w:tab w:val="right" w:leader="dot" w:pos="10070"/>
        </w:tabs>
        <w:rPr>
          <w:del w:id="372" w:author="Russ Ott" w:date="2022-05-16T11:54:00Z"/>
          <w:rFonts w:asciiTheme="minorHAnsi" w:eastAsiaTheme="minorEastAsia" w:hAnsiTheme="minorHAnsi" w:cstheme="minorBidi"/>
          <w:noProof/>
          <w:sz w:val="22"/>
          <w:szCs w:val="22"/>
        </w:rPr>
      </w:pPr>
      <w:del w:id="373" w:author="Russ Ott" w:date="2022-05-16T11:54:00Z">
        <w:r>
          <w:rPr>
            <w:noProof/>
          </w:rPr>
          <w:delText>Table 25: Code Systems</w:delText>
        </w:r>
        <w:r>
          <w:rPr>
            <w:noProof/>
          </w:rPr>
          <w:tab/>
        </w:r>
        <w:r>
          <w:rPr>
            <w:noProof/>
          </w:rPr>
          <w:fldChar w:fldCharType="begin"/>
        </w:r>
        <w:r>
          <w:rPr>
            <w:noProof/>
          </w:rPr>
          <w:delInstrText xml:space="preserve"> PAGEREF _Toc82717686 \h </w:delInstrText>
        </w:r>
        <w:r>
          <w:rPr>
            <w:noProof/>
          </w:rPr>
        </w:r>
        <w:r>
          <w:rPr>
            <w:noProof/>
          </w:rPr>
          <w:fldChar w:fldCharType="separate"/>
        </w:r>
        <w:r>
          <w:rPr>
            <w:noProof/>
          </w:rPr>
          <w:delText>43</w:delText>
        </w:r>
        <w:r>
          <w:rPr>
            <w:noProof/>
          </w:rPr>
          <w:fldChar w:fldCharType="end"/>
        </w:r>
      </w:del>
    </w:p>
    <w:p w14:paraId="11C738D6" w14:textId="77777777" w:rsidR="00D87DA5" w:rsidRDefault="002F5B8D">
      <w:pPr>
        <w:rPr>
          <w:del w:id="374" w:author="Russ Ott" w:date="2022-05-16T11:54:00Z"/>
        </w:rPr>
      </w:pPr>
      <w:del w:id="375" w:author="Russ Ott" w:date="2022-05-16T11:54:00Z">
        <w:r>
          <w:fldChar w:fldCharType="end"/>
        </w:r>
      </w:del>
    </w:p>
    <w:p w14:paraId="677AF628" w14:textId="2560F2D7" w:rsidR="0012456B" w:rsidRDefault="001013F0">
      <w:pPr>
        <w:pStyle w:val="TableofFigures"/>
        <w:tabs>
          <w:tab w:val="right" w:leader="dot" w:pos="10070"/>
        </w:tabs>
        <w:rPr>
          <w:ins w:id="376" w:author="Russ Ott" w:date="2022-05-16T11:54:00Z"/>
          <w:rFonts w:asciiTheme="minorHAnsi" w:eastAsiaTheme="minorEastAsia" w:hAnsiTheme="minorHAnsi" w:cstheme="minorBidi"/>
          <w:noProof/>
          <w:sz w:val="22"/>
          <w:szCs w:val="22"/>
        </w:rPr>
      </w:pPr>
      <w:ins w:id="377" w:author="Russ Ott" w:date="2022-05-16T11:54:00Z">
        <w:r>
          <w:fldChar w:fldCharType="begin"/>
        </w:r>
        <w:r>
          <w:instrText xml:space="preserve"> TOC \h \z \c "Table" </w:instrText>
        </w:r>
        <w:r>
          <w:fldChar w:fldCharType="separate"/>
        </w:r>
        <w:r w:rsidR="001C172D">
          <w:fldChar w:fldCharType="begin"/>
        </w:r>
        <w:r w:rsidR="001C172D">
          <w:instrText xml:space="preserve"> HYPERLINK \l "_Toc103325939" </w:instrText>
        </w:r>
        <w:r w:rsidR="001C172D">
          <w:fldChar w:fldCharType="separate"/>
        </w:r>
        <w:r w:rsidR="0012456B" w:rsidRPr="001721C3">
          <w:rPr>
            <w:rStyle w:val="Hyperlink"/>
            <w:noProof/>
          </w:rPr>
          <w:t>Table 1: Provenance - Assembler Participation (V2) Constraints Overview</w:t>
        </w:r>
        <w:r w:rsidR="0012456B">
          <w:rPr>
            <w:noProof/>
            <w:webHidden/>
          </w:rPr>
          <w:tab/>
        </w:r>
        <w:r w:rsidR="0012456B">
          <w:rPr>
            <w:noProof/>
            <w:webHidden/>
          </w:rPr>
          <w:fldChar w:fldCharType="begin"/>
        </w:r>
        <w:r w:rsidR="0012456B">
          <w:rPr>
            <w:noProof/>
            <w:webHidden/>
          </w:rPr>
          <w:instrText xml:space="preserve"> PAGEREF _Toc103325939 \h </w:instrText>
        </w:r>
      </w:ins>
      <w:r w:rsidR="0012456B">
        <w:rPr>
          <w:noProof/>
          <w:webHidden/>
        </w:rPr>
      </w:r>
      <w:ins w:id="378" w:author="Russ Ott" w:date="2022-05-16T11:54:00Z">
        <w:r w:rsidR="0012456B">
          <w:rPr>
            <w:noProof/>
            <w:webHidden/>
          </w:rPr>
          <w:fldChar w:fldCharType="separate"/>
        </w:r>
        <w:r w:rsidR="0012456B">
          <w:rPr>
            <w:noProof/>
            <w:webHidden/>
          </w:rPr>
          <w:t>8</w:t>
        </w:r>
        <w:r w:rsidR="0012456B">
          <w:rPr>
            <w:noProof/>
            <w:webHidden/>
          </w:rPr>
          <w:fldChar w:fldCharType="end"/>
        </w:r>
        <w:r w:rsidR="001C172D">
          <w:rPr>
            <w:noProof/>
          </w:rPr>
          <w:fldChar w:fldCharType="end"/>
        </w:r>
      </w:ins>
    </w:p>
    <w:p w14:paraId="734257C9" w14:textId="60D26BE4" w:rsidR="0012456B" w:rsidRDefault="001C172D">
      <w:pPr>
        <w:pStyle w:val="TableofFigures"/>
        <w:tabs>
          <w:tab w:val="right" w:leader="dot" w:pos="10070"/>
        </w:tabs>
        <w:rPr>
          <w:ins w:id="379" w:author="Russ Ott" w:date="2022-05-16T11:54:00Z"/>
          <w:rFonts w:asciiTheme="minorHAnsi" w:eastAsiaTheme="minorEastAsia" w:hAnsiTheme="minorHAnsi" w:cstheme="minorBidi"/>
          <w:noProof/>
          <w:sz w:val="22"/>
          <w:szCs w:val="22"/>
        </w:rPr>
      </w:pPr>
      <w:ins w:id="380" w:author="Russ Ott" w:date="2022-05-16T11:54:00Z">
        <w:r>
          <w:fldChar w:fldCharType="begin"/>
        </w:r>
        <w:r>
          <w:instrText xml:space="preserve"> HYPERLINK \l "_Toc103325940" </w:instrText>
        </w:r>
        <w:r>
          <w:fldChar w:fldCharType="separate"/>
        </w:r>
        <w:r w:rsidR="0012456B" w:rsidRPr="001721C3">
          <w:rPr>
            <w:rStyle w:val="Hyperlink"/>
            <w:noProof/>
          </w:rPr>
          <w:t>Table 2: Care Teams Section (V2) Contexts</w:t>
        </w:r>
        <w:r w:rsidR="0012456B">
          <w:rPr>
            <w:noProof/>
            <w:webHidden/>
          </w:rPr>
          <w:tab/>
        </w:r>
        <w:r w:rsidR="0012456B">
          <w:rPr>
            <w:noProof/>
            <w:webHidden/>
          </w:rPr>
          <w:fldChar w:fldCharType="begin"/>
        </w:r>
        <w:r w:rsidR="0012456B">
          <w:rPr>
            <w:noProof/>
            <w:webHidden/>
          </w:rPr>
          <w:instrText xml:space="preserve"> PAGEREF _Toc103325940 \h </w:instrText>
        </w:r>
      </w:ins>
      <w:r w:rsidR="0012456B">
        <w:rPr>
          <w:noProof/>
          <w:webHidden/>
        </w:rPr>
      </w:r>
      <w:ins w:id="381" w:author="Russ Ott" w:date="2022-05-16T11:54:00Z">
        <w:r w:rsidR="0012456B">
          <w:rPr>
            <w:noProof/>
            <w:webHidden/>
          </w:rPr>
          <w:fldChar w:fldCharType="separate"/>
        </w:r>
        <w:r w:rsidR="0012456B">
          <w:rPr>
            <w:noProof/>
            <w:webHidden/>
          </w:rPr>
          <w:t>10</w:t>
        </w:r>
        <w:r w:rsidR="0012456B">
          <w:rPr>
            <w:noProof/>
            <w:webHidden/>
          </w:rPr>
          <w:fldChar w:fldCharType="end"/>
        </w:r>
        <w:r>
          <w:rPr>
            <w:noProof/>
          </w:rPr>
          <w:fldChar w:fldCharType="end"/>
        </w:r>
      </w:ins>
    </w:p>
    <w:p w14:paraId="532EB281" w14:textId="5626EFD1" w:rsidR="0012456B" w:rsidRDefault="001C172D">
      <w:pPr>
        <w:pStyle w:val="TableofFigures"/>
        <w:tabs>
          <w:tab w:val="right" w:leader="dot" w:pos="10070"/>
        </w:tabs>
        <w:rPr>
          <w:ins w:id="382" w:author="Russ Ott" w:date="2022-05-16T11:54:00Z"/>
          <w:rFonts w:asciiTheme="minorHAnsi" w:eastAsiaTheme="minorEastAsia" w:hAnsiTheme="minorHAnsi" w:cstheme="minorBidi"/>
          <w:noProof/>
          <w:sz w:val="22"/>
          <w:szCs w:val="22"/>
        </w:rPr>
      </w:pPr>
      <w:ins w:id="383" w:author="Russ Ott" w:date="2022-05-16T11:54:00Z">
        <w:r>
          <w:fldChar w:fldCharType="begin"/>
        </w:r>
        <w:r>
          <w:instrText xml:space="preserve"> HYPERLINK \l "_Toc103325941" </w:instrText>
        </w:r>
        <w:r>
          <w:fldChar w:fldCharType="separate"/>
        </w:r>
        <w:r w:rsidR="0012456B" w:rsidRPr="001721C3">
          <w:rPr>
            <w:rStyle w:val="Hyperlink"/>
            <w:noProof/>
          </w:rPr>
          <w:t>Table 3: Care Teams Section (V2) Constraints Overview</w:t>
        </w:r>
        <w:r w:rsidR="0012456B">
          <w:rPr>
            <w:noProof/>
            <w:webHidden/>
          </w:rPr>
          <w:tab/>
        </w:r>
        <w:r w:rsidR="0012456B">
          <w:rPr>
            <w:noProof/>
            <w:webHidden/>
          </w:rPr>
          <w:fldChar w:fldCharType="begin"/>
        </w:r>
        <w:r w:rsidR="0012456B">
          <w:rPr>
            <w:noProof/>
            <w:webHidden/>
          </w:rPr>
          <w:instrText xml:space="preserve"> PAGEREF _Toc103325941 \h </w:instrText>
        </w:r>
      </w:ins>
      <w:r w:rsidR="0012456B">
        <w:rPr>
          <w:noProof/>
          <w:webHidden/>
        </w:rPr>
      </w:r>
      <w:ins w:id="384" w:author="Russ Ott" w:date="2022-05-16T11:54:00Z">
        <w:r w:rsidR="0012456B">
          <w:rPr>
            <w:noProof/>
            <w:webHidden/>
          </w:rPr>
          <w:fldChar w:fldCharType="separate"/>
        </w:r>
        <w:r w:rsidR="0012456B">
          <w:rPr>
            <w:noProof/>
            <w:webHidden/>
          </w:rPr>
          <w:t>10</w:t>
        </w:r>
        <w:r w:rsidR="0012456B">
          <w:rPr>
            <w:noProof/>
            <w:webHidden/>
          </w:rPr>
          <w:fldChar w:fldCharType="end"/>
        </w:r>
        <w:r>
          <w:rPr>
            <w:noProof/>
          </w:rPr>
          <w:fldChar w:fldCharType="end"/>
        </w:r>
      </w:ins>
    </w:p>
    <w:p w14:paraId="4182DBB3" w14:textId="0DCD7A21" w:rsidR="0012456B" w:rsidRDefault="001C172D">
      <w:pPr>
        <w:pStyle w:val="TableofFigures"/>
        <w:tabs>
          <w:tab w:val="right" w:leader="dot" w:pos="10070"/>
        </w:tabs>
        <w:rPr>
          <w:ins w:id="385" w:author="Russ Ott" w:date="2022-05-16T11:54:00Z"/>
          <w:rFonts w:asciiTheme="minorHAnsi" w:eastAsiaTheme="minorEastAsia" w:hAnsiTheme="minorHAnsi" w:cstheme="minorBidi"/>
          <w:noProof/>
          <w:sz w:val="22"/>
          <w:szCs w:val="22"/>
        </w:rPr>
      </w:pPr>
      <w:ins w:id="386" w:author="Russ Ott" w:date="2022-05-16T11:54:00Z">
        <w:r>
          <w:fldChar w:fldCharType="begin"/>
        </w:r>
        <w:r>
          <w:instrText xml:space="preserve"> HYPERLINK \l "_Toc103325942" </w:instrText>
        </w:r>
        <w:r>
          <w:fldChar w:fldCharType="separate"/>
        </w:r>
        <w:r w:rsidR="0012456B" w:rsidRPr="001721C3">
          <w:rPr>
            <w:rStyle w:val="Hyperlink"/>
            <w:noProof/>
          </w:rPr>
          <w:t>Table 4: Notes Section Contexts</w:t>
        </w:r>
        <w:r w:rsidR="0012456B">
          <w:rPr>
            <w:noProof/>
            <w:webHidden/>
          </w:rPr>
          <w:tab/>
        </w:r>
        <w:r w:rsidR="0012456B">
          <w:rPr>
            <w:noProof/>
            <w:webHidden/>
          </w:rPr>
          <w:fldChar w:fldCharType="begin"/>
        </w:r>
        <w:r w:rsidR="0012456B">
          <w:rPr>
            <w:noProof/>
            <w:webHidden/>
          </w:rPr>
          <w:instrText xml:space="preserve"> PAGEREF _Toc103325942 \h </w:instrText>
        </w:r>
      </w:ins>
      <w:r w:rsidR="0012456B">
        <w:rPr>
          <w:noProof/>
          <w:webHidden/>
        </w:rPr>
      </w:r>
      <w:ins w:id="387" w:author="Russ Ott" w:date="2022-05-16T11:54:00Z">
        <w:r w:rsidR="0012456B">
          <w:rPr>
            <w:noProof/>
            <w:webHidden/>
          </w:rPr>
          <w:fldChar w:fldCharType="separate"/>
        </w:r>
        <w:r w:rsidR="0012456B">
          <w:rPr>
            <w:noProof/>
            <w:webHidden/>
          </w:rPr>
          <w:t>12</w:t>
        </w:r>
        <w:r w:rsidR="0012456B">
          <w:rPr>
            <w:noProof/>
            <w:webHidden/>
          </w:rPr>
          <w:fldChar w:fldCharType="end"/>
        </w:r>
        <w:r>
          <w:rPr>
            <w:noProof/>
          </w:rPr>
          <w:fldChar w:fldCharType="end"/>
        </w:r>
      </w:ins>
    </w:p>
    <w:p w14:paraId="54333DE3" w14:textId="07A2DE9D" w:rsidR="0012456B" w:rsidRDefault="001C172D">
      <w:pPr>
        <w:pStyle w:val="TableofFigures"/>
        <w:tabs>
          <w:tab w:val="right" w:leader="dot" w:pos="10070"/>
        </w:tabs>
        <w:rPr>
          <w:ins w:id="388" w:author="Russ Ott" w:date="2022-05-16T11:54:00Z"/>
          <w:rFonts w:asciiTheme="minorHAnsi" w:eastAsiaTheme="minorEastAsia" w:hAnsiTheme="minorHAnsi" w:cstheme="minorBidi"/>
          <w:noProof/>
          <w:sz w:val="22"/>
          <w:szCs w:val="22"/>
        </w:rPr>
      </w:pPr>
      <w:ins w:id="389" w:author="Russ Ott" w:date="2022-05-16T11:54:00Z">
        <w:r>
          <w:fldChar w:fldCharType="begin"/>
        </w:r>
        <w:r>
          <w:instrText xml:space="preserve"> HYPERLINK \l "_Toc103325943" </w:instrText>
        </w:r>
        <w:r>
          <w:fldChar w:fldCharType="separate"/>
        </w:r>
        <w:r w:rsidR="0012456B" w:rsidRPr="001721C3">
          <w:rPr>
            <w:rStyle w:val="Hyperlink"/>
            <w:noProof/>
          </w:rPr>
          <w:t>Table 5: Notes Section Constraints Overview</w:t>
        </w:r>
        <w:r w:rsidR="0012456B">
          <w:rPr>
            <w:noProof/>
            <w:webHidden/>
          </w:rPr>
          <w:tab/>
        </w:r>
        <w:r w:rsidR="0012456B">
          <w:rPr>
            <w:noProof/>
            <w:webHidden/>
          </w:rPr>
          <w:fldChar w:fldCharType="begin"/>
        </w:r>
        <w:r w:rsidR="0012456B">
          <w:rPr>
            <w:noProof/>
            <w:webHidden/>
          </w:rPr>
          <w:instrText xml:space="preserve"> PAGEREF _Toc103325943 \h </w:instrText>
        </w:r>
      </w:ins>
      <w:r w:rsidR="0012456B">
        <w:rPr>
          <w:noProof/>
          <w:webHidden/>
        </w:rPr>
      </w:r>
      <w:ins w:id="390" w:author="Russ Ott" w:date="2022-05-16T11:54:00Z">
        <w:r w:rsidR="0012456B">
          <w:rPr>
            <w:noProof/>
            <w:webHidden/>
          </w:rPr>
          <w:fldChar w:fldCharType="separate"/>
        </w:r>
        <w:r w:rsidR="0012456B">
          <w:rPr>
            <w:noProof/>
            <w:webHidden/>
          </w:rPr>
          <w:t>13</w:t>
        </w:r>
        <w:r w:rsidR="0012456B">
          <w:rPr>
            <w:noProof/>
            <w:webHidden/>
          </w:rPr>
          <w:fldChar w:fldCharType="end"/>
        </w:r>
        <w:r>
          <w:rPr>
            <w:noProof/>
          </w:rPr>
          <w:fldChar w:fldCharType="end"/>
        </w:r>
      </w:ins>
    </w:p>
    <w:p w14:paraId="4CDA21D4" w14:textId="52C4C4CC" w:rsidR="0012456B" w:rsidRDefault="001C172D">
      <w:pPr>
        <w:pStyle w:val="TableofFigures"/>
        <w:tabs>
          <w:tab w:val="right" w:leader="dot" w:pos="10070"/>
        </w:tabs>
        <w:rPr>
          <w:ins w:id="391" w:author="Russ Ott" w:date="2022-05-16T11:54:00Z"/>
          <w:rFonts w:asciiTheme="minorHAnsi" w:eastAsiaTheme="minorEastAsia" w:hAnsiTheme="minorHAnsi" w:cstheme="minorBidi"/>
          <w:noProof/>
          <w:sz w:val="22"/>
          <w:szCs w:val="22"/>
        </w:rPr>
      </w:pPr>
      <w:ins w:id="392" w:author="Russ Ott" w:date="2022-05-16T11:54:00Z">
        <w:r>
          <w:fldChar w:fldCharType="begin"/>
        </w:r>
        <w:r>
          <w:instrText xml:space="preserve"> HYPERLINK \l "_Toc103325944" </w:instrText>
        </w:r>
        <w:r>
          <w:fldChar w:fldCharType="separate"/>
        </w:r>
        <w:r w:rsidR="0012456B" w:rsidRPr="001721C3">
          <w:rPr>
            <w:rStyle w:val="Hyperlink"/>
            <w:noProof/>
          </w:rPr>
          <w:t>Table 6: Assessment Scale Observation (V2) Constraints Overview</w:t>
        </w:r>
        <w:r w:rsidR="0012456B">
          <w:rPr>
            <w:noProof/>
            <w:webHidden/>
          </w:rPr>
          <w:tab/>
        </w:r>
        <w:r w:rsidR="0012456B">
          <w:rPr>
            <w:noProof/>
            <w:webHidden/>
          </w:rPr>
          <w:fldChar w:fldCharType="begin"/>
        </w:r>
        <w:r w:rsidR="0012456B">
          <w:rPr>
            <w:noProof/>
            <w:webHidden/>
          </w:rPr>
          <w:instrText xml:space="preserve"> PAGEREF _Toc103325944 \h </w:instrText>
        </w:r>
      </w:ins>
      <w:r w:rsidR="0012456B">
        <w:rPr>
          <w:noProof/>
          <w:webHidden/>
        </w:rPr>
      </w:r>
      <w:ins w:id="393" w:author="Russ Ott" w:date="2022-05-16T11:54:00Z">
        <w:r w:rsidR="0012456B">
          <w:rPr>
            <w:noProof/>
            <w:webHidden/>
          </w:rPr>
          <w:fldChar w:fldCharType="separate"/>
        </w:r>
        <w:r w:rsidR="0012456B">
          <w:rPr>
            <w:noProof/>
            <w:webHidden/>
          </w:rPr>
          <w:t>15</w:t>
        </w:r>
        <w:r w:rsidR="0012456B">
          <w:rPr>
            <w:noProof/>
            <w:webHidden/>
          </w:rPr>
          <w:fldChar w:fldCharType="end"/>
        </w:r>
        <w:r>
          <w:rPr>
            <w:noProof/>
          </w:rPr>
          <w:fldChar w:fldCharType="end"/>
        </w:r>
      </w:ins>
    </w:p>
    <w:p w14:paraId="67509F39" w14:textId="58E3014F" w:rsidR="0012456B" w:rsidRDefault="001C172D">
      <w:pPr>
        <w:pStyle w:val="TableofFigures"/>
        <w:tabs>
          <w:tab w:val="right" w:leader="dot" w:pos="10070"/>
        </w:tabs>
        <w:rPr>
          <w:ins w:id="394" w:author="Russ Ott" w:date="2022-05-16T11:54:00Z"/>
          <w:rFonts w:asciiTheme="minorHAnsi" w:eastAsiaTheme="minorEastAsia" w:hAnsiTheme="minorHAnsi" w:cstheme="minorBidi"/>
          <w:noProof/>
          <w:sz w:val="22"/>
          <w:szCs w:val="22"/>
        </w:rPr>
      </w:pPr>
      <w:ins w:id="395" w:author="Russ Ott" w:date="2022-05-16T11:54:00Z">
        <w:r>
          <w:fldChar w:fldCharType="begin"/>
        </w:r>
        <w:r>
          <w:instrText xml:space="preserve"> HYPERLINK \l "_Toc103325945" </w:instrText>
        </w:r>
        <w:r>
          <w:fldChar w:fldCharType="separate"/>
        </w:r>
        <w:r w:rsidR="0012456B" w:rsidRPr="001721C3">
          <w:rPr>
            <w:rStyle w:val="Hyperlink"/>
            <w:noProof/>
          </w:rPr>
          <w:t>Table 7: Assessment Scale Supporting Observation (V2) Constraints Overview</w:t>
        </w:r>
        <w:r w:rsidR="0012456B">
          <w:rPr>
            <w:noProof/>
            <w:webHidden/>
          </w:rPr>
          <w:tab/>
        </w:r>
        <w:r w:rsidR="0012456B">
          <w:rPr>
            <w:noProof/>
            <w:webHidden/>
          </w:rPr>
          <w:fldChar w:fldCharType="begin"/>
        </w:r>
        <w:r w:rsidR="0012456B">
          <w:rPr>
            <w:noProof/>
            <w:webHidden/>
          </w:rPr>
          <w:instrText xml:space="preserve"> PAGEREF _Toc103325945 \h </w:instrText>
        </w:r>
      </w:ins>
      <w:r w:rsidR="0012456B">
        <w:rPr>
          <w:noProof/>
          <w:webHidden/>
        </w:rPr>
      </w:r>
      <w:ins w:id="396" w:author="Russ Ott" w:date="2022-05-16T11:54:00Z">
        <w:r w:rsidR="0012456B">
          <w:rPr>
            <w:noProof/>
            <w:webHidden/>
          </w:rPr>
          <w:fldChar w:fldCharType="separate"/>
        </w:r>
        <w:r w:rsidR="0012456B">
          <w:rPr>
            <w:noProof/>
            <w:webHidden/>
          </w:rPr>
          <w:t>20</w:t>
        </w:r>
        <w:r w:rsidR="0012456B">
          <w:rPr>
            <w:noProof/>
            <w:webHidden/>
          </w:rPr>
          <w:fldChar w:fldCharType="end"/>
        </w:r>
        <w:r>
          <w:rPr>
            <w:noProof/>
          </w:rPr>
          <w:fldChar w:fldCharType="end"/>
        </w:r>
      </w:ins>
    </w:p>
    <w:p w14:paraId="1AF94C6A" w14:textId="286CAEC1" w:rsidR="0012456B" w:rsidRDefault="001C172D">
      <w:pPr>
        <w:pStyle w:val="TableofFigures"/>
        <w:tabs>
          <w:tab w:val="right" w:leader="dot" w:pos="10070"/>
        </w:tabs>
        <w:rPr>
          <w:ins w:id="397" w:author="Russ Ott" w:date="2022-05-16T11:54:00Z"/>
          <w:rFonts w:asciiTheme="minorHAnsi" w:eastAsiaTheme="minorEastAsia" w:hAnsiTheme="minorHAnsi" w:cstheme="minorBidi"/>
          <w:noProof/>
          <w:sz w:val="22"/>
          <w:szCs w:val="22"/>
        </w:rPr>
      </w:pPr>
      <w:ins w:id="398" w:author="Russ Ott" w:date="2022-05-16T11:54:00Z">
        <w:r>
          <w:fldChar w:fldCharType="begin"/>
        </w:r>
        <w:r>
          <w:instrText xml:space="preserve"> HYPERLINK \l "_Toc103325946" </w:instrText>
        </w:r>
        <w:r>
          <w:fldChar w:fldCharType="separate"/>
        </w:r>
        <w:r w:rsidR="0012456B" w:rsidRPr="001721C3">
          <w:rPr>
            <w:rStyle w:val="Hyperlink"/>
            <w:noProof/>
          </w:rPr>
          <w:t>Table 8: Birth Sex Observation Constraints Overview</w:t>
        </w:r>
        <w:r w:rsidR="0012456B">
          <w:rPr>
            <w:noProof/>
            <w:webHidden/>
          </w:rPr>
          <w:tab/>
        </w:r>
        <w:r w:rsidR="0012456B">
          <w:rPr>
            <w:noProof/>
            <w:webHidden/>
          </w:rPr>
          <w:fldChar w:fldCharType="begin"/>
        </w:r>
        <w:r w:rsidR="0012456B">
          <w:rPr>
            <w:noProof/>
            <w:webHidden/>
          </w:rPr>
          <w:instrText xml:space="preserve"> PAGEREF _Toc103325946 \h </w:instrText>
        </w:r>
      </w:ins>
      <w:r w:rsidR="0012456B">
        <w:rPr>
          <w:noProof/>
          <w:webHidden/>
        </w:rPr>
      </w:r>
      <w:ins w:id="399" w:author="Russ Ott" w:date="2022-05-16T11:54:00Z">
        <w:r w:rsidR="0012456B">
          <w:rPr>
            <w:noProof/>
            <w:webHidden/>
          </w:rPr>
          <w:fldChar w:fldCharType="separate"/>
        </w:r>
        <w:r w:rsidR="0012456B">
          <w:rPr>
            <w:noProof/>
            <w:webHidden/>
          </w:rPr>
          <w:t>22</w:t>
        </w:r>
        <w:r w:rsidR="0012456B">
          <w:rPr>
            <w:noProof/>
            <w:webHidden/>
          </w:rPr>
          <w:fldChar w:fldCharType="end"/>
        </w:r>
        <w:r>
          <w:rPr>
            <w:noProof/>
          </w:rPr>
          <w:fldChar w:fldCharType="end"/>
        </w:r>
      </w:ins>
    </w:p>
    <w:p w14:paraId="68F537E7" w14:textId="2AEDC633" w:rsidR="0012456B" w:rsidRDefault="001C172D">
      <w:pPr>
        <w:pStyle w:val="TableofFigures"/>
        <w:tabs>
          <w:tab w:val="right" w:leader="dot" w:pos="10070"/>
        </w:tabs>
        <w:rPr>
          <w:ins w:id="400" w:author="Russ Ott" w:date="2022-05-16T11:54:00Z"/>
          <w:rFonts w:asciiTheme="minorHAnsi" w:eastAsiaTheme="minorEastAsia" w:hAnsiTheme="minorHAnsi" w:cstheme="minorBidi"/>
          <w:noProof/>
          <w:sz w:val="22"/>
          <w:szCs w:val="22"/>
        </w:rPr>
      </w:pPr>
      <w:ins w:id="401" w:author="Russ Ott" w:date="2022-05-16T11:54:00Z">
        <w:r>
          <w:fldChar w:fldCharType="begin"/>
        </w:r>
        <w:r>
          <w:instrText xml:space="preserve"> HYPERLINK \l "_Toc103325947" </w:instrText>
        </w:r>
        <w:r>
          <w:fldChar w:fldCharType="separate"/>
        </w:r>
        <w:r w:rsidR="0012456B" w:rsidRPr="001721C3">
          <w:rPr>
            <w:rStyle w:val="Hyperlink"/>
            <w:noProof/>
          </w:rPr>
          <w:t>Table 9: Care Team Member Act (V2) Contexts</w:t>
        </w:r>
        <w:r w:rsidR="0012456B">
          <w:rPr>
            <w:noProof/>
            <w:webHidden/>
          </w:rPr>
          <w:tab/>
        </w:r>
        <w:r w:rsidR="0012456B">
          <w:rPr>
            <w:noProof/>
            <w:webHidden/>
          </w:rPr>
          <w:fldChar w:fldCharType="begin"/>
        </w:r>
        <w:r w:rsidR="0012456B">
          <w:rPr>
            <w:noProof/>
            <w:webHidden/>
          </w:rPr>
          <w:instrText xml:space="preserve"> PAGEREF _Toc103325947 \h </w:instrText>
        </w:r>
      </w:ins>
      <w:r w:rsidR="0012456B">
        <w:rPr>
          <w:noProof/>
          <w:webHidden/>
        </w:rPr>
      </w:r>
      <w:ins w:id="402" w:author="Russ Ott" w:date="2022-05-16T11:54:00Z">
        <w:r w:rsidR="0012456B">
          <w:rPr>
            <w:noProof/>
            <w:webHidden/>
          </w:rPr>
          <w:fldChar w:fldCharType="separate"/>
        </w:r>
        <w:r w:rsidR="0012456B">
          <w:rPr>
            <w:noProof/>
            <w:webHidden/>
          </w:rPr>
          <w:t>23</w:t>
        </w:r>
        <w:r w:rsidR="0012456B">
          <w:rPr>
            <w:noProof/>
            <w:webHidden/>
          </w:rPr>
          <w:fldChar w:fldCharType="end"/>
        </w:r>
        <w:r>
          <w:rPr>
            <w:noProof/>
          </w:rPr>
          <w:fldChar w:fldCharType="end"/>
        </w:r>
      </w:ins>
    </w:p>
    <w:p w14:paraId="226E7801" w14:textId="5212B128" w:rsidR="0012456B" w:rsidRDefault="001C172D">
      <w:pPr>
        <w:pStyle w:val="TableofFigures"/>
        <w:tabs>
          <w:tab w:val="right" w:leader="dot" w:pos="10070"/>
        </w:tabs>
        <w:rPr>
          <w:ins w:id="403" w:author="Russ Ott" w:date="2022-05-16T11:54:00Z"/>
          <w:rFonts w:asciiTheme="minorHAnsi" w:eastAsiaTheme="minorEastAsia" w:hAnsiTheme="minorHAnsi" w:cstheme="minorBidi"/>
          <w:noProof/>
          <w:sz w:val="22"/>
          <w:szCs w:val="22"/>
        </w:rPr>
      </w:pPr>
      <w:ins w:id="404" w:author="Russ Ott" w:date="2022-05-16T11:54:00Z">
        <w:r>
          <w:fldChar w:fldCharType="begin"/>
        </w:r>
        <w:r>
          <w:instrText xml:space="preserve"> HYPERLINK \l "_Toc103325948" </w:instrText>
        </w:r>
        <w:r>
          <w:fldChar w:fldCharType="separate"/>
        </w:r>
        <w:r w:rsidR="0012456B" w:rsidRPr="001721C3">
          <w:rPr>
            <w:rStyle w:val="Hyperlink"/>
            <w:noProof/>
          </w:rPr>
          <w:t>Table 10: Care Team Member Act (V2) Constraints Overview</w:t>
        </w:r>
        <w:r w:rsidR="0012456B">
          <w:rPr>
            <w:noProof/>
            <w:webHidden/>
          </w:rPr>
          <w:tab/>
        </w:r>
        <w:r w:rsidR="0012456B">
          <w:rPr>
            <w:noProof/>
            <w:webHidden/>
          </w:rPr>
          <w:fldChar w:fldCharType="begin"/>
        </w:r>
        <w:r w:rsidR="0012456B">
          <w:rPr>
            <w:noProof/>
            <w:webHidden/>
          </w:rPr>
          <w:instrText xml:space="preserve"> PAGEREF _Toc103325948 \h </w:instrText>
        </w:r>
      </w:ins>
      <w:r w:rsidR="0012456B">
        <w:rPr>
          <w:noProof/>
          <w:webHidden/>
        </w:rPr>
      </w:r>
      <w:ins w:id="405" w:author="Russ Ott" w:date="2022-05-16T11:54:00Z">
        <w:r w:rsidR="0012456B">
          <w:rPr>
            <w:noProof/>
            <w:webHidden/>
          </w:rPr>
          <w:fldChar w:fldCharType="separate"/>
        </w:r>
        <w:r w:rsidR="0012456B">
          <w:rPr>
            <w:noProof/>
            <w:webHidden/>
          </w:rPr>
          <w:t>24</w:t>
        </w:r>
        <w:r w:rsidR="0012456B">
          <w:rPr>
            <w:noProof/>
            <w:webHidden/>
          </w:rPr>
          <w:fldChar w:fldCharType="end"/>
        </w:r>
        <w:r>
          <w:rPr>
            <w:noProof/>
          </w:rPr>
          <w:fldChar w:fldCharType="end"/>
        </w:r>
      </w:ins>
    </w:p>
    <w:p w14:paraId="02FE851A" w14:textId="591E0702" w:rsidR="0012456B" w:rsidRDefault="001C172D">
      <w:pPr>
        <w:pStyle w:val="TableofFigures"/>
        <w:tabs>
          <w:tab w:val="right" w:leader="dot" w:pos="10070"/>
        </w:tabs>
        <w:rPr>
          <w:ins w:id="406" w:author="Russ Ott" w:date="2022-05-16T11:54:00Z"/>
          <w:rFonts w:asciiTheme="minorHAnsi" w:eastAsiaTheme="minorEastAsia" w:hAnsiTheme="minorHAnsi" w:cstheme="minorBidi"/>
          <w:noProof/>
          <w:sz w:val="22"/>
          <w:szCs w:val="22"/>
        </w:rPr>
      </w:pPr>
      <w:ins w:id="407" w:author="Russ Ott" w:date="2022-05-16T11:54:00Z">
        <w:r>
          <w:fldChar w:fldCharType="begin"/>
        </w:r>
        <w:r>
          <w:instrText xml:space="preserve"> HYPERLINK \l "_Toc103325949" </w:instrText>
        </w:r>
        <w:r>
          <w:fldChar w:fldCharType="separate"/>
        </w:r>
        <w:r w:rsidR="0012456B" w:rsidRPr="001721C3">
          <w:rPr>
            <w:rStyle w:val="Hyperlink"/>
            <w:noProof/>
          </w:rPr>
          <w:t>Table 11: Care Team Member Schedule Observation (V2) Constraints Overview</w:t>
        </w:r>
        <w:r w:rsidR="0012456B">
          <w:rPr>
            <w:noProof/>
            <w:webHidden/>
          </w:rPr>
          <w:tab/>
        </w:r>
        <w:r w:rsidR="0012456B">
          <w:rPr>
            <w:noProof/>
            <w:webHidden/>
          </w:rPr>
          <w:fldChar w:fldCharType="begin"/>
        </w:r>
        <w:r w:rsidR="0012456B">
          <w:rPr>
            <w:noProof/>
            <w:webHidden/>
          </w:rPr>
          <w:instrText xml:space="preserve"> PAGEREF _Toc103325949 \h </w:instrText>
        </w:r>
      </w:ins>
      <w:r w:rsidR="0012456B">
        <w:rPr>
          <w:noProof/>
          <w:webHidden/>
        </w:rPr>
      </w:r>
      <w:ins w:id="408" w:author="Russ Ott" w:date="2022-05-16T11:54:00Z">
        <w:r w:rsidR="0012456B">
          <w:rPr>
            <w:noProof/>
            <w:webHidden/>
          </w:rPr>
          <w:fldChar w:fldCharType="separate"/>
        </w:r>
        <w:r w:rsidR="0012456B">
          <w:rPr>
            <w:noProof/>
            <w:webHidden/>
          </w:rPr>
          <w:t>31</w:t>
        </w:r>
        <w:r w:rsidR="0012456B">
          <w:rPr>
            <w:noProof/>
            <w:webHidden/>
          </w:rPr>
          <w:fldChar w:fldCharType="end"/>
        </w:r>
        <w:r>
          <w:rPr>
            <w:noProof/>
          </w:rPr>
          <w:fldChar w:fldCharType="end"/>
        </w:r>
      </w:ins>
    </w:p>
    <w:p w14:paraId="7944D58A" w14:textId="61A988D6" w:rsidR="0012456B" w:rsidRDefault="001C172D">
      <w:pPr>
        <w:pStyle w:val="TableofFigures"/>
        <w:tabs>
          <w:tab w:val="right" w:leader="dot" w:pos="10070"/>
        </w:tabs>
        <w:rPr>
          <w:ins w:id="409" w:author="Russ Ott" w:date="2022-05-16T11:54:00Z"/>
          <w:rFonts w:asciiTheme="minorHAnsi" w:eastAsiaTheme="minorEastAsia" w:hAnsiTheme="minorHAnsi" w:cstheme="minorBidi"/>
          <w:noProof/>
          <w:sz w:val="22"/>
          <w:szCs w:val="22"/>
        </w:rPr>
      </w:pPr>
      <w:ins w:id="410" w:author="Russ Ott" w:date="2022-05-16T11:54:00Z">
        <w:r>
          <w:fldChar w:fldCharType="begin"/>
        </w:r>
        <w:r>
          <w:instrText xml:space="preserve"> HYPERLINK \l "_Toc103325950" </w:instrText>
        </w:r>
        <w:r>
          <w:fldChar w:fldCharType="separate"/>
        </w:r>
        <w:r w:rsidR="0012456B" w:rsidRPr="001721C3">
          <w:rPr>
            <w:rStyle w:val="Hyperlink"/>
            <w:noProof/>
          </w:rPr>
          <w:t>Table 12: Care Team Organizer (V2) Contexts</w:t>
        </w:r>
        <w:r w:rsidR="0012456B">
          <w:rPr>
            <w:noProof/>
            <w:webHidden/>
          </w:rPr>
          <w:tab/>
        </w:r>
        <w:r w:rsidR="0012456B">
          <w:rPr>
            <w:noProof/>
            <w:webHidden/>
          </w:rPr>
          <w:fldChar w:fldCharType="begin"/>
        </w:r>
        <w:r w:rsidR="0012456B">
          <w:rPr>
            <w:noProof/>
            <w:webHidden/>
          </w:rPr>
          <w:instrText xml:space="preserve"> PAGEREF _Toc103325950 \h </w:instrText>
        </w:r>
      </w:ins>
      <w:r w:rsidR="0012456B">
        <w:rPr>
          <w:noProof/>
          <w:webHidden/>
        </w:rPr>
      </w:r>
      <w:ins w:id="411" w:author="Russ Ott" w:date="2022-05-16T11:54:00Z">
        <w:r w:rsidR="0012456B">
          <w:rPr>
            <w:noProof/>
            <w:webHidden/>
          </w:rPr>
          <w:fldChar w:fldCharType="separate"/>
        </w:r>
        <w:r w:rsidR="0012456B">
          <w:rPr>
            <w:noProof/>
            <w:webHidden/>
          </w:rPr>
          <w:t>32</w:t>
        </w:r>
        <w:r w:rsidR="0012456B">
          <w:rPr>
            <w:noProof/>
            <w:webHidden/>
          </w:rPr>
          <w:fldChar w:fldCharType="end"/>
        </w:r>
        <w:r>
          <w:rPr>
            <w:noProof/>
          </w:rPr>
          <w:fldChar w:fldCharType="end"/>
        </w:r>
      </w:ins>
    </w:p>
    <w:p w14:paraId="60C0F795" w14:textId="533D0DE8" w:rsidR="0012456B" w:rsidRDefault="001C172D">
      <w:pPr>
        <w:pStyle w:val="TableofFigures"/>
        <w:tabs>
          <w:tab w:val="right" w:leader="dot" w:pos="10070"/>
        </w:tabs>
        <w:rPr>
          <w:ins w:id="412" w:author="Russ Ott" w:date="2022-05-16T11:54:00Z"/>
          <w:rFonts w:asciiTheme="minorHAnsi" w:eastAsiaTheme="minorEastAsia" w:hAnsiTheme="minorHAnsi" w:cstheme="minorBidi"/>
          <w:noProof/>
          <w:sz w:val="22"/>
          <w:szCs w:val="22"/>
        </w:rPr>
      </w:pPr>
      <w:ins w:id="413" w:author="Russ Ott" w:date="2022-05-16T11:54:00Z">
        <w:r>
          <w:fldChar w:fldCharType="begin"/>
        </w:r>
        <w:r>
          <w:instrText xml:space="preserve"> HYPERLINK \l "_Toc103325951" </w:instrText>
        </w:r>
        <w:r>
          <w:fldChar w:fldCharType="separate"/>
        </w:r>
        <w:r w:rsidR="0012456B" w:rsidRPr="001721C3">
          <w:rPr>
            <w:rStyle w:val="Hyperlink"/>
            <w:noProof/>
          </w:rPr>
          <w:t>Table 13: Care Team Organizer (V2) Constraints Overview</w:t>
        </w:r>
        <w:r w:rsidR="0012456B">
          <w:rPr>
            <w:noProof/>
            <w:webHidden/>
          </w:rPr>
          <w:tab/>
        </w:r>
        <w:r w:rsidR="0012456B">
          <w:rPr>
            <w:noProof/>
            <w:webHidden/>
          </w:rPr>
          <w:fldChar w:fldCharType="begin"/>
        </w:r>
        <w:r w:rsidR="0012456B">
          <w:rPr>
            <w:noProof/>
            <w:webHidden/>
          </w:rPr>
          <w:instrText xml:space="preserve"> PAGEREF _Toc103325951 \h </w:instrText>
        </w:r>
      </w:ins>
      <w:r w:rsidR="0012456B">
        <w:rPr>
          <w:noProof/>
          <w:webHidden/>
        </w:rPr>
      </w:r>
      <w:ins w:id="414" w:author="Russ Ott" w:date="2022-05-16T11:54:00Z">
        <w:r w:rsidR="0012456B">
          <w:rPr>
            <w:noProof/>
            <w:webHidden/>
          </w:rPr>
          <w:fldChar w:fldCharType="separate"/>
        </w:r>
        <w:r w:rsidR="0012456B">
          <w:rPr>
            <w:noProof/>
            <w:webHidden/>
          </w:rPr>
          <w:t>33</w:t>
        </w:r>
        <w:r w:rsidR="0012456B">
          <w:rPr>
            <w:noProof/>
            <w:webHidden/>
          </w:rPr>
          <w:fldChar w:fldCharType="end"/>
        </w:r>
        <w:r>
          <w:rPr>
            <w:noProof/>
          </w:rPr>
          <w:fldChar w:fldCharType="end"/>
        </w:r>
      </w:ins>
    </w:p>
    <w:p w14:paraId="65E707FC" w14:textId="6E76423B" w:rsidR="0012456B" w:rsidRDefault="001C172D">
      <w:pPr>
        <w:pStyle w:val="TableofFigures"/>
        <w:tabs>
          <w:tab w:val="right" w:leader="dot" w:pos="10070"/>
        </w:tabs>
        <w:rPr>
          <w:ins w:id="415" w:author="Russ Ott" w:date="2022-05-16T11:54:00Z"/>
          <w:rFonts w:asciiTheme="minorHAnsi" w:eastAsiaTheme="minorEastAsia" w:hAnsiTheme="minorHAnsi" w:cstheme="minorBidi"/>
          <w:noProof/>
          <w:sz w:val="22"/>
          <w:szCs w:val="22"/>
        </w:rPr>
      </w:pPr>
      <w:ins w:id="416" w:author="Russ Ott" w:date="2022-05-16T11:54:00Z">
        <w:r>
          <w:fldChar w:fldCharType="begin"/>
        </w:r>
        <w:r>
          <w:instrText xml:space="preserve"> HYPERLINK \l "_Toc103325952" </w:instrText>
        </w:r>
        <w:r>
          <w:fldChar w:fldCharType="separate"/>
        </w:r>
        <w:r w:rsidR="0012456B" w:rsidRPr="001721C3">
          <w:rPr>
            <w:rStyle w:val="Hyperlink"/>
            <w:noProof/>
          </w:rPr>
          <w:t>Table 14: Care Team Type Observation Contexts</w:t>
        </w:r>
        <w:r w:rsidR="0012456B">
          <w:rPr>
            <w:noProof/>
            <w:webHidden/>
          </w:rPr>
          <w:tab/>
        </w:r>
        <w:r w:rsidR="0012456B">
          <w:rPr>
            <w:noProof/>
            <w:webHidden/>
          </w:rPr>
          <w:fldChar w:fldCharType="begin"/>
        </w:r>
        <w:r w:rsidR="0012456B">
          <w:rPr>
            <w:noProof/>
            <w:webHidden/>
          </w:rPr>
          <w:instrText xml:space="preserve"> PAGEREF _Toc103325952 \h </w:instrText>
        </w:r>
      </w:ins>
      <w:r w:rsidR="0012456B">
        <w:rPr>
          <w:noProof/>
          <w:webHidden/>
        </w:rPr>
      </w:r>
      <w:ins w:id="417" w:author="Russ Ott" w:date="2022-05-16T11:54:00Z">
        <w:r w:rsidR="0012456B">
          <w:rPr>
            <w:noProof/>
            <w:webHidden/>
          </w:rPr>
          <w:fldChar w:fldCharType="separate"/>
        </w:r>
        <w:r w:rsidR="0012456B">
          <w:rPr>
            <w:noProof/>
            <w:webHidden/>
          </w:rPr>
          <w:t>38</w:t>
        </w:r>
        <w:r w:rsidR="0012456B">
          <w:rPr>
            <w:noProof/>
            <w:webHidden/>
          </w:rPr>
          <w:fldChar w:fldCharType="end"/>
        </w:r>
        <w:r>
          <w:rPr>
            <w:noProof/>
          </w:rPr>
          <w:fldChar w:fldCharType="end"/>
        </w:r>
      </w:ins>
    </w:p>
    <w:p w14:paraId="6B2A4E39" w14:textId="0BDAFBC0" w:rsidR="0012456B" w:rsidRDefault="001C172D">
      <w:pPr>
        <w:pStyle w:val="TableofFigures"/>
        <w:tabs>
          <w:tab w:val="right" w:leader="dot" w:pos="10070"/>
        </w:tabs>
        <w:rPr>
          <w:ins w:id="418" w:author="Russ Ott" w:date="2022-05-16T11:54:00Z"/>
          <w:rFonts w:asciiTheme="minorHAnsi" w:eastAsiaTheme="minorEastAsia" w:hAnsiTheme="minorHAnsi" w:cstheme="minorBidi"/>
          <w:noProof/>
          <w:sz w:val="22"/>
          <w:szCs w:val="22"/>
        </w:rPr>
      </w:pPr>
      <w:ins w:id="419" w:author="Russ Ott" w:date="2022-05-16T11:54:00Z">
        <w:r>
          <w:lastRenderedPageBreak/>
          <w:fldChar w:fldCharType="begin"/>
        </w:r>
        <w:r>
          <w:instrText xml:space="preserve"> HYPERLINK \l "_Toc103325953" </w:instrText>
        </w:r>
        <w:r>
          <w:fldChar w:fldCharType="separate"/>
        </w:r>
        <w:r w:rsidR="0012456B" w:rsidRPr="001721C3">
          <w:rPr>
            <w:rStyle w:val="Hyperlink"/>
            <w:noProof/>
          </w:rPr>
          <w:t>Table 15: Care Team Type Observation Constraints Overview</w:t>
        </w:r>
        <w:r w:rsidR="0012456B">
          <w:rPr>
            <w:noProof/>
            <w:webHidden/>
          </w:rPr>
          <w:tab/>
        </w:r>
        <w:r w:rsidR="0012456B">
          <w:rPr>
            <w:noProof/>
            <w:webHidden/>
          </w:rPr>
          <w:fldChar w:fldCharType="begin"/>
        </w:r>
        <w:r w:rsidR="0012456B">
          <w:rPr>
            <w:noProof/>
            <w:webHidden/>
          </w:rPr>
          <w:instrText xml:space="preserve"> PAGEREF _Toc103325953 \h </w:instrText>
        </w:r>
      </w:ins>
      <w:r w:rsidR="0012456B">
        <w:rPr>
          <w:noProof/>
          <w:webHidden/>
        </w:rPr>
      </w:r>
      <w:ins w:id="420" w:author="Russ Ott" w:date="2022-05-16T11:54:00Z">
        <w:r w:rsidR="0012456B">
          <w:rPr>
            <w:noProof/>
            <w:webHidden/>
          </w:rPr>
          <w:fldChar w:fldCharType="separate"/>
        </w:r>
        <w:r w:rsidR="0012456B">
          <w:rPr>
            <w:noProof/>
            <w:webHidden/>
          </w:rPr>
          <w:t>39</w:t>
        </w:r>
        <w:r w:rsidR="0012456B">
          <w:rPr>
            <w:noProof/>
            <w:webHidden/>
          </w:rPr>
          <w:fldChar w:fldCharType="end"/>
        </w:r>
        <w:r>
          <w:rPr>
            <w:noProof/>
          </w:rPr>
          <w:fldChar w:fldCharType="end"/>
        </w:r>
      </w:ins>
    </w:p>
    <w:p w14:paraId="5107CE54" w14:textId="2BA8518C" w:rsidR="0012456B" w:rsidRDefault="001C172D">
      <w:pPr>
        <w:pStyle w:val="TableofFigures"/>
        <w:tabs>
          <w:tab w:val="right" w:leader="dot" w:pos="10070"/>
        </w:tabs>
        <w:rPr>
          <w:ins w:id="421" w:author="Russ Ott" w:date="2022-05-16T11:54:00Z"/>
          <w:rFonts w:asciiTheme="minorHAnsi" w:eastAsiaTheme="minorEastAsia" w:hAnsiTheme="minorHAnsi" w:cstheme="minorBidi"/>
          <w:noProof/>
          <w:sz w:val="22"/>
          <w:szCs w:val="22"/>
        </w:rPr>
      </w:pPr>
      <w:ins w:id="422" w:author="Russ Ott" w:date="2022-05-16T11:54:00Z">
        <w:r>
          <w:fldChar w:fldCharType="begin"/>
        </w:r>
        <w:r>
          <w:instrText xml:space="preserve"> HYPERLINK \l "_Toc103325954" </w:instrText>
        </w:r>
        <w:r>
          <w:fldChar w:fldCharType="separate"/>
        </w:r>
        <w:r w:rsidR="0012456B" w:rsidRPr="001721C3">
          <w:rPr>
            <w:rStyle w:val="Hyperlink"/>
            <w:noProof/>
          </w:rPr>
          <w:t>Table 16: Date of Diagnosis Act Contexts</w:t>
        </w:r>
        <w:r w:rsidR="0012456B">
          <w:rPr>
            <w:noProof/>
            <w:webHidden/>
          </w:rPr>
          <w:tab/>
        </w:r>
        <w:r w:rsidR="0012456B">
          <w:rPr>
            <w:noProof/>
            <w:webHidden/>
          </w:rPr>
          <w:fldChar w:fldCharType="begin"/>
        </w:r>
        <w:r w:rsidR="0012456B">
          <w:rPr>
            <w:noProof/>
            <w:webHidden/>
          </w:rPr>
          <w:instrText xml:space="preserve"> PAGEREF _Toc103325954 \h </w:instrText>
        </w:r>
      </w:ins>
      <w:r w:rsidR="0012456B">
        <w:rPr>
          <w:noProof/>
          <w:webHidden/>
        </w:rPr>
      </w:r>
      <w:ins w:id="423" w:author="Russ Ott" w:date="2022-05-16T11:54:00Z">
        <w:r w:rsidR="0012456B">
          <w:rPr>
            <w:noProof/>
            <w:webHidden/>
          </w:rPr>
          <w:fldChar w:fldCharType="separate"/>
        </w:r>
        <w:r w:rsidR="0012456B">
          <w:rPr>
            <w:noProof/>
            <w:webHidden/>
          </w:rPr>
          <w:t>40</w:t>
        </w:r>
        <w:r w:rsidR="0012456B">
          <w:rPr>
            <w:noProof/>
            <w:webHidden/>
          </w:rPr>
          <w:fldChar w:fldCharType="end"/>
        </w:r>
        <w:r>
          <w:rPr>
            <w:noProof/>
          </w:rPr>
          <w:fldChar w:fldCharType="end"/>
        </w:r>
      </w:ins>
    </w:p>
    <w:p w14:paraId="33833C77" w14:textId="2DC1BEBA" w:rsidR="0012456B" w:rsidRDefault="001C172D">
      <w:pPr>
        <w:pStyle w:val="TableofFigures"/>
        <w:tabs>
          <w:tab w:val="right" w:leader="dot" w:pos="10070"/>
        </w:tabs>
        <w:rPr>
          <w:ins w:id="424" w:author="Russ Ott" w:date="2022-05-16T11:54:00Z"/>
          <w:rFonts w:asciiTheme="minorHAnsi" w:eastAsiaTheme="minorEastAsia" w:hAnsiTheme="minorHAnsi" w:cstheme="minorBidi"/>
          <w:noProof/>
          <w:sz w:val="22"/>
          <w:szCs w:val="22"/>
        </w:rPr>
      </w:pPr>
      <w:ins w:id="425" w:author="Russ Ott" w:date="2022-05-16T11:54:00Z">
        <w:r>
          <w:fldChar w:fldCharType="begin"/>
        </w:r>
        <w:r>
          <w:instrText xml:space="preserve"> HYPERLINK \l "_Toc103325955" </w:instrText>
        </w:r>
        <w:r>
          <w:fldChar w:fldCharType="separate"/>
        </w:r>
        <w:r w:rsidR="0012456B" w:rsidRPr="001721C3">
          <w:rPr>
            <w:rStyle w:val="Hyperlink"/>
            <w:noProof/>
          </w:rPr>
          <w:t>Table 17: Date of Diagnosis Act Constraints Overview</w:t>
        </w:r>
        <w:r w:rsidR="0012456B">
          <w:rPr>
            <w:noProof/>
            <w:webHidden/>
          </w:rPr>
          <w:tab/>
        </w:r>
        <w:r w:rsidR="0012456B">
          <w:rPr>
            <w:noProof/>
            <w:webHidden/>
          </w:rPr>
          <w:fldChar w:fldCharType="begin"/>
        </w:r>
        <w:r w:rsidR="0012456B">
          <w:rPr>
            <w:noProof/>
            <w:webHidden/>
          </w:rPr>
          <w:instrText xml:space="preserve"> PAGEREF _Toc103325955 \h </w:instrText>
        </w:r>
      </w:ins>
      <w:r w:rsidR="0012456B">
        <w:rPr>
          <w:noProof/>
          <w:webHidden/>
        </w:rPr>
      </w:r>
      <w:ins w:id="426" w:author="Russ Ott" w:date="2022-05-16T11:54:00Z">
        <w:r w:rsidR="0012456B">
          <w:rPr>
            <w:noProof/>
            <w:webHidden/>
          </w:rPr>
          <w:fldChar w:fldCharType="separate"/>
        </w:r>
        <w:r w:rsidR="0012456B">
          <w:rPr>
            <w:noProof/>
            <w:webHidden/>
          </w:rPr>
          <w:t>41</w:t>
        </w:r>
        <w:r w:rsidR="0012456B">
          <w:rPr>
            <w:noProof/>
            <w:webHidden/>
          </w:rPr>
          <w:fldChar w:fldCharType="end"/>
        </w:r>
        <w:r>
          <w:rPr>
            <w:noProof/>
          </w:rPr>
          <w:fldChar w:fldCharType="end"/>
        </w:r>
      </w:ins>
    </w:p>
    <w:p w14:paraId="4CB373CD" w14:textId="5222DDCC" w:rsidR="0012456B" w:rsidRDefault="001C172D">
      <w:pPr>
        <w:pStyle w:val="TableofFigures"/>
        <w:tabs>
          <w:tab w:val="right" w:leader="dot" w:pos="10070"/>
        </w:tabs>
        <w:rPr>
          <w:ins w:id="427" w:author="Russ Ott" w:date="2022-05-16T11:54:00Z"/>
          <w:rFonts w:asciiTheme="minorHAnsi" w:eastAsiaTheme="minorEastAsia" w:hAnsiTheme="minorHAnsi" w:cstheme="minorBidi"/>
          <w:noProof/>
          <w:sz w:val="22"/>
          <w:szCs w:val="22"/>
        </w:rPr>
      </w:pPr>
      <w:ins w:id="428" w:author="Russ Ott" w:date="2022-05-16T11:54:00Z">
        <w:r>
          <w:fldChar w:fldCharType="begin"/>
        </w:r>
        <w:r>
          <w:instrText xml:space="preserve"> HYPERLINK \l "_Toc103325956" </w:instrText>
        </w:r>
        <w:r>
          <w:fldChar w:fldCharType="separate"/>
        </w:r>
        <w:r w:rsidR="0012456B" w:rsidRPr="001721C3">
          <w:rPr>
            <w:rStyle w:val="Hyperlink"/>
            <w:noProof/>
          </w:rPr>
          <w:t>Table 18: Gender Identity Observation (V3) Constraints Overview</w:t>
        </w:r>
        <w:r w:rsidR="0012456B">
          <w:rPr>
            <w:noProof/>
            <w:webHidden/>
          </w:rPr>
          <w:tab/>
        </w:r>
        <w:r w:rsidR="0012456B">
          <w:rPr>
            <w:noProof/>
            <w:webHidden/>
          </w:rPr>
          <w:fldChar w:fldCharType="begin"/>
        </w:r>
        <w:r w:rsidR="0012456B">
          <w:rPr>
            <w:noProof/>
            <w:webHidden/>
          </w:rPr>
          <w:instrText xml:space="preserve"> PAGEREF _Toc103325956 \h </w:instrText>
        </w:r>
      </w:ins>
      <w:r w:rsidR="0012456B">
        <w:rPr>
          <w:noProof/>
          <w:webHidden/>
        </w:rPr>
      </w:r>
      <w:ins w:id="429" w:author="Russ Ott" w:date="2022-05-16T11:54:00Z">
        <w:r w:rsidR="0012456B">
          <w:rPr>
            <w:noProof/>
            <w:webHidden/>
          </w:rPr>
          <w:fldChar w:fldCharType="separate"/>
        </w:r>
        <w:r w:rsidR="0012456B">
          <w:rPr>
            <w:noProof/>
            <w:webHidden/>
          </w:rPr>
          <w:t>43</w:t>
        </w:r>
        <w:r w:rsidR="0012456B">
          <w:rPr>
            <w:noProof/>
            <w:webHidden/>
          </w:rPr>
          <w:fldChar w:fldCharType="end"/>
        </w:r>
        <w:r>
          <w:rPr>
            <w:noProof/>
          </w:rPr>
          <w:fldChar w:fldCharType="end"/>
        </w:r>
      </w:ins>
    </w:p>
    <w:p w14:paraId="1B6E5FC2" w14:textId="1DC12BCF" w:rsidR="0012456B" w:rsidRDefault="001C172D">
      <w:pPr>
        <w:pStyle w:val="TableofFigures"/>
        <w:tabs>
          <w:tab w:val="right" w:leader="dot" w:pos="10070"/>
        </w:tabs>
        <w:rPr>
          <w:ins w:id="430" w:author="Russ Ott" w:date="2022-05-16T11:54:00Z"/>
          <w:rFonts w:asciiTheme="minorHAnsi" w:eastAsiaTheme="minorEastAsia" w:hAnsiTheme="minorHAnsi" w:cstheme="minorBidi"/>
          <w:noProof/>
          <w:sz w:val="22"/>
          <w:szCs w:val="22"/>
        </w:rPr>
      </w:pPr>
      <w:ins w:id="431" w:author="Russ Ott" w:date="2022-05-16T11:54:00Z">
        <w:r>
          <w:fldChar w:fldCharType="begin"/>
        </w:r>
        <w:r>
          <w:instrText xml:space="preserve"> HYPERLINK \l "_Toc103325957" </w:instrText>
        </w:r>
        <w:r>
          <w:fldChar w:fldCharType="separate"/>
        </w:r>
        <w:r w:rsidR="0012456B" w:rsidRPr="001721C3">
          <w:rPr>
            <w:rStyle w:val="Hyperlink"/>
            <w:noProof/>
          </w:rPr>
          <w:t>Table 19: Goal Observation (V2) Constraints Overview</w:t>
        </w:r>
        <w:r w:rsidR="0012456B">
          <w:rPr>
            <w:noProof/>
            <w:webHidden/>
          </w:rPr>
          <w:tab/>
        </w:r>
        <w:r w:rsidR="0012456B">
          <w:rPr>
            <w:noProof/>
            <w:webHidden/>
          </w:rPr>
          <w:fldChar w:fldCharType="begin"/>
        </w:r>
        <w:r w:rsidR="0012456B">
          <w:rPr>
            <w:noProof/>
            <w:webHidden/>
          </w:rPr>
          <w:instrText xml:space="preserve"> PAGEREF _Toc103325957 \h </w:instrText>
        </w:r>
      </w:ins>
      <w:r w:rsidR="0012456B">
        <w:rPr>
          <w:noProof/>
          <w:webHidden/>
        </w:rPr>
      </w:r>
      <w:ins w:id="432" w:author="Russ Ott" w:date="2022-05-16T11:54:00Z">
        <w:r w:rsidR="0012456B">
          <w:rPr>
            <w:noProof/>
            <w:webHidden/>
          </w:rPr>
          <w:fldChar w:fldCharType="separate"/>
        </w:r>
        <w:r w:rsidR="0012456B">
          <w:rPr>
            <w:noProof/>
            <w:webHidden/>
          </w:rPr>
          <w:t>45</w:t>
        </w:r>
        <w:r w:rsidR="0012456B">
          <w:rPr>
            <w:noProof/>
            <w:webHidden/>
          </w:rPr>
          <w:fldChar w:fldCharType="end"/>
        </w:r>
        <w:r>
          <w:rPr>
            <w:noProof/>
          </w:rPr>
          <w:fldChar w:fldCharType="end"/>
        </w:r>
      </w:ins>
    </w:p>
    <w:p w14:paraId="745C589C" w14:textId="51B57B54" w:rsidR="0012456B" w:rsidRDefault="001C172D">
      <w:pPr>
        <w:pStyle w:val="TableofFigures"/>
        <w:tabs>
          <w:tab w:val="right" w:leader="dot" w:pos="10070"/>
        </w:tabs>
        <w:rPr>
          <w:ins w:id="433" w:author="Russ Ott" w:date="2022-05-16T11:54:00Z"/>
          <w:rFonts w:asciiTheme="minorHAnsi" w:eastAsiaTheme="minorEastAsia" w:hAnsiTheme="minorHAnsi" w:cstheme="minorBidi"/>
          <w:noProof/>
          <w:sz w:val="22"/>
          <w:szCs w:val="22"/>
        </w:rPr>
      </w:pPr>
      <w:ins w:id="434" w:author="Russ Ott" w:date="2022-05-16T11:54:00Z">
        <w:r>
          <w:fldChar w:fldCharType="begin"/>
        </w:r>
        <w:r>
          <w:instrText xml:space="preserve"> HYPERLINK \l "_Toc103325958" </w:instrText>
        </w:r>
        <w:r>
          <w:fldChar w:fldCharType="separate"/>
        </w:r>
        <w:r w:rsidR="0012456B" w:rsidRPr="001721C3">
          <w:rPr>
            <w:rStyle w:val="Hyperlink"/>
            <w:noProof/>
          </w:rPr>
          <w:t>Table 20: Health Concern Act (V3) Constraints Overview</w:t>
        </w:r>
        <w:r w:rsidR="0012456B">
          <w:rPr>
            <w:noProof/>
            <w:webHidden/>
          </w:rPr>
          <w:tab/>
        </w:r>
        <w:r w:rsidR="0012456B">
          <w:rPr>
            <w:noProof/>
            <w:webHidden/>
          </w:rPr>
          <w:fldChar w:fldCharType="begin"/>
        </w:r>
        <w:r w:rsidR="0012456B">
          <w:rPr>
            <w:noProof/>
            <w:webHidden/>
          </w:rPr>
          <w:instrText xml:space="preserve"> PAGEREF _Toc103325958 \h </w:instrText>
        </w:r>
      </w:ins>
      <w:r w:rsidR="0012456B">
        <w:rPr>
          <w:noProof/>
          <w:webHidden/>
        </w:rPr>
      </w:r>
      <w:ins w:id="435" w:author="Russ Ott" w:date="2022-05-16T11:54:00Z">
        <w:r w:rsidR="0012456B">
          <w:rPr>
            <w:noProof/>
            <w:webHidden/>
          </w:rPr>
          <w:fldChar w:fldCharType="separate"/>
        </w:r>
        <w:r w:rsidR="0012456B">
          <w:rPr>
            <w:noProof/>
            <w:webHidden/>
          </w:rPr>
          <w:t>53</w:t>
        </w:r>
        <w:r w:rsidR="0012456B">
          <w:rPr>
            <w:noProof/>
            <w:webHidden/>
          </w:rPr>
          <w:fldChar w:fldCharType="end"/>
        </w:r>
        <w:r>
          <w:rPr>
            <w:noProof/>
          </w:rPr>
          <w:fldChar w:fldCharType="end"/>
        </w:r>
      </w:ins>
    </w:p>
    <w:p w14:paraId="15C04F49" w14:textId="4FEA28BF" w:rsidR="0012456B" w:rsidRDefault="001C172D">
      <w:pPr>
        <w:pStyle w:val="TableofFigures"/>
        <w:tabs>
          <w:tab w:val="right" w:leader="dot" w:pos="10070"/>
        </w:tabs>
        <w:rPr>
          <w:ins w:id="436" w:author="Russ Ott" w:date="2022-05-16T11:54:00Z"/>
          <w:rFonts w:asciiTheme="minorHAnsi" w:eastAsiaTheme="minorEastAsia" w:hAnsiTheme="minorHAnsi" w:cstheme="minorBidi"/>
          <w:noProof/>
          <w:sz w:val="22"/>
          <w:szCs w:val="22"/>
        </w:rPr>
      </w:pPr>
      <w:ins w:id="437" w:author="Russ Ott" w:date="2022-05-16T11:54:00Z">
        <w:r>
          <w:fldChar w:fldCharType="begin"/>
        </w:r>
        <w:r>
          <w:instrText xml:space="preserve"> HYPERLINK \l "_Toc103325959" </w:instrText>
        </w:r>
        <w:r>
          <w:fldChar w:fldCharType="separate"/>
        </w:r>
        <w:r w:rsidR="0012456B" w:rsidRPr="001721C3">
          <w:rPr>
            <w:rStyle w:val="Hyperlink"/>
            <w:noProof/>
          </w:rPr>
          <w:t>Table 21: Note Activity Contexts</w:t>
        </w:r>
        <w:r w:rsidR="0012456B">
          <w:rPr>
            <w:noProof/>
            <w:webHidden/>
          </w:rPr>
          <w:tab/>
        </w:r>
        <w:r w:rsidR="0012456B">
          <w:rPr>
            <w:noProof/>
            <w:webHidden/>
          </w:rPr>
          <w:fldChar w:fldCharType="begin"/>
        </w:r>
        <w:r w:rsidR="0012456B">
          <w:rPr>
            <w:noProof/>
            <w:webHidden/>
          </w:rPr>
          <w:instrText xml:space="preserve"> PAGEREF _Toc103325959 \h </w:instrText>
        </w:r>
      </w:ins>
      <w:r w:rsidR="0012456B">
        <w:rPr>
          <w:noProof/>
          <w:webHidden/>
        </w:rPr>
      </w:r>
      <w:ins w:id="438" w:author="Russ Ott" w:date="2022-05-16T11:54:00Z">
        <w:r w:rsidR="0012456B">
          <w:rPr>
            <w:noProof/>
            <w:webHidden/>
          </w:rPr>
          <w:fldChar w:fldCharType="separate"/>
        </w:r>
        <w:r w:rsidR="0012456B">
          <w:rPr>
            <w:noProof/>
            <w:webHidden/>
          </w:rPr>
          <w:t>70</w:t>
        </w:r>
        <w:r w:rsidR="0012456B">
          <w:rPr>
            <w:noProof/>
            <w:webHidden/>
          </w:rPr>
          <w:fldChar w:fldCharType="end"/>
        </w:r>
        <w:r>
          <w:rPr>
            <w:noProof/>
          </w:rPr>
          <w:fldChar w:fldCharType="end"/>
        </w:r>
      </w:ins>
    </w:p>
    <w:p w14:paraId="0DAE6BAE" w14:textId="3E9F13F6" w:rsidR="0012456B" w:rsidRDefault="001C172D">
      <w:pPr>
        <w:pStyle w:val="TableofFigures"/>
        <w:tabs>
          <w:tab w:val="right" w:leader="dot" w:pos="10070"/>
        </w:tabs>
        <w:rPr>
          <w:ins w:id="439" w:author="Russ Ott" w:date="2022-05-16T11:54:00Z"/>
          <w:rFonts w:asciiTheme="minorHAnsi" w:eastAsiaTheme="minorEastAsia" w:hAnsiTheme="minorHAnsi" w:cstheme="minorBidi"/>
          <w:noProof/>
          <w:sz w:val="22"/>
          <w:szCs w:val="22"/>
        </w:rPr>
      </w:pPr>
      <w:ins w:id="440" w:author="Russ Ott" w:date="2022-05-16T11:54:00Z">
        <w:r>
          <w:fldChar w:fldCharType="begin"/>
        </w:r>
        <w:r>
          <w:instrText xml:space="preserve"> HYPERLINK \l "_Toc103325960" </w:instrText>
        </w:r>
        <w:r>
          <w:fldChar w:fldCharType="separate"/>
        </w:r>
        <w:r w:rsidR="0012456B" w:rsidRPr="001721C3">
          <w:rPr>
            <w:rStyle w:val="Hyperlink"/>
            <w:noProof/>
          </w:rPr>
          <w:t>Table 22: Note Activity Constraints Overview</w:t>
        </w:r>
        <w:r w:rsidR="0012456B">
          <w:rPr>
            <w:noProof/>
            <w:webHidden/>
          </w:rPr>
          <w:tab/>
        </w:r>
        <w:r w:rsidR="0012456B">
          <w:rPr>
            <w:noProof/>
            <w:webHidden/>
          </w:rPr>
          <w:fldChar w:fldCharType="begin"/>
        </w:r>
        <w:r w:rsidR="0012456B">
          <w:rPr>
            <w:noProof/>
            <w:webHidden/>
          </w:rPr>
          <w:instrText xml:space="preserve"> PAGEREF _Toc103325960 \h </w:instrText>
        </w:r>
      </w:ins>
      <w:r w:rsidR="0012456B">
        <w:rPr>
          <w:noProof/>
          <w:webHidden/>
        </w:rPr>
      </w:r>
      <w:ins w:id="441" w:author="Russ Ott" w:date="2022-05-16T11:54:00Z">
        <w:r w:rsidR="0012456B">
          <w:rPr>
            <w:noProof/>
            <w:webHidden/>
          </w:rPr>
          <w:fldChar w:fldCharType="separate"/>
        </w:r>
        <w:r w:rsidR="0012456B">
          <w:rPr>
            <w:noProof/>
            <w:webHidden/>
          </w:rPr>
          <w:t>70</w:t>
        </w:r>
        <w:r w:rsidR="0012456B">
          <w:rPr>
            <w:noProof/>
            <w:webHidden/>
          </w:rPr>
          <w:fldChar w:fldCharType="end"/>
        </w:r>
        <w:r>
          <w:rPr>
            <w:noProof/>
          </w:rPr>
          <w:fldChar w:fldCharType="end"/>
        </w:r>
      </w:ins>
    </w:p>
    <w:p w14:paraId="7765A29D" w14:textId="325A315D" w:rsidR="0012456B" w:rsidRDefault="001C172D">
      <w:pPr>
        <w:pStyle w:val="TableofFigures"/>
        <w:tabs>
          <w:tab w:val="right" w:leader="dot" w:pos="10070"/>
        </w:tabs>
        <w:rPr>
          <w:ins w:id="442" w:author="Russ Ott" w:date="2022-05-16T11:54:00Z"/>
          <w:rFonts w:asciiTheme="minorHAnsi" w:eastAsiaTheme="minorEastAsia" w:hAnsiTheme="minorHAnsi" w:cstheme="minorBidi"/>
          <w:noProof/>
          <w:sz w:val="22"/>
          <w:szCs w:val="22"/>
        </w:rPr>
      </w:pPr>
      <w:ins w:id="443" w:author="Russ Ott" w:date="2022-05-16T11:54:00Z">
        <w:r>
          <w:fldChar w:fldCharType="begin"/>
        </w:r>
        <w:r>
          <w:instrText xml:space="preserve"> HYPERLINK \l "_Toc103325961" </w:instrText>
        </w:r>
        <w:r>
          <w:fldChar w:fldCharType="separate"/>
        </w:r>
        <w:r w:rsidR="0012456B" w:rsidRPr="001721C3">
          <w:rPr>
            <w:rStyle w:val="Hyperlink"/>
            <w:noProof/>
          </w:rPr>
          <w:t>Table 23: Planned Procedure (V3) Constraints Overview</w:t>
        </w:r>
        <w:r w:rsidR="0012456B">
          <w:rPr>
            <w:noProof/>
            <w:webHidden/>
          </w:rPr>
          <w:tab/>
        </w:r>
        <w:r w:rsidR="0012456B">
          <w:rPr>
            <w:noProof/>
            <w:webHidden/>
          </w:rPr>
          <w:fldChar w:fldCharType="begin"/>
        </w:r>
        <w:r w:rsidR="0012456B">
          <w:rPr>
            <w:noProof/>
            <w:webHidden/>
          </w:rPr>
          <w:instrText xml:space="preserve"> PAGEREF _Toc103325961 \h </w:instrText>
        </w:r>
      </w:ins>
      <w:r w:rsidR="0012456B">
        <w:rPr>
          <w:noProof/>
          <w:webHidden/>
        </w:rPr>
      </w:r>
      <w:ins w:id="444" w:author="Russ Ott" w:date="2022-05-16T11:54:00Z">
        <w:r w:rsidR="0012456B">
          <w:rPr>
            <w:noProof/>
            <w:webHidden/>
          </w:rPr>
          <w:fldChar w:fldCharType="separate"/>
        </w:r>
        <w:r w:rsidR="0012456B">
          <w:rPr>
            <w:noProof/>
            <w:webHidden/>
          </w:rPr>
          <w:t>79</w:t>
        </w:r>
        <w:r w:rsidR="0012456B">
          <w:rPr>
            <w:noProof/>
            <w:webHidden/>
          </w:rPr>
          <w:fldChar w:fldCharType="end"/>
        </w:r>
        <w:r>
          <w:rPr>
            <w:noProof/>
          </w:rPr>
          <w:fldChar w:fldCharType="end"/>
        </w:r>
      </w:ins>
    </w:p>
    <w:p w14:paraId="111C47EA" w14:textId="1F098A6A" w:rsidR="0012456B" w:rsidRDefault="001C172D">
      <w:pPr>
        <w:pStyle w:val="TableofFigures"/>
        <w:tabs>
          <w:tab w:val="right" w:leader="dot" w:pos="10070"/>
        </w:tabs>
        <w:rPr>
          <w:ins w:id="445" w:author="Russ Ott" w:date="2022-05-16T11:54:00Z"/>
          <w:rFonts w:asciiTheme="minorHAnsi" w:eastAsiaTheme="minorEastAsia" w:hAnsiTheme="minorHAnsi" w:cstheme="minorBidi"/>
          <w:noProof/>
          <w:sz w:val="22"/>
          <w:szCs w:val="22"/>
        </w:rPr>
      </w:pPr>
      <w:ins w:id="446" w:author="Russ Ott" w:date="2022-05-16T11:54:00Z">
        <w:r>
          <w:fldChar w:fldCharType="begin"/>
        </w:r>
        <w:r>
          <w:instrText xml:space="preserve"> HYPERLINK \l "_Toc103325962" </w:instrText>
        </w:r>
        <w:r>
          <w:fldChar w:fldCharType="separate"/>
        </w:r>
        <w:r w:rsidR="0012456B" w:rsidRPr="001721C3">
          <w:rPr>
            <w:rStyle w:val="Hyperlink"/>
            <w:noProof/>
          </w:rPr>
          <w:t>Table 24: Problem Observation (V4) Contexts</w:t>
        </w:r>
        <w:r w:rsidR="0012456B">
          <w:rPr>
            <w:noProof/>
            <w:webHidden/>
          </w:rPr>
          <w:tab/>
        </w:r>
        <w:r w:rsidR="0012456B">
          <w:rPr>
            <w:noProof/>
            <w:webHidden/>
          </w:rPr>
          <w:fldChar w:fldCharType="begin"/>
        </w:r>
        <w:r w:rsidR="0012456B">
          <w:rPr>
            <w:noProof/>
            <w:webHidden/>
          </w:rPr>
          <w:instrText xml:space="preserve"> PAGEREF _Toc103325962 \h </w:instrText>
        </w:r>
      </w:ins>
      <w:r w:rsidR="0012456B">
        <w:rPr>
          <w:noProof/>
          <w:webHidden/>
        </w:rPr>
      </w:r>
      <w:ins w:id="447" w:author="Russ Ott" w:date="2022-05-16T11:54:00Z">
        <w:r w:rsidR="0012456B">
          <w:rPr>
            <w:noProof/>
            <w:webHidden/>
          </w:rPr>
          <w:fldChar w:fldCharType="separate"/>
        </w:r>
        <w:r w:rsidR="0012456B">
          <w:rPr>
            <w:noProof/>
            <w:webHidden/>
          </w:rPr>
          <w:t>85</w:t>
        </w:r>
        <w:r w:rsidR="0012456B">
          <w:rPr>
            <w:noProof/>
            <w:webHidden/>
          </w:rPr>
          <w:fldChar w:fldCharType="end"/>
        </w:r>
        <w:r>
          <w:rPr>
            <w:noProof/>
          </w:rPr>
          <w:fldChar w:fldCharType="end"/>
        </w:r>
      </w:ins>
    </w:p>
    <w:p w14:paraId="04FF9E9F" w14:textId="041ED43B" w:rsidR="0012456B" w:rsidRDefault="001C172D">
      <w:pPr>
        <w:pStyle w:val="TableofFigures"/>
        <w:tabs>
          <w:tab w:val="right" w:leader="dot" w:pos="10070"/>
        </w:tabs>
        <w:rPr>
          <w:ins w:id="448" w:author="Russ Ott" w:date="2022-05-16T11:54:00Z"/>
          <w:rFonts w:asciiTheme="minorHAnsi" w:eastAsiaTheme="minorEastAsia" w:hAnsiTheme="minorHAnsi" w:cstheme="minorBidi"/>
          <w:noProof/>
          <w:sz w:val="22"/>
          <w:szCs w:val="22"/>
        </w:rPr>
      </w:pPr>
      <w:ins w:id="449" w:author="Russ Ott" w:date="2022-05-16T11:54:00Z">
        <w:r>
          <w:fldChar w:fldCharType="begin"/>
        </w:r>
        <w:r>
          <w:instrText xml:space="preserve"> HYPERLINK \l "_Toc103325963" </w:instrText>
        </w:r>
        <w:r>
          <w:fldChar w:fldCharType="separate"/>
        </w:r>
        <w:r w:rsidR="0012456B" w:rsidRPr="001721C3">
          <w:rPr>
            <w:rStyle w:val="Hyperlink"/>
            <w:noProof/>
          </w:rPr>
          <w:t>Table 25: Problem Observation (V4) Constraints Overview</w:t>
        </w:r>
        <w:r w:rsidR="0012456B">
          <w:rPr>
            <w:noProof/>
            <w:webHidden/>
          </w:rPr>
          <w:tab/>
        </w:r>
        <w:r w:rsidR="0012456B">
          <w:rPr>
            <w:noProof/>
            <w:webHidden/>
          </w:rPr>
          <w:fldChar w:fldCharType="begin"/>
        </w:r>
        <w:r w:rsidR="0012456B">
          <w:rPr>
            <w:noProof/>
            <w:webHidden/>
          </w:rPr>
          <w:instrText xml:space="preserve"> PAGEREF _Toc103325963 \h </w:instrText>
        </w:r>
      </w:ins>
      <w:r w:rsidR="0012456B">
        <w:rPr>
          <w:noProof/>
          <w:webHidden/>
        </w:rPr>
      </w:r>
      <w:ins w:id="450" w:author="Russ Ott" w:date="2022-05-16T11:54:00Z">
        <w:r w:rsidR="0012456B">
          <w:rPr>
            <w:noProof/>
            <w:webHidden/>
          </w:rPr>
          <w:fldChar w:fldCharType="separate"/>
        </w:r>
        <w:r w:rsidR="0012456B">
          <w:rPr>
            <w:noProof/>
            <w:webHidden/>
          </w:rPr>
          <w:t>86</w:t>
        </w:r>
        <w:r w:rsidR="0012456B">
          <w:rPr>
            <w:noProof/>
            <w:webHidden/>
          </w:rPr>
          <w:fldChar w:fldCharType="end"/>
        </w:r>
        <w:r>
          <w:rPr>
            <w:noProof/>
          </w:rPr>
          <w:fldChar w:fldCharType="end"/>
        </w:r>
      </w:ins>
    </w:p>
    <w:p w14:paraId="5D74FF98" w14:textId="6FB3A1BD" w:rsidR="0012456B" w:rsidRDefault="001C172D">
      <w:pPr>
        <w:pStyle w:val="TableofFigures"/>
        <w:tabs>
          <w:tab w:val="right" w:leader="dot" w:pos="10070"/>
        </w:tabs>
        <w:rPr>
          <w:ins w:id="451" w:author="Russ Ott" w:date="2022-05-16T11:54:00Z"/>
          <w:rFonts w:asciiTheme="minorHAnsi" w:eastAsiaTheme="minorEastAsia" w:hAnsiTheme="minorHAnsi" w:cstheme="minorBidi"/>
          <w:noProof/>
          <w:sz w:val="22"/>
          <w:szCs w:val="22"/>
        </w:rPr>
      </w:pPr>
      <w:ins w:id="452" w:author="Russ Ott" w:date="2022-05-16T11:54:00Z">
        <w:r>
          <w:fldChar w:fldCharType="begin"/>
        </w:r>
        <w:r>
          <w:instrText xml:space="preserve"> HYPERLINK \l "_Toc103325964" </w:instrText>
        </w:r>
        <w:r>
          <w:fldChar w:fldCharType="separate"/>
        </w:r>
        <w:r w:rsidR="0012456B" w:rsidRPr="001721C3">
          <w:rPr>
            <w:rStyle w:val="Hyperlink"/>
            <w:noProof/>
          </w:rPr>
          <w:t>Table 26: Procedure Activity Procedure (V3) Constraints Overview</w:t>
        </w:r>
        <w:r w:rsidR="0012456B">
          <w:rPr>
            <w:noProof/>
            <w:webHidden/>
          </w:rPr>
          <w:tab/>
        </w:r>
        <w:r w:rsidR="0012456B">
          <w:rPr>
            <w:noProof/>
            <w:webHidden/>
          </w:rPr>
          <w:fldChar w:fldCharType="begin"/>
        </w:r>
        <w:r w:rsidR="0012456B">
          <w:rPr>
            <w:noProof/>
            <w:webHidden/>
          </w:rPr>
          <w:instrText xml:space="preserve"> PAGEREF _Toc103325964 \h </w:instrText>
        </w:r>
      </w:ins>
      <w:r w:rsidR="0012456B">
        <w:rPr>
          <w:noProof/>
          <w:webHidden/>
        </w:rPr>
      </w:r>
      <w:ins w:id="453" w:author="Russ Ott" w:date="2022-05-16T11:54:00Z">
        <w:r w:rsidR="0012456B">
          <w:rPr>
            <w:noProof/>
            <w:webHidden/>
          </w:rPr>
          <w:fldChar w:fldCharType="separate"/>
        </w:r>
        <w:r w:rsidR="0012456B">
          <w:rPr>
            <w:noProof/>
            <w:webHidden/>
          </w:rPr>
          <w:t>94</w:t>
        </w:r>
        <w:r w:rsidR="0012456B">
          <w:rPr>
            <w:noProof/>
            <w:webHidden/>
          </w:rPr>
          <w:fldChar w:fldCharType="end"/>
        </w:r>
        <w:r>
          <w:rPr>
            <w:noProof/>
          </w:rPr>
          <w:fldChar w:fldCharType="end"/>
        </w:r>
      </w:ins>
    </w:p>
    <w:p w14:paraId="6C7E4F25" w14:textId="35D780E5" w:rsidR="0012456B" w:rsidRDefault="001C172D">
      <w:pPr>
        <w:pStyle w:val="TableofFigures"/>
        <w:tabs>
          <w:tab w:val="right" w:leader="dot" w:pos="10070"/>
        </w:tabs>
        <w:rPr>
          <w:ins w:id="454" w:author="Russ Ott" w:date="2022-05-16T11:54:00Z"/>
          <w:rFonts w:asciiTheme="minorHAnsi" w:eastAsiaTheme="minorEastAsia" w:hAnsiTheme="minorHAnsi" w:cstheme="minorBidi"/>
          <w:noProof/>
          <w:sz w:val="22"/>
          <w:szCs w:val="22"/>
        </w:rPr>
      </w:pPr>
      <w:ins w:id="455" w:author="Russ Ott" w:date="2022-05-16T11:54:00Z">
        <w:r>
          <w:fldChar w:fldCharType="begin"/>
        </w:r>
        <w:r>
          <w:instrText xml:space="preserve"> HYPERLINK \l "_Toc103325965" </w:instrText>
        </w:r>
        <w:r>
          <w:fldChar w:fldCharType="separate"/>
        </w:r>
        <w:r w:rsidR="0012456B" w:rsidRPr="001721C3">
          <w:rPr>
            <w:rStyle w:val="Hyperlink"/>
            <w:noProof/>
          </w:rPr>
          <w:t>Table 27: Section Time Range Observation Constraints Overview</w:t>
        </w:r>
        <w:r w:rsidR="0012456B">
          <w:rPr>
            <w:noProof/>
            <w:webHidden/>
          </w:rPr>
          <w:tab/>
        </w:r>
        <w:r w:rsidR="0012456B">
          <w:rPr>
            <w:noProof/>
            <w:webHidden/>
          </w:rPr>
          <w:fldChar w:fldCharType="begin"/>
        </w:r>
        <w:r w:rsidR="0012456B">
          <w:rPr>
            <w:noProof/>
            <w:webHidden/>
          </w:rPr>
          <w:instrText xml:space="preserve"> PAGEREF _Toc103325965 \h </w:instrText>
        </w:r>
      </w:ins>
      <w:r w:rsidR="0012456B">
        <w:rPr>
          <w:noProof/>
          <w:webHidden/>
        </w:rPr>
      </w:r>
      <w:ins w:id="456" w:author="Russ Ott" w:date="2022-05-16T11:54:00Z">
        <w:r w:rsidR="0012456B">
          <w:rPr>
            <w:noProof/>
            <w:webHidden/>
          </w:rPr>
          <w:fldChar w:fldCharType="separate"/>
        </w:r>
        <w:r w:rsidR="0012456B">
          <w:rPr>
            <w:noProof/>
            <w:webHidden/>
          </w:rPr>
          <w:t>103</w:t>
        </w:r>
        <w:r w:rsidR="0012456B">
          <w:rPr>
            <w:noProof/>
            <w:webHidden/>
          </w:rPr>
          <w:fldChar w:fldCharType="end"/>
        </w:r>
        <w:r>
          <w:rPr>
            <w:noProof/>
          </w:rPr>
          <w:fldChar w:fldCharType="end"/>
        </w:r>
      </w:ins>
    </w:p>
    <w:p w14:paraId="44AF31FB" w14:textId="5630A1E0" w:rsidR="0012456B" w:rsidRDefault="001C172D">
      <w:pPr>
        <w:pStyle w:val="TableofFigures"/>
        <w:tabs>
          <w:tab w:val="right" w:leader="dot" w:pos="10070"/>
        </w:tabs>
        <w:rPr>
          <w:ins w:id="457" w:author="Russ Ott" w:date="2022-05-16T11:54:00Z"/>
          <w:rFonts w:asciiTheme="minorHAnsi" w:eastAsiaTheme="minorEastAsia" w:hAnsiTheme="minorHAnsi" w:cstheme="minorBidi"/>
          <w:noProof/>
          <w:sz w:val="22"/>
          <w:szCs w:val="22"/>
        </w:rPr>
      </w:pPr>
      <w:ins w:id="458" w:author="Russ Ott" w:date="2022-05-16T11:54:00Z">
        <w:r>
          <w:fldChar w:fldCharType="begin"/>
        </w:r>
        <w:r>
          <w:instrText xml:space="preserve"> HYPERLINK \l "_Toc103325966" </w:instrText>
        </w:r>
        <w:r>
          <w:fldChar w:fldCharType="separate"/>
        </w:r>
        <w:r w:rsidR="0012456B" w:rsidRPr="001721C3">
          <w:rPr>
            <w:rStyle w:val="Hyperlink"/>
            <w:noProof/>
          </w:rPr>
          <w:t>Table 28: Sexual Orientation Observation Constraints Overview</w:t>
        </w:r>
        <w:r w:rsidR="0012456B">
          <w:rPr>
            <w:noProof/>
            <w:webHidden/>
          </w:rPr>
          <w:tab/>
        </w:r>
        <w:r w:rsidR="0012456B">
          <w:rPr>
            <w:noProof/>
            <w:webHidden/>
          </w:rPr>
          <w:fldChar w:fldCharType="begin"/>
        </w:r>
        <w:r w:rsidR="0012456B">
          <w:rPr>
            <w:noProof/>
            <w:webHidden/>
          </w:rPr>
          <w:instrText xml:space="preserve"> PAGEREF _Toc103325966 \h </w:instrText>
        </w:r>
      </w:ins>
      <w:r w:rsidR="0012456B">
        <w:rPr>
          <w:noProof/>
          <w:webHidden/>
        </w:rPr>
      </w:r>
      <w:ins w:id="459" w:author="Russ Ott" w:date="2022-05-16T11:54:00Z">
        <w:r w:rsidR="0012456B">
          <w:rPr>
            <w:noProof/>
            <w:webHidden/>
          </w:rPr>
          <w:fldChar w:fldCharType="separate"/>
        </w:r>
        <w:r w:rsidR="0012456B">
          <w:rPr>
            <w:noProof/>
            <w:webHidden/>
          </w:rPr>
          <w:t>105</w:t>
        </w:r>
        <w:r w:rsidR="0012456B">
          <w:rPr>
            <w:noProof/>
            <w:webHidden/>
          </w:rPr>
          <w:fldChar w:fldCharType="end"/>
        </w:r>
        <w:r>
          <w:rPr>
            <w:noProof/>
          </w:rPr>
          <w:fldChar w:fldCharType="end"/>
        </w:r>
      </w:ins>
    </w:p>
    <w:p w14:paraId="101D479F" w14:textId="4243E035" w:rsidR="0012456B" w:rsidRDefault="001C172D">
      <w:pPr>
        <w:pStyle w:val="TableofFigures"/>
        <w:tabs>
          <w:tab w:val="right" w:leader="dot" w:pos="10070"/>
        </w:tabs>
        <w:rPr>
          <w:ins w:id="460" w:author="Russ Ott" w:date="2022-05-16T11:54:00Z"/>
          <w:rFonts w:asciiTheme="minorHAnsi" w:eastAsiaTheme="minorEastAsia" w:hAnsiTheme="minorHAnsi" w:cstheme="minorBidi"/>
          <w:noProof/>
          <w:sz w:val="22"/>
          <w:szCs w:val="22"/>
        </w:rPr>
      </w:pPr>
      <w:ins w:id="461" w:author="Russ Ott" w:date="2022-05-16T11:54:00Z">
        <w:r>
          <w:fldChar w:fldCharType="begin"/>
        </w:r>
        <w:r>
          <w:instrText xml:space="preserve"> HYPERLINK \l "_Toc103325967" </w:instrText>
        </w:r>
        <w:r>
          <w:fldChar w:fldCharType="separate"/>
        </w:r>
        <w:r w:rsidR="0012456B" w:rsidRPr="001721C3">
          <w:rPr>
            <w:rStyle w:val="Hyperlink"/>
            <w:noProof/>
          </w:rPr>
          <w:t>Table 29: Social History Observation (V4) Constraints Overview</w:t>
        </w:r>
        <w:r w:rsidR="0012456B">
          <w:rPr>
            <w:noProof/>
            <w:webHidden/>
          </w:rPr>
          <w:tab/>
        </w:r>
        <w:r w:rsidR="0012456B">
          <w:rPr>
            <w:noProof/>
            <w:webHidden/>
          </w:rPr>
          <w:fldChar w:fldCharType="begin"/>
        </w:r>
        <w:r w:rsidR="0012456B">
          <w:rPr>
            <w:noProof/>
            <w:webHidden/>
          </w:rPr>
          <w:instrText xml:space="preserve"> PAGEREF _Toc103325967 \h </w:instrText>
        </w:r>
      </w:ins>
      <w:r w:rsidR="0012456B">
        <w:rPr>
          <w:noProof/>
          <w:webHidden/>
        </w:rPr>
      </w:r>
      <w:ins w:id="462" w:author="Russ Ott" w:date="2022-05-16T11:54:00Z">
        <w:r w:rsidR="0012456B">
          <w:rPr>
            <w:noProof/>
            <w:webHidden/>
          </w:rPr>
          <w:fldChar w:fldCharType="separate"/>
        </w:r>
        <w:r w:rsidR="0012456B">
          <w:rPr>
            <w:noProof/>
            <w:webHidden/>
          </w:rPr>
          <w:t>108</w:t>
        </w:r>
        <w:r w:rsidR="0012456B">
          <w:rPr>
            <w:noProof/>
            <w:webHidden/>
          </w:rPr>
          <w:fldChar w:fldCharType="end"/>
        </w:r>
        <w:r>
          <w:rPr>
            <w:noProof/>
          </w:rPr>
          <w:fldChar w:fldCharType="end"/>
        </w:r>
      </w:ins>
    </w:p>
    <w:p w14:paraId="4E5165A5" w14:textId="2F7650ED" w:rsidR="0012456B" w:rsidRDefault="001C172D">
      <w:pPr>
        <w:pStyle w:val="TableofFigures"/>
        <w:tabs>
          <w:tab w:val="right" w:leader="dot" w:pos="10070"/>
        </w:tabs>
        <w:rPr>
          <w:ins w:id="463" w:author="Russ Ott" w:date="2022-05-16T11:54:00Z"/>
          <w:rFonts w:asciiTheme="minorHAnsi" w:eastAsiaTheme="minorEastAsia" w:hAnsiTheme="minorHAnsi" w:cstheme="minorBidi"/>
          <w:noProof/>
          <w:sz w:val="22"/>
          <w:szCs w:val="22"/>
        </w:rPr>
      </w:pPr>
      <w:ins w:id="464" w:author="Russ Ott" w:date="2022-05-16T11:54:00Z">
        <w:r>
          <w:fldChar w:fldCharType="begin"/>
        </w:r>
        <w:r>
          <w:instrText xml:space="preserve"> HYPERLINK \l "_Toc103325968" </w:instrText>
        </w:r>
        <w:r>
          <w:fldChar w:fldCharType="separate"/>
        </w:r>
        <w:r w:rsidR="0012456B" w:rsidRPr="001721C3">
          <w:rPr>
            <w:rStyle w:val="Hyperlink"/>
            <w:noProof/>
          </w:rPr>
          <w:t>Table 30: Provenance - Author Participation (V2) Constraints Overview</w:t>
        </w:r>
        <w:r w:rsidR="0012456B">
          <w:rPr>
            <w:noProof/>
            <w:webHidden/>
          </w:rPr>
          <w:tab/>
        </w:r>
        <w:r w:rsidR="0012456B">
          <w:rPr>
            <w:noProof/>
            <w:webHidden/>
          </w:rPr>
          <w:fldChar w:fldCharType="begin"/>
        </w:r>
        <w:r w:rsidR="0012456B">
          <w:rPr>
            <w:noProof/>
            <w:webHidden/>
          </w:rPr>
          <w:instrText xml:space="preserve"> PAGEREF _Toc103325968 \h </w:instrText>
        </w:r>
      </w:ins>
      <w:r w:rsidR="0012456B">
        <w:rPr>
          <w:noProof/>
          <w:webHidden/>
        </w:rPr>
      </w:r>
      <w:ins w:id="465" w:author="Russ Ott" w:date="2022-05-16T11:54:00Z">
        <w:r w:rsidR="0012456B">
          <w:rPr>
            <w:noProof/>
            <w:webHidden/>
          </w:rPr>
          <w:fldChar w:fldCharType="separate"/>
        </w:r>
        <w:r w:rsidR="0012456B">
          <w:rPr>
            <w:noProof/>
            <w:webHidden/>
          </w:rPr>
          <w:t>112</w:t>
        </w:r>
        <w:r w:rsidR="0012456B">
          <w:rPr>
            <w:noProof/>
            <w:webHidden/>
          </w:rPr>
          <w:fldChar w:fldCharType="end"/>
        </w:r>
        <w:r>
          <w:rPr>
            <w:noProof/>
          </w:rPr>
          <w:fldChar w:fldCharType="end"/>
        </w:r>
      </w:ins>
    </w:p>
    <w:p w14:paraId="23B53E57" w14:textId="25D15E29" w:rsidR="0012456B" w:rsidRDefault="001C172D">
      <w:pPr>
        <w:pStyle w:val="TableofFigures"/>
        <w:tabs>
          <w:tab w:val="right" w:leader="dot" w:pos="10070"/>
        </w:tabs>
        <w:rPr>
          <w:ins w:id="466" w:author="Russ Ott" w:date="2022-05-16T11:54:00Z"/>
          <w:rFonts w:asciiTheme="minorHAnsi" w:eastAsiaTheme="minorEastAsia" w:hAnsiTheme="minorHAnsi" w:cstheme="minorBidi"/>
          <w:noProof/>
          <w:sz w:val="22"/>
          <w:szCs w:val="22"/>
        </w:rPr>
      </w:pPr>
      <w:ins w:id="467" w:author="Russ Ott" w:date="2022-05-16T11:54:00Z">
        <w:r>
          <w:fldChar w:fldCharType="begin"/>
        </w:r>
        <w:r>
          <w:instrText xml:space="preserve"> HYPERLINK \l "_Toc103325969" </w:instrText>
        </w:r>
        <w:r>
          <w:fldChar w:fldCharType="separate"/>
        </w:r>
        <w:r w:rsidR="0012456B" w:rsidRPr="001721C3">
          <w:rPr>
            <w:rStyle w:val="Hyperlink"/>
            <w:noProof/>
          </w:rPr>
          <w:t>Table 31: Template List</w:t>
        </w:r>
        <w:r w:rsidR="0012456B">
          <w:rPr>
            <w:noProof/>
            <w:webHidden/>
          </w:rPr>
          <w:tab/>
        </w:r>
        <w:r w:rsidR="0012456B">
          <w:rPr>
            <w:noProof/>
            <w:webHidden/>
          </w:rPr>
          <w:fldChar w:fldCharType="begin"/>
        </w:r>
        <w:r w:rsidR="0012456B">
          <w:rPr>
            <w:noProof/>
            <w:webHidden/>
          </w:rPr>
          <w:instrText xml:space="preserve"> PAGEREF _Toc103325969 \h </w:instrText>
        </w:r>
      </w:ins>
      <w:r w:rsidR="0012456B">
        <w:rPr>
          <w:noProof/>
          <w:webHidden/>
        </w:rPr>
      </w:r>
      <w:ins w:id="468" w:author="Russ Ott" w:date="2022-05-16T11:54:00Z">
        <w:r w:rsidR="0012456B">
          <w:rPr>
            <w:noProof/>
            <w:webHidden/>
          </w:rPr>
          <w:fldChar w:fldCharType="separate"/>
        </w:r>
        <w:r w:rsidR="0012456B">
          <w:rPr>
            <w:noProof/>
            <w:webHidden/>
          </w:rPr>
          <w:t>116</w:t>
        </w:r>
        <w:r w:rsidR="0012456B">
          <w:rPr>
            <w:noProof/>
            <w:webHidden/>
          </w:rPr>
          <w:fldChar w:fldCharType="end"/>
        </w:r>
        <w:r>
          <w:rPr>
            <w:noProof/>
          </w:rPr>
          <w:fldChar w:fldCharType="end"/>
        </w:r>
      </w:ins>
    </w:p>
    <w:p w14:paraId="7B254972" w14:textId="6555C287" w:rsidR="0012456B" w:rsidRDefault="001C172D">
      <w:pPr>
        <w:pStyle w:val="TableofFigures"/>
        <w:tabs>
          <w:tab w:val="right" w:leader="dot" w:pos="10070"/>
        </w:tabs>
        <w:rPr>
          <w:ins w:id="469" w:author="Russ Ott" w:date="2022-05-16T11:54:00Z"/>
          <w:rFonts w:asciiTheme="minorHAnsi" w:eastAsiaTheme="minorEastAsia" w:hAnsiTheme="minorHAnsi" w:cstheme="minorBidi"/>
          <w:noProof/>
          <w:sz w:val="22"/>
          <w:szCs w:val="22"/>
        </w:rPr>
      </w:pPr>
      <w:ins w:id="470" w:author="Russ Ott" w:date="2022-05-16T11:54:00Z">
        <w:r>
          <w:fldChar w:fldCharType="begin"/>
        </w:r>
        <w:r>
          <w:instrText xml:space="preserve"> HYPERLINK \l "_Toc103325970" </w:instrText>
        </w:r>
        <w:r>
          <w:fldChar w:fldCharType="separate"/>
        </w:r>
        <w:r w:rsidR="0012456B" w:rsidRPr="001721C3">
          <w:rPr>
            <w:rStyle w:val="Hyperlink"/>
            <w:noProof/>
          </w:rPr>
          <w:t>Table 32: Template Containments</w:t>
        </w:r>
        <w:r w:rsidR="0012456B">
          <w:rPr>
            <w:noProof/>
            <w:webHidden/>
          </w:rPr>
          <w:tab/>
        </w:r>
        <w:r w:rsidR="0012456B">
          <w:rPr>
            <w:noProof/>
            <w:webHidden/>
          </w:rPr>
          <w:fldChar w:fldCharType="begin"/>
        </w:r>
        <w:r w:rsidR="0012456B">
          <w:rPr>
            <w:noProof/>
            <w:webHidden/>
          </w:rPr>
          <w:instrText xml:space="preserve"> PAGEREF _Toc103325970 \h </w:instrText>
        </w:r>
      </w:ins>
      <w:r w:rsidR="0012456B">
        <w:rPr>
          <w:noProof/>
          <w:webHidden/>
        </w:rPr>
      </w:r>
      <w:ins w:id="471" w:author="Russ Ott" w:date="2022-05-16T11:54:00Z">
        <w:r w:rsidR="0012456B">
          <w:rPr>
            <w:noProof/>
            <w:webHidden/>
          </w:rPr>
          <w:fldChar w:fldCharType="separate"/>
        </w:r>
        <w:r w:rsidR="0012456B">
          <w:rPr>
            <w:noProof/>
            <w:webHidden/>
          </w:rPr>
          <w:t>117</w:t>
        </w:r>
        <w:r w:rsidR="0012456B">
          <w:rPr>
            <w:noProof/>
            <w:webHidden/>
          </w:rPr>
          <w:fldChar w:fldCharType="end"/>
        </w:r>
        <w:r>
          <w:rPr>
            <w:noProof/>
          </w:rPr>
          <w:fldChar w:fldCharType="end"/>
        </w:r>
      </w:ins>
    </w:p>
    <w:p w14:paraId="607FA34E" w14:textId="2A0302C9" w:rsidR="0012456B" w:rsidRDefault="001C172D">
      <w:pPr>
        <w:pStyle w:val="TableofFigures"/>
        <w:tabs>
          <w:tab w:val="right" w:leader="dot" w:pos="10070"/>
        </w:tabs>
        <w:rPr>
          <w:ins w:id="472" w:author="Russ Ott" w:date="2022-05-16T11:54:00Z"/>
          <w:rFonts w:asciiTheme="minorHAnsi" w:eastAsiaTheme="minorEastAsia" w:hAnsiTheme="minorHAnsi" w:cstheme="minorBidi"/>
          <w:noProof/>
          <w:sz w:val="22"/>
          <w:szCs w:val="22"/>
        </w:rPr>
      </w:pPr>
      <w:ins w:id="473" w:author="Russ Ott" w:date="2022-05-16T11:54:00Z">
        <w:r>
          <w:fldChar w:fldCharType="begin"/>
        </w:r>
        <w:r>
          <w:instrText xml:space="preserve"> HYPERLINK \l "_Toc103325971" </w:instrText>
        </w:r>
        <w:r>
          <w:fldChar w:fldCharType="separate"/>
        </w:r>
        <w:r w:rsidR="0012456B" w:rsidRPr="001721C3">
          <w:rPr>
            <w:rStyle w:val="Hyperlink"/>
            <w:noProof/>
          </w:rPr>
          <w:t>Table 33: Note Types</w:t>
        </w:r>
        <w:r w:rsidR="0012456B">
          <w:rPr>
            <w:noProof/>
            <w:webHidden/>
          </w:rPr>
          <w:tab/>
        </w:r>
        <w:r w:rsidR="0012456B">
          <w:rPr>
            <w:noProof/>
            <w:webHidden/>
          </w:rPr>
          <w:fldChar w:fldCharType="begin"/>
        </w:r>
        <w:r w:rsidR="0012456B">
          <w:rPr>
            <w:noProof/>
            <w:webHidden/>
          </w:rPr>
          <w:instrText xml:space="preserve"> PAGEREF _Toc103325971 \h </w:instrText>
        </w:r>
      </w:ins>
      <w:r w:rsidR="0012456B">
        <w:rPr>
          <w:noProof/>
          <w:webHidden/>
        </w:rPr>
      </w:r>
      <w:ins w:id="474" w:author="Russ Ott" w:date="2022-05-16T11:54:00Z">
        <w:r w:rsidR="0012456B">
          <w:rPr>
            <w:noProof/>
            <w:webHidden/>
          </w:rPr>
          <w:fldChar w:fldCharType="separate"/>
        </w:r>
        <w:r w:rsidR="0012456B">
          <w:rPr>
            <w:noProof/>
            <w:webHidden/>
          </w:rPr>
          <w:t>119</w:t>
        </w:r>
        <w:r w:rsidR="0012456B">
          <w:rPr>
            <w:noProof/>
            <w:webHidden/>
          </w:rPr>
          <w:fldChar w:fldCharType="end"/>
        </w:r>
        <w:r>
          <w:rPr>
            <w:noProof/>
          </w:rPr>
          <w:fldChar w:fldCharType="end"/>
        </w:r>
      </w:ins>
    </w:p>
    <w:p w14:paraId="1BA8E225" w14:textId="611A5CB0" w:rsidR="0012456B" w:rsidRDefault="001C172D">
      <w:pPr>
        <w:pStyle w:val="TableofFigures"/>
        <w:tabs>
          <w:tab w:val="right" w:leader="dot" w:pos="10070"/>
        </w:tabs>
        <w:rPr>
          <w:ins w:id="475" w:author="Russ Ott" w:date="2022-05-16T11:54:00Z"/>
          <w:rFonts w:asciiTheme="minorHAnsi" w:eastAsiaTheme="minorEastAsia" w:hAnsiTheme="minorHAnsi" w:cstheme="minorBidi"/>
          <w:noProof/>
          <w:sz w:val="22"/>
          <w:szCs w:val="22"/>
        </w:rPr>
      </w:pPr>
      <w:ins w:id="476" w:author="Russ Ott" w:date="2022-05-16T11:54:00Z">
        <w:r>
          <w:fldChar w:fldCharType="begin"/>
        </w:r>
        <w:r>
          <w:instrText xml:space="preserve"> HYPERLINK \l "_Toc103325972" </w:instrText>
        </w:r>
        <w:r>
          <w:fldChar w:fldCharType="separate"/>
        </w:r>
        <w:r w:rsidR="0012456B" w:rsidRPr="001721C3">
          <w:rPr>
            <w:rStyle w:val="Hyperlink"/>
            <w:noProof/>
          </w:rPr>
          <w:t>Table 34: ONC Administrative Sex</w:t>
        </w:r>
        <w:r w:rsidR="0012456B">
          <w:rPr>
            <w:noProof/>
            <w:webHidden/>
          </w:rPr>
          <w:tab/>
        </w:r>
        <w:r w:rsidR="0012456B">
          <w:rPr>
            <w:noProof/>
            <w:webHidden/>
          </w:rPr>
          <w:fldChar w:fldCharType="begin"/>
        </w:r>
        <w:r w:rsidR="0012456B">
          <w:rPr>
            <w:noProof/>
            <w:webHidden/>
          </w:rPr>
          <w:instrText xml:space="preserve"> PAGEREF _Toc103325972 \h </w:instrText>
        </w:r>
      </w:ins>
      <w:r w:rsidR="0012456B">
        <w:rPr>
          <w:noProof/>
          <w:webHidden/>
        </w:rPr>
      </w:r>
      <w:ins w:id="477" w:author="Russ Ott" w:date="2022-05-16T11:54:00Z">
        <w:r w:rsidR="0012456B">
          <w:rPr>
            <w:noProof/>
            <w:webHidden/>
          </w:rPr>
          <w:fldChar w:fldCharType="separate"/>
        </w:r>
        <w:r w:rsidR="0012456B">
          <w:rPr>
            <w:noProof/>
            <w:webHidden/>
          </w:rPr>
          <w:t>120</w:t>
        </w:r>
        <w:r w:rsidR="0012456B">
          <w:rPr>
            <w:noProof/>
            <w:webHidden/>
          </w:rPr>
          <w:fldChar w:fldCharType="end"/>
        </w:r>
        <w:r>
          <w:rPr>
            <w:noProof/>
          </w:rPr>
          <w:fldChar w:fldCharType="end"/>
        </w:r>
      </w:ins>
    </w:p>
    <w:p w14:paraId="38F8741E" w14:textId="37C4D810" w:rsidR="0012456B" w:rsidRDefault="001C172D">
      <w:pPr>
        <w:pStyle w:val="TableofFigures"/>
        <w:tabs>
          <w:tab w:val="right" w:leader="dot" w:pos="10070"/>
        </w:tabs>
        <w:rPr>
          <w:ins w:id="478" w:author="Russ Ott" w:date="2022-05-16T11:54:00Z"/>
          <w:rFonts w:asciiTheme="minorHAnsi" w:eastAsiaTheme="minorEastAsia" w:hAnsiTheme="minorHAnsi" w:cstheme="minorBidi"/>
          <w:noProof/>
          <w:sz w:val="22"/>
          <w:szCs w:val="22"/>
        </w:rPr>
      </w:pPr>
      <w:ins w:id="479" w:author="Russ Ott" w:date="2022-05-16T11:54:00Z">
        <w:r>
          <w:fldChar w:fldCharType="begin"/>
        </w:r>
        <w:r>
          <w:instrText xml:space="preserve"> HYPERLINK \l "_Toc103325973" </w:instrText>
        </w:r>
        <w:r>
          <w:fldChar w:fldCharType="separate"/>
        </w:r>
        <w:r w:rsidR="0012456B" w:rsidRPr="001721C3">
          <w:rPr>
            <w:rStyle w:val="Hyperlink"/>
            <w:noProof/>
          </w:rPr>
          <w:t>Table 35: ActStatus</w:t>
        </w:r>
        <w:r w:rsidR="0012456B">
          <w:rPr>
            <w:noProof/>
            <w:webHidden/>
          </w:rPr>
          <w:tab/>
        </w:r>
        <w:r w:rsidR="0012456B">
          <w:rPr>
            <w:noProof/>
            <w:webHidden/>
          </w:rPr>
          <w:fldChar w:fldCharType="begin"/>
        </w:r>
        <w:r w:rsidR="0012456B">
          <w:rPr>
            <w:noProof/>
            <w:webHidden/>
          </w:rPr>
          <w:instrText xml:space="preserve"> PAGEREF _Toc103325973 \h </w:instrText>
        </w:r>
      </w:ins>
      <w:r w:rsidR="0012456B">
        <w:rPr>
          <w:noProof/>
          <w:webHidden/>
        </w:rPr>
      </w:r>
      <w:ins w:id="480" w:author="Russ Ott" w:date="2022-05-16T11:54:00Z">
        <w:r w:rsidR="0012456B">
          <w:rPr>
            <w:noProof/>
            <w:webHidden/>
          </w:rPr>
          <w:fldChar w:fldCharType="separate"/>
        </w:r>
        <w:r w:rsidR="0012456B">
          <w:rPr>
            <w:noProof/>
            <w:webHidden/>
          </w:rPr>
          <w:t>120</w:t>
        </w:r>
        <w:r w:rsidR="0012456B">
          <w:rPr>
            <w:noProof/>
            <w:webHidden/>
          </w:rPr>
          <w:fldChar w:fldCharType="end"/>
        </w:r>
        <w:r>
          <w:rPr>
            <w:noProof/>
          </w:rPr>
          <w:fldChar w:fldCharType="end"/>
        </w:r>
      </w:ins>
    </w:p>
    <w:p w14:paraId="2E8B7219" w14:textId="0D2E294C" w:rsidR="0012456B" w:rsidRDefault="001C172D">
      <w:pPr>
        <w:pStyle w:val="TableofFigures"/>
        <w:tabs>
          <w:tab w:val="right" w:leader="dot" w:pos="10070"/>
        </w:tabs>
        <w:rPr>
          <w:ins w:id="481" w:author="Russ Ott" w:date="2022-05-16T11:54:00Z"/>
          <w:rFonts w:asciiTheme="minorHAnsi" w:eastAsiaTheme="minorEastAsia" w:hAnsiTheme="minorHAnsi" w:cstheme="minorBidi"/>
          <w:noProof/>
          <w:sz w:val="22"/>
          <w:szCs w:val="22"/>
        </w:rPr>
      </w:pPr>
      <w:ins w:id="482" w:author="Russ Ott" w:date="2022-05-16T11:54:00Z">
        <w:r>
          <w:fldChar w:fldCharType="begin"/>
        </w:r>
        <w:r>
          <w:instrText xml:space="preserve"> HYPERLINK \l "_Toc103325974" </w:instrText>
        </w:r>
        <w:r>
          <w:fldChar w:fldCharType="separate"/>
        </w:r>
        <w:r w:rsidR="0012456B" w:rsidRPr="001721C3">
          <w:rPr>
            <w:rStyle w:val="Hyperlink"/>
            <w:noProof/>
          </w:rPr>
          <w:t>Table 36: Care Team Member Function</w:t>
        </w:r>
        <w:r w:rsidR="0012456B">
          <w:rPr>
            <w:noProof/>
            <w:webHidden/>
          </w:rPr>
          <w:tab/>
        </w:r>
        <w:r w:rsidR="0012456B">
          <w:rPr>
            <w:noProof/>
            <w:webHidden/>
          </w:rPr>
          <w:fldChar w:fldCharType="begin"/>
        </w:r>
        <w:r w:rsidR="0012456B">
          <w:rPr>
            <w:noProof/>
            <w:webHidden/>
          </w:rPr>
          <w:instrText xml:space="preserve"> PAGEREF _Toc103325974 \h </w:instrText>
        </w:r>
      </w:ins>
      <w:r w:rsidR="0012456B">
        <w:rPr>
          <w:noProof/>
          <w:webHidden/>
        </w:rPr>
      </w:r>
      <w:ins w:id="483" w:author="Russ Ott" w:date="2022-05-16T11:54:00Z">
        <w:r w:rsidR="0012456B">
          <w:rPr>
            <w:noProof/>
            <w:webHidden/>
          </w:rPr>
          <w:fldChar w:fldCharType="separate"/>
        </w:r>
        <w:r w:rsidR="0012456B">
          <w:rPr>
            <w:noProof/>
            <w:webHidden/>
          </w:rPr>
          <w:t>121</w:t>
        </w:r>
        <w:r w:rsidR="0012456B">
          <w:rPr>
            <w:noProof/>
            <w:webHidden/>
          </w:rPr>
          <w:fldChar w:fldCharType="end"/>
        </w:r>
        <w:r>
          <w:rPr>
            <w:noProof/>
          </w:rPr>
          <w:fldChar w:fldCharType="end"/>
        </w:r>
      </w:ins>
    </w:p>
    <w:p w14:paraId="36A502B2" w14:textId="13FA03DD" w:rsidR="0012456B" w:rsidRDefault="001C172D">
      <w:pPr>
        <w:pStyle w:val="TableofFigures"/>
        <w:tabs>
          <w:tab w:val="right" w:leader="dot" w:pos="10070"/>
        </w:tabs>
        <w:rPr>
          <w:ins w:id="484" w:author="Russ Ott" w:date="2022-05-16T11:54:00Z"/>
          <w:rFonts w:asciiTheme="minorHAnsi" w:eastAsiaTheme="minorEastAsia" w:hAnsiTheme="minorHAnsi" w:cstheme="minorBidi"/>
          <w:noProof/>
          <w:sz w:val="22"/>
          <w:szCs w:val="22"/>
        </w:rPr>
      </w:pPr>
      <w:ins w:id="485" w:author="Russ Ott" w:date="2022-05-16T11:54:00Z">
        <w:r>
          <w:fldChar w:fldCharType="begin"/>
        </w:r>
        <w:r>
          <w:instrText xml:space="preserve"> HYPERLINK \l "_Toc103325975" </w:instrText>
        </w:r>
        <w:r>
          <w:fldChar w:fldCharType="separate"/>
        </w:r>
        <w:r w:rsidR="0012456B" w:rsidRPr="001721C3">
          <w:rPr>
            <w:rStyle w:val="Hyperlink"/>
            <w:noProof/>
          </w:rPr>
          <w:t>Table 37: Care Team Category</w:t>
        </w:r>
        <w:r w:rsidR="0012456B">
          <w:rPr>
            <w:noProof/>
            <w:webHidden/>
          </w:rPr>
          <w:tab/>
        </w:r>
        <w:r w:rsidR="0012456B">
          <w:rPr>
            <w:noProof/>
            <w:webHidden/>
          </w:rPr>
          <w:fldChar w:fldCharType="begin"/>
        </w:r>
        <w:r w:rsidR="0012456B">
          <w:rPr>
            <w:noProof/>
            <w:webHidden/>
          </w:rPr>
          <w:instrText xml:space="preserve"> PAGEREF _Toc103325975 \h </w:instrText>
        </w:r>
      </w:ins>
      <w:r w:rsidR="0012456B">
        <w:rPr>
          <w:noProof/>
          <w:webHidden/>
        </w:rPr>
      </w:r>
      <w:ins w:id="486" w:author="Russ Ott" w:date="2022-05-16T11:54:00Z">
        <w:r w:rsidR="0012456B">
          <w:rPr>
            <w:noProof/>
            <w:webHidden/>
          </w:rPr>
          <w:fldChar w:fldCharType="separate"/>
        </w:r>
        <w:r w:rsidR="0012456B">
          <w:rPr>
            <w:noProof/>
            <w:webHidden/>
          </w:rPr>
          <w:t>122</w:t>
        </w:r>
        <w:r w:rsidR="0012456B">
          <w:rPr>
            <w:noProof/>
            <w:webHidden/>
          </w:rPr>
          <w:fldChar w:fldCharType="end"/>
        </w:r>
        <w:r>
          <w:rPr>
            <w:noProof/>
          </w:rPr>
          <w:fldChar w:fldCharType="end"/>
        </w:r>
      </w:ins>
    </w:p>
    <w:p w14:paraId="736549CB" w14:textId="0DACF7F8" w:rsidR="0012456B" w:rsidRDefault="001C172D">
      <w:pPr>
        <w:pStyle w:val="TableofFigures"/>
        <w:tabs>
          <w:tab w:val="right" w:leader="dot" w:pos="10070"/>
        </w:tabs>
        <w:rPr>
          <w:ins w:id="487" w:author="Russ Ott" w:date="2022-05-16T11:54:00Z"/>
          <w:rFonts w:asciiTheme="minorHAnsi" w:eastAsiaTheme="minorEastAsia" w:hAnsiTheme="minorHAnsi" w:cstheme="minorBidi"/>
          <w:noProof/>
          <w:sz w:val="22"/>
          <w:szCs w:val="22"/>
        </w:rPr>
      </w:pPr>
      <w:ins w:id="488" w:author="Russ Ott" w:date="2022-05-16T11:54:00Z">
        <w:r>
          <w:fldChar w:fldCharType="begin"/>
        </w:r>
        <w:r>
          <w:instrText xml:space="preserve"> HYPERLINK \l "_Toc103325976" </w:instrText>
        </w:r>
        <w:r>
          <w:fldChar w:fldCharType="separate"/>
        </w:r>
        <w:r w:rsidR="0012456B" w:rsidRPr="001721C3">
          <w:rPr>
            <w:rStyle w:val="Hyperlink"/>
            <w:noProof/>
          </w:rPr>
          <w:t>Table 38: Gender Identity USCDI core</w:t>
        </w:r>
        <w:r w:rsidR="0012456B">
          <w:rPr>
            <w:noProof/>
            <w:webHidden/>
          </w:rPr>
          <w:tab/>
        </w:r>
        <w:r w:rsidR="0012456B">
          <w:rPr>
            <w:noProof/>
            <w:webHidden/>
          </w:rPr>
          <w:fldChar w:fldCharType="begin"/>
        </w:r>
        <w:r w:rsidR="0012456B">
          <w:rPr>
            <w:noProof/>
            <w:webHidden/>
          </w:rPr>
          <w:instrText xml:space="preserve"> PAGEREF _Toc103325976 \h </w:instrText>
        </w:r>
      </w:ins>
      <w:r w:rsidR="0012456B">
        <w:rPr>
          <w:noProof/>
          <w:webHidden/>
        </w:rPr>
      </w:r>
      <w:ins w:id="489" w:author="Russ Ott" w:date="2022-05-16T11:54:00Z">
        <w:r w:rsidR="0012456B">
          <w:rPr>
            <w:noProof/>
            <w:webHidden/>
          </w:rPr>
          <w:fldChar w:fldCharType="separate"/>
        </w:r>
        <w:r w:rsidR="0012456B">
          <w:rPr>
            <w:noProof/>
            <w:webHidden/>
          </w:rPr>
          <w:t>123</w:t>
        </w:r>
        <w:r w:rsidR="0012456B">
          <w:rPr>
            <w:noProof/>
            <w:webHidden/>
          </w:rPr>
          <w:fldChar w:fldCharType="end"/>
        </w:r>
        <w:r>
          <w:rPr>
            <w:noProof/>
          </w:rPr>
          <w:fldChar w:fldCharType="end"/>
        </w:r>
      </w:ins>
    </w:p>
    <w:p w14:paraId="0FCCD681" w14:textId="1D73CC81" w:rsidR="0012456B" w:rsidRDefault="001C172D">
      <w:pPr>
        <w:pStyle w:val="TableofFigures"/>
        <w:tabs>
          <w:tab w:val="right" w:leader="dot" w:pos="10070"/>
        </w:tabs>
        <w:rPr>
          <w:ins w:id="490" w:author="Russ Ott" w:date="2022-05-16T11:54:00Z"/>
          <w:rFonts w:asciiTheme="minorHAnsi" w:eastAsiaTheme="minorEastAsia" w:hAnsiTheme="minorHAnsi" w:cstheme="minorBidi"/>
          <w:noProof/>
          <w:sz w:val="22"/>
          <w:szCs w:val="22"/>
        </w:rPr>
      </w:pPr>
      <w:ins w:id="491" w:author="Russ Ott" w:date="2022-05-16T11:54:00Z">
        <w:r>
          <w:fldChar w:fldCharType="begin"/>
        </w:r>
        <w:r>
          <w:instrText xml:space="preserve"> HYPERLINK \l "_Toc103325977" </w:instrText>
        </w:r>
        <w:r>
          <w:fldChar w:fldCharType="separate"/>
        </w:r>
        <w:r w:rsidR="0012456B" w:rsidRPr="001721C3">
          <w:rPr>
            <w:rStyle w:val="Hyperlink"/>
            <w:noProof/>
          </w:rPr>
          <w:t>Table 39: Asked but Unknown and Other</w:t>
        </w:r>
        <w:r w:rsidR="0012456B">
          <w:rPr>
            <w:noProof/>
            <w:webHidden/>
          </w:rPr>
          <w:tab/>
        </w:r>
        <w:r w:rsidR="0012456B">
          <w:rPr>
            <w:noProof/>
            <w:webHidden/>
          </w:rPr>
          <w:fldChar w:fldCharType="begin"/>
        </w:r>
        <w:r w:rsidR="0012456B">
          <w:rPr>
            <w:noProof/>
            <w:webHidden/>
          </w:rPr>
          <w:instrText xml:space="preserve"> PAGEREF _Toc103325977 \h </w:instrText>
        </w:r>
      </w:ins>
      <w:r w:rsidR="0012456B">
        <w:rPr>
          <w:noProof/>
          <w:webHidden/>
        </w:rPr>
      </w:r>
      <w:ins w:id="492" w:author="Russ Ott" w:date="2022-05-16T11:54:00Z">
        <w:r w:rsidR="0012456B">
          <w:rPr>
            <w:noProof/>
            <w:webHidden/>
          </w:rPr>
          <w:fldChar w:fldCharType="separate"/>
        </w:r>
        <w:r w:rsidR="0012456B">
          <w:rPr>
            <w:noProof/>
            <w:webHidden/>
          </w:rPr>
          <w:t>123</w:t>
        </w:r>
        <w:r w:rsidR="0012456B">
          <w:rPr>
            <w:noProof/>
            <w:webHidden/>
          </w:rPr>
          <w:fldChar w:fldCharType="end"/>
        </w:r>
        <w:r>
          <w:rPr>
            <w:noProof/>
          </w:rPr>
          <w:fldChar w:fldCharType="end"/>
        </w:r>
      </w:ins>
    </w:p>
    <w:p w14:paraId="404DB9C0" w14:textId="1E433135" w:rsidR="0012456B" w:rsidRDefault="001C172D">
      <w:pPr>
        <w:pStyle w:val="TableofFigures"/>
        <w:tabs>
          <w:tab w:val="right" w:leader="dot" w:pos="10070"/>
        </w:tabs>
        <w:rPr>
          <w:ins w:id="493" w:author="Russ Ott" w:date="2022-05-16T11:54:00Z"/>
          <w:rFonts w:asciiTheme="minorHAnsi" w:eastAsiaTheme="minorEastAsia" w:hAnsiTheme="minorHAnsi" w:cstheme="minorBidi"/>
          <w:noProof/>
          <w:sz w:val="22"/>
          <w:szCs w:val="22"/>
        </w:rPr>
      </w:pPr>
      <w:ins w:id="494" w:author="Russ Ott" w:date="2022-05-16T11:54:00Z">
        <w:r>
          <w:fldChar w:fldCharType="begin"/>
        </w:r>
        <w:r>
          <w:instrText xml:space="preserve"> HYPERLINK \l "_Toc103325978" </w:instrText>
        </w:r>
        <w:r>
          <w:fldChar w:fldCharType="separate"/>
        </w:r>
        <w:r w:rsidR="0012456B" w:rsidRPr="001721C3">
          <w:rPr>
            <w:rStyle w:val="Hyperlink"/>
            <w:noProof/>
          </w:rPr>
          <w:t>Table 40: ProblemAct statusCode</w:t>
        </w:r>
        <w:r w:rsidR="0012456B">
          <w:rPr>
            <w:noProof/>
            <w:webHidden/>
          </w:rPr>
          <w:tab/>
        </w:r>
        <w:r w:rsidR="0012456B">
          <w:rPr>
            <w:noProof/>
            <w:webHidden/>
          </w:rPr>
          <w:fldChar w:fldCharType="begin"/>
        </w:r>
        <w:r w:rsidR="0012456B">
          <w:rPr>
            <w:noProof/>
            <w:webHidden/>
          </w:rPr>
          <w:instrText xml:space="preserve"> PAGEREF _Toc103325978 \h </w:instrText>
        </w:r>
      </w:ins>
      <w:r w:rsidR="0012456B">
        <w:rPr>
          <w:noProof/>
          <w:webHidden/>
        </w:rPr>
      </w:r>
      <w:ins w:id="495" w:author="Russ Ott" w:date="2022-05-16T11:54:00Z">
        <w:r w:rsidR="0012456B">
          <w:rPr>
            <w:noProof/>
            <w:webHidden/>
          </w:rPr>
          <w:fldChar w:fldCharType="separate"/>
        </w:r>
        <w:r w:rsidR="0012456B">
          <w:rPr>
            <w:noProof/>
            <w:webHidden/>
          </w:rPr>
          <w:t>124</w:t>
        </w:r>
        <w:r w:rsidR="0012456B">
          <w:rPr>
            <w:noProof/>
            <w:webHidden/>
          </w:rPr>
          <w:fldChar w:fldCharType="end"/>
        </w:r>
        <w:r>
          <w:rPr>
            <w:noProof/>
          </w:rPr>
          <w:fldChar w:fldCharType="end"/>
        </w:r>
      </w:ins>
    </w:p>
    <w:p w14:paraId="00DBDF02" w14:textId="288E735E" w:rsidR="0012456B" w:rsidRDefault="001C172D">
      <w:pPr>
        <w:pStyle w:val="TableofFigures"/>
        <w:tabs>
          <w:tab w:val="right" w:leader="dot" w:pos="10070"/>
        </w:tabs>
        <w:rPr>
          <w:ins w:id="496" w:author="Russ Ott" w:date="2022-05-16T11:54:00Z"/>
          <w:rFonts w:asciiTheme="minorHAnsi" w:eastAsiaTheme="minorEastAsia" w:hAnsiTheme="minorHAnsi" w:cstheme="minorBidi"/>
          <w:noProof/>
          <w:sz w:val="22"/>
          <w:szCs w:val="22"/>
        </w:rPr>
      </w:pPr>
      <w:ins w:id="497" w:author="Russ Ott" w:date="2022-05-16T11:54:00Z">
        <w:r>
          <w:fldChar w:fldCharType="begin"/>
        </w:r>
        <w:r>
          <w:instrText xml:space="preserve"> HYPERLINK \l "_Toc103325979" </w:instrText>
        </w:r>
        <w:r>
          <w:fldChar w:fldCharType="separate"/>
        </w:r>
        <w:r w:rsidR="0012456B" w:rsidRPr="001721C3">
          <w:rPr>
            <w:rStyle w:val="Hyperlink"/>
            <w:noProof/>
          </w:rPr>
          <w:t>Table 41: SupportedFileFormats</w:t>
        </w:r>
        <w:r w:rsidR="0012456B">
          <w:rPr>
            <w:noProof/>
            <w:webHidden/>
          </w:rPr>
          <w:tab/>
        </w:r>
        <w:r w:rsidR="0012456B">
          <w:rPr>
            <w:noProof/>
            <w:webHidden/>
          </w:rPr>
          <w:fldChar w:fldCharType="begin"/>
        </w:r>
        <w:r w:rsidR="0012456B">
          <w:rPr>
            <w:noProof/>
            <w:webHidden/>
          </w:rPr>
          <w:instrText xml:space="preserve"> PAGEREF _Toc103325979 \h </w:instrText>
        </w:r>
      </w:ins>
      <w:r w:rsidR="0012456B">
        <w:rPr>
          <w:noProof/>
          <w:webHidden/>
        </w:rPr>
      </w:r>
      <w:ins w:id="498" w:author="Russ Ott" w:date="2022-05-16T11:54:00Z">
        <w:r w:rsidR="0012456B">
          <w:rPr>
            <w:noProof/>
            <w:webHidden/>
          </w:rPr>
          <w:fldChar w:fldCharType="separate"/>
        </w:r>
        <w:r w:rsidR="0012456B">
          <w:rPr>
            <w:noProof/>
            <w:webHidden/>
          </w:rPr>
          <w:t>124</w:t>
        </w:r>
        <w:r w:rsidR="0012456B">
          <w:rPr>
            <w:noProof/>
            <w:webHidden/>
          </w:rPr>
          <w:fldChar w:fldCharType="end"/>
        </w:r>
        <w:r>
          <w:rPr>
            <w:noProof/>
          </w:rPr>
          <w:fldChar w:fldCharType="end"/>
        </w:r>
      </w:ins>
    </w:p>
    <w:p w14:paraId="0E07048E" w14:textId="597C4154" w:rsidR="0012456B" w:rsidRDefault="001C172D">
      <w:pPr>
        <w:pStyle w:val="TableofFigures"/>
        <w:tabs>
          <w:tab w:val="right" w:leader="dot" w:pos="10070"/>
        </w:tabs>
        <w:rPr>
          <w:ins w:id="499" w:author="Russ Ott" w:date="2022-05-16T11:54:00Z"/>
          <w:rFonts w:asciiTheme="minorHAnsi" w:eastAsiaTheme="minorEastAsia" w:hAnsiTheme="minorHAnsi" w:cstheme="minorBidi"/>
          <w:noProof/>
          <w:sz w:val="22"/>
          <w:szCs w:val="22"/>
        </w:rPr>
      </w:pPr>
      <w:ins w:id="500" w:author="Russ Ott" w:date="2022-05-16T11:54:00Z">
        <w:r>
          <w:fldChar w:fldCharType="begin"/>
        </w:r>
        <w:r>
          <w:instrText xml:space="preserve"> HYPERLINK \l "_Toc103325980" </w:instrText>
        </w:r>
        <w:r>
          <w:fldChar w:fldCharType="separate"/>
        </w:r>
        <w:r w:rsidR="0012456B" w:rsidRPr="001721C3">
          <w:rPr>
            <w:rStyle w:val="Hyperlink"/>
            <w:noProof/>
          </w:rPr>
          <w:t>Table 42: Planned moodCode (Act/Encounter/Procedure)</w:t>
        </w:r>
        <w:r w:rsidR="0012456B">
          <w:rPr>
            <w:noProof/>
            <w:webHidden/>
          </w:rPr>
          <w:tab/>
        </w:r>
        <w:r w:rsidR="0012456B">
          <w:rPr>
            <w:noProof/>
            <w:webHidden/>
          </w:rPr>
          <w:fldChar w:fldCharType="begin"/>
        </w:r>
        <w:r w:rsidR="0012456B">
          <w:rPr>
            <w:noProof/>
            <w:webHidden/>
          </w:rPr>
          <w:instrText xml:space="preserve"> PAGEREF _Toc103325980 \h </w:instrText>
        </w:r>
      </w:ins>
      <w:r w:rsidR="0012456B">
        <w:rPr>
          <w:noProof/>
          <w:webHidden/>
        </w:rPr>
      </w:r>
      <w:ins w:id="501" w:author="Russ Ott" w:date="2022-05-16T11:54:00Z">
        <w:r w:rsidR="0012456B">
          <w:rPr>
            <w:noProof/>
            <w:webHidden/>
          </w:rPr>
          <w:fldChar w:fldCharType="separate"/>
        </w:r>
        <w:r w:rsidR="0012456B">
          <w:rPr>
            <w:noProof/>
            <w:webHidden/>
          </w:rPr>
          <w:t>125</w:t>
        </w:r>
        <w:r w:rsidR="0012456B">
          <w:rPr>
            <w:noProof/>
            <w:webHidden/>
          </w:rPr>
          <w:fldChar w:fldCharType="end"/>
        </w:r>
        <w:r>
          <w:rPr>
            <w:noProof/>
          </w:rPr>
          <w:fldChar w:fldCharType="end"/>
        </w:r>
      </w:ins>
    </w:p>
    <w:p w14:paraId="3E46713C" w14:textId="10A44D22" w:rsidR="0012456B" w:rsidRDefault="001C172D">
      <w:pPr>
        <w:pStyle w:val="TableofFigures"/>
        <w:tabs>
          <w:tab w:val="right" w:leader="dot" w:pos="10070"/>
        </w:tabs>
        <w:rPr>
          <w:ins w:id="502" w:author="Russ Ott" w:date="2022-05-16T11:54:00Z"/>
          <w:rFonts w:asciiTheme="minorHAnsi" w:eastAsiaTheme="minorEastAsia" w:hAnsiTheme="minorHAnsi" w:cstheme="minorBidi"/>
          <w:noProof/>
          <w:sz w:val="22"/>
          <w:szCs w:val="22"/>
        </w:rPr>
      </w:pPr>
      <w:ins w:id="503" w:author="Russ Ott" w:date="2022-05-16T11:54:00Z">
        <w:r>
          <w:fldChar w:fldCharType="begin"/>
        </w:r>
        <w:r>
          <w:instrText xml:space="preserve"> HYPERLINK \l "_Toc103325981" </w:instrText>
        </w:r>
        <w:r>
          <w:fldChar w:fldCharType="separate"/>
        </w:r>
        <w:r w:rsidR="0012456B" w:rsidRPr="001721C3">
          <w:rPr>
            <w:rStyle w:val="Hyperlink"/>
            <w:noProof/>
          </w:rPr>
          <w:t>Table 43: Body Site Value Set</w:t>
        </w:r>
        <w:r w:rsidR="0012456B">
          <w:rPr>
            <w:noProof/>
            <w:webHidden/>
          </w:rPr>
          <w:tab/>
        </w:r>
        <w:r w:rsidR="0012456B">
          <w:rPr>
            <w:noProof/>
            <w:webHidden/>
          </w:rPr>
          <w:fldChar w:fldCharType="begin"/>
        </w:r>
        <w:r w:rsidR="0012456B">
          <w:rPr>
            <w:noProof/>
            <w:webHidden/>
          </w:rPr>
          <w:instrText xml:space="preserve"> PAGEREF _Toc103325981 \h </w:instrText>
        </w:r>
      </w:ins>
      <w:r w:rsidR="0012456B">
        <w:rPr>
          <w:noProof/>
          <w:webHidden/>
        </w:rPr>
      </w:r>
      <w:ins w:id="504" w:author="Russ Ott" w:date="2022-05-16T11:54:00Z">
        <w:r w:rsidR="0012456B">
          <w:rPr>
            <w:noProof/>
            <w:webHidden/>
          </w:rPr>
          <w:fldChar w:fldCharType="separate"/>
        </w:r>
        <w:r w:rsidR="0012456B">
          <w:rPr>
            <w:noProof/>
            <w:webHidden/>
          </w:rPr>
          <w:t>126</w:t>
        </w:r>
        <w:r w:rsidR="0012456B">
          <w:rPr>
            <w:noProof/>
            <w:webHidden/>
          </w:rPr>
          <w:fldChar w:fldCharType="end"/>
        </w:r>
        <w:r>
          <w:rPr>
            <w:noProof/>
          </w:rPr>
          <w:fldChar w:fldCharType="end"/>
        </w:r>
      </w:ins>
    </w:p>
    <w:p w14:paraId="2F72F23D" w14:textId="0496CEB7" w:rsidR="0012456B" w:rsidRDefault="001C172D">
      <w:pPr>
        <w:pStyle w:val="TableofFigures"/>
        <w:tabs>
          <w:tab w:val="right" w:leader="dot" w:pos="10070"/>
        </w:tabs>
        <w:rPr>
          <w:ins w:id="505" w:author="Russ Ott" w:date="2022-05-16T11:54:00Z"/>
          <w:rFonts w:asciiTheme="minorHAnsi" w:eastAsiaTheme="minorEastAsia" w:hAnsiTheme="minorHAnsi" w:cstheme="minorBidi"/>
          <w:noProof/>
          <w:sz w:val="22"/>
          <w:szCs w:val="22"/>
        </w:rPr>
      </w:pPr>
      <w:ins w:id="506" w:author="Russ Ott" w:date="2022-05-16T11:54:00Z">
        <w:r>
          <w:fldChar w:fldCharType="begin"/>
        </w:r>
        <w:r>
          <w:instrText xml:space="preserve"> HYPERLINK \l "_Toc103325982" </w:instrText>
        </w:r>
        <w:r>
          <w:fldChar w:fldCharType="separate"/>
        </w:r>
        <w:r w:rsidR="0012456B" w:rsidRPr="001721C3">
          <w:rPr>
            <w:rStyle w:val="Hyperlink"/>
            <w:noProof/>
          </w:rPr>
          <w:t>Table 44: Problem</w:t>
        </w:r>
        <w:r w:rsidR="0012456B">
          <w:rPr>
            <w:noProof/>
            <w:webHidden/>
          </w:rPr>
          <w:tab/>
        </w:r>
        <w:r w:rsidR="0012456B">
          <w:rPr>
            <w:noProof/>
            <w:webHidden/>
          </w:rPr>
          <w:fldChar w:fldCharType="begin"/>
        </w:r>
        <w:r w:rsidR="0012456B">
          <w:rPr>
            <w:noProof/>
            <w:webHidden/>
          </w:rPr>
          <w:instrText xml:space="preserve"> PAGEREF _Toc103325982 \h </w:instrText>
        </w:r>
      </w:ins>
      <w:r w:rsidR="0012456B">
        <w:rPr>
          <w:noProof/>
          <w:webHidden/>
        </w:rPr>
      </w:r>
      <w:ins w:id="507" w:author="Russ Ott" w:date="2022-05-16T11:54:00Z">
        <w:r w:rsidR="0012456B">
          <w:rPr>
            <w:noProof/>
            <w:webHidden/>
          </w:rPr>
          <w:fldChar w:fldCharType="separate"/>
        </w:r>
        <w:r w:rsidR="0012456B">
          <w:rPr>
            <w:noProof/>
            <w:webHidden/>
          </w:rPr>
          <w:t>127</w:t>
        </w:r>
        <w:r w:rsidR="0012456B">
          <w:rPr>
            <w:noProof/>
            <w:webHidden/>
          </w:rPr>
          <w:fldChar w:fldCharType="end"/>
        </w:r>
        <w:r>
          <w:rPr>
            <w:noProof/>
          </w:rPr>
          <w:fldChar w:fldCharType="end"/>
        </w:r>
      </w:ins>
    </w:p>
    <w:p w14:paraId="67C3CB73" w14:textId="22FB1B69" w:rsidR="0012456B" w:rsidRDefault="001C172D">
      <w:pPr>
        <w:pStyle w:val="TableofFigures"/>
        <w:tabs>
          <w:tab w:val="right" w:leader="dot" w:pos="10070"/>
        </w:tabs>
        <w:rPr>
          <w:ins w:id="508" w:author="Russ Ott" w:date="2022-05-16T11:54:00Z"/>
          <w:rFonts w:asciiTheme="minorHAnsi" w:eastAsiaTheme="minorEastAsia" w:hAnsiTheme="minorHAnsi" w:cstheme="minorBidi"/>
          <w:noProof/>
          <w:sz w:val="22"/>
          <w:szCs w:val="22"/>
        </w:rPr>
      </w:pPr>
      <w:ins w:id="509" w:author="Russ Ott" w:date="2022-05-16T11:54:00Z">
        <w:r>
          <w:fldChar w:fldCharType="begin"/>
        </w:r>
        <w:r>
          <w:instrText xml:space="preserve"> HYPERLINK \l "_Toc103325983" </w:instrText>
        </w:r>
        <w:r>
          <w:fldChar w:fldCharType="separate"/>
        </w:r>
        <w:r w:rsidR="0012456B" w:rsidRPr="001721C3">
          <w:rPr>
            <w:rStyle w:val="Hyperlink"/>
            <w:noProof/>
          </w:rPr>
          <w:t>Table 45: Problem Type (SNOMEDCT)</w:t>
        </w:r>
        <w:r w:rsidR="0012456B">
          <w:rPr>
            <w:noProof/>
            <w:webHidden/>
          </w:rPr>
          <w:tab/>
        </w:r>
        <w:r w:rsidR="0012456B">
          <w:rPr>
            <w:noProof/>
            <w:webHidden/>
          </w:rPr>
          <w:fldChar w:fldCharType="begin"/>
        </w:r>
        <w:r w:rsidR="0012456B">
          <w:rPr>
            <w:noProof/>
            <w:webHidden/>
          </w:rPr>
          <w:instrText xml:space="preserve"> PAGEREF _Toc103325983 \h </w:instrText>
        </w:r>
      </w:ins>
      <w:r w:rsidR="0012456B">
        <w:rPr>
          <w:noProof/>
          <w:webHidden/>
        </w:rPr>
      </w:r>
      <w:ins w:id="510" w:author="Russ Ott" w:date="2022-05-16T11:54:00Z">
        <w:r w:rsidR="0012456B">
          <w:rPr>
            <w:noProof/>
            <w:webHidden/>
          </w:rPr>
          <w:fldChar w:fldCharType="separate"/>
        </w:r>
        <w:r w:rsidR="0012456B">
          <w:rPr>
            <w:noProof/>
            <w:webHidden/>
          </w:rPr>
          <w:t>128</w:t>
        </w:r>
        <w:r w:rsidR="0012456B">
          <w:rPr>
            <w:noProof/>
            <w:webHidden/>
          </w:rPr>
          <w:fldChar w:fldCharType="end"/>
        </w:r>
        <w:r>
          <w:rPr>
            <w:noProof/>
          </w:rPr>
          <w:fldChar w:fldCharType="end"/>
        </w:r>
      </w:ins>
    </w:p>
    <w:p w14:paraId="5D60EAF2" w14:textId="70436D38" w:rsidR="0012456B" w:rsidRDefault="001C172D">
      <w:pPr>
        <w:pStyle w:val="TableofFigures"/>
        <w:tabs>
          <w:tab w:val="right" w:leader="dot" w:pos="10070"/>
        </w:tabs>
        <w:rPr>
          <w:ins w:id="511" w:author="Russ Ott" w:date="2022-05-16T11:54:00Z"/>
          <w:rFonts w:asciiTheme="minorHAnsi" w:eastAsiaTheme="minorEastAsia" w:hAnsiTheme="minorHAnsi" w:cstheme="minorBidi"/>
          <w:noProof/>
          <w:sz w:val="22"/>
          <w:szCs w:val="22"/>
        </w:rPr>
      </w:pPr>
      <w:ins w:id="512" w:author="Russ Ott" w:date="2022-05-16T11:54:00Z">
        <w:r>
          <w:fldChar w:fldCharType="begin"/>
        </w:r>
        <w:r>
          <w:instrText xml:space="preserve"> HYPERLINK \l "_Toc103325984" </w:instrText>
        </w:r>
        <w:r>
          <w:fldChar w:fldCharType="separate"/>
        </w:r>
        <w:r w:rsidR="0012456B" w:rsidRPr="001721C3">
          <w:rPr>
            <w:rStyle w:val="Hyperlink"/>
            <w:noProof/>
          </w:rPr>
          <w:t>Table 46: Problem Type (LOINC)</w:t>
        </w:r>
        <w:r w:rsidR="0012456B">
          <w:rPr>
            <w:noProof/>
            <w:webHidden/>
          </w:rPr>
          <w:tab/>
        </w:r>
        <w:r w:rsidR="0012456B">
          <w:rPr>
            <w:noProof/>
            <w:webHidden/>
          </w:rPr>
          <w:fldChar w:fldCharType="begin"/>
        </w:r>
        <w:r w:rsidR="0012456B">
          <w:rPr>
            <w:noProof/>
            <w:webHidden/>
          </w:rPr>
          <w:instrText xml:space="preserve"> PAGEREF _Toc103325984 \h </w:instrText>
        </w:r>
      </w:ins>
      <w:r w:rsidR="0012456B">
        <w:rPr>
          <w:noProof/>
          <w:webHidden/>
        </w:rPr>
      </w:r>
      <w:ins w:id="513" w:author="Russ Ott" w:date="2022-05-16T11:54:00Z">
        <w:r w:rsidR="0012456B">
          <w:rPr>
            <w:noProof/>
            <w:webHidden/>
          </w:rPr>
          <w:fldChar w:fldCharType="separate"/>
        </w:r>
        <w:r w:rsidR="0012456B">
          <w:rPr>
            <w:noProof/>
            <w:webHidden/>
          </w:rPr>
          <w:t>129</w:t>
        </w:r>
        <w:r w:rsidR="0012456B">
          <w:rPr>
            <w:noProof/>
            <w:webHidden/>
          </w:rPr>
          <w:fldChar w:fldCharType="end"/>
        </w:r>
        <w:r>
          <w:rPr>
            <w:noProof/>
          </w:rPr>
          <w:fldChar w:fldCharType="end"/>
        </w:r>
      </w:ins>
    </w:p>
    <w:p w14:paraId="6A221C87" w14:textId="193B8883" w:rsidR="0012456B" w:rsidRDefault="001C172D">
      <w:pPr>
        <w:pStyle w:val="TableofFigures"/>
        <w:tabs>
          <w:tab w:val="right" w:leader="dot" w:pos="10070"/>
        </w:tabs>
        <w:rPr>
          <w:ins w:id="514" w:author="Russ Ott" w:date="2022-05-16T11:54:00Z"/>
          <w:rFonts w:asciiTheme="minorHAnsi" w:eastAsiaTheme="minorEastAsia" w:hAnsiTheme="minorHAnsi" w:cstheme="minorBidi"/>
          <w:noProof/>
          <w:sz w:val="22"/>
          <w:szCs w:val="22"/>
        </w:rPr>
      </w:pPr>
      <w:ins w:id="515" w:author="Russ Ott" w:date="2022-05-16T11:54:00Z">
        <w:r>
          <w:fldChar w:fldCharType="begin"/>
        </w:r>
        <w:r>
          <w:instrText xml:space="preserve"> HYPERLINK \l "_Toc103325985" </w:instrText>
        </w:r>
        <w:r>
          <w:fldChar w:fldCharType="separate"/>
        </w:r>
        <w:r w:rsidR="0012456B" w:rsidRPr="001721C3">
          <w:rPr>
            <w:rStyle w:val="Hyperlink"/>
            <w:noProof/>
          </w:rPr>
          <w:t>Table 47: ProcedureAct statusCode</w:t>
        </w:r>
        <w:r w:rsidR="0012456B">
          <w:rPr>
            <w:noProof/>
            <w:webHidden/>
          </w:rPr>
          <w:tab/>
        </w:r>
        <w:r w:rsidR="0012456B">
          <w:rPr>
            <w:noProof/>
            <w:webHidden/>
          </w:rPr>
          <w:fldChar w:fldCharType="begin"/>
        </w:r>
        <w:r w:rsidR="0012456B">
          <w:rPr>
            <w:noProof/>
            <w:webHidden/>
          </w:rPr>
          <w:instrText xml:space="preserve"> PAGEREF _Toc103325985 \h </w:instrText>
        </w:r>
      </w:ins>
      <w:r w:rsidR="0012456B">
        <w:rPr>
          <w:noProof/>
          <w:webHidden/>
        </w:rPr>
      </w:r>
      <w:ins w:id="516" w:author="Russ Ott" w:date="2022-05-16T11:54:00Z">
        <w:r w:rsidR="0012456B">
          <w:rPr>
            <w:noProof/>
            <w:webHidden/>
          </w:rPr>
          <w:fldChar w:fldCharType="separate"/>
        </w:r>
        <w:r w:rsidR="0012456B">
          <w:rPr>
            <w:noProof/>
            <w:webHidden/>
          </w:rPr>
          <w:t>129</w:t>
        </w:r>
        <w:r w:rsidR="0012456B">
          <w:rPr>
            <w:noProof/>
            <w:webHidden/>
          </w:rPr>
          <w:fldChar w:fldCharType="end"/>
        </w:r>
        <w:r>
          <w:rPr>
            <w:noProof/>
          </w:rPr>
          <w:fldChar w:fldCharType="end"/>
        </w:r>
      </w:ins>
    </w:p>
    <w:p w14:paraId="39AD6659" w14:textId="78300AF2" w:rsidR="0012456B" w:rsidRDefault="001C172D">
      <w:pPr>
        <w:pStyle w:val="TableofFigures"/>
        <w:tabs>
          <w:tab w:val="right" w:leader="dot" w:pos="10070"/>
        </w:tabs>
        <w:rPr>
          <w:ins w:id="517" w:author="Russ Ott" w:date="2022-05-16T11:54:00Z"/>
          <w:rFonts w:asciiTheme="minorHAnsi" w:eastAsiaTheme="minorEastAsia" w:hAnsiTheme="minorHAnsi" w:cstheme="minorBidi"/>
          <w:noProof/>
          <w:sz w:val="22"/>
          <w:szCs w:val="22"/>
        </w:rPr>
      </w:pPr>
      <w:ins w:id="518" w:author="Russ Ott" w:date="2022-05-16T11:54:00Z">
        <w:r>
          <w:lastRenderedPageBreak/>
          <w:fldChar w:fldCharType="begin"/>
        </w:r>
        <w:r>
          <w:instrText xml:space="preserve"> HYPERLINK \l "_Toc103325986" </w:instrText>
        </w:r>
        <w:r>
          <w:fldChar w:fldCharType="separate"/>
        </w:r>
        <w:r w:rsidR="0012456B" w:rsidRPr="001721C3">
          <w:rPr>
            <w:rStyle w:val="Hyperlink"/>
            <w:noProof/>
          </w:rPr>
          <w:t>Table 48: ActPriority</w:t>
        </w:r>
        <w:r w:rsidR="0012456B">
          <w:rPr>
            <w:noProof/>
            <w:webHidden/>
          </w:rPr>
          <w:tab/>
        </w:r>
        <w:r w:rsidR="0012456B">
          <w:rPr>
            <w:noProof/>
            <w:webHidden/>
          </w:rPr>
          <w:fldChar w:fldCharType="begin"/>
        </w:r>
        <w:r w:rsidR="0012456B">
          <w:rPr>
            <w:noProof/>
            <w:webHidden/>
          </w:rPr>
          <w:instrText xml:space="preserve"> PAGEREF _Toc103325986 \h </w:instrText>
        </w:r>
      </w:ins>
      <w:r w:rsidR="0012456B">
        <w:rPr>
          <w:noProof/>
          <w:webHidden/>
        </w:rPr>
      </w:r>
      <w:ins w:id="519" w:author="Russ Ott" w:date="2022-05-16T11:54:00Z">
        <w:r w:rsidR="0012456B">
          <w:rPr>
            <w:noProof/>
            <w:webHidden/>
          </w:rPr>
          <w:fldChar w:fldCharType="separate"/>
        </w:r>
        <w:r w:rsidR="0012456B">
          <w:rPr>
            <w:noProof/>
            <w:webHidden/>
          </w:rPr>
          <w:t>130</w:t>
        </w:r>
        <w:r w:rsidR="0012456B">
          <w:rPr>
            <w:noProof/>
            <w:webHidden/>
          </w:rPr>
          <w:fldChar w:fldCharType="end"/>
        </w:r>
        <w:r>
          <w:rPr>
            <w:noProof/>
          </w:rPr>
          <w:fldChar w:fldCharType="end"/>
        </w:r>
      </w:ins>
    </w:p>
    <w:p w14:paraId="4C3C2F1C" w14:textId="14B9425F" w:rsidR="0012456B" w:rsidRDefault="001C172D">
      <w:pPr>
        <w:pStyle w:val="TableofFigures"/>
        <w:tabs>
          <w:tab w:val="right" w:leader="dot" w:pos="10070"/>
        </w:tabs>
        <w:rPr>
          <w:ins w:id="520" w:author="Russ Ott" w:date="2022-05-16T11:54:00Z"/>
          <w:rFonts w:asciiTheme="minorHAnsi" w:eastAsiaTheme="minorEastAsia" w:hAnsiTheme="minorHAnsi" w:cstheme="minorBidi"/>
          <w:noProof/>
          <w:sz w:val="22"/>
          <w:szCs w:val="22"/>
        </w:rPr>
      </w:pPr>
      <w:ins w:id="521" w:author="Russ Ott" w:date="2022-05-16T11:54:00Z">
        <w:r>
          <w:fldChar w:fldCharType="begin"/>
        </w:r>
        <w:r>
          <w:instrText xml:space="preserve"> HYPERLINK \l "_Toc103325987" </w:instrText>
        </w:r>
        <w:r>
          <w:fldChar w:fldCharType="separate"/>
        </w:r>
        <w:r w:rsidR="0012456B" w:rsidRPr="001721C3">
          <w:rPr>
            <w:rStyle w:val="Hyperlink"/>
            <w:noProof/>
          </w:rPr>
          <w:t>Table 49: Sexual Orientation</w:t>
        </w:r>
        <w:r w:rsidR="0012456B">
          <w:rPr>
            <w:noProof/>
            <w:webHidden/>
          </w:rPr>
          <w:tab/>
        </w:r>
        <w:r w:rsidR="0012456B">
          <w:rPr>
            <w:noProof/>
            <w:webHidden/>
          </w:rPr>
          <w:fldChar w:fldCharType="begin"/>
        </w:r>
        <w:r w:rsidR="0012456B">
          <w:rPr>
            <w:noProof/>
            <w:webHidden/>
          </w:rPr>
          <w:instrText xml:space="preserve"> PAGEREF _Toc103325987 \h </w:instrText>
        </w:r>
      </w:ins>
      <w:r w:rsidR="0012456B">
        <w:rPr>
          <w:noProof/>
          <w:webHidden/>
        </w:rPr>
      </w:r>
      <w:ins w:id="522" w:author="Russ Ott" w:date="2022-05-16T11:54:00Z">
        <w:r w:rsidR="0012456B">
          <w:rPr>
            <w:noProof/>
            <w:webHidden/>
          </w:rPr>
          <w:fldChar w:fldCharType="separate"/>
        </w:r>
        <w:r w:rsidR="0012456B">
          <w:rPr>
            <w:noProof/>
            <w:webHidden/>
          </w:rPr>
          <w:t>130</w:t>
        </w:r>
        <w:r w:rsidR="0012456B">
          <w:rPr>
            <w:noProof/>
            <w:webHidden/>
          </w:rPr>
          <w:fldChar w:fldCharType="end"/>
        </w:r>
        <w:r>
          <w:rPr>
            <w:noProof/>
          </w:rPr>
          <w:fldChar w:fldCharType="end"/>
        </w:r>
      </w:ins>
    </w:p>
    <w:p w14:paraId="3BE829A7" w14:textId="467624FE" w:rsidR="0012456B" w:rsidRDefault="001C172D">
      <w:pPr>
        <w:pStyle w:val="TableofFigures"/>
        <w:tabs>
          <w:tab w:val="right" w:leader="dot" w:pos="10070"/>
        </w:tabs>
        <w:rPr>
          <w:ins w:id="523" w:author="Russ Ott" w:date="2022-05-16T11:54:00Z"/>
          <w:rFonts w:asciiTheme="minorHAnsi" w:eastAsiaTheme="minorEastAsia" w:hAnsiTheme="minorHAnsi" w:cstheme="minorBidi"/>
          <w:noProof/>
          <w:sz w:val="22"/>
          <w:szCs w:val="22"/>
        </w:rPr>
      </w:pPr>
      <w:ins w:id="524" w:author="Russ Ott" w:date="2022-05-16T11:54:00Z">
        <w:r>
          <w:fldChar w:fldCharType="begin"/>
        </w:r>
        <w:r>
          <w:instrText xml:space="preserve"> HYPERLINK \l "_Toc103325988" </w:instrText>
        </w:r>
        <w:r>
          <w:fldChar w:fldCharType="separate"/>
        </w:r>
        <w:r w:rsidR="0012456B" w:rsidRPr="001721C3">
          <w:rPr>
            <w:rStyle w:val="Hyperlink"/>
            <w:noProof/>
          </w:rPr>
          <w:t>Table 50: Other or unknown or refused to answer</w:t>
        </w:r>
        <w:r w:rsidR="0012456B">
          <w:rPr>
            <w:noProof/>
            <w:webHidden/>
          </w:rPr>
          <w:tab/>
        </w:r>
        <w:r w:rsidR="0012456B">
          <w:rPr>
            <w:noProof/>
            <w:webHidden/>
          </w:rPr>
          <w:fldChar w:fldCharType="begin"/>
        </w:r>
        <w:r w:rsidR="0012456B">
          <w:rPr>
            <w:noProof/>
            <w:webHidden/>
          </w:rPr>
          <w:instrText xml:space="preserve"> PAGEREF _Toc103325988 \h </w:instrText>
        </w:r>
      </w:ins>
      <w:r w:rsidR="0012456B">
        <w:rPr>
          <w:noProof/>
          <w:webHidden/>
        </w:rPr>
      </w:r>
      <w:ins w:id="525" w:author="Russ Ott" w:date="2022-05-16T11:54:00Z">
        <w:r w:rsidR="0012456B">
          <w:rPr>
            <w:noProof/>
            <w:webHidden/>
          </w:rPr>
          <w:fldChar w:fldCharType="separate"/>
        </w:r>
        <w:r w:rsidR="0012456B">
          <w:rPr>
            <w:noProof/>
            <w:webHidden/>
          </w:rPr>
          <w:t>131</w:t>
        </w:r>
        <w:r w:rsidR="0012456B">
          <w:rPr>
            <w:noProof/>
            <w:webHidden/>
          </w:rPr>
          <w:fldChar w:fldCharType="end"/>
        </w:r>
        <w:r>
          <w:rPr>
            <w:noProof/>
          </w:rPr>
          <w:fldChar w:fldCharType="end"/>
        </w:r>
      </w:ins>
    </w:p>
    <w:p w14:paraId="5492B565" w14:textId="18A30DF9" w:rsidR="0012456B" w:rsidRDefault="001C172D">
      <w:pPr>
        <w:pStyle w:val="TableofFigures"/>
        <w:tabs>
          <w:tab w:val="right" w:leader="dot" w:pos="10070"/>
        </w:tabs>
        <w:rPr>
          <w:ins w:id="526" w:author="Russ Ott" w:date="2022-05-16T11:54:00Z"/>
          <w:rFonts w:asciiTheme="minorHAnsi" w:eastAsiaTheme="minorEastAsia" w:hAnsiTheme="minorHAnsi" w:cstheme="minorBidi"/>
          <w:noProof/>
          <w:sz w:val="22"/>
          <w:szCs w:val="22"/>
        </w:rPr>
      </w:pPr>
      <w:ins w:id="527" w:author="Russ Ott" w:date="2022-05-16T11:54:00Z">
        <w:r>
          <w:fldChar w:fldCharType="begin"/>
        </w:r>
        <w:r>
          <w:instrText xml:space="preserve"> HYPERLINK \l "_Toc103325989" </w:instrText>
        </w:r>
        <w:r>
          <w:fldChar w:fldCharType="separate"/>
        </w:r>
        <w:r w:rsidR="0012456B" w:rsidRPr="001721C3">
          <w:rPr>
            <w:rStyle w:val="Hyperlink"/>
            <w:noProof/>
          </w:rPr>
          <w:t>Table 51: Social History Type</w:t>
        </w:r>
        <w:r w:rsidR="0012456B">
          <w:rPr>
            <w:noProof/>
            <w:webHidden/>
          </w:rPr>
          <w:tab/>
        </w:r>
        <w:r w:rsidR="0012456B">
          <w:rPr>
            <w:noProof/>
            <w:webHidden/>
          </w:rPr>
          <w:fldChar w:fldCharType="begin"/>
        </w:r>
        <w:r w:rsidR="0012456B">
          <w:rPr>
            <w:noProof/>
            <w:webHidden/>
          </w:rPr>
          <w:instrText xml:space="preserve"> PAGEREF _Toc103325989 \h </w:instrText>
        </w:r>
      </w:ins>
      <w:r w:rsidR="0012456B">
        <w:rPr>
          <w:noProof/>
          <w:webHidden/>
        </w:rPr>
      </w:r>
      <w:ins w:id="528" w:author="Russ Ott" w:date="2022-05-16T11:54:00Z">
        <w:r w:rsidR="0012456B">
          <w:rPr>
            <w:noProof/>
            <w:webHidden/>
          </w:rPr>
          <w:fldChar w:fldCharType="separate"/>
        </w:r>
        <w:r w:rsidR="0012456B">
          <w:rPr>
            <w:noProof/>
            <w:webHidden/>
          </w:rPr>
          <w:t>132</w:t>
        </w:r>
        <w:r w:rsidR="0012456B">
          <w:rPr>
            <w:noProof/>
            <w:webHidden/>
          </w:rPr>
          <w:fldChar w:fldCharType="end"/>
        </w:r>
        <w:r>
          <w:rPr>
            <w:noProof/>
          </w:rPr>
          <w:fldChar w:fldCharType="end"/>
        </w:r>
      </w:ins>
    </w:p>
    <w:p w14:paraId="1B45D9B5" w14:textId="64139E64" w:rsidR="0012456B" w:rsidRDefault="001C172D">
      <w:pPr>
        <w:pStyle w:val="TableofFigures"/>
        <w:tabs>
          <w:tab w:val="right" w:leader="dot" w:pos="10070"/>
        </w:tabs>
        <w:rPr>
          <w:ins w:id="529" w:author="Russ Ott" w:date="2022-05-16T11:54:00Z"/>
          <w:rFonts w:asciiTheme="minorHAnsi" w:eastAsiaTheme="minorEastAsia" w:hAnsiTheme="minorHAnsi" w:cstheme="minorBidi"/>
          <w:noProof/>
          <w:sz w:val="22"/>
          <w:szCs w:val="22"/>
        </w:rPr>
      </w:pPr>
      <w:ins w:id="530" w:author="Russ Ott" w:date="2022-05-16T11:54:00Z">
        <w:r>
          <w:fldChar w:fldCharType="begin"/>
        </w:r>
        <w:r>
          <w:instrText xml:space="preserve"> HYPERLINK \l "_Toc103325990" </w:instrText>
        </w:r>
        <w:r>
          <w:fldChar w:fldCharType="separate"/>
        </w:r>
        <w:r w:rsidR="0012456B" w:rsidRPr="001721C3">
          <w:rPr>
            <w:rStyle w:val="Hyperlink"/>
            <w:noProof/>
          </w:rPr>
          <w:t>Table 52: UnitsOfMeasureCaseSensitive</w:t>
        </w:r>
        <w:r w:rsidR="0012456B">
          <w:rPr>
            <w:noProof/>
            <w:webHidden/>
          </w:rPr>
          <w:tab/>
        </w:r>
        <w:r w:rsidR="0012456B">
          <w:rPr>
            <w:noProof/>
            <w:webHidden/>
          </w:rPr>
          <w:fldChar w:fldCharType="begin"/>
        </w:r>
        <w:r w:rsidR="0012456B">
          <w:rPr>
            <w:noProof/>
            <w:webHidden/>
          </w:rPr>
          <w:instrText xml:space="preserve"> PAGEREF _Toc103325990 \h </w:instrText>
        </w:r>
      </w:ins>
      <w:r w:rsidR="0012456B">
        <w:rPr>
          <w:noProof/>
          <w:webHidden/>
        </w:rPr>
      </w:r>
      <w:ins w:id="531" w:author="Russ Ott" w:date="2022-05-16T11:54:00Z">
        <w:r w:rsidR="0012456B">
          <w:rPr>
            <w:noProof/>
            <w:webHidden/>
          </w:rPr>
          <w:fldChar w:fldCharType="separate"/>
        </w:r>
        <w:r w:rsidR="0012456B">
          <w:rPr>
            <w:noProof/>
            <w:webHidden/>
          </w:rPr>
          <w:t>133</w:t>
        </w:r>
        <w:r w:rsidR="0012456B">
          <w:rPr>
            <w:noProof/>
            <w:webHidden/>
          </w:rPr>
          <w:fldChar w:fldCharType="end"/>
        </w:r>
        <w:r>
          <w:rPr>
            <w:noProof/>
          </w:rPr>
          <w:fldChar w:fldCharType="end"/>
        </w:r>
      </w:ins>
    </w:p>
    <w:p w14:paraId="61BDAB73" w14:textId="674EE7AB" w:rsidR="0012456B" w:rsidRDefault="001C172D">
      <w:pPr>
        <w:pStyle w:val="TableofFigures"/>
        <w:tabs>
          <w:tab w:val="right" w:leader="dot" w:pos="10070"/>
        </w:tabs>
        <w:rPr>
          <w:ins w:id="532" w:author="Russ Ott" w:date="2022-05-16T11:54:00Z"/>
          <w:rFonts w:asciiTheme="minorHAnsi" w:eastAsiaTheme="minorEastAsia" w:hAnsiTheme="minorHAnsi" w:cstheme="minorBidi"/>
          <w:noProof/>
          <w:sz w:val="22"/>
          <w:szCs w:val="22"/>
        </w:rPr>
      </w:pPr>
      <w:ins w:id="533" w:author="Russ Ott" w:date="2022-05-16T11:54:00Z">
        <w:r>
          <w:fldChar w:fldCharType="begin"/>
        </w:r>
        <w:r>
          <w:instrText xml:space="preserve"> HYPERLINK \l "_Toc103325991" </w:instrText>
        </w:r>
        <w:r>
          <w:fldChar w:fldCharType="separate"/>
        </w:r>
        <w:r w:rsidR="0012456B" w:rsidRPr="001721C3">
          <w:rPr>
            <w:rStyle w:val="Hyperlink"/>
            <w:noProof/>
          </w:rPr>
          <w:t>Table 53: Healthcare Provider Taxonomy</w:t>
        </w:r>
        <w:r w:rsidR="0012456B">
          <w:rPr>
            <w:noProof/>
            <w:webHidden/>
          </w:rPr>
          <w:tab/>
        </w:r>
        <w:r w:rsidR="0012456B">
          <w:rPr>
            <w:noProof/>
            <w:webHidden/>
          </w:rPr>
          <w:fldChar w:fldCharType="begin"/>
        </w:r>
        <w:r w:rsidR="0012456B">
          <w:rPr>
            <w:noProof/>
            <w:webHidden/>
          </w:rPr>
          <w:instrText xml:space="preserve"> PAGEREF _Toc103325991 \h </w:instrText>
        </w:r>
      </w:ins>
      <w:r w:rsidR="0012456B">
        <w:rPr>
          <w:noProof/>
          <w:webHidden/>
        </w:rPr>
      </w:r>
      <w:ins w:id="534" w:author="Russ Ott" w:date="2022-05-16T11:54:00Z">
        <w:r w:rsidR="0012456B">
          <w:rPr>
            <w:noProof/>
            <w:webHidden/>
          </w:rPr>
          <w:fldChar w:fldCharType="separate"/>
        </w:r>
        <w:r w:rsidR="0012456B">
          <w:rPr>
            <w:noProof/>
            <w:webHidden/>
          </w:rPr>
          <w:t>134</w:t>
        </w:r>
        <w:r w:rsidR="0012456B">
          <w:rPr>
            <w:noProof/>
            <w:webHidden/>
          </w:rPr>
          <w:fldChar w:fldCharType="end"/>
        </w:r>
        <w:r>
          <w:rPr>
            <w:noProof/>
          </w:rPr>
          <w:fldChar w:fldCharType="end"/>
        </w:r>
      </w:ins>
    </w:p>
    <w:p w14:paraId="44674B8B" w14:textId="59E9961D" w:rsidR="0012456B" w:rsidRDefault="001C172D">
      <w:pPr>
        <w:pStyle w:val="TableofFigures"/>
        <w:tabs>
          <w:tab w:val="right" w:leader="dot" w:pos="10070"/>
        </w:tabs>
        <w:rPr>
          <w:ins w:id="535" w:author="Russ Ott" w:date="2022-05-16T11:54:00Z"/>
          <w:rFonts w:asciiTheme="minorHAnsi" w:eastAsiaTheme="minorEastAsia" w:hAnsiTheme="minorHAnsi" w:cstheme="minorBidi"/>
          <w:noProof/>
          <w:sz w:val="22"/>
          <w:szCs w:val="22"/>
        </w:rPr>
      </w:pPr>
      <w:ins w:id="536" w:author="Russ Ott" w:date="2022-05-16T11:54:00Z">
        <w:r>
          <w:fldChar w:fldCharType="begin"/>
        </w:r>
        <w:r>
          <w:instrText xml:space="preserve"> HYPERLINK \l "_Toc103325992" </w:instrText>
        </w:r>
        <w:r>
          <w:fldChar w:fldCharType="separate"/>
        </w:r>
        <w:r w:rsidR="0012456B" w:rsidRPr="001721C3">
          <w:rPr>
            <w:rStyle w:val="Hyperlink"/>
            <w:noProof/>
          </w:rPr>
          <w:t>Table 54: Personal And Legal Relationship Role Type</w:t>
        </w:r>
        <w:r w:rsidR="0012456B">
          <w:rPr>
            <w:noProof/>
            <w:webHidden/>
          </w:rPr>
          <w:tab/>
        </w:r>
        <w:r w:rsidR="0012456B">
          <w:rPr>
            <w:noProof/>
            <w:webHidden/>
          </w:rPr>
          <w:fldChar w:fldCharType="begin"/>
        </w:r>
        <w:r w:rsidR="0012456B">
          <w:rPr>
            <w:noProof/>
            <w:webHidden/>
          </w:rPr>
          <w:instrText xml:space="preserve"> PAGEREF _Toc103325992 \h </w:instrText>
        </w:r>
      </w:ins>
      <w:r w:rsidR="0012456B">
        <w:rPr>
          <w:noProof/>
          <w:webHidden/>
        </w:rPr>
      </w:r>
      <w:ins w:id="537" w:author="Russ Ott" w:date="2022-05-16T11:54:00Z">
        <w:r w:rsidR="0012456B">
          <w:rPr>
            <w:noProof/>
            <w:webHidden/>
          </w:rPr>
          <w:fldChar w:fldCharType="separate"/>
        </w:r>
        <w:r w:rsidR="0012456B">
          <w:rPr>
            <w:noProof/>
            <w:webHidden/>
          </w:rPr>
          <w:t>135</w:t>
        </w:r>
        <w:r w:rsidR="0012456B">
          <w:rPr>
            <w:noProof/>
            <w:webHidden/>
          </w:rPr>
          <w:fldChar w:fldCharType="end"/>
        </w:r>
        <w:r>
          <w:rPr>
            <w:noProof/>
          </w:rPr>
          <w:fldChar w:fldCharType="end"/>
        </w:r>
      </w:ins>
    </w:p>
    <w:p w14:paraId="49C9FB7F" w14:textId="0FFF06B9" w:rsidR="0012456B" w:rsidRDefault="001C172D">
      <w:pPr>
        <w:pStyle w:val="TableofFigures"/>
        <w:tabs>
          <w:tab w:val="right" w:leader="dot" w:pos="10070"/>
        </w:tabs>
        <w:rPr>
          <w:ins w:id="538" w:author="Russ Ott" w:date="2022-05-16T11:54:00Z"/>
          <w:rFonts w:asciiTheme="minorHAnsi" w:eastAsiaTheme="minorEastAsia" w:hAnsiTheme="minorHAnsi" w:cstheme="minorBidi"/>
          <w:noProof/>
          <w:sz w:val="22"/>
          <w:szCs w:val="22"/>
        </w:rPr>
      </w:pPr>
      <w:ins w:id="539" w:author="Russ Ott" w:date="2022-05-16T11:54:00Z">
        <w:r>
          <w:fldChar w:fldCharType="begin"/>
        </w:r>
        <w:r>
          <w:instrText xml:space="preserve"> HYPERLINK \l "_Toc103325993" </w:instrText>
        </w:r>
        <w:r>
          <w:fldChar w:fldCharType="separate"/>
        </w:r>
        <w:r w:rsidR="0012456B" w:rsidRPr="001721C3">
          <w:rPr>
            <w:rStyle w:val="Hyperlink"/>
            <w:noProof/>
          </w:rPr>
          <w:t>Table 55: Code Systems</w:t>
        </w:r>
        <w:r w:rsidR="0012456B">
          <w:rPr>
            <w:noProof/>
            <w:webHidden/>
          </w:rPr>
          <w:tab/>
        </w:r>
        <w:r w:rsidR="0012456B">
          <w:rPr>
            <w:noProof/>
            <w:webHidden/>
          </w:rPr>
          <w:fldChar w:fldCharType="begin"/>
        </w:r>
        <w:r w:rsidR="0012456B">
          <w:rPr>
            <w:noProof/>
            <w:webHidden/>
          </w:rPr>
          <w:instrText xml:space="preserve"> PAGEREF _Toc103325993 \h </w:instrText>
        </w:r>
      </w:ins>
      <w:r w:rsidR="0012456B">
        <w:rPr>
          <w:noProof/>
          <w:webHidden/>
        </w:rPr>
      </w:r>
      <w:ins w:id="540" w:author="Russ Ott" w:date="2022-05-16T11:54:00Z">
        <w:r w:rsidR="0012456B">
          <w:rPr>
            <w:noProof/>
            <w:webHidden/>
          </w:rPr>
          <w:fldChar w:fldCharType="separate"/>
        </w:r>
        <w:r w:rsidR="0012456B">
          <w:rPr>
            <w:noProof/>
            <w:webHidden/>
          </w:rPr>
          <w:t>136</w:t>
        </w:r>
        <w:r w:rsidR="0012456B">
          <w:rPr>
            <w:noProof/>
            <w:webHidden/>
          </w:rPr>
          <w:fldChar w:fldCharType="end"/>
        </w:r>
        <w:r>
          <w:rPr>
            <w:noProof/>
          </w:rPr>
          <w:fldChar w:fldCharType="end"/>
        </w:r>
      </w:ins>
    </w:p>
    <w:p w14:paraId="1C6194AF" w14:textId="64C21578" w:rsidR="00036ABC" w:rsidRDefault="001013F0">
      <w:pPr>
        <w:rPr>
          <w:ins w:id="541" w:author="Russ Ott" w:date="2022-05-16T11:54:00Z"/>
        </w:rPr>
      </w:pPr>
      <w:ins w:id="542" w:author="Russ Ott" w:date="2022-05-16T11:54:00Z">
        <w:r>
          <w:fldChar w:fldCharType="end"/>
        </w:r>
      </w:ins>
    </w:p>
    <w:p w14:paraId="7DC903B1" w14:textId="77777777" w:rsidR="00440477" w:rsidRDefault="00440477" w:rsidP="00440477">
      <w:pPr>
        <w:pStyle w:val="Heading1"/>
        <w:rPr>
          <w:ins w:id="543" w:author="Russ Ott" w:date="2022-05-16T11:54:00Z"/>
        </w:rPr>
      </w:pPr>
      <w:bookmarkStart w:id="544" w:name="_Toc103325878"/>
      <w:ins w:id="545" w:author="Russ Ott" w:date="2022-05-16T11:54:00Z">
        <w:r>
          <w:lastRenderedPageBreak/>
          <w:t>document</w:t>
        </w:r>
        <w:bookmarkEnd w:id="544"/>
      </w:ins>
    </w:p>
    <w:p w14:paraId="239FA406" w14:textId="77777777" w:rsidR="00440477" w:rsidRDefault="00440477" w:rsidP="00440477">
      <w:pPr>
        <w:pStyle w:val="Heading2nospace"/>
      </w:pPr>
      <w:bookmarkStart w:id="546" w:name="D_Provenance__Assembler_Participation_V"/>
      <w:bookmarkStart w:id="547" w:name="_Toc103325879"/>
      <w:r>
        <w:t>Provenance - Assembler Participation (V2)</w:t>
      </w:r>
      <w:bookmarkEnd w:id="546"/>
      <w:bookmarkEnd w:id="547"/>
    </w:p>
    <w:p w14:paraId="3E64446F" w14:textId="77777777" w:rsidR="00440477" w:rsidRDefault="00440477" w:rsidP="00440477">
      <w:pPr>
        <w:pStyle w:val="BracketData"/>
      </w:pPr>
      <w:r>
        <w:t xml:space="preserve">[participant: identifier </w:t>
      </w:r>
      <w:proofErr w:type="gramStart"/>
      <w:r>
        <w:t>urn:hl</w:t>
      </w:r>
      <w:proofErr w:type="gramEnd"/>
      <w:r>
        <w:t>7ii:2.16.840.1.113883.10.20.22.5.7:2020-05-19 (open)]</w:t>
      </w:r>
    </w:p>
    <w:p w14:paraId="27A23064" w14:textId="77777777" w:rsidR="00440477" w:rsidRDefault="00440477" w:rsidP="00440477">
      <w:r>
        <w:t xml:space="preserve">This template represents the organization that supported generation of a CDA document. The Assembler Organization may be different than the Author </w:t>
      </w:r>
      <w:proofErr w:type="gramStart"/>
      <w:r>
        <w:t>Organization, and</w:t>
      </w:r>
      <w:proofErr w:type="gramEnd"/>
      <w:r>
        <w:t xml:space="preserve"> may be different from the Organization that developed the software used to generate the document.</w:t>
      </w:r>
    </w:p>
    <w:p w14:paraId="14272C8B" w14:textId="77777777" w:rsidR="00440477" w:rsidRDefault="00440477" w:rsidP="00440477">
      <w:r>
        <w:t>This Participation is appropriate to use in the CDA Header because it applies to the entire content in the document.</w:t>
      </w:r>
    </w:p>
    <w:p w14:paraId="3DE49D86" w14:textId="77777777" w:rsidR="00440477" w:rsidRDefault="00440477" w:rsidP="00440477">
      <w:r>
        <w:t xml:space="preserve">This template is consistent with the prior Assembler Document </w:t>
      </w:r>
      <w:proofErr w:type="gramStart"/>
      <w:r>
        <w:t>Participant  (</w:t>
      </w:r>
      <w:proofErr w:type="gramEnd"/>
      <w:r>
        <w:t>2.16.840.1.113883.3.5019.1.1) in the 2016 HL7 Data Provenance guide, however, makes no claim about representing the software organization. All constraints for conformance are defined in this template.</w:t>
      </w:r>
    </w:p>
    <w:p w14:paraId="067BED08" w14:textId="77777777" w:rsidR="00440477" w:rsidRDefault="00440477" w:rsidP="00440477">
      <w:r>
        <w:t>Note: The CDA Participant does not support a software device or the organization that created the software. The Assembler role can only be expressed at the level of organization. This is a known issue with the current CDA R2 model.</w:t>
      </w:r>
      <w:r>
        <w:br/>
        <w:t xml:space="preserve">Note: The Provenance template title includes a version 2 to support moving from the 'Basic Provenance' guide to </w:t>
      </w:r>
      <w:proofErr w:type="gramStart"/>
      <w:r>
        <w:t>the this</w:t>
      </w:r>
      <w:proofErr w:type="gramEnd"/>
      <w:r>
        <w:t xml:space="preserve"> Companion Guide, so the </w:t>
      </w:r>
      <w:proofErr w:type="spellStart"/>
      <w:r>
        <w:t>templateId</w:t>
      </w:r>
      <w:proofErr w:type="spellEnd"/>
      <w:r>
        <w:t xml:space="preserve"> has not changed.</w:t>
      </w:r>
    </w:p>
    <w:p w14:paraId="5B410D18" w14:textId="68EBC53C" w:rsidR="00440477" w:rsidRDefault="00440477" w:rsidP="00440477">
      <w:pPr>
        <w:pStyle w:val="Caption"/>
      </w:pPr>
      <w:bookmarkStart w:id="548" w:name="_Toc103325939"/>
      <w:r>
        <w:lastRenderedPageBreak/>
        <w:t xml:space="preserve">Table </w:t>
      </w:r>
      <w:r>
        <w:fldChar w:fldCharType="begin"/>
      </w:r>
      <w:r>
        <w:instrText>SEQ Table \* ARABIC</w:instrText>
      </w:r>
      <w:r>
        <w:fldChar w:fldCharType="separate"/>
      </w:r>
      <w:r w:rsidR="00F1669B">
        <w:t>1</w:t>
      </w:r>
      <w:r>
        <w:fldChar w:fldCharType="end"/>
      </w:r>
      <w:r>
        <w:t>: Provenance - Assembler Participation (V2) Constraints Overview</w:t>
      </w:r>
      <w:bookmarkEnd w:id="5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7048FB5F" w14:textId="77777777" w:rsidTr="00BA7D84">
        <w:trPr>
          <w:cantSplit/>
          <w:tblHeader/>
          <w:jc w:val="center"/>
        </w:trPr>
        <w:tc>
          <w:tcPr>
            <w:tcW w:w="0" w:type="dxa"/>
            <w:shd w:val="clear" w:color="auto" w:fill="E6E6E6"/>
            <w:noWrap/>
          </w:tcPr>
          <w:p w14:paraId="69A02C9B" w14:textId="77777777" w:rsidR="00440477" w:rsidRDefault="00440477" w:rsidP="00BA7D84">
            <w:pPr>
              <w:pStyle w:val="TableHead"/>
            </w:pPr>
            <w:r>
              <w:t>XPath</w:t>
            </w:r>
          </w:p>
        </w:tc>
        <w:tc>
          <w:tcPr>
            <w:tcW w:w="720" w:type="dxa"/>
            <w:shd w:val="clear" w:color="auto" w:fill="E6E6E6"/>
            <w:noWrap/>
          </w:tcPr>
          <w:p w14:paraId="40DC1CD0" w14:textId="77777777" w:rsidR="00440477" w:rsidRDefault="00440477" w:rsidP="00BA7D84">
            <w:pPr>
              <w:pStyle w:val="TableHead"/>
            </w:pPr>
            <w:r>
              <w:t>Card.</w:t>
            </w:r>
          </w:p>
        </w:tc>
        <w:tc>
          <w:tcPr>
            <w:tcW w:w="1152" w:type="dxa"/>
            <w:shd w:val="clear" w:color="auto" w:fill="E6E6E6"/>
            <w:noWrap/>
          </w:tcPr>
          <w:p w14:paraId="574A1D9F" w14:textId="77777777" w:rsidR="00440477" w:rsidRDefault="00440477" w:rsidP="00BA7D84">
            <w:pPr>
              <w:pStyle w:val="TableHead"/>
            </w:pPr>
            <w:r>
              <w:t>Verb</w:t>
            </w:r>
          </w:p>
        </w:tc>
        <w:tc>
          <w:tcPr>
            <w:tcW w:w="864" w:type="dxa"/>
            <w:shd w:val="clear" w:color="auto" w:fill="E6E6E6"/>
            <w:noWrap/>
          </w:tcPr>
          <w:p w14:paraId="515F303B" w14:textId="77777777" w:rsidR="00440477" w:rsidRDefault="00440477" w:rsidP="00BA7D84">
            <w:pPr>
              <w:pStyle w:val="TableHead"/>
            </w:pPr>
            <w:r>
              <w:t>Data Type</w:t>
            </w:r>
          </w:p>
        </w:tc>
        <w:tc>
          <w:tcPr>
            <w:tcW w:w="864" w:type="dxa"/>
            <w:shd w:val="clear" w:color="auto" w:fill="E6E6E6"/>
            <w:noWrap/>
          </w:tcPr>
          <w:p w14:paraId="4BCA2E9C" w14:textId="77777777" w:rsidR="00440477" w:rsidRDefault="00440477" w:rsidP="00BA7D84">
            <w:pPr>
              <w:pStyle w:val="TableHead"/>
            </w:pPr>
            <w:r>
              <w:t>CONF#</w:t>
            </w:r>
          </w:p>
        </w:tc>
        <w:tc>
          <w:tcPr>
            <w:tcW w:w="864" w:type="dxa"/>
            <w:shd w:val="clear" w:color="auto" w:fill="E6E6E6"/>
            <w:noWrap/>
          </w:tcPr>
          <w:p w14:paraId="266AF515" w14:textId="77777777" w:rsidR="00440477" w:rsidRDefault="00440477" w:rsidP="00BA7D84">
            <w:pPr>
              <w:pStyle w:val="TableHead"/>
            </w:pPr>
            <w:r>
              <w:t>Value</w:t>
            </w:r>
          </w:p>
        </w:tc>
      </w:tr>
      <w:tr w:rsidR="00440477" w14:paraId="4B5262AD" w14:textId="77777777" w:rsidTr="00BA7D84">
        <w:trPr>
          <w:jc w:val="center"/>
        </w:trPr>
        <w:tc>
          <w:tcPr>
            <w:tcW w:w="10160" w:type="dxa"/>
            <w:gridSpan w:val="6"/>
          </w:tcPr>
          <w:p w14:paraId="3AE0560F" w14:textId="77777777" w:rsidR="00440477" w:rsidRDefault="00440477" w:rsidP="00BA7D84">
            <w:pPr>
              <w:pStyle w:val="TableText"/>
            </w:pPr>
            <w:r>
              <w:t>participant (identifier: urn:hl7ii:2.16.840.1.113883.10.20.22.5.7:2020-05-19)</w:t>
            </w:r>
          </w:p>
        </w:tc>
      </w:tr>
      <w:tr w:rsidR="00440477" w14:paraId="04625117" w14:textId="77777777" w:rsidTr="00BA7D84">
        <w:trPr>
          <w:jc w:val="center"/>
        </w:trPr>
        <w:tc>
          <w:tcPr>
            <w:tcW w:w="3345" w:type="dxa"/>
          </w:tcPr>
          <w:p w14:paraId="32A06FE6" w14:textId="77777777" w:rsidR="00440477" w:rsidRDefault="00440477" w:rsidP="00BA7D84">
            <w:pPr>
              <w:pStyle w:val="TableText"/>
            </w:pPr>
            <w:r>
              <w:tab/>
              <w:t>@typeCode</w:t>
            </w:r>
          </w:p>
        </w:tc>
        <w:tc>
          <w:tcPr>
            <w:tcW w:w="720" w:type="dxa"/>
          </w:tcPr>
          <w:p w14:paraId="4FF1975B" w14:textId="77777777" w:rsidR="00440477" w:rsidRDefault="00440477" w:rsidP="00BA7D84">
            <w:pPr>
              <w:pStyle w:val="TableText"/>
            </w:pPr>
            <w:r>
              <w:t>1..1</w:t>
            </w:r>
          </w:p>
        </w:tc>
        <w:tc>
          <w:tcPr>
            <w:tcW w:w="1152" w:type="dxa"/>
          </w:tcPr>
          <w:p w14:paraId="02485EDF" w14:textId="77777777" w:rsidR="00440477" w:rsidRDefault="00440477" w:rsidP="00BA7D84">
            <w:pPr>
              <w:pStyle w:val="TableText"/>
            </w:pPr>
            <w:r>
              <w:t>SHALL</w:t>
            </w:r>
          </w:p>
        </w:tc>
        <w:tc>
          <w:tcPr>
            <w:tcW w:w="864" w:type="dxa"/>
          </w:tcPr>
          <w:p w14:paraId="2D6C3833" w14:textId="77777777" w:rsidR="00440477" w:rsidRDefault="00440477" w:rsidP="00BA7D84">
            <w:pPr>
              <w:pStyle w:val="TableText"/>
            </w:pPr>
          </w:p>
        </w:tc>
        <w:tc>
          <w:tcPr>
            <w:tcW w:w="1104" w:type="dxa"/>
          </w:tcPr>
          <w:p w14:paraId="2BB4D64C" w14:textId="37FA9080" w:rsidR="00440477" w:rsidRDefault="001C172D" w:rsidP="00BA7D84">
            <w:pPr>
              <w:pStyle w:val="TableText"/>
            </w:pPr>
            <w:hyperlink w:anchor="C_4515-55">
              <w:r w:rsidR="00440477">
                <w:rPr>
                  <w:rStyle w:val="HyperlinkText9pt"/>
                </w:rPr>
                <w:t>4515-55</w:t>
              </w:r>
            </w:hyperlink>
          </w:p>
        </w:tc>
        <w:tc>
          <w:tcPr>
            <w:tcW w:w="2975" w:type="dxa"/>
          </w:tcPr>
          <w:p w14:paraId="538DDCF4" w14:textId="77777777" w:rsidR="00440477" w:rsidRDefault="00440477" w:rsidP="00BA7D84">
            <w:pPr>
              <w:pStyle w:val="TableText"/>
            </w:pPr>
            <w:r>
              <w:t>DEV</w:t>
            </w:r>
          </w:p>
        </w:tc>
      </w:tr>
      <w:tr w:rsidR="00440477" w14:paraId="62CE57C6" w14:textId="77777777" w:rsidTr="00BA7D84">
        <w:trPr>
          <w:jc w:val="center"/>
        </w:trPr>
        <w:tc>
          <w:tcPr>
            <w:tcW w:w="3345" w:type="dxa"/>
          </w:tcPr>
          <w:p w14:paraId="4ACD87AB" w14:textId="77777777" w:rsidR="00440477" w:rsidRDefault="00440477" w:rsidP="00BA7D84">
            <w:pPr>
              <w:pStyle w:val="TableText"/>
            </w:pPr>
            <w:r>
              <w:tab/>
              <w:t>templateId</w:t>
            </w:r>
          </w:p>
        </w:tc>
        <w:tc>
          <w:tcPr>
            <w:tcW w:w="720" w:type="dxa"/>
          </w:tcPr>
          <w:p w14:paraId="49DA7A52" w14:textId="77777777" w:rsidR="00440477" w:rsidRDefault="00440477" w:rsidP="00BA7D84">
            <w:pPr>
              <w:pStyle w:val="TableText"/>
            </w:pPr>
            <w:r>
              <w:t>1..1</w:t>
            </w:r>
          </w:p>
        </w:tc>
        <w:tc>
          <w:tcPr>
            <w:tcW w:w="1152" w:type="dxa"/>
          </w:tcPr>
          <w:p w14:paraId="5D937567" w14:textId="77777777" w:rsidR="00440477" w:rsidRDefault="00440477" w:rsidP="00BA7D84">
            <w:pPr>
              <w:pStyle w:val="TableText"/>
            </w:pPr>
            <w:r>
              <w:t>SHALL</w:t>
            </w:r>
          </w:p>
        </w:tc>
        <w:tc>
          <w:tcPr>
            <w:tcW w:w="864" w:type="dxa"/>
          </w:tcPr>
          <w:p w14:paraId="7D0BD38B" w14:textId="77777777" w:rsidR="00440477" w:rsidRDefault="00440477" w:rsidP="00BA7D84">
            <w:pPr>
              <w:pStyle w:val="TableText"/>
            </w:pPr>
          </w:p>
        </w:tc>
        <w:tc>
          <w:tcPr>
            <w:tcW w:w="1104" w:type="dxa"/>
          </w:tcPr>
          <w:p w14:paraId="49BF879D" w14:textId="22864216" w:rsidR="00440477" w:rsidRDefault="001C172D" w:rsidP="00BA7D84">
            <w:pPr>
              <w:pStyle w:val="TableText"/>
            </w:pPr>
            <w:hyperlink w:anchor="C_4515-40">
              <w:r w:rsidR="00440477">
                <w:rPr>
                  <w:rStyle w:val="HyperlinkText9pt"/>
                </w:rPr>
                <w:t>4515-40</w:t>
              </w:r>
            </w:hyperlink>
          </w:p>
        </w:tc>
        <w:tc>
          <w:tcPr>
            <w:tcW w:w="2975" w:type="dxa"/>
          </w:tcPr>
          <w:p w14:paraId="53C25F49" w14:textId="77777777" w:rsidR="00440477" w:rsidRDefault="00440477" w:rsidP="00BA7D84">
            <w:pPr>
              <w:pStyle w:val="TableText"/>
            </w:pPr>
          </w:p>
        </w:tc>
      </w:tr>
      <w:tr w:rsidR="00440477" w14:paraId="4A3ECE44" w14:textId="77777777" w:rsidTr="00BA7D84">
        <w:trPr>
          <w:jc w:val="center"/>
        </w:trPr>
        <w:tc>
          <w:tcPr>
            <w:tcW w:w="3345" w:type="dxa"/>
          </w:tcPr>
          <w:p w14:paraId="210A221F" w14:textId="77777777" w:rsidR="00440477" w:rsidRDefault="00440477" w:rsidP="00BA7D84">
            <w:pPr>
              <w:pStyle w:val="TableText"/>
            </w:pPr>
            <w:r>
              <w:tab/>
            </w:r>
            <w:r>
              <w:tab/>
              <w:t>@root</w:t>
            </w:r>
          </w:p>
        </w:tc>
        <w:tc>
          <w:tcPr>
            <w:tcW w:w="720" w:type="dxa"/>
          </w:tcPr>
          <w:p w14:paraId="1CCBB4EA" w14:textId="77777777" w:rsidR="00440477" w:rsidRDefault="00440477" w:rsidP="00BA7D84">
            <w:pPr>
              <w:pStyle w:val="TableText"/>
            </w:pPr>
            <w:r>
              <w:t>1..1</w:t>
            </w:r>
          </w:p>
        </w:tc>
        <w:tc>
          <w:tcPr>
            <w:tcW w:w="1152" w:type="dxa"/>
          </w:tcPr>
          <w:p w14:paraId="4DE82A95" w14:textId="77777777" w:rsidR="00440477" w:rsidRDefault="00440477" w:rsidP="00BA7D84">
            <w:pPr>
              <w:pStyle w:val="TableText"/>
            </w:pPr>
            <w:r>
              <w:t>SHALL</w:t>
            </w:r>
          </w:p>
        </w:tc>
        <w:tc>
          <w:tcPr>
            <w:tcW w:w="864" w:type="dxa"/>
          </w:tcPr>
          <w:p w14:paraId="5EB66B19" w14:textId="77777777" w:rsidR="00440477" w:rsidRDefault="00440477" w:rsidP="00BA7D84">
            <w:pPr>
              <w:pStyle w:val="TableText"/>
            </w:pPr>
          </w:p>
        </w:tc>
        <w:tc>
          <w:tcPr>
            <w:tcW w:w="1104" w:type="dxa"/>
          </w:tcPr>
          <w:p w14:paraId="1737772D" w14:textId="13A219B1" w:rsidR="00440477" w:rsidRDefault="001C172D" w:rsidP="00BA7D84">
            <w:pPr>
              <w:pStyle w:val="TableText"/>
            </w:pPr>
            <w:hyperlink w:anchor="C_4515-44">
              <w:r w:rsidR="00440477">
                <w:rPr>
                  <w:rStyle w:val="HyperlinkText9pt"/>
                </w:rPr>
                <w:t>4515-44</w:t>
              </w:r>
            </w:hyperlink>
          </w:p>
        </w:tc>
        <w:tc>
          <w:tcPr>
            <w:tcW w:w="2975" w:type="dxa"/>
          </w:tcPr>
          <w:p w14:paraId="45E3ABB3" w14:textId="77777777" w:rsidR="00440477" w:rsidRDefault="00440477" w:rsidP="00BA7D84">
            <w:pPr>
              <w:pStyle w:val="TableText"/>
            </w:pPr>
            <w:r>
              <w:t>2.16.840.1.113883.10.20.22.5.7</w:t>
            </w:r>
          </w:p>
        </w:tc>
      </w:tr>
      <w:tr w:rsidR="00440477" w14:paraId="30F60628" w14:textId="77777777" w:rsidTr="00BA7D84">
        <w:trPr>
          <w:jc w:val="center"/>
        </w:trPr>
        <w:tc>
          <w:tcPr>
            <w:tcW w:w="3345" w:type="dxa"/>
          </w:tcPr>
          <w:p w14:paraId="667BD12E" w14:textId="77777777" w:rsidR="00440477" w:rsidRDefault="00440477" w:rsidP="00BA7D84">
            <w:pPr>
              <w:pStyle w:val="TableText"/>
            </w:pPr>
            <w:r>
              <w:tab/>
            </w:r>
            <w:r>
              <w:tab/>
              <w:t>@extension</w:t>
            </w:r>
          </w:p>
        </w:tc>
        <w:tc>
          <w:tcPr>
            <w:tcW w:w="720" w:type="dxa"/>
          </w:tcPr>
          <w:p w14:paraId="3714C0AE" w14:textId="77777777" w:rsidR="00440477" w:rsidRDefault="00440477" w:rsidP="00BA7D84">
            <w:pPr>
              <w:pStyle w:val="TableText"/>
            </w:pPr>
            <w:r>
              <w:t>1..1</w:t>
            </w:r>
          </w:p>
        </w:tc>
        <w:tc>
          <w:tcPr>
            <w:tcW w:w="1152" w:type="dxa"/>
          </w:tcPr>
          <w:p w14:paraId="3230AD6D" w14:textId="77777777" w:rsidR="00440477" w:rsidRDefault="00440477" w:rsidP="00BA7D84">
            <w:pPr>
              <w:pStyle w:val="TableText"/>
            </w:pPr>
            <w:r>
              <w:t>SHALL</w:t>
            </w:r>
          </w:p>
        </w:tc>
        <w:tc>
          <w:tcPr>
            <w:tcW w:w="864" w:type="dxa"/>
          </w:tcPr>
          <w:p w14:paraId="1079FCC0" w14:textId="77777777" w:rsidR="00440477" w:rsidRDefault="00440477" w:rsidP="00BA7D84">
            <w:pPr>
              <w:pStyle w:val="TableText"/>
            </w:pPr>
          </w:p>
        </w:tc>
        <w:tc>
          <w:tcPr>
            <w:tcW w:w="1104" w:type="dxa"/>
          </w:tcPr>
          <w:p w14:paraId="32E21689" w14:textId="4CC04AA8" w:rsidR="00440477" w:rsidRDefault="001C172D" w:rsidP="00BA7D84">
            <w:pPr>
              <w:pStyle w:val="TableText"/>
            </w:pPr>
            <w:hyperlink w:anchor="C_4515-32974">
              <w:r w:rsidR="00440477">
                <w:rPr>
                  <w:rStyle w:val="HyperlinkText9pt"/>
                </w:rPr>
                <w:t>4515-32974</w:t>
              </w:r>
            </w:hyperlink>
          </w:p>
        </w:tc>
        <w:tc>
          <w:tcPr>
            <w:tcW w:w="2975" w:type="dxa"/>
          </w:tcPr>
          <w:p w14:paraId="268755DF" w14:textId="77777777" w:rsidR="00440477" w:rsidRDefault="00440477" w:rsidP="00BA7D84">
            <w:pPr>
              <w:pStyle w:val="TableText"/>
            </w:pPr>
            <w:r>
              <w:t>2020-05-19</w:t>
            </w:r>
          </w:p>
        </w:tc>
      </w:tr>
      <w:tr w:rsidR="00440477" w14:paraId="23E8D3D1" w14:textId="77777777" w:rsidTr="00BA7D84">
        <w:trPr>
          <w:jc w:val="center"/>
        </w:trPr>
        <w:tc>
          <w:tcPr>
            <w:tcW w:w="3345" w:type="dxa"/>
          </w:tcPr>
          <w:p w14:paraId="69570492" w14:textId="77777777" w:rsidR="00440477" w:rsidRDefault="00440477" w:rsidP="00BA7D84">
            <w:pPr>
              <w:pStyle w:val="TableText"/>
            </w:pPr>
            <w:r>
              <w:tab/>
              <w:t>functionCode</w:t>
            </w:r>
          </w:p>
        </w:tc>
        <w:tc>
          <w:tcPr>
            <w:tcW w:w="720" w:type="dxa"/>
          </w:tcPr>
          <w:p w14:paraId="4A573F49" w14:textId="77777777" w:rsidR="00440477" w:rsidRDefault="00440477" w:rsidP="00BA7D84">
            <w:pPr>
              <w:pStyle w:val="TableText"/>
            </w:pPr>
            <w:r>
              <w:t>1..1</w:t>
            </w:r>
          </w:p>
        </w:tc>
        <w:tc>
          <w:tcPr>
            <w:tcW w:w="1152" w:type="dxa"/>
          </w:tcPr>
          <w:p w14:paraId="1023C317" w14:textId="77777777" w:rsidR="00440477" w:rsidRDefault="00440477" w:rsidP="00BA7D84">
            <w:pPr>
              <w:pStyle w:val="TableText"/>
            </w:pPr>
            <w:r>
              <w:t>SHALL</w:t>
            </w:r>
          </w:p>
        </w:tc>
        <w:tc>
          <w:tcPr>
            <w:tcW w:w="864" w:type="dxa"/>
          </w:tcPr>
          <w:p w14:paraId="47000E97" w14:textId="77777777" w:rsidR="00440477" w:rsidRDefault="00440477" w:rsidP="00BA7D84">
            <w:pPr>
              <w:pStyle w:val="TableText"/>
            </w:pPr>
          </w:p>
        </w:tc>
        <w:tc>
          <w:tcPr>
            <w:tcW w:w="1104" w:type="dxa"/>
          </w:tcPr>
          <w:p w14:paraId="683C8A66" w14:textId="07FCE115" w:rsidR="00440477" w:rsidRDefault="001C172D" w:rsidP="00BA7D84">
            <w:pPr>
              <w:pStyle w:val="TableText"/>
            </w:pPr>
            <w:hyperlink w:anchor="C_4515-38">
              <w:r w:rsidR="00440477">
                <w:rPr>
                  <w:rStyle w:val="HyperlinkText9pt"/>
                </w:rPr>
                <w:t>4515-38</w:t>
              </w:r>
            </w:hyperlink>
          </w:p>
        </w:tc>
        <w:tc>
          <w:tcPr>
            <w:tcW w:w="2975" w:type="dxa"/>
          </w:tcPr>
          <w:p w14:paraId="75965932" w14:textId="77777777" w:rsidR="00440477" w:rsidRDefault="00440477" w:rsidP="00BA7D84">
            <w:pPr>
              <w:pStyle w:val="TableText"/>
            </w:pPr>
          </w:p>
        </w:tc>
      </w:tr>
      <w:tr w:rsidR="00440477" w14:paraId="1FB653D0" w14:textId="77777777" w:rsidTr="00BA7D84">
        <w:trPr>
          <w:jc w:val="center"/>
        </w:trPr>
        <w:tc>
          <w:tcPr>
            <w:tcW w:w="3345" w:type="dxa"/>
          </w:tcPr>
          <w:p w14:paraId="3612CE1F" w14:textId="77777777" w:rsidR="00440477" w:rsidRDefault="00440477" w:rsidP="00BA7D84">
            <w:pPr>
              <w:pStyle w:val="TableText"/>
            </w:pPr>
            <w:r>
              <w:tab/>
            </w:r>
            <w:r>
              <w:tab/>
              <w:t>@code</w:t>
            </w:r>
          </w:p>
        </w:tc>
        <w:tc>
          <w:tcPr>
            <w:tcW w:w="720" w:type="dxa"/>
          </w:tcPr>
          <w:p w14:paraId="0A7A42E6" w14:textId="77777777" w:rsidR="00440477" w:rsidRDefault="00440477" w:rsidP="00BA7D84">
            <w:pPr>
              <w:pStyle w:val="TableText"/>
            </w:pPr>
            <w:r>
              <w:t>1..1</w:t>
            </w:r>
          </w:p>
        </w:tc>
        <w:tc>
          <w:tcPr>
            <w:tcW w:w="1152" w:type="dxa"/>
          </w:tcPr>
          <w:p w14:paraId="0F65178C" w14:textId="77777777" w:rsidR="00440477" w:rsidRDefault="00440477" w:rsidP="00BA7D84">
            <w:pPr>
              <w:pStyle w:val="TableText"/>
            </w:pPr>
            <w:r>
              <w:t>SHALL</w:t>
            </w:r>
          </w:p>
        </w:tc>
        <w:tc>
          <w:tcPr>
            <w:tcW w:w="864" w:type="dxa"/>
          </w:tcPr>
          <w:p w14:paraId="34450CDC" w14:textId="77777777" w:rsidR="00440477" w:rsidRDefault="00440477" w:rsidP="00BA7D84">
            <w:pPr>
              <w:pStyle w:val="TableText"/>
            </w:pPr>
          </w:p>
        </w:tc>
        <w:tc>
          <w:tcPr>
            <w:tcW w:w="1104" w:type="dxa"/>
          </w:tcPr>
          <w:p w14:paraId="580B13D6" w14:textId="0B539223" w:rsidR="00440477" w:rsidRDefault="001C172D" w:rsidP="00BA7D84">
            <w:pPr>
              <w:pStyle w:val="TableText"/>
            </w:pPr>
            <w:hyperlink w:anchor="C_4515-32972">
              <w:r w:rsidR="00440477">
                <w:rPr>
                  <w:rStyle w:val="HyperlinkText9pt"/>
                </w:rPr>
                <w:t>4515-32972</w:t>
              </w:r>
            </w:hyperlink>
          </w:p>
        </w:tc>
        <w:tc>
          <w:tcPr>
            <w:tcW w:w="2975" w:type="dxa"/>
          </w:tcPr>
          <w:p w14:paraId="3C04D042" w14:textId="77777777" w:rsidR="00440477" w:rsidRDefault="00440477" w:rsidP="00BA7D84">
            <w:pPr>
              <w:pStyle w:val="TableText"/>
            </w:pPr>
            <w:r>
              <w:t>assembler</w:t>
            </w:r>
          </w:p>
        </w:tc>
      </w:tr>
      <w:tr w:rsidR="00440477" w14:paraId="0C4E1867" w14:textId="77777777" w:rsidTr="00BA7D84">
        <w:trPr>
          <w:jc w:val="center"/>
        </w:trPr>
        <w:tc>
          <w:tcPr>
            <w:tcW w:w="3345" w:type="dxa"/>
          </w:tcPr>
          <w:p w14:paraId="30BA1241" w14:textId="77777777" w:rsidR="00440477" w:rsidRDefault="00440477" w:rsidP="00BA7D84">
            <w:pPr>
              <w:pStyle w:val="TableText"/>
            </w:pPr>
            <w:r>
              <w:tab/>
            </w:r>
            <w:r>
              <w:tab/>
              <w:t>@codeSystem</w:t>
            </w:r>
          </w:p>
        </w:tc>
        <w:tc>
          <w:tcPr>
            <w:tcW w:w="720" w:type="dxa"/>
          </w:tcPr>
          <w:p w14:paraId="6D5B0A39" w14:textId="77777777" w:rsidR="00440477" w:rsidRDefault="00440477" w:rsidP="00BA7D84">
            <w:pPr>
              <w:pStyle w:val="TableText"/>
            </w:pPr>
            <w:r>
              <w:t>1..1</w:t>
            </w:r>
          </w:p>
        </w:tc>
        <w:tc>
          <w:tcPr>
            <w:tcW w:w="1152" w:type="dxa"/>
          </w:tcPr>
          <w:p w14:paraId="58A418E7" w14:textId="77777777" w:rsidR="00440477" w:rsidRDefault="00440477" w:rsidP="00BA7D84">
            <w:pPr>
              <w:pStyle w:val="TableText"/>
            </w:pPr>
            <w:r>
              <w:t>SHALL</w:t>
            </w:r>
          </w:p>
        </w:tc>
        <w:tc>
          <w:tcPr>
            <w:tcW w:w="864" w:type="dxa"/>
          </w:tcPr>
          <w:p w14:paraId="2A5C3AD9" w14:textId="77777777" w:rsidR="00440477" w:rsidRDefault="00440477" w:rsidP="00BA7D84">
            <w:pPr>
              <w:pStyle w:val="TableText"/>
            </w:pPr>
          </w:p>
        </w:tc>
        <w:tc>
          <w:tcPr>
            <w:tcW w:w="1104" w:type="dxa"/>
          </w:tcPr>
          <w:p w14:paraId="2F4A6402" w14:textId="201A0256" w:rsidR="00440477" w:rsidRDefault="001C172D" w:rsidP="00BA7D84">
            <w:pPr>
              <w:pStyle w:val="TableText"/>
            </w:pPr>
            <w:hyperlink w:anchor="C_4515-41">
              <w:r w:rsidR="00440477">
                <w:rPr>
                  <w:rStyle w:val="HyperlinkText9pt"/>
                </w:rPr>
                <w:t>4515-41</w:t>
              </w:r>
            </w:hyperlink>
          </w:p>
        </w:tc>
        <w:tc>
          <w:tcPr>
            <w:tcW w:w="2975" w:type="dxa"/>
          </w:tcPr>
          <w:p w14:paraId="53EB7E03" w14:textId="77777777" w:rsidR="00440477" w:rsidRDefault="00440477" w:rsidP="00BA7D84">
            <w:pPr>
              <w:pStyle w:val="TableText"/>
            </w:pPr>
            <w:r>
              <w:t>urn:oid:2.16.840.1.113883.4.642.4.1131 (ProvenanceParticipantType)</w:t>
            </w:r>
          </w:p>
        </w:tc>
      </w:tr>
      <w:tr w:rsidR="00440477" w14:paraId="70A77C50" w14:textId="77777777" w:rsidTr="00BA7D84">
        <w:trPr>
          <w:jc w:val="center"/>
        </w:trPr>
        <w:tc>
          <w:tcPr>
            <w:tcW w:w="3345" w:type="dxa"/>
          </w:tcPr>
          <w:p w14:paraId="2B0ADCB2" w14:textId="77777777" w:rsidR="00440477" w:rsidRDefault="00440477" w:rsidP="00BA7D84">
            <w:pPr>
              <w:pStyle w:val="TableText"/>
            </w:pPr>
            <w:r>
              <w:tab/>
              <w:t>time</w:t>
            </w:r>
          </w:p>
        </w:tc>
        <w:tc>
          <w:tcPr>
            <w:tcW w:w="720" w:type="dxa"/>
          </w:tcPr>
          <w:p w14:paraId="5AC151C2" w14:textId="77777777" w:rsidR="00440477" w:rsidRDefault="00440477" w:rsidP="00BA7D84">
            <w:pPr>
              <w:pStyle w:val="TableText"/>
            </w:pPr>
            <w:r>
              <w:t>1..1</w:t>
            </w:r>
          </w:p>
        </w:tc>
        <w:tc>
          <w:tcPr>
            <w:tcW w:w="1152" w:type="dxa"/>
          </w:tcPr>
          <w:p w14:paraId="456A690D" w14:textId="77777777" w:rsidR="00440477" w:rsidRDefault="00440477" w:rsidP="00BA7D84">
            <w:pPr>
              <w:pStyle w:val="TableText"/>
            </w:pPr>
            <w:r>
              <w:t>SHALL</w:t>
            </w:r>
          </w:p>
        </w:tc>
        <w:tc>
          <w:tcPr>
            <w:tcW w:w="864" w:type="dxa"/>
          </w:tcPr>
          <w:p w14:paraId="1E4CEEF1" w14:textId="77777777" w:rsidR="00440477" w:rsidRDefault="00440477" w:rsidP="00BA7D84">
            <w:pPr>
              <w:pStyle w:val="TableText"/>
            </w:pPr>
          </w:p>
        </w:tc>
        <w:tc>
          <w:tcPr>
            <w:tcW w:w="1104" w:type="dxa"/>
          </w:tcPr>
          <w:p w14:paraId="08775784" w14:textId="20D86ADF" w:rsidR="00440477" w:rsidRDefault="001C172D" w:rsidP="00BA7D84">
            <w:pPr>
              <w:pStyle w:val="TableText"/>
            </w:pPr>
            <w:hyperlink w:anchor="C_4515-42">
              <w:r w:rsidR="00440477">
                <w:rPr>
                  <w:rStyle w:val="HyperlinkText9pt"/>
                </w:rPr>
                <w:t>4515-42</w:t>
              </w:r>
            </w:hyperlink>
          </w:p>
        </w:tc>
        <w:tc>
          <w:tcPr>
            <w:tcW w:w="2975" w:type="dxa"/>
          </w:tcPr>
          <w:p w14:paraId="65650CC3" w14:textId="77777777" w:rsidR="00440477" w:rsidRDefault="00440477" w:rsidP="00BA7D84">
            <w:pPr>
              <w:pStyle w:val="TableText"/>
            </w:pPr>
          </w:p>
        </w:tc>
      </w:tr>
      <w:tr w:rsidR="00440477" w14:paraId="54F8E3C2" w14:textId="77777777" w:rsidTr="00BA7D84">
        <w:trPr>
          <w:jc w:val="center"/>
        </w:trPr>
        <w:tc>
          <w:tcPr>
            <w:tcW w:w="3345" w:type="dxa"/>
          </w:tcPr>
          <w:p w14:paraId="64590358" w14:textId="77777777" w:rsidR="00440477" w:rsidRDefault="00440477" w:rsidP="00BA7D84">
            <w:pPr>
              <w:pStyle w:val="TableText"/>
            </w:pPr>
            <w:r>
              <w:tab/>
              <w:t>associatedEntity</w:t>
            </w:r>
          </w:p>
        </w:tc>
        <w:tc>
          <w:tcPr>
            <w:tcW w:w="720" w:type="dxa"/>
          </w:tcPr>
          <w:p w14:paraId="45E23197" w14:textId="77777777" w:rsidR="00440477" w:rsidRDefault="00440477" w:rsidP="00BA7D84">
            <w:pPr>
              <w:pStyle w:val="TableText"/>
            </w:pPr>
            <w:r>
              <w:t>1..1</w:t>
            </w:r>
          </w:p>
        </w:tc>
        <w:tc>
          <w:tcPr>
            <w:tcW w:w="1152" w:type="dxa"/>
          </w:tcPr>
          <w:p w14:paraId="119559E8" w14:textId="77777777" w:rsidR="00440477" w:rsidRDefault="00440477" w:rsidP="00BA7D84">
            <w:pPr>
              <w:pStyle w:val="TableText"/>
            </w:pPr>
            <w:r>
              <w:t>SHALL</w:t>
            </w:r>
          </w:p>
        </w:tc>
        <w:tc>
          <w:tcPr>
            <w:tcW w:w="864" w:type="dxa"/>
          </w:tcPr>
          <w:p w14:paraId="29A6C9E9" w14:textId="77777777" w:rsidR="00440477" w:rsidRDefault="00440477" w:rsidP="00BA7D84">
            <w:pPr>
              <w:pStyle w:val="TableText"/>
            </w:pPr>
          </w:p>
        </w:tc>
        <w:tc>
          <w:tcPr>
            <w:tcW w:w="1104" w:type="dxa"/>
          </w:tcPr>
          <w:p w14:paraId="7E9CC50F" w14:textId="2988A762" w:rsidR="00440477" w:rsidRDefault="001C172D" w:rsidP="00BA7D84">
            <w:pPr>
              <w:pStyle w:val="TableText"/>
            </w:pPr>
            <w:hyperlink w:anchor="C_4515-39">
              <w:r w:rsidR="00440477">
                <w:rPr>
                  <w:rStyle w:val="HyperlinkText9pt"/>
                </w:rPr>
                <w:t>4515-39</w:t>
              </w:r>
            </w:hyperlink>
          </w:p>
        </w:tc>
        <w:tc>
          <w:tcPr>
            <w:tcW w:w="2975" w:type="dxa"/>
          </w:tcPr>
          <w:p w14:paraId="5F40D359" w14:textId="77777777" w:rsidR="00440477" w:rsidRDefault="00440477" w:rsidP="00BA7D84">
            <w:pPr>
              <w:pStyle w:val="TableText"/>
            </w:pPr>
          </w:p>
        </w:tc>
      </w:tr>
      <w:tr w:rsidR="00440477" w14:paraId="07AABA78" w14:textId="77777777" w:rsidTr="00BA7D84">
        <w:trPr>
          <w:jc w:val="center"/>
        </w:trPr>
        <w:tc>
          <w:tcPr>
            <w:tcW w:w="3345" w:type="dxa"/>
          </w:tcPr>
          <w:p w14:paraId="6B466EED" w14:textId="77777777" w:rsidR="00440477" w:rsidRDefault="00440477" w:rsidP="00BA7D84">
            <w:pPr>
              <w:pStyle w:val="TableText"/>
            </w:pPr>
            <w:r>
              <w:tab/>
            </w:r>
            <w:r>
              <w:tab/>
              <w:t>@classCode</w:t>
            </w:r>
          </w:p>
        </w:tc>
        <w:tc>
          <w:tcPr>
            <w:tcW w:w="720" w:type="dxa"/>
          </w:tcPr>
          <w:p w14:paraId="081A780E" w14:textId="77777777" w:rsidR="00440477" w:rsidRDefault="00440477" w:rsidP="00BA7D84">
            <w:pPr>
              <w:pStyle w:val="TableText"/>
            </w:pPr>
            <w:r>
              <w:t>1..1</w:t>
            </w:r>
          </w:p>
        </w:tc>
        <w:tc>
          <w:tcPr>
            <w:tcW w:w="1152" w:type="dxa"/>
          </w:tcPr>
          <w:p w14:paraId="7A7C7199" w14:textId="77777777" w:rsidR="00440477" w:rsidRDefault="00440477" w:rsidP="00BA7D84">
            <w:pPr>
              <w:pStyle w:val="TableText"/>
            </w:pPr>
            <w:r>
              <w:t>SHALL</w:t>
            </w:r>
          </w:p>
        </w:tc>
        <w:tc>
          <w:tcPr>
            <w:tcW w:w="864" w:type="dxa"/>
          </w:tcPr>
          <w:p w14:paraId="131EE37C" w14:textId="77777777" w:rsidR="00440477" w:rsidRDefault="00440477" w:rsidP="00BA7D84">
            <w:pPr>
              <w:pStyle w:val="TableText"/>
            </w:pPr>
          </w:p>
        </w:tc>
        <w:tc>
          <w:tcPr>
            <w:tcW w:w="1104" w:type="dxa"/>
          </w:tcPr>
          <w:p w14:paraId="2309CAEA" w14:textId="7A8A212E" w:rsidR="00440477" w:rsidRDefault="001C172D" w:rsidP="00BA7D84">
            <w:pPr>
              <w:pStyle w:val="TableText"/>
            </w:pPr>
            <w:hyperlink w:anchor="C_4515-32973">
              <w:r w:rsidR="00440477">
                <w:rPr>
                  <w:rStyle w:val="HyperlinkText9pt"/>
                </w:rPr>
                <w:t>4515-32973</w:t>
              </w:r>
            </w:hyperlink>
          </w:p>
        </w:tc>
        <w:tc>
          <w:tcPr>
            <w:tcW w:w="2975" w:type="dxa"/>
          </w:tcPr>
          <w:p w14:paraId="49BA35B2" w14:textId="77777777" w:rsidR="00440477" w:rsidRDefault="00440477" w:rsidP="00BA7D84">
            <w:pPr>
              <w:pStyle w:val="TableText"/>
            </w:pPr>
            <w:r>
              <w:t>OWN</w:t>
            </w:r>
          </w:p>
        </w:tc>
      </w:tr>
      <w:tr w:rsidR="00440477" w14:paraId="135BD15F" w14:textId="77777777" w:rsidTr="00BA7D84">
        <w:trPr>
          <w:jc w:val="center"/>
        </w:trPr>
        <w:tc>
          <w:tcPr>
            <w:tcW w:w="3345" w:type="dxa"/>
          </w:tcPr>
          <w:p w14:paraId="3BC0480A" w14:textId="77777777" w:rsidR="00440477" w:rsidRDefault="00440477" w:rsidP="00BA7D84">
            <w:pPr>
              <w:pStyle w:val="TableText"/>
            </w:pPr>
            <w:r>
              <w:tab/>
            </w:r>
            <w:r>
              <w:tab/>
              <w:t>scopingOrganization</w:t>
            </w:r>
          </w:p>
        </w:tc>
        <w:tc>
          <w:tcPr>
            <w:tcW w:w="720" w:type="dxa"/>
          </w:tcPr>
          <w:p w14:paraId="5A98752F" w14:textId="77777777" w:rsidR="00440477" w:rsidRDefault="00440477" w:rsidP="00BA7D84">
            <w:pPr>
              <w:pStyle w:val="TableText"/>
            </w:pPr>
            <w:r>
              <w:t>1..1</w:t>
            </w:r>
          </w:p>
        </w:tc>
        <w:tc>
          <w:tcPr>
            <w:tcW w:w="1152" w:type="dxa"/>
          </w:tcPr>
          <w:p w14:paraId="25D465D7" w14:textId="77777777" w:rsidR="00440477" w:rsidRDefault="00440477" w:rsidP="00BA7D84">
            <w:pPr>
              <w:pStyle w:val="TableText"/>
            </w:pPr>
            <w:r>
              <w:t>SHALL</w:t>
            </w:r>
          </w:p>
        </w:tc>
        <w:tc>
          <w:tcPr>
            <w:tcW w:w="864" w:type="dxa"/>
          </w:tcPr>
          <w:p w14:paraId="6053B3CF" w14:textId="77777777" w:rsidR="00440477" w:rsidRDefault="00440477" w:rsidP="00BA7D84">
            <w:pPr>
              <w:pStyle w:val="TableText"/>
            </w:pPr>
          </w:p>
        </w:tc>
        <w:tc>
          <w:tcPr>
            <w:tcW w:w="1104" w:type="dxa"/>
          </w:tcPr>
          <w:p w14:paraId="0625E9B7" w14:textId="2027E5F6" w:rsidR="00440477" w:rsidRDefault="001C172D" w:rsidP="00BA7D84">
            <w:pPr>
              <w:pStyle w:val="TableText"/>
            </w:pPr>
            <w:hyperlink w:anchor="C_4515-43">
              <w:r w:rsidR="00440477">
                <w:rPr>
                  <w:rStyle w:val="HyperlinkText9pt"/>
                </w:rPr>
                <w:t>4515-43</w:t>
              </w:r>
            </w:hyperlink>
          </w:p>
        </w:tc>
        <w:tc>
          <w:tcPr>
            <w:tcW w:w="2975" w:type="dxa"/>
          </w:tcPr>
          <w:p w14:paraId="7783B8F7" w14:textId="77777777" w:rsidR="00440477" w:rsidRDefault="00440477" w:rsidP="00BA7D84">
            <w:pPr>
              <w:pStyle w:val="TableText"/>
            </w:pPr>
          </w:p>
        </w:tc>
      </w:tr>
      <w:tr w:rsidR="00440477" w14:paraId="28872255" w14:textId="77777777" w:rsidTr="00BA7D84">
        <w:trPr>
          <w:jc w:val="center"/>
        </w:trPr>
        <w:tc>
          <w:tcPr>
            <w:tcW w:w="3345" w:type="dxa"/>
          </w:tcPr>
          <w:p w14:paraId="447BE3E2" w14:textId="77777777" w:rsidR="00440477" w:rsidRDefault="00440477" w:rsidP="00BA7D84">
            <w:pPr>
              <w:pStyle w:val="TableText"/>
            </w:pPr>
            <w:r>
              <w:tab/>
            </w:r>
            <w:r>
              <w:tab/>
            </w:r>
            <w:r>
              <w:tab/>
              <w:t>id</w:t>
            </w:r>
          </w:p>
        </w:tc>
        <w:tc>
          <w:tcPr>
            <w:tcW w:w="720" w:type="dxa"/>
          </w:tcPr>
          <w:p w14:paraId="5FE21BAF" w14:textId="77777777" w:rsidR="00440477" w:rsidRDefault="00440477" w:rsidP="00BA7D84">
            <w:pPr>
              <w:pStyle w:val="TableText"/>
            </w:pPr>
            <w:r>
              <w:t>1..*</w:t>
            </w:r>
          </w:p>
        </w:tc>
        <w:tc>
          <w:tcPr>
            <w:tcW w:w="1152" w:type="dxa"/>
          </w:tcPr>
          <w:p w14:paraId="004CE677" w14:textId="77777777" w:rsidR="00440477" w:rsidRDefault="00440477" w:rsidP="00BA7D84">
            <w:pPr>
              <w:pStyle w:val="TableText"/>
            </w:pPr>
            <w:r>
              <w:t>SHALL</w:t>
            </w:r>
          </w:p>
        </w:tc>
        <w:tc>
          <w:tcPr>
            <w:tcW w:w="864" w:type="dxa"/>
          </w:tcPr>
          <w:p w14:paraId="21320733" w14:textId="77777777" w:rsidR="00440477" w:rsidRDefault="00440477" w:rsidP="00BA7D84">
            <w:pPr>
              <w:pStyle w:val="TableText"/>
            </w:pPr>
          </w:p>
        </w:tc>
        <w:tc>
          <w:tcPr>
            <w:tcW w:w="1104" w:type="dxa"/>
          </w:tcPr>
          <w:p w14:paraId="174AEA33" w14:textId="35ADD8C6" w:rsidR="00440477" w:rsidRDefault="001C172D" w:rsidP="00BA7D84">
            <w:pPr>
              <w:pStyle w:val="TableText"/>
            </w:pPr>
            <w:hyperlink w:anchor="C_4515-50">
              <w:r w:rsidR="00440477">
                <w:rPr>
                  <w:rStyle w:val="HyperlinkText9pt"/>
                </w:rPr>
                <w:t>4515-50</w:t>
              </w:r>
            </w:hyperlink>
          </w:p>
        </w:tc>
        <w:tc>
          <w:tcPr>
            <w:tcW w:w="2975" w:type="dxa"/>
          </w:tcPr>
          <w:p w14:paraId="30077102" w14:textId="77777777" w:rsidR="00440477" w:rsidRDefault="00440477" w:rsidP="00BA7D84">
            <w:pPr>
              <w:pStyle w:val="TableText"/>
            </w:pPr>
          </w:p>
        </w:tc>
      </w:tr>
      <w:tr w:rsidR="00440477" w14:paraId="775BCB0F" w14:textId="77777777" w:rsidTr="00BA7D84">
        <w:trPr>
          <w:jc w:val="center"/>
        </w:trPr>
        <w:tc>
          <w:tcPr>
            <w:tcW w:w="3345" w:type="dxa"/>
          </w:tcPr>
          <w:p w14:paraId="633CF117" w14:textId="77777777" w:rsidR="00440477" w:rsidRDefault="00440477" w:rsidP="00BA7D84">
            <w:pPr>
              <w:pStyle w:val="TableText"/>
            </w:pPr>
            <w:r>
              <w:tab/>
            </w:r>
            <w:r>
              <w:tab/>
            </w:r>
            <w:r>
              <w:tab/>
              <w:t>name</w:t>
            </w:r>
          </w:p>
        </w:tc>
        <w:tc>
          <w:tcPr>
            <w:tcW w:w="720" w:type="dxa"/>
          </w:tcPr>
          <w:p w14:paraId="33F9F3DF" w14:textId="77777777" w:rsidR="00440477" w:rsidRDefault="00440477" w:rsidP="00BA7D84">
            <w:pPr>
              <w:pStyle w:val="TableText"/>
            </w:pPr>
            <w:r>
              <w:t>1..*</w:t>
            </w:r>
          </w:p>
        </w:tc>
        <w:tc>
          <w:tcPr>
            <w:tcW w:w="1152" w:type="dxa"/>
          </w:tcPr>
          <w:p w14:paraId="170D76CC" w14:textId="77777777" w:rsidR="00440477" w:rsidRDefault="00440477" w:rsidP="00BA7D84">
            <w:pPr>
              <w:pStyle w:val="TableText"/>
            </w:pPr>
            <w:r>
              <w:t>SHALL</w:t>
            </w:r>
          </w:p>
        </w:tc>
        <w:tc>
          <w:tcPr>
            <w:tcW w:w="864" w:type="dxa"/>
          </w:tcPr>
          <w:p w14:paraId="7A934034" w14:textId="77777777" w:rsidR="00440477" w:rsidRDefault="00440477" w:rsidP="00BA7D84">
            <w:pPr>
              <w:pStyle w:val="TableText"/>
            </w:pPr>
          </w:p>
        </w:tc>
        <w:tc>
          <w:tcPr>
            <w:tcW w:w="1104" w:type="dxa"/>
          </w:tcPr>
          <w:p w14:paraId="7E1311C2" w14:textId="6961E591" w:rsidR="00440477" w:rsidRDefault="001C172D" w:rsidP="00BA7D84">
            <w:pPr>
              <w:pStyle w:val="TableText"/>
            </w:pPr>
            <w:hyperlink w:anchor="C_4515-51">
              <w:r w:rsidR="00440477">
                <w:rPr>
                  <w:rStyle w:val="HyperlinkText9pt"/>
                </w:rPr>
                <w:t>4515-51</w:t>
              </w:r>
            </w:hyperlink>
          </w:p>
        </w:tc>
        <w:tc>
          <w:tcPr>
            <w:tcW w:w="2975" w:type="dxa"/>
          </w:tcPr>
          <w:p w14:paraId="3C9D3DE2" w14:textId="77777777" w:rsidR="00440477" w:rsidRDefault="00440477" w:rsidP="00BA7D84">
            <w:pPr>
              <w:pStyle w:val="TableText"/>
            </w:pPr>
          </w:p>
        </w:tc>
      </w:tr>
      <w:tr w:rsidR="00440477" w14:paraId="034F4872" w14:textId="77777777" w:rsidTr="00BA7D84">
        <w:trPr>
          <w:jc w:val="center"/>
        </w:trPr>
        <w:tc>
          <w:tcPr>
            <w:tcW w:w="3345" w:type="dxa"/>
          </w:tcPr>
          <w:p w14:paraId="1789F4FD" w14:textId="77777777" w:rsidR="00440477" w:rsidRDefault="00440477" w:rsidP="00BA7D84">
            <w:pPr>
              <w:pStyle w:val="TableText"/>
            </w:pPr>
            <w:r>
              <w:tab/>
            </w:r>
            <w:r>
              <w:tab/>
            </w:r>
            <w:r>
              <w:tab/>
              <w:t>telecom</w:t>
            </w:r>
          </w:p>
        </w:tc>
        <w:tc>
          <w:tcPr>
            <w:tcW w:w="720" w:type="dxa"/>
          </w:tcPr>
          <w:p w14:paraId="22884F2D" w14:textId="77777777" w:rsidR="00440477" w:rsidRDefault="00440477" w:rsidP="00BA7D84">
            <w:pPr>
              <w:pStyle w:val="TableText"/>
            </w:pPr>
            <w:r>
              <w:t>0..*</w:t>
            </w:r>
          </w:p>
        </w:tc>
        <w:tc>
          <w:tcPr>
            <w:tcW w:w="1152" w:type="dxa"/>
          </w:tcPr>
          <w:p w14:paraId="62522CD7" w14:textId="77777777" w:rsidR="00440477" w:rsidRDefault="00440477" w:rsidP="00BA7D84">
            <w:pPr>
              <w:pStyle w:val="TableText"/>
            </w:pPr>
            <w:r>
              <w:t>SHOULD</w:t>
            </w:r>
          </w:p>
        </w:tc>
        <w:tc>
          <w:tcPr>
            <w:tcW w:w="864" w:type="dxa"/>
          </w:tcPr>
          <w:p w14:paraId="058F167D" w14:textId="77777777" w:rsidR="00440477" w:rsidRDefault="00440477" w:rsidP="00BA7D84">
            <w:pPr>
              <w:pStyle w:val="TableText"/>
            </w:pPr>
          </w:p>
        </w:tc>
        <w:tc>
          <w:tcPr>
            <w:tcW w:w="1104" w:type="dxa"/>
          </w:tcPr>
          <w:p w14:paraId="5D5E7FD7" w14:textId="6BB0CA02" w:rsidR="00440477" w:rsidRDefault="001C172D" w:rsidP="00BA7D84">
            <w:pPr>
              <w:pStyle w:val="TableText"/>
            </w:pPr>
            <w:hyperlink w:anchor="C_4515-52">
              <w:r w:rsidR="00440477">
                <w:rPr>
                  <w:rStyle w:val="HyperlinkText9pt"/>
                </w:rPr>
                <w:t>4515-52</w:t>
              </w:r>
            </w:hyperlink>
          </w:p>
        </w:tc>
        <w:tc>
          <w:tcPr>
            <w:tcW w:w="2975" w:type="dxa"/>
          </w:tcPr>
          <w:p w14:paraId="0D5B516C" w14:textId="77777777" w:rsidR="00440477" w:rsidRDefault="00440477" w:rsidP="00BA7D84">
            <w:pPr>
              <w:pStyle w:val="TableText"/>
            </w:pPr>
          </w:p>
        </w:tc>
      </w:tr>
      <w:tr w:rsidR="00440477" w14:paraId="1BFCA214" w14:textId="77777777" w:rsidTr="00BA7D84">
        <w:trPr>
          <w:jc w:val="center"/>
        </w:trPr>
        <w:tc>
          <w:tcPr>
            <w:tcW w:w="3345" w:type="dxa"/>
          </w:tcPr>
          <w:p w14:paraId="139AF756" w14:textId="77777777" w:rsidR="00440477" w:rsidRDefault="00440477" w:rsidP="00BA7D84">
            <w:pPr>
              <w:pStyle w:val="TableText"/>
            </w:pPr>
            <w:r>
              <w:tab/>
            </w:r>
            <w:r>
              <w:tab/>
            </w:r>
            <w:r>
              <w:tab/>
              <w:t>addr</w:t>
            </w:r>
          </w:p>
        </w:tc>
        <w:tc>
          <w:tcPr>
            <w:tcW w:w="720" w:type="dxa"/>
          </w:tcPr>
          <w:p w14:paraId="3B0F6162" w14:textId="77777777" w:rsidR="00440477" w:rsidRDefault="00440477" w:rsidP="00BA7D84">
            <w:pPr>
              <w:pStyle w:val="TableText"/>
            </w:pPr>
            <w:r>
              <w:t>0..*</w:t>
            </w:r>
          </w:p>
        </w:tc>
        <w:tc>
          <w:tcPr>
            <w:tcW w:w="1152" w:type="dxa"/>
          </w:tcPr>
          <w:p w14:paraId="5817AD7D" w14:textId="77777777" w:rsidR="00440477" w:rsidRDefault="00440477" w:rsidP="00BA7D84">
            <w:pPr>
              <w:pStyle w:val="TableText"/>
            </w:pPr>
            <w:r>
              <w:t>SHOULD</w:t>
            </w:r>
          </w:p>
        </w:tc>
        <w:tc>
          <w:tcPr>
            <w:tcW w:w="864" w:type="dxa"/>
          </w:tcPr>
          <w:p w14:paraId="1F6779CA" w14:textId="77777777" w:rsidR="00440477" w:rsidRDefault="00440477" w:rsidP="00BA7D84">
            <w:pPr>
              <w:pStyle w:val="TableText"/>
            </w:pPr>
          </w:p>
        </w:tc>
        <w:tc>
          <w:tcPr>
            <w:tcW w:w="1104" w:type="dxa"/>
          </w:tcPr>
          <w:p w14:paraId="5FB80B01" w14:textId="7842A2DD" w:rsidR="00440477" w:rsidRDefault="001C172D" w:rsidP="00BA7D84">
            <w:pPr>
              <w:pStyle w:val="TableText"/>
            </w:pPr>
            <w:hyperlink w:anchor="C_4515-47">
              <w:r w:rsidR="00440477">
                <w:rPr>
                  <w:rStyle w:val="HyperlinkText9pt"/>
                </w:rPr>
                <w:t>4515-47</w:t>
              </w:r>
            </w:hyperlink>
          </w:p>
        </w:tc>
        <w:tc>
          <w:tcPr>
            <w:tcW w:w="2975" w:type="dxa"/>
          </w:tcPr>
          <w:p w14:paraId="328B1049" w14:textId="77777777" w:rsidR="00440477" w:rsidRDefault="00440477" w:rsidP="00BA7D84">
            <w:pPr>
              <w:pStyle w:val="TableText"/>
            </w:pPr>
            <w:r>
              <w:t>US Realm Address (AD.US.FIELDED) (identifier: urn:oid:2.16.840.1.113883.10.20.22.5.2</w:t>
            </w:r>
          </w:p>
        </w:tc>
      </w:tr>
    </w:tbl>
    <w:p w14:paraId="45E29FC6" w14:textId="77777777" w:rsidR="00440477" w:rsidRDefault="00440477" w:rsidP="00440477">
      <w:pPr>
        <w:pStyle w:val="BodyText"/>
      </w:pPr>
    </w:p>
    <w:p w14:paraId="221845D9"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"DEV"</w:t>
      </w:r>
      <w:r>
        <w:t xml:space="preserve"> Device</w:t>
      </w:r>
      <w:bookmarkStart w:id="549" w:name="C_4515-55"/>
      <w:r>
        <w:t xml:space="preserve"> (CONF:4515-55)</w:t>
      </w:r>
      <w:bookmarkEnd w:id="549"/>
      <w:r>
        <w:t>.</w:t>
      </w:r>
    </w:p>
    <w:p w14:paraId="183C6449"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50" w:name="C_4515-40"/>
      <w:proofErr w:type="spellEnd"/>
      <w:r>
        <w:t xml:space="preserve"> (CONF:4515-40)</w:t>
      </w:r>
      <w:bookmarkEnd w:id="550"/>
      <w:r>
        <w:t xml:space="preserve"> such that it</w:t>
      </w:r>
    </w:p>
    <w:p w14:paraId="5FDFFED0"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"2.16.840.1.113883.10.20.22.5.7"</w:t>
      </w:r>
      <w:bookmarkStart w:id="551" w:name="C_4515-44"/>
      <w:r>
        <w:t xml:space="preserve"> (CONF:4515-44)</w:t>
      </w:r>
      <w:bookmarkEnd w:id="551"/>
      <w:r>
        <w:t>.</w:t>
      </w:r>
    </w:p>
    <w:p w14:paraId="2F3F578B"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"2020-05-19"</w:t>
      </w:r>
      <w:bookmarkStart w:id="552" w:name="C_4515-32974"/>
      <w:r>
        <w:t xml:space="preserve"> (CONF:4515-32974)</w:t>
      </w:r>
      <w:bookmarkEnd w:id="552"/>
      <w:r>
        <w:t>.</w:t>
      </w:r>
    </w:p>
    <w:p w14:paraId="2C0E2B24"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functionCode</w:t>
      </w:r>
      <w:bookmarkStart w:id="553" w:name="C_4515-38"/>
      <w:proofErr w:type="spellEnd"/>
      <w:r>
        <w:t xml:space="preserve"> (CONF:4515-38)</w:t>
      </w:r>
      <w:bookmarkEnd w:id="553"/>
      <w:r>
        <w:t>.</w:t>
      </w:r>
    </w:p>
    <w:p w14:paraId="3699CE09" w14:textId="77777777" w:rsidR="00440477" w:rsidRDefault="00440477" w:rsidP="00440477">
      <w:pPr>
        <w:numPr>
          <w:ilvl w:val="1"/>
          <w:numId w:val="10"/>
        </w:numPr>
      </w:pPr>
      <w:r>
        <w:t xml:space="preserve">This </w:t>
      </w:r>
      <w:proofErr w:type="spellStart"/>
      <w:r>
        <w:t>functionCode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"assembler"</w:t>
      </w:r>
      <w:r>
        <w:t xml:space="preserve"> Assembler</w:t>
      </w:r>
      <w:bookmarkStart w:id="554" w:name="C_4515-32972"/>
      <w:r>
        <w:t xml:space="preserve"> (CONF:4515-32972)</w:t>
      </w:r>
      <w:bookmarkEnd w:id="554"/>
      <w:r>
        <w:t>.</w:t>
      </w:r>
    </w:p>
    <w:p w14:paraId="4581ED76" w14:textId="77777777" w:rsidR="00440477" w:rsidRDefault="00440477" w:rsidP="00440477">
      <w:pPr>
        <w:numPr>
          <w:ilvl w:val="1"/>
          <w:numId w:val="10"/>
        </w:numPr>
      </w:pPr>
      <w:r>
        <w:t xml:space="preserve">This </w:t>
      </w:r>
      <w:proofErr w:type="spellStart"/>
      <w:r>
        <w:t>functionCode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@codeSystem</w:t>
      </w:r>
      <w:r>
        <w:t xml:space="preserve"> (</w:t>
      </w:r>
      <w:proofErr w:type="spellStart"/>
      <w:r>
        <w:t>CodeSystem</w:t>
      </w:r>
      <w:proofErr w:type="spellEnd"/>
      <w:r>
        <w:t xml:space="preserve">: </w:t>
      </w:r>
      <w:proofErr w:type="spellStart"/>
      <w:r>
        <w:rPr>
          <w:rStyle w:val="XMLname"/>
        </w:rPr>
        <w:t>ProvenanceParticipantType</w:t>
      </w:r>
      <w:proofErr w:type="spellEnd"/>
      <w:r>
        <w:rPr>
          <w:rStyle w:val="XMLname"/>
        </w:rPr>
        <w:t xml:space="preserve"> urn:oid:2.16.840.1.113883.4.642.4.1131</w:t>
      </w:r>
      <w:r>
        <w:t>)</w:t>
      </w:r>
      <w:bookmarkStart w:id="555" w:name="C_4515-41"/>
      <w:r>
        <w:t xml:space="preserve"> (CONF:4515-41)</w:t>
      </w:r>
      <w:bookmarkEnd w:id="555"/>
      <w:r>
        <w:t>.</w:t>
      </w:r>
    </w:p>
    <w:p w14:paraId="247F9891"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time</w:t>
      </w:r>
      <w:bookmarkStart w:id="556" w:name="C_4515-42"/>
      <w:r>
        <w:t xml:space="preserve"> (CONF:4515-42)</w:t>
      </w:r>
      <w:bookmarkEnd w:id="556"/>
      <w:r>
        <w:t>.</w:t>
      </w:r>
    </w:p>
    <w:p w14:paraId="4E0CBE34"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associatedEntity</w:t>
      </w:r>
      <w:bookmarkStart w:id="557" w:name="C_4515-39"/>
      <w:proofErr w:type="spellEnd"/>
      <w:r>
        <w:t xml:space="preserve"> (CONF:4515-39)</w:t>
      </w:r>
      <w:bookmarkEnd w:id="557"/>
      <w:r>
        <w:t>.</w:t>
      </w:r>
      <w:r>
        <w:br/>
        <w:t xml:space="preserve">Note: The template does not require any elements from the </w:t>
      </w:r>
      <w:proofErr w:type="spellStart"/>
      <w:r>
        <w:t>associatedEntity</w:t>
      </w:r>
      <w:proofErr w:type="spellEnd"/>
      <w:r>
        <w:t xml:space="preserve"> since the information is recorded in the </w:t>
      </w:r>
      <w:proofErr w:type="spellStart"/>
      <w:r>
        <w:t>scopingOrganization</w:t>
      </w:r>
      <w:proofErr w:type="spellEnd"/>
      <w:r>
        <w:t>.</w:t>
      </w:r>
    </w:p>
    <w:p w14:paraId="59E9AE53" w14:textId="77777777" w:rsidR="00440477" w:rsidRDefault="00440477" w:rsidP="00440477">
      <w:pPr>
        <w:numPr>
          <w:ilvl w:val="1"/>
          <w:numId w:val="10"/>
        </w:numPr>
      </w:pPr>
      <w:r>
        <w:lastRenderedPageBreak/>
        <w:t xml:space="preserve">This </w:t>
      </w:r>
      <w:proofErr w:type="spellStart"/>
      <w:r>
        <w:t>associatedEntity</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"OWN"</w:t>
      </w:r>
      <w:r>
        <w:t xml:space="preserve"> Owned Entity</w:t>
      </w:r>
      <w:bookmarkStart w:id="558" w:name="C_4515-32973"/>
      <w:r>
        <w:t xml:space="preserve"> (CONF:4515-32973)</w:t>
      </w:r>
      <w:bookmarkEnd w:id="558"/>
      <w:r>
        <w:t>.</w:t>
      </w:r>
    </w:p>
    <w:p w14:paraId="74D19365" w14:textId="77777777" w:rsidR="00440477" w:rsidRDefault="00440477" w:rsidP="00440477">
      <w:pPr>
        <w:numPr>
          <w:ilvl w:val="1"/>
          <w:numId w:val="10"/>
        </w:numPr>
      </w:pPr>
      <w:r>
        <w:t xml:space="preserve">This </w:t>
      </w:r>
      <w:proofErr w:type="spellStart"/>
      <w:r>
        <w:t>associatedEntity</w:t>
      </w:r>
      <w:proofErr w:type="spellEnd"/>
      <w:r>
        <w:t xml:space="preserve"> </w:t>
      </w:r>
      <w:r>
        <w:rPr>
          <w:rStyle w:val="keyword"/>
        </w:rPr>
        <w:t>SHALL</w:t>
      </w:r>
      <w:r>
        <w:t xml:space="preserve"> contain exactly one [</w:t>
      </w:r>
      <w:proofErr w:type="gramStart"/>
      <w:r>
        <w:t>1..</w:t>
      </w:r>
      <w:proofErr w:type="gramEnd"/>
      <w:r>
        <w:t xml:space="preserve">1] </w:t>
      </w:r>
      <w:proofErr w:type="spellStart"/>
      <w:r>
        <w:rPr>
          <w:rStyle w:val="XMLnameBold"/>
        </w:rPr>
        <w:t>scopingOrganization</w:t>
      </w:r>
      <w:bookmarkStart w:id="559" w:name="C_4515-43"/>
      <w:proofErr w:type="spellEnd"/>
      <w:r>
        <w:t xml:space="preserve"> (CONF:4515-43)</w:t>
      </w:r>
      <w:bookmarkEnd w:id="559"/>
      <w:r>
        <w:t>.</w:t>
      </w:r>
    </w:p>
    <w:p w14:paraId="27108374" w14:textId="77777777" w:rsidR="00440477" w:rsidRDefault="00440477" w:rsidP="00440477">
      <w:pPr>
        <w:numPr>
          <w:ilvl w:val="2"/>
          <w:numId w:val="10"/>
        </w:numPr>
      </w:pPr>
      <w:r>
        <w:t xml:space="preserve">This </w:t>
      </w:r>
      <w:proofErr w:type="spellStart"/>
      <w:r>
        <w:t>scopingOrganization</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560" w:name="C_4515-50"/>
      <w:r>
        <w:t xml:space="preserve"> (CONF:4515-50)</w:t>
      </w:r>
      <w:bookmarkEnd w:id="560"/>
      <w:r>
        <w:t>.</w:t>
      </w:r>
    </w:p>
    <w:p w14:paraId="3F8FB310" w14:textId="77777777" w:rsidR="00440477" w:rsidRDefault="00440477" w:rsidP="00440477">
      <w:pPr>
        <w:numPr>
          <w:ilvl w:val="2"/>
          <w:numId w:val="10"/>
        </w:numPr>
      </w:pPr>
      <w:r>
        <w:t xml:space="preserve">This </w:t>
      </w:r>
      <w:proofErr w:type="spellStart"/>
      <w:r>
        <w:t>scopingOrganization</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name</w:t>
      </w:r>
      <w:bookmarkStart w:id="561" w:name="C_4515-51"/>
      <w:r>
        <w:t xml:space="preserve"> (CONF:4515-51)</w:t>
      </w:r>
      <w:bookmarkEnd w:id="561"/>
      <w:r>
        <w:t>.</w:t>
      </w:r>
    </w:p>
    <w:p w14:paraId="06D52FF4" w14:textId="77777777" w:rsidR="00440477" w:rsidRDefault="00440477" w:rsidP="00440477">
      <w:pPr>
        <w:numPr>
          <w:ilvl w:val="2"/>
          <w:numId w:val="10"/>
        </w:numPr>
      </w:pPr>
      <w:r>
        <w:t xml:space="preserve">This </w:t>
      </w:r>
      <w:proofErr w:type="spellStart"/>
      <w:r>
        <w:t>scopingOrganization</w:t>
      </w:r>
      <w:proofErr w:type="spellEnd"/>
      <w:r>
        <w:t xml:space="preserve"> </w:t>
      </w:r>
      <w:r>
        <w:rPr>
          <w:rStyle w:val="keyword"/>
        </w:rPr>
        <w:t>SHOULD</w:t>
      </w:r>
      <w:r>
        <w:t xml:space="preserve"> contain zero or more [</w:t>
      </w:r>
      <w:proofErr w:type="gramStart"/>
      <w:r>
        <w:t>0..</w:t>
      </w:r>
      <w:proofErr w:type="gramEnd"/>
      <w:r>
        <w:t xml:space="preserve">*] </w:t>
      </w:r>
      <w:r>
        <w:rPr>
          <w:rStyle w:val="XMLnameBold"/>
        </w:rPr>
        <w:t>telecom</w:t>
      </w:r>
      <w:bookmarkStart w:id="562" w:name="C_4515-52"/>
      <w:r>
        <w:t xml:space="preserve"> (CONF:4515-52)</w:t>
      </w:r>
      <w:bookmarkEnd w:id="562"/>
      <w:r>
        <w:t>.</w:t>
      </w:r>
    </w:p>
    <w:p w14:paraId="3B9D4D87" w14:textId="77777777" w:rsidR="00440477" w:rsidRDefault="00440477" w:rsidP="00440477">
      <w:pPr>
        <w:numPr>
          <w:ilvl w:val="2"/>
          <w:numId w:val="10"/>
        </w:numPr>
      </w:pPr>
      <w:r>
        <w:t xml:space="preserve">This </w:t>
      </w:r>
      <w:proofErr w:type="spellStart"/>
      <w:r>
        <w:t>scopingOrganization</w:t>
      </w:r>
      <w:proofErr w:type="spellEnd"/>
      <w:r>
        <w:t xml:space="preserve"> </w:t>
      </w:r>
      <w:r>
        <w:rPr>
          <w:rStyle w:val="keyword"/>
        </w:rPr>
        <w:t>SHOULD</w:t>
      </w:r>
      <w:r>
        <w:t xml:space="preserve"> contain zero or more [</w:t>
      </w:r>
      <w:proofErr w:type="gramStart"/>
      <w:r>
        <w:t>0..</w:t>
      </w:r>
      <w:proofErr w:type="gramEnd"/>
      <w:r>
        <w:t>*] US Realm Address (AD.US.FIELDED)</w:t>
      </w:r>
      <w:r>
        <w:rPr>
          <w:rStyle w:val="XMLname"/>
        </w:rPr>
        <w:t xml:space="preserve"> (identifier: urn:oid:2.16.840.1.113883.10.20.22.5.2)</w:t>
      </w:r>
      <w:bookmarkStart w:id="563" w:name="C_4515-47"/>
      <w:r>
        <w:t xml:space="preserve"> (CONF:4515-47)</w:t>
      </w:r>
      <w:bookmarkEnd w:id="563"/>
      <w:r>
        <w:t>.</w:t>
      </w:r>
    </w:p>
    <w:p w14:paraId="1CB3FC20" w14:textId="119E78E5" w:rsidR="00440477" w:rsidRDefault="00440477" w:rsidP="00440477">
      <w:pPr>
        <w:pStyle w:val="Caption"/>
        <w:ind w:left="130" w:right="115"/>
      </w:pPr>
      <w:bookmarkStart w:id="564" w:name="_Toc103325907"/>
      <w:r>
        <w:t xml:space="preserve">Figure </w:t>
      </w:r>
      <w:r>
        <w:fldChar w:fldCharType="begin"/>
      </w:r>
      <w:r>
        <w:instrText>SEQ Figure \* ARABIC</w:instrText>
      </w:r>
      <w:r>
        <w:fldChar w:fldCharType="separate"/>
      </w:r>
      <w:r w:rsidR="00F1669B">
        <w:t>1</w:t>
      </w:r>
      <w:r>
        <w:fldChar w:fldCharType="end"/>
      </w:r>
      <w:r>
        <w:t>: Provenance – Assembler Participation Example</w:t>
      </w:r>
      <w:bookmarkEnd w:id="564"/>
    </w:p>
    <w:p w14:paraId="3FDC276D" w14:textId="77777777" w:rsidR="00440477" w:rsidRDefault="00440477" w:rsidP="00440477">
      <w:pPr>
        <w:pStyle w:val="Example"/>
        <w:ind w:left="130" w:right="115"/>
      </w:pPr>
      <w:r>
        <w:t xml:space="preserve">&lt;participant </w:t>
      </w:r>
      <w:proofErr w:type="spellStart"/>
      <w:r>
        <w:t>typeCode</w:t>
      </w:r>
      <w:proofErr w:type="spellEnd"/>
      <w:r>
        <w:t>="DEV"&gt;</w:t>
      </w:r>
    </w:p>
    <w:p w14:paraId="7BE1453B" w14:textId="77777777" w:rsidR="00440477" w:rsidRDefault="00440477" w:rsidP="00440477">
      <w:pPr>
        <w:pStyle w:val="Example"/>
        <w:ind w:left="130" w:right="115"/>
      </w:pPr>
      <w:r>
        <w:t xml:space="preserve">    &lt;</w:t>
      </w:r>
      <w:proofErr w:type="spellStart"/>
      <w:r>
        <w:t>templateId</w:t>
      </w:r>
      <w:proofErr w:type="spellEnd"/>
      <w:r>
        <w:t xml:space="preserve"> root="2.16.840.1.113883.10.20.22.5.7" extension="2020-05-19" /&gt;</w:t>
      </w:r>
    </w:p>
    <w:p w14:paraId="0C29D0F6" w14:textId="77777777" w:rsidR="00440477" w:rsidRDefault="00440477" w:rsidP="00440477">
      <w:pPr>
        <w:pStyle w:val="Example"/>
        <w:ind w:left="130" w:right="115"/>
      </w:pPr>
      <w:r>
        <w:t xml:space="preserve">    &lt;</w:t>
      </w:r>
      <w:proofErr w:type="spellStart"/>
      <w:r>
        <w:t>functionCode</w:t>
      </w:r>
      <w:proofErr w:type="spellEnd"/>
      <w:r>
        <w:t xml:space="preserve"> code="assembler" </w:t>
      </w:r>
      <w:proofErr w:type="spellStart"/>
      <w:r>
        <w:t>codeSystem</w:t>
      </w:r>
      <w:proofErr w:type="spellEnd"/>
      <w:r>
        <w:t xml:space="preserve">="2.16.840.1.113883.4.642.4.1131" </w:t>
      </w:r>
    </w:p>
    <w:p w14:paraId="3B422FD4" w14:textId="77777777" w:rsidR="00440477" w:rsidRDefault="00440477" w:rsidP="00440477">
      <w:pPr>
        <w:pStyle w:val="Example"/>
        <w:ind w:left="130" w:right="115"/>
      </w:pPr>
      <w:r>
        <w:t xml:space="preserve">                </w:t>
      </w:r>
      <w:proofErr w:type="spellStart"/>
      <w:r>
        <w:t>codeSystemName</w:t>
      </w:r>
      <w:proofErr w:type="spellEnd"/>
      <w:r>
        <w:t>="</w:t>
      </w:r>
      <w:proofErr w:type="spellStart"/>
      <w:r>
        <w:t>ProvenanceParticipantType</w:t>
      </w:r>
      <w:proofErr w:type="spellEnd"/>
      <w:r>
        <w:t>"/&gt;</w:t>
      </w:r>
    </w:p>
    <w:p w14:paraId="7531B646" w14:textId="77777777" w:rsidR="00440477" w:rsidRDefault="00440477" w:rsidP="00440477">
      <w:pPr>
        <w:pStyle w:val="Example"/>
        <w:ind w:left="130" w:right="115"/>
      </w:pPr>
      <w:r>
        <w:t xml:space="preserve">    &lt;time value="20191206011130-0400" /&gt;</w:t>
      </w:r>
    </w:p>
    <w:p w14:paraId="0F2A889B" w14:textId="77777777" w:rsidR="00440477" w:rsidRDefault="00440477" w:rsidP="00440477">
      <w:pPr>
        <w:pStyle w:val="Example"/>
        <w:ind w:left="130" w:right="115"/>
      </w:pPr>
      <w:r>
        <w:t xml:space="preserve">    &lt;</w:t>
      </w:r>
      <w:proofErr w:type="spellStart"/>
      <w:r>
        <w:t>associatedEntity</w:t>
      </w:r>
      <w:proofErr w:type="spellEnd"/>
      <w:r>
        <w:t xml:space="preserve"> </w:t>
      </w:r>
      <w:proofErr w:type="spellStart"/>
      <w:r>
        <w:t>classCode</w:t>
      </w:r>
      <w:proofErr w:type="spellEnd"/>
      <w:r>
        <w:t>="OWN"&gt;</w:t>
      </w:r>
    </w:p>
    <w:p w14:paraId="6DC74872" w14:textId="77777777" w:rsidR="00440477" w:rsidRDefault="00440477" w:rsidP="00440477">
      <w:pPr>
        <w:pStyle w:val="Example"/>
        <w:ind w:left="130" w:right="115"/>
      </w:pPr>
      <w:r>
        <w:t xml:space="preserve">        &lt;</w:t>
      </w:r>
      <w:proofErr w:type="spellStart"/>
      <w:r>
        <w:t>scopingOrganization</w:t>
      </w:r>
      <w:proofErr w:type="spellEnd"/>
      <w:r>
        <w:t>&gt;</w:t>
      </w:r>
    </w:p>
    <w:p w14:paraId="113328B7" w14:textId="77777777" w:rsidR="00440477" w:rsidRDefault="00440477" w:rsidP="00440477">
      <w:pPr>
        <w:pStyle w:val="Example"/>
        <w:ind w:left="130" w:right="115"/>
      </w:pPr>
      <w:r>
        <w:t xml:space="preserve">            </w:t>
      </w:r>
      <w:proofErr w:type="gramStart"/>
      <w:r>
        <w:t>&lt;!--</w:t>
      </w:r>
      <w:proofErr w:type="gramEnd"/>
      <w:r>
        <w:t xml:space="preserve"> Represents the Assembler Organization --&gt;</w:t>
      </w:r>
    </w:p>
    <w:p w14:paraId="72ADAC26" w14:textId="77777777" w:rsidR="00440477" w:rsidRDefault="00440477" w:rsidP="00440477">
      <w:pPr>
        <w:pStyle w:val="Example"/>
        <w:ind w:left="130" w:right="115"/>
      </w:pPr>
      <w:r>
        <w:t xml:space="preserve">            &lt;id root="2.16.840.1.113883.19.5" extension="4"/&gt;</w:t>
      </w:r>
    </w:p>
    <w:p w14:paraId="0BB22C70" w14:textId="77777777" w:rsidR="00440477" w:rsidRDefault="00440477" w:rsidP="00440477">
      <w:pPr>
        <w:pStyle w:val="Example"/>
        <w:ind w:left="130" w:right="115"/>
      </w:pPr>
      <w:r>
        <w:t xml:space="preserve">            &lt;name use="L"&gt;Good Health HIE&lt;/name&gt;</w:t>
      </w:r>
    </w:p>
    <w:p w14:paraId="4D5F7743" w14:textId="77777777" w:rsidR="00440477" w:rsidRDefault="00440477" w:rsidP="00440477">
      <w:pPr>
        <w:pStyle w:val="Example"/>
        <w:ind w:left="130" w:right="115"/>
      </w:pPr>
      <w:r>
        <w:t xml:space="preserve">            &lt;telecom value="</w:t>
      </w:r>
      <w:proofErr w:type="spellStart"/>
      <w:proofErr w:type="gramStart"/>
      <w:r>
        <w:t>tel</w:t>
      </w:r>
      <w:proofErr w:type="spellEnd"/>
      <w:r>
        <w:t>:+</w:t>
      </w:r>
      <w:proofErr w:type="gramEnd"/>
      <w:r>
        <w:t>1(202)776-7700" use="WP" /&gt;</w:t>
      </w:r>
    </w:p>
    <w:p w14:paraId="626F367B" w14:textId="77777777" w:rsidR="00440477" w:rsidRDefault="00440477" w:rsidP="00440477">
      <w:pPr>
        <w:pStyle w:val="Example"/>
        <w:ind w:left="130" w:right="115"/>
      </w:pPr>
      <w:r>
        <w:t xml:space="preserve">            &lt;</w:t>
      </w:r>
      <w:proofErr w:type="spellStart"/>
      <w:r>
        <w:t>addr</w:t>
      </w:r>
      <w:proofErr w:type="spellEnd"/>
      <w:r>
        <w:t xml:space="preserve"> use="WP"&gt;</w:t>
      </w:r>
    </w:p>
    <w:p w14:paraId="5F89F129" w14:textId="77777777" w:rsidR="00440477" w:rsidRDefault="00440477" w:rsidP="00440477">
      <w:pPr>
        <w:pStyle w:val="Example"/>
        <w:ind w:left="130" w:right="115"/>
      </w:pPr>
      <w:r>
        <w:t xml:space="preserve">                &lt;</w:t>
      </w:r>
      <w:proofErr w:type="spellStart"/>
      <w:r>
        <w:t>streetAddressLine</w:t>
      </w:r>
      <w:proofErr w:type="spellEnd"/>
      <w:r>
        <w:t xml:space="preserve"> </w:t>
      </w:r>
      <w:proofErr w:type="spellStart"/>
      <w:r>
        <w:t>partType</w:t>
      </w:r>
      <w:proofErr w:type="spellEnd"/>
      <w:r>
        <w:t>="SAL"&gt;555 Badger Way&lt;/</w:t>
      </w:r>
      <w:proofErr w:type="spellStart"/>
      <w:r>
        <w:t>streetAddressLine</w:t>
      </w:r>
      <w:proofErr w:type="spellEnd"/>
      <w:r>
        <w:t>&gt;</w:t>
      </w:r>
    </w:p>
    <w:p w14:paraId="49F5A1FD" w14:textId="77777777" w:rsidR="00440477" w:rsidRDefault="00440477" w:rsidP="00440477">
      <w:pPr>
        <w:pStyle w:val="Example"/>
        <w:ind w:left="130" w:right="115"/>
      </w:pPr>
      <w:r>
        <w:t xml:space="preserve">                &lt;city </w:t>
      </w:r>
      <w:proofErr w:type="spellStart"/>
      <w:r>
        <w:t>partType</w:t>
      </w:r>
      <w:proofErr w:type="spellEnd"/>
      <w:r>
        <w:t>="CTY"&gt;Amherst&lt;/city&gt;</w:t>
      </w:r>
    </w:p>
    <w:p w14:paraId="6F54368E" w14:textId="77777777" w:rsidR="00440477" w:rsidRDefault="00440477" w:rsidP="00440477">
      <w:pPr>
        <w:pStyle w:val="Example"/>
        <w:ind w:left="130" w:right="115"/>
      </w:pPr>
      <w:r>
        <w:t xml:space="preserve">                &lt;state </w:t>
      </w:r>
      <w:proofErr w:type="spellStart"/>
      <w:r>
        <w:t>partType</w:t>
      </w:r>
      <w:proofErr w:type="spellEnd"/>
      <w:r>
        <w:t>="STA"&gt;WI&lt;/state&gt;</w:t>
      </w:r>
    </w:p>
    <w:p w14:paraId="0CBDE903" w14:textId="77777777" w:rsidR="00440477" w:rsidRDefault="00440477" w:rsidP="00440477">
      <w:pPr>
        <w:pStyle w:val="Example"/>
        <w:ind w:left="130" w:right="115"/>
      </w:pPr>
      <w:r>
        <w:t xml:space="preserve">                &lt;</w:t>
      </w:r>
      <w:proofErr w:type="spellStart"/>
      <w:r>
        <w:t>postalCode</w:t>
      </w:r>
      <w:proofErr w:type="spellEnd"/>
      <w:r>
        <w:t xml:space="preserve"> </w:t>
      </w:r>
      <w:proofErr w:type="spellStart"/>
      <w:r>
        <w:t>partType</w:t>
      </w:r>
      <w:proofErr w:type="spellEnd"/>
      <w:r>
        <w:t>="ZIP"&gt;01002&lt;/</w:t>
      </w:r>
      <w:proofErr w:type="spellStart"/>
      <w:r>
        <w:t>postalCode</w:t>
      </w:r>
      <w:proofErr w:type="spellEnd"/>
      <w:r>
        <w:t>&gt;</w:t>
      </w:r>
    </w:p>
    <w:p w14:paraId="6CA0E2A4" w14:textId="77777777" w:rsidR="00440477" w:rsidRDefault="00440477" w:rsidP="00440477">
      <w:pPr>
        <w:pStyle w:val="Example"/>
        <w:ind w:left="130" w:right="115"/>
      </w:pPr>
      <w:r>
        <w:t xml:space="preserve">                &lt;country </w:t>
      </w:r>
      <w:proofErr w:type="spellStart"/>
      <w:r>
        <w:t>partType</w:t>
      </w:r>
      <w:proofErr w:type="spellEnd"/>
      <w:r>
        <w:t>="CNT"&gt;US&lt;/country&gt;</w:t>
      </w:r>
    </w:p>
    <w:p w14:paraId="7323A383" w14:textId="77777777" w:rsidR="00440477" w:rsidRDefault="00440477" w:rsidP="00440477">
      <w:pPr>
        <w:pStyle w:val="Example"/>
        <w:ind w:left="130" w:right="115"/>
      </w:pPr>
      <w:r>
        <w:t xml:space="preserve">            &lt;/</w:t>
      </w:r>
      <w:proofErr w:type="spellStart"/>
      <w:r>
        <w:t>addr</w:t>
      </w:r>
      <w:proofErr w:type="spellEnd"/>
      <w:r>
        <w:t>&gt;</w:t>
      </w:r>
    </w:p>
    <w:p w14:paraId="3944D532" w14:textId="77777777" w:rsidR="00440477" w:rsidRDefault="00440477" w:rsidP="00440477">
      <w:pPr>
        <w:pStyle w:val="Example"/>
        <w:ind w:left="130" w:right="115"/>
      </w:pPr>
      <w:r>
        <w:t xml:space="preserve">        &lt;/</w:t>
      </w:r>
      <w:proofErr w:type="spellStart"/>
      <w:r>
        <w:t>scopingOrganization</w:t>
      </w:r>
      <w:proofErr w:type="spellEnd"/>
      <w:r>
        <w:t>&gt;</w:t>
      </w:r>
    </w:p>
    <w:p w14:paraId="20B3BBB4" w14:textId="77777777" w:rsidR="00440477" w:rsidRDefault="00440477" w:rsidP="00440477">
      <w:pPr>
        <w:pStyle w:val="Example"/>
        <w:ind w:left="130" w:right="115"/>
      </w:pPr>
      <w:r>
        <w:t xml:space="preserve">    &lt;/</w:t>
      </w:r>
      <w:proofErr w:type="spellStart"/>
      <w:r>
        <w:t>associatedEntity</w:t>
      </w:r>
      <w:proofErr w:type="spellEnd"/>
      <w:r>
        <w:t>&gt;</w:t>
      </w:r>
    </w:p>
    <w:p w14:paraId="2A34A862" w14:textId="77777777" w:rsidR="00440477" w:rsidRDefault="00440477" w:rsidP="00440477">
      <w:pPr>
        <w:pStyle w:val="Example"/>
        <w:ind w:left="130" w:right="115"/>
      </w:pPr>
      <w:r>
        <w:t>&lt;/participant&gt;</w:t>
      </w:r>
    </w:p>
    <w:p w14:paraId="412C6FB9" w14:textId="77777777" w:rsidR="00440477" w:rsidRDefault="00440477" w:rsidP="00440477">
      <w:pPr>
        <w:pStyle w:val="BodyText"/>
      </w:pPr>
    </w:p>
    <w:p w14:paraId="60C6E7EB" w14:textId="77777777" w:rsidR="00440477" w:rsidRDefault="00440477" w:rsidP="00440477">
      <w:pPr>
        <w:pStyle w:val="Heading1"/>
      </w:pPr>
      <w:bookmarkStart w:id="565" w:name="_Toc103325880"/>
      <w:bookmarkStart w:id="566" w:name="_Toc83394551"/>
      <w:r>
        <w:lastRenderedPageBreak/>
        <w:t>section</w:t>
      </w:r>
      <w:bookmarkEnd w:id="565"/>
      <w:bookmarkEnd w:id="566"/>
    </w:p>
    <w:p w14:paraId="49BC08CC" w14:textId="77777777" w:rsidR="00440477" w:rsidRDefault="00440477" w:rsidP="00440477">
      <w:pPr>
        <w:pStyle w:val="Heading2nospace"/>
      </w:pPr>
      <w:bookmarkStart w:id="567" w:name="S_Care_Teams_Section"/>
      <w:bookmarkStart w:id="568" w:name="_Toc83394552"/>
      <w:bookmarkStart w:id="569" w:name="S_Care_Teams_Section_V2"/>
      <w:bookmarkStart w:id="570" w:name="_Toc103325881"/>
      <w:r>
        <w:t>Care Teams Section</w:t>
      </w:r>
      <w:bookmarkEnd w:id="567"/>
      <w:bookmarkEnd w:id="568"/>
      <w:ins w:id="571" w:author="Russ Ott" w:date="2022-05-16T11:54:00Z">
        <w:r>
          <w:t xml:space="preserve"> (V2)</w:t>
        </w:r>
      </w:ins>
      <w:bookmarkEnd w:id="569"/>
      <w:bookmarkEnd w:id="570"/>
    </w:p>
    <w:p w14:paraId="4DAA5F90" w14:textId="22DC31FA" w:rsidR="00440477" w:rsidRDefault="00440477" w:rsidP="00440477">
      <w:pPr>
        <w:pStyle w:val="BracketData"/>
      </w:pPr>
      <w:r>
        <w:t xml:space="preserve">[section: identifier </w:t>
      </w:r>
      <w:proofErr w:type="gramStart"/>
      <w:r>
        <w:t>urn:hl</w:t>
      </w:r>
      <w:proofErr w:type="gramEnd"/>
      <w:r>
        <w:t>7ii:2.16.840.1.113883.10.20.22.2.500:</w:t>
      </w:r>
      <w:del w:id="572" w:author="Russ Ott" w:date="2022-05-16T11:54:00Z">
        <w:r w:rsidR="002F5B8D">
          <w:delText>2019-07</w:delText>
        </w:r>
      </w:del>
      <w:ins w:id="573" w:author="Russ Ott" w:date="2022-05-16T11:54:00Z">
        <w:r>
          <w:t>2022-06</w:t>
        </w:r>
      </w:ins>
      <w:r>
        <w:t>-01 (open)]</w:t>
      </w:r>
    </w:p>
    <w:p w14:paraId="1C20EEE8" w14:textId="7475FB30" w:rsidR="00440477" w:rsidRDefault="00440477" w:rsidP="00440477">
      <w:pPr>
        <w:pStyle w:val="Caption"/>
      </w:pPr>
      <w:bookmarkStart w:id="574" w:name="_Toc103325940"/>
      <w:bookmarkStart w:id="575" w:name="_Toc82717662"/>
      <w:r>
        <w:t xml:space="preserve">Table </w:t>
      </w:r>
      <w:r>
        <w:fldChar w:fldCharType="begin"/>
      </w:r>
      <w:r>
        <w:instrText>SEQ Table \* ARABIC</w:instrText>
      </w:r>
      <w:r>
        <w:fldChar w:fldCharType="separate"/>
      </w:r>
      <w:del w:id="576" w:author="Russ Ott" w:date="2022-05-16T11:54:00Z">
        <w:r w:rsidR="002F5B8D">
          <w:delText>1</w:delText>
        </w:r>
      </w:del>
      <w:ins w:id="577" w:author="Russ Ott" w:date="2022-05-16T11:54:00Z">
        <w:r w:rsidR="00F1669B">
          <w:t>2</w:t>
        </w:r>
      </w:ins>
      <w:r>
        <w:fldChar w:fldCharType="end"/>
      </w:r>
      <w:r>
        <w:t xml:space="preserve">: Care Teams Section </w:t>
      </w:r>
      <w:ins w:id="578" w:author="Russ Ott" w:date="2022-05-16T11:54:00Z">
        <w:r>
          <w:t xml:space="preserve">(V2) </w:t>
        </w:r>
      </w:ins>
      <w:r>
        <w:t>Contexts</w:t>
      </w:r>
      <w:bookmarkEnd w:id="574"/>
      <w:bookmarkEnd w:id="5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579"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580">
          <w:tblGrid>
            <w:gridCol w:w="5040"/>
            <w:gridCol w:w="5040"/>
          </w:tblGrid>
        </w:tblGridChange>
      </w:tblGrid>
      <w:tr w:rsidR="00440477" w14:paraId="536C0347" w14:textId="77777777" w:rsidTr="00BA7D84">
        <w:trPr>
          <w:cantSplit/>
          <w:tblHeader/>
          <w:jc w:val="center"/>
          <w:trPrChange w:id="581" w:author="Russ Ott" w:date="2022-05-16T11:54:00Z">
            <w:trPr>
              <w:cantSplit/>
              <w:tblHeader/>
              <w:jc w:val="center"/>
            </w:trPr>
          </w:trPrChange>
        </w:trPr>
        <w:tc>
          <w:tcPr>
            <w:tcW w:w="360" w:type="dxa"/>
            <w:shd w:val="clear" w:color="auto" w:fill="E6E6E6"/>
            <w:tcPrChange w:id="582" w:author="Russ Ott" w:date="2022-05-16T11:54:00Z">
              <w:tcPr>
                <w:tcW w:w="360" w:type="dxa"/>
                <w:shd w:val="clear" w:color="auto" w:fill="E6E6E6"/>
              </w:tcPr>
            </w:tcPrChange>
          </w:tcPr>
          <w:p w14:paraId="3679FAB8" w14:textId="77777777" w:rsidR="00440477" w:rsidRDefault="00440477" w:rsidP="00BA7D84">
            <w:pPr>
              <w:pStyle w:val="TableHead"/>
            </w:pPr>
            <w:r>
              <w:t>Contained By:</w:t>
            </w:r>
          </w:p>
        </w:tc>
        <w:tc>
          <w:tcPr>
            <w:tcW w:w="360" w:type="dxa"/>
            <w:shd w:val="clear" w:color="auto" w:fill="E6E6E6"/>
            <w:tcPrChange w:id="583" w:author="Russ Ott" w:date="2022-05-16T11:54:00Z">
              <w:tcPr>
                <w:tcW w:w="360" w:type="dxa"/>
                <w:shd w:val="clear" w:color="auto" w:fill="E6E6E6"/>
              </w:tcPr>
            </w:tcPrChange>
          </w:tcPr>
          <w:p w14:paraId="009446C7" w14:textId="77777777" w:rsidR="00440477" w:rsidRDefault="00440477" w:rsidP="00BA7D84">
            <w:pPr>
              <w:pStyle w:val="TableHead"/>
            </w:pPr>
            <w:r>
              <w:t>Contains:</w:t>
            </w:r>
          </w:p>
        </w:tc>
      </w:tr>
      <w:tr w:rsidR="00440477" w14:paraId="21868CB6" w14:textId="77777777" w:rsidTr="00BA7D84">
        <w:trPr>
          <w:jc w:val="center"/>
          <w:trPrChange w:id="584" w:author="Russ Ott" w:date="2022-05-16T11:54:00Z">
            <w:trPr>
              <w:jc w:val="center"/>
            </w:trPr>
          </w:trPrChange>
        </w:trPr>
        <w:tc>
          <w:tcPr>
            <w:tcW w:w="360" w:type="dxa"/>
            <w:tcPrChange w:id="585" w:author="Russ Ott" w:date="2022-05-16T11:54:00Z">
              <w:tcPr>
                <w:tcW w:w="360" w:type="dxa"/>
              </w:tcPr>
            </w:tcPrChange>
          </w:tcPr>
          <w:p w14:paraId="71C6A377" w14:textId="77777777" w:rsidR="00440477" w:rsidRDefault="00440477" w:rsidP="00BA7D84"/>
        </w:tc>
        <w:tc>
          <w:tcPr>
            <w:tcW w:w="360" w:type="dxa"/>
            <w:tcPrChange w:id="586" w:author="Russ Ott" w:date="2022-05-16T11:54:00Z">
              <w:tcPr>
                <w:tcW w:w="360" w:type="dxa"/>
              </w:tcPr>
            </w:tcPrChange>
          </w:tcPr>
          <w:p w14:paraId="6C7A0E61" w14:textId="6D32698E" w:rsidR="00440477" w:rsidRDefault="001C172D" w:rsidP="00BA7D84">
            <w:pPr>
              <w:pStyle w:val="TableText"/>
            </w:pPr>
            <w:del w:id="587" w:author="Russ Ott" w:date="2022-05-16T11:54: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(optional)</w:delText>
              </w:r>
            </w:del>
            <w:ins w:id="588" w:author="Russ Ott" w:date="2022-05-16T11:54: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(optional)</w:t>
              </w:r>
            </w:ins>
          </w:p>
        </w:tc>
      </w:tr>
    </w:tbl>
    <w:p w14:paraId="41D0E421" w14:textId="77777777" w:rsidR="00440477" w:rsidRDefault="00440477" w:rsidP="00440477">
      <w:pPr>
        <w:pStyle w:val="BodyText"/>
      </w:pPr>
    </w:p>
    <w:p w14:paraId="05CCA0CE" w14:textId="77777777" w:rsidR="00440477" w:rsidRDefault="00440477" w:rsidP="00440477">
      <w:r>
        <w:t>The Care Team Section is used to share historical and current Care Team information.</w:t>
      </w:r>
    </w:p>
    <w:p w14:paraId="1641B802" w14:textId="77777777" w:rsidR="00440477" w:rsidRDefault="00440477" w:rsidP="00440477">
      <w:r>
        <w:t>The Care Team Section may be included in any type of C-CDA structured document that is an open template.</w:t>
      </w:r>
    </w:p>
    <w:p w14:paraId="723CEEE7" w14:textId="77777777" w:rsidR="00440477" w:rsidRDefault="00440477" w:rsidP="00440477">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26A60D61" w14:textId="77777777" w:rsidR="00440477" w:rsidRDefault="00440477" w:rsidP="00440477">
      <w:r>
        <w:t xml:space="preserve">The Care Team Organizer entry template used in the C-CDA Care Teams Section is meant to support the foundation of effective communication, interaction channels and maintenance of current clinical context awareness for the patient, </w:t>
      </w:r>
      <w:proofErr w:type="gramStart"/>
      <w:r>
        <w:t>caregivers</w:t>
      </w:r>
      <w:proofErr w:type="gramEnd"/>
      <w:r>
        <w:t xml:space="preserve"> and care providers to promote care coordination.</w:t>
      </w:r>
    </w:p>
    <w:p w14:paraId="4B5C06A6" w14:textId="42085603" w:rsidR="00440477" w:rsidRDefault="00440477" w:rsidP="00440477">
      <w:pPr>
        <w:pStyle w:val="Caption"/>
      </w:pPr>
      <w:bookmarkStart w:id="589" w:name="_Toc103325941"/>
      <w:bookmarkStart w:id="590" w:name="_Toc82717663"/>
      <w:r>
        <w:lastRenderedPageBreak/>
        <w:t xml:space="preserve">Table </w:t>
      </w:r>
      <w:r>
        <w:fldChar w:fldCharType="begin"/>
      </w:r>
      <w:r>
        <w:instrText>SEQ Table \* ARABIC</w:instrText>
      </w:r>
      <w:r>
        <w:fldChar w:fldCharType="separate"/>
      </w:r>
      <w:del w:id="591" w:author="Russ Ott" w:date="2022-05-16T11:54:00Z">
        <w:r w:rsidR="002F5B8D">
          <w:delText>2</w:delText>
        </w:r>
      </w:del>
      <w:ins w:id="592" w:author="Russ Ott" w:date="2022-05-16T11:54:00Z">
        <w:r w:rsidR="00F1669B">
          <w:t>3</w:t>
        </w:r>
      </w:ins>
      <w:r>
        <w:fldChar w:fldCharType="end"/>
      </w:r>
      <w:r>
        <w:t xml:space="preserve">: Care Teams Section </w:t>
      </w:r>
      <w:ins w:id="593" w:author="Russ Ott" w:date="2022-05-16T11:54:00Z">
        <w:r>
          <w:t xml:space="preserve">(V2) </w:t>
        </w:r>
      </w:ins>
      <w:r>
        <w:t>Constraints Overview</w:t>
      </w:r>
      <w:bookmarkEnd w:id="589"/>
      <w:bookmarkEnd w:id="5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594">
          <w:tblGrid>
            <w:gridCol w:w="3316"/>
            <w:gridCol w:w="716"/>
            <w:gridCol w:w="1144"/>
            <w:gridCol w:w="858"/>
            <w:gridCol w:w="1096"/>
            <w:gridCol w:w="2950"/>
          </w:tblGrid>
        </w:tblGridChange>
      </w:tblGrid>
      <w:tr w:rsidR="001C172D" w14:paraId="57A5770A" w14:textId="77777777" w:rsidTr="00BA7D84">
        <w:trPr>
          <w:cantSplit/>
          <w:tblHeader/>
          <w:jc w:val="center"/>
        </w:trPr>
        <w:tc>
          <w:tcPr>
            <w:tcW w:w="0" w:type="dxa"/>
            <w:shd w:val="clear" w:color="auto" w:fill="E6E6E6"/>
            <w:noWrap/>
          </w:tcPr>
          <w:p w14:paraId="2477E1ED" w14:textId="77777777" w:rsidR="00440477" w:rsidRDefault="00440477" w:rsidP="00BA7D84">
            <w:pPr>
              <w:pStyle w:val="TableHead"/>
            </w:pPr>
            <w:r>
              <w:t>XPath</w:t>
            </w:r>
          </w:p>
        </w:tc>
        <w:tc>
          <w:tcPr>
            <w:tcW w:w="720" w:type="dxa"/>
            <w:shd w:val="clear" w:color="auto" w:fill="E6E6E6"/>
            <w:noWrap/>
          </w:tcPr>
          <w:p w14:paraId="26230FD9" w14:textId="77777777" w:rsidR="00440477" w:rsidRDefault="00440477" w:rsidP="00BA7D84">
            <w:pPr>
              <w:pStyle w:val="TableHead"/>
            </w:pPr>
            <w:r>
              <w:t>Card.</w:t>
            </w:r>
          </w:p>
        </w:tc>
        <w:tc>
          <w:tcPr>
            <w:tcW w:w="1152" w:type="dxa"/>
            <w:shd w:val="clear" w:color="auto" w:fill="E6E6E6"/>
            <w:noWrap/>
          </w:tcPr>
          <w:p w14:paraId="2A23CE00" w14:textId="77777777" w:rsidR="00440477" w:rsidRDefault="00440477" w:rsidP="00BA7D84">
            <w:pPr>
              <w:pStyle w:val="TableHead"/>
            </w:pPr>
            <w:r>
              <w:t>Verb</w:t>
            </w:r>
          </w:p>
        </w:tc>
        <w:tc>
          <w:tcPr>
            <w:tcW w:w="864" w:type="dxa"/>
            <w:shd w:val="clear" w:color="auto" w:fill="E6E6E6"/>
            <w:noWrap/>
          </w:tcPr>
          <w:p w14:paraId="3AA2AB7E" w14:textId="77777777" w:rsidR="00440477" w:rsidRDefault="00440477" w:rsidP="00BA7D84">
            <w:pPr>
              <w:pStyle w:val="TableHead"/>
            </w:pPr>
            <w:r>
              <w:t>Data Type</w:t>
            </w:r>
          </w:p>
        </w:tc>
        <w:tc>
          <w:tcPr>
            <w:tcW w:w="864" w:type="dxa"/>
            <w:shd w:val="clear" w:color="auto" w:fill="E6E6E6"/>
            <w:noWrap/>
          </w:tcPr>
          <w:p w14:paraId="0D99E448" w14:textId="77777777" w:rsidR="00440477" w:rsidRDefault="00440477" w:rsidP="00BA7D84">
            <w:pPr>
              <w:pStyle w:val="TableHead"/>
            </w:pPr>
            <w:r>
              <w:t>CONF#</w:t>
            </w:r>
          </w:p>
        </w:tc>
        <w:tc>
          <w:tcPr>
            <w:tcW w:w="864" w:type="dxa"/>
            <w:shd w:val="clear" w:color="auto" w:fill="E6E6E6"/>
            <w:noWrap/>
          </w:tcPr>
          <w:p w14:paraId="63D75A06" w14:textId="77777777" w:rsidR="00440477" w:rsidRDefault="00440477" w:rsidP="00BA7D84">
            <w:pPr>
              <w:pStyle w:val="TableHead"/>
            </w:pPr>
            <w:r>
              <w:t>Value</w:t>
            </w:r>
          </w:p>
        </w:tc>
      </w:tr>
      <w:tr w:rsidR="00440477" w14:paraId="53117A79" w14:textId="77777777" w:rsidTr="00BA7D84">
        <w:tblPrEx>
          <w:tblW w:w="10080" w:type="dxa"/>
          <w:jc w:val="center"/>
          <w:tblLayout w:type="fixed"/>
          <w:tblLook w:val="02A0" w:firstRow="1" w:lastRow="0" w:firstColumn="1" w:lastColumn="0" w:noHBand="1" w:noVBand="0"/>
          <w:tblPrExChange w:id="595" w:author="Russ Ott" w:date="2022-05-16T11:54:00Z">
            <w:tblPrEx>
              <w:tblW w:w="10080" w:type="dxa"/>
              <w:jc w:val="center"/>
              <w:tblLayout w:type="fixed"/>
              <w:tblLook w:val="02A0" w:firstRow="1" w:lastRow="0" w:firstColumn="1" w:lastColumn="0" w:noHBand="1" w:noVBand="0"/>
            </w:tblPrEx>
          </w:tblPrExChange>
        </w:tblPrEx>
        <w:trPr>
          <w:jc w:val="center"/>
          <w:trPrChange w:id="596" w:author="Russ Ott" w:date="2022-05-16T11:54:00Z">
            <w:trPr>
              <w:jc w:val="center"/>
            </w:trPr>
          </w:trPrChange>
        </w:trPr>
        <w:tc>
          <w:tcPr>
            <w:tcW w:w="10160" w:type="dxa"/>
            <w:gridSpan w:val="6"/>
            <w:tcPrChange w:id="597" w:author="Russ Ott" w:date="2022-05-16T11:54:00Z">
              <w:tcPr>
                <w:tcW w:w="10160" w:type="dxa"/>
                <w:gridSpan w:val="6"/>
              </w:tcPr>
            </w:tcPrChange>
          </w:tcPr>
          <w:p w14:paraId="01D492D4" w14:textId="54D87A72" w:rsidR="00440477" w:rsidRDefault="00440477" w:rsidP="00BA7D84">
            <w:pPr>
              <w:pStyle w:val="TableText"/>
            </w:pPr>
            <w:r>
              <w:t>section (identifier: urn:hl7ii:2.16.840.1.113883.10.20.22.2.500:</w:t>
            </w:r>
            <w:del w:id="598" w:author="Russ Ott" w:date="2022-05-16T11:54:00Z">
              <w:r w:rsidR="002F5B8D">
                <w:delText>2019-07</w:delText>
              </w:r>
            </w:del>
            <w:ins w:id="599" w:author="Russ Ott" w:date="2022-05-16T11:54:00Z">
              <w:r>
                <w:t>2022-06</w:t>
              </w:r>
            </w:ins>
            <w:r>
              <w:t>-01)</w:t>
            </w:r>
          </w:p>
        </w:tc>
      </w:tr>
      <w:tr w:rsidR="00440477" w14:paraId="71B9B93F" w14:textId="77777777" w:rsidTr="00BA7D84">
        <w:tblPrEx>
          <w:tblW w:w="10080" w:type="dxa"/>
          <w:jc w:val="center"/>
          <w:tblLayout w:type="fixed"/>
          <w:tblLook w:val="02A0" w:firstRow="1" w:lastRow="0" w:firstColumn="1" w:lastColumn="0" w:noHBand="1" w:noVBand="0"/>
          <w:tblPrExChange w:id="600" w:author="Russ Ott" w:date="2022-05-16T11:54:00Z">
            <w:tblPrEx>
              <w:tblW w:w="10080" w:type="dxa"/>
              <w:jc w:val="center"/>
              <w:tblLayout w:type="fixed"/>
              <w:tblLook w:val="02A0" w:firstRow="1" w:lastRow="0" w:firstColumn="1" w:lastColumn="0" w:noHBand="1" w:noVBand="0"/>
            </w:tblPrEx>
          </w:tblPrExChange>
        </w:tblPrEx>
        <w:trPr>
          <w:jc w:val="center"/>
          <w:trPrChange w:id="601" w:author="Russ Ott" w:date="2022-05-16T11:54:00Z">
            <w:trPr>
              <w:jc w:val="center"/>
            </w:trPr>
          </w:trPrChange>
        </w:trPr>
        <w:tc>
          <w:tcPr>
            <w:tcW w:w="3345" w:type="dxa"/>
            <w:tcPrChange w:id="602" w:author="Russ Ott" w:date="2022-05-16T11:54:00Z">
              <w:tcPr>
                <w:tcW w:w="3345" w:type="dxa"/>
              </w:tcPr>
            </w:tcPrChange>
          </w:tcPr>
          <w:p w14:paraId="60945B49" w14:textId="77777777" w:rsidR="00440477" w:rsidRDefault="00440477" w:rsidP="00BA7D84">
            <w:pPr>
              <w:pStyle w:val="TableText"/>
            </w:pPr>
            <w:r>
              <w:tab/>
              <w:t>templateId</w:t>
            </w:r>
          </w:p>
        </w:tc>
        <w:tc>
          <w:tcPr>
            <w:tcW w:w="720" w:type="dxa"/>
            <w:tcPrChange w:id="603" w:author="Russ Ott" w:date="2022-05-16T11:54:00Z">
              <w:tcPr>
                <w:tcW w:w="720" w:type="dxa"/>
              </w:tcPr>
            </w:tcPrChange>
          </w:tcPr>
          <w:p w14:paraId="367EDC82" w14:textId="77777777" w:rsidR="00440477" w:rsidRDefault="00440477" w:rsidP="00BA7D84">
            <w:pPr>
              <w:pStyle w:val="TableText"/>
            </w:pPr>
            <w:r>
              <w:t>1..1</w:t>
            </w:r>
          </w:p>
        </w:tc>
        <w:tc>
          <w:tcPr>
            <w:tcW w:w="1152" w:type="dxa"/>
            <w:tcPrChange w:id="604" w:author="Russ Ott" w:date="2022-05-16T11:54:00Z">
              <w:tcPr>
                <w:tcW w:w="1152" w:type="dxa"/>
              </w:tcPr>
            </w:tcPrChange>
          </w:tcPr>
          <w:p w14:paraId="3BDE2AAA" w14:textId="77777777" w:rsidR="00440477" w:rsidRDefault="00440477" w:rsidP="00BA7D84">
            <w:pPr>
              <w:pStyle w:val="TableText"/>
            </w:pPr>
            <w:r>
              <w:t>SHALL</w:t>
            </w:r>
          </w:p>
        </w:tc>
        <w:tc>
          <w:tcPr>
            <w:tcW w:w="864" w:type="dxa"/>
            <w:tcPrChange w:id="605" w:author="Russ Ott" w:date="2022-05-16T11:54:00Z">
              <w:tcPr>
                <w:tcW w:w="864" w:type="dxa"/>
              </w:tcPr>
            </w:tcPrChange>
          </w:tcPr>
          <w:p w14:paraId="55178184" w14:textId="77777777" w:rsidR="00440477" w:rsidRDefault="00440477" w:rsidP="00BA7D84">
            <w:pPr>
              <w:pStyle w:val="TableText"/>
            </w:pPr>
          </w:p>
        </w:tc>
        <w:tc>
          <w:tcPr>
            <w:tcW w:w="1104" w:type="dxa"/>
            <w:tcPrChange w:id="606" w:author="Russ Ott" w:date="2022-05-16T11:54:00Z">
              <w:tcPr>
                <w:tcW w:w="1104" w:type="dxa"/>
              </w:tcPr>
            </w:tcPrChange>
          </w:tcPr>
          <w:p w14:paraId="01D082EB" w14:textId="0FDE3A96" w:rsidR="00440477" w:rsidRDefault="001C172D" w:rsidP="00BA7D84">
            <w:pPr>
              <w:pStyle w:val="TableText"/>
            </w:pPr>
            <w:del w:id="607" w:author="Russ Ott" w:date="2022-05-16T11:54:00Z">
              <w:r>
                <w:fldChar w:fldCharType="begin"/>
              </w:r>
              <w:r>
                <w:delInstrText xml:space="preserve"> HYPERLINK \l "C_4435-3" \h </w:delInstrText>
              </w:r>
              <w:r>
                <w:fldChar w:fldCharType="separate"/>
              </w:r>
              <w:r w:rsidR="002F5B8D">
                <w:rPr>
                  <w:rStyle w:val="HyperlinkText9pt"/>
                </w:rPr>
                <w:delText>4435-3</w:delText>
              </w:r>
              <w:r>
                <w:rPr>
                  <w:rStyle w:val="HyperlinkText9pt"/>
                </w:rPr>
                <w:fldChar w:fldCharType="end"/>
              </w:r>
            </w:del>
            <w:ins w:id="608" w:author="Russ Ott" w:date="2022-05-16T11:54:00Z">
              <w:r>
                <w:fldChar w:fldCharType="begin"/>
              </w:r>
              <w:r>
                <w:instrText xml:space="preserve"> HYPERLINK \l "C_4515-3" \h </w:instrText>
              </w:r>
              <w:r>
                <w:fldChar w:fldCharType="separate"/>
              </w:r>
              <w:r w:rsidR="00440477">
                <w:rPr>
                  <w:rStyle w:val="HyperlinkText9pt"/>
                </w:rPr>
                <w:t>4515-3</w:t>
              </w:r>
              <w:r>
                <w:rPr>
                  <w:rStyle w:val="HyperlinkText9pt"/>
                </w:rPr>
                <w:fldChar w:fldCharType="end"/>
              </w:r>
            </w:ins>
          </w:p>
        </w:tc>
        <w:tc>
          <w:tcPr>
            <w:tcW w:w="2975" w:type="dxa"/>
            <w:tcPrChange w:id="609" w:author="Russ Ott" w:date="2022-05-16T11:54:00Z">
              <w:tcPr>
                <w:tcW w:w="2975" w:type="dxa"/>
              </w:tcPr>
            </w:tcPrChange>
          </w:tcPr>
          <w:p w14:paraId="373B1C4E" w14:textId="77777777" w:rsidR="00440477" w:rsidRDefault="00440477" w:rsidP="00BA7D84">
            <w:pPr>
              <w:pStyle w:val="TableText"/>
            </w:pPr>
          </w:p>
        </w:tc>
      </w:tr>
      <w:tr w:rsidR="00440477" w14:paraId="7FB6808B" w14:textId="77777777" w:rsidTr="00BA7D84">
        <w:tblPrEx>
          <w:tblW w:w="10080" w:type="dxa"/>
          <w:jc w:val="center"/>
          <w:tblLayout w:type="fixed"/>
          <w:tblLook w:val="02A0" w:firstRow="1" w:lastRow="0" w:firstColumn="1" w:lastColumn="0" w:noHBand="1" w:noVBand="0"/>
          <w:tblPrExChange w:id="610" w:author="Russ Ott" w:date="2022-05-16T11:54:00Z">
            <w:tblPrEx>
              <w:tblW w:w="10080" w:type="dxa"/>
              <w:jc w:val="center"/>
              <w:tblLayout w:type="fixed"/>
              <w:tblLook w:val="02A0" w:firstRow="1" w:lastRow="0" w:firstColumn="1" w:lastColumn="0" w:noHBand="1" w:noVBand="0"/>
            </w:tblPrEx>
          </w:tblPrExChange>
        </w:tblPrEx>
        <w:trPr>
          <w:jc w:val="center"/>
          <w:trPrChange w:id="611" w:author="Russ Ott" w:date="2022-05-16T11:54:00Z">
            <w:trPr>
              <w:jc w:val="center"/>
            </w:trPr>
          </w:trPrChange>
        </w:trPr>
        <w:tc>
          <w:tcPr>
            <w:tcW w:w="3345" w:type="dxa"/>
            <w:tcPrChange w:id="612" w:author="Russ Ott" w:date="2022-05-16T11:54:00Z">
              <w:tcPr>
                <w:tcW w:w="3345" w:type="dxa"/>
              </w:tcPr>
            </w:tcPrChange>
          </w:tcPr>
          <w:p w14:paraId="7D049FB7" w14:textId="77777777" w:rsidR="00440477" w:rsidRDefault="00440477" w:rsidP="00BA7D84">
            <w:pPr>
              <w:pStyle w:val="TableText"/>
            </w:pPr>
            <w:r>
              <w:tab/>
            </w:r>
            <w:r>
              <w:tab/>
              <w:t>@root</w:t>
            </w:r>
          </w:p>
        </w:tc>
        <w:tc>
          <w:tcPr>
            <w:tcW w:w="720" w:type="dxa"/>
            <w:tcPrChange w:id="613" w:author="Russ Ott" w:date="2022-05-16T11:54:00Z">
              <w:tcPr>
                <w:tcW w:w="720" w:type="dxa"/>
              </w:tcPr>
            </w:tcPrChange>
          </w:tcPr>
          <w:p w14:paraId="35703D2C" w14:textId="77777777" w:rsidR="00440477" w:rsidRDefault="00440477" w:rsidP="00BA7D84">
            <w:pPr>
              <w:pStyle w:val="TableText"/>
            </w:pPr>
            <w:r>
              <w:t>1..1</w:t>
            </w:r>
          </w:p>
        </w:tc>
        <w:tc>
          <w:tcPr>
            <w:tcW w:w="1152" w:type="dxa"/>
            <w:tcPrChange w:id="614" w:author="Russ Ott" w:date="2022-05-16T11:54:00Z">
              <w:tcPr>
                <w:tcW w:w="1152" w:type="dxa"/>
              </w:tcPr>
            </w:tcPrChange>
          </w:tcPr>
          <w:p w14:paraId="2DE7870B" w14:textId="77777777" w:rsidR="00440477" w:rsidRDefault="00440477" w:rsidP="00BA7D84">
            <w:pPr>
              <w:pStyle w:val="TableText"/>
            </w:pPr>
            <w:r>
              <w:t>SHALL</w:t>
            </w:r>
          </w:p>
        </w:tc>
        <w:tc>
          <w:tcPr>
            <w:tcW w:w="864" w:type="dxa"/>
            <w:tcPrChange w:id="615" w:author="Russ Ott" w:date="2022-05-16T11:54:00Z">
              <w:tcPr>
                <w:tcW w:w="864" w:type="dxa"/>
              </w:tcPr>
            </w:tcPrChange>
          </w:tcPr>
          <w:p w14:paraId="26348478" w14:textId="77777777" w:rsidR="00440477" w:rsidRDefault="00440477" w:rsidP="00BA7D84">
            <w:pPr>
              <w:pStyle w:val="TableText"/>
            </w:pPr>
          </w:p>
        </w:tc>
        <w:tc>
          <w:tcPr>
            <w:tcW w:w="1104" w:type="dxa"/>
            <w:tcPrChange w:id="616" w:author="Russ Ott" w:date="2022-05-16T11:54:00Z">
              <w:tcPr>
                <w:tcW w:w="1104" w:type="dxa"/>
              </w:tcPr>
            </w:tcPrChange>
          </w:tcPr>
          <w:p w14:paraId="47CAB068" w14:textId="5B7A57CB" w:rsidR="00440477" w:rsidRDefault="001C172D" w:rsidP="00BA7D84">
            <w:pPr>
              <w:pStyle w:val="TableText"/>
            </w:pPr>
            <w:del w:id="617" w:author="Russ Ott" w:date="2022-05-16T11:54:00Z">
              <w:r>
                <w:fldChar w:fldCharType="begin"/>
              </w:r>
              <w:r>
                <w:delInstrText xml:space="preserve"> HYPERLINK \l "C_4435-7" \h </w:delInstrText>
              </w:r>
              <w:r>
                <w:fldChar w:fldCharType="separate"/>
              </w:r>
              <w:r w:rsidR="002F5B8D">
                <w:rPr>
                  <w:rStyle w:val="HyperlinkText9pt"/>
                </w:rPr>
                <w:delText>4435-7</w:delText>
              </w:r>
              <w:r>
                <w:rPr>
                  <w:rStyle w:val="HyperlinkText9pt"/>
                </w:rPr>
                <w:fldChar w:fldCharType="end"/>
              </w:r>
            </w:del>
            <w:ins w:id="618" w:author="Russ Ott" w:date="2022-05-16T11:54:00Z">
              <w:r>
                <w:fldChar w:fldCharType="begin"/>
              </w:r>
              <w:r>
                <w:instrText xml:space="preserve"> HYPERLINK \l "C_4515-7" \h </w:instrText>
              </w:r>
              <w:r>
                <w:fldChar w:fldCharType="separate"/>
              </w:r>
              <w:r w:rsidR="00440477">
                <w:rPr>
                  <w:rStyle w:val="HyperlinkText9pt"/>
                </w:rPr>
                <w:t>4515-7</w:t>
              </w:r>
              <w:r>
                <w:rPr>
                  <w:rStyle w:val="HyperlinkText9pt"/>
                </w:rPr>
                <w:fldChar w:fldCharType="end"/>
              </w:r>
            </w:ins>
          </w:p>
        </w:tc>
        <w:tc>
          <w:tcPr>
            <w:tcW w:w="2975" w:type="dxa"/>
            <w:tcPrChange w:id="619" w:author="Russ Ott" w:date="2022-05-16T11:54:00Z">
              <w:tcPr>
                <w:tcW w:w="2975" w:type="dxa"/>
              </w:tcPr>
            </w:tcPrChange>
          </w:tcPr>
          <w:p w14:paraId="45DE6431" w14:textId="77777777" w:rsidR="00440477" w:rsidRDefault="00440477" w:rsidP="00BA7D84">
            <w:pPr>
              <w:pStyle w:val="TableText"/>
            </w:pPr>
            <w:r>
              <w:t>2.16.840.1.113883.10.20.22.2.500</w:t>
            </w:r>
          </w:p>
        </w:tc>
      </w:tr>
      <w:tr w:rsidR="00440477" w14:paraId="6461F74E" w14:textId="77777777" w:rsidTr="00BA7D84">
        <w:tblPrEx>
          <w:tblW w:w="10080" w:type="dxa"/>
          <w:jc w:val="center"/>
          <w:tblLayout w:type="fixed"/>
          <w:tblLook w:val="02A0" w:firstRow="1" w:lastRow="0" w:firstColumn="1" w:lastColumn="0" w:noHBand="1" w:noVBand="0"/>
          <w:tblPrExChange w:id="620" w:author="Russ Ott" w:date="2022-05-16T11:54:00Z">
            <w:tblPrEx>
              <w:tblW w:w="10080" w:type="dxa"/>
              <w:jc w:val="center"/>
              <w:tblLayout w:type="fixed"/>
              <w:tblLook w:val="02A0" w:firstRow="1" w:lastRow="0" w:firstColumn="1" w:lastColumn="0" w:noHBand="1" w:noVBand="0"/>
            </w:tblPrEx>
          </w:tblPrExChange>
        </w:tblPrEx>
        <w:trPr>
          <w:jc w:val="center"/>
          <w:trPrChange w:id="621" w:author="Russ Ott" w:date="2022-05-16T11:54:00Z">
            <w:trPr>
              <w:jc w:val="center"/>
            </w:trPr>
          </w:trPrChange>
        </w:trPr>
        <w:tc>
          <w:tcPr>
            <w:tcW w:w="3345" w:type="dxa"/>
            <w:tcPrChange w:id="622" w:author="Russ Ott" w:date="2022-05-16T11:54:00Z">
              <w:tcPr>
                <w:tcW w:w="3345" w:type="dxa"/>
              </w:tcPr>
            </w:tcPrChange>
          </w:tcPr>
          <w:p w14:paraId="176E3F0C" w14:textId="77777777" w:rsidR="00440477" w:rsidRDefault="00440477" w:rsidP="00BA7D84">
            <w:pPr>
              <w:pStyle w:val="TableText"/>
            </w:pPr>
            <w:r>
              <w:tab/>
            </w:r>
            <w:r>
              <w:tab/>
              <w:t>@extension</w:t>
            </w:r>
          </w:p>
        </w:tc>
        <w:tc>
          <w:tcPr>
            <w:tcW w:w="720" w:type="dxa"/>
            <w:tcPrChange w:id="623" w:author="Russ Ott" w:date="2022-05-16T11:54:00Z">
              <w:tcPr>
                <w:tcW w:w="720" w:type="dxa"/>
              </w:tcPr>
            </w:tcPrChange>
          </w:tcPr>
          <w:p w14:paraId="7B756E39" w14:textId="77777777" w:rsidR="00440477" w:rsidRDefault="00440477" w:rsidP="00BA7D84">
            <w:pPr>
              <w:pStyle w:val="TableText"/>
            </w:pPr>
            <w:r>
              <w:t>1..1</w:t>
            </w:r>
          </w:p>
        </w:tc>
        <w:tc>
          <w:tcPr>
            <w:tcW w:w="1152" w:type="dxa"/>
            <w:tcPrChange w:id="624" w:author="Russ Ott" w:date="2022-05-16T11:54:00Z">
              <w:tcPr>
                <w:tcW w:w="1152" w:type="dxa"/>
              </w:tcPr>
            </w:tcPrChange>
          </w:tcPr>
          <w:p w14:paraId="631269C1" w14:textId="77777777" w:rsidR="00440477" w:rsidRDefault="00440477" w:rsidP="00BA7D84">
            <w:pPr>
              <w:pStyle w:val="TableText"/>
            </w:pPr>
            <w:r>
              <w:t>SHALL</w:t>
            </w:r>
          </w:p>
        </w:tc>
        <w:tc>
          <w:tcPr>
            <w:tcW w:w="864" w:type="dxa"/>
            <w:tcPrChange w:id="625" w:author="Russ Ott" w:date="2022-05-16T11:54:00Z">
              <w:tcPr>
                <w:tcW w:w="864" w:type="dxa"/>
              </w:tcPr>
            </w:tcPrChange>
          </w:tcPr>
          <w:p w14:paraId="5470046D" w14:textId="77777777" w:rsidR="00440477" w:rsidRDefault="00440477" w:rsidP="00BA7D84">
            <w:pPr>
              <w:pStyle w:val="TableText"/>
            </w:pPr>
          </w:p>
        </w:tc>
        <w:tc>
          <w:tcPr>
            <w:tcW w:w="1104" w:type="dxa"/>
            <w:tcPrChange w:id="626" w:author="Russ Ott" w:date="2022-05-16T11:54:00Z">
              <w:tcPr>
                <w:tcW w:w="1104" w:type="dxa"/>
              </w:tcPr>
            </w:tcPrChange>
          </w:tcPr>
          <w:p w14:paraId="6866B857" w14:textId="7F86F5A3" w:rsidR="00440477" w:rsidRDefault="001C172D" w:rsidP="00BA7D84">
            <w:pPr>
              <w:pStyle w:val="TableText"/>
            </w:pPr>
            <w:del w:id="627" w:author="Russ Ott" w:date="2022-05-16T11:54:00Z">
              <w:r>
                <w:fldChar w:fldCharType="begin"/>
              </w:r>
              <w:r>
                <w:delInstrText xml:space="preserve"> HYPERLINK \l "C_4435-8" \h </w:delInstrText>
              </w:r>
              <w:r>
                <w:fldChar w:fldCharType="separate"/>
              </w:r>
              <w:r w:rsidR="002F5B8D">
                <w:rPr>
                  <w:rStyle w:val="HyperlinkText9pt"/>
                </w:rPr>
                <w:delText>4435-8</w:delText>
              </w:r>
              <w:r>
                <w:rPr>
                  <w:rStyle w:val="HyperlinkText9pt"/>
                </w:rPr>
                <w:fldChar w:fldCharType="end"/>
              </w:r>
            </w:del>
            <w:ins w:id="628" w:author="Russ Ott" w:date="2022-05-16T11:54:00Z">
              <w:r>
                <w:fldChar w:fldCharType="begin"/>
              </w:r>
              <w:r>
                <w:instrText xml:space="preserve"> HYPERLINK \l "C_4515-8" \h </w:instrText>
              </w:r>
              <w:r>
                <w:fldChar w:fldCharType="separate"/>
              </w:r>
              <w:r w:rsidR="00440477">
                <w:rPr>
                  <w:rStyle w:val="HyperlinkText9pt"/>
                </w:rPr>
                <w:t>4515-8</w:t>
              </w:r>
              <w:r>
                <w:rPr>
                  <w:rStyle w:val="HyperlinkText9pt"/>
                </w:rPr>
                <w:fldChar w:fldCharType="end"/>
              </w:r>
            </w:ins>
          </w:p>
        </w:tc>
        <w:tc>
          <w:tcPr>
            <w:tcW w:w="2975" w:type="dxa"/>
            <w:tcPrChange w:id="629" w:author="Russ Ott" w:date="2022-05-16T11:54:00Z">
              <w:tcPr>
                <w:tcW w:w="2975" w:type="dxa"/>
              </w:tcPr>
            </w:tcPrChange>
          </w:tcPr>
          <w:p w14:paraId="47BACD47" w14:textId="778A67D2" w:rsidR="00440477" w:rsidRDefault="002F5B8D" w:rsidP="00BA7D84">
            <w:pPr>
              <w:pStyle w:val="TableText"/>
            </w:pPr>
            <w:del w:id="630" w:author="Russ Ott" w:date="2022-05-16T11:54:00Z">
              <w:r>
                <w:delText>2019-07</w:delText>
              </w:r>
            </w:del>
            <w:ins w:id="631" w:author="Russ Ott" w:date="2022-05-16T11:54:00Z">
              <w:r w:rsidR="00440477">
                <w:t>2022-06</w:t>
              </w:r>
            </w:ins>
            <w:r w:rsidR="00440477">
              <w:t>-01</w:t>
            </w:r>
          </w:p>
        </w:tc>
      </w:tr>
      <w:tr w:rsidR="00440477" w14:paraId="37A27B01" w14:textId="77777777" w:rsidTr="00BA7D84">
        <w:tblPrEx>
          <w:tblW w:w="10080" w:type="dxa"/>
          <w:jc w:val="center"/>
          <w:tblLayout w:type="fixed"/>
          <w:tblLook w:val="02A0" w:firstRow="1" w:lastRow="0" w:firstColumn="1" w:lastColumn="0" w:noHBand="1" w:noVBand="0"/>
          <w:tblPrExChange w:id="632" w:author="Russ Ott" w:date="2022-05-16T11:54:00Z">
            <w:tblPrEx>
              <w:tblW w:w="10080" w:type="dxa"/>
              <w:jc w:val="center"/>
              <w:tblLayout w:type="fixed"/>
              <w:tblLook w:val="02A0" w:firstRow="1" w:lastRow="0" w:firstColumn="1" w:lastColumn="0" w:noHBand="1" w:noVBand="0"/>
            </w:tblPrEx>
          </w:tblPrExChange>
        </w:tblPrEx>
        <w:trPr>
          <w:jc w:val="center"/>
          <w:trPrChange w:id="633" w:author="Russ Ott" w:date="2022-05-16T11:54:00Z">
            <w:trPr>
              <w:jc w:val="center"/>
            </w:trPr>
          </w:trPrChange>
        </w:trPr>
        <w:tc>
          <w:tcPr>
            <w:tcW w:w="3345" w:type="dxa"/>
            <w:tcPrChange w:id="634" w:author="Russ Ott" w:date="2022-05-16T11:54:00Z">
              <w:tcPr>
                <w:tcW w:w="3345" w:type="dxa"/>
              </w:tcPr>
            </w:tcPrChange>
          </w:tcPr>
          <w:p w14:paraId="1D59555D" w14:textId="77777777" w:rsidR="00440477" w:rsidRDefault="00440477" w:rsidP="00BA7D84">
            <w:pPr>
              <w:pStyle w:val="TableText"/>
            </w:pPr>
            <w:r>
              <w:tab/>
              <w:t>code</w:t>
            </w:r>
          </w:p>
        </w:tc>
        <w:tc>
          <w:tcPr>
            <w:tcW w:w="720" w:type="dxa"/>
            <w:tcPrChange w:id="635" w:author="Russ Ott" w:date="2022-05-16T11:54:00Z">
              <w:tcPr>
                <w:tcW w:w="720" w:type="dxa"/>
              </w:tcPr>
            </w:tcPrChange>
          </w:tcPr>
          <w:p w14:paraId="072C8517" w14:textId="77777777" w:rsidR="00440477" w:rsidRDefault="00440477" w:rsidP="00BA7D84">
            <w:pPr>
              <w:pStyle w:val="TableText"/>
            </w:pPr>
            <w:r>
              <w:t>1..1</w:t>
            </w:r>
          </w:p>
        </w:tc>
        <w:tc>
          <w:tcPr>
            <w:tcW w:w="1152" w:type="dxa"/>
            <w:tcPrChange w:id="636" w:author="Russ Ott" w:date="2022-05-16T11:54:00Z">
              <w:tcPr>
                <w:tcW w:w="1152" w:type="dxa"/>
              </w:tcPr>
            </w:tcPrChange>
          </w:tcPr>
          <w:p w14:paraId="51FA6E97" w14:textId="77777777" w:rsidR="00440477" w:rsidRDefault="00440477" w:rsidP="00BA7D84">
            <w:pPr>
              <w:pStyle w:val="TableText"/>
            </w:pPr>
            <w:r>
              <w:t>SHALL</w:t>
            </w:r>
          </w:p>
        </w:tc>
        <w:tc>
          <w:tcPr>
            <w:tcW w:w="864" w:type="dxa"/>
            <w:tcPrChange w:id="637" w:author="Russ Ott" w:date="2022-05-16T11:54:00Z">
              <w:tcPr>
                <w:tcW w:w="864" w:type="dxa"/>
              </w:tcPr>
            </w:tcPrChange>
          </w:tcPr>
          <w:p w14:paraId="0F716948" w14:textId="77777777" w:rsidR="00440477" w:rsidRDefault="00440477" w:rsidP="00BA7D84">
            <w:pPr>
              <w:pStyle w:val="TableText"/>
            </w:pPr>
          </w:p>
        </w:tc>
        <w:tc>
          <w:tcPr>
            <w:tcW w:w="1104" w:type="dxa"/>
            <w:tcPrChange w:id="638" w:author="Russ Ott" w:date="2022-05-16T11:54:00Z">
              <w:tcPr>
                <w:tcW w:w="1104" w:type="dxa"/>
              </w:tcPr>
            </w:tcPrChange>
          </w:tcPr>
          <w:p w14:paraId="0CE09B25" w14:textId="13BDDC00" w:rsidR="00440477" w:rsidRDefault="001C172D" w:rsidP="00BA7D84">
            <w:pPr>
              <w:pStyle w:val="TableText"/>
            </w:pPr>
            <w:del w:id="639" w:author="Russ Ott" w:date="2022-05-16T11:54:00Z">
              <w:r>
                <w:fldChar w:fldCharType="begin"/>
              </w:r>
              <w:r>
                <w:delInstrText xml:space="preserve"> HYPERLINK \l "C_4435-5" \h </w:delInstrText>
              </w:r>
              <w:r>
                <w:fldChar w:fldCharType="separate"/>
              </w:r>
              <w:r w:rsidR="002F5B8D">
                <w:rPr>
                  <w:rStyle w:val="HyperlinkText9pt"/>
                </w:rPr>
                <w:delText>4435-5</w:delText>
              </w:r>
              <w:r>
                <w:rPr>
                  <w:rStyle w:val="HyperlinkText9pt"/>
                </w:rPr>
                <w:fldChar w:fldCharType="end"/>
              </w:r>
            </w:del>
            <w:ins w:id="640" w:author="Russ Ott" w:date="2022-05-16T11:54:00Z">
              <w:r>
                <w:fldChar w:fldCharType="begin"/>
              </w:r>
              <w:r>
                <w:instrText xml:space="preserve"> HYPERLINK \l "C_4515-5" \h </w:instrText>
              </w:r>
              <w:r>
                <w:fldChar w:fldCharType="separate"/>
              </w:r>
              <w:r w:rsidR="00440477">
                <w:rPr>
                  <w:rStyle w:val="HyperlinkText9pt"/>
                </w:rPr>
                <w:t>4515-5</w:t>
              </w:r>
              <w:r>
                <w:rPr>
                  <w:rStyle w:val="HyperlinkText9pt"/>
                </w:rPr>
                <w:fldChar w:fldCharType="end"/>
              </w:r>
            </w:ins>
          </w:p>
        </w:tc>
        <w:tc>
          <w:tcPr>
            <w:tcW w:w="2975" w:type="dxa"/>
            <w:tcPrChange w:id="641" w:author="Russ Ott" w:date="2022-05-16T11:54:00Z">
              <w:tcPr>
                <w:tcW w:w="2975" w:type="dxa"/>
              </w:tcPr>
            </w:tcPrChange>
          </w:tcPr>
          <w:p w14:paraId="1FAC7F75" w14:textId="77777777" w:rsidR="00440477" w:rsidRDefault="00440477" w:rsidP="00BA7D84">
            <w:pPr>
              <w:pStyle w:val="TableText"/>
            </w:pPr>
          </w:p>
        </w:tc>
      </w:tr>
      <w:tr w:rsidR="00440477" w14:paraId="659BC579" w14:textId="77777777" w:rsidTr="00BA7D84">
        <w:tblPrEx>
          <w:tblW w:w="10080" w:type="dxa"/>
          <w:jc w:val="center"/>
          <w:tblLayout w:type="fixed"/>
          <w:tblLook w:val="02A0" w:firstRow="1" w:lastRow="0" w:firstColumn="1" w:lastColumn="0" w:noHBand="1" w:noVBand="0"/>
          <w:tblPrExChange w:id="642" w:author="Russ Ott" w:date="2022-05-16T11:54:00Z">
            <w:tblPrEx>
              <w:tblW w:w="10080" w:type="dxa"/>
              <w:jc w:val="center"/>
              <w:tblLayout w:type="fixed"/>
              <w:tblLook w:val="02A0" w:firstRow="1" w:lastRow="0" w:firstColumn="1" w:lastColumn="0" w:noHBand="1" w:noVBand="0"/>
            </w:tblPrEx>
          </w:tblPrExChange>
        </w:tblPrEx>
        <w:trPr>
          <w:jc w:val="center"/>
          <w:trPrChange w:id="643" w:author="Russ Ott" w:date="2022-05-16T11:54:00Z">
            <w:trPr>
              <w:jc w:val="center"/>
            </w:trPr>
          </w:trPrChange>
        </w:trPr>
        <w:tc>
          <w:tcPr>
            <w:tcW w:w="3345" w:type="dxa"/>
            <w:tcPrChange w:id="644" w:author="Russ Ott" w:date="2022-05-16T11:54:00Z">
              <w:tcPr>
                <w:tcW w:w="3345" w:type="dxa"/>
              </w:tcPr>
            </w:tcPrChange>
          </w:tcPr>
          <w:p w14:paraId="6F55A47C" w14:textId="77777777" w:rsidR="00440477" w:rsidRDefault="00440477" w:rsidP="00BA7D84">
            <w:pPr>
              <w:pStyle w:val="TableText"/>
            </w:pPr>
            <w:r>
              <w:tab/>
            </w:r>
            <w:r>
              <w:tab/>
              <w:t>@code</w:t>
            </w:r>
          </w:p>
        </w:tc>
        <w:tc>
          <w:tcPr>
            <w:tcW w:w="720" w:type="dxa"/>
            <w:tcPrChange w:id="645" w:author="Russ Ott" w:date="2022-05-16T11:54:00Z">
              <w:tcPr>
                <w:tcW w:w="720" w:type="dxa"/>
              </w:tcPr>
            </w:tcPrChange>
          </w:tcPr>
          <w:p w14:paraId="4394220E" w14:textId="77777777" w:rsidR="00440477" w:rsidRDefault="00440477" w:rsidP="00BA7D84">
            <w:pPr>
              <w:pStyle w:val="TableText"/>
            </w:pPr>
            <w:r>
              <w:t>1..1</w:t>
            </w:r>
          </w:p>
        </w:tc>
        <w:tc>
          <w:tcPr>
            <w:tcW w:w="1152" w:type="dxa"/>
            <w:tcPrChange w:id="646" w:author="Russ Ott" w:date="2022-05-16T11:54:00Z">
              <w:tcPr>
                <w:tcW w:w="1152" w:type="dxa"/>
              </w:tcPr>
            </w:tcPrChange>
          </w:tcPr>
          <w:p w14:paraId="24EB5A6A" w14:textId="77777777" w:rsidR="00440477" w:rsidRDefault="00440477" w:rsidP="00BA7D84">
            <w:pPr>
              <w:pStyle w:val="TableText"/>
            </w:pPr>
            <w:r>
              <w:t>SHALL</w:t>
            </w:r>
          </w:p>
        </w:tc>
        <w:tc>
          <w:tcPr>
            <w:tcW w:w="864" w:type="dxa"/>
            <w:tcPrChange w:id="647" w:author="Russ Ott" w:date="2022-05-16T11:54:00Z">
              <w:tcPr>
                <w:tcW w:w="864" w:type="dxa"/>
              </w:tcPr>
            </w:tcPrChange>
          </w:tcPr>
          <w:p w14:paraId="73F85A7D" w14:textId="77777777" w:rsidR="00440477" w:rsidRDefault="00440477" w:rsidP="00BA7D84">
            <w:pPr>
              <w:pStyle w:val="TableText"/>
            </w:pPr>
          </w:p>
        </w:tc>
        <w:tc>
          <w:tcPr>
            <w:tcW w:w="1104" w:type="dxa"/>
            <w:tcPrChange w:id="648" w:author="Russ Ott" w:date="2022-05-16T11:54:00Z">
              <w:tcPr>
                <w:tcW w:w="1104" w:type="dxa"/>
              </w:tcPr>
            </w:tcPrChange>
          </w:tcPr>
          <w:p w14:paraId="19B46047" w14:textId="75ADB773" w:rsidR="00440477" w:rsidRDefault="001C172D" w:rsidP="00BA7D84">
            <w:pPr>
              <w:pStyle w:val="TableText"/>
            </w:pPr>
            <w:del w:id="649" w:author="Russ Ott" w:date="2022-05-16T11:54:00Z">
              <w:r>
                <w:fldChar w:fldCharType="begin"/>
              </w:r>
              <w:r>
                <w:delInstrText xml:space="preserve"> HYPERLINK \l "C_4435-9" \h </w:delInstrText>
              </w:r>
              <w:r>
                <w:fldChar w:fldCharType="separate"/>
              </w:r>
              <w:r w:rsidR="002F5B8D">
                <w:rPr>
                  <w:rStyle w:val="HyperlinkText9pt"/>
                </w:rPr>
                <w:delText>4435-9</w:delText>
              </w:r>
              <w:r>
                <w:rPr>
                  <w:rStyle w:val="HyperlinkText9pt"/>
                </w:rPr>
                <w:fldChar w:fldCharType="end"/>
              </w:r>
            </w:del>
            <w:ins w:id="650" w:author="Russ Ott" w:date="2022-05-16T11:54:00Z">
              <w:r>
                <w:fldChar w:fldCharType="begin"/>
              </w:r>
              <w:r>
                <w:instrText xml:space="preserve"> HYPERLINK \l "C_4515-9" \h </w:instrText>
              </w:r>
              <w:r>
                <w:fldChar w:fldCharType="separate"/>
              </w:r>
              <w:r w:rsidR="00440477">
                <w:rPr>
                  <w:rStyle w:val="HyperlinkText9pt"/>
                </w:rPr>
                <w:t>4515-9</w:t>
              </w:r>
              <w:r>
                <w:rPr>
                  <w:rStyle w:val="HyperlinkText9pt"/>
                </w:rPr>
                <w:fldChar w:fldCharType="end"/>
              </w:r>
            </w:ins>
          </w:p>
        </w:tc>
        <w:tc>
          <w:tcPr>
            <w:tcW w:w="2975" w:type="dxa"/>
            <w:tcPrChange w:id="651" w:author="Russ Ott" w:date="2022-05-16T11:54:00Z">
              <w:tcPr>
                <w:tcW w:w="2975" w:type="dxa"/>
              </w:tcPr>
            </w:tcPrChange>
          </w:tcPr>
          <w:p w14:paraId="37DE48CE" w14:textId="77777777" w:rsidR="00440477" w:rsidRDefault="00440477" w:rsidP="00BA7D84">
            <w:pPr>
              <w:pStyle w:val="TableText"/>
            </w:pPr>
            <w:r>
              <w:t>urn:oid:2.16.840.1.113883.6.1 (LOINC) = 85847-2</w:t>
            </w:r>
          </w:p>
        </w:tc>
      </w:tr>
      <w:tr w:rsidR="00440477" w14:paraId="6654CB82" w14:textId="77777777" w:rsidTr="00BA7D84">
        <w:tblPrEx>
          <w:tblW w:w="10080" w:type="dxa"/>
          <w:jc w:val="center"/>
          <w:tblLayout w:type="fixed"/>
          <w:tblLook w:val="02A0" w:firstRow="1" w:lastRow="0" w:firstColumn="1" w:lastColumn="0" w:noHBand="1" w:noVBand="0"/>
          <w:tblPrExChange w:id="652" w:author="Russ Ott" w:date="2022-05-16T11:54:00Z">
            <w:tblPrEx>
              <w:tblW w:w="10080" w:type="dxa"/>
              <w:jc w:val="center"/>
              <w:tblLayout w:type="fixed"/>
              <w:tblLook w:val="02A0" w:firstRow="1" w:lastRow="0" w:firstColumn="1" w:lastColumn="0" w:noHBand="1" w:noVBand="0"/>
            </w:tblPrEx>
          </w:tblPrExChange>
        </w:tblPrEx>
        <w:trPr>
          <w:jc w:val="center"/>
          <w:trPrChange w:id="653" w:author="Russ Ott" w:date="2022-05-16T11:54:00Z">
            <w:trPr>
              <w:jc w:val="center"/>
            </w:trPr>
          </w:trPrChange>
        </w:trPr>
        <w:tc>
          <w:tcPr>
            <w:tcW w:w="3345" w:type="dxa"/>
            <w:tcPrChange w:id="654" w:author="Russ Ott" w:date="2022-05-16T11:54:00Z">
              <w:tcPr>
                <w:tcW w:w="3345" w:type="dxa"/>
              </w:tcPr>
            </w:tcPrChange>
          </w:tcPr>
          <w:p w14:paraId="23F3AD78" w14:textId="77777777" w:rsidR="00440477" w:rsidRDefault="00440477" w:rsidP="00BA7D84">
            <w:pPr>
              <w:pStyle w:val="TableText"/>
            </w:pPr>
            <w:r>
              <w:tab/>
            </w:r>
            <w:r>
              <w:tab/>
              <w:t>@codeSystem</w:t>
            </w:r>
          </w:p>
        </w:tc>
        <w:tc>
          <w:tcPr>
            <w:tcW w:w="720" w:type="dxa"/>
            <w:tcPrChange w:id="655" w:author="Russ Ott" w:date="2022-05-16T11:54:00Z">
              <w:tcPr>
                <w:tcW w:w="720" w:type="dxa"/>
              </w:tcPr>
            </w:tcPrChange>
          </w:tcPr>
          <w:p w14:paraId="56528765" w14:textId="77777777" w:rsidR="00440477" w:rsidRDefault="00440477" w:rsidP="00BA7D84">
            <w:pPr>
              <w:pStyle w:val="TableText"/>
            </w:pPr>
            <w:r>
              <w:t>1..1</w:t>
            </w:r>
          </w:p>
        </w:tc>
        <w:tc>
          <w:tcPr>
            <w:tcW w:w="1152" w:type="dxa"/>
            <w:tcPrChange w:id="656" w:author="Russ Ott" w:date="2022-05-16T11:54:00Z">
              <w:tcPr>
                <w:tcW w:w="1152" w:type="dxa"/>
              </w:tcPr>
            </w:tcPrChange>
          </w:tcPr>
          <w:p w14:paraId="37210D60" w14:textId="77777777" w:rsidR="00440477" w:rsidRDefault="00440477" w:rsidP="00BA7D84">
            <w:pPr>
              <w:pStyle w:val="TableText"/>
            </w:pPr>
            <w:r>
              <w:t>SHALL</w:t>
            </w:r>
          </w:p>
        </w:tc>
        <w:tc>
          <w:tcPr>
            <w:tcW w:w="864" w:type="dxa"/>
            <w:tcPrChange w:id="657" w:author="Russ Ott" w:date="2022-05-16T11:54:00Z">
              <w:tcPr>
                <w:tcW w:w="864" w:type="dxa"/>
              </w:tcPr>
            </w:tcPrChange>
          </w:tcPr>
          <w:p w14:paraId="0A0AF3FF" w14:textId="77777777" w:rsidR="00440477" w:rsidRDefault="00440477" w:rsidP="00BA7D84">
            <w:pPr>
              <w:pStyle w:val="TableText"/>
            </w:pPr>
          </w:p>
        </w:tc>
        <w:tc>
          <w:tcPr>
            <w:tcW w:w="1104" w:type="dxa"/>
            <w:tcPrChange w:id="658" w:author="Russ Ott" w:date="2022-05-16T11:54:00Z">
              <w:tcPr>
                <w:tcW w:w="1104" w:type="dxa"/>
              </w:tcPr>
            </w:tcPrChange>
          </w:tcPr>
          <w:p w14:paraId="613F2220" w14:textId="2463B39C" w:rsidR="00440477" w:rsidRDefault="001C172D" w:rsidP="00BA7D84">
            <w:pPr>
              <w:pStyle w:val="TableText"/>
            </w:pPr>
            <w:del w:id="659" w:author="Russ Ott" w:date="2022-05-16T11:54:00Z">
              <w:r>
                <w:fldChar w:fldCharType="begin"/>
              </w:r>
              <w:r>
                <w:delInstrText xml:space="preserve"> HYPERLINK \l "C_4435-10" \h </w:delInstrText>
              </w:r>
              <w:r>
                <w:fldChar w:fldCharType="separate"/>
              </w:r>
              <w:r w:rsidR="002F5B8D">
                <w:rPr>
                  <w:rStyle w:val="HyperlinkText9pt"/>
                </w:rPr>
                <w:delText>4435-10</w:delText>
              </w:r>
              <w:r>
                <w:rPr>
                  <w:rStyle w:val="HyperlinkText9pt"/>
                </w:rPr>
                <w:fldChar w:fldCharType="end"/>
              </w:r>
            </w:del>
            <w:ins w:id="660" w:author="Russ Ott" w:date="2022-05-16T11:54:00Z">
              <w:r>
                <w:fldChar w:fldCharType="begin"/>
              </w:r>
              <w:r>
                <w:instrText xml:space="preserve"> HYPERLINK \l "C_4515-10" \h </w:instrText>
              </w:r>
              <w:r>
                <w:fldChar w:fldCharType="separate"/>
              </w:r>
              <w:r w:rsidR="00440477">
                <w:rPr>
                  <w:rStyle w:val="HyperlinkText9pt"/>
                </w:rPr>
                <w:t>4515-10</w:t>
              </w:r>
              <w:r>
                <w:rPr>
                  <w:rStyle w:val="HyperlinkText9pt"/>
                </w:rPr>
                <w:fldChar w:fldCharType="end"/>
              </w:r>
            </w:ins>
          </w:p>
        </w:tc>
        <w:tc>
          <w:tcPr>
            <w:tcW w:w="2975" w:type="dxa"/>
            <w:tcPrChange w:id="661" w:author="Russ Ott" w:date="2022-05-16T11:54:00Z">
              <w:tcPr>
                <w:tcW w:w="2975" w:type="dxa"/>
              </w:tcPr>
            </w:tcPrChange>
          </w:tcPr>
          <w:p w14:paraId="4E0D1112" w14:textId="77777777" w:rsidR="00440477" w:rsidRDefault="00440477" w:rsidP="00BA7D84">
            <w:pPr>
              <w:pStyle w:val="TableText"/>
            </w:pPr>
            <w:r>
              <w:t>urn:oid:2.16.840.1.113883.6.1 (LOINC) = 2.16.840.1.113883.6.1</w:t>
            </w:r>
          </w:p>
        </w:tc>
      </w:tr>
      <w:tr w:rsidR="00440477" w14:paraId="00B31285" w14:textId="77777777" w:rsidTr="00BA7D84">
        <w:tblPrEx>
          <w:tblW w:w="10080" w:type="dxa"/>
          <w:jc w:val="center"/>
          <w:tblLayout w:type="fixed"/>
          <w:tblLook w:val="02A0" w:firstRow="1" w:lastRow="0" w:firstColumn="1" w:lastColumn="0" w:noHBand="1" w:noVBand="0"/>
          <w:tblPrExChange w:id="662" w:author="Russ Ott" w:date="2022-05-16T11:54:00Z">
            <w:tblPrEx>
              <w:tblW w:w="10080" w:type="dxa"/>
              <w:jc w:val="center"/>
              <w:tblLayout w:type="fixed"/>
              <w:tblLook w:val="02A0" w:firstRow="1" w:lastRow="0" w:firstColumn="1" w:lastColumn="0" w:noHBand="1" w:noVBand="0"/>
            </w:tblPrEx>
          </w:tblPrExChange>
        </w:tblPrEx>
        <w:trPr>
          <w:jc w:val="center"/>
          <w:trPrChange w:id="663" w:author="Russ Ott" w:date="2022-05-16T11:54:00Z">
            <w:trPr>
              <w:jc w:val="center"/>
            </w:trPr>
          </w:trPrChange>
        </w:trPr>
        <w:tc>
          <w:tcPr>
            <w:tcW w:w="3345" w:type="dxa"/>
            <w:tcPrChange w:id="664" w:author="Russ Ott" w:date="2022-05-16T11:54:00Z">
              <w:tcPr>
                <w:tcW w:w="3345" w:type="dxa"/>
              </w:tcPr>
            </w:tcPrChange>
          </w:tcPr>
          <w:p w14:paraId="5E10309D" w14:textId="77777777" w:rsidR="00440477" w:rsidRDefault="00440477" w:rsidP="00BA7D84">
            <w:pPr>
              <w:pStyle w:val="TableText"/>
            </w:pPr>
            <w:r>
              <w:tab/>
              <w:t>title</w:t>
            </w:r>
          </w:p>
        </w:tc>
        <w:tc>
          <w:tcPr>
            <w:tcW w:w="720" w:type="dxa"/>
            <w:tcPrChange w:id="665" w:author="Russ Ott" w:date="2022-05-16T11:54:00Z">
              <w:tcPr>
                <w:tcW w:w="720" w:type="dxa"/>
              </w:tcPr>
            </w:tcPrChange>
          </w:tcPr>
          <w:p w14:paraId="2E25D093" w14:textId="77777777" w:rsidR="00440477" w:rsidRDefault="00440477" w:rsidP="00BA7D84">
            <w:pPr>
              <w:pStyle w:val="TableText"/>
            </w:pPr>
            <w:r>
              <w:t>1..1</w:t>
            </w:r>
          </w:p>
        </w:tc>
        <w:tc>
          <w:tcPr>
            <w:tcW w:w="1152" w:type="dxa"/>
            <w:tcPrChange w:id="666" w:author="Russ Ott" w:date="2022-05-16T11:54:00Z">
              <w:tcPr>
                <w:tcW w:w="1152" w:type="dxa"/>
              </w:tcPr>
            </w:tcPrChange>
          </w:tcPr>
          <w:p w14:paraId="7BBF7390" w14:textId="77777777" w:rsidR="00440477" w:rsidRDefault="00440477" w:rsidP="00BA7D84">
            <w:pPr>
              <w:pStyle w:val="TableText"/>
            </w:pPr>
            <w:r>
              <w:t>SHALL</w:t>
            </w:r>
          </w:p>
        </w:tc>
        <w:tc>
          <w:tcPr>
            <w:tcW w:w="864" w:type="dxa"/>
            <w:tcPrChange w:id="667" w:author="Russ Ott" w:date="2022-05-16T11:54:00Z">
              <w:tcPr>
                <w:tcW w:w="864" w:type="dxa"/>
              </w:tcPr>
            </w:tcPrChange>
          </w:tcPr>
          <w:p w14:paraId="7AC1452F" w14:textId="77777777" w:rsidR="00440477" w:rsidRDefault="00440477" w:rsidP="00BA7D84">
            <w:pPr>
              <w:pStyle w:val="TableText"/>
            </w:pPr>
          </w:p>
        </w:tc>
        <w:tc>
          <w:tcPr>
            <w:tcW w:w="1104" w:type="dxa"/>
            <w:tcPrChange w:id="668" w:author="Russ Ott" w:date="2022-05-16T11:54:00Z">
              <w:tcPr>
                <w:tcW w:w="1104" w:type="dxa"/>
              </w:tcPr>
            </w:tcPrChange>
          </w:tcPr>
          <w:p w14:paraId="63880F3D" w14:textId="1FEE32D4" w:rsidR="00440477" w:rsidRDefault="001C172D" w:rsidP="00BA7D84">
            <w:pPr>
              <w:pStyle w:val="TableText"/>
            </w:pPr>
            <w:del w:id="669" w:author="Russ Ott" w:date="2022-05-16T11:54:00Z">
              <w:r>
                <w:fldChar w:fldCharType="begin"/>
              </w:r>
              <w:r>
                <w:delInstrText xml:space="preserve"> HYPERLINK \l "C_4435-4" \h </w:delInstrText>
              </w:r>
              <w:r>
                <w:fldChar w:fldCharType="separate"/>
              </w:r>
              <w:r w:rsidR="002F5B8D">
                <w:rPr>
                  <w:rStyle w:val="HyperlinkText9pt"/>
                </w:rPr>
                <w:delText>4435-4</w:delText>
              </w:r>
              <w:r>
                <w:rPr>
                  <w:rStyle w:val="HyperlinkText9pt"/>
                </w:rPr>
                <w:fldChar w:fldCharType="end"/>
              </w:r>
            </w:del>
            <w:ins w:id="670" w:author="Russ Ott" w:date="2022-05-16T11:54:00Z">
              <w:r>
                <w:fldChar w:fldCharType="begin"/>
              </w:r>
              <w:r>
                <w:instrText xml:space="preserve"> HYPERLINK \l "C_4515-4" \h </w:instrText>
              </w:r>
              <w:r>
                <w:fldChar w:fldCharType="separate"/>
              </w:r>
              <w:r w:rsidR="00440477">
                <w:rPr>
                  <w:rStyle w:val="HyperlinkText9pt"/>
                </w:rPr>
                <w:t>4515-4</w:t>
              </w:r>
              <w:r>
                <w:rPr>
                  <w:rStyle w:val="HyperlinkText9pt"/>
                </w:rPr>
                <w:fldChar w:fldCharType="end"/>
              </w:r>
            </w:ins>
          </w:p>
        </w:tc>
        <w:tc>
          <w:tcPr>
            <w:tcW w:w="2975" w:type="dxa"/>
            <w:tcPrChange w:id="671" w:author="Russ Ott" w:date="2022-05-16T11:54:00Z">
              <w:tcPr>
                <w:tcW w:w="2975" w:type="dxa"/>
              </w:tcPr>
            </w:tcPrChange>
          </w:tcPr>
          <w:p w14:paraId="75BD780A" w14:textId="77777777" w:rsidR="00440477" w:rsidRDefault="00440477" w:rsidP="00BA7D84">
            <w:pPr>
              <w:pStyle w:val="TableText"/>
            </w:pPr>
          </w:p>
        </w:tc>
      </w:tr>
      <w:tr w:rsidR="00440477" w14:paraId="0CB11574" w14:textId="77777777" w:rsidTr="00BA7D84">
        <w:tblPrEx>
          <w:tblW w:w="10080" w:type="dxa"/>
          <w:jc w:val="center"/>
          <w:tblLayout w:type="fixed"/>
          <w:tblLook w:val="02A0" w:firstRow="1" w:lastRow="0" w:firstColumn="1" w:lastColumn="0" w:noHBand="1" w:noVBand="0"/>
          <w:tblPrExChange w:id="672" w:author="Russ Ott" w:date="2022-05-16T11:54:00Z">
            <w:tblPrEx>
              <w:tblW w:w="10080" w:type="dxa"/>
              <w:jc w:val="center"/>
              <w:tblLayout w:type="fixed"/>
              <w:tblLook w:val="02A0" w:firstRow="1" w:lastRow="0" w:firstColumn="1" w:lastColumn="0" w:noHBand="1" w:noVBand="0"/>
            </w:tblPrEx>
          </w:tblPrExChange>
        </w:tblPrEx>
        <w:trPr>
          <w:jc w:val="center"/>
          <w:trPrChange w:id="673" w:author="Russ Ott" w:date="2022-05-16T11:54:00Z">
            <w:trPr>
              <w:jc w:val="center"/>
            </w:trPr>
          </w:trPrChange>
        </w:trPr>
        <w:tc>
          <w:tcPr>
            <w:tcW w:w="3345" w:type="dxa"/>
            <w:tcPrChange w:id="674" w:author="Russ Ott" w:date="2022-05-16T11:54:00Z">
              <w:tcPr>
                <w:tcW w:w="3345" w:type="dxa"/>
              </w:tcPr>
            </w:tcPrChange>
          </w:tcPr>
          <w:p w14:paraId="70DA2798" w14:textId="77777777" w:rsidR="00440477" w:rsidRDefault="00440477" w:rsidP="00BA7D84">
            <w:pPr>
              <w:pStyle w:val="TableText"/>
            </w:pPr>
            <w:r>
              <w:tab/>
              <w:t>text</w:t>
            </w:r>
          </w:p>
        </w:tc>
        <w:tc>
          <w:tcPr>
            <w:tcW w:w="720" w:type="dxa"/>
            <w:tcPrChange w:id="675" w:author="Russ Ott" w:date="2022-05-16T11:54:00Z">
              <w:tcPr>
                <w:tcW w:w="720" w:type="dxa"/>
              </w:tcPr>
            </w:tcPrChange>
          </w:tcPr>
          <w:p w14:paraId="7C2DE3A8" w14:textId="77777777" w:rsidR="00440477" w:rsidRDefault="00440477" w:rsidP="00BA7D84">
            <w:pPr>
              <w:pStyle w:val="TableText"/>
            </w:pPr>
            <w:r>
              <w:t>1..1</w:t>
            </w:r>
          </w:p>
        </w:tc>
        <w:tc>
          <w:tcPr>
            <w:tcW w:w="1152" w:type="dxa"/>
            <w:tcPrChange w:id="676" w:author="Russ Ott" w:date="2022-05-16T11:54:00Z">
              <w:tcPr>
                <w:tcW w:w="1152" w:type="dxa"/>
              </w:tcPr>
            </w:tcPrChange>
          </w:tcPr>
          <w:p w14:paraId="0783AFED" w14:textId="77777777" w:rsidR="00440477" w:rsidRDefault="00440477" w:rsidP="00BA7D84">
            <w:pPr>
              <w:pStyle w:val="TableText"/>
            </w:pPr>
            <w:r>
              <w:t>SHALL</w:t>
            </w:r>
          </w:p>
        </w:tc>
        <w:tc>
          <w:tcPr>
            <w:tcW w:w="864" w:type="dxa"/>
            <w:tcPrChange w:id="677" w:author="Russ Ott" w:date="2022-05-16T11:54:00Z">
              <w:tcPr>
                <w:tcW w:w="864" w:type="dxa"/>
              </w:tcPr>
            </w:tcPrChange>
          </w:tcPr>
          <w:p w14:paraId="6200CF5E" w14:textId="77777777" w:rsidR="00440477" w:rsidRDefault="00440477" w:rsidP="00BA7D84">
            <w:pPr>
              <w:pStyle w:val="TableText"/>
            </w:pPr>
          </w:p>
        </w:tc>
        <w:tc>
          <w:tcPr>
            <w:tcW w:w="1104" w:type="dxa"/>
            <w:tcPrChange w:id="678" w:author="Russ Ott" w:date="2022-05-16T11:54:00Z">
              <w:tcPr>
                <w:tcW w:w="1104" w:type="dxa"/>
              </w:tcPr>
            </w:tcPrChange>
          </w:tcPr>
          <w:p w14:paraId="542032CC" w14:textId="1020A99D" w:rsidR="00440477" w:rsidRDefault="001C172D" w:rsidP="00BA7D84">
            <w:pPr>
              <w:pStyle w:val="TableText"/>
            </w:pPr>
            <w:del w:id="679" w:author="Russ Ott" w:date="2022-05-16T11:54:00Z">
              <w:r>
                <w:fldChar w:fldCharType="begin"/>
              </w:r>
              <w:r>
                <w:delInstrText xml:space="preserve"> HYPERLINK \l "C_4435-6" \h </w:delInstrText>
              </w:r>
              <w:r>
                <w:fldChar w:fldCharType="separate"/>
              </w:r>
              <w:r w:rsidR="002F5B8D">
                <w:rPr>
                  <w:rStyle w:val="HyperlinkText9pt"/>
                </w:rPr>
                <w:delText>4435-6</w:delText>
              </w:r>
              <w:r>
                <w:rPr>
                  <w:rStyle w:val="HyperlinkText9pt"/>
                </w:rPr>
                <w:fldChar w:fldCharType="end"/>
              </w:r>
            </w:del>
            <w:ins w:id="680" w:author="Russ Ott" w:date="2022-05-16T11:54:00Z">
              <w:r>
                <w:fldChar w:fldCharType="begin"/>
              </w:r>
              <w:r>
                <w:instrText xml:space="preserve"> HYPERLINK \l "C_4515-6" \h </w:instrText>
              </w:r>
              <w:r>
                <w:fldChar w:fldCharType="separate"/>
              </w:r>
              <w:r w:rsidR="00440477">
                <w:rPr>
                  <w:rStyle w:val="HyperlinkText9pt"/>
                </w:rPr>
                <w:t>4515-6</w:t>
              </w:r>
              <w:r>
                <w:rPr>
                  <w:rStyle w:val="HyperlinkText9pt"/>
                </w:rPr>
                <w:fldChar w:fldCharType="end"/>
              </w:r>
            </w:ins>
          </w:p>
        </w:tc>
        <w:tc>
          <w:tcPr>
            <w:tcW w:w="2975" w:type="dxa"/>
            <w:tcPrChange w:id="681" w:author="Russ Ott" w:date="2022-05-16T11:54:00Z">
              <w:tcPr>
                <w:tcW w:w="2975" w:type="dxa"/>
              </w:tcPr>
            </w:tcPrChange>
          </w:tcPr>
          <w:p w14:paraId="72499A4B" w14:textId="77777777" w:rsidR="00440477" w:rsidRDefault="00440477" w:rsidP="00BA7D84">
            <w:pPr>
              <w:pStyle w:val="TableText"/>
            </w:pPr>
          </w:p>
        </w:tc>
      </w:tr>
      <w:tr w:rsidR="00440477" w14:paraId="70FA198B" w14:textId="77777777" w:rsidTr="00BA7D84">
        <w:tblPrEx>
          <w:tblW w:w="10080" w:type="dxa"/>
          <w:jc w:val="center"/>
          <w:tblLayout w:type="fixed"/>
          <w:tblLook w:val="02A0" w:firstRow="1" w:lastRow="0" w:firstColumn="1" w:lastColumn="0" w:noHBand="1" w:noVBand="0"/>
          <w:tblPrExChange w:id="682" w:author="Russ Ott" w:date="2022-05-16T11:54:00Z">
            <w:tblPrEx>
              <w:tblW w:w="10080" w:type="dxa"/>
              <w:jc w:val="center"/>
              <w:tblLayout w:type="fixed"/>
              <w:tblLook w:val="02A0" w:firstRow="1" w:lastRow="0" w:firstColumn="1" w:lastColumn="0" w:noHBand="1" w:noVBand="0"/>
            </w:tblPrEx>
          </w:tblPrExChange>
        </w:tblPrEx>
        <w:trPr>
          <w:jc w:val="center"/>
          <w:trPrChange w:id="683" w:author="Russ Ott" w:date="2022-05-16T11:54:00Z">
            <w:trPr>
              <w:jc w:val="center"/>
            </w:trPr>
          </w:trPrChange>
        </w:trPr>
        <w:tc>
          <w:tcPr>
            <w:tcW w:w="3345" w:type="dxa"/>
            <w:tcPrChange w:id="684" w:author="Russ Ott" w:date="2022-05-16T11:54:00Z">
              <w:tcPr>
                <w:tcW w:w="3345" w:type="dxa"/>
              </w:tcPr>
            </w:tcPrChange>
          </w:tcPr>
          <w:p w14:paraId="0090AD54" w14:textId="77777777" w:rsidR="00440477" w:rsidRDefault="00440477" w:rsidP="00BA7D84">
            <w:pPr>
              <w:pStyle w:val="TableText"/>
            </w:pPr>
            <w:r>
              <w:tab/>
              <w:t>entry</w:t>
            </w:r>
          </w:p>
        </w:tc>
        <w:tc>
          <w:tcPr>
            <w:tcW w:w="720" w:type="dxa"/>
            <w:tcPrChange w:id="685" w:author="Russ Ott" w:date="2022-05-16T11:54:00Z">
              <w:tcPr>
                <w:tcW w:w="720" w:type="dxa"/>
              </w:tcPr>
            </w:tcPrChange>
          </w:tcPr>
          <w:p w14:paraId="49562D1B" w14:textId="77777777" w:rsidR="00440477" w:rsidRDefault="00440477" w:rsidP="00BA7D84">
            <w:pPr>
              <w:pStyle w:val="TableText"/>
            </w:pPr>
            <w:r>
              <w:t>0..*</w:t>
            </w:r>
          </w:p>
        </w:tc>
        <w:tc>
          <w:tcPr>
            <w:tcW w:w="1152" w:type="dxa"/>
            <w:tcPrChange w:id="686" w:author="Russ Ott" w:date="2022-05-16T11:54:00Z">
              <w:tcPr>
                <w:tcW w:w="1152" w:type="dxa"/>
              </w:tcPr>
            </w:tcPrChange>
          </w:tcPr>
          <w:p w14:paraId="0A0D4A7E" w14:textId="77777777" w:rsidR="00440477" w:rsidRDefault="00440477" w:rsidP="00BA7D84">
            <w:pPr>
              <w:pStyle w:val="TableText"/>
            </w:pPr>
            <w:r>
              <w:t>SHOULD</w:t>
            </w:r>
          </w:p>
        </w:tc>
        <w:tc>
          <w:tcPr>
            <w:tcW w:w="864" w:type="dxa"/>
            <w:tcPrChange w:id="687" w:author="Russ Ott" w:date="2022-05-16T11:54:00Z">
              <w:tcPr>
                <w:tcW w:w="864" w:type="dxa"/>
              </w:tcPr>
            </w:tcPrChange>
          </w:tcPr>
          <w:p w14:paraId="3AEF6F02" w14:textId="77777777" w:rsidR="00440477" w:rsidRDefault="00440477" w:rsidP="00BA7D84">
            <w:pPr>
              <w:pStyle w:val="TableText"/>
            </w:pPr>
          </w:p>
        </w:tc>
        <w:tc>
          <w:tcPr>
            <w:tcW w:w="1104" w:type="dxa"/>
            <w:tcPrChange w:id="688" w:author="Russ Ott" w:date="2022-05-16T11:54:00Z">
              <w:tcPr>
                <w:tcW w:w="1104" w:type="dxa"/>
              </w:tcPr>
            </w:tcPrChange>
          </w:tcPr>
          <w:p w14:paraId="0E827227" w14:textId="5017A129" w:rsidR="00440477" w:rsidRDefault="001C172D" w:rsidP="00BA7D84">
            <w:pPr>
              <w:pStyle w:val="TableText"/>
            </w:pPr>
            <w:del w:id="689" w:author="Russ Ott" w:date="2022-05-16T11:54:00Z">
              <w:r>
                <w:fldChar w:fldCharType="begin"/>
              </w:r>
              <w:r>
                <w:delInstrText xml:space="preserve"> HYPERLINK \l "C_4435-1" \h </w:delInstrText>
              </w:r>
              <w:r>
                <w:fldChar w:fldCharType="separate"/>
              </w:r>
              <w:r w:rsidR="002F5B8D">
                <w:rPr>
                  <w:rStyle w:val="HyperlinkText9pt"/>
                </w:rPr>
                <w:delText>4435-1</w:delText>
              </w:r>
              <w:r>
                <w:rPr>
                  <w:rStyle w:val="HyperlinkText9pt"/>
                </w:rPr>
                <w:fldChar w:fldCharType="end"/>
              </w:r>
            </w:del>
            <w:ins w:id="690" w:author="Russ Ott" w:date="2022-05-16T11:54:00Z">
              <w:r>
                <w:fldChar w:fldCharType="begin"/>
              </w:r>
              <w:r>
                <w:instrText xml:space="preserve"> HYPERLINK \l "C_4515-1" \h </w:instrText>
              </w:r>
              <w:r>
                <w:fldChar w:fldCharType="separate"/>
              </w:r>
              <w:r w:rsidR="00440477">
                <w:rPr>
                  <w:rStyle w:val="HyperlinkText9pt"/>
                </w:rPr>
                <w:t>4515-1</w:t>
              </w:r>
              <w:r>
                <w:rPr>
                  <w:rStyle w:val="HyperlinkText9pt"/>
                </w:rPr>
                <w:fldChar w:fldCharType="end"/>
              </w:r>
            </w:ins>
          </w:p>
        </w:tc>
        <w:tc>
          <w:tcPr>
            <w:tcW w:w="2975" w:type="dxa"/>
            <w:tcPrChange w:id="691" w:author="Russ Ott" w:date="2022-05-16T11:54:00Z">
              <w:tcPr>
                <w:tcW w:w="2975" w:type="dxa"/>
              </w:tcPr>
            </w:tcPrChange>
          </w:tcPr>
          <w:p w14:paraId="3D61EE27" w14:textId="77777777" w:rsidR="00440477" w:rsidRDefault="00440477" w:rsidP="00BA7D84">
            <w:pPr>
              <w:pStyle w:val="TableText"/>
            </w:pPr>
          </w:p>
        </w:tc>
      </w:tr>
      <w:tr w:rsidR="00440477" w14:paraId="5562F851" w14:textId="77777777" w:rsidTr="00BA7D84">
        <w:tblPrEx>
          <w:tblW w:w="10080" w:type="dxa"/>
          <w:jc w:val="center"/>
          <w:tblLayout w:type="fixed"/>
          <w:tblLook w:val="02A0" w:firstRow="1" w:lastRow="0" w:firstColumn="1" w:lastColumn="0" w:noHBand="1" w:noVBand="0"/>
          <w:tblPrExChange w:id="692" w:author="Russ Ott" w:date="2022-05-16T11:54:00Z">
            <w:tblPrEx>
              <w:tblW w:w="10080" w:type="dxa"/>
              <w:jc w:val="center"/>
              <w:tblLayout w:type="fixed"/>
              <w:tblLook w:val="02A0" w:firstRow="1" w:lastRow="0" w:firstColumn="1" w:lastColumn="0" w:noHBand="1" w:noVBand="0"/>
            </w:tblPrEx>
          </w:tblPrExChange>
        </w:tblPrEx>
        <w:trPr>
          <w:jc w:val="center"/>
          <w:trPrChange w:id="693" w:author="Russ Ott" w:date="2022-05-16T11:54:00Z">
            <w:trPr>
              <w:jc w:val="center"/>
            </w:trPr>
          </w:trPrChange>
        </w:trPr>
        <w:tc>
          <w:tcPr>
            <w:tcW w:w="3345" w:type="dxa"/>
            <w:tcPrChange w:id="694" w:author="Russ Ott" w:date="2022-05-16T11:54:00Z">
              <w:tcPr>
                <w:tcW w:w="3345" w:type="dxa"/>
              </w:tcPr>
            </w:tcPrChange>
          </w:tcPr>
          <w:p w14:paraId="45B2DF5C" w14:textId="77777777" w:rsidR="00440477" w:rsidRDefault="00440477" w:rsidP="00BA7D84">
            <w:pPr>
              <w:pStyle w:val="TableText"/>
            </w:pPr>
            <w:r>
              <w:tab/>
            </w:r>
            <w:r>
              <w:tab/>
              <w:t>organizer</w:t>
            </w:r>
          </w:p>
        </w:tc>
        <w:tc>
          <w:tcPr>
            <w:tcW w:w="720" w:type="dxa"/>
            <w:tcPrChange w:id="695" w:author="Russ Ott" w:date="2022-05-16T11:54:00Z">
              <w:tcPr>
                <w:tcW w:w="720" w:type="dxa"/>
              </w:tcPr>
            </w:tcPrChange>
          </w:tcPr>
          <w:p w14:paraId="7A2F9B9E" w14:textId="77777777" w:rsidR="00440477" w:rsidRDefault="00440477" w:rsidP="00BA7D84">
            <w:pPr>
              <w:pStyle w:val="TableText"/>
            </w:pPr>
            <w:r>
              <w:t>1..1</w:t>
            </w:r>
          </w:p>
        </w:tc>
        <w:tc>
          <w:tcPr>
            <w:tcW w:w="1152" w:type="dxa"/>
            <w:tcPrChange w:id="696" w:author="Russ Ott" w:date="2022-05-16T11:54:00Z">
              <w:tcPr>
                <w:tcW w:w="1152" w:type="dxa"/>
              </w:tcPr>
            </w:tcPrChange>
          </w:tcPr>
          <w:p w14:paraId="0F71FC61" w14:textId="77777777" w:rsidR="00440477" w:rsidRDefault="00440477" w:rsidP="00BA7D84">
            <w:pPr>
              <w:pStyle w:val="TableText"/>
            </w:pPr>
            <w:r>
              <w:t>SHALL</w:t>
            </w:r>
          </w:p>
        </w:tc>
        <w:tc>
          <w:tcPr>
            <w:tcW w:w="864" w:type="dxa"/>
            <w:tcPrChange w:id="697" w:author="Russ Ott" w:date="2022-05-16T11:54:00Z">
              <w:tcPr>
                <w:tcW w:w="864" w:type="dxa"/>
              </w:tcPr>
            </w:tcPrChange>
          </w:tcPr>
          <w:p w14:paraId="22EBD202" w14:textId="77777777" w:rsidR="00440477" w:rsidRDefault="00440477" w:rsidP="00BA7D84">
            <w:pPr>
              <w:pStyle w:val="TableText"/>
            </w:pPr>
          </w:p>
        </w:tc>
        <w:tc>
          <w:tcPr>
            <w:tcW w:w="1104" w:type="dxa"/>
            <w:tcPrChange w:id="698" w:author="Russ Ott" w:date="2022-05-16T11:54:00Z">
              <w:tcPr>
                <w:tcW w:w="1104" w:type="dxa"/>
              </w:tcPr>
            </w:tcPrChange>
          </w:tcPr>
          <w:p w14:paraId="4BE4561E" w14:textId="358E736B" w:rsidR="00440477" w:rsidRDefault="001C172D" w:rsidP="00BA7D84">
            <w:pPr>
              <w:pStyle w:val="TableText"/>
            </w:pPr>
            <w:del w:id="699" w:author="Russ Ott" w:date="2022-05-16T11:54:00Z">
              <w:r>
                <w:fldChar w:fldCharType="begin"/>
              </w:r>
              <w:r>
                <w:delInstrText xml:space="preserve"> HYPERLINK \l "C_4435-159" \h </w:delInstrText>
              </w:r>
              <w:r>
                <w:fldChar w:fldCharType="separate"/>
              </w:r>
              <w:r w:rsidR="002F5B8D">
                <w:rPr>
                  <w:rStyle w:val="HyperlinkText9pt"/>
                </w:rPr>
                <w:delText>4435-159</w:delText>
              </w:r>
              <w:r>
                <w:rPr>
                  <w:rStyle w:val="HyperlinkText9pt"/>
                </w:rPr>
                <w:fldChar w:fldCharType="end"/>
              </w:r>
            </w:del>
            <w:ins w:id="700" w:author="Russ Ott" w:date="2022-05-16T11:54:00Z">
              <w:r>
                <w:fldChar w:fldCharType="begin"/>
              </w:r>
              <w:r>
                <w:instrText xml:space="preserve"> HYPERLINK \l "C_4515-159" \h </w:instrText>
              </w:r>
              <w:r>
                <w:fldChar w:fldCharType="separate"/>
              </w:r>
              <w:r w:rsidR="00440477">
                <w:rPr>
                  <w:rStyle w:val="HyperlinkText9pt"/>
                </w:rPr>
                <w:t>4515-159</w:t>
              </w:r>
              <w:r>
                <w:rPr>
                  <w:rStyle w:val="HyperlinkText9pt"/>
                </w:rPr>
                <w:fldChar w:fldCharType="end"/>
              </w:r>
            </w:ins>
          </w:p>
        </w:tc>
        <w:tc>
          <w:tcPr>
            <w:tcW w:w="2975" w:type="dxa"/>
            <w:tcPrChange w:id="701" w:author="Russ Ott" w:date="2022-05-16T11:54:00Z">
              <w:tcPr>
                <w:tcW w:w="2975" w:type="dxa"/>
              </w:tcPr>
            </w:tcPrChange>
          </w:tcPr>
          <w:p w14:paraId="11C88A01" w14:textId="34EE9B53" w:rsidR="00440477" w:rsidRDefault="001C172D" w:rsidP="00BA7D84">
            <w:pPr>
              <w:pStyle w:val="TableText"/>
            </w:pPr>
            <w:del w:id="702" w:author="Russ Ott" w:date="2022-05-16T11:54:00Z">
              <w:r>
                <w:fldChar w:fldCharType="begin"/>
              </w:r>
              <w:r>
                <w:delInstrText xml:space="preserve"> HYPERLINK \l "E_Care_Team_Organizer" \h </w:delInstrText>
              </w:r>
              <w:r>
                <w:fldChar w:fldCharType="separate"/>
              </w:r>
              <w:r w:rsidR="002F5B8D">
                <w:rPr>
                  <w:rStyle w:val="HyperlinkText9pt"/>
                </w:rPr>
                <w:delText>Care Team Organizer (identifier: urn:hl7ii:2.16.840.1.113883.10.20.22.4.500:2019-07-01</w:delText>
              </w:r>
              <w:r>
                <w:rPr>
                  <w:rStyle w:val="HyperlinkText9pt"/>
                </w:rPr>
                <w:fldChar w:fldCharType="end"/>
              </w:r>
            </w:del>
            <w:ins w:id="703" w:author="Russ Ott" w:date="2022-05-16T11:54:00Z">
              <w:r>
                <w:fldChar w:fldCharType="begin"/>
              </w:r>
              <w:r>
                <w:instrText xml:space="preserve"> HYPERLINK \l "E_Care_Team_Organizer_V2" \h </w:instrText>
              </w:r>
              <w:r>
                <w:fldChar w:fldCharType="separate"/>
              </w:r>
              <w:r w:rsidR="00440477">
                <w:rPr>
                  <w:rStyle w:val="HyperlinkText9pt"/>
                </w:rPr>
                <w:t>Care Team Organizer (V2) (identifier: urn:hl7ii:2.16.840.1.113883.10.20.22.4.500:2022-06-01</w:t>
              </w:r>
              <w:r>
                <w:rPr>
                  <w:rStyle w:val="HyperlinkText9pt"/>
                </w:rPr>
                <w:fldChar w:fldCharType="end"/>
              </w:r>
            </w:ins>
          </w:p>
        </w:tc>
      </w:tr>
    </w:tbl>
    <w:p w14:paraId="50DD1EDB" w14:textId="77777777" w:rsidR="00440477" w:rsidRDefault="00440477" w:rsidP="00440477">
      <w:pPr>
        <w:pStyle w:val="BodyText"/>
      </w:pPr>
    </w:p>
    <w:p w14:paraId="4DF592D2" w14:textId="40C9959F"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704" w:name="C_4515-3"/>
      <w:proofErr w:type="spellEnd"/>
      <w:r>
        <w:t xml:space="preserve"> (CONF:</w:t>
      </w:r>
      <w:del w:id="705" w:author="Russ Ott" w:date="2022-05-16T11:54:00Z">
        <w:r w:rsidR="002F5B8D">
          <w:delText>4435</w:delText>
        </w:r>
      </w:del>
      <w:ins w:id="706" w:author="Russ Ott" w:date="2022-05-16T11:54:00Z">
        <w:r>
          <w:t>4515</w:t>
        </w:r>
      </w:ins>
      <w:r>
        <w:t>-3)</w:t>
      </w:r>
      <w:bookmarkEnd w:id="704"/>
      <w:r>
        <w:t xml:space="preserve"> such that it</w:t>
      </w:r>
    </w:p>
    <w:p w14:paraId="610E6545" w14:textId="107DBFC5"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"2.16.840.1.113883.10.20.22.2.500"</w:t>
      </w:r>
      <w:bookmarkStart w:id="707" w:name="C_4515-7"/>
      <w:r>
        <w:t xml:space="preserve"> (CONF:</w:t>
      </w:r>
      <w:del w:id="708" w:author="Russ Ott" w:date="2022-05-16T11:54:00Z">
        <w:r w:rsidR="002F5B8D">
          <w:delText>4435</w:delText>
        </w:r>
      </w:del>
      <w:ins w:id="709" w:author="Russ Ott" w:date="2022-05-16T11:54:00Z">
        <w:r>
          <w:t>4515</w:t>
        </w:r>
      </w:ins>
      <w:r>
        <w:t>-7)</w:t>
      </w:r>
      <w:bookmarkEnd w:id="707"/>
      <w:r>
        <w:t>.</w:t>
      </w:r>
    </w:p>
    <w:p w14:paraId="004FDFE3" w14:textId="06938F71"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w:t>
      </w:r>
      <w:del w:id="710" w:author="Russ Ott" w:date="2022-05-16T11:54:00Z">
        <w:r w:rsidR="002F5B8D">
          <w:rPr>
            <w:rStyle w:val="XMLname"/>
          </w:rPr>
          <w:delText>2019-07</w:delText>
        </w:r>
      </w:del>
      <w:ins w:id="711" w:author="Russ Ott" w:date="2022-05-16T11:54:00Z">
        <w:r>
          <w:rPr>
            <w:rStyle w:val="XMLname"/>
          </w:rPr>
          <w:t>2022-06</w:t>
        </w:r>
      </w:ins>
      <w:r>
        <w:rPr>
          <w:rStyle w:val="XMLname"/>
        </w:rPr>
        <w:t>-01"</w:t>
      </w:r>
      <w:bookmarkStart w:id="712" w:name="C_4515-8"/>
      <w:r>
        <w:t xml:space="preserve"> (CONF:</w:t>
      </w:r>
      <w:del w:id="713" w:author="Russ Ott" w:date="2022-05-16T11:54:00Z">
        <w:r w:rsidR="002F5B8D">
          <w:delText>4435</w:delText>
        </w:r>
      </w:del>
      <w:ins w:id="714" w:author="Russ Ott" w:date="2022-05-16T11:54:00Z">
        <w:r>
          <w:t>4515</w:t>
        </w:r>
      </w:ins>
      <w:r>
        <w:t>-8)</w:t>
      </w:r>
      <w:bookmarkEnd w:id="712"/>
      <w:r>
        <w:t>.</w:t>
      </w:r>
    </w:p>
    <w:p w14:paraId="134CB673" w14:textId="65F28C75"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715" w:name="C_4515-5"/>
      <w:r>
        <w:t xml:space="preserve"> (CONF:</w:t>
      </w:r>
      <w:del w:id="716" w:author="Russ Ott" w:date="2022-05-16T11:54:00Z">
        <w:r w:rsidR="002F5B8D">
          <w:delText>4435</w:delText>
        </w:r>
      </w:del>
      <w:ins w:id="717" w:author="Russ Ott" w:date="2022-05-16T11:54:00Z">
        <w:r>
          <w:t>4515</w:t>
        </w:r>
      </w:ins>
      <w:r>
        <w:t>-5)</w:t>
      </w:r>
      <w:bookmarkEnd w:id="715"/>
      <w:r>
        <w:t xml:space="preserve"> such that it</w:t>
      </w:r>
    </w:p>
    <w:p w14:paraId="010008FD" w14:textId="25035D5D"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"85847-2"</w:t>
      </w:r>
      <w:r>
        <w:t xml:space="preserve"> Patient Care team information (</w:t>
      </w:r>
      <w:proofErr w:type="spellStart"/>
      <w:r>
        <w:t>CodeSystem</w:t>
      </w:r>
      <w:proofErr w:type="spellEnd"/>
      <w:r>
        <w:t xml:space="preserve">: </w:t>
      </w:r>
      <w:r>
        <w:rPr>
          <w:rStyle w:val="XMLname"/>
        </w:rPr>
        <w:t>LOINC urn:oid:2.16.840.1.113883.6.1</w:t>
      </w:r>
      <w:r>
        <w:t>)</w:t>
      </w:r>
      <w:bookmarkStart w:id="718" w:name="C_4515-9"/>
      <w:r>
        <w:t xml:space="preserve"> (CONF:</w:t>
      </w:r>
      <w:del w:id="719" w:author="Russ Ott" w:date="2022-05-16T11:54:00Z">
        <w:r w:rsidR="002F5B8D">
          <w:delText>4435</w:delText>
        </w:r>
      </w:del>
      <w:ins w:id="720" w:author="Russ Ott" w:date="2022-05-16T11:54:00Z">
        <w:r>
          <w:t>4515</w:t>
        </w:r>
      </w:ins>
      <w:r>
        <w:t>-9)</w:t>
      </w:r>
      <w:bookmarkEnd w:id="718"/>
      <w:r>
        <w:t>.</w:t>
      </w:r>
    </w:p>
    <w:p w14:paraId="79657E05" w14:textId="0D21921A"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t>)</w:t>
      </w:r>
      <w:bookmarkStart w:id="721" w:name="C_4515-10"/>
      <w:r>
        <w:t xml:space="preserve"> (CONF:</w:t>
      </w:r>
      <w:del w:id="722" w:author="Russ Ott" w:date="2022-05-16T11:54:00Z">
        <w:r w:rsidR="002F5B8D">
          <w:delText>4435</w:delText>
        </w:r>
      </w:del>
      <w:ins w:id="723" w:author="Russ Ott" w:date="2022-05-16T11:54:00Z">
        <w:r>
          <w:t>4515</w:t>
        </w:r>
      </w:ins>
      <w:r>
        <w:t>-10)</w:t>
      </w:r>
      <w:bookmarkEnd w:id="721"/>
      <w:r>
        <w:t>.</w:t>
      </w:r>
    </w:p>
    <w:p w14:paraId="45A08D58" w14:textId="5BEEB6B3"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title</w:t>
      </w:r>
      <w:bookmarkStart w:id="724" w:name="C_4515-4"/>
      <w:r>
        <w:t xml:space="preserve"> (CONF:</w:t>
      </w:r>
      <w:del w:id="725" w:author="Russ Ott" w:date="2022-05-16T11:54:00Z">
        <w:r w:rsidR="002F5B8D">
          <w:delText>4435</w:delText>
        </w:r>
      </w:del>
      <w:ins w:id="726" w:author="Russ Ott" w:date="2022-05-16T11:54:00Z">
        <w:r>
          <w:t>4515</w:t>
        </w:r>
      </w:ins>
      <w:r>
        <w:t>-4)</w:t>
      </w:r>
      <w:bookmarkEnd w:id="724"/>
      <w:r>
        <w:t>.</w:t>
      </w:r>
    </w:p>
    <w:p w14:paraId="3B5B4668" w14:textId="6FE3E743"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text</w:t>
      </w:r>
      <w:bookmarkStart w:id="727" w:name="C_4515-6"/>
      <w:r>
        <w:t xml:space="preserve"> (CONF:</w:t>
      </w:r>
      <w:del w:id="728" w:author="Russ Ott" w:date="2022-05-16T11:54:00Z">
        <w:r w:rsidR="002F5B8D">
          <w:delText>4435</w:delText>
        </w:r>
      </w:del>
      <w:ins w:id="729" w:author="Russ Ott" w:date="2022-05-16T11:54:00Z">
        <w:r>
          <w:t>4515</w:t>
        </w:r>
      </w:ins>
      <w:r>
        <w:t>-6)</w:t>
      </w:r>
      <w:bookmarkEnd w:id="727"/>
      <w:r>
        <w:t>.</w:t>
      </w:r>
    </w:p>
    <w:p w14:paraId="37A8CAAA" w14:textId="152BE74F" w:rsidR="00440477" w:rsidRDefault="00440477" w:rsidP="00440477">
      <w:pPr>
        <w:numPr>
          <w:ilvl w:val="0"/>
          <w:numId w:val="10"/>
        </w:numPr>
      </w:pPr>
      <w:r>
        <w:rPr>
          <w:rStyle w:val="keyword"/>
        </w:rPr>
        <w:t>SHOULD</w:t>
      </w:r>
      <w:r>
        <w:t xml:space="preserve"> contain zero or more [</w:t>
      </w:r>
      <w:proofErr w:type="gramStart"/>
      <w:r>
        <w:t>0..</w:t>
      </w:r>
      <w:proofErr w:type="gramEnd"/>
      <w:r>
        <w:t xml:space="preserve">*] </w:t>
      </w:r>
      <w:r>
        <w:rPr>
          <w:rStyle w:val="XMLnameBold"/>
        </w:rPr>
        <w:t>entry</w:t>
      </w:r>
      <w:bookmarkStart w:id="730" w:name="C_4515-1"/>
      <w:r>
        <w:t xml:space="preserve"> (CONF:</w:t>
      </w:r>
      <w:del w:id="731" w:author="Russ Ott" w:date="2022-05-16T11:54:00Z">
        <w:r w:rsidR="002F5B8D">
          <w:delText>4435</w:delText>
        </w:r>
      </w:del>
      <w:ins w:id="732" w:author="Russ Ott" w:date="2022-05-16T11:54:00Z">
        <w:r>
          <w:t>4515</w:t>
        </w:r>
      </w:ins>
      <w:r>
        <w:t>-1)</w:t>
      </w:r>
      <w:bookmarkEnd w:id="730"/>
      <w:r>
        <w:t xml:space="preserve"> such that it</w:t>
      </w:r>
    </w:p>
    <w:p w14:paraId="6173AF27" w14:textId="791182AD" w:rsidR="00440477" w:rsidRDefault="00440477" w:rsidP="00440477">
      <w:pPr>
        <w:numPr>
          <w:ilvl w:val="1"/>
          <w:numId w:val="10"/>
        </w:numPr>
      </w:pPr>
      <w:r>
        <w:rPr>
          <w:rStyle w:val="keyword"/>
        </w:rPr>
        <w:lastRenderedPageBreak/>
        <w:t>SHALL</w:t>
      </w:r>
      <w:r>
        <w:t xml:space="preserve"> contain exactly one [1..1]  </w:t>
      </w:r>
      <w:del w:id="733" w:author="Russ Ott" w:date="2022-05-16T11:54:00Z">
        <w:r w:rsidR="001C172D">
          <w:fldChar w:fldCharType="begin"/>
        </w:r>
        <w:r w:rsidR="001C172D">
          <w:delInstrText xml:space="preserve"> HYPERLINK \l "E_Care_Team_Organizer" \h </w:delInstrText>
        </w:r>
        <w:r w:rsidR="001C172D">
          <w:fldChar w:fldCharType="separate"/>
        </w:r>
        <w:r w:rsidR="002F5B8D">
          <w:rPr>
            <w:rStyle w:val="HyperlinkCourierBold"/>
          </w:rPr>
          <w:delText>Care Team Organizer</w:delText>
        </w:r>
        <w:r w:rsidR="001C172D">
          <w:rPr>
            <w:rStyle w:val="HyperlinkCourierBold"/>
          </w:rPr>
          <w:fldChar w:fldCharType="end"/>
        </w:r>
      </w:del>
      <w:ins w:id="734" w:author="Russ Ott" w:date="2022-05-16T11:54:00Z">
        <w:r w:rsidR="001C172D">
          <w:fldChar w:fldCharType="begin"/>
        </w:r>
        <w:r w:rsidR="001C172D">
          <w:instrText xml:space="preserve"> HYPERLINK \l "E_Care_Team_Organizer_V2" \h </w:instrText>
        </w:r>
        <w:r w:rsidR="001C172D">
          <w:fldChar w:fldCharType="separate"/>
        </w:r>
        <w:r>
          <w:rPr>
            <w:rStyle w:val="HyperlinkCourierBold"/>
          </w:rPr>
          <w:t>Care Team Organizer (V2)</w:t>
        </w:r>
        <w:r w:rsidR="001C172D">
          <w:rPr>
            <w:rStyle w:val="HyperlinkCourierBold"/>
          </w:rPr>
          <w:fldChar w:fldCharType="end"/>
        </w:r>
      </w:ins>
      <w:r>
        <w:rPr>
          <w:rStyle w:val="XMLname"/>
        </w:rPr>
        <w:t xml:space="preserve"> (identifier: urn:hl7ii:2.16.840.1.113883.10.20.22.4.500:</w:t>
      </w:r>
      <w:del w:id="735" w:author="Russ Ott" w:date="2022-05-16T11:54:00Z">
        <w:r w:rsidR="002F5B8D">
          <w:rPr>
            <w:rStyle w:val="XMLname"/>
          </w:rPr>
          <w:delText>2019-07</w:delText>
        </w:r>
      </w:del>
      <w:ins w:id="736" w:author="Russ Ott" w:date="2022-05-16T11:54:00Z">
        <w:r>
          <w:rPr>
            <w:rStyle w:val="XMLname"/>
          </w:rPr>
          <w:t>2022-06</w:t>
        </w:r>
      </w:ins>
      <w:r>
        <w:rPr>
          <w:rStyle w:val="XMLname"/>
        </w:rPr>
        <w:t>-01)</w:t>
      </w:r>
      <w:bookmarkStart w:id="737" w:name="C_4515-159"/>
      <w:r>
        <w:t xml:space="preserve"> (CONF:</w:t>
      </w:r>
      <w:del w:id="738" w:author="Russ Ott" w:date="2022-05-16T11:54:00Z">
        <w:r w:rsidR="002F5B8D">
          <w:delText>4435</w:delText>
        </w:r>
      </w:del>
      <w:ins w:id="739" w:author="Russ Ott" w:date="2022-05-16T11:54:00Z">
        <w:r>
          <w:t>4515</w:t>
        </w:r>
      </w:ins>
      <w:r>
        <w:t>-159)</w:t>
      </w:r>
      <w:bookmarkEnd w:id="737"/>
      <w:r>
        <w:t>.</w:t>
      </w:r>
    </w:p>
    <w:p w14:paraId="2E134B61" w14:textId="2FCF2A59" w:rsidR="00440477" w:rsidRDefault="00440477" w:rsidP="00440477">
      <w:pPr>
        <w:pStyle w:val="Caption"/>
        <w:ind w:left="130" w:right="115"/>
      </w:pPr>
      <w:bookmarkStart w:id="740" w:name="_Toc83394565"/>
      <w:bookmarkStart w:id="741" w:name="_Toc103325908"/>
      <w:r>
        <w:t xml:space="preserve">Figure </w:t>
      </w:r>
      <w:r>
        <w:fldChar w:fldCharType="begin"/>
      </w:r>
      <w:r>
        <w:instrText>SEQ Figure \* ARABIC</w:instrText>
      </w:r>
      <w:r>
        <w:fldChar w:fldCharType="separate"/>
      </w:r>
      <w:del w:id="742" w:author="Russ Ott" w:date="2022-05-16T11:54:00Z">
        <w:r w:rsidR="002F5B8D">
          <w:delText>1</w:delText>
        </w:r>
      </w:del>
      <w:ins w:id="743" w:author="Russ Ott" w:date="2022-05-16T11:54:00Z">
        <w:r w:rsidR="00F1669B">
          <w:t>2</w:t>
        </w:r>
      </w:ins>
      <w:r>
        <w:fldChar w:fldCharType="end"/>
      </w:r>
      <w:r>
        <w:t>: Care Teams Section</w:t>
      </w:r>
      <w:bookmarkEnd w:id="740"/>
      <w:ins w:id="744" w:author="Russ Ott" w:date="2022-05-16T11:54:00Z">
        <w:r>
          <w:t xml:space="preserve"> Example</w:t>
        </w:r>
      </w:ins>
      <w:bookmarkEnd w:id="741"/>
    </w:p>
    <w:p w14:paraId="353F8468" w14:textId="77777777" w:rsidR="00440477" w:rsidRDefault="00440477" w:rsidP="00440477">
      <w:pPr>
        <w:pStyle w:val="Example"/>
        <w:ind w:left="130" w:right="115"/>
      </w:pPr>
      <w:r>
        <w:t>&lt;section&gt;</w:t>
      </w:r>
    </w:p>
    <w:p w14:paraId="60C75E26" w14:textId="399869C8" w:rsidR="00440477" w:rsidRDefault="002F5B8D" w:rsidP="00440477">
      <w:pPr>
        <w:pStyle w:val="Example"/>
        <w:ind w:left="130" w:right="115"/>
      </w:pPr>
      <w:del w:id="745" w:author="Russ Ott" w:date="2022-05-16T11:54:00Z">
        <w:r>
          <w:delText xml:space="preserve">      </w:delText>
        </w:r>
      </w:del>
      <w:r w:rsidR="00440477">
        <w:t xml:space="preserve">    &lt;</w:t>
      </w:r>
      <w:proofErr w:type="spellStart"/>
      <w:r w:rsidR="00440477">
        <w:t>templateId</w:t>
      </w:r>
      <w:proofErr w:type="spellEnd"/>
      <w:r w:rsidR="00440477">
        <w:t xml:space="preserve"> root="2.16.840.1.113883.10.20.22.2.500" extension="2019-07-01"/&gt;</w:t>
      </w:r>
    </w:p>
    <w:p w14:paraId="5B73C5DF" w14:textId="271EE224" w:rsidR="00440477" w:rsidRDefault="002F5B8D" w:rsidP="00440477">
      <w:pPr>
        <w:pStyle w:val="Example"/>
        <w:ind w:left="130" w:right="115"/>
        <w:rPr>
          <w:ins w:id="746" w:author="Russ Ott" w:date="2022-05-16T11:54:00Z"/>
        </w:rPr>
      </w:pPr>
      <w:del w:id="747" w:author="Russ Ott" w:date="2022-05-16T11:54:00Z">
        <w:r>
          <w:delText xml:space="preserve">      </w:delText>
        </w:r>
      </w:del>
      <w:ins w:id="748" w:author="Russ Ott" w:date="2022-05-16T11:54:00Z">
        <w:r w:rsidR="00440477">
          <w:t xml:space="preserve">    &lt;</w:t>
        </w:r>
        <w:proofErr w:type="spellStart"/>
        <w:r w:rsidR="00440477">
          <w:t>templateId</w:t>
        </w:r>
        <w:proofErr w:type="spellEnd"/>
        <w:r w:rsidR="00440477">
          <w:t xml:space="preserve"> root="2.16.840.1.113883.10.20.22.2.500" extension="2022-06-01"/&gt;</w:t>
        </w:r>
      </w:ins>
    </w:p>
    <w:p w14:paraId="037AF5B3" w14:textId="77777777" w:rsidR="00440477" w:rsidRDefault="00440477" w:rsidP="00440477">
      <w:pPr>
        <w:pStyle w:val="Example"/>
        <w:ind w:left="130" w:right="115"/>
      </w:pPr>
      <w:r>
        <w:t xml:space="preserve">    &lt;code code="85847-2" </w:t>
      </w:r>
      <w:proofErr w:type="spellStart"/>
      <w:r>
        <w:t>codeSystem</w:t>
      </w:r>
      <w:proofErr w:type="spellEnd"/>
      <w:r>
        <w:t>="2.16.840.1.113883.6.1"/&gt;</w:t>
      </w:r>
    </w:p>
    <w:p w14:paraId="1F3086E8" w14:textId="66D659AA" w:rsidR="00440477" w:rsidRDefault="002F5B8D" w:rsidP="00440477">
      <w:pPr>
        <w:pStyle w:val="Example"/>
        <w:ind w:left="130" w:right="115"/>
      </w:pPr>
      <w:del w:id="749" w:author="Russ Ott" w:date="2022-05-16T11:54:00Z">
        <w:r>
          <w:delText xml:space="preserve">      </w:delText>
        </w:r>
      </w:del>
      <w:r w:rsidR="00440477">
        <w:t xml:space="preserve">    &lt;title&gt;Patient Care Teams&lt;/title&gt;</w:t>
      </w:r>
    </w:p>
    <w:p w14:paraId="23B43292" w14:textId="483ABFC0" w:rsidR="00440477" w:rsidRDefault="002F5B8D" w:rsidP="00440477">
      <w:pPr>
        <w:pStyle w:val="Example"/>
        <w:ind w:left="130" w:right="115"/>
      </w:pPr>
      <w:del w:id="750" w:author="Russ Ott" w:date="2022-05-16T11:54:00Z">
        <w:r>
          <w:delText xml:space="preserve">      </w:delText>
        </w:r>
      </w:del>
      <w:r w:rsidR="00440477">
        <w:t xml:space="preserve">    &lt;text&gt;</w:t>
      </w:r>
    </w:p>
    <w:p w14:paraId="5304DF08" w14:textId="10DAFF4C" w:rsidR="00440477" w:rsidRDefault="002F5B8D" w:rsidP="00440477">
      <w:pPr>
        <w:pStyle w:val="Example"/>
        <w:ind w:left="130" w:right="115"/>
      </w:pPr>
      <w:del w:id="751" w:author="Russ Ott" w:date="2022-05-16T11:54:00Z">
        <w:r>
          <w:delText xml:space="preserve">      </w:delText>
        </w:r>
      </w:del>
      <w:r w:rsidR="00440477">
        <w:t xml:space="preserve">        &lt;list&gt;</w:t>
      </w:r>
    </w:p>
    <w:p w14:paraId="7CED277F" w14:textId="3C80B238" w:rsidR="00440477" w:rsidRDefault="002F5B8D" w:rsidP="00440477">
      <w:pPr>
        <w:pStyle w:val="Example"/>
        <w:ind w:left="130" w:right="115"/>
      </w:pPr>
      <w:del w:id="752" w:author="Russ Ott" w:date="2022-05-16T11:54:00Z">
        <w:r>
          <w:delText xml:space="preserve">      </w:delText>
        </w:r>
      </w:del>
      <w:r w:rsidR="00440477">
        <w:t xml:space="preserve">            &lt;item&gt;</w:t>
      </w:r>
    </w:p>
    <w:p w14:paraId="31111B10" w14:textId="69D177A0" w:rsidR="00440477" w:rsidRDefault="002F5B8D" w:rsidP="00440477">
      <w:pPr>
        <w:pStyle w:val="Example"/>
        <w:ind w:left="130" w:right="115"/>
        <w:rPr>
          <w:ins w:id="753" w:author="Russ Ott" w:date="2022-05-16T11:54:00Z"/>
        </w:rPr>
      </w:pPr>
      <w:del w:id="754" w:author="Russ Ott" w:date="2022-05-16T11:54:00Z">
        <w:r>
          <w:delText xml:space="preserve">      </w:delText>
        </w:r>
      </w:del>
      <w:r w:rsidR="00440477">
        <w:t xml:space="preserve">                &lt;content ID= "CareTeamName1"&gt;Inpatient Diabetes Care Team&lt;/content&gt; </w:t>
      </w:r>
      <w:del w:id="755" w:author="Russ Ott" w:date="2022-05-16T11:54:00Z">
        <w:r>
          <w:delText>(&lt;</w:delText>
        </w:r>
      </w:del>
      <w:ins w:id="756" w:author="Russ Ott" w:date="2022-05-16T11:54:00Z">
        <w:r w:rsidR="00440477">
          <w:t>(</w:t>
        </w:r>
      </w:ins>
    </w:p>
    <w:p w14:paraId="78480C40" w14:textId="77777777" w:rsidR="00440477" w:rsidRDefault="00440477" w:rsidP="00440477">
      <w:pPr>
        <w:pStyle w:val="Example"/>
        <w:ind w:left="130" w:right="115"/>
      </w:pPr>
      <w:ins w:id="757" w:author="Russ Ott" w:date="2022-05-16T11:54:00Z">
        <w:r>
          <w:t xml:space="preserve">                &lt;</w:t>
        </w:r>
      </w:ins>
      <w:r>
        <w:t xml:space="preserve">content&gt;Active&lt;/content&gt;) (10/08/2018 </w:t>
      </w:r>
      <w:proofErr w:type="gramStart"/>
      <w:r>
        <w:t>- )</w:t>
      </w:r>
      <w:proofErr w:type="gramEnd"/>
    </w:p>
    <w:p w14:paraId="7F0AF27A" w14:textId="77777777" w:rsidR="00440477" w:rsidRDefault="00440477" w:rsidP="00440477">
      <w:pPr>
        <w:pStyle w:val="Example"/>
        <w:ind w:left="130" w:right="115"/>
        <w:rPr>
          <w:ins w:id="758" w:author="Russ Ott" w:date="2022-05-16T11:54:00Z"/>
        </w:rPr>
      </w:pPr>
      <w:r>
        <w:t xml:space="preserve">      </w:t>
      </w:r>
      <w:ins w:id="759" w:author="Russ Ott" w:date="2022-05-16T11:54:00Z">
        <w:r>
          <w:t xml:space="preserve">                </w:t>
        </w:r>
      </w:ins>
    </w:p>
    <w:p w14:paraId="62051CA4" w14:textId="77777777" w:rsidR="00440477" w:rsidRDefault="00440477" w:rsidP="00440477">
      <w:pPr>
        <w:pStyle w:val="Example"/>
        <w:ind w:left="130" w:right="115"/>
      </w:pPr>
      <w:r>
        <w:t xml:space="preserve">                &lt;table&gt;</w:t>
      </w:r>
    </w:p>
    <w:p w14:paraId="7928B630" w14:textId="23E728BE" w:rsidR="00440477" w:rsidRDefault="002F5B8D" w:rsidP="00440477">
      <w:pPr>
        <w:pStyle w:val="Example"/>
        <w:ind w:left="130" w:right="115"/>
      </w:pPr>
      <w:del w:id="760" w:author="Russ Ott" w:date="2022-05-16T11:54:00Z">
        <w:r>
          <w:delText xml:space="preserve">      </w:delText>
        </w:r>
      </w:del>
      <w:r w:rsidR="00440477">
        <w:t xml:space="preserve">                    &lt;</w:t>
      </w:r>
      <w:proofErr w:type="spellStart"/>
      <w:r w:rsidR="00440477">
        <w:t>thead</w:t>
      </w:r>
      <w:proofErr w:type="spellEnd"/>
      <w:r w:rsidR="00440477">
        <w:t>&gt;</w:t>
      </w:r>
    </w:p>
    <w:p w14:paraId="29E23DE2" w14:textId="7612BEE9" w:rsidR="00440477" w:rsidRDefault="002F5B8D" w:rsidP="00440477">
      <w:pPr>
        <w:pStyle w:val="Example"/>
        <w:ind w:left="130" w:right="115"/>
      </w:pPr>
      <w:del w:id="761" w:author="Russ Ott" w:date="2022-05-16T11:54:00Z">
        <w:r>
          <w:delText xml:space="preserve">      </w:delText>
        </w:r>
      </w:del>
      <w:r w:rsidR="00440477">
        <w:t xml:space="preserve">                        &lt;tr&gt;</w:t>
      </w:r>
    </w:p>
    <w:p w14:paraId="676CD70C" w14:textId="4832F232" w:rsidR="00440477" w:rsidRDefault="002F5B8D" w:rsidP="00440477">
      <w:pPr>
        <w:pStyle w:val="Example"/>
        <w:ind w:left="130" w:right="115"/>
      </w:pPr>
      <w:del w:id="762" w:author="Russ Ott" w:date="2022-05-16T11:54:00Z">
        <w:r>
          <w:delText xml:space="preserve">      </w:delText>
        </w:r>
      </w:del>
      <w:r w:rsidR="00440477">
        <w:t xml:space="preserve">                            &lt;</w:t>
      </w:r>
      <w:proofErr w:type="spellStart"/>
      <w:r w:rsidR="00440477">
        <w:t>th</w:t>
      </w:r>
      <w:proofErr w:type="spellEnd"/>
      <w:r w:rsidR="00440477">
        <w:t>&gt;Member&lt;/</w:t>
      </w:r>
      <w:proofErr w:type="spellStart"/>
      <w:r w:rsidR="00440477">
        <w:t>th</w:t>
      </w:r>
      <w:proofErr w:type="spellEnd"/>
      <w:r w:rsidR="00440477">
        <w:t>&gt;</w:t>
      </w:r>
    </w:p>
    <w:p w14:paraId="5582E04B" w14:textId="65824440" w:rsidR="00440477" w:rsidRDefault="002F5B8D" w:rsidP="00440477">
      <w:pPr>
        <w:pStyle w:val="Example"/>
        <w:ind w:left="130" w:right="115"/>
      </w:pPr>
      <w:del w:id="763" w:author="Russ Ott" w:date="2022-05-16T11:54:00Z">
        <w:r>
          <w:delText xml:space="preserve">      </w:delText>
        </w:r>
      </w:del>
      <w:r w:rsidR="00440477">
        <w:t xml:space="preserve">                            &lt;</w:t>
      </w:r>
      <w:proofErr w:type="spellStart"/>
      <w:r w:rsidR="00440477">
        <w:t>th</w:t>
      </w:r>
      <w:proofErr w:type="spellEnd"/>
      <w:r w:rsidR="00440477">
        <w:t>&gt;Role on Team&lt;/</w:t>
      </w:r>
      <w:proofErr w:type="spellStart"/>
      <w:r w:rsidR="00440477">
        <w:t>th</w:t>
      </w:r>
      <w:proofErr w:type="spellEnd"/>
      <w:r w:rsidR="00440477">
        <w:t>&gt;</w:t>
      </w:r>
    </w:p>
    <w:p w14:paraId="18E37D88" w14:textId="51812E28" w:rsidR="00440477" w:rsidRDefault="002F5B8D" w:rsidP="00440477">
      <w:pPr>
        <w:pStyle w:val="Example"/>
        <w:ind w:left="130" w:right="115"/>
      </w:pPr>
      <w:del w:id="764" w:author="Russ Ott" w:date="2022-05-16T11:54:00Z">
        <w:r>
          <w:delText xml:space="preserve">      </w:delText>
        </w:r>
      </w:del>
      <w:r w:rsidR="00440477">
        <w:t xml:space="preserve">                            &lt;</w:t>
      </w:r>
      <w:proofErr w:type="spellStart"/>
      <w:r w:rsidR="00440477">
        <w:t>th</w:t>
      </w:r>
      <w:proofErr w:type="spellEnd"/>
      <w:r w:rsidR="00440477">
        <w:t>&gt;Status&lt;/</w:t>
      </w:r>
      <w:proofErr w:type="spellStart"/>
      <w:r w:rsidR="00440477">
        <w:t>th</w:t>
      </w:r>
      <w:proofErr w:type="spellEnd"/>
      <w:r w:rsidR="00440477">
        <w:t>&gt;</w:t>
      </w:r>
    </w:p>
    <w:p w14:paraId="6A538D8A" w14:textId="63D48561" w:rsidR="00440477" w:rsidRDefault="002F5B8D" w:rsidP="00440477">
      <w:pPr>
        <w:pStyle w:val="Example"/>
        <w:ind w:left="130" w:right="115"/>
      </w:pPr>
      <w:del w:id="765" w:author="Russ Ott" w:date="2022-05-16T11:54:00Z">
        <w:r>
          <w:delText xml:space="preserve">      </w:delText>
        </w:r>
      </w:del>
      <w:r w:rsidR="00440477">
        <w:t xml:space="preserve">                            &lt;</w:t>
      </w:r>
      <w:proofErr w:type="spellStart"/>
      <w:r w:rsidR="00440477">
        <w:t>th</w:t>
      </w:r>
      <w:proofErr w:type="spellEnd"/>
      <w:r w:rsidR="00440477">
        <w:t>&gt;Date&lt;/</w:t>
      </w:r>
      <w:proofErr w:type="spellStart"/>
      <w:r w:rsidR="00440477">
        <w:t>th</w:t>
      </w:r>
      <w:proofErr w:type="spellEnd"/>
      <w:r w:rsidR="00440477">
        <w:t>&gt;</w:t>
      </w:r>
    </w:p>
    <w:p w14:paraId="2269DDBF" w14:textId="6B0DB3B3" w:rsidR="00440477" w:rsidRDefault="002F5B8D" w:rsidP="00440477">
      <w:pPr>
        <w:pStyle w:val="Example"/>
        <w:ind w:left="130" w:right="115"/>
      </w:pPr>
      <w:del w:id="766" w:author="Russ Ott" w:date="2022-05-16T11:54:00Z">
        <w:r>
          <w:delText xml:space="preserve">      </w:delText>
        </w:r>
      </w:del>
      <w:r w:rsidR="00440477">
        <w:t xml:space="preserve">                        &lt;/tr&gt;</w:t>
      </w:r>
    </w:p>
    <w:p w14:paraId="526CB078" w14:textId="07B3D596" w:rsidR="00440477" w:rsidRDefault="002F5B8D" w:rsidP="00440477">
      <w:pPr>
        <w:pStyle w:val="Example"/>
        <w:ind w:left="130" w:right="115"/>
      </w:pPr>
      <w:del w:id="767" w:author="Russ Ott" w:date="2022-05-16T11:54:00Z">
        <w:r>
          <w:delText xml:space="preserve">      </w:delText>
        </w:r>
      </w:del>
      <w:r w:rsidR="00440477">
        <w:t xml:space="preserve">                    &lt;/</w:t>
      </w:r>
      <w:proofErr w:type="spellStart"/>
      <w:r w:rsidR="00440477">
        <w:t>thead</w:t>
      </w:r>
      <w:proofErr w:type="spellEnd"/>
      <w:r w:rsidR="00440477">
        <w:t>&gt;</w:t>
      </w:r>
    </w:p>
    <w:p w14:paraId="2EBABB65" w14:textId="1915A334" w:rsidR="00440477" w:rsidRDefault="002F5B8D" w:rsidP="00440477">
      <w:pPr>
        <w:pStyle w:val="Example"/>
        <w:ind w:left="130" w:right="115"/>
      </w:pPr>
      <w:del w:id="768" w:author="Russ Ott" w:date="2022-05-16T11:54:00Z">
        <w:r>
          <w:delText xml:space="preserve">      </w:delText>
        </w:r>
      </w:del>
      <w:r w:rsidR="00440477">
        <w:t xml:space="preserve">                    &lt;</w:t>
      </w:r>
      <w:proofErr w:type="spellStart"/>
      <w:r w:rsidR="00440477">
        <w:t>tbody</w:t>
      </w:r>
      <w:proofErr w:type="spellEnd"/>
      <w:r w:rsidR="00440477">
        <w:t>&gt;</w:t>
      </w:r>
    </w:p>
    <w:p w14:paraId="4CB3D653" w14:textId="6E22AED8" w:rsidR="00440477" w:rsidRDefault="002F5B8D" w:rsidP="00440477">
      <w:pPr>
        <w:pStyle w:val="Example"/>
        <w:ind w:left="130" w:right="115"/>
      </w:pPr>
      <w:del w:id="769" w:author="Russ Ott" w:date="2022-05-16T11:54:00Z">
        <w:r>
          <w:delText xml:space="preserve">      </w:delText>
        </w:r>
      </w:del>
      <w:r w:rsidR="00440477">
        <w:t xml:space="preserve">                        &lt;tr&gt;</w:t>
      </w:r>
    </w:p>
    <w:p w14:paraId="2A3216AE" w14:textId="439A9412" w:rsidR="00440477" w:rsidRDefault="002F5B8D" w:rsidP="00440477">
      <w:pPr>
        <w:pStyle w:val="Example"/>
        <w:ind w:left="130" w:right="115"/>
      </w:pPr>
      <w:del w:id="770" w:author="Russ Ott" w:date="2022-05-16T11:54:00Z">
        <w:r>
          <w:delText xml:space="preserve">      </w:delText>
        </w:r>
      </w:del>
      <w:r w:rsidR="00440477">
        <w:t xml:space="preserve">                            &lt;td&gt;Dr. Henry Seven &lt;/td&gt;</w:t>
      </w:r>
    </w:p>
    <w:p w14:paraId="5E9CD399" w14:textId="1C2F5D45" w:rsidR="00440477" w:rsidRDefault="002F5B8D" w:rsidP="00440477">
      <w:pPr>
        <w:pStyle w:val="Example"/>
        <w:ind w:left="130" w:right="115"/>
      </w:pPr>
      <w:del w:id="771" w:author="Russ Ott" w:date="2022-05-16T11:54:00Z">
        <w:r>
          <w:delText xml:space="preserve">      </w:delText>
        </w:r>
      </w:del>
      <w:r w:rsidR="00440477">
        <w:t xml:space="preserve">                            &lt;td ID="CT1_M01"&gt;PCP&lt;/td&gt;</w:t>
      </w:r>
    </w:p>
    <w:p w14:paraId="416E6BE0" w14:textId="6019D4AA" w:rsidR="00440477" w:rsidRDefault="002F5B8D" w:rsidP="00440477">
      <w:pPr>
        <w:pStyle w:val="Example"/>
        <w:ind w:left="130" w:right="115"/>
      </w:pPr>
      <w:del w:id="772" w:author="Russ Ott" w:date="2022-05-16T11:54:00Z">
        <w:r>
          <w:delText xml:space="preserve">      </w:delText>
        </w:r>
      </w:del>
      <w:r w:rsidR="00440477">
        <w:t xml:space="preserve">                            &lt;td&gt;(Active)&lt;/td&gt;</w:t>
      </w:r>
    </w:p>
    <w:p w14:paraId="442D3B4E" w14:textId="5A006B3A" w:rsidR="00440477" w:rsidRDefault="002F5B8D" w:rsidP="00440477">
      <w:pPr>
        <w:pStyle w:val="Example"/>
        <w:ind w:left="130" w:right="115"/>
      </w:pPr>
      <w:del w:id="773" w:author="Russ Ott" w:date="2022-05-16T11:54:00Z">
        <w:r>
          <w:delText xml:space="preserve">      </w:delText>
        </w:r>
      </w:del>
      <w:r w:rsidR="00440477">
        <w:t xml:space="preserve">                            &lt;td&gt;10/18/2019&lt;/td&gt;</w:t>
      </w:r>
    </w:p>
    <w:p w14:paraId="1648EB64" w14:textId="5D1E785E" w:rsidR="00440477" w:rsidRDefault="002F5B8D" w:rsidP="00440477">
      <w:pPr>
        <w:pStyle w:val="Example"/>
        <w:ind w:left="130" w:right="115"/>
      </w:pPr>
      <w:del w:id="774" w:author="Russ Ott" w:date="2022-05-16T11:54:00Z">
        <w:r>
          <w:delText xml:space="preserve">      </w:delText>
        </w:r>
      </w:del>
      <w:r w:rsidR="00440477">
        <w:t xml:space="preserve">                        &lt;/tr&gt;</w:t>
      </w:r>
    </w:p>
    <w:p w14:paraId="067B1CD2" w14:textId="74FCA85B" w:rsidR="00440477" w:rsidRDefault="002F5B8D" w:rsidP="00440477">
      <w:pPr>
        <w:pStyle w:val="Example"/>
        <w:ind w:left="130" w:right="115"/>
      </w:pPr>
      <w:del w:id="775" w:author="Russ Ott" w:date="2022-05-16T11:54:00Z">
        <w:r>
          <w:delText xml:space="preserve">      </w:delText>
        </w:r>
      </w:del>
      <w:r w:rsidR="00440477">
        <w:t xml:space="preserve">                    &lt;/</w:t>
      </w:r>
      <w:proofErr w:type="spellStart"/>
      <w:r w:rsidR="00440477">
        <w:t>tbody</w:t>
      </w:r>
      <w:proofErr w:type="spellEnd"/>
      <w:r w:rsidR="00440477">
        <w:t>&gt;</w:t>
      </w:r>
    </w:p>
    <w:p w14:paraId="3C0D4E53" w14:textId="1BD38EB7" w:rsidR="00440477" w:rsidRDefault="002F5B8D" w:rsidP="00440477">
      <w:pPr>
        <w:pStyle w:val="Example"/>
        <w:ind w:left="130" w:right="115"/>
      </w:pPr>
      <w:del w:id="776" w:author="Russ Ott" w:date="2022-05-16T11:54:00Z">
        <w:r>
          <w:delText xml:space="preserve">      </w:delText>
        </w:r>
      </w:del>
      <w:r w:rsidR="00440477">
        <w:t xml:space="preserve">                &lt;/table&gt;</w:t>
      </w:r>
    </w:p>
    <w:p w14:paraId="65829C2B" w14:textId="1E16CC70" w:rsidR="00440477" w:rsidRDefault="002F5B8D" w:rsidP="00440477">
      <w:pPr>
        <w:pStyle w:val="Example"/>
        <w:ind w:left="130" w:right="115"/>
      </w:pPr>
      <w:del w:id="777" w:author="Russ Ott" w:date="2022-05-16T11:54:00Z">
        <w:r>
          <w:delText xml:space="preserve">      </w:delText>
        </w:r>
      </w:del>
      <w:r w:rsidR="00440477">
        <w:t xml:space="preserve">            &lt;/item&gt;</w:t>
      </w:r>
    </w:p>
    <w:p w14:paraId="5EAE0B8A" w14:textId="6BADA2E0" w:rsidR="00440477" w:rsidRDefault="002F5B8D" w:rsidP="00440477">
      <w:pPr>
        <w:pStyle w:val="Example"/>
        <w:ind w:left="130" w:right="115"/>
      </w:pPr>
      <w:del w:id="778" w:author="Russ Ott" w:date="2022-05-16T11:54:00Z">
        <w:r>
          <w:delText xml:space="preserve">      </w:delText>
        </w:r>
      </w:del>
      <w:r w:rsidR="00440477">
        <w:t xml:space="preserve">        &lt;/list&gt;</w:t>
      </w:r>
    </w:p>
    <w:p w14:paraId="7F4E626F" w14:textId="77777777" w:rsidR="00D87DA5" w:rsidRDefault="002F5B8D">
      <w:pPr>
        <w:pStyle w:val="Example"/>
        <w:ind w:left="130" w:right="115"/>
        <w:rPr>
          <w:del w:id="779" w:author="Russ Ott" w:date="2022-05-16T11:54:00Z"/>
        </w:rPr>
      </w:pPr>
      <w:del w:id="780" w:author="Russ Ott" w:date="2022-05-16T11:54:00Z">
        <w:r>
          <w:delText xml:space="preserve">              </w:delText>
        </w:r>
      </w:del>
    </w:p>
    <w:p w14:paraId="55FD98E1" w14:textId="7D232E49" w:rsidR="00440477" w:rsidRDefault="002F5B8D" w:rsidP="00440477">
      <w:pPr>
        <w:pStyle w:val="Example"/>
        <w:ind w:left="130" w:right="115"/>
      </w:pPr>
      <w:del w:id="781" w:author="Russ Ott" w:date="2022-05-16T11:54:00Z">
        <w:r>
          <w:delText xml:space="preserve">      </w:delText>
        </w:r>
      </w:del>
      <w:r w:rsidR="00440477">
        <w:t xml:space="preserve">    &lt;/text&gt;</w:t>
      </w:r>
    </w:p>
    <w:p w14:paraId="7CDED137" w14:textId="49B3B15D" w:rsidR="00440477" w:rsidRDefault="002F5B8D" w:rsidP="00440477">
      <w:pPr>
        <w:pStyle w:val="Example"/>
        <w:ind w:left="130" w:right="115"/>
      </w:pPr>
      <w:del w:id="782" w:author="Russ Ott" w:date="2022-05-16T11:54:00Z">
        <w:r>
          <w:delText xml:space="preserve">      </w:delText>
        </w:r>
      </w:del>
      <w:r w:rsidR="00440477">
        <w:t xml:space="preserve">    &lt;entry&gt;</w:t>
      </w:r>
    </w:p>
    <w:p w14:paraId="0B0D3740" w14:textId="0DA80698" w:rsidR="00440477" w:rsidRDefault="002F5B8D" w:rsidP="00440477">
      <w:pPr>
        <w:pStyle w:val="Example"/>
        <w:ind w:left="130" w:right="115"/>
      </w:pPr>
      <w:del w:id="783" w:author="Russ Ott" w:date="2022-05-16T11:54:00Z">
        <w:r>
          <w:delText xml:space="preserve">  </w:delText>
        </w:r>
      </w:del>
      <w:r w:rsidR="00440477">
        <w:t xml:space="preserve">        </w:t>
      </w:r>
      <w:proofErr w:type="gramStart"/>
      <w:r w:rsidR="00440477">
        <w:t>&lt;!--</w:t>
      </w:r>
      <w:proofErr w:type="gramEnd"/>
      <w:r w:rsidR="00440477">
        <w:t>Care Team Organizer--&gt;</w:t>
      </w:r>
    </w:p>
    <w:p w14:paraId="150D46ED" w14:textId="77777777" w:rsidR="00440477" w:rsidRDefault="00440477" w:rsidP="00440477">
      <w:pPr>
        <w:pStyle w:val="Example"/>
        <w:ind w:left="130" w:right="115"/>
      </w:pPr>
      <w:r>
        <w:t xml:space="preserve">... entry info </w:t>
      </w:r>
      <w:proofErr w:type="gramStart"/>
      <w:r>
        <w:t>here, if</w:t>
      </w:r>
      <w:proofErr w:type="gramEnd"/>
      <w:r>
        <w:t xml:space="preserve"> coded data available for care team members... </w:t>
      </w:r>
    </w:p>
    <w:p w14:paraId="3966C02C" w14:textId="0211A57A" w:rsidR="00440477" w:rsidRDefault="00440477" w:rsidP="00440477">
      <w:pPr>
        <w:pStyle w:val="Example"/>
        <w:ind w:left="130" w:right="115"/>
      </w:pPr>
      <w:r>
        <w:t xml:space="preserve">          </w:t>
      </w:r>
      <w:del w:id="784" w:author="Russ Ott" w:date="2022-05-16T11:54:00Z">
        <w:r w:rsidR="002F5B8D">
          <w:delText>&lt;/entry&gt;</w:delText>
        </w:r>
      </w:del>
    </w:p>
    <w:p w14:paraId="35E73C2A" w14:textId="77777777" w:rsidR="00440477" w:rsidRDefault="00440477" w:rsidP="00440477">
      <w:pPr>
        <w:pStyle w:val="Example"/>
        <w:ind w:left="130" w:right="115"/>
        <w:rPr>
          <w:ins w:id="785" w:author="Russ Ott" w:date="2022-05-16T11:54:00Z"/>
        </w:rPr>
      </w:pPr>
      <w:r>
        <w:t xml:space="preserve">   </w:t>
      </w:r>
      <w:ins w:id="786" w:author="Russ Ott" w:date="2022-05-16T11:54:00Z">
        <w:r>
          <w:t xml:space="preserve"> &lt;/entry&gt;</w:t>
        </w:r>
      </w:ins>
    </w:p>
    <w:p w14:paraId="02FBEB7B" w14:textId="77777777" w:rsidR="00440477" w:rsidRDefault="00440477" w:rsidP="00440477">
      <w:pPr>
        <w:pStyle w:val="Example"/>
        <w:ind w:left="130" w:right="115"/>
      </w:pPr>
      <w:r>
        <w:t>&lt;/section&gt;</w:t>
      </w:r>
    </w:p>
    <w:p w14:paraId="15858775" w14:textId="77777777" w:rsidR="00440477" w:rsidRDefault="00440477" w:rsidP="00440477">
      <w:pPr>
        <w:pStyle w:val="BodyText"/>
      </w:pPr>
    </w:p>
    <w:p w14:paraId="3EAA48B5" w14:textId="77777777" w:rsidR="00440477" w:rsidRDefault="00440477" w:rsidP="00440477">
      <w:pPr>
        <w:pStyle w:val="Heading2nospace"/>
      </w:pPr>
      <w:bookmarkStart w:id="787" w:name="S_Notes_Section"/>
      <w:bookmarkStart w:id="788" w:name="_Toc103325882"/>
      <w:bookmarkStart w:id="789" w:name="_Toc83394553"/>
      <w:r>
        <w:lastRenderedPageBreak/>
        <w:t>Notes Section</w:t>
      </w:r>
      <w:bookmarkEnd w:id="787"/>
      <w:bookmarkEnd w:id="788"/>
      <w:bookmarkEnd w:id="789"/>
    </w:p>
    <w:p w14:paraId="25B410E3" w14:textId="77777777" w:rsidR="00440477" w:rsidRDefault="00440477" w:rsidP="00440477">
      <w:pPr>
        <w:pStyle w:val="BracketData"/>
      </w:pPr>
      <w:r>
        <w:t xml:space="preserve">[section: identifier </w:t>
      </w:r>
      <w:proofErr w:type="gramStart"/>
      <w:r>
        <w:t>urn:hl</w:t>
      </w:r>
      <w:proofErr w:type="gramEnd"/>
      <w:r>
        <w:t>7ii:2.16.840.1.113883.10.20.22.2.65:2016-11-01 (open)]</w:t>
      </w:r>
    </w:p>
    <w:p w14:paraId="07F892BC" w14:textId="7A05EBE5" w:rsidR="00440477" w:rsidRDefault="00440477" w:rsidP="00440477">
      <w:pPr>
        <w:pStyle w:val="Caption"/>
      </w:pPr>
      <w:bookmarkStart w:id="790" w:name="_Toc103325942"/>
      <w:bookmarkStart w:id="791" w:name="_Toc82717664"/>
      <w:r>
        <w:t xml:space="preserve">Table </w:t>
      </w:r>
      <w:r>
        <w:fldChar w:fldCharType="begin"/>
      </w:r>
      <w:r>
        <w:instrText>SEQ Table \* ARABIC</w:instrText>
      </w:r>
      <w:r>
        <w:fldChar w:fldCharType="separate"/>
      </w:r>
      <w:del w:id="792" w:author="Russ Ott" w:date="2022-05-16T11:54:00Z">
        <w:r w:rsidR="002F5B8D">
          <w:delText>3</w:delText>
        </w:r>
      </w:del>
      <w:ins w:id="793" w:author="Russ Ott" w:date="2022-05-16T11:54:00Z">
        <w:r w:rsidR="00F1669B">
          <w:t>4</w:t>
        </w:r>
      </w:ins>
      <w:r>
        <w:fldChar w:fldCharType="end"/>
      </w:r>
      <w:r>
        <w:t>: Notes Section Contexts</w:t>
      </w:r>
      <w:bookmarkEnd w:id="790"/>
      <w:bookmarkEnd w:id="7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794"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795">
          <w:tblGrid>
            <w:gridCol w:w="5040"/>
            <w:gridCol w:w="5040"/>
          </w:tblGrid>
        </w:tblGridChange>
      </w:tblGrid>
      <w:tr w:rsidR="00440477" w14:paraId="5ACC4881" w14:textId="77777777" w:rsidTr="00BA7D84">
        <w:trPr>
          <w:cantSplit/>
          <w:tblHeader/>
          <w:jc w:val="center"/>
          <w:trPrChange w:id="796" w:author="Russ Ott" w:date="2022-05-16T11:54:00Z">
            <w:trPr>
              <w:cantSplit/>
              <w:tblHeader/>
              <w:jc w:val="center"/>
            </w:trPr>
          </w:trPrChange>
        </w:trPr>
        <w:tc>
          <w:tcPr>
            <w:tcW w:w="360" w:type="dxa"/>
            <w:shd w:val="clear" w:color="auto" w:fill="E6E6E6"/>
            <w:tcPrChange w:id="797" w:author="Russ Ott" w:date="2022-05-16T11:54:00Z">
              <w:tcPr>
                <w:tcW w:w="360" w:type="dxa"/>
                <w:shd w:val="clear" w:color="auto" w:fill="E6E6E6"/>
              </w:tcPr>
            </w:tcPrChange>
          </w:tcPr>
          <w:p w14:paraId="6621E799" w14:textId="77777777" w:rsidR="00440477" w:rsidRDefault="00440477" w:rsidP="00BA7D84">
            <w:pPr>
              <w:pStyle w:val="TableHead"/>
            </w:pPr>
            <w:r>
              <w:t>Contained By:</w:t>
            </w:r>
          </w:p>
        </w:tc>
        <w:tc>
          <w:tcPr>
            <w:tcW w:w="360" w:type="dxa"/>
            <w:shd w:val="clear" w:color="auto" w:fill="E6E6E6"/>
            <w:tcPrChange w:id="798" w:author="Russ Ott" w:date="2022-05-16T11:54:00Z">
              <w:tcPr>
                <w:tcW w:w="360" w:type="dxa"/>
                <w:shd w:val="clear" w:color="auto" w:fill="E6E6E6"/>
              </w:tcPr>
            </w:tcPrChange>
          </w:tcPr>
          <w:p w14:paraId="3DBEC65A" w14:textId="77777777" w:rsidR="00440477" w:rsidRDefault="00440477" w:rsidP="00BA7D84">
            <w:pPr>
              <w:pStyle w:val="TableHead"/>
            </w:pPr>
            <w:r>
              <w:t>Contains:</w:t>
            </w:r>
          </w:p>
        </w:tc>
      </w:tr>
      <w:tr w:rsidR="00440477" w14:paraId="496D3506" w14:textId="77777777" w:rsidTr="00BA7D84">
        <w:trPr>
          <w:jc w:val="center"/>
          <w:trPrChange w:id="799" w:author="Russ Ott" w:date="2022-05-16T11:54:00Z">
            <w:trPr>
              <w:jc w:val="center"/>
            </w:trPr>
          </w:trPrChange>
        </w:trPr>
        <w:tc>
          <w:tcPr>
            <w:tcW w:w="360" w:type="dxa"/>
            <w:tcPrChange w:id="800" w:author="Russ Ott" w:date="2022-05-16T11:54:00Z">
              <w:tcPr>
                <w:tcW w:w="360" w:type="dxa"/>
              </w:tcPr>
            </w:tcPrChange>
          </w:tcPr>
          <w:p w14:paraId="6A066696" w14:textId="77777777" w:rsidR="00440477" w:rsidRDefault="00440477" w:rsidP="00BA7D84"/>
        </w:tc>
        <w:tc>
          <w:tcPr>
            <w:tcW w:w="360" w:type="dxa"/>
            <w:tcPrChange w:id="801" w:author="Russ Ott" w:date="2022-05-16T11:54:00Z">
              <w:tcPr>
                <w:tcW w:w="360" w:type="dxa"/>
              </w:tcPr>
            </w:tcPrChange>
          </w:tcPr>
          <w:p w14:paraId="129A6DA6" w14:textId="1C9B8D0C" w:rsidR="00440477" w:rsidRDefault="001C172D" w:rsidP="00BA7D84">
            <w:pPr>
              <w:pStyle w:val="TableText"/>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r w:rsidR="00440477">
              <w:t xml:space="preserve"> (required)</w:t>
            </w:r>
          </w:p>
        </w:tc>
      </w:tr>
    </w:tbl>
    <w:p w14:paraId="7D97F819" w14:textId="77777777" w:rsidR="00440477" w:rsidRDefault="00440477" w:rsidP="00440477">
      <w:pPr>
        <w:pStyle w:val="BodyText"/>
      </w:pPr>
    </w:p>
    <w:p w14:paraId="4A15DDE1" w14:textId="77777777" w:rsidR="00440477" w:rsidRDefault="00440477" w:rsidP="00440477">
      <w:r>
        <w:t xml:space="preserve">The Notes Section allow for inclusion of clinical documentation which does not fit precisely within any other C-CDA section. Multiple Notes sections may be included in a document provided they each include different types of note content as indicated by a different </w:t>
      </w:r>
      <w:proofErr w:type="spellStart"/>
      <w:proofErr w:type="gramStart"/>
      <w:r>
        <w:t>section.code</w:t>
      </w:r>
      <w:proofErr w:type="spellEnd"/>
      <w:proofErr w:type="gramEnd"/>
      <w:r>
        <w:t>.</w:t>
      </w:r>
      <w:r>
        <w:br/>
        <w:t>The Notes Section SHOULD NOT be used in place of a more specific C-CDA section. For example, notes about procedure should be placed within the Procedures Section, not a Notes Section.</w:t>
      </w:r>
      <w:r>
        <w:br/>
        <w:t>When a Notes Section is present, Note Activity entries contain structured information about the note information allowing it to be more machine processable.</w:t>
      </w:r>
    </w:p>
    <w:p w14:paraId="43EDD1E3" w14:textId="5037A156" w:rsidR="00440477" w:rsidRDefault="00440477" w:rsidP="00440477">
      <w:pPr>
        <w:pStyle w:val="Caption"/>
      </w:pPr>
      <w:bookmarkStart w:id="802" w:name="_Toc103325943"/>
      <w:bookmarkStart w:id="803" w:name="_Toc82717665"/>
      <w:r>
        <w:t xml:space="preserve">Table </w:t>
      </w:r>
      <w:r>
        <w:fldChar w:fldCharType="begin"/>
      </w:r>
      <w:r>
        <w:instrText>SEQ Table \* ARABIC</w:instrText>
      </w:r>
      <w:r>
        <w:fldChar w:fldCharType="separate"/>
      </w:r>
      <w:del w:id="804" w:author="Russ Ott" w:date="2022-05-16T11:54:00Z">
        <w:r w:rsidR="002F5B8D">
          <w:delText>4</w:delText>
        </w:r>
      </w:del>
      <w:ins w:id="805" w:author="Russ Ott" w:date="2022-05-16T11:54:00Z">
        <w:r w:rsidR="00F1669B">
          <w:t>5</w:t>
        </w:r>
      </w:ins>
      <w:r>
        <w:fldChar w:fldCharType="end"/>
      </w:r>
      <w:r>
        <w:t>: Notes Section Constraints Overview</w:t>
      </w:r>
      <w:bookmarkEnd w:id="802"/>
      <w:bookmarkEnd w:id="80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806">
          <w:tblGrid>
            <w:gridCol w:w="3316"/>
            <w:gridCol w:w="716"/>
            <w:gridCol w:w="1144"/>
            <w:gridCol w:w="858"/>
            <w:gridCol w:w="1096"/>
            <w:gridCol w:w="2950"/>
          </w:tblGrid>
        </w:tblGridChange>
      </w:tblGrid>
      <w:tr w:rsidR="001C172D" w14:paraId="4DCC6C77" w14:textId="77777777" w:rsidTr="00BA7D84">
        <w:trPr>
          <w:cantSplit/>
          <w:tblHeader/>
          <w:jc w:val="center"/>
        </w:trPr>
        <w:tc>
          <w:tcPr>
            <w:tcW w:w="0" w:type="dxa"/>
            <w:shd w:val="clear" w:color="auto" w:fill="E6E6E6"/>
            <w:noWrap/>
          </w:tcPr>
          <w:p w14:paraId="1599C071" w14:textId="77777777" w:rsidR="00440477" w:rsidRDefault="00440477" w:rsidP="00BA7D84">
            <w:pPr>
              <w:pStyle w:val="TableHead"/>
            </w:pPr>
            <w:r>
              <w:t>XPath</w:t>
            </w:r>
          </w:p>
        </w:tc>
        <w:tc>
          <w:tcPr>
            <w:tcW w:w="720" w:type="dxa"/>
            <w:shd w:val="clear" w:color="auto" w:fill="E6E6E6"/>
            <w:noWrap/>
          </w:tcPr>
          <w:p w14:paraId="467873C3" w14:textId="77777777" w:rsidR="00440477" w:rsidRDefault="00440477" w:rsidP="00BA7D84">
            <w:pPr>
              <w:pStyle w:val="TableHead"/>
            </w:pPr>
            <w:r>
              <w:t>Card.</w:t>
            </w:r>
          </w:p>
        </w:tc>
        <w:tc>
          <w:tcPr>
            <w:tcW w:w="1152" w:type="dxa"/>
            <w:shd w:val="clear" w:color="auto" w:fill="E6E6E6"/>
            <w:noWrap/>
          </w:tcPr>
          <w:p w14:paraId="15FDC8F9" w14:textId="77777777" w:rsidR="00440477" w:rsidRDefault="00440477" w:rsidP="00BA7D84">
            <w:pPr>
              <w:pStyle w:val="TableHead"/>
            </w:pPr>
            <w:r>
              <w:t>Verb</w:t>
            </w:r>
          </w:p>
        </w:tc>
        <w:tc>
          <w:tcPr>
            <w:tcW w:w="864" w:type="dxa"/>
            <w:shd w:val="clear" w:color="auto" w:fill="E6E6E6"/>
            <w:noWrap/>
          </w:tcPr>
          <w:p w14:paraId="4413B6B9" w14:textId="77777777" w:rsidR="00440477" w:rsidRDefault="00440477" w:rsidP="00BA7D84">
            <w:pPr>
              <w:pStyle w:val="TableHead"/>
            </w:pPr>
            <w:r>
              <w:t>Data Type</w:t>
            </w:r>
          </w:p>
        </w:tc>
        <w:tc>
          <w:tcPr>
            <w:tcW w:w="864" w:type="dxa"/>
            <w:shd w:val="clear" w:color="auto" w:fill="E6E6E6"/>
            <w:noWrap/>
          </w:tcPr>
          <w:p w14:paraId="4355AEE0" w14:textId="77777777" w:rsidR="00440477" w:rsidRDefault="00440477" w:rsidP="00BA7D84">
            <w:pPr>
              <w:pStyle w:val="TableHead"/>
            </w:pPr>
            <w:r>
              <w:t>CONF#</w:t>
            </w:r>
          </w:p>
        </w:tc>
        <w:tc>
          <w:tcPr>
            <w:tcW w:w="864" w:type="dxa"/>
            <w:shd w:val="clear" w:color="auto" w:fill="E6E6E6"/>
            <w:noWrap/>
          </w:tcPr>
          <w:p w14:paraId="49228EC8" w14:textId="77777777" w:rsidR="00440477" w:rsidRDefault="00440477" w:rsidP="00BA7D84">
            <w:pPr>
              <w:pStyle w:val="TableHead"/>
            </w:pPr>
            <w:r>
              <w:t>Value</w:t>
            </w:r>
          </w:p>
        </w:tc>
      </w:tr>
      <w:tr w:rsidR="00440477" w14:paraId="1ACD47CC" w14:textId="77777777" w:rsidTr="00BA7D84">
        <w:tblPrEx>
          <w:tblW w:w="10080" w:type="dxa"/>
          <w:jc w:val="center"/>
          <w:tblLayout w:type="fixed"/>
          <w:tblLook w:val="02A0" w:firstRow="1" w:lastRow="0" w:firstColumn="1" w:lastColumn="0" w:noHBand="1" w:noVBand="0"/>
          <w:tblPrExChange w:id="807" w:author="Russ Ott" w:date="2022-05-16T11:54:00Z">
            <w:tblPrEx>
              <w:tblW w:w="10080" w:type="dxa"/>
              <w:jc w:val="center"/>
              <w:tblLayout w:type="fixed"/>
              <w:tblLook w:val="02A0" w:firstRow="1" w:lastRow="0" w:firstColumn="1" w:lastColumn="0" w:noHBand="1" w:noVBand="0"/>
            </w:tblPrEx>
          </w:tblPrExChange>
        </w:tblPrEx>
        <w:trPr>
          <w:jc w:val="center"/>
          <w:trPrChange w:id="808" w:author="Russ Ott" w:date="2022-05-16T11:54:00Z">
            <w:trPr>
              <w:jc w:val="center"/>
            </w:trPr>
          </w:trPrChange>
        </w:trPr>
        <w:tc>
          <w:tcPr>
            <w:tcW w:w="10160" w:type="dxa"/>
            <w:gridSpan w:val="6"/>
            <w:tcPrChange w:id="809" w:author="Russ Ott" w:date="2022-05-16T11:54:00Z">
              <w:tcPr>
                <w:tcW w:w="10160" w:type="dxa"/>
                <w:gridSpan w:val="6"/>
              </w:tcPr>
            </w:tcPrChange>
          </w:tcPr>
          <w:p w14:paraId="3669FAF5" w14:textId="77777777" w:rsidR="00440477" w:rsidRDefault="00440477" w:rsidP="00BA7D84">
            <w:pPr>
              <w:pStyle w:val="TableText"/>
            </w:pPr>
            <w:r>
              <w:t>section (identifier: urn:hl7ii:2.16.840.1.113883.10.20.22.2.65:2016-11-01)</w:t>
            </w:r>
          </w:p>
        </w:tc>
      </w:tr>
      <w:tr w:rsidR="00440477" w14:paraId="1C7B682A" w14:textId="77777777" w:rsidTr="00BA7D84">
        <w:tblPrEx>
          <w:tblW w:w="10080" w:type="dxa"/>
          <w:jc w:val="center"/>
          <w:tblLayout w:type="fixed"/>
          <w:tblLook w:val="02A0" w:firstRow="1" w:lastRow="0" w:firstColumn="1" w:lastColumn="0" w:noHBand="1" w:noVBand="0"/>
          <w:tblPrExChange w:id="810" w:author="Russ Ott" w:date="2022-05-16T11:54:00Z">
            <w:tblPrEx>
              <w:tblW w:w="10080" w:type="dxa"/>
              <w:jc w:val="center"/>
              <w:tblLayout w:type="fixed"/>
              <w:tblLook w:val="02A0" w:firstRow="1" w:lastRow="0" w:firstColumn="1" w:lastColumn="0" w:noHBand="1" w:noVBand="0"/>
            </w:tblPrEx>
          </w:tblPrExChange>
        </w:tblPrEx>
        <w:trPr>
          <w:jc w:val="center"/>
          <w:trPrChange w:id="811" w:author="Russ Ott" w:date="2022-05-16T11:54:00Z">
            <w:trPr>
              <w:jc w:val="center"/>
            </w:trPr>
          </w:trPrChange>
        </w:trPr>
        <w:tc>
          <w:tcPr>
            <w:tcW w:w="3345" w:type="dxa"/>
            <w:tcPrChange w:id="812" w:author="Russ Ott" w:date="2022-05-16T11:54:00Z">
              <w:tcPr>
                <w:tcW w:w="3345" w:type="dxa"/>
              </w:tcPr>
            </w:tcPrChange>
          </w:tcPr>
          <w:p w14:paraId="504818D4" w14:textId="77777777" w:rsidR="00440477" w:rsidRDefault="00440477" w:rsidP="00BA7D84">
            <w:pPr>
              <w:pStyle w:val="TableText"/>
            </w:pPr>
            <w:r>
              <w:tab/>
              <w:t>templateId</w:t>
            </w:r>
          </w:p>
        </w:tc>
        <w:tc>
          <w:tcPr>
            <w:tcW w:w="720" w:type="dxa"/>
            <w:tcPrChange w:id="813" w:author="Russ Ott" w:date="2022-05-16T11:54:00Z">
              <w:tcPr>
                <w:tcW w:w="720" w:type="dxa"/>
              </w:tcPr>
            </w:tcPrChange>
          </w:tcPr>
          <w:p w14:paraId="78ED4DEF" w14:textId="77777777" w:rsidR="00440477" w:rsidRDefault="00440477" w:rsidP="00BA7D84">
            <w:pPr>
              <w:pStyle w:val="TableText"/>
            </w:pPr>
            <w:r>
              <w:t>1..1</w:t>
            </w:r>
          </w:p>
        </w:tc>
        <w:tc>
          <w:tcPr>
            <w:tcW w:w="1152" w:type="dxa"/>
            <w:tcPrChange w:id="814" w:author="Russ Ott" w:date="2022-05-16T11:54:00Z">
              <w:tcPr>
                <w:tcW w:w="1152" w:type="dxa"/>
              </w:tcPr>
            </w:tcPrChange>
          </w:tcPr>
          <w:p w14:paraId="42D3D09F" w14:textId="77777777" w:rsidR="00440477" w:rsidRDefault="00440477" w:rsidP="00BA7D84">
            <w:pPr>
              <w:pStyle w:val="TableText"/>
            </w:pPr>
            <w:r>
              <w:t>SHALL</w:t>
            </w:r>
          </w:p>
        </w:tc>
        <w:tc>
          <w:tcPr>
            <w:tcW w:w="864" w:type="dxa"/>
            <w:tcPrChange w:id="815" w:author="Russ Ott" w:date="2022-05-16T11:54:00Z">
              <w:tcPr>
                <w:tcW w:w="864" w:type="dxa"/>
              </w:tcPr>
            </w:tcPrChange>
          </w:tcPr>
          <w:p w14:paraId="52F734E9" w14:textId="77777777" w:rsidR="00440477" w:rsidRDefault="00440477" w:rsidP="00BA7D84">
            <w:pPr>
              <w:pStyle w:val="TableText"/>
            </w:pPr>
          </w:p>
        </w:tc>
        <w:tc>
          <w:tcPr>
            <w:tcW w:w="1104" w:type="dxa"/>
            <w:tcPrChange w:id="816" w:author="Russ Ott" w:date="2022-05-16T11:54:00Z">
              <w:tcPr>
                <w:tcW w:w="1104" w:type="dxa"/>
              </w:tcPr>
            </w:tcPrChange>
          </w:tcPr>
          <w:p w14:paraId="70B59D9E" w14:textId="3BCC639A" w:rsidR="00440477" w:rsidRDefault="001C172D" w:rsidP="00BA7D84">
            <w:pPr>
              <w:pStyle w:val="TableText"/>
            </w:pPr>
            <w:r>
              <w:fldChar w:fldCharType="begin"/>
            </w:r>
            <w:r>
              <w:instrText xml:space="preserve"> HYPERLINK \l "C_3250-16935" \h </w:instrText>
            </w:r>
            <w:r>
              <w:fldChar w:fldCharType="separate"/>
            </w:r>
            <w:r w:rsidR="00440477">
              <w:rPr>
                <w:rStyle w:val="HyperlinkText9pt"/>
              </w:rPr>
              <w:t>3250-16935</w:t>
            </w:r>
            <w:r>
              <w:rPr>
                <w:rStyle w:val="HyperlinkText9pt"/>
              </w:rPr>
              <w:fldChar w:fldCharType="end"/>
            </w:r>
          </w:p>
        </w:tc>
        <w:tc>
          <w:tcPr>
            <w:tcW w:w="2975" w:type="dxa"/>
            <w:tcPrChange w:id="817" w:author="Russ Ott" w:date="2022-05-16T11:54:00Z">
              <w:tcPr>
                <w:tcW w:w="2975" w:type="dxa"/>
              </w:tcPr>
            </w:tcPrChange>
          </w:tcPr>
          <w:p w14:paraId="026CA17A" w14:textId="77777777" w:rsidR="00440477" w:rsidRDefault="00440477" w:rsidP="00BA7D84">
            <w:pPr>
              <w:pStyle w:val="TableText"/>
            </w:pPr>
          </w:p>
        </w:tc>
      </w:tr>
      <w:tr w:rsidR="00440477" w14:paraId="176251A4" w14:textId="77777777" w:rsidTr="00BA7D84">
        <w:tblPrEx>
          <w:tblW w:w="10080" w:type="dxa"/>
          <w:jc w:val="center"/>
          <w:tblLayout w:type="fixed"/>
          <w:tblLook w:val="02A0" w:firstRow="1" w:lastRow="0" w:firstColumn="1" w:lastColumn="0" w:noHBand="1" w:noVBand="0"/>
          <w:tblPrExChange w:id="818" w:author="Russ Ott" w:date="2022-05-16T11:54:00Z">
            <w:tblPrEx>
              <w:tblW w:w="10080" w:type="dxa"/>
              <w:jc w:val="center"/>
              <w:tblLayout w:type="fixed"/>
              <w:tblLook w:val="02A0" w:firstRow="1" w:lastRow="0" w:firstColumn="1" w:lastColumn="0" w:noHBand="1" w:noVBand="0"/>
            </w:tblPrEx>
          </w:tblPrExChange>
        </w:tblPrEx>
        <w:trPr>
          <w:jc w:val="center"/>
          <w:trPrChange w:id="819" w:author="Russ Ott" w:date="2022-05-16T11:54:00Z">
            <w:trPr>
              <w:jc w:val="center"/>
            </w:trPr>
          </w:trPrChange>
        </w:trPr>
        <w:tc>
          <w:tcPr>
            <w:tcW w:w="3345" w:type="dxa"/>
            <w:tcPrChange w:id="820" w:author="Russ Ott" w:date="2022-05-16T11:54:00Z">
              <w:tcPr>
                <w:tcW w:w="3345" w:type="dxa"/>
              </w:tcPr>
            </w:tcPrChange>
          </w:tcPr>
          <w:p w14:paraId="4557D87E" w14:textId="77777777" w:rsidR="00440477" w:rsidRDefault="00440477" w:rsidP="00BA7D84">
            <w:pPr>
              <w:pStyle w:val="TableText"/>
            </w:pPr>
            <w:r>
              <w:tab/>
            </w:r>
            <w:r>
              <w:tab/>
              <w:t>@root</w:t>
            </w:r>
          </w:p>
        </w:tc>
        <w:tc>
          <w:tcPr>
            <w:tcW w:w="720" w:type="dxa"/>
            <w:tcPrChange w:id="821" w:author="Russ Ott" w:date="2022-05-16T11:54:00Z">
              <w:tcPr>
                <w:tcW w:w="720" w:type="dxa"/>
              </w:tcPr>
            </w:tcPrChange>
          </w:tcPr>
          <w:p w14:paraId="56194452" w14:textId="77777777" w:rsidR="00440477" w:rsidRDefault="00440477" w:rsidP="00BA7D84">
            <w:pPr>
              <w:pStyle w:val="TableText"/>
            </w:pPr>
            <w:r>
              <w:t>1..1</w:t>
            </w:r>
          </w:p>
        </w:tc>
        <w:tc>
          <w:tcPr>
            <w:tcW w:w="1152" w:type="dxa"/>
            <w:tcPrChange w:id="822" w:author="Russ Ott" w:date="2022-05-16T11:54:00Z">
              <w:tcPr>
                <w:tcW w:w="1152" w:type="dxa"/>
              </w:tcPr>
            </w:tcPrChange>
          </w:tcPr>
          <w:p w14:paraId="225EE2DF" w14:textId="77777777" w:rsidR="00440477" w:rsidRDefault="00440477" w:rsidP="00BA7D84">
            <w:pPr>
              <w:pStyle w:val="TableText"/>
            </w:pPr>
            <w:r>
              <w:t>SHALL</w:t>
            </w:r>
          </w:p>
        </w:tc>
        <w:tc>
          <w:tcPr>
            <w:tcW w:w="864" w:type="dxa"/>
            <w:tcPrChange w:id="823" w:author="Russ Ott" w:date="2022-05-16T11:54:00Z">
              <w:tcPr>
                <w:tcW w:w="864" w:type="dxa"/>
              </w:tcPr>
            </w:tcPrChange>
          </w:tcPr>
          <w:p w14:paraId="2D3239C3" w14:textId="77777777" w:rsidR="00440477" w:rsidRDefault="00440477" w:rsidP="00BA7D84">
            <w:pPr>
              <w:pStyle w:val="TableText"/>
            </w:pPr>
          </w:p>
        </w:tc>
        <w:tc>
          <w:tcPr>
            <w:tcW w:w="1104" w:type="dxa"/>
            <w:tcPrChange w:id="824" w:author="Russ Ott" w:date="2022-05-16T11:54:00Z">
              <w:tcPr>
                <w:tcW w:w="1104" w:type="dxa"/>
              </w:tcPr>
            </w:tcPrChange>
          </w:tcPr>
          <w:p w14:paraId="7ADEC2E1" w14:textId="2B15DE1E" w:rsidR="00440477" w:rsidRDefault="001C172D" w:rsidP="00BA7D84">
            <w:pPr>
              <w:pStyle w:val="TableText"/>
            </w:pPr>
            <w:r>
              <w:fldChar w:fldCharType="begin"/>
            </w:r>
            <w:r>
              <w:instrText xml:space="preserve"> HYPERLINK \l "C_3250-16936" \h </w:instrText>
            </w:r>
            <w:r>
              <w:fldChar w:fldCharType="separate"/>
            </w:r>
            <w:r w:rsidR="00440477">
              <w:rPr>
                <w:rStyle w:val="HyperlinkText9pt"/>
              </w:rPr>
              <w:t>3250-16936</w:t>
            </w:r>
            <w:r>
              <w:rPr>
                <w:rStyle w:val="HyperlinkText9pt"/>
              </w:rPr>
              <w:fldChar w:fldCharType="end"/>
            </w:r>
          </w:p>
        </w:tc>
        <w:tc>
          <w:tcPr>
            <w:tcW w:w="2975" w:type="dxa"/>
            <w:tcPrChange w:id="825" w:author="Russ Ott" w:date="2022-05-16T11:54:00Z">
              <w:tcPr>
                <w:tcW w:w="2975" w:type="dxa"/>
              </w:tcPr>
            </w:tcPrChange>
          </w:tcPr>
          <w:p w14:paraId="4EE73829" w14:textId="77777777" w:rsidR="00440477" w:rsidRDefault="00440477" w:rsidP="00BA7D84">
            <w:pPr>
              <w:pStyle w:val="TableText"/>
            </w:pPr>
            <w:r>
              <w:t>2.16.840.1.113883.10.20.22.2.65</w:t>
            </w:r>
          </w:p>
        </w:tc>
      </w:tr>
      <w:tr w:rsidR="00440477" w14:paraId="279B600F" w14:textId="77777777" w:rsidTr="00BA7D84">
        <w:tblPrEx>
          <w:tblW w:w="10080" w:type="dxa"/>
          <w:jc w:val="center"/>
          <w:tblLayout w:type="fixed"/>
          <w:tblLook w:val="02A0" w:firstRow="1" w:lastRow="0" w:firstColumn="1" w:lastColumn="0" w:noHBand="1" w:noVBand="0"/>
          <w:tblPrExChange w:id="826" w:author="Russ Ott" w:date="2022-05-16T11:54:00Z">
            <w:tblPrEx>
              <w:tblW w:w="10080" w:type="dxa"/>
              <w:jc w:val="center"/>
              <w:tblLayout w:type="fixed"/>
              <w:tblLook w:val="02A0" w:firstRow="1" w:lastRow="0" w:firstColumn="1" w:lastColumn="0" w:noHBand="1" w:noVBand="0"/>
            </w:tblPrEx>
          </w:tblPrExChange>
        </w:tblPrEx>
        <w:trPr>
          <w:jc w:val="center"/>
          <w:trPrChange w:id="827" w:author="Russ Ott" w:date="2022-05-16T11:54:00Z">
            <w:trPr>
              <w:jc w:val="center"/>
            </w:trPr>
          </w:trPrChange>
        </w:trPr>
        <w:tc>
          <w:tcPr>
            <w:tcW w:w="3345" w:type="dxa"/>
            <w:tcPrChange w:id="828" w:author="Russ Ott" w:date="2022-05-16T11:54:00Z">
              <w:tcPr>
                <w:tcW w:w="3345" w:type="dxa"/>
              </w:tcPr>
            </w:tcPrChange>
          </w:tcPr>
          <w:p w14:paraId="31E2C4C4" w14:textId="77777777" w:rsidR="00440477" w:rsidRDefault="00440477" w:rsidP="00BA7D84">
            <w:pPr>
              <w:pStyle w:val="TableText"/>
            </w:pPr>
            <w:r>
              <w:tab/>
            </w:r>
            <w:r>
              <w:tab/>
              <w:t>@extension</w:t>
            </w:r>
          </w:p>
        </w:tc>
        <w:tc>
          <w:tcPr>
            <w:tcW w:w="720" w:type="dxa"/>
            <w:tcPrChange w:id="829" w:author="Russ Ott" w:date="2022-05-16T11:54:00Z">
              <w:tcPr>
                <w:tcW w:w="720" w:type="dxa"/>
              </w:tcPr>
            </w:tcPrChange>
          </w:tcPr>
          <w:p w14:paraId="63A351EB" w14:textId="77777777" w:rsidR="00440477" w:rsidRDefault="00440477" w:rsidP="00BA7D84">
            <w:pPr>
              <w:pStyle w:val="TableText"/>
            </w:pPr>
            <w:r>
              <w:t>1..1</w:t>
            </w:r>
          </w:p>
        </w:tc>
        <w:tc>
          <w:tcPr>
            <w:tcW w:w="1152" w:type="dxa"/>
            <w:tcPrChange w:id="830" w:author="Russ Ott" w:date="2022-05-16T11:54:00Z">
              <w:tcPr>
                <w:tcW w:w="1152" w:type="dxa"/>
              </w:tcPr>
            </w:tcPrChange>
          </w:tcPr>
          <w:p w14:paraId="0B8A7F7D" w14:textId="77777777" w:rsidR="00440477" w:rsidRDefault="00440477" w:rsidP="00BA7D84">
            <w:pPr>
              <w:pStyle w:val="TableText"/>
            </w:pPr>
            <w:r>
              <w:t>SHALL</w:t>
            </w:r>
          </w:p>
        </w:tc>
        <w:tc>
          <w:tcPr>
            <w:tcW w:w="864" w:type="dxa"/>
            <w:tcPrChange w:id="831" w:author="Russ Ott" w:date="2022-05-16T11:54:00Z">
              <w:tcPr>
                <w:tcW w:w="864" w:type="dxa"/>
              </w:tcPr>
            </w:tcPrChange>
          </w:tcPr>
          <w:p w14:paraId="5B498D17" w14:textId="77777777" w:rsidR="00440477" w:rsidRDefault="00440477" w:rsidP="00BA7D84">
            <w:pPr>
              <w:pStyle w:val="TableText"/>
            </w:pPr>
          </w:p>
        </w:tc>
        <w:tc>
          <w:tcPr>
            <w:tcW w:w="1104" w:type="dxa"/>
            <w:tcPrChange w:id="832" w:author="Russ Ott" w:date="2022-05-16T11:54:00Z">
              <w:tcPr>
                <w:tcW w:w="1104" w:type="dxa"/>
              </w:tcPr>
            </w:tcPrChange>
          </w:tcPr>
          <w:p w14:paraId="2FB68B6A" w14:textId="00F6F035" w:rsidR="00440477" w:rsidRDefault="001C172D" w:rsidP="00BA7D84">
            <w:pPr>
              <w:pStyle w:val="TableText"/>
            </w:pPr>
            <w:r>
              <w:fldChar w:fldCharType="begin"/>
            </w:r>
            <w:r>
              <w:instrText xml:space="preserve"> HYPERLINK \l "C_3250-16938" \h </w:instrText>
            </w:r>
            <w:r>
              <w:fldChar w:fldCharType="separate"/>
            </w:r>
            <w:r w:rsidR="00440477">
              <w:rPr>
                <w:rStyle w:val="HyperlinkText9pt"/>
              </w:rPr>
              <w:t>3250-16938</w:t>
            </w:r>
            <w:r>
              <w:rPr>
                <w:rStyle w:val="HyperlinkText9pt"/>
              </w:rPr>
              <w:fldChar w:fldCharType="end"/>
            </w:r>
          </w:p>
        </w:tc>
        <w:tc>
          <w:tcPr>
            <w:tcW w:w="2975" w:type="dxa"/>
            <w:tcPrChange w:id="833" w:author="Russ Ott" w:date="2022-05-16T11:54:00Z">
              <w:tcPr>
                <w:tcW w:w="2975" w:type="dxa"/>
              </w:tcPr>
            </w:tcPrChange>
          </w:tcPr>
          <w:p w14:paraId="090F361B" w14:textId="77777777" w:rsidR="00440477" w:rsidRDefault="00440477" w:rsidP="00BA7D84">
            <w:pPr>
              <w:pStyle w:val="TableText"/>
            </w:pPr>
            <w:r>
              <w:t>2016-11-01</w:t>
            </w:r>
          </w:p>
        </w:tc>
      </w:tr>
      <w:tr w:rsidR="00440477" w14:paraId="3A3C598D" w14:textId="77777777" w:rsidTr="00BA7D84">
        <w:tblPrEx>
          <w:tblW w:w="10080" w:type="dxa"/>
          <w:jc w:val="center"/>
          <w:tblLayout w:type="fixed"/>
          <w:tblLook w:val="02A0" w:firstRow="1" w:lastRow="0" w:firstColumn="1" w:lastColumn="0" w:noHBand="1" w:noVBand="0"/>
          <w:tblPrExChange w:id="834" w:author="Russ Ott" w:date="2022-05-16T11:54:00Z">
            <w:tblPrEx>
              <w:tblW w:w="10080" w:type="dxa"/>
              <w:jc w:val="center"/>
              <w:tblLayout w:type="fixed"/>
              <w:tblLook w:val="02A0" w:firstRow="1" w:lastRow="0" w:firstColumn="1" w:lastColumn="0" w:noHBand="1" w:noVBand="0"/>
            </w:tblPrEx>
          </w:tblPrExChange>
        </w:tblPrEx>
        <w:trPr>
          <w:jc w:val="center"/>
          <w:trPrChange w:id="835" w:author="Russ Ott" w:date="2022-05-16T11:54:00Z">
            <w:trPr>
              <w:jc w:val="center"/>
            </w:trPr>
          </w:trPrChange>
        </w:trPr>
        <w:tc>
          <w:tcPr>
            <w:tcW w:w="3345" w:type="dxa"/>
            <w:tcPrChange w:id="836" w:author="Russ Ott" w:date="2022-05-16T11:54:00Z">
              <w:tcPr>
                <w:tcW w:w="3345" w:type="dxa"/>
              </w:tcPr>
            </w:tcPrChange>
          </w:tcPr>
          <w:p w14:paraId="0EC0E669" w14:textId="77777777" w:rsidR="00440477" w:rsidRDefault="00440477" w:rsidP="00BA7D84">
            <w:pPr>
              <w:pStyle w:val="TableText"/>
            </w:pPr>
            <w:r>
              <w:tab/>
              <w:t>code</w:t>
            </w:r>
          </w:p>
        </w:tc>
        <w:tc>
          <w:tcPr>
            <w:tcW w:w="720" w:type="dxa"/>
            <w:tcPrChange w:id="837" w:author="Russ Ott" w:date="2022-05-16T11:54:00Z">
              <w:tcPr>
                <w:tcW w:w="720" w:type="dxa"/>
              </w:tcPr>
            </w:tcPrChange>
          </w:tcPr>
          <w:p w14:paraId="1953FE26" w14:textId="77777777" w:rsidR="00440477" w:rsidRDefault="00440477" w:rsidP="00BA7D84">
            <w:pPr>
              <w:pStyle w:val="TableText"/>
            </w:pPr>
            <w:r>
              <w:t>1..1</w:t>
            </w:r>
          </w:p>
        </w:tc>
        <w:tc>
          <w:tcPr>
            <w:tcW w:w="1152" w:type="dxa"/>
            <w:tcPrChange w:id="838" w:author="Russ Ott" w:date="2022-05-16T11:54:00Z">
              <w:tcPr>
                <w:tcW w:w="1152" w:type="dxa"/>
              </w:tcPr>
            </w:tcPrChange>
          </w:tcPr>
          <w:p w14:paraId="4649AD87" w14:textId="77777777" w:rsidR="00440477" w:rsidRDefault="00440477" w:rsidP="00BA7D84">
            <w:pPr>
              <w:pStyle w:val="TableText"/>
            </w:pPr>
            <w:r>
              <w:t>SHALL</w:t>
            </w:r>
          </w:p>
        </w:tc>
        <w:tc>
          <w:tcPr>
            <w:tcW w:w="864" w:type="dxa"/>
            <w:tcPrChange w:id="839" w:author="Russ Ott" w:date="2022-05-16T11:54:00Z">
              <w:tcPr>
                <w:tcW w:w="864" w:type="dxa"/>
              </w:tcPr>
            </w:tcPrChange>
          </w:tcPr>
          <w:p w14:paraId="1392F6F4" w14:textId="77777777" w:rsidR="00440477" w:rsidRDefault="00440477" w:rsidP="00BA7D84">
            <w:pPr>
              <w:pStyle w:val="TableText"/>
            </w:pPr>
          </w:p>
        </w:tc>
        <w:tc>
          <w:tcPr>
            <w:tcW w:w="1104" w:type="dxa"/>
            <w:tcPrChange w:id="840" w:author="Russ Ott" w:date="2022-05-16T11:54:00Z">
              <w:tcPr>
                <w:tcW w:w="1104" w:type="dxa"/>
              </w:tcPr>
            </w:tcPrChange>
          </w:tcPr>
          <w:p w14:paraId="08189921" w14:textId="1C69C36C" w:rsidR="00440477" w:rsidRDefault="001C172D" w:rsidP="00BA7D84">
            <w:pPr>
              <w:pStyle w:val="TableText"/>
            </w:pPr>
            <w:r>
              <w:fldChar w:fldCharType="begin"/>
            </w:r>
            <w:r>
              <w:instrText xml:space="preserve"> HYPERLINK \l "C_3250-16892" \h </w:instrText>
            </w:r>
            <w:r>
              <w:fldChar w:fldCharType="separate"/>
            </w:r>
            <w:r w:rsidR="00440477">
              <w:rPr>
                <w:rStyle w:val="HyperlinkText9pt"/>
              </w:rPr>
              <w:t>3250-16892</w:t>
            </w:r>
            <w:r>
              <w:rPr>
                <w:rStyle w:val="HyperlinkText9pt"/>
              </w:rPr>
              <w:fldChar w:fldCharType="end"/>
            </w:r>
          </w:p>
        </w:tc>
        <w:tc>
          <w:tcPr>
            <w:tcW w:w="2975" w:type="dxa"/>
            <w:tcPrChange w:id="841" w:author="Russ Ott" w:date="2022-05-16T11:54:00Z">
              <w:tcPr>
                <w:tcW w:w="2975" w:type="dxa"/>
              </w:tcPr>
            </w:tcPrChange>
          </w:tcPr>
          <w:p w14:paraId="32B73A17" w14:textId="77777777" w:rsidR="00440477" w:rsidRDefault="00440477" w:rsidP="00BA7D84">
            <w:pPr>
              <w:pStyle w:val="TableText"/>
            </w:pPr>
            <w:r>
              <w:t>urn:oid:2.16.840.1.113883.11.20.9.68 (Note Types)</w:t>
            </w:r>
          </w:p>
        </w:tc>
      </w:tr>
      <w:tr w:rsidR="00440477" w14:paraId="2F297447" w14:textId="77777777" w:rsidTr="00BA7D84">
        <w:tblPrEx>
          <w:tblW w:w="10080" w:type="dxa"/>
          <w:jc w:val="center"/>
          <w:tblLayout w:type="fixed"/>
          <w:tblLook w:val="02A0" w:firstRow="1" w:lastRow="0" w:firstColumn="1" w:lastColumn="0" w:noHBand="1" w:noVBand="0"/>
          <w:tblPrExChange w:id="842" w:author="Russ Ott" w:date="2022-05-16T11:54:00Z">
            <w:tblPrEx>
              <w:tblW w:w="10080" w:type="dxa"/>
              <w:jc w:val="center"/>
              <w:tblLayout w:type="fixed"/>
              <w:tblLook w:val="02A0" w:firstRow="1" w:lastRow="0" w:firstColumn="1" w:lastColumn="0" w:noHBand="1" w:noVBand="0"/>
            </w:tblPrEx>
          </w:tblPrExChange>
        </w:tblPrEx>
        <w:trPr>
          <w:jc w:val="center"/>
          <w:trPrChange w:id="843" w:author="Russ Ott" w:date="2022-05-16T11:54:00Z">
            <w:trPr>
              <w:jc w:val="center"/>
            </w:trPr>
          </w:trPrChange>
        </w:trPr>
        <w:tc>
          <w:tcPr>
            <w:tcW w:w="3345" w:type="dxa"/>
            <w:tcPrChange w:id="844" w:author="Russ Ott" w:date="2022-05-16T11:54:00Z">
              <w:tcPr>
                <w:tcW w:w="3345" w:type="dxa"/>
              </w:tcPr>
            </w:tcPrChange>
          </w:tcPr>
          <w:p w14:paraId="38443DDB" w14:textId="77777777" w:rsidR="00440477" w:rsidRDefault="00440477" w:rsidP="00BA7D84">
            <w:pPr>
              <w:pStyle w:val="TableText"/>
            </w:pPr>
            <w:r>
              <w:tab/>
              <w:t>title</w:t>
            </w:r>
          </w:p>
        </w:tc>
        <w:tc>
          <w:tcPr>
            <w:tcW w:w="720" w:type="dxa"/>
            <w:tcPrChange w:id="845" w:author="Russ Ott" w:date="2022-05-16T11:54:00Z">
              <w:tcPr>
                <w:tcW w:w="720" w:type="dxa"/>
              </w:tcPr>
            </w:tcPrChange>
          </w:tcPr>
          <w:p w14:paraId="2D05C6E9" w14:textId="77777777" w:rsidR="00440477" w:rsidRDefault="00440477" w:rsidP="00BA7D84">
            <w:pPr>
              <w:pStyle w:val="TableText"/>
            </w:pPr>
            <w:r>
              <w:t>1..1</w:t>
            </w:r>
          </w:p>
        </w:tc>
        <w:tc>
          <w:tcPr>
            <w:tcW w:w="1152" w:type="dxa"/>
            <w:tcPrChange w:id="846" w:author="Russ Ott" w:date="2022-05-16T11:54:00Z">
              <w:tcPr>
                <w:tcW w:w="1152" w:type="dxa"/>
              </w:tcPr>
            </w:tcPrChange>
          </w:tcPr>
          <w:p w14:paraId="51ACB601" w14:textId="77777777" w:rsidR="00440477" w:rsidRDefault="00440477" w:rsidP="00BA7D84">
            <w:pPr>
              <w:pStyle w:val="TableText"/>
            </w:pPr>
            <w:r>
              <w:t>SHALL</w:t>
            </w:r>
          </w:p>
        </w:tc>
        <w:tc>
          <w:tcPr>
            <w:tcW w:w="864" w:type="dxa"/>
            <w:tcPrChange w:id="847" w:author="Russ Ott" w:date="2022-05-16T11:54:00Z">
              <w:tcPr>
                <w:tcW w:w="864" w:type="dxa"/>
              </w:tcPr>
            </w:tcPrChange>
          </w:tcPr>
          <w:p w14:paraId="69CF2AA3" w14:textId="77777777" w:rsidR="00440477" w:rsidRDefault="00440477" w:rsidP="00BA7D84">
            <w:pPr>
              <w:pStyle w:val="TableText"/>
            </w:pPr>
          </w:p>
        </w:tc>
        <w:tc>
          <w:tcPr>
            <w:tcW w:w="1104" w:type="dxa"/>
            <w:tcPrChange w:id="848" w:author="Russ Ott" w:date="2022-05-16T11:54:00Z">
              <w:tcPr>
                <w:tcW w:w="1104" w:type="dxa"/>
              </w:tcPr>
            </w:tcPrChange>
          </w:tcPr>
          <w:p w14:paraId="4BA3AD18" w14:textId="207AD97C" w:rsidR="00440477" w:rsidRDefault="001C172D" w:rsidP="00BA7D84">
            <w:pPr>
              <w:pStyle w:val="TableText"/>
            </w:pPr>
            <w:r>
              <w:fldChar w:fldCharType="begin"/>
            </w:r>
            <w:r>
              <w:instrText xml:space="preserve"> HYPERLINK \l "C_3250-16891" \h </w:instrText>
            </w:r>
            <w:r>
              <w:fldChar w:fldCharType="separate"/>
            </w:r>
            <w:r w:rsidR="00440477">
              <w:rPr>
                <w:rStyle w:val="HyperlinkText9pt"/>
              </w:rPr>
              <w:t>3250-16891</w:t>
            </w:r>
            <w:r>
              <w:rPr>
                <w:rStyle w:val="HyperlinkText9pt"/>
              </w:rPr>
              <w:fldChar w:fldCharType="end"/>
            </w:r>
          </w:p>
        </w:tc>
        <w:tc>
          <w:tcPr>
            <w:tcW w:w="2975" w:type="dxa"/>
            <w:tcPrChange w:id="849" w:author="Russ Ott" w:date="2022-05-16T11:54:00Z">
              <w:tcPr>
                <w:tcW w:w="2975" w:type="dxa"/>
              </w:tcPr>
            </w:tcPrChange>
          </w:tcPr>
          <w:p w14:paraId="6134518D" w14:textId="77777777" w:rsidR="00440477" w:rsidRDefault="00440477" w:rsidP="00BA7D84">
            <w:pPr>
              <w:pStyle w:val="TableText"/>
            </w:pPr>
          </w:p>
        </w:tc>
      </w:tr>
      <w:tr w:rsidR="00440477" w14:paraId="626DC12F" w14:textId="77777777" w:rsidTr="00BA7D84">
        <w:tblPrEx>
          <w:tblW w:w="10080" w:type="dxa"/>
          <w:jc w:val="center"/>
          <w:tblLayout w:type="fixed"/>
          <w:tblLook w:val="02A0" w:firstRow="1" w:lastRow="0" w:firstColumn="1" w:lastColumn="0" w:noHBand="1" w:noVBand="0"/>
          <w:tblPrExChange w:id="850" w:author="Russ Ott" w:date="2022-05-16T11:54:00Z">
            <w:tblPrEx>
              <w:tblW w:w="10080" w:type="dxa"/>
              <w:jc w:val="center"/>
              <w:tblLayout w:type="fixed"/>
              <w:tblLook w:val="02A0" w:firstRow="1" w:lastRow="0" w:firstColumn="1" w:lastColumn="0" w:noHBand="1" w:noVBand="0"/>
            </w:tblPrEx>
          </w:tblPrExChange>
        </w:tblPrEx>
        <w:trPr>
          <w:jc w:val="center"/>
          <w:trPrChange w:id="851" w:author="Russ Ott" w:date="2022-05-16T11:54:00Z">
            <w:trPr>
              <w:jc w:val="center"/>
            </w:trPr>
          </w:trPrChange>
        </w:trPr>
        <w:tc>
          <w:tcPr>
            <w:tcW w:w="3345" w:type="dxa"/>
            <w:tcPrChange w:id="852" w:author="Russ Ott" w:date="2022-05-16T11:54:00Z">
              <w:tcPr>
                <w:tcW w:w="3345" w:type="dxa"/>
              </w:tcPr>
            </w:tcPrChange>
          </w:tcPr>
          <w:p w14:paraId="645E8A67" w14:textId="77777777" w:rsidR="00440477" w:rsidRDefault="00440477" w:rsidP="00BA7D84">
            <w:pPr>
              <w:pStyle w:val="TableText"/>
            </w:pPr>
            <w:r>
              <w:tab/>
              <w:t>text</w:t>
            </w:r>
          </w:p>
        </w:tc>
        <w:tc>
          <w:tcPr>
            <w:tcW w:w="720" w:type="dxa"/>
            <w:tcPrChange w:id="853" w:author="Russ Ott" w:date="2022-05-16T11:54:00Z">
              <w:tcPr>
                <w:tcW w:w="720" w:type="dxa"/>
              </w:tcPr>
            </w:tcPrChange>
          </w:tcPr>
          <w:p w14:paraId="19F07D9E" w14:textId="77777777" w:rsidR="00440477" w:rsidRDefault="00440477" w:rsidP="00BA7D84">
            <w:pPr>
              <w:pStyle w:val="TableText"/>
            </w:pPr>
            <w:r>
              <w:t>1..1</w:t>
            </w:r>
          </w:p>
        </w:tc>
        <w:tc>
          <w:tcPr>
            <w:tcW w:w="1152" w:type="dxa"/>
            <w:tcPrChange w:id="854" w:author="Russ Ott" w:date="2022-05-16T11:54:00Z">
              <w:tcPr>
                <w:tcW w:w="1152" w:type="dxa"/>
              </w:tcPr>
            </w:tcPrChange>
          </w:tcPr>
          <w:p w14:paraId="3A0FD4F7" w14:textId="77777777" w:rsidR="00440477" w:rsidRDefault="00440477" w:rsidP="00BA7D84">
            <w:pPr>
              <w:pStyle w:val="TableText"/>
            </w:pPr>
            <w:r>
              <w:t>SHALL</w:t>
            </w:r>
          </w:p>
        </w:tc>
        <w:tc>
          <w:tcPr>
            <w:tcW w:w="864" w:type="dxa"/>
            <w:tcPrChange w:id="855" w:author="Russ Ott" w:date="2022-05-16T11:54:00Z">
              <w:tcPr>
                <w:tcW w:w="864" w:type="dxa"/>
              </w:tcPr>
            </w:tcPrChange>
          </w:tcPr>
          <w:p w14:paraId="0C69D4E9" w14:textId="77777777" w:rsidR="00440477" w:rsidRDefault="00440477" w:rsidP="00BA7D84">
            <w:pPr>
              <w:pStyle w:val="TableText"/>
            </w:pPr>
          </w:p>
        </w:tc>
        <w:tc>
          <w:tcPr>
            <w:tcW w:w="1104" w:type="dxa"/>
            <w:tcPrChange w:id="856" w:author="Russ Ott" w:date="2022-05-16T11:54:00Z">
              <w:tcPr>
                <w:tcW w:w="1104" w:type="dxa"/>
              </w:tcPr>
            </w:tcPrChange>
          </w:tcPr>
          <w:p w14:paraId="5319A591" w14:textId="23F62175" w:rsidR="00440477" w:rsidRDefault="001C172D" w:rsidP="00BA7D84">
            <w:pPr>
              <w:pStyle w:val="TableText"/>
            </w:pPr>
            <w:r>
              <w:fldChar w:fldCharType="begin"/>
            </w:r>
            <w:r>
              <w:instrText xml:space="preserve"> HYPERLINK \l "C_3250-16894" \h </w:instrText>
            </w:r>
            <w:r>
              <w:fldChar w:fldCharType="separate"/>
            </w:r>
            <w:r w:rsidR="00440477">
              <w:rPr>
                <w:rStyle w:val="HyperlinkText9pt"/>
              </w:rPr>
              <w:t>3250-16894</w:t>
            </w:r>
            <w:r>
              <w:rPr>
                <w:rStyle w:val="HyperlinkText9pt"/>
              </w:rPr>
              <w:fldChar w:fldCharType="end"/>
            </w:r>
          </w:p>
        </w:tc>
        <w:tc>
          <w:tcPr>
            <w:tcW w:w="2975" w:type="dxa"/>
            <w:tcPrChange w:id="857" w:author="Russ Ott" w:date="2022-05-16T11:54:00Z">
              <w:tcPr>
                <w:tcW w:w="2975" w:type="dxa"/>
              </w:tcPr>
            </w:tcPrChange>
          </w:tcPr>
          <w:p w14:paraId="19F18AFD" w14:textId="77777777" w:rsidR="00440477" w:rsidRDefault="00440477" w:rsidP="00BA7D84">
            <w:pPr>
              <w:pStyle w:val="TableText"/>
            </w:pPr>
          </w:p>
        </w:tc>
      </w:tr>
      <w:tr w:rsidR="00440477" w14:paraId="60F8A3AE" w14:textId="77777777" w:rsidTr="00BA7D84">
        <w:tblPrEx>
          <w:tblW w:w="10080" w:type="dxa"/>
          <w:jc w:val="center"/>
          <w:tblLayout w:type="fixed"/>
          <w:tblLook w:val="02A0" w:firstRow="1" w:lastRow="0" w:firstColumn="1" w:lastColumn="0" w:noHBand="1" w:noVBand="0"/>
          <w:tblPrExChange w:id="858" w:author="Russ Ott" w:date="2022-05-16T11:54:00Z">
            <w:tblPrEx>
              <w:tblW w:w="10080" w:type="dxa"/>
              <w:jc w:val="center"/>
              <w:tblLayout w:type="fixed"/>
              <w:tblLook w:val="02A0" w:firstRow="1" w:lastRow="0" w:firstColumn="1" w:lastColumn="0" w:noHBand="1" w:noVBand="0"/>
            </w:tblPrEx>
          </w:tblPrExChange>
        </w:tblPrEx>
        <w:trPr>
          <w:jc w:val="center"/>
          <w:trPrChange w:id="859" w:author="Russ Ott" w:date="2022-05-16T11:54:00Z">
            <w:trPr>
              <w:jc w:val="center"/>
            </w:trPr>
          </w:trPrChange>
        </w:trPr>
        <w:tc>
          <w:tcPr>
            <w:tcW w:w="3345" w:type="dxa"/>
            <w:tcPrChange w:id="860" w:author="Russ Ott" w:date="2022-05-16T11:54:00Z">
              <w:tcPr>
                <w:tcW w:w="3345" w:type="dxa"/>
              </w:tcPr>
            </w:tcPrChange>
          </w:tcPr>
          <w:p w14:paraId="27990789" w14:textId="77777777" w:rsidR="00440477" w:rsidRDefault="00440477" w:rsidP="00BA7D84">
            <w:pPr>
              <w:pStyle w:val="TableText"/>
            </w:pPr>
            <w:r>
              <w:tab/>
              <w:t>entry</w:t>
            </w:r>
          </w:p>
        </w:tc>
        <w:tc>
          <w:tcPr>
            <w:tcW w:w="720" w:type="dxa"/>
            <w:tcPrChange w:id="861" w:author="Russ Ott" w:date="2022-05-16T11:54:00Z">
              <w:tcPr>
                <w:tcW w:w="720" w:type="dxa"/>
              </w:tcPr>
            </w:tcPrChange>
          </w:tcPr>
          <w:p w14:paraId="34C2D5FB" w14:textId="77777777" w:rsidR="00440477" w:rsidRDefault="00440477" w:rsidP="00BA7D84">
            <w:pPr>
              <w:pStyle w:val="TableText"/>
            </w:pPr>
            <w:r>
              <w:t>1..*</w:t>
            </w:r>
          </w:p>
        </w:tc>
        <w:tc>
          <w:tcPr>
            <w:tcW w:w="1152" w:type="dxa"/>
            <w:tcPrChange w:id="862" w:author="Russ Ott" w:date="2022-05-16T11:54:00Z">
              <w:tcPr>
                <w:tcW w:w="1152" w:type="dxa"/>
              </w:tcPr>
            </w:tcPrChange>
          </w:tcPr>
          <w:p w14:paraId="3197D567" w14:textId="77777777" w:rsidR="00440477" w:rsidRDefault="00440477" w:rsidP="00BA7D84">
            <w:pPr>
              <w:pStyle w:val="TableText"/>
            </w:pPr>
            <w:r>
              <w:t>SHALL</w:t>
            </w:r>
          </w:p>
        </w:tc>
        <w:tc>
          <w:tcPr>
            <w:tcW w:w="864" w:type="dxa"/>
            <w:tcPrChange w:id="863" w:author="Russ Ott" w:date="2022-05-16T11:54:00Z">
              <w:tcPr>
                <w:tcW w:w="864" w:type="dxa"/>
              </w:tcPr>
            </w:tcPrChange>
          </w:tcPr>
          <w:p w14:paraId="28E29461" w14:textId="77777777" w:rsidR="00440477" w:rsidRDefault="00440477" w:rsidP="00BA7D84">
            <w:pPr>
              <w:pStyle w:val="TableText"/>
            </w:pPr>
          </w:p>
        </w:tc>
        <w:tc>
          <w:tcPr>
            <w:tcW w:w="1104" w:type="dxa"/>
            <w:tcPrChange w:id="864" w:author="Russ Ott" w:date="2022-05-16T11:54:00Z">
              <w:tcPr>
                <w:tcW w:w="1104" w:type="dxa"/>
              </w:tcPr>
            </w:tcPrChange>
          </w:tcPr>
          <w:p w14:paraId="17631D6A" w14:textId="346E5890" w:rsidR="00440477" w:rsidRDefault="001C172D" w:rsidP="00BA7D84">
            <w:pPr>
              <w:pStyle w:val="TableText"/>
            </w:pPr>
            <w:r>
              <w:fldChar w:fldCharType="begin"/>
            </w:r>
            <w:r>
              <w:instrText xml:space="preserve"> HYPERLINK \l "C_3250-16904" \h </w:instrText>
            </w:r>
            <w:r>
              <w:fldChar w:fldCharType="separate"/>
            </w:r>
            <w:r w:rsidR="00440477">
              <w:rPr>
                <w:rStyle w:val="HyperlinkText9pt"/>
              </w:rPr>
              <w:t>3250-16904</w:t>
            </w:r>
            <w:r>
              <w:rPr>
                <w:rStyle w:val="HyperlinkText9pt"/>
              </w:rPr>
              <w:fldChar w:fldCharType="end"/>
            </w:r>
          </w:p>
        </w:tc>
        <w:tc>
          <w:tcPr>
            <w:tcW w:w="2975" w:type="dxa"/>
            <w:tcPrChange w:id="865" w:author="Russ Ott" w:date="2022-05-16T11:54:00Z">
              <w:tcPr>
                <w:tcW w:w="2975" w:type="dxa"/>
              </w:tcPr>
            </w:tcPrChange>
          </w:tcPr>
          <w:p w14:paraId="506C2C9F" w14:textId="77777777" w:rsidR="00440477" w:rsidRDefault="00440477" w:rsidP="00BA7D84">
            <w:pPr>
              <w:pStyle w:val="TableText"/>
            </w:pPr>
          </w:p>
        </w:tc>
      </w:tr>
      <w:tr w:rsidR="00440477" w14:paraId="57D6401D" w14:textId="77777777" w:rsidTr="00BA7D84">
        <w:tblPrEx>
          <w:tblW w:w="10080" w:type="dxa"/>
          <w:jc w:val="center"/>
          <w:tblLayout w:type="fixed"/>
          <w:tblLook w:val="02A0" w:firstRow="1" w:lastRow="0" w:firstColumn="1" w:lastColumn="0" w:noHBand="1" w:noVBand="0"/>
          <w:tblPrExChange w:id="866" w:author="Russ Ott" w:date="2022-05-16T11:54:00Z">
            <w:tblPrEx>
              <w:tblW w:w="10080" w:type="dxa"/>
              <w:jc w:val="center"/>
              <w:tblLayout w:type="fixed"/>
              <w:tblLook w:val="02A0" w:firstRow="1" w:lastRow="0" w:firstColumn="1" w:lastColumn="0" w:noHBand="1" w:noVBand="0"/>
            </w:tblPrEx>
          </w:tblPrExChange>
        </w:tblPrEx>
        <w:trPr>
          <w:jc w:val="center"/>
          <w:trPrChange w:id="867" w:author="Russ Ott" w:date="2022-05-16T11:54:00Z">
            <w:trPr>
              <w:jc w:val="center"/>
            </w:trPr>
          </w:trPrChange>
        </w:trPr>
        <w:tc>
          <w:tcPr>
            <w:tcW w:w="3345" w:type="dxa"/>
            <w:tcPrChange w:id="868" w:author="Russ Ott" w:date="2022-05-16T11:54:00Z">
              <w:tcPr>
                <w:tcW w:w="3345" w:type="dxa"/>
              </w:tcPr>
            </w:tcPrChange>
          </w:tcPr>
          <w:p w14:paraId="3DAC34D6" w14:textId="77777777" w:rsidR="00440477" w:rsidRDefault="00440477" w:rsidP="00BA7D84">
            <w:pPr>
              <w:pStyle w:val="TableText"/>
            </w:pPr>
            <w:r>
              <w:tab/>
            </w:r>
            <w:r>
              <w:tab/>
              <w:t>act</w:t>
            </w:r>
          </w:p>
        </w:tc>
        <w:tc>
          <w:tcPr>
            <w:tcW w:w="720" w:type="dxa"/>
            <w:tcPrChange w:id="869" w:author="Russ Ott" w:date="2022-05-16T11:54:00Z">
              <w:tcPr>
                <w:tcW w:w="720" w:type="dxa"/>
              </w:tcPr>
            </w:tcPrChange>
          </w:tcPr>
          <w:p w14:paraId="1273BB6E" w14:textId="77777777" w:rsidR="00440477" w:rsidRDefault="00440477" w:rsidP="00BA7D84">
            <w:pPr>
              <w:pStyle w:val="TableText"/>
            </w:pPr>
            <w:r>
              <w:t>1..1</w:t>
            </w:r>
          </w:p>
        </w:tc>
        <w:tc>
          <w:tcPr>
            <w:tcW w:w="1152" w:type="dxa"/>
            <w:tcPrChange w:id="870" w:author="Russ Ott" w:date="2022-05-16T11:54:00Z">
              <w:tcPr>
                <w:tcW w:w="1152" w:type="dxa"/>
              </w:tcPr>
            </w:tcPrChange>
          </w:tcPr>
          <w:p w14:paraId="7CEA1B96" w14:textId="77777777" w:rsidR="00440477" w:rsidRDefault="00440477" w:rsidP="00BA7D84">
            <w:pPr>
              <w:pStyle w:val="TableText"/>
            </w:pPr>
            <w:r>
              <w:t>SHALL</w:t>
            </w:r>
          </w:p>
        </w:tc>
        <w:tc>
          <w:tcPr>
            <w:tcW w:w="864" w:type="dxa"/>
            <w:tcPrChange w:id="871" w:author="Russ Ott" w:date="2022-05-16T11:54:00Z">
              <w:tcPr>
                <w:tcW w:w="864" w:type="dxa"/>
              </w:tcPr>
            </w:tcPrChange>
          </w:tcPr>
          <w:p w14:paraId="3C314546" w14:textId="77777777" w:rsidR="00440477" w:rsidRDefault="00440477" w:rsidP="00BA7D84">
            <w:pPr>
              <w:pStyle w:val="TableText"/>
            </w:pPr>
          </w:p>
        </w:tc>
        <w:tc>
          <w:tcPr>
            <w:tcW w:w="1104" w:type="dxa"/>
            <w:tcPrChange w:id="872" w:author="Russ Ott" w:date="2022-05-16T11:54:00Z">
              <w:tcPr>
                <w:tcW w:w="1104" w:type="dxa"/>
              </w:tcPr>
            </w:tcPrChange>
          </w:tcPr>
          <w:p w14:paraId="493B6AF7" w14:textId="08486059" w:rsidR="00440477" w:rsidRDefault="001C172D" w:rsidP="00BA7D84">
            <w:pPr>
              <w:pStyle w:val="TableText"/>
            </w:pPr>
            <w:r>
              <w:fldChar w:fldCharType="begin"/>
            </w:r>
            <w:r>
              <w:instrText xml:space="preserve"> HYPERLINK \l "C_3250-16905" \h </w:instrText>
            </w:r>
            <w:r>
              <w:fldChar w:fldCharType="separate"/>
            </w:r>
            <w:r w:rsidR="00440477">
              <w:rPr>
                <w:rStyle w:val="HyperlinkText9pt"/>
              </w:rPr>
              <w:t>3250-16905</w:t>
            </w:r>
            <w:r>
              <w:rPr>
                <w:rStyle w:val="HyperlinkText9pt"/>
              </w:rPr>
              <w:fldChar w:fldCharType="end"/>
            </w:r>
          </w:p>
        </w:tc>
        <w:tc>
          <w:tcPr>
            <w:tcW w:w="2975" w:type="dxa"/>
            <w:tcPrChange w:id="873" w:author="Russ Ott" w:date="2022-05-16T11:54:00Z">
              <w:tcPr>
                <w:tcW w:w="2975" w:type="dxa"/>
              </w:tcPr>
            </w:tcPrChange>
          </w:tcPr>
          <w:p w14:paraId="07836C16" w14:textId="5BA4F1DC" w:rsidR="00440477" w:rsidRDefault="001C172D" w:rsidP="00BA7D84">
            <w:pPr>
              <w:pStyle w:val="TableText"/>
            </w:pPr>
            <w:r>
              <w:fldChar w:fldCharType="begin"/>
            </w:r>
            <w:r>
              <w:instrText xml:space="preserve"> HYPERLINK \l "E_Note_Activity" \h </w:instrText>
            </w:r>
            <w:r>
              <w:fldChar w:fldCharType="separate"/>
            </w:r>
            <w:r w:rsidR="00440477">
              <w:rPr>
                <w:rStyle w:val="HyperlinkText9pt"/>
              </w:rPr>
              <w:t>Note Activity (identifier: urn:hl7ii:2.16.840.1.113883.10.20.22.4.202:2016-11-01</w:t>
            </w:r>
            <w:r>
              <w:rPr>
                <w:rStyle w:val="HyperlinkText9pt"/>
              </w:rPr>
              <w:fldChar w:fldCharType="end"/>
            </w:r>
          </w:p>
        </w:tc>
      </w:tr>
    </w:tbl>
    <w:p w14:paraId="5166743F" w14:textId="77777777" w:rsidR="00440477" w:rsidRDefault="00440477" w:rsidP="00440477">
      <w:pPr>
        <w:pStyle w:val="BodyText"/>
      </w:pPr>
    </w:p>
    <w:p w14:paraId="62867B50"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874" w:name="C_3250-16935"/>
      <w:proofErr w:type="spellEnd"/>
      <w:r>
        <w:t xml:space="preserve"> (CONF:3250-16935)</w:t>
      </w:r>
      <w:bookmarkEnd w:id="874"/>
      <w:r>
        <w:t xml:space="preserve"> such that it</w:t>
      </w:r>
    </w:p>
    <w:p w14:paraId="5C359184"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"2.16.840.1.113883.10.20.22.2.65"</w:t>
      </w:r>
      <w:bookmarkStart w:id="875" w:name="C_3250-16936"/>
      <w:r>
        <w:t xml:space="preserve"> (CONF:3250-16936)</w:t>
      </w:r>
      <w:bookmarkEnd w:id="875"/>
      <w:r>
        <w:t>.</w:t>
      </w:r>
    </w:p>
    <w:p w14:paraId="0E1C4C8C"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"2016-11-01"</w:t>
      </w:r>
      <w:bookmarkStart w:id="876" w:name="C_3250-16938"/>
      <w:r>
        <w:t xml:space="preserve"> (CONF:3250-16938)</w:t>
      </w:r>
      <w:bookmarkEnd w:id="876"/>
      <w:r>
        <w:t>.</w:t>
      </w:r>
    </w:p>
    <w:p w14:paraId="6EB1574C" w14:textId="61DF7DF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877" w:name="C_3250-16892"/>
      <w:r>
        <w:t xml:space="preserve"> (CONF:3250-16892)</w:t>
      </w:r>
      <w:bookmarkEnd w:id="877"/>
      <w:r>
        <w:t>.</w:t>
      </w:r>
    </w:p>
    <w:p w14:paraId="246EE08B" w14:textId="77777777" w:rsidR="00440477" w:rsidRDefault="00440477" w:rsidP="00440477">
      <w:pPr>
        <w:pStyle w:val="BodyText"/>
        <w:spacing w:before="120"/>
      </w:pPr>
      <w:r>
        <w:t>This title should reflect the kind of notes included in this section, corresponding to the code.</w:t>
      </w:r>
    </w:p>
    <w:p w14:paraId="4CA8F78E" w14:textId="77777777" w:rsidR="00440477" w:rsidRDefault="00440477" w:rsidP="00440477">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title</w:t>
      </w:r>
      <w:bookmarkStart w:id="878" w:name="C_3250-16891"/>
      <w:r>
        <w:t xml:space="preserve"> (CONF:3250-16891)</w:t>
      </w:r>
      <w:bookmarkEnd w:id="878"/>
      <w:r>
        <w:t>.</w:t>
      </w:r>
    </w:p>
    <w:p w14:paraId="092DF23C" w14:textId="77777777" w:rsidR="00440477" w:rsidRDefault="00440477" w:rsidP="00440477">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42B28DA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text</w:t>
      </w:r>
      <w:bookmarkStart w:id="879" w:name="C_3250-16894"/>
      <w:r>
        <w:t xml:space="preserve"> (CONF:3250-16894)</w:t>
      </w:r>
      <w:bookmarkEnd w:id="879"/>
      <w:r>
        <w:t>.</w:t>
      </w:r>
    </w:p>
    <w:p w14:paraId="56F075A3" w14:textId="77777777" w:rsidR="00440477" w:rsidRDefault="00440477" w:rsidP="00440477">
      <w:pPr>
        <w:numPr>
          <w:ilvl w:val="0"/>
          <w:numId w:val="10"/>
        </w:numPr>
      </w:pPr>
      <w:r>
        <w:rPr>
          <w:rStyle w:val="keyword"/>
        </w:rPr>
        <w:t>SHALL</w:t>
      </w:r>
      <w:r>
        <w:t xml:space="preserve"> contain at least one [</w:t>
      </w:r>
      <w:proofErr w:type="gramStart"/>
      <w:r>
        <w:t>1..</w:t>
      </w:r>
      <w:proofErr w:type="gramEnd"/>
      <w:r>
        <w:t xml:space="preserve">*] </w:t>
      </w:r>
      <w:r>
        <w:rPr>
          <w:rStyle w:val="XMLnameBold"/>
        </w:rPr>
        <w:t>entry</w:t>
      </w:r>
      <w:bookmarkStart w:id="880" w:name="C_3250-16904"/>
      <w:r>
        <w:t xml:space="preserve"> (CONF:3250-16904)</w:t>
      </w:r>
      <w:bookmarkEnd w:id="880"/>
      <w:r>
        <w:t xml:space="preserve"> such that it</w:t>
      </w:r>
    </w:p>
    <w:p w14:paraId="61DDDCBB" w14:textId="55F06A9C"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hyperlink w:anchor="E_Note_Activity">
        <w:r>
          <w:rPr>
            <w:rStyle w:val="HyperlinkCourierBold"/>
          </w:rPr>
          <w:t>Note Activity</w:t>
        </w:r>
      </w:hyperlink>
      <w:r>
        <w:rPr>
          <w:rStyle w:val="XMLname"/>
        </w:rPr>
        <w:t xml:space="preserve"> (identifier: urn:hl7ii:2.16.840.1.113883.10.20.22.4.202:2016-11-01)</w:t>
      </w:r>
      <w:bookmarkStart w:id="881" w:name="C_3250-16905"/>
      <w:r>
        <w:t xml:space="preserve"> (CONF:3250-16905)</w:t>
      </w:r>
      <w:bookmarkEnd w:id="881"/>
      <w:r>
        <w:t>.</w:t>
      </w:r>
    </w:p>
    <w:p w14:paraId="1769EF11" w14:textId="01353571" w:rsidR="00440477" w:rsidRDefault="00440477" w:rsidP="00440477">
      <w:pPr>
        <w:pStyle w:val="Caption"/>
        <w:ind w:left="130" w:right="115"/>
      </w:pPr>
      <w:bookmarkStart w:id="882" w:name="_Toc103325909"/>
      <w:bookmarkStart w:id="883" w:name="_Toc83394566"/>
      <w:r>
        <w:t xml:space="preserve">Figure </w:t>
      </w:r>
      <w:r>
        <w:fldChar w:fldCharType="begin"/>
      </w:r>
      <w:r>
        <w:instrText>SEQ Figure \* ARABIC</w:instrText>
      </w:r>
      <w:r>
        <w:fldChar w:fldCharType="separate"/>
      </w:r>
      <w:del w:id="884" w:author="Russ Ott" w:date="2022-05-16T11:54:00Z">
        <w:r w:rsidR="002F5B8D">
          <w:delText>2</w:delText>
        </w:r>
      </w:del>
      <w:ins w:id="885" w:author="Russ Ott" w:date="2022-05-16T11:54:00Z">
        <w:r w:rsidR="00F1669B">
          <w:t>3</w:t>
        </w:r>
      </w:ins>
      <w:r>
        <w:fldChar w:fldCharType="end"/>
      </w:r>
      <w:r>
        <w:t>: Note Section Example</w:t>
      </w:r>
      <w:bookmarkEnd w:id="882"/>
      <w:bookmarkEnd w:id="883"/>
    </w:p>
    <w:p w14:paraId="56051FB0" w14:textId="77777777" w:rsidR="00440477" w:rsidRDefault="00440477" w:rsidP="00440477">
      <w:pPr>
        <w:pStyle w:val="Example"/>
        <w:ind w:left="130" w:right="115"/>
      </w:pPr>
      <w:r>
        <w:t>&lt;section&gt;</w:t>
      </w:r>
    </w:p>
    <w:p w14:paraId="1D9D8BD7" w14:textId="77777777" w:rsidR="00440477" w:rsidRDefault="00440477" w:rsidP="00440477">
      <w:pPr>
        <w:pStyle w:val="Example"/>
        <w:ind w:left="130" w:right="115"/>
      </w:pPr>
      <w:r>
        <w:t xml:space="preserve">    </w:t>
      </w:r>
      <w:proofErr w:type="gramStart"/>
      <w:r>
        <w:t>&lt;!--</w:t>
      </w:r>
      <w:proofErr w:type="gramEnd"/>
      <w:r>
        <w:t xml:space="preserve"> Notes Section --&gt;</w:t>
      </w:r>
    </w:p>
    <w:p w14:paraId="400A75F8" w14:textId="77777777" w:rsidR="00440477" w:rsidRDefault="00440477" w:rsidP="00440477">
      <w:pPr>
        <w:pStyle w:val="Example"/>
        <w:ind w:left="130" w:right="115"/>
      </w:pPr>
      <w:r>
        <w:t xml:space="preserve">    &lt;</w:t>
      </w:r>
      <w:proofErr w:type="spellStart"/>
      <w:r>
        <w:t>templateId</w:t>
      </w:r>
      <w:proofErr w:type="spellEnd"/>
      <w:r>
        <w:t xml:space="preserve"> root="2.16.840.1.113883.10.20.22.2.65" extension="2016-11-01"/&gt;</w:t>
      </w:r>
    </w:p>
    <w:p w14:paraId="6C5C9424" w14:textId="77777777" w:rsidR="00440477" w:rsidRDefault="00440477" w:rsidP="00440477">
      <w:pPr>
        <w:pStyle w:val="Example"/>
        <w:ind w:left="130" w:right="115"/>
      </w:pPr>
      <w:r>
        <w:t xml:space="preserve">    &lt;code code="11488-4" </w:t>
      </w:r>
      <w:proofErr w:type="spellStart"/>
      <w:r>
        <w:t>codeSystem</w:t>
      </w:r>
      <w:proofErr w:type="spellEnd"/>
      <w:r>
        <w:t xml:space="preserve">="2.16.840.1.113883.6.1" </w:t>
      </w:r>
      <w:proofErr w:type="spellStart"/>
      <w:r>
        <w:t>codeSystemName</w:t>
      </w:r>
      <w:proofErr w:type="spellEnd"/>
      <w:r>
        <w:t>="LOINC" displayName="Consultation note"/&gt;</w:t>
      </w:r>
    </w:p>
    <w:p w14:paraId="36AC1C3E" w14:textId="77777777" w:rsidR="00440477" w:rsidRDefault="00440477" w:rsidP="00440477">
      <w:pPr>
        <w:pStyle w:val="Example"/>
        <w:ind w:left="130" w:right="115"/>
      </w:pPr>
      <w:r>
        <w:t xml:space="preserve">    &lt;title&gt;Consultation Notes&lt;/title&gt;</w:t>
      </w:r>
    </w:p>
    <w:p w14:paraId="03C45769" w14:textId="77777777" w:rsidR="00440477" w:rsidRDefault="00440477" w:rsidP="00440477">
      <w:pPr>
        <w:pStyle w:val="Example"/>
        <w:ind w:left="130" w:right="115"/>
      </w:pPr>
      <w:r>
        <w:t xml:space="preserve">    &lt;text&gt;</w:t>
      </w:r>
    </w:p>
    <w:p w14:paraId="1E5A054E" w14:textId="77777777" w:rsidR="00440477" w:rsidRDefault="00440477" w:rsidP="00440477">
      <w:pPr>
        <w:pStyle w:val="Example"/>
        <w:ind w:left="130" w:right="115"/>
      </w:pPr>
      <w:r>
        <w:t xml:space="preserve">        &lt;list&gt;</w:t>
      </w:r>
    </w:p>
    <w:p w14:paraId="7E8A309D" w14:textId="77777777" w:rsidR="00440477" w:rsidRDefault="00440477" w:rsidP="00440477">
      <w:pPr>
        <w:pStyle w:val="Example"/>
        <w:ind w:left="130" w:right="115"/>
      </w:pPr>
      <w:r>
        <w:t xml:space="preserve">            &lt;item ID="ConsultNote1"&gt;</w:t>
      </w:r>
    </w:p>
    <w:p w14:paraId="1677E87B" w14:textId="77777777" w:rsidR="00440477" w:rsidRDefault="00440477" w:rsidP="00440477">
      <w:pPr>
        <w:pStyle w:val="Example"/>
        <w:ind w:left="130" w:right="115"/>
      </w:pPr>
      <w:r>
        <w:t xml:space="preserve">                &lt;paragraph&gt;Dr. Specialist - September 8, 2016&lt;/paragraph&gt;</w:t>
      </w:r>
    </w:p>
    <w:p w14:paraId="111E6A76" w14:textId="77777777" w:rsidR="00440477" w:rsidRDefault="00440477" w:rsidP="00440477">
      <w:pPr>
        <w:pStyle w:val="Example"/>
        <w:ind w:left="130" w:right="115"/>
      </w:pPr>
      <w:r>
        <w:t xml:space="preserve">                &lt;paragraph&gt;Evaluated patient due to symptoms of...&lt;/paragraph&gt;</w:t>
      </w:r>
    </w:p>
    <w:p w14:paraId="56E6F80C" w14:textId="77777777" w:rsidR="00440477" w:rsidRDefault="00440477" w:rsidP="00440477">
      <w:pPr>
        <w:pStyle w:val="Example"/>
        <w:ind w:left="130" w:right="115"/>
      </w:pPr>
      <w:r>
        <w:t xml:space="preserve">            &lt;/item&gt;</w:t>
      </w:r>
    </w:p>
    <w:p w14:paraId="75C6D3A0" w14:textId="77777777" w:rsidR="00440477" w:rsidRDefault="00440477" w:rsidP="00440477">
      <w:pPr>
        <w:pStyle w:val="Example"/>
        <w:ind w:left="130" w:right="115"/>
      </w:pPr>
      <w:r>
        <w:t xml:space="preserve">        &lt;/list&gt;</w:t>
      </w:r>
    </w:p>
    <w:p w14:paraId="67B19736" w14:textId="77777777" w:rsidR="00440477" w:rsidRDefault="00440477" w:rsidP="00440477">
      <w:pPr>
        <w:pStyle w:val="Example"/>
        <w:ind w:left="130" w:right="115"/>
      </w:pPr>
      <w:r>
        <w:t xml:space="preserve">    &lt;/text&gt;</w:t>
      </w:r>
    </w:p>
    <w:p w14:paraId="2302D6A6" w14:textId="77777777" w:rsidR="00440477" w:rsidRDefault="00440477" w:rsidP="00440477">
      <w:pPr>
        <w:pStyle w:val="Example"/>
        <w:ind w:left="130" w:right="115"/>
      </w:pPr>
      <w:r>
        <w:t xml:space="preserve">    </w:t>
      </w:r>
      <w:proofErr w:type="gramStart"/>
      <w:r>
        <w:t>&lt;!--</w:t>
      </w:r>
      <w:proofErr w:type="gramEnd"/>
      <w:r>
        <w:t xml:space="preserve"> Note Activity entry --&gt;</w:t>
      </w:r>
    </w:p>
    <w:p w14:paraId="3EF16496" w14:textId="77777777" w:rsidR="00440477" w:rsidRDefault="00440477" w:rsidP="00440477">
      <w:pPr>
        <w:pStyle w:val="Example"/>
        <w:ind w:left="130" w:right="115"/>
      </w:pPr>
      <w:r>
        <w:t xml:space="preserve">    &lt;entry&gt;</w:t>
      </w:r>
    </w:p>
    <w:p w14:paraId="4DACB6DE" w14:textId="77777777" w:rsidR="00440477" w:rsidRDefault="00440477" w:rsidP="00440477">
      <w:pPr>
        <w:pStyle w:val="Example"/>
        <w:ind w:left="130" w:right="115"/>
      </w:pPr>
      <w:r>
        <w:t xml:space="preserve">        &lt;act </w:t>
      </w:r>
      <w:proofErr w:type="spellStart"/>
      <w:r>
        <w:t>classCode</w:t>
      </w:r>
      <w:proofErr w:type="spellEnd"/>
      <w:r>
        <w:t xml:space="preserve">="ACT" </w:t>
      </w:r>
      <w:proofErr w:type="spellStart"/>
      <w:r>
        <w:t>moodCode</w:t>
      </w:r>
      <w:proofErr w:type="spellEnd"/>
      <w:r>
        <w:t>="EVN"&gt;</w:t>
      </w:r>
    </w:p>
    <w:p w14:paraId="75F03D75" w14:textId="77777777" w:rsidR="00440477" w:rsidRDefault="00440477" w:rsidP="00440477">
      <w:pPr>
        <w:pStyle w:val="Example"/>
        <w:ind w:left="130" w:right="115"/>
      </w:pPr>
      <w:r>
        <w:t xml:space="preserve">            &lt;</w:t>
      </w:r>
      <w:proofErr w:type="spellStart"/>
      <w:r>
        <w:t>templateId</w:t>
      </w:r>
      <w:proofErr w:type="spellEnd"/>
      <w:r>
        <w:t xml:space="preserve"> root="2.16.840.1.113883.10.20.22.4.202" extension="2016-11-01"/&gt;</w:t>
      </w:r>
    </w:p>
    <w:p w14:paraId="1C72B767" w14:textId="77777777" w:rsidR="00440477" w:rsidRDefault="00440477" w:rsidP="00440477">
      <w:pPr>
        <w:pStyle w:val="Example"/>
        <w:ind w:left="130" w:right="115"/>
      </w:pPr>
      <w:r>
        <w:t xml:space="preserve">            &lt;code code="34109-9" </w:t>
      </w:r>
      <w:proofErr w:type="spellStart"/>
      <w:r>
        <w:t>codeSystem</w:t>
      </w:r>
      <w:proofErr w:type="spellEnd"/>
      <w:r>
        <w:t xml:space="preserve">="2.16.840.1.113883.6.1" </w:t>
      </w:r>
      <w:proofErr w:type="spellStart"/>
      <w:r>
        <w:t>codeSystemName</w:t>
      </w:r>
      <w:proofErr w:type="spellEnd"/>
      <w:r>
        <w:t>="LOINC" displayName="Note"&gt;</w:t>
      </w:r>
    </w:p>
    <w:p w14:paraId="77F2B4AB" w14:textId="77777777" w:rsidR="00440477" w:rsidRDefault="00440477" w:rsidP="00440477">
      <w:pPr>
        <w:pStyle w:val="Example"/>
        <w:ind w:left="130" w:right="115"/>
      </w:pPr>
      <w:r>
        <w:t xml:space="preserve">                </w:t>
      </w:r>
      <w:proofErr w:type="gramStart"/>
      <w:r>
        <w:t>&lt;!--</w:t>
      </w:r>
      <w:proofErr w:type="gramEnd"/>
      <w:r>
        <w:t xml:space="preserve"> Code must match or be equivalent to section code --&gt;</w:t>
      </w:r>
    </w:p>
    <w:p w14:paraId="350A048D" w14:textId="77777777" w:rsidR="00440477" w:rsidRDefault="00440477" w:rsidP="00440477">
      <w:pPr>
        <w:pStyle w:val="Example"/>
        <w:ind w:left="130" w:right="115"/>
      </w:pPr>
      <w:r>
        <w:t xml:space="preserve">                &lt;translation code="11488-4" </w:t>
      </w:r>
      <w:proofErr w:type="spellStart"/>
      <w:r>
        <w:t>codeSystem</w:t>
      </w:r>
      <w:proofErr w:type="spellEnd"/>
      <w:r>
        <w:t xml:space="preserve">="2.16.840.1.113883.6.1" </w:t>
      </w:r>
      <w:proofErr w:type="spellStart"/>
      <w:r>
        <w:t>codeSystemName</w:t>
      </w:r>
      <w:proofErr w:type="spellEnd"/>
      <w:r>
        <w:t>="LOINC" displayName="Consultation note" /&gt;</w:t>
      </w:r>
    </w:p>
    <w:p w14:paraId="5C5D5596" w14:textId="77777777" w:rsidR="00440477" w:rsidRDefault="00440477" w:rsidP="00440477">
      <w:pPr>
        <w:pStyle w:val="Example"/>
        <w:ind w:left="130" w:right="115"/>
      </w:pPr>
      <w:r>
        <w:t xml:space="preserve">            &lt;/code&gt;</w:t>
      </w:r>
    </w:p>
    <w:p w14:paraId="03A93676" w14:textId="77777777" w:rsidR="00440477" w:rsidRDefault="00440477" w:rsidP="00440477">
      <w:pPr>
        <w:pStyle w:val="Example"/>
        <w:ind w:left="130" w:right="115"/>
      </w:pPr>
      <w:r>
        <w:t xml:space="preserve">            &lt;text&gt;</w:t>
      </w:r>
    </w:p>
    <w:p w14:paraId="0D9AED9D" w14:textId="77777777" w:rsidR="00440477" w:rsidRDefault="00440477" w:rsidP="00440477">
      <w:pPr>
        <w:pStyle w:val="Example"/>
        <w:ind w:left="130" w:right="115"/>
      </w:pPr>
      <w:r>
        <w:t xml:space="preserve">                &lt;reference value="#ConsultNote1" /&gt;</w:t>
      </w:r>
    </w:p>
    <w:p w14:paraId="0B9A61FA" w14:textId="77777777" w:rsidR="00440477" w:rsidRDefault="00440477" w:rsidP="00440477">
      <w:pPr>
        <w:pStyle w:val="Example"/>
        <w:ind w:left="130" w:right="115"/>
      </w:pPr>
      <w:r>
        <w:t xml:space="preserve">            &lt;/text&gt;</w:t>
      </w:r>
    </w:p>
    <w:p w14:paraId="3CAD614D" w14:textId="77777777" w:rsidR="00440477" w:rsidRDefault="00440477" w:rsidP="00440477">
      <w:pPr>
        <w:pStyle w:val="Example"/>
        <w:ind w:left="130" w:right="115"/>
      </w:pPr>
      <w:r>
        <w:t xml:space="preserve">            &lt;</w:t>
      </w:r>
      <w:proofErr w:type="spellStart"/>
      <w:r>
        <w:t>statusCode</w:t>
      </w:r>
      <w:proofErr w:type="spellEnd"/>
      <w:r>
        <w:t xml:space="preserve"> code="completed"/&gt;</w:t>
      </w:r>
    </w:p>
    <w:p w14:paraId="627AAAA0" w14:textId="77777777" w:rsidR="00440477" w:rsidRDefault="00440477" w:rsidP="00440477">
      <w:pPr>
        <w:pStyle w:val="Example"/>
        <w:ind w:left="130" w:right="115"/>
      </w:pPr>
      <w:r>
        <w:t xml:space="preserve">            </w:t>
      </w:r>
      <w:proofErr w:type="gramStart"/>
      <w:r>
        <w:t>&lt;!--</w:t>
      </w:r>
      <w:proofErr w:type="gramEnd"/>
      <w:r>
        <w:t xml:space="preserve"> Clinically-relevant time of the note --&gt;</w:t>
      </w:r>
    </w:p>
    <w:p w14:paraId="16F0AC4C" w14:textId="77777777" w:rsidR="00440477" w:rsidRDefault="00440477" w:rsidP="00440477">
      <w:pPr>
        <w:pStyle w:val="Example"/>
        <w:ind w:left="130" w:right="115"/>
      </w:pPr>
      <w:r>
        <w:t xml:space="preserve">            &lt;</w:t>
      </w:r>
      <w:proofErr w:type="spellStart"/>
      <w:r>
        <w:t>effectiveTime</w:t>
      </w:r>
      <w:proofErr w:type="spellEnd"/>
      <w:r>
        <w:t xml:space="preserve"> value="20160908" /&gt;</w:t>
      </w:r>
    </w:p>
    <w:p w14:paraId="2A0E8FDD" w14:textId="77777777" w:rsidR="00440477" w:rsidRDefault="00440477" w:rsidP="00440477">
      <w:pPr>
        <w:pStyle w:val="Example"/>
        <w:ind w:left="130" w:right="115"/>
      </w:pPr>
      <w:r>
        <w:t xml:space="preserve">            &lt;!--...--&gt;</w:t>
      </w:r>
    </w:p>
    <w:p w14:paraId="0BB1EA3B" w14:textId="77777777" w:rsidR="00440477" w:rsidRDefault="00440477" w:rsidP="00440477">
      <w:pPr>
        <w:pStyle w:val="Example"/>
        <w:ind w:left="130" w:right="115"/>
      </w:pPr>
      <w:r>
        <w:t xml:space="preserve">        &lt;/act&gt;</w:t>
      </w:r>
    </w:p>
    <w:p w14:paraId="43737DD9" w14:textId="77777777" w:rsidR="00440477" w:rsidRDefault="00440477" w:rsidP="00440477">
      <w:pPr>
        <w:pStyle w:val="Example"/>
        <w:ind w:left="130" w:right="115"/>
      </w:pPr>
      <w:r>
        <w:t xml:space="preserve">    &lt;/entry&gt;</w:t>
      </w:r>
    </w:p>
    <w:p w14:paraId="40AFD250" w14:textId="77777777" w:rsidR="00440477" w:rsidRDefault="00440477" w:rsidP="00440477">
      <w:pPr>
        <w:pStyle w:val="Example"/>
        <w:ind w:left="130" w:right="115"/>
      </w:pPr>
      <w:r>
        <w:t>&lt;/section&gt;</w:t>
      </w:r>
    </w:p>
    <w:p w14:paraId="342410CB" w14:textId="77777777" w:rsidR="00440477" w:rsidRDefault="00440477" w:rsidP="00440477">
      <w:pPr>
        <w:pStyle w:val="BodyText"/>
      </w:pPr>
    </w:p>
    <w:p w14:paraId="66A50B65" w14:textId="77777777" w:rsidR="00440477" w:rsidRDefault="00440477" w:rsidP="00440477">
      <w:pPr>
        <w:pStyle w:val="Heading1"/>
      </w:pPr>
      <w:bookmarkStart w:id="886" w:name="_Toc103325883"/>
      <w:bookmarkStart w:id="887" w:name="_Toc83394554"/>
      <w:r>
        <w:lastRenderedPageBreak/>
        <w:t>entry</w:t>
      </w:r>
      <w:bookmarkEnd w:id="886"/>
      <w:bookmarkEnd w:id="887"/>
    </w:p>
    <w:p w14:paraId="64B2FEC0" w14:textId="77777777" w:rsidR="00440477" w:rsidRDefault="00440477" w:rsidP="00440477">
      <w:pPr>
        <w:pStyle w:val="Heading2nospace"/>
        <w:rPr>
          <w:ins w:id="888" w:author="Russ Ott" w:date="2022-05-16T11:54:00Z"/>
        </w:rPr>
      </w:pPr>
      <w:bookmarkStart w:id="889" w:name="E_Assessment_Scale_Observation_V2"/>
      <w:bookmarkStart w:id="890" w:name="_Toc103325884"/>
      <w:ins w:id="891" w:author="Russ Ott" w:date="2022-05-16T11:54:00Z">
        <w:r>
          <w:t>Assessment Scale Observation (V2)</w:t>
        </w:r>
        <w:bookmarkEnd w:id="889"/>
        <w:bookmarkEnd w:id="890"/>
      </w:ins>
    </w:p>
    <w:p w14:paraId="41E3FC84" w14:textId="77777777" w:rsidR="00440477" w:rsidRDefault="00440477" w:rsidP="00440477">
      <w:pPr>
        <w:pStyle w:val="BracketData"/>
        <w:rPr>
          <w:ins w:id="892" w:author="Russ Ott" w:date="2022-05-16T11:54:00Z"/>
        </w:rPr>
      </w:pPr>
      <w:ins w:id="893" w:author="Russ Ott" w:date="2022-05-16T11:54:00Z">
        <w:r>
          <w:t xml:space="preserve">[observation: identifier </w:t>
        </w:r>
        <w:proofErr w:type="gramStart"/>
        <w:r>
          <w:t>urn:hl</w:t>
        </w:r>
        <w:proofErr w:type="gramEnd"/>
        <w:r>
          <w:t>7ii:2.16.840.1.113883.10.20.22.4.69:2022-06-01 (open)]</w:t>
        </w:r>
      </w:ins>
    </w:p>
    <w:p w14:paraId="625B3BF4" w14:textId="77777777" w:rsidR="00440477" w:rsidRDefault="00440477" w:rsidP="00440477">
      <w:pPr>
        <w:rPr>
          <w:ins w:id="894" w:author="Russ Ott" w:date="2022-05-16T11:54:00Z"/>
        </w:rPr>
      </w:pPr>
      <w:ins w:id="895" w:author="Russ Ott" w:date="2022-05-16T11:54:00Z">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ins>
    </w:p>
    <w:p w14:paraId="6117DDF9" w14:textId="77777777" w:rsidR="00440477" w:rsidRDefault="00440477" w:rsidP="00440477">
      <w:pPr>
        <w:rPr>
          <w:ins w:id="896" w:author="Russ Ott" w:date="2022-05-16T11:54:00Z"/>
        </w:rPr>
      </w:pPr>
      <w:ins w:id="897" w:author="Russ Ott" w:date="2022-05-16T11:54:00Z">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ins>
    </w:p>
    <w:p w14:paraId="6BAB8D98" w14:textId="2934713A" w:rsidR="00440477" w:rsidRDefault="00440477" w:rsidP="0012456B">
      <w:pPr>
        <w:pStyle w:val="Caption"/>
        <w:rPr>
          <w:ins w:id="898" w:author="Russ Ott" w:date="2022-05-16T11:54:00Z"/>
        </w:rPr>
      </w:pPr>
      <w:bookmarkStart w:id="899" w:name="_Toc103325944"/>
      <w:ins w:id="900" w:author="Russ Ott" w:date="2022-05-16T11:54:00Z">
        <w:r>
          <w:t xml:space="preserve">Table </w:t>
        </w:r>
        <w:r>
          <w:fldChar w:fldCharType="begin"/>
        </w:r>
        <w:r>
          <w:instrText>SEQ Table \* ARABIC</w:instrText>
        </w:r>
        <w:r>
          <w:fldChar w:fldCharType="separate"/>
        </w:r>
        <w:r w:rsidR="00F1669B">
          <w:t>6</w:t>
        </w:r>
        <w:r>
          <w:fldChar w:fldCharType="end"/>
        </w:r>
        <w:r>
          <w:t>: Assessment Scale Observation (V2) Constraints Overview</w:t>
        </w:r>
        <w:bookmarkEnd w:id="899"/>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ABFDB73" w14:textId="77777777" w:rsidTr="00BA7D84">
        <w:trPr>
          <w:cantSplit/>
          <w:tblHeader/>
          <w:jc w:val="center"/>
          <w:ins w:id="901" w:author="Russ Ott" w:date="2022-05-16T11:54:00Z"/>
        </w:trPr>
        <w:tc>
          <w:tcPr>
            <w:tcW w:w="0" w:type="dxa"/>
            <w:shd w:val="clear" w:color="auto" w:fill="E6E6E6"/>
            <w:noWrap/>
          </w:tcPr>
          <w:p w14:paraId="2F63EEE4" w14:textId="77777777" w:rsidR="00440477" w:rsidRDefault="00440477" w:rsidP="0012456B">
            <w:pPr>
              <w:pStyle w:val="TableHead"/>
              <w:keepNext w:val="0"/>
              <w:rPr>
                <w:ins w:id="902" w:author="Russ Ott" w:date="2022-05-16T11:54:00Z"/>
              </w:rPr>
            </w:pPr>
            <w:ins w:id="903" w:author="Russ Ott" w:date="2022-05-16T11:54:00Z">
              <w:r>
                <w:t>XPath</w:t>
              </w:r>
            </w:ins>
          </w:p>
        </w:tc>
        <w:tc>
          <w:tcPr>
            <w:tcW w:w="720" w:type="dxa"/>
            <w:shd w:val="clear" w:color="auto" w:fill="E6E6E6"/>
            <w:noWrap/>
          </w:tcPr>
          <w:p w14:paraId="27D05F3F" w14:textId="77777777" w:rsidR="00440477" w:rsidRDefault="00440477" w:rsidP="0012456B">
            <w:pPr>
              <w:pStyle w:val="TableHead"/>
              <w:keepNext w:val="0"/>
              <w:rPr>
                <w:ins w:id="904" w:author="Russ Ott" w:date="2022-05-16T11:54:00Z"/>
              </w:rPr>
            </w:pPr>
            <w:ins w:id="905" w:author="Russ Ott" w:date="2022-05-16T11:54:00Z">
              <w:r>
                <w:t>Card.</w:t>
              </w:r>
            </w:ins>
          </w:p>
        </w:tc>
        <w:tc>
          <w:tcPr>
            <w:tcW w:w="1152" w:type="dxa"/>
            <w:shd w:val="clear" w:color="auto" w:fill="E6E6E6"/>
            <w:noWrap/>
          </w:tcPr>
          <w:p w14:paraId="7FE2B31F" w14:textId="77777777" w:rsidR="00440477" w:rsidRDefault="00440477" w:rsidP="0012456B">
            <w:pPr>
              <w:pStyle w:val="TableHead"/>
              <w:keepNext w:val="0"/>
              <w:rPr>
                <w:ins w:id="906" w:author="Russ Ott" w:date="2022-05-16T11:54:00Z"/>
              </w:rPr>
            </w:pPr>
            <w:ins w:id="907" w:author="Russ Ott" w:date="2022-05-16T11:54:00Z">
              <w:r>
                <w:t>Verb</w:t>
              </w:r>
            </w:ins>
          </w:p>
        </w:tc>
        <w:tc>
          <w:tcPr>
            <w:tcW w:w="864" w:type="dxa"/>
            <w:shd w:val="clear" w:color="auto" w:fill="E6E6E6"/>
            <w:noWrap/>
          </w:tcPr>
          <w:p w14:paraId="36FEB827" w14:textId="77777777" w:rsidR="00440477" w:rsidRDefault="00440477" w:rsidP="0012456B">
            <w:pPr>
              <w:pStyle w:val="TableHead"/>
              <w:keepNext w:val="0"/>
              <w:rPr>
                <w:ins w:id="908" w:author="Russ Ott" w:date="2022-05-16T11:54:00Z"/>
              </w:rPr>
            </w:pPr>
            <w:ins w:id="909" w:author="Russ Ott" w:date="2022-05-16T11:54:00Z">
              <w:r>
                <w:t>Data Type</w:t>
              </w:r>
            </w:ins>
          </w:p>
        </w:tc>
        <w:tc>
          <w:tcPr>
            <w:tcW w:w="864" w:type="dxa"/>
            <w:shd w:val="clear" w:color="auto" w:fill="E6E6E6"/>
            <w:noWrap/>
          </w:tcPr>
          <w:p w14:paraId="64EB8ECD" w14:textId="77777777" w:rsidR="00440477" w:rsidRDefault="00440477" w:rsidP="0012456B">
            <w:pPr>
              <w:pStyle w:val="TableHead"/>
              <w:keepNext w:val="0"/>
              <w:rPr>
                <w:ins w:id="910" w:author="Russ Ott" w:date="2022-05-16T11:54:00Z"/>
              </w:rPr>
            </w:pPr>
            <w:ins w:id="911" w:author="Russ Ott" w:date="2022-05-16T11:54:00Z">
              <w:r>
                <w:t>CONF#</w:t>
              </w:r>
            </w:ins>
          </w:p>
        </w:tc>
        <w:tc>
          <w:tcPr>
            <w:tcW w:w="864" w:type="dxa"/>
            <w:shd w:val="clear" w:color="auto" w:fill="E6E6E6"/>
            <w:noWrap/>
          </w:tcPr>
          <w:p w14:paraId="3BD2381F" w14:textId="77777777" w:rsidR="00440477" w:rsidRDefault="00440477" w:rsidP="0012456B">
            <w:pPr>
              <w:pStyle w:val="TableHead"/>
              <w:keepNext w:val="0"/>
              <w:rPr>
                <w:ins w:id="912" w:author="Russ Ott" w:date="2022-05-16T11:54:00Z"/>
              </w:rPr>
            </w:pPr>
            <w:ins w:id="913" w:author="Russ Ott" w:date="2022-05-16T11:54:00Z">
              <w:r>
                <w:t>Value</w:t>
              </w:r>
            </w:ins>
          </w:p>
        </w:tc>
      </w:tr>
      <w:tr w:rsidR="00440477" w14:paraId="629C9FF2" w14:textId="77777777" w:rsidTr="00BA7D84">
        <w:trPr>
          <w:jc w:val="center"/>
          <w:ins w:id="914" w:author="Russ Ott" w:date="2022-05-16T11:54:00Z"/>
        </w:trPr>
        <w:tc>
          <w:tcPr>
            <w:tcW w:w="10160" w:type="dxa"/>
            <w:gridSpan w:val="6"/>
          </w:tcPr>
          <w:p w14:paraId="7D528A9D" w14:textId="77777777" w:rsidR="00440477" w:rsidRDefault="00440477" w:rsidP="0012456B">
            <w:pPr>
              <w:pStyle w:val="TableText"/>
              <w:keepNext w:val="0"/>
              <w:rPr>
                <w:ins w:id="915" w:author="Russ Ott" w:date="2022-05-16T11:54:00Z"/>
              </w:rPr>
            </w:pPr>
            <w:ins w:id="916" w:author="Russ Ott" w:date="2022-05-16T11:54:00Z">
              <w:r>
                <w:t>observation (identifier: urn:hl7ii:2.16.840.1.113883.10.20.22.4.69:2022-06-01)</w:t>
              </w:r>
            </w:ins>
          </w:p>
        </w:tc>
      </w:tr>
      <w:tr w:rsidR="00440477" w14:paraId="4F4D304D" w14:textId="77777777" w:rsidTr="00BA7D84">
        <w:trPr>
          <w:jc w:val="center"/>
          <w:ins w:id="917" w:author="Russ Ott" w:date="2022-05-16T11:54:00Z"/>
        </w:trPr>
        <w:tc>
          <w:tcPr>
            <w:tcW w:w="3345" w:type="dxa"/>
          </w:tcPr>
          <w:p w14:paraId="2DB0EAF2" w14:textId="77777777" w:rsidR="00440477" w:rsidRDefault="00440477" w:rsidP="0012456B">
            <w:pPr>
              <w:pStyle w:val="TableText"/>
              <w:keepNext w:val="0"/>
              <w:rPr>
                <w:ins w:id="918" w:author="Russ Ott" w:date="2022-05-16T11:54:00Z"/>
              </w:rPr>
            </w:pPr>
            <w:ins w:id="919" w:author="Russ Ott" w:date="2022-05-16T11:54:00Z">
              <w:r>
                <w:tab/>
                <w:t>@classCode</w:t>
              </w:r>
            </w:ins>
          </w:p>
        </w:tc>
        <w:tc>
          <w:tcPr>
            <w:tcW w:w="720" w:type="dxa"/>
          </w:tcPr>
          <w:p w14:paraId="77320C32" w14:textId="77777777" w:rsidR="00440477" w:rsidRDefault="00440477" w:rsidP="0012456B">
            <w:pPr>
              <w:pStyle w:val="TableText"/>
              <w:keepNext w:val="0"/>
              <w:rPr>
                <w:ins w:id="920" w:author="Russ Ott" w:date="2022-05-16T11:54:00Z"/>
              </w:rPr>
            </w:pPr>
            <w:ins w:id="921" w:author="Russ Ott" w:date="2022-05-16T11:54:00Z">
              <w:r>
                <w:t>1..1</w:t>
              </w:r>
            </w:ins>
          </w:p>
        </w:tc>
        <w:tc>
          <w:tcPr>
            <w:tcW w:w="1152" w:type="dxa"/>
          </w:tcPr>
          <w:p w14:paraId="560AC28A" w14:textId="77777777" w:rsidR="00440477" w:rsidRDefault="00440477" w:rsidP="0012456B">
            <w:pPr>
              <w:pStyle w:val="TableText"/>
              <w:keepNext w:val="0"/>
              <w:rPr>
                <w:ins w:id="922" w:author="Russ Ott" w:date="2022-05-16T11:54:00Z"/>
              </w:rPr>
            </w:pPr>
            <w:ins w:id="923" w:author="Russ Ott" w:date="2022-05-16T11:54:00Z">
              <w:r>
                <w:t>SHALL</w:t>
              </w:r>
            </w:ins>
          </w:p>
        </w:tc>
        <w:tc>
          <w:tcPr>
            <w:tcW w:w="864" w:type="dxa"/>
          </w:tcPr>
          <w:p w14:paraId="75D60305" w14:textId="77777777" w:rsidR="00440477" w:rsidRDefault="00440477" w:rsidP="0012456B">
            <w:pPr>
              <w:pStyle w:val="TableText"/>
              <w:keepNext w:val="0"/>
              <w:rPr>
                <w:ins w:id="924" w:author="Russ Ott" w:date="2022-05-16T11:54:00Z"/>
              </w:rPr>
            </w:pPr>
          </w:p>
        </w:tc>
        <w:tc>
          <w:tcPr>
            <w:tcW w:w="1104" w:type="dxa"/>
          </w:tcPr>
          <w:p w14:paraId="2E3EBD52" w14:textId="5BE89210" w:rsidR="00440477" w:rsidRDefault="001C172D" w:rsidP="0012456B">
            <w:pPr>
              <w:pStyle w:val="TableText"/>
              <w:keepNext w:val="0"/>
              <w:rPr>
                <w:ins w:id="925" w:author="Russ Ott" w:date="2022-05-16T11:54:00Z"/>
              </w:rPr>
            </w:pPr>
            <w:ins w:id="926" w:author="Russ Ott" w:date="2022-05-16T11:54:00Z">
              <w:r>
                <w:fldChar w:fldCharType="begin"/>
              </w:r>
              <w:r>
                <w:instrText xml:space="preserve"> HYPERLINK \l "C_4515-14434" \h </w:instrText>
              </w:r>
              <w:r>
                <w:fldChar w:fldCharType="separate"/>
              </w:r>
              <w:r w:rsidR="00440477">
                <w:rPr>
                  <w:rStyle w:val="HyperlinkText9pt"/>
                </w:rPr>
                <w:t>4515-14434</w:t>
              </w:r>
              <w:r>
                <w:rPr>
                  <w:rStyle w:val="HyperlinkText9pt"/>
                </w:rPr>
                <w:fldChar w:fldCharType="end"/>
              </w:r>
            </w:ins>
          </w:p>
        </w:tc>
        <w:tc>
          <w:tcPr>
            <w:tcW w:w="2975" w:type="dxa"/>
          </w:tcPr>
          <w:p w14:paraId="37F1B8D9" w14:textId="77777777" w:rsidR="00440477" w:rsidRDefault="00440477" w:rsidP="0012456B">
            <w:pPr>
              <w:pStyle w:val="TableText"/>
              <w:keepNext w:val="0"/>
              <w:rPr>
                <w:ins w:id="927" w:author="Russ Ott" w:date="2022-05-16T11:54:00Z"/>
              </w:rPr>
            </w:pPr>
            <w:ins w:id="928" w:author="Russ Ott" w:date="2022-05-16T11:54:00Z">
              <w:r>
                <w:t>urn:oid:2.16.840.1.113883.5.6 (HL7ActClass) = OBS</w:t>
              </w:r>
            </w:ins>
          </w:p>
        </w:tc>
      </w:tr>
      <w:tr w:rsidR="00440477" w14:paraId="24F0530E" w14:textId="77777777" w:rsidTr="00BA7D84">
        <w:trPr>
          <w:jc w:val="center"/>
          <w:ins w:id="929" w:author="Russ Ott" w:date="2022-05-16T11:54:00Z"/>
        </w:trPr>
        <w:tc>
          <w:tcPr>
            <w:tcW w:w="3345" w:type="dxa"/>
          </w:tcPr>
          <w:p w14:paraId="5F42E126" w14:textId="77777777" w:rsidR="00440477" w:rsidRDefault="00440477" w:rsidP="0012456B">
            <w:pPr>
              <w:pStyle w:val="TableText"/>
              <w:keepNext w:val="0"/>
              <w:rPr>
                <w:ins w:id="930" w:author="Russ Ott" w:date="2022-05-16T11:54:00Z"/>
              </w:rPr>
            </w:pPr>
            <w:ins w:id="931" w:author="Russ Ott" w:date="2022-05-16T11:54:00Z">
              <w:r>
                <w:tab/>
                <w:t>@moodCode</w:t>
              </w:r>
            </w:ins>
          </w:p>
        </w:tc>
        <w:tc>
          <w:tcPr>
            <w:tcW w:w="720" w:type="dxa"/>
          </w:tcPr>
          <w:p w14:paraId="23C44D37" w14:textId="77777777" w:rsidR="00440477" w:rsidRDefault="00440477" w:rsidP="0012456B">
            <w:pPr>
              <w:pStyle w:val="TableText"/>
              <w:keepNext w:val="0"/>
              <w:rPr>
                <w:ins w:id="932" w:author="Russ Ott" w:date="2022-05-16T11:54:00Z"/>
              </w:rPr>
            </w:pPr>
            <w:ins w:id="933" w:author="Russ Ott" w:date="2022-05-16T11:54:00Z">
              <w:r>
                <w:t>1..1</w:t>
              </w:r>
            </w:ins>
          </w:p>
        </w:tc>
        <w:tc>
          <w:tcPr>
            <w:tcW w:w="1152" w:type="dxa"/>
          </w:tcPr>
          <w:p w14:paraId="3CD30BBA" w14:textId="77777777" w:rsidR="00440477" w:rsidRDefault="00440477" w:rsidP="0012456B">
            <w:pPr>
              <w:pStyle w:val="TableText"/>
              <w:keepNext w:val="0"/>
              <w:rPr>
                <w:ins w:id="934" w:author="Russ Ott" w:date="2022-05-16T11:54:00Z"/>
              </w:rPr>
            </w:pPr>
            <w:ins w:id="935" w:author="Russ Ott" w:date="2022-05-16T11:54:00Z">
              <w:r>
                <w:t>SHALL</w:t>
              </w:r>
            </w:ins>
          </w:p>
        </w:tc>
        <w:tc>
          <w:tcPr>
            <w:tcW w:w="864" w:type="dxa"/>
          </w:tcPr>
          <w:p w14:paraId="0775A2C2" w14:textId="77777777" w:rsidR="00440477" w:rsidRDefault="00440477" w:rsidP="0012456B">
            <w:pPr>
              <w:pStyle w:val="TableText"/>
              <w:keepNext w:val="0"/>
              <w:rPr>
                <w:ins w:id="936" w:author="Russ Ott" w:date="2022-05-16T11:54:00Z"/>
              </w:rPr>
            </w:pPr>
          </w:p>
        </w:tc>
        <w:tc>
          <w:tcPr>
            <w:tcW w:w="1104" w:type="dxa"/>
          </w:tcPr>
          <w:p w14:paraId="46F1AB31" w14:textId="04386168" w:rsidR="00440477" w:rsidRDefault="001C172D" w:rsidP="0012456B">
            <w:pPr>
              <w:pStyle w:val="TableText"/>
              <w:keepNext w:val="0"/>
              <w:rPr>
                <w:ins w:id="937" w:author="Russ Ott" w:date="2022-05-16T11:54:00Z"/>
              </w:rPr>
            </w:pPr>
            <w:ins w:id="938" w:author="Russ Ott" w:date="2022-05-16T11:54:00Z">
              <w:r>
                <w:fldChar w:fldCharType="begin"/>
              </w:r>
              <w:r>
                <w:instrText xml:space="preserve"> HYPERLINK \l "C_4515-14435" \h </w:instrText>
              </w:r>
              <w:r>
                <w:fldChar w:fldCharType="separate"/>
              </w:r>
              <w:r w:rsidR="00440477">
                <w:rPr>
                  <w:rStyle w:val="HyperlinkText9pt"/>
                </w:rPr>
                <w:t>4515-14435</w:t>
              </w:r>
              <w:r>
                <w:rPr>
                  <w:rStyle w:val="HyperlinkText9pt"/>
                </w:rPr>
                <w:fldChar w:fldCharType="end"/>
              </w:r>
            </w:ins>
          </w:p>
        </w:tc>
        <w:tc>
          <w:tcPr>
            <w:tcW w:w="2975" w:type="dxa"/>
          </w:tcPr>
          <w:p w14:paraId="404151EA" w14:textId="77777777" w:rsidR="00440477" w:rsidRDefault="00440477" w:rsidP="0012456B">
            <w:pPr>
              <w:pStyle w:val="TableText"/>
              <w:keepNext w:val="0"/>
              <w:rPr>
                <w:ins w:id="939" w:author="Russ Ott" w:date="2022-05-16T11:54:00Z"/>
              </w:rPr>
            </w:pPr>
            <w:ins w:id="940" w:author="Russ Ott" w:date="2022-05-16T11:54:00Z">
              <w:r>
                <w:t>urn:oid:2.16.840.1.113883.5.1001 (HL7ActMood) = EVN</w:t>
              </w:r>
            </w:ins>
          </w:p>
        </w:tc>
      </w:tr>
      <w:tr w:rsidR="00440477" w14:paraId="76581E20" w14:textId="77777777" w:rsidTr="00BA7D84">
        <w:trPr>
          <w:jc w:val="center"/>
          <w:ins w:id="941" w:author="Russ Ott" w:date="2022-05-16T11:54:00Z"/>
        </w:trPr>
        <w:tc>
          <w:tcPr>
            <w:tcW w:w="3345" w:type="dxa"/>
          </w:tcPr>
          <w:p w14:paraId="32AEF9C8" w14:textId="77777777" w:rsidR="00440477" w:rsidRDefault="00440477" w:rsidP="0012456B">
            <w:pPr>
              <w:pStyle w:val="TableText"/>
              <w:keepNext w:val="0"/>
              <w:rPr>
                <w:ins w:id="942" w:author="Russ Ott" w:date="2022-05-16T11:54:00Z"/>
              </w:rPr>
            </w:pPr>
            <w:ins w:id="943" w:author="Russ Ott" w:date="2022-05-16T11:54:00Z">
              <w:r>
                <w:tab/>
                <w:t>templateId</w:t>
              </w:r>
            </w:ins>
          </w:p>
        </w:tc>
        <w:tc>
          <w:tcPr>
            <w:tcW w:w="720" w:type="dxa"/>
          </w:tcPr>
          <w:p w14:paraId="7DB1423F" w14:textId="77777777" w:rsidR="00440477" w:rsidRDefault="00440477" w:rsidP="0012456B">
            <w:pPr>
              <w:pStyle w:val="TableText"/>
              <w:keepNext w:val="0"/>
              <w:rPr>
                <w:ins w:id="944" w:author="Russ Ott" w:date="2022-05-16T11:54:00Z"/>
              </w:rPr>
            </w:pPr>
            <w:ins w:id="945" w:author="Russ Ott" w:date="2022-05-16T11:54:00Z">
              <w:r>
                <w:t>1..1</w:t>
              </w:r>
            </w:ins>
          </w:p>
        </w:tc>
        <w:tc>
          <w:tcPr>
            <w:tcW w:w="1152" w:type="dxa"/>
          </w:tcPr>
          <w:p w14:paraId="14476DDD" w14:textId="77777777" w:rsidR="00440477" w:rsidRDefault="00440477" w:rsidP="0012456B">
            <w:pPr>
              <w:pStyle w:val="TableText"/>
              <w:keepNext w:val="0"/>
              <w:rPr>
                <w:ins w:id="946" w:author="Russ Ott" w:date="2022-05-16T11:54:00Z"/>
              </w:rPr>
            </w:pPr>
            <w:ins w:id="947" w:author="Russ Ott" w:date="2022-05-16T11:54:00Z">
              <w:r>
                <w:t>SHALL</w:t>
              </w:r>
            </w:ins>
          </w:p>
        </w:tc>
        <w:tc>
          <w:tcPr>
            <w:tcW w:w="864" w:type="dxa"/>
          </w:tcPr>
          <w:p w14:paraId="134E7E3F" w14:textId="77777777" w:rsidR="00440477" w:rsidRDefault="00440477" w:rsidP="0012456B">
            <w:pPr>
              <w:pStyle w:val="TableText"/>
              <w:keepNext w:val="0"/>
              <w:rPr>
                <w:ins w:id="948" w:author="Russ Ott" w:date="2022-05-16T11:54:00Z"/>
              </w:rPr>
            </w:pPr>
          </w:p>
        </w:tc>
        <w:tc>
          <w:tcPr>
            <w:tcW w:w="1104" w:type="dxa"/>
          </w:tcPr>
          <w:p w14:paraId="454DEAE3" w14:textId="01FD9459" w:rsidR="00440477" w:rsidRDefault="001C172D" w:rsidP="0012456B">
            <w:pPr>
              <w:pStyle w:val="TableText"/>
              <w:keepNext w:val="0"/>
              <w:rPr>
                <w:ins w:id="949" w:author="Russ Ott" w:date="2022-05-16T11:54:00Z"/>
              </w:rPr>
            </w:pPr>
            <w:ins w:id="950" w:author="Russ Ott" w:date="2022-05-16T11:54:00Z">
              <w:r>
                <w:fldChar w:fldCharType="begin"/>
              </w:r>
              <w:r>
                <w:instrText xml:space="preserve"> HYPERLINK \l "C_4515-14436" \h </w:instrText>
              </w:r>
              <w:r>
                <w:fldChar w:fldCharType="separate"/>
              </w:r>
              <w:r w:rsidR="00440477">
                <w:rPr>
                  <w:rStyle w:val="HyperlinkText9pt"/>
                </w:rPr>
                <w:t>4515-14436</w:t>
              </w:r>
              <w:r>
                <w:rPr>
                  <w:rStyle w:val="HyperlinkText9pt"/>
                </w:rPr>
                <w:fldChar w:fldCharType="end"/>
              </w:r>
            </w:ins>
          </w:p>
        </w:tc>
        <w:tc>
          <w:tcPr>
            <w:tcW w:w="2975" w:type="dxa"/>
          </w:tcPr>
          <w:p w14:paraId="5938E28D" w14:textId="77777777" w:rsidR="00440477" w:rsidRDefault="00440477" w:rsidP="0012456B">
            <w:pPr>
              <w:pStyle w:val="TableText"/>
              <w:keepNext w:val="0"/>
              <w:rPr>
                <w:ins w:id="951" w:author="Russ Ott" w:date="2022-05-16T11:54:00Z"/>
              </w:rPr>
            </w:pPr>
          </w:p>
        </w:tc>
      </w:tr>
      <w:tr w:rsidR="00440477" w14:paraId="1F1176BA" w14:textId="77777777" w:rsidTr="00BA7D84">
        <w:trPr>
          <w:jc w:val="center"/>
          <w:ins w:id="952" w:author="Russ Ott" w:date="2022-05-16T11:54:00Z"/>
        </w:trPr>
        <w:tc>
          <w:tcPr>
            <w:tcW w:w="3345" w:type="dxa"/>
          </w:tcPr>
          <w:p w14:paraId="2D88A8D6" w14:textId="77777777" w:rsidR="00440477" w:rsidRDefault="00440477" w:rsidP="0012456B">
            <w:pPr>
              <w:pStyle w:val="TableText"/>
              <w:keepNext w:val="0"/>
              <w:rPr>
                <w:ins w:id="953" w:author="Russ Ott" w:date="2022-05-16T11:54:00Z"/>
              </w:rPr>
            </w:pPr>
            <w:ins w:id="954" w:author="Russ Ott" w:date="2022-05-16T11:54:00Z">
              <w:r>
                <w:tab/>
              </w:r>
              <w:r>
                <w:tab/>
                <w:t>@root</w:t>
              </w:r>
            </w:ins>
          </w:p>
        </w:tc>
        <w:tc>
          <w:tcPr>
            <w:tcW w:w="720" w:type="dxa"/>
          </w:tcPr>
          <w:p w14:paraId="6EC1F347" w14:textId="77777777" w:rsidR="00440477" w:rsidRDefault="00440477" w:rsidP="0012456B">
            <w:pPr>
              <w:pStyle w:val="TableText"/>
              <w:keepNext w:val="0"/>
              <w:rPr>
                <w:ins w:id="955" w:author="Russ Ott" w:date="2022-05-16T11:54:00Z"/>
              </w:rPr>
            </w:pPr>
            <w:ins w:id="956" w:author="Russ Ott" w:date="2022-05-16T11:54:00Z">
              <w:r>
                <w:t>1..1</w:t>
              </w:r>
            </w:ins>
          </w:p>
        </w:tc>
        <w:tc>
          <w:tcPr>
            <w:tcW w:w="1152" w:type="dxa"/>
          </w:tcPr>
          <w:p w14:paraId="219EED52" w14:textId="77777777" w:rsidR="00440477" w:rsidRDefault="00440477" w:rsidP="0012456B">
            <w:pPr>
              <w:pStyle w:val="TableText"/>
              <w:keepNext w:val="0"/>
              <w:rPr>
                <w:ins w:id="957" w:author="Russ Ott" w:date="2022-05-16T11:54:00Z"/>
              </w:rPr>
            </w:pPr>
            <w:ins w:id="958" w:author="Russ Ott" w:date="2022-05-16T11:54:00Z">
              <w:r>
                <w:t>SHALL</w:t>
              </w:r>
            </w:ins>
          </w:p>
        </w:tc>
        <w:tc>
          <w:tcPr>
            <w:tcW w:w="864" w:type="dxa"/>
          </w:tcPr>
          <w:p w14:paraId="69032672" w14:textId="77777777" w:rsidR="00440477" w:rsidRDefault="00440477" w:rsidP="0012456B">
            <w:pPr>
              <w:pStyle w:val="TableText"/>
              <w:keepNext w:val="0"/>
              <w:rPr>
                <w:ins w:id="959" w:author="Russ Ott" w:date="2022-05-16T11:54:00Z"/>
              </w:rPr>
            </w:pPr>
          </w:p>
        </w:tc>
        <w:tc>
          <w:tcPr>
            <w:tcW w:w="1104" w:type="dxa"/>
          </w:tcPr>
          <w:p w14:paraId="38E6E471" w14:textId="7830CB55" w:rsidR="00440477" w:rsidRDefault="001C172D" w:rsidP="0012456B">
            <w:pPr>
              <w:pStyle w:val="TableText"/>
              <w:keepNext w:val="0"/>
              <w:rPr>
                <w:ins w:id="960" w:author="Russ Ott" w:date="2022-05-16T11:54:00Z"/>
              </w:rPr>
            </w:pPr>
            <w:ins w:id="961" w:author="Russ Ott" w:date="2022-05-16T11:54:00Z">
              <w:r>
                <w:fldChar w:fldCharType="begin"/>
              </w:r>
              <w:r>
                <w:instrText xml:space="preserve"> HYPERLINK \l "C_4515-14437" \h </w:instrText>
              </w:r>
              <w:r>
                <w:fldChar w:fldCharType="separate"/>
              </w:r>
              <w:r w:rsidR="00440477">
                <w:rPr>
                  <w:rStyle w:val="HyperlinkText9pt"/>
                </w:rPr>
                <w:t>4515-14437</w:t>
              </w:r>
              <w:r>
                <w:rPr>
                  <w:rStyle w:val="HyperlinkText9pt"/>
                </w:rPr>
                <w:fldChar w:fldCharType="end"/>
              </w:r>
            </w:ins>
          </w:p>
        </w:tc>
        <w:tc>
          <w:tcPr>
            <w:tcW w:w="2975" w:type="dxa"/>
          </w:tcPr>
          <w:p w14:paraId="0CD694A7" w14:textId="77777777" w:rsidR="00440477" w:rsidRDefault="00440477" w:rsidP="0012456B">
            <w:pPr>
              <w:pStyle w:val="TableText"/>
              <w:keepNext w:val="0"/>
              <w:rPr>
                <w:ins w:id="962" w:author="Russ Ott" w:date="2022-05-16T11:54:00Z"/>
              </w:rPr>
            </w:pPr>
            <w:ins w:id="963" w:author="Russ Ott" w:date="2022-05-16T11:54:00Z">
              <w:r>
                <w:t>2.16.840.1.113883.10.20.22.4.69</w:t>
              </w:r>
            </w:ins>
          </w:p>
        </w:tc>
      </w:tr>
      <w:tr w:rsidR="00440477" w14:paraId="51FEC0CA" w14:textId="77777777" w:rsidTr="00BA7D84">
        <w:trPr>
          <w:jc w:val="center"/>
          <w:ins w:id="964" w:author="Russ Ott" w:date="2022-05-16T11:54:00Z"/>
        </w:trPr>
        <w:tc>
          <w:tcPr>
            <w:tcW w:w="3345" w:type="dxa"/>
          </w:tcPr>
          <w:p w14:paraId="7C048FEA" w14:textId="77777777" w:rsidR="00440477" w:rsidRDefault="00440477" w:rsidP="0012456B">
            <w:pPr>
              <w:pStyle w:val="TableText"/>
              <w:keepNext w:val="0"/>
              <w:rPr>
                <w:ins w:id="965" w:author="Russ Ott" w:date="2022-05-16T11:54:00Z"/>
              </w:rPr>
            </w:pPr>
            <w:ins w:id="966" w:author="Russ Ott" w:date="2022-05-16T11:54:00Z">
              <w:r>
                <w:tab/>
              </w:r>
              <w:r>
                <w:tab/>
                <w:t>@extension</w:t>
              </w:r>
            </w:ins>
          </w:p>
        </w:tc>
        <w:tc>
          <w:tcPr>
            <w:tcW w:w="720" w:type="dxa"/>
          </w:tcPr>
          <w:p w14:paraId="5611F5BF" w14:textId="77777777" w:rsidR="00440477" w:rsidRDefault="00440477" w:rsidP="0012456B">
            <w:pPr>
              <w:pStyle w:val="TableText"/>
              <w:keepNext w:val="0"/>
              <w:rPr>
                <w:ins w:id="967" w:author="Russ Ott" w:date="2022-05-16T11:54:00Z"/>
              </w:rPr>
            </w:pPr>
            <w:ins w:id="968" w:author="Russ Ott" w:date="2022-05-16T11:54:00Z">
              <w:r>
                <w:t>1..1</w:t>
              </w:r>
            </w:ins>
          </w:p>
        </w:tc>
        <w:tc>
          <w:tcPr>
            <w:tcW w:w="1152" w:type="dxa"/>
          </w:tcPr>
          <w:p w14:paraId="0A0D9667" w14:textId="77777777" w:rsidR="00440477" w:rsidRDefault="00440477" w:rsidP="0012456B">
            <w:pPr>
              <w:pStyle w:val="TableText"/>
              <w:keepNext w:val="0"/>
              <w:rPr>
                <w:ins w:id="969" w:author="Russ Ott" w:date="2022-05-16T11:54:00Z"/>
              </w:rPr>
            </w:pPr>
            <w:ins w:id="970" w:author="Russ Ott" w:date="2022-05-16T11:54:00Z">
              <w:r>
                <w:t>SHALL</w:t>
              </w:r>
            </w:ins>
          </w:p>
        </w:tc>
        <w:tc>
          <w:tcPr>
            <w:tcW w:w="864" w:type="dxa"/>
          </w:tcPr>
          <w:p w14:paraId="464FA41E" w14:textId="77777777" w:rsidR="00440477" w:rsidRDefault="00440477" w:rsidP="0012456B">
            <w:pPr>
              <w:pStyle w:val="TableText"/>
              <w:keepNext w:val="0"/>
              <w:rPr>
                <w:ins w:id="971" w:author="Russ Ott" w:date="2022-05-16T11:54:00Z"/>
              </w:rPr>
            </w:pPr>
          </w:p>
        </w:tc>
        <w:tc>
          <w:tcPr>
            <w:tcW w:w="1104" w:type="dxa"/>
          </w:tcPr>
          <w:p w14:paraId="7857DD4D" w14:textId="02F57425" w:rsidR="00440477" w:rsidRDefault="001C172D" w:rsidP="0012456B">
            <w:pPr>
              <w:pStyle w:val="TableText"/>
              <w:keepNext w:val="0"/>
              <w:rPr>
                <w:ins w:id="972" w:author="Russ Ott" w:date="2022-05-16T11:54:00Z"/>
              </w:rPr>
            </w:pPr>
            <w:ins w:id="973" w:author="Russ Ott" w:date="2022-05-16T11:54:00Z">
              <w:r>
                <w:fldChar w:fldCharType="begin"/>
              </w:r>
              <w:r>
                <w:instrText xml:space="preserve"> HYPERLINK \l "C_4515-33037" \h </w:instrText>
              </w:r>
              <w:r>
                <w:fldChar w:fldCharType="separate"/>
              </w:r>
              <w:r w:rsidR="00440477">
                <w:rPr>
                  <w:rStyle w:val="HyperlinkText9pt"/>
                </w:rPr>
                <w:t>4515-33037</w:t>
              </w:r>
              <w:r>
                <w:rPr>
                  <w:rStyle w:val="HyperlinkText9pt"/>
                </w:rPr>
                <w:fldChar w:fldCharType="end"/>
              </w:r>
            </w:ins>
          </w:p>
        </w:tc>
        <w:tc>
          <w:tcPr>
            <w:tcW w:w="2975" w:type="dxa"/>
          </w:tcPr>
          <w:p w14:paraId="5DD1BAF9" w14:textId="77777777" w:rsidR="00440477" w:rsidRDefault="00440477" w:rsidP="0012456B">
            <w:pPr>
              <w:pStyle w:val="TableText"/>
              <w:keepNext w:val="0"/>
              <w:rPr>
                <w:ins w:id="974" w:author="Russ Ott" w:date="2022-05-16T11:54:00Z"/>
              </w:rPr>
            </w:pPr>
            <w:ins w:id="975" w:author="Russ Ott" w:date="2022-05-16T11:54:00Z">
              <w:r>
                <w:t>2022-06-01</w:t>
              </w:r>
            </w:ins>
          </w:p>
        </w:tc>
      </w:tr>
      <w:tr w:rsidR="00440477" w14:paraId="07E6E4CB" w14:textId="77777777" w:rsidTr="00BA7D84">
        <w:trPr>
          <w:jc w:val="center"/>
          <w:ins w:id="976" w:author="Russ Ott" w:date="2022-05-16T11:54:00Z"/>
        </w:trPr>
        <w:tc>
          <w:tcPr>
            <w:tcW w:w="3345" w:type="dxa"/>
          </w:tcPr>
          <w:p w14:paraId="3536F986" w14:textId="77777777" w:rsidR="00440477" w:rsidRDefault="00440477" w:rsidP="0012456B">
            <w:pPr>
              <w:pStyle w:val="TableText"/>
              <w:keepNext w:val="0"/>
              <w:rPr>
                <w:ins w:id="977" w:author="Russ Ott" w:date="2022-05-16T11:54:00Z"/>
              </w:rPr>
            </w:pPr>
            <w:ins w:id="978" w:author="Russ Ott" w:date="2022-05-16T11:54:00Z">
              <w:r>
                <w:tab/>
                <w:t>id</w:t>
              </w:r>
            </w:ins>
          </w:p>
        </w:tc>
        <w:tc>
          <w:tcPr>
            <w:tcW w:w="720" w:type="dxa"/>
          </w:tcPr>
          <w:p w14:paraId="190F51FD" w14:textId="77777777" w:rsidR="00440477" w:rsidRDefault="00440477" w:rsidP="0012456B">
            <w:pPr>
              <w:pStyle w:val="TableText"/>
              <w:keepNext w:val="0"/>
              <w:rPr>
                <w:ins w:id="979" w:author="Russ Ott" w:date="2022-05-16T11:54:00Z"/>
              </w:rPr>
            </w:pPr>
            <w:ins w:id="980" w:author="Russ Ott" w:date="2022-05-16T11:54:00Z">
              <w:r>
                <w:t>1..*</w:t>
              </w:r>
            </w:ins>
          </w:p>
        </w:tc>
        <w:tc>
          <w:tcPr>
            <w:tcW w:w="1152" w:type="dxa"/>
          </w:tcPr>
          <w:p w14:paraId="7BC9153F" w14:textId="77777777" w:rsidR="00440477" w:rsidRDefault="00440477" w:rsidP="0012456B">
            <w:pPr>
              <w:pStyle w:val="TableText"/>
              <w:keepNext w:val="0"/>
              <w:rPr>
                <w:ins w:id="981" w:author="Russ Ott" w:date="2022-05-16T11:54:00Z"/>
              </w:rPr>
            </w:pPr>
            <w:ins w:id="982" w:author="Russ Ott" w:date="2022-05-16T11:54:00Z">
              <w:r>
                <w:t>SHALL</w:t>
              </w:r>
            </w:ins>
          </w:p>
        </w:tc>
        <w:tc>
          <w:tcPr>
            <w:tcW w:w="864" w:type="dxa"/>
          </w:tcPr>
          <w:p w14:paraId="6C4116E2" w14:textId="77777777" w:rsidR="00440477" w:rsidRDefault="00440477" w:rsidP="0012456B">
            <w:pPr>
              <w:pStyle w:val="TableText"/>
              <w:keepNext w:val="0"/>
              <w:rPr>
                <w:ins w:id="983" w:author="Russ Ott" w:date="2022-05-16T11:54:00Z"/>
              </w:rPr>
            </w:pPr>
          </w:p>
        </w:tc>
        <w:tc>
          <w:tcPr>
            <w:tcW w:w="1104" w:type="dxa"/>
          </w:tcPr>
          <w:p w14:paraId="1817C5D4" w14:textId="1D756804" w:rsidR="00440477" w:rsidRDefault="001C172D" w:rsidP="0012456B">
            <w:pPr>
              <w:pStyle w:val="TableText"/>
              <w:keepNext w:val="0"/>
              <w:rPr>
                <w:ins w:id="984" w:author="Russ Ott" w:date="2022-05-16T11:54:00Z"/>
              </w:rPr>
            </w:pPr>
            <w:ins w:id="985" w:author="Russ Ott" w:date="2022-05-16T11:54:00Z">
              <w:r>
                <w:fldChar w:fldCharType="begin"/>
              </w:r>
              <w:r>
                <w:instrText xml:space="preserve"> HYPERLINK \l "C_4515-14438" \h </w:instrText>
              </w:r>
              <w:r>
                <w:fldChar w:fldCharType="separate"/>
              </w:r>
              <w:r w:rsidR="00440477">
                <w:rPr>
                  <w:rStyle w:val="HyperlinkText9pt"/>
                </w:rPr>
                <w:t>4515-14438</w:t>
              </w:r>
              <w:r>
                <w:rPr>
                  <w:rStyle w:val="HyperlinkText9pt"/>
                </w:rPr>
                <w:fldChar w:fldCharType="end"/>
              </w:r>
            </w:ins>
          </w:p>
        </w:tc>
        <w:tc>
          <w:tcPr>
            <w:tcW w:w="2975" w:type="dxa"/>
          </w:tcPr>
          <w:p w14:paraId="630D14E1" w14:textId="77777777" w:rsidR="00440477" w:rsidRDefault="00440477" w:rsidP="0012456B">
            <w:pPr>
              <w:pStyle w:val="TableText"/>
              <w:keepNext w:val="0"/>
              <w:rPr>
                <w:ins w:id="986" w:author="Russ Ott" w:date="2022-05-16T11:54:00Z"/>
              </w:rPr>
            </w:pPr>
          </w:p>
        </w:tc>
      </w:tr>
      <w:tr w:rsidR="00440477" w14:paraId="1BC351B8" w14:textId="77777777" w:rsidTr="00BA7D84">
        <w:trPr>
          <w:jc w:val="center"/>
          <w:ins w:id="987" w:author="Russ Ott" w:date="2022-05-16T11:54:00Z"/>
        </w:trPr>
        <w:tc>
          <w:tcPr>
            <w:tcW w:w="3345" w:type="dxa"/>
          </w:tcPr>
          <w:p w14:paraId="3FE3E62F" w14:textId="77777777" w:rsidR="00440477" w:rsidRDefault="00440477" w:rsidP="0012456B">
            <w:pPr>
              <w:pStyle w:val="TableText"/>
              <w:keepNext w:val="0"/>
              <w:rPr>
                <w:ins w:id="988" w:author="Russ Ott" w:date="2022-05-16T11:54:00Z"/>
              </w:rPr>
            </w:pPr>
            <w:ins w:id="989" w:author="Russ Ott" w:date="2022-05-16T11:54:00Z">
              <w:r>
                <w:tab/>
                <w:t>code</w:t>
              </w:r>
            </w:ins>
          </w:p>
        </w:tc>
        <w:tc>
          <w:tcPr>
            <w:tcW w:w="720" w:type="dxa"/>
          </w:tcPr>
          <w:p w14:paraId="250279E2" w14:textId="77777777" w:rsidR="00440477" w:rsidRDefault="00440477" w:rsidP="0012456B">
            <w:pPr>
              <w:pStyle w:val="TableText"/>
              <w:keepNext w:val="0"/>
              <w:rPr>
                <w:ins w:id="990" w:author="Russ Ott" w:date="2022-05-16T11:54:00Z"/>
              </w:rPr>
            </w:pPr>
            <w:ins w:id="991" w:author="Russ Ott" w:date="2022-05-16T11:54:00Z">
              <w:r>
                <w:t>1..1</w:t>
              </w:r>
            </w:ins>
          </w:p>
        </w:tc>
        <w:tc>
          <w:tcPr>
            <w:tcW w:w="1152" w:type="dxa"/>
          </w:tcPr>
          <w:p w14:paraId="6B0AA0A6" w14:textId="77777777" w:rsidR="00440477" w:rsidRDefault="00440477" w:rsidP="0012456B">
            <w:pPr>
              <w:pStyle w:val="TableText"/>
              <w:keepNext w:val="0"/>
              <w:rPr>
                <w:ins w:id="992" w:author="Russ Ott" w:date="2022-05-16T11:54:00Z"/>
              </w:rPr>
            </w:pPr>
            <w:ins w:id="993" w:author="Russ Ott" w:date="2022-05-16T11:54:00Z">
              <w:r>
                <w:t>SHALL</w:t>
              </w:r>
            </w:ins>
          </w:p>
        </w:tc>
        <w:tc>
          <w:tcPr>
            <w:tcW w:w="864" w:type="dxa"/>
          </w:tcPr>
          <w:p w14:paraId="11C2006F" w14:textId="77777777" w:rsidR="00440477" w:rsidRDefault="00440477" w:rsidP="0012456B">
            <w:pPr>
              <w:pStyle w:val="TableText"/>
              <w:keepNext w:val="0"/>
              <w:rPr>
                <w:ins w:id="994" w:author="Russ Ott" w:date="2022-05-16T11:54:00Z"/>
              </w:rPr>
            </w:pPr>
          </w:p>
        </w:tc>
        <w:tc>
          <w:tcPr>
            <w:tcW w:w="1104" w:type="dxa"/>
          </w:tcPr>
          <w:p w14:paraId="5A976D2D" w14:textId="3C241A40" w:rsidR="00440477" w:rsidRDefault="001C172D" w:rsidP="0012456B">
            <w:pPr>
              <w:pStyle w:val="TableText"/>
              <w:keepNext w:val="0"/>
              <w:rPr>
                <w:ins w:id="995" w:author="Russ Ott" w:date="2022-05-16T11:54:00Z"/>
              </w:rPr>
            </w:pPr>
            <w:ins w:id="996" w:author="Russ Ott" w:date="2022-05-16T11:54:00Z">
              <w:r>
                <w:fldChar w:fldCharType="begin"/>
              </w:r>
              <w:r>
                <w:instrText xml:space="preserve"> HYPERLINK \l "C_4515-14439" \h </w:instrText>
              </w:r>
              <w:r>
                <w:fldChar w:fldCharType="separate"/>
              </w:r>
              <w:r w:rsidR="00440477">
                <w:rPr>
                  <w:rStyle w:val="HyperlinkText9pt"/>
                </w:rPr>
                <w:t>4515-14439</w:t>
              </w:r>
              <w:r>
                <w:rPr>
                  <w:rStyle w:val="HyperlinkText9pt"/>
                </w:rPr>
                <w:fldChar w:fldCharType="end"/>
              </w:r>
            </w:ins>
          </w:p>
        </w:tc>
        <w:tc>
          <w:tcPr>
            <w:tcW w:w="2975" w:type="dxa"/>
          </w:tcPr>
          <w:p w14:paraId="7E4442CB" w14:textId="77777777" w:rsidR="00440477" w:rsidRDefault="00440477" w:rsidP="0012456B">
            <w:pPr>
              <w:pStyle w:val="TableText"/>
              <w:keepNext w:val="0"/>
              <w:rPr>
                <w:ins w:id="997" w:author="Russ Ott" w:date="2022-05-16T11:54:00Z"/>
              </w:rPr>
            </w:pPr>
            <w:ins w:id="998" w:author="Russ Ott" w:date="2022-05-16T11:54:00Z">
              <w:r>
                <w:t>urn:oid:2.16.840.1.113883.6.1 (LOINC)</w:t>
              </w:r>
            </w:ins>
          </w:p>
        </w:tc>
      </w:tr>
      <w:tr w:rsidR="00440477" w14:paraId="227CC621" w14:textId="77777777" w:rsidTr="00BA7D84">
        <w:trPr>
          <w:jc w:val="center"/>
          <w:ins w:id="999" w:author="Russ Ott" w:date="2022-05-16T11:54:00Z"/>
        </w:trPr>
        <w:tc>
          <w:tcPr>
            <w:tcW w:w="3345" w:type="dxa"/>
          </w:tcPr>
          <w:p w14:paraId="2F22CFF2" w14:textId="77777777" w:rsidR="00440477" w:rsidRDefault="00440477" w:rsidP="0012456B">
            <w:pPr>
              <w:pStyle w:val="TableText"/>
              <w:keepNext w:val="0"/>
              <w:rPr>
                <w:ins w:id="1000" w:author="Russ Ott" w:date="2022-05-16T11:54:00Z"/>
              </w:rPr>
            </w:pPr>
            <w:ins w:id="1001" w:author="Russ Ott" w:date="2022-05-16T11:54:00Z">
              <w:r>
                <w:tab/>
                <w:t>derivationExpr</w:t>
              </w:r>
            </w:ins>
          </w:p>
        </w:tc>
        <w:tc>
          <w:tcPr>
            <w:tcW w:w="720" w:type="dxa"/>
          </w:tcPr>
          <w:p w14:paraId="6590310E" w14:textId="77777777" w:rsidR="00440477" w:rsidRDefault="00440477" w:rsidP="0012456B">
            <w:pPr>
              <w:pStyle w:val="TableText"/>
              <w:keepNext w:val="0"/>
              <w:rPr>
                <w:ins w:id="1002" w:author="Russ Ott" w:date="2022-05-16T11:54:00Z"/>
              </w:rPr>
            </w:pPr>
            <w:ins w:id="1003" w:author="Russ Ott" w:date="2022-05-16T11:54:00Z">
              <w:r>
                <w:t>0..1</w:t>
              </w:r>
            </w:ins>
          </w:p>
        </w:tc>
        <w:tc>
          <w:tcPr>
            <w:tcW w:w="1152" w:type="dxa"/>
          </w:tcPr>
          <w:p w14:paraId="67B6E47D" w14:textId="77777777" w:rsidR="00440477" w:rsidRDefault="00440477" w:rsidP="0012456B">
            <w:pPr>
              <w:pStyle w:val="TableText"/>
              <w:keepNext w:val="0"/>
              <w:rPr>
                <w:ins w:id="1004" w:author="Russ Ott" w:date="2022-05-16T11:54:00Z"/>
              </w:rPr>
            </w:pPr>
            <w:ins w:id="1005" w:author="Russ Ott" w:date="2022-05-16T11:54:00Z">
              <w:r>
                <w:t>MAY</w:t>
              </w:r>
            </w:ins>
          </w:p>
        </w:tc>
        <w:tc>
          <w:tcPr>
            <w:tcW w:w="864" w:type="dxa"/>
          </w:tcPr>
          <w:p w14:paraId="6E6879A8" w14:textId="77777777" w:rsidR="00440477" w:rsidRDefault="00440477" w:rsidP="0012456B">
            <w:pPr>
              <w:pStyle w:val="TableText"/>
              <w:keepNext w:val="0"/>
              <w:rPr>
                <w:ins w:id="1006" w:author="Russ Ott" w:date="2022-05-16T11:54:00Z"/>
              </w:rPr>
            </w:pPr>
          </w:p>
        </w:tc>
        <w:tc>
          <w:tcPr>
            <w:tcW w:w="1104" w:type="dxa"/>
          </w:tcPr>
          <w:p w14:paraId="3910119A" w14:textId="500FEDF4" w:rsidR="00440477" w:rsidRDefault="001C172D" w:rsidP="0012456B">
            <w:pPr>
              <w:pStyle w:val="TableText"/>
              <w:keepNext w:val="0"/>
              <w:rPr>
                <w:ins w:id="1007" w:author="Russ Ott" w:date="2022-05-16T11:54:00Z"/>
              </w:rPr>
            </w:pPr>
            <w:ins w:id="1008" w:author="Russ Ott" w:date="2022-05-16T11:54:00Z">
              <w:r>
                <w:fldChar w:fldCharType="begin"/>
              </w:r>
              <w:r>
                <w:instrText xml:space="preserve"> HYPERLINK \l "C_4515-14637" \h </w:instrText>
              </w:r>
              <w:r>
                <w:fldChar w:fldCharType="separate"/>
              </w:r>
              <w:r w:rsidR="00440477">
                <w:rPr>
                  <w:rStyle w:val="HyperlinkText9pt"/>
                </w:rPr>
                <w:t>4515-14637</w:t>
              </w:r>
              <w:r>
                <w:rPr>
                  <w:rStyle w:val="HyperlinkText9pt"/>
                </w:rPr>
                <w:fldChar w:fldCharType="end"/>
              </w:r>
            </w:ins>
          </w:p>
        </w:tc>
        <w:tc>
          <w:tcPr>
            <w:tcW w:w="2975" w:type="dxa"/>
          </w:tcPr>
          <w:p w14:paraId="38800641" w14:textId="77777777" w:rsidR="00440477" w:rsidRDefault="00440477" w:rsidP="0012456B">
            <w:pPr>
              <w:pStyle w:val="TableText"/>
              <w:keepNext w:val="0"/>
              <w:rPr>
                <w:ins w:id="1009" w:author="Russ Ott" w:date="2022-05-16T11:54:00Z"/>
              </w:rPr>
            </w:pPr>
          </w:p>
        </w:tc>
      </w:tr>
      <w:tr w:rsidR="00440477" w14:paraId="23F4906F" w14:textId="77777777" w:rsidTr="00BA7D84">
        <w:trPr>
          <w:jc w:val="center"/>
          <w:ins w:id="1010" w:author="Russ Ott" w:date="2022-05-16T11:54:00Z"/>
        </w:trPr>
        <w:tc>
          <w:tcPr>
            <w:tcW w:w="3345" w:type="dxa"/>
          </w:tcPr>
          <w:p w14:paraId="27C9A3A6" w14:textId="77777777" w:rsidR="00440477" w:rsidRDefault="00440477" w:rsidP="0012456B">
            <w:pPr>
              <w:pStyle w:val="TableText"/>
              <w:keepNext w:val="0"/>
              <w:rPr>
                <w:ins w:id="1011" w:author="Russ Ott" w:date="2022-05-16T11:54:00Z"/>
              </w:rPr>
            </w:pPr>
            <w:ins w:id="1012" w:author="Russ Ott" w:date="2022-05-16T11:54:00Z">
              <w:r>
                <w:tab/>
                <w:t>statusCode</w:t>
              </w:r>
            </w:ins>
          </w:p>
        </w:tc>
        <w:tc>
          <w:tcPr>
            <w:tcW w:w="720" w:type="dxa"/>
          </w:tcPr>
          <w:p w14:paraId="7D97F1F7" w14:textId="77777777" w:rsidR="00440477" w:rsidRDefault="00440477" w:rsidP="0012456B">
            <w:pPr>
              <w:pStyle w:val="TableText"/>
              <w:keepNext w:val="0"/>
              <w:rPr>
                <w:ins w:id="1013" w:author="Russ Ott" w:date="2022-05-16T11:54:00Z"/>
              </w:rPr>
            </w:pPr>
            <w:ins w:id="1014" w:author="Russ Ott" w:date="2022-05-16T11:54:00Z">
              <w:r>
                <w:t>1..1</w:t>
              </w:r>
            </w:ins>
          </w:p>
        </w:tc>
        <w:tc>
          <w:tcPr>
            <w:tcW w:w="1152" w:type="dxa"/>
          </w:tcPr>
          <w:p w14:paraId="492A88B1" w14:textId="77777777" w:rsidR="00440477" w:rsidRDefault="00440477" w:rsidP="0012456B">
            <w:pPr>
              <w:pStyle w:val="TableText"/>
              <w:keepNext w:val="0"/>
              <w:rPr>
                <w:ins w:id="1015" w:author="Russ Ott" w:date="2022-05-16T11:54:00Z"/>
              </w:rPr>
            </w:pPr>
            <w:ins w:id="1016" w:author="Russ Ott" w:date="2022-05-16T11:54:00Z">
              <w:r>
                <w:t>SHALL</w:t>
              </w:r>
            </w:ins>
          </w:p>
        </w:tc>
        <w:tc>
          <w:tcPr>
            <w:tcW w:w="864" w:type="dxa"/>
          </w:tcPr>
          <w:p w14:paraId="7FCAC0CB" w14:textId="77777777" w:rsidR="00440477" w:rsidRDefault="00440477" w:rsidP="0012456B">
            <w:pPr>
              <w:pStyle w:val="TableText"/>
              <w:keepNext w:val="0"/>
              <w:rPr>
                <w:ins w:id="1017" w:author="Russ Ott" w:date="2022-05-16T11:54:00Z"/>
              </w:rPr>
            </w:pPr>
          </w:p>
        </w:tc>
        <w:tc>
          <w:tcPr>
            <w:tcW w:w="1104" w:type="dxa"/>
          </w:tcPr>
          <w:p w14:paraId="20532B6D" w14:textId="0E288847" w:rsidR="00440477" w:rsidRDefault="001C172D" w:rsidP="0012456B">
            <w:pPr>
              <w:pStyle w:val="TableText"/>
              <w:keepNext w:val="0"/>
              <w:rPr>
                <w:ins w:id="1018" w:author="Russ Ott" w:date="2022-05-16T11:54:00Z"/>
              </w:rPr>
            </w:pPr>
            <w:ins w:id="1019" w:author="Russ Ott" w:date="2022-05-16T11:54:00Z">
              <w:r>
                <w:fldChar w:fldCharType="begin"/>
              </w:r>
              <w:r>
                <w:instrText xml:space="preserve"> HYPERLINK \l "C_4515-14444" \h </w:instrText>
              </w:r>
              <w:r>
                <w:fldChar w:fldCharType="separate"/>
              </w:r>
              <w:r w:rsidR="00440477">
                <w:rPr>
                  <w:rStyle w:val="HyperlinkText9pt"/>
                </w:rPr>
                <w:t>4515-14444</w:t>
              </w:r>
              <w:r>
                <w:rPr>
                  <w:rStyle w:val="HyperlinkText9pt"/>
                </w:rPr>
                <w:fldChar w:fldCharType="end"/>
              </w:r>
            </w:ins>
          </w:p>
        </w:tc>
        <w:tc>
          <w:tcPr>
            <w:tcW w:w="2975" w:type="dxa"/>
          </w:tcPr>
          <w:p w14:paraId="31B5BBDB" w14:textId="77777777" w:rsidR="00440477" w:rsidRDefault="00440477" w:rsidP="0012456B">
            <w:pPr>
              <w:pStyle w:val="TableText"/>
              <w:keepNext w:val="0"/>
              <w:rPr>
                <w:ins w:id="1020" w:author="Russ Ott" w:date="2022-05-16T11:54:00Z"/>
              </w:rPr>
            </w:pPr>
          </w:p>
        </w:tc>
      </w:tr>
      <w:tr w:rsidR="00440477" w14:paraId="2F0E4EC9" w14:textId="77777777" w:rsidTr="00BA7D84">
        <w:trPr>
          <w:jc w:val="center"/>
          <w:ins w:id="1021" w:author="Russ Ott" w:date="2022-05-16T11:54:00Z"/>
        </w:trPr>
        <w:tc>
          <w:tcPr>
            <w:tcW w:w="3345" w:type="dxa"/>
          </w:tcPr>
          <w:p w14:paraId="7855BDEC" w14:textId="77777777" w:rsidR="00440477" w:rsidRDefault="00440477" w:rsidP="0012456B">
            <w:pPr>
              <w:pStyle w:val="TableText"/>
              <w:keepNext w:val="0"/>
              <w:rPr>
                <w:ins w:id="1022" w:author="Russ Ott" w:date="2022-05-16T11:54:00Z"/>
              </w:rPr>
            </w:pPr>
            <w:ins w:id="1023" w:author="Russ Ott" w:date="2022-05-16T11:54:00Z">
              <w:r>
                <w:tab/>
              </w:r>
              <w:r>
                <w:tab/>
                <w:t>@code</w:t>
              </w:r>
            </w:ins>
          </w:p>
        </w:tc>
        <w:tc>
          <w:tcPr>
            <w:tcW w:w="720" w:type="dxa"/>
          </w:tcPr>
          <w:p w14:paraId="0C641181" w14:textId="77777777" w:rsidR="00440477" w:rsidRDefault="00440477" w:rsidP="0012456B">
            <w:pPr>
              <w:pStyle w:val="TableText"/>
              <w:keepNext w:val="0"/>
              <w:rPr>
                <w:ins w:id="1024" w:author="Russ Ott" w:date="2022-05-16T11:54:00Z"/>
              </w:rPr>
            </w:pPr>
            <w:ins w:id="1025" w:author="Russ Ott" w:date="2022-05-16T11:54:00Z">
              <w:r>
                <w:t>1..1</w:t>
              </w:r>
            </w:ins>
          </w:p>
        </w:tc>
        <w:tc>
          <w:tcPr>
            <w:tcW w:w="1152" w:type="dxa"/>
          </w:tcPr>
          <w:p w14:paraId="7600449F" w14:textId="77777777" w:rsidR="00440477" w:rsidRDefault="00440477" w:rsidP="0012456B">
            <w:pPr>
              <w:pStyle w:val="TableText"/>
              <w:keepNext w:val="0"/>
              <w:rPr>
                <w:ins w:id="1026" w:author="Russ Ott" w:date="2022-05-16T11:54:00Z"/>
              </w:rPr>
            </w:pPr>
            <w:ins w:id="1027" w:author="Russ Ott" w:date="2022-05-16T11:54:00Z">
              <w:r>
                <w:t>SHALL</w:t>
              </w:r>
            </w:ins>
          </w:p>
        </w:tc>
        <w:tc>
          <w:tcPr>
            <w:tcW w:w="864" w:type="dxa"/>
          </w:tcPr>
          <w:p w14:paraId="035581E6" w14:textId="77777777" w:rsidR="00440477" w:rsidRDefault="00440477" w:rsidP="0012456B">
            <w:pPr>
              <w:pStyle w:val="TableText"/>
              <w:keepNext w:val="0"/>
              <w:rPr>
                <w:ins w:id="1028" w:author="Russ Ott" w:date="2022-05-16T11:54:00Z"/>
              </w:rPr>
            </w:pPr>
          </w:p>
        </w:tc>
        <w:tc>
          <w:tcPr>
            <w:tcW w:w="1104" w:type="dxa"/>
          </w:tcPr>
          <w:p w14:paraId="02650B08" w14:textId="4400CF14" w:rsidR="00440477" w:rsidRDefault="001C172D" w:rsidP="0012456B">
            <w:pPr>
              <w:pStyle w:val="TableText"/>
              <w:keepNext w:val="0"/>
              <w:rPr>
                <w:ins w:id="1029" w:author="Russ Ott" w:date="2022-05-16T11:54:00Z"/>
              </w:rPr>
            </w:pPr>
            <w:ins w:id="1030" w:author="Russ Ott" w:date="2022-05-16T11:54:00Z">
              <w:r>
                <w:fldChar w:fldCharType="begin"/>
              </w:r>
              <w:r>
                <w:instrText xml:space="preserve"> HYPERLINK \l "C_4515-19088" \h </w:instrText>
              </w:r>
              <w:r>
                <w:fldChar w:fldCharType="separate"/>
              </w:r>
              <w:r w:rsidR="00440477">
                <w:rPr>
                  <w:rStyle w:val="HyperlinkText9pt"/>
                </w:rPr>
                <w:t>4515-19088</w:t>
              </w:r>
              <w:r>
                <w:rPr>
                  <w:rStyle w:val="HyperlinkText9pt"/>
                </w:rPr>
                <w:fldChar w:fldCharType="end"/>
              </w:r>
            </w:ins>
          </w:p>
        </w:tc>
        <w:tc>
          <w:tcPr>
            <w:tcW w:w="2975" w:type="dxa"/>
          </w:tcPr>
          <w:p w14:paraId="7964E767" w14:textId="77777777" w:rsidR="00440477" w:rsidRDefault="00440477" w:rsidP="0012456B">
            <w:pPr>
              <w:pStyle w:val="TableText"/>
              <w:keepNext w:val="0"/>
              <w:rPr>
                <w:ins w:id="1031" w:author="Russ Ott" w:date="2022-05-16T11:54:00Z"/>
              </w:rPr>
            </w:pPr>
            <w:ins w:id="1032" w:author="Russ Ott" w:date="2022-05-16T11:54:00Z">
              <w:r>
                <w:t>urn:oid:2.16.840.1.113883.5.14 (HL7ActStatus) = completed</w:t>
              </w:r>
            </w:ins>
          </w:p>
        </w:tc>
      </w:tr>
      <w:tr w:rsidR="00440477" w14:paraId="30CA6305" w14:textId="77777777" w:rsidTr="00BA7D84">
        <w:trPr>
          <w:jc w:val="center"/>
          <w:ins w:id="1033" w:author="Russ Ott" w:date="2022-05-16T11:54:00Z"/>
        </w:trPr>
        <w:tc>
          <w:tcPr>
            <w:tcW w:w="3345" w:type="dxa"/>
          </w:tcPr>
          <w:p w14:paraId="52F142DF" w14:textId="77777777" w:rsidR="00440477" w:rsidRDefault="00440477" w:rsidP="0012456B">
            <w:pPr>
              <w:pStyle w:val="TableText"/>
              <w:keepNext w:val="0"/>
              <w:rPr>
                <w:ins w:id="1034" w:author="Russ Ott" w:date="2022-05-16T11:54:00Z"/>
              </w:rPr>
            </w:pPr>
            <w:ins w:id="1035" w:author="Russ Ott" w:date="2022-05-16T11:54:00Z">
              <w:r>
                <w:tab/>
                <w:t>effectiveTime</w:t>
              </w:r>
            </w:ins>
          </w:p>
        </w:tc>
        <w:tc>
          <w:tcPr>
            <w:tcW w:w="720" w:type="dxa"/>
          </w:tcPr>
          <w:p w14:paraId="0C9F344A" w14:textId="77777777" w:rsidR="00440477" w:rsidRDefault="00440477" w:rsidP="0012456B">
            <w:pPr>
              <w:pStyle w:val="TableText"/>
              <w:keepNext w:val="0"/>
              <w:rPr>
                <w:ins w:id="1036" w:author="Russ Ott" w:date="2022-05-16T11:54:00Z"/>
              </w:rPr>
            </w:pPr>
            <w:ins w:id="1037" w:author="Russ Ott" w:date="2022-05-16T11:54:00Z">
              <w:r>
                <w:t>1..1</w:t>
              </w:r>
            </w:ins>
          </w:p>
        </w:tc>
        <w:tc>
          <w:tcPr>
            <w:tcW w:w="1152" w:type="dxa"/>
          </w:tcPr>
          <w:p w14:paraId="52A5B51A" w14:textId="77777777" w:rsidR="00440477" w:rsidRDefault="00440477" w:rsidP="0012456B">
            <w:pPr>
              <w:pStyle w:val="TableText"/>
              <w:keepNext w:val="0"/>
              <w:rPr>
                <w:ins w:id="1038" w:author="Russ Ott" w:date="2022-05-16T11:54:00Z"/>
              </w:rPr>
            </w:pPr>
            <w:ins w:id="1039" w:author="Russ Ott" w:date="2022-05-16T11:54:00Z">
              <w:r>
                <w:t>SHALL</w:t>
              </w:r>
            </w:ins>
          </w:p>
        </w:tc>
        <w:tc>
          <w:tcPr>
            <w:tcW w:w="864" w:type="dxa"/>
          </w:tcPr>
          <w:p w14:paraId="3A218574" w14:textId="77777777" w:rsidR="00440477" w:rsidRDefault="00440477" w:rsidP="0012456B">
            <w:pPr>
              <w:pStyle w:val="TableText"/>
              <w:keepNext w:val="0"/>
              <w:rPr>
                <w:ins w:id="1040" w:author="Russ Ott" w:date="2022-05-16T11:54:00Z"/>
              </w:rPr>
            </w:pPr>
          </w:p>
        </w:tc>
        <w:tc>
          <w:tcPr>
            <w:tcW w:w="1104" w:type="dxa"/>
          </w:tcPr>
          <w:p w14:paraId="33099945" w14:textId="6E151073" w:rsidR="00440477" w:rsidRDefault="001C172D" w:rsidP="0012456B">
            <w:pPr>
              <w:pStyle w:val="TableText"/>
              <w:keepNext w:val="0"/>
              <w:rPr>
                <w:ins w:id="1041" w:author="Russ Ott" w:date="2022-05-16T11:54:00Z"/>
              </w:rPr>
            </w:pPr>
            <w:ins w:id="1042" w:author="Russ Ott" w:date="2022-05-16T11:54:00Z">
              <w:r>
                <w:fldChar w:fldCharType="begin"/>
              </w:r>
              <w:r>
                <w:instrText xml:space="preserve"> HYPERLINK \l "C_4515-14445" \h </w:instrText>
              </w:r>
              <w:r>
                <w:fldChar w:fldCharType="separate"/>
              </w:r>
              <w:r w:rsidR="00440477">
                <w:rPr>
                  <w:rStyle w:val="HyperlinkText9pt"/>
                </w:rPr>
                <w:t>4515-14445</w:t>
              </w:r>
              <w:r>
                <w:rPr>
                  <w:rStyle w:val="HyperlinkText9pt"/>
                </w:rPr>
                <w:fldChar w:fldCharType="end"/>
              </w:r>
            </w:ins>
          </w:p>
        </w:tc>
        <w:tc>
          <w:tcPr>
            <w:tcW w:w="2975" w:type="dxa"/>
          </w:tcPr>
          <w:p w14:paraId="1249B5A6" w14:textId="77777777" w:rsidR="00440477" w:rsidRDefault="00440477" w:rsidP="0012456B">
            <w:pPr>
              <w:pStyle w:val="TableText"/>
              <w:keepNext w:val="0"/>
              <w:rPr>
                <w:ins w:id="1043" w:author="Russ Ott" w:date="2022-05-16T11:54:00Z"/>
              </w:rPr>
            </w:pPr>
          </w:p>
        </w:tc>
      </w:tr>
      <w:tr w:rsidR="00440477" w14:paraId="6C553133" w14:textId="77777777" w:rsidTr="00BA7D84">
        <w:trPr>
          <w:jc w:val="center"/>
          <w:ins w:id="1044" w:author="Russ Ott" w:date="2022-05-16T11:54:00Z"/>
        </w:trPr>
        <w:tc>
          <w:tcPr>
            <w:tcW w:w="3345" w:type="dxa"/>
          </w:tcPr>
          <w:p w14:paraId="5F4575C1" w14:textId="77777777" w:rsidR="00440477" w:rsidRDefault="00440477" w:rsidP="0012456B">
            <w:pPr>
              <w:pStyle w:val="TableText"/>
              <w:keepNext w:val="0"/>
              <w:rPr>
                <w:ins w:id="1045" w:author="Russ Ott" w:date="2022-05-16T11:54:00Z"/>
              </w:rPr>
            </w:pPr>
            <w:ins w:id="1046" w:author="Russ Ott" w:date="2022-05-16T11:54:00Z">
              <w:r>
                <w:lastRenderedPageBreak/>
                <w:tab/>
                <w:t>value</w:t>
              </w:r>
            </w:ins>
          </w:p>
        </w:tc>
        <w:tc>
          <w:tcPr>
            <w:tcW w:w="720" w:type="dxa"/>
          </w:tcPr>
          <w:p w14:paraId="06C35D23" w14:textId="77777777" w:rsidR="00440477" w:rsidRDefault="00440477" w:rsidP="0012456B">
            <w:pPr>
              <w:pStyle w:val="TableText"/>
              <w:keepNext w:val="0"/>
              <w:rPr>
                <w:ins w:id="1047" w:author="Russ Ott" w:date="2022-05-16T11:54:00Z"/>
              </w:rPr>
            </w:pPr>
            <w:ins w:id="1048" w:author="Russ Ott" w:date="2022-05-16T11:54:00Z">
              <w:r>
                <w:t>1..1</w:t>
              </w:r>
            </w:ins>
          </w:p>
        </w:tc>
        <w:tc>
          <w:tcPr>
            <w:tcW w:w="1152" w:type="dxa"/>
          </w:tcPr>
          <w:p w14:paraId="0FD8AA09" w14:textId="77777777" w:rsidR="00440477" w:rsidRDefault="00440477" w:rsidP="0012456B">
            <w:pPr>
              <w:pStyle w:val="TableText"/>
              <w:keepNext w:val="0"/>
              <w:rPr>
                <w:ins w:id="1049" w:author="Russ Ott" w:date="2022-05-16T11:54:00Z"/>
              </w:rPr>
            </w:pPr>
            <w:ins w:id="1050" w:author="Russ Ott" w:date="2022-05-16T11:54:00Z">
              <w:r>
                <w:t>SHALL</w:t>
              </w:r>
            </w:ins>
          </w:p>
        </w:tc>
        <w:tc>
          <w:tcPr>
            <w:tcW w:w="864" w:type="dxa"/>
          </w:tcPr>
          <w:p w14:paraId="05FFD618" w14:textId="77777777" w:rsidR="00440477" w:rsidRDefault="00440477" w:rsidP="0012456B">
            <w:pPr>
              <w:pStyle w:val="TableText"/>
              <w:keepNext w:val="0"/>
              <w:rPr>
                <w:ins w:id="1051" w:author="Russ Ott" w:date="2022-05-16T11:54:00Z"/>
              </w:rPr>
            </w:pPr>
          </w:p>
        </w:tc>
        <w:tc>
          <w:tcPr>
            <w:tcW w:w="1104" w:type="dxa"/>
          </w:tcPr>
          <w:p w14:paraId="42C4FA63" w14:textId="3924F1FB" w:rsidR="00440477" w:rsidRDefault="001C172D" w:rsidP="0012456B">
            <w:pPr>
              <w:pStyle w:val="TableText"/>
              <w:keepNext w:val="0"/>
              <w:rPr>
                <w:ins w:id="1052" w:author="Russ Ott" w:date="2022-05-16T11:54:00Z"/>
              </w:rPr>
            </w:pPr>
            <w:ins w:id="1053" w:author="Russ Ott" w:date="2022-05-16T11:54:00Z">
              <w:r>
                <w:fldChar w:fldCharType="begin"/>
              </w:r>
              <w:r>
                <w:instrText xml:space="preserve"> HYPERLINK \l "C_4515-14450" \h </w:instrText>
              </w:r>
              <w:r>
                <w:fldChar w:fldCharType="separate"/>
              </w:r>
              <w:r w:rsidR="00440477">
                <w:rPr>
                  <w:rStyle w:val="HyperlinkText9pt"/>
                </w:rPr>
                <w:t>4515-14450</w:t>
              </w:r>
              <w:r>
                <w:rPr>
                  <w:rStyle w:val="HyperlinkText9pt"/>
                </w:rPr>
                <w:fldChar w:fldCharType="end"/>
              </w:r>
            </w:ins>
          </w:p>
        </w:tc>
        <w:tc>
          <w:tcPr>
            <w:tcW w:w="2975" w:type="dxa"/>
          </w:tcPr>
          <w:p w14:paraId="19C66D20" w14:textId="77777777" w:rsidR="00440477" w:rsidRDefault="00440477" w:rsidP="0012456B">
            <w:pPr>
              <w:pStyle w:val="TableText"/>
              <w:keepNext w:val="0"/>
              <w:rPr>
                <w:ins w:id="1054" w:author="Russ Ott" w:date="2022-05-16T11:54:00Z"/>
              </w:rPr>
            </w:pPr>
          </w:p>
        </w:tc>
      </w:tr>
      <w:tr w:rsidR="00440477" w14:paraId="76B5B61E" w14:textId="77777777" w:rsidTr="00BA7D84">
        <w:trPr>
          <w:jc w:val="center"/>
          <w:ins w:id="1055" w:author="Russ Ott" w:date="2022-05-16T11:54:00Z"/>
        </w:trPr>
        <w:tc>
          <w:tcPr>
            <w:tcW w:w="3345" w:type="dxa"/>
          </w:tcPr>
          <w:p w14:paraId="1B4D63CC" w14:textId="77777777" w:rsidR="00440477" w:rsidRDefault="00440477" w:rsidP="0012456B">
            <w:pPr>
              <w:pStyle w:val="TableText"/>
              <w:keepNext w:val="0"/>
              <w:rPr>
                <w:ins w:id="1056" w:author="Russ Ott" w:date="2022-05-16T11:54:00Z"/>
              </w:rPr>
            </w:pPr>
            <w:ins w:id="1057" w:author="Russ Ott" w:date="2022-05-16T11:54:00Z">
              <w:r>
                <w:tab/>
                <w:t>interpretationCode</w:t>
              </w:r>
            </w:ins>
          </w:p>
        </w:tc>
        <w:tc>
          <w:tcPr>
            <w:tcW w:w="720" w:type="dxa"/>
          </w:tcPr>
          <w:p w14:paraId="02FA3CBD" w14:textId="77777777" w:rsidR="00440477" w:rsidRDefault="00440477" w:rsidP="0012456B">
            <w:pPr>
              <w:pStyle w:val="TableText"/>
              <w:keepNext w:val="0"/>
              <w:rPr>
                <w:ins w:id="1058" w:author="Russ Ott" w:date="2022-05-16T11:54:00Z"/>
              </w:rPr>
            </w:pPr>
            <w:ins w:id="1059" w:author="Russ Ott" w:date="2022-05-16T11:54:00Z">
              <w:r>
                <w:t>0..*</w:t>
              </w:r>
            </w:ins>
          </w:p>
        </w:tc>
        <w:tc>
          <w:tcPr>
            <w:tcW w:w="1152" w:type="dxa"/>
          </w:tcPr>
          <w:p w14:paraId="54F8D7E8" w14:textId="77777777" w:rsidR="00440477" w:rsidRDefault="00440477" w:rsidP="0012456B">
            <w:pPr>
              <w:pStyle w:val="TableText"/>
              <w:keepNext w:val="0"/>
              <w:rPr>
                <w:ins w:id="1060" w:author="Russ Ott" w:date="2022-05-16T11:54:00Z"/>
              </w:rPr>
            </w:pPr>
            <w:ins w:id="1061" w:author="Russ Ott" w:date="2022-05-16T11:54:00Z">
              <w:r>
                <w:t>MAY</w:t>
              </w:r>
            </w:ins>
          </w:p>
        </w:tc>
        <w:tc>
          <w:tcPr>
            <w:tcW w:w="864" w:type="dxa"/>
          </w:tcPr>
          <w:p w14:paraId="697FB06E" w14:textId="77777777" w:rsidR="00440477" w:rsidRDefault="00440477" w:rsidP="0012456B">
            <w:pPr>
              <w:pStyle w:val="TableText"/>
              <w:keepNext w:val="0"/>
              <w:rPr>
                <w:ins w:id="1062" w:author="Russ Ott" w:date="2022-05-16T11:54:00Z"/>
              </w:rPr>
            </w:pPr>
          </w:p>
        </w:tc>
        <w:tc>
          <w:tcPr>
            <w:tcW w:w="1104" w:type="dxa"/>
          </w:tcPr>
          <w:p w14:paraId="62A051F0" w14:textId="5963FABB" w:rsidR="00440477" w:rsidRDefault="001C172D" w:rsidP="0012456B">
            <w:pPr>
              <w:pStyle w:val="TableText"/>
              <w:keepNext w:val="0"/>
              <w:rPr>
                <w:ins w:id="1063" w:author="Russ Ott" w:date="2022-05-16T11:54:00Z"/>
              </w:rPr>
            </w:pPr>
            <w:ins w:id="1064" w:author="Russ Ott" w:date="2022-05-16T11:54:00Z">
              <w:r>
                <w:fldChar w:fldCharType="begin"/>
              </w:r>
              <w:r>
                <w:instrText xml:space="preserve"> HYPERLINK \l "C_4515-14459" \h </w:instrText>
              </w:r>
              <w:r>
                <w:fldChar w:fldCharType="separate"/>
              </w:r>
              <w:r w:rsidR="00440477">
                <w:rPr>
                  <w:rStyle w:val="HyperlinkText9pt"/>
                </w:rPr>
                <w:t>4515-14459</w:t>
              </w:r>
              <w:r>
                <w:rPr>
                  <w:rStyle w:val="HyperlinkText9pt"/>
                </w:rPr>
                <w:fldChar w:fldCharType="end"/>
              </w:r>
            </w:ins>
          </w:p>
        </w:tc>
        <w:tc>
          <w:tcPr>
            <w:tcW w:w="2975" w:type="dxa"/>
          </w:tcPr>
          <w:p w14:paraId="3B744632" w14:textId="77777777" w:rsidR="00440477" w:rsidRDefault="00440477" w:rsidP="0012456B">
            <w:pPr>
              <w:pStyle w:val="TableText"/>
              <w:keepNext w:val="0"/>
              <w:rPr>
                <w:ins w:id="1065" w:author="Russ Ott" w:date="2022-05-16T11:54:00Z"/>
              </w:rPr>
            </w:pPr>
          </w:p>
        </w:tc>
      </w:tr>
      <w:tr w:rsidR="00440477" w14:paraId="40450C9A" w14:textId="77777777" w:rsidTr="00BA7D84">
        <w:trPr>
          <w:jc w:val="center"/>
          <w:ins w:id="1066" w:author="Russ Ott" w:date="2022-05-16T11:54:00Z"/>
        </w:trPr>
        <w:tc>
          <w:tcPr>
            <w:tcW w:w="3345" w:type="dxa"/>
          </w:tcPr>
          <w:p w14:paraId="34188174" w14:textId="77777777" w:rsidR="00440477" w:rsidRDefault="00440477" w:rsidP="0012456B">
            <w:pPr>
              <w:pStyle w:val="TableText"/>
              <w:keepNext w:val="0"/>
              <w:rPr>
                <w:ins w:id="1067" w:author="Russ Ott" w:date="2022-05-16T11:54:00Z"/>
              </w:rPr>
            </w:pPr>
            <w:ins w:id="1068" w:author="Russ Ott" w:date="2022-05-16T11:54:00Z">
              <w:r>
                <w:tab/>
              </w:r>
              <w:r>
                <w:tab/>
                <w:t>translation</w:t>
              </w:r>
            </w:ins>
          </w:p>
        </w:tc>
        <w:tc>
          <w:tcPr>
            <w:tcW w:w="720" w:type="dxa"/>
          </w:tcPr>
          <w:p w14:paraId="2B2B0FFD" w14:textId="77777777" w:rsidR="00440477" w:rsidRDefault="00440477" w:rsidP="0012456B">
            <w:pPr>
              <w:pStyle w:val="TableText"/>
              <w:keepNext w:val="0"/>
              <w:rPr>
                <w:ins w:id="1069" w:author="Russ Ott" w:date="2022-05-16T11:54:00Z"/>
              </w:rPr>
            </w:pPr>
            <w:ins w:id="1070" w:author="Russ Ott" w:date="2022-05-16T11:54:00Z">
              <w:r>
                <w:t>0..*</w:t>
              </w:r>
            </w:ins>
          </w:p>
        </w:tc>
        <w:tc>
          <w:tcPr>
            <w:tcW w:w="1152" w:type="dxa"/>
          </w:tcPr>
          <w:p w14:paraId="2E113660" w14:textId="77777777" w:rsidR="00440477" w:rsidRDefault="00440477" w:rsidP="0012456B">
            <w:pPr>
              <w:pStyle w:val="TableText"/>
              <w:keepNext w:val="0"/>
              <w:rPr>
                <w:ins w:id="1071" w:author="Russ Ott" w:date="2022-05-16T11:54:00Z"/>
              </w:rPr>
            </w:pPr>
            <w:ins w:id="1072" w:author="Russ Ott" w:date="2022-05-16T11:54:00Z">
              <w:r>
                <w:t>MAY</w:t>
              </w:r>
            </w:ins>
          </w:p>
        </w:tc>
        <w:tc>
          <w:tcPr>
            <w:tcW w:w="864" w:type="dxa"/>
          </w:tcPr>
          <w:p w14:paraId="655FD611" w14:textId="77777777" w:rsidR="00440477" w:rsidRDefault="00440477" w:rsidP="0012456B">
            <w:pPr>
              <w:pStyle w:val="TableText"/>
              <w:keepNext w:val="0"/>
              <w:rPr>
                <w:ins w:id="1073" w:author="Russ Ott" w:date="2022-05-16T11:54:00Z"/>
              </w:rPr>
            </w:pPr>
          </w:p>
        </w:tc>
        <w:tc>
          <w:tcPr>
            <w:tcW w:w="1104" w:type="dxa"/>
          </w:tcPr>
          <w:p w14:paraId="28A4382C" w14:textId="6B96BBE3" w:rsidR="00440477" w:rsidRDefault="001C172D" w:rsidP="0012456B">
            <w:pPr>
              <w:pStyle w:val="TableText"/>
              <w:keepNext w:val="0"/>
              <w:rPr>
                <w:ins w:id="1074" w:author="Russ Ott" w:date="2022-05-16T11:54:00Z"/>
              </w:rPr>
            </w:pPr>
            <w:ins w:id="1075" w:author="Russ Ott" w:date="2022-05-16T11:54:00Z">
              <w:r>
                <w:fldChar w:fldCharType="begin"/>
              </w:r>
              <w:r>
                <w:instrText xml:space="preserve"> HYPERLINK \l "C_4515-14888" \h </w:instrText>
              </w:r>
              <w:r>
                <w:fldChar w:fldCharType="separate"/>
              </w:r>
              <w:r w:rsidR="00440477">
                <w:rPr>
                  <w:rStyle w:val="HyperlinkText9pt"/>
                </w:rPr>
                <w:t>4515-14888</w:t>
              </w:r>
              <w:r>
                <w:rPr>
                  <w:rStyle w:val="HyperlinkText9pt"/>
                </w:rPr>
                <w:fldChar w:fldCharType="end"/>
              </w:r>
            </w:ins>
          </w:p>
        </w:tc>
        <w:tc>
          <w:tcPr>
            <w:tcW w:w="2975" w:type="dxa"/>
          </w:tcPr>
          <w:p w14:paraId="3F0BBC56" w14:textId="77777777" w:rsidR="00440477" w:rsidRDefault="00440477" w:rsidP="0012456B">
            <w:pPr>
              <w:pStyle w:val="TableText"/>
              <w:keepNext w:val="0"/>
              <w:rPr>
                <w:ins w:id="1076" w:author="Russ Ott" w:date="2022-05-16T11:54:00Z"/>
              </w:rPr>
            </w:pPr>
          </w:p>
        </w:tc>
      </w:tr>
      <w:tr w:rsidR="00440477" w14:paraId="1CC82684" w14:textId="77777777" w:rsidTr="00BA7D84">
        <w:trPr>
          <w:jc w:val="center"/>
          <w:ins w:id="1077" w:author="Russ Ott" w:date="2022-05-16T11:54:00Z"/>
        </w:trPr>
        <w:tc>
          <w:tcPr>
            <w:tcW w:w="3345" w:type="dxa"/>
          </w:tcPr>
          <w:p w14:paraId="34015639" w14:textId="77777777" w:rsidR="00440477" w:rsidRDefault="00440477" w:rsidP="0012456B">
            <w:pPr>
              <w:pStyle w:val="TableText"/>
              <w:keepNext w:val="0"/>
              <w:rPr>
                <w:ins w:id="1078" w:author="Russ Ott" w:date="2022-05-16T11:54:00Z"/>
              </w:rPr>
            </w:pPr>
            <w:ins w:id="1079" w:author="Russ Ott" w:date="2022-05-16T11:54:00Z">
              <w:r>
                <w:tab/>
                <w:t>author</w:t>
              </w:r>
            </w:ins>
          </w:p>
        </w:tc>
        <w:tc>
          <w:tcPr>
            <w:tcW w:w="720" w:type="dxa"/>
          </w:tcPr>
          <w:p w14:paraId="3255A039" w14:textId="77777777" w:rsidR="00440477" w:rsidRDefault="00440477" w:rsidP="0012456B">
            <w:pPr>
              <w:pStyle w:val="TableText"/>
              <w:keepNext w:val="0"/>
              <w:rPr>
                <w:ins w:id="1080" w:author="Russ Ott" w:date="2022-05-16T11:54:00Z"/>
              </w:rPr>
            </w:pPr>
            <w:ins w:id="1081" w:author="Russ Ott" w:date="2022-05-16T11:54:00Z">
              <w:r>
                <w:t>0..*</w:t>
              </w:r>
            </w:ins>
          </w:p>
        </w:tc>
        <w:tc>
          <w:tcPr>
            <w:tcW w:w="1152" w:type="dxa"/>
          </w:tcPr>
          <w:p w14:paraId="19F08A8B" w14:textId="77777777" w:rsidR="00440477" w:rsidRDefault="00440477" w:rsidP="0012456B">
            <w:pPr>
              <w:pStyle w:val="TableText"/>
              <w:keepNext w:val="0"/>
              <w:rPr>
                <w:ins w:id="1082" w:author="Russ Ott" w:date="2022-05-16T11:54:00Z"/>
              </w:rPr>
            </w:pPr>
            <w:ins w:id="1083" w:author="Russ Ott" w:date="2022-05-16T11:54:00Z">
              <w:r>
                <w:t>MAY</w:t>
              </w:r>
            </w:ins>
          </w:p>
        </w:tc>
        <w:tc>
          <w:tcPr>
            <w:tcW w:w="864" w:type="dxa"/>
          </w:tcPr>
          <w:p w14:paraId="3BFFB630" w14:textId="77777777" w:rsidR="00440477" w:rsidRDefault="00440477" w:rsidP="0012456B">
            <w:pPr>
              <w:pStyle w:val="TableText"/>
              <w:keepNext w:val="0"/>
              <w:rPr>
                <w:ins w:id="1084" w:author="Russ Ott" w:date="2022-05-16T11:54:00Z"/>
              </w:rPr>
            </w:pPr>
          </w:p>
        </w:tc>
        <w:tc>
          <w:tcPr>
            <w:tcW w:w="1104" w:type="dxa"/>
          </w:tcPr>
          <w:p w14:paraId="5BFD120C" w14:textId="10B2D925" w:rsidR="00440477" w:rsidRDefault="001C172D" w:rsidP="0012456B">
            <w:pPr>
              <w:pStyle w:val="TableText"/>
              <w:keepNext w:val="0"/>
              <w:rPr>
                <w:ins w:id="1085" w:author="Russ Ott" w:date="2022-05-16T11:54:00Z"/>
              </w:rPr>
            </w:pPr>
            <w:ins w:id="1086" w:author="Russ Ott" w:date="2022-05-16T11:54:00Z">
              <w:r>
                <w:fldChar w:fldCharType="begin"/>
              </w:r>
              <w:r>
                <w:instrText xml:space="preserve"> HYPERLINK \l "C_4515-14460" \h </w:instrText>
              </w:r>
              <w:r>
                <w:fldChar w:fldCharType="separate"/>
              </w:r>
              <w:r w:rsidR="00440477">
                <w:rPr>
                  <w:rStyle w:val="HyperlinkText9pt"/>
                </w:rPr>
                <w:t>4515-14460</w:t>
              </w:r>
              <w:r>
                <w:rPr>
                  <w:rStyle w:val="HyperlinkText9pt"/>
                </w:rPr>
                <w:fldChar w:fldCharType="end"/>
              </w:r>
            </w:ins>
          </w:p>
        </w:tc>
        <w:tc>
          <w:tcPr>
            <w:tcW w:w="2975" w:type="dxa"/>
          </w:tcPr>
          <w:p w14:paraId="16AA428F" w14:textId="77777777" w:rsidR="00440477" w:rsidRDefault="00440477" w:rsidP="0012456B">
            <w:pPr>
              <w:pStyle w:val="TableText"/>
              <w:keepNext w:val="0"/>
              <w:rPr>
                <w:ins w:id="1087" w:author="Russ Ott" w:date="2022-05-16T11:54:00Z"/>
              </w:rPr>
            </w:pPr>
          </w:p>
        </w:tc>
      </w:tr>
      <w:tr w:rsidR="00440477" w14:paraId="45D20566" w14:textId="77777777" w:rsidTr="00BA7D84">
        <w:trPr>
          <w:jc w:val="center"/>
          <w:ins w:id="1088" w:author="Russ Ott" w:date="2022-05-16T11:54:00Z"/>
        </w:trPr>
        <w:tc>
          <w:tcPr>
            <w:tcW w:w="3345" w:type="dxa"/>
          </w:tcPr>
          <w:p w14:paraId="457A6321" w14:textId="77777777" w:rsidR="00440477" w:rsidRDefault="00440477" w:rsidP="0012456B">
            <w:pPr>
              <w:pStyle w:val="TableText"/>
              <w:keepNext w:val="0"/>
              <w:rPr>
                <w:ins w:id="1089" w:author="Russ Ott" w:date="2022-05-16T11:54:00Z"/>
              </w:rPr>
            </w:pPr>
            <w:ins w:id="1090" w:author="Russ Ott" w:date="2022-05-16T11:54:00Z">
              <w:r>
                <w:tab/>
                <w:t>entryRelationship</w:t>
              </w:r>
            </w:ins>
          </w:p>
        </w:tc>
        <w:tc>
          <w:tcPr>
            <w:tcW w:w="720" w:type="dxa"/>
          </w:tcPr>
          <w:p w14:paraId="0339C647" w14:textId="77777777" w:rsidR="00440477" w:rsidRDefault="00440477" w:rsidP="0012456B">
            <w:pPr>
              <w:pStyle w:val="TableText"/>
              <w:keepNext w:val="0"/>
              <w:rPr>
                <w:ins w:id="1091" w:author="Russ Ott" w:date="2022-05-16T11:54:00Z"/>
              </w:rPr>
            </w:pPr>
            <w:ins w:id="1092" w:author="Russ Ott" w:date="2022-05-16T11:54:00Z">
              <w:r>
                <w:t>0..*</w:t>
              </w:r>
            </w:ins>
          </w:p>
        </w:tc>
        <w:tc>
          <w:tcPr>
            <w:tcW w:w="1152" w:type="dxa"/>
          </w:tcPr>
          <w:p w14:paraId="5A784ABD" w14:textId="77777777" w:rsidR="00440477" w:rsidRDefault="00440477" w:rsidP="0012456B">
            <w:pPr>
              <w:pStyle w:val="TableText"/>
              <w:keepNext w:val="0"/>
              <w:rPr>
                <w:ins w:id="1093" w:author="Russ Ott" w:date="2022-05-16T11:54:00Z"/>
              </w:rPr>
            </w:pPr>
            <w:ins w:id="1094" w:author="Russ Ott" w:date="2022-05-16T11:54:00Z">
              <w:r>
                <w:t>SHOULD</w:t>
              </w:r>
            </w:ins>
          </w:p>
        </w:tc>
        <w:tc>
          <w:tcPr>
            <w:tcW w:w="864" w:type="dxa"/>
          </w:tcPr>
          <w:p w14:paraId="53D8104D" w14:textId="77777777" w:rsidR="00440477" w:rsidRDefault="00440477" w:rsidP="0012456B">
            <w:pPr>
              <w:pStyle w:val="TableText"/>
              <w:keepNext w:val="0"/>
              <w:rPr>
                <w:ins w:id="1095" w:author="Russ Ott" w:date="2022-05-16T11:54:00Z"/>
              </w:rPr>
            </w:pPr>
          </w:p>
        </w:tc>
        <w:tc>
          <w:tcPr>
            <w:tcW w:w="1104" w:type="dxa"/>
          </w:tcPr>
          <w:p w14:paraId="22F62A13" w14:textId="384126A6" w:rsidR="00440477" w:rsidRDefault="001C172D" w:rsidP="0012456B">
            <w:pPr>
              <w:pStyle w:val="TableText"/>
              <w:keepNext w:val="0"/>
              <w:rPr>
                <w:ins w:id="1096" w:author="Russ Ott" w:date="2022-05-16T11:54:00Z"/>
              </w:rPr>
            </w:pPr>
            <w:ins w:id="1097" w:author="Russ Ott" w:date="2022-05-16T11:54:00Z">
              <w:r>
                <w:fldChar w:fldCharType="begin"/>
              </w:r>
              <w:r>
                <w:instrText xml:space="preserve"> HYPERLINK \l "C_4515-14451" \h </w:instrText>
              </w:r>
              <w:r>
                <w:fldChar w:fldCharType="separate"/>
              </w:r>
              <w:r w:rsidR="00440477">
                <w:rPr>
                  <w:rStyle w:val="HyperlinkText9pt"/>
                </w:rPr>
                <w:t>4515-14451</w:t>
              </w:r>
              <w:r>
                <w:rPr>
                  <w:rStyle w:val="HyperlinkText9pt"/>
                </w:rPr>
                <w:fldChar w:fldCharType="end"/>
              </w:r>
            </w:ins>
          </w:p>
        </w:tc>
        <w:tc>
          <w:tcPr>
            <w:tcW w:w="2975" w:type="dxa"/>
          </w:tcPr>
          <w:p w14:paraId="58B8D50C" w14:textId="77777777" w:rsidR="00440477" w:rsidRDefault="00440477" w:rsidP="0012456B">
            <w:pPr>
              <w:pStyle w:val="TableText"/>
              <w:keepNext w:val="0"/>
              <w:rPr>
                <w:ins w:id="1098" w:author="Russ Ott" w:date="2022-05-16T11:54:00Z"/>
              </w:rPr>
            </w:pPr>
          </w:p>
        </w:tc>
      </w:tr>
      <w:tr w:rsidR="00440477" w14:paraId="1F6B4B70" w14:textId="77777777" w:rsidTr="00BA7D84">
        <w:trPr>
          <w:jc w:val="center"/>
          <w:ins w:id="1099" w:author="Russ Ott" w:date="2022-05-16T11:54:00Z"/>
        </w:trPr>
        <w:tc>
          <w:tcPr>
            <w:tcW w:w="3345" w:type="dxa"/>
          </w:tcPr>
          <w:p w14:paraId="2526044E" w14:textId="77777777" w:rsidR="00440477" w:rsidRDefault="00440477" w:rsidP="0012456B">
            <w:pPr>
              <w:pStyle w:val="TableText"/>
              <w:keepNext w:val="0"/>
              <w:rPr>
                <w:ins w:id="1100" w:author="Russ Ott" w:date="2022-05-16T11:54:00Z"/>
              </w:rPr>
            </w:pPr>
            <w:ins w:id="1101" w:author="Russ Ott" w:date="2022-05-16T11:54:00Z">
              <w:r>
                <w:tab/>
              </w:r>
              <w:r>
                <w:tab/>
                <w:t>@typeCode</w:t>
              </w:r>
            </w:ins>
          </w:p>
        </w:tc>
        <w:tc>
          <w:tcPr>
            <w:tcW w:w="720" w:type="dxa"/>
          </w:tcPr>
          <w:p w14:paraId="3E7FED8B" w14:textId="77777777" w:rsidR="00440477" w:rsidRDefault="00440477" w:rsidP="0012456B">
            <w:pPr>
              <w:pStyle w:val="TableText"/>
              <w:keepNext w:val="0"/>
              <w:rPr>
                <w:ins w:id="1102" w:author="Russ Ott" w:date="2022-05-16T11:54:00Z"/>
              </w:rPr>
            </w:pPr>
            <w:ins w:id="1103" w:author="Russ Ott" w:date="2022-05-16T11:54:00Z">
              <w:r>
                <w:t>1..1</w:t>
              </w:r>
            </w:ins>
          </w:p>
        </w:tc>
        <w:tc>
          <w:tcPr>
            <w:tcW w:w="1152" w:type="dxa"/>
          </w:tcPr>
          <w:p w14:paraId="4CC8B2BB" w14:textId="77777777" w:rsidR="00440477" w:rsidRDefault="00440477" w:rsidP="0012456B">
            <w:pPr>
              <w:pStyle w:val="TableText"/>
              <w:keepNext w:val="0"/>
              <w:rPr>
                <w:ins w:id="1104" w:author="Russ Ott" w:date="2022-05-16T11:54:00Z"/>
              </w:rPr>
            </w:pPr>
            <w:ins w:id="1105" w:author="Russ Ott" w:date="2022-05-16T11:54:00Z">
              <w:r>
                <w:t>SHALL</w:t>
              </w:r>
            </w:ins>
          </w:p>
        </w:tc>
        <w:tc>
          <w:tcPr>
            <w:tcW w:w="864" w:type="dxa"/>
          </w:tcPr>
          <w:p w14:paraId="4A7D837A" w14:textId="77777777" w:rsidR="00440477" w:rsidRDefault="00440477" w:rsidP="0012456B">
            <w:pPr>
              <w:pStyle w:val="TableText"/>
              <w:keepNext w:val="0"/>
              <w:rPr>
                <w:ins w:id="1106" w:author="Russ Ott" w:date="2022-05-16T11:54:00Z"/>
              </w:rPr>
            </w:pPr>
          </w:p>
        </w:tc>
        <w:tc>
          <w:tcPr>
            <w:tcW w:w="1104" w:type="dxa"/>
          </w:tcPr>
          <w:p w14:paraId="4C29CD77" w14:textId="36748FB6" w:rsidR="00440477" w:rsidRDefault="001C172D" w:rsidP="0012456B">
            <w:pPr>
              <w:pStyle w:val="TableText"/>
              <w:keepNext w:val="0"/>
              <w:rPr>
                <w:ins w:id="1107" w:author="Russ Ott" w:date="2022-05-16T11:54:00Z"/>
              </w:rPr>
            </w:pPr>
            <w:ins w:id="1108" w:author="Russ Ott" w:date="2022-05-16T11:54:00Z">
              <w:r>
                <w:fldChar w:fldCharType="begin"/>
              </w:r>
              <w:r>
                <w:instrText xml:space="preserve"> HYPERLINK \l "C_4515-16741" \h </w:instrText>
              </w:r>
              <w:r>
                <w:fldChar w:fldCharType="separate"/>
              </w:r>
              <w:r w:rsidR="00440477">
                <w:rPr>
                  <w:rStyle w:val="HyperlinkText9pt"/>
                </w:rPr>
                <w:t>4515-16741</w:t>
              </w:r>
              <w:r>
                <w:rPr>
                  <w:rStyle w:val="HyperlinkText9pt"/>
                </w:rPr>
                <w:fldChar w:fldCharType="end"/>
              </w:r>
            </w:ins>
          </w:p>
        </w:tc>
        <w:tc>
          <w:tcPr>
            <w:tcW w:w="2975" w:type="dxa"/>
          </w:tcPr>
          <w:p w14:paraId="7ABC2884" w14:textId="77777777" w:rsidR="00440477" w:rsidRDefault="00440477" w:rsidP="0012456B">
            <w:pPr>
              <w:pStyle w:val="TableText"/>
              <w:keepNext w:val="0"/>
              <w:rPr>
                <w:ins w:id="1109" w:author="Russ Ott" w:date="2022-05-16T11:54:00Z"/>
              </w:rPr>
            </w:pPr>
            <w:ins w:id="1110" w:author="Russ Ott" w:date="2022-05-16T11:54:00Z">
              <w:r>
                <w:t>COMP</w:t>
              </w:r>
            </w:ins>
          </w:p>
        </w:tc>
      </w:tr>
      <w:tr w:rsidR="00440477" w14:paraId="786D0D33" w14:textId="77777777" w:rsidTr="00BA7D84">
        <w:trPr>
          <w:jc w:val="center"/>
          <w:ins w:id="1111" w:author="Russ Ott" w:date="2022-05-16T11:54:00Z"/>
        </w:trPr>
        <w:tc>
          <w:tcPr>
            <w:tcW w:w="3345" w:type="dxa"/>
          </w:tcPr>
          <w:p w14:paraId="7239C859" w14:textId="77777777" w:rsidR="00440477" w:rsidRDefault="00440477" w:rsidP="0012456B">
            <w:pPr>
              <w:pStyle w:val="TableText"/>
              <w:keepNext w:val="0"/>
              <w:rPr>
                <w:ins w:id="1112" w:author="Russ Ott" w:date="2022-05-16T11:54:00Z"/>
              </w:rPr>
            </w:pPr>
            <w:ins w:id="1113" w:author="Russ Ott" w:date="2022-05-16T11:54:00Z">
              <w:r>
                <w:tab/>
              </w:r>
              <w:r>
                <w:tab/>
                <w:t>observation</w:t>
              </w:r>
            </w:ins>
          </w:p>
        </w:tc>
        <w:tc>
          <w:tcPr>
            <w:tcW w:w="720" w:type="dxa"/>
          </w:tcPr>
          <w:p w14:paraId="2DC7F52B" w14:textId="77777777" w:rsidR="00440477" w:rsidRDefault="00440477" w:rsidP="0012456B">
            <w:pPr>
              <w:pStyle w:val="TableText"/>
              <w:keepNext w:val="0"/>
              <w:rPr>
                <w:ins w:id="1114" w:author="Russ Ott" w:date="2022-05-16T11:54:00Z"/>
              </w:rPr>
            </w:pPr>
            <w:ins w:id="1115" w:author="Russ Ott" w:date="2022-05-16T11:54:00Z">
              <w:r>
                <w:t>1..1</w:t>
              </w:r>
            </w:ins>
          </w:p>
        </w:tc>
        <w:tc>
          <w:tcPr>
            <w:tcW w:w="1152" w:type="dxa"/>
          </w:tcPr>
          <w:p w14:paraId="6B154FC1" w14:textId="77777777" w:rsidR="00440477" w:rsidRDefault="00440477" w:rsidP="0012456B">
            <w:pPr>
              <w:pStyle w:val="TableText"/>
              <w:keepNext w:val="0"/>
              <w:rPr>
                <w:ins w:id="1116" w:author="Russ Ott" w:date="2022-05-16T11:54:00Z"/>
              </w:rPr>
            </w:pPr>
            <w:ins w:id="1117" w:author="Russ Ott" w:date="2022-05-16T11:54:00Z">
              <w:r>
                <w:t>SHALL</w:t>
              </w:r>
            </w:ins>
          </w:p>
        </w:tc>
        <w:tc>
          <w:tcPr>
            <w:tcW w:w="864" w:type="dxa"/>
          </w:tcPr>
          <w:p w14:paraId="2BA196DA" w14:textId="77777777" w:rsidR="00440477" w:rsidRDefault="00440477" w:rsidP="0012456B">
            <w:pPr>
              <w:pStyle w:val="TableText"/>
              <w:keepNext w:val="0"/>
              <w:rPr>
                <w:ins w:id="1118" w:author="Russ Ott" w:date="2022-05-16T11:54:00Z"/>
              </w:rPr>
            </w:pPr>
          </w:p>
        </w:tc>
        <w:tc>
          <w:tcPr>
            <w:tcW w:w="1104" w:type="dxa"/>
          </w:tcPr>
          <w:p w14:paraId="7124E6DC" w14:textId="30BA180D" w:rsidR="00440477" w:rsidRDefault="001C172D" w:rsidP="0012456B">
            <w:pPr>
              <w:pStyle w:val="TableText"/>
              <w:keepNext w:val="0"/>
              <w:rPr>
                <w:ins w:id="1119" w:author="Russ Ott" w:date="2022-05-16T11:54:00Z"/>
              </w:rPr>
            </w:pPr>
            <w:ins w:id="1120" w:author="Russ Ott" w:date="2022-05-16T11:54:00Z">
              <w:r>
                <w:fldChar w:fldCharType="begin"/>
              </w:r>
              <w:r>
                <w:instrText xml:space="preserve"> HYPERLINK \l "C_4515-16742" \h </w:instrText>
              </w:r>
              <w:r>
                <w:fldChar w:fldCharType="separate"/>
              </w:r>
              <w:r w:rsidR="00440477">
                <w:rPr>
                  <w:rStyle w:val="HyperlinkText9pt"/>
                </w:rPr>
                <w:t>4515-16742</w:t>
              </w:r>
              <w:r>
                <w:rPr>
                  <w:rStyle w:val="HyperlinkText9pt"/>
                </w:rPr>
                <w:fldChar w:fldCharType="end"/>
              </w:r>
            </w:ins>
          </w:p>
        </w:tc>
        <w:tc>
          <w:tcPr>
            <w:tcW w:w="2975" w:type="dxa"/>
          </w:tcPr>
          <w:p w14:paraId="2FB97292" w14:textId="77777777" w:rsidR="00440477" w:rsidRDefault="00440477" w:rsidP="0012456B">
            <w:pPr>
              <w:pStyle w:val="TableText"/>
              <w:keepNext w:val="0"/>
              <w:rPr>
                <w:ins w:id="1121" w:author="Russ Ott" w:date="2022-05-16T11:54:00Z"/>
              </w:rPr>
            </w:pPr>
            <w:ins w:id="1122" w:author="Russ Ott" w:date="2022-05-16T11:54:00Z">
              <w:r>
                <w:t>Assessment Scale Supporting Observation (identifier: urn:oid:2.16.840.1.113883.10.20.22.4.86</w:t>
              </w:r>
            </w:ins>
          </w:p>
        </w:tc>
      </w:tr>
      <w:tr w:rsidR="00440477" w14:paraId="4C38B4FA" w14:textId="77777777" w:rsidTr="00BA7D84">
        <w:trPr>
          <w:jc w:val="center"/>
          <w:ins w:id="1123" w:author="Russ Ott" w:date="2022-05-16T11:54:00Z"/>
        </w:trPr>
        <w:tc>
          <w:tcPr>
            <w:tcW w:w="3345" w:type="dxa"/>
          </w:tcPr>
          <w:p w14:paraId="0AA04648" w14:textId="77777777" w:rsidR="00440477" w:rsidRDefault="00440477" w:rsidP="0012456B">
            <w:pPr>
              <w:pStyle w:val="TableText"/>
              <w:keepNext w:val="0"/>
              <w:rPr>
                <w:ins w:id="1124" w:author="Russ Ott" w:date="2022-05-16T11:54:00Z"/>
              </w:rPr>
            </w:pPr>
            <w:ins w:id="1125" w:author="Russ Ott" w:date="2022-05-16T11:54:00Z">
              <w:r>
                <w:tab/>
                <w:t>referenceRange</w:t>
              </w:r>
            </w:ins>
          </w:p>
        </w:tc>
        <w:tc>
          <w:tcPr>
            <w:tcW w:w="720" w:type="dxa"/>
          </w:tcPr>
          <w:p w14:paraId="41B4E93C" w14:textId="77777777" w:rsidR="00440477" w:rsidRDefault="00440477" w:rsidP="0012456B">
            <w:pPr>
              <w:pStyle w:val="TableText"/>
              <w:keepNext w:val="0"/>
              <w:rPr>
                <w:ins w:id="1126" w:author="Russ Ott" w:date="2022-05-16T11:54:00Z"/>
              </w:rPr>
            </w:pPr>
            <w:ins w:id="1127" w:author="Russ Ott" w:date="2022-05-16T11:54:00Z">
              <w:r>
                <w:t>0..*</w:t>
              </w:r>
            </w:ins>
          </w:p>
        </w:tc>
        <w:tc>
          <w:tcPr>
            <w:tcW w:w="1152" w:type="dxa"/>
          </w:tcPr>
          <w:p w14:paraId="54647BA9" w14:textId="77777777" w:rsidR="00440477" w:rsidRDefault="00440477" w:rsidP="0012456B">
            <w:pPr>
              <w:pStyle w:val="TableText"/>
              <w:keepNext w:val="0"/>
              <w:rPr>
                <w:ins w:id="1128" w:author="Russ Ott" w:date="2022-05-16T11:54:00Z"/>
              </w:rPr>
            </w:pPr>
            <w:ins w:id="1129" w:author="Russ Ott" w:date="2022-05-16T11:54:00Z">
              <w:r>
                <w:t>MAY</w:t>
              </w:r>
            </w:ins>
          </w:p>
        </w:tc>
        <w:tc>
          <w:tcPr>
            <w:tcW w:w="864" w:type="dxa"/>
          </w:tcPr>
          <w:p w14:paraId="2DE8EC92" w14:textId="77777777" w:rsidR="00440477" w:rsidRDefault="00440477" w:rsidP="0012456B">
            <w:pPr>
              <w:pStyle w:val="TableText"/>
              <w:keepNext w:val="0"/>
              <w:rPr>
                <w:ins w:id="1130" w:author="Russ Ott" w:date="2022-05-16T11:54:00Z"/>
              </w:rPr>
            </w:pPr>
          </w:p>
        </w:tc>
        <w:tc>
          <w:tcPr>
            <w:tcW w:w="1104" w:type="dxa"/>
          </w:tcPr>
          <w:p w14:paraId="5BC85F46" w14:textId="6E3989E1" w:rsidR="00440477" w:rsidRDefault="001C172D" w:rsidP="0012456B">
            <w:pPr>
              <w:pStyle w:val="TableText"/>
              <w:keepNext w:val="0"/>
              <w:rPr>
                <w:ins w:id="1131" w:author="Russ Ott" w:date="2022-05-16T11:54:00Z"/>
              </w:rPr>
            </w:pPr>
            <w:ins w:id="1132" w:author="Russ Ott" w:date="2022-05-16T11:54:00Z">
              <w:r>
                <w:fldChar w:fldCharType="begin"/>
              </w:r>
              <w:r>
                <w:instrText xml:space="preserve"> HYPERLINK \l "C_4515-16799" \h </w:instrText>
              </w:r>
              <w:r>
                <w:fldChar w:fldCharType="separate"/>
              </w:r>
              <w:r w:rsidR="00440477">
                <w:rPr>
                  <w:rStyle w:val="HyperlinkText9pt"/>
                </w:rPr>
                <w:t>4515-16799</w:t>
              </w:r>
              <w:r>
                <w:rPr>
                  <w:rStyle w:val="HyperlinkText9pt"/>
                </w:rPr>
                <w:fldChar w:fldCharType="end"/>
              </w:r>
            </w:ins>
          </w:p>
        </w:tc>
        <w:tc>
          <w:tcPr>
            <w:tcW w:w="2975" w:type="dxa"/>
          </w:tcPr>
          <w:p w14:paraId="30FBF026" w14:textId="77777777" w:rsidR="00440477" w:rsidRDefault="00440477" w:rsidP="0012456B">
            <w:pPr>
              <w:pStyle w:val="TableText"/>
              <w:keepNext w:val="0"/>
              <w:rPr>
                <w:ins w:id="1133" w:author="Russ Ott" w:date="2022-05-16T11:54:00Z"/>
              </w:rPr>
            </w:pPr>
          </w:p>
        </w:tc>
      </w:tr>
      <w:tr w:rsidR="00440477" w14:paraId="46D8AEFD" w14:textId="77777777" w:rsidTr="00BA7D84">
        <w:trPr>
          <w:jc w:val="center"/>
          <w:ins w:id="1134" w:author="Russ Ott" w:date="2022-05-16T11:54:00Z"/>
        </w:trPr>
        <w:tc>
          <w:tcPr>
            <w:tcW w:w="3345" w:type="dxa"/>
          </w:tcPr>
          <w:p w14:paraId="3683A620" w14:textId="77777777" w:rsidR="00440477" w:rsidRDefault="00440477" w:rsidP="0012456B">
            <w:pPr>
              <w:pStyle w:val="TableText"/>
              <w:keepNext w:val="0"/>
              <w:rPr>
                <w:ins w:id="1135" w:author="Russ Ott" w:date="2022-05-16T11:54:00Z"/>
              </w:rPr>
            </w:pPr>
            <w:ins w:id="1136" w:author="Russ Ott" w:date="2022-05-16T11:54:00Z">
              <w:r>
                <w:tab/>
              </w:r>
              <w:r>
                <w:tab/>
                <w:t>observationRange</w:t>
              </w:r>
            </w:ins>
          </w:p>
        </w:tc>
        <w:tc>
          <w:tcPr>
            <w:tcW w:w="720" w:type="dxa"/>
          </w:tcPr>
          <w:p w14:paraId="7388E227" w14:textId="77777777" w:rsidR="00440477" w:rsidRDefault="00440477" w:rsidP="0012456B">
            <w:pPr>
              <w:pStyle w:val="TableText"/>
              <w:keepNext w:val="0"/>
              <w:rPr>
                <w:ins w:id="1137" w:author="Russ Ott" w:date="2022-05-16T11:54:00Z"/>
              </w:rPr>
            </w:pPr>
            <w:ins w:id="1138" w:author="Russ Ott" w:date="2022-05-16T11:54:00Z">
              <w:r>
                <w:t>1..1</w:t>
              </w:r>
            </w:ins>
          </w:p>
        </w:tc>
        <w:tc>
          <w:tcPr>
            <w:tcW w:w="1152" w:type="dxa"/>
          </w:tcPr>
          <w:p w14:paraId="6558EBC6" w14:textId="77777777" w:rsidR="00440477" w:rsidRDefault="00440477" w:rsidP="0012456B">
            <w:pPr>
              <w:pStyle w:val="TableText"/>
              <w:keepNext w:val="0"/>
              <w:rPr>
                <w:ins w:id="1139" w:author="Russ Ott" w:date="2022-05-16T11:54:00Z"/>
              </w:rPr>
            </w:pPr>
            <w:ins w:id="1140" w:author="Russ Ott" w:date="2022-05-16T11:54:00Z">
              <w:r>
                <w:t>SHALL</w:t>
              </w:r>
            </w:ins>
          </w:p>
        </w:tc>
        <w:tc>
          <w:tcPr>
            <w:tcW w:w="864" w:type="dxa"/>
          </w:tcPr>
          <w:p w14:paraId="1F5A03A4" w14:textId="77777777" w:rsidR="00440477" w:rsidRDefault="00440477" w:rsidP="0012456B">
            <w:pPr>
              <w:pStyle w:val="TableText"/>
              <w:keepNext w:val="0"/>
              <w:rPr>
                <w:ins w:id="1141" w:author="Russ Ott" w:date="2022-05-16T11:54:00Z"/>
              </w:rPr>
            </w:pPr>
          </w:p>
        </w:tc>
        <w:tc>
          <w:tcPr>
            <w:tcW w:w="1104" w:type="dxa"/>
          </w:tcPr>
          <w:p w14:paraId="5B4A75F4" w14:textId="306B70CE" w:rsidR="00440477" w:rsidRDefault="001C172D" w:rsidP="0012456B">
            <w:pPr>
              <w:pStyle w:val="TableText"/>
              <w:keepNext w:val="0"/>
              <w:rPr>
                <w:ins w:id="1142" w:author="Russ Ott" w:date="2022-05-16T11:54:00Z"/>
              </w:rPr>
            </w:pPr>
            <w:ins w:id="1143" w:author="Russ Ott" w:date="2022-05-16T11:54:00Z">
              <w:r>
                <w:fldChar w:fldCharType="begin"/>
              </w:r>
              <w:r>
                <w:instrText xml:space="preserve"> HYPERLINK \l "C_4515-16800" \h </w:instrText>
              </w:r>
              <w:r>
                <w:fldChar w:fldCharType="separate"/>
              </w:r>
              <w:r w:rsidR="00440477">
                <w:rPr>
                  <w:rStyle w:val="HyperlinkText9pt"/>
                </w:rPr>
                <w:t>4515-16800</w:t>
              </w:r>
              <w:r>
                <w:rPr>
                  <w:rStyle w:val="HyperlinkText9pt"/>
                </w:rPr>
                <w:fldChar w:fldCharType="end"/>
              </w:r>
            </w:ins>
          </w:p>
        </w:tc>
        <w:tc>
          <w:tcPr>
            <w:tcW w:w="2975" w:type="dxa"/>
          </w:tcPr>
          <w:p w14:paraId="529C0781" w14:textId="77777777" w:rsidR="00440477" w:rsidRDefault="00440477" w:rsidP="0012456B">
            <w:pPr>
              <w:pStyle w:val="TableText"/>
              <w:keepNext w:val="0"/>
              <w:rPr>
                <w:ins w:id="1144" w:author="Russ Ott" w:date="2022-05-16T11:54:00Z"/>
              </w:rPr>
            </w:pPr>
          </w:p>
        </w:tc>
      </w:tr>
      <w:tr w:rsidR="00440477" w14:paraId="3FC88B6B" w14:textId="77777777" w:rsidTr="00BA7D84">
        <w:trPr>
          <w:jc w:val="center"/>
          <w:ins w:id="1145" w:author="Russ Ott" w:date="2022-05-16T11:54:00Z"/>
        </w:trPr>
        <w:tc>
          <w:tcPr>
            <w:tcW w:w="3345" w:type="dxa"/>
          </w:tcPr>
          <w:p w14:paraId="01BDF28F" w14:textId="77777777" w:rsidR="00440477" w:rsidRDefault="00440477" w:rsidP="0012456B">
            <w:pPr>
              <w:pStyle w:val="TableText"/>
              <w:keepNext w:val="0"/>
              <w:rPr>
                <w:ins w:id="1146" w:author="Russ Ott" w:date="2022-05-16T11:54:00Z"/>
              </w:rPr>
            </w:pPr>
            <w:ins w:id="1147" w:author="Russ Ott" w:date="2022-05-16T11:54:00Z">
              <w:r>
                <w:tab/>
              </w:r>
              <w:r>
                <w:tab/>
              </w:r>
              <w:r>
                <w:tab/>
                <w:t>text</w:t>
              </w:r>
            </w:ins>
          </w:p>
        </w:tc>
        <w:tc>
          <w:tcPr>
            <w:tcW w:w="720" w:type="dxa"/>
          </w:tcPr>
          <w:p w14:paraId="6F0F18D6" w14:textId="77777777" w:rsidR="00440477" w:rsidRDefault="00440477" w:rsidP="0012456B">
            <w:pPr>
              <w:pStyle w:val="TableText"/>
              <w:keepNext w:val="0"/>
              <w:rPr>
                <w:ins w:id="1148" w:author="Russ Ott" w:date="2022-05-16T11:54:00Z"/>
              </w:rPr>
            </w:pPr>
            <w:ins w:id="1149" w:author="Russ Ott" w:date="2022-05-16T11:54:00Z">
              <w:r>
                <w:t>0..1</w:t>
              </w:r>
            </w:ins>
          </w:p>
        </w:tc>
        <w:tc>
          <w:tcPr>
            <w:tcW w:w="1152" w:type="dxa"/>
          </w:tcPr>
          <w:p w14:paraId="3138AF20" w14:textId="77777777" w:rsidR="00440477" w:rsidRDefault="00440477" w:rsidP="0012456B">
            <w:pPr>
              <w:pStyle w:val="TableText"/>
              <w:keepNext w:val="0"/>
              <w:rPr>
                <w:ins w:id="1150" w:author="Russ Ott" w:date="2022-05-16T11:54:00Z"/>
              </w:rPr>
            </w:pPr>
            <w:ins w:id="1151" w:author="Russ Ott" w:date="2022-05-16T11:54:00Z">
              <w:r>
                <w:t>SHOULD</w:t>
              </w:r>
            </w:ins>
          </w:p>
        </w:tc>
        <w:tc>
          <w:tcPr>
            <w:tcW w:w="864" w:type="dxa"/>
          </w:tcPr>
          <w:p w14:paraId="66A31FE3" w14:textId="77777777" w:rsidR="00440477" w:rsidRDefault="00440477" w:rsidP="0012456B">
            <w:pPr>
              <w:pStyle w:val="TableText"/>
              <w:keepNext w:val="0"/>
              <w:rPr>
                <w:ins w:id="1152" w:author="Russ Ott" w:date="2022-05-16T11:54:00Z"/>
              </w:rPr>
            </w:pPr>
          </w:p>
        </w:tc>
        <w:tc>
          <w:tcPr>
            <w:tcW w:w="1104" w:type="dxa"/>
          </w:tcPr>
          <w:p w14:paraId="1B0B2953" w14:textId="24D35040" w:rsidR="00440477" w:rsidRDefault="001C172D" w:rsidP="0012456B">
            <w:pPr>
              <w:pStyle w:val="TableText"/>
              <w:keepNext w:val="0"/>
              <w:rPr>
                <w:ins w:id="1153" w:author="Russ Ott" w:date="2022-05-16T11:54:00Z"/>
              </w:rPr>
            </w:pPr>
            <w:ins w:id="1154" w:author="Russ Ott" w:date="2022-05-16T11:54:00Z">
              <w:r>
                <w:fldChar w:fldCharType="begin"/>
              </w:r>
              <w:r>
                <w:instrText xml:space="preserve"> HYPERLINK \l "C_4515-16801" \h </w:instrText>
              </w:r>
              <w:r>
                <w:fldChar w:fldCharType="separate"/>
              </w:r>
              <w:r w:rsidR="00440477">
                <w:rPr>
                  <w:rStyle w:val="HyperlinkText9pt"/>
                </w:rPr>
                <w:t>4515-16801</w:t>
              </w:r>
              <w:r>
                <w:rPr>
                  <w:rStyle w:val="HyperlinkText9pt"/>
                </w:rPr>
                <w:fldChar w:fldCharType="end"/>
              </w:r>
            </w:ins>
          </w:p>
        </w:tc>
        <w:tc>
          <w:tcPr>
            <w:tcW w:w="2975" w:type="dxa"/>
          </w:tcPr>
          <w:p w14:paraId="163D112C" w14:textId="77777777" w:rsidR="00440477" w:rsidRDefault="00440477" w:rsidP="0012456B">
            <w:pPr>
              <w:pStyle w:val="TableText"/>
              <w:keepNext w:val="0"/>
              <w:rPr>
                <w:ins w:id="1155" w:author="Russ Ott" w:date="2022-05-16T11:54:00Z"/>
              </w:rPr>
            </w:pPr>
          </w:p>
        </w:tc>
      </w:tr>
      <w:tr w:rsidR="00440477" w14:paraId="420C5EA2" w14:textId="77777777" w:rsidTr="00BA7D84">
        <w:trPr>
          <w:jc w:val="center"/>
          <w:ins w:id="1156" w:author="Russ Ott" w:date="2022-05-16T11:54:00Z"/>
        </w:trPr>
        <w:tc>
          <w:tcPr>
            <w:tcW w:w="3345" w:type="dxa"/>
          </w:tcPr>
          <w:p w14:paraId="0B9957D3" w14:textId="77777777" w:rsidR="00440477" w:rsidRDefault="00440477" w:rsidP="0012456B">
            <w:pPr>
              <w:pStyle w:val="TableText"/>
              <w:keepNext w:val="0"/>
              <w:rPr>
                <w:ins w:id="1157" w:author="Russ Ott" w:date="2022-05-16T11:54:00Z"/>
              </w:rPr>
            </w:pPr>
            <w:ins w:id="1158" w:author="Russ Ott" w:date="2022-05-16T11:54:00Z">
              <w:r>
                <w:tab/>
              </w:r>
              <w:r>
                <w:tab/>
              </w:r>
              <w:r>
                <w:tab/>
              </w:r>
              <w:r>
                <w:tab/>
                <w:t>reference</w:t>
              </w:r>
            </w:ins>
          </w:p>
        </w:tc>
        <w:tc>
          <w:tcPr>
            <w:tcW w:w="720" w:type="dxa"/>
          </w:tcPr>
          <w:p w14:paraId="14CAE5DD" w14:textId="77777777" w:rsidR="00440477" w:rsidRDefault="00440477" w:rsidP="0012456B">
            <w:pPr>
              <w:pStyle w:val="TableText"/>
              <w:keepNext w:val="0"/>
              <w:rPr>
                <w:ins w:id="1159" w:author="Russ Ott" w:date="2022-05-16T11:54:00Z"/>
              </w:rPr>
            </w:pPr>
            <w:ins w:id="1160" w:author="Russ Ott" w:date="2022-05-16T11:54:00Z">
              <w:r>
                <w:t>0..1</w:t>
              </w:r>
            </w:ins>
          </w:p>
        </w:tc>
        <w:tc>
          <w:tcPr>
            <w:tcW w:w="1152" w:type="dxa"/>
          </w:tcPr>
          <w:p w14:paraId="46E10934" w14:textId="77777777" w:rsidR="00440477" w:rsidRDefault="00440477" w:rsidP="0012456B">
            <w:pPr>
              <w:pStyle w:val="TableText"/>
              <w:keepNext w:val="0"/>
              <w:rPr>
                <w:ins w:id="1161" w:author="Russ Ott" w:date="2022-05-16T11:54:00Z"/>
              </w:rPr>
            </w:pPr>
            <w:ins w:id="1162" w:author="Russ Ott" w:date="2022-05-16T11:54:00Z">
              <w:r>
                <w:t>SHOULD</w:t>
              </w:r>
            </w:ins>
          </w:p>
        </w:tc>
        <w:tc>
          <w:tcPr>
            <w:tcW w:w="864" w:type="dxa"/>
          </w:tcPr>
          <w:p w14:paraId="422AF964" w14:textId="77777777" w:rsidR="00440477" w:rsidRDefault="00440477" w:rsidP="0012456B">
            <w:pPr>
              <w:pStyle w:val="TableText"/>
              <w:keepNext w:val="0"/>
              <w:rPr>
                <w:ins w:id="1163" w:author="Russ Ott" w:date="2022-05-16T11:54:00Z"/>
              </w:rPr>
            </w:pPr>
          </w:p>
        </w:tc>
        <w:tc>
          <w:tcPr>
            <w:tcW w:w="1104" w:type="dxa"/>
          </w:tcPr>
          <w:p w14:paraId="05AE4195" w14:textId="59BA70AE" w:rsidR="00440477" w:rsidRDefault="001C172D" w:rsidP="0012456B">
            <w:pPr>
              <w:pStyle w:val="TableText"/>
              <w:keepNext w:val="0"/>
              <w:rPr>
                <w:ins w:id="1164" w:author="Russ Ott" w:date="2022-05-16T11:54:00Z"/>
              </w:rPr>
            </w:pPr>
            <w:ins w:id="1165" w:author="Russ Ott" w:date="2022-05-16T11:54:00Z">
              <w:r>
                <w:fldChar w:fldCharType="begin"/>
              </w:r>
              <w:r>
                <w:instrText xml:space="preserve"> HYPERLINK \l "C_4515-16802" \h </w:instrText>
              </w:r>
              <w:r>
                <w:fldChar w:fldCharType="separate"/>
              </w:r>
              <w:r w:rsidR="00440477">
                <w:rPr>
                  <w:rStyle w:val="HyperlinkText9pt"/>
                </w:rPr>
                <w:t>4515-16802</w:t>
              </w:r>
              <w:r>
                <w:rPr>
                  <w:rStyle w:val="HyperlinkText9pt"/>
                </w:rPr>
                <w:fldChar w:fldCharType="end"/>
              </w:r>
            </w:ins>
          </w:p>
        </w:tc>
        <w:tc>
          <w:tcPr>
            <w:tcW w:w="2975" w:type="dxa"/>
          </w:tcPr>
          <w:p w14:paraId="091692DA" w14:textId="77777777" w:rsidR="00440477" w:rsidRDefault="00440477" w:rsidP="0012456B">
            <w:pPr>
              <w:pStyle w:val="TableText"/>
              <w:keepNext w:val="0"/>
              <w:rPr>
                <w:ins w:id="1166" w:author="Russ Ott" w:date="2022-05-16T11:54:00Z"/>
              </w:rPr>
            </w:pPr>
          </w:p>
        </w:tc>
      </w:tr>
      <w:tr w:rsidR="00440477" w14:paraId="143AFF1F" w14:textId="77777777" w:rsidTr="00BA7D84">
        <w:trPr>
          <w:jc w:val="center"/>
          <w:ins w:id="1167" w:author="Russ Ott" w:date="2022-05-16T11:54:00Z"/>
        </w:trPr>
        <w:tc>
          <w:tcPr>
            <w:tcW w:w="3345" w:type="dxa"/>
          </w:tcPr>
          <w:p w14:paraId="6F97317C" w14:textId="77777777" w:rsidR="00440477" w:rsidRDefault="00440477" w:rsidP="0012456B">
            <w:pPr>
              <w:pStyle w:val="TableText"/>
              <w:keepNext w:val="0"/>
              <w:rPr>
                <w:ins w:id="1168" w:author="Russ Ott" w:date="2022-05-16T11:54:00Z"/>
              </w:rPr>
            </w:pPr>
            <w:ins w:id="1169" w:author="Russ Ott" w:date="2022-05-16T11:54:00Z">
              <w:r>
                <w:tab/>
              </w:r>
              <w:r>
                <w:tab/>
              </w:r>
              <w:r>
                <w:tab/>
              </w:r>
              <w:r>
                <w:tab/>
              </w:r>
              <w:r>
                <w:tab/>
                <w:t>@value</w:t>
              </w:r>
            </w:ins>
          </w:p>
        </w:tc>
        <w:tc>
          <w:tcPr>
            <w:tcW w:w="720" w:type="dxa"/>
          </w:tcPr>
          <w:p w14:paraId="16524A93" w14:textId="77777777" w:rsidR="00440477" w:rsidRDefault="00440477" w:rsidP="0012456B">
            <w:pPr>
              <w:pStyle w:val="TableText"/>
              <w:keepNext w:val="0"/>
              <w:rPr>
                <w:ins w:id="1170" w:author="Russ Ott" w:date="2022-05-16T11:54:00Z"/>
              </w:rPr>
            </w:pPr>
            <w:ins w:id="1171" w:author="Russ Ott" w:date="2022-05-16T11:54:00Z">
              <w:r>
                <w:t>0..1</w:t>
              </w:r>
            </w:ins>
          </w:p>
        </w:tc>
        <w:tc>
          <w:tcPr>
            <w:tcW w:w="1152" w:type="dxa"/>
          </w:tcPr>
          <w:p w14:paraId="6E03ABDC" w14:textId="77777777" w:rsidR="00440477" w:rsidRDefault="00440477" w:rsidP="0012456B">
            <w:pPr>
              <w:pStyle w:val="TableText"/>
              <w:keepNext w:val="0"/>
              <w:rPr>
                <w:ins w:id="1172" w:author="Russ Ott" w:date="2022-05-16T11:54:00Z"/>
              </w:rPr>
            </w:pPr>
            <w:ins w:id="1173" w:author="Russ Ott" w:date="2022-05-16T11:54:00Z">
              <w:r>
                <w:t>MAY</w:t>
              </w:r>
            </w:ins>
          </w:p>
        </w:tc>
        <w:tc>
          <w:tcPr>
            <w:tcW w:w="864" w:type="dxa"/>
          </w:tcPr>
          <w:p w14:paraId="1DE51B8C" w14:textId="77777777" w:rsidR="00440477" w:rsidRDefault="00440477" w:rsidP="0012456B">
            <w:pPr>
              <w:pStyle w:val="TableText"/>
              <w:keepNext w:val="0"/>
              <w:rPr>
                <w:ins w:id="1174" w:author="Russ Ott" w:date="2022-05-16T11:54:00Z"/>
              </w:rPr>
            </w:pPr>
          </w:p>
        </w:tc>
        <w:tc>
          <w:tcPr>
            <w:tcW w:w="1104" w:type="dxa"/>
          </w:tcPr>
          <w:p w14:paraId="795E90D0" w14:textId="60819D59" w:rsidR="00440477" w:rsidRDefault="001C172D" w:rsidP="0012456B">
            <w:pPr>
              <w:pStyle w:val="TableText"/>
              <w:keepNext w:val="0"/>
              <w:rPr>
                <w:ins w:id="1175" w:author="Russ Ott" w:date="2022-05-16T11:54:00Z"/>
              </w:rPr>
            </w:pPr>
            <w:ins w:id="1176" w:author="Russ Ott" w:date="2022-05-16T11:54:00Z">
              <w:r>
                <w:fldChar w:fldCharType="begin"/>
              </w:r>
              <w:r>
                <w:instrText xml:space="preserve"> HYPERLINK \l "C_4515-16803" \h </w:instrText>
              </w:r>
              <w:r>
                <w:fldChar w:fldCharType="separate"/>
              </w:r>
              <w:r w:rsidR="00440477">
                <w:rPr>
                  <w:rStyle w:val="HyperlinkText9pt"/>
                </w:rPr>
                <w:t>4515-16803</w:t>
              </w:r>
              <w:r>
                <w:rPr>
                  <w:rStyle w:val="HyperlinkText9pt"/>
                </w:rPr>
                <w:fldChar w:fldCharType="end"/>
              </w:r>
            </w:ins>
          </w:p>
        </w:tc>
        <w:tc>
          <w:tcPr>
            <w:tcW w:w="2975" w:type="dxa"/>
          </w:tcPr>
          <w:p w14:paraId="3BE67C4A" w14:textId="77777777" w:rsidR="00440477" w:rsidRDefault="00440477" w:rsidP="0012456B">
            <w:pPr>
              <w:pStyle w:val="TableText"/>
              <w:keepNext w:val="0"/>
              <w:rPr>
                <w:ins w:id="1177" w:author="Russ Ott" w:date="2022-05-16T11:54:00Z"/>
              </w:rPr>
            </w:pPr>
          </w:p>
        </w:tc>
      </w:tr>
    </w:tbl>
    <w:p w14:paraId="365A12BE" w14:textId="77777777" w:rsidR="00440477" w:rsidRDefault="00440477" w:rsidP="00440477">
      <w:pPr>
        <w:pStyle w:val="BodyText"/>
        <w:rPr>
          <w:ins w:id="1178" w:author="Russ Ott" w:date="2022-05-16T11:54:00Z"/>
        </w:rPr>
      </w:pPr>
    </w:p>
    <w:p w14:paraId="388DCBA1" w14:textId="77777777" w:rsidR="00440477" w:rsidRDefault="00440477" w:rsidP="00440477">
      <w:pPr>
        <w:numPr>
          <w:ilvl w:val="0"/>
          <w:numId w:val="10"/>
        </w:numPr>
        <w:rPr>
          <w:ins w:id="1179" w:author="Russ Ott" w:date="2022-05-16T11:54:00Z"/>
        </w:rPr>
      </w:pPr>
      <w:ins w:id="1180"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1181" w:name="C_4515-14434"/>
        <w:r>
          <w:t xml:space="preserve"> (CONF:4515-14434)</w:t>
        </w:r>
        <w:bookmarkEnd w:id="1181"/>
        <w:r>
          <w:t>.</w:t>
        </w:r>
      </w:ins>
    </w:p>
    <w:p w14:paraId="32C9B9B4" w14:textId="77777777" w:rsidR="00440477" w:rsidRDefault="00440477" w:rsidP="00440477">
      <w:pPr>
        <w:numPr>
          <w:ilvl w:val="0"/>
          <w:numId w:val="10"/>
        </w:numPr>
        <w:rPr>
          <w:ins w:id="1182" w:author="Russ Ott" w:date="2022-05-16T11:54:00Z"/>
        </w:rPr>
      </w:pPr>
      <w:ins w:id="1183"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1184" w:name="C_4515-14435"/>
        <w:r>
          <w:t xml:space="preserve"> (CONF:4515-14435)</w:t>
        </w:r>
        <w:bookmarkEnd w:id="1184"/>
        <w:r>
          <w:t>.</w:t>
        </w:r>
      </w:ins>
    </w:p>
    <w:p w14:paraId="7FE5FC8A" w14:textId="77777777" w:rsidR="00440477" w:rsidRDefault="00440477" w:rsidP="00440477">
      <w:pPr>
        <w:numPr>
          <w:ilvl w:val="0"/>
          <w:numId w:val="10"/>
        </w:numPr>
        <w:rPr>
          <w:ins w:id="1185" w:author="Russ Ott" w:date="2022-05-16T11:54:00Z"/>
        </w:rPr>
      </w:pPr>
      <w:ins w:id="1186"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87" w:name="C_4515-14436"/>
        <w:proofErr w:type="spellEnd"/>
        <w:r>
          <w:t xml:space="preserve"> (CONF:4515-14436)</w:t>
        </w:r>
        <w:bookmarkEnd w:id="1187"/>
        <w:r>
          <w:t xml:space="preserve"> such that it</w:t>
        </w:r>
      </w:ins>
    </w:p>
    <w:p w14:paraId="35162548" w14:textId="77777777" w:rsidR="00440477" w:rsidRDefault="00440477" w:rsidP="00440477">
      <w:pPr>
        <w:numPr>
          <w:ilvl w:val="1"/>
          <w:numId w:val="10"/>
        </w:numPr>
        <w:rPr>
          <w:ins w:id="1188" w:author="Russ Ott" w:date="2022-05-16T11:54:00Z"/>
        </w:rPr>
      </w:pPr>
      <w:ins w:id="1189"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"2.16.840.1.113883.10.20.22.4.69"</w:t>
        </w:r>
        <w:bookmarkStart w:id="1190" w:name="C_4515-14437"/>
        <w:r>
          <w:t xml:space="preserve"> (CONF:4515-14437)</w:t>
        </w:r>
        <w:bookmarkEnd w:id="1190"/>
        <w:r>
          <w:t>.</w:t>
        </w:r>
      </w:ins>
    </w:p>
    <w:p w14:paraId="2DA10B68" w14:textId="77777777" w:rsidR="00440477" w:rsidRDefault="00440477" w:rsidP="00440477">
      <w:pPr>
        <w:numPr>
          <w:ilvl w:val="1"/>
          <w:numId w:val="10"/>
        </w:numPr>
        <w:rPr>
          <w:ins w:id="1191" w:author="Russ Ott" w:date="2022-05-16T11:54:00Z"/>
        </w:rPr>
      </w:pPr>
      <w:ins w:id="1192"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1193" w:name="C_4515-33037"/>
        <w:r>
          <w:t xml:space="preserve"> (CONF:4515-33037)</w:t>
        </w:r>
        <w:bookmarkEnd w:id="1193"/>
        <w:r>
          <w:t>.</w:t>
        </w:r>
      </w:ins>
    </w:p>
    <w:p w14:paraId="163F5CDD" w14:textId="77777777" w:rsidR="00440477" w:rsidRDefault="00440477" w:rsidP="00440477">
      <w:pPr>
        <w:numPr>
          <w:ilvl w:val="0"/>
          <w:numId w:val="10"/>
        </w:numPr>
        <w:rPr>
          <w:ins w:id="1194" w:author="Russ Ott" w:date="2022-05-16T11:54:00Z"/>
        </w:rPr>
      </w:pPr>
      <w:ins w:id="1195"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1196" w:name="C_4515-14438"/>
        <w:r>
          <w:t xml:space="preserve"> (CONF:4515-14438)</w:t>
        </w:r>
        <w:bookmarkEnd w:id="1196"/>
        <w:r>
          <w:t>.</w:t>
        </w:r>
      </w:ins>
    </w:p>
    <w:p w14:paraId="17DA5A16" w14:textId="77777777" w:rsidR="00440477" w:rsidRDefault="00440477" w:rsidP="00440477">
      <w:pPr>
        <w:numPr>
          <w:ilvl w:val="0"/>
          <w:numId w:val="10"/>
        </w:numPr>
        <w:rPr>
          <w:ins w:id="1197" w:author="Russ Ott" w:date="2022-05-16T11:54:00Z"/>
        </w:rPr>
      </w:pPr>
      <w:ins w:id="1198" w:author="Russ Ott" w:date="2022-05-16T11:54:00Z">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CodeSystem</w:t>
        </w:r>
        <w:proofErr w:type="spellEnd"/>
        <w:r>
          <w:t xml:space="preserve"> </w:t>
        </w:r>
        <w:r>
          <w:rPr>
            <w:rStyle w:val="XMLname"/>
          </w:rPr>
          <w:t>LOINC (urn:oid:2.16.840.1.113883.6.1)</w:t>
        </w:r>
        <w:r>
          <w:rPr>
            <w:rStyle w:val="keyword"/>
          </w:rPr>
          <w:t xml:space="preserve"> DYNAMIC</w:t>
        </w:r>
        <w:bookmarkStart w:id="1199" w:name="C_4515-14439"/>
        <w:r>
          <w:t xml:space="preserve"> (CONF:4515-14439)</w:t>
        </w:r>
        <w:bookmarkEnd w:id="1199"/>
        <w:r>
          <w:t>.</w:t>
        </w:r>
      </w:ins>
    </w:p>
    <w:p w14:paraId="2EBEC2A1" w14:textId="77777777" w:rsidR="00440477" w:rsidRDefault="00440477" w:rsidP="00440477">
      <w:pPr>
        <w:pStyle w:val="BodyText"/>
        <w:spacing w:before="120"/>
        <w:rPr>
          <w:ins w:id="1200" w:author="Russ Ott" w:date="2022-05-16T11:54:00Z"/>
        </w:rPr>
      </w:pPr>
      <w:ins w:id="1201" w:author="Russ Ott" w:date="2022-05-16T11:54:00Z">
        <w:r>
          <w:t>Such derivation expression can contain a text calculation of how the components total up to the summed score</w:t>
        </w:r>
      </w:ins>
    </w:p>
    <w:p w14:paraId="673D5CA6" w14:textId="77777777" w:rsidR="00440477" w:rsidRDefault="00440477" w:rsidP="00440477">
      <w:pPr>
        <w:numPr>
          <w:ilvl w:val="0"/>
          <w:numId w:val="10"/>
        </w:numPr>
        <w:rPr>
          <w:ins w:id="1202" w:author="Russ Ott" w:date="2022-05-16T11:54:00Z"/>
        </w:rPr>
      </w:pPr>
      <w:ins w:id="1203"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derivationExpr</w:t>
        </w:r>
        <w:bookmarkStart w:id="1204" w:name="C_4515-14637"/>
        <w:proofErr w:type="spellEnd"/>
        <w:r>
          <w:t xml:space="preserve"> (CONF:4515-14637)</w:t>
        </w:r>
        <w:bookmarkEnd w:id="1204"/>
        <w:r>
          <w:t>.</w:t>
        </w:r>
      </w:ins>
    </w:p>
    <w:p w14:paraId="3818350E" w14:textId="77777777" w:rsidR="00440477" w:rsidRDefault="00440477" w:rsidP="00440477">
      <w:pPr>
        <w:numPr>
          <w:ilvl w:val="0"/>
          <w:numId w:val="10"/>
        </w:numPr>
        <w:rPr>
          <w:ins w:id="1205" w:author="Russ Ott" w:date="2022-05-16T11:54:00Z"/>
        </w:rPr>
      </w:pPr>
      <w:ins w:id="1206"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207" w:name="C_4515-14444"/>
        <w:proofErr w:type="spellEnd"/>
        <w:r>
          <w:t xml:space="preserve"> (CONF:4515-14444)</w:t>
        </w:r>
        <w:bookmarkEnd w:id="1207"/>
        <w:r>
          <w:t>.</w:t>
        </w:r>
      </w:ins>
    </w:p>
    <w:p w14:paraId="13B83161" w14:textId="77777777" w:rsidR="00440477" w:rsidRDefault="00440477" w:rsidP="00440477">
      <w:pPr>
        <w:numPr>
          <w:ilvl w:val="1"/>
          <w:numId w:val="10"/>
        </w:numPr>
        <w:rPr>
          <w:ins w:id="1208" w:author="Russ Ott" w:date="2022-05-16T11:54:00Z"/>
        </w:rPr>
      </w:pPr>
      <w:ins w:id="1209" w:author="Russ Ott" w:date="2022-05-16T11:54:00Z">
        <w:r>
          <w:lastRenderedPageBreak/>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1210" w:name="C_4515-19088"/>
        <w:r>
          <w:t xml:space="preserve"> (CONF:4515-19088)</w:t>
        </w:r>
        <w:bookmarkEnd w:id="1210"/>
        <w:r>
          <w:t>.</w:t>
        </w:r>
      </w:ins>
    </w:p>
    <w:p w14:paraId="1C4B212B" w14:textId="77777777" w:rsidR="00440477" w:rsidRDefault="00440477" w:rsidP="00440477">
      <w:pPr>
        <w:pStyle w:val="BodyText"/>
        <w:spacing w:before="120"/>
        <w:rPr>
          <w:ins w:id="1211" w:author="Russ Ott" w:date="2022-05-16T11:54:00Z"/>
        </w:rPr>
      </w:pPr>
      <w:ins w:id="1212" w:author="Russ Ott" w:date="2022-05-16T11:54:00Z">
        <w:r>
          <w:t>Represents clinically effective time of the measurement, which may be when the measurement was performed (e.g., a BP measurement), or may be when sample was taken (and measured some time afterwards)</w:t>
        </w:r>
      </w:ins>
    </w:p>
    <w:p w14:paraId="09443AAD" w14:textId="77777777" w:rsidR="00440477" w:rsidRDefault="00440477" w:rsidP="00440477">
      <w:pPr>
        <w:numPr>
          <w:ilvl w:val="0"/>
          <w:numId w:val="10"/>
        </w:numPr>
        <w:rPr>
          <w:ins w:id="1213" w:author="Russ Ott" w:date="2022-05-16T11:54:00Z"/>
        </w:rPr>
      </w:pPr>
      <w:ins w:id="1214"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1215" w:name="C_4515-14445"/>
        <w:proofErr w:type="spellEnd"/>
        <w:r>
          <w:t xml:space="preserve"> (CONF:4515-14445)</w:t>
        </w:r>
        <w:bookmarkEnd w:id="1215"/>
        <w:r>
          <w:t>.</w:t>
        </w:r>
      </w:ins>
    </w:p>
    <w:p w14:paraId="198BC056" w14:textId="77777777" w:rsidR="00440477" w:rsidRDefault="00440477" w:rsidP="00440477">
      <w:pPr>
        <w:numPr>
          <w:ilvl w:val="0"/>
          <w:numId w:val="10"/>
        </w:numPr>
        <w:rPr>
          <w:ins w:id="1216" w:author="Russ Ott" w:date="2022-05-16T11:54:00Z"/>
        </w:rPr>
      </w:pPr>
      <w:ins w:id="1217" w:author="Russ Ott" w:date="2022-05-16T11:54:00Z">
        <w:r>
          <w:rPr>
            <w:rStyle w:val="keyword"/>
          </w:rPr>
          <w:t>SHALL</w:t>
        </w:r>
        <w:r>
          <w:t xml:space="preserve"> contain exactly one [</w:t>
        </w:r>
        <w:proofErr w:type="gramStart"/>
        <w:r>
          <w:t>1..</w:t>
        </w:r>
        <w:proofErr w:type="gramEnd"/>
        <w:r>
          <w:t xml:space="preserve">1] </w:t>
        </w:r>
        <w:r>
          <w:rPr>
            <w:rStyle w:val="XMLnameBold"/>
          </w:rPr>
          <w:t>value</w:t>
        </w:r>
        <w:bookmarkStart w:id="1218" w:name="C_4515-14450"/>
        <w:r>
          <w:t xml:space="preserve"> (CONF:4515-14450)</w:t>
        </w:r>
        <w:bookmarkEnd w:id="1218"/>
        <w:r>
          <w:t>.</w:t>
        </w:r>
      </w:ins>
    </w:p>
    <w:p w14:paraId="215E73A4" w14:textId="77777777" w:rsidR="00440477" w:rsidRDefault="00440477" w:rsidP="00440477">
      <w:pPr>
        <w:numPr>
          <w:ilvl w:val="0"/>
          <w:numId w:val="10"/>
        </w:numPr>
        <w:rPr>
          <w:ins w:id="1219" w:author="Russ Ott" w:date="2022-05-16T11:54:00Z"/>
        </w:rPr>
      </w:pPr>
      <w:ins w:id="122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interpretationCode</w:t>
        </w:r>
        <w:bookmarkStart w:id="1221" w:name="C_4515-14459"/>
        <w:proofErr w:type="spellEnd"/>
        <w:r>
          <w:t xml:space="preserve"> (CONF:4515-14459)</w:t>
        </w:r>
        <w:bookmarkEnd w:id="1221"/>
        <w:r>
          <w:t>.</w:t>
        </w:r>
      </w:ins>
    </w:p>
    <w:p w14:paraId="3F873099" w14:textId="77777777" w:rsidR="00440477" w:rsidRDefault="00440477" w:rsidP="00440477">
      <w:pPr>
        <w:numPr>
          <w:ilvl w:val="1"/>
          <w:numId w:val="10"/>
        </w:numPr>
        <w:rPr>
          <w:ins w:id="1222" w:author="Russ Ott" w:date="2022-05-16T11:54:00Z"/>
        </w:rPr>
      </w:pPr>
      <w:ins w:id="1223" w:author="Russ Ott" w:date="2022-05-16T11:54:00Z">
        <w:r>
          <w:t xml:space="preserve">The </w:t>
        </w:r>
        <w:proofErr w:type="spellStart"/>
        <w:r>
          <w:t>interpretationCode</w:t>
        </w:r>
        <w:proofErr w:type="spellEnd"/>
        <w:r>
          <w:t xml:space="preserve">, if present, </w:t>
        </w:r>
        <w:r>
          <w:rPr>
            <w:rStyle w:val="keyword"/>
          </w:rPr>
          <w:t>MAY</w:t>
        </w:r>
        <w:r>
          <w:t xml:space="preserve"> contain zero or more [</w:t>
        </w:r>
        <w:proofErr w:type="gramStart"/>
        <w:r>
          <w:t>0..</w:t>
        </w:r>
        <w:proofErr w:type="gramEnd"/>
        <w:r>
          <w:t xml:space="preserve">*] </w:t>
        </w:r>
        <w:r>
          <w:rPr>
            <w:rStyle w:val="XMLnameBold"/>
          </w:rPr>
          <w:t>translation</w:t>
        </w:r>
        <w:bookmarkStart w:id="1224" w:name="C_4515-14888"/>
        <w:r>
          <w:t xml:space="preserve"> (CONF:4515-14888)</w:t>
        </w:r>
        <w:bookmarkEnd w:id="1224"/>
        <w:r>
          <w:t>.</w:t>
        </w:r>
      </w:ins>
    </w:p>
    <w:p w14:paraId="40602524" w14:textId="77777777" w:rsidR="00440477" w:rsidRDefault="00440477" w:rsidP="00440477">
      <w:pPr>
        <w:numPr>
          <w:ilvl w:val="0"/>
          <w:numId w:val="10"/>
        </w:numPr>
        <w:rPr>
          <w:ins w:id="1225" w:author="Russ Ott" w:date="2022-05-16T11:54:00Z"/>
        </w:rPr>
      </w:pPr>
      <w:ins w:id="1226" w:author="Russ Ott" w:date="2022-05-16T11:54:00Z">
        <w:r>
          <w:rPr>
            <w:rStyle w:val="keyword"/>
          </w:rPr>
          <w:t>MAY</w:t>
        </w:r>
        <w:r>
          <w:t xml:space="preserve"> contain zero or more [</w:t>
        </w:r>
        <w:proofErr w:type="gramStart"/>
        <w:r>
          <w:t>0..</w:t>
        </w:r>
        <w:proofErr w:type="gramEnd"/>
        <w:r>
          <w:t xml:space="preserve">*] </w:t>
        </w:r>
        <w:r>
          <w:rPr>
            <w:rStyle w:val="XMLnameBold"/>
          </w:rPr>
          <w:t>author</w:t>
        </w:r>
        <w:bookmarkStart w:id="1227" w:name="C_4515-14460"/>
        <w:r>
          <w:t xml:space="preserve"> (CONF:4515-14460)</w:t>
        </w:r>
        <w:bookmarkEnd w:id="1227"/>
        <w:r>
          <w:t>.</w:t>
        </w:r>
      </w:ins>
    </w:p>
    <w:p w14:paraId="437D9B76" w14:textId="77777777" w:rsidR="00440477" w:rsidRDefault="00440477" w:rsidP="00440477">
      <w:pPr>
        <w:numPr>
          <w:ilvl w:val="0"/>
          <w:numId w:val="10"/>
        </w:numPr>
        <w:rPr>
          <w:ins w:id="1228" w:author="Russ Ott" w:date="2022-05-16T11:54:00Z"/>
        </w:rPr>
      </w:pPr>
      <w:ins w:id="1229" w:author="Russ Ott" w:date="2022-05-16T11:54:00Z">
        <w:r>
          <w:rPr>
            <w:rStyle w:val="keyword"/>
          </w:rPr>
          <w:t>SHOULD</w:t>
        </w:r>
        <w:r>
          <w:t xml:space="preserve"> contain zero or more [</w:t>
        </w:r>
        <w:proofErr w:type="gramStart"/>
        <w:r>
          <w:t>0..</w:t>
        </w:r>
        <w:proofErr w:type="gramEnd"/>
        <w:r>
          <w:t xml:space="preserve">*] </w:t>
        </w:r>
        <w:proofErr w:type="spellStart"/>
        <w:r>
          <w:rPr>
            <w:rStyle w:val="XMLnameBold"/>
          </w:rPr>
          <w:t>entryRelationship</w:t>
        </w:r>
        <w:bookmarkStart w:id="1230" w:name="C_4515-14451"/>
        <w:proofErr w:type="spellEnd"/>
        <w:r>
          <w:t xml:space="preserve"> (CONF:4515-14451)</w:t>
        </w:r>
        <w:bookmarkEnd w:id="1230"/>
        <w:r>
          <w:t xml:space="preserve"> such that it</w:t>
        </w:r>
      </w:ins>
    </w:p>
    <w:p w14:paraId="44C1DF59" w14:textId="77777777" w:rsidR="00440477" w:rsidRDefault="00440477" w:rsidP="00440477">
      <w:pPr>
        <w:numPr>
          <w:ilvl w:val="1"/>
          <w:numId w:val="10"/>
        </w:numPr>
        <w:rPr>
          <w:ins w:id="1231" w:author="Russ Ott" w:date="2022-05-16T11:54:00Z"/>
        </w:rPr>
      </w:pPr>
      <w:ins w:id="1232"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w:t>
        </w:r>
        <w:bookmarkStart w:id="1233" w:name="C_4515-16741"/>
        <w:r>
          <w:t xml:space="preserve"> (CONF:4515-16741)</w:t>
        </w:r>
        <w:bookmarkEnd w:id="1233"/>
        <w:r>
          <w:t>.</w:t>
        </w:r>
      </w:ins>
    </w:p>
    <w:p w14:paraId="5CA23F3C" w14:textId="77777777" w:rsidR="00440477" w:rsidRDefault="00440477" w:rsidP="00440477">
      <w:pPr>
        <w:numPr>
          <w:ilvl w:val="1"/>
          <w:numId w:val="10"/>
        </w:numPr>
        <w:rPr>
          <w:ins w:id="1234" w:author="Russ Ott" w:date="2022-05-16T11:54:00Z"/>
        </w:rPr>
      </w:pPr>
      <w:ins w:id="1235" w:author="Russ Ott" w:date="2022-05-16T11:54:00Z">
        <w:r>
          <w:rPr>
            <w:rStyle w:val="keyword"/>
          </w:rPr>
          <w:t>SHALL</w:t>
        </w:r>
        <w:r>
          <w:t xml:space="preserve"> contain exactly one [</w:t>
        </w:r>
        <w:proofErr w:type="gramStart"/>
        <w:r>
          <w:t>1..</w:t>
        </w:r>
        <w:proofErr w:type="gramEnd"/>
        <w:r>
          <w:t>1] Assessment Scale Supporting Observation</w:t>
        </w:r>
        <w:r>
          <w:rPr>
            <w:rStyle w:val="XMLname"/>
          </w:rPr>
          <w:t xml:space="preserve"> (identifier: urn:oid:2.16.840.1.113883.10.20.22.4.86)</w:t>
        </w:r>
        <w:bookmarkStart w:id="1236" w:name="C_4515-16742"/>
        <w:r>
          <w:t xml:space="preserve"> (CONF:4515-16742)</w:t>
        </w:r>
        <w:bookmarkEnd w:id="1236"/>
        <w:r>
          <w:t>.</w:t>
        </w:r>
      </w:ins>
    </w:p>
    <w:p w14:paraId="5760BBD5" w14:textId="77777777" w:rsidR="00440477" w:rsidRDefault="00440477" w:rsidP="00440477">
      <w:pPr>
        <w:numPr>
          <w:ilvl w:val="0"/>
          <w:numId w:val="10"/>
        </w:numPr>
        <w:rPr>
          <w:ins w:id="1237" w:author="Russ Ott" w:date="2022-05-16T11:54:00Z"/>
        </w:rPr>
      </w:pPr>
      <w:ins w:id="1238"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referenceRange</w:t>
        </w:r>
        <w:bookmarkStart w:id="1239" w:name="C_4515-16799"/>
        <w:proofErr w:type="spellEnd"/>
        <w:r>
          <w:t xml:space="preserve"> (CONF:4515-16799)</w:t>
        </w:r>
        <w:bookmarkEnd w:id="1239"/>
        <w:r>
          <w:t>.</w:t>
        </w:r>
      </w:ins>
    </w:p>
    <w:p w14:paraId="3512CED2" w14:textId="77777777" w:rsidR="00440477" w:rsidRDefault="00440477" w:rsidP="00440477">
      <w:pPr>
        <w:numPr>
          <w:ilvl w:val="1"/>
          <w:numId w:val="10"/>
        </w:numPr>
        <w:rPr>
          <w:ins w:id="1240" w:author="Russ Ott" w:date="2022-05-16T11:54:00Z"/>
        </w:rPr>
      </w:pPr>
      <w:ins w:id="1241" w:author="Russ Ott" w:date="2022-05-16T11:54:00Z">
        <w:r>
          <w:t xml:space="preserve">The </w:t>
        </w:r>
        <w:proofErr w:type="spellStart"/>
        <w:r>
          <w:t>referenceRange</w:t>
        </w:r>
        <w:proofErr w:type="spellEnd"/>
        <w:r>
          <w:t xml:space="preserve">, if present, </w:t>
        </w:r>
        <w:r>
          <w:rPr>
            <w:rStyle w:val="keyword"/>
          </w:rPr>
          <w:t>SHALL</w:t>
        </w:r>
        <w:r>
          <w:t xml:space="preserve"> contain exactly one [</w:t>
        </w:r>
        <w:proofErr w:type="gramStart"/>
        <w:r>
          <w:t>1..</w:t>
        </w:r>
        <w:proofErr w:type="gramEnd"/>
        <w:r>
          <w:t xml:space="preserve">1] </w:t>
        </w:r>
        <w:proofErr w:type="spellStart"/>
        <w:r>
          <w:rPr>
            <w:rStyle w:val="XMLnameBold"/>
          </w:rPr>
          <w:t>observationRange</w:t>
        </w:r>
        <w:bookmarkStart w:id="1242" w:name="C_4515-16800"/>
        <w:proofErr w:type="spellEnd"/>
        <w:r>
          <w:t xml:space="preserve"> (CONF:4515-16800)</w:t>
        </w:r>
        <w:bookmarkEnd w:id="1242"/>
        <w:r>
          <w:t>.</w:t>
        </w:r>
      </w:ins>
    </w:p>
    <w:p w14:paraId="2D950C1B" w14:textId="77777777" w:rsidR="00440477" w:rsidRDefault="00440477" w:rsidP="00440477">
      <w:pPr>
        <w:pStyle w:val="BodyText"/>
        <w:spacing w:before="120"/>
        <w:rPr>
          <w:ins w:id="1243" w:author="Russ Ott" w:date="2022-05-16T11:54:00Z"/>
        </w:rPr>
      </w:pPr>
      <w:ins w:id="1244" w:author="Russ Ott" w:date="2022-05-16T11:54:00Z">
        <w:r>
          <w:t>The text may contain a description of the scale (e.g., for a Pain Scale 1 to 10:  1 to 3 = little pain, 4 to 7= moderate pain, 8 to 10 = severe pain)</w:t>
        </w:r>
      </w:ins>
    </w:p>
    <w:p w14:paraId="49FE3C07" w14:textId="77777777" w:rsidR="00440477" w:rsidRDefault="00440477" w:rsidP="00440477">
      <w:pPr>
        <w:numPr>
          <w:ilvl w:val="2"/>
          <w:numId w:val="10"/>
        </w:numPr>
        <w:rPr>
          <w:ins w:id="1245" w:author="Russ Ott" w:date="2022-05-16T11:54:00Z"/>
        </w:rPr>
      </w:pPr>
      <w:ins w:id="1246" w:author="Russ Ott" w:date="2022-05-16T11:54:00Z">
        <w:r>
          <w:t xml:space="preserve">This </w:t>
        </w:r>
        <w:proofErr w:type="spellStart"/>
        <w:r>
          <w:t>observationRange</w:t>
        </w:r>
        <w:proofErr w:type="spellEnd"/>
        <w:r>
          <w:t xml:space="preserve"> </w:t>
        </w:r>
        <w:r>
          <w:rPr>
            <w:rStyle w:val="keyword"/>
          </w:rPr>
          <w:t>SHOULD</w:t>
        </w:r>
        <w:r>
          <w:t xml:space="preserve"> contain zero or one [</w:t>
        </w:r>
        <w:proofErr w:type="gramStart"/>
        <w:r>
          <w:t>0..</w:t>
        </w:r>
        <w:proofErr w:type="gramEnd"/>
        <w:r>
          <w:t xml:space="preserve">1] </w:t>
        </w:r>
        <w:r>
          <w:rPr>
            <w:rStyle w:val="XMLnameBold"/>
          </w:rPr>
          <w:t>text</w:t>
        </w:r>
        <w:bookmarkStart w:id="1247" w:name="C_4515-16801"/>
        <w:r>
          <w:t xml:space="preserve"> (CONF:4515-16801)</w:t>
        </w:r>
        <w:bookmarkEnd w:id="1247"/>
        <w:r>
          <w:t>.</w:t>
        </w:r>
      </w:ins>
    </w:p>
    <w:p w14:paraId="3951B8AD" w14:textId="77777777" w:rsidR="00440477" w:rsidRDefault="00440477" w:rsidP="00440477">
      <w:pPr>
        <w:numPr>
          <w:ilvl w:val="3"/>
          <w:numId w:val="10"/>
        </w:numPr>
        <w:rPr>
          <w:ins w:id="1248" w:author="Russ Ott" w:date="2022-05-16T11:54:00Z"/>
        </w:rPr>
      </w:pPr>
      <w:ins w:id="1249" w:author="Russ Ott" w:date="2022-05-16T11:54:00Z">
        <w:r>
          <w:t xml:space="preserve">The text, if present, </w:t>
        </w:r>
        <w:r>
          <w:rPr>
            <w:rStyle w:val="keyword"/>
          </w:rPr>
          <w:t>SHOULD</w:t>
        </w:r>
        <w:r>
          <w:t xml:space="preserve"> contain zero or one [</w:t>
        </w:r>
        <w:proofErr w:type="gramStart"/>
        <w:r>
          <w:t>0..</w:t>
        </w:r>
        <w:proofErr w:type="gramEnd"/>
        <w:r>
          <w:t xml:space="preserve">1] </w:t>
        </w:r>
        <w:r>
          <w:rPr>
            <w:rStyle w:val="XMLnameBold"/>
          </w:rPr>
          <w:t>reference</w:t>
        </w:r>
        <w:bookmarkStart w:id="1250" w:name="C_4515-16802"/>
        <w:r>
          <w:t xml:space="preserve"> (CONF:4515-16802)</w:t>
        </w:r>
        <w:bookmarkEnd w:id="1250"/>
        <w:r>
          <w:t>.</w:t>
        </w:r>
      </w:ins>
    </w:p>
    <w:p w14:paraId="0F26A06A" w14:textId="77777777" w:rsidR="00440477" w:rsidRDefault="00440477" w:rsidP="00440477">
      <w:pPr>
        <w:numPr>
          <w:ilvl w:val="4"/>
          <w:numId w:val="10"/>
        </w:numPr>
        <w:rPr>
          <w:ins w:id="1251" w:author="Russ Ott" w:date="2022-05-16T11:54:00Z"/>
        </w:rPr>
      </w:pPr>
      <w:ins w:id="1252" w:author="Russ Ott" w:date="2022-05-16T11:54:00Z">
        <w:r>
          <w:t xml:space="preserve">The reference, if present, </w:t>
        </w:r>
        <w:r>
          <w:rPr>
            <w:rStyle w:val="keyword"/>
          </w:rPr>
          <w:t>MAY</w:t>
        </w:r>
        <w:r>
          <w:t xml:space="preserve"> contain zero or one [</w:t>
        </w:r>
        <w:proofErr w:type="gramStart"/>
        <w:r>
          <w:t>0..</w:t>
        </w:r>
        <w:proofErr w:type="gramEnd"/>
        <w:r>
          <w:t xml:space="preserve">1] </w:t>
        </w:r>
        <w:r>
          <w:rPr>
            <w:rStyle w:val="XMLnameBold"/>
          </w:rPr>
          <w:t>@value</w:t>
        </w:r>
        <w:bookmarkStart w:id="1253" w:name="C_4515-16803"/>
        <w:r>
          <w:t xml:space="preserve"> (CONF:4515-16803)</w:t>
        </w:r>
        <w:bookmarkEnd w:id="1253"/>
        <w:r>
          <w:t>.</w:t>
        </w:r>
      </w:ins>
    </w:p>
    <w:p w14:paraId="57E4B4A2" w14:textId="77777777" w:rsidR="00440477" w:rsidRDefault="00440477" w:rsidP="00440477">
      <w:pPr>
        <w:numPr>
          <w:ilvl w:val="5"/>
          <w:numId w:val="10"/>
        </w:numPr>
        <w:rPr>
          <w:ins w:id="1254" w:author="Russ Ott" w:date="2022-05-16T11:54:00Z"/>
        </w:rPr>
      </w:pPr>
      <w:ins w:id="1255" w:author="Russ Ott" w:date="2022-05-16T11:54:00Z">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ins>
    </w:p>
    <w:p w14:paraId="7BF2988B" w14:textId="0AF91ECA" w:rsidR="00440477" w:rsidRDefault="00440477" w:rsidP="00440477">
      <w:pPr>
        <w:pStyle w:val="Caption"/>
        <w:ind w:left="130" w:right="115"/>
        <w:rPr>
          <w:ins w:id="1256" w:author="Russ Ott" w:date="2022-05-16T11:54:00Z"/>
        </w:rPr>
      </w:pPr>
      <w:bookmarkStart w:id="1257" w:name="_Toc103325910"/>
      <w:ins w:id="1258" w:author="Russ Ott" w:date="2022-05-16T11:54:00Z">
        <w:r>
          <w:lastRenderedPageBreak/>
          <w:t xml:space="preserve">Figure </w:t>
        </w:r>
        <w:r>
          <w:fldChar w:fldCharType="begin"/>
        </w:r>
        <w:r>
          <w:instrText>SEQ Figure \* ARABIC</w:instrText>
        </w:r>
        <w:r>
          <w:fldChar w:fldCharType="separate"/>
        </w:r>
        <w:r w:rsidR="00F1669B">
          <w:t>4</w:t>
        </w:r>
        <w:r>
          <w:fldChar w:fldCharType="end"/>
        </w:r>
        <w:r>
          <w:t>: Assessment Scale Observation Example</w:t>
        </w:r>
        <w:bookmarkEnd w:id="1257"/>
      </w:ins>
    </w:p>
    <w:p w14:paraId="24D309B4" w14:textId="77777777" w:rsidR="00440477" w:rsidRDefault="00440477" w:rsidP="00440477">
      <w:pPr>
        <w:pStyle w:val="Example"/>
        <w:ind w:left="130" w:right="115"/>
        <w:rPr>
          <w:ins w:id="1259" w:author="Russ Ott" w:date="2022-05-16T11:54:00Z"/>
        </w:rPr>
      </w:pPr>
      <w:ins w:id="1260"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4F2805F2" w14:textId="77777777" w:rsidR="00440477" w:rsidRDefault="00440477" w:rsidP="00440477">
      <w:pPr>
        <w:pStyle w:val="Example"/>
        <w:ind w:left="130" w:right="115"/>
        <w:rPr>
          <w:ins w:id="1261" w:author="Russ Ott" w:date="2022-05-16T11:54:00Z"/>
        </w:rPr>
      </w:pPr>
      <w:ins w:id="1262" w:author="Russ Ott" w:date="2022-05-16T11:54:00Z">
        <w:r>
          <w:t xml:space="preserve">    &lt;</w:t>
        </w:r>
        <w:proofErr w:type="spellStart"/>
        <w:r>
          <w:t>templateId</w:t>
        </w:r>
        <w:proofErr w:type="spellEnd"/>
        <w:r>
          <w:t xml:space="preserve"> root="2.16.840.1.113883.10.20.22.4.69" extension="2022-06-01"/&gt;</w:t>
        </w:r>
      </w:ins>
    </w:p>
    <w:p w14:paraId="4D7900A9" w14:textId="77777777" w:rsidR="00440477" w:rsidRDefault="00440477" w:rsidP="00440477">
      <w:pPr>
        <w:pStyle w:val="Example"/>
        <w:ind w:left="130" w:right="115"/>
        <w:rPr>
          <w:ins w:id="1263" w:author="Russ Ott" w:date="2022-05-16T11:54:00Z"/>
        </w:rPr>
      </w:pPr>
      <w:ins w:id="1264" w:author="Russ Ott" w:date="2022-05-16T11:54:00Z">
        <w:r>
          <w:t xml:space="preserve">    &lt;id root="c6b5a04b-2bf4-49d1-8336-636a3813df0b"/&gt;</w:t>
        </w:r>
      </w:ins>
    </w:p>
    <w:p w14:paraId="361B34E1" w14:textId="77777777" w:rsidR="00440477" w:rsidRDefault="00440477" w:rsidP="00440477">
      <w:pPr>
        <w:pStyle w:val="Example"/>
        <w:ind w:left="130" w:right="115"/>
        <w:rPr>
          <w:ins w:id="1265" w:author="Russ Ott" w:date="2022-05-16T11:54:00Z"/>
        </w:rPr>
      </w:pPr>
      <w:ins w:id="1266" w:author="Russ Ott" w:date="2022-05-16T11:54:00Z">
        <w:r>
          <w:t xml:space="preserve">    &lt;code code="54614-3" </w:t>
        </w:r>
      </w:ins>
    </w:p>
    <w:p w14:paraId="4CC85B47" w14:textId="77777777" w:rsidR="00440477" w:rsidRDefault="00440477" w:rsidP="00440477">
      <w:pPr>
        <w:pStyle w:val="Example"/>
        <w:ind w:left="130" w:right="115"/>
        <w:rPr>
          <w:ins w:id="1267" w:author="Russ Ott" w:date="2022-05-16T11:54:00Z"/>
        </w:rPr>
      </w:pPr>
      <w:ins w:id="1268" w:author="Russ Ott" w:date="2022-05-16T11:54:00Z">
        <w:r>
          <w:t xml:space="preserve">             displayName="Brief Interview for Mental Status"</w:t>
        </w:r>
      </w:ins>
    </w:p>
    <w:p w14:paraId="3D628DD5" w14:textId="77777777" w:rsidR="00440477" w:rsidRDefault="00440477" w:rsidP="00440477">
      <w:pPr>
        <w:pStyle w:val="Example"/>
        <w:ind w:left="130" w:right="115"/>
        <w:rPr>
          <w:ins w:id="1269" w:author="Russ Ott" w:date="2022-05-16T11:54:00Z"/>
        </w:rPr>
      </w:pPr>
      <w:ins w:id="1270" w:author="Russ Ott" w:date="2022-05-16T11:54:00Z">
        <w:r>
          <w:t xml:space="preserve">             </w:t>
        </w:r>
        <w:proofErr w:type="spellStart"/>
        <w:r>
          <w:t>codeSystem</w:t>
        </w:r>
        <w:proofErr w:type="spellEnd"/>
        <w:r>
          <w:t xml:space="preserve">="2.16.840.1.113883.6.1" </w:t>
        </w:r>
      </w:ins>
    </w:p>
    <w:p w14:paraId="08E7F275" w14:textId="77777777" w:rsidR="00440477" w:rsidRDefault="00440477" w:rsidP="00440477">
      <w:pPr>
        <w:pStyle w:val="Example"/>
        <w:ind w:left="130" w:right="115"/>
        <w:rPr>
          <w:ins w:id="1271" w:author="Russ Ott" w:date="2022-05-16T11:54:00Z"/>
        </w:rPr>
      </w:pPr>
      <w:ins w:id="1272" w:author="Russ Ott" w:date="2022-05-16T11:54:00Z">
        <w:r>
          <w:t xml:space="preserve">             </w:t>
        </w:r>
        <w:proofErr w:type="spellStart"/>
        <w:r>
          <w:t>codeSystemName</w:t>
        </w:r>
        <w:proofErr w:type="spellEnd"/>
        <w:r>
          <w:t>="LOINC"/&gt;</w:t>
        </w:r>
      </w:ins>
    </w:p>
    <w:p w14:paraId="454D3052" w14:textId="77777777" w:rsidR="00440477" w:rsidRDefault="00440477" w:rsidP="00440477">
      <w:pPr>
        <w:pStyle w:val="Example"/>
        <w:ind w:left="130" w:right="115"/>
        <w:rPr>
          <w:ins w:id="1273" w:author="Russ Ott" w:date="2022-05-16T11:54:00Z"/>
        </w:rPr>
      </w:pPr>
      <w:ins w:id="1274" w:author="Russ Ott" w:date="2022-05-16T11:54:00Z">
        <w:r>
          <w:t xml:space="preserve">    &lt;</w:t>
        </w:r>
        <w:proofErr w:type="spellStart"/>
        <w:r>
          <w:t>derivationExpr</w:t>
        </w:r>
        <w:proofErr w:type="spellEnd"/>
        <w:r>
          <w:t>&gt;Text description of the calculation&lt;/</w:t>
        </w:r>
        <w:proofErr w:type="spellStart"/>
        <w:r>
          <w:t>derivationExpr</w:t>
        </w:r>
        <w:proofErr w:type="spellEnd"/>
        <w:r>
          <w:t>&gt;</w:t>
        </w:r>
      </w:ins>
    </w:p>
    <w:p w14:paraId="3D438E02" w14:textId="77777777" w:rsidR="00440477" w:rsidRDefault="00440477" w:rsidP="00440477">
      <w:pPr>
        <w:pStyle w:val="Example"/>
        <w:ind w:left="130" w:right="115"/>
        <w:rPr>
          <w:ins w:id="1275" w:author="Russ Ott" w:date="2022-05-16T11:54:00Z"/>
        </w:rPr>
      </w:pPr>
      <w:ins w:id="1276" w:author="Russ Ott" w:date="2022-05-16T11:54:00Z">
        <w:r>
          <w:t xml:space="preserve">    &lt;</w:t>
        </w:r>
        <w:proofErr w:type="spellStart"/>
        <w:r>
          <w:t>statusCode</w:t>
        </w:r>
        <w:proofErr w:type="spellEnd"/>
        <w:r>
          <w:t xml:space="preserve"> code="completed"/&gt;</w:t>
        </w:r>
      </w:ins>
    </w:p>
    <w:p w14:paraId="63ABC2DC" w14:textId="77777777" w:rsidR="00440477" w:rsidRDefault="00440477" w:rsidP="00440477">
      <w:pPr>
        <w:pStyle w:val="Example"/>
        <w:ind w:left="130" w:right="115"/>
        <w:rPr>
          <w:ins w:id="1277" w:author="Russ Ott" w:date="2022-05-16T11:54:00Z"/>
        </w:rPr>
      </w:pPr>
      <w:ins w:id="1278" w:author="Russ Ott" w:date="2022-05-16T11:54:00Z">
        <w:r>
          <w:t xml:space="preserve">    &lt;</w:t>
        </w:r>
        <w:proofErr w:type="spellStart"/>
        <w:r>
          <w:t>effectiveTime</w:t>
        </w:r>
        <w:proofErr w:type="spellEnd"/>
        <w:r>
          <w:t xml:space="preserve"> value="20120214"/&gt;</w:t>
        </w:r>
      </w:ins>
    </w:p>
    <w:p w14:paraId="4F5F4D7C" w14:textId="77777777" w:rsidR="00440477" w:rsidRDefault="00440477" w:rsidP="00440477">
      <w:pPr>
        <w:pStyle w:val="Example"/>
        <w:ind w:left="130" w:right="115"/>
        <w:rPr>
          <w:ins w:id="1279" w:author="Russ Ott" w:date="2022-05-16T11:54:00Z"/>
        </w:rPr>
      </w:pPr>
      <w:ins w:id="1280" w:author="Russ Ott" w:date="2022-05-16T11:54:00Z">
        <w:r>
          <w:t xml:space="preserve">    </w:t>
        </w:r>
        <w:proofErr w:type="gramStart"/>
        <w:r>
          <w:t>&lt;!--</w:t>
        </w:r>
        <w:proofErr w:type="gramEnd"/>
        <w:r>
          <w:t xml:space="preserve"> Summed score of the component values --&gt;</w:t>
        </w:r>
      </w:ins>
    </w:p>
    <w:p w14:paraId="162C668A" w14:textId="77777777" w:rsidR="00440477" w:rsidRDefault="00440477" w:rsidP="00440477">
      <w:pPr>
        <w:pStyle w:val="Example"/>
        <w:ind w:left="130" w:right="115"/>
        <w:rPr>
          <w:ins w:id="1281" w:author="Russ Ott" w:date="2022-05-16T11:54:00Z"/>
        </w:rPr>
      </w:pPr>
      <w:ins w:id="1282" w:author="Russ Ott" w:date="2022-05-16T11:54:00Z">
        <w:r>
          <w:t xml:space="preserve">    &lt;value </w:t>
        </w:r>
        <w:proofErr w:type="spellStart"/>
        <w:proofErr w:type="gramStart"/>
        <w:r>
          <w:t>xsi:type</w:t>
        </w:r>
        <w:proofErr w:type="spellEnd"/>
        <w:proofErr w:type="gramEnd"/>
        <w:r>
          <w:t>="INT" value="7"/&gt;</w:t>
        </w:r>
      </w:ins>
    </w:p>
    <w:p w14:paraId="40668377" w14:textId="77777777" w:rsidR="00440477" w:rsidRDefault="00440477" w:rsidP="00440477">
      <w:pPr>
        <w:pStyle w:val="Example"/>
        <w:ind w:left="130" w:right="115"/>
        <w:rPr>
          <w:ins w:id="1283" w:author="Russ Ott" w:date="2022-05-16T11:54:00Z"/>
        </w:rPr>
      </w:pPr>
      <w:ins w:id="1284" w:author="Russ Ott" w:date="2022-05-16T11:54:00Z">
        <w:r>
          <w:t xml:space="preserve">    &lt;</w:t>
        </w:r>
        <w:proofErr w:type="spellStart"/>
        <w:r>
          <w:t>entryRelationship</w:t>
        </w:r>
        <w:proofErr w:type="spellEnd"/>
        <w:r>
          <w:t xml:space="preserve"> </w:t>
        </w:r>
        <w:proofErr w:type="spellStart"/>
        <w:r>
          <w:t>typeCode</w:t>
        </w:r>
        <w:proofErr w:type="spellEnd"/>
        <w:r>
          <w:t>="COMP"&gt;</w:t>
        </w:r>
      </w:ins>
    </w:p>
    <w:p w14:paraId="37CE4313" w14:textId="77777777" w:rsidR="00440477" w:rsidRDefault="00440477" w:rsidP="00440477">
      <w:pPr>
        <w:pStyle w:val="Example"/>
        <w:ind w:left="130" w:right="115"/>
        <w:rPr>
          <w:ins w:id="1285" w:author="Russ Ott" w:date="2022-05-16T11:54:00Z"/>
        </w:rPr>
      </w:pPr>
      <w:ins w:id="1286"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7EEFF761" w14:textId="77777777" w:rsidR="00440477" w:rsidRDefault="00440477" w:rsidP="00440477">
      <w:pPr>
        <w:pStyle w:val="Example"/>
        <w:ind w:left="130" w:right="115"/>
        <w:rPr>
          <w:ins w:id="1287" w:author="Russ Ott" w:date="2022-05-16T11:54:00Z"/>
        </w:rPr>
      </w:pPr>
      <w:ins w:id="1288" w:author="Russ Ott" w:date="2022-05-16T11:54:00Z">
        <w:r>
          <w:t xml:space="preserve">            &lt;</w:t>
        </w:r>
        <w:proofErr w:type="spellStart"/>
        <w:r>
          <w:t>templateId</w:t>
        </w:r>
        <w:proofErr w:type="spellEnd"/>
        <w:r>
          <w:t xml:space="preserve"> root="2.16.840.1.113883.10.20.22.4.86"/&gt;</w:t>
        </w:r>
      </w:ins>
    </w:p>
    <w:p w14:paraId="56F24F61" w14:textId="77777777" w:rsidR="00440477" w:rsidRDefault="00440477" w:rsidP="00440477">
      <w:pPr>
        <w:pStyle w:val="Example"/>
        <w:ind w:left="130" w:right="115"/>
        <w:rPr>
          <w:ins w:id="1289" w:author="Russ Ott" w:date="2022-05-16T11:54:00Z"/>
        </w:rPr>
      </w:pPr>
      <w:ins w:id="1290" w:author="Russ Ott" w:date="2022-05-16T11:54:00Z">
        <w:r>
          <w:t xml:space="preserve">            </w:t>
        </w:r>
      </w:ins>
    </w:p>
    <w:p w14:paraId="28DC21EB" w14:textId="77777777" w:rsidR="00440477" w:rsidRDefault="00440477" w:rsidP="00440477">
      <w:pPr>
        <w:pStyle w:val="Example"/>
        <w:ind w:left="130" w:right="115"/>
        <w:rPr>
          <w:ins w:id="1291" w:author="Russ Ott" w:date="2022-05-16T11:54:00Z"/>
        </w:rPr>
      </w:pPr>
      <w:ins w:id="1292" w:author="Russ Ott" w:date="2022-05-16T11:54:00Z">
        <w:r>
          <w:t xml:space="preserve">            . . .</w:t>
        </w:r>
      </w:ins>
    </w:p>
    <w:p w14:paraId="200DFA82" w14:textId="77777777" w:rsidR="00440477" w:rsidRDefault="00440477" w:rsidP="00440477">
      <w:pPr>
        <w:pStyle w:val="Example"/>
        <w:ind w:left="130" w:right="115"/>
        <w:rPr>
          <w:ins w:id="1293" w:author="Russ Ott" w:date="2022-05-16T11:54:00Z"/>
        </w:rPr>
      </w:pPr>
      <w:ins w:id="1294" w:author="Russ Ott" w:date="2022-05-16T11:54:00Z">
        <w:r>
          <w:t xml:space="preserve">    </w:t>
        </w:r>
      </w:ins>
    </w:p>
    <w:p w14:paraId="5350014D" w14:textId="77777777" w:rsidR="00440477" w:rsidRDefault="00440477" w:rsidP="00440477">
      <w:pPr>
        <w:pStyle w:val="Example"/>
        <w:ind w:left="130" w:right="115"/>
        <w:rPr>
          <w:ins w:id="1295" w:author="Russ Ott" w:date="2022-05-16T11:54:00Z"/>
        </w:rPr>
      </w:pPr>
      <w:ins w:id="1296" w:author="Russ Ott" w:date="2022-05-16T11:54:00Z">
        <w:r>
          <w:t xml:space="preserve">        &lt;/</w:t>
        </w:r>
        <w:proofErr w:type="spellStart"/>
        <w:r>
          <w:t>entryRelationship</w:t>
        </w:r>
        <w:proofErr w:type="spellEnd"/>
        <w:r>
          <w:t>&gt;</w:t>
        </w:r>
      </w:ins>
    </w:p>
    <w:p w14:paraId="3F4ECA07" w14:textId="77777777" w:rsidR="00440477" w:rsidRDefault="00440477" w:rsidP="00440477">
      <w:pPr>
        <w:pStyle w:val="Example"/>
        <w:ind w:left="130" w:right="115"/>
        <w:rPr>
          <w:ins w:id="1297" w:author="Russ Ott" w:date="2022-05-16T11:54:00Z"/>
        </w:rPr>
      </w:pPr>
      <w:ins w:id="1298" w:author="Russ Ott" w:date="2022-05-16T11:54:00Z">
        <w:r>
          <w:t xml:space="preserve">    &lt;/observation&gt;</w:t>
        </w:r>
      </w:ins>
    </w:p>
    <w:p w14:paraId="4CA94D54" w14:textId="77777777" w:rsidR="00440477" w:rsidRDefault="00440477" w:rsidP="00440477">
      <w:pPr>
        <w:pStyle w:val="BodyText"/>
        <w:rPr>
          <w:ins w:id="1299" w:author="Russ Ott" w:date="2022-05-16T11:54:00Z"/>
        </w:rPr>
      </w:pPr>
    </w:p>
    <w:p w14:paraId="160860BE" w14:textId="0A0A18CC" w:rsidR="00440477" w:rsidRDefault="00440477" w:rsidP="00440477">
      <w:pPr>
        <w:pStyle w:val="Caption"/>
        <w:ind w:left="130" w:right="115"/>
        <w:rPr>
          <w:ins w:id="1300" w:author="Russ Ott" w:date="2022-05-16T11:54:00Z"/>
        </w:rPr>
      </w:pPr>
      <w:bookmarkStart w:id="1301" w:name="_Toc103325911"/>
      <w:ins w:id="1302" w:author="Russ Ott" w:date="2022-05-16T11:54:00Z">
        <w:r>
          <w:lastRenderedPageBreak/>
          <w:t xml:space="preserve">Figure </w:t>
        </w:r>
        <w:r>
          <w:fldChar w:fldCharType="begin"/>
        </w:r>
        <w:r>
          <w:instrText>SEQ Figure \* ARABIC</w:instrText>
        </w:r>
        <w:r>
          <w:fldChar w:fldCharType="separate"/>
        </w:r>
        <w:r w:rsidR="00F1669B">
          <w:t>5</w:t>
        </w:r>
        <w:r>
          <w:fldChar w:fldCharType="end"/>
        </w:r>
        <w:r>
          <w:t>: Assessment Scale Observation - Hunger Vital Signs Example</w:t>
        </w:r>
        <w:bookmarkEnd w:id="1301"/>
      </w:ins>
    </w:p>
    <w:p w14:paraId="5A74089A" w14:textId="77777777" w:rsidR="00440477" w:rsidRDefault="00440477" w:rsidP="00440477">
      <w:pPr>
        <w:pStyle w:val="Example"/>
        <w:ind w:left="130" w:right="115"/>
        <w:rPr>
          <w:ins w:id="1303" w:author="Russ Ott" w:date="2022-05-16T11:54:00Z"/>
        </w:rPr>
      </w:pPr>
      <w:ins w:id="1304" w:author="Russ Ott" w:date="2022-05-16T11:54:00Z">
        <w:r>
          <w:t>&lt;entry&gt;</w:t>
        </w:r>
      </w:ins>
    </w:p>
    <w:p w14:paraId="307AE2E6" w14:textId="77777777" w:rsidR="00440477" w:rsidRDefault="00440477" w:rsidP="00440477">
      <w:pPr>
        <w:pStyle w:val="Example"/>
        <w:ind w:left="130" w:right="115"/>
        <w:rPr>
          <w:ins w:id="1305" w:author="Russ Ott" w:date="2022-05-16T11:54:00Z"/>
        </w:rPr>
      </w:pPr>
      <w:ins w:id="1306"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755F5B0E" w14:textId="77777777" w:rsidR="00440477" w:rsidRDefault="00440477" w:rsidP="00440477">
      <w:pPr>
        <w:pStyle w:val="Example"/>
        <w:ind w:left="130" w:right="115"/>
        <w:rPr>
          <w:ins w:id="1307" w:author="Russ Ott" w:date="2022-05-16T11:54:00Z"/>
        </w:rPr>
      </w:pPr>
      <w:ins w:id="1308" w:author="Russ Ott" w:date="2022-05-16T11:54:00Z">
        <w:r>
          <w:t xml:space="preserve">        &lt;</w:t>
        </w:r>
        <w:proofErr w:type="spellStart"/>
        <w:r>
          <w:t>templateId</w:t>
        </w:r>
        <w:proofErr w:type="spellEnd"/>
        <w:r>
          <w:t xml:space="preserve"> root="2.16.840.1.113883.10.20.22.4.69</w:t>
        </w:r>
        <w:proofErr w:type="gramStart"/>
        <w:r>
          <w:t>"  extension</w:t>
        </w:r>
        <w:proofErr w:type="gramEnd"/>
        <w:r>
          <w:t>="2022-06-01"/&gt;</w:t>
        </w:r>
      </w:ins>
    </w:p>
    <w:p w14:paraId="66352F8E" w14:textId="77777777" w:rsidR="00440477" w:rsidRDefault="00440477" w:rsidP="00440477">
      <w:pPr>
        <w:pStyle w:val="Example"/>
        <w:ind w:left="130" w:right="115"/>
        <w:rPr>
          <w:ins w:id="1309" w:author="Russ Ott" w:date="2022-05-16T11:54:00Z"/>
        </w:rPr>
      </w:pPr>
      <w:ins w:id="1310" w:author="Russ Ott" w:date="2022-05-16T11:54:00Z">
        <w:r>
          <w:t xml:space="preserve">        &lt;id root="c6b5a04b-2bf4-49d1-8336-636a3813df0b"/&gt;</w:t>
        </w:r>
      </w:ins>
    </w:p>
    <w:p w14:paraId="216E4403" w14:textId="77777777" w:rsidR="00440477" w:rsidRDefault="00440477" w:rsidP="00440477">
      <w:pPr>
        <w:pStyle w:val="Example"/>
        <w:ind w:left="130" w:right="115"/>
        <w:rPr>
          <w:ins w:id="1311" w:author="Russ Ott" w:date="2022-05-16T11:54:00Z"/>
        </w:rPr>
      </w:pPr>
      <w:ins w:id="1312" w:author="Russ Ott" w:date="2022-05-16T11:54:00Z">
        <w:r>
          <w:t xml:space="preserve">        &lt;code code="88121-9" displayName="Hunger Vital Signs"</w:t>
        </w:r>
      </w:ins>
    </w:p>
    <w:p w14:paraId="1E33F05F" w14:textId="77777777" w:rsidR="00440477" w:rsidRDefault="00440477" w:rsidP="00440477">
      <w:pPr>
        <w:pStyle w:val="Example"/>
        <w:ind w:left="130" w:right="115"/>
        <w:rPr>
          <w:ins w:id="1313" w:author="Russ Ott" w:date="2022-05-16T11:54:00Z"/>
        </w:rPr>
      </w:pPr>
      <w:ins w:id="1314" w:author="Russ Ott" w:date="2022-05-16T11:54:00Z">
        <w:r>
          <w:t xml:space="preserve">                                </w:t>
        </w:r>
        <w:proofErr w:type="spellStart"/>
        <w:r>
          <w:t>codeSystem</w:t>
        </w:r>
        <w:proofErr w:type="spellEnd"/>
        <w:r>
          <w:t xml:space="preserve">="2.16.840.1.113883.6.1" </w:t>
        </w:r>
        <w:proofErr w:type="spellStart"/>
        <w:r>
          <w:t>codeSystemName</w:t>
        </w:r>
        <w:proofErr w:type="spellEnd"/>
        <w:r>
          <w:t>="LOINC"/&gt;</w:t>
        </w:r>
      </w:ins>
    </w:p>
    <w:p w14:paraId="499938B7" w14:textId="77777777" w:rsidR="00440477" w:rsidRDefault="00440477" w:rsidP="00440477">
      <w:pPr>
        <w:pStyle w:val="Example"/>
        <w:ind w:left="130" w:right="115"/>
        <w:rPr>
          <w:ins w:id="1315" w:author="Russ Ott" w:date="2022-05-16T11:54:00Z"/>
        </w:rPr>
      </w:pPr>
      <w:ins w:id="1316" w:author="Russ Ott" w:date="2022-05-16T11:54:00Z">
        <w:r>
          <w:t xml:space="preserve">        &lt;</w:t>
        </w:r>
        <w:proofErr w:type="spellStart"/>
        <w:r>
          <w:t>derivationExpr</w:t>
        </w:r>
        <w:proofErr w:type="spellEnd"/>
        <w:r>
          <w:t>&gt;Text description of the calculation&lt;/</w:t>
        </w:r>
        <w:proofErr w:type="spellStart"/>
        <w:r>
          <w:t>derivationExpr</w:t>
        </w:r>
        <w:proofErr w:type="spellEnd"/>
        <w:r>
          <w:t>&gt;</w:t>
        </w:r>
      </w:ins>
    </w:p>
    <w:p w14:paraId="162193E8" w14:textId="77777777" w:rsidR="00440477" w:rsidRDefault="00440477" w:rsidP="00440477">
      <w:pPr>
        <w:pStyle w:val="Example"/>
        <w:ind w:left="130" w:right="115"/>
        <w:rPr>
          <w:ins w:id="1317" w:author="Russ Ott" w:date="2022-05-16T11:54:00Z"/>
        </w:rPr>
      </w:pPr>
      <w:ins w:id="1318" w:author="Russ Ott" w:date="2022-05-16T11:54:00Z">
        <w:r>
          <w:t xml:space="preserve">        &lt;</w:t>
        </w:r>
        <w:proofErr w:type="spellStart"/>
        <w:r>
          <w:t>statusCode</w:t>
        </w:r>
        <w:proofErr w:type="spellEnd"/>
        <w:r>
          <w:t xml:space="preserve"> code="completed"/&gt;</w:t>
        </w:r>
      </w:ins>
    </w:p>
    <w:p w14:paraId="2133F370" w14:textId="77777777" w:rsidR="00440477" w:rsidRDefault="00440477" w:rsidP="00440477">
      <w:pPr>
        <w:pStyle w:val="Example"/>
        <w:ind w:left="130" w:right="115"/>
        <w:rPr>
          <w:ins w:id="1319" w:author="Russ Ott" w:date="2022-05-16T11:54:00Z"/>
        </w:rPr>
      </w:pPr>
      <w:ins w:id="1320" w:author="Russ Ott" w:date="2022-05-16T11:54:00Z">
        <w:r>
          <w:t xml:space="preserve">        &lt;</w:t>
        </w:r>
        <w:proofErr w:type="spellStart"/>
        <w:r>
          <w:t>effectiveTime</w:t>
        </w:r>
        <w:proofErr w:type="spellEnd"/>
        <w:r>
          <w:t xml:space="preserve"> value="20120214"/&gt;</w:t>
        </w:r>
      </w:ins>
    </w:p>
    <w:p w14:paraId="610EE674" w14:textId="77777777" w:rsidR="00440477" w:rsidRDefault="00440477" w:rsidP="00440477">
      <w:pPr>
        <w:pStyle w:val="Example"/>
        <w:ind w:left="130" w:right="115"/>
        <w:rPr>
          <w:ins w:id="1321" w:author="Russ Ott" w:date="2022-05-16T11:54:00Z"/>
        </w:rPr>
      </w:pPr>
      <w:ins w:id="1322" w:author="Russ Ott" w:date="2022-05-16T11:54:00Z">
        <w:r>
          <w:t xml:space="preserve">        </w:t>
        </w:r>
        <w:proofErr w:type="gramStart"/>
        <w:r>
          <w:t>&lt;!--</w:t>
        </w:r>
        <w:proofErr w:type="gramEnd"/>
        <w:r>
          <w:t xml:space="preserve"> Summed score of the component values --&gt;</w:t>
        </w:r>
      </w:ins>
    </w:p>
    <w:p w14:paraId="13ABD705" w14:textId="77777777" w:rsidR="00440477" w:rsidRDefault="00440477" w:rsidP="00440477">
      <w:pPr>
        <w:pStyle w:val="Example"/>
        <w:ind w:left="130" w:right="115"/>
        <w:rPr>
          <w:ins w:id="1323" w:author="Russ Ott" w:date="2022-05-16T11:54:00Z"/>
        </w:rPr>
      </w:pPr>
      <w:ins w:id="1324" w:author="Russ Ott" w:date="2022-05-16T11:54:00Z">
        <w:r>
          <w:t xml:space="preserve">        &lt;value </w:t>
        </w:r>
        <w:proofErr w:type="spellStart"/>
        <w:proofErr w:type="gramStart"/>
        <w:r>
          <w:t>xsi:type</w:t>
        </w:r>
        <w:proofErr w:type="spellEnd"/>
        <w:proofErr w:type="gramEnd"/>
        <w:r>
          <w:t>="INT" value="2"/&gt;</w:t>
        </w:r>
      </w:ins>
    </w:p>
    <w:p w14:paraId="42649D5A" w14:textId="77777777" w:rsidR="00440477" w:rsidRDefault="00440477" w:rsidP="00440477">
      <w:pPr>
        <w:pStyle w:val="Example"/>
        <w:ind w:left="130" w:right="115"/>
        <w:rPr>
          <w:ins w:id="1325" w:author="Russ Ott" w:date="2022-05-16T11:54:00Z"/>
        </w:rPr>
      </w:pPr>
      <w:ins w:id="1326" w:author="Russ Ott" w:date="2022-05-16T11:54:00Z">
        <w:r>
          <w:t xml:space="preserve">        &lt;</w:t>
        </w:r>
        <w:proofErr w:type="spellStart"/>
        <w:r>
          <w:t>entryRelationship</w:t>
        </w:r>
        <w:proofErr w:type="spellEnd"/>
        <w:r>
          <w:t xml:space="preserve"> </w:t>
        </w:r>
        <w:proofErr w:type="spellStart"/>
        <w:r>
          <w:t>typeCode</w:t>
        </w:r>
        <w:proofErr w:type="spellEnd"/>
        <w:r>
          <w:t>="COMP"&gt;</w:t>
        </w:r>
      </w:ins>
    </w:p>
    <w:p w14:paraId="28F56AED" w14:textId="77777777" w:rsidR="00440477" w:rsidRDefault="00440477" w:rsidP="00440477">
      <w:pPr>
        <w:pStyle w:val="Example"/>
        <w:ind w:left="130" w:right="115"/>
        <w:rPr>
          <w:ins w:id="1327" w:author="Russ Ott" w:date="2022-05-16T11:54:00Z"/>
        </w:rPr>
      </w:pPr>
      <w:ins w:id="1328"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6A13C8C8" w14:textId="77777777" w:rsidR="00440477" w:rsidRDefault="00440477" w:rsidP="00440477">
      <w:pPr>
        <w:pStyle w:val="Example"/>
        <w:ind w:left="130" w:right="115"/>
        <w:rPr>
          <w:ins w:id="1329" w:author="Russ Ott" w:date="2022-05-16T11:54:00Z"/>
        </w:rPr>
      </w:pPr>
      <w:ins w:id="1330" w:author="Russ Ott" w:date="2022-05-16T11:54:00Z">
        <w:r>
          <w:t xml:space="preserve">                &lt;</w:t>
        </w:r>
        <w:proofErr w:type="spellStart"/>
        <w:r>
          <w:t>templateId</w:t>
        </w:r>
        <w:proofErr w:type="spellEnd"/>
        <w:r>
          <w:t xml:space="preserve"> root="2.16.840.1.113883.10.20.22.4.86"/&gt;</w:t>
        </w:r>
      </w:ins>
    </w:p>
    <w:p w14:paraId="140A93D3" w14:textId="77777777" w:rsidR="00440477" w:rsidRDefault="00440477" w:rsidP="00440477">
      <w:pPr>
        <w:pStyle w:val="Example"/>
        <w:ind w:left="130" w:right="115"/>
        <w:rPr>
          <w:ins w:id="1331" w:author="Russ Ott" w:date="2022-05-16T11:54:00Z"/>
        </w:rPr>
      </w:pPr>
      <w:ins w:id="1332" w:author="Russ Ott" w:date="2022-05-16T11:54:00Z">
        <w:r>
          <w:t xml:space="preserve">                &lt;id root="f4dce790-8328-11db-9fe1-0800200c9a44"/&gt;</w:t>
        </w:r>
      </w:ins>
    </w:p>
    <w:p w14:paraId="74D5C018" w14:textId="77777777" w:rsidR="00440477" w:rsidRDefault="00440477" w:rsidP="00440477">
      <w:pPr>
        <w:pStyle w:val="Example"/>
        <w:ind w:left="130" w:right="115"/>
        <w:rPr>
          <w:ins w:id="1333" w:author="Russ Ott" w:date="2022-05-16T11:54:00Z"/>
        </w:rPr>
      </w:pPr>
      <w:ins w:id="1334" w:author="Russ Ott" w:date="2022-05-16T11:54:00Z">
        <w:r>
          <w:t xml:space="preserve">                &lt;code code="88122-7" displayName="(I/We) worried whether (my/our) food would run out before (I/we) got money to buy more"</w:t>
        </w:r>
      </w:ins>
    </w:p>
    <w:p w14:paraId="47374CA2" w14:textId="77777777" w:rsidR="00440477" w:rsidRDefault="00440477" w:rsidP="00440477">
      <w:pPr>
        <w:pStyle w:val="Example"/>
        <w:ind w:left="130" w:right="115"/>
        <w:rPr>
          <w:ins w:id="1335" w:author="Russ Ott" w:date="2022-05-16T11:54:00Z"/>
        </w:rPr>
      </w:pPr>
      <w:ins w:id="1336" w:author="Russ Ott" w:date="2022-05-16T11:54:00Z">
        <w:r>
          <w:t xml:space="preserve">                                        </w:t>
        </w:r>
        <w:proofErr w:type="spellStart"/>
        <w:r>
          <w:t>codeSystem</w:t>
        </w:r>
        <w:proofErr w:type="spellEnd"/>
        <w:r>
          <w:t xml:space="preserve">="2.16.840.1.113883.6.1" </w:t>
        </w:r>
        <w:proofErr w:type="spellStart"/>
        <w:r>
          <w:t>codeSystemName</w:t>
        </w:r>
        <w:proofErr w:type="spellEnd"/>
        <w:r>
          <w:t>="SNOMED"/&gt;</w:t>
        </w:r>
      </w:ins>
    </w:p>
    <w:p w14:paraId="2F83BCB1" w14:textId="77777777" w:rsidR="00440477" w:rsidRDefault="00440477" w:rsidP="00440477">
      <w:pPr>
        <w:pStyle w:val="Example"/>
        <w:ind w:left="130" w:right="115"/>
        <w:rPr>
          <w:ins w:id="1337" w:author="Russ Ott" w:date="2022-05-16T11:54:00Z"/>
        </w:rPr>
      </w:pPr>
      <w:ins w:id="1338" w:author="Russ Ott" w:date="2022-05-16T11:54:00Z">
        <w:r>
          <w:t xml:space="preserve">                &lt;</w:t>
        </w:r>
        <w:proofErr w:type="spellStart"/>
        <w:r>
          <w:t>statusCode</w:t>
        </w:r>
        <w:proofErr w:type="spellEnd"/>
        <w:r>
          <w:t xml:space="preserve"> code="completed"/&gt;</w:t>
        </w:r>
      </w:ins>
    </w:p>
    <w:p w14:paraId="6BEAA3F8" w14:textId="77777777" w:rsidR="00440477" w:rsidRDefault="00440477" w:rsidP="00440477">
      <w:pPr>
        <w:pStyle w:val="Example"/>
        <w:ind w:left="130" w:right="115"/>
        <w:rPr>
          <w:ins w:id="1339" w:author="Russ Ott" w:date="2022-05-16T11:54:00Z"/>
        </w:rPr>
      </w:pPr>
      <w:ins w:id="1340" w:author="Russ Ott" w:date="2022-05-16T11:54:00Z">
        <w:r>
          <w:t xml:space="preserve">                &lt;value </w:t>
        </w:r>
        <w:proofErr w:type="spellStart"/>
        <w:proofErr w:type="gramStart"/>
        <w:r>
          <w:t>xsi:type</w:t>
        </w:r>
        <w:proofErr w:type="spellEnd"/>
        <w:proofErr w:type="gramEnd"/>
        <w:r>
          <w:t xml:space="preserve">="CD" code="LA28397-0" displayName="Often true" </w:t>
        </w:r>
        <w:proofErr w:type="spellStart"/>
        <w:r>
          <w:t>codeSystem</w:t>
        </w:r>
        <w:proofErr w:type="spellEnd"/>
        <w:r>
          <w:t>="2.16.840.1.113883.6.1"&gt;</w:t>
        </w:r>
      </w:ins>
    </w:p>
    <w:p w14:paraId="23A160D9" w14:textId="77777777" w:rsidR="00440477" w:rsidRDefault="00440477" w:rsidP="00440477">
      <w:pPr>
        <w:pStyle w:val="Example"/>
        <w:ind w:left="130" w:right="115"/>
        <w:rPr>
          <w:ins w:id="1341" w:author="Russ Ott" w:date="2022-05-16T11:54:00Z"/>
        </w:rPr>
      </w:pPr>
      <w:ins w:id="1342" w:author="Russ Ott" w:date="2022-05-16T11:54:00Z">
        <w:r>
          <w:t xml:space="preserve">                    &lt;translation code="1" </w:t>
        </w:r>
        <w:proofErr w:type="spellStart"/>
        <w:r>
          <w:t>codeSystem</w:t>
        </w:r>
        <w:proofErr w:type="spellEnd"/>
        <w:r>
          <w:t xml:space="preserve">="2.16.840.1.113883.6.1" </w:t>
        </w:r>
        <w:proofErr w:type="spellStart"/>
        <w:r>
          <w:t>codeSystemName</w:t>
        </w:r>
        <w:proofErr w:type="spellEnd"/>
        <w:r>
          <w:t>="LOINC"/&gt;</w:t>
        </w:r>
      </w:ins>
    </w:p>
    <w:p w14:paraId="010D3323" w14:textId="77777777" w:rsidR="00440477" w:rsidRDefault="00440477" w:rsidP="00440477">
      <w:pPr>
        <w:pStyle w:val="Example"/>
        <w:ind w:left="130" w:right="115"/>
        <w:rPr>
          <w:ins w:id="1343" w:author="Russ Ott" w:date="2022-05-16T11:54:00Z"/>
        </w:rPr>
      </w:pPr>
      <w:ins w:id="1344" w:author="Russ Ott" w:date="2022-05-16T11:54:00Z">
        <w:r>
          <w:t xml:space="preserve">                &lt;/value&gt;</w:t>
        </w:r>
      </w:ins>
    </w:p>
    <w:p w14:paraId="726F7212" w14:textId="77777777" w:rsidR="00440477" w:rsidRDefault="00440477" w:rsidP="00440477">
      <w:pPr>
        <w:pStyle w:val="Example"/>
        <w:ind w:left="130" w:right="115"/>
        <w:rPr>
          <w:ins w:id="1345" w:author="Russ Ott" w:date="2022-05-16T11:54:00Z"/>
        </w:rPr>
      </w:pPr>
      <w:ins w:id="1346" w:author="Russ Ott" w:date="2022-05-16T11:54:00Z">
        <w:r>
          <w:t xml:space="preserve">            &lt;/observation&gt;</w:t>
        </w:r>
      </w:ins>
    </w:p>
    <w:p w14:paraId="38780AC3" w14:textId="77777777" w:rsidR="00440477" w:rsidRDefault="00440477" w:rsidP="00440477">
      <w:pPr>
        <w:pStyle w:val="Example"/>
        <w:ind w:left="130" w:right="115"/>
        <w:rPr>
          <w:ins w:id="1347" w:author="Russ Ott" w:date="2022-05-16T11:54:00Z"/>
        </w:rPr>
      </w:pPr>
      <w:ins w:id="1348" w:author="Russ Ott" w:date="2022-05-16T11:54:00Z">
        <w:r>
          <w:t xml:space="preserve">        &lt;/</w:t>
        </w:r>
        <w:proofErr w:type="spellStart"/>
        <w:r>
          <w:t>entryRelationship</w:t>
        </w:r>
        <w:proofErr w:type="spellEnd"/>
        <w:r>
          <w:t>&gt;</w:t>
        </w:r>
      </w:ins>
    </w:p>
    <w:p w14:paraId="7041A158" w14:textId="77777777" w:rsidR="00440477" w:rsidRDefault="00440477" w:rsidP="00440477">
      <w:pPr>
        <w:pStyle w:val="Example"/>
        <w:ind w:left="130" w:right="115"/>
        <w:rPr>
          <w:ins w:id="1349" w:author="Russ Ott" w:date="2022-05-16T11:54:00Z"/>
        </w:rPr>
      </w:pPr>
      <w:ins w:id="1350" w:author="Russ Ott" w:date="2022-05-16T11:54:00Z">
        <w:r>
          <w:t xml:space="preserve">        &lt;</w:t>
        </w:r>
        <w:proofErr w:type="spellStart"/>
        <w:r>
          <w:t>entryRelationship</w:t>
        </w:r>
        <w:proofErr w:type="spellEnd"/>
        <w:r>
          <w:t xml:space="preserve"> </w:t>
        </w:r>
        <w:proofErr w:type="spellStart"/>
        <w:r>
          <w:t>typeCode</w:t>
        </w:r>
        <w:proofErr w:type="spellEnd"/>
        <w:r>
          <w:t>="COMP"&gt;</w:t>
        </w:r>
      </w:ins>
    </w:p>
    <w:p w14:paraId="20D7AA40" w14:textId="77777777" w:rsidR="00440477" w:rsidRDefault="00440477" w:rsidP="00440477">
      <w:pPr>
        <w:pStyle w:val="Example"/>
        <w:ind w:left="130" w:right="115"/>
        <w:rPr>
          <w:ins w:id="1351" w:author="Russ Ott" w:date="2022-05-16T11:54:00Z"/>
        </w:rPr>
      </w:pPr>
      <w:ins w:id="1352"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0CAB27B4" w14:textId="77777777" w:rsidR="00440477" w:rsidRDefault="00440477" w:rsidP="00440477">
      <w:pPr>
        <w:pStyle w:val="Example"/>
        <w:ind w:left="130" w:right="115"/>
        <w:rPr>
          <w:ins w:id="1353" w:author="Russ Ott" w:date="2022-05-16T11:54:00Z"/>
        </w:rPr>
      </w:pPr>
      <w:ins w:id="1354" w:author="Russ Ott" w:date="2022-05-16T11:54:00Z">
        <w:r>
          <w:t xml:space="preserve">                &lt;</w:t>
        </w:r>
        <w:proofErr w:type="spellStart"/>
        <w:r>
          <w:t>templateId</w:t>
        </w:r>
        <w:proofErr w:type="spellEnd"/>
        <w:r>
          <w:t xml:space="preserve"> root="2.16.840.1.113883.10.20.22.4.86"/&gt;</w:t>
        </w:r>
      </w:ins>
    </w:p>
    <w:p w14:paraId="1D1EDEB0" w14:textId="77777777" w:rsidR="00440477" w:rsidRDefault="00440477" w:rsidP="00440477">
      <w:pPr>
        <w:pStyle w:val="Example"/>
        <w:ind w:left="130" w:right="115"/>
        <w:rPr>
          <w:ins w:id="1355" w:author="Russ Ott" w:date="2022-05-16T11:54:00Z"/>
        </w:rPr>
      </w:pPr>
      <w:ins w:id="1356" w:author="Russ Ott" w:date="2022-05-16T11:54:00Z">
        <w:r>
          <w:t xml:space="preserve">                &lt;id root="f4dce790-8328-11db-9fe1-0800200c9a44"/&gt;</w:t>
        </w:r>
      </w:ins>
    </w:p>
    <w:p w14:paraId="4451C58D" w14:textId="77777777" w:rsidR="00440477" w:rsidRDefault="00440477" w:rsidP="00440477">
      <w:pPr>
        <w:pStyle w:val="Example"/>
        <w:ind w:left="130" w:right="115"/>
        <w:rPr>
          <w:ins w:id="1357" w:author="Russ Ott" w:date="2022-05-16T11:54:00Z"/>
        </w:rPr>
      </w:pPr>
      <w:ins w:id="1358" w:author="Russ Ott" w:date="2022-05-16T11:54:00Z">
        <w:r>
          <w:t xml:space="preserve">                &lt;code code="88123-5" displayName="Within the past 12Mo the food we bought just didn't last and we didn't have money to get more"</w:t>
        </w:r>
      </w:ins>
    </w:p>
    <w:p w14:paraId="1014943B" w14:textId="77777777" w:rsidR="00440477" w:rsidRDefault="00440477" w:rsidP="00440477">
      <w:pPr>
        <w:pStyle w:val="Example"/>
        <w:ind w:left="130" w:right="115"/>
        <w:rPr>
          <w:ins w:id="1359" w:author="Russ Ott" w:date="2022-05-16T11:54:00Z"/>
        </w:rPr>
      </w:pPr>
      <w:ins w:id="1360" w:author="Russ Ott" w:date="2022-05-16T11:54:00Z">
        <w:r>
          <w:t xml:space="preserve">                                        </w:t>
        </w:r>
        <w:proofErr w:type="spellStart"/>
        <w:r>
          <w:t>codeSystem</w:t>
        </w:r>
        <w:proofErr w:type="spellEnd"/>
        <w:r>
          <w:t xml:space="preserve">="2.16.840.1.113883.6.1" </w:t>
        </w:r>
        <w:proofErr w:type="spellStart"/>
        <w:r>
          <w:t>codeSystemName</w:t>
        </w:r>
        <w:proofErr w:type="spellEnd"/>
        <w:r>
          <w:t>="SNOMED"/&gt;</w:t>
        </w:r>
      </w:ins>
    </w:p>
    <w:p w14:paraId="00876564" w14:textId="77777777" w:rsidR="00440477" w:rsidRDefault="00440477" w:rsidP="00440477">
      <w:pPr>
        <w:pStyle w:val="Example"/>
        <w:ind w:left="130" w:right="115"/>
        <w:rPr>
          <w:ins w:id="1361" w:author="Russ Ott" w:date="2022-05-16T11:54:00Z"/>
        </w:rPr>
      </w:pPr>
      <w:ins w:id="1362" w:author="Russ Ott" w:date="2022-05-16T11:54:00Z">
        <w:r>
          <w:t xml:space="preserve">                &lt;</w:t>
        </w:r>
        <w:proofErr w:type="spellStart"/>
        <w:r>
          <w:t>statusCode</w:t>
        </w:r>
        <w:proofErr w:type="spellEnd"/>
        <w:r>
          <w:t xml:space="preserve"> code="completed"/&gt;</w:t>
        </w:r>
      </w:ins>
    </w:p>
    <w:p w14:paraId="65496B84" w14:textId="77777777" w:rsidR="00440477" w:rsidRDefault="00440477" w:rsidP="00440477">
      <w:pPr>
        <w:pStyle w:val="Example"/>
        <w:ind w:left="130" w:right="115"/>
        <w:rPr>
          <w:ins w:id="1363" w:author="Russ Ott" w:date="2022-05-16T11:54:00Z"/>
        </w:rPr>
      </w:pPr>
      <w:ins w:id="1364" w:author="Russ Ott" w:date="2022-05-16T11:54:00Z">
        <w:r>
          <w:t xml:space="preserve">                &lt;value </w:t>
        </w:r>
        <w:proofErr w:type="spellStart"/>
        <w:proofErr w:type="gramStart"/>
        <w:r>
          <w:t>xsi:type</w:t>
        </w:r>
        <w:proofErr w:type="spellEnd"/>
        <w:proofErr w:type="gramEnd"/>
        <w:r>
          <w:t xml:space="preserve">="CD" code="LA28397-0" displayName="Often true" </w:t>
        </w:r>
        <w:proofErr w:type="spellStart"/>
        <w:r>
          <w:t>codeSystem</w:t>
        </w:r>
        <w:proofErr w:type="spellEnd"/>
        <w:r>
          <w:t>="2.16.840.1.113883.6.1"&gt;</w:t>
        </w:r>
      </w:ins>
    </w:p>
    <w:p w14:paraId="4CAE9E04" w14:textId="77777777" w:rsidR="00440477" w:rsidRDefault="00440477" w:rsidP="00440477">
      <w:pPr>
        <w:pStyle w:val="Example"/>
        <w:ind w:left="130" w:right="115"/>
        <w:rPr>
          <w:ins w:id="1365" w:author="Russ Ott" w:date="2022-05-16T11:54:00Z"/>
        </w:rPr>
      </w:pPr>
      <w:ins w:id="1366" w:author="Russ Ott" w:date="2022-05-16T11:54:00Z">
        <w:r>
          <w:t xml:space="preserve">                    &lt;translation code="1" </w:t>
        </w:r>
        <w:proofErr w:type="spellStart"/>
        <w:r>
          <w:t>codeSystem</w:t>
        </w:r>
        <w:proofErr w:type="spellEnd"/>
        <w:r>
          <w:t xml:space="preserve">="2.16.840.1.113883.6.1" </w:t>
        </w:r>
        <w:proofErr w:type="spellStart"/>
        <w:r>
          <w:t>codeSystemName</w:t>
        </w:r>
        <w:proofErr w:type="spellEnd"/>
        <w:r>
          <w:t>="LOINC"/&gt;</w:t>
        </w:r>
      </w:ins>
    </w:p>
    <w:p w14:paraId="61F0D671" w14:textId="77777777" w:rsidR="00440477" w:rsidRDefault="00440477" w:rsidP="00440477">
      <w:pPr>
        <w:pStyle w:val="Example"/>
        <w:ind w:left="130" w:right="115"/>
        <w:rPr>
          <w:ins w:id="1367" w:author="Russ Ott" w:date="2022-05-16T11:54:00Z"/>
        </w:rPr>
      </w:pPr>
      <w:ins w:id="1368" w:author="Russ Ott" w:date="2022-05-16T11:54:00Z">
        <w:r>
          <w:t xml:space="preserve">                &lt;/value&gt;</w:t>
        </w:r>
      </w:ins>
    </w:p>
    <w:p w14:paraId="6F5FA8D4" w14:textId="77777777" w:rsidR="00440477" w:rsidRDefault="00440477" w:rsidP="00440477">
      <w:pPr>
        <w:pStyle w:val="Example"/>
        <w:ind w:left="130" w:right="115"/>
        <w:rPr>
          <w:ins w:id="1369" w:author="Russ Ott" w:date="2022-05-16T11:54:00Z"/>
        </w:rPr>
      </w:pPr>
      <w:ins w:id="1370" w:author="Russ Ott" w:date="2022-05-16T11:54:00Z">
        <w:r>
          <w:t xml:space="preserve">            &lt;/observation&gt;</w:t>
        </w:r>
      </w:ins>
    </w:p>
    <w:p w14:paraId="43DCCFEA" w14:textId="77777777" w:rsidR="00440477" w:rsidRDefault="00440477" w:rsidP="00440477">
      <w:pPr>
        <w:pStyle w:val="Example"/>
        <w:ind w:left="130" w:right="115"/>
        <w:rPr>
          <w:ins w:id="1371" w:author="Russ Ott" w:date="2022-05-16T11:54:00Z"/>
        </w:rPr>
      </w:pPr>
      <w:ins w:id="1372" w:author="Russ Ott" w:date="2022-05-16T11:54:00Z">
        <w:r>
          <w:t xml:space="preserve">        &lt;/</w:t>
        </w:r>
        <w:proofErr w:type="spellStart"/>
        <w:r>
          <w:t>entryRelationship</w:t>
        </w:r>
        <w:proofErr w:type="spellEnd"/>
        <w:r>
          <w:t>&gt;</w:t>
        </w:r>
      </w:ins>
    </w:p>
    <w:p w14:paraId="09212A70" w14:textId="77777777" w:rsidR="00440477" w:rsidRDefault="00440477" w:rsidP="00440477">
      <w:pPr>
        <w:pStyle w:val="Example"/>
        <w:ind w:left="130" w:right="115"/>
        <w:rPr>
          <w:ins w:id="1373" w:author="Russ Ott" w:date="2022-05-16T11:54:00Z"/>
        </w:rPr>
      </w:pPr>
      <w:ins w:id="1374" w:author="Russ Ott" w:date="2022-05-16T11:54:00Z">
        <w:r>
          <w:t xml:space="preserve">        &lt;</w:t>
        </w:r>
        <w:proofErr w:type="spellStart"/>
        <w:r>
          <w:t>entryRelationship</w:t>
        </w:r>
        <w:proofErr w:type="spellEnd"/>
        <w:r>
          <w:t xml:space="preserve"> </w:t>
        </w:r>
        <w:proofErr w:type="spellStart"/>
        <w:r>
          <w:t>typeCode</w:t>
        </w:r>
        <w:proofErr w:type="spellEnd"/>
        <w:r>
          <w:t>="COMP"&gt;</w:t>
        </w:r>
      </w:ins>
    </w:p>
    <w:p w14:paraId="5865C9C7" w14:textId="77777777" w:rsidR="00440477" w:rsidRDefault="00440477" w:rsidP="00440477">
      <w:pPr>
        <w:pStyle w:val="Example"/>
        <w:ind w:left="130" w:right="115"/>
        <w:rPr>
          <w:ins w:id="1375" w:author="Russ Ott" w:date="2022-05-16T11:54:00Z"/>
        </w:rPr>
      </w:pPr>
      <w:ins w:id="1376"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53FAAEE2" w14:textId="77777777" w:rsidR="00440477" w:rsidRDefault="00440477" w:rsidP="00440477">
      <w:pPr>
        <w:pStyle w:val="Example"/>
        <w:ind w:left="130" w:right="115"/>
        <w:rPr>
          <w:ins w:id="1377" w:author="Russ Ott" w:date="2022-05-16T11:54:00Z"/>
        </w:rPr>
      </w:pPr>
      <w:ins w:id="1378" w:author="Russ Ott" w:date="2022-05-16T11:54:00Z">
        <w:r>
          <w:t xml:space="preserve">                &lt;</w:t>
        </w:r>
        <w:proofErr w:type="spellStart"/>
        <w:r>
          <w:t>templateId</w:t>
        </w:r>
        <w:proofErr w:type="spellEnd"/>
        <w:r>
          <w:t xml:space="preserve"> root="2.16.840.1.113883.10.20.22.4.86"/&gt;</w:t>
        </w:r>
      </w:ins>
    </w:p>
    <w:p w14:paraId="5313FAE7" w14:textId="77777777" w:rsidR="00440477" w:rsidRDefault="00440477" w:rsidP="00440477">
      <w:pPr>
        <w:pStyle w:val="Example"/>
        <w:ind w:left="130" w:right="115"/>
        <w:rPr>
          <w:ins w:id="1379" w:author="Russ Ott" w:date="2022-05-16T11:54:00Z"/>
        </w:rPr>
      </w:pPr>
      <w:ins w:id="1380" w:author="Russ Ott" w:date="2022-05-16T11:54:00Z">
        <w:r>
          <w:t xml:space="preserve">                &lt;id root="f4dce790-8328-11db-9fe1-0800200c9a44"/&gt;</w:t>
        </w:r>
      </w:ins>
    </w:p>
    <w:p w14:paraId="408D51D9" w14:textId="77777777" w:rsidR="00440477" w:rsidRDefault="00440477" w:rsidP="00440477">
      <w:pPr>
        <w:pStyle w:val="Example"/>
        <w:ind w:left="130" w:right="115"/>
        <w:rPr>
          <w:ins w:id="1381" w:author="Russ Ott" w:date="2022-05-16T11:54:00Z"/>
        </w:rPr>
      </w:pPr>
      <w:ins w:id="1382" w:author="Russ Ott" w:date="2022-05-16T11:54:00Z">
        <w:r>
          <w:t xml:space="preserve">                &lt;code code="88124-3" displayName="Food insecurity risk [HVS]"</w:t>
        </w:r>
      </w:ins>
    </w:p>
    <w:p w14:paraId="0889DB2F" w14:textId="77777777" w:rsidR="00440477" w:rsidRDefault="00440477" w:rsidP="00440477">
      <w:pPr>
        <w:pStyle w:val="Example"/>
        <w:ind w:left="130" w:right="115"/>
        <w:rPr>
          <w:ins w:id="1383" w:author="Russ Ott" w:date="2022-05-16T11:54:00Z"/>
        </w:rPr>
      </w:pPr>
      <w:ins w:id="1384" w:author="Russ Ott" w:date="2022-05-16T11:54:00Z">
        <w:r>
          <w:t xml:space="preserve">                                        </w:t>
        </w:r>
        <w:proofErr w:type="spellStart"/>
        <w:r>
          <w:t>codeSystem</w:t>
        </w:r>
        <w:proofErr w:type="spellEnd"/>
        <w:r>
          <w:t xml:space="preserve">="2.16.840.1.113883.6.1" </w:t>
        </w:r>
        <w:proofErr w:type="spellStart"/>
        <w:r>
          <w:t>codeSystemName</w:t>
        </w:r>
        <w:proofErr w:type="spellEnd"/>
        <w:r>
          <w:t>="SNOMED"/&gt;</w:t>
        </w:r>
      </w:ins>
    </w:p>
    <w:p w14:paraId="2BAA5C63" w14:textId="77777777" w:rsidR="00440477" w:rsidRDefault="00440477" w:rsidP="00440477">
      <w:pPr>
        <w:pStyle w:val="Example"/>
        <w:ind w:left="130" w:right="115"/>
        <w:rPr>
          <w:ins w:id="1385" w:author="Russ Ott" w:date="2022-05-16T11:54:00Z"/>
        </w:rPr>
      </w:pPr>
      <w:ins w:id="1386" w:author="Russ Ott" w:date="2022-05-16T11:54:00Z">
        <w:r>
          <w:t xml:space="preserve">                &lt;</w:t>
        </w:r>
        <w:proofErr w:type="spellStart"/>
        <w:r>
          <w:t>statusCode</w:t>
        </w:r>
        <w:proofErr w:type="spellEnd"/>
        <w:r>
          <w:t xml:space="preserve"> code="completed"/&gt;</w:t>
        </w:r>
      </w:ins>
    </w:p>
    <w:p w14:paraId="41A7124A" w14:textId="77777777" w:rsidR="00440477" w:rsidRDefault="00440477" w:rsidP="00440477">
      <w:pPr>
        <w:pStyle w:val="Example"/>
        <w:ind w:left="130" w:right="115"/>
        <w:rPr>
          <w:ins w:id="1387" w:author="Russ Ott" w:date="2022-05-16T11:54:00Z"/>
        </w:rPr>
      </w:pPr>
      <w:ins w:id="1388" w:author="Russ Ott" w:date="2022-05-16T11:54:00Z">
        <w:r>
          <w:t xml:space="preserve">                &lt;value </w:t>
        </w:r>
        <w:proofErr w:type="spellStart"/>
        <w:proofErr w:type="gramStart"/>
        <w:r>
          <w:t>xsi:type</w:t>
        </w:r>
        <w:proofErr w:type="spellEnd"/>
        <w:proofErr w:type="gramEnd"/>
        <w:r>
          <w:t xml:space="preserve">="CD" code="LA19952-3" displayName="At risk" </w:t>
        </w:r>
        <w:proofErr w:type="spellStart"/>
        <w:r>
          <w:t>codeSystem</w:t>
        </w:r>
        <w:proofErr w:type="spellEnd"/>
        <w:r>
          <w:t>="2.16.840.1.113883.6.1"/&gt;</w:t>
        </w:r>
      </w:ins>
    </w:p>
    <w:p w14:paraId="41756FEF" w14:textId="77777777" w:rsidR="00440477" w:rsidRDefault="00440477" w:rsidP="00440477">
      <w:pPr>
        <w:pStyle w:val="Example"/>
        <w:ind w:left="130" w:right="115"/>
        <w:rPr>
          <w:ins w:id="1389" w:author="Russ Ott" w:date="2022-05-16T11:54:00Z"/>
        </w:rPr>
      </w:pPr>
      <w:ins w:id="1390" w:author="Russ Ott" w:date="2022-05-16T11:54:00Z">
        <w:r>
          <w:t xml:space="preserve">            &lt;/observation&gt;</w:t>
        </w:r>
      </w:ins>
    </w:p>
    <w:p w14:paraId="5153EF80" w14:textId="77777777" w:rsidR="00440477" w:rsidRDefault="00440477" w:rsidP="00440477">
      <w:pPr>
        <w:pStyle w:val="Example"/>
        <w:ind w:left="130" w:right="115"/>
        <w:rPr>
          <w:ins w:id="1391" w:author="Russ Ott" w:date="2022-05-16T11:54:00Z"/>
        </w:rPr>
      </w:pPr>
      <w:ins w:id="1392" w:author="Russ Ott" w:date="2022-05-16T11:54:00Z">
        <w:r>
          <w:t xml:space="preserve">        &lt;/</w:t>
        </w:r>
        <w:proofErr w:type="spellStart"/>
        <w:r>
          <w:t>entryRelationship</w:t>
        </w:r>
        <w:proofErr w:type="spellEnd"/>
        <w:r>
          <w:t>&gt;</w:t>
        </w:r>
      </w:ins>
    </w:p>
    <w:p w14:paraId="1C17ECE0" w14:textId="77777777" w:rsidR="00440477" w:rsidRDefault="00440477" w:rsidP="00440477">
      <w:pPr>
        <w:pStyle w:val="Example"/>
        <w:ind w:left="130" w:right="115"/>
        <w:rPr>
          <w:ins w:id="1393" w:author="Russ Ott" w:date="2022-05-16T11:54:00Z"/>
        </w:rPr>
      </w:pPr>
      <w:ins w:id="1394" w:author="Russ Ott" w:date="2022-05-16T11:54:00Z">
        <w:r>
          <w:lastRenderedPageBreak/>
          <w:t xml:space="preserve">    &lt;/observation&gt;</w:t>
        </w:r>
      </w:ins>
    </w:p>
    <w:p w14:paraId="5CE70C03" w14:textId="77777777" w:rsidR="00440477" w:rsidRDefault="00440477" w:rsidP="00440477">
      <w:pPr>
        <w:pStyle w:val="Example"/>
        <w:ind w:left="130" w:right="115"/>
        <w:rPr>
          <w:ins w:id="1395" w:author="Russ Ott" w:date="2022-05-16T11:54:00Z"/>
        </w:rPr>
      </w:pPr>
      <w:ins w:id="1396" w:author="Russ Ott" w:date="2022-05-16T11:54:00Z">
        <w:r>
          <w:t>&lt;/entry&gt;</w:t>
        </w:r>
      </w:ins>
    </w:p>
    <w:p w14:paraId="26C4C999" w14:textId="77777777" w:rsidR="00440477" w:rsidRDefault="00440477" w:rsidP="00440477">
      <w:pPr>
        <w:pStyle w:val="BodyText"/>
        <w:rPr>
          <w:ins w:id="1397" w:author="Russ Ott" w:date="2022-05-16T11:54:00Z"/>
        </w:rPr>
      </w:pPr>
    </w:p>
    <w:p w14:paraId="6676CBBF" w14:textId="77777777" w:rsidR="00440477" w:rsidRDefault="00440477" w:rsidP="00440477">
      <w:pPr>
        <w:pStyle w:val="Heading2nospace"/>
        <w:rPr>
          <w:ins w:id="1398" w:author="Russ Ott" w:date="2022-05-16T11:54:00Z"/>
        </w:rPr>
      </w:pPr>
      <w:bookmarkStart w:id="1399" w:name="E_Assessment_Supporting_Observation_V2"/>
      <w:bookmarkStart w:id="1400" w:name="_Toc103325885"/>
      <w:ins w:id="1401" w:author="Russ Ott" w:date="2022-05-16T11:54:00Z">
        <w:r>
          <w:t>Assessment Scale Supporting Observation (V2)</w:t>
        </w:r>
        <w:bookmarkEnd w:id="1399"/>
        <w:bookmarkEnd w:id="1400"/>
      </w:ins>
    </w:p>
    <w:p w14:paraId="76733E11" w14:textId="77777777" w:rsidR="00440477" w:rsidRDefault="00440477" w:rsidP="00440477">
      <w:pPr>
        <w:pStyle w:val="BracketData"/>
        <w:rPr>
          <w:ins w:id="1402" w:author="Russ Ott" w:date="2022-05-16T11:54:00Z"/>
        </w:rPr>
      </w:pPr>
      <w:ins w:id="1403" w:author="Russ Ott" w:date="2022-05-16T11:54:00Z">
        <w:r>
          <w:t xml:space="preserve">[observation: identifier </w:t>
        </w:r>
        <w:proofErr w:type="gramStart"/>
        <w:r>
          <w:t>urn:hl</w:t>
        </w:r>
        <w:proofErr w:type="gramEnd"/>
        <w:r>
          <w:t>7ii:2.16.840.1.113883.10.20.22.4.86:2022-06-01 (open)]</w:t>
        </w:r>
      </w:ins>
    </w:p>
    <w:p w14:paraId="3E2110A8" w14:textId="77777777" w:rsidR="00440477" w:rsidRDefault="00440477" w:rsidP="00440477">
      <w:pPr>
        <w:rPr>
          <w:ins w:id="1404" w:author="Russ Ott" w:date="2022-05-16T11:54:00Z"/>
        </w:rPr>
      </w:pPr>
      <w:ins w:id="1405" w:author="Russ Ott" w:date="2022-05-16T11:54:00Z">
        <w:r>
          <w:t xml:space="preserve">An Assessment Scale Supporting Observation represents the components of a scale used in an Assessment Scale Observation. The individual parts that make up the component may be a group of physical, cognitive, functional status, social </w:t>
        </w:r>
        <w:proofErr w:type="gramStart"/>
        <w:r>
          <w:t>observations</w:t>
        </w:r>
        <w:proofErr w:type="gramEnd"/>
        <w:r>
          <w:t xml:space="preserve"> or answers to questions.</w:t>
        </w:r>
      </w:ins>
    </w:p>
    <w:p w14:paraId="1588C7E3" w14:textId="1F9CE527" w:rsidR="00440477" w:rsidRDefault="00440477" w:rsidP="00440477">
      <w:pPr>
        <w:pStyle w:val="Caption"/>
        <w:rPr>
          <w:ins w:id="1406" w:author="Russ Ott" w:date="2022-05-16T11:54:00Z"/>
        </w:rPr>
      </w:pPr>
      <w:bookmarkStart w:id="1407" w:name="_Toc103325945"/>
      <w:ins w:id="1408" w:author="Russ Ott" w:date="2022-05-16T11:54:00Z">
        <w:r>
          <w:t xml:space="preserve">Table </w:t>
        </w:r>
        <w:r>
          <w:fldChar w:fldCharType="begin"/>
        </w:r>
        <w:r>
          <w:instrText>SEQ Table \* ARABIC</w:instrText>
        </w:r>
        <w:r>
          <w:fldChar w:fldCharType="separate"/>
        </w:r>
        <w:r w:rsidR="00F1669B">
          <w:t>7</w:t>
        </w:r>
        <w:r>
          <w:fldChar w:fldCharType="end"/>
        </w:r>
        <w:r>
          <w:t>: Assessment Scale Supporting Observation (V2) Constraints Overview</w:t>
        </w:r>
        <w:bookmarkEnd w:id="1407"/>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AB98614" w14:textId="77777777" w:rsidTr="00BA7D84">
        <w:trPr>
          <w:cantSplit/>
          <w:tblHeader/>
          <w:jc w:val="center"/>
          <w:ins w:id="1409" w:author="Russ Ott" w:date="2022-05-16T11:54:00Z"/>
        </w:trPr>
        <w:tc>
          <w:tcPr>
            <w:tcW w:w="0" w:type="dxa"/>
            <w:shd w:val="clear" w:color="auto" w:fill="E6E6E6"/>
            <w:noWrap/>
          </w:tcPr>
          <w:p w14:paraId="3B69148D" w14:textId="77777777" w:rsidR="00440477" w:rsidRDefault="00440477" w:rsidP="00BA7D84">
            <w:pPr>
              <w:pStyle w:val="TableHead"/>
              <w:rPr>
                <w:ins w:id="1410" w:author="Russ Ott" w:date="2022-05-16T11:54:00Z"/>
              </w:rPr>
            </w:pPr>
            <w:ins w:id="1411" w:author="Russ Ott" w:date="2022-05-16T11:54:00Z">
              <w:r>
                <w:t>XPath</w:t>
              </w:r>
            </w:ins>
          </w:p>
        </w:tc>
        <w:tc>
          <w:tcPr>
            <w:tcW w:w="720" w:type="dxa"/>
            <w:shd w:val="clear" w:color="auto" w:fill="E6E6E6"/>
            <w:noWrap/>
          </w:tcPr>
          <w:p w14:paraId="49462AD5" w14:textId="77777777" w:rsidR="00440477" w:rsidRDefault="00440477" w:rsidP="00BA7D84">
            <w:pPr>
              <w:pStyle w:val="TableHead"/>
              <w:rPr>
                <w:ins w:id="1412" w:author="Russ Ott" w:date="2022-05-16T11:54:00Z"/>
              </w:rPr>
            </w:pPr>
            <w:ins w:id="1413" w:author="Russ Ott" w:date="2022-05-16T11:54:00Z">
              <w:r>
                <w:t>Card.</w:t>
              </w:r>
            </w:ins>
          </w:p>
        </w:tc>
        <w:tc>
          <w:tcPr>
            <w:tcW w:w="1152" w:type="dxa"/>
            <w:shd w:val="clear" w:color="auto" w:fill="E6E6E6"/>
            <w:noWrap/>
          </w:tcPr>
          <w:p w14:paraId="23E5FD68" w14:textId="77777777" w:rsidR="00440477" w:rsidRDefault="00440477" w:rsidP="00BA7D84">
            <w:pPr>
              <w:pStyle w:val="TableHead"/>
              <w:rPr>
                <w:ins w:id="1414" w:author="Russ Ott" w:date="2022-05-16T11:54:00Z"/>
              </w:rPr>
            </w:pPr>
            <w:ins w:id="1415" w:author="Russ Ott" w:date="2022-05-16T11:54:00Z">
              <w:r>
                <w:t>Verb</w:t>
              </w:r>
            </w:ins>
          </w:p>
        </w:tc>
        <w:tc>
          <w:tcPr>
            <w:tcW w:w="864" w:type="dxa"/>
            <w:shd w:val="clear" w:color="auto" w:fill="E6E6E6"/>
            <w:noWrap/>
          </w:tcPr>
          <w:p w14:paraId="493731F5" w14:textId="77777777" w:rsidR="00440477" w:rsidRDefault="00440477" w:rsidP="00BA7D84">
            <w:pPr>
              <w:pStyle w:val="TableHead"/>
              <w:rPr>
                <w:ins w:id="1416" w:author="Russ Ott" w:date="2022-05-16T11:54:00Z"/>
              </w:rPr>
            </w:pPr>
            <w:ins w:id="1417" w:author="Russ Ott" w:date="2022-05-16T11:54:00Z">
              <w:r>
                <w:t>Data Type</w:t>
              </w:r>
            </w:ins>
          </w:p>
        </w:tc>
        <w:tc>
          <w:tcPr>
            <w:tcW w:w="864" w:type="dxa"/>
            <w:shd w:val="clear" w:color="auto" w:fill="E6E6E6"/>
            <w:noWrap/>
          </w:tcPr>
          <w:p w14:paraId="6584602A" w14:textId="77777777" w:rsidR="00440477" w:rsidRDefault="00440477" w:rsidP="00BA7D84">
            <w:pPr>
              <w:pStyle w:val="TableHead"/>
              <w:rPr>
                <w:ins w:id="1418" w:author="Russ Ott" w:date="2022-05-16T11:54:00Z"/>
              </w:rPr>
            </w:pPr>
            <w:ins w:id="1419" w:author="Russ Ott" w:date="2022-05-16T11:54:00Z">
              <w:r>
                <w:t>CONF#</w:t>
              </w:r>
            </w:ins>
          </w:p>
        </w:tc>
        <w:tc>
          <w:tcPr>
            <w:tcW w:w="864" w:type="dxa"/>
            <w:shd w:val="clear" w:color="auto" w:fill="E6E6E6"/>
            <w:noWrap/>
          </w:tcPr>
          <w:p w14:paraId="226A1522" w14:textId="77777777" w:rsidR="00440477" w:rsidRDefault="00440477" w:rsidP="00BA7D84">
            <w:pPr>
              <w:pStyle w:val="TableHead"/>
              <w:rPr>
                <w:ins w:id="1420" w:author="Russ Ott" w:date="2022-05-16T11:54:00Z"/>
              </w:rPr>
            </w:pPr>
            <w:ins w:id="1421" w:author="Russ Ott" w:date="2022-05-16T11:54:00Z">
              <w:r>
                <w:t>Value</w:t>
              </w:r>
            </w:ins>
          </w:p>
        </w:tc>
      </w:tr>
      <w:tr w:rsidR="00440477" w14:paraId="77A0E87A" w14:textId="77777777" w:rsidTr="00BA7D84">
        <w:trPr>
          <w:jc w:val="center"/>
          <w:ins w:id="1422" w:author="Russ Ott" w:date="2022-05-16T11:54:00Z"/>
        </w:trPr>
        <w:tc>
          <w:tcPr>
            <w:tcW w:w="10160" w:type="dxa"/>
            <w:gridSpan w:val="6"/>
          </w:tcPr>
          <w:p w14:paraId="1A59871B" w14:textId="77777777" w:rsidR="00440477" w:rsidRDefault="00440477" w:rsidP="00BA7D84">
            <w:pPr>
              <w:pStyle w:val="TableText"/>
              <w:rPr>
                <w:ins w:id="1423" w:author="Russ Ott" w:date="2022-05-16T11:54:00Z"/>
              </w:rPr>
            </w:pPr>
            <w:ins w:id="1424" w:author="Russ Ott" w:date="2022-05-16T11:54:00Z">
              <w:r>
                <w:t>observation (identifier: urn:hl7ii:2.16.840.1.113883.10.20.22.4.86:2022-06-01)</w:t>
              </w:r>
            </w:ins>
          </w:p>
        </w:tc>
      </w:tr>
      <w:tr w:rsidR="00440477" w14:paraId="16C19EAF" w14:textId="77777777" w:rsidTr="00BA7D84">
        <w:trPr>
          <w:jc w:val="center"/>
          <w:ins w:id="1425" w:author="Russ Ott" w:date="2022-05-16T11:54:00Z"/>
        </w:trPr>
        <w:tc>
          <w:tcPr>
            <w:tcW w:w="3345" w:type="dxa"/>
          </w:tcPr>
          <w:p w14:paraId="73039012" w14:textId="77777777" w:rsidR="00440477" w:rsidRDefault="00440477" w:rsidP="00BA7D84">
            <w:pPr>
              <w:pStyle w:val="TableText"/>
              <w:rPr>
                <w:ins w:id="1426" w:author="Russ Ott" w:date="2022-05-16T11:54:00Z"/>
              </w:rPr>
            </w:pPr>
            <w:ins w:id="1427" w:author="Russ Ott" w:date="2022-05-16T11:54:00Z">
              <w:r>
                <w:tab/>
                <w:t>@classCode</w:t>
              </w:r>
            </w:ins>
          </w:p>
        </w:tc>
        <w:tc>
          <w:tcPr>
            <w:tcW w:w="720" w:type="dxa"/>
          </w:tcPr>
          <w:p w14:paraId="6ABAF733" w14:textId="77777777" w:rsidR="00440477" w:rsidRDefault="00440477" w:rsidP="00BA7D84">
            <w:pPr>
              <w:pStyle w:val="TableText"/>
              <w:rPr>
                <w:ins w:id="1428" w:author="Russ Ott" w:date="2022-05-16T11:54:00Z"/>
              </w:rPr>
            </w:pPr>
            <w:ins w:id="1429" w:author="Russ Ott" w:date="2022-05-16T11:54:00Z">
              <w:r>
                <w:t>1..1</w:t>
              </w:r>
            </w:ins>
          </w:p>
        </w:tc>
        <w:tc>
          <w:tcPr>
            <w:tcW w:w="1152" w:type="dxa"/>
          </w:tcPr>
          <w:p w14:paraId="21AA58B0" w14:textId="77777777" w:rsidR="00440477" w:rsidRDefault="00440477" w:rsidP="00BA7D84">
            <w:pPr>
              <w:pStyle w:val="TableText"/>
              <w:rPr>
                <w:ins w:id="1430" w:author="Russ Ott" w:date="2022-05-16T11:54:00Z"/>
              </w:rPr>
            </w:pPr>
            <w:ins w:id="1431" w:author="Russ Ott" w:date="2022-05-16T11:54:00Z">
              <w:r>
                <w:t>SHALL</w:t>
              </w:r>
            </w:ins>
          </w:p>
        </w:tc>
        <w:tc>
          <w:tcPr>
            <w:tcW w:w="864" w:type="dxa"/>
          </w:tcPr>
          <w:p w14:paraId="1F1926C4" w14:textId="77777777" w:rsidR="00440477" w:rsidRDefault="00440477" w:rsidP="00BA7D84">
            <w:pPr>
              <w:pStyle w:val="TableText"/>
              <w:rPr>
                <w:ins w:id="1432" w:author="Russ Ott" w:date="2022-05-16T11:54:00Z"/>
              </w:rPr>
            </w:pPr>
          </w:p>
        </w:tc>
        <w:tc>
          <w:tcPr>
            <w:tcW w:w="1104" w:type="dxa"/>
          </w:tcPr>
          <w:p w14:paraId="22F0E3FA" w14:textId="610FDC09" w:rsidR="00440477" w:rsidRDefault="001C172D" w:rsidP="00BA7D84">
            <w:pPr>
              <w:pStyle w:val="TableText"/>
              <w:rPr>
                <w:ins w:id="1433" w:author="Russ Ott" w:date="2022-05-16T11:54:00Z"/>
              </w:rPr>
            </w:pPr>
            <w:ins w:id="1434" w:author="Russ Ott" w:date="2022-05-16T11:54:00Z">
              <w:r>
                <w:fldChar w:fldCharType="begin"/>
              </w:r>
              <w:r>
                <w:instrText xml:space="preserve"> HYPERLINK \l "C_4515-16715" \h </w:instrText>
              </w:r>
              <w:r>
                <w:fldChar w:fldCharType="separate"/>
              </w:r>
              <w:r w:rsidR="00440477">
                <w:rPr>
                  <w:rStyle w:val="HyperlinkText9pt"/>
                </w:rPr>
                <w:t>4515-16715</w:t>
              </w:r>
              <w:r>
                <w:rPr>
                  <w:rStyle w:val="HyperlinkText9pt"/>
                </w:rPr>
                <w:fldChar w:fldCharType="end"/>
              </w:r>
            </w:ins>
          </w:p>
        </w:tc>
        <w:tc>
          <w:tcPr>
            <w:tcW w:w="2975" w:type="dxa"/>
          </w:tcPr>
          <w:p w14:paraId="0E66BF32" w14:textId="77777777" w:rsidR="00440477" w:rsidRDefault="00440477" w:rsidP="00BA7D84">
            <w:pPr>
              <w:pStyle w:val="TableText"/>
              <w:rPr>
                <w:ins w:id="1435" w:author="Russ Ott" w:date="2022-05-16T11:54:00Z"/>
              </w:rPr>
            </w:pPr>
            <w:ins w:id="1436" w:author="Russ Ott" w:date="2022-05-16T11:54:00Z">
              <w:r>
                <w:t>urn:oid:2.16.840.1.113883.5.6 (HL7ActClass) = OBS</w:t>
              </w:r>
            </w:ins>
          </w:p>
        </w:tc>
      </w:tr>
      <w:tr w:rsidR="00440477" w14:paraId="49C388DA" w14:textId="77777777" w:rsidTr="00BA7D84">
        <w:trPr>
          <w:jc w:val="center"/>
          <w:ins w:id="1437" w:author="Russ Ott" w:date="2022-05-16T11:54:00Z"/>
        </w:trPr>
        <w:tc>
          <w:tcPr>
            <w:tcW w:w="3345" w:type="dxa"/>
          </w:tcPr>
          <w:p w14:paraId="1CF157EC" w14:textId="77777777" w:rsidR="00440477" w:rsidRDefault="00440477" w:rsidP="00BA7D84">
            <w:pPr>
              <w:pStyle w:val="TableText"/>
              <w:rPr>
                <w:ins w:id="1438" w:author="Russ Ott" w:date="2022-05-16T11:54:00Z"/>
              </w:rPr>
            </w:pPr>
            <w:ins w:id="1439" w:author="Russ Ott" w:date="2022-05-16T11:54:00Z">
              <w:r>
                <w:tab/>
                <w:t>@moodCode</w:t>
              </w:r>
            </w:ins>
          </w:p>
        </w:tc>
        <w:tc>
          <w:tcPr>
            <w:tcW w:w="720" w:type="dxa"/>
          </w:tcPr>
          <w:p w14:paraId="71C6C2FC" w14:textId="77777777" w:rsidR="00440477" w:rsidRDefault="00440477" w:rsidP="00BA7D84">
            <w:pPr>
              <w:pStyle w:val="TableText"/>
              <w:rPr>
                <w:ins w:id="1440" w:author="Russ Ott" w:date="2022-05-16T11:54:00Z"/>
              </w:rPr>
            </w:pPr>
            <w:ins w:id="1441" w:author="Russ Ott" w:date="2022-05-16T11:54:00Z">
              <w:r>
                <w:t>1..1</w:t>
              </w:r>
            </w:ins>
          </w:p>
        </w:tc>
        <w:tc>
          <w:tcPr>
            <w:tcW w:w="1152" w:type="dxa"/>
          </w:tcPr>
          <w:p w14:paraId="71333DF9" w14:textId="77777777" w:rsidR="00440477" w:rsidRDefault="00440477" w:rsidP="00BA7D84">
            <w:pPr>
              <w:pStyle w:val="TableText"/>
              <w:rPr>
                <w:ins w:id="1442" w:author="Russ Ott" w:date="2022-05-16T11:54:00Z"/>
              </w:rPr>
            </w:pPr>
            <w:ins w:id="1443" w:author="Russ Ott" w:date="2022-05-16T11:54:00Z">
              <w:r>
                <w:t>SHALL</w:t>
              </w:r>
            </w:ins>
          </w:p>
        </w:tc>
        <w:tc>
          <w:tcPr>
            <w:tcW w:w="864" w:type="dxa"/>
          </w:tcPr>
          <w:p w14:paraId="55DD602F" w14:textId="77777777" w:rsidR="00440477" w:rsidRDefault="00440477" w:rsidP="00BA7D84">
            <w:pPr>
              <w:pStyle w:val="TableText"/>
              <w:rPr>
                <w:ins w:id="1444" w:author="Russ Ott" w:date="2022-05-16T11:54:00Z"/>
              </w:rPr>
            </w:pPr>
          </w:p>
        </w:tc>
        <w:tc>
          <w:tcPr>
            <w:tcW w:w="1104" w:type="dxa"/>
          </w:tcPr>
          <w:p w14:paraId="28BFC61D" w14:textId="3879416D" w:rsidR="00440477" w:rsidRDefault="001C172D" w:rsidP="00BA7D84">
            <w:pPr>
              <w:pStyle w:val="TableText"/>
              <w:rPr>
                <w:ins w:id="1445" w:author="Russ Ott" w:date="2022-05-16T11:54:00Z"/>
              </w:rPr>
            </w:pPr>
            <w:ins w:id="1446" w:author="Russ Ott" w:date="2022-05-16T11:54:00Z">
              <w:r>
                <w:fldChar w:fldCharType="begin"/>
              </w:r>
              <w:r>
                <w:instrText xml:space="preserve"> HYPERLINK \l "C_4515-16716" \h </w:instrText>
              </w:r>
              <w:r>
                <w:fldChar w:fldCharType="separate"/>
              </w:r>
              <w:r w:rsidR="00440477">
                <w:rPr>
                  <w:rStyle w:val="HyperlinkText9pt"/>
                </w:rPr>
                <w:t>4515-16716</w:t>
              </w:r>
              <w:r>
                <w:rPr>
                  <w:rStyle w:val="HyperlinkText9pt"/>
                </w:rPr>
                <w:fldChar w:fldCharType="end"/>
              </w:r>
            </w:ins>
          </w:p>
        </w:tc>
        <w:tc>
          <w:tcPr>
            <w:tcW w:w="2975" w:type="dxa"/>
          </w:tcPr>
          <w:p w14:paraId="6020149C" w14:textId="77777777" w:rsidR="00440477" w:rsidRDefault="00440477" w:rsidP="00BA7D84">
            <w:pPr>
              <w:pStyle w:val="TableText"/>
              <w:rPr>
                <w:ins w:id="1447" w:author="Russ Ott" w:date="2022-05-16T11:54:00Z"/>
              </w:rPr>
            </w:pPr>
            <w:ins w:id="1448" w:author="Russ Ott" w:date="2022-05-16T11:54:00Z">
              <w:r>
                <w:t>urn:oid:2.16.840.1.113883.5.1001 (HL7ActMood) = EVN</w:t>
              </w:r>
            </w:ins>
          </w:p>
        </w:tc>
      </w:tr>
      <w:tr w:rsidR="00440477" w14:paraId="77EA19ED" w14:textId="77777777" w:rsidTr="00BA7D84">
        <w:trPr>
          <w:jc w:val="center"/>
          <w:ins w:id="1449" w:author="Russ Ott" w:date="2022-05-16T11:54:00Z"/>
        </w:trPr>
        <w:tc>
          <w:tcPr>
            <w:tcW w:w="3345" w:type="dxa"/>
          </w:tcPr>
          <w:p w14:paraId="6D65E76A" w14:textId="77777777" w:rsidR="00440477" w:rsidRDefault="00440477" w:rsidP="00BA7D84">
            <w:pPr>
              <w:pStyle w:val="TableText"/>
              <w:rPr>
                <w:ins w:id="1450" w:author="Russ Ott" w:date="2022-05-16T11:54:00Z"/>
              </w:rPr>
            </w:pPr>
            <w:ins w:id="1451" w:author="Russ Ott" w:date="2022-05-16T11:54:00Z">
              <w:r>
                <w:tab/>
                <w:t>templateId</w:t>
              </w:r>
            </w:ins>
          </w:p>
        </w:tc>
        <w:tc>
          <w:tcPr>
            <w:tcW w:w="720" w:type="dxa"/>
          </w:tcPr>
          <w:p w14:paraId="796BADA3" w14:textId="77777777" w:rsidR="00440477" w:rsidRDefault="00440477" w:rsidP="00BA7D84">
            <w:pPr>
              <w:pStyle w:val="TableText"/>
              <w:rPr>
                <w:ins w:id="1452" w:author="Russ Ott" w:date="2022-05-16T11:54:00Z"/>
              </w:rPr>
            </w:pPr>
            <w:ins w:id="1453" w:author="Russ Ott" w:date="2022-05-16T11:54:00Z">
              <w:r>
                <w:t>1..1</w:t>
              </w:r>
            </w:ins>
          </w:p>
        </w:tc>
        <w:tc>
          <w:tcPr>
            <w:tcW w:w="1152" w:type="dxa"/>
          </w:tcPr>
          <w:p w14:paraId="32F14837" w14:textId="77777777" w:rsidR="00440477" w:rsidRDefault="00440477" w:rsidP="00BA7D84">
            <w:pPr>
              <w:pStyle w:val="TableText"/>
              <w:rPr>
                <w:ins w:id="1454" w:author="Russ Ott" w:date="2022-05-16T11:54:00Z"/>
              </w:rPr>
            </w:pPr>
            <w:ins w:id="1455" w:author="Russ Ott" w:date="2022-05-16T11:54:00Z">
              <w:r>
                <w:t>SHALL</w:t>
              </w:r>
            </w:ins>
          </w:p>
        </w:tc>
        <w:tc>
          <w:tcPr>
            <w:tcW w:w="864" w:type="dxa"/>
          </w:tcPr>
          <w:p w14:paraId="6D6C4583" w14:textId="77777777" w:rsidR="00440477" w:rsidRDefault="00440477" w:rsidP="00BA7D84">
            <w:pPr>
              <w:pStyle w:val="TableText"/>
              <w:rPr>
                <w:ins w:id="1456" w:author="Russ Ott" w:date="2022-05-16T11:54:00Z"/>
              </w:rPr>
            </w:pPr>
          </w:p>
        </w:tc>
        <w:tc>
          <w:tcPr>
            <w:tcW w:w="1104" w:type="dxa"/>
          </w:tcPr>
          <w:p w14:paraId="6DB3A321" w14:textId="1ECFCB9D" w:rsidR="00440477" w:rsidRDefault="001C172D" w:rsidP="00BA7D84">
            <w:pPr>
              <w:pStyle w:val="TableText"/>
              <w:rPr>
                <w:ins w:id="1457" w:author="Russ Ott" w:date="2022-05-16T11:54:00Z"/>
              </w:rPr>
            </w:pPr>
            <w:ins w:id="1458" w:author="Russ Ott" w:date="2022-05-16T11:54:00Z">
              <w:r>
                <w:fldChar w:fldCharType="begin"/>
              </w:r>
              <w:r>
                <w:instrText xml:space="preserve"> HYPERLINK \l "C_4515-16722" \h </w:instrText>
              </w:r>
              <w:r>
                <w:fldChar w:fldCharType="separate"/>
              </w:r>
              <w:r w:rsidR="00440477">
                <w:rPr>
                  <w:rStyle w:val="HyperlinkText9pt"/>
                </w:rPr>
                <w:t>4515-16722</w:t>
              </w:r>
              <w:r>
                <w:rPr>
                  <w:rStyle w:val="HyperlinkText9pt"/>
                </w:rPr>
                <w:fldChar w:fldCharType="end"/>
              </w:r>
            </w:ins>
          </w:p>
        </w:tc>
        <w:tc>
          <w:tcPr>
            <w:tcW w:w="2975" w:type="dxa"/>
          </w:tcPr>
          <w:p w14:paraId="1F862299" w14:textId="77777777" w:rsidR="00440477" w:rsidRDefault="00440477" w:rsidP="00BA7D84">
            <w:pPr>
              <w:pStyle w:val="TableText"/>
              <w:rPr>
                <w:ins w:id="1459" w:author="Russ Ott" w:date="2022-05-16T11:54:00Z"/>
              </w:rPr>
            </w:pPr>
          </w:p>
        </w:tc>
      </w:tr>
      <w:tr w:rsidR="00440477" w14:paraId="37C32724" w14:textId="77777777" w:rsidTr="00BA7D84">
        <w:trPr>
          <w:jc w:val="center"/>
          <w:ins w:id="1460" w:author="Russ Ott" w:date="2022-05-16T11:54:00Z"/>
        </w:trPr>
        <w:tc>
          <w:tcPr>
            <w:tcW w:w="3345" w:type="dxa"/>
          </w:tcPr>
          <w:p w14:paraId="6AF18AD6" w14:textId="77777777" w:rsidR="00440477" w:rsidRDefault="00440477" w:rsidP="00BA7D84">
            <w:pPr>
              <w:pStyle w:val="TableText"/>
              <w:rPr>
                <w:ins w:id="1461" w:author="Russ Ott" w:date="2022-05-16T11:54:00Z"/>
              </w:rPr>
            </w:pPr>
            <w:ins w:id="1462" w:author="Russ Ott" w:date="2022-05-16T11:54:00Z">
              <w:r>
                <w:tab/>
              </w:r>
              <w:r>
                <w:tab/>
                <w:t>@root</w:t>
              </w:r>
            </w:ins>
          </w:p>
        </w:tc>
        <w:tc>
          <w:tcPr>
            <w:tcW w:w="720" w:type="dxa"/>
          </w:tcPr>
          <w:p w14:paraId="4F6829C1" w14:textId="77777777" w:rsidR="00440477" w:rsidRDefault="00440477" w:rsidP="00BA7D84">
            <w:pPr>
              <w:pStyle w:val="TableText"/>
              <w:rPr>
                <w:ins w:id="1463" w:author="Russ Ott" w:date="2022-05-16T11:54:00Z"/>
              </w:rPr>
            </w:pPr>
            <w:ins w:id="1464" w:author="Russ Ott" w:date="2022-05-16T11:54:00Z">
              <w:r>
                <w:t>1..1</w:t>
              </w:r>
            </w:ins>
          </w:p>
        </w:tc>
        <w:tc>
          <w:tcPr>
            <w:tcW w:w="1152" w:type="dxa"/>
          </w:tcPr>
          <w:p w14:paraId="6A16AE3F" w14:textId="77777777" w:rsidR="00440477" w:rsidRDefault="00440477" w:rsidP="00BA7D84">
            <w:pPr>
              <w:pStyle w:val="TableText"/>
              <w:rPr>
                <w:ins w:id="1465" w:author="Russ Ott" w:date="2022-05-16T11:54:00Z"/>
              </w:rPr>
            </w:pPr>
            <w:ins w:id="1466" w:author="Russ Ott" w:date="2022-05-16T11:54:00Z">
              <w:r>
                <w:t>SHALL</w:t>
              </w:r>
            </w:ins>
          </w:p>
        </w:tc>
        <w:tc>
          <w:tcPr>
            <w:tcW w:w="864" w:type="dxa"/>
          </w:tcPr>
          <w:p w14:paraId="03279EA0" w14:textId="77777777" w:rsidR="00440477" w:rsidRDefault="00440477" w:rsidP="00BA7D84">
            <w:pPr>
              <w:pStyle w:val="TableText"/>
              <w:rPr>
                <w:ins w:id="1467" w:author="Russ Ott" w:date="2022-05-16T11:54:00Z"/>
              </w:rPr>
            </w:pPr>
          </w:p>
        </w:tc>
        <w:tc>
          <w:tcPr>
            <w:tcW w:w="1104" w:type="dxa"/>
          </w:tcPr>
          <w:p w14:paraId="21FD1DA5" w14:textId="24C317C9" w:rsidR="00440477" w:rsidRDefault="001C172D" w:rsidP="00BA7D84">
            <w:pPr>
              <w:pStyle w:val="TableText"/>
              <w:rPr>
                <w:ins w:id="1468" w:author="Russ Ott" w:date="2022-05-16T11:54:00Z"/>
              </w:rPr>
            </w:pPr>
            <w:ins w:id="1469" w:author="Russ Ott" w:date="2022-05-16T11:54:00Z">
              <w:r>
                <w:fldChar w:fldCharType="begin"/>
              </w:r>
              <w:r>
                <w:instrText xml:space="preserve"> HYPERLINK \l "C_4515-16723" \h </w:instrText>
              </w:r>
              <w:r>
                <w:fldChar w:fldCharType="separate"/>
              </w:r>
              <w:r w:rsidR="00440477">
                <w:rPr>
                  <w:rStyle w:val="HyperlinkText9pt"/>
                </w:rPr>
                <w:t>4515-16723</w:t>
              </w:r>
              <w:r>
                <w:rPr>
                  <w:rStyle w:val="HyperlinkText9pt"/>
                </w:rPr>
                <w:fldChar w:fldCharType="end"/>
              </w:r>
            </w:ins>
          </w:p>
        </w:tc>
        <w:tc>
          <w:tcPr>
            <w:tcW w:w="2975" w:type="dxa"/>
          </w:tcPr>
          <w:p w14:paraId="0666FB4B" w14:textId="77777777" w:rsidR="00440477" w:rsidRDefault="00440477" w:rsidP="00BA7D84">
            <w:pPr>
              <w:pStyle w:val="TableText"/>
              <w:rPr>
                <w:ins w:id="1470" w:author="Russ Ott" w:date="2022-05-16T11:54:00Z"/>
              </w:rPr>
            </w:pPr>
            <w:ins w:id="1471" w:author="Russ Ott" w:date="2022-05-16T11:54:00Z">
              <w:r>
                <w:t>2.16.840.1.113883.10.20.22.4.86</w:t>
              </w:r>
            </w:ins>
          </w:p>
        </w:tc>
      </w:tr>
      <w:tr w:rsidR="00440477" w14:paraId="04D891C1" w14:textId="77777777" w:rsidTr="00BA7D84">
        <w:trPr>
          <w:jc w:val="center"/>
          <w:ins w:id="1472" w:author="Russ Ott" w:date="2022-05-16T11:54:00Z"/>
        </w:trPr>
        <w:tc>
          <w:tcPr>
            <w:tcW w:w="3345" w:type="dxa"/>
          </w:tcPr>
          <w:p w14:paraId="54C16113" w14:textId="77777777" w:rsidR="00440477" w:rsidRDefault="00440477" w:rsidP="00BA7D84">
            <w:pPr>
              <w:pStyle w:val="TableText"/>
              <w:rPr>
                <w:ins w:id="1473" w:author="Russ Ott" w:date="2022-05-16T11:54:00Z"/>
              </w:rPr>
            </w:pPr>
            <w:ins w:id="1474" w:author="Russ Ott" w:date="2022-05-16T11:54:00Z">
              <w:r>
                <w:tab/>
              </w:r>
              <w:r>
                <w:tab/>
                <w:t>@extension</w:t>
              </w:r>
            </w:ins>
          </w:p>
        </w:tc>
        <w:tc>
          <w:tcPr>
            <w:tcW w:w="720" w:type="dxa"/>
          </w:tcPr>
          <w:p w14:paraId="19B5FD4E" w14:textId="77777777" w:rsidR="00440477" w:rsidRDefault="00440477" w:rsidP="00BA7D84">
            <w:pPr>
              <w:pStyle w:val="TableText"/>
              <w:rPr>
                <w:ins w:id="1475" w:author="Russ Ott" w:date="2022-05-16T11:54:00Z"/>
              </w:rPr>
            </w:pPr>
            <w:ins w:id="1476" w:author="Russ Ott" w:date="2022-05-16T11:54:00Z">
              <w:r>
                <w:t>1..1</w:t>
              </w:r>
            </w:ins>
          </w:p>
        </w:tc>
        <w:tc>
          <w:tcPr>
            <w:tcW w:w="1152" w:type="dxa"/>
          </w:tcPr>
          <w:p w14:paraId="75C36649" w14:textId="77777777" w:rsidR="00440477" w:rsidRDefault="00440477" w:rsidP="00BA7D84">
            <w:pPr>
              <w:pStyle w:val="TableText"/>
              <w:rPr>
                <w:ins w:id="1477" w:author="Russ Ott" w:date="2022-05-16T11:54:00Z"/>
              </w:rPr>
            </w:pPr>
            <w:ins w:id="1478" w:author="Russ Ott" w:date="2022-05-16T11:54:00Z">
              <w:r>
                <w:t>SHALL</w:t>
              </w:r>
            </w:ins>
          </w:p>
        </w:tc>
        <w:tc>
          <w:tcPr>
            <w:tcW w:w="864" w:type="dxa"/>
          </w:tcPr>
          <w:p w14:paraId="6437ED43" w14:textId="77777777" w:rsidR="00440477" w:rsidRDefault="00440477" w:rsidP="00BA7D84">
            <w:pPr>
              <w:pStyle w:val="TableText"/>
              <w:rPr>
                <w:ins w:id="1479" w:author="Russ Ott" w:date="2022-05-16T11:54:00Z"/>
              </w:rPr>
            </w:pPr>
          </w:p>
        </w:tc>
        <w:tc>
          <w:tcPr>
            <w:tcW w:w="1104" w:type="dxa"/>
          </w:tcPr>
          <w:p w14:paraId="50960F29" w14:textId="6B743403" w:rsidR="00440477" w:rsidRDefault="001C172D" w:rsidP="00BA7D84">
            <w:pPr>
              <w:pStyle w:val="TableText"/>
              <w:rPr>
                <w:ins w:id="1480" w:author="Russ Ott" w:date="2022-05-16T11:54:00Z"/>
              </w:rPr>
            </w:pPr>
            <w:ins w:id="1481" w:author="Russ Ott" w:date="2022-05-16T11:54:00Z">
              <w:r>
                <w:fldChar w:fldCharType="begin"/>
              </w:r>
              <w:r>
                <w:instrText xml:space="preserve"> HYPERLINK \l "C_4515-33036" \h </w:instrText>
              </w:r>
              <w:r>
                <w:fldChar w:fldCharType="separate"/>
              </w:r>
              <w:r w:rsidR="00440477">
                <w:rPr>
                  <w:rStyle w:val="HyperlinkText9pt"/>
                </w:rPr>
                <w:t>4515-33036</w:t>
              </w:r>
              <w:r>
                <w:rPr>
                  <w:rStyle w:val="HyperlinkText9pt"/>
                </w:rPr>
                <w:fldChar w:fldCharType="end"/>
              </w:r>
            </w:ins>
          </w:p>
        </w:tc>
        <w:tc>
          <w:tcPr>
            <w:tcW w:w="2975" w:type="dxa"/>
          </w:tcPr>
          <w:p w14:paraId="27D08059" w14:textId="77777777" w:rsidR="00440477" w:rsidRDefault="00440477" w:rsidP="00BA7D84">
            <w:pPr>
              <w:pStyle w:val="TableText"/>
              <w:rPr>
                <w:ins w:id="1482" w:author="Russ Ott" w:date="2022-05-16T11:54:00Z"/>
              </w:rPr>
            </w:pPr>
            <w:ins w:id="1483" w:author="Russ Ott" w:date="2022-05-16T11:54:00Z">
              <w:r>
                <w:t>2022-06-01</w:t>
              </w:r>
            </w:ins>
          </w:p>
        </w:tc>
      </w:tr>
      <w:tr w:rsidR="00440477" w14:paraId="3537F63C" w14:textId="77777777" w:rsidTr="00BA7D84">
        <w:trPr>
          <w:jc w:val="center"/>
          <w:ins w:id="1484" w:author="Russ Ott" w:date="2022-05-16T11:54:00Z"/>
        </w:trPr>
        <w:tc>
          <w:tcPr>
            <w:tcW w:w="3345" w:type="dxa"/>
          </w:tcPr>
          <w:p w14:paraId="035C4E2B" w14:textId="77777777" w:rsidR="00440477" w:rsidRDefault="00440477" w:rsidP="00BA7D84">
            <w:pPr>
              <w:pStyle w:val="TableText"/>
              <w:rPr>
                <w:ins w:id="1485" w:author="Russ Ott" w:date="2022-05-16T11:54:00Z"/>
              </w:rPr>
            </w:pPr>
            <w:ins w:id="1486" w:author="Russ Ott" w:date="2022-05-16T11:54:00Z">
              <w:r>
                <w:tab/>
                <w:t>id</w:t>
              </w:r>
            </w:ins>
          </w:p>
        </w:tc>
        <w:tc>
          <w:tcPr>
            <w:tcW w:w="720" w:type="dxa"/>
          </w:tcPr>
          <w:p w14:paraId="072F6BD1" w14:textId="77777777" w:rsidR="00440477" w:rsidRDefault="00440477" w:rsidP="00BA7D84">
            <w:pPr>
              <w:pStyle w:val="TableText"/>
              <w:rPr>
                <w:ins w:id="1487" w:author="Russ Ott" w:date="2022-05-16T11:54:00Z"/>
              </w:rPr>
            </w:pPr>
            <w:ins w:id="1488" w:author="Russ Ott" w:date="2022-05-16T11:54:00Z">
              <w:r>
                <w:t>1..*</w:t>
              </w:r>
            </w:ins>
          </w:p>
        </w:tc>
        <w:tc>
          <w:tcPr>
            <w:tcW w:w="1152" w:type="dxa"/>
          </w:tcPr>
          <w:p w14:paraId="4147DA23" w14:textId="77777777" w:rsidR="00440477" w:rsidRDefault="00440477" w:rsidP="00BA7D84">
            <w:pPr>
              <w:pStyle w:val="TableText"/>
              <w:rPr>
                <w:ins w:id="1489" w:author="Russ Ott" w:date="2022-05-16T11:54:00Z"/>
              </w:rPr>
            </w:pPr>
            <w:ins w:id="1490" w:author="Russ Ott" w:date="2022-05-16T11:54:00Z">
              <w:r>
                <w:t>SHALL</w:t>
              </w:r>
            </w:ins>
          </w:p>
        </w:tc>
        <w:tc>
          <w:tcPr>
            <w:tcW w:w="864" w:type="dxa"/>
          </w:tcPr>
          <w:p w14:paraId="7C8846CE" w14:textId="77777777" w:rsidR="00440477" w:rsidRDefault="00440477" w:rsidP="00BA7D84">
            <w:pPr>
              <w:pStyle w:val="TableText"/>
              <w:rPr>
                <w:ins w:id="1491" w:author="Russ Ott" w:date="2022-05-16T11:54:00Z"/>
              </w:rPr>
            </w:pPr>
          </w:p>
        </w:tc>
        <w:tc>
          <w:tcPr>
            <w:tcW w:w="1104" w:type="dxa"/>
          </w:tcPr>
          <w:p w14:paraId="131141BA" w14:textId="63FC478E" w:rsidR="00440477" w:rsidRDefault="001C172D" w:rsidP="00BA7D84">
            <w:pPr>
              <w:pStyle w:val="TableText"/>
              <w:rPr>
                <w:ins w:id="1492" w:author="Russ Ott" w:date="2022-05-16T11:54:00Z"/>
              </w:rPr>
            </w:pPr>
            <w:ins w:id="1493" w:author="Russ Ott" w:date="2022-05-16T11:54:00Z">
              <w:r>
                <w:fldChar w:fldCharType="begin"/>
              </w:r>
              <w:r>
                <w:instrText xml:space="preserve"> HYPERLINK \l "C_4515-16724" \h </w:instrText>
              </w:r>
              <w:r>
                <w:fldChar w:fldCharType="separate"/>
              </w:r>
              <w:r w:rsidR="00440477">
                <w:rPr>
                  <w:rStyle w:val="HyperlinkText9pt"/>
                </w:rPr>
                <w:t>4515-16724</w:t>
              </w:r>
              <w:r>
                <w:rPr>
                  <w:rStyle w:val="HyperlinkText9pt"/>
                </w:rPr>
                <w:fldChar w:fldCharType="end"/>
              </w:r>
            </w:ins>
          </w:p>
        </w:tc>
        <w:tc>
          <w:tcPr>
            <w:tcW w:w="2975" w:type="dxa"/>
          </w:tcPr>
          <w:p w14:paraId="18133DD6" w14:textId="77777777" w:rsidR="00440477" w:rsidRDefault="00440477" w:rsidP="00BA7D84">
            <w:pPr>
              <w:pStyle w:val="TableText"/>
              <w:rPr>
                <w:ins w:id="1494" w:author="Russ Ott" w:date="2022-05-16T11:54:00Z"/>
              </w:rPr>
            </w:pPr>
          </w:p>
        </w:tc>
      </w:tr>
      <w:tr w:rsidR="00440477" w14:paraId="4A26FA6C" w14:textId="77777777" w:rsidTr="00BA7D84">
        <w:trPr>
          <w:jc w:val="center"/>
          <w:ins w:id="1495" w:author="Russ Ott" w:date="2022-05-16T11:54:00Z"/>
        </w:trPr>
        <w:tc>
          <w:tcPr>
            <w:tcW w:w="3345" w:type="dxa"/>
          </w:tcPr>
          <w:p w14:paraId="3EEE3E2E" w14:textId="77777777" w:rsidR="00440477" w:rsidRDefault="00440477" w:rsidP="00BA7D84">
            <w:pPr>
              <w:pStyle w:val="TableText"/>
              <w:rPr>
                <w:ins w:id="1496" w:author="Russ Ott" w:date="2022-05-16T11:54:00Z"/>
              </w:rPr>
            </w:pPr>
            <w:ins w:id="1497" w:author="Russ Ott" w:date="2022-05-16T11:54:00Z">
              <w:r>
                <w:tab/>
                <w:t>code</w:t>
              </w:r>
            </w:ins>
          </w:p>
        </w:tc>
        <w:tc>
          <w:tcPr>
            <w:tcW w:w="720" w:type="dxa"/>
          </w:tcPr>
          <w:p w14:paraId="54D43125" w14:textId="77777777" w:rsidR="00440477" w:rsidRDefault="00440477" w:rsidP="00BA7D84">
            <w:pPr>
              <w:pStyle w:val="TableText"/>
              <w:rPr>
                <w:ins w:id="1498" w:author="Russ Ott" w:date="2022-05-16T11:54:00Z"/>
              </w:rPr>
            </w:pPr>
            <w:ins w:id="1499" w:author="Russ Ott" w:date="2022-05-16T11:54:00Z">
              <w:r>
                <w:t>1..1</w:t>
              </w:r>
            </w:ins>
          </w:p>
        </w:tc>
        <w:tc>
          <w:tcPr>
            <w:tcW w:w="1152" w:type="dxa"/>
          </w:tcPr>
          <w:p w14:paraId="6B6E2863" w14:textId="77777777" w:rsidR="00440477" w:rsidRDefault="00440477" w:rsidP="00BA7D84">
            <w:pPr>
              <w:pStyle w:val="TableText"/>
              <w:rPr>
                <w:ins w:id="1500" w:author="Russ Ott" w:date="2022-05-16T11:54:00Z"/>
              </w:rPr>
            </w:pPr>
            <w:ins w:id="1501" w:author="Russ Ott" w:date="2022-05-16T11:54:00Z">
              <w:r>
                <w:t>SHALL</w:t>
              </w:r>
            </w:ins>
          </w:p>
        </w:tc>
        <w:tc>
          <w:tcPr>
            <w:tcW w:w="864" w:type="dxa"/>
          </w:tcPr>
          <w:p w14:paraId="7C1056E5" w14:textId="77777777" w:rsidR="00440477" w:rsidRDefault="00440477" w:rsidP="00BA7D84">
            <w:pPr>
              <w:pStyle w:val="TableText"/>
              <w:rPr>
                <w:ins w:id="1502" w:author="Russ Ott" w:date="2022-05-16T11:54:00Z"/>
              </w:rPr>
            </w:pPr>
          </w:p>
        </w:tc>
        <w:tc>
          <w:tcPr>
            <w:tcW w:w="1104" w:type="dxa"/>
          </w:tcPr>
          <w:p w14:paraId="19E295FD" w14:textId="60520526" w:rsidR="00440477" w:rsidRDefault="001C172D" w:rsidP="00BA7D84">
            <w:pPr>
              <w:pStyle w:val="TableText"/>
              <w:rPr>
                <w:ins w:id="1503" w:author="Russ Ott" w:date="2022-05-16T11:54:00Z"/>
              </w:rPr>
            </w:pPr>
            <w:ins w:id="1504" w:author="Russ Ott" w:date="2022-05-16T11:54:00Z">
              <w:r>
                <w:fldChar w:fldCharType="begin"/>
              </w:r>
              <w:r>
                <w:instrText xml:space="preserve"> HYPERLINK \l "C_4515-19178" \h </w:instrText>
              </w:r>
              <w:r>
                <w:fldChar w:fldCharType="separate"/>
              </w:r>
              <w:r w:rsidR="00440477">
                <w:rPr>
                  <w:rStyle w:val="HyperlinkText9pt"/>
                </w:rPr>
                <w:t>4515-19178</w:t>
              </w:r>
              <w:r>
                <w:rPr>
                  <w:rStyle w:val="HyperlinkText9pt"/>
                </w:rPr>
                <w:fldChar w:fldCharType="end"/>
              </w:r>
            </w:ins>
          </w:p>
        </w:tc>
        <w:tc>
          <w:tcPr>
            <w:tcW w:w="2975" w:type="dxa"/>
          </w:tcPr>
          <w:p w14:paraId="24A0DC0F" w14:textId="77777777" w:rsidR="00440477" w:rsidRDefault="00440477" w:rsidP="00BA7D84">
            <w:pPr>
              <w:pStyle w:val="TableText"/>
              <w:rPr>
                <w:ins w:id="1505" w:author="Russ Ott" w:date="2022-05-16T11:54:00Z"/>
              </w:rPr>
            </w:pPr>
            <w:ins w:id="1506" w:author="Russ Ott" w:date="2022-05-16T11:54:00Z">
              <w:r>
                <w:t>urn:oid:2.16.840.1.113883.6.1 (LOINC)</w:t>
              </w:r>
            </w:ins>
          </w:p>
        </w:tc>
      </w:tr>
      <w:tr w:rsidR="00440477" w14:paraId="74E480A0" w14:textId="77777777" w:rsidTr="00BA7D84">
        <w:trPr>
          <w:jc w:val="center"/>
          <w:ins w:id="1507" w:author="Russ Ott" w:date="2022-05-16T11:54:00Z"/>
        </w:trPr>
        <w:tc>
          <w:tcPr>
            <w:tcW w:w="3345" w:type="dxa"/>
          </w:tcPr>
          <w:p w14:paraId="5461EC4E" w14:textId="77777777" w:rsidR="00440477" w:rsidRDefault="00440477" w:rsidP="00BA7D84">
            <w:pPr>
              <w:pStyle w:val="TableText"/>
              <w:rPr>
                <w:ins w:id="1508" w:author="Russ Ott" w:date="2022-05-16T11:54:00Z"/>
              </w:rPr>
            </w:pPr>
            <w:ins w:id="1509" w:author="Russ Ott" w:date="2022-05-16T11:54:00Z">
              <w:r>
                <w:tab/>
                <w:t>statusCode</w:t>
              </w:r>
            </w:ins>
          </w:p>
        </w:tc>
        <w:tc>
          <w:tcPr>
            <w:tcW w:w="720" w:type="dxa"/>
          </w:tcPr>
          <w:p w14:paraId="4BB35BD4" w14:textId="77777777" w:rsidR="00440477" w:rsidRDefault="00440477" w:rsidP="00BA7D84">
            <w:pPr>
              <w:pStyle w:val="TableText"/>
              <w:rPr>
                <w:ins w:id="1510" w:author="Russ Ott" w:date="2022-05-16T11:54:00Z"/>
              </w:rPr>
            </w:pPr>
            <w:ins w:id="1511" w:author="Russ Ott" w:date="2022-05-16T11:54:00Z">
              <w:r>
                <w:t>1..1</w:t>
              </w:r>
            </w:ins>
          </w:p>
        </w:tc>
        <w:tc>
          <w:tcPr>
            <w:tcW w:w="1152" w:type="dxa"/>
          </w:tcPr>
          <w:p w14:paraId="3AD6B8A5" w14:textId="77777777" w:rsidR="00440477" w:rsidRDefault="00440477" w:rsidP="00BA7D84">
            <w:pPr>
              <w:pStyle w:val="TableText"/>
              <w:rPr>
                <w:ins w:id="1512" w:author="Russ Ott" w:date="2022-05-16T11:54:00Z"/>
              </w:rPr>
            </w:pPr>
            <w:ins w:id="1513" w:author="Russ Ott" w:date="2022-05-16T11:54:00Z">
              <w:r>
                <w:t>SHALL</w:t>
              </w:r>
            </w:ins>
          </w:p>
        </w:tc>
        <w:tc>
          <w:tcPr>
            <w:tcW w:w="864" w:type="dxa"/>
          </w:tcPr>
          <w:p w14:paraId="5A76699B" w14:textId="77777777" w:rsidR="00440477" w:rsidRDefault="00440477" w:rsidP="00BA7D84">
            <w:pPr>
              <w:pStyle w:val="TableText"/>
              <w:rPr>
                <w:ins w:id="1514" w:author="Russ Ott" w:date="2022-05-16T11:54:00Z"/>
              </w:rPr>
            </w:pPr>
          </w:p>
        </w:tc>
        <w:tc>
          <w:tcPr>
            <w:tcW w:w="1104" w:type="dxa"/>
          </w:tcPr>
          <w:p w14:paraId="0BBE4D15" w14:textId="459C7898" w:rsidR="00440477" w:rsidRDefault="001C172D" w:rsidP="00BA7D84">
            <w:pPr>
              <w:pStyle w:val="TableText"/>
              <w:rPr>
                <w:ins w:id="1515" w:author="Russ Ott" w:date="2022-05-16T11:54:00Z"/>
              </w:rPr>
            </w:pPr>
            <w:ins w:id="1516" w:author="Russ Ott" w:date="2022-05-16T11:54:00Z">
              <w:r>
                <w:fldChar w:fldCharType="begin"/>
              </w:r>
              <w:r>
                <w:instrText xml:space="preserve"> HYPERLINK \l "C_4515-16720" \h </w:instrText>
              </w:r>
              <w:r>
                <w:fldChar w:fldCharType="separate"/>
              </w:r>
              <w:r w:rsidR="00440477">
                <w:rPr>
                  <w:rStyle w:val="HyperlinkText9pt"/>
                </w:rPr>
                <w:t>4515-16720</w:t>
              </w:r>
              <w:r>
                <w:rPr>
                  <w:rStyle w:val="HyperlinkText9pt"/>
                </w:rPr>
                <w:fldChar w:fldCharType="end"/>
              </w:r>
            </w:ins>
          </w:p>
        </w:tc>
        <w:tc>
          <w:tcPr>
            <w:tcW w:w="2975" w:type="dxa"/>
          </w:tcPr>
          <w:p w14:paraId="1E9FD614" w14:textId="77777777" w:rsidR="00440477" w:rsidRDefault="00440477" w:rsidP="00BA7D84">
            <w:pPr>
              <w:pStyle w:val="TableText"/>
              <w:rPr>
                <w:ins w:id="1517" w:author="Russ Ott" w:date="2022-05-16T11:54:00Z"/>
              </w:rPr>
            </w:pPr>
          </w:p>
        </w:tc>
      </w:tr>
      <w:tr w:rsidR="00440477" w14:paraId="7CE09FDE" w14:textId="77777777" w:rsidTr="00BA7D84">
        <w:trPr>
          <w:jc w:val="center"/>
          <w:ins w:id="1518" w:author="Russ Ott" w:date="2022-05-16T11:54:00Z"/>
        </w:trPr>
        <w:tc>
          <w:tcPr>
            <w:tcW w:w="3345" w:type="dxa"/>
          </w:tcPr>
          <w:p w14:paraId="7D275F46" w14:textId="77777777" w:rsidR="00440477" w:rsidRDefault="00440477" w:rsidP="00BA7D84">
            <w:pPr>
              <w:pStyle w:val="TableText"/>
              <w:rPr>
                <w:ins w:id="1519" w:author="Russ Ott" w:date="2022-05-16T11:54:00Z"/>
              </w:rPr>
            </w:pPr>
            <w:ins w:id="1520" w:author="Russ Ott" w:date="2022-05-16T11:54:00Z">
              <w:r>
                <w:tab/>
              </w:r>
              <w:r>
                <w:tab/>
                <w:t>@code</w:t>
              </w:r>
            </w:ins>
          </w:p>
        </w:tc>
        <w:tc>
          <w:tcPr>
            <w:tcW w:w="720" w:type="dxa"/>
          </w:tcPr>
          <w:p w14:paraId="6A7F0906" w14:textId="77777777" w:rsidR="00440477" w:rsidRDefault="00440477" w:rsidP="00BA7D84">
            <w:pPr>
              <w:pStyle w:val="TableText"/>
              <w:rPr>
                <w:ins w:id="1521" w:author="Russ Ott" w:date="2022-05-16T11:54:00Z"/>
              </w:rPr>
            </w:pPr>
            <w:ins w:id="1522" w:author="Russ Ott" w:date="2022-05-16T11:54:00Z">
              <w:r>
                <w:t>1..1</w:t>
              </w:r>
            </w:ins>
          </w:p>
        </w:tc>
        <w:tc>
          <w:tcPr>
            <w:tcW w:w="1152" w:type="dxa"/>
          </w:tcPr>
          <w:p w14:paraId="268A0A1E" w14:textId="77777777" w:rsidR="00440477" w:rsidRDefault="00440477" w:rsidP="00BA7D84">
            <w:pPr>
              <w:pStyle w:val="TableText"/>
              <w:rPr>
                <w:ins w:id="1523" w:author="Russ Ott" w:date="2022-05-16T11:54:00Z"/>
              </w:rPr>
            </w:pPr>
            <w:ins w:id="1524" w:author="Russ Ott" w:date="2022-05-16T11:54:00Z">
              <w:r>
                <w:t>SHALL</w:t>
              </w:r>
            </w:ins>
          </w:p>
        </w:tc>
        <w:tc>
          <w:tcPr>
            <w:tcW w:w="864" w:type="dxa"/>
          </w:tcPr>
          <w:p w14:paraId="18B2D9B2" w14:textId="77777777" w:rsidR="00440477" w:rsidRDefault="00440477" w:rsidP="00BA7D84">
            <w:pPr>
              <w:pStyle w:val="TableText"/>
              <w:rPr>
                <w:ins w:id="1525" w:author="Russ Ott" w:date="2022-05-16T11:54:00Z"/>
              </w:rPr>
            </w:pPr>
          </w:p>
        </w:tc>
        <w:tc>
          <w:tcPr>
            <w:tcW w:w="1104" w:type="dxa"/>
          </w:tcPr>
          <w:p w14:paraId="20564F5E" w14:textId="1ECB2761" w:rsidR="00440477" w:rsidRDefault="001C172D" w:rsidP="00BA7D84">
            <w:pPr>
              <w:pStyle w:val="TableText"/>
              <w:rPr>
                <w:ins w:id="1526" w:author="Russ Ott" w:date="2022-05-16T11:54:00Z"/>
              </w:rPr>
            </w:pPr>
            <w:ins w:id="1527" w:author="Russ Ott" w:date="2022-05-16T11:54:00Z">
              <w:r>
                <w:fldChar w:fldCharType="begin"/>
              </w:r>
              <w:r>
                <w:instrText xml:space="preserve"> HYPERLINK \l "C_4515-19089" \h </w:instrText>
              </w:r>
              <w:r>
                <w:fldChar w:fldCharType="separate"/>
              </w:r>
              <w:r w:rsidR="00440477">
                <w:rPr>
                  <w:rStyle w:val="HyperlinkText9pt"/>
                </w:rPr>
                <w:t>4515-19089</w:t>
              </w:r>
              <w:r>
                <w:rPr>
                  <w:rStyle w:val="HyperlinkText9pt"/>
                </w:rPr>
                <w:fldChar w:fldCharType="end"/>
              </w:r>
            </w:ins>
          </w:p>
        </w:tc>
        <w:tc>
          <w:tcPr>
            <w:tcW w:w="2975" w:type="dxa"/>
          </w:tcPr>
          <w:p w14:paraId="2A2F8A7D" w14:textId="77777777" w:rsidR="00440477" w:rsidRDefault="00440477" w:rsidP="00BA7D84">
            <w:pPr>
              <w:pStyle w:val="TableText"/>
              <w:rPr>
                <w:ins w:id="1528" w:author="Russ Ott" w:date="2022-05-16T11:54:00Z"/>
              </w:rPr>
            </w:pPr>
            <w:ins w:id="1529" w:author="Russ Ott" w:date="2022-05-16T11:54:00Z">
              <w:r>
                <w:t>urn:oid:2.16.840.1.113883.5.14 (HL7ActStatus) = completed</w:t>
              </w:r>
            </w:ins>
          </w:p>
        </w:tc>
      </w:tr>
      <w:tr w:rsidR="00440477" w14:paraId="669DBB75" w14:textId="77777777" w:rsidTr="00BA7D84">
        <w:trPr>
          <w:jc w:val="center"/>
          <w:ins w:id="1530" w:author="Russ Ott" w:date="2022-05-16T11:54:00Z"/>
        </w:trPr>
        <w:tc>
          <w:tcPr>
            <w:tcW w:w="3345" w:type="dxa"/>
          </w:tcPr>
          <w:p w14:paraId="50620C45" w14:textId="77777777" w:rsidR="00440477" w:rsidRDefault="00440477" w:rsidP="00BA7D84">
            <w:pPr>
              <w:pStyle w:val="TableText"/>
              <w:rPr>
                <w:ins w:id="1531" w:author="Russ Ott" w:date="2022-05-16T11:54:00Z"/>
              </w:rPr>
            </w:pPr>
            <w:ins w:id="1532" w:author="Russ Ott" w:date="2022-05-16T11:54:00Z">
              <w:r>
                <w:tab/>
                <w:t>value</w:t>
              </w:r>
            </w:ins>
          </w:p>
        </w:tc>
        <w:tc>
          <w:tcPr>
            <w:tcW w:w="720" w:type="dxa"/>
          </w:tcPr>
          <w:p w14:paraId="5C7DA063" w14:textId="77777777" w:rsidR="00440477" w:rsidRDefault="00440477" w:rsidP="00BA7D84">
            <w:pPr>
              <w:pStyle w:val="TableText"/>
              <w:rPr>
                <w:ins w:id="1533" w:author="Russ Ott" w:date="2022-05-16T11:54:00Z"/>
              </w:rPr>
            </w:pPr>
            <w:ins w:id="1534" w:author="Russ Ott" w:date="2022-05-16T11:54:00Z">
              <w:r>
                <w:t>1..*</w:t>
              </w:r>
            </w:ins>
          </w:p>
        </w:tc>
        <w:tc>
          <w:tcPr>
            <w:tcW w:w="1152" w:type="dxa"/>
          </w:tcPr>
          <w:p w14:paraId="5A7ED054" w14:textId="77777777" w:rsidR="00440477" w:rsidRDefault="00440477" w:rsidP="00BA7D84">
            <w:pPr>
              <w:pStyle w:val="TableText"/>
              <w:rPr>
                <w:ins w:id="1535" w:author="Russ Ott" w:date="2022-05-16T11:54:00Z"/>
              </w:rPr>
            </w:pPr>
            <w:ins w:id="1536" w:author="Russ Ott" w:date="2022-05-16T11:54:00Z">
              <w:r>
                <w:t>SHALL</w:t>
              </w:r>
            </w:ins>
          </w:p>
        </w:tc>
        <w:tc>
          <w:tcPr>
            <w:tcW w:w="864" w:type="dxa"/>
          </w:tcPr>
          <w:p w14:paraId="4E0B029A" w14:textId="77777777" w:rsidR="00440477" w:rsidRDefault="00440477" w:rsidP="00BA7D84">
            <w:pPr>
              <w:pStyle w:val="TableText"/>
              <w:rPr>
                <w:ins w:id="1537" w:author="Russ Ott" w:date="2022-05-16T11:54:00Z"/>
              </w:rPr>
            </w:pPr>
          </w:p>
        </w:tc>
        <w:tc>
          <w:tcPr>
            <w:tcW w:w="1104" w:type="dxa"/>
          </w:tcPr>
          <w:p w14:paraId="176FB0DA" w14:textId="72B264A4" w:rsidR="00440477" w:rsidRDefault="001C172D" w:rsidP="00BA7D84">
            <w:pPr>
              <w:pStyle w:val="TableText"/>
              <w:rPr>
                <w:ins w:id="1538" w:author="Russ Ott" w:date="2022-05-16T11:54:00Z"/>
              </w:rPr>
            </w:pPr>
            <w:ins w:id="1539" w:author="Russ Ott" w:date="2022-05-16T11:54:00Z">
              <w:r>
                <w:fldChar w:fldCharType="begin"/>
              </w:r>
              <w:r>
                <w:instrText xml:space="preserve"> HYPERLINK \l "C_4515-16754" \h </w:instrText>
              </w:r>
              <w:r>
                <w:fldChar w:fldCharType="separate"/>
              </w:r>
              <w:r w:rsidR="00440477">
                <w:rPr>
                  <w:rStyle w:val="HyperlinkText9pt"/>
                </w:rPr>
                <w:t>4515-16754</w:t>
              </w:r>
              <w:r>
                <w:rPr>
                  <w:rStyle w:val="HyperlinkText9pt"/>
                </w:rPr>
                <w:fldChar w:fldCharType="end"/>
              </w:r>
            </w:ins>
          </w:p>
        </w:tc>
        <w:tc>
          <w:tcPr>
            <w:tcW w:w="2975" w:type="dxa"/>
          </w:tcPr>
          <w:p w14:paraId="32E06C0B" w14:textId="77777777" w:rsidR="00440477" w:rsidRDefault="00440477" w:rsidP="00BA7D84">
            <w:pPr>
              <w:pStyle w:val="TableText"/>
              <w:rPr>
                <w:ins w:id="1540" w:author="Russ Ott" w:date="2022-05-16T11:54:00Z"/>
              </w:rPr>
            </w:pPr>
          </w:p>
        </w:tc>
      </w:tr>
    </w:tbl>
    <w:p w14:paraId="4C2D730F" w14:textId="77777777" w:rsidR="00440477" w:rsidRDefault="00440477" w:rsidP="00440477">
      <w:pPr>
        <w:pStyle w:val="BodyText"/>
        <w:rPr>
          <w:ins w:id="1541" w:author="Russ Ott" w:date="2022-05-16T11:54:00Z"/>
        </w:rPr>
      </w:pPr>
    </w:p>
    <w:p w14:paraId="06A3F473" w14:textId="77777777" w:rsidR="00440477" w:rsidRDefault="00440477" w:rsidP="00440477">
      <w:pPr>
        <w:numPr>
          <w:ilvl w:val="0"/>
          <w:numId w:val="10"/>
        </w:numPr>
        <w:rPr>
          <w:ins w:id="1542" w:author="Russ Ott" w:date="2022-05-16T11:54:00Z"/>
        </w:rPr>
      </w:pPr>
      <w:ins w:id="1543"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w:t>
        </w:r>
        <w:proofErr w:type="spellStart"/>
        <w:r>
          <w:t>CodeSystem</w:t>
        </w:r>
        <w:proofErr w:type="spellEnd"/>
        <w:r>
          <w:t xml:space="preserve">: </w:t>
        </w:r>
        <w:r>
          <w:rPr>
            <w:rStyle w:val="XMLname"/>
          </w:rPr>
          <w:t>HL7ActClass urn:oid:2.16.840.1.113883.5.6</w:t>
        </w:r>
        <w:r>
          <w:rPr>
            <w:rStyle w:val="keyword"/>
          </w:rPr>
          <w:t xml:space="preserve"> STATIC</w:t>
        </w:r>
        <w:r>
          <w:t>)</w:t>
        </w:r>
        <w:bookmarkStart w:id="1544" w:name="C_4515-16715"/>
        <w:r>
          <w:t xml:space="preserve"> (CONF:4515-16715)</w:t>
        </w:r>
        <w:bookmarkEnd w:id="1544"/>
        <w:r>
          <w:t>.</w:t>
        </w:r>
      </w:ins>
    </w:p>
    <w:p w14:paraId="5AE585C4" w14:textId="77777777" w:rsidR="00440477" w:rsidRDefault="00440477" w:rsidP="00440477">
      <w:pPr>
        <w:numPr>
          <w:ilvl w:val="0"/>
          <w:numId w:val="10"/>
        </w:numPr>
        <w:rPr>
          <w:ins w:id="1545" w:author="Russ Ott" w:date="2022-05-16T11:54:00Z"/>
        </w:rPr>
      </w:pPr>
      <w:ins w:id="1546"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1547" w:name="C_4515-16716"/>
        <w:r>
          <w:t xml:space="preserve"> (CONF:4515-16716)</w:t>
        </w:r>
        <w:bookmarkEnd w:id="1547"/>
        <w:r>
          <w:t>.</w:t>
        </w:r>
      </w:ins>
    </w:p>
    <w:p w14:paraId="32498D91" w14:textId="77777777" w:rsidR="00440477" w:rsidRDefault="00440477" w:rsidP="00440477">
      <w:pPr>
        <w:numPr>
          <w:ilvl w:val="0"/>
          <w:numId w:val="10"/>
        </w:numPr>
        <w:rPr>
          <w:ins w:id="1548" w:author="Russ Ott" w:date="2022-05-16T11:54:00Z"/>
        </w:rPr>
      </w:pPr>
      <w:ins w:id="1549"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550" w:name="C_4515-16722"/>
        <w:proofErr w:type="spellEnd"/>
        <w:r>
          <w:t xml:space="preserve"> (CONF:4515-16722)</w:t>
        </w:r>
        <w:bookmarkEnd w:id="1550"/>
        <w:r>
          <w:t xml:space="preserve"> such that it</w:t>
        </w:r>
      </w:ins>
    </w:p>
    <w:p w14:paraId="4AC8B397" w14:textId="77777777" w:rsidR="00440477" w:rsidRDefault="00440477" w:rsidP="00440477">
      <w:pPr>
        <w:numPr>
          <w:ilvl w:val="1"/>
          <w:numId w:val="10"/>
        </w:numPr>
        <w:rPr>
          <w:ins w:id="1551" w:author="Russ Ott" w:date="2022-05-16T11:54:00Z"/>
        </w:rPr>
      </w:pPr>
      <w:ins w:id="1552"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"2.16.840.1.113883.10.20.22.4.86"</w:t>
        </w:r>
        <w:bookmarkStart w:id="1553" w:name="C_4515-16723"/>
        <w:r>
          <w:t xml:space="preserve"> (CONF:4515-16723)</w:t>
        </w:r>
        <w:bookmarkEnd w:id="1553"/>
        <w:r>
          <w:t>.</w:t>
        </w:r>
      </w:ins>
    </w:p>
    <w:p w14:paraId="109E7F60" w14:textId="77777777" w:rsidR="00440477" w:rsidRDefault="00440477" w:rsidP="00440477">
      <w:pPr>
        <w:numPr>
          <w:ilvl w:val="1"/>
          <w:numId w:val="10"/>
        </w:numPr>
        <w:rPr>
          <w:ins w:id="1554" w:author="Russ Ott" w:date="2022-05-16T11:54:00Z"/>
        </w:rPr>
      </w:pPr>
      <w:ins w:id="1555"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1556" w:name="C_4515-33036"/>
        <w:r>
          <w:t xml:space="preserve"> (CONF:4515-33036)</w:t>
        </w:r>
        <w:bookmarkEnd w:id="1556"/>
        <w:r>
          <w:t>.</w:t>
        </w:r>
      </w:ins>
    </w:p>
    <w:p w14:paraId="2B893F59" w14:textId="77777777" w:rsidR="00440477" w:rsidRDefault="00440477" w:rsidP="00440477">
      <w:pPr>
        <w:numPr>
          <w:ilvl w:val="0"/>
          <w:numId w:val="10"/>
        </w:numPr>
        <w:rPr>
          <w:ins w:id="1557" w:author="Russ Ott" w:date="2022-05-16T11:54:00Z"/>
        </w:rPr>
      </w:pPr>
      <w:ins w:id="1558"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1559" w:name="C_4515-16724"/>
        <w:r>
          <w:t xml:space="preserve"> (CONF:4515-16724)</w:t>
        </w:r>
        <w:bookmarkEnd w:id="1559"/>
        <w:r>
          <w:t>.</w:t>
        </w:r>
      </w:ins>
    </w:p>
    <w:p w14:paraId="4B4FF905" w14:textId="77777777" w:rsidR="00440477" w:rsidRDefault="00440477" w:rsidP="00440477">
      <w:pPr>
        <w:numPr>
          <w:ilvl w:val="0"/>
          <w:numId w:val="10"/>
        </w:numPr>
        <w:rPr>
          <w:ins w:id="1560" w:author="Russ Ott" w:date="2022-05-16T11:54:00Z"/>
        </w:rPr>
      </w:pPr>
      <w:ins w:id="1561"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CodeSystem</w:t>
        </w:r>
        <w:proofErr w:type="spellEnd"/>
        <w:r>
          <w:t xml:space="preserve"> </w:t>
        </w:r>
        <w:r>
          <w:rPr>
            <w:rStyle w:val="XMLname"/>
          </w:rPr>
          <w:t>LOINC (urn:oid:2.16.840.1.113883.6.1)</w:t>
        </w:r>
        <w:r>
          <w:rPr>
            <w:rStyle w:val="keyword"/>
          </w:rPr>
          <w:t xml:space="preserve"> DYNAMIC</w:t>
        </w:r>
        <w:bookmarkStart w:id="1562" w:name="C_4515-19178"/>
        <w:r>
          <w:t xml:space="preserve"> (CONF:4515-19178)</w:t>
        </w:r>
        <w:bookmarkEnd w:id="1562"/>
        <w:r>
          <w:t>.</w:t>
        </w:r>
      </w:ins>
    </w:p>
    <w:p w14:paraId="56111DCA" w14:textId="77777777" w:rsidR="00440477" w:rsidRDefault="00440477" w:rsidP="00440477">
      <w:pPr>
        <w:numPr>
          <w:ilvl w:val="0"/>
          <w:numId w:val="10"/>
        </w:numPr>
        <w:rPr>
          <w:ins w:id="1563" w:author="Russ Ott" w:date="2022-05-16T11:54:00Z"/>
        </w:rPr>
      </w:pPr>
      <w:ins w:id="1564"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565" w:name="C_4515-16720"/>
        <w:proofErr w:type="spellEnd"/>
        <w:r>
          <w:t xml:space="preserve"> (CONF:4515-16720)</w:t>
        </w:r>
        <w:bookmarkEnd w:id="1565"/>
        <w:r>
          <w:t>.</w:t>
        </w:r>
      </w:ins>
    </w:p>
    <w:p w14:paraId="69B0BA94" w14:textId="77777777" w:rsidR="00440477" w:rsidRDefault="00440477" w:rsidP="00440477">
      <w:pPr>
        <w:numPr>
          <w:ilvl w:val="1"/>
          <w:numId w:val="10"/>
        </w:numPr>
        <w:rPr>
          <w:ins w:id="1566" w:author="Russ Ott" w:date="2022-05-16T11:54:00Z"/>
        </w:rPr>
      </w:pPr>
      <w:ins w:id="1567"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1568" w:name="C_4515-19089"/>
        <w:r>
          <w:t xml:space="preserve"> (CONF:4515-19089)</w:t>
        </w:r>
        <w:bookmarkEnd w:id="1568"/>
        <w:r>
          <w:t>.</w:t>
        </w:r>
      </w:ins>
    </w:p>
    <w:p w14:paraId="3BF2A4B2" w14:textId="77777777" w:rsidR="00440477" w:rsidRDefault="00440477" w:rsidP="00440477">
      <w:pPr>
        <w:numPr>
          <w:ilvl w:val="0"/>
          <w:numId w:val="10"/>
        </w:numPr>
        <w:rPr>
          <w:ins w:id="1569" w:author="Russ Ott" w:date="2022-05-16T11:54:00Z"/>
        </w:rPr>
      </w:pPr>
      <w:ins w:id="1570" w:author="Russ Ott" w:date="2022-05-16T11:54:00Z">
        <w:r>
          <w:rPr>
            <w:rStyle w:val="keyword"/>
          </w:rPr>
          <w:t>SHALL</w:t>
        </w:r>
        <w:r>
          <w:t xml:space="preserve"> contain at least one [</w:t>
        </w:r>
        <w:proofErr w:type="gramStart"/>
        <w:r>
          <w:t>1..</w:t>
        </w:r>
        <w:proofErr w:type="gramEnd"/>
        <w:r>
          <w:t xml:space="preserve">*] </w:t>
        </w:r>
        <w:r>
          <w:rPr>
            <w:rStyle w:val="XMLnameBold"/>
          </w:rPr>
          <w:t>value</w:t>
        </w:r>
        <w:bookmarkStart w:id="1571" w:name="C_4515-16754"/>
        <w:r>
          <w:t xml:space="preserve"> (CONF:4515-16754)</w:t>
        </w:r>
        <w:bookmarkEnd w:id="1571"/>
        <w:r>
          <w:t>.</w:t>
        </w:r>
      </w:ins>
    </w:p>
    <w:p w14:paraId="66A50DD7" w14:textId="77777777" w:rsidR="00440477" w:rsidRDefault="00440477" w:rsidP="00440477">
      <w:pPr>
        <w:numPr>
          <w:ilvl w:val="1"/>
          <w:numId w:val="10"/>
        </w:numPr>
        <w:rPr>
          <w:ins w:id="1572" w:author="Russ Ott" w:date="2022-05-16T11:54:00Z"/>
        </w:rPr>
      </w:pPr>
      <w:ins w:id="1573" w:author="Russ Ott" w:date="2022-05-16T11:54:00Z">
        <w:r>
          <w:t xml:space="preserve">If </w:t>
        </w:r>
        <w:proofErr w:type="spellStart"/>
        <w:proofErr w:type="gramStart"/>
        <w:r>
          <w:t>xsi:type</w:t>
        </w:r>
        <w:proofErr w:type="spellEnd"/>
        <w:proofErr w:type="gramEnd"/>
        <w:r>
          <w:t>="CD",</w:t>
        </w:r>
        <w:r>
          <w:rPr>
            <w:rStyle w:val="keyword"/>
          </w:rPr>
          <w:t xml:space="preserve"> MAY </w:t>
        </w:r>
        <w:r>
          <w:t>have a translation code to further specify the source if the instrument has an applicable code system and value set for the integer (CONF:14639) (CONF:4515-16755).</w:t>
        </w:r>
      </w:ins>
    </w:p>
    <w:p w14:paraId="6510CE64" w14:textId="649987DC" w:rsidR="00440477" w:rsidRDefault="00440477" w:rsidP="00440477">
      <w:pPr>
        <w:pStyle w:val="Caption"/>
        <w:ind w:left="130" w:right="115"/>
        <w:rPr>
          <w:ins w:id="1574" w:author="Russ Ott" w:date="2022-05-16T11:54:00Z"/>
        </w:rPr>
      </w:pPr>
      <w:bookmarkStart w:id="1575" w:name="_Toc103325912"/>
      <w:ins w:id="1576" w:author="Russ Ott" w:date="2022-05-16T11:54:00Z">
        <w:r>
          <w:t xml:space="preserve">Figure </w:t>
        </w:r>
        <w:r>
          <w:fldChar w:fldCharType="begin"/>
        </w:r>
        <w:r>
          <w:instrText>SEQ Figure \* ARABIC</w:instrText>
        </w:r>
        <w:r>
          <w:fldChar w:fldCharType="separate"/>
        </w:r>
        <w:r w:rsidR="00F1669B">
          <w:t>6</w:t>
        </w:r>
        <w:r>
          <w:fldChar w:fldCharType="end"/>
        </w:r>
        <w:r>
          <w:t>: Assessment Scale Supporting Observation Example</w:t>
        </w:r>
        <w:bookmarkEnd w:id="1575"/>
      </w:ins>
    </w:p>
    <w:p w14:paraId="50CAB1A3" w14:textId="77777777" w:rsidR="00440477" w:rsidRDefault="00440477" w:rsidP="00440477">
      <w:pPr>
        <w:pStyle w:val="Example"/>
        <w:ind w:left="130" w:right="115"/>
        <w:rPr>
          <w:ins w:id="1577" w:author="Russ Ott" w:date="2022-05-16T11:54:00Z"/>
        </w:rPr>
      </w:pPr>
      <w:ins w:id="1578"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0B0D95DB" w14:textId="77777777" w:rsidR="00440477" w:rsidRDefault="00440477" w:rsidP="00440477">
      <w:pPr>
        <w:pStyle w:val="Example"/>
        <w:ind w:left="130" w:right="115"/>
        <w:rPr>
          <w:ins w:id="1579" w:author="Russ Ott" w:date="2022-05-16T11:54:00Z"/>
        </w:rPr>
      </w:pPr>
      <w:ins w:id="1580" w:author="Russ Ott" w:date="2022-05-16T11:54:00Z">
        <w:r>
          <w:t xml:space="preserve">    &lt;</w:t>
        </w:r>
        <w:proofErr w:type="spellStart"/>
        <w:r>
          <w:t>templateId</w:t>
        </w:r>
        <w:proofErr w:type="spellEnd"/>
        <w:r>
          <w:t xml:space="preserve"> root="2.16.840.1.113883.10.20.22.4.86" extension="2022-06-01"/&gt;</w:t>
        </w:r>
      </w:ins>
    </w:p>
    <w:p w14:paraId="233AABA8" w14:textId="77777777" w:rsidR="00440477" w:rsidRDefault="00440477" w:rsidP="00440477">
      <w:pPr>
        <w:pStyle w:val="Example"/>
        <w:ind w:left="130" w:right="115"/>
        <w:rPr>
          <w:ins w:id="1581" w:author="Russ Ott" w:date="2022-05-16T11:54:00Z"/>
        </w:rPr>
      </w:pPr>
      <w:ins w:id="1582" w:author="Russ Ott" w:date="2022-05-16T11:54:00Z">
        <w:r>
          <w:t xml:space="preserve">    &lt;id root="f4dce790-8328-11db-9fe1-0800200c9a44"/&gt;</w:t>
        </w:r>
      </w:ins>
    </w:p>
    <w:p w14:paraId="1CD80F3F" w14:textId="77777777" w:rsidR="00440477" w:rsidRDefault="00440477" w:rsidP="00440477">
      <w:pPr>
        <w:pStyle w:val="Example"/>
        <w:ind w:left="130" w:right="115"/>
        <w:rPr>
          <w:ins w:id="1583" w:author="Russ Ott" w:date="2022-05-16T11:54:00Z"/>
        </w:rPr>
      </w:pPr>
      <w:ins w:id="1584" w:author="Russ Ott" w:date="2022-05-16T11:54:00Z">
        <w:r>
          <w:t xml:space="preserve">    &lt;code code="60715-0" displayName="Defensive Reaction - Head and Neck Response" </w:t>
        </w:r>
        <w:proofErr w:type="spellStart"/>
        <w:r>
          <w:t>codeSystem</w:t>
        </w:r>
        <w:proofErr w:type="spellEnd"/>
        <w:r>
          <w:t xml:space="preserve">="2.16.840.1.113883.6.1" </w:t>
        </w:r>
        <w:proofErr w:type="spellStart"/>
        <w:r>
          <w:t>codeSystemName</w:t>
        </w:r>
        <w:proofErr w:type="spellEnd"/>
        <w:r>
          <w:t>="LOINC"/&gt;</w:t>
        </w:r>
      </w:ins>
    </w:p>
    <w:p w14:paraId="27CD94BE" w14:textId="77777777" w:rsidR="00440477" w:rsidRDefault="00440477" w:rsidP="00440477">
      <w:pPr>
        <w:pStyle w:val="Example"/>
        <w:ind w:left="130" w:right="115"/>
        <w:rPr>
          <w:ins w:id="1585" w:author="Russ Ott" w:date="2022-05-16T11:54:00Z"/>
        </w:rPr>
      </w:pPr>
      <w:ins w:id="1586" w:author="Russ Ott" w:date="2022-05-16T11:54:00Z">
        <w:r>
          <w:t xml:space="preserve">    &lt;</w:t>
        </w:r>
        <w:proofErr w:type="spellStart"/>
        <w:r>
          <w:t>statusCode</w:t>
        </w:r>
        <w:proofErr w:type="spellEnd"/>
        <w:r>
          <w:t xml:space="preserve"> code="completed"/&gt;</w:t>
        </w:r>
      </w:ins>
    </w:p>
    <w:p w14:paraId="14D000FD" w14:textId="77777777" w:rsidR="00440477" w:rsidRDefault="00440477" w:rsidP="00440477">
      <w:pPr>
        <w:pStyle w:val="Example"/>
        <w:ind w:left="130" w:right="115"/>
        <w:rPr>
          <w:ins w:id="1587" w:author="Russ Ott" w:date="2022-05-16T11:54:00Z"/>
        </w:rPr>
      </w:pPr>
      <w:ins w:id="1588" w:author="Russ Ott" w:date="2022-05-16T11:54:00Z">
        <w:r>
          <w:t xml:space="preserve">    &lt;value </w:t>
        </w:r>
        <w:proofErr w:type="spellStart"/>
        <w:proofErr w:type="gramStart"/>
        <w:r>
          <w:t>xsi:type</w:t>
        </w:r>
        <w:proofErr w:type="spellEnd"/>
        <w:proofErr w:type="gramEnd"/>
        <w:r>
          <w:t>="INT" value="3"/&gt;</w:t>
        </w:r>
      </w:ins>
    </w:p>
    <w:p w14:paraId="0AC293B9" w14:textId="77777777" w:rsidR="00440477" w:rsidRDefault="00440477" w:rsidP="00440477">
      <w:pPr>
        <w:pStyle w:val="Example"/>
        <w:ind w:left="130" w:right="115"/>
        <w:rPr>
          <w:ins w:id="1589" w:author="Russ Ott" w:date="2022-05-16T11:54:00Z"/>
        </w:rPr>
      </w:pPr>
      <w:ins w:id="1590" w:author="Russ Ott" w:date="2022-05-16T11:54:00Z">
        <w:r>
          <w:t xml:space="preserve">&lt;/observation&gt; </w:t>
        </w:r>
      </w:ins>
    </w:p>
    <w:p w14:paraId="65A9E151" w14:textId="77777777" w:rsidR="00440477" w:rsidRDefault="00440477" w:rsidP="00440477">
      <w:pPr>
        <w:pStyle w:val="BodyText"/>
        <w:rPr>
          <w:ins w:id="1591" w:author="Russ Ott" w:date="2022-05-16T11:54:00Z"/>
        </w:rPr>
      </w:pPr>
    </w:p>
    <w:p w14:paraId="4135DAB6" w14:textId="77777777" w:rsidR="00440477" w:rsidRDefault="00440477" w:rsidP="00440477">
      <w:pPr>
        <w:pStyle w:val="Heading2nospace"/>
      </w:pPr>
      <w:bookmarkStart w:id="1592" w:name="E_Birth_Sex_Observation"/>
      <w:bookmarkStart w:id="1593" w:name="_Toc103325886"/>
      <w:bookmarkStart w:id="1594" w:name="_Toc83394555"/>
      <w:r>
        <w:t>Birth Sex Observation</w:t>
      </w:r>
      <w:bookmarkEnd w:id="1592"/>
      <w:bookmarkEnd w:id="1593"/>
      <w:bookmarkEnd w:id="1594"/>
    </w:p>
    <w:p w14:paraId="4A143C60" w14:textId="77777777" w:rsidR="00440477" w:rsidRDefault="00440477" w:rsidP="00440477">
      <w:pPr>
        <w:pStyle w:val="BracketData"/>
      </w:pPr>
      <w:r>
        <w:t xml:space="preserve">[observation: identifier </w:t>
      </w:r>
      <w:proofErr w:type="gramStart"/>
      <w:r>
        <w:t>urn:hl</w:t>
      </w:r>
      <w:proofErr w:type="gramEnd"/>
      <w:r>
        <w:t>7ii:2.16.840.1.113883.10.20.22.4.200:2016-06-01 (open)]</w:t>
      </w:r>
    </w:p>
    <w:p w14:paraId="055D1AED" w14:textId="77777777" w:rsidR="00440477" w:rsidRDefault="00440477" w:rsidP="00440477">
      <w:r>
        <w:t>This observation represents the sex of the patient at birth. It is the sex that is entered on the person's birth certificate at time of birth.</w:t>
      </w:r>
    </w:p>
    <w:p w14:paraId="5FDEA6B9" w14:textId="77777777" w:rsidR="00440477" w:rsidRDefault="00440477" w:rsidP="00440477">
      <w:r>
        <w:t>This observation is not appropriate for recording patient gender (</w:t>
      </w:r>
      <w:proofErr w:type="spellStart"/>
      <w:r>
        <w:t>administrativeGender</w:t>
      </w:r>
      <w:proofErr w:type="spellEnd"/>
      <w:r>
        <w:t>).</w:t>
      </w:r>
    </w:p>
    <w:p w14:paraId="7BAF02FC" w14:textId="714FD151" w:rsidR="00440477" w:rsidRDefault="00440477" w:rsidP="00440477">
      <w:pPr>
        <w:pStyle w:val="Caption"/>
      </w:pPr>
      <w:bookmarkStart w:id="1595" w:name="_Toc103325946"/>
      <w:bookmarkStart w:id="1596" w:name="_Toc82717666"/>
      <w:r>
        <w:lastRenderedPageBreak/>
        <w:t xml:space="preserve">Table </w:t>
      </w:r>
      <w:r>
        <w:fldChar w:fldCharType="begin"/>
      </w:r>
      <w:r>
        <w:instrText>SEQ Table \* ARABIC</w:instrText>
      </w:r>
      <w:r>
        <w:fldChar w:fldCharType="separate"/>
      </w:r>
      <w:del w:id="1597" w:author="Russ Ott" w:date="2022-05-16T11:54:00Z">
        <w:r w:rsidR="002F5B8D">
          <w:delText>5</w:delText>
        </w:r>
      </w:del>
      <w:ins w:id="1598" w:author="Russ Ott" w:date="2022-05-16T11:54:00Z">
        <w:r w:rsidR="00F1669B">
          <w:t>8</w:t>
        </w:r>
      </w:ins>
      <w:r>
        <w:fldChar w:fldCharType="end"/>
      </w:r>
      <w:r>
        <w:t>: Birth Sex Observation Constraints Overview</w:t>
      </w:r>
      <w:bookmarkEnd w:id="1595"/>
      <w:bookmarkEnd w:id="15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599">
          <w:tblGrid>
            <w:gridCol w:w="3316"/>
            <w:gridCol w:w="716"/>
            <w:gridCol w:w="1144"/>
            <w:gridCol w:w="858"/>
            <w:gridCol w:w="1096"/>
            <w:gridCol w:w="2950"/>
          </w:tblGrid>
        </w:tblGridChange>
      </w:tblGrid>
      <w:tr w:rsidR="001C172D" w14:paraId="03DE988B" w14:textId="77777777" w:rsidTr="00BA7D84">
        <w:trPr>
          <w:cantSplit/>
          <w:tblHeader/>
          <w:jc w:val="center"/>
        </w:trPr>
        <w:tc>
          <w:tcPr>
            <w:tcW w:w="0" w:type="dxa"/>
            <w:shd w:val="clear" w:color="auto" w:fill="E6E6E6"/>
            <w:noWrap/>
          </w:tcPr>
          <w:p w14:paraId="04128073" w14:textId="77777777" w:rsidR="00440477" w:rsidRDefault="00440477" w:rsidP="00BA7D84">
            <w:pPr>
              <w:pStyle w:val="TableHead"/>
            </w:pPr>
            <w:r>
              <w:t>XPath</w:t>
            </w:r>
          </w:p>
        </w:tc>
        <w:tc>
          <w:tcPr>
            <w:tcW w:w="720" w:type="dxa"/>
            <w:shd w:val="clear" w:color="auto" w:fill="E6E6E6"/>
            <w:noWrap/>
          </w:tcPr>
          <w:p w14:paraId="54D67BD7" w14:textId="77777777" w:rsidR="00440477" w:rsidRDefault="00440477" w:rsidP="00BA7D84">
            <w:pPr>
              <w:pStyle w:val="TableHead"/>
            </w:pPr>
            <w:r>
              <w:t>Card.</w:t>
            </w:r>
          </w:p>
        </w:tc>
        <w:tc>
          <w:tcPr>
            <w:tcW w:w="1152" w:type="dxa"/>
            <w:shd w:val="clear" w:color="auto" w:fill="E6E6E6"/>
            <w:noWrap/>
          </w:tcPr>
          <w:p w14:paraId="4359CC8F" w14:textId="77777777" w:rsidR="00440477" w:rsidRDefault="00440477" w:rsidP="00BA7D84">
            <w:pPr>
              <w:pStyle w:val="TableHead"/>
            </w:pPr>
            <w:r>
              <w:t>Verb</w:t>
            </w:r>
          </w:p>
        </w:tc>
        <w:tc>
          <w:tcPr>
            <w:tcW w:w="864" w:type="dxa"/>
            <w:shd w:val="clear" w:color="auto" w:fill="E6E6E6"/>
            <w:noWrap/>
          </w:tcPr>
          <w:p w14:paraId="6709618A" w14:textId="77777777" w:rsidR="00440477" w:rsidRDefault="00440477" w:rsidP="00BA7D84">
            <w:pPr>
              <w:pStyle w:val="TableHead"/>
            </w:pPr>
            <w:r>
              <w:t>Data Type</w:t>
            </w:r>
          </w:p>
        </w:tc>
        <w:tc>
          <w:tcPr>
            <w:tcW w:w="864" w:type="dxa"/>
            <w:shd w:val="clear" w:color="auto" w:fill="E6E6E6"/>
            <w:noWrap/>
          </w:tcPr>
          <w:p w14:paraId="6DEFD1EF" w14:textId="77777777" w:rsidR="00440477" w:rsidRDefault="00440477" w:rsidP="00BA7D84">
            <w:pPr>
              <w:pStyle w:val="TableHead"/>
            </w:pPr>
            <w:r>
              <w:t>CONF#</w:t>
            </w:r>
          </w:p>
        </w:tc>
        <w:tc>
          <w:tcPr>
            <w:tcW w:w="864" w:type="dxa"/>
            <w:shd w:val="clear" w:color="auto" w:fill="E6E6E6"/>
            <w:noWrap/>
          </w:tcPr>
          <w:p w14:paraId="24559FC2" w14:textId="77777777" w:rsidR="00440477" w:rsidRDefault="00440477" w:rsidP="00BA7D84">
            <w:pPr>
              <w:pStyle w:val="TableHead"/>
            </w:pPr>
            <w:r>
              <w:t>Value</w:t>
            </w:r>
          </w:p>
        </w:tc>
      </w:tr>
      <w:tr w:rsidR="00440477" w14:paraId="35EC41B6" w14:textId="77777777" w:rsidTr="00BA7D84">
        <w:tblPrEx>
          <w:tblW w:w="10080" w:type="dxa"/>
          <w:jc w:val="center"/>
          <w:tblLayout w:type="fixed"/>
          <w:tblLook w:val="02A0" w:firstRow="1" w:lastRow="0" w:firstColumn="1" w:lastColumn="0" w:noHBand="1" w:noVBand="0"/>
          <w:tblPrExChange w:id="1600" w:author="Russ Ott" w:date="2022-05-16T11:54:00Z">
            <w:tblPrEx>
              <w:tblW w:w="10080" w:type="dxa"/>
              <w:jc w:val="center"/>
              <w:tblLayout w:type="fixed"/>
              <w:tblLook w:val="02A0" w:firstRow="1" w:lastRow="0" w:firstColumn="1" w:lastColumn="0" w:noHBand="1" w:noVBand="0"/>
            </w:tblPrEx>
          </w:tblPrExChange>
        </w:tblPrEx>
        <w:trPr>
          <w:jc w:val="center"/>
          <w:trPrChange w:id="1601" w:author="Russ Ott" w:date="2022-05-16T11:54:00Z">
            <w:trPr>
              <w:jc w:val="center"/>
            </w:trPr>
          </w:trPrChange>
        </w:trPr>
        <w:tc>
          <w:tcPr>
            <w:tcW w:w="10160" w:type="dxa"/>
            <w:gridSpan w:val="6"/>
            <w:tcPrChange w:id="1602" w:author="Russ Ott" w:date="2022-05-16T11:54:00Z">
              <w:tcPr>
                <w:tcW w:w="10160" w:type="dxa"/>
                <w:gridSpan w:val="6"/>
              </w:tcPr>
            </w:tcPrChange>
          </w:tcPr>
          <w:p w14:paraId="0D8EAF6B" w14:textId="77777777" w:rsidR="00440477" w:rsidRDefault="00440477" w:rsidP="00BA7D84">
            <w:pPr>
              <w:pStyle w:val="TableText"/>
            </w:pPr>
            <w:r>
              <w:t>observation (identifier: urn:hl7ii:2.16.840.1.113883.10.20.22.4.200:2016-06-01)</w:t>
            </w:r>
          </w:p>
        </w:tc>
      </w:tr>
      <w:tr w:rsidR="00440477" w14:paraId="432A36B4" w14:textId="77777777" w:rsidTr="00BA7D84">
        <w:tblPrEx>
          <w:tblW w:w="10080" w:type="dxa"/>
          <w:jc w:val="center"/>
          <w:tblLayout w:type="fixed"/>
          <w:tblLook w:val="02A0" w:firstRow="1" w:lastRow="0" w:firstColumn="1" w:lastColumn="0" w:noHBand="1" w:noVBand="0"/>
          <w:tblPrExChange w:id="1603" w:author="Russ Ott" w:date="2022-05-16T11:54:00Z">
            <w:tblPrEx>
              <w:tblW w:w="10080" w:type="dxa"/>
              <w:jc w:val="center"/>
              <w:tblLayout w:type="fixed"/>
              <w:tblLook w:val="02A0" w:firstRow="1" w:lastRow="0" w:firstColumn="1" w:lastColumn="0" w:noHBand="1" w:noVBand="0"/>
            </w:tblPrEx>
          </w:tblPrExChange>
        </w:tblPrEx>
        <w:trPr>
          <w:jc w:val="center"/>
          <w:trPrChange w:id="1604" w:author="Russ Ott" w:date="2022-05-16T11:54:00Z">
            <w:trPr>
              <w:jc w:val="center"/>
            </w:trPr>
          </w:trPrChange>
        </w:trPr>
        <w:tc>
          <w:tcPr>
            <w:tcW w:w="3345" w:type="dxa"/>
            <w:tcPrChange w:id="1605" w:author="Russ Ott" w:date="2022-05-16T11:54:00Z">
              <w:tcPr>
                <w:tcW w:w="3345" w:type="dxa"/>
              </w:tcPr>
            </w:tcPrChange>
          </w:tcPr>
          <w:p w14:paraId="43A1B28B" w14:textId="77777777" w:rsidR="00440477" w:rsidRDefault="00440477" w:rsidP="00BA7D84">
            <w:pPr>
              <w:pStyle w:val="TableText"/>
            </w:pPr>
            <w:r>
              <w:tab/>
              <w:t>@classCode</w:t>
            </w:r>
          </w:p>
        </w:tc>
        <w:tc>
          <w:tcPr>
            <w:tcW w:w="720" w:type="dxa"/>
            <w:tcPrChange w:id="1606" w:author="Russ Ott" w:date="2022-05-16T11:54:00Z">
              <w:tcPr>
                <w:tcW w:w="720" w:type="dxa"/>
              </w:tcPr>
            </w:tcPrChange>
          </w:tcPr>
          <w:p w14:paraId="2D4B46A7" w14:textId="77777777" w:rsidR="00440477" w:rsidRDefault="00440477" w:rsidP="00BA7D84">
            <w:pPr>
              <w:pStyle w:val="TableText"/>
            </w:pPr>
            <w:r>
              <w:t>1..1</w:t>
            </w:r>
          </w:p>
        </w:tc>
        <w:tc>
          <w:tcPr>
            <w:tcW w:w="1152" w:type="dxa"/>
            <w:tcPrChange w:id="1607" w:author="Russ Ott" w:date="2022-05-16T11:54:00Z">
              <w:tcPr>
                <w:tcW w:w="1152" w:type="dxa"/>
              </w:tcPr>
            </w:tcPrChange>
          </w:tcPr>
          <w:p w14:paraId="3BE24B6F" w14:textId="77777777" w:rsidR="00440477" w:rsidRDefault="00440477" w:rsidP="00BA7D84">
            <w:pPr>
              <w:pStyle w:val="TableText"/>
            </w:pPr>
            <w:r>
              <w:t>SHALL</w:t>
            </w:r>
          </w:p>
        </w:tc>
        <w:tc>
          <w:tcPr>
            <w:tcW w:w="864" w:type="dxa"/>
            <w:tcPrChange w:id="1608" w:author="Russ Ott" w:date="2022-05-16T11:54:00Z">
              <w:tcPr>
                <w:tcW w:w="864" w:type="dxa"/>
              </w:tcPr>
            </w:tcPrChange>
          </w:tcPr>
          <w:p w14:paraId="7374C833" w14:textId="77777777" w:rsidR="00440477" w:rsidRDefault="00440477" w:rsidP="00BA7D84">
            <w:pPr>
              <w:pStyle w:val="TableText"/>
            </w:pPr>
          </w:p>
        </w:tc>
        <w:tc>
          <w:tcPr>
            <w:tcW w:w="1104" w:type="dxa"/>
            <w:tcPrChange w:id="1609" w:author="Russ Ott" w:date="2022-05-16T11:54:00Z">
              <w:tcPr>
                <w:tcW w:w="1104" w:type="dxa"/>
              </w:tcPr>
            </w:tcPrChange>
          </w:tcPr>
          <w:p w14:paraId="6231356D" w14:textId="09F6399E" w:rsidR="00440477" w:rsidRDefault="001C172D" w:rsidP="00BA7D84">
            <w:pPr>
              <w:pStyle w:val="TableText"/>
            </w:pPr>
            <w:r>
              <w:fldChar w:fldCharType="begin"/>
            </w:r>
            <w:r>
              <w:instrText xml:space="preserve"> HYPERLINK \l "C_3250-18230" \h </w:instrText>
            </w:r>
            <w:r>
              <w:fldChar w:fldCharType="separate"/>
            </w:r>
            <w:r w:rsidR="00440477">
              <w:rPr>
                <w:rStyle w:val="HyperlinkText9pt"/>
              </w:rPr>
              <w:t>3250-18230</w:t>
            </w:r>
            <w:r>
              <w:rPr>
                <w:rStyle w:val="HyperlinkText9pt"/>
              </w:rPr>
              <w:fldChar w:fldCharType="end"/>
            </w:r>
          </w:p>
        </w:tc>
        <w:tc>
          <w:tcPr>
            <w:tcW w:w="2975" w:type="dxa"/>
            <w:tcPrChange w:id="1610" w:author="Russ Ott" w:date="2022-05-16T11:54:00Z">
              <w:tcPr>
                <w:tcW w:w="2975" w:type="dxa"/>
              </w:tcPr>
            </w:tcPrChange>
          </w:tcPr>
          <w:p w14:paraId="14DB7BD4" w14:textId="77777777" w:rsidR="00440477" w:rsidRDefault="00440477" w:rsidP="00BA7D84">
            <w:pPr>
              <w:pStyle w:val="TableText"/>
            </w:pPr>
            <w:r>
              <w:t>urn:oid:2.16.840.1.113883.5.6 (HL7ActClass) = OBS</w:t>
            </w:r>
          </w:p>
        </w:tc>
      </w:tr>
      <w:tr w:rsidR="00440477" w14:paraId="51036C22" w14:textId="77777777" w:rsidTr="00BA7D84">
        <w:tblPrEx>
          <w:tblW w:w="10080" w:type="dxa"/>
          <w:jc w:val="center"/>
          <w:tblLayout w:type="fixed"/>
          <w:tblLook w:val="02A0" w:firstRow="1" w:lastRow="0" w:firstColumn="1" w:lastColumn="0" w:noHBand="1" w:noVBand="0"/>
          <w:tblPrExChange w:id="1611" w:author="Russ Ott" w:date="2022-05-16T11:54:00Z">
            <w:tblPrEx>
              <w:tblW w:w="10080" w:type="dxa"/>
              <w:jc w:val="center"/>
              <w:tblLayout w:type="fixed"/>
              <w:tblLook w:val="02A0" w:firstRow="1" w:lastRow="0" w:firstColumn="1" w:lastColumn="0" w:noHBand="1" w:noVBand="0"/>
            </w:tblPrEx>
          </w:tblPrExChange>
        </w:tblPrEx>
        <w:trPr>
          <w:jc w:val="center"/>
          <w:trPrChange w:id="1612" w:author="Russ Ott" w:date="2022-05-16T11:54:00Z">
            <w:trPr>
              <w:jc w:val="center"/>
            </w:trPr>
          </w:trPrChange>
        </w:trPr>
        <w:tc>
          <w:tcPr>
            <w:tcW w:w="3345" w:type="dxa"/>
            <w:tcPrChange w:id="1613" w:author="Russ Ott" w:date="2022-05-16T11:54:00Z">
              <w:tcPr>
                <w:tcW w:w="3345" w:type="dxa"/>
              </w:tcPr>
            </w:tcPrChange>
          </w:tcPr>
          <w:p w14:paraId="45816431" w14:textId="77777777" w:rsidR="00440477" w:rsidRDefault="00440477" w:rsidP="00BA7D84">
            <w:pPr>
              <w:pStyle w:val="TableText"/>
            </w:pPr>
            <w:r>
              <w:tab/>
              <w:t>@moodCode</w:t>
            </w:r>
          </w:p>
        </w:tc>
        <w:tc>
          <w:tcPr>
            <w:tcW w:w="720" w:type="dxa"/>
            <w:tcPrChange w:id="1614" w:author="Russ Ott" w:date="2022-05-16T11:54:00Z">
              <w:tcPr>
                <w:tcW w:w="720" w:type="dxa"/>
              </w:tcPr>
            </w:tcPrChange>
          </w:tcPr>
          <w:p w14:paraId="0FED8C9D" w14:textId="77777777" w:rsidR="00440477" w:rsidRDefault="00440477" w:rsidP="00BA7D84">
            <w:pPr>
              <w:pStyle w:val="TableText"/>
            </w:pPr>
            <w:r>
              <w:t>1..1</w:t>
            </w:r>
          </w:p>
        </w:tc>
        <w:tc>
          <w:tcPr>
            <w:tcW w:w="1152" w:type="dxa"/>
            <w:tcPrChange w:id="1615" w:author="Russ Ott" w:date="2022-05-16T11:54:00Z">
              <w:tcPr>
                <w:tcW w:w="1152" w:type="dxa"/>
              </w:tcPr>
            </w:tcPrChange>
          </w:tcPr>
          <w:p w14:paraId="27380A39" w14:textId="77777777" w:rsidR="00440477" w:rsidRDefault="00440477" w:rsidP="00BA7D84">
            <w:pPr>
              <w:pStyle w:val="TableText"/>
            </w:pPr>
            <w:r>
              <w:t>SHALL</w:t>
            </w:r>
          </w:p>
        </w:tc>
        <w:tc>
          <w:tcPr>
            <w:tcW w:w="864" w:type="dxa"/>
            <w:tcPrChange w:id="1616" w:author="Russ Ott" w:date="2022-05-16T11:54:00Z">
              <w:tcPr>
                <w:tcW w:w="864" w:type="dxa"/>
              </w:tcPr>
            </w:tcPrChange>
          </w:tcPr>
          <w:p w14:paraId="2BED0679" w14:textId="77777777" w:rsidR="00440477" w:rsidRDefault="00440477" w:rsidP="00BA7D84">
            <w:pPr>
              <w:pStyle w:val="TableText"/>
            </w:pPr>
          </w:p>
        </w:tc>
        <w:tc>
          <w:tcPr>
            <w:tcW w:w="1104" w:type="dxa"/>
            <w:tcPrChange w:id="1617" w:author="Russ Ott" w:date="2022-05-16T11:54:00Z">
              <w:tcPr>
                <w:tcW w:w="1104" w:type="dxa"/>
              </w:tcPr>
            </w:tcPrChange>
          </w:tcPr>
          <w:p w14:paraId="3F1E1AA9" w14:textId="460D11C1" w:rsidR="00440477" w:rsidRDefault="001C172D" w:rsidP="00BA7D84">
            <w:pPr>
              <w:pStyle w:val="TableText"/>
            </w:pPr>
            <w:r>
              <w:fldChar w:fldCharType="begin"/>
            </w:r>
            <w:r>
              <w:instrText xml:space="preserve"> HYPERLINK \l "C_3250-18231" \h </w:instrText>
            </w:r>
            <w:r>
              <w:fldChar w:fldCharType="separate"/>
            </w:r>
            <w:r w:rsidR="00440477">
              <w:rPr>
                <w:rStyle w:val="HyperlinkText9pt"/>
              </w:rPr>
              <w:t>3250-18231</w:t>
            </w:r>
            <w:r>
              <w:rPr>
                <w:rStyle w:val="HyperlinkText9pt"/>
              </w:rPr>
              <w:fldChar w:fldCharType="end"/>
            </w:r>
          </w:p>
        </w:tc>
        <w:tc>
          <w:tcPr>
            <w:tcW w:w="2975" w:type="dxa"/>
            <w:tcPrChange w:id="1618" w:author="Russ Ott" w:date="2022-05-16T11:54:00Z">
              <w:tcPr>
                <w:tcW w:w="2975" w:type="dxa"/>
              </w:tcPr>
            </w:tcPrChange>
          </w:tcPr>
          <w:p w14:paraId="00F1A2E9" w14:textId="77777777" w:rsidR="00440477" w:rsidRDefault="00440477" w:rsidP="00BA7D84">
            <w:pPr>
              <w:pStyle w:val="TableText"/>
            </w:pPr>
            <w:r>
              <w:t>urn:oid:2.16.840.1.113883.5.1001 (HL7ActMood) = EVN</w:t>
            </w:r>
          </w:p>
        </w:tc>
      </w:tr>
      <w:tr w:rsidR="00440477" w14:paraId="731C81EF" w14:textId="77777777" w:rsidTr="00BA7D84">
        <w:tblPrEx>
          <w:tblW w:w="10080" w:type="dxa"/>
          <w:jc w:val="center"/>
          <w:tblLayout w:type="fixed"/>
          <w:tblLook w:val="02A0" w:firstRow="1" w:lastRow="0" w:firstColumn="1" w:lastColumn="0" w:noHBand="1" w:noVBand="0"/>
          <w:tblPrExChange w:id="1619" w:author="Russ Ott" w:date="2022-05-16T11:54:00Z">
            <w:tblPrEx>
              <w:tblW w:w="10080" w:type="dxa"/>
              <w:jc w:val="center"/>
              <w:tblLayout w:type="fixed"/>
              <w:tblLook w:val="02A0" w:firstRow="1" w:lastRow="0" w:firstColumn="1" w:lastColumn="0" w:noHBand="1" w:noVBand="0"/>
            </w:tblPrEx>
          </w:tblPrExChange>
        </w:tblPrEx>
        <w:trPr>
          <w:jc w:val="center"/>
          <w:trPrChange w:id="1620" w:author="Russ Ott" w:date="2022-05-16T11:54:00Z">
            <w:trPr>
              <w:jc w:val="center"/>
            </w:trPr>
          </w:trPrChange>
        </w:trPr>
        <w:tc>
          <w:tcPr>
            <w:tcW w:w="3345" w:type="dxa"/>
            <w:tcPrChange w:id="1621" w:author="Russ Ott" w:date="2022-05-16T11:54:00Z">
              <w:tcPr>
                <w:tcW w:w="3345" w:type="dxa"/>
              </w:tcPr>
            </w:tcPrChange>
          </w:tcPr>
          <w:p w14:paraId="0B5823A1" w14:textId="77777777" w:rsidR="00440477" w:rsidRDefault="00440477" w:rsidP="00BA7D84">
            <w:pPr>
              <w:pStyle w:val="TableText"/>
            </w:pPr>
            <w:r>
              <w:tab/>
              <w:t>templateId</w:t>
            </w:r>
          </w:p>
        </w:tc>
        <w:tc>
          <w:tcPr>
            <w:tcW w:w="720" w:type="dxa"/>
            <w:tcPrChange w:id="1622" w:author="Russ Ott" w:date="2022-05-16T11:54:00Z">
              <w:tcPr>
                <w:tcW w:w="720" w:type="dxa"/>
              </w:tcPr>
            </w:tcPrChange>
          </w:tcPr>
          <w:p w14:paraId="4F5B9D2C" w14:textId="77777777" w:rsidR="00440477" w:rsidRDefault="00440477" w:rsidP="00BA7D84">
            <w:pPr>
              <w:pStyle w:val="TableText"/>
            </w:pPr>
            <w:r>
              <w:t>1..1</w:t>
            </w:r>
          </w:p>
        </w:tc>
        <w:tc>
          <w:tcPr>
            <w:tcW w:w="1152" w:type="dxa"/>
            <w:tcPrChange w:id="1623" w:author="Russ Ott" w:date="2022-05-16T11:54:00Z">
              <w:tcPr>
                <w:tcW w:w="1152" w:type="dxa"/>
              </w:tcPr>
            </w:tcPrChange>
          </w:tcPr>
          <w:p w14:paraId="08A977FB" w14:textId="77777777" w:rsidR="00440477" w:rsidRDefault="00440477" w:rsidP="00BA7D84">
            <w:pPr>
              <w:pStyle w:val="TableText"/>
            </w:pPr>
            <w:r>
              <w:t>SHALL</w:t>
            </w:r>
          </w:p>
        </w:tc>
        <w:tc>
          <w:tcPr>
            <w:tcW w:w="864" w:type="dxa"/>
            <w:tcPrChange w:id="1624" w:author="Russ Ott" w:date="2022-05-16T11:54:00Z">
              <w:tcPr>
                <w:tcW w:w="864" w:type="dxa"/>
              </w:tcPr>
            </w:tcPrChange>
          </w:tcPr>
          <w:p w14:paraId="686C873D" w14:textId="77777777" w:rsidR="00440477" w:rsidRDefault="00440477" w:rsidP="00BA7D84">
            <w:pPr>
              <w:pStyle w:val="TableText"/>
            </w:pPr>
          </w:p>
        </w:tc>
        <w:tc>
          <w:tcPr>
            <w:tcW w:w="1104" w:type="dxa"/>
            <w:tcPrChange w:id="1625" w:author="Russ Ott" w:date="2022-05-16T11:54:00Z">
              <w:tcPr>
                <w:tcW w:w="1104" w:type="dxa"/>
              </w:tcPr>
            </w:tcPrChange>
          </w:tcPr>
          <w:p w14:paraId="268D0BB3" w14:textId="7E6EEB28" w:rsidR="00440477" w:rsidRDefault="001C172D" w:rsidP="00BA7D84">
            <w:pPr>
              <w:pStyle w:val="TableText"/>
            </w:pPr>
            <w:r>
              <w:fldChar w:fldCharType="begin"/>
            </w:r>
            <w:r>
              <w:instrText xml:space="preserve"> HYPERLINK \l "C_3250-18232" \h </w:instrText>
            </w:r>
            <w:r>
              <w:fldChar w:fldCharType="separate"/>
            </w:r>
            <w:r w:rsidR="00440477">
              <w:rPr>
                <w:rStyle w:val="HyperlinkText9pt"/>
              </w:rPr>
              <w:t>3250-18232</w:t>
            </w:r>
            <w:r>
              <w:rPr>
                <w:rStyle w:val="HyperlinkText9pt"/>
              </w:rPr>
              <w:fldChar w:fldCharType="end"/>
            </w:r>
          </w:p>
        </w:tc>
        <w:tc>
          <w:tcPr>
            <w:tcW w:w="2975" w:type="dxa"/>
            <w:tcPrChange w:id="1626" w:author="Russ Ott" w:date="2022-05-16T11:54:00Z">
              <w:tcPr>
                <w:tcW w:w="2975" w:type="dxa"/>
              </w:tcPr>
            </w:tcPrChange>
          </w:tcPr>
          <w:p w14:paraId="0C069205" w14:textId="77777777" w:rsidR="00440477" w:rsidRDefault="00440477" w:rsidP="00BA7D84">
            <w:pPr>
              <w:pStyle w:val="TableText"/>
            </w:pPr>
          </w:p>
        </w:tc>
      </w:tr>
      <w:tr w:rsidR="00440477" w14:paraId="5A82FBAF" w14:textId="77777777" w:rsidTr="00BA7D84">
        <w:tblPrEx>
          <w:tblW w:w="10080" w:type="dxa"/>
          <w:jc w:val="center"/>
          <w:tblLayout w:type="fixed"/>
          <w:tblLook w:val="02A0" w:firstRow="1" w:lastRow="0" w:firstColumn="1" w:lastColumn="0" w:noHBand="1" w:noVBand="0"/>
          <w:tblPrExChange w:id="1627" w:author="Russ Ott" w:date="2022-05-16T11:54:00Z">
            <w:tblPrEx>
              <w:tblW w:w="10080" w:type="dxa"/>
              <w:jc w:val="center"/>
              <w:tblLayout w:type="fixed"/>
              <w:tblLook w:val="02A0" w:firstRow="1" w:lastRow="0" w:firstColumn="1" w:lastColumn="0" w:noHBand="1" w:noVBand="0"/>
            </w:tblPrEx>
          </w:tblPrExChange>
        </w:tblPrEx>
        <w:trPr>
          <w:jc w:val="center"/>
          <w:trPrChange w:id="1628" w:author="Russ Ott" w:date="2022-05-16T11:54:00Z">
            <w:trPr>
              <w:jc w:val="center"/>
            </w:trPr>
          </w:trPrChange>
        </w:trPr>
        <w:tc>
          <w:tcPr>
            <w:tcW w:w="3345" w:type="dxa"/>
            <w:tcPrChange w:id="1629" w:author="Russ Ott" w:date="2022-05-16T11:54:00Z">
              <w:tcPr>
                <w:tcW w:w="3345" w:type="dxa"/>
              </w:tcPr>
            </w:tcPrChange>
          </w:tcPr>
          <w:p w14:paraId="27B1AFE7" w14:textId="77777777" w:rsidR="00440477" w:rsidRDefault="00440477" w:rsidP="00BA7D84">
            <w:pPr>
              <w:pStyle w:val="TableText"/>
            </w:pPr>
            <w:r>
              <w:tab/>
            </w:r>
            <w:r>
              <w:tab/>
              <w:t>@root</w:t>
            </w:r>
          </w:p>
        </w:tc>
        <w:tc>
          <w:tcPr>
            <w:tcW w:w="720" w:type="dxa"/>
            <w:tcPrChange w:id="1630" w:author="Russ Ott" w:date="2022-05-16T11:54:00Z">
              <w:tcPr>
                <w:tcW w:w="720" w:type="dxa"/>
              </w:tcPr>
            </w:tcPrChange>
          </w:tcPr>
          <w:p w14:paraId="66B5F0FB" w14:textId="77777777" w:rsidR="00440477" w:rsidRDefault="00440477" w:rsidP="00BA7D84">
            <w:pPr>
              <w:pStyle w:val="TableText"/>
            </w:pPr>
            <w:r>
              <w:t>1..1</w:t>
            </w:r>
          </w:p>
        </w:tc>
        <w:tc>
          <w:tcPr>
            <w:tcW w:w="1152" w:type="dxa"/>
            <w:tcPrChange w:id="1631" w:author="Russ Ott" w:date="2022-05-16T11:54:00Z">
              <w:tcPr>
                <w:tcW w:w="1152" w:type="dxa"/>
              </w:tcPr>
            </w:tcPrChange>
          </w:tcPr>
          <w:p w14:paraId="6CEAB2A2" w14:textId="77777777" w:rsidR="00440477" w:rsidRDefault="00440477" w:rsidP="00BA7D84">
            <w:pPr>
              <w:pStyle w:val="TableText"/>
            </w:pPr>
            <w:r>
              <w:t>SHALL</w:t>
            </w:r>
          </w:p>
        </w:tc>
        <w:tc>
          <w:tcPr>
            <w:tcW w:w="864" w:type="dxa"/>
            <w:tcPrChange w:id="1632" w:author="Russ Ott" w:date="2022-05-16T11:54:00Z">
              <w:tcPr>
                <w:tcW w:w="864" w:type="dxa"/>
              </w:tcPr>
            </w:tcPrChange>
          </w:tcPr>
          <w:p w14:paraId="02D3EECF" w14:textId="77777777" w:rsidR="00440477" w:rsidRDefault="00440477" w:rsidP="00BA7D84">
            <w:pPr>
              <w:pStyle w:val="TableText"/>
            </w:pPr>
          </w:p>
        </w:tc>
        <w:tc>
          <w:tcPr>
            <w:tcW w:w="1104" w:type="dxa"/>
            <w:tcPrChange w:id="1633" w:author="Russ Ott" w:date="2022-05-16T11:54:00Z">
              <w:tcPr>
                <w:tcW w:w="1104" w:type="dxa"/>
              </w:tcPr>
            </w:tcPrChange>
          </w:tcPr>
          <w:p w14:paraId="177D3BB7" w14:textId="004059C4" w:rsidR="00440477" w:rsidRDefault="001C172D" w:rsidP="00BA7D84">
            <w:pPr>
              <w:pStyle w:val="TableText"/>
            </w:pPr>
            <w:r>
              <w:fldChar w:fldCharType="begin"/>
            </w:r>
            <w:r>
              <w:instrText xml:space="preserve"> HYPERLINK \l "C_3250-18233" \h </w:instrText>
            </w:r>
            <w:r>
              <w:fldChar w:fldCharType="separate"/>
            </w:r>
            <w:r w:rsidR="00440477">
              <w:rPr>
                <w:rStyle w:val="HyperlinkText9pt"/>
              </w:rPr>
              <w:t>3250-18233</w:t>
            </w:r>
            <w:r>
              <w:rPr>
                <w:rStyle w:val="HyperlinkText9pt"/>
              </w:rPr>
              <w:fldChar w:fldCharType="end"/>
            </w:r>
          </w:p>
        </w:tc>
        <w:tc>
          <w:tcPr>
            <w:tcW w:w="2975" w:type="dxa"/>
            <w:tcPrChange w:id="1634" w:author="Russ Ott" w:date="2022-05-16T11:54:00Z">
              <w:tcPr>
                <w:tcW w:w="2975" w:type="dxa"/>
              </w:tcPr>
            </w:tcPrChange>
          </w:tcPr>
          <w:p w14:paraId="3A689E05" w14:textId="77777777" w:rsidR="00440477" w:rsidRDefault="00440477" w:rsidP="00BA7D84">
            <w:pPr>
              <w:pStyle w:val="TableText"/>
            </w:pPr>
            <w:r>
              <w:t>2.16.840.1.113883.10.20.22.4.200</w:t>
            </w:r>
          </w:p>
        </w:tc>
      </w:tr>
      <w:tr w:rsidR="00440477" w14:paraId="65553143" w14:textId="77777777" w:rsidTr="00BA7D84">
        <w:tblPrEx>
          <w:tblW w:w="10080" w:type="dxa"/>
          <w:jc w:val="center"/>
          <w:tblLayout w:type="fixed"/>
          <w:tblLook w:val="02A0" w:firstRow="1" w:lastRow="0" w:firstColumn="1" w:lastColumn="0" w:noHBand="1" w:noVBand="0"/>
          <w:tblPrExChange w:id="1635" w:author="Russ Ott" w:date="2022-05-16T11:54:00Z">
            <w:tblPrEx>
              <w:tblW w:w="10080" w:type="dxa"/>
              <w:jc w:val="center"/>
              <w:tblLayout w:type="fixed"/>
              <w:tblLook w:val="02A0" w:firstRow="1" w:lastRow="0" w:firstColumn="1" w:lastColumn="0" w:noHBand="1" w:noVBand="0"/>
            </w:tblPrEx>
          </w:tblPrExChange>
        </w:tblPrEx>
        <w:trPr>
          <w:jc w:val="center"/>
          <w:trPrChange w:id="1636" w:author="Russ Ott" w:date="2022-05-16T11:54:00Z">
            <w:trPr>
              <w:jc w:val="center"/>
            </w:trPr>
          </w:trPrChange>
        </w:trPr>
        <w:tc>
          <w:tcPr>
            <w:tcW w:w="3345" w:type="dxa"/>
            <w:tcPrChange w:id="1637" w:author="Russ Ott" w:date="2022-05-16T11:54:00Z">
              <w:tcPr>
                <w:tcW w:w="3345" w:type="dxa"/>
              </w:tcPr>
            </w:tcPrChange>
          </w:tcPr>
          <w:p w14:paraId="6DFE488E" w14:textId="77777777" w:rsidR="00440477" w:rsidRDefault="00440477" w:rsidP="00BA7D84">
            <w:pPr>
              <w:pStyle w:val="TableText"/>
            </w:pPr>
            <w:r>
              <w:tab/>
            </w:r>
            <w:r>
              <w:tab/>
              <w:t>@extension</w:t>
            </w:r>
          </w:p>
        </w:tc>
        <w:tc>
          <w:tcPr>
            <w:tcW w:w="720" w:type="dxa"/>
            <w:tcPrChange w:id="1638" w:author="Russ Ott" w:date="2022-05-16T11:54:00Z">
              <w:tcPr>
                <w:tcW w:w="720" w:type="dxa"/>
              </w:tcPr>
            </w:tcPrChange>
          </w:tcPr>
          <w:p w14:paraId="4F326393" w14:textId="77777777" w:rsidR="00440477" w:rsidRDefault="00440477" w:rsidP="00BA7D84">
            <w:pPr>
              <w:pStyle w:val="TableText"/>
            </w:pPr>
            <w:r>
              <w:t>1..1</w:t>
            </w:r>
          </w:p>
        </w:tc>
        <w:tc>
          <w:tcPr>
            <w:tcW w:w="1152" w:type="dxa"/>
            <w:tcPrChange w:id="1639" w:author="Russ Ott" w:date="2022-05-16T11:54:00Z">
              <w:tcPr>
                <w:tcW w:w="1152" w:type="dxa"/>
              </w:tcPr>
            </w:tcPrChange>
          </w:tcPr>
          <w:p w14:paraId="5B22DF22" w14:textId="77777777" w:rsidR="00440477" w:rsidRDefault="00440477" w:rsidP="00BA7D84">
            <w:pPr>
              <w:pStyle w:val="TableText"/>
            </w:pPr>
            <w:r>
              <w:t>SHALL</w:t>
            </w:r>
          </w:p>
        </w:tc>
        <w:tc>
          <w:tcPr>
            <w:tcW w:w="864" w:type="dxa"/>
            <w:tcPrChange w:id="1640" w:author="Russ Ott" w:date="2022-05-16T11:54:00Z">
              <w:tcPr>
                <w:tcW w:w="864" w:type="dxa"/>
              </w:tcPr>
            </w:tcPrChange>
          </w:tcPr>
          <w:p w14:paraId="63D7084C" w14:textId="77777777" w:rsidR="00440477" w:rsidRDefault="00440477" w:rsidP="00BA7D84">
            <w:pPr>
              <w:pStyle w:val="TableText"/>
            </w:pPr>
          </w:p>
        </w:tc>
        <w:tc>
          <w:tcPr>
            <w:tcW w:w="1104" w:type="dxa"/>
            <w:tcPrChange w:id="1641" w:author="Russ Ott" w:date="2022-05-16T11:54:00Z">
              <w:tcPr>
                <w:tcW w:w="1104" w:type="dxa"/>
              </w:tcPr>
            </w:tcPrChange>
          </w:tcPr>
          <w:p w14:paraId="4B66297F" w14:textId="3FC06DF9" w:rsidR="00440477" w:rsidRDefault="001C172D" w:rsidP="00BA7D84">
            <w:pPr>
              <w:pStyle w:val="TableText"/>
            </w:pPr>
            <w:r>
              <w:fldChar w:fldCharType="begin"/>
            </w:r>
            <w:r>
              <w:instrText xml:space="preserve"> HYPERLINK \l "C_3250-32949" \h </w:instrText>
            </w:r>
            <w:r>
              <w:fldChar w:fldCharType="separate"/>
            </w:r>
            <w:r w:rsidR="00440477">
              <w:rPr>
                <w:rStyle w:val="HyperlinkText9pt"/>
              </w:rPr>
              <w:t>3250-32949</w:t>
            </w:r>
            <w:r>
              <w:rPr>
                <w:rStyle w:val="HyperlinkText9pt"/>
              </w:rPr>
              <w:fldChar w:fldCharType="end"/>
            </w:r>
          </w:p>
        </w:tc>
        <w:tc>
          <w:tcPr>
            <w:tcW w:w="2975" w:type="dxa"/>
            <w:tcPrChange w:id="1642" w:author="Russ Ott" w:date="2022-05-16T11:54:00Z">
              <w:tcPr>
                <w:tcW w:w="2975" w:type="dxa"/>
              </w:tcPr>
            </w:tcPrChange>
          </w:tcPr>
          <w:p w14:paraId="2952B778" w14:textId="77777777" w:rsidR="00440477" w:rsidRDefault="00440477" w:rsidP="00BA7D84">
            <w:pPr>
              <w:pStyle w:val="TableText"/>
            </w:pPr>
            <w:r>
              <w:t>2016-06-01</w:t>
            </w:r>
          </w:p>
        </w:tc>
      </w:tr>
      <w:tr w:rsidR="00440477" w14:paraId="02C90781" w14:textId="77777777" w:rsidTr="00BA7D84">
        <w:tblPrEx>
          <w:tblW w:w="10080" w:type="dxa"/>
          <w:jc w:val="center"/>
          <w:tblLayout w:type="fixed"/>
          <w:tblLook w:val="02A0" w:firstRow="1" w:lastRow="0" w:firstColumn="1" w:lastColumn="0" w:noHBand="1" w:noVBand="0"/>
          <w:tblPrExChange w:id="1643" w:author="Russ Ott" w:date="2022-05-16T11:54:00Z">
            <w:tblPrEx>
              <w:tblW w:w="10080" w:type="dxa"/>
              <w:jc w:val="center"/>
              <w:tblLayout w:type="fixed"/>
              <w:tblLook w:val="02A0" w:firstRow="1" w:lastRow="0" w:firstColumn="1" w:lastColumn="0" w:noHBand="1" w:noVBand="0"/>
            </w:tblPrEx>
          </w:tblPrExChange>
        </w:tblPrEx>
        <w:trPr>
          <w:jc w:val="center"/>
          <w:trPrChange w:id="1644" w:author="Russ Ott" w:date="2022-05-16T11:54:00Z">
            <w:trPr>
              <w:jc w:val="center"/>
            </w:trPr>
          </w:trPrChange>
        </w:trPr>
        <w:tc>
          <w:tcPr>
            <w:tcW w:w="3345" w:type="dxa"/>
            <w:tcPrChange w:id="1645" w:author="Russ Ott" w:date="2022-05-16T11:54:00Z">
              <w:tcPr>
                <w:tcW w:w="3345" w:type="dxa"/>
              </w:tcPr>
            </w:tcPrChange>
          </w:tcPr>
          <w:p w14:paraId="104FB9CD" w14:textId="77777777" w:rsidR="00440477" w:rsidRDefault="00440477" w:rsidP="00BA7D84">
            <w:pPr>
              <w:pStyle w:val="TableText"/>
            </w:pPr>
            <w:r>
              <w:tab/>
              <w:t>code</w:t>
            </w:r>
          </w:p>
        </w:tc>
        <w:tc>
          <w:tcPr>
            <w:tcW w:w="720" w:type="dxa"/>
            <w:tcPrChange w:id="1646" w:author="Russ Ott" w:date="2022-05-16T11:54:00Z">
              <w:tcPr>
                <w:tcW w:w="720" w:type="dxa"/>
              </w:tcPr>
            </w:tcPrChange>
          </w:tcPr>
          <w:p w14:paraId="5D979482" w14:textId="77777777" w:rsidR="00440477" w:rsidRDefault="00440477" w:rsidP="00BA7D84">
            <w:pPr>
              <w:pStyle w:val="TableText"/>
            </w:pPr>
            <w:r>
              <w:t>1..1</w:t>
            </w:r>
          </w:p>
        </w:tc>
        <w:tc>
          <w:tcPr>
            <w:tcW w:w="1152" w:type="dxa"/>
            <w:tcPrChange w:id="1647" w:author="Russ Ott" w:date="2022-05-16T11:54:00Z">
              <w:tcPr>
                <w:tcW w:w="1152" w:type="dxa"/>
              </w:tcPr>
            </w:tcPrChange>
          </w:tcPr>
          <w:p w14:paraId="1B29316B" w14:textId="77777777" w:rsidR="00440477" w:rsidRDefault="00440477" w:rsidP="00BA7D84">
            <w:pPr>
              <w:pStyle w:val="TableText"/>
            </w:pPr>
            <w:r>
              <w:t>SHALL</w:t>
            </w:r>
          </w:p>
        </w:tc>
        <w:tc>
          <w:tcPr>
            <w:tcW w:w="864" w:type="dxa"/>
            <w:tcPrChange w:id="1648" w:author="Russ Ott" w:date="2022-05-16T11:54:00Z">
              <w:tcPr>
                <w:tcW w:w="864" w:type="dxa"/>
              </w:tcPr>
            </w:tcPrChange>
          </w:tcPr>
          <w:p w14:paraId="1659A8D2" w14:textId="77777777" w:rsidR="00440477" w:rsidRDefault="00440477" w:rsidP="00BA7D84">
            <w:pPr>
              <w:pStyle w:val="TableText"/>
            </w:pPr>
          </w:p>
        </w:tc>
        <w:tc>
          <w:tcPr>
            <w:tcW w:w="1104" w:type="dxa"/>
            <w:tcPrChange w:id="1649" w:author="Russ Ott" w:date="2022-05-16T11:54:00Z">
              <w:tcPr>
                <w:tcW w:w="1104" w:type="dxa"/>
              </w:tcPr>
            </w:tcPrChange>
          </w:tcPr>
          <w:p w14:paraId="08AE36B1" w14:textId="5447C505" w:rsidR="00440477" w:rsidRDefault="001C172D" w:rsidP="00BA7D84">
            <w:pPr>
              <w:pStyle w:val="TableText"/>
            </w:pPr>
            <w:r>
              <w:fldChar w:fldCharType="begin"/>
            </w:r>
            <w:r>
              <w:instrText xml:space="preserve"> HYPERLINK \l "C_3250-18234" \h </w:instrText>
            </w:r>
            <w:r>
              <w:fldChar w:fldCharType="separate"/>
            </w:r>
            <w:r w:rsidR="00440477">
              <w:rPr>
                <w:rStyle w:val="HyperlinkText9pt"/>
              </w:rPr>
              <w:t>3250-18234</w:t>
            </w:r>
            <w:r>
              <w:rPr>
                <w:rStyle w:val="HyperlinkText9pt"/>
              </w:rPr>
              <w:fldChar w:fldCharType="end"/>
            </w:r>
          </w:p>
        </w:tc>
        <w:tc>
          <w:tcPr>
            <w:tcW w:w="2975" w:type="dxa"/>
            <w:tcPrChange w:id="1650" w:author="Russ Ott" w:date="2022-05-16T11:54:00Z">
              <w:tcPr>
                <w:tcW w:w="2975" w:type="dxa"/>
              </w:tcPr>
            </w:tcPrChange>
          </w:tcPr>
          <w:p w14:paraId="1E74D2D5" w14:textId="77777777" w:rsidR="00440477" w:rsidRDefault="00440477" w:rsidP="00BA7D84">
            <w:pPr>
              <w:pStyle w:val="TableText"/>
            </w:pPr>
          </w:p>
        </w:tc>
      </w:tr>
      <w:tr w:rsidR="00440477" w14:paraId="7A553F91" w14:textId="77777777" w:rsidTr="00BA7D84">
        <w:tblPrEx>
          <w:tblW w:w="10080" w:type="dxa"/>
          <w:jc w:val="center"/>
          <w:tblLayout w:type="fixed"/>
          <w:tblLook w:val="02A0" w:firstRow="1" w:lastRow="0" w:firstColumn="1" w:lastColumn="0" w:noHBand="1" w:noVBand="0"/>
          <w:tblPrExChange w:id="1651" w:author="Russ Ott" w:date="2022-05-16T11:54:00Z">
            <w:tblPrEx>
              <w:tblW w:w="10080" w:type="dxa"/>
              <w:jc w:val="center"/>
              <w:tblLayout w:type="fixed"/>
              <w:tblLook w:val="02A0" w:firstRow="1" w:lastRow="0" w:firstColumn="1" w:lastColumn="0" w:noHBand="1" w:noVBand="0"/>
            </w:tblPrEx>
          </w:tblPrExChange>
        </w:tblPrEx>
        <w:trPr>
          <w:jc w:val="center"/>
          <w:trPrChange w:id="1652" w:author="Russ Ott" w:date="2022-05-16T11:54:00Z">
            <w:trPr>
              <w:jc w:val="center"/>
            </w:trPr>
          </w:trPrChange>
        </w:trPr>
        <w:tc>
          <w:tcPr>
            <w:tcW w:w="3345" w:type="dxa"/>
            <w:tcPrChange w:id="1653" w:author="Russ Ott" w:date="2022-05-16T11:54:00Z">
              <w:tcPr>
                <w:tcW w:w="3345" w:type="dxa"/>
              </w:tcPr>
            </w:tcPrChange>
          </w:tcPr>
          <w:p w14:paraId="75319655" w14:textId="77777777" w:rsidR="00440477" w:rsidRDefault="00440477" w:rsidP="00BA7D84">
            <w:pPr>
              <w:pStyle w:val="TableText"/>
            </w:pPr>
            <w:r>
              <w:tab/>
            </w:r>
            <w:r>
              <w:tab/>
              <w:t>@code</w:t>
            </w:r>
          </w:p>
        </w:tc>
        <w:tc>
          <w:tcPr>
            <w:tcW w:w="720" w:type="dxa"/>
            <w:tcPrChange w:id="1654" w:author="Russ Ott" w:date="2022-05-16T11:54:00Z">
              <w:tcPr>
                <w:tcW w:w="720" w:type="dxa"/>
              </w:tcPr>
            </w:tcPrChange>
          </w:tcPr>
          <w:p w14:paraId="0A613D1C" w14:textId="77777777" w:rsidR="00440477" w:rsidRDefault="00440477" w:rsidP="00BA7D84">
            <w:pPr>
              <w:pStyle w:val="TableText"/>
            </w:pPr>
            <w:r>
              <w:t>1..1</w:t>
            </w:r>
          </w:p>
        </w:tc>
        <w:tc>
          <w:tcPr>
            <w:tcW w:w="1152" w:type="dxa"/>
            <w:tcPrChange w:id="1655" w:author="Russ Ott" w:date="2022-05-16T11:54:00Z">
              <w:tcPr>
                <w:tcW w:w="1152" w:type="dxa"/>
              </w:tcPr>
            </w:tcPrChange>
          </w:tcPr>
          <w:p w14:paraId="4F7219E3" w14:textId="77777777" w:rsidR="00440477" w:rsidRDefault="00440477" w:rsidP="00BA7D84">
            <w:pPr>
              <w:pStyle w:val="TableText"/>
            </w:pPr>
            <w:r>
              <w:t>SHALL</w:t>
            </w:r>
          </w:p>
        </w:tc>
        <w:tc>
          <w:tcPr>
            <w:tcW w:w="864" w:type="dxa"/>
            <w:tcPrChange w:id="1656" w:author="Russ Ott" w:date="2022-05-16T11:54:00Z">
              <w:tcPr>
                <w:tcW w:w="864" w:type="dxa"/>
              </w:tcPr>
            </w:tcPrChange>
          </w:tcPr>
          <w:p w14:paraId="6757F493" w14:textId="77777777" w:rsidR="00440477" w:rsidRDefault="00440477" w:rsidP="00BA7D84">
            <w:pPr>
              <w:pStyle w:val="TableText"/>
            </w:pPr>
          </w:p>
        </w:tc>
        <w:tc>
          <w:tcPr>
            <w:tcW w:w="1104" w:type="dxa"/>
            <w:tcPrChange w:id="1657" w:author="Russ Ott" w:date="2022-05-16T11:54:00Z">
              <w:tcPr>
                <w:tcW w:w="1104" w:type="dxa"/>
              </w:tcPr>
            </w:tcPrChange>
          </w:tcPr>
          <w:p w14:paraId="344EA6CF" w14:textId="605E37B1" w:rsidR="00440477" w:rsidRDefault="001C172D" w:rsidP="00BA7D84">
            <w:pPr>
              <w:pStyle w:val="TableText"/>
            </w:pPr>
            <w:r>
              <w:fldChar w:fldCharType="begin"/>
            </w:r>
            <w:r>
              <w:instrText xml:space="preserve"> HYPERLINK \l "C_3250-18235" \h </w:instrText>
            </w:r>
            <w:r>
              <w:fldChar w:fldCharType="separate"/>
            </w:r>
            <w:r w:rsidR="00440477">
              <w:rPr>
                <w:rStyle w:val="HyperlinkText9pt"/>
              </w:rPr>
              <w:t>3250-18235</w:t>
            </w:r>
            <w:r>
              <w:rPr>
                <w:rStyle w:val="HyperlinkText9pt"/>
              </w:rPr>
              <w:fldChar w:fldCharType="end"/>
            </w:r>
          </w:p>
        </w:tc>
        <w:tc>
          <w:tcPr>
            <w:tcW w:w="2975" w:type="dxa"/>
            <w:tcPrChange w:id="1658" w:author="Russ Ott" w:date="2022-05-16T11:54:00Z">
              <w:tcPr>
                <w:tcW w:w="2975" w:type="dxa"/>
              </w:tcPr>
            </w:tcPrChange>
          </w:tcPr>
          <w:p w14:paraId="48623342" w14:textId="77777777" w:rsidR="00440477" w:rsidRDefault="00440477" w:rsidP="00BA7D84">
            <w:pPr>
              <w:pStyle w:val="TableText"/>
            </w:pPr>
            <w:r>
              <w:t>76689-9</w:t>
            </w:r>
          </w:p>
        </w:tc>
      </w:tr>
      <w:tr w:rsidR="00440477" w14:paraId="7CA872D2" w14:textId="77777777" w:rsidTr="00BA7D84">
        <w:tblPrEx>
          <w:tblW w:w="10080" w:type="dxa"/>
          <w:jc w:val="center"/>
          <w:tblLayout w:type="fixed"/>
          <w:tblLook w:val="02A0" w:firstRow="1" w:lastRow="0" w:firstColumn="1" w:lastColumn="0" w:noHBand="1" w:noVBand="0"/>
          <w:tblPrExChange w:id="1659" w:author="Russ Ott" w:date="2022-05-16T11:54:00Z">
            <w:tblPrEx>
              <w:tblW w:w="10080" w:type="dxa"/>
              <w:jc w:val="center"/>
              <w:tblLayout w:type="fixed"/>
              <w:tblLook w:val="02A0" w:firstRow="1" w:lastRow="0" w:firstColumn="1" w:lastColumn="0" w:noHBand="1" w:noVBand="0"/>
            </w:tblPrEx>
          </w:tblPrExChange>
        </w:tblPrEx>
        <w:trPr>
          <w:jc w:val="center"/>
          <w:trPrChange w:id="1660" w:author="Russ Ott" w:date="2022-05-16T11:54:00Z">
            <w:trPr>
              <w:jc w:val="center"/>
            </w:trPr>
          </w:trPrChange>
        </w:trPr>
        <w:tc>
          <w:tcPr>
            <w:tcW w:w="3345" w:type="dxa"/>
            <w:tcPrChange w:id="1661" w:author="Russ Ott" w:date="2022-05-16T11:54:00Z">
              <w:tcPr>
                <w:tcW w:w="3345" w:type="dxa"/>
              </w:tcPr>
            </w:tcPrChange>
          </w:tcPr>
          <w:p w14:paraId="3374A0A7" w14:textId="77777777" w:rsidR="00440477" w:rsidRDefault="00440477" w:rsidP="00BA7D84">
            <w:pPr>
              <w:pStyle w:val="TableText"/>
            </w:pPr>
            <w:r>
              <w:tab/>
            </w:r>
            <w:r>
              <w:tab/>
              <w:t>@codeSystem</w:t>
            </w:r>
          </w:p>
        </w:tc>
        <w:tc>
          <w:tcPr>
            <w:tcW w:w="720" w:type="dxa"/>
            <w:tcPrChange w:id="1662" w:author="Russ Ott" w:date="2022-05-16T11:54:00Z">
              <w:tcPr>
                <w:tcW w:w="720" w:type="dxa"/>
              </w:tcPr>
            </w:tcPrChange>
          </w:tcPr>
          <w:p w14:paraId="1C43EDA1" w14:textId="77777777" w:rsidR="00440477" w:rsidRDefault="00440477" w:rsidP="00BA7D84">
            <w:pPr>
              <w:pStyle w:val="TableText"/>
            </w:pPr>
            <w:r>
              <w:t>1..1</w:t>
            </w:r>
          </w:p>
        </w:tc>
        <w:tc>
          <w:tcPr>
            <w:tcW w:w="1152" w:type="dxa"/>
            <w:tcPrChange w:id="1663" w:author="Russ Ott" w:date="2022-05-16T11:54:00Z">
              <w:tcPr>
                <w:tcW w:w="1152" w:type="dxa"/>
              </w:tcPr>
            </w:tcPrChange>
          </w:tcPr>
          <w:p w14:paraId="74FFED7C" w14:textId="77777777" w:rsidR="00440477" w:rsidRDefault="00440477" w:rsidP="00BA7D84">
            <w:pPr>
              <w:pStyle w:val="TableText"/>
            </w:pPr>
            <w:r>
              <w:t>SHALL</w:t>
            </w:r>
          </w:p>
        </w:tc>
        <w:tc>
          <w:tcPr>
            <w:tcW w:w="864" w:type="dxa"/>
            <w:tcPrChange w:id="1664" w:author="Russ Ott" w:date="2022-05-16T11:54:00Z">
              <w:tcPr>
                <w:tcW w:w="864" w:type="dxa"/>
              </w:tcPr>
            </w:tcPrChange>
          </w:tcPr>
          <w:p w14:paraId="1946B080" w14:textId="77777777" w:rsidR="00440477" w:rsidRDefault="00440477" w:rsidP="00BA7D84">
            <w:pPr>
              <w:pStyle w:val="TableText"/>
            </w:pPr>
          </w:p>
        </w:tc>
        <w:tc>
          <w:tcPr>
            <w:tcW w:w="1104" w:type="dxa"/>
            <w:tcPrChange w:id="1665" w:author="Russ Ott" w:date="2022-05-16T11:54:00Z">
              <w:tcPr>
                <w:tcW w:w="1104" w:type="dxa"/>
              </w:tcPr>
            </w:tcPrChange>
          </w:tcPr>
          <w:p w14:paraId="47EDDB1E" w14:textId="198B6A34" w:rsidR="00440477" w:rsidRDefault="001C172D" w:rsidP="00BA7D84">
            <w:pPr>
              <w:pStyle w:val="TableText"/>
            </w:pPr>
            <w:r>
              <w:fldChar w:fldCharType="begin"/>
            </w:r>
            <w:r>
              <w:instrText xml:space="preserve"> HYPERLINK \l "C_3250-21163" \h </w:instrText>
            </w:r>
            <w:r>
              <w:fldChar w:fldCharType="separate"/>
            </w:r>
            <w:r w:rsidR="00440477">
              <w:rPr>
                <w:rStyle w:val="HyperlinkText9pt"/>
              </w:rPr>
              <w:t>3250-21163</w:t>
            </w:r>
            <w:r>
              <w:rPr>
                <w:rStyle w:val="HyperlinkText9pt"/>
              </w:rPr>
              <w:fldChar w:fldCharType="end"/>
            </w:r>
          </w:p>
        </w:tc>
        <w:tc>
          <w:tcPr>
            <w:tcW w:w="2975" w:type="dxa"/>
            <w:tcPrChange w:id="1666" w:author="Russ Ott" w:date="2022-05-16T11:54:00Z">
              <w:tcPr>
                <w:tcW w:w="2975" w:type="dxa"/>
              </w:tcPr>
            </w:tcPrChange>
          </w:tcPr>
          <w:p w14:paraId="0AFBE5B8" w14:textId="77777777" w:rsidR="00440477" w:rsidRDefault="00440477" w:rsidP="00BA7D84">
            <w:pPr>
              <w:pStyle w:val="TableText"/>
            </w:pPr>
            <w:r>
              <w:t>urn:oid:2.16.840.1.113883.6.1 (LOINC) = 2.16.840.1.113883.6.1</w:t>
            </w:r>
          </w:p>
        </w:tc>
      </w:tr>
      <w:tr w:rsidR="00440477" w14:paraId="54B443A2" w14:textId="77777777" w:rsidTr="00BA7D84">
        <w:tblPrEx>
          <w:tblW w:w="10080" w:type="dxa"/>
          <w:jc w:val="center"/>
          <w:tblLayout w:type="fixed"/>
          <w:tblLook w:val="02A0" w:firstRow="1" w:lastRow="0" w:firstColumn="1" w:lastColumn="0" w:noHBand="1" w:noVBand="0"/>
          <w:tblPrExChange w:id="1667" w:author="Russ Ott" w:date="2022-05-16T11:54:00Z">
            <w:tblPrEx>
              <w:tblW w:w="10080" w:type="dxa"/>
              <w:jc w:val="center"/>
              <w:tblLayout w:type="fixed"/>
              <w:tblLook w:val="02A0" w:firstRow="1" w:lastRow="0" w:firstColumn="1" w:lastColumn="0" w:noHBand="1" w:noVBand="0"/>
            </w:tblPrEx>
          </w:tblPrExChange>
        </w:tblPrEx>
        <w:trPr>
          <w:jc w:val="center"/>
          <w:trPrChange w:id="1668" w:author="Russ Ott" w:date="2022-05-16T11:54:00Z">
            <w:trPr>
              <w:jc w:val="center"/>
            </w:trPr>
          </w:trPrChange>
        </w:trPr>
        <w:tc>
          <w:tcPr>
            <w:tcW w:w="3345" w:type="dxa"/>
            <w:tcPrChange w:id="1669" w:author="Russ Ott" w:date="2022-05-16T11:54:00Z">
              <w:tcPr>
                <w:tcW w:w="3345" w:type="dxa"/>
              </w:tcPr>
            </w:tcPrChange>
          </w:tcPr>
          <w:p w14:paraId="6549DE38" w14:textId="77777777" w:rsidR="00440477" w:rsidRDefault="00440477" w:rsidP="00BA7D84">
            <w:pPr>
              <w:pStyle w:val="TableText"/>
            </w:pPr>
            <w:r>
              <w:tab/>
              <w:t>statusCode</w:t>
            </w:r>
          </w:p>
        </w:tc>
        <w:tc>
          <w:tcPr>
            <w:tcW w:w="720" w:type="dxa"/>
            <w:tcPrChange w:id="1670" w:author="Russ Ott" w:date="2022-05-16T11:54:00Z">
              <w:tcPr>
                <w:tcW w:w="720" w:type="dxa"/>
              </w:tcPr>
            </w:tcPrChange>
          </w:tcPr>
          <w:p w14:paraId="5DDEF4F7" w14:textId="77777777" w:rsidR="00440477" w:rsidRDefault="00440477" w:rsidP="00BA7D84">
            <w:pPr>
              <w:pStyle w:val="TableText"/>
            </w:pPr>
            <w:r>
              <w:t>1..1</w:t>
            </w:r>
          </w:p>
        </w:tc>
        <w:tc>
          <w:tcPr>
            <w:tcW w:w="1152" w:type="dxa"/>
            <w:tcPrChange w:id="1671" w:author="Russ Ott" w:date="2022-05-16T11:54:00Z">
              <w:tcPr>
                <w:tcW w:w="1152" w:type="dxa"/>
              </w:tcPr>
            </w:tcPrChange>
          </w:tcPr>
          <w:p w14:paraId="4D6893C7" w14:textId="77777777" w:rsidR="00440477" w:rsidRDefault="00440477" w:rsidP="00BA7D84">
            <w:pPr>
              <w:pStyle w:val="TableText"/>
            </w:pPr>
            <w:r>
              <w:t>SHALL</w:t>
            </w:r>
          </w:p>
        </w:tc>
        <w:tc>
          <w:tcPr>
            <w:tcW w:w="864" w:type="dxa"/>
            <w:tcPrChange w:id="1672" w:author="Russ Ott" w:date="2022-05-16T11:54:00Z">
              <w:tcPr>
                <w:tcW w:w="864" w:type="dxa"/>
              </w:tcPr>
            </w:tcPrChange>
          </w:tcPr>
          <w:p w14:paraId="3FFA1049" w14:textId="77777777" w:rsidR="00440477" w:rsidRDefault="00440477" w:rsidP="00BA7D84">
            <w:pPr>
              <w:pStyle w:val="TableText"/>
            </w:pPr>
          </w:p>
        </w:tc>
        <w:tc>
          <w:tcPr>
            <w:tcW w:w="1104" w:type="dxa"/>
            <w:tcPrChange w:id="1673" w:author="Russ Ott" w:date="2022-05-16T11:54:00Z">
              <w:tcPr>
                <w:tcW w:w="1104" w:type="dxa"/>
              </w:tcPr>
            </w:tcPrChange>
          </w:tcPr>
          <w:p w14:paraId="774F95EF" w14:textId="14760BC2" w:rsidR="00440477" w:rsidRDefault="001C172D" w:rsidP="00BA7D84">
            <w:pPr>
              <w:pStyle w:val="TableText"/>
            </w:pPr>
            <w:r>
              <w:fldChar w:fldCharType="begin"/>
            </w:r>
            <w:r>
              <w:instrText xml:space="preserve"> HYPERLINK \l "C_3250-18124" \h </w:instrText>
            </w:r>
            <w:r>
              <w:fldChar w:fldCharType="separate"/>
            </w:r>
            <w:r w:rsidR="00440477">
              <w:rPr>
                <w:rStyle w:val="HyperlinkText9pt"/>
              </w:rPr>
              <w:t>3250-18124</w:t>
            </w:r>
            <w:r>
              <w:rPr>
                <w:rStyle w:val="HyperlinkText9pt"/>
              </w:rPr>
              <w:fldChar w:fldCharType="end"/>
            </w:r>
          </w:p>
        </w:tc>
        <w:tc>
          <w:tcPr>
            <w:tcW w:w="2975" w:type="dxa"/>
            <w:tcPrChange w:id="1674" w:author="Russ Ott" w:date="2022-05-16T11:54:00Z">
              <w:tcPr>
                <w:tcW w:w="2975" w:type="dxa"/>
              </w:tcPr>
            </w:tcPrChange>
          </w:tcPr>
          <w:p w14:paraId="4337F4B9" w14:textId="77777777" w:rsidR="00440477" w:rsidRDefault="00440477" w:rsidP="00BA7D84">
            <w:pPr>
              <w:pStyle w:val="TableText"/>
            </w:pPr>
          </w:p>
        </w:tc>
      </w:tr>
      <w:tr w:rsidR="00440477" w14:paraId="1DFEE079" w14:textId="77777777" w:rsidTr="00BA7D84">
        <w:tblPrEx>
          <w:tblW w:w="10080" w:type="dxa"/>
          <w:jc w:val="center"/>
          <w:tblLayout w:type="fixed"/>
          <w:tblLook w:val="02A0" w:firstRow="1" w:lastRow="0" w:firstColumn="1" w:lastColumn="0" w:noHBand="1" w:noVBand="0"/>
          <w:tblPrExChange w:id="1675" w:author="Russ Ott" w:date="2022-05-16T11:54:00Z">
            <w:tblPrEx>
              <w:tblW w:w="10080" w:type="dxa"/>
              <w:jc w:val="center"/>
              <w:tblLayout w:type="fixed"/>
              <w:tblLook w:val="02A0" w:firstRow="1" w:lastRow="0" w:firstColumn="1" w:lastColumn="0" w:noHBand="1" w:noVBand="0"/>
            </w:tblPrEx>
          </w:tblPrExChange>
        </w:tblPrEx>
        <w:trPr>
          <w:jc w:val="center"/>
          <w:trPrChange w:id="1676" w:author="Russ Ott" w:date="2022-05-16T11:54:00Z">
            <w:trPr>
              <w:jc w:val="center"/>
            </w:trPr>
          </w:trPrChange>
        </w:trPr>
        <w:tc>
          <w:tcPr>
            <w:tcW w:w="3345" w:type="dxa"/>
            <w:tcPrChange w:id="1677" w:author="Russ Ott" w:date="2022-05-16T11:54:00Z">
              <w:tcPr>
                <w:tcW w:w="3345" w:type="dxa"/>
              </w:tcPr>
            </w:tcPrChange>
          </w:tcPr>
          <w:p w14:paraId="2293834E" w14:textId="77777777" w:rsidR="00440477" w:rsidRDefault="00440477" w:rsidP="00BA7D84">
            <w:pPr>
              <w:pStyle w:val="TableText"/>
            </w:pPr>
            <w:r>
              <w:tab/>
            </w:r>
            <w:r>
              <w:tab/>
              <w:t>@code</w:t>
            </w:r>
          </w:p>
        </w:tc>
        <w:tc>
          <w:tcPr>
            <w:tcW w:w="720" w:type="dxa"/>
            <w:tcPrChange w:id="1678" w:author="Russ Ott" w:date="2022-05-16T11:54:00Z">
              <w:tcPr>
                <w:tcW w:w="720" w:type="dxa"/>
              </w:tcPr>
            </w:tcPrChange>
          </w:tcPr>
          <w:p w14:paraId="10211EEE" w14:textId="77777777" w:rsidR="00440477" w:rsidRDefault="00440477" w:rsidP="00BA7D84">
            <w:pPr>
              <w:pStyle w:val="TableText"/>
            </w:pPr>
            <w:r>
              <w:t>1..1</w:t>
            </w:r>
          </w:p>
        </w:tc>
        <w:tc>
          <w:tcPr>
            <w:tcW w:w="1152" w:type="dxa"/>
            <w:tcPrChange w:id="1679" w:author="Russ Ott" w:date="2022-05-16T11:54:00Z">
              <w:tcPr>
                <w:tcW w:w="1152" w:type="dxa"/>
              </w:tcPr>
            </w:tcPrChange>
          </w:tcPr>
          <w:p w14:paraId="61AC50E6" w14:textId="77777777" w:rsidR="00440477" w:rsidRDefault="00440477" w:rsidP="00BA7D84">
            <w:pPr>
              <w:pStyle w:val="TableText"/>
            </w:pPr>
            <w:r>
              <w:t>SHALL</w:t>
            </w:r>
          </w:p>
        </w:tc>
        <w:tc>
          <w:tcPr>
            <w:tcW w:w="864" w:type="dxa"/>
            <w:tcPrChange w:id="1680" w:author="Russ Ott" w:date="2022-05-16T11:54:00Z">
              <w:tcPr>
                <w:tcW w:w="864" w:type="dxa"/>
              </w:tcPr>
            </w:tcPrChange>
          </w:tcPr>
          <w:p w14:paraId="2AA8697D" w14:textId="77777777" w:rsidR="00440477" w:rsidRDefault="00440477" w:rsidP="00BA7D84">
            <w:pPr>
              <w:pStyle w:val="TableText"/>
            </w:pPr>
          </w:p>
        </w:tc>
        <w:tc>
          <w:tcPr>
            <w:tcW w:w="1104" w:type="dxa"/>
            <w:tcPrChange w:id="1681" w:author="Russ Ott" w:date="2022-05-16T11:54:00Z">
              <w:tcPr>
                <w:tcW w:w="1104" w:type="dxa"/>
              </w:tcPr>
            </w:tcPrChange>
          </w:tcPr>
          <w:p w14:paraId="19E3A366" w14:textId="0FADD42B" w:rsidR="00440477" w:rsidRDefault="001C172D" w:rsidP="00BA7D84">
            <w:pPr>
              <w:pStyle w:val="TableText"/>
            </w:pPr>
            <w:r>
              <w:fldChar w:fldCharType="begin"/>
            </w:r>
            <w:r>
              <w:instrText xml:space="preserve"> HYPERLINK \l "C_3250-18125" \h </w:instrText>
            </w:r>
            <w:r>
              <w:fldChar w:fldCharType="separate"/>
            </w:r>
            <w:r w:rsidR="00440477">
              <w:rPr>
                <w:rStyle w:val="HyperlinkText9pt"/>
              </w:rPr>
              <w:t>3250-18125</w:t>
            </w:r>
            <w:r>
              <w:rPr>
                <w:rStyle w:val="HyperlinkText9pt"/>
              </w:rPr>
              <w:fldChar w:fldCharType="end"/>
            </w:r>
          </w:p>
        </w:tc>
        <w:tc>
          <w:tcPr>
            <w:tcW w:w="2975" w:type="dxa"/>
            <w:tcPrChange w:id="1682" w:author="Russ Ott" w:date="2022-05-16T11:54:00Z">
              <w:tcPr>
                <w:tcW w:w="2975" w:type="dxa"/>
              </w:tcPr>
            </w:tcPrChange>
          </w:tcPr>
          <w:p w14:paraId="4D00425E" w14:textId="77777777" w:rsidR="00440477" w:rsidRDefault="00440477" w:rsidP="00BA7D84">
            <w:pPr>
              <w:pStyle w:val="TableText"/>
            </w:pPr>
            <w:r>
              <w:t>urn:oid:2.16.840.1.113883.5.14 (HL7ActStatus) = completed</w:t>
            </w:r>
          </w:p>
        </w:tc>
      </w:tr>
      <w:tr w:rsidR="00440477" w14:paraId="40C7A8ED" w14:textId="77777777" w:rsidTr="00BA7D84">
        <w:tblPrEx>
          <w:tblW w:w="10080" w:type="dxa"/>
          <w:jc w:val="center"/>
          <w:tblLayout w:type="fixed"/>
          <w:tblLook w:val="02A0" w:firstRow="1" w:lastRow="0" w:firstColumn="1" w:lastColumn="0" w:noHBand="1" w:noVBand="0"/>
          <w:tblPrExChange w:id="1683" w:author="Russ Ott" w:date="2022-05-16T11:54:00Z">
            <w:tblPrEx>
              <w:tblW w:w="10080" w:type="dxa"/>
              <w:jc w:val="center"/>
              <w:tblLayout w:type="fixed"/>
              <w:tblLook w:val="02A0" w:firstRow="1" w:lastRow="0" w:firstColumn="1" w:lastColumn="0" w:noHBand="1" w:noVBand="0"/>
            </w:tblPrEx>
          </w:tblPrExChange>
        </w:tblPrEx>
        <w:trPr>
          <w:jc w:val="center"/>
          <w:trPrChange w:id="1684" w:author="Russ Ott" w:date="2022-05-16T11:54:00Z">
            <w:trPr>
              <w:jc w:val="center"/>
            </w:trPr>
          </w:trPrChange>
        </w:trPr>
        <w:tc>
          <w:tcPr>
            <w:tcW w:w="3345" w:type="dxa"/>
            <w:tcPrChange w:id="1685" w:author="Russ Ott" w:date="2022-05-16T11:54:00Z">
              <w:tcPr>
                <w:tcW w:w="3345" w:type="dxa"/>
              </w:tcPr>
            </w:tcPrChange>
          </w:tcPr>
          <w:p w14:paraId="55F65101" w14:textId="77777777" w:rsidR="00440477" w:rsidRDefault="00440477" w:rsidP="00BA7D84">
            <w:pPr>
              <w:pStyle w:val="TableText"/>
            </w:pPr>
            <w:r>
              <w:tab/>
              <w:t>value</w:t>
            </w:r>
          </w:p>
        </w:tc>
        <w:tc>
          <w:tcPr>
            <w:tcW w:w="720" w:type="dxa"/>
            <w:tcPrChange w:id="1686" w:author="Russ Ott" w:date="2022-05-16T11:54:00Z">
              <w:tcPr>
                <w:tcW w:w="720" w:type="dxa"/>
              </w:tcPr>
            </w:tcPrChange>
          </w:tcPr>
          <w:p w14:paraId="658E8567" w14:textId="77777777" w:rsidR="00440477" w:rsidRDefault="00440477" w:rsidP="00BA7D84">
            <w:pPr>
              <w:pStyle w:val="TableText"/>
            </w:pPr>
            <w:r>
              <w:t>1..1</w:t>
            </w:r>
          </w:p>
        </w:tc>
        <w:tc>
          <w:tcPr>
            <w:tcW w:w="1152" w:type="dxa"/>
            <w:tcPrChange w:id="1687" w:author="Russ Ott" w:date="2022-05-16T11:54:00Z">
              <w:tcPr>
                <w:tcW w:w="1152" w:type="dxa"/>
              </w:tcPr>
            </w:tcPrChange>
          </w:tcPr>
          <w:p w14:paraId="27A0ABCB" w14:textId="77777777" w:rsidR="00440477" w:rsidRDefault="00440477" w:rsidP="00BA7D84">
            <w:pPr>
              <w:pStyle w:val="TableText"/>
            </w:pPr>
            <w:r>
              <w:t>SHALL</w:t>
            </w:r>
          </w:p>
        </w:tc>
        <w:tc>
          <w:tcPr>
            <w:tcW w:w="864" w:type="dxa"/>
            <w:tcPrChange w:id="1688" w:author="Russ Ott" w:date="2022-05-16T11:54:00Z">
              <w:tcPr>
                <w:tcW w:w="864" w:type="dxa"/>
              </w:tcPr>
            </w:tcPrChange>
          </w:tcPr>
          <w:p w14:paraId="59EB4963" w14:textId="77777777" w:rsidR="00440477" w:rsidRDefault="00440477" w:rsidP="00BA7D84">
            <w:pPr>
              <w:pStyle w:val="TableText"/>
            </w:pPr>
            <w:r>
              <w:t>CD</w:t>
            </w:r>
          </w:p>
        </w:tc>
        <w:tc>
          <w:tcPr>
            <w:tcW w:w="1104" w:type="dxa"/>
            <w:tcPrChange w:id="1689" w:author="Russ Ott" w:date="2022-05-16T11:54:00Z">
              <w:tcPr>
                <w:tcW w:w="1104" w:type="dxa"/>
              </w:tcPr>
            </w:tcPrChange>
          </w:tcPr>
          <w:p w14:paraId="326B2F1C" w14:textId="1AB11C10" w:rsidR="00440477" w:rsidRDefault="001C172D" w:rsidP="00BA7D84">
            <w:pPr>
              <w:pStyle w:val="TableText"/>
            </w:pPr>
            <w:r>
              <w:fldChar w:fldCharType="begin"/>
            </w:r>
            <w:r>
              <w:instrText xml:space="preserve"> HYPERLINK \l "C_3250-32947" \h </w:instrText>
            </w:r>
            <w:r>
              <w:fldChar w:fldCharType="separate"/>
            </w:r>
            <w:r w:rsidR="00440477">
              <w:rPr>
                <w:rStyle w:val="HyperlinkText9pt"/>
              </w:rPr>
              <w:t>3250-32947</w:t>
            </w:r>
            <w:r>
              <w:rPr>
                <w:rStyle w:val="HyperlinkText9pt"/>
              </w:rPr>
              <w:fldChar w:fldCharType="end"/>
            </w:r>
          </w:p>
        </w:tc>
        <w:tc>
          <w:tcPr>
            <w:tcW w:w="2975" w:type="dxa"/>
            <w:tcPrChange w:id="1690" w:author="Russ Ott" w:date="2022-05-16T11:54:00Z">
              <w:tcPr>
                <w:tcW w:w="2975" w:type="dxa"/>
              </w:tcPr>
            </w:tcPrChange>
          </w:tcPr>
          <w:p w14:paraId="54FB1E56" w14:textId="77777777" w:rsidR="00440477" w:rsidRDefault="00440477" w:rsidP="00BA7D84">
            <w:pPr>
              <w:pStyle w:val="TableText"/>
            </w:pPr>
            <w:r>
              <w:t>urn:oid:2.16.840.1.113762.1.4.1 (ONC Administrative Sex)</w:t>
            </w:r>
          </w:p>
        </w:tc>
      </w:tr>
    </w:tbl>
    <w:p w14:paraId="46A86437" w14:textId="77777777" w:rsidR="00440477" w:rsidRDefault="00440477" w:rsidP="00440477">
      <w:pPr>
        <w:pStyle w:val="BodyText"/>
      </w:pPr>
    </w:p>
    <w:p w14:paraId="45195CD5"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1691" w:name="C_3250-18230"/>
      <w:r>
        <w:t xml:space="preserve"> (CONF:3250-18230)</w:t>
      </w:r>
      <w:bookmarkEnd w:id="1691"/>
      <w:r>
        <w:t>.</w:t>
      </w:r>
    </w:p>
    <w:p w14:paraId="790B42D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1692" w:name="C_3250-18231"/>
      <w:r>
        <w:t xml:space="preserve"> (CONF:3250-18231)</w:t>
      </w:r>
      <w:bookmarkEnd w:id="1692"/>
      <w:r>
        <w:t>.</w:t>
      </w:r>
    </w:p>
    <w:p w14:paraId="400F84A0"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693" w:name="C_3250-18232"/>
      <w:proofErr w:type="spellEnd"/>
      <w:r>
        <w:t xml:space="preserve"> (CONF:3250-18232)</w:t>
      </w:r>
      <w:bookmarkEnd w:id="1693"/>
      <w:r>
        <w:t xml:space="preserve"> such that it</w:t>
      </w:r>
    </w:p>
    <w:p w14:paraId="2E5FBE3A"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"2.16.840.1.113883.10.20.22.4.200"</w:t>
      </w:r>
      <w:bookmarkStart w:id="1694" w:name="C_3250-18233"/>
      <w:r>
        <w:t xml:space="preserve"> (CONF:3250-18233)</w:t>
      </w:r>
      <w:bookmarkEnd w:id="1694"/>
      <w:r>
        <w:t>.</w:t>
      </w:r>
    </w:p>
    <w:p w14:paraId="2A117137"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"2016-06-01"</w:t>
      </w:r>
      <w:bookmarkStart w:id="1695" w:name="C_3250-32949"/>
      <w:r>
        <w:t xml:space="preserve"> (CONF:3250-32949)</w:t>
      </w:r>
      <w:bookmarkEnd w:id="1695"/>
      <w:r>
        <w:t>.</w:t>
      </w:r>
    </w:p>
    <w:p w14:paraId="7A312305"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1696" w:name="C_3250-18234"/>
      <w:r>
        <w:t xml:space="preserve"> (CONF:3250-18234)</w:t>
      </w:r>
      <w:bookmarkEnd w:id="1696"/>
      <w:r>
        <w:t>.</w:t>
      </w:r>
    </w:p>
    <w:p w14:paraId="4A196110"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"76689-9"</w:t>
      </w:r>
      <w:r>
        <w:t xml:space="preserve"> Sex Assigned At Birth</w:t>
      </w:r>
      <w:bookmarkStart w:id="1697" w:name="C_3250-18235"/>
      <w:r>
        <w:t xml:space="preserve"> (CONF:3250-18235)</w:t>
      </w:r>
      <w:bookmarkEnd w:id="1697"/>
      <w:r>
        <w:t>.</w:t>
      </w:r>
    </w:p>
    <w:p w14:paraId="4AAD9288"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rPr>
          <w:rStyle w:val="keyword"/>
        </w:rPr>
        <w:t xml:space="preserve"> STATIC</w:t>
      </w:r>
      <w:r>
        <w:t>)</w:t>
      </w:r>
      <w:bookmarkStart w:id="1698" w:name="C_3250-21163"/>
      <w:r>
        <w:t xml:space="preserve"> (CONF:3250-21163)</w:t>
      </w:r>
      <w:bookmarkEnd w:id="1698"/>
      <w:r>
        <w:t>.</w:t>
      </w:r>
    </w:p>
    <w:p w14:paraId="7FDB3E9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699" w:name="C_3250-18124"/>
      <w:proofErr w:type="spellEnd"/>
      <w:r>
        <w:t xml:space="preserve"> (CONF:3250-18124)</w:t>
      </w:r>
      <w:bookmarkEnd w:id="1699"/>
      <w:r>
        <w:t>.</w:t>
      </w:r>
    </w:p>
    <w:p w14:paraId="18FC7F12" w14:textId="77777777" w:rsidR="00440477" w:rsidRDefault="00440477" w:rsidP="00440477">
      <w:pPr>
        <w:numPr>
          <w:ilvl w:val="1"/>
          <w:numId w:val="10"/>
        </w:numPr>
      </w:pPr>
      <w:r>
        <w:lastRenderedPageBreak/>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1700" w:name="C_3250-18125"/>
      <w:r>
        <w:t xml:space="preserve"> (CONF:3250-18125)</w:t>
      </w:r>
      <w:bookmarkEnd w:id="1700"/>
      <w:r>
        <w:t>.</w:t>
      </w:r>
    </w:p>
    <w:p w14:paraId="29A39E25" w14:textId="178E4C42"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1701" w:name="C_3250-32947"/>
      <w:r>
        <w:t xml:space="preserve"> (CONF:3250-32947)</w:t>
      </w:r>
      <w:bookmarkEnd w:id="1701"/>
      <w:r>
        <w:t>.</w:t>
      </w:r>
    </w:p>
    <w:p w14:paraId="04F6CBA9" w14:textId="77777777" w:rsidR="00440477" w:rsidRDefault="00440477" w:rsidP="00440477">
      <w:pPr>
        <w:numPr>
          <w:ilvl w:val="1"/>
          <w:numId w:val="10"/>
        </w:numPr>
      </w:pPr>
      <w:r>
        <w:t xml:space="preserve">If value/@code not from value set ONC Administrative Sex </w:t>
      </w:r>
      <w:proofErr w:type="gramStart"/>
      <w:r>
        <w:t>urn:oid</w:t>
      </w:r>
      <w:proofErr w:type="gramEnd"/>
      <w:r>
        <w:t>:2.16.840.1.113762.1.4.1 STATIC 2016-06-01, then value/@nullFlavor</w:t>
      </w:r>
      <w:r>
        <w:rPr>
          <w:rStyle w:val="keyword"/>
        </w:rPr>
        <w:t xml:space="preserve"> SHALL </w:t>
      </w:r>
      <w:r>
        <w:t>be “UNK” (CONF:3250-32948).</w:t>
      </w:r>
    </w:p>
    <w:p w14:paraId="0AEFBA2F" w14:textId="1E1E0325" w:rsidR="00440477" w:rsidRDefault="00440477" w:rsidP="00440477">
      <w:pPr>
        <w:pStyle w:val="Caption"/>
        <w:ind w:left="130" w:right="115"/>
      </w:pPr>
      <w:bookmarkStart w:id="1702" w:name="_Toc103325913"/>
      <w:bookmarkStart w:id="1703" w:name="_Toc83394567"/>
      <w:r>
        <w:t xml:space="preserve">Figure </w:t>
      </w:r>
      <w:r>
        <w:fldChar w:fldCharType="begin"/>
      </w:r>
      <w:r>
        <w:instrText>SEQ Figure \* ARABIC</w:instrText>
      </w:r>
      <w:r>
        <w:fldChar w:fldCharType="separate"/>
      </w:r>
      <w:del w:id="1704" w:author="Russ Ott" w:date="2022-05-16T11:54:00Z">
        <w:r w:rsidR="002F5B8D">
          <w:delText>3</w:delText>
        </w:r>
      </w:del>
      <w:ins w:id="1705" w:author="Russ Ott" w:date="2022-05-16T11:54:00Z">
        <w:r w:rsidR="00F1669B">
          <w:t>7</w:t>
        </w:r>
      </w:ins>
      <w:r>
        <w:fldChar w:fldCharType="end"/>
      </w:r>
      <w:r>
        <w:t>: Birth Sex Example</w:t>
      </w:r>
      <w:bookmarkEnd w:id="1702"/>
      <w:bookmarkEnd w:id="1703"/>
    </w:p>
    <w:p w14:paraId="29C661DC" w14:textId="77777777" w:rsidR="00440477" w:rsidRDefault="00440477" w:rsidP="004404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AA50505" w14:textId="77777777" w:rsidR="00440477" w:rsidRDefault="00440477" w:rsidP="00440477">
      <w:pPr>
        <w:pStyle w:val="Example"/>
        <w:ind w:left="130" w:right="115"/>
      </w:pPr>
      <w:r>
        <w:t xml:space="preserve">    </w:t>
      </w:r>
      <w:proofErr w:type="gramStart"/>
      <w:r>
        <w:t>&lt;!--</w:t>
      </w:r>
      <w:proofErr w:type="gramEnd"/>
      <w:r>
        <w:t xml:space="preserve"> New </w:t>
      </w:r>
      <w:proofErr w:type="spellStart"/>
      <w:r>
        <w:t>templateId</w:t>
      </w:r>
      <w:proofErr w:type="spellEnd"/>
      <w:r>
        <w:t xml:space="preserve"> for Birth Sex --&gt;</w:t>
      </w:r>
    </w:p>
    <w:p w14:paraId="67BE7152" w14:textId="77777777" w:rsidR="00440477" w:rsidRDefault="00440477" w:rsidP="00440477">
      <w:pPr>
        <w:pStyle w:val="Example"/>
        <w:ind w:left="130" w:right="115"/>
      </w:pPr>
      <w:r>
        <w:t xml:space="preserve">    </w:t>
      </w:r>
      <w:proofErr w:type="gramStart"/>
      <w:r>
        <w:t>&lt;!--</w:t>
      </w:r>
      <w:proofErr w:type="gramEnd"/>
      <w:r>
        <w:t xml:space="preserve"> Not asserting conformance to Social History Observation due to different vocab. --&gt;</w:t>
      </w:r>
    </w:p>
    <w:p w14:paraId="100E5532" w14:textId="77777777" w:rsidR="00440477" w:rsidRDefault="00440477" w:rsidP="00440477">
      <w:pPr>
        <w:pStyle w:val="Example"/>
        <w:ind w:left="130" w:right="115"/>
      </w:pPr>
      <w:r>
        <w:t xml:space="preserve">    &lt;</w:t>
      </w:r>
      <w:proofErr w:type="spellStart"/>
      <w:r>
        <w:t>templateId</w:t>
      </w:r>
      <w:proofErr w:type="spellEnd"/>
      <w:r>
        <w:t xml:space="preserve"> root="2.16.840.1.113883.10.20.22.4.200" extension="2016-06-01"/&gt;</w:t>
      </w:r>
    </w:p>
    <w:p w14:paraId="10E7230D" w14:textId="77777777" w:rsidR="00440477" w:rsidRDefault="00440477" w:rsidP="00440477">
      <w:pPr>
        <w:pStyle w:val="Example"/>
        <w:ind w:left="130" w:right="115"/>
      </w:pPr>
      <w:r>
        <w:t xml:space="preserve">    &lt;code code="76689-9" </w:t>
      </w:r>
      <w:proofErr w:type="spellStart"/>
      <w:r>
        <w:t>codeSystem</w:t>
      </w:r>
      <w:proofErr w:type="spellEnd"/>
      <w:r>
        <w:t xml:space="preserve">="2.16.840.1.113883.6.1" </w:t>
      </w:r>
    </w:p>
    <w:p w14:paraId="0E3872EE" w14:textId="77777777" w:rsidR="00440477" w:rsidRDefault="00440477" w:rsidP="00440477">
      <w:pPr>
        <w:pStyle w:val="Example"/>
        <w:ind w:left="130" w:right="115"/>
      </w:pPr>
      <w:r>
        <w:t xml:space="preserve">            displayName="Sex Assigned </w:t>
      </w:r>
      <w:proofErr w:type="gramStart"/>
      <w:r>
        <w:t>At</w:t>
      </w:r>
      <w:proofErr w:type="gramEnd"/>
      <w:r>
        <w:t xml:space="preserve"> Birth"/&gt;</w:t>
      </w:r>
    </w:p>
    <w:p w14:paraId="269DD9B2" w14:textId="77777777" w:rsidR="00440477" w:rsidRDefault="00440477" w:rsidP="00440477">
      <w:pPr>
        <w:pStyle w:val="Example"/>
        <w:ind w:left="130" w:right="115"/>
      </w:pPr>
      <w:r>
        <w:t xml:space="preserve">    &lt;text&gt;</w:t>
      </w:r>
    </w:p>
    <w:p w14:paraId="10B55536" w14:textId="77777777" w:rsidR="00440477" w:rsidRDefault="00440477" w:rsidP="00440477">
      <w:pPr>
        <w:pStyle w:val="Example"/>
        <w:ind w:left="130" w:right="115"/>
      </w:pPr>
      <w:r>
        <w:t xml:space="preserve">        &lt;reference value="#BSex_Narrative1"/&gt;</w:t>
      </w:r>
    </w:p>
    <w:p w14:paraId="1792C067" w14:textId="77777777" w:rsidR="00440477" w:rsidRDefault="00440477" w:rsidP="00440477">
      <w:pPr>
        <w:pStyle w:val="Example"/>
        <w:ind w:left="130" w:right="115"/>
      </w:pPr>
      <w:r>
        <w:t xml:space="preserve">    &lt;/text&gt;</w:t>
      </w:r>
    </w:p>
    <w:p w14:paraId="73EBE357" w14:textId="77777777" w:rsidR="00440477" w:rsidRDefault="00440477" w:rsidP="00440477">
      <w:pPr>
        <w:pStyle w:val="Example"/>
        <w:ind w:left="130" w:right="115"/>
      </w:pPr>
      <w:r>
        <w:t xml:space="preserve">    &lt;</w:t>
      </w:r>
      <w:proofErr w:type="spellStart"/>
      <w:r>
        <w:t>statusCode</w:t>
      </w:r>
      <w:proofErr w:type="spellEnd"/>
      <w:r>
        <w:t xml:space="preserve"> code="completed"/&gt;</w:t>
      </w:r>
    </w:p>
    <w:p w14:paraId="3B7D7C17" w14:textId="77777777" w:rsidR="00440477" w:rsidRDefault="00440477" w:rsidP="00440477">
      <w:pPr>
        <w:pStyle w:val="Example"/>
        <w:ind w:left="130" w:right="115"/>
      </w:pPr>
      <w:r>
        <w:t xml:space="preserve">    </w:t>
      </w:r>
      <w:proofErr w:type="gramStart"/>
      <w:r>
        <w:t>&lt;!--</w:t>
      </w:r>
      <w:proofErr w:type="gramEnd"/>
      <w:r>
        <w:t xml:space="preserve"> </w:t>
      </w:r>
      <w:proofErr w:type="spellStart"/>
      <w:r>
        <w:t>effectiveTime</w:t>
      </w:r>
      <w:proofErr w:type="spellEnd"/>
      <w:r>
        <w:t xml:space="preserve"> if present should match </w:t>
      </w:r>
      <w:proofErr w:type="spellStart"/>
      <w:r>
        <w:t>birthTime</w:t>
      </w:r>
      <w:proofErr w:type="spellEnd"/>
      <w:r>
        <w:t xml:space="preserve"> --&gt;</w:t>
      </w:r>
    </w:p>
    <w:p w14:paraId="580E3F04" w14:textId="77777777" w:rsidR="00440477" w:rsidRDefault="00440477" w:rsidP="00440477">
      <w:pPr>
        <w:pStyle w:val="Example"/>
        <w:ind w:left="130" w:right="115"/>
      </w:pPr>
      <w:r>
        <w:t xml:space="preserve">    </w:t>
      </w:r>
      <w:proofErr w:type="gramStart"/>
      <w:r>
        <w:t>&lt;!--</w:t>
      </w:r>
      <w:proofErr w:type="gramEnd"/>
      <w:r>
        <w:t xml:space="preserve"> Request  name change to QRDA value set (2.16.840.1.113762.1.4.1) - ONC Birth Sex --&gt;</w:t>
      </w:r>
    </w:p>
    <w:p w14:paraId="3594734A" w14:textId="77777777" w:rsidR="00440477" w:rsidRDefault="00440477" w:rsidP="00440477">
      <w:pPr>
        <w:pStyle w:val="Example"/>
        <w:ind w:left="130" w:right="115"/>
      </w:pPr>
      <w:r>
        <w:t xml:space="preserve">    &lt;value </w:t>
      </w:r>
      <w:proofErr w:type="spellStart"/>
      <w:proofErr w:type="gramStart"/>
      <w:r>
        <w:t>xsi:type</w:t>
      </w:r>
      <w:proofErr w:type="spellEnd"/>
      <w:proofErr w:type="gramEnd"/>
      <w:r>
        <w:t xml:space="preserve">="CD" </w:t>
      </w:r>
      <w:proofErr w:type="spellStart"/>
      <w:r>
        <w:t>codeSystem</w:t>
      </w:r>
      <w:proofErr w:type="spellEnd"/>
      <w:r>
        <w:t xml:space="preserve">="2.16.840.1.113883.5.1" </w:t>
      </w:r>
      <w:proofErr w:type="spellStart"/>
      <w:r>
        <w:t>codeSystemName</w:t>
      </w:r>
      <w:proofErr w:type="spellEnd"/>
      <w:r>
        <w:t>="</w:t>
      </w:r>
      <w:proofErr w:type="spellStart"/>
      <w:r>
        <w:t>AdministrativeGender</w:t>
      </w:r>
      <w:proofErr w:type="spellEnd"/>
      <w:r>
        <w:t xml:space="preserve">" </w:t>
      </w:r>
    </w:p>
    <w:p w14:paraId="1B17BADF" w14:textId="77777777" w:rsidR="00440477" w:rsidRDefault="00440477" w:rsidP="00440477">
      <w:pPr>
        <w:pStyle w:val="Example"/>
        <w:ind w:left="130" w:right="115"/>
      </w:pPr>
      <w:r>
        <w:t xml:space="preserve">            code="F" displayName="Female"&gt;</w:t>
      </w:r>
    </w:p>
    <w:p w14:paraId="7868C072" w14:textId="77777777" w:rsidR="00440477" w:rsidRDefault="00440477" w:rsidP="00440477">
      <w:pPr>
        <w:pStyle w:val="Example"/>
        <w:ind w:left="130" w:right="115"/>
      </w:pPr>
      <w:r>
        <w:t xml:space="preserve">        &lt;</w:t>
      </w:r>
      <w:proofErr w:type="spellStart"/>
      <w:r>
        <w:t>originalText</w:t>
      </w:r>
      <w:proofErr w:type="spellEnd"/>
      <w:r>
        <w:t>&gt;</w:t>
      </w:r>
    </w:p>
    <w:p w14:paraId="65ABC189" w14:textId="77777777" w:rsidR="00440477" w:rsidRDefault="00440477" w:rsidP="00440477">
      <w:pPr>
        <w:pStyle w:val="Example"/>
        <w:ind w:left="130" w:right="115"/>
      </w:pPr>
      <w:r>
        <w:t xml:space="preserve">            &lt;reference value="#</w:t>
      </w:r>
      <w:proofErr w:type="spellStart"/>
      <w:r>
        <w:t>BSex_value</w:t>
      </w:r>
      <w:proofErr w:type="spellEnd"/>
      <w:r>
        <w:t>"/&gt;</w:t>
      </w:r>
    </w:p>
    <w:p w14:paraId="092C82CF" w14:textId="77777777" w:rsidR="00440477" w:rsidRDefault="00440477" w:rsidP="00440477">
      <w:pPr>
        <w:pStyle w:val="Example"/>
        <w:ind w:left="130" w:right="115"/>
      </w:pPr>
      <w:r>
        <w:t xml:space="preserve">        &lt;/</w:t>
      </w:r>
      <w:proofErr w:type="spellStart"/>
      <w:r>
        <w:t>originalText</w:t>
      </w:r>
      <w:proofErr w:type="spellEnd"/>
      <w:r>
        <w:t>&gt;</w:t>
      </w:r>
    </w:p>
    <w:p w14:paraId="0BA2F11B" w14:textId="77777777" w:rsidR="00440477" w:rsidRDefault="00440477" w:rsidP="00440477">
      <w:pPr>
        <w:pStyle w:val="Example"/>
        <w:ind w:left="130" w:right="115"/>
      </w:pPr>
      <w:r>
        <w:t xml:space="preserve">    &lt;/value&gt;</w:t>
      </w:r>
    </w:p>
    <w:p w14:paraId="05084B3D" w14:textId="77777777" w:rsidR="00440477" w:rsidRDefault="00440477" w:rsidP="00440477">
      <w:pPr>
        <w:pStyle w:val="Example"/>
        <w:ind w:left="130" w:right="115"/>
      </w:pPr>
      <w:r>
        <w:t xml:space="preserve">    &lt;author&gt;</w:t>
      </w:r>
    </w:p>
    <w:p w14:paraId="2A3B2001" w14:textId="77777777" w:rsidR="00440477" w:rsidRDefault="00440477" w:rsidP="00440477">
      <w:pPr>
        <w:pStyle w:val="Example"/>
        <w:ind w:left="130" w:right="115"/>
      </w:pPr>
      <w:r>
        <w:t xml:space="preserve">           ...</w:t>
      </w:r>
    </w:p>
    <w:p w14:paraId="39478CB9" w14:textId="77777777" w:rsidR="00440477" w:rsidRDefault="00440477" w:rsidP="00440477">
      <w:pPr>
        <w:pStyle w:val="Example"/>
        <w:ind w:left="130" w:right="115"/>
      </w:pPr>
      <w:r>
        <w:t xml:space="preserve">    &lt;/author&gt;</w:t>
      </w:r>
    </w:p>
    <w:p w14:paraId="08EE5E31" w14:textId="77777777" w:rsidR="00440477" w:rsidRDefault="00440477" w:rsidP="00440477">
      <w:pPr>
        <w:pStyle w:val="Example"/>
        <w:ind w:left="130" w:right="115"/>
      </w:pPr>
      <w:r>
        <w:t>&lt;/observation&gt;</w:t>
      </w:r>
    </w:p>
    <w:p w14:paraId="3BA02E21" w14:textId="77777777" w:rsidR="00440477" w:rsidRDefault="00440477" w:rsidP="00440477">
      <w:pPr>
        <w:pStyle w:val="BodyText"/>
      </w:pPr>
    </w:p>
    <w:p w14:paraId="0B1687E6" w14:textId="77777777" w:rsidR="00440477" w:rsidRDefault="00440477" w:rsidP="00440477">
      <w:pPr>
        <w:pStyle w:val="Heading2nospace"/>
      </w:pPr>
      <w:bookmarkStart w:id="1706" w:name="E_Care_Team_Member_Act"/>
      <w:bookmarkStart w:id="1707" w:name="_Toc83394556"/>
      <w:bookmarkStart w:id="1708" w:name="E_Care_Team_Member_Act_V2"/>
      <w:bookmarkStart w:id="1709" w:name="_Toc103325887"/>
      <w:r>
        <w:t>Care Team Member Act</w:t>
      </w:r>
      <w:bookmarkEnd w:id="1706"/>
      <w:bookmarkEnd w:id="1707"/>
      <w:ins w:id="1710" w:author="Russ Ott" w:date="2022-05-16T11:54:00Z">
        <w:r>
          <w:t xml:space="preserve"> (V2)</w:t>
        </w:r>
      </w:ins>
      <w:bookmarkEnd w:id="1708"/>
      <w:bookmarkEnd w:id="1709"/>
    </w:p>
    <w:p w14:paraId="7A684935" w14:textId="006B650F" w:rsidR="00440477" w:rsidRDefault="00440477" w:rsidP="00440477">
      <w:pPr>
        <w:pStyle w:val="BracketData"/>
      </w:pPr>
      <w:r>
        <w:t xml:space="preserve">[act: identifier </w:t>
      </w:r>
      <w:proofErr w:type="gramStart"/>
      <w:r>
        <w:t>urn:hl</w:t>
      </w:r>
      <w:proofErr w:type="gramEnd"/>
      <w:r>
        <w:t>7ii:2.16.840.1.113883.10.20.22.4.500.1:</w:t>
      </w:r>
      <w:del w:id="1711" w:author="Russ Ott" w:date="2022-05-16T11:54:00Z">
        <w:r w:rsidR="002F5B8D">
          <w:delText>2019-07</w:delText>
        </w:r>
      </w:del>
      <w:ins w:id="1712" w:author="Russ Ott" w:date="2022-05-16T11:54:00Z">
        <w:r>
          <w:t>2022-06</w:t>
        </w:r>
      </w:ins>
      <w:r>
        <w:t>-01 (open)]</w:t>
      </w:r>
    </w:p>
    <w:p w14:paraId="0DCD8179" w14:textId="33108FEC" w:rsidR="00440477" w:rsidRDefault="00440477" w:rsidP="00440477">
      <w:pPr>
        <w:pStyle w:val="Caption"/>
      </w:pPr>
      <w:bookmarkStart w:id="1713" w:name="_Toc103325947"/>
      <w:bookmarkStart w:id="1714" w:name="_Toc82717667"/>
      <w:r>
        <w:t xml:space="preserve">Table </w:t>
      </w:r>
      <w:r>
        <w:fldChar w:fldCharType="begin"/>
      </w:r>
      <w:r>
        <w:instrText>SEQ Table \* ARABIC</w:instrText>
      </w:r>
      <w:r>
        <w:fldChar w:fldCharType="separate"/>
      </w:r>
      <w:del w:id="1715" w:author="Russ Ott" w:date="2022-05-16T11:54:00Z">
        <w:r w:rsidR="002F5B8D">
          <w:delText>6</w:delText>
        </w:r>
      </w:del>
      <w:ins w:id="1716" w:author="Russ Ott" w:date="2022-05-16T11:54:00Z">
        <w:r w:rsidR="00F1669B">
          <w:t>9</w:t>
        </w:r>
      </w:ins>
      <w:r>
        <w:fldChar w:fldCharType="end"/>
      </w:r>
      <w:r>
        <w:t xml:space="preserve">: Care Team Member Act </w:t>
      </w:r>
      <w:ins w:id="1717" w:author="Russ Ott" w:date="2022-05-16T11:54:00Z">
        <w:r>
          <w:t xml:space="preserve">(V2) </w:t>
        </w:r>
      </w:ins>
      <w:r>
        <w:t>Contexts</w:t>
      </w:r>
      <w:bookmarkEnd w:id="1713"/>
      <w:bookmarkEnd w:id="17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718"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719">
          <w:tblGrid>
            <w:gridCol w:w="5040"/>
            <w:gridCol w:w="5040"/>
          </w:tblGrid>
        </w:tblGridChange>
      </w:tblGrid>
      <w:tr w:rsidR="00440477" w14:paraId="7F89D578" w14:textId="77777777" w:rsidTr="00BA7D84">
        <w:trPr>
          <w:cantSplit/>
          <w:tblHeader/>
          <w:jc w:val="center"/>
          <w:trPrChange w:id="1720" w:author="Russ Ott" w:date="2022-05-16T11:54:00Z">
            <w:trPr>
              <w:cantSplit/>
              <w:tblHeader/>
              <w:jc w:val="center"/>
            </w:trPr>
          </w:trPrChange>
        </w:trPr>
        <w:tc>
          <w:tcPr>
            <w:tcW w:w="360" w:type="dxa"/>
            <w:shd w:val="clear" w:color="auto" w:fill="E6E6E6"/>
            <w:tcPrChange w:id="1721" w:author="Russ Ott" w:date="2022-05-16T11:54:00Z">
              <w:tcPr>
                <w:tcW w:w="360" w:type="dxa"/>
                <w:shd w:val="clear" w:color="auto" w:fill="E6E6E6"/>
              </w:tcPr>
            </w:tcPrChange>
          </w:tcPr>
          <w:p w14:paraId="1FECC551" w14:textId="77777777" w:rsidR="00440477" w:rsidRDefault="00440477" w:rsidP="00BA7D84">
            <w:pPr>
              <w:pStyle w:val="TableHead"/>
            </w:pPr>
            <w:r>
              <w:t>Contained By:</w:t>
            </w:r>
          </w:p>
        </w:tc>
        <w:tc>
          <w:tcPr>
            <w:tcW w:w="360" w:type="dxa"/>
            <w:shd w:val="clear" w:color="auto" w:fill="E6E6E6"/>
            <w:tcPrChange w:id="1722" w:author="Russ Ott" w:date="2022-05-16T11:54:00Z">
              <w:tcPr>
                <w:tcW w:w="360" w:type="dxa"/>
                <w:shd w:val="clear" w:color="auto" w:fill="E6E6E6"/>
              </w:tcPr>
            </w:tcPrChange>
          </w:tcPr>
          <w:p w14:paraId="595A7D68" w14:textId="77777777" w:rsidR="00440477" w:rsidRDefault="00440477" w:rsidP="00BA7D84">
            <w:pPr>
              <w:pStyle w:val="TableHead"/>
            </w:pPr>
            <w:r>
              <w:t>Contains:</w:t>
            </w:r>
          </w:p>
        </w:tc>
      </w:tr>
      <w:tr w:rsidR="00440477" w14:paraId="79A28630" w14:textId="77777777" w:rsidTr="00BA7D84">
        <w:trPr>
          <w:jc w:val="center"/>
          <w:trPrChange w:id="1723" w:author="Russ Ott" w:date="2022-05-16T11:54:00Z">
            <w:trPr>
              <w:jc w:val="center"/>
            </w:trPr>
          </w:trPrChange>
        </w:trPr>
        <w:tc>
          <w:tcPr>
            <w:tcW w:w="360" w:type="dxa"/>
            <w:tcPrChange w:id="1724" w:author="Russ Ott" w:date="2022-05-16T11:54:00Z">
              <w:tcPr>
                <w:tcW w:w="360" w:type="dxa"/>
              </w:tcPr>
            </w:tcPrChange>
          </w:tcPr>
          <w:p w14:paraId="65CF62DD" w14:textId="1D6E0F4E" w:rsidR="00440477" w:rsidRDefault="001C172D" w:rsidP="00BA7D84">
            <w:pPr>
              <w:pStyle w:val="TableText"/>
            </w:pPr>
            <w:del w:id="1725" w:author="Russ Ott" w:date="2022-05-16T11:54: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(required)</w:delText>
              </w:r>
            </w:del>
            <w:ins w:id="1726" w:author="Russ Ott" w:date="2022-05-16T11:54: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(required)</w:t>
              </w:r>
            </w:ins>
          </w:p>
        </w:tc>
        <w:tc>
          <w:tcPr>
            <w:tcW w:w="360" w:type="dxa"/>
            <w:tcPrChange w:id="1727" w:author="Russ Ott" w:date="2022-05-16T11:54:00Z">
              <w:tcPr>
                <w:tcW w:w="360" w:type="dxa"/>
              </w:tcPr>
            </w:tcPrChange>
          </w:tcPr>
          <w:p w14:paraId="224DD5A7" w14:textId="77777777" w:rsidR="00D87DA5" w:rsidRDefault="001C172D">
            <w:pPr>
              <w:pStyle w:val="TableText"/>
              <w:rPr>
                <w:del w:id="1728" w:author="Russ Ott" w:date="2022-05-16T11:54:00Z"/>
              </w:rPr>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r w:rsidR="00440477">
              <w:t xml:space="preserve"> (optional)</w:t>
            </w:r>
          </w:p>
          <w:p w14:paraId="6010A54E" w14:textId="1F0A2D3E" w:rsidR="00440477" w:rsidRDefault="001C172D" w:rsidP="00BA7D84">
            <w:pPr>
              <w:pStyle w:val="TableText"/>
            </w:pPr>
            <w:del w:id="1729" w:author="Russ Ott" w:date="2022-05-16T11:54: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w:delText>
              </w:r>
              <w:r>
                <w:rPr>
                  <w:rStyle w:val="HyperlinkText9pt"/>
                </w:rPr>
                <w:fldChar w:fldCharType="end"/>
              </w:r>
              <w:r w:rsidR="002F5B8D">
                <w:delText xml:space="preserve"> (optional)</w:delText>
              </w:r>
            </w:del>
          </w:p>
        </w:tc>
      </w:tr>
    </w:tbl>
    <w:p w14:paraId="6B02CC02" w14:textId="77777777" w:rsidR="00440477" w:rsidRDefault="00440477" w:rsidP="00440477">
      <w:pPr>
        <w:pStyle w:val="BodyText"/>
      </w:pPr>
    </w:p>
    <w:p w14:paraId="65594A35" w14:textId="77777777" w:rsidR="00440477" w:rsidRDefault="00440477" w:rsidP="00440477">
      <w:r>
        <w:t xml:space="preserve">This template is used to represent a member of the care team. Care team members can include healthcare and community services providers, caregivers, relatives, the patient themselves, etc. A care </w:t>
      </w:r>
      <w:r>
        <w:lastRenderedPageBreak/>
        <w:t>team member can be another care team or an organization.</w:t>
      </w:r>
      <w:r>
        <w:br/>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t>•</w:t>
      </w:r>
      <w:r>
        <w:tab/>
        <w:t>Care team member name, address, telecom, organization, etc.</w:t>
      </w:r>
      <w:r>
        <w:br/>
        <w:t>•</w:t>
      </w:r>
      <w:r>
        <w:tab/>
        <w:t>Care team member information (narrative description about the care team member)</w:t>
      </w:r>
    </w:p>
    <w:p w14:paraId="2D80B93C" w14:textId="77777777" w:rsidR="00440477" w:rsidRDefault="00440477" w:rsidP="00440477">
      <w:pPr>
        <w:rPr>
          <w:ins w:id="1730" w:author="Russ Ott" w:date="2022-05-16T11:54:00Z"/>
        </w:rPr>
      </w:pPr>
      <w:ins w:id="1731" w:author="Russ Ott" w:date="2022-05-16T11:54:00Z">
        <w:r>
          <w:t>The performer/</w:t>
        </w:r>
        <w:proofErr w:type="spellStart"/>
        <w:r>
          <w:t>assignedEntity</w:t>
        </w:r>
        <w:proofErr w:type="spellEnd"/>
        <w:r>
          <w:t xml:space="preserve">/id may be set equal to (a pointer to) an id on a performer elsewhere in the document (header or entries) or a new performer can be described here. If the id is pointing to a performer already described elsewhere in the document, </w:t>
        </w:r>
        <w:proofErr w:type="spellStart"/>
        <w:r>
          <w:t>assignedEntity</w:t>
        </w:r>
        <w:proofErr w:type="spellEnd"/>
        <w:r>
          <w:t xml:space="preserve">/id is sufficient to identify this performer and none of the remaining details of </w:t>
        </w:r>
        <w:proofErr w:type="spellStart"/>
        <w:r>
          <w:t>assignedEntity</w:t>
        </w:r>
        <w:proofErr w:type="spellEnd"/>
        <w:r>
          <w:t xml:space="preserve"> are required to be set. Application Software must be responsible for resolving the identifier back to its original object and then rendering the information in the correct place in the containing section's narrative text.</w:t>
        </w:r>
      </w:ins>
    </w:p>
    <w:p w14:paraId="3E4EEE71" w14:textId="77777777" w:rsidR="00440477" w:rsidRDefault="00440477" w:rsidP="00440477">
      <w:pPr>
        <w:rPr>
          <w:ins w:id="1732" w:author="Russ Ott" w:date="2022-05-16T11:54:00Z"/>
        </w:rPr>
      </w:pPr>
      <w:ins w:id="1733" w:author="Russ Ott" w:date="2022-05-16T11:54:00Z">
        <w:r>
          <w:t>This id must be a pointer to another Performer.</w:t>
        </w:r>
      </w:ins>
    </w:p>
    <w:p w14:paraId="751E2F01" w14:textId="64765CE1" w:rsidR="00440477" w:rsidRDefault="00440477" w:rsidP="00440477">
      <w:pPr>
        <w:pStyle w:val="Caption"/>
      </w:pPr>
      <w:bookmarkStart w:id="1734" w:name="_Toc103325948"/>
      <w:bookmarkStart w:id="1735" w:name="_Toc82717668"/>
      <w:r>
        <w:t xml:space="preserve">Table </w:t>
      </w:r>
      <w:r>
        <w:fldChar w:fldCharType="begin"/>
      </w:r>
      <w:r>
        <w:instrText>SEQ Table \* ARABIC</w:instrText>
      </w:r>
      <w:r>
        <w:fldChar w:fldCharType="separate"/>
      </w:r>
      <w:del w:id="1736" w:author="Russ Ott" w:date="2022-05-16T11:54:00Z">
        <w:r w:rsidR="002F5B8D">
          <w:delText>7</w:delText>
        </w:r>
      </w:del>
      <w:ins w:id="1737" w:author="Russ Ott" w:date="2022-05-16T11:54:00Z">
        <w:r w:rsidR="00F1669B">
          <w:t>10</w:t>
        </w:r>
      </w:ins>
      <w:r>
        <w:fldChar w:fldCharType="end"/>
      </w:r>
      <w:r>
        <w:t xml:space="preserve">: Care Team Member Act </w:t>
      </w:r>
      <w:ins w:id="1738" w:author="Russ Ott" w:date="2022-05-16T11:54:00Z">
        <w:r>
          <w:t xml:space="preserve">(V2) </w:t>
        </w:r>
      </w:ins>
      <w:r>
        <w:t>Constraints Overview</w:t>
      </w:r>
      <w:bookmarkEnd w:id="1734"/>
      <w:bookmarkEnd w:id="17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739">
          <w:tblGrid>
            <w:gridCol w:w="3316"/>
            <w:gridCol w:w="716"/>
            <w:gridCol w:w="1144"/>
            <w:gridCol w:w="858"/>
            <w:gridCol w:w="1096"/>
            <w:gridCol w:w="2950"/>
          </w:tblGrid>
        </w:tblGridChange>
      </w:tblGrid>
      <w:tr w:rsidR="001C172D" w14:paraId="28A5043A" w14:textId="77777777" w:rsidTr="00BA7D84">
        <w:trPr>
          <w:cantSplit/>
          <w:tblHeader/>
          <w:jc w:val="center"/>
        </w:trPr>
        <w:tc>
          <w:tcPr>
            <w:tcW w:w="0" w:type="dxa"/>
            <w:shd w:val="clear" w:color="auto" w:fill="E6E6E6"/>
            <w:noWrap/>
          </w:tcPr>
          <w:p w14:paraId="21FE1DEB" w14:textId="77777777" w:rsidR="00440477" w:rsidRDefault="00440477">
            <w:pPr>
              <w:pStyle w:val="TableHead"/>
              <w:keepNext w:val="0"/>
              <w:pPrChange w:id="1740" w:author="Russ Ott" w:date="2022-05-16T11:54:00Z">
                <w:pPr>
                  <w:pStyle w:val="TableHead"/>
                </w:pPr>
              </w:pPrChange>
            </w:pPr>
            <w:r>
              <w:t>XPath</w:t>
            </w:r>
          </w:p>
        </w:tc>
        <w:tc>
          <w:tcPr>
            <w:tcW w:w="720" w:type="dxa"/>
            <w:shd w:val="clear" w:color="auto" w:fill="E6E6E6"/>
            <w:noWrap/>
          </w:tcPr>
          <w:p w14:paraId="2CCE9138" w14:textId="77777777" w:rsidR="00440477" w:rsidRDefault="00440477">
            <w:pPr>
              <w:pStyle w:val="TableHead"/>
              <w:keepNext w:val="0"/>
              <w:pPrChange w:id="1741" w:author="Russ Ott" w:date="2022-05-16T11:54:00Z">
                <w:pPr>
                  <w:pStyle w:val="TableHead"/>
                </w:pPr>
              </w:pPrChange>
            </w:pPr>
            <w:r>
              <w:t>Card.</w:t>
            </w:r>
          </w:p>
        </w:tc>
        <w:tc>
          <w:tcPr>
            <w:tcW w:w="1152" w:type="dxa"/>
            <w:shd w:val="clear" w:color="auto" w:fill="E6E6E6"/>
            <w:noWrap/>
          </w:tcPr>
          <w:p w14:paraId="0BA5EAD0" w14:textId="77777777" w:rsidR="00440477" w:rsidRDefault="00440477">
            <w:pPr>
              <w:pStyle w:val="TableHead"/>
              <w:keepNext w:val="0"/>
              <w:pPrChange w:id="1742" w:author="Russ Ott" w:date="2022-05-16T11:54:00Z">
                <w:pPr>
                  <w:pStyle w:val="TableHead"/>
                </w:pPr>
              </w:pPrChange>
            </w:pPr>
            <w:r>
              <w:t>Verb</w:t>
            </w:r>
          </w:p>
        </w:tc>
        <w:tc>
          <w:tcPr>
            <w:tcW w:w="864" w:type="dxa"/>
            <w:shd w:val="clear" w:color="auto" w:fill="E6E6E6"/>
            <w:noWrap/>
          </w:tcPr>
          <w:p w14:paraId="772DDC64" w14:textId="77777777" w:rsidR="00440477" w:rsidRDefault="00440477">
            <w:pPr>
              <w:pStyle w:val="TableHead"/>
              <w:keepNext w:val="0"/>
              <w:pPrChange w:id="1743" w:author="Russ Ott" w:date="2022-05-16T11:54:00Z">
                <w:pPr>
                  <w:pStyle w:val="TableHead"/>
                </w:pPr>
              </w:pPrChange>
            </w:pPr>
            <w:r>
              <w:t>Data Type</w:t>
            </w:r>
          </w:p>
        </w:tc>
        <w:tc>
          <w:tcPr>
            <w:tcW w:w="864" w:type="dxa"/>
            <w:shd w:val="clear" w:color="auto" w:fill="E6E6E6"/>
            <w:noWrap/>
          </w:tcPr>
          <w:p w14:paraId="356CD653" w14:textId="77777777" w:rsidR="00440477" w:rsidRDefault="00440477">
            <w:pPr>
              <w:pStyle w:val="TableHead"/>
              <w:keepNext w:val="0"/>
              <w:pPrChange w:id="1744" w:author="Russ Ott" w:date="2022-05-16T11:54:00Z">
                <w:pPr>
                  <w:pStyle w:val="TableHead"/>
                </w:pPr>
              </w:pPrChange>
            </w:pPr>
            <w:r>
              <w:t>CONF#</w:t>
            </w:r>
          </w:p>
        </w:tc>
        <w:tc>
          <w:tcPr>
            <w:tcW w:w="864" w:type="dxa"/>
            <w:shd w:val="clear" w:color="auto" w:fill="E6E6E6"/>
            <w:noWrap/>
          </w:tcPr>
          <w:p w14:paraId="2B66FA81" w14:textId="77777777" w:rsidR="00440477" w:rsidRDefault="00440477">
            <w:pPr>
              <w:pStyle w:val="TableHead"/>
              <w:keepNext w:val="0"/>
              <w:pPrChange w:id="1745" w:author="Russ Ott" w:date="2022-05-16T11:54:00Z">
                <w:pPr>
                  <w:pStyle w:val="TableHead"/>
                </w:pPr>
              </w:pPrChange>
            </w:pPr>
            <w:r>
              <w:t>Value</w:t>
            </w:r>
          </w:p>
        </w:tc>
      </w:tr>
      <w:tr w:rsidR="00440477" w14:paraId="5A206F10" w14:textId="77777777" w:rsidTr="00BA7D84">
        <w:tblPrEx>
          <w:tblW w:w="10080" w:type="dxa"/>
          <w:jc w:val="center"/>
          <w:tblLayout w:type="fixed"/>
          <w:tblLook w:val="02A0" w:firstRow="1" w:lastRow="0" w:firstColumn="1" w:lastColumn="0" w:noHBand="1" w:noVBand="0"/>
          <w:tblPrExChange w:id="1746" w:author="Russ Ott" w:date="2022-05-16T11:54:00Z">
            <w:tblPrEx>
              <w:tblW w:w="10080" w:type="dxa"/>
              <w:jc w:val="center"/>
              <w:tblLayout w:type="fixed"/>
              <w:tblLook w:val="02A0" w:firstRow="1" w:lastRow="0" w:firstColumn="1" w:lastColumn="0" w:noHBand="1" w:noVBand="0"/>
            </w:tblPrEx>
          </w:tblPrExChange>
        </w:tblPrEx>
        <w:trPr>
          <w:jc w:val="center"/>
          <w:trPrChange w:id="1747" w:author="Russ Ott" w:date="2022-05-16T11:54:00Z">
            <w:trPr>
              <w:jc w:val="center"/>
            </w:trPr>
          </w:trPrChange>
        </w:trPr>
        <w:tc>
          <w:tcPr>
            <w:tcW w:w="10160" w:type="dxa"/>
            <w:gridSpan w:val="6"/>
            <w:tcPrChange w:id="1748" w:author="Russ Ott" w:date="2022-05-16T11:54:00Z">
              <w:tcPr>
                <w:tcW w:w="10160" w:type="dxa"/>
                <w:gridSpan w:val="6"/>
              </w:tcPr>
            </w:tcPrChange>
          </w:tcPr>
          <w:p w14:paraId="5D9FE4FC" w14:textId="2BD61285" w:rsidR="00440477" w:rsidRDefault="00440477">
            <w:pPr>
              <w:pStyle w:val="TableText"/>
              <w:keepNext w:val="0"/>
              <w:pPrChange w:id="1749" w:author="Russ Ott" w:date="2022-05-16T11:54:00Z">
                <w:pPr>
                  <w:pStyle w:val="TableText"/>
                </w:pPr>
              </w:pPrChange>
            </w:pPr>
            <w:r>
              <w:t>act (identifier: urn:hl7ii:2.16.840.1.113883.10.20.22.4.500.1:</w:t>
            </w:r>
            <w:del w:id="1750" w:author="Russ Ott" w:date="2022-05-16T11:54:00Z">
              <w:r w:rsidR="002F5B8D">
                <w:delText>2019-07</w:delText>
              </w:r>
            </w:del>
            <w:ins w:id="1751" w:author="Russ Ott" w:date="2022-05-16T11:54:00Z">
              <w:r>
                <w:t>2022-06</w:t>
              </w:r>
            </w:ins>
            <w:r>
              <w:t>-01)</w:t>
            </w:r>
          </w:p>
        </w:tc>
      </w:tr>
      <w:tr w:rsidR="00440477" w14:paraId="373116E9" w14:textId="77777777" w:rsidTr="00BA7D84">
        <w:tblPrEx>
          <w:tblW w:w="10080" w:type="dxa"/>
          <w:jc w:val="center"/>
          <w:tblLayout w:type="fixed"/>
          <w:tblLook w:val="02A0" w:firstRow="1" w:lastRow="0" w:firstColumn="1" w:lastColumn="0" w:noHBand="1" w:noVBand="0"/>
          <w:tblPrExChange w:id="1752" w:author="Russ Ott" w:date="2022-05-16T11:54:00Z">
            <w:tblPrEx>
              <w:tblW w:w="10080" w:type="dxa"/>
              <w:jc w:val="center"/>
              <w:tblLayout w:type="fixed"/>
              <w:tblLook w:val="02A0" w:firstRow="1" w:lastRow="0" w:firstColumn="1" w:lastColumn="0" w:noHBand="1" w:noVBand="0"/>
            </w:tblPrEx>
          </w:tblPrExChange>
        </w:tblPrEx>
        <w:trPr>
          <w:jc w:val="center"/>
          <w:trPrChange w:id="1753" w:author="Russ Ott" w:date="2022-05-16T11:54:00Z">
            <w:trPr>
              <w:jc w:val="center"/>
            </w:trPr>
          </w:trPrChange>
        </w:trPr>
        <w:tc>
          <w:tcPr>
            <w:tcW w:w="3345" w:type="dxa"/>
            <w:tcPrChange w:id="1754" w:author="Russ Ott" w:date="2022-05-16T11:54:00Z">
              <w:tcPr>
                <w:tcW w:w="3345" w:type="dxa"/>
              </w:tcPr>
            </w:tcPrChange>
          </w:tcPr>
          <w:p w14:paraId="295198A6" w14:textId="77777777" w:rsidR="00440477" w:rsidRDefault="00440477">
            <w:pPr>
              <w:pStyle w:val="TableText"/>
              <w:keepNext w:val="0"/>
              <w:pPrChange w:id="1755" w:author="Russ Ott" w:date="2022-05-16T11:54:00Z">
                <w:pPr>
                  <w:pStyle w:val="TableText"/>
                </w:pPr>
              </w:pPrChange>
            </w:pPr>
            <w:r>
              <w:tab/>
              <w:t>@classCode</w:t>
            </w:r>
          </w:p>
        </w:tc>
        <w:tc>
          <w:tcPr>
            <w:tcW w:w="720" w:type="dxa"/>
            <w:tcPrChange w:id="1756" w:author="Russ Ott" w:date="2022-05-16T11:54:00Z">
              <w:tcPr>
                <w:tcW w:w="720" w:type="dxa"/>
              </w:tcPr>
            </w:tcPrChange>
          </w:tcPr>
          <w:p w14:paraId="3A59D7FF" w14:textId="77777777" w:rsidR="00440477" w:rsidRDefault="00440477">
            <w:pPr>
              <w:pStyle w:val="TableText"/>
              <w:keepNext w:val="0"/>
              <w:pPrChange w:id="1757" w:author="Russ Ott" w:date="2022-05-16T11:54:00Z">
                <w:pPr>
                  <w:pStyle w:val="TableText"/>
                </w:pPr>
              </w:pPrChange>
            </w:pPr>
            <w:r>
              <w:t>1..1</w:t>
            </w:r>
          </w:p>
        </w:tc>
        <w:tc>
          <w:tcPr>
            <w:tcW w:w="1152" w:type="dxa"/>
            <w:tcPrChange w:id="1758" w:author="Russ Ott" w:date="2022-05-16T11:54:00Z">
              <w:tcPr>
                <w:tcW w:w="1152" w:type="dxa"/>
              </w:tcPr>
            </w:tcPrChange>
          </w:tcPr>
          <w:p w14:paraId="23C01440" w14:textId="77777777" w:rsidR="00440477" w:rsidRDefault="00440477">
            <w:pPr>
              <w:pStyle w:val="TableText"/>
              <w:keepNext w:val="0"/>
              <w:pPrChange w:id="1759" w:author="Russ Ott" w:date="2022-05-16T11:54:00Z">
                <w:pPr>
                  <w:pStyle w:val="TableText"/>
                </w:pPr>
              </w:pPrChange>
            </w:pPr>
            <w:r>
              <w:t>SHALL</w:t>
            </w:r>
          </w:p>
        </w:tc>
        <w:tc>
          <w:tcPr>
            <w:tcW w:w="864" w:type="dxa"/>
            <w:tcPrChange w:id="1760" w:author="Russ Ott" w:date="2022-05-16T11:54:00Z">
              <w:tcPr>
                <w:tcW w:w="864" w:type="dxa"/>
              </w:tcPr>
            </w:tcPrChange>
          </w:tcPr>
          <w:p w14:paraId="1AD5A116" w14:textId="77777777" w:rsidR="00440477" w:rsidRDefault="00440477">
            <w:pPr>
              <w:pStyle w:val="TableText"/>
              <w:keepNext w:val="0"/>
              <w:pPrChange w:id="1761" w:author="Russ Ott" w:date="2022-05-16T11:54:00Z">
                <w:pPr>
                  <w:pStyle w:val="TableText"/>
                </w:pPr>
              </w:pPrChange>
            </w:pPr>
          </w:p>
        </w:tc>
        <w:tc>
          <w:tcPr>
            <w:tcW w:w="1104" w:type="dxa"/>
            <w:tcPrChange w:id="1762" w:author="Russ Ott" w:date="2022-05-16T11:54:00Z">
              <w:tcPr>
                <w:tcW w:w="1104" w:type="dxa"/>
              </w:tcPr>
            </w:tcPrChange>
          </w:tcPr>
          <w:p w14:paraId="1091878F" w14:textId="4E915454" w:rsidR="00440477" w:rsidRDefault="001C172D">
            <w:pPr>
              <w:pStyle w:val="TableText"/>
              <w:keepNext w:val="0"/>
              <w:pPrChange w:id="1763" w:author="Russ Ott" w:date="2022-05-16T11:54:00Z">
                <w:pPr>
                  <w:pStyle w:val="TableText"/>
                </w:pPr>
              </w:pPrChange>
            </w:pPr>
            <w:del w:id="1764" w:author="Russ Ott" w:date="2022-05-16T11:54:00Z">
              <w:r>
                <w:fldChar w:fldCharType="begin"/>
              </w:r>
              <w:r>
                <w:delInstrText xml:space="preserve"> HYPERLINK \l "C_4435-53" \h </w:delInstrText>
              </w:r>
              <w:r>
                <w:fldChar w:fldCharType="separate"/>
              </w:r>
              <w:r w:rsidR="002F5B8D">
                <w:rPr>
                  <w:rStyle w:val="HyperlinkText9pt"/>
                </w:rPr>
                <w:delText>4435-53</w:delText>
              </w:r>
              <w:r>
                <w:rPr>
                  <w:rStyle w:val="HyperlinkText9pt"/>
                </w:rPr>
                <w:fldChar w:fldCharType="end"/>
              </w:r>
            </w:del>
            <w:ins w:id="1765" w:author="Russ Ott" w:date="2022-05-16T11:54:00Z">
              <w:r>
                <w:fldChar w:fldCharType="begin"/>
              </w:r>
              <w:r>
                <w:instrText xml:space="preserve"> HYPERLINK \l "C_4515-53" \h </w:instrText>
              </w:r>
              <w:r>
                <w:fldChar w:fldCharType="separate"/>
              </w:r>
              <w:r w:rsidR="00440477">
                <w:rPr>
                  <w:rStyle w:val="HyperlinkText9pt"/>
                </w:rPr>
                <w:t>4515-53</w:t>
              </w:r>
              <w:r>
                <w:rPr>
                  <w:rStyle w:val="HyperlinkText9pt"/>
                </w:rPr>
                <w:fldChar w:fldCharType="end"/>
              </w:r>
            </w:ins>
          </w:p>
        </w:tc>
        <w:tc>
          <w:tcPr>
            <w:tcW w:w="2975" w:type="dxa"/>
            <w:tcPrChange w:id="1766" w:author="Russ Ott" w:date="2022-05-16T11:54:00Z">
              <w:tcPr>
                <w:tcW w:w="2975" w:type="dxa"/>
              </w:tcPr>
            </w:tcPrChange>
          </w:tcPr>
          <w:p w14:paraId="3A0A4620" w14:textId="77777777" w:rsidR="00440477" w:rsidRDefault="00440477">
            <w:pPr>
              <w:pStyle w:val="TableText"/>
              <w:keepNext w:val="0"/>
              <w:pPrChange w:id="1767" w:author="Russ Ott" w:date="2022-05-16T11:54:00Z">
                <w:pPr>
                  <w:pStyle w:val="TableText"/>
                </w:pPr>
              </w:pPrChange>
            </w:pPr>
            <w:r>
              <w:t>PCPR</w:t>
            </w:r>
          </w:p>
        </w:tc>
      </w:tr>
      <w:tr w:rsidR="00440477" w14:paraId="307A1CA7" w14:textId="77777777" w:rsidTr="00BA7D84">
        <w:tblPrEx>
          <w:tblW w:w="10080" w:type="dxa"/>
          <w:jc w:val="center"/>
          <w:tblLayout w:type="fixed"/>
          <w:tblLook w:val="02A0" w:firstRow="1" w:lastRow="0" w:firstColumn="1" w:lastColumn="0" w:noHBand="1" w:noVBand="0"/>
          <w:tblPrExChange w:id="1768" w:author="Russ Ott" w:date="2022-05-16T11:54:00Z">
            <w:tblPrEx>
              <w:tblW w:w="10080" w:type="dxa"/>
              <w:jc w:val="center"/>
              <w:tblLayout w:type="fixed"/>
              <w:tblLook w:val="02A0" w:firstRow="1" w:lastRow="0" w:firstColumn="1" w:lastColumn="0" w:noHBand="1" w:noVBand="0"/>
            </w:tblPrEx>
          </w:tblPrExChange>
        </w:tblPrEx>
        <w:trPr>
          <w:jc w:val="center"/>
          <w:trPrChange w:id="1769" w:author="Russ Ott" w:date="2022-05-16T11:54:00Z">
            <w:trPr>
              <w:jc w:val="center"/>
            </w:trPr>
          </w:trPrChange>
        </w:trPr>
        <w:tc>
          <w:tcPr>
            <w:tcW w:w="3345" w:type="dxa"/>
            <w:tcPrChange w:id="1770" w:author="Russ Ott" w:date="2022-05-16T11:54:00Z">
              <w:tcPr>
                <w:tcW w:w="3345" w:type="dxa"/>
              </w:tcPr>
            </w:tcPrChange>
          </w:tcPr>
          <w:p w14:paraId="7148C7F3" w14:textId="77777777" w:rsidR="00440477" w:rsidRDefault="00440477">
            <w:pPr>
              <w:pStyle w:val="TableText"/>
              <w:keepNext w:val="0"/>
              <w:pPrChange w:id="1771" w:author="Russ Ott" w:date="2022-05-16T11:54:00Z">
                <w:pPr>
                  <w:pStyle w:val="TableText"/>
                </w:pPr>
              </w:pPrChange>
            </w:pPr>
            <w:r>
              <w:tab/>
              <w:t>@moodCode</w:t>
            </w:r>
          </w:p>
        </w:tc>
        <w:tc>
          <w:tcPr>
            <w:tcW w:w="720" w:type="dxa"/>
            <w:tcPrChange w:id="1772" w:author="Russ Ott" w:date="2022-05-16T11:54:00Z">
              <w:tcPr>
                <w:tcW w:w="720" w:type="dxa"/>
              </w:tcPr>
            </w:tcPrChange>
          </w:tcPr>
          <w:p w14:paraId="102BB748" w14:textId="77777777" w:rsidR="00440477" w:rsidRDefault="00440477">
            <w:pPr>
              <w:pStyle w:val="TableText"/>
              <w:keepNext w:val="0"/>
              <w:pPrChange w:id="1773" w:author="Russ Ott" w:date="2022-05-16T11:54:00Z">
                <w:pPr>
                  <w:pStyle w:val="TableText"/>
                </w:pPr>
              </w:pPrChange>
            </w:pPr>
            <w:r>
              <w:t>1..1</w:t>
            </w:r>
          </w:p>
        </w:tc>
        <w:tc>
          <w:tcPr>
            <w:tcW w:w="1152" w:type="dxa"/>
            <w:tcPrChange w:id="1774" w:author="Russ Ott" w:date="2022-05-16T11:54:00Z">
              <w:tcPr>
                <w:tcW w:w="1152" w:type="dxa"/>
              </w:tcPr>
            </w:tcPrChange>
          </w:tcPr>
          <w:p w14:paraId="7822FE53" w14:textId="77777777" w:rsidR="00440477" w:rsidRDefault="00440477">
            <w:pPr>
              <w:pStyle w:val="TableText"/>
              <w:keepNext w:val="0"/>
              <w:pPrChange w:id="1775" w:author="Russ Ott" w:date="2022-05-16T11:54:00Z">
                <w:pPr>
                  <w:pStyle w:val="TableText"/>
                </w:pPr>
              </w:pPrChange>
            </w:pPr>
            <w:r>
              <w:t>SHALL</w:t>
            </w:r>
          </w:p>
        </w:tc>
        <w:tc>
          <w:tcPr>
            <w:tcW w:w="864" w:type="dxa"/>
            <w:tcPrChange w:id="1776" w:author="Russ Ott" w:date="2022-05-16T11:54:00Z">
              <w:tcPr>
                <w:tcW w:w="864" w:type="dxa"/>
              </w:tcPr>
            </w:tcPrChange>
          </w:tcPr>
          <w:p w14:paraId="7183A6B1" w14:textId="77777777" w:rsidR="00440477" w:rsidRDefault="00440477">
            <w:pPr>
              <w:pStyle w:val="TableText"/>
              <w:keepNext w:val="0"/>
              <w:pPrChange w:id="1777" w:author="Russ Ott" w:date="2022-05-16T11:54:00Z">
                <w:pPr>
                  <w:pStyle w:val="TableText"/>
                </w:pPr>
              </w:pPrChange>
            </w:pPr>
          </w:p>
        </w:tc>
        <w:tc>
          <w:tcPr>
            <w:tcW w:w="1104" w:type="dxa"/>
            <w:tcPrChange w:id="1778" w:author="Russ Ott" w:date="2022-05-16T11:54:00Z">
              <w:tcPr>
                <w:tcW w:w="1104" w:type="dxa"/>
              </w:tcPr>
            </w:tcPrChange>
          </w:tcPr>
          <w:p w14:paraId="629ECDE8" w14:textId="385CF674" w:rsidR="00440477" w:rsidRDefault="001C172D">
            <w:pPr>
              <w:pStyle w:val="TableText"/>
              <w:keepNext w:val="0"/>
              <w:pPrChange w:id="1779" w:author="Russ Ott" w:date="2022-05-16T11:54:00Z">
                <w:pPr>
                  <w:pStyle w:val="TableText"/>
                </w:pPr>
              </w:pPrChange>
            </w:pPr>
            <w:del w:id="1780" w:author="Russ Ott" w:date="2022-05-16T11:54:00Z">
              <w:r>
                <w:fldChar w:fldCharType="begin"/>
              </w:r>
              <w:r>
                <w:delInstrText xml:space="preserve"> HYPERLINK \l "C_4435-54" \h </w:delInstrText>
              </w:r>
              <w:r>
                <w:fldChar w:fldCharType="separate"/>
              </w:r>
              <w:r w:rsidR="002F5B8D">
                <w:rPr>
                  <w:rStyle w:val="HyperlinkText9pt"/>
                </w:rPr>
                <w:delText>4435-54</w:delText>
              </w:r>
              <w:r>
                <w:rPr>
                  <w:rStyle w:val="HyperlinkText9pt"/>
                </w:rPr>
                <w:fldChar w:fldCharType="end"/>
              </w:r>
            </w:del>
            <w:ins w:id="1781" w:author="Russ Ott" w:date="2022-05-16T11:54:00Z">
              <w:r>
                <w:fldChar w:fldCharType="begin"/>
              </w:r>
              <w:r>
                <w:instrText xml:space="preserve"> HYPERLINK \l "C_4515-54" \h </w:instrText>
              </w:r>
              <w:r>
                <w:fldChar w:fldCharType="separate"/>
              </w:r>
              <w:r w:rsidR="00440477">
                <w:rPr>
                  <w:rStyle w:val="HyperlinkText9pt"/>
                </w:rPr>
                <w:t>4515-54</w:t>
              </w:r>
              <w:r>
                <w:rPr>
                  <w:rStyle w:val="HyperlinkText9pt"/>
                </w:rPr>
                <w:fldChar w:fldCharType="end"/>
              </w:r>
            </w:ins>
          </w:p>
        </w:tc>
        <w:tc>
          <w:tcPr>
            <w:tcW w:w="2975" w:type="dxa"/>
            <w:tcPrChange w:id="1782" w:author="Russ Ott" w:date="2022-05-16T11:54:00Z">
              <w:tcPr>
                <w:tcW w:w="2975" w:type="dxa"/>
              </w:tcPr>
            </w:tcPrChange>
          </w:tcPr>
          <w:p w14:paraId="014E35FF" w14:textId="77777777" w:rsidR="00440477" w:rsidRDefault="00440477">
            <w:pPr>
              <w:pStyle w:val="TableText"/>
              <w:keepNext w:val="0"/>
              <w:pPrChange w:id="1783" w:author="Russ Ott" w:date="2022-05-16T11:54:00Z">
                <w:pPr>
                  <w:pStyle w:val="TableText"/>
                </w:pPr>
              </w:pPrChange>
            </w:pPr>
            <w:r>
              <w:t>EVN</w:t>
            </w:r>
          </w:p>
        </w:tc>
      </w:tr>
      <w:tr w:rsidR="00440477" w14:paraId="09F2FE15" w14:textId="77777777" w:rsidTr="00BA7D84">
        <w:tblPrEx>
          <w:tblW w:w="10080" w:type="dxa"/>
          <w:jc w:val="center"/>
          <w:tblLayout w:type="fixed"/>
          <w:tblLook w:val="02A0" w:firstRow="1" w:lastRow="0" w:firstColumn="1" w:lastColumn="0" w:noHBand="1" w:noVBand="0"/>
          <w:tblPrExChange w:id="1784" w:author="Russ Ott" w:date="2022-05-16T11:54:00Z">
            <w:tblPrEx>
              <w:tblW w:w="10080" w:type="dxa"/>
              <w:jc w:val="center"/>
              <w:tblLayout w:type="fixed"/>
              <w:tblLook w:val="02A0" w:firstRow="1" w:lastRow="0" w:firstColumn="1" w:lastColumn="0" w:noHBand="1" w:noVBand="0"/>
            </w:tblPrEx>
          </w:tblPrExChange>
        </w:tblPrEx>
        <w:trPr>
          <w:jc w:val="center"/>
          <w:trPrChange w:id="1785" w:author="Russ Ott" w:date="2022-05-16T11:54:00Z">
            <w:trPr>
              <w:jc w:val="center"/>
            </w:trPr>
          </w:trPrChange>
        </w:trPr>
        <w:tc>
          <w:tcPr>
            <w:tcW w:w="3345" w:type="dxa"/>
            <w:tcPrChange w:id="1786" w:author="Russ Ott" w:date="2022-05-16T11:54:00Z">
              <w:tcPr>
                <w:tcW w:w="3345" w:type="dxa"/>
              </w:tcPr>
            </w:tcPrChange>
          </w:tcPr>
          <w:p w14:paraId="57AA022B" w14:textId="77777777" w:rsidR="00440477" w:rsidRDefault="00440477">
            <w:pPr>
              <w:pStyle w:val="TableText"/>
              <w:keepNext w:val="0"/>
              <w:pPrChange w:id="1787" w:author="Russ Ott" w:date="2022-05-16T11:54:00Z">
                <w:pPr>
                  <w:pStyle w:val="TableText"/>
                </w:pPr>
              </w:pPrChange>
            </w:pPr>
            <w:r>
              <w:tab/>
              <w:t>templateId</w:t>
            </w:r>
          </w:p>
        </w:tc>
        <w:tc>
          <w:tcPr>
            <w:tcW w:w="720" w:type="dxa"/>
            <w:tcPrChange w:id="1788" w:author="Russ Ott" w:date="2022-05-16T11:54:00Z">
              <w:tcPr>
                <w:tcW w:w="720" w:type="dxa"/>
              </w:tcPr>
            </w:tcPrChange>
          </w:tcPr>
          <w:p w14:paraId="30220640" w14:textId="77777777" w:rsidR="00440477" w:rsidRDefault="00440477">
            <w:pPr>
              <w:pStyle w:val="TableText"/>
              <w:keepNext w:val="0"/>
              <w:pPrChange w:id="1789" w:author="Russ Ott" w:date="2022-05-16T11:54:00Z">
                <w:pPr>
                  <w:pStyle w:val="TableText"/>
                </w:pPr>
              </w:pPrChange>
            </w:pPr>
            <w:r>
              <w:t>1..1</w:t>
            </w:r>
          </w:p>
        </w:tc>
        <w:tc>
          <w:tcPr>
            <w:tcW w:w="1152" w:type="dxa"/>
            <w:tcPrChange w:id="1790" w:author="Russ Ott" w:date="2022-05-16T11:54:00Z">
              <w:tcPr>
                <w:tcW w:w="1152" w:type="dxa"/>
              </w:tcPr>
            </w:tcPrChange>
          </w:tcPr>
          <w:p w14:paraId="24568025" w14:textId="77777777" w:rsidR="00440477" w:rsidRDefault="00440477">
            <w:pPr>
              <w:pStyle w:val="TableText"/>
              <w:keepNext w:val="0"/>
              <w:pPrChange w:id="1791" w:author="Russ Ott" w:date="2022-05-16T11:54:00Z">
                <w:pPr>
                  <w:pStyle w:val="TableText"/>
                </w:pPr>
              </w:pPrChange>
            </w:pPr>
            <w:r>
              <w:t>SHALL</w:t>
            </w:r>
          </w:p>
        </w:tc>
        <w:tc>
          <w:tcPr>
            <w:tcW w:w="864" w:type="dxa"/>
            <w:tcPrChange w:id="1792" w:author="Russ Ott" w:date="2022-05-16T11:54:00Z">
              <w:tcPr>
                <w:tcW w:w="864" w:type="dxa"/>
              </w:tcPr>
            </w:tcPrChange>
          </w:tcPr>
          <w:p w14:paraId="257EDC71" w14:textId="77777777" w:rsidR="00440477" w:rsidRDefault="00440477">
            <w:pPr>
              <w:pStyle w:val="TableText"/>
              <w:keepNext w:val="0"/>
              <w:pPrChange w:id="1793" w:author="Russ Ott" w:date="2022-05-16T11:54:00Z">
                <w:pPr>
                  <w:pStyle w:val="TableText"/>
                </w:pPr>
              </w:pPrChange>
            </w:pPr>
          </w:p>
        </w:tc>
        <w:tc>
          <w:tcPr>
            <w:tcW w:w="1104" w:type="dxa"/>
            <w:tcPrChange w:id="1794" w:author="Russ Ott" w:date="2022-05-16T11:54:00Z">
              <w:tcPr>
                <w:tcW w:w="1104" w:type="dxa"/>
              </w:tcPr>
            </w:tcPrChange>
          </w:tcPr>
          <w:p w14:paraId="0EDB9C18" w14:textId="6167951C" w:rsidR="00440477" w:rsidRDefault="001C172D">
            <w:pPr>
              <w:pStyle w:val="TableText"/>
              <w:keepNext w:val="0"/>
              <w:pPrChange w:id="1795" w:author="Russ Ott" w:date="2022-05-16T11:54:00Z">
                <w:pPr>
                  <w:pStyle w:val="TableText"/>
                </w:pPr>
              </w:pPrChange>
            </w:pPr>
            <w:del w:id="1796" w:author="Russ Ott" w:date="2022-05-16T11:54:00Z">
              <w:r>
                <w:fldChar w:fldCharType="begin"/>
              </w:r>
              <w:r>
                <w:delInstrText xml:space="preserve"> HYPERLINK \l "C_4435-45" \h </w:delInstrText>
              </w:r>
              <w:r>
                <w:fldChar w:fldCharType="separate"/>
              </w:r>
              <w:r w:rsidR="002F5B8D">
                <w:rPr>
                  <w:rStyle w:val="HyperlinkText9pt"/>
                </w:rPr>
                <w:delText>4435-45</w:delText>
              </w:r>
              <w:r>
                <w:rPr>
                  <w:rStyle w:val="HyperlinkText9pt"/>
                </w:rPr>
                <w:fldChar w:fldCharType="end"/>
              </w:r>
            </w:del>
            <w:ins w:id="1797" w:author="Russ Ott" w:date="2022-05-16T11:54:00Z">
              <w:r>
                <w:fldChar w:fldCharType="begin"/>
              </w:r>
              <w:r>
                <w:instrText xml:space="preserve"> HYPERLINK \l "C_4515-45" \h </w:instrText>
              </w:r>
              <w:r>
                <w:fldChar w:fldCharType="separate"/>
              </w:r>
              <w:r w:rsidR="00440477">
                <w:rPr>
                  <w:rStyle w:val="HyperlinkText9pt"/>
                </w:rPr>
                <w:t>4515-45</w:t>
              </w:r>
              <w:r>
                <w:rPr>
                  <w:rStyle w:val="HyperlinkText9pt"/>
                </w:rPr>
                <w:fldChar w:fldCharType="end"/>
              </w:r>
            </w:ins>
          </w:p>
        </w:tc>
        <w:tc>
          <w:tcPr>
            <w:tcW w:w="2975" w:type="dxa"/>
            <w:tcPrChange w:id="1798" w:author="Russ Ott" w:date="2022-05-16T11:54:00Z">
              <w:tcPr>
                <w:tcW w:w="2975" w:type="dxa"/>
              </w:tcPr>
            </w:tcPrChange>
          </w:tcPr>
          <w:p w14:paraId="19FFEB4F" w14:textId="77777777" w:rsidR="00440477" w:rsidRDefault="00440477">
            <w:pPr>
              <w:pStyle w:val="TableText"/>
              <w:keepNext w:val="0"/>
              <w:pPrChange w:id="1799" w:author="Russ Ott" w:date="2022-05-16T11:54:00Z">
                <w:pPr>
                  <w:pStyle w:val="TableText"/>
                </w:pPr>
              </w:pPrChange>
            </w:pPr>
          </w:p>
        </w:tc>
      </w:tr>
      <w:tr w:rsidR="00440477" w14:paraId="3A67A6A5" w14:textId="77777777" w:rsidTr="00BA7D84">
        <w:tblPrEx>
          <w:tblW w:w="10080" w:type="dxa"/>
          <w:jc w:val="center"/>
          <w:tblLayout w:type="fixed"/>
          <w:tblLook w:val="02A0" w:firstRow="1" w:lastRow="0" w:firstColumn="1" w:lastColumn="0" w:noHBand="1" w:noVBand="0"/>
          <w:tblPrExChange w:id="1800" w:author="Russ Ott" w:date="2022-05-16T11:54:00Z">
            <w:tblPrEx>
              <w:tblW w:w="10080" w:type="dxa"/>
              <w:jc w:val="center"/>
              <w:tblLayout w:type="fixed"/>
              <w:tblLook w:val="02A0" w:firstRow="1" w:lastRow="0" w:firstColumn="1" w:lastColumn="0" w:noHBand="1" w:noVBand="0"/>
            </w:tblPrEx>
          </w:tblPrExChange>
        </w:tblPrEx>
        <w:trPr>
          <w:jc w:val="center"/>
          <w:trPrChange w:id="1801" w:author="Russ Ott" w:date="2022-05-16T11:54:00Z">
            <w:trPr>
              <w:jc w:val="center"/>
            </w:trPr>
          </w:trPrChange>
        </w:trPr>
        <w:tc>
          <w:tcPr>
            <w:tcW w:w="3345" w:type="dxa"/>
            <w:tcPrChange w:id="1802" w:author="Russ Ott" w:date="2022-05-16T11:54:00Z">
              <w:tcPr>
                <w:tcW w:w="3345" w:type="dxa"/>
              </w:tcPr>
            </w:tcPrChange>
          </w:tcPr>
          <w:p w14:paraId="4A0A30F0" w14:textId="77777777" w:rsidR="00440477" w:rsidRDefault="00440477">
            <w:pPr>
              <w:pStyle w:val="TableText"/>
              <w:keepNext w:val="0"/>
              <w:pPrChange w:id="1803" w:author="Russ Ott" w:date="2022-05-16T11:54:00Z">
                <w:pPr>
                  <w:pStyle w:val="TableText"/>
                </w:pPr>
              </w:pPrChange>
            </w:pPr>
            <w:r>
              <w:tab/>
            </w:r>
            <w:r>
              <w:tab/>
              <w:t>@root</w:t>
            </w:r>
          </w:p>
        </w:tc>
        <w:tc>
          <w:tcPr>
            <w:tcW w:w="720" w:type="dxa"/>
            <w:tcPrChange w:id="1804" w:author="Russ Ott" w:date="2022-05-16T11:54:00Z">
              <w:tcPr>
                <w:tcW w:w="720" w:type="dxa"/>
              </w:tcPr>
            </w:tcPrChange>
          </w:tcPr>
          <w:p w14:paraId="040441B4" w14:textId="77777777" w:rsidR="00440477" w:rsidRDefault="00440477">
            <w:pPr>
              <w:pStyle w:val="TableText"/>
              <w:keepNext w:val="0"/>
              <w:pPrChange w:id="1805" w:author="Russ Ott" w:date="2022-05-16T11:54:00Z">
                <w:pPr>
                  <w:pStyle w:val="TableText"/>
                </w:pPr>
              </w:pPrChange>
            </w:pPr>
            <w:r>
              <w:t>1..1</w:t>
            </w:r>
          </w:p>
        </w:tc>
        <w:tc>
          <w:tcPr>
            <w:tcW w:w="1152" w:type="dxa"/>
            <w:tcPrChange w:id="1806" w:author="Russ Ott" w:date="2022-05-16T11:54:00Z">
              <w:tcPr>
                <w:tcW w:w="1152" w:type="dxa"/>
              </w:tcPr>
            </w:tcPrChange>
          </w:tcPr>
          <w:p w14:paraId="32595A0D" w14:textId="77777777" w:rsidR="00440477" w:rsidRDefault="00440477">
            <w:pPr>
              <w:pStyle w:val="TableText"/>
              <w:keepNext w:val="0"/>
              <w:pPrChange w:id="1807" w:author="Russ Ott" w:date="2022-05-16T11:54:00Z">
                <w:pPr>
                  <w:pStyle w:val="TableText"/>
                </w:pPr>
              </w:pPrChange>
            </w:pPr>
            <w:r>
              <w:t>SHALL</w:t>
            </w:r>
          </w:p>
        </w:tc>
        <w:tc>
          <w:tcPr>
            <w:tcW w:w="864" w:type="dxa"/>
            <w:tcPrChange w:id="1808" w:author="Russ Ott" w:date="2022-05-16T11:54:00Z">
              <w:tcPr>
                <w:tcW w:w="864" w:type="dxa"/>
              </w:tcPr>
            </w:tcPrChange>
          </w:tcPr>
          <w:p w14:paraId="28E07F63" w14:textId="77777777" w:rsidR="00440477" w:rsidRDefault="00440477">
            <w:pPr>
              <w:pStyle w:val="TableText"/>
              <w:keepNext w:val="0"/>
              <w:pPrChange w:id="1809" w:author="Russ Ott" w:date="2022-05-16T11:54:00Z">
                <w:pPr>
                  <w:pStyle w:val="TableText"/>
                </w:pPr>
              </w:pPrChange>
            </w:pPr>
          </w:p>
        </w:tc>
        <w:tc>
          <w:tcPr>
            <w:tcW w:w="1104" w:type="dxa"/>
            <w:tcPrChange w:id="1810" w:author="Russ Ott" w:date="2022-05-16T11:54:00Z">
              <w:tcPr>
                <w:tcW w:w="1104" w:type="dxa"/>
              </w:tcPr>
            </w:tcPrChange>
          </w:tcPr>
          <w:p w14:paraId="4783CA90" w14:textId="5DD02C43" w:rsidR="00440477" w:rsidRDefault="001C172D">
            <w:pPr>
              <w:pStyle w:val="TableText"/>
              <w:keepNext w:val="0"/>
              <w:pPrChange w:id="1811" w:author="Russ Ott" w:date="2022-05-16T11:54:00Z">
                <w:pPr>
                  <w:pStyle w:val="TableText"/>
                </w:pPr>
              </w:pPrChange>
            </w:pPr>
            <w:del w:id="1812" w:author="Russ Ott" w:date="2022-05-16T11:54:00Z">
              <w:r>
                <w:fldChar w:fldCharType="begin"/>
              </w:r>
              <w:r>
                <w:delInstrText xml:space="preserve"> HYPERLINK \l "C_4435-66" \h </w:delInstrText>
              </w:r>
              <w:r>
                <w:fldChar w:fldCharType="separate"/>
              </w:r>
              <w:r w:rsidR="002F5B8D">
                <w:rPr>
                  <w:rStyle w:val="HyperlinkText9pt"/>
                </w:rPr>
                <w:delText>4435-66</w:delText>
              </w:r>
              <w:r>
                <w:rPr>
                  <w:rStyle w:val="HyperlinkText9pt"/>
                </w:rPr>
                <w:fldChar w:fldCharType="end"/>
              </w:r>
            </w:del>
            <w:ins w:id="1813" w:author="Russ Ott" w:date="2022-05-16T11:54:00Z">
              <w:r>
                <w:fldChar w:fldCharType="begin"/>
              </w:r>
              <w:r>
                <w:instrText xml:space="preserve"> HYPERLINK \l "C_4515-66" \h </w:instrText>
              </w:r>
              <w:r>
                <w:fldChar w:fldCharType="separate"/>
              </w:r>
              <w:r w:rsidR="00440477">
                <w:rPr>
                  <w:rStyle w:val="HyperlinkText9pt"/>
                </w:rPr>
                <w:t>4515-66</w:t>
              </w:r>
              <w:r>
                <w:rPr>
                  <w:rStyle w:val="HyperlinkText9pt"/>
                </w:rPr>
                <w:fldChar w:fldCharType="end"/>
              </w:r>
            </w:ins>
          </w:p>
        </w:tc>
        <w:tc>
          <w:tcPr>
            <w:tcW w:w="2975" w:type="dxa"/>
            <w:tcPrChange w:id="1814" w:author="Russ Ott" w:date="2022-05-16T11:54:00Z">
              <w:tcPr>
                <w:tcW w:w="2975" w:type="dxa"/>
              </w:tcPr>
            </w:tcPrChange>
          </w:tcPr>
          <w:p w14:paraId="25FEC8BC" w14:textId="77777777" w:rsidR="00440477" w:rsidRDefault="00440477">
            <w:pPr>
              <w:pStyle w:val="TableText"/>
              <w:keepNext w:val="0"/>
              <w:pPrChange w:id="1815" w:author="Russ Ott" w:date="2022-05-16T11:54:00Z">
                <w:pPr>
                  <w:pStyle w:val="TableText"/>
                </w:pPr>
              </w:pPrChange>
            </w:pPr>
            <w:r>
              <w:t>2.16.840.1.113883.10.20.22.4.500.1</w:t>
            </w:r>
          </w:p>
        </w:tc>
      </w:tr>
      <w:tr w:rsidR="00440477" w14:paraId="7D8EB6F7" w14:textId="77777777" w:rsidTr="00BA7D84">
        <w:tblPrEx>
          <w:tblW w:w="10080" w:type="dxa"/>
          <w:jc w:val="center"/>
          <w:tblLayout w:type="fixed"/>
          <w:tblLook w:val="02A0" w:firstRow="1" w:lastRow="0" w:firstColumn="1" w:lastColumn="0" w:noHBand="1" w:noVBand="0"/>
          <w:tblPrExChange w:id="1816" w:author="Russ Ott" w:date="2022-05-16T11:54:00Z">
            <w:tblPrEx>
              <w:tblW w:w="10080" w:type="dxa"/>
              <w:jc w:val="center"/>
              <w:tblLayout w:type="fixed"/>
              <w:tblLook w:val="02A0" w:firstRow="1" w:lastRow="0" w:firstColumn="1" w:lastColumn="0" w:noHBand="1" w:noVBand="0"/>
            </w:tblPrEx>
          </w:tblPrExChange>
        </w:tblPrEx>
        <w:trPr>
          <w:jc w:val="center"/>
          <w:trPrChange w:id="1817" w:author="Russ Ott" w:date="2022-05-16T11:54:00Z">
            <w:trPr>
              <w:jc w:val="center"/>
            </w:trPr>
          </w:trPrChange>
        </w:trPr>
        <w:tc>
          <w:tcPr>
            <w:tcW w:w="3345" w:type="dxa"/>
            <w:tcPrChange w:id="1818" w:author="Russ Ott" w:date="2022-05-16T11:54:00Z">
              <w:tcPr>
                <w:tcW w:w="3345" w:type="dxa"/>
              </w:tcPr>
            </w:tcPrChange>
          </w:tcPr>
          <w:p w14:paraId="3570D352" w14:textId="77777777" w:rsidR="00440477" w:rsidRDefault="00440477">
            <w:pPr>
              <w:pStyle w:val="TableText"/>
              <w:keepNext w:val="0"/>
              <w:pPrChange w:id="1819" w:author="Russ Ott" w:date="2022-05-16T11:54:00Z">
                <w:pPr>
                  <w:pStyle w:val="TableText"/>
                </w:pPr>
              </w:pPrChange>
            </w:pPr>
            <w:r>
              <w:tab/>
            </w:r>
            <w:r>
              <w:tab/>
              <w:t>@extension</w:t>
            </w:r>
          </w:p>
        </w:tc>
        <w:tc>
          <w:tcPr>
            <w:tcW w:w="720" w:type="dxa"/>
            <w:tcPrChange w:id="1820" w:author="Russ Ott" w:date="2022-05-16T11:54:00Z">
              <w:tcPr>
                <w:tcW w:w="720" w:type="dxa"/>
              </w:tcPr>
            </w:tcPrChange>
          </w:tcPr>
          <w:p w14:paraId="4467C04A" w14:textId="77777777" w:rsidR="00440477" w:rsidRDefault="00440477">
            <w:pPr>
              <w:pStyle w:val="TableText"/>
              <w:keepNext w:val="0"/>
              <w:pPrChange w:id="1821" w:author="Russ Ott" w:date="2022-05-16T11:54:00Z">
                <w:pPr>
                  <w:pStyle w:val="TableText"/>
                </w:pPr>
              </w:pPrChange>
            </w:pPr>
            <w:r>
              <w:t>1..1</w:t>
            </w:r>
          </w:p>
        </w:tc>
        <w:tc>
          <w:tcPr>
            <w:tcW w:w="1152" w:type="dxa"/>
            <w:tcPrChange w:id="1822" w:author="Russ Ott" w:date="2022-05-16T11:54:00Z">
              <w:tcPr>
                <w:tcW w:w="1152" w:type="dxa"/>
              </w:tcPr>
            </w:tcPrChange>
          </w:tcPr>
          <w:p w14:paraId="5B48A601" w14:textId="77777777" w:rsidR="00440477" w:rsidRDefault="00440477">
            <w:pPr>
              <w:pStyle w:val="TableText"/>
              <w:keepNext w:val="0"/>
              <w:pPrChange w:id="1823" w:author="Russ Ott" w:date="2022-05-16T11:54:00Z">
                <w:pPr>
                  <w:pStyle w:val="TableText"/>
                </w:pPr>
              </w:pPrChange>
            </w:pPr>
            <w:r>
              <w:t>SHALL</w:t>
            </w:r>
          </w:p>
        </w:tc>
        <w:tc>
          <w:tcPr>
            <w:tcW w:w="864" w:type="dxa"/>
            <w:tcPrChange w:id="1824" w:author="Russ Ott" w:date="2022-05-16T11:54:00Z">
              <w:tcPr>
                <w:tcW w:w="864" w:type="dxa"/>
              </w:tcPr>
            </w:tcPrChange>
          </w:tcPr>
          <w:p w14:paraId="0D156D60" w14:textId="77777777" w:rsidR="00440477" w:rsidRDefault="00440477">
            <w:pPr>
              <w:pStyle w:val="TableText"/>
              <w:keepNext w:val="0"/>
              <w:pPrChange w:id="1825" w:author="Russ Ott" w:date="2022-05-16T11:54:00Z">
                <w:pPr>
                  <w:pStyle w:val="TableText"/>
                </w:pPr>
              </w:pPrChange>
            </w:pPr>
          </w:p>
        </w:tc>
        <w:tc>
          <w:tcPr>
            <w:tcW w:w="1104" w:type="dxa"/>
            <w:tcPrChange w:id="1826" w:author="Russ Ott" w:date="2022-05-16T11:54:00Z">
              <w:tcPr>
                <w:tcW w:w="1104" w:type="dxa"/>
              </w:tcPr>
            </w:tcPrChange>
          </w:tcPr>
          <w:p w14:paraId="0A11BCC4" w14:textId="163EDF0F" w:rsidR="00440477" w:rsidRDefault="001C172D">
            <w:pPr>
              <w:pStyle w:val="TableText"/>
              <w:keepNext w:val="0"/>
              <w:pPrChange w:id="1827" w:author="Russ Ott" w:date="2022-05-16T11:54:00Z">
                <w:pPr>
                  <w:pStyle w:val="TableText"/>
                </w:pPr>
              </w:pPrChange>
            </w:pPr>
            <w:del w:id="1828" w:author="Russ Ott" w:date="2022-05-16T11:54:00Z">
              <w:r>
                <w:fldChar w:fldCharType="begin"/>
              </w:r>
              <w:r>
                <w:delInstrText xml:space="preserve"> HYPERLINK \l "C_4435-67" \h </w:delInstrText>
              </w:r>
              <w:r>
                <w:fldChar w:fldCharType="separate"/>
              </w:r>
              <w:r w:rsidR="002F5B8D">
                <w:rPr>
                  <w:rStyle w:val="HyperlinkText9pt"/>
                </w:rPr>
                <w:delText>4435-67</w:delText>
              </w:r>
              <w:r>
                <w:rPr>
                  <w:rStyle w:val="HyperlinkText9pt"/>
                </w:rPr>
                <w:fldChar w:fldCharType="end"/>
              </w:r>
            </w:del>
            <w:ins w:id="1829" w:author="Russ Ott" w:date="2022-05-16T11:54:00Z">
              <w:r>
                <w:fldChar w:fldCharType="begin"/>
              </w:r>
              <w:r>
                <w:instrText xml:space="preserve"> HYPERLINK \l "C_4515-67" \h </w:instrText>
              </w:r>
              <w:r>
                <w:fldChar w:fldCharType="separate"/>
              </w:r>
              <w:r w:rsidR="00440477">
                <w:rPr>
                  <w:rStyle w:val="HyperlinkText9pt"/>
                </w:rPr>
                <w:t>4515-67</w:t>
              </w:r>
              <w:r>
                <w:rPr>
                  <w:rStyle w:val="HyperlinkText9pt"/>
                </w:rPr>
                <w:fldChar w:fldCharType="end"/>
              </w:r>
            </w:ins>
          </w:p>
        </w:tc>
        <w:tc>
          <w:tcPr>
            <w:tcW w:w="2975" w:type="dxa"/>
            <w:tcPrChange w:id="1830" w:author="Russ Ott" w:date="2022-05-16T11:54:00Z">
              <w:tcPr>
                <w:tcW w:w="2975" w:type="dxa"/>
              </w:tcPr>
            </w:tcPrChange>
          </w:tcPr>
          <w:p w14:paraId="65836A37" w14:textId="04FFF854" w:rsidR="00440477" w:rsidRDefault="002F5B8D">
            <w:pPr>
              <w:pStyle w:val="TableText"/>
              <w:keepNext w:val="0"/>
              <w:pPrChange w:id="1831" w:author="Russ Ott" w:date="2022-05-16T11:54:00Z">
                <w:pPr>
                  <w:pStyle w:val="TableText"/>
                </w:pPr>
              </w:pPrChange>
            </w:pPr>
            <w:del w:id="1832" w:author="Russ Ott" w:date="2022-05-16T11:54:00Z">
              <w:r>
                <w:delText>2019-07</w:delText>
              </w:r>
            </w:del>
            <w:ins w:id="1833" w:author="Russ Ott" w:date="2022-05-16T11:54:00Z">
              <w:r w:rsidR="00440477">
                <w:t>2022-06</w:t>
              </w:r>
            </w:ins>
            <w:r w:rsidR="00440477">
              <w:t>-01</w:t>
            </w:r>
          </w:p>
        </w:tc>
      </w:tr>
      <w:tr w:rsidR="00D87DA5" w14:paraId="13ECD1A1" w14:textId="77777777">
        <w:trPr>
          <w:jc w:val="center"/>
          <w:del w:id="1834" w:author="Russ Ott" w:date="2022-05-16T11:54:00Z"/>
        </w:trPr>
        <w:tc>
          <w:tcPr>
            <w:tcW w:w="3345" w:type="dxa"/>
          </w:tcPr>
          <w:p w14:paraId="6AE652A1" w14:textId="77777777" w:rsidR="00D87DA5" w:rsidRDefault="002F5B8D">
            <w:pPr>
              <w:pStyle w:val="TableText"/>
              <w:rPr>
                <w:del w:id="1835" w:author="Russ Ott" w:date="2022-05-16T11:54:00Z"/>
              </w:rPr>
            </w:pPr>
            <w:del w:id="1836" w:author="Russ Ott" w:date="2022-05-16T11:54:00Z">
              <w:r>
                <w:tab/>
                <w:delText>id</w:delText>
              </w:r>
            </w:del>
          </w:p>
        </w:tc>
        <w:tc>
          <w:tcPr>
            <w:tcW w:w="720" w:type="dxa"/>
          </w:tcPr>
          <w:p w14:paraId="20FCD976" w14:textId="77777777" w:rsidR="00D87DA5" w:rsidRDefault="002F5B8D">
            <w:pPr>
              <w:pStyle w:val="TableText"/>
              <w:rPr>
                <w:del w:id="1837" w:author="Russ Ott" w:date="2022-05-16T11:54:00Z"/>
              </w:rPr>
            </w:pPr>
            <w:del w:id="1838" w:author="Russ Ott" w:date="2022-05-16T11:54:00Z">
              <w:r>
                <w:delText>1..*</w:delText>
              </w:r>
            </w:del>
          </w:p>
        </w:tc>
        <w:tc>
          <w:tcPr>
            <w:tcW w:w="1152" w:type="dxa"/>
          </w:tcPr>
          <w:p w14:paraId="1F2F37CB" w14:textId="77777777" w:rsidR="00D87DA5" w:rsidRDefault="002F5B8D">
            <w:pPr>
              <w:pStyle w:val="TableText"/>
              <w:rPr>
                <w:del w:id="1839" w:author="Russ Ott" w:date="2022-05-16T11:54:00Z"/>
              </w:rPr>
            </w:pPr>
            <w:del w:id="1840" w:author="Russ Ott" w:date="2022-05-16T11:54:00Z">
              <w:r>
                <w:delText>SHALL</w:delText>
              </w:r>
            </w:del>
          </w:p>
        </w:tc>
        <w:tc>
          <w:tcPr>
            <w:tcW w:w="864" w:type="dxa"/>
          </w:tcPr>
          <w:p w14:paraId="717C3BDD" w14:textId="77777777" w:rsidR="00D87DA5" w:rsidRDefault="00D87DA5">
            <w:pPr>
              <w:pStyle w:val="TableText"/>
              <w:rPr>
                <w:del w:id="1841" w:author="Russ Ott" w:date="2022-05-16T11:54:00Z"/>
              </w:rPr>
            </w:pPr>
          </w:p>
        </w:tc>
        <w:tc>
          <w:tcPr>
            <w:tcW w:w="1104" w:type="dxa"/>
          </w:tcPr>
          <w:p w14:paraId="46117450" w14:textId="77777777" w:rsidR="00D87DA5" w:rsidRDefault="001C172D">
            <w:pPr>
              <w:pStyle w:val="TableText"/>
              <w:rPr>
                <w:del w:id="1842" w:author="Russ Ott" w:date="2022-05-16T11:54:00Z"/>
              </w:rPr>
            </w:pPr>
            <w:del w:id="1843" w:author="Russ Ott" w:date="2022-05-16T11:54:00Z">
              <w:r>
                <w:fldChar w:fldCharType="begin"/>
              </w:r>
              <w:r>
                <w:delInstrText xml:space="preserve"> HYPERLINK \l "C_4435-162" \h </w:delInstrText>
              </w:r>
              <w:r>
                <w:fldChar w:fldCharType="separate"/>
              </w:r>
              <w:r w:rsidR="002F5B8D">
                <w:rPr>
                  <w:rStyle w:val="HyperlinkText9pt"/>
                </w:rPr>
                <w:delText>4435-162</w:delText>
              </w:r>
              <w:r>
                <w:rPr>
                  <w:rStyle w:val="HyperlinkText9pt"/>
                </w:rPr>
                <w:fldChar w:fldCharType="end"/>
              </w:r>
            </w:del>
          </w:p>
        </w:tc>
        <w:tc>
          <w:tcPr>
            <w:tcW w:w="2975" w:type="dxa"/>
          </w:tcPr>
          <w:p w14:paraId="26A7F19D" w14:textId="77777777" w:rsidR="00D87DA5" w:rsidRDefault="00D87DA5">
            <w:pPr>
              <w:pStyle w:val="TableText"/>
              <w:rPr>
                <w:del w:id="1844" w:author="Russ Ott" w:date="2022-05-16T11:54:00Z"/>
              </w:rPr>
            </w:pPr>
          </w:p>
        </w:tc>
      </w:tr>
      <w:tr w:rsidR="00440477" w14:paraId="0A529FA1" w14:textId="77777777" w:rsidTr="00BA7D84">
        <w:tblPrEx>
          <w:tblW w:w="10080" w:type="dxa"/>
          <w:jc w:val="center"/>
          <w:tblLayout w:type="fixed"/>
          <w:tblLook w:val="02A0" w:firstRow="1" w:lastRow="0" w:firstColumn="1" w:lastColumn="0" w:noHBand="1" w:noVBand="0"/>
          <w:tblPrExChange w:id="1845" w:author="Russ Ott" w:date="2022-05-16T11:54:00Z">
            <w:tblPrEx>
              <w:tblW w:w="10080" w:type="dxa"/>
              <w:jc w:val="center"/>
              <w:tblLayout w:type="fixed"/>
              <w:tblLook w:val="02A0" w:firstRow="1" w:lastRow="0" w:firstColumn="1" w:lastColumn="0" w:noHBand="1" w:noVBand="0"/>
            </w:tblPrEx>
          </w:tblPrExChange>
        </w:tblPrEx>
        <w:trPr>
          <w:jc w:val="center"/>
          <w:trPrChange w:id="1846" w:author="Russ Ott" w:date="2022-05-16T11:54:00Z">
            <w:trPr>
              <w:jc w:val="center"/>
            </w:trPr>
          </w:trPrChange>
        </w:trPr>
        <w:tc>
          <w:tcPr>
            <w:tcW w:w="3345" w:type="dxa"/>
            <w:tcPrChange w:id="1847" w:author="Russ Ott" w:date="2022-05-16T11:54:00Z">
              <w:tcPr>
                <w:tcW w:w="3345" w:type="dxa"/>
              </w:tcPr>
            </w:tcPrChange>
          </w:tcPr>
          <w:p w14:paraId="670E0CA7" w14:textId="77777777" w:rsidR="00440477" w:rsidRDefault="00440477">
            <w:pPr>
              <w:pStyle w:val="TableText"/>
              <w:keepNext w:val="0"/>
              <w:pPrChange w:id="1848" w:author="Russ Ott" w:date="2022-05-16T11:54:00Z">
                <w:pPr>
                  <w:pStyle w:val="TableText"/>
                </w:pPr>
              </w:pPrChange>
            </w:pPr>
            <w:r>
              <w:tab/>
              <w:t>code</w:t>
            </w:r>
          </w:p>
        </w:tc>
        <w:tc>
          <w:tcPr>
            <w:tcW w:w="720" w:type="dxa"/>
            <w:tcPrChange w:id="1849" w:author="Russ Ott" w:date="2022-05-16T11:54:00Z">
              <w:tcPr>
                <w:tcW w:w="720" w:type="dxa"/>
              </w:tcPr>
            </w:tcPrChange>
          </w:tcPr>
          <w:p w14:paraId="2108444D" w14:textId="77777777" w:rsidR="00440477" w:rsidRDefault="00440477">
            <w:pPr>
              <w:pStyle w:val="TableText"/>
              <w:keepNext w:val="0"/>
              <w:pPrChange w:id="1850" w:author="Russ Ott" w:date="2022-05-16T11:54:00Z">
                <w:pPr>
                  <w:pStyle w:val="TableText"/>
                </w:pPr>
              </w:pPrChange>
            </w:pPr>
            <w:r>
              <w:t>1..1</w:t>
            </w:r>
          </w:p>
        </w:tc>
        <w:tc>
          <w:tcPr>
            <w:tcW w:w="1152" w:type="dxa"/>
            <w:tcPrChange w:id="1851" w:author="Russ Ott" w:date="2022-05-16T11:54:00Z">
              <w:tcPr>
                <w:tcW w:w="1152" w:type="dxa"/>
              </w:tcPr>
            </w:tcPrChange>
          </w:tcPr>
          <w:p w14:paraId="55310B73" w14:textId="77777777" w:rsidR="00440477" w:rsidRDefault="00440477">
            <w:pPr>
              <w:pStyle w:val="TableText"/>
              <w:keepNext w:val="0"/>
              <w:pPrChange w:id="1852" w:author="Russ Ott" w:date="2022-05-16T11:54:00Z">
                <w:pPr>
                  <w:pStyle w:val="TableText"/>
                </w:pPr>
              </w:pPrChange>
            </w:pPr>
            <w:r>
              <w:t>SHALL</w:t>
            </w:r>
          </w:p>
        </w:tc>
        <w:tc>
          <w:tcPr>
            <w:tcW w:w="864" w:type="dxa"/>
            <w:tcPrChange w:id="1853" w:author="Russ Ott" w:date="2022-05-16T11:54:00Z">
              <w:tcPr>
                <w:tcW w:w="864" w:type="dxa"/>
              </w:tcPr>
            </w:tcPrChange>
          </w:tcPr>
          <w:p w14:paraId="55910D92" w14:textId="77777777" w:rsidR="00440477" w:rsidRDefault="00440477">
            <w:pPr>
              <w:pStyle w:val="TableText"/>
              <w:keepNext w:val="0"/>
              <w:pPrChange w:id="1854" w:author="Russ Ott" w:date="2022-05-16T11:54:00Z">
                <w:pPr>
                  <w:pStyle w:val="TableText"/>
                </w:pPr>
              </w:pPrChange>
            </w:pPr>
          </w:p>
        </w:tc>
        <w:tc>
          <w:tcPr>
            <w:tcW w:w="1104" w:type="dxa"/>
            <w:tcPrChange w:id="1855" w:author="Russ Ott" w:date="2022-05-16T11:54:00Z">
              <w:tcPr>
                <w:tcW w:w="1104" w:type="dxa"/>
              </w:tcPr>
            </w:tcPrChange>
          </w:tcPr>
          <w:p w14:paraId="38C28F3A" w14:textId="7F32CCCD" w:rsidR="00440477" w:rsidRDefault="001C172D">
            <w:pPr>
              <w:pStyle w:val="TableText"/>
              <w:keepNext w:val="0"/>
              <w:pPrChange w:id="1856" w:author="Russ Ott" w:date="2022-05-16T11:54:00Z">
                <w:pPr>
                  <w:pStyle w:val="TableText"/>
                </w:pPr>
              </w:pPrChange>
            </w:pPr>
            <w:del w:id="1857" w:author="Russ Ott" w:date="2022-05-16T11:54:00Z">
              <w:r>
                <w:fldChar w:fldCharType="begin"/>
              </w:r>
              <w:r>
                <w:delInstrText xml:space="preserve"> HYPERLINK \l "C_4435-27" \h </w:delInstrText>
              </w:r>
              <w:r>
                <w:fldChar w:fldCharType="separate"/>
              </w:r>
              <w:r w:rsidR="002F5B8D">
                <w:rPr>
                  <w:rStyle w:val="HyperlinkText9pt"/>
                </w:rPr>
                <w:delText>4435-27</w:delText>
              </w:r>
              <w:r>
                <w:rPr>
                  <w:rStyle w:val="HyperlinkText9pt"/>
                </w:rPr>
                <w:fldChar w:fldCharType="end"/>
              </w:r>
            </w:del>
            <w:ins w:id="1858" w:author="Russ Ott" w:date="2022-05-16T11:54:00Z">
              <w:r>
                <w:fldChar w:fldCharType="begin"/>
              </w:r>
              <w:r>
                <w:instrText xml:space="preserve"> HYPERLINK \l "C_4515-27" \h </w:instrText>
              </w:r>
              <w:r>
                <w:fldChar w:fldCharType="separate"/>
              </w:r>
              <w:r w:rsidR="00440477">
                <w:rPr>
                  <w:rStyle w:val="HyperlinkText9pt"/>
                </w:rPr>
                <w:t>4515-27</w:t>
              </w:r>
              <w:r>
                <w:rPr>
                  <w:rStyle w:val="HyperlinkText9pt"/>
                </w:rPr>
                <w:fldChar w:fldCharType="end"/>
              </w:r>
            </w:ins>
          </w:p>
        </w:tc>
        <w:tc>
          <w:tcPr>
            <w:tcW w:w="2975" w:type="dxa"/>
            <w:tcPrChange w:id="1859" w:author="Russ Ott" w:date="2022-05-16T11:54:00Z">
              <w:tcPr>
                <w:tcW w:w="2975" w:type="dxa"/>
              </w:tcPr>
            </w:tcPrChange>
          </w:tcPr>
          <w:p w14:paraId="1AFD8135" w14:textId="77777777" w:rsidR="00440477" w:rsidRDefault="00440477">
            <w:pPr>
              <w:pStyle w:val="TableText"/>
              <w:keepNext w:val="0"/>
              <w:pPrChange w:id="1860" w:author="Russ Ott" w:date="2022-05-16T11:54:00Z">
                <w:pPr>
                  <w:pStyle w:val="TableText"/>
                </w:pPr>
              </w:pPrChange>
            </w:pPr>
          </w:p>
        </w:tc>
      </w:tr>
      <w:tr w:rsidR="00440477" w14:paraId="76AC0B10" w14:textId="77777777" w:rsidTr="00BA7D84">
        <w:tblPrEx>
          <w:tblW w:w="10080" w:type="dxa"/>
          <w:jc w:val="center"/>
          <w:tblLayout w:type="fixed"/>
          <w:tblLook w:val="02A0" w:firstRow="1" w:lastRow="0" w:firstColumn="1" w:lastColumn="0" w:noHBand="1" w:noVBand="0"/>
          <w:tblPrExChange w:id="1861" w:author="Russ Ott" w:date="2022-05-16T11:54:00Z">
            <w:tblPrEx>
              <w:tblW w:w="10080" w:type="dxa"/>
              <w:jc w:val="center"/>
              <w:tblLayout w:type="fixed"/>
              <w:tblLook w:val="02A0" w:firstRow="1" w:lastRow="0" w:firstColumn="1" w:lastColumn="0" w:noHBand="1" w:noVBand="0"/>
            </w:tblPrEx>
          </w:tblPrExChange>
        </w:tblPrEx>
        <w:trPr>
          <w:jc w:val="center"/>
          <w:trPrChange w:id="1862" w:author="Russ Ott" w:date="2022-05-16T11:54:00Z">
            <w:trPr>
              <w:jc w:val="center"/>
            </w:trPr>
          </w:trPrChange>
        </w:trPr>
        <w:tc>
          <w:tcPr>
            <w:tcW w:w="3345" w:type="dxa"/>
            <w:tcPrChange w:id="1863" w:author="Russ Ott" w:date="2022-05-16T11:54:00Z">
              <w:tcPr>
                <w:tcW w:w="3345" w:type="dxa"/>
              </w:tcPr>
            </w:tcPrChange>
          </w:tcPr>
          <w:p w14:paraId="1EC2A102" w14:textId="77777777" w:rsidR="00440477" w:rsidRDefault="00440477">
            <w:pPr>
              <w:pStyle w:val="TableText"/>
              <w:keepNext w:val="0"/>
              <w:pPrChange w:id="1864" w:author="Russ Ott" w:date="2022-05-16T11:54:00Z">
                <w:pPr>
                  <w:pStyle w:val="TableText"/>
                </w:pPr>
              </w:pPrChange>
            </w:pPr>
            <w:r>
              <w:tab/>
            </w:r>
            <w:r>
              <w:tab/>
              <w:t>@code</w:t>
            </w:r>
          </w:p>
        </w:tc>
        <w:tc>
          <w:tcPr>
            <w:tcW w:w="720" w:type="dxa"/>
            <w:tcPrChange w:id="1865" w:author="Russ Ott" w:date="2022-05-16T11:54:00Z">
              <w:tcPr>
                <w:tcW w:w="720" w:type="dxa"/>
              </w:tcPr>
            </w:tcPrChange>
          </w:tcPr>
          <w:p w14:paraId="2BA78213" w14:textId="77777777" w:rsidR="00440477" w:rsidRDefault="00440477">
            <w:pPr>
              <w:pStyle w:val="TableText"/>
              <w:keepNext w:val="0"/>
              <w:pPrChange w:id="1866" w:author="Russ Ott" w:date="2022-05-16T11:54:00Z">
                <w:pPr>
                  <w:pStyle w:val="TableText"/>
                </w:pPr>
              </w:pPrChange>
            </w:pPr>
            <w:r>
              <w:t>1..1</w:t>
            </w:r>
          </w:p>
        </w:tc>
        <w:tc>
          <w:tcPr>
            <w:tcW w:w="1152" w:type="dxa"/>
            <w:tcPrChange w:id="1867" w:author="Russ Ott" w:date="2022-05-16T11:54:00Z">
              <w:tcPr>
                <w:tcW w:w="1152" w:type="dxa"/>
              </w:tcPr>
            </w:tcPrChange>
          </w:tcPr>
          <w:p w14:paraId="5435DD28" w14:textId="77777777" w:rsidR="00440477" w:rsidRDefault="00440477">
            <w:pPr>
              <w:pStyle w:val="TableText"/>
              <w:keepNext w:val="0"/>
              <w:pPrChange w:id="1868" w:author="Russ Ott" w:date="2022-05-16T11:54:00Z">
                <w:pPr>
                  <w:pStyle w:val="TableText"/>
                </w:pPr>
              </w:pPrChange>
            </w:pPr>
            <w:r>
              <w:t>SHALL</w:t>
            </w:r>
          </w:p>
        </w:tc>
        <w:tc>
          <w:tcPr>
            <w:tcW w:w="864" w:type="dxa"/>
            <w:tcPrChange w:id="1869" w:author="Russ Ott" w:date="2022-05-16T11:54:00Z">
              <w:tcPr>
                <w:tcW w:w="864" w:type="dxa"/>
              </w:tcPr>
            </w:tcPrChange>
          </w:tcPr>
          <w:p w14:paraId="31722199" w14:textId="77777777" w:rsidR="00440477" w:rsidRDefault="00440477">
            <w:pPr>
              <w:pStyle w:val="TableText"/>
              <w:keepNext w:val="0"/>
              <w:pPrChange w:id="1870" w:author="Russ Ott" w:date="2022-05-16T11:54:00Z">
                <w:pPr>
                  <w:pStyle w:val="TableText"/>
                </w:pPr>
              </w:pPrChange>
            </w:pPr>
          </w:p>
        </w:tc>
        <w:tc>
          <w:tcPr>
            <w:tcW w:w="1104" w:type="dxa"/>
            <w:tcPrChange w:id="1871" w:author="Russ Ott" w:date="2022-05-16T11:54:00Z">
              <w:tcPr>
                <w:tcW w:w="1104" w:type="dxa"/>
              </w:tcPr>
            </w:tcPrChange>
          </w:tcPr>
          <w:p w14:paraId="027FAACD" w14:textId="5AE7C0F8" w:rsidR="00440477" w:rsidRDefault="001C172D">
            <w:pPr>
              <w:pStyle w:val="TableText"/>
              <w:keepNext w:val="0"/>
              <w:pPrChange w:id="1872" w:author="Russ Ott" w:date="2022-05-16T11:54:00Z">
                <w:pPr>
                  <w:pStyle w:val="TableText"/>
                </w:pPr>
              </w:pPrChange>
            </w:pPr>
            <w:del w:id="1873" w:author="Russ Ott" w:date="2022-05-16T11:54:00Z">
              <w:r>
                <w:fldChar w:fldCharType="begin"/>
              </w:r>
              <w:r>
                <w:delInstrText xml:space="preserve"> HYPERLINK \l "C_4435-48" \h </w:delInstrText>
              </w:r>
              <w:r>
                <w:fldChar w:fldCharType="separate"/>
              </w:r>
              <w:r w:rsidR="002F5B8D">
                <w:rPr>
                  <w:rStyle w:val="HyperlinkText9pt"/>
                </w:rPr>
                <w:delText>4435-48</w:delText>
              </w:r>
              <w:r>
                <w:rPr>
                  <w:rStyle w:val="HyperlinkText9pt"/>
                </w:rPr>
                <w:fldChar w:fldCharType="end"/>
              </w:r>
            </w:del>
            <w:ins w:id="1874" w:author="Russ Ott" w:date="2022-05-16T11:54:00Z">
              <w:r>
                <w:fldChar w:fldCharType="begin"/>
              </w:r>
              <w:r>
                <w:instrText xml:space="preserve"> HYPERLINK \l "C_4515-48" \h </w:instrText>
              </w:r>
              <w:r>
                <w:fldChar w:fldCharType="separate"/>
              </w:r>
              <w:r w:rsidR="00440477">
                <w:rPr>
                  <w:rStyle w:val="HyperlinkText9pt"/>
                </w:rPr>
                <w:t>4515-48</w:t>
              </w:r>
              <w:r>
                <w:rPr>
                  <w:rStyle w:val="HyperlinkText9pt"/>
                </w:rPr>
                <w:fldChar w:fldCharType="end"/>
              </w:r>
            </w:ins>
          </w:p>
        </w:tc>
        <w:tc>
          <w:tcPr>
            <w:tcW w:w="2975" w:type="dxa"/>
            <w:tcPrChange w:id="1875" w:author="Russ Ott" w:date="2022-05-16T11:54:00Z">
              <w:tcPr>
                <w:tcW w:w="2975" w:type="dxa"/>
              </w:tcPr>
            </w:tcPrChange>
          </w:tcPr>
          <w:p w14:paraId="76C82122" w14:textId="77777777" w:rsidR="00440477" w:rsidRDefault="00440477">
            <w:pPr>
              <w:pStyle w:val="TableText"/>
              <w:keepNext w:val="0"/>
              <w:pPrChange w:id="1876" w:author="Russ Ott" w:date="2022-05-16T11:54:00Z">
                <w:pPr>
                  <w:pStyle w:val="TableText"/>
                </w:pPr>
              </w:pPrChange>
            </w:pPr>
            <w:r>
              <w:t>urn:oid:2.16.840.1.113883.6.1 (LOINC) = 85847-2</w:t>
            </w:r>
          </w:p>
        </w:tc>
      </w:tr>
      <w:tr w:rsidR="00440477" w14:paraId="79B14F08" w14:textId="77777777" w:rsidTr="00BA7D84">
        <w:tblPrEx>
          <w:tblW w:w="10080" w:type="dxa"/>
          <w:jc w:val="center"/>
          <w:tblLayout w:type="fixed"/>
          <w:tblLook w:val="02A0" w:firstRow="1" w:lastRow="0" w:firstColumn="1" w:lastColumn="0" w:noHBand="1" w:noVBand="0"/>
          <w:tblPrExChange w:id="1877" w:author="Russ Ott" w:date="2022-05-16T11:54:00Z">
            <w:tblPrEx>
              <w:tblW w:w="10080" w:type="dxa"/>
              <w:jc w:val="center"/>
              <w:tblLayout w:type="fixed"/>
              <w:tblLook w:val="02A0" w:firstRow="1" w:lastRow="0" w:firstColumn="1" w:lastColumn="0" w:noHBand="1" w:noVBand="0"/>
            </w:tblPrEx>
          </w:tblPrExChange>
        </w:tblPrEx>
        <w:trPr>
          <w:jc w:val="center"/>
          <w:trPrChange w:id="1878" w:author="Russ Ott" w:date="2022-05-16T11:54:00Z">
            <w:trPr>
              <w:jc w:val="center"/>
            </w:trPr>
          </w:trPrChange>
        </w:trPr>
        <w:tc>
          <w:tcPr>
            <w:tcW w:w="3345" w:type="dxa"/>
            <w:tcPrChange w:id="1879" w:author="Russ Ott" w:date="2022-05-16T11:54:00Z">
              <w:tcPr>
                <w:tcW w:w="3345" w:type="dxa"/>
              </w:tcPr>
            </w:tcPrChange>
          </w:tcPr>
          <w:p w14:paraId="4131635E" w14:textId="77777777" w:rsidR="00440477" w:rsidRDefault="00440477">
            <w:pPr>
              <w:pStyle w:val="TableText"/>
              <w:keepNext w:val="0"/>
              <w:pPrChange w:id="1880" w:author="Russ Ott" w:date="2022-05-16T11:54:00Z">
                <w:pPr>
                  <w:pStyle w:val="TableText"/>
                </w:pPr>
              </w:pPrChange>
            </w:pPr>
            <w:r>
              <w:tab/>
            </w:r>
            <w:r>
              <w:tab/>
              <w:t>@codeSystem</w:t>
            </w:r>
          </w:p>
        </w:tc>
        <w:tc>
          <w:tcPr>
            <w:tcW w:w="720" w:type="dxa"/>
            <w:tcPrChange w:id="1881" w:author="Russ Ott" w:date="2022-05-16T11:54:00Z">
              <w:tcPr>
                <w:tcW w:w="720" w:type="dxa"/>
              </w:tcPr>
            </w:tcPrChange>
          </w:tcPr>
          <w:p w14:paraId="1EBDDF0C" w14:textId="77777777" w:rsidR="00440477" w:rsidRDefault="00440477">
            <w:pPr>
              <w:pStyle w:val="TableText"/>
              <w:keepNext w:val="0"/>
              <w:pPrChange w:id="1882" w:author="Russ Ott" w:date="2022-05-16T11:54:00Z">
                <w:pPr>
                  <w:pStyle w:val="TableText"/>
                </w:pPr>
              </w:pPrChange>
            </w:pPr>
            <w:r>
              <w:t>1..1</w:t>
            </w:r>
          </w:p>
        </w:tc>
        <w:tc>
          <w:tcPr>
            <w:tcW w:w="1152" w:type="dxa"/>
            <w:tcPrChange w:id="1883" w:author="Russ Ott" w:date="2022-05-16T11:54:00Z">
              <w:tcPr>
                <w:tcW w:w="1152" w:type="dxa"/>
              </w:tcPr>
            </w:tcPrChange>
          </w:tcPr>
          <w:p w14:paraId="7522974A" w14:textId="77777777" w:rsidR="00440477" w:rsidRDefault="00440477">
            <w:pPr>
              <w:pStyle w:val="TableText"/>
              <w:keepNext w:val="0"/>
              <w:pPrChange w:id="1884" w:author="Russ Ott" w:date="2022-05-16T11:54:00Z">
                <w:pPr>
                  <w:pStyle w:val="TableText"/>
                </w:pPr>
              </w:pPrChange>
            </w:pPr>
            <w:r>
              <w:t>SHALL</w:t>
            </w:r>
          </w:p>
        </w:tc>
        <w:tc>
          <w:tcPr>
            <w:tcW w:w="864" w:type="dxa"/>
            <w:tcPrChange w:id="1885" w:author="Russ Ott" w:date="2022-05-16T11:54:00Z">
              <w:tcPr>
                <w:tcW w:w="864" w:type="dxa"/>
              </w:tcPr>
            </w:tcPrChange>
          </w:tcPr>
          <w:p w14:paraId="4B12DA1C" w14:textId="77777777" w:rsidR="00440477" w:rsidRDefault="00440477">
            <w:pPr>
              <w:pStyle w:val="TableText"/>
              <w:keepNext w:val="0"/>
              <w:pPrChange w:id="1886" w:author="Russ Ott" w:date="2022-05-16T11:54:00Z">
                <w:pPr>
                  <w:pStyle w:val="TableText"/>
                </w:pPr>
              </w:pPrChange>
            </w:pPr>
          </w:p>
        </w:tc>
        <w:tc>
          <w:tcPr>
            <w:tcW w:w="1104" w:type="dxa"/>
            <w:tcPrChange w:id="1887" w:author="Russ Ott" w:date="2022-05-16T11:54:00Z">
              <w:tcPr>
                <w:tcW w:w="1104" w:type="dxa"/>
              </w:tcPr>
            </w:tcPrChange>
          </w:tcPr>
          <w:p w14:paraId="2D463120" w14:textId="07E2C489" w:rsidR="00440477" w:rsidRDefault="001C172D">
            <w:pPr>
              <w:pStyle w:val="TableText"/>
              <w:keepNext w:val="0"/>
              <w:pPrChange w:id="1888" w:author="Russ Ott" w:date="2022-05-16T11:54:00Z">
                <w:pPr>
                  <w:pStyle w:val="TableText"/>
                </w:pPr>
              </w:pPrChange>
            </w:pPr>
            <w:del w:id="1889" w:author="Russ Ott" w:date="2022-05-16T11:54:00Z">
              <w:r>
                <w:fldChar w:fldCharType="begin"/>
              </w:r>
              <w:r>
                <w:delInstrText xml:space="preserve"> HYPERLINK \l "C_4435-49" \h </w:delInstrText>
              </w:r>
              <w:r>
                <w:fldChar w:fldCharType="separate"/>
              </w:r>
              <w:r w:rsidR="002F5B8D">
                <w:rPr>
                  <w:rStyle w:val="HyperlinkText9pt"/>
                </w:rPr>
                <w:delText>4435-49</w:delText>
              </w:r>
              <w:r>
                <w:rPr>
                  <w:rStyle w:val="HyperlinkText9pt"/>
                </w:rPr>
                <w:fldChar w:fldCharType="end"/>
              </w:r>
            </w:del>
            <w:ins w:id="1890" w:author="Russ Ott" w:date="2022-05-16T11:54:00Z">
              <w:r>
                <w:fldChar w:fldCharType="begin"/>
              </w:r>
              <w:r>
                <w:instrText xml:space="preserve"> HYPERLINK \l "C_4515-49" \h </w:instrText>
              </w:r>
              <w:r>
                <w:fldChar w:fldCharType="separate"/>
              </w:r>
              <w:r w:rsidR="00440477">
                <w:rPr>
                  <w:rStyle w:val="HyperlinkText9pt"/>
                </w:rPr>
                <w:t>4515-49</w:t>
              </w:r>
              <w:r>
                <w:rPr>
                  <w:rStyle w:val="HyperlinkText9pt"/>
                </w:rPr>
                <w:fldChar w:fldCharType="end"/>
              </w:r>
            </w:ins>
          </w:p>
        </w:tc>
        <w:tc>
          <w:tcPr>
            <w:tcW w:w="2975" w:type="dxa"/>
            <w:tcPrChange w:id="1891" w:author="Russ Ott" w:date="2022-05-16T11:54:00Z">
              <w:tcPr>
                <w:tcW w:w="2975" w:type="dxa"/>
              </w:tcPr>
            </w:tcPrChange>
          </w:tcPr>
          <w:p w14:paraId="78D76101" w14:textId="77777777" w:rsidR="00440477" w:rsidRDefault="00440477">
            <w:pPr>
              <w:pStyle w:val="TableText"/>
              <w:keepNext w:val="0"/>
              <w:pPrChange w:id="1892" w:author="Russ Ott" w:date="2022-05-16T11:54:00Z">
                <w:pPr>
                  <w:pStyle w:val="TableText"/>
                </w:pPr>
              </w:pPrChange>
            </w:pPr>
            <w:r>
              <w:t>2.16.840.1.113883.6.1</w:t>
            </w:r>
          </w:p>
        </w:tc>
      </w:tr>
      <w:tr w:rsidR="00440477" w14:paraId="016B056F" w14:textId="77777777" w:rsidTr="00BA7D84">
        <w:tblPrEx>
          <w:tblW w:w="10080" w:type="dxa"/>
          <w:jc w:val="center"/>
          <w:tblLayout w:type="fixed"/>
          <w:tblLook w:val="02A0" w:firstRow="1" w:lastRow="0" w:firstColumn="1" w:lastColumn="0" w:noHBand="1" w:noVBand="0"/>
          <w:tblPrExChange w:id="1893" w:author="Russ Ott" w:date="2022-05-16T11:54:00Z">
            <w:tblPrEx>
              <w:tblW w:w="10080" w:type="dxa"/>
              <w:jc w:val="center"/>
              <w:tblLayout w:type="fixed"/>
              <w:tblLook w:val="02A0" w:firstRow="1" w:lastRow="0" w:firstColumn="1" w:lastColumn="0" w:noHBand="1" w:noVBand="0"/>
            </w:tblPrEx>
          </w:tblPrExChange>
        </w:tblPrEx>
        <w:trPr>
          <w:jc w:val="center"/>
          <w:trPrChange w:id="1894" w:author="Russ Ott" w:date="2022-05-16T11:54:00Z">
            <w:trPr>
              <w:jc w:val="center"/>
            </w:trPr>
          </w:trPrChange>
        </w:trPr>
        <w:tc>
          <w:tcPr>
            <w:tcW w:w="3345" w:type="dxa"/>
            <w:tcPrChange w:id="1895" w:author="Russ Ott" w:date="2022-05-16T11:54:00Z">
              <w:tcPr>
                <w:tcW w:w="3345" w:type="dxa"/>
              </w:tcPr>
            </w:tcPrChange>
          </w:tcPr>
          <w:p w14:paraId="2231E6DC" w14:textId="77777777" w:rsidR="00440477" w:rsidRDefault="00440477">
            <w:pPr>
              <w:pStyle w:val="TableText"/>
              <w:keepNext w:val="0"/>
              <w:pPrChange w:id="1896" w:author="Russ Ott" w:date="2022-05-16T11:54:00Z">
                <w:pPr>
                  <w:pStyle w:val="TableText"/>
                </w:pPr>
              </w:pPrChange>
            </w:pPr>
            <w:r>
              <w:lastRenderedPageBreak/>
              <w:tab/>
              <w:t>statusCode</w:t>
            </w:r>
          </w:p>
        </w:tc>
        <w:tc>
          <w:tcPr>
            <w:tcW w:w="720" w:type="dxa"/>
            <w:tcPrChange w:id="1897" w:author="Russ Ott" w:date="2022-05-16T11:54:00Z">
              <w:tcPr>
                <w:tcW w:w="720" w:type="dxa"/>
              </w:tcPr>
            </w:tcPrChange>
          </w:tcPr>
          <w:p w14:paraId="6F72509F" w14:textId="77777777" w:rsidR="00440477" w:rsidRDefault="00440477">
            <w:pPr>
              <w:pStyle w:val="TableText"/>
              <w:keepNext w:val="0"/>
              <w:pPrChange w:id="1898" w:author="Russ Ott" w:date="2022-05-16T11:54:00Z">
                <w:pPr>
                  <w:pStyle w:val="TableText"/>
                </w:pPr>
              </w:pPrChange>
            </w:pPr>
            <w:r>
              <w:t>1..1</w:t>
            </w:r>
          </w:p>
        </w:tc>
        <w:tc>
          <w:tcPr>
            <w:tcW w:w="1152" w:type="dxa"/>
            <w:tcPrChange w:id="1899" w:author="Russ Ott" w:date="2022-05-16T11:54:00Z">
              <w:tcPr>
                <w:tcW w:w="1152" w:type="dxa"/>
              </w:tcPr>
            </w:tcPrChange>
          </w:tcPr>
          <w:p w14:paraId="0F8BE7A4" w14:textId="77777777" w:rsidR="00440477" w:rsidRDefault="00440477">
            <w:pPr>
              <w:pStyle w:val="TableText"/>
              <w:keepNext w:val="0"/>
              <w:pPrChange w:id="1900" w:author="Russ Ott" w:date="2022-05-16T11:54:00Z">
                <w:pPr>
                  <w:pStyle w:val="TableText"/>
                </w:pPr>
              </w:pPrChange>
            </w:pPr>
            <w:r>
              <w:t>SHALL</w:t>
            </w:r>
          </w:p>
        </w:tc>
        <w:tc>
          <w:tcPr>
            <w:tcW w:w="864" w:type="dxa"/>
            <w:tcPrChange w:id="1901" w:author="Russ Ott" w:date="2022-05-16T11:54:00Z">
              <w:tcPr>
                <w:tcW w:w="864" w:type="dxa"/>
              </w:tcPr>
            </w:tcPrChange>
          </w:tcPr>
          <w:p w14:paraId="05422612" w14:textId="77777777" w:rsidR="00440477" w:rsidRDefault="00440477">
            <w:pPr>
              <w:pStyle w:val="TableText"/>
              <w:keepNext w:val="0"/>
              <w:pPrChange w:id="1902" w:author="Russ Ott" w:date="2022-05-16T11:54:00Z">
                <w:pPr>
                  <w:pStyle w:val="TableText"/>
                </w:pPr>
              </w:pPrChange>
            </w:pPr>
          </w:p>
        </w:tc>
        <w:tc>
          <w:tcPr>
            <w:tcW w:w="1104" w:type="dxa"/>
            <w:tcPrChange w:id="1903" w:author="Russ Ott" w:date="2022-05-16T11:54:00Z">
              <w:tcPr>
                <w:tcW w:w="1104" w:type="dxa"/>
              </w:tcPr>
            </w:tcPrChange>
          </w:tcPr>
          <w:p w14:paraId="55BB2973" w14:textId="219A7877" w:rsidR="00440477" w:rsidRDefault="001C172D">
            <w:pPr>
              <w:pStyle w:val="TableText"/>
              <w:keepNext w:val="0"/>
              <w:pPrChange w:id="1904" w:author="Russ Ott" w:date="2022-05-16T11:54:00Z">
                <w:pPr>
                  <w:pStyle w:val="TableText"/>
                </w:pPr>
              </w:pPrChange>
            </w:pPr>
            <w:del w:id="1905" w:author="Russ Ott" w:date="2022-05-16T11:54:00Z">
              <w:r>
                <w:fldChar w:fldCharType="begin"/>
              </w:r>
              <w:r>
                <w:delInstrText xml:space="preserve"> HYPERLINK \l "C_4435-62" \h </w:delInstrText>
              </w:r>
              <w:r>
                <w:fldChar w:fldCharType="separate"/>
              </w:r>
              <w:r w:rsidR="002F5B8D">
                <w:rPr>
                  <w:rStyle w:val="HyperlinkText9pt"/>
                </w:rPr>
                <w:delText>4435-62</w:delText>
              </w:r>
              <w:r>
                <w:rPr>
                  <w:rStyle w:val="HyperlinkText9pt"/>
                </w:rPr>
                <w:fldChar w:fldCharType="end"/>
              </w:r>
            </w:del>
            <w:ins w:id="1906" w:author="Russ Ott" w:date="2022-05-16T11:54:00Z">
              <w:r>
                <w:fldChar w:fldCharType="begin"/>
              </w:r>
              <w:r>
                <w:instrText xml:space="preserve"> HYPERLINK \l "C_4515-62" \h </w:instrText>
              </w:r>
              <w:r>
                <w:fldChar w:fldCharType="separate"/>
              </w:r>
              <w:r w:rsidR="00440477">
                <w:rPr>
                  <w:rStyle w:val="HyperlinkText9pt"/>
                </w:rPr>
                <w:t>4515-62</w:t>
              </w:r>
              <w:r>
                <w:rPr>
                  <w:rStyle w:val="HyperlinkText9pt"/>
                </w:rPr>
                <w:fldChar w:fldCharType="end"/>
              </w:r>
            </w:ins>
          </w:p>
        </w:tc>
        <w:tc>
          <w:tcPr>
            <w:tcW w:w="2975" w:type="dxa"/>
            <w:tcPrChange w:id="1907" w:author="Russ Ott" w:date="2022-05-16T11:54:00Z">
              <w:tcPr>
                <w:tcW w:w="2975" w:type="dxa"/>
              </w:tcPr>
            </w:tcPrChange>
          </w:tcPr>
          <w:p w14:paraId="0832015D" w14:textId="77777777" w:rsidR="00440477" w:rsidRDefault="00440477">
            <w:pPr>
              <w:pStyle w:val="TableText"/>
              <w:keepNext w:val="0"/>
              <w:pPrChange w:id="1908" w:author="Russ Ott" w:date="2022-05-16T11:54:00Z">
                <w:pPr>
                  <w:pStyle w:val="TableText"/>
                </w:pPr>
              </w:pPrChange>
            </w:pPr>
          </w:p>
        </w:tc>
      </w:tr>
      <w:tr w:rsidR="00440477" w14:paraId="1972707E" w14:textId="77777777" w:rsidTr="00BA7D84">
        <w:tblPrEx>
          <w:tblW w:w="10080" w:type="dxa"/>
          <w:jc w:val="center"/>
          <w:tblLayout w:type="fixed"/>
          <w:tblLook w:val="02A0" w:firstRow="1" w:lastRow="0" w:firstColumn="1" w:lastColumn="0" w:noHBand="1" w:noVBand="0"/>
          <w:tblPrExChange w:id="1909" w:author="Russ Ott" w:date="2022-05-16T11:54:00Z">
            <w:tblPrEx>
              <w:tblW w:w="10080" w:type="dxa"/>
              <w:jc w:val="center"/>
              <w:tblLayout w:type="fixed"/>
              <w:tblLook w:val="02A0" w:firstRow="1" w:lastRow="0" w:firstColumn="1" w:lastColumn="0" w:noHBand="1" w:noVBand="0"/>
            </w:tblPrEx>
          </w:tblPrExChange>
        </w:tblPrEx>
        <w:trPr>
          <w:jc w:val="center"/>
          <w:trPrChange w:id="1910" w:author="Russ Ott" w:date="2022-05-16T11:54:00Z">
            <w:trPr>
              <w:jc w:val="center"/>
            </w:trPr>
          </w:trPrChange>
        </w:trPr>
        <w:tc>
          <w:tcPr>
            <w:tcW w:w="3345" w:type="dxa"/>
            <w:tcPrChange w:id="1911" w:author="Russ Ott" w:date="2022-05-16T11:54:00Z">
              <w:tcPr>
                <w:tcW w:w="3345" w:type="dxa"/>
              </w:tcPr>
            </w:tcPrChange>
          </w:tcPr>
          <w:p w14:paraId="01BC3318" w14:textId="77777777" w:rsidR="00440477" w:rsidRDefault="00440477">
            <w:pPr>
              <w:pStyle w:val="TableText"/>
              <w:keepNext w:val="0"/>
              <w:pPrChange w:id="1912" w:author="Russ Ott" w:date="2022-05-16T11:54:00Z">
                <w:pPr>
                  <w:pStyle w:val="TableText"/>
                </w:pPr>
              </w:pPrChange>
            </w:pPr>
            <w:r>
              <w:tab/>
            </w:r>
            <w:r>
              <w:tab/>
              <w:t>@code</w:t>
            </w:r>
          </w:p>
        </w:tc>
        <w:tc>
          <w:tcPr>
            <w:tcW w:w="720" w:type="dxa"/>
            <w:tcPrChange w:id="1913" w:author="Russ Ott" w:date="2022-05-16T11:54:00Z">
              <w:tcPr>
                <w:tcW w:w="720" w:type="dxa"/>
              </w:tcPr>
            </w:tcPrChange>
          </w:tcPr>
          <w:p w14:paraId="2C00C2F0" w14:textId="77777777" w:rsidR="00440477" w:rsidRDefault="00440477">
            <w:pPr>
              <w:pStyle w:val="TableText"/>
              <w:keepNext w:val="0"/>
              <w:pPrChange w:id="1914" w:author="Russ Ott" w:date="2022-05-16T11:54:00Z">
                <w:pPr>
                  <w:pStyle w:val="TableText"/>
                </w:pPr>
              </w:pPrChange>
            </w:pPr>
            <w:r>
              <w:t>1..1</w:t>
            </w:r>
          </w:p>
        </w:tc>
        <w:tc>
          <w:tcPr>
            <w:tcW w:w="1152" w:type="dxa"/>
            <w:tcPrChange w:id="1915" w:author="Russ Ott" w:date="2022-05-16T11:54:00Z">
              <w:tcPr>
                <w:tcW w:w="1152" w:type="dxa"/>
              </w:tcPr>
            </w:tcPrChange>
          </w:tcPr>
          <w:p w14:paraId="34433E66" w14:textId="77777777" w:rsidR="00440477" w:rsidRDefault="00440477">
            <w:pPr>
              <w:pStyle w:val="TableText"/>
              <w:keepNext w:val="0"/>
              <w:pPrChange w:id="1916" w:author="Russ Ott" w:date="2022-05-16T11:54:00Z">
                <w:pPr>
                  <w:pStyle w:val="TableText"/>
                </w:pPr>
              </w:pPrChange>
            </w:pPr>
            <w:r>
              <w:t>SHALL</w:t>
            </w:r>
          </w:p>
        </w:tc>
        <w:tc>
          <w:tcPr>
            <w:tcW w:w="864" w:type="dxa"/>
            <w:tcPrChange w:id="1917" w:author="Russ Ott" w:date="2022-05-16T11:54:00Z">
              <w:tcPr>
                <w:tcW w:w="864" w:type="dxa"/>
              </w:tcPr>
            </w:tcPrChange>
          </w:tcPr>
          <w:p w14:paraId="12BDAC02" w14:textId="77777777" w:rsidR="00440477" w:rsidRDefault="00440477">
            <w:pPr>
              <w:pStyle w:val="TableText"/>
              <w:keepNext w:val="0"/>
              <w:pPrChange w:id="1918" w:author="Russ Ott" w:date="2022-05-16T11:54:00Z">
                <w:pPr>
                  <w:pStyle w:val="TableText"/>
                </w:pPr>
              </w:pPrChange>
            </w:pPr>
          </w:p>
        </w:tc>
        <w:tc>
          <w:tcPr>
            <w:tcW w:w="1104" w:type="dxa"/>
            <w:tcPrChange w:id="1919" w:author="Russ Ott" w:date="2022-05-16T11:54:00Z">
              <w:tcPr>
                <w:tcW w:w="1104" w:type="dxa"/>
              </w:tcPr>
            </w:tcPrChange>
          </w:tcPr>
          <w:p w14:paraId="117C7580" w14:textId="3E0C25A7" w:rsidR="00440477" w:rsidRDefault="001C172D">
            <w:pPr>
              <w:pStyle w:val="TableText"/>
              <w:keepNext w:val="0"/>
              <w:pPrChange w:id="1920" w:author="Russ Ott" w:date="2022-05-16T11:54:00Z">
                <w:pPr>
                  <w:pStyle w:val="TableText"/>
                </w:pPr>
              </w:pPrChange>
            </w:pPr>
            <w:del w:id="1921" w:author="Russ Ott" w:date="2022-05-16T11:54:00Z">
              <w:r>
                <w:fldChar w:fldCharType="begin"/>
              </w:r>
              <w:r>
                <w:delInstrText xml:space="preserve"> HYPERLINK \l "C_4435-68" \h </w:delInstrText>
              </w:r>
              <w:r>
                <w:fldChar w:fldCharType="separate"/>
              </w:r>
              <w:r w:rsidR="002F5B8D">
                <w:rPr>
                  <w:rStyle w:val="HyperlinkText9pt"/>
                </w:rPr>
                <w:delText>4435-68</w:delText>
              </w:r>
              <w:r>
                <w:rPr>
                  <w:rStyle w:val="HyperlinkText9pt"/>
                </w:rPr>
                <w:fldChar w:fldCharType="end"/>
              </w:r>
            </w:del>
            <w:ins w:id="1922" w:author="Russ Ott" w:date="2022-05-16T11:54:00Z">
              <w:r>
                <w:fldChar w:fldCharType="begin"/>
              </w:r>
              <w:r>
                <w:instrText xml:space="preserve"> HYPERLINK \l "C_4515-68" \h </w:instrText>
              </w:r>
              <w:r>
                <w:fldChar w:fldCharType="separate"/>
              </w:r>
              <w:r w:rsidR="00440477">
                <w:rPr>
                  <w:rStyle w:val="HyperlinkText9pt"/>
                </w:rPr>
                <w:t>4515-68</w:t>
              </w:r>
              <w:r>
                <w:rPr>
                  <w:rStyle w:val="HyperlinkText9pt"/>
                </w:rPr>
                <w:fldChar w:fldCharType="end"/>
              </w:r>
            </w:ins>
          </w:p>
        </w:tc>
        <w:tc>
          <w:tcPr>
            <w:tcW w:w="2975" w:type="dxa"/>
            <w:tcPrChange w:id="1923" w:author="Russ Ott" w:date="2022-05-16T11:54:00Z">
              <w:tcPr>
                <w:tcW w:w="2975" w:type="dxa"/>
              </w:tcPr>
            </w:tcPrChange>
          </w:tcPr>
          <w:p w14:paraId="6EB46422" w14:textId="77777777" w:rsidR="00440477" w:rsidRDefault="00440477">
            <w:pPr>
              <w:pStyle w:val="TableText"/>
              <w:keepNext w:val="0"/>
              <w:pPrChange w:id="1924" w:author="Russ Ott" w:date="2022-05-16T11:54:00Z">
                <w:pPr>
                  <w:pStyle w:val="TableText"/>
                </w:pPr>
              </w:pPrChange>
            </w:pPr>
            <w:r>
              <w:t>urn:oid:2.16.840.1.113883.1.11.15933 (ActStatus)</w:t>
            </w:r>
          </w:p>
        </w:tc>
      </w:tr>
      <w:tr w:rsidR="00440477" w14:paraId="03A11161" w14:textId="77777777" w:rsidTr="00BA7D84">
        <w:tblPrEx>
          <w:tblW w:w="10080" w:type="dxa"/>
          <w:jc w:val="center"/>
          <w:tblLayout w:type="fixed"/>
          <w:tblLook w:val="02A0" w:firstRow="1" w:lastRow="0" w:firstColumn="1" w:lastColumn="0" w:noHBand="1" w:noVBand="0"/>
          <w:tblPrExChange w:id="1925" w:author="Russ Ott" w:date="2022-05-16T11:54:00Z">
            <w:tblPrEx>
              <w:tblW w:w="10080" w:type="dxa"/>
              <w:jc w:val="center"/>
              <w:tblLayout w:type="fixed"/>
              <w:tblLook w:val="02A0" w:firstRow="1" w:lastRow="0" w:firstColumn="1" w:lastColumn="0" w:noHBand="1" w:noVBand="0"/>
            </w:tblPrEx>
          </w:tblPrExChange>
        </w:tblPrEx>
        <w:trPr>
          <w:jc w:val="center"/>
          <w:trPrChange w:id="1926" w:author="Russ Ott" w:date="2022-05-16T11:54:00Z">
            <w:trPr>
              <w:jc w:val="center"/>
            </w:trPr>
          </w:trPrChange>
        </w:trPr>
        <w:tc>
          <w:tcPr>
            <w:tcW w:w="3345" w:type="dxa"/>
            <w:tcPrChange w:id="1927" w:author="Russ Ott" w:date="2022-05-16T11:54:00Z">
              <w:tcPr>
                <w:tcW w:w="3345" w:type="dxa"/>
              </w:tcPr>
            </w:tcPrChange>
          </w:tcPr>
          <w:p w14:paraId="56523E81" w14:textId="77777777" w:rsidR="00440477" w:rsidRDefault="00440477">
            <w:pPr>
              <w:pStyle w:val="TableText"/>
              <w:keepNext w:val="0"/>
              <w:pPrChange w:id="1928" w:author="Russ Ott" w:date="2022-05-16T11:54:00Z">
                <w:pPr>
                  <w:pStyle w:val="TableText"/>
                </w:pPr>
              </w:pPrChange>
            </w:pPr>
            <w:r>
              <w:tab/>
              <w:t>effectiveTime</w:t>
            </w:r>
          </w:p>
        </w:tc>
        <w:tc>
          <w:tcPr>
            <w:tcW w:w="720" w:type="dxa"/>
            <w:tcPrChange w:id="1929" w:author="Russ Ott" w:date="2022-05-16T11:54:00Z">
              <w:tcPr>
                <w:tcW w:w="720" w:type="dxa"/>
              </w:tcPr>
            </w:tcPrChange>
          </w:tcPr>
          <w:p w14:paraId="2C34C590" w14:textId="77777777" w:rsidR="00440477" w:rsidRDefault="00440477">
            <w:pPr>
              <w:pStyle w:val="TableText"/>
              <w:keepNext w:val="0"/>
              <w:pPrChange w:id="1930" w:author="Russ Ott" w:date="2022-05-16T11:54:00Z">
                <w:pPr>
                  <w:pStyle w:val="TableText"/>
                </w:pPr>
              </w:pPrChange>
            </w:pPr>
            <w:r>
              <w:t>1..1</w:t>
            </w:r>
          </w:p>
        </w:tc>
        <w:tc>
          <w:tcPr>
            <w:tcW w:w="1152" w:type="dxa"/>
            <w:tcPrChange w:id="1931" w:author="Russ Ott" w:date="2022-05-16T11:54:00Z">
              <w:tcPr>
                <w:tcW w:w="1152" w:type="dxa"/>
              </w:tcPr>
            </w:tcPrChange>
          </w:tcPr>
          <w:p w14:paraId="7F8BF1F6" w14:textId="77777777" w:rsidR="00440477" w:rsidRDefault="00440477">
            <w:pPr>
              <w:pStyle w:val="TableText"/>
              <w:keepNext w:val="0"/>
              <w:pPrChange w:id="1932" w:author="Russ Ott" w:date="2022-05-16T11:54:00Z">
                <w:pPr>
                  <w:pStyle w:val="TableText"/>
                </w:pPr>
              </w:pPrChange>
            </w:pPr>
            <w:r>
              <w:t>SHALL</w:t>
            </w:r>
          </w:p>
        </w:tc>
        <w:tc>
          <w:tcPr>
            <w:tcW w:w="864" w:type="dxa"/>
            <w:tcPrChange w:id="1933" w:author="Russ Ott" w:date="2022-05-16T11:54:00Z">
              <w:tcPr>
                <w:tcW w:w="864" w:type="dxa"/>
              </w:tcPr>
            </w:tcPrChange>
          </w:tcPr>
          <w:p w14:paraId="36CE639A" w14:textId="77777777" w:rsidR="00440477" w:rsidRDefault="00440477">
            <w:pPr>
              <w:pStyle w:val="TableText"/>
              <w:keepNext w:val="0"/>
              <w:pPrChange w:id="1934" w:author="Russ Ott" w:date="2022-05-16T11:54:00Z">
                <w:pPr>
                  <w:pStyle w:val="TableText"/>
                </w:pPr>
              </w:pPrChange>
            </w:pPr>
          </w:p>
        </w:tc>
        <w:tc>
          <w:tcPr>
            <w:tcW w:w="1104" w:type="dxa"/>
            <w:tcPrChange w:id="1935" w:author="Russ Ott" w:date="2022-05-16T11:54:00Z">
              <w:tcPr>
                <w:tcW w:w="1104" w:type="dxa"/>
              </w:tcPr>
            </w:tcPrChange>
          </w:tcPr>
          <w:p w14:paraId="26CFE0E4" w14:textId="730D48E3" w:rsidR="00440477" w:rsidRDefault="001C172D">
            <w:pPr>
              <w:pStyle w:val="TableText"/>
              <w:keepNext w:val="0"/>
              <w:pPrChange w:id="1936" w:author="Russ Ott" w:date="2022-05-16T11:54:00Z">
                <w:pPr>
                  <w:pStyle w:val="TableText"/>
                </w:pPr>
              </w:pPrChange>
            </w:pPr>
            <w:del w:id="1937" w:author="Russ Ott" w:date="2022-05-16T11:54:00Z">
              <w:r>
                <w:fldChar w:fldCharType="begin"/>
              </w:r>
              <w:r>
                <w:delInstrText xml:space="preserve"> HYPERLINK \l "C_4435-33" \h </w:delInstrText>
              </w:r>
              <w:r>
                <w:fldChar w:fldCharType="separate"/>
              </w:r>
              <w:r w:rsidR="002F5B8D">
                <w:rPr>
                  <w:rStyle w:val="HyperlinkText9pt"/>
                </w:rPr>
                <w:delText>4435-33</w:delText>
              </w:r>
              <w:r>
                <w:rPr>
                  <w:rStyle w:val="HyperlinkText9pt"/>
                </w:rPr>
                <w:fldChar w:fldCharType="end"/>
              </w:r>
            </w:del>
            <w:ins w:id="1938" w:author="Russ Ott" w:date="2022-05-16T11:54:00Z">
              <w:r>
                <w:fldChar w:fldCharType="begin"/>
              </w:r>
              <w:r>
                <w:instrText xml:space="preserve"> HYPERLINK \l "C_4515-33" \h </w:instrText>
              </w:r>
              <w:r>
                <w:fldChar w:fldCharType="separate"/>
              </w:r>
              <w:r w:rsidR="00440477">
                <w:rPr>
                  <w:rStyle w:val="HyperlinkText9pt"/>
                </w:rPr>
                <w:t>4515-33</w:t>
              </w:r>
              <w:r>
                <w:rPr>
                  <w:rStyle w:val="HyperlinkText9pt"/>
                </w:rPr>
                <w:fldChar w:fldCharType="end"/>
              </w:r>
            </w:ins>
          </w:p>
        </w:tc>
        <w:tc>
          <w:tcPr>
            <w:tcW w:w="2975" w:type="dxa"/>
            <w:tcPrChange w:id="1939" w:author="Russ Ott" w:date="2022-05-16T11:54:00Z">
              <w:tcPr>
                <w:tcW w:w="2975" w:type="dxa"/>
              </w:tcPr>
            </w:tcPrChange>
          </w:tcPr>
          <w:p w14:paraId="0FF34B6B" w14:textId="77777777" w:rsidR="00440477" w:rsidRDefault="00440477">
            <w:pPr>
              <w:pStyle w:val="TableText"/>
              <w:keepNext w:val="0"/>
              <w:pPrChange w:id="1940" w:author="Russ Ott" w:date="2022-05-16T11:54:00Z">
                <w:pPr>
                  <w:pStyle w:val="TableText"/>
                </w:pPr>
              </w:pPrChange>
            </w:pPr>
          </w:p>
        </w:tc>
      </w:tr>
      <w:tr w:rsidR="00440477" w14:paraId="7BCE7A80" w14:textId="77777777" w:rsidTr="00BA7D84">
        <w:tblPrEx>
          <w:tblW w:w="10080" w:type="dxa"/>
          <w:jc w:val="center"/>
          <w:tblLayout w:type="fixed"/>
          <w:tblLook w:val="02A0" w:firstRow="1" w:lastRow="0" w:firstColumn="1" w:lastColumn="0" w:noHBand="1" w:noVBand="0"/>
          <w:tblPrExChange w:id="1941" w:author="Russ Ott" w:date="2022-05-16T11:54:00Z">
            <w:tblPrEx>
              <w:tblW w:w="10080" w:type="dxa"/>
              <w:jc w:val="center"/>
              <w:tblLayout w:type="fixed"/>
              <w:tblLook w:val="02A0" w:firstRow="1" w:lastRow="0" w:firstColumn="1" w:lastColumn="0" w:noHBand="1" w:noVBand="0"/>
            </w:tblPrEx>
          </w:tblPrExChange>
        </w:tblPrEx>
        <w:trPr>
          <w:jc w:val="center"/>
          <w:trPrChange w:id="1942" w:author="Russ Ott" w:date="2022-05-16T11:54:00Z">
            <w:trPr>
              <w:jc w:val="center"/>
            </w:trPr>
          </w:trPrChange>
        </w:trPr>
        <w:tc>
          <w:tcPr>
            <w:tcW w:w="3345" w:type="dxa"/>
            <w:tcPrChange w:id="1943" w:author="Russ Ott" w:date="2022-05-16T11:54:00Z">
              <w:tcPr>
                <w:tcW w:w="3345" w:type="dxa"/>
              </w:tcPr>
            </w:tcPrChange>
          </w:tcPr>
          <w:p w14:paraId="552470FB" w14:textId="77777777" w:rsidR="00440477" w:rsidRDefault="00440477">
            <w:pPr>
              <w:pStyle w:val="TableText"/>
              <w:keepNext w:val="0"/>
              <w:pPrChange w:id="1944" w:author="Russ Ott" w:date="2022-05-16T11:54:00Z">
                <w:pPr>
                  <w:pStyle w:val="TableText"/>
                </w:pPr>
              </w:pPrChange>
            </w:pPr>
            <w:r>
              <w:tab/>
            </w:r>
            <w:r>
              <w:tab/>
              <w:t>low</w:t>
            </w:r>
          </w:p>
        </w:tc>
        <w:tc>
          <w:tcPr>
            <w:tcW w:w="720" w:type="dxa"/>
            <w:tcPrChange w:id="1945" w:author="Russ Ott" w:date="2022-05-16T11:54:00Z">
              <w:tcPr>
                <w:tcW w:w="720" w:type="dxa"/>
              </w:tcPr>
            </w:tcPrChange>
          </w:tcPr>
          <w:p w14:paraId="720F369B" w14:textId="77777777" w:rsidR="00440477" w:rsidRDefault="00440477">
            <w:pPr>
              <w:pStyle w:val="TableText"/>
              <w:keepNext w:val="0"/>
              <w:pPrChange w:id="1946" w:author="Russ Ott" w:date="2022-05-16T11:54:00Z">
                <w:pPr>
                  <w:pStyle w:val="TableText"/>
                </w:pPr>
              </w:pPrChange>
            </w:pPr>
            <w:r>
              <w:t>1..1</w:t>
            </w:r>
          </w:p>
        </w:tc>
        <w:tc>
          <w:tcPr>
            <w:tcW w:w="1152" w:type="dxa"/>
            <w:tcPrChange w:id="1947" w:author="Russ Ott" w:date="2022-05-16T11:54:00Z">
              <w:tcPr>
                <w:tcW w:w="1152" w:type="dxa"/>
              </w:tcPr>
            </w:tcPrChange>
          </w:tcPr>
          <w:p w14:paraId="4CAEC7F4" w14:textId="77777777" w:rsidR="00440477" w:rsidRDefault="00440477">
            <w:pPr>
              <w:pStyle w:val="TableText"/>
              <w:keepNext w:val="0"/>
              <w:pPrChange w:id="1948" w:author="Russ Ott" w:date="2022-05-16T11:54:00Z">
                <w:pPr>
                  <w:pStyle w:val="TableText"/>
                </w:pPr>
              </w:pPrChange>
            </w:pPr>
            <w:r>
              <w:t>SHALL</w:t>
            </w:r>
          </w:p>
        </w:tc>
        <w:tc>
          <w:tcPr>
            <w:tcW w:w="864" w:type="dxa"/>
            <w:tcPrChange w:id="1949" w:author="Russ Ott" w:date="2022-05-16T11:54:00Z">
              <w:tcPr>
                <w:tcW w:w="864" w:type="dxa"/>
              </w:tcPr>
            </w:tcPrChange>
          </w:tcPr>
          <w:p w14:paraId="6839A7FE" w14:textId="77777777" w:rsidR="00440477" w:rsidRDefault="00440477">
            <w:pPr>
              <w:pStyle w:val="TableText"/>
              <w:keepNext w:val="0"/>
              <w:pPrChange w:id="1950" w:author="Russ Ott" w:date="2022-05-16T11:54:00Z">
                <w:pPr>
                  <w:pStyle w:val="TableText"/>
                </w:pPr>
              </w:pPrChange>
            </w:pPr>
          </w:p>
        </w:tc>
        <w:tc>
          <w:tcPr>
            <w:tcW w:w="1104" w:type="dxa"/>
            <w:tcPrChange w:id="1951" w:author="Russ Ott" w:date="2022-05-16T11:54:00Z">
              <w:tcPr>
                <w:tcW w:w="1104" w:type="dxa"/>
              </w:tcPr>
            </w:tcPrChange>
          </w:tcPr>
          <w:p w14:paraId="06EE98A3" w14:textId="5FB228C5" w:rsidR="00440477" w:rsidRDefault="001C172D">
            <w:pPr>
              <w:pStyle w:val="TableText"/>
              <w:keepNext w:val="0"/>
              <w:pPrChange w:id="1952" w:author="Russ Ott" w:date="2022-05-16T11:54:00Z">
                <w:pPr>
                  <w:pStyle w:val="TableText"/>
                </w:pPr>
              </w:pPrChange>
            </w:pPr>
            <w:del w:id="1953" w:author="Russ Ott" w:date="2022-05-16T11:54:00Z">
              <w:r>
                <w:fldChar w:fldCharType="begin"/>
              </w:r>
              <w:r>
                <w:delInstrText xml:space="preserve"> HYPERLINK \l "C_4435-167" \h </w:delInstrText>
              </w:r>
              <w:r>
                <w:fldChar w:fldCharType="separate"/>
              </w:r>
              <w:r w:rsidR="002F5B8D">
                <w:rPr>
                  <w:rStyle w:val="HyperlinkText9pt"/>
                </w:rPr>
                <w:delText>4435-167</w:delText>
              </w:r>
              <w:r>
                <w:rPr>
                  <w:rStyle w:val="HyperlinkText9pt"/>
                </w:rPr>
                <w:fldChar w:fldCharType="end"/>
              </w:r>
            </w:del>
            <w:ins w:id="1954" w:author="Russ Ott" w:date="2022-05-16T11:54:00Z">
              <w:r>
                <w:fldChar w:fldCharType="begin"/>
              </w:r>
              <w:r>
                <w:instrText xml:space="preserve"> HYPERLINK \l "C_4515-167" \h </w:instrText>
              </w:r>
              <w:r>
                <w:fldChar w:fldCharType="separate"/>
              </w:r>
              <w:r w:rsidR="00440477">
                <w:rPr>
                  <w:rStyle w:val="HyperlinkText9pt"/>
                </w:rPr>
                <w:t>4515-167</w:t>
              </w:r>
              <w:r>
                <w:rPr>
                  <w:rStyle w:val="HyperlinkText9pt"/>
                </w:rPr>
                <w:fldChar w:fldCharType="end"/>
              </w:r>
            </w:ins>
          </w:p>
        </w:tc>
        <w:tc>
          <w:tcPr>
            <w:tcW w:w="2975" w:type="dxa"/>
            <w:tcPrChange w:id="1955" w:author="Russ Ott" w:date="2022-05-16T11:54:00Z">
              <w:tcPr>
                <w:tcW w:w="2975" w:type="dxa"/>
              </w:tcPr>
            </w:tcPrChange>
          </w:tcPr>
          <w:p w14:paraId="0A626522" w14:textId="77777777" w:rsidR="00440477" w:rsidRDefault="00440477">
            <w:pPr>
              <w:pStyle w:val="TableText"/>
              <w:keepNext w:val="0"/>
              <w:pPrChange w:id="1956" w:author="Russ Ott" w:date="2022-05-16T11:54:00Z">
                <w:pPr>
                  <w:pStyle w:val="TableText"/>
                </w:pPr>
              </w:pPrChange>
            </w:pPr>
          </w:p>
        </w:tc>
      </w:tr>
      <w:tr w:rsidR="00440477" w14:paraId="382C92FA" w14:textId="77777777" w:rsidTr="00BA7D84">
        <w:tblPrEx>
          <w:tblW w:w="10080" w:type="dxa"/>
          <w:jc w:val="center"/>
          <w:tblLayout w:type="fixed"/>
          <w:tblLook w:val="02A0" w:firstRow="1" w:lastRow="0" w:firstColumn="1" w:lastColumn="0" w:noHBand="1" w:noVBand="0"/>
          <w:tblPrExChange w:id="1957" w:author="Russ Ott" w:date="2022-05-16T11:54:00Z">
            <w:tblPrEx>
              <w:tblW w:w="10080" w:type="dxa"/>
              <w:jc w:val="center"/>
              <w:tblLayout w:type="fixed"/>
              <w:tblLook w:val="02A0" w:firstRow="1" w:lastRow="0" w:firstColumn="1" w:lastColumn="0" w:noHBand="1" w:noVBand="0"/>
            </w:tblPrEx>
          </w:tblPrExChange>
        </w:tblPrEx>
        <w:trPr>
          <w:jc w:val="center"/>
          <w:trPrChange w:id="1958" w:author="Russ Ott" w:date="2022-05-16T11:54:00Z">
            <w:trPr>
              <w:jc w:val="center"/>
            </w:trPr>
          </w:trPrChange>
        </w:trPr>
        <w:tc>
          <w:tcPr>
            <w:tcW w:w="3345" w:type="dxa"/>
            <w:tcPrChange w:id="1959" w:author="Russ Ott" w:date="2022-05-16T11:54:00Z">
              <w:tcPr>
                <w:tcW w:w="3345" w:type="dxa"/>
              </w:tcPr>
            </w:tcPrChange>
          </w:tcPr>
          <w:p w14:paraId="3B3E86B2" w14:textId="77777777" w:rsidR="00440477" w:rsidRDefault="00440477">
            <w:pPr>
              <w:pStyle w:val="TableText"/>
              <w:keepNext w:val="0"/>
              <w:pPrChange w:id="1960" w:author="Russ Ott" w:date="2022-05-16T11:54:00Z">
                <w:pPr>
                  <w:pStyle w:val="TableText"/>
                </w:pPr>
              </w:pPrChange>
            </w:pPr>
            <w:r>
              <w:tab/>
            </w:r>
            <w:r>
              <w:tab/>
              <w:t>high</w:t>
            </w:r>
          </w:p>
        </w:tc>
        <w:tc>
          <w:tcPr>
            <w:tcW w:w="720" w:type="dxa"/>
            <w:tcPrChange w:id="1961" w:author="Russ Ott" w:date="2022-05-16T11:54:00Z">
              <w:tcPr>
                <w:tcW w:w="720" w:type="dxa"/>
              </w:tcPr>
            </w:tcPrChange>
          </w:tcPr>
          <w:p w14:paraId="68C240CA" w14:textId="77777777" w:rsidR="00440477" w:rsidRDefault="00440477">
            <w:pPr>
              <w:pStyle w:val="TableText"/>
              <w:keepNext w:val="0"/>
              <w:pPrChange w:id="1962" w:author="Russ Ott" w:date="2022-05-16T11:54:00Z">
                <w:pPr>
                  <w:pStyle w:val="TableText"/>
                </w:pPr>
              </w:pPrChange>
            </w:pPr>
            <w:r>
              <w:t>0..1</w:t>
            </w:r>
          </w:p>
        </w:tc>
        <w:tc>
          <w:tcPr>
            <w:tcW w:w="1152" w:type="dxa"/>
            <w:tcPrChange w:id="1963" w:author="Russ Ott" w:date="2022-05-16T11:54:00Z">
              <w:tcPr>
                <w:tcW w:w="1152" w:type="dxa"/>
              </w:tcPr>
            </w:tcPrChange>
          </w:tcPr>
          <w:p w14:paraId="7F3C7552" w14:textId="77777777" w:rsidR="00440477" w:rsidRDefault="00440477">
            <w:pPr>
              <w:pStyle w:val="TableText"/>
              <w:keepNext w:val="0"/>
              <w:pPrChange w:id="1964" w:author="Russ Ott" w:date="2022-05-16T11:54:00Z">
                <w:pPr>
                  <w:pStyle w:val="TableText"/>
                </w:pPr>
              </w:pPrChange>
            </w:pPr>
            <w:r>
              <w:t>MAY</w:t>
            </w:r>
          </w:p>
        </w:tc>
        <w:tc>
          <w:tcPr>
            <w:tcW w:w="864" w:type="dxa"/>
            <w:tcPrChange w:id="1965" w:author="Russ Ott" w:date="2022-05-16T11:54:00Z">
              <w:tcPr>
                <w:tcW w:w="864" w:type="dxa"/>
              </w:tcPr>
            </w:tcPrChange>
          </w:tcPr>
          <w:p w14:paraId="4D6DD93A" w14:textId="77777777" w:rsidR="00440477" w:rsidRDefault="00440477">
            <w:pPr>
              <w:pStyle w:val="TableText"/>
              <w:keepNext w:val="0"/>
              <w:pPrChange w:id="1966" w:author="Russ Ott" w:date="2022-05-16T11:54:00Z">
                <w:pPr>
                  <w:pStyle w:val="TableText"/>
                </w:pPr>
              </w:pPrChange>
            </w:pPr>
          </w:p>
        </w:tc>
        <w:tc>
          <w:tcPr>
            <w:tcW w:w="1104" w:type="dxa"/>
            <w:tcPrChange w:id="1967" w:author="Russ Ott" w:date="2022-05-16T11:54:00Z">
              <w:tcPr>
                <w:tcW w:w="1104" w:type="dxa"/>
              </w:tcPr>
            </w:tcPrChange>
          </w:tcPr>
          <w:p w14:paraId="0A336B74" w14:textId="50D2F498" w:rsidR="00440477" w:rsidRDefault="001C172D">
            <w:pPr>
              <w:pStyle w:val="TableText"/>
              <w:keepNext w:val="0"/>
              <w:pPrChange w:id="1968" w:author="Russ Ott" w:date="2022-05-16T11:54:00Z">
                <w:pPr>
                  <w:pStyle w:val="TableText"/>
                </w:pPr>
              </w:pPrChange>
            </w:pPr>
            <w:del w:id="1969" w:author="Russ Ott" w:date="2022-05-16T11:54:00Z">
              <w:r>
                <w:fldChar w:fldCharType="begin"/>
              </w:r>
              <w:r>
                <w:delInstrText xml:space="preserve"> HYPERLINK \l "C_4435-168" \h </w:delInstrText>
              </w:r>
              <w:r>
                <w:fldChar w:fldCharType="separate"/>
              </w:r>
              <w:r w:rsidR="002F5B8D">
                <w:rPr>
                  <w:rStyle w:val="HyperlinkText9pt"/>
                </w:rPr>
                <w:delText>4435-168</w:delText>
              </w:r>
              <w:r>
                <w:rPr>
                  <w:rStyle w:val="HyperlinkText9pt"/>
                </w:rPr>
                <w:fldChar w:fldCharType="end"/>
              </w:r>
            </w:del>
            <w:ins w:id="1970" w:author="Russ Ott" w:date="2022-05-16T11:54:00Z">
              <w:r>
                <w:fldChar w:fldCharType="begin"/>
              </w:r>
              <w:r>
                <w:instrText xml:space="preserve"> HYPERLINK \l "C_4515-168" \h </w:instrText>
              </w:r>
              <w:r>
                <w:fldChar w:fldCharType="separate"/>
              </w:r>
              <w:r w:rsidR="00440477">
                <w:rPr>
                  <w:rStyle w:val="HyperlinkText9pt"/>
                </w:rPr>
                <w:t>4515-168</w:t>
              </w:r>
              <w:r>
                <w:rPr>
                  <w:rStyle w:val="HyperlinkText9pt"/>
                </w:rPr>
                <w:fldChar w:fldCharType="end"/>
              </w:r>
            </w:ins>
          </w:p>
        </w:tc>
        <w:tc>
          <w:tcPr>
            <w:tcW w:w="2975" w:type="dxa"/>
            <w:tcPrChange w:id="1971" w:author="Russ Ott" w:date="2022-05-16T11:54:00Z">
              <w:tcPr>
                <w:tcW w:w="2975" w:type="dxa"/>
              </w:tcPr>
            </w:tcPrChange>
          </w:tcPr>
          <w:p w14:paraId="71ADEB66" w14:textId="77777777" w:rsidR="00440477" w:rsidRDefault="00440477">
            <w:pPr>
              <w:pStyle w:val="TableText"/>
              <w:keepNext w:val="0"/>
              <w:pPrChange w:id="1972" w:author="Russ Ott" w:date="2022-05-16T11:54:00Z">
                <w:pPr>
                  <w:pStyle w:val="TableText"/>
                </w:pPr>
              </w:pPrChange>
            </w:pPr>
          </w:p>
        </w:tc>
      </w:tr>
      <w:tr w:rsidR="00440477" w14:paraId="263A22C3" w14:textId="77777777" w:rsidTr="00BA7D84">
        <w:tblPrEx>
          <w:tblW w:w="10080" w:type="dxa"/>
          <w:jc w:val="center"/>
          <w:tblLayout w:type="fixed"/>
          <w:tblLook w:val="02A0" w:firstRow="1" w:lastRow="0" w:firstColumn="1" w:lastColumn="0" w:noHBand="1" w:noVBand="0"/>
          <w:tblPrExChange w:id="1973" w:author="Russ Ott" w:date="2022-05-16T11:54:00Z">
            <w:tblPrEx>
              <w:tblW w:w="10080" w:type="dxa"/>
              <w:jc w:val="center"/>
              <w:tblLayout w:type="fixed"/>
              <w:tblLook w:val="02A0" w:firstRow="1" w:lastRow="0" w:firstColumn="1" w:lastColumn="0" w:noHBand="1" w:noVBand="0"/>
            </w:tblPrEx>
          </w:tblPrExChange>
        </w:tblPrEx>
        <w:trPr>
          <w:jc w:val="center"/>
          <w:trPrChange w:id="1974" w:author="Russ Ott" w:date="2022-05-16T11:54:00Z">
            <w:trPr>
              <w:jc w:val="center"/>
            </w:trPr>
          </w:trPrChange>
        </w:trPr>
        <w:tc>
          <w:tcPr>
            <w:tcW w:w="3345" w:type="dxa"/>
            <w:tcPrChange w:id="1975" w:author="Russ Ott" w:date="2022-05-16T11:54:00Z">
              <w:tcPr>
                <w:tcW w:w="3345" w:type="dxa"/>
              </w:tcPr>
            </w:tcPrChange>
          </w:tcPr>
          <w:p w14:paraId="210F6274" w14:textId="77777777" w:rsidR="00440477" w:rsidRDefault="00440477">
            <w:pPr>
              <w:pStyle w:val="TableText"/>
              <w:keepNext w:val="0"/>
              <w:pPrChange w:id="1976" w:author="Russ Ott" w:date="2022-05-16T11:54:00Z">
                <w:pPr>
                  <w:pStyle w:val="TableText"/>
                </w:pPr>
              </w:pPrChange>
            </w:pPr>
            <w:r>
              <w:tab/>
              <w:t>performer</w:t>
            </w:r>
          </w:p>
        </w:tc>
        <w:tc>
          <w:tcPr>
            <w:tcW w:w="720" w:type="dxa"/>
            <w:tcPrChange w:id="1977" w:author="Russ Ott" w:date="2022-05-16T11:54:00Z">
              <w:tcPr>
                <w:tcW w:w="720" w:type="dxa"/>
              </w:tcPr>
            </w:tcPrChange>
          </w:tcPr>
          <w:p w14:paraId="6640C99D" w14:textId="77777777" w:rsidR="00440477" w:rsidRDefault="00440477">
            <w:pPr>
              <w:pStyle w:val="TableText"/>
              <w:keepNext w:val="0"/>
              <w:pPrChange w:id="1978" w:author="Russ Ott" w:date="2022-05-16T11:54:00Z">
                <w:pPr>
                  <w:pStyle w:val="TableText"/>
                </w:pPr>
              </w:pPrChange>
            </w:pPr>
            <w:r>
              <w:t>1..1</w:t>
            </w:r>
          </w:p>
        </w:tc>
        <w:tc>
          <w:tcPr>
            <w:tcW w:w="1152" w:type="dxa"/>
            <w:tcPrChange w:id="1979" w:author="Russ Ott" w:date="2022-05-16T11:54:00Z">
              <w:tcPr>
                <w:tcW w:w="1152" w:type="dxa"/>
              </w:tcPr>
            </w:tcPrChange>
          </w:tcPr>
          <w:p w14:paraId="5E838531" w14:textId="77777777" w:rsidR="00440477" w:rsidRDefault="00440477">
            <w:pPr>
              <w:pStyle w:val="TableText"/>
              <w:keepNext w:val="0"/>
              <w:pPrChange w:id="1980" w:author="Russ Ott" w:date="2022-05-16T11:54:00Z">
                <w:pPr>
                  <w:pStyle w:val="TableText"/>
                </w:pPr>
              </w:pPrChange>
            </w:pPr>
            <w:r>
              <w:t>SHALL</w:t>
            </w:r>
          </w:p>
        </w:tc>
        <w:tc>
          <w:tcPr>
            <w:tcW w:w="864" w:type="dxa"/>
            <w:tcPrChange w:id="1981" w:author="Russ Ott" w:date="2022-05-16T11:54:00Z">
              <w:tcPr>
                <w:tcW w:w="864" w:type="dxa"/>
              </w:tcPr>
            </w:tcPrChange>
          </w:tcPr>
          <w:p w14:paraId="76999DFC" w14:textId="77777777" w:rsidR="00440477" w:rsidRDefault="00440477">
            <w:pPr>
              <w:pStyle w:val="TableText"/>
              <w:keepNext w:val="0"/>
              <w:pPrChange w:id="1982" w:author="Russ Ott" w:date="2022-05-16T11:54:00Z">
                <w:pPr>
                  <w:pStyle w:val="TableText"/>
                </w:pPr>
              </w:pPrChange>
            </w:pPr>
          </w:p>
        </w:tc>
        <w:tc>
          <w:tcPr>
            <w:tcW w:w="1104" w:type="dxa"/>
            <w:tcPrChange w:id="1983" w:author="Russ Ott" w:date="2022-05-16T11:54:00Z">
              <w:tcPr>
                <w:tcW w:w="1104" w:type="dxa"/>
              </w:tcPr>
            </w:tcPrChange>
          </w:tcPr>
          <w:p w14:paraId="7E4ED00B" w14:textId="47FE3BB1" w:rsidR="00440477" w:rsidRDefault="001C172D">
            <w:pPr>
              <w:pStyle w:val="TableText"/>
              <w:keepNext w:val="0"/>
              <w:pPrChange w:id="1984" w:author="Russ Ott" w:date="2022-05-16T11:54:00Z">
                <w:pPr>
                  <w:pStyle w:val="TableText"/>
                </w:pPr>
              </w:pPrChange>
            </w:pPr>
            <w:del w:id="1985" w:author="Russ Ott" w:date="2022-05-16T11:54:00Z">
              <w:r>
                <w:fldChar w:fldCharType="begin"/>
              </w:r>
              <w:r>
                <w:delInstrText xml:space="preserve"> HYPERLINK \l "C_4435-160" \h </w:delInstrText>
              </w:r>
              <w:r>
                <w:fldChar w:fldCharType="separate"/>
              </w:r>
              <w:r w:rsidR="002F5B8D">
                <w:rPr>
                  <w:rStyle w:val="HyperlinkText9pt"/>
                </w:rPr>
                <w:delText>4435-160</w:delText>
              </w:r>
              <w:r>
                <w:rPr>
                  <w:rStyle w:val="HyperlinkText9pt"/>
                </w:rPr>
                <w:fldChar w:fldCharType="end"/>
              </w:r>
            </w:del>
            <w:ins w:id="1986" w:author="Russ Ott" w:date="2022-05-16T11:54:00Z">
              <w:r>
                <w:fldChar w:fldCharType="begin"/>
              </w:r>
              <w:r>
                <w:instrText xml:space="preserve"> HYPERLINK \l "C_4515-160" \h </w:instrText>
              </w:r>
              <w:r>
                <w:fldChar w:fldCharType="separate"/>
              </w:r>
              <w:r w:rsidR="00440477">
                <w:rPr>
                  <w:rStyle w:val="HyperlinkText9pt"/>
                </w:rPr>
                <w:t>4515-160</w:t>
              </w:r>
              <w:r>
                <w:rPr>
                  <w:rStyle w:val="HyperlinkText9pt"/>
                </w:rPr>
                <w:fldChar w:fldCharType="end"/>
              </w:r>
            </w:ins>
          </w:p>
        </w:tc>
        <w:tc>
          <w:tcPr>
            <w:tcW w:w="2975" w:type="dxa"/>
            <w:tcPrChange w:id="1987" w:author="Russ Ott" w:date="2022-05-16T11:54:00Z">
              <w:tcPr>
                <w:tcW w:w="2975" w:type="dxa"/>
              </w:tcPr>
            </w:tcPrChange>
          </w:tcPr>
          <w:p w14:paraId="30902DCF" w14:textId="77777777" w:rsidR="00440477" w:rsidRDefault="00440477">
            <w:pPr>
              <w:pStyle w:val="TableText"/>
              <w:keepNext w:val="0"/>
              <w:pPrChange w:id="1988" w:author="Russ Ott" w:date="2022-05-16T11:54:00Z">
                <w:pPr>
                  <w:pStyle w:val="TableText"/>
                </w:pPr>
              </w:pPrChange>
            </w:pPr>
          </w:p>
        </w:tc>
      </w:tr>
      <w:tr w:rsidR="00440477" w14:paraId="66DC8E91" w14:textId="77777777" w:rsidTr="00BA7D84">
        <w:tblPrEx>
          <w:tblW w:w="10080" w:type="dxa"/>
          <w:jc w:val="center"/>
          <w:tblLayout w:type="fixed"/>
          <w:tblLook w:val="02A0" w:firstRow="1" w:lastRow="0" w:firstColumn="1" w:lastColumn="0" w:noHBand="1" w:noVBand="0"/>
          <w:tblPrExChange w:id="1989" w:author="Russ Ott" w:date="2022-05-16T11:54:00Z">
            <w:tblPrEx>
              <w:tblW w:w="10080" w:type="dxa"/>
              <w:jc w:val="center"/>
              <w:tblLayout w:type="fixed"/>
              <w:tblLook w:val="02A0" w:firstRow="1" w:lastRow="0" w:firstColumn="1" w:lastColumn="0" w:noHBand="1" w:noVBand="0"/>
            </w:tblPrEx>
          </w:tblPrExChange>
        </w:tblPrEx>
        <w:trPr>
          <w:jc w:val="center"/>
          <w:trPrChange w:id="1990" w:author="Russ Ott" w:date="2022-05-16T11:54:00Z">
            <w:trPr>
              <w:jc w:val="center"/>
            </w:trPr>
          </w:trPrChange>
        </w:trPr>
        <w:tc>
          <w:tcPr>
            <w:tcW w:w="3345" w:type="dxa"/>
            <w:tcPrChange w:id="1991" w:author="Russ Ott" w:date="2022-05-16T11:54:00Z">
              <w:tcPr>
                <w:tcW w:w="3345" w:type="dxa"/>
              </w:tcPr>
            </w:tcPrChange>
          </w:tcPr>
          <w:p w14:paraId="1F544E09" w14:textId="77777777" w:rsidR="00440477" w:rsidRDefault="00440477">
            <w:pPr>
              <w:pStyle w:val="TableText"/>
              <w:keepNext w:val="0"/>
              <w:pPrChange w:id="1992" w:author="Russ Ott" w:date="2022-05-16T11:54:00Z">
                <w:pPr>
                  <w:pStyle w:val="TableText"/>
                </w:pPr>
              </w:pPrChange>
            </w:pPr>
            <w:r>
              <w:tab/>
            </w:r>
            <w:r>
              <w:tab/>
              <w:t>sdtc:functionCode</w:t>
            </w:r>
          </w:p>
        </w:tc>
        <w:tc>
          <w:tcPr>
            <w:tcW w:w="720" w:type="dxa"/>
            <w:tcPrChange w:id="1993" w:author="Russ Ott" w:date="2022-05-16T11:54:00Z">
              <w:tcPr>
                <w:tcW w:w="720" w:type="dxa"/>
              </w:tcPr>
            </w:tcPrChange>
          </w:tcPr>
          <w:p w14:paraId="004275C8" w14:textId="77777777" w:rsidR="00440477" w:rsidRDefault="00440477">
            <w:pPr>
              <w:pStyle w:val="TableText"/>
              <w:keepNext w:val="0"/>
              <w:pPrChange w:id="1994" w:author="Russ Ott" w:date="2022-05-16T11:54:00Z">
                <w:pPr>
                  <w:pStyle w:val="TableText"/>
                </w:pPr>
              </w:pPrChange>
            </w:pPr>
            <w:r>
              <w:t>0..1</w:t>
            </w:r>
          </w:p>
        </w:tc>
        <w:tc>
          <w:tcPr>
            <w:tcW w:w="1152" w:type="dxa"/>
            <w:tcPrChange w:id="1995" w:author="Russ Ott" w:date="2022-05-16T11:54:00Z">
              <w:tcPr>
                <w:tcW w:w="1152" w:type="dxa"/>
              </w:tcPr>
            </w:tcPrChange>
          </w:tcPr>
          <w:p w14:paraId="10AD2A37" w14:textId="77777777" w:rsidR="00440477" w:rsidRDefault="00440477">
            <w:pPr>
              <w:pStyle w:val="TableText"/>
              <w:keepNext w:val="0"/>
              <w:pPrChange w:id="1996" w:author="Russ Ott" w:date="2022-05-16T11:54:00Z">
                <w:pPr>
                  <w:pStyle w:val="TableText"/>
                </w:pPr>
              </w:pPrChange>
            </w:pPr>
            <w:r>
              <w:t>MAY</w:t>
            </w:r>
          </w:p>
        </w:tc>
        <w:tc>
          <w:tcPr>
            <w:tcW w:w="864" w:type="dxa"/>
            <w:tcPrChange w:id="1997" w:author="Russ Ott" w:date="2022-05-16T11:54:00Z">
              <w:tcPr>
                <w:tcW w:w="864" w:type="dxa"/>
              </w:tcPr>
            </w:tcPrChange>
          </w:tcPr>
          <w:p w14:paraId="5E392811" w14:textId="77777777" w:rsidR="00440477" w:rsidRDefault="00440477">
            <w:pPr>
              <w:pStyle w:val="TableText"/>
              <w:keepNext w:val="0"/>
              <w:pPrChange w:id="1998" w:author="Russ Ott" w:date="2022-05-16T11:54:00Z">
                <w:pPr>
                  <w:pStyle w:val="TableText"/>
                </w:pPr>
              </w:pPrChange>
            </w:pPr>
          </w:p>
        </w:tc>
        <w:tc>
          <w:tcPr>
            <w:tcW w:w="1104" w:type="dxa"/>
            <w:tcPrChange w:id="1999" w:author="Russ Ott" w:date="2022-05-16T11:54:00Z">
              <w:tcPr>
                <w:tcW w:w="1104" w:type="dxa"/>
              </w:tcPr>
            </w:tcPrChange>
          </w:tcPr>
          <w:p w14:paraId="51C30333" w14:textId="7F44D249" w:rsidR="00440477" w:rsidRDefault="001C172D">
            <w:pPr>
              <w:pStyle w:val="TableText"/>
              <w:keepNext w:val="0"/>
              <w:pPrChange w:id="2000" w:author="Russ Ott" w:date="2022-05-16T11:54:00Z">
                <w:pPr>
                  <w:pStyle w:val="TableText"/>
                </w:pPr>
              </w:pPrChange>
            </w:pPr>
            <w:del w:id="2001" w:author="Russ Ott" w:date="2022-05-16T11:54:00Z">
              <w:r>
                <w:fldChar w:fldCharType="begin"/>
              </w:r>
              <w:r>
                <w:delInstrText xml:space="preserve"> HYPERLINK \l "C_4435-161" \h </w:delInstrText>
              </w:r>
              <w:r>
                <w:fldChar w:fldCharType="separate"/>
              </w:r>
              <w:r w:rsidR="002F5B8D">
                <w:rPr>
                  <w:rStyle w:val="HyperlinkText9pt"/>
                </w:rPr>
                <w:delText>4435-161</w:delText>
              </w:r>
              <w:r>
                <w:rPr>
                  <w:rStyle w:val="HyperlinkText9pt"/>
                </w:rPr>
                <w:fldChar w:fldCharType="end"/>
              </w:r>
            </w:del>
            <w:ins w:id="2002" w:author="Russ Ott" w:date="2022-05-16T11:54:00Z">
              <w:r>
                <w:fldChar w:fldCharType="begin"/>
              </w:r>
              <w:r>
                <w:instrText xml:space="preserve"> HYPERLINK \l "C_4515-161" \h </w:instrText>
              </w:r>
              <w:r>
                <w:fldChar w:fldCharType="separate"/>
              </w:r>
              <w:r w:rsidR="00440477">
                <w:rPr>
                  <w:rStyle w:val="HyperlinkText9pt"/>
                </w:rPr>
                <w:t>4515-161</w:t>
              </w:r>
              <w:r>
                <w:rPr>
                  <w:rStyle w:val="HyperlinkText9pt"/>
                </w:rPr>
                <w:fldChar w:fldCharType="end"/>
              </w:r>
            </w:ins>
          </w:p>
        </w:tc>
        <w:tc>
          <w:tcPr>
            <w:tcW w:w="2975" w:type="dxa"/>
            <w:tcPrChange w:id="2003" w:author="Russ Ott" w:date="2022-05-16T11:54:00Z">
              <w:tcPr>
                <w:tcW w:w="2975" w:type="dxa"/>
              </w:tcPr>
            </w:tcPrChange>
          </w:tcPr>
          <w:p w14:paraId="415EA494" w14:textId="77777777" w:rsidR="00440477" w:rsidRDefault="00440477">
            <w:pPr>
              <w:pStyle w:val="TableText"/>
              <w:keepNext w:val="0"/>
              <w:pPrChange w:id="2004" w:author="Russ Ott" w:date="2022-05-16T11:54:00Z">
                <w:pPr>
                  <w:pStyle w:val="TableText"/>
                </w:pPr>
              </w:pPrChange>
            </w:pPr>
            <w:r>
              <w:t>urn:oid:2.16.840.1.113762.1.4.1099.30 (Care Team Member Function)</w:t>
            </w:r>
          </w:p>
        </w:tc>
      </w:tr>
      <w:tr w:rsidR="00440477" w14:paraId="682CA764" w14:textId="77777777" w:rsidTr="00BA7D84">
        <w:trPr>
          <w:jc w:val="center"/>
          <w:ins w:id="2005" w:author="Russ Ott" w:date="2022-05-16T11:54:00Z"/>
        </w:trPr>
        <w:tc>
          <w:tcPr>
            <w:tcW w:w="3345" w:type="dxa"/>
          </w:tcPr>
          <w:p w14:paraId="3656317C" w14:textId="77777777" w:rsidR="00440477" w:rsidRDefault="00440477" w:rsidP="0012456B">
            <w:pPr>
              <w:pStyle w:val="TableText"/>
              <w:keepNext w:val="0"/>
              <w:rPr>
                <w:ins w:id="2006" w:author="Russ Ott" w:date="2022-05-16T11:54:00Z"/>
              </w:rPr>
            </w:pPr>
            <w:ins w:id="2007" w:author="Russ Ott" w:date="2022-05-16T11:54:00Z">
              <w:r>
                <w:tab/>
              </w:r>
              <w:r>
                <w:tab/>
                <w:t>assignedEntity</w:t>
              </w:r>
            </w:ins>
          </w:p>
        </w:tc>
        <w:tc>
          <w:tcPr>
            <w:tcW w:w="720" w:type="dxa"/>
          </w:tcPr>
          <w:p w14:paraId="23B52F9A" w14:textId="77777777" w:rsidR="00440477" w:rsidRDefault="00440477" w:rsidP="0012456B">
            <w:pPr>
              <w:pStyle w:val="TableText"/>
              <w:keepNext w:val="0"/>
              <w:rPr>
                <w:ins w:id="2008" w:author="Russ Ott" w:date="2022-05-16T11:54:00Z"/>
              </w:rPr>
            </w:pPr>
            <w:ins w:id="2009" w:author="Russ Ott" w:date="2022-05-16T11:54:00Z">
              <w:r>
                <w:t>1..1</w:t>
              </w:r>
            </w:ins>
          </w:p>
        </w:tc>
        <w:tc>
          <w:tcPr>
            <w:tcW w:w="1152" w:type="dxa"/>
          </w:tcPr>
          <w:p w14:paraId="78EFDA58" w14:textId="77777777" w:rsidR="00440477" w:rsidRDefault="00440477" w:rsidP="0012456B">
            <w:pPr>
              <w:pStyle w:val="TableText"/>
              <w:keepNext w:val="0"/>
              <w:rPr>
                <w:ins w:id="2010" w:author="Russ Ott" w:date="2022-05-16T11:54:00Z"/>
              </w:rPr>
            </w:pPr>
            <w:ins w:id="2011" w:author="Russ Ott" w:date="2022-05-16T11:54:00Z">
              <w:r>
                <w:t>SHALL</w:t>
              </w:r>
            </w:ins>
          </w:p>
        </w:tc>
        <w:tc>
          <w:tcPr>
            <w:tcW w:w="864" w:type="dxa"/>
          </w:tcPr>
          <w:p w14:paraId="2498530A" w14:textId="77777777" w:rsidR="00440477" w:rsidRDefault="00440477" w:rsidP="0012456B">
            <w:pPr>
              <w:pStyle w:val="TableText"/>
              <w:keepNext w:val="0"/>
              <w:rPr>
                <w:ins w:id="2012" w:author="Russ Ott" w:date="2022-05-16T11:54:00Z"/>
              </w:rPr>
            </w:pPr>
          </w:p>
        </w:tc>
        <w:tc>
          <w:tcPr>
            <w:tcW w:w="1104" w:type="dxa"/>
          </w:tcPr>
          <w:p w14:paraId="02B65DDC" w14:textId="0D9E76ED" w:rsidR="00440477" w:rsidRDefault="001C172D" w:rsidP="0012456B">
            <w:pPr>
              <w:pStyle w:val="TableText"/>
              <w:keepNext w:val="0"/>
              <w:rPr>
                <w:ins w:id="2013" w:author="Russ Ott" w:date="2022-05-16T11:54:00Z"/>
              </w:rPr>
            </w:pPr>
            <w:ins w:id="2014" w:author="Russ Ott" w:date="2022-05-16T11:54:00Z">
              <w:r>
                <w:fldChar w:fldCharType="begin"/>
              </w:r>
              <w:r>
                <w:instrText xml:space="preserve"> HYPERLINK \l "C_4515-175" \h </w:instrText>
              </w:r>
              <w:r>
                <w:fldChar w:fldCharType="separate"/>
              </w:r>
              <w:r w:rsidR="00440477">
                <w:rPr>
                  <w:rStyle w:val="HyperlinkText9pt"/>
                </w:rPr>
                <w:t>4515-175</w:t>
              </w:r>
              <w:r>
                <w:rPr>
                  <w:rStyle w:val="HyperlinkText9pt"/>
                </w:rPr>
                <w:fldChar w:fldCharType="end"/>
              </w:r>
            </w:ins>
          </w:p>
        </w:tc>
        <w:tc>
          <w:tcPr>
            <w:tcW w:w="2975" w:type="dxa"/>
          </w:tcPr>
          <w:p w14:paraId="293B6F61" w14:textId="77777777" w:rsidR="00440477" w:rsidRDefault="00440477" w:rsidP="0012456B">
            <w:pPr>
              <w:pStyle w:val="TableText"/>
              <w:keepNext w:val="0"/>
              <w:rPr>
                <w:ins w:id="2015" w:author="Russ Ott" w:date="2022-05-16T11:54:00Z"/>
              </w:rPr>
            </w:pPr>
          </w:p>
        </w:tc>
      </w:tr>
      <w:tr w:rsidR="00440477" w14:paraId="14F9A3D1" w14:textId="77777777" w:rsidTr="00BA7D84">
        <w:trPr>
          <w:jc w:val="center"/>
          <w:ins w:id="2016" w:author="Russ Ott" w:date="2022-05-16T11:54:00Z"/>
        </w:trPr>
        <w:tc>
          <w:tcPr>
            <w:tcW w:w="3345" w:type="dxa"/>
          </w:tcPr>
          <w:p w14:paraId="141E9F4B" w14:textId="77777777" w:rsidR="00440477" w:rsidRDefault="00440477" w:rsidP="0012456B">
            <w:pPr>
              <w:pStyle w:val="TableText"/>
              <w:keepNext w:val="0"/>
              <w:rPr>
                <w:ins w:id="2017" w:author="Russ Ott" w:date="2022-05-16T11:54:00Z"/>
              </w:rPr>
            </w:pPr>
            <w:ins w:id="2018" w:author="Russ Ott" w:date="2022-05-16T11:54:00Z">
              <w:r>
                <w:tab/>
              </w:r>
              <w:r>
                <w:tab/>
              </w:r>
              <w:r>
                <w:tab/>
                <w:t>id</w:t>
              </w:r>
            </w:ins>
          </w:p>
        </w:tc>
        <w:tc>
          <w:tcPr>
            <w:tcW w:w="720" w:type="dxa"/>
          </w:tcPr>
          <w:p w14:paraId="75D1AC4D" w14:textId="77777777" w:rsidR="00440477" w:rsidRDefault="00440477" w:rsidP="0012456B">
            <w:pPr>
              <w:pStyle w:val="TableText"/>
              <w:keepNext w:val="0"/>
              <w:rPr>
                <w:ins w:id="2019" w:author="Russ Ott" w:date="2022-05-16T11:54:00Z"/>
              </w:rPr>
            </w:pPr>
            <w:ins w:id="2020" w:author="Russ Ott" w:date="2022-05-16T11:54:00Z">
              <w:r>
                <w:t>1..*</w:t>
              </w:r>
            </w:ins>
          </w:p>
        </w:tc>
        <w:tc>
          <w:tcPr>
            <w:tcW w:w="1152" w:type="dxa"/>
          </w:tcPr>
          <w:p w14:paraId="07CBFEB0" w14:textId="77777777" w:rsidR="00440477" w:rsidRDefault="00440477" w:rsidP="0012456B">
            <w:pPr>
              <w:pStyle w:val="TableText"/>
              <w:keepNext w:val="0"/>
              <w:rPr>
                <w:ins w:id="2021" w:author="Russ Ott" w:date="2022-05-16T11:54:00Z"/>
              </w:rPr>
            </w:pPr>
            <w:ins w:id="2022" w:author="Russ Ott" w:date="2022-05-16T11:54:00Z">
              <w:r>
                <w:t>SHALL</w:t>
              </w:r>
            </w:ins>
          </w:p>
        </w:tc>
        <w:tc>
          <w:tcPr>
            <w:tcW w:w="864" w:type="dxa"/>
          </w:tcPr>
          <w:p w14:paraId="37F64B07" w14:textId="77777777" w:rsidR="00440477" w:rsidRDefault="00440477" w:rsidP="0012456B">
            <w:pPr>
              <w:pStyle w:val="TableText"/>
              <w:keepNext w:val="0"/>
              <w:rPr>
                <w:ins w:id="2023" w:author="Russ Ott" w:date="2022-05-16T11:54:00Z"/>
              </w:rPr>
            </w:pPr>
          </w:p>
        </w:tc>
        <w:tc>
          <w:tcPr>
            <w:tcW w:w="1104" w:type="dxa"/>
          </w:tcPr>
          <w:p w14:paraId="7EA92202" w14:textId="13450AF0" w:rsidR="00440477" w:rsidRDefault="001C172D" w:rsidP="0012456B">
            <w:pPr>
              <w:pStyle w:val="TableText"/>
              <w:keepNext w:val="0"/>
              <w:rPr>
                <w:ins w:id="2024" w:author="Russ Ott" w:date="2022-05-16T11:54:00Z"/>
              </w:rPr>
            </w:pPr>
            <w:ins w:id="2025" w:author="Russ Ott" w:date="2022-05-16T11:54:00Z">
              <w:r>
                <w:fldChar w:fldCharType="begin"/>
              </w:r>
              <w:r>
                <w:instrText xml:space="preserve"> HYPERLINK \l "C_4515-176" \h </w:instrText>
              </w:r>
              <w:r>
                <w:fldChar w:fldCharType="separate"/>
              </w:r>
              <w:r w:rsidR="00440477">
                <w:rPr>
                  <w:rStyle w:val="HyperlinkText9pt"/>
                </w:rPr>
                <w:t>4515-176</w:t>
              </w:r>
              <w:r>
                <w:rPr>
                  <w:rStyle w:val="HyperlinkText9pt"/>
                </w:rPr>
                <w:fldChar w:fldCharType="end"/>
              </w:r>
            </w:ins>
          </w:p>
        </w:tc>
        <w:tc>
          <w:tcPr>
            <w:tcW w:w="2975" w:type="dxa"/>
          </w:tcPr>
          <w:p w14:paraId="398A9818" w14:textId="77777777" w:rsidR="00440477" w:rsidRDefault="00440477" w:rsidP="0012456B">
            <w:pPr>
              <w:pStyle w:val="TableText"/>
              <w:keepNext w:val="0"/>
              <w:rPr>
                <w:ins w:id="2026" w:author="Russ Ott" w:date="2022-05-16T11:54:00Z"/>
              </w:rPr>
            </w:pPr>
          </w:p>
        </w:tc>
      </w:tr>
      <w:tr w:rsidR="00440477" w14:paraId="5750EAF2" w14:textId="77777777" w:rsidTr="00BA7D84">
        <w:trPr>
          <w:jc w:val="center"/>
          <w:ins w:id="2027" w:author="Russ Ott" w:date="2022-05-16T11:54:00Z"/>
        </w:trPr>
        <w:tc>
          <w:tcPr>
            <w:tcW w:w="3345" w:type="dxa"/>
          </w:tcPr>
          <w:p w14:paraId="480E4D43" w14:textId="77777777" w:rsidR="00440477" w:rsidRDefault="00440477" w:rsidP="0012456B">
            <w:pPr>
              <w:pStyle w:val="TableText"/>
              <w:keepNext w:val="0"/>
              <w:rPr>
                <w:ins w:id="2028" w:author="Russ Ott" w:date="2022-05-16T11:54:00Z"/>
              </w:rPr>
            </w:pPr>
            <w:ins w:id="2029" w:author="Russ Ott" w:date="2022-05-16T11:54:00Z">
              <w:r>
                <w:tab/>
              </w:r>
              <w:r>
                <w:tab/>
              </w:r>
              <w:r>
                <w:tab/>
              </w:r>
              <w:r>
                <w:tab/>
                <w:t>@root</w:t>
              </w:r>
            </w:ins>
          </w:p>
        </w:tc>
        <w:tc>
          <w:tcPr>
            <w:tcW w:w="720" w:type="dxa"/>
          </w:tcPr>
          <w:p w14:paraId="67B6CFFD" w14:textId="77777777" w:rsidR="00440477" w:rsidRDefault="00440477" w:rsidP="0012456B">
            <w:pPr>
              <w:pStyle w:val="TableText"/>
              <w:keepNext w:val="0"/>
              <w:rPr>
                <w:ins w:id="2030" w:author="Russ Ott" w:date="2022-05-16T11:54:00Z"/>
              </w:rPr>
            </w:pPr>
            <w:ins w:id="2031" w:author="Russ Ott" w:date="2022-05-16T11:54:00Z">
              <w:r>
                <w:t>0..1</w:t>
              </w:r>
            </w:ins>
          </w:p>
        </w:tc>
        <w:tc>
          <w:tcPr>
            <w:tcW w:w="1152" w:type="dxa"/>
          </w:tcPr>
          <w:p w14:paraId="6B561624" w14:textId="77777777" w:rsidR="00440477" w:rsidRDefault="00440477" w:rsidP="0012456B">
            <w:pPr>
              <w:pStyle w:val="TableText"/>
              <w:keepNext w:val="0"/>
              <w:rPr>
                <w:ins w:id="2032" w:author="Russ Ott" w:date="2022-05-16T11:54:00Z"/>
              </w:rPr>
            </w:pPr>
            <w:ins w:id="2033" w:author="Russ Ott" w:date="2022-05-16T11:54:00Z">
              <w:r>
                <w:t>SHOULD</w:t>
              </w:r>
            </w:ins>
          </w:p>
        </w:tc>
        <w:tc>
          <w:tcPr>
            <w:tcW w:w="864" w:type="dxa"/>
          </w:tcPr>
          <w:p w14:paraId="609C5F3C" w14:textId="77777777" w:rsidR="00440477" w:rsidRDefault="00440477" w:rsidP="0012456B">
            <w:pPr>
              <w:pStyle w:val="TableText"/>
              <w:keepNext w:val="0"/>
              <w:rPr>
                <w:ins w:id="2034" w:author="Russ Ott" w:date="2022-05-16T11:54:00Z"/>
              </w:rPr>
            </w:pPr>
          </w:p>
        </w:tc>
        <w:tc>
          <w:tcPr>
            <w:tcW w:w="1104" w:type="dxa"/>
          </w:tcPr>
          <w:p w14:paraId="69FE59E2" w14:textId="5AC14C70" w:rsidR="00440477" w:rsidRDefault="001C172D" w:rsidP="0012456B">
            <w:pPr>
              <w:pStyle w:val="TableText"/>
              <w:keepNext w:val="0"/>
              <w:rPr>
                <w:ins w:id="2035" w:author="Russ Ott" w:date="2022-05-16T11:54:00Z"/>
              </w:rPr>
            </w:pPr>
            <w:ins w:id="2036" w:author="Russ Ott" w:date="2022-05-16T11:54:00Z">
              <w:r>
                <w:fldChar w:fldCharType="begin"/>
              </w:r>
              <w:r>
                <w:instrText xml:space="preserve"> HYPERLINK \l "C_4515-177" \h </w:instrText>
              </w:r>
              <w:r>
                <w:fldChar w:fldCharType="separate"/>
              </w:r>
              <w:r w:rsidR="00440477">
                <w:rPr>
                  <w:rStyle w:val="HyperlinkText9pt"/>
                </w:rPr>
                <w:t>4515-177</w:t>
              </w:r>
              <w:r>
                <w:rPr>
                  <w:rStyle w:val="HyperlinkText9pt"/>
                </w:rPr>
                <w:fldChar w:fldCharType="end"/>
              </w:r>
            </w:ins>
          </w:p>
        </w:tc>
        <w:tc>
          <w:tcPr>
            <w:tcW w:w="2975" w:type="dxa"/>
          </w:tcPr>
          <w:p w14:paraId="5DCB322E" w14:textId="77777777" w:rsidR="00440477" w:rsidRDefault="00440477" w:rsidP="0012456B">
            <w:pPr>
              <w:pStyle w:val="TableText"/>
              <w:keepNext w:val="0"/>
              <w:rPr>
                <w:ins w:id="2037" w:author="Russ Ott" w:date="2022-05-16T11:54:00Z"/>
              </w:rPr>
            </w:pPr>
            <w:ins w:id="2038" w:author="Russ Ott" w:date="2022-05-16T11:54:00Z">
              <w:r>
                <w:t>2.16.840.1.113883.4.6</w:t>
              </w:r>
            </w:ins>
          </w:p>
        </w:tc>
      </w:tr>
      <w:tr w:rsidR="00440477" w14:paraId="2712CB67" w14:textId="77777777" w:rsidTr="00BA7D84">
        <w:trPr>
          <w:jc w:val="center"/>
          <w:ins w:id="2039" w:author="Russ Ott" w:date="2022-05-16T11:54:00Z"/>
        </w:trPr>
        <w:tc>
          <w:tcPr>
            <w:tcW w:w="3345" w:type="dxa"/>
          </w:tcPr>
          <w:p w14:paraId="565236C1" w14:textId="77777777" w:rsidR="00440477" w:rsidRDefault="00440477" w:rsidP="0012456B">
            <w:pPr>
              <w:pStyle w:val="TableText"/>
              <w:keepNext w:val="0"/>
              <w:rPr>
                <w:ins w:id="2040" w:author="Russ Ott" w:date="2022-05-16T11:54:00Z"/>
              </w:rPr>
            </w:pPr>
            <w:ins w:id="2041" w:author="Russ Ott" w:date="2022-05-16T11:54:00Z">
              <w:r>
                <w:tab/>
              </w:r>
              <w:r>
                <w:tab/>
              </w:r>
              <w:r>
                <w:tab/>
                <w:t>addr</w:t>
              </w:r>
            </w:ins>
          </w:p>
        </w:tc>
        <w:tc>
          <w:tcPr>
            <w:tcW w:w="720" w:type="dxa"/>
          </w:tcPr>
          <w:p w14:paraId="2B0B7915" w14:textId="77777777" w:rsidR="00440477" w:rsidRDefault="00440477" w:rsidP="0012456B">
            <w:pPr>
              <w:pStyle w:val="TableText"/>
              <w:keepNext w:val="0"/>
              <w:rPr>
                <w:ins w:id="2042" w:author="Russ Ott" w:date="2022-05-16T11:54:00Z"/>
              </w:rPr>
            </w:pPr>
            <w:ins w:id="2043" w:author="Russ Ott" w:date="2022-05-16T11:54:00Z">
              <w:r>
                <w:t>0..*</w:t>
              </w:r>
            </w:ins>
          </w:p>
        </w:tc>
        <w:tc>
          <w:tcPr>
            <w:tcW w:w="1152" w:type="dxa"/>
          </w:tcPr>
          <w:p w14:paraId="7230F4D7" w14:textId="77777777" w:rsidR="00440477" w:rsidRDefault="00440477" w:rsidP="0012456B">
            <w:pPr>
              <w:pStyle w:val="TableText"/>
              <w:keepNext w:val="0"/>
              <w:rPr>
                <w:ins w:id="2044" w:author="Russ Ott" w:date="2022-05-16T11:54:00Z"/>
              </w:rPr>
            </w:pPr>
            <w:ins w:id="2045" w:author="Russ Ott" w:date="2022-05-16T11:54:00Z">
              <w:r>
                <w:t>SHOULD</w:t>
              </w:r>
            </w:ins>
          </w:p>
        </w:tc>
        <w:tc>
          <w:tcPr>
            <w:tcW w:w="864" w:type="dxa"/>
          </w:tcPr>
          <w:p w14:paraId="5B2DD09E" w14:textId="77777777" w:rsidR="00440477" w:rsidRDefault="00440477" w:rsidP="0012456B">
            <w:pPr>
              <w:pStyle w:val="TableText"/>
              <w:keepNext w:val="0"/>
              <w:rPr>
                <w:ins w:id="2046" w:author="Russ Ott" w:date="2022-05-16T11:54:00Z"/>
              </w:rPr>
            </w:pPr>
          </w:p>
        </w:tc>
        <w:tc>
          <w:tcPr>
            <w:tcW w:w="1104" w:type="dxa"/>
          </w:tcPr>
          <w:p w14:paraId="07A928A0" w14:textId="449E47D1" w:rsidR="00440477" w:rsidRDefault="001C172D" w:rsidP="0012456B">
            <w:pPr>
              <w:pStyle w:val="TableText"/>
              <w:keepNext w:val="0"/>
              <w:rPr>
                <w:ins w:id="2047" w:author="Russ Ott" w:date="2022-05-16T11:54:00Z"/>
              </w:rPr>
            </w:pPr>
            <w:ins w:id="2048" w:author="Russ Ott" w:date="2022-05-16T11:54:00Z">
              <w:r>
                <w:fldChar w:fldCharType="begin"/>
              </w:r>
              <w:r>
                <w:instrText xml:space="preserve"> HYPERLINK \l "C_4515-182" \h </w:instrText>
              </w:r>
              <w:r>
                <w:fldChar w:fldCharType="separate"/>
              </w:r>
              <w:r w:rsidR="00440477">
                <w:rPr>
                  <w:rStyle w:val="HyperlinkText9pt"/>
                </w:rPr>
                <w:t>4515-182</w:t>
              </w:r>
              <w:r>
                <w:rPr>
                  <w:rStyle w:val="HyperlinkText9pt"/>
                </w:rPr>
                <w:fldChar w:fldCharType="end"/>
              </w:r>
            </w:ins>
          </w:p>
        </w:tc>
        <w:tc>
          <w:tcPr>
            <w:tcW w:w="2975" w:type="dxa"/>
          </w:tcPr>
          <w:p w14:paraId="7F8832D3" w14:textId="77777777" w:rsidR="00440477" w:rsidRDefault="00440477" w:rsidP="0012456B">
            <w:pPr>
              <w:pStyle w:val="TableText"/>
              <w:keepNext w:val="0"/>
              <w:rPr>
                <w:ins w:id="2049" w:author="Russ Ott" w:date="2022-05-16T11:54:00Z"/>
              </w:rPr>
            </w:pPr>
          </w:p>
        </w:tc>
      </w:tr>
      <w:tr w:rsidR="00440477" w14:paraId="2AACC7B2" w14:textId="77777777" w:rsidTr="00BA7D84">
        <w:trPr>
          <w:jc w:val="center"/>
          <w:ins w:id="2050" w:author="Russ Ott" w:date="2022-05-16T11:54:00Z"/>
        </w:trPr>
        <w:tc>
          <w:tcPr>
            <w:tcW w:w="3345" w:type="dxa"/>
          </w:tcPr>
          <w:p w14:paraId="171206E9" w14:textId="77777777" w:rsidR="00440477" w:rsidRDefault="00440477" w:rsidP="0012456B">
            <w:pPr>
              <w:pStyle w:val="TableText"/>
              <w:keepNext w:val="0"/>
              <w:rPr>
                <w:ins w:id="2051" w:author="Russ Ott" w:date="2022-05-16T11:54:00Z"/>
              </w:rPr>
            </w:pPr>
            <w:ins w:id="2052" w:author="Russ Ott" w:date="2022-05-16T11:54:00Z">
              <w:r>
                <w:tab/>
              </w:r>
              <w:r>
                <w:tab/>
              </w:r>
              <w:r>
                <w:tab/>
                <w:t>telecom</w:t>
              </w:r>
            </w:ins>
          </w:p>
        </w:tc>
        <w:tc>
          <w:tcPr>
            <w:tcW w:w="720" w:type="dxa"/>
          </w:tcPr>
          <w:p w14:paraId="299FDFFA" w14:textId="77777777" w:rsidR="00440477" w:rsidRDefault="00440477" w:rsidP="0012456B">
            <w:pPr>
              <w:pStyle w:val="TableText"/>
              <w:keepNext w:val="0"/>
              <w:rPr>
                <w:ins w:id="2053" w:author="Russ Ott" w:date="2022-05-16T11:54:00Z"/>
              </w:rPr>
            </w:pPr>
            <w:ins w:id="2054" w:author="Russ Ott" w:date="2022-05-16T11:54:00Z">
              <w:r>
                <w:t>0..*</w:t>
              </w:r>
            </w:ins>
          </w:p>
        </w:tc>
        <w:tc>
          <w:tcPr>
            <w:tcW w:w="1152" w:type="dxa"/>
          </w:tcPr>
          <w:p w14:paraId="756050A9" w14:textId="77777777" w:rsidR="00440477" w:rsidRDefault="00440477" w:rsidP="0012456B">
            <w:pPr>
              <w:pStyle w:val="TableText"/>
              <w:keepNext w:val="0"/>
              <w:rPr>
                <w:ins w:id="2055" w:author="Russ Ott" w:date="2022-05-16T11:54:00Z"/>
              </w:rPr>
            </w:pPr>
            <w:ins w:id="2056" w:author="Russ Ott" w:date="2022-05-16T11:54:00Z">
              <w:r>
                <w:t>SHOULD</w:t>
              </w:r>
            </w:ins>
          </w:p>
        </w:tc>
        <w:tc>
          <w:tcPr>
            <w:tcW w:w="864" w:type="dxa"/>
          </w:tcPr>
          <w:p w14:paraId="0B03513E" w14:textId="77777777" w:rsidR="00440477" w:rsidRDefault="00440477" w:rsidP="0012456B">
            <w:pPr>
              <w:pStyle w:val="TableText"/>
              <w:keepNext w:val="0"/>
              <w:rPr>
                <w:ins w:id="2057" w:author="Russ Ott" w:date="2022-05-16T11:54:00Z"/>
              </w:rPr>
            </w:pPr>
          </w:p>
        </w:tc>
        <w:tc>
          <w:tcPr>
            <w:tcW w:w="1104" w:type="dxa"/>
          </w:tcPr>
          <w:p w14:paraId="19507617" w14:textId="073602AF" w:rsidR="00440477" w:rsidRDefault="001C172D" w:rsidP="0012456B">
            <w:pPr>
              <w:pStyle w:val="TableText"/>
              <w:keepNext w:val="0"/>
              <w:rPr>
                <w:ins w:id="2058" w:author="Russ Ott" w:date="2022-05-16T11:54:00Z"/>
              </w:rPr>
            </w:pPr>
            <w:ins w:id="2059" w:author="Russ Ott" w:date="2022-05-16T11:54:00Z">
              <w:r>
                <w:fldChar w:fldCharType="begin"/>
              </w:r>
              <w:r>
                <w:instrText xml:space="preserve"> HYPERLINK \l "C_4515-183" \h </w:instrText>
              </w:r>
              <w:r>
                <w:fldChar w:fldCharType="separate"/>
              </w:r>
              <w:r w:rsidR="00440477">
                <w:rPr>
                  <w:rStyle w:val="HyperlinkText9pt"/>
                </w:rPr>
                <w:t>4515-183</w:t>
              </w:r>
              <w:r>
                <w:rPr>
                  <w:rStyle w:val="HyperlinkText9pt"/>
                </w:rPr>
                <w:fldChar w:fldCharType="end"/>
              </w:r>
            </w:ins>
          </w:p>
        </w:tc>
        <w:tc>
          <w:tcPr>
            <w:tcW w:w="2975" w:type="dxa"/>
          </w:tcPr>
          <w:p w14:paraId="3ECF1D88" w14:textId="77777777" w:rsidR="00440477" w:rsidRDefault="00440477" w:rsidP="0012456B">
            <w:pPr>
              <w:pStyle w:val="TableText"/>
              <w:keepNext w:val="0"/>
              <w:rPr>
                <w:ins w:id="2060" w:author="Russ Ott" w:date="2022-05-16T11:54:00Z"/>
              </w:rPr>
            </w:pPr>
          </w:p>
        </w:tc>
      </w:tr>
      <w:tr w:rsidR="00440477" w14:paraId="4C4333ED" w14:textId="77777777" w:rsidTr="00BA7D84">
        <w:trPr>
          <w:jc w:val="center"/>
          <w:ins w:id="2061" w:author="Russ Ott" w:date="2022-05-16T11:54:00Z"/>
        </w:trPr>
        <w:tc>
          <w:tcPr>
            <w:tcW w:w="3345" w:type="dxa"/>
          </w:tcPr>
          <w:p w14:paraId="4175B09C" w14:textId="77777777" w:rsidR="00440477" w:rsidRDefault="00440477" w:rsidP="0012456B">
            <w:pPr>
              <w:pStyle w:val="TableText"/>
              <w:keepNext w:val="0"/>
              <w:rPr>
                <w:ins w:id="2062" w:author="Russ Ott" w:date="2022-05-16T11:54:00Z"/>
              </w:rPr>
            </w:pPr>
            <w:ins w:id="2063" w:author="Russ Ott" w:date="2022-05-16T11:54:00Z">
              <w:r>
                <w:tab/>
              </w:r>
              <w:r>
                <w:tab/>
              </w:r>
              <w:r>
                <w:tab/>
                <w:t>assignedPerson</w:t>
              </w:r>
            </w:ins>
          </w:p>
        </w:tc>
        <w:tc>
          <w:tcPr>
            <w:tcW w:w="720" w:type="dxa"/>
          </w:tcPr>
          <w:p w14:paraId="5B052C4F" w14:textId="77777777" w:rsidR="00440477" w:rsidRDefault="00440477" w:rsidP="0012456B">
            <w:pPr>
              <w:pStyle w:val="TableText"/>
              <w:keepNext w:val="0"/>
              <w:rPr>
                <w:ins w:id="2064" w:author="Russ Ott" w:date="2022-05-16T11:54:00Z"/>
              </w:rPr>
            </w:pPr>
            <w:ins w:id="2065" w:author="Russ Ott" w:date="2022-05-16T11:54:00Z">
              <w:r>
                <w:t>0..1</w:t>
              </w:r>
            </w:ins>
          </w:p>
        </w:tc>
        <w:tc>
          <w:tcPr>
            <w:tcW w:w="1152" w:type="dxa"/>
          </w:tcPr>
          <w:p w14:paraId="7081B228" w14:textId="77777777" w:rsidR="00440477" w:rsidRDefault="00440477" w:rsidP="0012456B">
            <w:pPr>
              <w:pStyle w:val="TableText"/>
              <w:keepNext w:val="0"/>
              <w:rPr>
                <w:ins w:id="2066" w:author="Russ Ott" w:date="2022-05-16T11:54:00Z"/>
              </w:rPr>
            </w:pPr>
            <w:ins w:id="2067" w:author="Russ Ott" w:date="2022-05-16T11:54:00Z">
              <w:r>
                <w:t>SHOULD</w:t>
              </w:r>
            </w:ins>
          </w:p>
        </w:tc>
        <w:tc>
          <w:tcPr>
            <w:tcW w:w="864" w:type="dxa"/>
          </w:tcPr>
          <w:p w14:paraId="3A9C921B" w14:textId="77777777" w:rsidR="00440477" w:rsidRDefault="00440477" w:rsidP="0012456B">
            <w:pPr>
              <w:pStyle w:val="TableText"/>
              <w:keepNext w:val="0"/>
              <w:rPr>
                <w:ins w:id="2068" w:author="Russ Ott" w:date="2022-05-16T11:54:00Z"/>
              </w:rPr>
            </w:pPr>
          </w:p>
        </w:tc>
        <w:tc>
          <w:tcPr>
            <w:tcW w:w="1104" w:type="dxa"/>
          </w:tcPr>
          <w:p w14:paraId="239DED1A" w14:textId="3E119A50" w:rsidR="00440477" w:rsidRDefault="001C172D" w:rsidP="0012456B">
            <w:pPr>
              <w:pStyle w:val="TableText"/>
              <w:keepNext w:val="0"/>
              <w:rPr>
                <w:ins w:id="2069" w:author="Russ Ott" w:date="2022-05-16T11:54:00Z"/>
              </w:rPr>
            </w:pPr>
            <w:ins w:id="2070" w:author="Russ Ott" w:date="2022-05-16T11:54:00Z">
              <w:r>
                <w:fldChar w:fldCharType="begin"/>
              </w:r>
              <w:r>
                <w:instrText xml:space="preserve"> HYPERLINK \l "C_4515-178" \h </w:instrText>
              </w:r>
              <w:r>
                <w:fldChar w:fldCharType="separate"/>
              </w:r>
              <w:r w:rsidR="00440477">
                <w:rPr>
                  <w:rStyle w:val="HyperlinkText9pt"/>
                </w:rPr>
                <w:t>4515-178</w:t>
              </w:r>
              <w:r>
                <w:rPr>
                  <w:rStyle w:val="HyperlinkText9pt"/>
                </w:rPr>
                <w:fldChar w:fldCharType="end"/>
              </w:r>
            </w:ins>
          </w:p>
        </w:tc>
        <w:tc>
          <w:tcPr>
            <w:tcW w:w="2975" w:type="dxa"/>
          </w:tcPr>
          <w:p w14:paraId="7C9DC95F" w14:textId="77777777" w:rsidR="00440477" w:rsidRDefault="00440477" w:rsidP="0012456B">
            <w:pPr>
              <w:pStyle w:val="TableText"/>
              <w:keepNext w:val="0"/>
              <w:rPr>
                <w:ins w:id="2071" w:author="Russ Ott" w:date="2022-05-16T11:54:00Z"/>
              </w:rPr>
            </w:pPr>
          </w:p>
        </w:tc>
      </w:tr>
      <w:tr w:rsidR="00440477" w14:paraId="0F0F60AB" w14:textId="77777777" w:rsidTr="00BA7D84">
        <w:trPr>
          <w:jc w:val="center"/>
          <w:ins w:id="2072" w:author="Russ Ott" w:date="2022-05-16T11:54:00Z"/>
        </w:trPr>
        <w:tc>
          <w:tcPr>
            <w:tcW w:w="3345" w:type="dxa"/>
          </w:tcPr>
          <w:p w14:paraId="492BF306" w14:textId="77777777" w:rsidR="00440477" w:rsidRDefault="00440477" w:rsidP="0012456B">
            <w:pPr>
              <w:pStyle w:val="TableText"/>
              <w:keepNext w:val="0"/>
              <w:rPr>
                <w:ins w:id="2073" w:author="Russ Ott" w:date="2022-05-16T11:54:00Z"/>
              </w:rPr>
            </w:pPr>
            <w:ins w:id="2074" w:author="Russ Ott" w:date="2022-05-16T11:54:00Z">
              <w:r>
                <w:tab/>
              </w:r>
              <w:r>
                <w:tab/>
              </w:r>
              <w:r>
                <w:tab/>
              </w:r>
              <w:r>
                <w:tab/>
                <w:t>name</w:t>
              </w:r>
            </w:ins>
          </w:p>
        </w:tc>
        <w:tc>
          <w:tcPr>
            <w:tcW w:w="720" w:type="dxa"/>
          </w:tcPr>
          <w:p w14:paraId="3617048C" w14:textId="77777777" w:rsidR="00440477" w:rsidRDefault="00440477" w:rsidP="0012456B">
            <w:pPr>
              <w:pStyle w:val="TableText"/>
              <w:keepNext w:val="0"/>
              <w:rPr>
                <w:ins w:id="2075" w:author="Russ Ott" w:date="2022-05-16T11:54:00Z"/>
              </w:rPr>
            </w:pPr>
            <w:ins w:id="2076" w:author="Russ Ott" w:date="2022-05-16T11:54:00Z">
              <w:r>
                <w:t>1..1</w:t>
              </w:r>
            </w:ins>
          </w:p>
        </w:tc>
        <w:tc>
          <w:tcPr>
            <w:tcW w:w="1152" w:type="dxa"/>
          </w:tcPr>
          <w:p w14:paraId="2C1640C2" w14:textId="77777777" w:rsidR="00440477" w:rsidRDefault="00440477" w:rsidP="0012456B">
            <w:pPr>
              <w:pStyle w:val="TableText"/>
              <w:keepNext w:val="0"/>
              <w:rPr>
                <w:ins w:id="2077" w:author="Russ Ott" w:date="2022-05-16T11:54:00Z"/>
              </w:rPr>
            </w:pPr>
            <w:ins w:id="2078" w:author="Russ Ott" w:date="2022-05-16T11:54:00Z">
              <w:r>
                <w:t>SHALL</w:t>
              </w:r>
            </w:ins>
          </w:p>
        </w:tc>
        <w:tc>
          <w:tcPr>
            <w:tcW w:w="864" w:type="dxa"/>
          </w:tcPr>
          <w:p w14:paraId="6CBF1A68" w14:textId="77777777" w:rsidR="00440477" w:rsidRDefault="00440477" w:rsidP="0012456B">
            <w:pPr>
              <w:pStyle w:val="TableText"/>
              <w:keepNext w:val="0"/>
              <w:rPr>
                <w:ins w:id="2079" w:author="Russ Ott" w:date="2022-05-16T11:54:00Z"/>
              </w:rPr>
            </w:pPr>
          </w:p>
        </w:tc>
        <w:tc>
          <w:tcPr>
            <w:tcW w:w="1104" w:type="dxa"/>
          </w:tcPr>
          <w:p w14:paraId="7A64F001" w14:textId="4459C561" w:rsidR="00440477" w:rsidRDefault="001C172D" w:rsidP="0012456B">
            <w:pPr>
              <w:pStyle w:val="TableText"/>
              <w:keepNext w:val="0"/>
              <w:rPr>
                <w:ins w:id="2080" w:author="Russ Ott" w:date="2022-05-16T11:54:00Z"/>
              </w:rPr>
            </w:pPr>
            <w:ins w:id="2081" w:author="Russ Ott" w:date="2022-05-16T11:54:00Z">
              <w:r>
                <w:fldChar w:fldCharType="begin"/>
              </w:r>
              <w:r>
                <w:instrText xml:space="preserve"> HYPERLINK \l "C_4515-179" \h </w:instrText>
              </w:r>
              <w:r>
                <w:fldChar w:fldCharType="separate"/>
              </w:r>
              <w:r w:rsidR="00440477">
                <w:rPr>
                  <w:rStyle w:val="HyperlinkText9pt"/>
                </w:rPr>
                <w:t>4515-179</w:t>
              </w:r>
              <w:r>
                <w:rPr>
                  <w:rStyle w:val="HyperlinkText9pt"/>
                </w:rPr>
                <w:fldChar w:fldCharType="end"/>
              </w:r>
            </w:ins>
          </w:p>
        </w:tc>
        <w:tc>
          <w:tcPr>
            <w:tcW w:w="2975" w:type="dxa"/>
          </w:tcPr>
          <w:p w14:paraId="0D5849AE" w14:textId="77777777" w:rsidR="00440477" w:rsidRDefault="00440477" w:rsidP="0012456B">
            <w:pPr>
              <w:pStyle w:val="TableText"/>
              <w:keepNext w:val="0"/>
              <w:rPr>
                <w:ins w:id="2082" w:author="Russ Ott" w:date="2022-05-16T11:54:00Z"/>
              </w:rPr>
            </w:pPr>
            <w:ins w:id="2083" w:author="Russ Ott" w:date="2022-05-16T11:54:00Z">
              <w:r>
                <w:t>US Realm Person Name (PN.US.FIELDED) (identifier: urn:oid:2.16.840.1.113883.10.20.22.5.1.1</w:t>
              </w:r>
            </w:ins>
          </w:p>
        </w:tc>
      </w:tr>
      <w:tr w:rsidR="00440477" w14:paraId="6FB1D54F" w14:textId="77777777" w:rsidTr="00BA7D84">
        <w:trPr>
          <w:jc w:val="center"/>
          <w:ins w:id="2084" w:author="Russ Ott" w:date="2022-05-16T11:54:00Z"/>
        </w:trPr>
        <w:tc>
          <w:tcPr>
            <w:tcW w:w="3345" w:type="dxa"/>
          </w:tcPr>
          <w:p w14:paraId="5BFC4C66" w14:textId="77777777" w:rsidR="00440477" w:rsidRDefault="00440477" w:rsidP="0012456B">
            <w:pPr>
              <w:pStyle w:val="TableText"/>
              <w:keepNext w:val="0"/>
              <w:rPr>
                <w:ins w:id="2085" w:author="Russ Ott" w:date="2022-05-16T11:54:00Z"/>
              </w:rPr>
            </w:pPr>
            <w:ins w:id="2086" w:author="Russ Ott" w:date="2022-05-16T11:54:00Z">
              <w:r>
                <w:tab/>
              </w:r>
              <w:r>
                <w:tab/>
              </w:r>
              <w:r>
                <w:tab/>
                <w:t>representedOrganization</w:t>
              </w:r>
            </w:ins>
          </w:p>
        </w:tc>
        <w:tc>
          <w:tcPr>
            <w:tcW w:w="720" w:type="dxa"/>
          </w:tcPr>
          <w:p w14:paraId="790BBB72" w14:textId="77777777" w:rsidR="00440477" w:rsidRDefault="00440477" w:rsidP="0012456B">
            <w:pPr>
              <w:pStyle w:val="TableText"/>
              <w:keepNext w:val="0"/>
              <w:rPr>
                <w:ins w:id="2087" w:author="Russ Ott" w:date="2022-05-16T11:54:00Z"/>
              </w:rPr>
            </w:pPr>
            <w:ins w:id="2088" w:author="Russ Ott" w:date="2022-05-16T11:54:00Z">
              <w:r>
                <w:t>0..1</w:t>
              </w:r>
            </w:ins>
          </w:p>
        </w:tc>
        <w:tc>
          <w:tcPr>
            <w:tcW w:w="1152" w:type="dxa"/>
          </w:tcPr>
          <w:p w14:paraId="5222EED0" w14:textId="77777777" w:rsidR="00440477" w:rsidRDefault="00440477" w:rsidP="0012456B">
            <w:pPr>
              <w:pStyle w:val="TableText"/>
              <w:keepNext w:val="0"/>
              <w:rPr>
                <w:ins w:id="2089" w:author="Russ Ott" w:date="2022-05-16T11:54:00Z"/>
              </w:rPr>
            </w:pPr>
            <w:ins w:id="2090" w:author="Russ Ott" w:date="2022-05-16T11:54:00Z">
              <w:r>
                <w:t>MAY</w:t>
              </w:r>
            </w:ins>
          </w:p>
        </w:tc>
        <w:tc>
          <w:tcPr>
            <w:tcW w:w="864" w:type="dxa"/>
          </w:tcPr>
          <w:p w14:paraId="213078B5" w14:textId="77777777" w:rsidR="00440477" w:rsidRDefault="00440477" w:rsidP="0012456B">
            <w:pPr>
              <w:pStyle w:val="TableText"/>
              <w:keepNext w:val="0"/>
              <w:rPr>
                <w:ins w:id="2091" w:author="Russ Ott" w:date="2022-05-16T11:54:00Z"/>
              </w:rPr>
            </w:pPr>
          </w:p>
        </w:tc>
        <w:tc>
          <w:tcPr>
            <w:tcW w:w="1104" w:type="dxa"/>
          </w:tcPr>
          <w:p w14:paraId="5B9374BF" w14:textId="42F5FDAB" w:rsidR="00440477" w:rsidRDefault="001C172D" w:rsidP="0012456B">
            <w:pPr>
              <w:pStyle w:val="TableText"/>
              <w:keepNext w:val="0"/>
              <w:rPr>
                <w:ins w:id="2092" w:author="Russ Ott" w:date="2022-05-16T11:54:00Z"/>
              </w:rPr>
            </w:pPr>
            <w:ins w:id="2093" w:author="Russ Ott" w:date="2022-05-16T11:54:00Z">
              <w:r>
                <w:fldChar w:fldCharType="begin"/>
              </w:r>
              <w:r>
                <w:instrText xml:space="preserve"> HYPERLINK \l "C_4515-181" \h </w:instrText>
              </w:r>
              <w:r>
                <w:fldChar w:fldCharType="separate"/>
              </w:r>
              <w:r w:rsidR="00440477">
                <w:rPr>
                  <w:rStyle w:val="HyperlinkText9pt"/>
                </w:rPr>
                <w:t>4515-181</w:t>
              </w:r>
              <w:r>
                <w:rPr>
                  <w:rStyle w:val="HyperlinkText9pt"/>
                </w:rPr>
                <w:fldChar w:fldCharType="end"/>
              </w:r>
            </w:ins>
          </w:p>
        </w:tc>
        <w:tc>
          <w:tcPr>
            <w:tcW w:w="2975" w:type="dxa"/>
          </w:tcPr>
          <w:p w14:paraId="42F297AE" w14:textId="77777777" w:rsidR="00440477" w:rsidRDefault="00440477" w:rsidP="0012456B">
            <w:pPr>
              <w:pStyle w:val="TableText"/>
              <w:keepNext w:val="0"/>
              <w:rPr>
                <w:ins w:id="2094" w:author="Russ Ott" w:date="2022-05-16T11:54:00Z"/>
              </w:rPr>
            </w:pPr>
          </w:p>
        </w:tc>
      </w:tr>
      <w:tr w:rsidR="00440477" w14:paraId="29FE6BC5" w14:textId="77777777" w:rsidTr="00BA7D84">
        <w:tblPrEx>
          <w:tblW w:w="10080" w:type="dxa"/>
          <w:jc w:val="center"/>
          <w:tblLayout w:type="fixed"/>
          <w:tblLook w:val="02A0" w:firstRow="1" w:lastRow="0" w:firstColumn="1" w:lastColumn="0" w:noHBand="1" w:noVBand="0"/>
          <w:tblPrExChange w:id="2095" w:author="Russ Ott" w:date="2022-05-16T11:54:00Z">
            <w:tblPrEx>
              <w:tblW w:w="10080" w:type="dxa"/>
              <w:jc w:val="center"/>
              <w:tblLayout w:type="fixed"/>
              <w:tblLook w:val="02A0" w:firstRow="1" w:lastRow="0" w:firstColumn="1" w:lastColumn="0" w:noHBand="1" w:noVBand="0"/>
            </w:tblPrEx>
          </w:tblPrExChange>
        </w:tblPrEx>
        <w:trPr>
          <w:jc w:val="center"/>
          <w:trPrChange w:id="2096" w:author="Russ Ott" w:date="2022-05-16T11:54:00Z">
            <w:trPr>
              <w:jc w:val="center"/>
            </w:trPr>
          </w:trPrChange>
        </w:trPr>
        <w:tc>
          <w:tcPr>
            <w:tcW w:w="3345" w:type="dxa"/>
            <w:tcPrChange w:id="2097" w:author="Russ Ott" w:date="2022-05-16T11:54:00Z">
              <w:tcPr>
                <w:tcW w:w="3345" w:type="dxa"/>
              </w:tcPr>
            </w:tcPrChange>
          </w:tcPr>
          <w:p w14:paraId="14513582" w14:textId="77777777" w:rsidR="00440477" w:rsidRDefault="00440477">
            <w:pPr>
              <w:pStyle w:val="TableText"/>
              <w:keepNext w:val="0"/>
              <w:pPrChange w:id="2098" w:author="Russ Ott" w:date="2022-05-16T11:54:00Z">
                <w:pPr>
                  <w:pStyle w:val="TableText"/>
                </w:pPr>
              </w:pPrChange>
            </w:pPr>
            <w:r>
              <w:tab/>
              <w:t>participant</w:t>
            </w:r>
          </w:p>
        </w:tc>
        <w:tc>
          <w:tcPr>
            <w:tcW w:w="720" w:type="dxa"/>
            <w:tcPrChange w:id="2099" w:author="Russ Ott" w:date="2022-05-16T11:54:00Z">
              <w:tcPr>
                <w:tcW w:w="720" w:type="dxa"/>
              </w:tcPr>
            </w:tcPrChange>
          </w:tcPr>
          <w:p w14:paraId="0A7E6ECF" w14:textId="77777777" w:rsidR="00440477" w:rsidRDefault="00440477">
            <w:pPr>
              <w:pStyle w:val="TableText"/>
              <w:keepNext w:val="0"/>
              <w:pPrChange w:id="2100" w:author="Russ Ott" w:date="2022-05-16T11:54:00Z">
                <w:pPr>
                  <w:pStyle w:val="TableText"/>
                </w:pPr>
              </w:pPrChange>
            </w:pPr>
            <w:r>
              <w:t>0..*</w:t>
            </w:r>
          </w:p>
        </w:tc>
        <w:tc>
          <w:tcPr>
            <w:tcW w:w="1152" w:type="dxa"/>
            <w:tcPrChange w:id="2101" w:author="Russ Ott" w:date="2022-05-16T11:54:00Z">
              <w:tcPr>
                <w:tcW w:w="1152" w:type="dxa"/>
              </w:tcPr>
            </w:tcPrChange>
          </w:tcPr>
          <w:p w14:paraId="2F6D9F9E" w14:textId="77777777" w:rsidR="00440477" w:rsidRDefault="00440477">
            <w:pPr>
              <w:pStyle w:val="TableText"/>
              <w:keepNext w:val="0"/>
              <w:pPrChange w:id="2102" w:author="Russ Ott" w:date="2022-05-16T11:54:00Z">
                <w:pPr>
                  <w:pStyle w:val="TableText"/>
                </w:pPr>
              </w:pPrChange>
            </w:pPr>
            <w:r>
              <w:t>MAY</w:t>
            </w:r>
          </w:p>
        </w:tc>
        <w:tc>
          <w:tcPr>
            <w:tcW w:w="864" w:type="dxa"/>
            <w:tcPrChange w:id="2103" w:author="Russ Ott" w:date="2022-05-16T11:54:00Z">
              <w:tcPr>
                <w:tcW w:w="864" w:type="dxa"/>
              </w:tcPr>
            </w:tcPrChange>
          </w:tcPr>
          <w:p w14:paraId="1B912E84" w14:textId="77777777" w:rsidR="00440477" w:rsidRDefault="00440477">
            <w:pPr>
              <w:pStyle w:val="TableText"/>
              <w:keepNext w:val="0"/>
              <w:pPrChange w:id="2104" w:author="Russ Ott" w:date="2022-05-16T11:54:00Z">
                <w:pPr>
                  <w:pStyle w:val="TableText"/>
                </w:pPr>
              </w:pPrChange>
            </w:pPr>
          </w:p>
        </w:tc>
        <w:tc>
          <w:tcPr>
            <w:tcW w:w="1104" w:type="dxa"/>
            <w:tcPrChange w:id="2105" w:author="Russ Ott" w:date="2022-05-16T11:54:00Z">
              <w:tcPr>
                <w:tcW w:w="1104" w:type="dxa"/>
              </w:tcPr>
            </w:tcPrChange>
          </w:tcPr>
          <w:p w14:paraId="2BB247AF" w14:textId="0E442452" w:rsidR="00440477" w:rsidRDefault="001C172D">
            <w:pPr>
              <w:pStyle w:val="TableText"/>
              <w:keepNext w:val="0"/>
              <w:pPrChange w:id="2106" w:author="Russ Ott" w:date="2022-05-16T11:54:00Z">
                <w:pPr>
                  <w:pStyle w:val="TableText"/>
                </w:pPr>
              </w:pPrChange>
            </w:pPr>
            <w:del w:id="2107" w:author="Russ Ott" w:date="2022-05-16T11:54:00Z">
              <w:r>
                <w:fldChar w:fldCharType="begin"/>
              </w:r>
              <w:r>
                <w:delInstrText xml:space="preserve"> HYPERLINK \l "C_4435-76" \h </w:delInstrText>
              </w:r>
              <w:r>
                <w:fldChar w:fldCharType="separate"/>
              </w:r>
              <w:r w:rsidR="002F5B8D">
                <w:rPr>
                  <w:rStyle w:val="HyperlinkText9pt"/>
                </w:rPr>
                <w:delText>4435-76</w:delText>
              </w:r>
              <w:r>
                <w:rPr>
                  <w:rStyle w:val="HyperlinkText9pt"/>
                </w:rPr>
                <w:fldChar w:fldCharType="end"/>
              </w:r>
            </w:del>
            <w:ins w:id="2108" w:author="Russ Ott" w:date="2022-05-16T11:54:00Z">
              <w:r>
                <w:fldChar w:fldCharType="begin"/>
              </w:r>
              <w:r>
                <w:instrText xml:space="preserve"> HYPERLINK \l "C_4515-171" \h </w:instrText>
              </w:r>
              <w:r>
                <w:fldChar w:fldCharType="separate"/>
              </w:r>
              <w:r w:rsidR="00440477">
                <w:rPr>
                  <w:rStyle w:val="HyperlinkText9pt"/>
                </w:rPr>
                <w:t>4515-171</w:t>
              </w:r>
              <w:r>
                <w:rPr>
                  <w:rStyle w:val="HyperlinkText9pt"/>
                </w:rPr>
                <w:fldChar w:fldCharType="end"/>
              </w:r>
            </w:ins>
          </w:p>
        </w:tc>
        <w:tc>
          <w:tcPr>
            <w:tcW w:w="2975" w:type="dxa"/>
            <w:tcPrChange w:id="2109" w:author="Russ Ott" w:date="2022-05-16T11:54:00Z">
              <w:tcPr>
                <w:tcW w:w="2975" w:type="dxa"/>
              </w:tcPr>
            </w:tcPrChange>
          </w:tcPr>
          <w:p w14:paraId="7174D438" w14:textId="77777777" w:rsidR="00440477" w:rsidRDefault="00440477">
            <w:pPr>
              <w:pStyle w:val="TableText"/>
              <w:keepNext w:val="0"/>
              <w:pPrChange w:id="2110" w:author="Russ Ott" w:date="2022-05-16T11:54:00Z">
                <w:pPr>
                  <w:pStyle w:val="TableText"/>
                </w:pPr>
              </w:pPrChange>
            </w:pPr>
          </w:p>
        </w:tc>
      </w:tr>
      <w:tr w:rsidR="00440477" w14:paraId="11DD80E5" w14:textId="77777777" w:rsidTr="00BA7D84">
        <w:tblPrEx>
          <w:tblW w:w="10080" w:type="dxa"/>
          <w:jc w:val="center"/>
          <w:tblLayout w:type="fixed"/>
          <w:tblLook w:val="02A0" w:firstRow="1" w:lastRow="0" w:firstColumn="1" w:lastColumn="0" w:noHBand="1" w:noVBand="0"/>
          <w:tblPrExChange w:id="2111" w:author="Russ Ott" w:date="2022-05-16T11:54:00Z">
            <w:tblPrEx>
              <w:tblW w:w="10080" w:type="dxa"/>
              <w:jc w:val="center"/>
              <w:tblLayout w:type="fixed"/>
              <w:tblLook w:val="02A0" w:firstRow="1" w:lastRow="0" w:firstColumn="1" w:lastColumn="0" w:noHBand="1" w:noVBand="0"/>
            </w:tblPrEx>
          </w:tblPrExChange>
        </w:tblPrEx>
        <w:trPr>
          <w:jc w:val="center"/>
          <w:trPrChange w:id="2112" w:author="Russ Ott" w:date="2022-05-16T11:54:00Z">
            <w:trPr>
              <w:jc w:val="center"/>
            </w:trPr>
          </w:trPrChange>
        </w:trPr>
        <w:tc>
          <w:tcPr>
            <w:tcW w:w="3345" w:type="dxa"/>
            <w:tcPrChange w:id="2113" w:author="Russ Ott" w:date="2022-05-16T11:54:00Z">
              <w:tcPr>
                <w:tcW w:w="3345" w:type="dxa"/>
              </w:tcPr>
            </w:tcPrChange>
          </w:tcPr>
          <w:p w14:paraId="20792F1F" w14:textId="77777777" w:rsidR="00440477" w:rsidRDefault="00440477">
            <w:pPr>
              <w:pStyle w:val="TableText"/>
              <w:keepNext w:val="0"/>
              <w:pPrChange w:id="2114" w:author="Russ Ott" w:date="2022-05-16T11:54:00Z">
                <w:pPr>
                  <w:pStyle w:val="TableText"/>
                </w:pPr>
              </w:pPrChange>
            </w:pPr>
            <w:r>
              <w:tab/>
            </w:r>
            <w:r>
              <w:tab/>
              <w:t>@typeCode</w:t>
            </w:r>
          </w:p>
        </w:tc>
        <w:tc>
          <w:tcPr>
            <w:tcW w:w="720" w:type="dxa"/>
            <w:tcPrChange w:id="2115" w:author="Russ Ott" w:date="2022-05-16T11:54:00Z">
              <w:tcPr>
                <w:tcW w:w="720" w:type="dxa"/>
              </w:tcPr>
            </w:tcPrChange>
          </w:tcPr>
          <w:p w14:paraId="641187D5" w14:textId="77777777" w:rsidR="00440477" w:rsidRDefault="00440477">
            <w:pPr>
              <w:pStyle w:val="TableText"/>
              <w:keepNext w:val="0"/>
              <w:pPrChange w:id="2116" w:author="Russ Ott" w:date="2022-05-16T11:54:00Z">
                <w:pPr>
                  <w:pStyle w:val="TableText"/>
                </w:pPr>
              </w:pPrChange>
            </w:pPr>
            <w:r>
              <w:t>1..1</w:t>
            </w:r>
          </w:p>
        </w:tc>
        <w:tc>
          <w:tcPr>
            <w:tcW w:w="1152" w:type="dxa"/>
            <w:tcPrChange w:id="2117" w:author="Russ Ott" w:date="2022-05-16T11:54:00Z">
              <w:tcPr>
                <w:tcW w:w="1152" w:type="dxa"/>
              </w:tcPr>
            </w:tcPrChange>
          </w:tcPr>
          <w:p w14:paraId="0F94F2D7" w14:textId="77777777" w:rsidR="00440477" w:rsidRDefault="00440477">
            <w:pPr>
              <w:pStyle w:val="TableText"/>
              <w:keepNext w:val="0"/>
              <w:pPrChange w:id="2118" w:author="Russ Ott" w:date="2022-05-16T11:54:00Z">
                <w:pPr>
                  <w:pStyle w:val="TableText"/>
                </w:pPr>
              </w:pPrChange>
            </w:pPr>
            <w:r>
              <w:t>SHALL</w:t>
            </w:r>
          </w:p>
        </w:tc>
        <w:tc>
          <w:tcPr>
            <w:tcW w:w="864" w:type="dxa"/>
            <w:tcPrChange w:id="2119" w:author="Russ Ott" w:date="2022-05-16T11:54:00Z">
              <w:tcPr>
                <w:tcW w:w="864" w:type="dxa"/>
              </w:tcPr>
            </w:tcPrChange>
          </w:tcPr>
          <w:p w14:paraId="6034CA44" w14:textId="77777777" w:rsidR="00440477" w:rsidRDefault="00440477">
            <w:pPr>
              <w:pStyle w:val="TableText"/>
              <w:keepNext w:val="0"/>
              <w:pPrChange w:id="2120" w:author="Russ Ott" w:date="2022-05-16T11:54:00Z">
                <w:pPr>
                  <w:pStyle w:val="TableText"/>
                </w:pPr>
              </w:pPrChange>
            </w:pPr>
          </w:p>
        </w:tc>
        <w:tc>
          <w:tcPr>
            <w:tcW w:w="1104" w:type="dxa"/>
            <w:tcPrChange w:id="2121" w:author="Russ Ott" w:date="2022-05-16T11:54:00Z">
              <w:tcPr>
                <w:tcW w:w="1104" w:type="dxa"/>
              </w:tcPr>
            </w:tcPrChange>
          </w:tcPr>
          <w:p w14:paraId="64407A54" w14:textId="6732238C" w:rsidR="00440477" w:rsidRDefault="001C172D">
            <w:pPr>
              <w:pStyle w:val="TableText"/>
              <w:keepNext w:val="0"/>
              <w:pPrChange w:id="2122" w:author="Russ Ott" w:date="2022-05-16T11:54:00Z">
                <w:pPr>
                  <w:pStyle w:val="TableText"/>
                </w:pPr>
              </w:pPrChange>
            </w:pPr>
            <w:del w:id="2123" w:author="Russ Ott" w:date="2022-05-16T11:54:00Z">
              <w:r>
                <w:fldChar w:fldCharType="begin"/>
              </w:r>
              <w:r>
                <w:delInstrText xml:space="preserve"> HYPERLINK \l "C_4435-78" \h </w:delInstrText>
              </w:r>
              <w:r>
                <w:fldChar w:fldCharType="separate"/>
              </w:r>
              <w:r w:rsidR="002F5B8D">
                <w:rPr>
                  <w:rStyle w:val="HyperlinkText9pt"/>
                </w:rPr>
                <w:delText>4435-78</w:delText>
              </w:r>
              <w:r>
                <w:rPr>
                  <w:rStyle w:val="HyperlinkText9pt"/>
                </w:rPr>
                <w:fldChar w:fldCharType="end"/>
              </w:r>
            </w:del>
            <w:ins w:id="2124" w:author="Russ Ott" w:date="2022-05-16T11:54:00Z">
              <w:r>
                <w:fldChar w:fldCharType="begin"/>
              </w:r>
              <w:r>
                <w:instrText xml:space="preserve"> HYPERLINK \l "C_4515-174" \h </w:instrText>
              </w:r>
              <w:r>
                <w:fldChar w:fldCharType="separate"/>
              </w:r>
              <w:r w:rsidR="00440477">
                <w:rPr>
                  <w:rStyle w:val="HyperlinkText9pt"/>
                </w:rPr>
                <w:t>4515-174</w:t>
              </w:r>
              <w:r>
                <w:rPr>
                  <w:rStyle w:val="HyperlinkText9pt"/>
                </w:rPr>
                <w:fldChar w:fldCharType="end"/>
              </w:r>
            </w:ins>
          </w:p>
        </w:tc>
        <w:tc>
          <w:tcPr>
            <w:tcW w:w="2975" w:type="dxa"/>
            <w:tcPrChange w:id="2125" w:author="Russ Ott" w:date="2022-05-16T11:54:00Z">
              <w:tcPr>
                <w:tcW w:w="2975" w:type="dxa"/>
              </w:tcPr>
            </w:tcPrChange>
          </w:tcPr>
          <w:p w14:paraId="18A1CA60" w14:textId="098A8FD3" w:rsidR="00440477" w:rsidRDefault="00440477">
            <w:pPr>
              <w:pStyle w:val="TableText"/>
              <w:keepNext w:val="0"/>
              <w:pPrChange w:id="2126" w:author="Russ Ott" w:date="2022-05-16T11:54:00Z">
                <w:pPr>
                  <w:pStyle w:val="TableText"/>
                </w:pPr>
              </w:pPrChange>
            </w:pPr>
            <w:r>
              <w:t xml:space="preserve">urn:oid:2.16.840.1.113883.5.90 (HL7ParticipationType) = </w:t>
            </w:r>
            <w:del w:id="2127" w:author="Russ Ott" w:date="2022-05-16T11:54:00Z">
              <w:r w:rsidR="002F5B8D">
                <w:delText>IND</w:delText>
              </w:r>
            </w:del>
            <w:ins w:id="2128" w:author="Russ Ott" w:date="2022-05-16T11:54:00Z">
              <w:r>
                <w:t>LOC</w:t>
              </w:r>
            </w:ins>
          </w:p>
        </w:tc>
      </w:tr>
      <w:tr w:rsidR="00440477" w14:paraId="33DD8B43" w14:textId="77777777" w:rsidTr="00BA7D84">
        <w:tblPrEx>
          <w:tblW w:w="10080" w:type="dxa"/>
          <w:jc w:val="center"/>
          <w:tblLayout w:type="fixed"/>
          <w:tblLook w:val="02A0" w:firstRow="1" w:lastRow="0" w:firstColumn="1" w:lastColumn="0" w:noHBand="1" w:noVBand="0"/>
          <w:tblPrExChange w:id="2129" w:author="Russ Ott" w:date="2022-05-16T11:54:00Z">
            <w:tblPrEx>
              <w:tblW w:w="10080" w:type="dxa"/>
              <w:jc w:val="center"/>
              <w:tblLayout w:type="fixed"/>
              <w:tblLook w:val="02A0" w:firstRow="1" w:lastRow="0" w:firstColumn="1" w:lastColumn="0" w:noHBand="1" w:noVBand="0"/>
            </w:tblPrEx>
          </w:tblPrExChange>
        </w:tblPrEx>
        <w:trPr>
          <w:jc w:val="center"/>
          <w:trPrChange w:id="2130" w:author="Russ Ott" w:date="2022-05-16T11:54:00Z">
            <w:trPr>
              <w:jc w:val="center"/>
            </w:trPr>
          </w:trPrChange>
        </w:trPr>
        <w:tc>
          <w:tcPr>
            <w:tcW w:w="3345" w:type="dxa"/>
            <w:tcPrChange w:id="2131" w:author="Russ Ott" w:date="2022-05-16T11:54:00Z">
              <w:tcPr>
                <w:tcW w:w="3345" w:type="dxa"/>
              </w:tcPr>
            </w:tcPrChange>
          </w:tcPr>
          <w:p w14:paraId="79A6979F" w14:textId="23BC3C97" w:rsidR="00440477" w:rsidRDefault="00440477">
            <w:pPr>
              <w:pStyle w:val="TableText"/>
              <w:keepNext w:val="0"/>
              <w:pPrChange w:id="2132" w:author="Russ Ott" w:date="2022-05-16T11:54:00Z">
                <w:pPr>
                  <w:pStyle w:val="TableText"/>
                </w:pPr>
              </w:pPrChange>
            </w:pPr>
            <w:r>
              <w:tab/>
            </w:r>
            <w:r>
              <w:tab/>
            </w:r>
            <w:del w:id="2133" w:author="Russ Ott" w:date="2022-05-16T11:54:00Z">
              <w:r w:rsidR="002F5B8D">
                <w:delText>sdtc:functionCode</w:delText>
              </w:r>
            </w:del>
            <w:ins w:id="2134" w:author="Russ Ott" w:date="2022-05-16T11:54:00Z">
              <w:r>
                <w:t>participantRole</w:t>
              </w:r>
            </w:ins>
          </w:p>
        </w:tc>
        <w:tc>
          <w:tcPr>
            <w:tcW w:w="720" w:type="dxa"/>
            <w:tcPrChange w:id="2135" w:author="Russ Ott" w:date="2022-05-16T11:54:00Z">
              <w:tcPr>
                <w:tcW w:w="720" w:type="dxa"/>
              </w:tcPr>
            </w:tcPrChange>
          </w:tcPr>
          <w:p w14:paraId="0713A514" w14:textId="77777777" w:rsidR="00440477" w:rsidRDefault="00440477">
            <w:pPr>
              <w:pStyle w:val="TableText"/>
              <w:keepNext w:val="0"/>
              <w:pPrChange w:id="2136" w:author="Russ Ott" w:date="2022-05-16T11:54:00Z">
                <w:pPr>
                  <w:pStyle w:val="TableText"/>
                </w:pPr>
              </w:pPrChange>
            </w:pPr>
            <w:r>
              <w:t>1..1</w:t>
            </w:r>
          </w:p>
        </w:tc>
        <w:tc>
          <w:tcPr>
            <w:tcW w:w="1152" w:type="dxa"/>
            <w:tcPrChange w:id="2137" w:author="Russ Ott" w:date="2022-05-16T11:54:00Z">
              <w:tcPr>
                <w:tcW w:w="1152" w:type="dxa"/>
              </w:tcPr>
            </w:tcPrChange>
          </w:tcPr>
          <w:p w14:paraId="17B09C8D" w14:textId="77777777" w:rsidR="00440477" w:rsidRDefault="00440477">
            <w:pPr>
              <w:pStyle w:val="TableText"/>
              <w:keepNext w:val="0"/>
              <w:pPrChange w:id="2138" w:author="Russ Ott" w:date="2022-05-16T11:54:00Z">
                <w:pPr>
                  <w:pStyle w:val="TableText"/>
                </w:pPr>
              </w:pPrChange>
            </w:pPr>
            <w:r>
              <w:t>SHALL</w:t>
            </w:r>
          </w:p>
        </w:tc>
        <w:tc>
          <w:tcPr>
            <w:tcW w:w="864" w:type="dxa"/>
            <w:tcPrChange w:id="2139" w:author="Russ Ott" w:date="2022-05-16T11:54:00Z">
              <w:tcPr>
                <w:tcW w:w="864" w:type="dxa"/>
              </w:tcPr>
            </w:tcPrChange>
          </w:tcPr>
          <w:p w14:paraId="6D728E1C" w14:textId="77777777" w:rsidR="00440477" w:rsidRDefault="00440477">
            <w:pPr>
              <w:pStyle w:val="TableText"/>
              <w:keepNext w:val="0"/>
              <w:pPrChange w:id="2140" w:author="Russ Ott" w:date="2022-05-16T11:54:00Z">
                <w:pPr>
                  <w:pStyle w:val="TableText"/>
                </w:pPr>
              </w:pPrChange>
            </w:pPr>
          </w:p>
        </w:tc>
        <w:tc>
          <w:tcPr>
            <w:tcW w:w="1104" w:type="dxa"/>
            <w:tcPrChange w:id="2141" w:author="Russ Ott" w:date="2022-05-16T11:54:00Z">
              <w:tcPr>
                <w:tcW w:w="1104" w:type="dxa"/>
              </w:tcPr>
            </w:tcPrChange>
          </w:tcPr>
          <w:p w14:paraId="5EC2AD8C" w14:textId="076D2368" w:rsidR="00440477" w:rsidRDefault="001C172D">
            <w:pPr>
              <w:pStyle w:val="TableText"/>
              <w:keepNext w:val="0"/>
              <w:pPrChange w:id="2142" w:author="Russ Ott" w:date="2022-05-16T11:54:00Z">
                <w:pPr>
                  <w:pStyle w:val="TableText"/>
                </w:pPr>
              </w:pPrChange>
            </w:pPr>
            <w:del w:id="2143" w:author="Russ Ott" w:date="2022-05-16T11:54:00Z">
              <w:r>
                <w:fldChar w:fldCharType="begin"/>
              </w:r>
              <w:r>
                <w:delInstrText xml:space="preserve"> HYPERLINK \l "C_4435-169" \h </w:delInstrText>
              </w:r>
              <w:r>
                <w:fldChar w:fldCharType="separate"/>
              </w:r>
              <w:r w:rsidR="002F5B8D">
                <w:rPr>
                  <w:rStyle w:val="HyperlinkText9pt"/>
                </w:rPr>
                <w:delText>4435-169</w:delText>
              </w:r>
              <w:r>
                <w:rPr>
                  <w:rStyle w:val="HyperlinkText9pt"/>
                </w:rPr>
                <w:fldChar w:fldCharType="end"/>
              </w:r>
            </w:del>
            <w:ins w:id="2144" w:author="Russ Ott" w:date="2022-05-16T11:54:00Z">
              <w:r>
                <w:fldChar w:fldCharType="begin"/>
              </w:r>
              <w:r>
                <w:instrText xml:space="preserve"> HYPERLINK \l "C_4515-173" \h </w:instrText>
              </w:r>
              <w:r>
                <w:fldChar w:fldCharType="separate"/>
              </w:r>
              <w:r w:rsidR="00440477">
                <w:rPr>
                  <w:rStyle w:val="HyperlinkText9pt"/>
                </w:rPr>
                <w:t>4515-173</w:t>
              </w:r>
              <w:r>
                <w:rPr>
                  <w:rStyle w:val="HyperlinkText9pt"/>
                </w:rPr>
                <w:fldChar w:fldCharType="end"/>
              </w:r>
            </w:ins>
          </w:p>
        </w:tc>
        <w:tc>
          <w:tcPr>
            <w:tcW w:w="2975" w:type="dxa"/>
            <w:tcPrChange w:id="2145" w:author="Russ Ott" w:date="2022-05-16T11:54:00Z">
              <w:tcPr>
                <w:tcW w:w="2975" w:type="dxa"/>
              </w:tcPr>
            </w:tcPrChange>
          </w:tcPr>
          <w:p w14:paraId="6D88CAEB" w14:textId="00F40941" w:rsidR="00440477" w:rsidRDefault="00440477">
            <w:pPr>
              <w:pStyle w:val="TableText"/>
              <w:keepNext w:val="0"/>
              <w:pPrChange w:id="2146" w:author="Russ Ott" w:date="2022-05-16T11:54:00Z">
                <w:pPr>
                  <w:pStyle w:val="TableText"/>
                </w:pPr>
              </w:pPrChange>
            </w:pPr>
            <w:moveFromRangeStart w:id="2147" w:author="Russ Ott" w:date="2022-05-16T11:54:00Z" w:name="move103594478"/>
            <w:moveFrom w:id="2148" w:author="Russ Ott" w:date="2022-05-16T11:54:00Z">
              <w:r>
                <w:t>urn:oid:2.16.840.1.113762.1.4.1099.30 (Care Team Member Function)</w:t>
              </w:r>
            </w:moveFrom>
            <w:moveFromRangeEnd w:id="2147"/>
          </w:p>
        </w:tc>
      </w:tr>
      <w:tr w:rsidR="00440477" w14:paraId="5152FF06" w14:textId="77777777" w:rsidTr="00BA7D84">
        <w:tblPrEx>
          <w:tblW w:w="10080" w:type="dxa"/>
          <w:jc w:val="center"/>
          <w:tblLayout w:type="fixed"/>
          <w:tblLook w:val="02A0" w:firstRow="1" w:lastRow="0" w:firstColumn="1" w:lastColumn="0" w:noHBand="1" w:noVBand="0"/>
          <w:tblPrExChange w:id="2149" w:author="Russ Ott" w:date="2022-05-16T11:54:00Z">
            <w:tblPrEx>
              <w:tblW w:w="10080" w:type="dxa"/>
              <w:jc w:val="center"/>
              <w:tblLayout w:type="fixed"/>
              <w:tblLook w:val="02A0" w:firstRow="1" w:lastRow="0" w:firstColumn="1" w:lastColumn="0" w:noHBand="1" w:noVBand="0"/>
            </w:tblPrEx>
          </w:tblPrExChange>
        </w:tblPrEx>
        <w:trPr>
          <w:jc w:val="center"/>
          <w:trPrChange w:id="2150" w:author="Russ Ott" w:date="2022-05-16T11:54:00Z">
            <w:trPr>
              <w:jc w:val="center"/>
            </w:trPr>
          </w:trPrChange>
        </w:trPr>
        <w:tc>
          <w:tcPr>
            <w:tcW w:w="3345" w:type="dxa"/>
            <w:tcPrChange w:id="2151" w:author="Russ Ott" w:date="2022-05-16T11:54:00Z">
              <w:tcPr>
                <w:tcW w:w="3345" w:type="dxa"/>
              </w:tcPr>
            </w:tcPrChange>
          </w:tcPr>
          <w:p w14:paraId="553466C6" w14:textId="77777777" w:rsidR="00440477" w:rsidRDefault="00440477">
            <w:pPr>
              <w:pStyle w:val="TableText"/>
              <w:keepNext w:val="0"/>
              <w:pPrChange w:id="2152" w:author="Russ Ott" w:date="2022-05-16T11:54:00Z">
                <w:pPr>
                  <w:pStyle w:val="TableText"/>
                </w:pPr>
              </w:pPrChange>
            </w:pPr>
            <w:r>
              <w:tab/>
              <w:t>participant</w:t>
            </w:r>
          </w:p>
        </w:tc>
        <w:tc>
          <w:tcPr>
            <w:tcW w:w="720" w:type="dxa"/>
            <w:tcPrChange w:id="2153" w:author="Russ Ott" w:date="2022-05-16T11:54:00Z">
              <w:tcPr>
                <w:tcW w:w="720" w:type="dxa"/>
              </w:tcPr>
            </w:tcPrChange>
          </w:tcPr>
          <w:p w14:paraId="5657A72D" w14:textId="77777777" w:rsidR="00440477" w:rsidRDefault="00440477">
            <w:pPr>
              <w:pStyle w:val="TableText"/>
              <w:keepNext w:val="0"/>
              <w:pPrChange w:id="2154" w:author="Russ Ott" w:date="2022-05-16T11:54:00Z">
                <w:pPr>
                  <w:pStyle w:val="TableText"/>
                </w:pPr>
              </w:pPrChange>
            </w:pPr>
            <w:r>
              <w:t>0..*</w:t>
            </w:r>
          </w:p>
        </w:tc>
        <w:tc>
          <w:tcPr>
            <w:tcW w:w="1152" w:type="dxa"/>
            <w:tcPrChange w:id="2155" w:author="Russ Ott" w:date="2022-05-16T11:54:00Z">
              <w:tcPr>
                <w:tcW w:w="1152" w:type="dxa"/>
              </w:tcPr>
            </w:tcPrChange>
          </w:tcPr>
          <w:p w14:paraId="7BB53CBD" w14:textId="77777777" w:rsidR="00440477" w:rsidRDefault="00440477">
            <w:pPr>
              <w:pStyle w:val="TableText"/>
              <w:keepNext w:val="0"/>
              <w:pPrChange w:id="2156" w:author="Russ Ott" w:date="2022-05-16T11:54:00Z">
                <w:pPr>
                  <w:pStyle w:val="TableText"/>
                </w:pPr>
              </w:pPrChange>
            </w:pPr>
            <w:r>
              <w:t>MAY</w:t>
            </w:r>
          </w:p>
        </w:tc>
        <w:tc>
          <w:tcPr>
            <w:tcW w:w="864" w:type="dxa"/>
            <w:tcPrChange w:id="2157" w:author="Russ Ott" w:date="2022-05-16T11:54:00Z">
              <w:tcPr>
                <w:tcW w:w="864" w:type="dxa"/>
              </w:tcPr>
            </w:tcPrChange>
          </w:tcPr>
          <w:p w14:paraId="72E8253B" w14:textId="77777777" w:rsidR="00440477" w:rsidRDefault="00440477">
            <w:pPr>
              <w:pStyle w:val="TableText"/>
              <w:keepNext w:val="0"/>
              <w:pPrChange w:id="2158" w:author="Russ Ott" w:date="2022-05-16T11:54:00Z">
                <w:pPr>
                  <w:pStyle w:val="TableText"/>
                </w:pPr>
              </w:pPrChange>
            </w:pPr>
          </w:p>
        </w:tc>
        <w:tc>
          <w:tcPr>
            <w:tcW w:w="1104" w:type="dxa"/>
            <w:tcPrChange w:id="2159" w:author="Russ Ott" w:date="2022-05-16T11:54:00Z">
              <w:tcPr>
                <w:tcW w:w="1104" w:type="dxa"/>
              </w:tcPr>
            </w:tcPrChange>
          </w:tcPr>
          <w:p w14:paraId="4EE92AF7" w14:textId="2D13A621" w:rsidR="00440477" w:rsidRDefault="001C172D">
            <w:pPr>
              <w:pStyle w:val="TableText"/>
              <w:keepNext w:val="0"/>
              <w:pPrChange w:id="2160" w:author="Russ Ott" w:date="2022-05-16T11:54:00Z">
                <w:pPr>
                  <w:pStyle w:val="TableText"/>
                </w:pPr>
              </w:pPrChange>
            </w:pPr>
            <w:del w:id="2161" w:author="Russ Ott" w:date="2022-05-16T11:54:00Z">
              <w:r>
                <w:fldChar w:fldCharType="begin"/>
              </w:r>
              <w:r>
                <w:delInstrText xml:space="preserve"> HYPERLINK \l "C_4435-171" \h </w:delInstrText>
              </w:r>
              <w:r>
                <w:fldChar w:fldCharType="separate"/>
              </w:r>
              <w:r w:rsidR="002F5B8D">
                <w:rPr>
                  <w:rStyle w:val="HyperlinkText9pt"/>
                </w:rPr>
                <w:delText>4435-171</w:delText>
              </w:r>
              <w:r>
                <w:rPr>
                  <w:rStyle w:val="HyperlinkText9pt"/>
                </w:rPr>
                <w:fldChar w:fldCharType="end"/>
              </w:r>
            </w:del>
            <w:ins w:id="2162" w:author="Russ Ott" w:date="2022-05-16T11:54:00Z">
              <w:r>
                <w:fldChar w:fldCharType="begin"/>
              </w:r>
              <w:r>
                <w:instrText xml:space="preserve"> HYPERLINK \l "C_4515-76" \h </w:instrText>
              </w:r>
              <w:r>
                <w:fldChar w:fldCharType="separate"/>
              </w:r>
              <w:r w:rsidR="00440477">
                <w:rPr>
                  <w:rStyle w:val="HyperlinkText9pt"/>
                </w:rPr>
                <w:t>4515-76</w:t>
              </w:r>
              <w:r>
                <w:rPr>
                  <w:rStyle w:val="HyperlinkText9pt"/>
                </w:rPr>
                <w:fldChar w:fldCharType="end"/>
              </w:r>
            </w:ins>
          </w:p>
        </w:tc>
        <w:tc>
          <w:tcPr>
            <w:tcW w:w="2975" w:type="dxa"/>
            <w:tcPrChange w:id="2163" w:author="Russ Ott" w:date="2022-05-16T11:54:00Z">
              <w:tcPr>
                <w:tcW w:w="2975" w:type="dxa"/>
              </w:tcPr>
            </w:tcPrChange>
          </w:tcPr>
          <w:p w14:paraId="62221A2C" w14:textId="77777777" w:rsidR="00440477" w:rsidRDefault="00440477">
            <w:pPr>
              <w:pStyle w:val="TableText"/>
              <w:keepNext w:val="0"/>
              <w:pPrChange w:id="2164" w:author="Russ Ott" w:date="2022-05-16T11:54:00Z">
                <w:pPr>
                  <w:pStyle w:val="TableText"/>
                </w:pPr>
              </w:pPrChange>
            </w:pPr>
          </w:p>
        </w:tc>
      </w:tr>
      <w:tr w:rsidR="00440477" w14:paraId="3DC80DAC" w14:textId="77777777" w:rsidTr="00BA7D84">
        <w:tblPrEx>
          <w:tblW w:w="10080" w:type="dxa"/>
          <w:jc w:val="center"/>
          <w:tblLayout w:type="fixed"/>
          <w:tblLook w:val="02A0" w:firstRow="1" w:lastRow="0" w:firstColumn="1" w:lastColumn="0" w:noHBand="1" w:noVBand="0"/>
          <w:tblPrExChange w:id="2165" w:author="Russ Ott" w:date="2022-05-16T11:54:00Z">
            <w:tblPrEx>
              <w:tblW w:w="10080" w:type="dxa"/>
              <w:jc w:val="center"/>
              <w:tblLayout w:type="fixed"/>
              <w:tblLook w:val="02A0" w:firstRow="1" w:lastRow="0" w:firstColumn="1" w:lastColumn="0" w:noHBand="1" w:noVBand="0"/>
            </w:tblPrEx>
          </w:tblPrExChange>
        </w:tblPrEx>
        <w:trPr>
          <w:jc w:val="center"/>
          <w:trPrChange w:id="2166" w:author="Russ Ott" w:date="2022-05-16T11:54:00Z">
            <w:trPr>
              <w:jc w:val="center"/>
            </w:trPr>
          </w:trPrChange>
        </w:trPr>
        <w:tc>
          <w:tcPr>
            <w:tcW w:w="3345" w:type="dxa"/>
            <w:tcPrChange w:id="2167" w:author="Russ Ott" w:date="2022-05-16T11:54:00Z">
              <w:tcPr>
                <w:tcW w:w="3345" w:type="dxa"/>
              </w:tcPr>
            </w:tcPrChange>
          </w:tcPr>
          <w:p w14:paraId="780E5860" w14:textId="77777777" w:rsidR="00440477" w:rsidRDefault="00440477">
            <w:pPr>
              <w:pStyle w:val="TableText"/>
              <w:keepNext w:val="0"/>
              <w:pPrChange w:id="2168" w:author="Russ Ott" w:date="2022-05-16T11:54:00Z">
                <w:pPr>
                  <w:pStyle w:val="TableText"/>
                </w:pPr>
              </w:pPrChange>
            </w:pPr>
            <w:r>
              <w:lastRenderedPageBreak/>
              <w:tab/>
            </w:r>
            <w:r>
              <w:tab/>
              <w:t>@typeCode</w:t>
            </w:r>
          </w:p>
        </w:tc>
        <w:tc>
          <w:tcPr>
            <w:tcW w:w="720" w:type="dxa"/>
            <w:tcPrChange w:id="2169" w:author="Russ Ott" w:date="2022-05-16T11:54:00Z">
              <w:tcPr>
                <w:tcW w:w="720" w:type="dxa"/>
              </w:tcPr>
            </w:tcPrChange>
          </w:tcPr>
          <w:p w14:paraId="59615ADA" w14:textId="77777777" w:rsidR="00440477" w:rsidRDefault="00440477">
            <w:pPr>
              <w:pStyle w:val="TableText"/>
              <w:keepNext w:val="0"/>
              <w:pPrChange w:id="2170" w:author="Russ Ott" w:date="2022-05-16T11:54:00Z">
                <w:pPr>
                  <w:pStyle w:val="TableText"/>
                </w:pPr>
              </w:pPrChange>
            </w:pPr>
            <w:r>
              <w:t>1..1</w:t>
            </w:r>
          </w:p>
        </w:tc>
        <w:tc>
          <w:tcPr>
            <w:tcW w:w="1152" w:type="dxa"/>
            <w:tcPrChange w:id="2171" w:author="Russ Ott" w:date="2022-05-16T11:54:00Z">
              <w:tcPr>
                <w:tcW w:w="1152" w:type="dxa"/>
              </w:tcPr>
            </w:tcPrChange>
          </w:tcPr>
          <w:p w14:paraId="06E74054" w14:textId="77777777" w:rsidR="00440477" w:rsidRDefault="00440477">
            <w:pPr>
              <w:pStyle w:val="TableText"/>
              <w:keepNext w:val="0"/>
              <w:pPrChange w:id="2172" w:author="Russ Ott" w:date="2022-05-16T11:54:00Z">
                <w:pPr>
                  <w:pStyle w:val="TableText"/>
                </w:pPr>
              </w:pPrChange>
            </w:pPr>
            <w:r>
              <w:t>SHALL</w:t>
            </w:r>
          </w:p>
        </w:tc>
        <w:tc>
          <w:tcPr>
            <w:tcW w:w="864" w:type="dxa"/>
            <w:tcPrChange w:id="2173" w:author="Russ Ott" w:date="2022-05-16T11:54:00Z">
              <w:tcPr>
                <w:tcW w:w="864" w:type="dxa"/>
              </w:tcPr>
            </w:tcPrChange>
          </w:tcPr>
          <w:p w14:paraId="709B95E7" w14:textId="77777777" w:rsidR="00440477" w:rsidRDefault="00440477">
            <w:pPr>
              <w:pStyle w:val="TableText"/>
              <w:keepNext w:val="0"/>
              <w:pPrChange w:id="2174" w:author="Russ Ott" w:date="2022-05-16T11:54:00Z">
                <w:pPr>
                  <w:pStyle w:val="TableText"/>
                </w:pPr>
              </w:pPrChange>
            </w:pPr>
          </w:p>
        </w:tc>
        <w:tc>
          <w:tcPr>
            <w:tcW w:w="1104" w:type="dxa"/>
            <w:tcPrChange w:id="2175" w:author="Russ Ott" w:date="2022-05-16T11:54:00Z">
              <w:tcPr>
                <w:tcW w:w="1104" w:type="dxa"/>
              </w:tcPr>
            </w:tcPrChange>
          </w:tcPr>
          <w:p w14:paraId="1BD2B263" w14:textId="65D91D93" w:rsidR="00440477" w:rsidRDefault="001C172D">
            <w:pPr>
              <w:pStyle w:val="TableText"/>
              <w:keepNext w:val="0"/>
              <w:pPrChange w:id="2176" w:author="Russ Ott" w:date="2022-05-16T11:54:00Z">
                <w:pPr>
                  <w:pStyle w:val="TableText"/>
                </w:pPr>
              </w:pPrChange>
            </w:pPr>
            <w:del w:id="2177" w:author="Russ Ott" w:date="2022-05-16T11:54:00Z">
              <w:r>
                <w:fldChar w:fldCharType="begin"/>
              </w:r>
              <w:r>
                <w:delInstrText xml:space="preserve"> HYPERLINK \l "C_4435-174" \h </w:delInstrText>
              </w:r>
              <w:r>
                <w:fldChar w:fldCharType="separate"/>
              </w:r>
              <w:r w:rsidR="002F5B8D">
                <w:rPr>
                  <w:rStyle w:val="HyperlinkText9pt"/>
                </w:rPr>
                <w:delText>4435-174</w:delText>
              </w:r>
              <w:r>
                <w:rPr>
                  <w:rStyle w:val="HyperlinkText9pt"/>
                </w:rPr>
                <w:fldChar w:fldCharType="end"/>
              </w:r>
            </w:del>
            <w:ins w:id="2178" w:author="Russ Ott" w:date="2022-05-16T11:54:00Z">
              <w:r>
                <w:fldChar w:fldCharType="begin"/>
              </w:r>
              <w:r>
                <w:instrText xml:space="preserve"> HYPERLINK \l "C_4515-78" \h </w:instrText>
              </w:r>
              <w:r>
                <w:fldChar w:fldCharType="separate"/>
              </w:r>
              <w:r w:rsidR="00440477">
                <w:rPr>
                  <w:rStyle w:val="HyperlinkText9pt"/>
                </w:rPr>
                <w:t>4515-78</w:t>
              </w:r>
              <w:r>
                <w:rPr>
                  <w:rStyle w:val="HyperlinkText9pt"/>
                </w:rPr>
                <w:fldChar w:fldCharType="end"/>
              </w:r>
            </w:ins>
          </w:p>
        </w:tc>
        <w:tc>
          <w:tcPr>
            <w:tcW w:w="2975" w:type="dxa"/>
            <w:tcPrChange w:id="2179" w:author="Russ Ott" w:date="2022-05-16T11:54:00Z">
              <w:tcPr>
                <w:tcW w:w="2975" w:type="dxa"/>
              </w:tcPr>
            </w:tcPrChange>
          </w:tcPr>
          <w:p w14:paraId="7D122FFE" w14:textId="555070B9" w:rsidR="00440477" w:rsidRDefault="00440477">
            <w:pPr>
              <w:pStyle w:val="TableText"/>
              <w:keepNext w:val="0"/>
              <w:pPrChange w:id="2180" w:author="Russ Ott" w:date="2022-05-16T11:54:00Z">
                <w:pPr>
                  <w:pStyle w:val="TableText"/>
                </w:pPr>
              </w:pPrChange>
            </w:pPr>
            <w:r>
              <w:t xml:space="preserve">urn:oid:2.16.840.1.113883.5.90 (HL7ParticipationType) = </w:t>
            </w:r>
            <w:del w:id="2181" w:author="Russ Ott" w:date="2022-05-16T11:54:00Z">
              <w:r w:rsidR="002F5B8D">
                <w:delText>LOC</w:delText>
              </w:r>
            </w:del>
            <w:ins w:id="2182" w:author="Russ Ott" w:date="2022-05-16T11:54:00Z">
              <w:r>
                <w:t>IND</w:t>
              </w:r>
            </w:ins>
          </w:p>
        </w:tc>
      </w:tr>
      <w:tr w:rsidR="00440477" w14:paraId="227C2BCB" w14:textId="77777777" w:rsidTr="00BA7D84">
        <w:tblPrEx>
          <w:tblW w:w="10080" w:type="dxa"/>
          <w:jc w:val="center"/>
          <w:tblLayout w:type="fixed"/>
          <w:tblLook w:val="02A0" w:firstRow="1" w:lastRow="0" w:firstColumn="1" w:lastColumn="0" w:noHBand="1" w:noVBand="0"/>
          <w:tblPrExChange w:id="2183" w:author="Russ Ott" w:date="2022-05-16T11:54:00Z">
            <w:tblPrEx>
              <w:tblW w:w="10080" w:type="dxa"/>
              <w:jc w:val="center"/>
              <w:tblLayout w:type="fixed"/>
              <w:tblLook w:val="02A0" w:firstRow="1" w:lastRow="0" w:firstColumn="1" w:lastColumn="0" w:noHBand="1" w:noVBand="0"/>
            </w:tblPrEx>
          </w:tblPrExChange>
        </w:tblPrEx>
        <w:trPr>
          <w:jc w:val="center"/>
          <w:trPrChange w:id="2184" w:author="Russ Ott" w:date="2022-05-16T11:54:00Z">
            <w:trPr>
              <w:jc w:val="center"/>
            </w:trPr>
          </w:trPrChange>
        </w:trPr>
        <w:tc>
          <w:tcPr>
            <w:tcW w:w="3345" w:type="dxa"/>
            <w:tcPrChange w:id="2185" w:author="Russ Ott" w:date="2022-05-16T11:54:00Z">
              <w:tcPr>
                <w:tcW w:w="3345" w:type="dxa"/>
              </w:tcPr>
            </w:tcPrChange>
          </w:tcPr>
          <w:p w14:paraId="3EC156A0" w14:textId="0A0142FA" w:rsidR="00440477" w:rsidRDefault="00440477">
            <w:pPr>
              <w:pStyle w:val="TableText"/>
              <w:keepNext w:val="0"/>
              <w:pPrChange w:id="2186" w:author="Russ Ott" w:date="2022-05-16T11:54:00Z">
                <w:pPr>
                  <w:pStyle w:val="TableText"/>
                </w:pPr>
              </w:pPrChange>
            </w:pPr>
            <w:r>
              <w:tab/>
            </w:r>
            <w:r>
              <w:tab/>
            </w:r>
            <w:del w:id="2187" w:author="Russ Ott" w:date="2022-05-16T11:54:00Z">
              <w:r w:rsidR="002F5B8D">
                <w:delText>participantRole</w:delText>
              </w:r>
            </w:del>
            <w:ins w:id="2188" w:author="Russ Ott" w:date="2022-05-16T11:54:00Z">
              <w:r>
                <w:t>sdtc:functionCode</w:t>
              </w:r>
            </w:ins>
          </w:p>
        </w:tc>
        <w:tc>
          <w:tcPr>
            <w:tcW w:w="720" w:type="dxa"/>
            <w:tcPrChange w:id="2189" w:author="Russ Ott" w:date="2022-05-16T11:54:00Z">
              <w:tcPr>
                <w:tcW w:w="720" w:type="dxa"/>
              </w:tcPr>
            </w:tcPrChange>
          </w:tcPr>
          <w:p w14:paraId="1A251B7C" w14:textId="77777777" w:rsidR="00440477" w:rsidRDefault="00440477">
            <w:pPr>
              <w:pStyle w:val="TableText"/>
              <w:keepNext w:val="0"/>
              <w:pPrChange w:id="2190" w:author="Russ Ott" w:date="2022-05-16T11:54:00Z">
                <w:pPr>
                  <w:pStyle w:val="TableText"/>
                </w:pPr>
              </w:pPrChange>
            </w:pPr>
            <w:r>
              <w:t>1..1</w:t>
            </w:r>
          </w:p>
        </w:tc>
        <w:tc>
          <w:tcPr>
            <w:tcW w:w="1152" w:type="dxa"/>
            <w:tcPrChange w:id="2191" w:author="Russ Ott" w:date="2022-05-16T11:54:00Z">
              <w:tcPr>
                <w:tcW w:w="1152" w:type="dxa"/>
              </w:tcPr>
            </w:tcPrChange>
          </w:tcPr>
          <w:p w14:paraId="1C9C11FB" w14:textId="77777777" w:rsidR="00440477" w:rsidRDefault="00440477">
            <w:pPr>
              <w:pStyle w:val="TableText"/>
              <w:keepNext w:val="0"/>
              <w:pPrChange w:id="2192" w:author="Russ Ott" w:date="2022-05-16T11:54:00Z">
                <w:pPr>
                  <w:pStyle w:val="TableText"/>
                </w:pPr>
              </w:pPrChange>
            </w:pPr>
            <w:r>
              <w:t>SHALL</w:t>
            </w:r>
          </w:p>
        </w:tc>
        <w:tc>
          <w:tcPr>
            <w:tcW w:w="864" w:type="dxa"/>
            <w:tcPrChange w:id="2193" w:author="Russ Ott" w:date="2022-05-16T11:54:00Z">
              <w:tcPr>
                <w:tcW w:w="864" w:type="dxa"/>
              </w:tcPr>
            </w:tcPrChange>
          </w:tcPr>
          <w:p w14:paraId="2A6A8AEC" w14:textId="77777777" w:rsidR="00440477" w:rsidRDefault="00440477">
            <w:pPr>
              <w:pStyle w:val="TableText"/>
              <w:keepNext w:val="0"/>
              <w:pPrChange w:id="2194" w:author="Russ Ott" w:date="2022-05-16T11:54:00Z">
                <w:pPr>
                  <w:pStyle w:val="TableText"/>
                </w:pPr>
              </w:pPrChange>
            </w:pPr>
          </w:p>
        </w:tc>
        <w:tc>
          <w:tcPr>
            <w:tcW w:w="1104" w:type="dxa"/>
            <w:tcPrChange w:id="2195" w:author="Russ Ott" w:date="2022-05-16T11:54:00Z">
              <w:tcPr>
                <w:tcW w:w="1104" w:type="dxa"/>
              </w:tcPr>
            </w:tcPrChange>
          </w:tcPr>
          <w:p w14:paraId="5460572D" w14:textId="6D731528" w:rsidR="00440477" w:rsidRDefault="001C172D">
            <w:pPr>
              <w:pStyle w:val="TableText"/>
              <w:keepNext w:val="0"/>
              <w:pPrChange w:id="2196" w:author="Russ Ott" w:date="2022-05-16T11:54:00Z">
                <w:pPr>
                  <w:pStyle w:val="TableText"/>
                </w:pPr>
              </w:pPrChange>
            </w:pPr>
            <w:del w:id="2197" w:author="Russ Ott" w:date="2022-05-16T11:54:00Z">
              <w:r>
                <w:fldChar w:fldCharType="begin"/>
              </w:r>
              <w:r>
                <w:delInstrText xml:space="preserve"> HYPERLINK \l "C_4435-173" \h </w:delInstrText>
              </w:r>
              <w:r>
                <w:fldChar w:fldCharType="separate"/>
              </w:r>
              <w:r w:rsidR="002F5B8D">
                <w:rPr>
                  <w:rStyle w:val="HyperlinkText9pt"/>
                </w:rPr>
                <w:delText>4435-173</w:delText>
              </w:r>
              <w:r>
                <w:rPr>
                  <w:rStyle w:val="HyperlinkText9pt"/>
                </w:rPr>
                <w:fldChar w:fldCharType="end"/>
              </w:r>
            </w:del>
            <w:ins w:id="2198" w:author="Russ Ott" w:date="2022-05-16T11:54:00Z">
              <w:r>
                <w:fldChar w:fldCharType="begin"/>
              </w:r>
              <w:r>
                <w:instrText xml:space="preserve"> HYPERLINK \l "C_4515-169" \h </w:instrText>
              </w:r>
              <w:r>
                <w:fldChar w:fldCharType="separate"/>
              </w:r>
              <w:r w:rsidR="00440477">
                <w:rPr>
                  <w:rStyle w:val="HyperlinkText9pt"/>
                </w:rPr>
                <w:t>4515-169</w:t>
              </w:r>
              <w:r>
                <w:rPr>
                  <w:rStyle w:val="HyperlinkText9pt"/>
                </w:rPr>
                <w:fldChar w:fldCharType="end"/>
              </w:r>
            </w:ins>
          </w:p>
        </w:tc>
        <w:tc>
          <w:tcPr>
            <w:tcW w:w="2975" w:type="dxa"/>
            <w:tcPrChange w:id="2199" w:author="Russ Ott" w:date="2022-05-16T11:54:00Z">
              <w:tcPr>
                <w:tcW w:w="2975" w:type="dxa"/>
              </w:tcPr>
            </w:tcPrChange>
          </w:tcPr>
          <w:p w14:paraId="0EFD3237" w14:textId="77777777" w:rsidR="00440477" w:rsidRDefault="00440477">
            <w:pPr>
              <w:pStyle w:val="TableText"/>
              <w:keepNext w:val="0"/>
              <w:pPrChange w:id="2200" w:author="Russ Ott" w:date="2022-05-16T11:54:00Z">
                <w:pPr>
                  <w:pStyle w:val="TableText"/>
                </w:pPr>
              </w:pPrChange>
            </w:pPr>
            <w:moveToRangeStart w:id="2201" w:author="Russ Ott" w:date="2022-05-16T11:54:00Z" w:name="move103594478"/>
            <w:moveTo w:id="2202" w:author="Russ Ott" w:date="2022-05-16T11:54:00Z">
              <w:r>
                <w:t>urn:oid:2.16.840.1.113762.1.4.1099.30 (Care Team Member Function)</w:t>
              </w:r>
            </w:moveTo>
            <w:moveToRangeEnd w:id="2201"/>
          </w:p>
        </w:tc>
      </w:tr>
      <w:tr w:rsidR="00440477" w14:paraId="5D70CA50" w14:textId="77777777" w:rsidTr="00BA7D84">
        <w:tblPrEx>
          <w:tblW w:w="10080" w:type="dxa"/>
          <w:jc w:val="center"/>
          <w:tblLayout w:type="fixed"/>
          <w:tblLook w:val="02A0" w:firstRow="1" w:lastRow="0" w:firstColumn="1" w:lastColumn="0" w:noHBand="1" w:noVBand="0"/>
          <w:tblPrExChange w:id="2203" w:author="Russ Ott" w:date="2022-05-16T11:54:00Z">
            <w:tblPrEx>
              <w:tblW w:w="10080" w:type="dxa"/>
              <w:jc w:val="center"/>
              <w:tblLayout w:type="fixed"/>
              <w:tblLook w:val="02A0" w:firstRow="1" w:lastRow="0" w:firstColumn="1" w:lastColumn="0" w:noHBand="1" w:noVBand="0"/>
            </w:tblPrEx>
          </w:tblPrExChange>
        </w:tblPrEx>
        <w:trPr>
          <w:jc w:val="center"/>
          <w:trPrChange w:id="2204" w:author="Russ Ott" w:date="2022-05-16T11:54:00Z">
            <w:trPr>
              <w:jc w:val="center"/>
            </w:trPr>
          </w:trPrChange>
        </w:trPr>
        <w:tc>
          <w:tcPr>
            <w:tcW w:w="3345" w:type="dxa"/>
            <w:tcPrChange w:id="2205" w:author="Russ Ott" w:date="2022-05-16T11:54:00Z">
              <w:tcPr>
                <w:tcW w:w="3345" w:type="dxa"/>
              </w:tcPr>
            </w:tcPrChange>
          </w:tcPr>
          <w:p w14:paraId="10A8CCFC" w14:textId="77777777" w:rsidR="00440477" w:rsidRDefault="00440477">
            <w:pPr>
              <w:pStyle w:val="TableText"/>
              <w:keepNext w:val="0"/>
              <w:pPrChange w:id="2206" w:author="Russ Ott" w:date="2022-05-16T11:54:00Z">
                <w:pPr>
                  <w:pStyle w:val="TableText"/>
                </w:pPr>
              </w:pPrChange>
            </w:pPr>
            <w:r>
              <w:tab/>
              <w:t>entryRelationship</w:t>
            </w:r>
          </w:p>
        </w:tc>
        <w:tc>
          <w:tcPr>
            <w:tcW w:w="720" w:type="dxa"/>
            <w:tcPrChange w:id="2207" w:author="Russ Ott" w:date="2022-05-16T11:54:00Z">
              <w:tcPr>
                <w:tcW w:w="720" w:type="dxa"/>
              </w:tcPr>
            </w:tcPrChange>
          </w:tcPr>
          <w:p w14:paraId="36CCA8E7" w14:textId="77777777" w:rsidR="00440477" w:rsidRDefault="00440477">
            <w:pPr>
              <w:pStyle w:val="TableText"/>
              <w:keepNext w:val="0"/>
              <w:pPrChange w:id="2208" w:author="Russ Ott" w:date="2022-05-16T11:54:00Z">
                <w:pPr>
                  <w:pStyle w:val="TableText"/>
                </w:pPr>
              </w:pPrChange>
            </w:pPr>
            <w:r>
              <w:t>0..*</w:t>
            </w:r>
          </w:p>
        </w:tc>
        <w:tc>
          <w:tcPr>
            <w:tcW w:w="1152" w:type="dxa"/>
            <w:tcPrChange w:id="2209" w:author="Russ Ott" w:date="2022-05-16T11:54:00Z">
              <w:tcPr>
                <w:tcW w:w="1152" w:type="dxa"/>
              </w:tcPr>
            </w:tcPrChange>
          </w:tcPr>
          <w:p w14:paraId="64787916" w14:textId="77777777" w:rsidR="00440477" w:rsidRDefault="00440477">
            <w:pPr>
              <w:pStyle w:val="TableText"/>
              <w:keepNext w:val="0"/>
              <w:pPrChange w:id="2210" w:author="Russ Ott" w:date="2022-05-16T11:54:00Z">
                <w:pPr>
                  <w:pStyle w:val="TableText"/>
                </w:pPr>
              </w:pPrChange>
            </w:pPr>
            <w:r>
              <w:t>MAY</w:t>
            </w:r>
          </w:p>
        </w:tc>
        <w:tc>
          <w:tcPr>
            <w:tcW w:w="864" w:type="dxa"/>
            <w:tcPrChange w:id="2211" w:author="Russ Ott" w:date="2022-05-16T11:54:00Z">
              <w:tcPr>
                <w:tcW w:w="864" w:type="dxa"/>
              </w:tcPr>
            </w:tcPrChange>
          </w:tcPr>
          <w:p w14:paraId="7CCA32A8" w14:textId="77777777" w:rsidR="00440477" w:rsidRDefault="00440477">
            <w:pPr>
              <w:pStyle w:val="TableText"/>
              <w:keepNext w:val="0"/>
              <w:pPrChange w:id="2212" w:author="Russ Ott" w:date="2022-05-16T11:54:00Z">
                <w:pPr>
                  <w:pStyle w:val="TableText"/>
                </w:pPr>
              </w:pPrChange>
            </w:pPr>
          </w:p>
        </w:tc>
        <w:tc>
          <w:tcPr>
            <w:tcW w:w="1104" w:type="dxa"/>
            <w:tcPrChange w:id="2213" w:author="Russ Ott" w:date="2022-05-16T11:54:00Z">
              <w:tcPr>
                <w:tcW w:w="1104" w:type="dxa"/>
              </w:tcPr>
            </w:tcPrChange>
          </w:tcPr>
          <w:p w14:paraId="740645EC" w14:textId="72FFA367" w:rsidR="00440477" w:rsidRDefault="001C172D">
            <w:pPr>
              <w:pStyle w:val="TableText"/>
              <w:keepNext w:val="0"/>
              <w:pPrChange w:id="2214" w:author="Russ Ott" w:date="2022-05-16T11:54:00Z">
                <w:pPr>
                  <w:pStyle w:val="TableText"/>
                </w:pPr>
              </w:pPrChange>
            </w:pPr>
            <w:del w:id="2215" w:author="Russ Ott" w:date="2022-05-16T11:54:00Z">
              <w:r>
                <w:fldChar w:fldCharType="begin"/>
              </w:r>
              <w:r>
                <w:delInstrText xml:space="preserve"> HYPERLINK \l "C_4435-86" \h </w:delInstrText>
              </w:r>
              <w:r>
                <w:fldChar w:fldCharType="separate"/>
              </w:r>
              <w:r w:rsidR="002F5B8D">
                <w:rPr>
                  <w:rStyle w:val="HyperlinkText9pt"/>
                </w:rPr>
                <w:delText>4435-86</w:delText>
              </w:r>
              <w:r>
                <w:rPr>
                  <w:rStyle w:val="HyperlinkText9pt"/>
                </w:rPr>
                <w:fldChar w:fldCharType="end"/>
              </w:r>
            </w:del>
            <w:ins w:id="2216" w:author="Russ Ott" w:date="2022-05-16T11:54:00Z">
              <w:r>
                <w:fldChar w:fldCharType="begin"/>
              </w:r>
              <w:r>
                <w:instrText xml:space="preserve"> HYPERLINK \l "C_4515-86" \h </w:instrText>
              </w:r>
              <w:r>
                <w:fldChar w:fldCharType="separate"/>
              </w:r>
              <w:r w:rsidR="00440477">
                <w:rPr>
                  <w:rStyle w:val="HyperlinkText9pt"/>
                </w:rPr>
                <w:t>4515-86</w:t>
              </w:r>
              <w:r>
                <w:rPr>
                  <w:rStyle w:val="HyperlinkText9pt"/>
                </w:rPr>
                <w:fldChar w:fldCharType="end"/>
              </w:r>
            </w:ins>
          </w:p>
        </w:tc>
        <w:tc>
          <w:tcPr>
            <w:tcW w:w="2975" w:type="dxa"/>
            <w:tcPrChange w:id="2217" w:author="Russ Ott" w:date="2022-05-16T11:54:00Z">
              <w:tcPr>
                <w:tcW w:w="2975" w:type="dxa"/>
              </w:tcPr>
            </w:tcPrChange>
          </w:tcPr>
          <w:p w14:paraId="2FB56858" w14:textId="77777777" w:rsidR="00440477" w:rsidRDefault="00440477">
            <w:pPr>
              <w:pStyle w:val="TableText"/>
              <w:keepNext w:val="0"/>
              <w:pPrChange w:id="2218" w:author="Russ Ott" w:date="2022-05-16T11:54:00Z">
                <w:pPr>
                  <w:pStyle w:val="TableText"/>
                </w:pPr>
              </w:pPrChange>
            </w:pPr>
          </w:p>
        </w:tc>
      </w:tr>
      <w:tr w:rsidR="00440477" w14:paraId="1150B814" w14:textId="77777777" w:rsidTr="00BA7D84">
        <w:tblPrEx>
          <w:tblW w:w="10080" w:type="dxa"/>
          <w:jc w:val="center"/>
          <w:tblLayout w:type="fixed"/>
          <w:tblLook w:val="02A0" w:firstRow="1" w:lastRow="0" w:firstColumn="1" w:lastColumn="0" w:noHBand="1" w:noVBand="0"/>
          <w:tblPrExChange w:id="2219" w:author="Russ Ott" w:date="2022-05-16T11:54:00Z">
            <w:tblPrEx>
              <w:tblW w:w="10080" w:type="dxa"/>
              <w:jc w:val="center"/>
              <w:tblLayout w:type="fixed"/>
              <w:tblLook w:val="02A0" w:firstRow="1" w:lastRow="0" w:firstColumn="1" w:lastColumn="0" w:noHBand="1" w:noVBand="0"/>
            </w:tblPrEx>
          </w:tblPrExChange>
        </w:tblPrEx>
        <w:trPr>
          <w:jc w:val="center"/>
          <w:trPrChange w:id="2220" w:author="Russ Ott" w:date="2022-05-16T11:54:00Z">
            <w:trPr>
              <w:jc w:val="center"/>
            </w:trPr>
          </w:trPrChange>
        </w:trPr>
        <w:tc>
          <w:tcPr>
            <w:tcW w:w="3345" w:type="dxa"/>
            <w:tcPrChange w:id="2221" w:author="Russ Ott" w:date="2022-05-16T11:54:00Z">
              <w:tcPr>
                <w:tcW w:w="3345" w:type="dxa"/>
              </w:tcPr>
            </w:tcPrChange>
          </w:tcPr>
          <w:p w14:paraId="4B0E50CE" w14:textId="77777777" w:rsidR="00440477" w:rsidRDefault="00440477">
            <w:pPr>
              <w:pStyle w:val="TableText"/>
              <w:keepNext w:val="0"/>
              <w:pPrChange w:id="2222" w:author="Russ Ott" w:date="2022-05-16T11:54:00Z">
                <w:pPr>
                  <w:pStyle w:val="TableText"/>
                </w:pPr>
              </w:pPrChange>
            </w:pPr>
            <w:r>
              <w:tab/>
            </w:r>
            <w:r>
              <w:tab/>
              <w:t>@typeCode</w:t>
            </w:r>
          </w:p>
        </w:tc>
        <w:tc>
          <w:tcPr>
            <w:tcW w:w="720" w:type="dxa"/>
            <w:tcPrChange w:id="2223" w:author="Russ Ott" w:date="2022-05-16T11:54:00Z">
              <w:tcPr>
                <w:tcW w:w="720" w:type="dxa"/>
              </w:tcPr>
            </w:tcPrChange>
          </w:tcPr>
          <w:p w14:paraId="7F3EBE55" w14:textId="77777777" w:rsidR="00440477" w:rsidRDefault="00440477">
            <w:pPr>
              <w:pStyle w:val="TableText"/>
              <w:keepNext w:val="0"/>
              <w:pPrChange w:id="2224" w:author="Russ Ott" w:date="2022-05-16T11:54:00Z">
                <w:pPr>
                  <w:pStyle w:val="TableText"/>
                </w:pPr>
              </w:pPrChange>
            </w:pPr>
            <w:r>
              <w:t>1..1</w:t>
            </w:r>
          </w:p>
        </w:tc>
        <w:tc>
          <w:tcPr>
            <w:tcW w:w="1152" w:type="dxa"/>
            <w:tcPrChange w:id="2225" w:author="Russ Ott" w:date="2022-05-16T11:54:00Z">
              <w:tcPr>
                <w:tcW w:w="1152" w:type="dxa"/>
              </w:tcPr>
            </w:tcPrChange>
          </w:tcPr>
          <w:p w14:paraId="2518B85E" w14:textId="77777777" w:rsidR="00440477" w:rsidRDefault="00440477">
            <w:pPr>
              <w:pStyle w:val="TableText"/>
              <w:keepNext w:val="0"/>
              <w:pPrChange w:id="2226" w:author="Russ Ott" w:date="2022-05-16T11:54:00Z">
                <w:pPr>
                  <w:pStyle w:val="TableText"/>
                </w:pPr>
              </w:pPrChange>
            </w:pPr>
            <w:r>
              <w:t>SHALL</w:t>
            </w:r>
          </w:p>
        </w:tc>
        <w:tc>
          <w:tcPr>
            <w:tcW w:w="864" w:type="dxa"/>
            <w:tcPrChange w:id="2227" w:author="Russ Ott" w:date="2022-05-16T11:54:00Z">
              <w:tcPr>
                <w:tcW w:w="864" w:type="dxa"/>
              </w:tcPr>
            </w:tcPrChange>
          </w:tcPr>
          <w:p w14:paraId="4065C0CB" w14:textId="77777777" w:rsidR="00440477" w:rsidRDefault="00440477">
            <w:pPr>
              <w:pStyle w:val="TableText"/>
              <w:keepNext w:val="0"/>
              <w:pPrChange w:id="2228" w:author="Russ Ott" w:date="2022-05-16T11:54:00Z">
                <w:pPr>
                  <w:pStyle w:val="TableText"/>
                </w:pPr>
              </w:pPrChange>
            </w:pPr>
          </w:p>
        </w:tc>
        <w:tc>
          <w:tcPr>
            <w:tcW w:w="1104" w:type="dxa"/>
            <w:tcPrChange w:id="2229" w:author="Russ Ott" w:date="2022-05-16T11:54:00Z">
              <w:tcPr>
                <w:tcW w:w="1104" w:type="dxa"/>
              </w:tcPr>
            </w:tcPrChange>
          </w:tcPr>
          <w:p w14:paraId="1AA21300" w14:textId="542C9AA1" w:rsidR="00440477" w:rsidRDefault="001C172D">
            <w:pPr>
              <w:pStyle w:val="TableText"/>
              <w:keepNext w:val="0"/>
              <w:pPrChange w:id="2230" w:author="Russ Ott" w:date="2022-05-16T11:54:00Z">
                <w:pPr>
                  <w:pStyle w:val="TableText"/>
                </w:pPr>
              </w:pPrChange>
            </w:pPr>
            <w:del w:id="2231" w:author="Russ Ott" w:date="2022-05-16T11:54:00Z">
              <w:r>
                <w:fldChar w:fldCharType="begin"/>
              </w:r>
              <w:r>
                <w:delInstrText xml:space="preserve"> HYPERLINK \l "C_4435-87" \h </w:delInstrText>
              </w:r>
              <w:r>
                <w:fldChar w:fldCharType="separate"/>
              </w:r>
              <w:r w:rsidR="002F5B8D">
                <w:rPr>
                  <w:rStyle w:val="HyperlinkText9pt"/>
                </w:rPr>
                <w:delText>4435-87</w:delText>
              </w:r>
              <w:r>
                <w:rPr>
                  <w:rStyle w:val="HyperlinkText9pt"/>
                </w:rPr>
                <w:fldChar w:fldCharType="end"/>
              </w:r>
            </w:del>
            <w:ins w:id="2232" w:author="Russ Ott" w:date="2022-05-16T11:54:00Z">
              <w:r>
                <w:fldChar w:fldCharType="begin"/>
              </w:r>
              <w:r>
                <w:instrText xml:space="preserve"> HYPERLINK \l "C_4515-87" \h </w:instrText>
              </w:r>
              <w:r>
                <w:fldChar w:fldCharType="separate"/>
              </w:r>
              <w:r w:rsidR="00440477">
                <w:rPr>
                  <w:rStyle w:val="HyperlinkText9pt"/>
                </w:rPr>
                <w:t>4515-87</w:t>
              </w:r>
              <w:r>
                <w:rPr>
                  <w:rStyle w:val="HyperlinkText9pt"/>
                </w:rPr>
                <w:fldChar w:fldCharType="end"/>
              </w:r>
            </w:ins>
          </w:p>
        </w:tc>
        <w:tc>
          <w:tcPr>
            <w:tcW w:w="2975" w:type="dxa"/>
            <w:tcPrChange w:id="2233" w:author="Russ Ott" w:date="2022-05-16T11:54:00Z">
              <w:tcPr>
                <w:tcW w:w="2975" w:type="dxa"/>
              </w:tcPr>
            </w:tcPrChange>
          </w:tcPr>
          <w:p w14:paraId="56BFA603" w14:textId="77777777" w:rsidR="00440477" w:rsidRDefault="00440477">
            <w:pPr>
              <w:pStyle w:val="TableText"/>
              <w:keepNext w:val="0"/>
              <w:pPrChange w:id="2234" w:author="Russ Ott" w:date="2022-05-16T11:54:00Z">
                <w:pPr>
                  <w:pStyle w:val="TableText"/>
                </w:pPr>
              </w:pPrChange>
            </w:pPr>
            <w:r>
              <w:t>urn:oid:2.16.840.1.113883.5.1002 (HL7ActRelationshipType) = REFR</w:t>
            </w:r>
          </w:p>
        </w:tc>
      </w:tr>
      <w:tr w:rsidR="00440477" w14:paraId="4CA09050" w14:textId="77777777" w:rsidTr="00BA7D84">
        <w:tblPrEx>
          <w:tblW w:w="10080" w:type="dxa"/>
          <w:jc w:val="center"/>
          <w:tblLayout w:type="fixed"/>
          <w:tblLook w:val="02A0" w:firstRow="1" w:lastRow="0" w:firstColumn="1" w:lastColumn="0" w:noHBand="1" w:noVBand="0"/>
          <w:tblPrExChange w:id="2235" w:author="Russ Ott" w:date="2022-05-16T11:54:00Z">
            <w:tblPrEx>
              <w:tblW w:w="10080" w:type="dxa"/>
              <w:jc w:val="center"/>
              <w:tblLayout w:type="fixed"/>
              <w:tblLook w:val="02A0" w:firstRow="1" w:lastRow="0" w:firstColumn="1" w:lastColumn="0" w:noHBand="1" w:noVBand="0"/>
            </w:tblPrEx>
          </w:tblPrExChange>
        </w:tblPrEx>
        <w:trPr>
          <w:jc w:val="center"/>
          <w:trPrChange w:id="2236" w:author="Russ Ott" w:date="2022-05-16T11:54:00Z">
            <w:trPr>
              <w:jc w:val="center"/>
            </w:trPr>
          </w:trPrChange>
        </w:trPr>
        <w:tc>
          <w:tcPr>
            <w:tcW w:w="3345" w:type="dxa"/>
            <w:tcPrChange w:id="2237" w:author="Russ Ott" w:date="2022-05-16T11:54:00Z">
              <w:tcPr>
                <w:tcW w:w="3345" w:type="dxa"/>
              </w:tcPr>
            </w:tcPrChange>
          </w:tcPr>
          <w:p w14:paraId="60B29BD3" w14:textId="77777777" w:rsidR="00440477" w:rsidRDefault="00440477">
            <w:pPr>
              <w:pStyle w:val="TableText"/>
              <w:keepNext w:val="0"/>
              <w:pPrChange w:id="2238" w:author="Russ Ott" w:date="2022-05-16T11:54:00Z">
                <w:pPr>
                  <w:pStyle w:val="TableText"/>
                </w:pPr>
              </w:pPrChange>
            </w:pPr>
            <w:r>
              <w:tab/>
            </w:r>
            <w:r>
              <w:tab/>
              <w:t>encounter</w:t>
            </w:r>
          </w:p>
        </w:tc>
        <w:tc>
          <w:tcPr>
            <w:tcW w:w="720" w:type="dxa"/>
            <w:tcPrChange w:id="2239" w:author="Russ Ott" w:date="2022-05-16T11:54:00Z">
              <w:tcPr>
                <w:tcW w:w="720" w:type="dxa"/>
              </w:tcPr>
            </w:tcPrChange>
          </w:tcPr>
          <w:p w14:paraId="3F10CF36" w14:textId="77777777" w:rsidR="00440477" w:rsidRDefault="00440477">
            <w:pPr>
              <w:pStyle w:val="TableText"/>
              <w:keepNext w:val="0"/>
              <w:pPrChange w:id="2240" w:author="Russ Ott" w:date="2022-05-16T11:54:00Z">
                <w:pPr>
                  <w:pStyle w:val="TableText"/>
                </w:pPr>
              </w:pPrChange>
            </w:pPr>
            <w:r>
              <w:t>1..1</w:t>
            </w:r>
          </w:p>
        </w:tc>
        <w:tc>
          <w:tcPr>
            <w:tcW w:w="1152" w:type="dxa"/>
            <w:tcPrChange w:id="2241" w:author="Russ Ott" w:date="2022-05-16T11:54:00Z">
              <w:tcPr>
                <w:tcW w:w="1152" w:type="dxa"/>
              </w:tcPr>
            </w:tcPrChange>
          </w:tcPr>
          <w:p w14:paraId="02EA1121" w14:textId="77777777" w:rsidR="00440477" w:rsidRDefault="00440477">
            <w:pPr>
              <w:pStyle w:val="TableText"/>
              <w:keepNext w:val="0"/>
              <w:pPrChange w:id="2242" w:author="Russ Ott" w:date="2022-05-16T11:54:00Z">
                <w:pPr>
                  <w:pStyle w:val="TableText"/>
                </w:pPr>
              </w:pPrChange>
            </w:pPr>
            <w:r>
              <w:t>SHALL</w:t>
            </w:r>
          </w:p>
        </w:tc>
        <w:tc>
          <w:tcPr>
            <w:tcW w:w="864" w:type="dxa"/>
            <w:tcPrChange w:id="2243" w:author="Russ Ott" w:date="2022-05-16T11:54:00Z">
              <w:tcPr>
                <w:tcW w:w="864" w:type="dxa"/>
              </w:tcPr>
            </w:tcPrChange>
          </w:tcPr>
          <w:p w14:paraId="689FCF8A" w14:textId="77777777" w:rsidR="00440477" w:rsidRDefault="00440477">
            <w:pPr>
              <w:pStyle w:val="TableText"/>
              <w:keepNext w:val="0"/>
              <w:pPrChange w:id="2244" w:author="Russ Ott" w:date="2022-05-16T11:54:00Z">
                <w:pPr>
                  <w:pStyle w:val="TableText"/>
                </w:pPr>
              </w:pPrChange>
            </w:pPr>
          </w:p>
        </w:tc>
        <w:tc>
          <w:tcPr>
            <w:tcW w:w="1104" w:type="dxa"/>
            <w:tcPrChange w:id="2245" w:author="Russ Ott" w:date="2022-05-16T11:54:00Z">
              <w:tcPr>
                <w:tcW w:w="1104" w:type="dxa"/>
              </w:tcPr>
            </w:tcPrChange>
          </w:tcPr>
          <w:p w14:paraId="55E9D5F3" w14:textId="4E350833" w:rsidR="00440477" w:rsidRDefault="001C172D">
            <w:pPr>
              <w:pStyle w:val="TableText"/>
              <w:keepNext w:val="0"/>
              <w:pPrChange w:id="2246" w:author="Russ Ott" w:date="2022-05-16T11:54:00Z">
                <w:pPr>
                  <w:pStyle w:val="TableText"/>
                </w:pPr>
              </w:pPrChange>
            </w:pPr>
            <w:del w:id="2247" w:author="Russ Ott" w:date="2022-05-16T11:54:00Z">
              <w:r>
                <w:fldChar w:fldCharType="begin"/>
              </w:r>
              <w:r>
                <w:delInstrText xml:space="preserve"> HYPERLINK \l "C_4435-88" \h </w:delInstrText>
              </w:r>
              <w:r>
                <w:fldChar w:fldCharType="separate"/>
              </w:r>
              <w:r w:rsidR="002F5B8D">
                <w:rPr>
                  <w:rStyle w:val="HyperlinkText9pt"/>
                </w:rPr>
                <w:delText>4435-88</w:delText>
              </w:r>
              <w:r>
                <w:rPr>
                  <w:rStyle w:val="HyperlinkText9pt"/>
                </w:rPr>
                <w:fldChar w:fldCharType="end"/>
              </w:r>
            </w:del>
            <w:ins w:id="2248" w:author="Russ Ott" w:date="2022-05-16T11:54:00Z">
              <w:r>
                <w:fldChar w:fldCharType="begin"/>
              </w:r>
              <w:r>
                <w:instrText xml:space="preserve"> HYPERLINK \l "C_4515-88" \h </w:instrText>
              </w:r>
              <w:r>
                <w:fldChar w:fldCharType="separate"/>
              </w:r>
              <w:r w:rsidR="00440477">
                <w:rPr>
                  <w:rStyle w:val="HyperlinkText9pt"/>
                </w:rPr>
                <w:t>4515-88</w:t>
              </w:r>
              <w:r>
                <w:rPr>
                  <w:rStyle w:val="HyperlinkText9pt"/>
                </w:rPr>
                <w:fldChar w:fldCharType="end"/>
              </w:r>
            </w:ins>
          </w:p>
        </w:tc>
        <w:tc>
          <w:tcPr>
            <w:tcW w:w="2975" w:type="dxa"/>
            <w:tcPrChange w:id="2249" w:author="Russ Ott" w:date="2022-05-16T11:54:00Z">
              <w:tcPr>
                <w:tcW w:w="2975" w:type="dxa"/>
              </w:tcPr>
            </w:tcPrChange>
          </w:tcPr>
          <w:p w14:paraId="06C19C94" w14:textId="77777777" w:rsidR="00440477" w:rsidRDefault="00440477">
            <w:pPr>
              <w:pStyle w:val="TableText"/>
              <w:keepNext w:val="0"/>
              <w:pPrChange w:id="2250" w:author="Russ Ott" w:date="2022-05-16T11:54:00Z">
                <w:pPr>
                  <w:pStyle w:val="TableText"/>
                </w:pPr>
              </w:pPrChange>
            </w:pPr>
          </w:p>
        </w:tc>
      </w:tr>
      <w:tr w:rsidR="00440477" w14:paraId="41377736" w14:textId="77777777" w:rsidTr="00BA7D84">
        <w:tblPrEx>
          <w:tblW w:w="10080" w:type="dxa"/>
          <w:jc w:val="center"/>
          <w:tblLayout w:type="fixed"/>
          <w:tblLook w:val="02A0" w:firstRow="1" w:lastRow="0" w:firstColumn="1" w:lastColumn="0" w:noHBand="1" w:noVBand="0"/>
          <w:tblPrExChange w:id="2251" w:author="Russ Ott" w:date="2022-05-16T11:54:00Z">
            <w:tblPrEx>
              <w:tblW w:w="10080" w:type="dxa"/>
              <w:jc w:val="center"/>
              <w:tblLayout w:type="fixed"/>
              <w:tblLook w:val="02A0" w:firstRow="1" w:lastRow="0" w:firstColumn="1" w:lastColumn="0" w:noHBand="1" w:noVBand="0"/>
            </w:tblPrEx>
          </w:tblPrExChange>
        </w:tblPrEx>
        <w:trPr>
          <w:jc w:val="center"/>
          <w:trPrChange w:id="2252" w:author="Russ Ott" w:date="2022-05-16T11:54:00Z">
            <w:trPr>
              <w:jc w:val="center"/>
            </w:trPr>
          </w:trPrChange>
        </w:trPr>
        <w:tc>
          <w:tcPr>
            <w:tcW w:w="3345" w:type="dxa"/>
            <w:tcPrChange w:id="2253" w:author="Russ Ott" w:date="2022-05-16T11:54:00Z">
              <w:tcPr>
                <w:tcW w:w="3345" w:type="dxa"/>
              </w:tcPr>
            </w:tcPrChange>
          </w:tcPr>
          <w:p w14:paraId="46CD2FE5" w14:textId="77777777" w:rsidR="00440477" w:rsidRDefault="00440477">
            <w:pPr>
              <w:pStyle w:val="TableText"/>
              <w:keepNext w:val="0"/>
              <w:pPrChange w:id="2254" w:author="Russ Ott" w:date="2022-05-16T11:54:00Z">
                <w:pPr>
                  <w:pStyle w:val="TableText"/>
                </w:pPr>
              </w:pPrChange>
            </w:pPr>
            <w:r>
              <w:tab/>
            </w:r>
            <w:r>
              <w:tab/>
            </w:r>
            <w:r>
              <w:tab/>
              <w:t>id</w:t>
            </w:r>
          </w:p>
        </w:tc>
        <w:tc>
          <w:tcPr>
            <w:tcW w:w="720" w:type="dxa"/>
            <w:tcPrChange w:id="2255" w:author="Russ Ott" w:date="2022-05-16T11:54:00Z">
              <w:tcPr>
                <w:tcW w:w="720" w:type="dxa"/>
              </w:tcPr>
            </w:tcPrChange>
          </w:tcPr>
          <w:p w14:paraId="48B32E12" w14:textId="77777777" w:rsidR="00440477" w:rsidRDefault="00440477">
            <w:pPr>
              <w:pStyle w:val="TableText"/>
              <w:keepNext w:val="0"/>
              <w:pPrChange w:id="2256" w:author="Russ Ott" w:date="2022-05-16T11:54:00Z">
                <w:pPr>
                  <w:pStyle w:val="TableText"/>
                </w:pPr>
              </w:pPrChange>
            </w:pPr>
            <w:r>
              <w:t>1..1</w:t>
            </w:r>
          </w:p>
        </w:tc>
        <w:tc>
          <w:tcPr>
            <w:tcW w:w="1152" w:type="dxa"/>
            <w:tcPrChange w:id="2257" w:author="Russ Ott" w:date="2022-05-16T11:54:00Z">
              <w:tcPr>
                <w:tcW w:w="1152" w:type="dxa"/>
              </w:tcPr>
            </w:tcPrChange>
          </w:tcPr>
          <w:p w14:paraId="1CFB4621" w14:textId="77777777" w:rsidR="00440477" w:rsidRDefault="00440477">
            <w:pPr>
              <w:pStyle w:val="TableText"/>
              <w:keepNext w:val="0"/>
              <w:pPrChange w:id="2258" w:author="Russ Ott" w:date="2022-05-16T11:54:00Z">
                <w:pPr>
                  <w:pStyle w:val="TableText"/>
                </w:pPr>
              </w:pPrChange>
            </w:pPr>
            <w:r>
              <w:t>SHALL</w:t>
            </w:r>
          </w:p>
        </w:tc>
        <w:tc>
          <w:tcPr>
            <w:tcW w:w="864" w:type="dxa"/>
            <w:tcPrChange w:id="2259" w:author="Russ Ott" w:date="2022-05-16T11:54:00Z">
              <w:tcPr>
                <w:tcW w:w="864" w:type="dxa"/>
              </w:tcPr>
            </w:tcPrChange>
          </w:tcPr>
          <w:p w14:paraId="6EBE0E71" w14:textId="77777777" w:rsidR="00440477" w:rsidRDefault="00440477">
            <w:pPr>
              <w:pStyle w:val="TableText"/>
              <w:keepNext w:val="0"/>
              <w:pPrChange w:id="2260" w:author="Russ Ott" w:date="2022-05-16T11:54:00Z">
                <w:pPr>
                  <w:pStyle w:val="TableText"/>
                </w:pPr>
              </w:pPrChange>
            </w:pPr>
          </w:p>
        </w:tc>
        <w:tc>
          <w:tcPr>
            <w:tcW w:w="1104" w:type="dxa"/>
            <w:tcPrChange w:id="2261" w:author="Russ Ott" w:date="2022-05-16T11:54:00Z">
              <w:tcPr>
                <w:tcW w:w="1104" w:type="dxa"/>
              </w:tcPr>
            </w:tcPrChange>
          </w:tcPr>
          <w:p w14:paraId="0C3CF692" w14:textId="63887414" w:rsidR="00440477" w:rsidRDefault="001C172D">
            <w:pPr>
              <w:pStyle w:val="TableText"/>
              <w:keepNext w:val="0"/>
              <w:pPrChange w:id="2262" w:author="Russ Ott" w:date="2022-05-16T11:54:00Z">
                <w:pPr>
                  <w:pStyle w:val="TableText"/>
                </w:pPr>
              </w:pPrChange>
            </w:pPr>
            <w:del w:id="2263" w:author="Russ Ott" w:date="2022-05-16T11:54:00Z">
              <w:r>
                <w:fldChar w:fldCharType="begin"/>
              </w:r>
              <w:r>
                <w:delInstrText xml:space="preserve"> HYPERLINK \l "C_4435-89" \h </w:delInstrText>
              </w:r>
              <w:r>
                <w:fldChar w:fldCharType="separate"/>
              </w:r>
              <w:r w:rsidR="002F5B8D">
                <w:rPr>
                  <w:rStyle w:val="HyperlinkText9pt"/>
                </w:rPr>
                <w:delText>4435-89</w:delText>
              </w:r>
              <w:r>
                <w:rPr>
                  <w:rStyle w:val="HyperlinkText9pt"/>
                </w:rPr>
                <w:fldChar w:fldCharType="end"/>
              </w:r>
            </w:del>
            <w:ins w:id="2264" w:author="Russ Ott" w:date="2022-05-16T11:54:00Z">
              <w:r>
                <w:fldChar w:fldCharType="begin"/>
              </w:r>
              <w:r>
                <w:instrText xml:space="preserve"> HYPERLINK \l "C_4515-89" \h </w:instrText>
              </w:r>
              <w:r>
                <w:fldChar w:fldCharType="separate"/>
              </w:r>
              <w:r w:rsidR="00440477">
                <w:rPr>
                  <w:rStyle w:val="HyperlinkText9pt"/>
                </w:rPr>
                <w:t>4515-89</w:t>
              </w:r>
              <w:r>
                <w:rPr>
                  <w:rStyle w:val="HyperlinkText9pt"/>
                </w:rPr>
                <w:fldChar w:fldCharType="end"/>
              </w:r>
            </w:ins>
          </w:p>
        </w:tc>
        <w:tc>
          <w:tcPr>
            <w:tcW w:w="2975" w:type="dxa"/>
            <w:tcPrChange w:id="2265" w:author="Russ Ott" w:date="2022-05-16T11:54:00Z">
              <w:tcPr>
                <w:tcW w:w="2975" w:type="dxa"/>
              </w:tcPr>
            </w:tcPrChange>
          </w:tcPr>
          <w:p w14:paraId="19CBF9B6" w14:textId="77777777" w:rsidR="00440477" w:rsidRDefault="00440477">
            <w:pPr>
              <w:pStyle w:val="TableText"/>
              <w:keepNext w:val="0"/>
              <w:pPrChange w:id="2266" w:author="Russ Ott" w:date="2022-05-16T11:54:00Z">
                <w:pPr>
                  <w:pStyle w:val="TableText"/>
                </w:pPr>
              </w:pPrChange>
            </w:pPr>
          </w:p>
        </w:tc>
      </w:tr>
      <w:tr w:rsidR="00440477" w14:paraId="2DF4263C" w14:textId="77777777" w:rsidTr="00BA7D84">
        <w:tblPrEx>
          <w:tblW w:w="10080" w:type="dxa"/>
          <w:jc w:val="center"/>
          <w:tblLayout w:type="fixed"/>
          <w:tblLook w:val="02A0" w:firstRow="1" w:lastRow="0" w:firstColumn="1" w:lastColumn="0" w:noHBand="1" w:noVBand="0"/>
          <w:tblPrExChange w:id="2267" w:author="Russ Ott" w:date="2022-05-16T11:54:00Z">
            <w:tblPrEx>
              <w:tblW w:w="10080" w:type="dxa"/>
              <w:jc w:val="center"/>
              <w:tblLayout w:type="fixed"/>
              <w:tblLook w:val="02A0" w:firstRow="1" w:lastRow="0" w:firstColumn="1" w:lastColumn="0" w:noHBand="1" w:noVBand="0"/>
            </w:tblPrEx>
          </w:tblPrExChange>
        </w:tblPrEx>
        <w:trPr>
          <w:jc w:val="center"/>
          <w:trPrChange w:id="2268" w:author="Russ Ott" w:date="2022-05-16T11:54:00Z">
            <w:trPr>
              <w:jc w:val="center"/>
            </w:trPr>
          </w:trPrChange>
        </w:trPr>
        <w:tc>
          <w:tcPr>
            <w:tcW w:w="3345" w:type="dxa"/>
            <w:tcPrChange w:id="2269" w:author="Russ Ott" w:date="2022-05-16T11:54:00Z">
              <w:tcPr>
                <w:tcW w:w="3345" w:type="dxa"/>
              </w:tcPr>
            </w:tcPrChange>
          </w:tcPr>
          <w:p w14:paraId="07E52006" w14:textId="77777777" w:rsidR="00440477" w:rsidRDefault="00440477">
            <w:pPr>
              <w:pStyle w:val="TableText"/>
              <w:keepNext w:val="0"/>
              <w:pPrChange w:id="2270" w:author="Russ Ott" w:date="2022-05-16T11:54:00Z">
                <w:pPr>
                  <w:pStyle w:val="TableText"/>
                </w:pPr>
              </w:pPrChange>
            </w:pPr>
            <w:r>
              <w:tab/>
              <w:t>entryRelationship</w:t>
            </w:r>
          </w:p>
        </w:tc>
        <w:tc>
          <w:tcPr>
            <w:tcW w:w="720" w:type="dxa"/>
            <w:tcPrChange w:id="2271" w:author="Russ Ott" w:date="2022-05-16T11:54:00Z">
              <w:tcPr>
                <w:tcW w:w="720" w:type="dxa"/>
              </w:tcPr>
            </w:tcPrChange>
          </w:tcPr>
          <w:p w14:paraId="7C0A2BA4" w14:textId="77777777" w:rsidR="00440477" w:rsidRDefault="00440477">
            <w:pPr>
              <w:pStyle w:val="TableText"/>
              <w:keepNext w:val="0"/>
              <w:pPrChange w:id="2272" w:author="Russ Ott" w:date="2022-05-16T11:54:00Z">
                <w:pPr>
                  <w:pStyle w:val="TableText"/>
                </w:pPr>
              </w:pPrChange>
            </w:pPr>
            <w:r>
              <w:t>0..*</w:t>
            </w:r>
          </w:p>
        </w:tc>
        <w:tc>
          <w:tcPr>
            <w:tcW w:w="1152" w:type="dxa"/>
            <w:tcPrChange w:id="2273" w:author="Russ Ott" w:date="2022-05-16T11:54:00Z">
              <w:tcPr>
                <w:tcW w:w="1152" w:type="dxa"/>
              </w:tcPr>
            </w:tcPrChange>
          </w:tcPr>
          <w:p w14:paraId="2D392BE3" w14:textId="77777777" w:rsidR="00440477" w:rsidRDefault="00440477">
            <w:pPr>
              <w:pStyle w:val="TableText"/>
              <w:keepNext w:val="0"/>
              <w:pPrChange w:id="2274" w:author="Russ Ott" w:date="2022-05-16T11:54:00Z">
                <w:pPr>
                  <w:pStyle w:val="TableText"/>
                </w:pPr>
              </w:pPrChange>
            </w:pPr>
            <w:r>
              <w:t>MAY</w:t>
            </w:r>
          </w:p>
        </w:tc>
        <w:tc>
          <w:tcPr>
            <w:tcW w:w="864" w:type="dxa"/>
            <w:tcPrChange w:id="2275" w:author="Russ Ott" w:date="2022-05-16T11:54:00Z">
              <w:tcPr>
                <w:tcW w:w="864" w:type="dxa"/>
              </w:tcPr>
            </w:tcPrChange>
          </w:tcPr>
          <w:p w14:paraId="0555804E" w14:textId="77777777" w:rsidR="00440477" w:rsidRDefault="00440477">
            <w:pPr>
              <w:pStyle w:val="TableText"/>
              <w:keepNext w:val="0"/>
              <w:pPrChange w:id="2276" w:author="Russ Ott" w:date="2022-05-16T11:54:00Z">
                <w:pPr>
                  <w:pStyle w:val="TableText"/>
                </w:pPr>
              </w:pPrChange>
            </w:pPr>
          </w:p>
        </w:tc>
        <w:tc>
          <w:tcPr>
            <w:tcW w:w="1104" w:type="dxa"/>
            <w:tcPrChange w:id="2277" w:author="Russ Ott" w:date="2022-05-16T11:54:00Z">
              <w:tcPr>
                <w:tcW w:w="1104" w:type="dxa"/>
              </w:tcPr>
            </w:tcPrChange>
          </w:tcPr>
          <w:p w14:paraId="3C27E5D6" w14:textId="04D9FE28" w:rsidR="00440477" w:rsidRDefault="001C172D">
            <w:pPr>
              <w:pStyle w:val="TableText"/>
              <w:keepNext w:val="0"/>
              <w:pPrChange w:id="2278" w:author="Russ Ott" w:date="2022-05-16T11:54:00Z">
                <w:pPr>
                  <w:pStyle w:val="TableText"/>
                </w:pPr>
              </w:pPrChange>
            </w:pPr>
            <w:del w:id="2279" w:author="Russ Ott" w:date="2022-05-16T11:54:00Z">
              <w:r>
                <w:fldChar w:fldCharType="begin"/>
              </w:r>
              <w:r>
                <w:delInstrText xml:space="preserve"> HYPERLINK \l "C_4435-91" \h </w:delInstrText>
              </w:r>
              <w:r>
                <w:fldChar w:fldCharType="separate"/>
              </w:r>
              <w:r w:rsidR="002F5B8D">
                <w:rPr>
                  <w:rStyle w:val="HyperlinkText9pt"/>
                </w:rPr>
                <w:delText>4435-91</w:delText>
              </w:r>
              <w:r>
                <w:rPr>
                  <w:rStyle w:val="HyperlinkText9pt"/>
                </w:rPr>
                <w:fldChar w:fldCharType="end"/>
              </w:r>
            </w:del>
            <w:ins w:id="2280" w:author="Russ Ott" w:date="2022-05-16T11:54:00Z">
              <w:r>
                <w:fldChar w:fldCharType="begin"/>
              </w:r>
              <w:r>
                <w:instrText xml:space="preserve"> HYPERLINK \l "C_4515-91" \h </w:instrText>
              </w:r>
              <w:r>
                <w:fldChar w:fldCharType="separate"/>
              </w:r>
              <w:r w:rsidR="00440477">
                <w:rPr>
                  <w:rStyle w:val="HyperlinkText9pt"/>
                </w:rPr>
                <w:t>4515-91</w:t>
              </w:r>
              <w:r>
                <w:rPr>
                  <w:rStyle w:val="HyperlinkText9pt"/>
                </w:rPr>
                <w:fldChar w:fldCharType="end"/>
              </w:r>
            </w:ins>
          </w:p>
        </w:tc>
        <w:tc>
          <w:tcPr>
            <w:tcW w:w="2975" w:type="dxa"/>
            <w:tcPrChange w:id="2281" w:author="Russ Ott" w:date="2022-05-16T11:54:00Z">
              <w:tcPr>
                <w:tcW w:w="2975" w:type="dxa"/>
              </w:tcPr>
            </w:tcPrChange>
          </w:tcPr>
          <w:p w14:paraId="61A910BE" w14:textId="77777777" w:rsidR="00440477" w:rsidRDefault="00440477">
            <w:pPr>
              <w:pStyle w:val="TableText"/>
              <w:keepNext w:val="0"/>
              <w:pPrChange w:id="2282" w:author="Russ Ott" w:date="2022-05-16T11:54:00Z">
                <w:pPr>
                  <w:pStyle w:val="TableText"/>
                </w:pPr>
              </w:pPrChange>
            </w:pPr>
          </w:p>
        </w:tc>
      </w:tr>
      <w:tr w:rsidR="00440477" w14:paraId="7AFAA212" w14:textId="77777777" w:rsidTr="00BA7D84">
        <w:tblPrEx>
          <w:tblW w:w="10080" w:type="dxa"/>
          <w:jc w:val="center"/>
          <w:tblLayout w:type="fixed"/>
          <w:tblLook w:val="02A0" w:firstRow="1" w:lastRow="0" w:firstColumn="1" w:lastColumn="0" w:noHBand="1" w:noVBand="0"/>
          <w:tblPrExChange w:id="2283" w:author="Russ Ott" w:date="2022-05-16T11:54:00Z">
            <w:tblPrEx>
              <w:tblW w:w="10080" w:type="dxa"/>
              <w:jc w:val="center"/>
              <w:tblLayout w:type="fixed"/>
              <w:tblLook w:val="02A0" w:firstRow="1" w:lastRow="0" w:firstColumn="1" w:lastColumn="0" w:noHBand="1" w:noVBand="0"/>
            </w:tblPrEx>
          </w:tblPrExChange>
        </w:tblPrEx>
        <w:trPr>
          <w:jc w:val="center"/>
          <w:trPrChange w:id="2284" w:author="Russ Ott" w:date="2022-05-16T11:54:00Z">
            <w:trPr>
              <w:jc w:val="center"/>
            </w:trPr>
          </w:trPrChange>
        </w:trPr>
        <w:tc>
          <w:tcPr>
            <w:tcW w:w="3345" w:type="dxa"/>
            <w:tcPrChange w:id="2285" w:author="Russ Ott" w:date="2022-05-16T11:54:00Z">
              <w:tcPr>
                <w:tcW w:w="3345" w:type="dxa"/>
              </w:tcPr>
            </w:tcPrChange>
          </w:tcPr>
          <w:p w14:paraId="0A6BA424" w14:textId="77777777" w:rsidR="00440477" w:rsidRDefault="00440477">
            <w:pPr>
              <w:pStyle w:val="TableText"/>
              <w:keepNext w:val="0"/>
              <w:pPrChange w:id="2286" w:author="Russ Ott" w:date="2022-05-16T11:54:00Z">
                <w:pPr>
                  <w:pStyle w:val="TableText"/>
                </w:pPr>
              </w:pPrChange>
            </w:pPr>
            <w:r>
              <w:tab/>
            </w:r>
            <w:r>
              <w:tab/>
              <w:t>@typeCode</w:t>
            </w:r>
          </w:p>
        </w:tc>
        <w:tc>
          <w:tcPr>
            <w:tcW w:w="720" w:type="dxa"/>
            <w:tcPrChange w:id="2287" w:author="Russ Ott" w:date="2022-05-16T11:54:00Z">
              <w:tcPr>
                <w:tcW w:w="720" w:type="dxa"/>
              </w:tcPr>
            </w:tcPrChange>
          </w:tcPr>
          <w:p w14:paraId="5E84B279" w14:textId="77777777" w:rsidR="00440477" w:rsidRDefault="00440477">
            <w:pPr>
              <w:pStyle w:val="TableText"/>
              <w:keepNext w:val="0"/>
              <w:pPrChange w:id="2288" w:author="Russ Ott" w:date="2022-05-16T11:54:00Z">
                <w:pPr>
                  <w:pStyle w:val="TableText"/>
                </w:pPr>
              </w:pPrChange>
            </w:pPr>
            <w:r>
              <w:t>1..1</w:t>
            </w:r>
          </w:p>
        </w:tc>
        <w:tc>
          <w:tcPr>
            <w:tcW w:w="1152" w:type="dxa"/>
            <w:tcPrChange w:id="2289" w:author="Russ Ott" w:date="2022-05-16T11:54:00Z">
              <w:tcPr>
                <w:tcW w:w="1152" w:type="dxa"/>
              </w:tcPr>
            </w:tcPrChange>
          </w:tcPr>
          <w:p w14:paraId="23BFAB0B" w14:textId="77777777" w:rsidR="00440477" w:rsidRDefault="00440477">
            <w:pPr>
              <w:pStyle w:val="TableText"/>
              <w:keepNext w:val="0"/>
              <w:pPrChange w:id="2290" w:author="Russ Ott" w:date="2022-05-16T11:54:00Z">
                <w:pPr>
                  <w:pStyle w:val="TableText"/>
                </w:pPr>
              </w:pPrChange>
            </w:pPr>
            <w:r>
              <w:t>SHALL</w:t>
            </w:r>
          </w:p>
        </w:tc>
        <w:tc>
          <w:tcPr>
            <w:tcW w:w="864" w:type="dxa"/>
            <w:tcPrChange w:id="2291" w:author="Russ Ott" w:date="2022-05-16T11:54:00Z">
              <w:tcPr>
                <w:tcW w:w="864" w:type="dxa"/>
              </w:tcPr>
            </w:tcPrChange>
          </w:tcPr>
          <w:p w14:paraId="0B118BBB" w14:textId="77777777" w:rsidR="00440477" w:rsidRDefault="00440477">
            <w:pPr>
              <w:pStyle w:val="TableText"/>
              <w:keepNext w:val="0"/>
              <w:pPrChange w:id="2292" w:author="Russ Ott" w:date="2022-05-16T11:54:00Z">
                <w:pPr>
                  <w:pStyle w:val="TableText"/>
                </w:pPr>
              </w:pPrChange>
            </w:pPr>
          </w:p>
        </w:tc>
        <w:tc>
          <w:tcPr>
            <w:tcW w:w="1104" w:type="dxa"/>
            <w:tcPrChange w:id="2293" w:author="Russ Ott" w:date="2022-05-16T11:54:00Z">
              <w:tcPr>
                <w:tcW w:w="1104" w:type="dxa"/>
              </w:tcPr>
            </w:tcPrChange>
          </w:tcPr>
          <w:p w14:paraId="3B2A4A65" w14:textId="39F804AC" w:rsidR="00440477" w:rsidRDefault="001C172D">
            <w:pPr>
              <w:pStyle w:val="TableText"/>
              <w:keepNext w:val="0"/>
              <w:pPrChange w:id="2294" w:author="Russ Ott" w:date="2022-05-16T11:54:00Z">
                <w:pPr>
                  <w:pStyle w:val="TableText"/>
                </w:pPr>
              </w:pPrChange>
            </w:pPr>
            <w:del w:id="2295" w:author="Russ Ott" w:date="2022-05-16T11:54:00Z">
              <w:r>
                <w:fldChar w:fldCharType="begin"/>
              </w:r>
              <w:r>
                <w:delInstrText xml:space="preserve"> HYPERLINK \l "C_4435-92" \h </w:delInstrText>
              </w:r>
              <w:r>
                <w:fldChar w:fldCharType="separate"/>
              </w:r>
              <w:r w:rsidR="002F5B8D">
                <w:rPr>
                  <w:rStyle w:val="HyperlinkText9pt"/>
                </w:rPr>
                <w:delText>4435-92</w:delText>
              </w:r>
              <w:r>
                <w:rPr>
                  <w:rStyle w:val="HyperlinkText9pt"/>
                </w:rPr>
                <w:fldChar w:fldCharType="end"/>
              </w:r>
            </w:del>
            <w:ins w:id="2296" w:author="Russ Ott" w:date="2022-05-16T11:54:00Z">
              <w:r>
                <w:fldChar w:fldCharType="begin"/>
              </w:r>
              <w:r>
                <w:instrText xml:space="preserve"> HYPERLINK \l "C_4515-92" \h </w:instrText>
              </w:r>
              <w:r>
                <w:fldChar w:fldCharType="separate"/>
              </w:r>
              <w:r w:rsidR="00440477">
                <w:rPr>
                  <w:rStyle w:val="HyperlinkText9pt"/>
                </w:rPr>
                <w:t>4515-92</w:t>
              </w:r>
              <w:r>
                <w:rPr>
                  <w:rStyle w:val="HyperlinkText9pt"/>
                </w:rPr>
                <w:fldChar w:fldCharType="end"/>
              </w:r>
            </w:ins>
          </w:p>
        </w:tc>
        <w:tc>
          <w:tcPr>
            <w:tcW w:w="2975" w:type="dxa"/>
            <w:tcPrChange w:id="2297" w:author="Russ Ott" w:date="2022-05-16T11:54:00Z">
              <w:tcPr>
                <w:tcW w:w="2975" w:type="dxa"/>
              </w:tcPr>
            </w:tcPrChange>
          </w:tcPr>
          <w:p w14:paraId="6074C6C7" w14:textId="77777777" w:rsidR="00440477" w:rsidRDefault="00440477">
            <w:pPr>
              <w:pStyle w:val="TableText"/>
              <w:keepNext w:val="0"/>
              <w:pPrChange w:id="2298" w:author="Russ Ott" w:date="2022-05-16T11:54:00Z">
                <w:pPr>
                  <w:pStyle w:val="TableText"/>
                </w:pPr>
              </w:pPrChange>
            </w:pPr>
            <w:r>
              <w:t>urn:oid:2.16.840.1.113883.5.1002 (HL7ActRelationshipType) = REFR</w:t>
            </w:r>
          </w:p>
        </w:tc>
      </w:tr>
      <w:tr w:rsidR="00440477" w14:paraId="642DC169" w14:textId="77777777" w:rsidTr="00BA7D84">
        <w:tblPrEx>
          <w:tblW w:w="10080" w:type="dxa"/>
          <w:jc w:val="center"/>
          <w:tblLayout w:type="fixed"/>
          <w:tblLook w:val="02A0" w:firstRow="1" w:lastRow="0" w:firstColumn="1" w:lastColumn="0" w:noHBand="1" w:noVBand="0"/>
          <w:tblPrExChange w:id="2299" w:author="Russ Ott" w:date="2022-05-16T11:54:00Z">
            <w:tblPrEx>
              <w:tblW w:w="10080" w:type="dxa"/>
              <w:jc w:val="center"/>
              <w:tblLayout w:type="fixed"/>
              <w:tblLook w:val="02A0" w:firstRow="1" w:lastRow="0" w:firstColumn="1" w:lastColumn="0" w:noHBand="1" w:noVBand="0"/>
            </w:tblPrEx>
          </w:tblPrExChange>
        </w:tblPrEx>
        <w:trPr>
          <w:jc w:val="center"/>
          <w:trPrChange w:id="2300" w:author="Russ Ott" w:date="2022-05-16T11:54:00Z">
            <w:trPr>
              <w:jc w:val="center"/>
            </w:trPr>
          </w:trPrChange>
        </w:trPr>
        <w:tc>
          <w:tcPr>
            <w:tcW w:w="3345" w:type="dxa"/>
            <w:tcPrChange w:id="2301" w:author="Russ Ott" w:date="2022-05-16T11:54:00Z">
              <w:tcPr>
                <w:tcW w:w="3345" w:type="dxa"/>
              </w:tcPr>
            </w:tcPrChange>
          </w:tcPr>
          <w:p w14:paraId="7C288E50" w14:textId="77777777" w:rsidR="00440477" w:rsidRDefault="00440477">
            <w:pPr>
              <w:pStyle w:val="TableText"/>
              <w:keepNext w:val="0"/>
              <w:pPrChange w:id="2302" w:author="Russ Ott" w:date="2022-05-16T11:54:00Z">
                <w:pPr>
                  <w:pStyle w:val="TableText"/>
                </w:pPr>
              </w:pPrChange>
            </w:pPr>
            <w:r>
              <w:tab/>
            </w:r>
            <w:r>
              <w:tab/>
              <w:t>act</w:t>
            </w:r>
          </w:p>
        </w:tc>
        <w:tc>
          <w:tcPr>
            <w:tcW w:w="720" w:type="dxa"/>
            <w:tcPrChange w:id="2303" w:author="Russ Ott" w:date="2022-05-16T11:54:00Z">
              <w:tcPr>
                <w:tcW w:w="720" w:type="dxa"/>
              </w:tcPr>
            </w:tcPrChange>
          </w:tcPr>
          <w:p w14:paraId="3AE883FB" w14:textId="77777777" w:rsidR="00440477" w:rsidRDefault="00440477">
            <w:pPr>
              <w:pStyle w:val="TableText"/>
              <w:keepNext w:val="0"/>
              <w:pPrChange w:id="2304" w:author="Russ Ott" w:date="2022-05-16T11:54:00Z">
                <w:pPr>
                  <w:pStyle w:val="TableText"/>
                </w:pPr>
              </w:pPrChange>
            </w:pPr>
            <w:r>
              <w:t>1..1</w:t>
            </w:r>
          </w:p>
        </w:tc>
        <w:tc>
          <w:tcPr>
            <w:tcW w:w="1152" w:type="dxa"/>
            <w:tcPrChange w:id="2305" w:author="Russ Ott" w:date="2022-05-16T11:54:00Z">
              <w:tcPr>
                <w:tcW w:w="1152" w:type="dxa"/>
              </w:tcPr>
            </w:tcPrChange>
          </w:tcPr>
          <w:p w14:paraId="051C03D6" w14:textId="77777777" w:rsidR="00440477" w:rsidRDefault="00440477">
            <w:pPr>
              <w:pStyle w:val="TableText"/>
              <w:keepNext w:val="0"/>
              <w:pPrChange w:id="2306" w:author="Russ Ott" w:date="2022-05-16T11:54:00Z">
                <w:pPr>
                  <w:pStyle w:val="TableText"/>
                </w:pPr>
              </w:pPrChange>
            </w:pPr>
            <w:r>
              <w:t>SHALL</w:t>
            </w:r>
          </w:p>
        </w:tc>
        <w:tc>
          <w:tcPr>
            <w:tcW w:w="864" w:type="dxa"/>
            <w:tcPrChange w:id="2307" w:author="Russ Ott" w:date="2022-05-16T11:54:00Z">
              <w:tcPr>
                <w:tcW w:w="864" w:type="dxa"/>
              </w:tcPr>
            </w:tcPrChange>
          </w:tcPr>
          <w:p w14:paraId="1ECBDF71" w14:textId="77777777" w:rsidR="00440477" w:rsidRDefault="00440477">
            <w:pPr>
              <w:pStyle w:val="TableText"/>
              <w:keepNext w:val="0"/>
              <w:pPrChange w:id="2308" w:author="Russ Ott" w:date="2022-05-16T11:54:00Z">
                <w:pPr>
                  <w:pStyle w:val="TableText"/>
                </w:pPr>
              </w:pPrChange>
            </w:pPr>
          </w:p>
        </w:tc>
        <w:tc>
          <w:tcPr>
            <w:tcW w:w="1104" w:type="dxa"/>
            <w:tcPrChange w:id="2309" w:author="Russ Ott" w:date="2022-05-16T11:54:00Z">
              <w:tcPr>
                <w:tcW w:w="1104" w:type="dxa"/>
              </w:tcPr>
            </w:tcPrChange>
          </w:tcPr>
          <w:p w14:paraId="0E47BC75" w14:textId="7AD8008A" w:rsidR="00440477" w:rsidRDefault="001C172D">
            <w:pPr>
              <w:pStyle w:val="TableText"/>
              <w:keepNext w:val="0"/>
              <w:pPrChange w:id="2310" w:author="Russ Ott" w:date="2022-05-16T11:54:00Z">
                <w:pPr>
                  <w:pStyle w:val="TableText"/>
                </w:pPr>
              </w:pPrChange>
            </w:pPr>
            <w:del w:id="2311" w:author="Russ Ott" w:date="2022-05-16T11:54:00Z">
              <w:r>
                <w:fldChar w:fldCharType="begin"/>
              </w:r>
              <w:r>
                <w:delInstrText xml:space="preserve"> HYPERLINK \l "C_4435-93" \h </w:delInstrText>
              </w:r>
              <w:r>
                <w:fldChar w:fldCharType="separate"/>
              </w:r>
              <w:r w:rsidR="002F5B8D">
                <w:rPr>
                  <w:rStyle w:val="HyperlinkText9pt"/>
                </w:rPr>
                <w:delText>4435-93</w:delText>
              </w:r>
              <w:r>
                <w:rPr>
                  <w:rStyle w:val="HyperlinkText9pt"/>
                </w:rPr>
                <w:fldChar w:fldCharType="end"/>
              </w:r>
            </w:del>
            <w:ins w:id="2312" w:author="Russ Ott" w:date="2022-05-16T11:54:00Z">
              <w:r>
                <w:fldChar w:fldCharType="begin"/>
              </w:r>
              <w:r>
                <w:instrText xml:space="preserve"> HYPERLINK \l "C_4515-93" \h </w:instrText>
              </w:r>
              <w:r>
                <w:fldChar w:fldCharType="separate"/>
              </w:r>
              <w:r w:rsidR="00440477">
                <w:rPr>
                  <w:rStyle w:val="HyperlinkText9pt"/>
                </w:rPr>
                <w:t>4515-93</w:t>
              </w:r>
              <w:r>
                <w:rPr>
                  <w:rStyle w:val="HyperlinkText9pt"/>
                </w:rPr>
                <w:fldChar w:fldCharType="end"/>
              </w:r>
            </w:ins>
          </w:p>
        </w:tc>
        <w:tc>
          <w:tcPr>
            <w:tcW w:w="2975" w:type="dxa"/>
            <w:tcPrChange w:id="2313" w:author="Russ Ott" w:date="2022-05-16T11:54:00Z">
              <w:tcPr>
                <w:tcW w:w="2975" w:type="dxa"/>
              </w:tcPr>
            </w:tcPrChange>
          </w:tcPr>
          <w:p w14:paraId="71159623" w14:textId="05E8DD87" w:rsidR="00440477" w:rsidRDefault="001C172D">
            <w:pPr>
              <w:pStyle w:val="TableText"/>
              <w:keepNext w:val="0"/>
              <w:pPrChange w:id="2314" w:author="Russ Ott" w:date="2022-05-16T11:54:00Z">
                <w:pPr>
                  <w:pStyle w:val="TableText"/>
                </w:pPr>
              </w:pPrChange>
            </w:pPr>
            <w:r>
              <w:fldChar w:fldCharType="begin"/>
            </w:r>
            <w:r>
              <w:instrText xml:space="preserve"> HYPERLINK \l "E_Note_Activity" \h </w:instrText>
            </w:r>
            <w:r>
              <w:fldChar w:fldCharType="separate"/>
            </w:r>
            <w:r w:rsidR="00440477">
              <w:rPr>
                <w:rStyle w:val="HyperlinkText9pt"/>
              </w:rPr>
              <w:t>Note Activity (identifier: urn:hl7ii:2.16.840.1.113883.10.20.22.4.202:2016-11-01</w:t>
            </w:r>
            <w:r>
              <w:rPr>
                <w:rStyle w:val="HyperlinkText9pt"/>
              </w:rPr>
              <w:fldChar w:fldCharType="end"/>
            </w:r>
          </w:p>
        </w:tc>
      </w:tr>
      <w:tr w:rsidR="00440477" w14:paraId="5A415918" w14:textId="77777777" w:rsidTr="00BA7D84">
        <w:tblPrEx>
          <w:tblW w:w="10080" w:type="dxa"/>
          <w:jc w:val="center"/>
          <w:tblLayout w:type="fixed"/>
          <w:tblLook w:val="02A0" w:firstRow="1" w:lastRow="0" w:firstColumn="1" w:lastColumn="0" w:noHBand="1" w:noVBand="0"/>
          <w:tblPrExChange w:id="2315" w:author="Russ Ott" w:date="2022-05-16T11:54:00Z">
            <w:tblPrEx>
              <w:tblW w:w="10080" w:type="dxa"/>
              <w:jc w:val="center"/>
              <w:tblLayout w:type="fixed"/>
              <w:tblLook w:val="02A0" w:firstRow="1" w:lastRow="0" w:firstColumn="1" w:lastColumn="0" w:noHBand="1" w:noVBand="0"/>
            </w:tblPrEx>
          </w:tblPrExChange>
        </w:tblPrEx>
        <w:trPr>
          <w:jc w:val="center"/>
          <w:trPrChange w:id="2316" w:author="Russ Ott" w:date="2022-05-16T11:54:00Z">
            <w:trPr>
              <w:jc w:val="center"/>
            </w:trPr>
          </w:trPrChange>
        </w:trPr>
        <w:tc>
          <w:tcPr>
            <w:tcW w:w="3345" w:type="dxa"/>
            <w:tcPrChange w:id="2317" w:author="Russ Ott" w:date="2022-05-16T11:54:00Z">
              <w:tcPr>
                <w:tcW w:w="3345" w:type="dxa"/>
              </w:tcPr>
            </w:tcPrChange>
          </w:tcPr>
          <w:p w14:paraId="4A61CD5C" w14:textId="77777777" w:rsidR="00440477" w:rsidRDefault="00440477">
            <w:pPr>
              <w:pStyle w:val="TableText"/>
              <w:keepNext w:val="0"/>
              <w:pPrChange w:id="2318" w:author="Russ Ott" w:date="2022-05-16T11:54:00Z">
                <w:pPr>
                  <w:pStyle w:val="TableText"/>
                </w:pPr>
              </w:pPrChange>
            </w:pPr>
            <w:r>
              <w:tab/>
              <w:t>entryRelationship</w:t>
            </w:r>
          </w:p>
        </w:tc>
        <w:tc>
          <w:tcPr>
            <w:tcW w:w="720" w:type="dxa"/>
            <w:tcPrChange w:id="2319" w:author="Russ Ott" w:date="2022-05-16T11:54:00Z">
              <w:tcPr>
                <w:tcW w:w="720" w:type="dxa"/>
              </w:tcPr>
            </w:tcPrChange>
          </w:tcPr>
          <w:p w14:paraId="251011B3" w14:textId="77777777" w:rsidR="00440477" w:rsidRDefault="00440477">
            <w:pPr>
              <w:pStyle w:val="TableText"/>
              <w:keepNext w:val="0"/>
              <w:pPrChange w:id="2320" w:author="Russ Ott" w:date="2022-05-16T11:54:00Z">
                <w:pPr>
                  <w:pStyle w:val="TableText"/>
                </w:pPr>
              </w:pPrChange>
            </w:pPr>
            <w:r>
              <w:t>0..1</w:t>
            </w:r>
          </w:p>
        </w:tc>
        <w:tc>
          <w:tcPr>
            <w:tcW w:w="1152" w:type="dxa"/>
            <w:tcPrChange w:id="2321" w:author="Russ Ott" w:date="2022-05-16T11:54:00Z">
              <w:tcPr>
                <w:tcW w:w="1152" w:type="dxa"/>
              </w:tcPr>
            </w:tcPrChange>
          </w:tcPr>
          <w:p w14:paraId="7483BA3E" w14:textId="77777777" w:rsidR="00440477" w:rsidRDefault="00440477">
            <w:pPr>
              <w:pStyle w:val="TableText"/>
              <w:keepNext w:val="0"/>
              <w:pPrChange w:id="2322" w:author="Russ Ott" w:date="2022-05-16T11:54:00Z">
                <w:pPr>
                  <w:pStyle w:val="TableText"/>
                </w:pPr>
              </w:pPrChange>
            </w:pPr>
            <w:r>
              <w:t>MAY</w:t>
            </w:r>
          </w:p>
        </w:tc>
        <w:tc>
          <w:tcPr>
            <w:tcW w:w="864" w:type="dxa"/>
            <w:tcPrChange w:id="2323" w:author="Russ Ott" w:date="2022-05-16T11:54:00Z">
              <w:tcPr>
                <w:tcW w:w="864" w:type="dxa"/>
              </w:tcPr>
            </w:tcPrChange>
          </w:tcPr>
          <w:p w14:paraId="7C8CE1E4" w14:textId="77777777" w:rsidR="00440477" w:rsidRDefault="00440477">
            <w:pPr>
              <w:pStyle w:val="TableText"/>
              <w:keepNext w:val="0"/>
              <w:pPrChange w:id="2324" w:author="Russ Ott" w:date="2022-05-16T11:54:00Z">
                <w:pPr>
                  <w:pStyle w:val="TableText"/>
                </w:pPr>
              </w:pPrChange>
            </w:pPr>
          </w:p>
        </w:tc>
        <w:tc>
          <w:tcPr>
            <w:tcW w:w="1104" w:type="dxa"/>
            <w:tcPrChange w:id="2325" w:author="Russ Ott" w:date="2022-05-16T11:54:00Z">
              <w:tcPr>
                <w:tcW w:w="1104" w:type="dxa"/>
              </w:tcPr>
            </w:tcPrChange>
          </w:tcPr>
          <w:p w14:paraId="43C2F452" w14:textId="4B99A7F7" w:rsidR="00440477" w:rsidRDefault="001C172D">
            <w:pPr>
              <w:pStyle w:val="TableText"/>
              <w:keepNext w:val="0"/>
              <w:pPrChange w:id="2326" w:author="Russ Ott" w:date="2022-05-16T11:54:00Z">
                <w:pPr>
                  <w:pStyle w:val="TableText"/>
                </w:pPr>
              </w:pPrChange>
            </w:pPr>
            <w:del w:id="2327" w:author="Russ Ott" w:date="2022-05-16T11:54:00Z">
              <w:r>
                <w:fldChar w:fldCharType="begin"/>
              </w:r>
              <w:r>
                <w:delInstrText xml:space="preserve"> HYPERLINK \l "C_4435-94" \h </w:delInstrText>
              </w:r>
              <w:r>
                <w:fldChar w:fldCharType="separate"/>
              </w:r>
              <w:r w:rsidR="002F5B8D">
                <w:rPr>
                  <w:rStyle w:val="HyperlinkText9pt"/>
                </w:rPr>
                <w:delText>4435-94</w:delText>
              </w:r>
              <w:r>
                <w:rPr>
                  <w:rStyle w:val="HyperlinkText9pt"/>
                </w:rPr>
                <w:fldChar w:fldCharType="end"/>
              </w:r>
            </w:del>
            <w:ins w:id="2328" w:author="Russ Ott" w:date="2022-05-16T11:54:00Z">
              <w:r>
                <w:fldChar w:fldCharType="begin"/>
              </w:r>
              <w:r>
                <w:instrText xml:space="preserve"> HYPERLINK \l "C_4515-94" \h </w:instrText>
              </w:r>
              <w:r>
                <w:fldChar w:fldCharType="separate"/>
              </w:r>
              <w:r w:rsidR="00440477">
                <w:rPr>
                  <w:rStyle w:val="HyperlinkText9pt"/>
                </w:rPr>
                <w:t>4515-94</w:t>
              </w:r>
              <w:r>
                <w:rPr>
                  <w:rStyle w:val="HyperlinkText9pt"/>
                </w:rPr>
                <w:fldChar w:fldCharType="end"/>
              </w:r>
            </w:ins>
          </w:p>
        </w:tc>
        <w:tc>
          <w:tcPr>
            <w:tcW w:w="2975" w:type="dxa"/>
            <w:tcPrChange w:id="2329" w:author="Russ Ott" w:date="2022-05-16T11:54:00Z">
              <w:tcPr>
                <w:tcW w:w="2975" w:type="dxa"/>
              </w:tcPr>
            </w:tcPrChange>
          </w:tcPr>
          <w:p w14:paraId="2923B772" w14:textId="77777777" w:rsidR="00440477" w:rsidRDefault="00440477">
            <w:pPr>
              <w:pStyle w:val="TableText"/>
              <w:keepNext w:val="0"/>
              <w:pPrChange w:id="2330" w:author="Russ Ott" w:date="2022-05-16T11:54:00Z">
                <w:pPr>
                  <w:pStyle w:val="TableText"/>
                </w:pPr>
              </w:pPrChange>
            </w:pPr>
          </w:p>
        </w:tc>
      </w:tr>
      <w:tr w:rsidR="00440477" w14:paraId="55924459" w14:textId="77777777" w:rsidTr="00BA7D84">
        <w:tblPrEx>
          <w:tblW w:w="10080" w:type="dxa"/>
          <w:jc w:val="center"/>
          <w:tblLayout w:type="fixed"/>
          <w:tblLook w:val="02A0" w:firstRow="1" w:lastRow="0" w:firstColumn="1" w:lastColumn="0" w:noHBand="1" w:noVBand="0"/>
          <w:tblPrExChange w:id="2331" w:author="Russ Ott" w:date="2022-05-16T11:54:00Z">
            <w:tblPrEx>
              <w:tblW w:w="10080" w:type="dxa"/>
              <w:jc w:val="center"/>
              <w:tblLayout w:type="fixed"/>
              <w:tblLook w:val="02A0" w:firstRow="1" w:lastRow="0" w:firstColumn="1" w:lastColumn="0" w:noHBand="1" w:noVBand="0"/>
            </w:tblPrEx>
          </w:tblPrExChange>
        </w:tblPrEx>
        <w:trPr>
          <w:jc w:val="center"/>
          <w:trPrChange w:id="2332" w:author="Russ Ott" w:date="2022-05-16T11:54:00Z">
            <w:trPr>
              <w:jc w:val="center"/>
            </w:trPr>
          </w:trPrChange>
        </w:trPr>
        <w:tc>
          <w:tcPr>
            <w:tcW w:w="3345" w:type="dxa"/>
            <w:tcPrChange w:id="2333" w:author="Russ Ott" w:date="2022-05-16T11:54:00Z">
              <w:tcPr>
                <w:tcW w:w="3345" w:type="dxa"/>
              </w:tcPr>
            </w:tcPrChange>
          </w:tcPr>
          <w:p w14:paraId="1803CEE7" w14:textId="77777777" w:rsidR="00440477" w:rsidRDefault="00440477">
            <w:pPr>
              <w:pStyle w:val="TableText"/>
              <w:keepNext w:val="0"/>
              <w:pPrChange w:id="2334" w:author="Russ Ott" w:date="2022-05-16T11:54:00Z">
                <w:pPr>
                  <w:pStyle w:val="TableText"/>
                </w:pPr>
              </w:pPrChange>
            </w:pPr>
            <w:r>
              <w:tab/>
            </w:r>
            <w:r>
              <w:tab/>
              <w:t>@typeCode</w:t>
            </w:r>
          </w:p>
        </w:tc>
        <w:tc>
          <w:tcPr>
            <w:tcW w:w="720" w:type="dxa"/>
            <w:tcPrChange w:id="2335" w:author="Russ Ott" w:date="2022-05-16T11:54:00Z">
              <w:tcPr>
                <w:tcW w:w="720" w:type="dxa"/>
              </w:tcPr>
            </w:tcPrChange>
          </w:tcPr>
          <w:p w14:paraId="65253DF2" w14:textId="77777777" w:rsidR="00440477" w:rsidRDefault="00440477">
            <w:pPr>
              <w:pStyle w:val="TableText"/>
              <w:keepNext w:val="0"/>
              <w:pPrChange w:id="2336" w:author="Russ Ott" w:date="2022-05-16T11:54:00Z">
                <w:pPr>
                  <w:pStyle w:val="TableText"/>
                </w:pPr>
              </w:pPrChange>
            </w:pPr>
            <w:r>
              <w:t>1..1</w:t>
            </w:r>
          </w:p>
        </w:tc>
        <w:tc>
          <w:tcPr>
            <w:tcW w:w="1152" w:type="dxa"/>
            <w:tcPrChange w:id="2337" w:author="Russ Ott" w:date="2022-05-16T11:54:00Z">
              <w:tcPr>
                <w:tcW w:w="1152" w:type="dxa"/>
              </w:tcPr>
            </w:tcPrChange>
          </w:tcPr>
          <w:p w14:paraId="60C6586F" w14:textId="77777777" w:rsidR="00440477" w:rsidRDefault="00440477">
            <w:pPr>
              <w:pStyle w:val="TableText"/>
              <w:keepNext w:val="0"/>
              <w:pPrChange w:id="2338" w:author="Russ Ott" w:date="2022-05-16T11:54:00Z">
                <w:pPr>
                  <w:pStyle w:val="TableText"/>
                </w:pPr>
              </w:pPrChange>
            </w:pPr>
            <w:r>
              <w:t>SHALL</w:t>
            </w:r>
          </w:p>
        </w:tc>
        <w:tc>
          <w:tcPr>
            <w:tcW w:w="864" w:type="dxa"/>
            <w:tcPrChange w:id="2339" w:author="Russ Ott" w:date="2022-05-16T11:54:00Z">
              <w:tcPr>
                <w:tcW w:w="864" w:type="dxa"/>
              </w:tcPr>
            </w:tcPrChange>
          </w:tcPr>
          <w:p w14:paraId="343B8D44" w14:textId="77777777" w:rsidR="00440477" w:rsidRDefault="00440477">
            <w:pPr>
              <w:pStyle w:val="TableText"/>
              <w:keepNext w:val="0"/>
              <w:pPrChange w:id="2340" w:author="Russ Ott" w:date="2022-05-16T11:54:00Z">
                <w:pPr>
                  <w:pStyle w:val="TableText"/>
                </w:pPr>
              </w:pPrChange>
            </w:pPr>
          </w:p>
        </w:tc>
        <w:tc>
          <w:tcPr>
            <w:tcW w:w="1104" w:type="dxa"/>
            <w:tcPrChange w:id="2341" w:author="Russ Ott" w:date="2022-05-16T11:54:00Z">
              <w:tcPr>
                <w:tcW w:w="1104" w:type="dxa"/>
              </w:tcPr>
            </w:tcPrChange>
          </w:tcPr>
          <w:p w14:paraId="6BA7359A" w14:textId="60CD960E" w:rsidR="00440477" w:rsidRDefault="001C172D">
            <w:pPr>
              <w:pStyle w:val="TableText"/>
              <w:keepNext w:val="0"/>
              <w:pPrChange w:id="2342" w:author="Russ Ott" w:date="2022-05-16T11:54:00Z">
                <w:pPr>
                  <w:pStyle w:val="TableText"/>
                </w:pPr>
              </w:pPrChange>
            </w:pPr>
            <w:del w:id="2343" w:author="Russ Ott" w:date="2022-05-16T11:54:00Z">
              <w:r>
                <w:fldChar w:fldCharType="begin"/>
              </w:r>
              <w:r>
                <w:delInstrText xml:space="preserve"> HYPERLINK \l "C_4435-96" \h </w:delInstrText>
              </w:r>
              <w:r>
                <w:fldChar w:fldCharType="separate"/>
              </w:r>
              <w:r w:rsidR="002F5B8D">
                <w:rPr>
                  <w:rStyle w:val="HyperlinkText9pt"/>
                </w:rPr>
                <w:delText>4435-96</w:delText>
              </w:r>
              <w:r>
                <w:rPr>
                  <w:rStyle w:val="HyperlinkText9pt"/>
                </w:rPr>
                <w:fldChar w:fldCharType="end"/>
              </w:r>
            </w:del>
            <w:ins w:id="2344" w:author="Russ Ott" w:date="2022-05-16T11:54:00Z">
              <w:r>
                <w:fldChar w:fldCharType="begin"/>
              </w:r>
              <w:r>
                <w:instrText xml:space="preserve"> HYPERLINK \l "C_4515-96" \h </w:instrText>
              </w:r>
              <w:r>
                <w:fldChar w:fldCharType="separate"/>
              </w:r>
              <w:r w:rsidR="00440477">
                <w:rPr>
                  <w:rStyle w:val="HyperlinkText9pt"/>
                </w:rPr>
                <w:t>4515-96</w:t>
              </w:r>
              <w:r>
                <w:rPr>
                  <w:rStyle w:val="HyperlinkText9pt"/>
                </w:rPr>
                <w:fldChar w:fldCharType="end"/>
              </w:r>
            </w:ins>
          </w:p>
        </w:tc>
        <w:tc>
          <w:tcPr>
            <w:tcW w:w="2975" w:type="dxa"/>
            <w:tcPrChange w:id="2345" w:author="Russ Ott" w:date="2022-05-16T11:54:00Z">
              <w:tcPr>
                <w:tcW w:w="2975" w:type="dxa"/>
              </w:tcPr>
            </w:tcPrChange>
          </w:tcPr>
          <w:p w14:paraId="08C0553A" w14:textId="77777777" w:rsidR="00440477" w:rsidRDefault="00440477">
            <w:pPr>
              <w:pStyle w:val="TableText"/>
              <w:keepNext w:val="0"/>
              <w:pPrChange w:id="2346" w:author="Russ Ott" w:date="2022-05-16T11:54:00Z">
                <w:pPr>
                  <w:pStyle w:val="TableText"/>
                </w:pPr>
              </w:pPrChange>
            </w:pPr>
            <w:r>
              <w:t>urn:oid:2.16.840.1.113883.5.1002 (HL7ActRelationshipType) = REFR</w:t>
            </w:r>
          </w:p>
        </w:tc>
      </w:tr>
      <w:tr w:rsidR="00440477" w14:paraId="71B1B102" w14:textId="77777777" w:rsidTr="00BA7D84">
        <w:tblPrEx>
          <w:tblW w:w="10080" w:type="dxa"/>
          <w:jc w:val="center"/>
          <w:tblLayout w:type="fixed"/>
          <w:tblLook w:val="02A0" w:firstRow="1" w:lastRow="0" w:firstColumn="1" w:lastColumn="0" w:noHBand="1" w:noVBand="0"/>
          <w:tblPrExChange w:id="2347" w:author="Russ Ott" w:date="2022-05-16T11:54:00Z">
            <w:tblPrEx>
              <w:tblW w:w="10080" w:type="dxa"/>
              <w:jc w:val="center"/>
              <w:tblLayout w:type="fixed"/>
              <w:tblLook w:val="02A0" w:firstRow="1" w:lastRow="0" w:firstColumn="1" w:lastColumn="0" w:noHBand="1" w:noVBand="0"/>
            </w:tblPrEx>
          </w:tblPrExChange>
        </w:tblPrEx>
        <w:trPr>
          <w:jc w:val="center"/>
          <w:trPrChange w:id="2348" w:author="Russ Ott" w:date="2022-05-16T11:54:00Z">
            <w:trPr>
              <w:jc w:val="center"/>
            </w:trPr>
          </w:trPrChange>
        </w:trPr>
        <w:tc>
          <w:tcPr>
            <w:tcW w:w="3345" w:type="dxa"/>
            <w:tcPrChange w:id="2349" w:author="Russ Ott" w:date="2022-05-16T11:54:00Z">
              <w:tcPr>
                <w:tcW w:w="3345" w:type="dxa"/>
              </w:tcPr>
            </w:tcPrChange>
          </w:tcPr>
          <w:p w14:paraId="6754DF99" w14:textId="77777777" w:rsidR="00440477" w:rsidRDefault="00440477">
            <w:pPr>
              <w:pStyle w:val="TableText"/>
              <w:keepNext w:val="0"/>
              <w:pPrChange w:id="2350" w:author="Russ Ott" w:date="2022-05-16T11:54:00Z">
                <w:pPr>
                  <w:pStyle w:val="TableText"/>
                </w:pPr>
              </w:pPrChange>
            </w:pPr>
            <w:r>
              <w:tab/>
            </w:r>
            <w:r>
              <w:tab/>
              <w:t>observation</w:t>
            </w:r>
          </w:p>
        </w:tc>
        <w:tc>
          <w:tcPr>
            <w:tcW w:w="720" w:type="dxa"/>
            <w:tcPrChange w:id="2351" w:author="Russ Ott" w:date="2022-05-16T11:54:00Z">
              <w:tcPr>
                <w:tcW w:w="720" w:type="dxa"/>
              </w:tcPr>
            </w:tcPrChange>
          </w:tcPr>
          <w:p w14:paraId="3E12E58C" w14:textId="77777777" w:rsidR="00440477" w:rsidRDefault="00440477">
            <w:pPr>
              <w:pStyle w:val="TableText"/>
              <w:keepNext w:val="0"/>
              <w:pPrChange w:id="2352" w:author="Russ Ott" w:date="2022-05-16T11:54:00Z">
                <w:pPr>
                  <w:pStyle w:val="TableText"/>
                </w:pPr>
              </w:pPrChange>
            </w:pPr>
            <w:r>
              <w:t>1..1</w:t>
            </w:r>
          </w:p>
        </w:tc>
        <w:tc>
          <w:tcPr>
            <w:tcW w:w="1152" w:type="dxa"/>
            <w:tcPrChange w:id="2353" w:author="Russ Ott" w:date="2022-05-16T11:54:00Z">
              <w:tcPr>
                <w:tcW w:w="1152" w:type="dxa"/>
              </w:tcPr>
            </w:tcPrChange>
          </w:tcPr>
          <w:p w14:paraId="75FCF416" w14:textId="77777777" w:rsidR="00440477" w:rsidRDefault="00440477">
            <w:pPr>
              <w:pStyle w:val="TableText"/>
              <w:keepNext w:val="0"/>
              <w:pPrChange w:id="2354" w:author="Russ Ott" w:date="2022-05-16T11:54:00Z">
                <w:pPr>
                  <w:pStyle w:val="TableText"/>
                </w:pPr>
              </w:pPrChange>
            </w:pPr>
            <w:r>
              <w:t>SHALL</w:t>
            </w:r>
          </w:p>
        </w:tc>
        <w:tc>
          <w:tcPr>
            <w:tcW w:w="864" w:type="dxa"/>
            <w:tcPrChange w:id="2355" w:author="Russ Ott" w:date="2022-05-16T11:54:00Z">
              <w:tcPr>
                <w:tcW w:w="864" w:type="dxa"/>
              </w:tcPr>
            </w:tcPrChange>
          </w:tcPr>
          <w:p w14:paraId="042CF418" w14:textId="77777777" w:rsidR="00440477" w:rsidRDefault="00440477">
            <w:pPr>
              <w:pStyle w:val="TableText"/>
              <w:keepNext w:val="0"/>
              <w:pPrChange w:id="2356" w:author="Russ Ott" w:date="2022-05-16T11:54:00Z">
                <w:pPr>
                  <w:pStyle w:val="TableText"/>
                </w:pPr>
              </w:pPrChange>
            </w:pPr>
          </w:p>
        </w:tc>
        <w:tc>
          <w:tcPr>
            <w:tcW w:w="1104" w:type="dxa"/>
            <w:tcPrChange w:id="2357" w:author="Russ Ott" w:date="2022-05-16T11:54:00Z">
              <w:tcPr>
                <w:tcW w:w="1104" w:type="dxa"/>
              </w:tcPr>
            </w:tcPrChange>
          </w:tcPr>
          <w:p w14:paraId="4B9CF92F" w14:textId="4A02836F" w:rsidR="00440477" w:rsidRDefault="001C172D">
            <w:pPr>
              <w:pStyle w:val="TableText"/>
              <w:keepNext w:val="0"/>
              <w:pPrChange w:id="2358" w:author="Russ Ott" w:date="2022-05-16T11:54:00Z">
                <w:pPr>
                  <w:pStyle w:val="TableText"/>
                </w:pPr>
              </w:pPrChange>
            </w:pPr>
            <w:del w:id="2359" w:author="Russ Ott" w:date="2022-05-16T11:54:00Z">
              <w:r>
                <w:fldChar w:fldCharType="begin"/>
              </w:r>
              <w:r>
                <w:delInstrText xml:space="preserve"> HYPERLINK \l "C_4435-95" \h </w:delInstrText>
              </w:r>
              <w:r>
                <w:fldChar w:fldCharType="separate"/>
              </w:r>
              <w:r w:rsidR="002F5B8D">
                <w:rPr>
                  <w:rStyle w:val="HyperlinkText9pt"/>
                </w:rPr>
                <w:delText>4435-95</w:delText>
              </w:r>
              <w:r>
                <w:rPr>
                  <w:rStyle w:val="HyperlinkText9pt"/>
                </w:rPr>
                <w:fldChar w:fldCharType="end"/>
              </w:r>
            </w:del>
            <w:ins w:id="2360" w:author="Russ Ott" w:date="2022-05-16T11:54:00Z">
              <w:r>
                <w:fldChar w:fldCharType="begin"/>
              </w:r>
              <w:r>
                <w:instrText xml:space="preserve"> HYPERLINK \l "C_4515-95" \h </w:instrText>
              </w:r>
              <w:r>
                <w:fldChar w:fldCharType="separate"/>
              </w:r>
              <w:r w:rsidR="00440477">
                <w:rPr>
                  <w:rStyle w:val="HyperlinkText9pt"/>
                </w:rPr>
                <w:t>4515-95</w:t>
              </w:r>
              <w:r>
                <w:rPr>
                  <w:rStyle w:val="HyperlinkText9pt"/>
                </w:rPr>
                <w:fldChar w:fldCharType="end"/>
              </w:r>
            </w:ins>
          </w:p>
        </w:tc>
        <w:tc>
          <w:tcPr>
            <w:tcW w:w="2975" w:type="dxa"/>
            <w:tcPrChange w:id="2361" w:author="Russ Ott" w:date="2022-05-16T11:54:00Z">
              <w:tcPr>
                <w:tcW w:w="2975" w:type="dxa"/>
              </w:tcPr>
            </w:tcPrChange>
          </w:tcPr>
          <w:p w14:paraId="60107051" w14:textId="5D7905D3" w:rsidR="00440477" w:rsidRDefault="001C172D">
            <w:pPr>
              <w:pStyle w:val="TableText"/>
              <w:keepNext w:val="0"/>
              <w:pPrChange w:id="2362" w:author="Russ Ott" w:date="2022-05-16T11:54:00Z">
                <w:pPr>
                  <w:pStyle w:val="TableText"/>
                </w:pPr>
              </w:pPrChange>
            </w:pPr>
            <w:del w:id="2363" w:author="Russ Ott" w:date="2022-05-16T11:54: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 (identifier: urn:hl7ii:2.16.840.1.113883.10.20.22.4.500.3:2019-07-01</w:delText>
              </w:r>
              <w:r>
                <w:rPr>
                  <w:rStyle w:val="HyperlinkText9pt"/>
                </w:rPr>
                <w:fldChar w:fldCharType="end"/>
              </w:r>
            </w:del>
            <w:ins w:id="2364" w:author="Russ Ott" w:date="2022-05-16T11:54:00Z">
              <w:r w:rsidR="00440477">
                <w:t>Care Team Member Schedule Observation (identifier: urn:hl7ii:2.16.840.1.113883.10.20.22.4.500.3:2019-07-01</w:t>
              </w:r>
            </w:ins>
          </w:p>
        </w:tc>
      </w:tr>
    </w:tbl>
    <w:p w14:paraId="48E094E9" w14:textId="77777777" w:rsidR="00440477" w:rsidRDefault="00440477" w:rsidP="00440477">
      <w:pPr>
        <w:pStyle w:val="BodyText"/>
      </w:pPr>
    </w:p>
    <w:p w14:paraId="6ABD79CC" w14:textId="06E15AF4"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"PCPR"</w:t>
      </w:r>
      <w:r>
        <w:t xml:space="preserve"> Provision of Care</w:t>
      </w:r>
      <w:bookmarkStart w:id="2365" w:name="C_4515-53"/>
      <w:r>
        <w:t xml:space="preserve"> (CONF:</w:t>
      </w:r>
      <w:del w:id="2366" w:author="Russ Ott" w:date="2022-05-16T11:54:00Z">
        <w:r w:rsidR="002F5B8D">
          <w:delText>4435</w:delText>
        </w:r>
      </w:del>
      <w:ins w:id="2367" w:author="Russ Ott" w:date="2022-05-16T11:54:00Z">
        <w:r>
          <w:t>4515</w:t>
        </w:r>
      </w:ins>
      <w:r>
        <w:t>-53)</w:t>
      </w:r>
      <w:bookmarkEnd w:id="2365"/>
      <w:r>
        <w:t>.</w:t>
      </w:r>
    </w:p>
    <w:p w14:paraId="01F66812" w14:textId="0E6AFA51"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w:t>
      </w:r>
      <w:bookmarkStart w:id="2368" w:name="C_4515-54"/>
      <w:r>
        <w:t xml:space="preserve"> (CONF:</w:t>
      </w:r>
      <w:del w:id="2369" w:author="Russ Ott" w:date="2022-05-16T11:54:00Z">
        <w:r w:rsidR="002F5B8D">
          <w:delText>4435</w:delText>
        </w:r>
      </w:del>
      <w:ins w:id="2370" w:author="Russ Ott" w:date="2022-05-16T11:54:00Z">
        <w:r>
          <w:t>4515</w:t>
        </w:r>
      </w:ins>
      <w:r>
        <w:t>-54)</w:t>
      </w:r>
      <w:bookmarkEnd w:id="2368"/>
      <w:r>
        <w:t>.</w:t>
      </w:r>
    </w:p>
    <w:p w14:paraId="65032FA9" w14:textId="3911A754"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371" w:name="C_4515-45"/>
      <w:proofErr w:type="spellEnd"/>
      <w:r>
        <w:t xml:space="preserve"> (CONF:</w:t>
      </w:r>
      <w:del w:id="2372" w:author="Russ Ott" w:date="2022-05-16T11:54:00Z">
        <w:r w:rsidR="002F5B8D">
          <w:delText>4435</w:delText>
        </w:r>
      </w:del>
      <w:ins w:id="2373" w:author="Russ Ott" w:date="2022-05-16T11:54:00Z">
        <w:r>
          <w:t>4515</w:t>
        </w:r>
      </w:ins>
      <w:r>
        <w:t>-45)</w:t>
      </w:r>
      <w:bookmarkEnd w:id="2371"/>
      <w:r>
        <w:t xml:space="preserve"> such that it</w:t>
      </w:r>
    </w:p>
    <w:p w14:paraId="46485E48" w14:textId="754D1A4D" w:rsidR="00440477" w:rsidRDefault="00440477" w:rsidP="00440477">
      <w:pPr>
        <w:numPr>
          <w:ilvl w:val="1"/>
          <w:numId w:val="10"/>
        </w:numPr>
      </w:pPr>
      <w:r>
        <w:rPr>
          <w:rStyle w:val="keyword"/>
        </w:rPr>
        <w:lastRenderedPageBreak/>
        <w:t>SHALL</w:t>
      </w:r>
      <w:r>
        <w:t xml:space="preserve"> contain exactly one [</w:t>
      </w:r>
      <w:proofErr w:type="gramStart"/>
      <w:r>
        <w:t>1..</w:t>
      </w:r>
      <w:proofErr w:type="gramEnd"/>
      <w:r>
        <w:t xml:space="preserve">1] </w:t>
      </w:r>
      <w:r>
        <w:rPr>
          <w:rStyle w:val="XMLnameBold"/>
        </w:rPr>
        <w:t>@root</w:t>
      </w:r>
      <w:r>
        <w:t>=</w:t>
      </w:r>
      <w:r>
        <w:rPr>
          <w:rStyle w:val="XMLname"/>
        </w:rPr>
        <w:t>"2.16.840.1.113883.10.20.22.4.500.1"</w:t>
      </w:r>
      <w:bookmarkStart w:id="2374" w:name="C_4515-66"/>
      <w:r>
        <w:t xml:space="preserve"> (CONF:</w:t>
      </w:r>
      <w:del w:id="2375" w:author="Russ Ott" w:date="2022-05-16T11:54:00Z">
        <w:r w:rsidR="002F5B8D">
          <w:delText>4435</w:delText>
        </w:r>
      </w:del>
      <w:ins w:id="2376" w:author="Russ Ott" w:date="2022-05-16T11:54:00Z">
        <w:r>
          <w:t>4515</w:t>
        </w:r>
      </w:ins>
      <w:r>
        <w:t>-66)</w:t>
      </w:r>
      <w:bookmarkEnd w:id="2374"/>
      <w:r>
        <w:t>.</w:t>
      </w:r>
    </w:p>
    <w:p w14:paraId="6155D29C" w14:textId="049C6BDC"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w:t>
      </w:r>
      <w:del w:id="2377" w:author="Russ Ott" w:date="2022-05-16T11:54:00Z">
        <w:r w:rsidR="002F5B8D">
          <w:rPr>
            <w:rStyle w:val="XMLname"/>
          </w:rPr>
          <w:delText>2019-07</w:delText>
        </w:r>
      </w:del>
      <w:ins w:id="2378" w:author="Russ Ott" w:date="2022-05-16T11:54:00Z">
        <w:r>
          <w:rPr>
            <w:rStyle w:val="XMLname"/>
          </w:rPr>
          <w:t>2022-06</w:t>
        </w:r>
      </w:ins>
      <w:r>
        <w:rPr>
          <w:rStyle w:val="XMLname"/>
        </w:rPr>
        <w:t>-01"</w:t>
      </w:r>
      <w:bookmarkStart w:id="2379" w:name="C_4515-67"/>
      <w:r>
        <w:t xml:space="preserve"> (CONF:</w:t>
      </w:r>
      <w:del w:id="2380" w:author="Russ Ott" w:date="2022-05-16T11:54:00Z">
        <w:r w:rsidR="002F5B8D">
          <w:delText>4435</w:delText>
        </w:r>
      </w:del>
      <w:ins w:id="2381" w:author="Russ Ott" w:date="2022-05-16T11:54:00Z">
        <w:r>
          <w:t>4515</w:t>
        </w:r>
      </w:ins>
      <w:r>
        <w:t>-67)</w:t>
      </w:r>
      <w:bookmarkEnd w:id="2379"/>
      <w:r>
        <w:t>.</w:t>
      </w:r>
    </w:p>
    <w:p w14:paraId="7FE27989" w14:textId="77777777" w:rsidR="00D87DA5" w:rsidRDefault="002F5B8D">
      <w:pPr>
        <w:numPr>
          <w:ilvl w:val="0"/>
          <w:numId w:val="10"/>
        </w:numPr>
        <w:rPr>
          <w:del w:id="2382" w:author="Russ Ott" w:date="2022-05-16T11:54:00Z"/>
        </w:rPr>
      </w:pPr>
      <w:del w:id="2383" w:author="Russ Ott" w:date="2022-05-16T11:54:00Z">
        <w:r>
          <w:rPr>
            <w:rStyle w:val="keyword"/>
          </w:rPr>
          <w:delText>SHALL</w:delText>
        </w:r>
        <w:r>
          <w:delText xml:space="preserve"> contain at least one [1..*] </w:delText>
        </w:r>
        <w:r>
          <w:rPr>
            <w:rStyle w:val="XMLnameBold"/>
          </w:rPr>
          <w:delText>id</w:delText>
        </w:r>
        <w:bookmarkStart w:id="2384" w:name="C_4435-162"/>
        <w:r>
          <w:delText xml:space="preserve"> (CONF:4435-162)</w:delText>
        </w:r>
        <w:bookmarkEnd w:id="2384"/>
        <w:r>
          <w:delText>.</w:delText>
        </w:r>
      </w:del>
    </w:p>
    <w:p w14:paraId="347D9E70" w14:textId="2E5D79D4"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2385" w:name="C_4515-27"/>
      <w:r>
        <w:t xml:space="preserve"> (CONF:</w:t>
      </w:r>
      <w:del w:id="2386" w:author="Russ Ott" w:date="2022-05-16T11:54:00Z">
        <w:r w:rsidR="002F5B8D">
          <w:delText>4435</w:delText>
        </w:r>
      </w:del>
      <w:ins w:id="2387" w:author="Russ Ott" w:date="2022-05-16T11:54:00Z">
        <w:r>
          <w:t>4515</w:t>
        </w:r>
      </w:ins>
      <w:r>
        <w:t>-27)</w:t>
      </w:r>
      <w:bookmarkEnd w:id="2385"/>
      <w:r>
        <w:t>.</w:t>
      </w:r>
    </w:p>
    <w:p w14:paraId="5233FA84" w14:textId="531773A2"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"85847-2"</w:t>
      </w:r>
      <w:r>
        <w:t xml:space="preserve"> Patient Care team information (</w:t>
      </w:r>
      <w:proofErr w:type="spellStart"/>
      <w:r>
        <w:t>CodeSystem</w:t>
      </w:r>
      <w:proofErr w:type="spellEnd"/>
      <w:r>
        <w:t xml:space="preserve">: </w:t>
      </w:r>
      <w:r>
        <w:rPr>
          <w:rStyle w:val="XMLname"/>
        </w:rPr>
        <w:t>LOINC urn:oid:2.16.840.1.113883.6.1</w:t>
      </w:r>
      <w:r>
        <w:t>)</w:t>
      </w:r>
      <w:bookmarkStart w:id="2388" w:name="C_4515-48"/>
      <w:r>
        <w:t xml:space="preserve"> (CONF:</w:t>
      </w:r>
      <w:del w:id="2389" w:author="Russ Ott" w:date="2022-05-16T11:54:00Z">
        <w:r w:rsidR="002F5B8D">
          <w:delText>4435</w:delText>
        </w:r>
      </w:del>
      <w:ins w:id="2390" w:author="Russ Ott" w:date="2022-05-16T11:54:00Z">
        <w:r>
          <w:t>4515</w:t>
        </w:r>
      </w:ins>
      <w:r>
        <w:t>-48)</w:t>
      </w:r>
      <w:bookmarkEnd w:id="2388"/>
      <w:r>
        <w:t>.</w:t>
      </w:r>
    </w:p>
    <w:p w14:paraId="2F1E6CE6" w14:textId="45BC01D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LOINC</w:t>
      </w:r>
      <w:bookmarkStart w:id="2391" w:name="C_4515-49"/>
      <w:r>
        <w:t xml:space="preserve"> (CONF:</w:t>
      </w:r>
      <w:del w:id="2392" w:author="Russ Ott" w:date="2022-05-16T11:54:00Z">
        <w:r w:rsidR="002F5B8D">
          <w:delText>4435</w:delText>
        </w:r>
      </w:del>
      <w:ins w:id="2393" w:author="Russ Ott" w:date="2022-05-16T11:54:00Z">
        <w:r>
          <w:t>4515</w:t>
        </w:r>
      </w:ins>
      <w:r>
        <w:t>-49)</w:t>
      </w:r>
      <w:bookmarkEnd w:id="2391"/>
      <w:r>
        <w:t>.</w:t>
      </w:r>
    </w:p>
    <w:p w14:paraId="3D449051" w14:textId="589F75D6"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2394" w:name="C_4515-62"/>
      <w:proofErr w:type="spellEnd"/>
      <w:r>
        <w:t xml:space="preserve"> (CONF:</w:t>
      </w:r>
      <w:del w:id="2395" w:author="Russ Ott" w:date="2022-05-16T11:54:00Z">
        <w:r w:rsidR="002F5B8D">
          <w:delText>4435</w:delText>
        </w:r>
      </w:del>
      <w:ins w:id="2396" w:author="Russ Ott" w:date="2022-05-16T11:54:00Z">
        <w:r>
          <w:t>4515</w:t>
        </w:r>
      </w:ins>
      <w:r>
        <w:t>-62)</w:t>
      </w:r>
      <w:bookmarkEnd w:id="2394"/>
      <w:r>
        <w:t>.</w:t>
      </w:r>
    </w:p>
    <w:p w14:paraId="0A614853" w14:textId="78787FAF" w:rsidR="00440477" w:rsidRDefault="00440477" w:rsidP="004404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2397" w:name="C_4515-68"/>
      <w:r>
        <w:t xml:space="preserve"> (CONF:</w:t>
      </w:r>
      <w:del w:id="2398" w:author="Russ Ott" w:date="2022-05-16T11:54:00Z">
        <w:r w:rsidR="002F5B8D">
          <w:delText>4435</w:delText>
        </w:r>
      </w:del>
      <w:ins w:id="2399" w:author="Russ Ott" w:date="2022-05-16T11:54:00Z">
        <w:r>
          <w:t>4515</w:t>
        </w:r>
      </w:ins>
      <w:r>
        <w:t>-68)</w:t>
      </w:r>
      <w:bookmarkEnd w:id="2397"/>
      <w:r>
        <w:t>.</w:t>
      </w:r>
    </w:p>
    <w:p w14:paraId="512043E9" w14:textId="41C760D3"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2400" w:name="C_4515-33"/>
      <w:proofErr w:type="spellEnd"/>
      <w:r>
        <w:t xml:space="preserve"> (CONF:</w:t>
      </w:r>
      <w:del w:id="2401" w:author="Russ Ott" w:date="2022-05-16T11:54:00Z">
        <w:r w:rsidR="002F5B8D">
          <w:delText>4435</w:delText>
        </w:r>
      </w:del>
      <w:ins w:id="2402" w:author="Russ Ott" w:date="2022-05-16T11:54:00Z">
        <w:r>
          <w:t>4515</w:t>
        </w:r>
      </w:ins>
      <w:r>
        <w:t>-33)</w:t>
      </w:r>
      <w:bookmarkEnd w:id="2400"/>
      <w:r>
        <w:t>.</w:t>
      </w:r>
    </w:p>
    <w:p w14:paraId="5DDA1E7B" w14:textId="18DA490F" w:rsidR="00440477" w:rsidRDefault="00440477" w:rsidP="00440477">
      <w:pPr>
        <w:numPr>
          <w:ilvl w:val="1"/>
          <w:numId w:val="10"/>
        </w:numPr>
      </w:pPr>
      <w:r>
        <w:t xml:space="preserve">This </w:t>
      </w:r>
      <w:proofErr w:type="spellStart"/>
      <w:r>
        <w:t>effectiveTime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low</w:t>
      </w:r>
      <w:bookmarkStart w:id="2403" w:name="C_4515-167"/>
      <w:r>
        <w:t xml:space="preserve"> (CONF:</w:t>
      </w:r>
      <w:del w:id="2404" w:author="Russ Ott" w:date="2022-05-16T11:54:00Z">
        <w:r w:rsidR="002F5B8D">
          <w:delText>4435</w:delText>
        </w:r>
      </w:del>
      <w:ins w:id="2405" w:author="Russ Ott" w:date="2022-05-16T11:54:00Z">
        <w:r>
          <w:t>4515</w:t>
        </w:r>
      </w:ins>
      <w:r>
        <w:t>-167)</w:t>
      </w:r>
      <w:bookmarkEnd w:id="2403"/>
      <w:r>
        <w:t>.</w:t>
      </w:r>
    </w:p>
    <w:p w14:paraId="13D0308C" w14:textId="09318617" w:rsidR="00440477" w:rsidRDefault="00440477" w:rsidP="00440477">
      <w:pPr>
        <w:numPr>
          <w:ilvl w:val="1"/>
          <w:numId w:val="10"/>
        </w:numPr>
      </w:pPr>
      <w:r>
        <w:t xml:space="preserve">This </w:t>
      </w:r>
      <w:proofErr w:type="spellStart"/>
      <w:r>
        <w:t>effectiveTime</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high</w:t>
      </w:r>
      <w:bookmarkStart w:id="2406" w:name="C_4515-168"/>
      <w:r>
        <w:t xml:space="preserve"> (CONF:</w:t>
      </w:r>
      <w:del w:id="2407" w:author="Russ Ott" w:date="2022-05-16T11:54:00Z">
        <w:r w:rsidR="002F5B8D">
          <w:delText>4435</w:delText>
        </w:r>
      </w:del>
      <w:ins w:id="2408" w:author="Russ Ott" w:date="2022-05-16T11:54:00Z">
        <w:r>
          <w:t>4515</w:t>
        </w:r>
      </w:ins>
      <w:r>
        <w:t>-168)</w:t>
      </w:r>
      <w:bookmarkEnd w:id="2406"/>
      <w:r>
        <w:t>.</w:t>
      </w:r>
    </w:p>
    <w:p w14:paraId="34E338DC" w14:textId="4BF1D854"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performer</w:t>
      </w:r>
      <w:bookmarkStart w:id="2409" w:name="C_4515-160"/>
      <w:r>
        <w:t xml:space="preserve"> (CONF:</w:t>
      </w:r>
      <w:del w:id="2410" w:author="Russ Ott" w:date="2022-05-16T11:54:00Z">
        <w:r w:rsidR="002F5B8D">
          <w:delText>4435</w:delText>
        </w:r>
      </w:del>
      <w:ins w:id="2411" w:author="Russ Ott" w:date="2022-05-16T11:54:00Z">
        <w:r>
          <w:t>4515</w:t>
        </w:r>
      </w:ins>
      <w:r>
        <w:t>-160)</w:t>
      </w:r>
      <w:bookmarkEnd w:id="2409"/>
      <w:r>
        <w:t xml:space="preserve"> such that it</w:t>
      </w:r>
    </w:p>
    <w:p w14:paraId="0C092D23" w14:textId="1804DC4B" w:rsidR="00440477" w:rsidRDefault="00440477" w:rsidP="00440477">
      <w:pPr>
        <w:numPr>
          <w:ilvl w:val="1"/>
          <w:numId w:val="10"/>
        </w:numPr>
      </w:pPr>
      <w:r>
        <w:rPr>
          <w:rStyle w:val="keyword"/>
        </w:rPr>
        <w:t>MAY</w:t>
      </w:r>
      <w:r>
        <w:t xml:space="preserve"> contain zero or one [0..1] </w:t>
      </w:r>
      <w:proofErr w:type="spellStart"/>
      <w:r>
        <w:rPr>
          <w:rStyle w:val="XMLnameBold"/>
        </w:rPr>
        <w:t>sdtc:functionCode</w:t>
      </w:r>
      <w:proofErr w:type="spellEnd"/>
      <w:r>
        <w:t xml:space="preserve">, which </w:t>
      </w:r>
      <w:r>
        <w:rPr>
          <w:rStyle w:val="keyword"/>
        </w:rPr>
        <w:t>SHOULD</w:t>
      </w:r>
      <w:r>
        <w:t xml:space="preserve"> be selected from </w:t>
      </w:r>
      <w:proofErr w:type="spellStart"/>
      <w:r>
        <w:t>ValueSet</w:t>
      </w:r>
      <w:proofErr w:type="spellEnd"/>
      <w:r>
        <w:t xml:space="preserve">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2412" w:name="C_4515-161"/>
      <w:r>
        <w:t xml:space="preserve"> (CONF:</w:t>
      </w:r>
      <w:del w:id="2413" w:author="Russ Ott" w:date="2022-05-16T11:54:00Z">
        <w:r w:rsidR="002F5B8D">
          <w:delText>4435</w:delText>
        </w:r>
      </w:del>
      <w:ins w:id="2414" w:author="Russ Ott" w:date="2022-05-16T11:54:00Z">
        <w:r>
          <w:t>4515</w:t>
        </w:r>
      </w:ins>
      <w:r>
        <w:t>-161)</w:t>
      </w:r>
      <w:bookmarkEnd w:id="2412"/>
      <w:r>
        <w:t>.</w:t>
      </w:r>
      <w:r>
        <w:br/>
        <w:t xml:space="preserve">Note: </w:t>
      </w:r>
      <w:r>
        <w:tab/>
        <w:t xml:space="preserve">This </w:t>
      </w:r>
      <w:proofErr w:type="spellStart"/>
      <w:r>
        <w:t>sdtc:functionCode</w:t>
      </w:r>
      <w:proofErr w:type="spellEnd"/>
      <w:r>
        <w:t xml:space="preserve"> represents the function or role of the member on the care team. For example, the care team member roles on the care team can be a caregiver and a professional nurse or a primary care provider and the care coordinator.  </w:t>
      </w:r>
    </w:p>
    <w:p w14:paraId="571549B1" w14:textId="77777777" w:rsidR="00440477" w:rsidRDefault="00440477" w:rsidP="00440477">
      <w:pPr>
        <w:numPr>
          <w:ilvl w:val="1"/>
          <w:numId w:val="10"/>
        </w:numPr>
        <w:rPr>
          <w:ins w:id="2415" w:author="Russ Ott" w:date="2022-05-16T11:54:00Z"/>
        </w:rPr>
      </w:pPr>
      <w:ins w:id="2416"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assignedEntity</w:t>
        </w:r>
        <w:bookmarkStart w:id="2417" w:name="C_4515-175"/>
        <w:proofErr w:type="spellEnd"/>
        <w:r>
          <w:t xml:space="preserve"> (CONF:4515-175)</w:t>
        </w:r>
        <w:bookmarkEnd w:id="2417"/>
        <w:r>
          <w:t>.</w:t>
        </w:r>
      </w:ins>
    </w:p>
    <w:p w14:paraId="66B8EB0F" w14:textId="77777777" w:rsidR="00440477" w:rsidRDefault="00440477" w:rsidP="00440477">
      <w:pPr>
        <w:numPr>
          <w:ilvl w:val="2"/>
          <w:numId w:val="10"/>
        </w:numPr>
        <w:rPr>
          <w:ins w:id="2418" w:author="Russ Ott" w:date="2022-05-16T11:54:00Z"/>
        </w:rPr>
      </w:pPr>
      <w:ins w:id="2419" w:author="Russ Ott" w:date="2022-05-16T11:54:00Z">
        <w:r>
          <w:t xml:space="preserve">This </w:t>
        </w:r>
        <w:proofErr w:type="spellStart"/>
        <w:r>
          <w:t>assignedEntity</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2420" w:name="C_4515-176"/>
        <w:r>
          <w:t xml:space="preserve"> (CONF:4515-176)</w:t>
        </w:r>
        <w:bookmarkEnd w:id="2420"/>
        <w:r>
          <w:t>.</w:t>
        </w:r>
      </w:ins>
    </w:p>
    <w:p w14:paraId="5F1E7D88" w14:textId="77777777" w:rsidR="00440477" w:rsidRDefault="00440477" w:rsidP="00440477">
      <w:pPr>
        <w:numPr>
          <w:ilvl w:val="3"/>
          <w:numId w:val="10"/>
        </w:numPr>
        <w:rPr>
          <w:ins w:id="2421" w:author="Russ Ott" w:date="2022-05-16T11:54:00Z"/>
        </w:rPr>
      </w:pPr>
      <w:ins w:id="2422" w:author="Russ Ott" w:date="2022-05-16T11:54:00Z">
        <w:r>
          <w:t xml:space="preserve">Such ids </w:t>
        </w:r>
        <w:r>
          <w:rPr>
            <w:rStyle w:val="keyword"/>
          </w:rPr>
          <w:t>SHOULD</w:t>
        </w:r>
        <w:r>
          <w:t xml:space="preserve"> contain zero or one [</w:t>
        </w:r>
        <w:proofErr w:type="gramStart"/>
        <w:r>
          <w:t>0..</w:t>
        </w:r>
        <w:proofErr w:type="gramEnd"/>
        <w:r>
          <w:t xml:space="preserve">1] </w:t>
        </w:r>
        <w:r>
          <w:rPr>
            <w:rStyle w:val="XMLnameBold"/>
          </w:rPr>
          <w:t>@root</w:t>
        </w:r>
        <w:r>
          <w:t>=</w:t>
        </w:r>
        <w:r>
          <w:rPr>
            <w:rStyle w:val="XMLname"/>
          </w:rPr>
          <w:t>"2.16.840.1.113883.4.6"</w:t>
        </w:r>
        <w:r>
          <w:t xml:space="preserve"> National Provider Identifier</w:t>
        </w:r>
        <w:bookmarkStart w:id="2423" w:name="C_4515-177"/>
        <w:r>
          <w:t xml:space="preserve"> (CONF:4515-177)</w:t>
        </w:r>
        <w:bookmarkEnd w:id="2423"/>
        <w:r>
          <w:t>.</w:t>
        </w:r>
      </w:ins>
    </w:p>
    <w:p w14:paraId="2FC2B781" w14:textId="77777777" w:rsidR="00440477" w:rsidRDefault="00440477" w:rsidP="00440477">
      <w:pPr>
        <w:numPr>
          <w:ilvl w:val="3"/>
          <w:numId w:val="10"/>
        </w:numPr>
        <w:rPr>
          <w:ins w:id="2424" w:author="Russ Ott" w:date="2022-05-16T11:54:00Z"/>
        </w:rPr>
      </w:pPr>
      <w:ins w:id="2425" w:author="Russ Ott" w:date="2022-05-16T11:54:00Z">
        <w:r>
          <w:t xml:space="preserve">If the </w:t>
        </w:r>
        <w:proofErr w:type="spellStart"/>
        <w:r>
          <w:t>assignedEntity</w:t>
        </w:r>
        <w:proofErr w:type="spellEnd"/>
        <w:r>
          <w:t xml:space="preserve">/id is not referencing a Performer elsewhere in the document with an </w:t>
        </w:r>
        <w:proofErr w:type="spellStart"/>
        <w:r>
          <w:t>assignedPerson</w:t>
        </w:r>
        <w:proofErr w:type="spellEnd"/>
        <w:r>
          <w:t xml:space="preserve"> populated, this </w:t>
        </w:r>
        <w:proofErr w:type="spellStart"/>
        <w:r>
          <w:t>assignedEntity</w:t>
        </w:r>
        <w:proofErr w:type="spellEnd"/>
        <w:r>
          <w:rPr>
            <w:rStyle w:val="keyword"/>
          </w:rPr>
          <w:t xml:space="preserve"> SHALL </w:t>
        </w:r>
        <w:r>
          <w:t>contain exactly one [</w:t>
        </w:r>
        <w:proofErr w:type="gramStart"/>
        <w:r>
          <w:t>1..</w:t>
        </w:r>
        <w:proofErr w:type="gramEnd"/>
        <w:r>
          <w:t xml:space="preserve">1] </w:t>
        </w:r>
        <w:proofErr w:type="spellStart"/>
        <w:r>
          <w:t>assignedPerson</w:t>
        </w:r>
        <w:proofErr w:type="spellEnd"/>
        <w:r>
          <w:t xml:space="preserve"> (CONF:4515-180).</w:t>
        </w:r>
      </w:ins>
    </w:p>
    <w:p w14:paraId="5C069552" w14:textId="77777777" w:rsidR="00440477" w:rsidRDefault="00440477" w:rsidP="00440477">
      <w:pPr>
        <w:numPr>
          <w:ilvl w:val="2"/>
          <w:numId w:val="10"/>
        </w:numPr>
        <w:rPr>
          <w:ins w:id="2426" w:author="Russ Ott" w:date="2022-05-16T11:54:00Z"/>
        </w:rPr>
      </w:pPr>
      <w:ins w:id="2427" w:author="Russ Ott" w:date="2022-05-16T11:54:00Z">
        <w:r>
          <w:t xml:space="preserve">This </w:t>
        </w:r>
        <w:proofErr w:type="spellStart"/>
        <w:r>
          <w:t>assignedEntity</w:t>
        </w:r>
        <w:proofErr w:type="spellEnd"/>
        <w:r>
          <w:t xml:space="preserve"> </w:t>
        </w:r>
        <w:r>
          <w:rPr>
            <w:rStyle w:val="keyword"/>
          </w:rPr>
          <w:t>SHOULD</w:t>
        </w:r>
        <w:r>
          <w:t xml:space="preserve"> contain zero or more [</w:t>
        </w:r>
        <w:proofErr w:type="gramStart"/>
        <w:r>
          <w:t>0..</w:t>
        </w:r>
        <w:proofErr w:type="gramEnd"/>
        <w:r>
          <w:t xml:space="preserve">*] </w:t>
        </w:r>
        <w:proofErr w:type="spellStart"/>
        <w:r>
          <w:rPr>
            <w:rStyle w:val="XMLnameBold"/>
          </w:rPr>
          <w:t>addr</w:t>
        </w:r>
        <w:bookmarkStart w:id="2428" w:name="C_4515-182"/>
        <w:proofErr w:type="spellEnd"/>
        <w:r>
          <w:t xml:space="preserve"> (CONF:4515-182)</w:t>
        </w:r>
        <w:bookmarkEnd w:id="2428"/>
        <w:r>
          <w:t>.</w:t>
        </w:r>
      </w:ins>
    </w:p>
    <w:p w14:paraId="039B533E" w14:textId="77777777" w:rsidR="00440477" w:rsidRDefault="00440477" w:rsidP="00440477">
      <w:pPr>
        <w:numPr>
          <w:ilvl w:val="2"/>
          <w:numId w:val="10"/>
        </w:numPr>
        <w:rPr>
          <w:ins w:id="2429" w:author="Russ Ott" w:date="2022-05-16T11:54:00Z"/>
        </w:rPr>
      </w:pPr>
      <w:ins w:id="2430" w:author="Russ Ott" w:date="2022-05-16T11:54:00Z">
        <w:r>
          <w:t xml:space="preserve">This </w:t>
        </w:r>
        <w:proofErr w:type="spellStart"/>
        <w:r>
          <w:t>assignedEntity</w:t>
        </w:r>
        <w:proofErr w:type="spellEnd"/>
        <w:r>
          <w:t xml:space="preserve"> </w:t>
        </w:r>
        <w:r>
          <w:rPr>
            <w:rStyle w:val="keyword"/>
          </w:rPr>
          <w:t>SHOULD</w:t>
        </w:r>
        <w:r>
          <w:t xml:space="preserve"> contain zero or more [</w:t>
        </w:r>
        <w:proofErr w:type="gramStart"/>
        <w:r>
          <w:t>0..</w:t>
        </w:r>
        <w:proofErr w:type="gramEnd"/>
        <w:r>
          <w:t xml:space="preserve">*] </w:t>
        </w:r>
        <w:r>
          <w:rPr>
            <w:rStyle w:val="XMLnameBold"/>
          </w:rPr>
          <w:t>telecom</w:t>
        </w:r>
        <w:bookmarkStart w:id="2431" w:name="C_4515-183"/>
        <w:r>
          <w:t xml:space="preserve"> (CONF:4515-183)</w:t>
        </w:r>
        <w:bookmarkEnd w:id="2431"/>
        <w:r>
          <w:t>.</w:t>
        </w:r>
      </w:ins>
    </w:p>
    <w:p w14:paraId="78D52CF0" w14:textId="77777777" w:rsidR="00440477" w:rsidRDefault="00440477" w:rsidP="00440477">
      <w:pPr>
        <w:numPr>
          <w:ilvl w:val="2"/>
          <w:numId w:val="10"/>
        </w:numPr>
        <w:rPr>
          <w:ins w:id="2432" w:author="Russ Ott" w:date="2022-05-16T11:54:00Z"/>
        </w:rPr>
      </w:pPr>
      <w:ins w:id="2433" w:author="Russ Ott" w:date="2022-05-16T11:54:00Z">
        <w:r>
          <w:t xml:space="preserve">This </w:t>
        </w:r>
        <w:proofErr w:type="spellStart"/>
        <w:r>
          <w:t>assignedEntity</w:t>
        </w:r>
        <w:proofErr w:type="spellEnd"/>
        <w:r>
          <w:t xml:space="preserve"> </w:t>
        </w:r>
        <w:r>
          <w:rPr>
            <w:rStyle w:val="keyword"/>
          </w:rPr>
          <w:t>SHOULD</w:t>
        </w:r>
        <w:r>
          <w:t xml:space="preserve"> contain zero or one [</w:t>
        </w:r>
        <w:proofErr w:type="gramStart"/>
        <w:r>
          <w:t>0..</w:t>
        </w:r>
        <w:proofErr w:type="gramEnd"/>
        <w:r>
          <w:t xml:space="preserve">1] </w:t>
        </w:r>
        <w:proofErr w:type="spellStart"/>
        <w:r>
          <w:rPr>
            <w:rStyle w:val="XMLnameBold"/>
          </w:rPr>
          <w:t>assignedPerson</w:t>
        </w:r>
        <w:bookmarkStart w:id="2434" w:name="C_4515-178"/>
        <w:proofErr w:type="spellEnd"/>
        <w:r>
          <w:t xml:space="preserve"> (CONF:4515-178)</w:t>
        </w:r>
        <w:bookmarkEnd w:id="2434"/>
        <w:r>
          <w:t>.</w:t>
        </w:r>
        <w:r>
          <w:br/>
          <w:t xml:space="preserve">Note: This </w:t>
        </w:r>
        <w:proofErr w:type="spellStart"/>
        <w:r>
          <w:t>assignedPerson</w:t>
        </w:r>
        <w:proofErr w:type="spellEnd"/>
        <w:r>
          <w:t xml:space="preserve"> must be present on at least one performer in this document for each unique </w:t>
        </w:r>
        <w:proofErr w:type="spellStart"/>
        <w:r>
          <w:t>assignedEntity</w:t>
        </w:r>
        <w:proofErr w:type="spellEnd"/>
        <w:r>
          <w:t>/id.</w:t>
        </w:r>
      </w:ins>
    </w:p>
    <w:p w14:paraId="2529F4F7" w14:textId="77777777" w:rsidR="00440477" w:rsidRDefault="00440477" w:rsidP="00440477">
      <w:pPr>
        <w:numPr>
          <w:ilvl w:val="3"/>
          <w:numId w:val="10"/>
        </w:numPr>
        <w:rPr>
          <w:ins w:id="2435" w:author="Russ Ott" w:date="2022-05-16T11:54:00Z"/>
        </w:rPr>
      </w:pPr>
      <w:ins w:id="2436" w:author="Russ Ott" w:date="2022-05-16T11:54:00Z">
        <w:r>
          <w:t xml:space="preserve">The </w:t>
        </w:r>
        <w:proofErr w:type="spellStart"/>
        <w:r>
          <w:t>assignedPerson</w:t>
        </w:r>
        <w:proofErr w:type="spellEnd"/>
        <w:r>
          <w:t xml:space="preserve">, if present, </w:t>
        </w:r>
        <w:r>
          <w:rPr>
            <w:rStyle w:val="keyword"/>
          </w:rPr>
          <w:t>SHALL</w:t>
        </w:r>
        <w:r>
          <w:t xml:space="preserve"> contain exactly one [</w:t>
        </w:r>
        <w:proofErr w:type="gramStart"/>
        <w:r>
          <w:t>1..</w:t>
        </w:r>
        <w:proofErr w:type="gramEnd"/>
        <w:r>
          <w:t>1] US Realm Person Name (PN.US.FIELDED)</w:t>
        </w:r>
        <w:r>
          <w:rPr>
            <w:rStyle w:val="XMLname"/>
          </w:rPr>
          <w:t xml:space="preserve"> (identifier: urn:oid:2.16.840.1.113883.10.20.22.5.1.1)</w:t>
        </w:r>
        <w:bookmarkStart w:id="2437" w:name="C_4515-179"/>
        <w:r>
          <w:t xml:space="preserve"> (CONF:4515-179)</w:t>
        </w:r>
        <w:bookmarkEnd w:id="2437"/>
        <w:r>
          <w:t>.</w:t>
        </w:r>
      </w:ins>
    </w:p>
    <w:p w14:paraId="55A77248" w14:textId="77777777" w:rsidR="00440477" w:rsidRDefault="00440477" w:rsidP="00440477">
      <w:pPr>
        <w:numPr>
          <w:ilvl w:val="2"/>
          <w:numId w:val="10"/>
        </w:numPr>
        <w:rPr>
          <w:ins w:id="2438" w:author="Russ Ott" w:date="2022-05-16T11:54:00Z"/>
        </w:rPr>
      </w:pPr>
      <w:ins w:id="2439" w:author="Russ Ott" w:date="2022-05-16T11:54:00Z">
        <w:r>
          <w:lastRenderedPageBreak/>
          <w:t xml:space="preserve">This </w:t>
        </w:r>
        <w:proofErr w:type="spellStart"/>
        <w:r>
          <w:t>assignedEntity</w:t>
        </w:r>
        <w:proofErr w:type="spellEnd"/>
        <w:r>
          <w:t xml:space="preserve"> </w:t>
        </w:r>
        <w:r>
          <w:rPr>
            <w:rStyle w:val="keyword"/>
          </w:rPr>
          <w:t>MAY</w:t>
        </w:r>
        <w:r>
          <w:t xml:space="preserve"> contain zero or one [</w:t>
        </w:r>
        <w:proofErr w:type="gramStart"/>
        <w:r>
          <w:t>0..</w:t>
        </w:r>
        <w:proofErr w:type="gramEnd"/>
        <w:r>
          <w:t xml:space="preserve">1] </w:t>
        </w:r>
        <w:proofErr w:type="spellStart"/>
        <w:r>
          <w:rPr>
            <w:rStyle w:val="XMLnameBold"/>
          </w:rPr>
          <w:t>representedOrganization</w:t>
        </w:r>
        <w:bookmarkStart w:id="2440" w:name="C_4515-181"/>
        <w:proofErr w:type="spellEnd"/>
        <w:r>
          <w:t xml:space="preserve"> (CONF:4515-181)</w:t>
        </w:r>
        <w:bookmarkEnd w:id="2440"/>
        <w:r>
          <w:t>.</w:t>
        </w:r>
      </w:ins>
    </w:p>
    <w:p w14:paraId="13D82A19" w14:textId="77777777" w:rsidR="00440477" w:rsidRDefault="00440477" w:rsidP="00440477">
      <w:pPr>
        <w:numPr>
          <w:ilvl w:val="3"/>
          <w:numId w:val="10"/>
        </w:numPr>
        <w:rPr>
          <w:ins w:id="2441" w:author="Russ Ott" w:date="2022-05-16T11:54:00Z"/>
        </w:rPr>
      </w:pPr>
      <w:ins w:id="2442" w:author="Russ Ott" w:date="2022-05-16T11:54:00Z">
        <w:r>
          <w:t xml:space="preserve">When a provider is working on behalf of an organization an </w:t>
        </w:r>
        <w:proofErr w:type="spellStart"/>
        <w:r>
          <w:t>addr</w:t>
        </w:r>
        <w:proofErr w:type="spellEnd"/>
        <w:r>
          <w:t xml:space="preserve"> &amp; telecom </w:t>
        </w:r>
        <w:r>
          <w:rPr>
            <w:rStyle w:val="keyword"/>
          </w:rPr>
          <w:t>SHALL</w:t>
        </w:r>
        <w:r>
          <w:t xml:space="preserve"> be present in </w:t>
        </w:r>
        <w:proofErr w:type="spellStart"/>
        <w:r>
          <w:t>representedOrganization</w:t>
        </w:r>
        <w:proofErr w:type="spellEnd"/>
        <w:r>
          <w:t xml:space="preserve"> (CONF:4515-184).</w:t>
        </w:r>
      </w:ins>
    </w:p>
    <w:p w14:paraId="66D3B0CF" w14:textId="77777777" w:rsidR="00440477" w:rsidRDefault="00440477" w:rsidP="00440477">
      <w:pPr>
        <w:pStyle w:val="BodyText"/>
        <w:spacing w:before="120"/>
        <w:rPr>
          <w:moveTo w:id="2443" w:author="Russ Ott" w:date="2022-05-16T11:54:00Z"/>
        </w:rPr>
      </w:pPr>
      <w:moveToRangeStart w:id="2444" w:author="Russ Ott" w:date="2022-05-16T11:54:00Z" w:name="move103594479"/>
      <w:moveTo w:id="2445" w:author="Russ Ott" w:date="2022-05-16T11:54:00Z">
        <w:r>
          <w:t>This participant represents the location where the care team member provides the service</w:t>
        </w:r>
      </w:moveTo>
    </w:p>
    <w:p w14:paraId="6232EA16" w14:textId="77777777" w:rsidR="00440477" w:rsidRDefault="00440477" w:rsidP="00440477">
      <w:pPr>
        <w:numPr>
          <w:ilvl w:val="0"/>
          <w:numId w:val="10"/>
        </w:numPr>
        <w:rPr>
          <w:ins w:id="2446" w:author="Russ Ott" w:date="2022-05-16T11:54:00Z"/>
        </w:rPr>
      </w:pPr>
      <w:moveTo w:id="2447" w:author="Russ Ott" w:date="2022-05-16T11:54:00Z">
        <w:r>
          <w:rPr>
            <w:rStyle w:val="keyword"/>
          </w:rPr>
          <w:t>MAY</w:t>
        </w:r>
        <w:r>
          <w:t xml:space="preserve"> contain zero or more [</w:t>
        </w:r>
        <w:proofErr w:type="gramStart"/>
        <w:r>
          <w:t>0..</w:t>
        </w:r>
        <w:proofErr w:type="gramEnd"/>
        <w:r>
          <w:t xml:space="preserve">*] </w:t>
        </w:r>
        <w:r>
          <w:rPr>
            <w:rStyle w:val="XMLnameBold"/>
          </w:rPr>
          <w:t>participant</w:t>
        </w:r>
        <w:bookmarkStart w:id="2448" w:name="C_4515-171"/>
        <w:r>
          <w:t xml:space="preserve"> (CONF:</w:t>
        </w:r>
      </w:moveTo>
      <w:moveToRangeEnd w:id="2444"/>
      <w:ins w:id="2449" w:author="Russ Ott" w:date="2022-05-16T11:54:00Z">
        <w:r>
          <w:t>4515-171)</w:t>
        </w:r>
        <w:bookmarkEnd w:id="2448"/>
        <w:r>
          <w:t xml:space="preserve"> such that it</w:t>
        </w:r>
      </w:ins>
    </w:p>
    <w:p w14:paraId="564B359E" w14:textId="77777777" w:rsidR="00440477" w:rsidRDefault="00440477" w:rsidP="00440477">
      <w:pPr>
        <w:numPr>
          <w:ilvl w:val="1"/>
          <w:numId w:val="10"/>
        </w:numPr>
        <w:rPr>
          <w:ins w:id="2450" w:author="Russ Ott" w:date="2022-05-16T11:54:00Z"/>
        </w:rPr>
      </w:pPr>
      <w:moveToRangeStart w:id="2451" w:author="Russ Ott" w:date="2022-05-16T11:54:00Z" w:name="move103594480"/>
      <w:moveTo w:id="2452"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t>)</w:t>
        </w:r>
        <w:bookmarkStart w:id="2453" w:name="C_4515-174"/>
        <w:r>
          <w:t xml:space="preserve"> (CONF:</w:t>
        </w:r>
      </w:moveTo>
      <w:moveToRangeEnd w:id="2451"/>
      <w:ins w:id="2454" w:author="Russ Ott" w:date="2022-05-16T11:54:00Z">
        <w:r>
          <w:t>4515-174)</w:t>
        </w:r>
        <w:bookmarkEnd w:id="2453"/>
        <w:r>
          <w:t>.</w:t>
        </w:r>
      </w:ins>
    </w:p>
    <w:p w14:paraId="1E54D042" w14:textId="77777777" w:rsidR="00440477" w:rsidRDefault="00440477" w:rsidP="00440477">
      <w:pPr>
        <w:numPr>
          <w:ilvl w:val="1"/>
          <w:numId w:val="10"/>
        </w:numPr>
        <w:rPr>
          <w:ins w:id="2455" w:author="Russ Ott" w:date="2022-05-16T11:54:00Z"/>
        </w:rPr>
      </w:pPr>
      <w:moveToRangeStart w:id="2456" w:author="Russ Ott" w:date="2022-05-16T11:54:00Z" w:name="move103594481"/>
      <w:moveTo w:id="2457"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participantRole</w:t>
        </w:r>
        <w:bookmarkStart w:id="2458" w:name="C_4515-173"/>
        <w:proofErr w:type="spellEnd"/>
        <w:r>
          <w:t xml:space="preserve"> (CONF:</w:t>
        </w:r>
      </w:moveTo>
      <w:moveToRangeEnd w:id="2456"/>
      <w:ins w:id="2459" w:author="Russ Ott" w:date="2022-05-16T11:54:00Z">
        <w:r>
          <w:t>4515-173)</w:t>
        </w:r>
        <w:bookmarkEnd w:id="2458"/>
        <w:r>
          <w:t>.</w:t>
        </w:r>
      </w:ins>
    </w:p>
    <w:p w14:paraId="36C62FFF" w14:textId="77777777" w:rsidR="00440477" w:rsidRDefault="00440477" w:rsidP="00440477">
      <w:pPr>
        <w:pStyle w:val="BodyText"/>
        <w:spacing w:before="120"/>
      </w:pPr>
      <w:r>
        <w:t>This participant is used to express additional care team functions performed by this member of the team.</w:t>
      </w:r>
      <w:ins w:id="2460" w:author="Russ Ott" w:date="2022-05-16T11:54:00Z">
        <w:r>
          <w:t xml:space="preserve"> Include additional participant to record additional roles (functionCode) this Care Team member plays.</w:t>
        </w:r>
      </w:ins>
    </w:p>
    <w:p w14:paraId="6C2C1011" w14:textId="0D83F18E"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r>
        <w:rPr>
          <w:rStyle w:val="XMLnameBold"/>
        </w:rPr>
        <w:t>participant</w:t>
      </w:r>
      <w:bookmarkStart w:id="2461" w:name="C_4515-76"/>
      <w:r>
        <w:t xml:space="preserve"> (CONF:</w:t>
      </w:r>
      <w:del w:id="2462" w:author="Russ Ott" w:date="2022-05-16T11:54:00Z">
        <w:r w:rsidR="002F5B8D">
          <w:delText>4435</w:delText>
        </w:r>
      </w:del>
      <w:ins w:id="2463" w:author="Russ Ott" w:date="2022-05-16T11:54:00Z">
        <w:r>
          <w:t>4515</w:t>
        </w:r>
      </w:ins>
      <w:r>
        <w:t>-76)</w:t>
      </w:r>
      <w:bookmarkEnd w:id="2461"/>
      <w:r>
        <w:t xml:space="preserve"> such that it</w:t>
      </w:r>
    </w:p>
    <w:p w14:paraId="7171527C" w14:textId="19D692EE"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"IND"</w:t>
      </w:r>
      <w:r>
        <w:t xml:space="preserve"> Indirect Target (</w:t>
      </w:r>
      <w:proofErr w:type="spellStart"/>
      <w:r>
        <w:t>CodeSystem</w:t>
      </w:r>
      <w:proofErr w:type="spellEnd"/>
      <w:r>
        <w:t xml:space="preserve">: </w:t>
      </w:r>
      <w:r>
        <w:rPr>
          <w:rStyle w:val="XMLname"/>
        </w:rPr>
        <w:t>HL7ParticipationType urn:oid:2.16.840.1.113883.5.90</w:t>
      </w:r>
      <w:r>
        <w:t>)</w:t>
      </w:r>
      <w:bookmarkStart w:id="2464" w:name="C_4515-78"/>
      <w:r>
        <w:t xml:space="preserve"> (CONF:</w:t>
      </w:r>
      <w:del w:id="2465" w:author="Russ Ott" w:date="2022-05-16T11:54:00Z">
        <w:r w:rsidR="002F5B8D">
          <w:delText>4435</w:delText>
        </w:r>
      </w:del>
      <w:ins w:id="2466" w:author="Russ Ott" w:date="2022-05-16T11:54:00Z">
        <w:r>
          <w:t>4515</w:t>
        </w:r>
      </w:ins>
      <w:r>
        <w:t>-78)</w:t>
      </w:r>
      <w:bookmarkEnd w:id="2464"/>
      <w:r>
        <w:t>.</w:t>
      </w:r>
    </w:p>
    <w:p w14:paraId="2376580F" w14:textId="57CF6CBB"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proofErr w:type="spellStart"/>
      <w:r>
        <w:rPr>
          <w:rStyle w:val="XMLnameBold"/>
        </w:rPr>
        <w:t>sdtc:functionCode</w:t>
      </w:r>
      <w:proofErr w:type="spellEnd"/>
      <w:r>
        <w:t xml:space="preserve">, which </w:t>
      </w:r>
      <w:r>
        <w:rPr>
          <w:rStyle w:val="keyword"/>
        </w:rPr>
        <w:t>SHALL</w:t>
      </w:r>
      <w:r>
        <w:t xml:space="preserve"> be selected from </w:t>
      </w:r>
      <w:proofErr w:type="spellStart"/>
      <w:r>
        <w:t>ValueSet</w:t>
      </w:r>
      <w:proofErr w:type="spellEnd"/>
      <w:r>
        <w:t xml:space="preserve">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2467" w:name="C_4515-169"/>
      <w:r>
        <w:t xml:space="preserve"> (CONF:</w:t>
      </w:r>
      <w:del w:id="2468" w:author="Russ Ott" w:date="2022-05-16T11:54:00Z">
        <w:r w:rsidR="002F5B8D">
          <w:delText>4435</w:delText>
        </w:r>
      </w:del>
      <w:ins w:id="2469" w:author="Russ Ott" w:date="2022-05-16T11:54:00Z">
        <w:r>
          <w:t>4515</w:t>
        </w:r>
      </w:ins>
      <w:r>
        <w:t>-169)</w:t>
      </w:r>
      <w:bookmarkEnd w:id="2467"/>
      <w:r>
        <w:t>.</w:t>
      </w:r>
    </w:p>
    <w:p w14:paraId="0E1CF86A" w14:textId="4B8B2B95" w:rsidR="00440477" w:rsidRDefault="00440477" w:rsidP="00440477">
      <w:pPr>
        <w:numPr>
          <w:ilvl w:val="1"/>
          <w:numId w:val="10"/>
        </w:numPr>
      </w:pPr>
      <w:r>
        <w:t xml:space="preserve">This </w:t>
      </w:r>
      <w:proofErr w:type="spellStart"/>
      <w:r>
        <w:t>participantRole</w:t>
      </w:r>
      <w:proofErr w:type="spellEnd"/>
      <w:r>
        <w:rPr>
          <w:rStyle w:val="keyword"/>
        </w:rPr>
        <w:t xml:space="preserve"> SHALL </w:t>
      </w:r>
      <w:r>
        <w:t>contain exactly one [</w:t>
      </w:r>
      <w:proofErr w:type="gramStart"/>
      <w:r>
        <w:t>1..</w:t>
      </w:r>
      <w:proofErr w:type="gramEnd"/>
      <w:r>
        <w:t>1] @nullFlavor="NI" No Information. (CONF:</w:t>
      </w:r>
      <w:del w:id="2470" w:author="Russ Ott" w:date="2022-05-16T11:54:00Z">
        <w:r w:rsidR="002F5B8D">
          <w:delText>4435</w:delText>
        </w:r>
      </w:del>
      <w:ins w:id="2471" w:author="Russ Ott" w:date="2022-05-16T11:54:00Z">
        <w:r>
          <w:t>4515</w:t>
        </w:r>
      </w:ins>
      <w:r>
        <w:t>-172).</w:t>
      </w:r>
    </w:p>
    <w:p w14:paraId="3513D151" w14:textId="77777777" w:rsidR="00440477" w:rsidRDefault="00440477" w:rsidP="00440477">
      <w:pPr>
        <w:pStyle w:val="BodyText"/>
        <w:spacing w:before="120"/>
        <w:rPr>
          <w:moveFrom w:id="2472" w:author="Russ Ott" w:date="2022-05-16T11:54:00Z"/>
        </w:rPr>
      </w:pPr>
      <w:moveFromRangeStart w:id="2473" w:author="Russ Ott" w:date="2022-05-16T11:54:00Z" w:name="move103594479"/>
      <w:moveFrom w:id="2474" w:author="Russ Ott" w:date="2022-05-16T11:54:00Z">
        <w:r>
          <w:t>This participant represents the location where the care team member provides the service</w:t>
        </w:r>
      </w:moveFrom>
    </w:p>
    <w:p w14:paraId="61AF9140" w14:textId="77777777" w:rsidR="00D87DA5" w:rsidRDefault="00440477">
      <w:pPr>
        <w:numPr>
          <w:ilvl w:val="0"/>
          <w:numId w:val="10"/>
        </w:numPr>
        <w:rPr>
          <w:del w:id="2475" w:author="Russ Ott" w:date="2022-05-16T11:54:00Z"/>
        </w:rPr>
      </w:pPr>
      <w:moveFrom w:id="2476" w:author="Russ Ott" w:date="2022-05-16T11:54:00Z">
        <w:r>
          <w:rPr>
            <w:rStyle w:val="keyword"/>
          </w:rPr>
          <w:t>MAY</w:t>
        </w:r>
        <w:r>
          <w:t xml:space="preserve"> contain zero or more [0..*] </w:t>
        </w:r>
        <w:r>
          <w:rPr>
            <w:rStyle w:val="XMLnameBold"/>
          </w:rPr>
          <w:t>participant</w:t>
        </w:r>
        <w:r>
          <w:t xml:space="preserve"> (CONF:</w:t>
        </w:r>
      </w:moveFrom>
      <w:moveFromRangeEnd w:id="2473"/>
      <w:del w:id="2477" w:author="Russ Ott" w:date="2022-05-16T11:54:00Z">
        <w:r w:rsidR="002F5B8D">
          <w:delText>4435-171) such that it</w:delText>
        </w:r>
      </w:del>
    </w:p>
    <w:p w14:paraId="3AF1FF2C" w14:textId="77777777" w:rsidR="00D87DA5" w:rsidRDefault="00440477">
      <w:pPr>
        <w:numPr>
          <w:ilvl w:val="1"/>
          <w:numId w:val="10"/>
        </w:numPr>
        <w:rPr>
          <w:del w:id="2478" w:author="Russ Ott" w:date="2022-05-16T11:54:00Z"/>
        </w:rPr>
      </w:pPr>
      <w:moveFromRangeStart w:id="2479" w:author="Russ Ott" w:date="2022-05-16T11:54:00Z" w:name="move103594480"/>
      <w:moveFrom w:id="2480" w:author="Russ Ott" w:date="2022-05-16T11:54:00Z">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 (CONF:</w:t>
        </w:r>
      </w:moveFrom>
      <w:moveFromRangeEnd w:id="2479"/>
      <w:del w:id="2481" w:author="Russ Ott" w:date="2022-05-16T11:54:00Z">
        <w:r w:rsidR="002F5B8D">
          <w:delText>4435-174).</w:delText>
        </w:r>
      </w:del>
    </w:p>
    <w:p w14:paraId="53B3FCD1" w14:textId="77777777" w:rsidR="00D87DA5" w:rsidRDefault="00440477">
      <w:pPr>
        <w:numPr>
          <w:ilvl w:val="1"/>
          <w:numId w:val="10"/>
        </w:numPr>
        <w:rPr>
          <w:del w:id="2482" w:author="Russ Ott" w:date="2022-05-16T11:54:00Z"/>
        </w:rPr>
      </w:pPr>
      <w:moveFromRangeStart w:id="2483" w:author="Russ Ott" w:date="2022-05-16T11:54:00Z" w:name="move103594481"/>
      <w:moveFrom w:id="2484" w:author="Russ Ott" w:date="2022-05-16T11:54:00Z">
        <w:r>
          <w:rPr>
            <w:rStyle w:val="keyword"/>
          </w:rPr>
          <w:t>SHALL</w:t>
        </w:r>
        <w:r>
          <w:t xml:space="preserve"> contain exactly one [1..1] </w:t>
        </w:r>
        <w:r>
          <w:rPr>
            <w:rStyle w:val="XMLnameBold"/>
          </w:rPr>
          <w:t>participantRole</w:t>
        </w:r>
        <w:r>
          <w:t xml:space="preserve"> (CONF:</w:t>
        </w:r>
      </w:moveFrom>
      <w:moveFromRangeEnd w:id="2483"/>
      <w:del w:id="2485" w:author="Russ Ott" w:date="2022-05-16T11:54:00Z">
        <w:r w:rsidR="002F5B8D">
          <w:delText>4435-173).</w:delText>
        </w:r>
      </w:del>
    </w:p>
    <w:p w14:paraId="0872C07F" w14:textId="26C0C2B2"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2486" w:name="C_4515-86"/>
      <w:proofErr w:type="spellEnd"/>
      <w:r>
        <w:t xml:space="preserve"> (CONF:</w:t>
      </w:r>
      <w:del w:id="2487" w:author="Russ Ott" w:date="2022-05-16T11:54:00Z">
        <w:r w:rsidR="002F5B8D">
          <w:delText>4435</w:delText>
        </w:r>
      </w:del>
      <w:ins w:id="2488" w:author="Russ Ott" w:date="2022-05-16T11:54:00Z">
        <w:r>
          <w:t>4515</w:t>
        </w:r>
      </w:ins>
      <w:r>
        <w:t>-86)</w:t>
      </w:r>
      <w:bookmarkEnd w:id="2486"/>
      <w:r>
        <w:t xml:space="preserve"> such that it</w:t>
      </w:r>
    </w:p>
    <w:p w14:paraId="354F6E47" w14:textId="4BF9E800"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2489" w:name="C_4515-87"/>
      <w:r>
        <w:t xml:space="preserve"> (CONF:</w:t>
      </w:r>
      <w:del w:id="2490" w:author="Russ Ott" w:date="2022-05-16T11:54:00Z">
        <w:r w:rsidR="002F5B8D">
          <w:delText>4435</w:delText>
        </w:r>
      </w:del>
      <w:ins w:id="2491" w:author="Russ Ott" w:date="2022-05-16T11:54:00Z">
        <w:r>
          <w:t>4515</w:t>
        </w:r>
      </w:ins>
      <w:r>
        <w:t>-87)</w:t>
      </w:r>
      <w:bookmarkEnd w:id="2489"/>
      <w:r>
        <w:t>.</w:t>
      </w:r>
    </w:p>
    <w:p w14:paraId="43465EBA" w14:textId="4D4630D3"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encounter</w:t>
      </w:r>
      <w:bookmarkStart w:id="2492" w:name="C_4515-88"/>
      <w:r>
        <w:t xml:space="preserve"> (CONF:</w:t>
      </w:r>
      <w:del w:id="2493" w:author="Russ Ott" w:date="2022-05-16T11:54:00Z">
        <w:r w:rsidR="002F5B8D">
          <w:delText>4435</w:delText>
        </w:r>
      </w:del>
      <w:ins w:id="2494" w:author="Russ Ott" w:date="2022-05-16T11:54:00Z">
        <w:r>
          <w:t>4515</w:t>
        </w:r>
      </w:ins>
      <w:r>
        <w:t>-88)</w:t>
      </w:r>
      <w:bookmarkEnd w:id="2492"/>
      <w:r>
        <w:t>.</w:t>
      </w:r>
    </w:p>
    <w:p w14:paraId="7DACE39A" w14:textId="18CBECEA" w:rsidR="00440477" w:rsidRDefault="00440477" w:rsidP="00440477">
      <w:pPr>
        <w:numPr>
          <w:ilvl w:val="2"/>
          <w:numId w:val="10"/>
        </w:numPr>
      </w:pPr>
      <w:r>
        <w:t xml:space="preserve">This encounter </w:t>
      </w:r>
      <w:r>
        <w:rPr>
          <w:rStyle w:val="keyword"/>
        </w:rPr>
        <w:t>SHALL</w:t>
      </w:r>
      <w:r>
        <w:t xml:space="preserve"> contain exactly one [</w:t>
      </w:r>
      <w:proofErr w:type="gramStart"/>
      <w:r>
        <w:t>1..</w:t>
      </w:r>
      <w:proofErr w:type="gramEnd"/>
      <w:r>
        <w:t xml:space="preserve">1] </w:t>
      </w:r>
      <w:r>
        <w:rPr>
          <w:rStyle w:val="XMLnameBold"/>
        </w:rPr>
        <w:t>id</w:t>
      </w:r>
      <w:bookmarkStart w:id="2495" w:name="C_4515-89"/>
      <w:r>
        <w:t xml:space="preserve"> (CONF:</w:t>
      </w:r>
      <w:del w:id="2496" w:author="Russ Ott" w:date="2022-05-16T11:54:00Z">
        <w:r w:rsidR="002F5B8D">
          <w:delText>4435</w:delText>
        </w:r>
      </w:del>
      <w:ins w:id="2497" w:author="Russ Ott" w:date="2022-05-16T11:54:00Z">
        <w:r>
          <w:t>4515</w:t>
        </w:r>
      </w:ins>
      <w:r>
        <w:t>-89)</w:t>
      </w:r>
      <w:bookmarkEnd w:id="2495"/>
      <w:r>
        <w:t>.</w:t>
      </w:r>
    </w:p>
    <w:p w14:paraId="6CA48992" w14:textId="624C93D0" w:rsidR="00440477" w:rsidRDefault="00440477" w:rsidP="00440477">
      <w:pPr>
        <w:numPr>
          <w:ilvl w:val="3"/>
          <w:numId w:val="10"/>
        </w:numPr>
      </w:pPr>
      <w:r>
        <w:t>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w:t>
      </w:r>
      <w:proofErr w:type="gramStart"/>
      <w:r>
        <w:t>urn:hl</w:t>
      </w:r>
      <w:proofErr w:type="gramEnd"/>
      <w:r>
        <w:t>7ii:2.16.840.1.113883.10.20.22.4.49:2015-08-01) (CONF:</w:t>
      </w:r>
      <w:del w:id="2498" w:author="Russ Ott" w:date="2022-05-16T11:54:00Z">
        <w:r w:rsidR="002F5B8D">
          <w:delText>4435</w:delText>
        </w:r>
      </w:del>
      <w:ins w:id="2499" w:author="Russ Ott" w:date="2022-05-16T11:54:00Z">
        <w:r>
          <w:t>4515</w:t>
        </w:r>
      </w:ins>
      <w:r>
        <w:t>-90).</w:t>
      </w:r>
    </w:p>
    <w:p w14:paraId="7F3EA557" w14:textId="77777777" w:rsidR="00440477" w:rsidRDefault="00440477" w:rsidP="00440477">
      <w:pPr>
        <w:pStyle w:val="BodyText"/>
        <w:spacing w:before="120"/>
      </w:pPr>
      <w:r>
        <w:t>This is the note activity to naratively describe information about the member on the care team.</w:t>
      </w:r>
    </w:p>
    <w:p w14:paraId="2159EBD3" w14:textId="2ECF855B"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2500" w:name="C_4515-91"/>
      <w:proofErr w:type="spellEnd"/>
      <w:r>
        <w:t xml:space="preserve"> (CONF:</w:t>
      </w:r>
      <w:del w:id="2501" w:author="Russ Ott" w:date="2022-05-16T11:54:00Z">
        <w:r w:rsidR="002F5B8D">
          <w:delText>4435</w:delText>
        </w:r>
      </w:del>
      <w:ins w:id="2502" w:author="Russ Ott" w:date="2022-05-16T11:54:00Z">
        <w:r>
          <w:t>4515</w:t>
        </w:r>
      </w:ins>
      <w:r>
        <w:t>-91)</w:t>
      </w:r>
      <w:bookmarkEnd w:id="2500"/>
      <w:r>
        <w:t xml:space="preserve"> such that it</w:t>
      </w:r>
    </w:p>
    <w:p w14:paraId="11B8C2D0" w14:textId="6A3BB206" w:rsidR="00440477" w:rsidRDefault="00440477" w:rsidP="00440477">
      <w:pPr>
        <w:numPr>
          <w:ilvl w:val="1"/>
          <w:numId w:val="10"/>
        </w:numPr>
      </w:pPr>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2503" w:name="C_4515-92"/>
      <w:r>
        <w:t xml:space="preserve"> (CONF:</w:t>
      </w:r>
      <w:del w:id="2504" w:author="Russ Ott" w:date="2022-05-16T11:54:00Z">
        <w:r w:rsidR="002F5B8D">
          <w:delText>4435</w:delText>
        </w:r>
      </w:del>
      <w:ins w:id="2505" w:author="Russ Ott" w:date="2022-05-16T11:54:00Z">
        <w:r>
          <w:t>4515</w:t>
        </w:r>
      </w:ins>
      <w:r>
        <w:t>-92)</w:t>
      </w:r>
      <w:bookmarkEnd w:id="2503"/>
      <w:r>
        <w:t>.</w:t>
      </w:r>
    </w:p>
    <w:p w14:paraId="78167223" w14:textId="0F29725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hyperlink w:anchor="E_Note_Activity">
        <w:r>
          <w:rPr>
            <w:rStyle w:val="HyperlinkCourierBold"/>
          </w:rPr>
          <w:t>Note Activity</w:t>
        </w:r>
      </w:hyperlink>
      <w:r>
        <w:rPr>
          <w:rStyle w:val="XMLname"/>
        </w:rPr>
        <w:t xml:space="preserve"> (identifier: urn:hl7ii:2.16.840.1.113883.10.20.22.4.202:2016-11-01)</w:t>
      </w:r>
      <w:bookmarkStart w:id="2506" w:name="C_4515-93"/>
      <w:r>
        <w:t xml:space="preserve"> (CONF:</w:t>
      </w:r>
      <w:del w:id="2507" w:author="Russ Ott" w:date="2022-05-16T11:54:00Z">
        <w:r w:rsidR="002F5B8D">
          <w:delText>4435</w:delText>
        </w:r>
      </w:del>
      <w:ins w:id="2508" w:author="Russ Ott" w:date="2022-05-16T11:54:00Z">
        <w:r>
          <w:t>4515</w:t>
        </w:r>
      </w:ins>
      <w:r>
        <w:t>-93)</w:t>
      </w:r>
      <w:bookmarkEnd w:id="2506"/>
      <w:r>
        <w:t>.</w:t>
      </w:r>
    </w:p>
    <w:p w14:paraId="10259AFC" w14:textId="77777777" w:rsidR="00440477" w:rsidRDefault="00440477" w:rsidP="00440477">
      <w:pPr>
        <w:pStyle w:val="BodyText"/>
        <w:spacing w:before="120"/>
      </w:pPr>
      <w:r>
        <w:t>This is the schedule of when or how frequently the care team member participates (or provides care to the patient) on the care team.</w:t>
      </w:r>
    </w:p>
    <w:p w14:paraId="0DB7692D" w14:textId="44142522" w:rsidR="00440477" w:rsidRDefault="00440477" w:rsidP="00440477">
      <w:pPr>
        <w:numPr>
          <w:ilvl w:val="0"/>
          <w:numId w:val="10"/>
        </w:numPr>
      </w:pPr>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2509" w:name="C_4515-94"/>
      <w:proofErr w:type="spellEnd"/>
      <w:r>
        <w:t xml:space="preserve"> (CONF:</w:t>
      </w:r>
      <w:del w:id="2510" w:author="Russ Ott" w:date="2022-05-16T11:54:00Z">
        <w:r w:rsidR="002F5B8D">
          <w:delText>4435</w:delText>
        </w:r>
      </w:del>
      <w:ins w:id="2511" w:author="Russ Ott" w:date="2022-05-16T11:54:00Z">
        <w:r>
          <w:t>4515</w:t>
        </w:r>
      </w:ins>
      <w:r>
        <w:t>-94)</w:t>
      </w:r>
      <w:bookmarkEnd w:id="2509"/>
      <w:r>
        <w:t xml:space="preserve"> such that it</w:t>
      </w:r>
    </w:p>
    <w:p w14:paraId="504A9C98" w14:textId="53E165AA"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2512" w:name="C_4515-96"/>
      <w:r>
        <w:t xml:space="preserve"> (CONF:</w:t>
      </w:r>
      <w:del w:id="2513" w:author="Russ Ott" w:date="2022-05-16T11:54:00Z">
        <w:r w:rsidR="002F5B8D">
          <w:delText>4435</w:delText>
        </w:r>
      </w:del>
      <w:ins w:id="2514" w:author="Russ Ott" w:date="2022-05-16T11:54:00Z">
        <w:r>
          <w:t>4515</w:t>
        </w:r>
      </w:ins>
      <w:r>
        <w:t>-96)</w:t>
      </w:r>
      <w:bookmarkEnd w:id="2512"/>
      <w:r>
        <w:t>.</w:t>
      </w:r>
    </w:p>
    <w:p w14:paraId="5966445D" w14:textId="45A941BD" w:rsidR="00440477" w:rsidRDefault="00440477" w:rsidP="00440477">
      <w:pPr>
        <w:numPr>
          <w:ilvl w:val="1"/>
          <w:numId w:val="10"/>
        </w:numPr>
      </w:pPr>
      <w:r>
        <w:rPr>
          <w:rStyle w:val="keyword"/>
        </w:rPr>
        <w:t>SHALL</w:t>
      </w:r>
      <w:r>
        <w:t xml:space="preserve"> contain exactly one [1..1] </w:t>
      </w:r>
      <w:del w:id="2515" w:author="Russ Ott" w:date="2022-05-16T11:54:00Z">
        <w:r w:rsidR="002F5B8D">
          <w:delText xml:space="preserve"> </w:delText>
        </w:r>
        <w:r w:rsidR="001C172D">
          <w:fldChar w:fldCharType="begin"/>
        </w:r>
        <w:r w:rsidR="001C172D">
          <w:delInstrText xml:space="preserve"> HYPERLINK \l "E_Care_Team_Member_Schedule_Observation" \h </w:delInstrText>
        </w:r>
        <w:r w:rsidR="001C172D">
          <w:fldChar w:fldCharType="separate"/>
        </w:r>
        <w:r w:rsidR="002F5B8D">
          <w:rPr>
            <w:rStyle w:val="HyperlinkCourierBold"/>
          </w:rPr>
          <w:delText>Care Team Member Schedule Observation</w:delText>
        </w:r>
        <w:r w:rsidR="001C172D">
          <w:rPr>
            <w:rStyle w:val="HyperlinkCourierBold"/>
          </w:rPr>
          <w:fldChar w:fldCharType="end"/>
        </w:r>
      </w:del>
      <w:ins w:id="2516" w:author="Russ Ott" w:date="2022-05-16T11:54:00Z">
        <w:r>
          <w:t>Care Team Member Schedule Observation</w:t>
        </w:r>
      </w:ins>
      <w:r>
        <w:rPr>
          <w:rStyle w:val="XMLname"/>
        </w:rPr>
        <w:t xml:space="preserve"> (identifier: urn:hl7ii:2.16.840.1.113883.10.20.22.4.500.3:2019-07-01)</w:t>
      </w:r>
      <w:bookmarkStart w:id="2517" w:name="C_4515-95"/>
      <w:r>
        <w:t xml:space="preserve"> (CONF:</w:t>
      </w:r>
      <w:del w:id="2518" w:author="Russ Ott" w:date="2022-05-16T11:54:00Z">
        <w:r w:rsidR="002F5B8D">
          <w:delText>4435</w:delText>
        </w:r>
      </w:del>
      <w:ins w:id="2519" w:author="Russ Ott" w:date="2022-05-16T11:54:00Z">
        <w:r>
          <w:t>4515</w:t>
        </w:r>
      </w:ins>
      <w:r>
        <w:t>-95)</w:t>
      </w:r>
      <w:bookmarkEnd w:id="2517"/>
      <w:r>
        <w:t>.</w:t>
      </w:r>
    </w:p>
    <w:p w14:paraId="4359991F" w14:textId="094BCA41" w:rsidR="00440477" w:rsidRDefault="00440477" w:rsidP="00440477">
      <w:pPr>
        <w:pStyle w:val="Caption"/>
        <w:ind w:left="130" w:right="115"/>
      </w:pPr>
      <w:bookmarkStart w:id="2520" w:name="_Toc83394568"/>
      <w:bookmarkStart w:id="2521" w:name="_Toc103325914"/>
      <w:r>
        <w:lastRenderedPageBreak/>
        <w:t xml:space="preserve">Figure </w:t>
      </w:r>
      <w:r>
        <w:fldChar w:fldCharType="begin"/>
      </w:r>
      <w:r>
        <w:instrText>SEQ Figure \* ARABIC</w:instrText>
      </w:r>
      <w:r>
        <w:fldChar w:fldCharType="separate"/>
      </w:r>
      <w:del w:id="2522" w:author="Russ Ott" w:date="2022-05-16T11:54:00Z">
        <w:r w:rsidR="002F5B8D">
          <w:delText>4</w:delText>
        </w:r>
      </w:del>
      <w:ins w:id="2523" w:author="Russ Ott" w:date="2022-05-16T11:54:00Z">
        <w:r w:rsidR="00F1669B">
          <w:t>8</w:t>
        </w:r>
      </w:ins>
      <w:r>
        <w:fldChar w:fldCharType="end"/>
      </w:r>
      <w:r>
        <w:t>: Care Team Member Act</w:t>
      </w:r>
      <w:bookmarkEnd w:id="2520"/>
      <w:ins w:id="2524" w:author="Russ Ott" w:date="2022-05-16T11:54:00Z">
        <w:r>
          <w:t xml:space="preserve"> Example</w:t>
        </w:r>
      </w:ins>
      <w:bookmarkEnd w:id="2521"/>
    </w:p>
    <w:p w14:paraId="5F542555" w14:textId="77777777" w:rsidR="00440477" w:rsidRDefault="00440477" w:rsidP="00440477">
      <w:pPr>
        <w:pStyle w:val="Example"/>
        <w:ind w:left="130" w:right="115"/>
      </w:pPr>
      <w:proofErr w:type="gramStart"/>
      <w:r>
        <w:t>&lt;!--</w:t>
      </w:r>
      <w:proofErr w:type="gramEnd"/>
      <w:r>
        <w:t>Care Team Organizer--&gt;</w:t>
      </w:r>
    </w:p>
    <w:p w14:paraId="3A291D5F" w14:textId="3B9AC3E1" w:rsidR="00440477" w:rsidRDefault="002F5B8D" w:rsidP="00440477">
      <w:pPr>
        <w:pStyle w:val="Example"/>
        <w:ind w:left="130" w:right="115"/>
      </w:pPr>
      <w:del w:id="2525" w:author="Russ Ott" w:date="2022-05-16T11:54:00Z">
        <w:r>
          <w:delText xml:space="preserve">          </w:delText>
        </w:r>
      </w:del>
      <w:r w:rsidR="00440477">
        <w:t>&lt;entry&gt;</w:t>
      </w:r>
    </w:p>
    <w:p w14:paraId="5658AA24" w14:textId="3B596548" w:rsidR="00440477" w:rsidRDefault="002F5B8D" w:rsidP="00440477">
      <w:pPr>
        <w:pStyle w:val="Example"/>
        <w:ind w:left="130" w:right="115"/>
      </w:pPr>
      <w:del w:id="2526" w:author="Russ Ott" w:date="2022-05-16T11:54:00Z">
        <w:r>
          <w:delText xml:space="preserve">        </w:delText>
        </w:r>
      </w:del>
      <w:r w:rsidR="00440477">
        <w:t xml:space="preserve">    &lt;organizer </w:t>
      </w:r>
      <w:proofErr w:type="spellStart"/>
      <w:r w:rsidR="00440477">
        <w:t>classCode</w:t>
      </w:r>
      <w:proofErr w:type="spellEnd"/>
      <w:r w:rsidR="00440477">
        <w:t xml:space="preserve">="CLUSTER" </w:t>
      </w:r>
      <w:proofErr w:type="spellStart"/>
      <w:r w:rsidR="00440477">
        <w:t>moodCode</w:t>
      </w:r>
      <w:proofErr w:type="spellEnd"/>
      <w:r w:rsidR="00440477">
        <w:t>="EVN"&gt;</w:t>
      </w:r>
    </w:p>
    <w:p w14:paraId="2283FEBF" w14:textId="6F8F4D20" w:rsidR="00440477" w:rsidRDefault="002F5B8D" w:rsidP="00440477">
      <w:pPr>
        <w:pStyle w:val="Example"/>
        <w:ind w:left="130" w:right="115"/>
      </w:pPr>
      <w:del w:id="2527" w:author="Russ Ott" w:date="2022-05-16T11:54:00Z">
        <w:r>
          <w:delText xml:space="preserve">        </w:delText>
        </w:r>
      </w:del>
      <w:r w:rsidR="00440477">
        <w:t xml:space="preserve">        &lt;</w:t>
      </w:r>
      <w:proofErr w:type="spellStart"/>
      <w:r w:rsidR="00440477">
        <w:t>templateId</w:t>
      </w:r>
      <w:proofErr w:type="spellEnd"/>
      <w:r w:rsidR="00440477">
        <w:t xml:space="preserve"> root="2.16.840.1.113883.10.20.22.4.500" extension="2019-07-01"/&gt;</w:t>
      </w:r>
    </w:p>
    <w:p w14:paraId="3CD0ACCB" w14:textId="77777777" w:rsidR="00440477" w:rsidRDefault="00440477" w:rsidP="00440477">
      <w:pPr>
        <w:pStyle w:val="Example"/>
        <w:ind w:left="130" w:right="115"/>
      </w:pPr>
      <w:r>
        <w:t>...</w:t>
      </w:r>
    </w:p>
    <w:p w14:paraId="2C81C58F" w14:textId="77777777" w:rsidR="00440477" w:rsidRDefault="00440477" w:rsidP="00440477">
      <w:pPr>
        <w:pStyle w:val="Example"/>
        <w:ind w:left="130" w:right="115"/>
        <w:rPr>
          <w:ins w:id="2528" w:author="Russ Ott" w:date="2022-05-16T11:54:00Z"/>
        </w:rPr>
      </w:pPr>
      <w:r>
        <w:t xml:space="preserve">      </w:t>
      </w:r>
      <w:ins w:id="2529" w:author="Russ Ott" w:date="2022-05-16T11:54:00Z">
        <w:r>
          <w:t xml:space="preserve">        </w:t>
        </w:r>
      </w:ins>
    </w:p>
    <w:p w14:paraId="0984C250" w14:textId="77777777" w:rsidR="00440477" w:rsidRDefault="00440477" w:rsidP="00440477">
      <w:pPr>
        <w:pStyle w:val="Example"/>
        <w:ind w:left="130" w:right="115"/>
      </w:pPr>
      <w:r>
        <w:t xml:space="preserve">        </w:t>
      </w:r>
      <w:proofErr w:type="gramStart"/>
      <w:r>
        <w:t>&lt;!--</w:t>
      </w:r>
      <w:proofErr w:type="gramEnd"/>
      <w:r>
        <w:t>NEW Care Team Organizer Entry Template ID and extension--&gt;</w:t>
      </w:r>
    </w:p>
    <w:p w14:paraId="451F35DA" w14:textId="77777777" w:rsidR="00440477" w:rsidRDefault="00440477" w:rsidP="00440477">
      <w:pPr>
        <w:pStyle w:val="Example"/>
        <w:ind w:left="130" w:right="115"/>
      </w:pPr>
      <w:r>
        <w:t xml:space="preserve">...              </w:t>
      </w:r>
    </w:p>
    <w:p w14:paraId="5961CE46" w14:textId="77777777" w:rsidR="00440477" w:rsidRDefault="00440477" w:rsidP="00440477">
      <w:pPr>
        <w:pStyle w:val="Example"/>
        <w:ind w:left="130" w:right="115"/>
        <w:rPr>
          <w:ins w:id="2530" w:author="Russ Ott" w:date="2022-05-16T11:54:00Z"/>
        </w:rPr>
      </w:pPr>
      <w:r>
        <w:t xml:space="preserve">      </w:t>
      </w:r>
      <w:ins w:id="2531" w:author="Russ Ott" w:date="2022-05-16T11:54:00Z">
        <w:r>
          <w:t xml:space="preserve">        </w:t>
        </w:r>
      </w:ins>
    </w:p>
    <w:p w14:paraId="18334AB8" w14:textId="77777777" w:rsidR="00440477" w:rsidRDefault="00440477" w:rsidP="00440477">
      <w:pPr>
        <w:pStyle w:val="Example"/>
        <w:ind w:left="130" w:right="115"/>
      </w:pPr>
      <w:r>
        <w:t xml:space="preserve">        </w:t>
      </w:r>
      <w:proofErr w:type="gramStart"/>
      <w:r>
        <w:t>&lt;!--</w:t>
      </w:r>
      <w:proofErr w:type="gramEnd"/>
      <w:r>
        <w:t xml:space="preserve"> #1 Care Team Member Act - This component is a care team member who is a provider --&gt;</w:t>
      </w:r>
    </w:p>
    <w:p w14:paraId="02C62EEB" w14:textId="678EB9E3" w:rsidR="00440477" w:rsidRDefault="002F5B8D" w:rsidP="00440477">
      <w:pPr>
        <w:pStyle w:val="Example"/>
        <w:ind w:left="130" w:right="115"/>
      </w:pPr>
      <w:del w:id="2532" w:author="Russ Ott" w:date="2022-05-16T11:54:00Z">
        <w:r>
          <w:delText xml:space="preserve">      </w:delText>
        </w:r>
      </w:del>
      <w:r w:rsidR="00440477">
        <w:t xml:space="preserve">        &lt;component&gt;</w:t>
      </w:r>
    </w:p>
    <w:p w14:paraId="08029815" w14:textId="697E1DA4" w:rsidR="00440477" w:rsidRDefault="002F5B8D" w:rsidP="00440477">
      <w:pPr>
        <w:pStyle w:val="Example"/>
        <w:ind w:left="130" w:right="115"/>
      </w:pPr>
      <w:del w:id="2533" w:author="Russ Ott" w:date="2022-05-16T11:54:00Z">
        <w:r>
          <w:delText xml:space="preserve">    </w:delText>
        </w:r>
      </w:del>
      <w:r w:rsidR="00440477">
        <w:t xml:space="preserve">            &lt;act </w:t>
      </w:r>
      <w:proofErr w:type="spellStart"/>
      <w:r w:rsidR="00440477">
        <w:t>classCode</w:t>
      </w:r>
      <w:proofErr w:type="spellEnd"/>
      <w:r w:rsidR="00440477">
        <w:t xml:space="preserve">="PCPR" </w:t>
      </w:r>
      <w:proofErr w:type="spellStart"/>
      <w:r w:rsidR="00440477">
        <w:t>moodCode</w:t>
      </w:r>
      <w:proofErr w:type="spellEnd"/>
      <w:r w:rsidR="00440477">
        <w:t>="EVN"&gt;</w:t>
      </w:r>
    </w:p>
    <w:p w14:paraId="669125A3" w14:textId="2644172A" w:rsidR="00440477" w:rsidRDefault="002F5B8D" w:rsidP="00440477">
      <w:pPr>
        <w:pStyle w:val="Example"/>
        <w:ind w:left="130" w:right="115"/>
      </w:pPr>
      <w:del w:id="2534" w:author="Russ Ott" w:date="2022-05-16T11:54:00Z">
        <w:r>
          <w:delText xml:space="preserve">    </w:delText>
        </w:r>
      </w:del>
      <w:r w:rsidR="00440477">
        <w:t xml:space="preserve">                &lt;</w:t>
      </w:r>
      <w:proofErr w:type="spellStart"/>
      <w:r w:rsidR="00440477">
        <w:t>templateId</w:t>
      </w:r>
      <w:proofErr w:type="spellEnd"/>
      <w:r w:rsidR="00440477">
        <w:t xml:space="preserve"> root="2.16.840.1.113883.10.20.22.4.500.1" extension="2019-07-01"/&gt;</w:t>
      </w:r>
    </w:p>
    <w:p w14:paraId="695DBE09" w14:textId="1D396008" w:rsidR="00440477" w:rsidRDefault="002F5B8D" w:rsidP="00440477">
      <w:pPr>
        <w:pStyle w:val="Example"/>
        <w:ind w:left="130" w:right="115"/>
        <w:rPr>
          <w:ins w:id="2535" w:author="Russ Ott" w:date="2022-05-16T11:54:00Z"/>
        </w:rPr>
      </w:pPr>
      <w:del w:id="2536" w:author="Russ Ott" w:date="2022-05-16T11:54:00Z">
        <w:r>
          <w:delText xml:space="preserve">  </w:delText>
        </w:r>
      </w:del>
      <w:ins w:id="2537" w:author="Russ Ott" w:date="2022-05-16T11:54:00Z">
        <w:r w:rsidR="00440477">
          <w:t xml:space="preserve">                &lt;</w:t>
        </w:r>
        <w:proofErr w:type="spellStart"/>
        <w:r w:rsidR="00440477">
          <w:t>templateId</w:t>
        </w:r>
        <w:proofErr w:type="spellEnd"/>
        <w:r w:rsidR="00440477">
          <w:t xml:space="preserve"> root="2.16.840.1.113883.10.20.22.4.500.1" extension="2022-06-01"/&gt;</w:t>
        </w:r>
      </w:ins>
    </w:p>
    <w:p w14:paraId="4C505C66" w14:textId="77777777" w:rsidR="00440477" w:rsidRDefault="00440477" w:rsidP="00440477">
      <w:pPr>
        <w:pStyle w:val="Example"/>
        <w:ind w:left="130" w:right="115"/>
      </w:pPr>
      <w:r>
        <w:t xml:space="preserve">                &lt;id root="1.5.5.5.5.5.5"/&gt;</w:t>
      </w:r>
    </w:p>
    <w:p w14:paraId="41F59BEE" w14:textId="3D25C81B" w:rsidR="00440477" w:rsidRDefault="002F5B8D" w:rsidP="00440477">
      <w:pPr>
        <w:pStyle w:val="Example"/>
        <w:ind w:left="130" w:right="115"/>
      </w:pPr>
      <w:del w:id="2538" w:author="Russ Ott" w:date="2022-05-16T11:54:00Z">
        <w:r>
          <w:delText xml:space="preserve">  </w:delText>
        </w:r>
      </w:del>
      <w:r w:rsidR="00440477">
        <w:t xml:space="preserve">                &lt;code code="85847-2" </w:t>
      </w:r>
      <w:proofErr w:type="spellStart"/>
      <w:r w:rsidR="00440477">
        <w:t>codeSystem</w:t>
      </w:r>
      <w:proofErr w:type="spellEnd"/>
      <w:r w:rsidR="00440477">
        <w:t xml:space="preserve">="2.16.840.1.113883.6.1" </w:t>
      </w:r>
      <w:proofErr w:type="spellStart"/>
      <w:r w:rsidR="00440477">
        <w:t>codeSystemName</w:t>
      </w:r>
      <w:proofErr w:type="spellEnd"/>
      <w:r w:rsidR="00440477">
        <w:t>="LOINC" displayName="Care Team Information"/&gt;</w:t>
      </w:r>
    </w:p>
    <w:p w14:paraId="066BE25D" w14:textId="6D7A8C4C" w:rsidR="00440477" w:rsidRDefault="002F5B8D" w:rsidP="00440477">
      <w:pPr>
        <w:pStyle w:val="Example"/>
        <w:ind w:left="130" w:right="115"/>
      </w:pPr>
      <w:del w:id="2539" w:author="Russ Ott" w:date="2022-05-16T11:54:00Z">
        <w:r>
          <w:delText xml:space="preserve">  </w:delText>
        </w:r>
      </w:del>
      <w:r w:rsidR="00440477">
        <w:t xml:space="preserve">                </w:t>
      </w:r>
      <w:proofErr w:type="gramStart"/>
      <w:r w:rsidR="00440477">
        <w:t>&lt;!--</w:t>
      </w:r>
      <w:proofErr w:type="gramEnd"/>
      <w:r w:rsidR="00440477">
        <w:t>Care Team Member Status - https://vsac.nlm.nih.gov/valueset/2.16.840.1.113883.1.11.15933/expansion--&gt;</w:t>
      </w:r>
    </w:p>
    <w:p w14:paraId="73D7C8A6" w14:textId="11652D4F" w:rsidR="00440477" w:rsidRDefault="002F5B8D" w:rsidP="00440477">
      <w:pPr>
        <w:pStyle w:val="Example"/>
        <w:ind w:left="130" w:right="115"/>
      </w:pPr>
      <w:del w:id="2540" w:author="Russ Ott" w:date="2022-05-16T11:54:00Z">
        <w:r>
          <w:delText xml:space="preserve">  </w:delText>
        </w:r>
      </w:del>
      <w:r w:rsidR="00440477">
        <w:t xml:space="preserve">                &lt;</w:t>
      </w:r>
      <w:proofErr w:type="spellStart"/>
      <w:r w:rsidR="00440477">
        <w:t>statusCode</w:t>
      </w:r>
      <w:proofErr w:type="spellEnd"/>
      <w:r w:rsidR="00440477">
        <w:t xml:space="preserve"> code="active"/&gt;</w:t>
      </w:r>
    </w:p>
    <w:p w14:paraId="3839715B" w14:textId="7187E02D" w:rsidR="00440477" w:rsidRDefault="002F5B8D" w:rsidP="00440477">
      <w:pPr>
        <w:pStyle w:val="Example"/>
        <w:ind w:left="130" w:right="115"/>
      </w:pPr>
      <w:del w:id="2541" w:author="Russ Ott" w:date="2022-05-16T11:54:00Z">
        <w:r>
          <w:delText xml:space="preserve">  </w:delText>
        </w:r>
      </w:del>
      <w:r w:rsidR="00440477">
        <w:t xml:space="preserve">                &lt;</w:t>
      </w:r>
      <w:proofErr w:type="spellStart"/>
      <w:r w:rsidR="00440477">
        <w:t>effectiveTime</w:t>
      </w:r>
      <w:proofErr w:type="spellEnd"/>
      <w:r w:rsidR="00440477">
        <w:t xml:space="preserve"> </w:t>
      </w:r>
      <w:proofErr w:type="spellStart"/>
      <w:proofErr w:type="gramStart"/>
      <w:r w:rsidR="00440477">
        <w:t>xsi:type</w:t>
      </w:r>
      <w:proofErr w:type="spellEnd"/>
      <w:proofErr w:type="gramEnd"/>
      <w:r w:rsidR="00440477">
        <w:t>="IVL_TS"&gt;</w:t>
      </w:r>
    </w:p>
    <w:p w14:paraId="0EBE7D03" w14:textId="77777777" w:rsidR="00440477" w:rsidRDefault="00440477" w:rsidP="00440477">
      <w:pPr>
        <w:pStyle w:val="Example"/>
        <w:ind w:left="130" w:right="115"/>
      </w:pPr>
      <w:r>
        <w:t xml:space="preserve">                    &lt;low value="201810081426-0500"/&gt;</w:t>
      </w:r>
    </w:p>
    <w:p w14:paraId="3CCEA479" w14:textId="04B00C32" w:rsidR="00440477" w:rsidRDefault="002F5B8D" w:rsidP="00440477">
      <w:pPr>
        <w:pStyle w:val="Example"/>
        <w:ind w:left="130" w:right="115"/>
      </w:pPr>
      <w:del w:id="2542" w:author="Russ Ott" w:date="2022-05-16T11:54:00Z">
        <w:r>
          <w:delText xml:space="preserve">  </w:delText>
        </w:r>
      </w:del>
      <w:r w:rsidR="00440477">
        <w:t xml:space="preserve">                &lt;/</w:t>
      </w:r>
      <w:proofErr w:type="spellStart"/>
      <w:r w:rsidR="00440477">
        <w:t>effectiveTime</w:t>
      </w:r>
      <w:proofErr w:type="spellEnd"/>
      <w:r w:rsidR="00440477">
        <w:t>&gt;</w:t>
      </w:r>
    </w:p>
    <w:p w14:paraId="5E887B44" w14:textId="70D098BA" w:rsidR="00440477" w:rsidRDefault="002F5B8D" w:rsidP="00440477">
      <w:pPr>
        <w:pStyle w:val="Example"/>
        <w:ind w:left="130" w:right="115"/>
      </w:pPr>
      <w:del w:id="2543" w:author="Russ Ott" w:date="2022-05-16T11:54:00Z">
        <w:r>
          <w:delText xml:space="preserve">  </w:delText>
        </w:r>
      </w:del>
      <w:r w:rsidR="00440477">
        <w:t xml:space="preserve">                </w:t>
      </w:r>
      <w:proofErr w:type="gramStart"/>
      <w:r w:rsidR="00440477">
        <w:t>&lt;!--</w:t>
      </w:r>
      <w:proofErr w:type="gramEnd"/>
      <w:r w:rsidR="00440477">
        <w:t>Attributes about the provider member - name--&gt;</w:t>
      </w:r>
    </w:p>
    <w:p w14:paraId="34EDBA38" w14:textId="0D800B1D" w:rsidR="00440477" w:rsidRDefault="002F5B8D" w:rsidP="00440477">
      <w:pPr>
        <w:pStyle w:val="Example"/>
        <w:ind w:left="130" w:right="115"/>
      </w:pPr>
      <w:del w:id="2544" w:author="Russ Ott" w:date="2022-05-16T11:54:00Z">
        <w:r>
          <w:delText xml:space="preserve">  </w:delText>
        </w:r>
      </w:del>
      <w:r w:rsidR="00440477">
        <w:t xml:space="preserve">                &lt;performer </w:t>
      </w:r>
      <w:proofErr w:type="spellStart"/>
      <w:r w:rsidR="00440477">
        <w:t>typeCode</w:t>
      </w:r>
      <w:proofErr w:type="spellEnd"/>
      <w:r w:rsidR="00440477">
        <w:t>="PRF"&gt;</w:t>
      </w:r>
    </w:p>
    <w:p w14:paraId="1F0DBA02" w14:textId="04370E9D" w:rsidR="00440477" w:rsidRDefault="002F5B8D" w:rsidP="00440477">
      <w:pPr>
        <w:pStyle w:val="Example"/>
        <w:ind w:left="130" w:right="115"/>
        <w:rPr>
          <w:ins w:id="2545" w:author="Russ Ott" w:date="2022-05-16T11:54:00Z"/>
        </w:rPr>
      </w:pPr>
      <w:del w:id="2546" w:author="Russ Ott" w:date="2022-05-16T11:54:00Z">
        <w:r>
          <w:delText xml:space="preserve">  </w:delText>
        </w:r>
      </w:del>
      <w:r w:rsidR="00440477">
        <w:t xml:space="preserve">                    &lt;</w:t>
      </w:r>
      <w:proofErr w:type="spellStart"/>
      <w:r w:rsidR="00440477">
        <w:t>functionCode</w:t>
      </w:r>
      <w:proofErr w:type="spellEnd"/>
    </w:p>
    <w:p w14:paraId="6CA59306" w14:textId="77777777" w:rsidR="00440477" w:rsidRDefault="00440477" w:rsidP="00440477">
      <w:pPr>
        <w:pStyle w:val="Example"/>
        <w:ind w:left="130" w:right="115"/>
      </w:pPr>
      <w:ins w:id="2547" w:author="Russ Ott" w:date="2022-05-16T11:54:00Z">
        <w:r>
          <w:t xml:space="preserve">                       </w:t>
        </w:r>
      </w:ins>
      <w:r>
        <w:t xml:space="preserve"> </w:t>
      </w:r>
      <w:proofErr w:type="spellStart"/>
      <w:r>
        <w:t>xmlns</w:t>
      </w:r>
      <w:proofErr w:type="spellEnd"/>
      <w:r>
        <w:t>="</w:t>
      </w:r>
      <w:proofErr w:type="gramStart"/>
      <w:r>
        <w:t>urn:hl</w:t>
      </w:r>
      <w:proofErr w:type="gramEnd"/>
      <w:r>
        <w:t>7-org:sdtc" code="PCP" displayName="primary care physician"</w:t>
      </w:r>
    </w:p>
    <w:p w14:paraId="27064524" w14:textId="77777777" w:rsidR="00440477" w:rsidRDefault="00440477" w:rsidP="00440477">
      <w:pPr>
        <w:pStyle w:val="Example"/>
        <w:ind w:left="130" w:right="115"/>
      </w:pPr>
      <w:r>
        <w:t xml:space="preserve">                          </w:t>
      </w:r>
      <w:proofErr w:type="spellStart"/>
      <w:r>
        <w:t>codeSystem</w:t>
      </w:r>
      <w:proofErr w:type="spellEnd"/>
      <w:r>
        <w:t xml:space="preserve">="2.16.840.1.113883.5.88" </w:t>
      </w:r>
      <w:proofErr w:type="spellStart"/>
      <w:r>
        <w:t>codeSystemName</w:t>
      </w:r>
      <w:proofErr w:type="spellEnd"/>
      <w:r>
        <w:t>="</w:t>
      </w:r>
      <w:proofErr w:type="spellStart"/>
      <w:r>
        <w:t>ParticipationFunction</w:t>
      </w:r>
      <w:proofErr w:type="spellEnd"/>
      <w:r>
        <w:t>"&gt;</w:t>
      </w:r>
    </w:p>
    <w:p w14:paraId="36974893" w14:textId="4F383D8E" w:rsidR="00440477" w:rsidRDefault="002F5B8D" w:rsidP="00440477">
      <w:pPr>
        <w:pStyle w:val="Example"/>
        <w:ind w:left="130" w:right="115"/>
        <w:rPr>
          <w:ins w:id="2548" w:author="Russ Ott" w:date="2022-05-16T11:54:00Z"/>
        </w:rPr>
      </w:pPr>
      <w:del w:id="2549" w:author="Russ Ott" w:date="2022-05-16T11:54:00Z">
        <w:r>
          <w:delText xml:space="preserve">  </w:delText>
        </w:r>
      </w:del>
      <w:r w:rsidR="00440477">
        <w:t xml:space="preserve">                        &lt;</w:t>
      </w:r>
      <w:proofErr w:type="spellStart"/>
      <w:r w:rsidR="00440477">
        <w:t>originalText</w:t>
      </w:r>
      <w:proofErr w:type="spellEnd"/>
    </w:p>
    <w:p w14:paraId="64C808B7" w14:textId="77777777" w:rsidR="00440477" w:rsidRDefault="00440477" w:rsidP="00440477">
      <w:pPr>
        <w:pStyle w:val="Example"/>
        <w:ind w:left="130" w:right="115"/>
      </w:pPr>
      <w:ins w:id="2550" w:author="Russ Ott" w:date="2022-05-16T11:54:00Z">
        <w:r>
          <w:t xml:space="preserve">                           </w:t>
        </w:r>
      </w:ins>
      <w:r>
        <w:t xml:space="preserve"> </w:t>
      </w:r>
      <w:proofErr w:type="spellStart"/>
      <w:r>
        <w:t>xmlns</w:t>
      </w:r>
      <w:proofErr w:type="spellEnd"/>
      <w:r>
        <w:t>="</w:t>
      </w:r>
      <w:proofErr w:type="gramStart"/>
      <w:r>
        <w:t>urn:hl</w:t>
      </w:r>
      <w:proofErr w:type="gramEnd"/>
      <w:r>
        <w:t>7-org:v3"&gt;</w:t>
      </w:r>
    </w:p>
    <w:p w14:paraId="69034219" w14:textId="3B9E43FB" w:rsidR="00440477" w:rsidRDefault="002F5B8D" w:rsidP="00440477">
      <w:pPr>
        <w:pStyle w:val="Example"/>
        <w:ind w:left="130" w:right="115"/>
      </w:pPr>
      <w:del w:id="2551" w:author="Russ Ott" w:date="2022-05-16T11:54:00Z">
        <w:r>
          <w:delText xml:space="preserve">  </w:delText>
        </w:r>
      </w:del>
      <w:r w:rsidR="00440477">
        <w:t xml:space="preserve">                            &lt;reference value="#CT1_M01"&gt;&lt;/reference&gt;</w:t>
      </w:r>
    </w:p>
    <w:p w14:paraId="3D0BAF52" w14:textId="41A2D464" w:rsidR="00440477" w:rsidRDefault="002F5B8D" w:rsidP="00440477">
      <w:pPr>
        <w:pStyle w:val="Example"/>
        <w:ind w:left="130" w:right="115"/>
      </w:pPr>
      <w:del w:id="2552" w:author="Russ Ott" w:date="2022-05-16T11:54:00Z">
        <w:r>
          <w:delText xml:space="preserve">  </w:delText>
        </w:r>
      </w:del>
      <w:r w:rsidR="00440477">
        <w:t xml:space="preserve">                        &lt;/</w:t>
      </w:r>
      <w:proofErr w:type="spellStart"/>
      <w:r w:rsidR="00440477">
        <w:t>originalText</w:t>
      </w:r>
      <w:proofErr w:type="spellEnd"/>
      <w:r w:rsidR="00440477">
        <w:t>&gt;</w:t>
      </w:r>
    </w:p>
    <w:p w14:paraId="0451A865" w14:textId="1EBAE2DC" w:rsidR="00440477" w:rsidRDefault="002F5B8D" w:rsidP="00440477">
      <w:pPr>
        <w:pStyle w:val="Example"/>
        <w:ind w:left="130" w:right="115"/>
        <w:rPr>
          <w:ins w:id="2553" w:author="Russ Ott" w:date="2022-05-16T11:54:00Z"/>
        </w:rPr>
      </w:pPr>
      <w:del w:id="2554" w:author="Russ Ott" w:date="2022-05-16T11:54:00Z">
        <w:r>
          <w:delText xml:space="preserve">  </w:delText>
        </w:r>
      </w:del>
      <w:r w:rsidR="00440477">
        <w:t xml:space="preserve">                    &lt;/</w:t>
      </w:r>
      <w:proofErr w:type="spellStart"/>
      <w:r w:rsidR="00440477">
        <w:t>functionCode</w:t>
      </w:r>
      <w:proofErr w:type="spellEnd"/>
      <w:r w:rsidR="00440477">
        <w:t>&gt;</w:t>
      </w:r>
    </w:p>
    <w:p w14:paraId="4BB5E8BB" w14:textId="77777777" w:rsidR="00440477" w:rsidRDefault="00440477" w:rsidP="00440477">
      <w:pPr>
        <w:pStyle w:val="Example"/>
        <w:ind w:left="130" w:right="115"/>
      </w:pPr>
      <w:ins w:id="2555" w:author="Russ Ott" w:date="2022-05-16T11:54:00Z">
        <w:r>
          <w:t xml:space="preserve">                   </w:t>
        </w:r>
      </w:ins>
      <w:r>
        <w:t xml:space="preserve"> </w:t>
      </w:r>
      <w:proofErr w:type="gramStart"/>
      <w:r>
        <w:t>&lt;!--</w:t>
      </w:r>
      <w:proofErr w:type="gramEnd"/>
      <w:r>
        <w:t xml:space="preserve"> A care team member role --&gt;</w:t>
      </w:r>
    </w:p>
    <w:p w14:paraId="1CAE370F" w14:textId="77777777" w:rsidR="00440477" w:rsidRDefault="00440477" w:rsidP="00440477">
      <w:pPr>
        <w:pStyle w:val="Example"/>
        <w:ind w:left="130" w:right="115"/>
      </w:pPr>
      <w:r>
        <w:t xml:space="preserve">                    &lt;</w:t>
      </w:r>
      <w:proofErr w:type="spellStart"/>
      <w:r>
        <w:t>assignedEntity</w:t>
      </w:r>
      <w:proofErr w:type="spellEnd"/>
      <w:r>
        <w:t>&gt;</w:t>
      </w:r>
    </w:p>
    <w:p w14:paraId="62830E38" w14:textId="77777777" w:rsidR="00440477" w:rsidRDefault="00440477" w:rsidP="00440477">
      <w:pPr>
        <w:pStyle w:val="Example"/>
        <w:ind w:left="130" w:right="115"/>
      </w:pPr>
      <w:r>
        <w:t xml:space="preserve">                        &lt;id root="B00B14E8-CDE4-48EA-8A09-01BC4945122A" extension="1"/&gt;</w:t>
      </w:r>
    </w:p>
    <w:p w14:paraId="58C55707" w14:textId="77777777" w:rsidR="00440477" w:rsidRDefault="00440477" w:rsidP="00440477">
      <w:pPr>
        <w:pStyle w:val="Example"/>
        <w:ind w:left="130" w:right="115"/>
      </w:pPr>
      <w:r>
        <w:t xml:space="preserve">                        &lt;id root="1.5.5.5.5.5.5"/&gt;</w:t>
      </w:r>
    </w:p>
    <w:p w14:paraId="25A89BD5" w14:textId="77777777" w:rsidR="00440477" w:rsidRDefault="00440477" w:rsidP="00440477">
      <w:pPr>
        <w:pStyle w:val="Example"/>
        <w:ind w:left="130" w:right="115"/>
      </w:pPr>
      <w:r>
        <w:t xml:space="preserve">                      </w:t>
      </w:r>
      <w:ins w:id="2556" w:author="Russ Ott" w:date="2022-05-16T11:54:00Z">
        <w:r>
          <w:t xml:space="preserve">  </w:t>
        </w:r>
      </w:ins>
      <w:r>
        <w:t>&lt;</w:t>
      </w:r>
      <w:proofErr w:type="spellStart"/>
      <w:r>
        <w:t>assignedPerson</w:t>
      </w:r>
      <w:proofErr w:type="spellEnd"/>
      <w:r>
        <w:t>&gt;</w:t>
      </w:r>
    </w:p>
    <w:p w14:paraId="506F109F" w14:textId="029DE64C" w:rsidR="00440477" w:rsidRDefault="00440477" w:rsidP="00440477">
      <w:pPr>
        <w:pStyle w:val="Example"/>
        <w:ind w:left="130" w:right="115"/>
        <w:rPr>
          <w:ins w:id="2557" w:author="Russ Ott" w:date="2022-05-16T11:54:00Z"/>
        </w:rPr>
      </w:pPr>
      <w:r>
        <w:t xml:space="preserve">                        </w:t>
      </w:r>
      <w:ins w:id="2558" w:author="Russ Ott" w:date="2022-05-16T11:54:00Z">
        <w:r>
          <w:t xml:space="preserve">    </w:t>
        </w:r>
      </w:ins>
      <w:r>
        <w:t>&lt;name</w:t>
      </w:r>
      <w:del w:id="2559" w:author="Russ Ott" w:date="2022-05-16T11:54:00Z">
        <w:r w:rsidR="002F5B8D">
          <w:delText>&gt;&lt;</w:delText>
        </w:r>
      </w:del>
      <w:ins w:id="2560" w:author="Russ Ott" w:date="2022-05-16T11:54:00Z">
        <w:r>
          <w:t>&gt;</w:t>
        </w:r>
      </w:ins>
    </w:p>
    <w:p w14:paraId="4FDD8039" w14:textId="7E9892F3" w:rsidR="00440477" w:rsidRDefault="00440477" w:rsidP="00440477">
      <w:pPr>
        <w:pStyle w:val="Example"/>
        <w:ind w:left="130" w:right="115"/>
        <w:rPr>
          <w:ins w:id="2561" w:author="Russ Ott" w:date="2022-05-16T11:54:00Z"/>
        </w:rPr>
      </w:pPr>
      <w:ins w:id="2562" w:author="Russ Ott" w:date="2022-05-16T11:54:00Z">
        <w:r>
          <w:t xml:space="preserve">                                &lt;</w:t>
        </w:r>
      </w:ins>
      <w:r>
        <w:t>given&gt;John&lt;/given</w:t>
      </w:r>
      <w:del w:id="2563" w:author="Russ Ott" w:date="2022-05-16T11:54:00Z">
        <w:r w:rsidR="002F5B8D">
          <w:delText>&gt;&lt;</w:delText>
        </w:r>
      </w:del>
      <w:ins w:id="2564" w:author="Russ Ott" w:date="2022-05-16T11:54:00Z">
        <w:r>
          <w:t>&gt;</w:t>
        </w:r>
      </w:ins>
    </w:p>
    <w:p w14:paraId="7F8CEA16" w14:textId="3E4A6DF7" w:rsidR="00440477" w:rsidRDefault="00440477" w:rsidP="00440477">
      <w:pPr>
        <w:pStyle w:val="Example"/>
        <w:ind w:left="130" w:right="115"/>
        <w:rPr>
          <w:ins w:id="2565" w:author="Russ Ott" w:date="2022-05-16T11:54:00Z"/>
        </w:rPr>
      </w:pPr>
      <w:ins w:id="2566" w:author="Russ Ott" w:date="2022-05-16T11:54:00Z">
        <w:r>
          <w:t xml:space="preserve">                                &lt;</w:t>
        </w:r>
      </w:ins>
      <w:r>
        <w:t>given&gt;D&lt;/given</w:t>
      </w:r>
      <w:del w:id="2567" w:author="Russ Ott" w:date="2022-05-16T11:54:00Z">
        <w:r w:rsidR="002F5B8D">
          <w:delText>&gt;&lt;</w:delText>
        </w:r>
      </w:del>
      <w:ins w:id="2568" w:author="Russ Ott" w:date="2022-05-16T11:54:00Z">
        <w:r>
          <w:t>&gt;</w:t>
        </w:r>
      </w:ins>
    </w:p>
    <w:p w14:paraId="5BFD56F6" w14:textId="486966AF" w:rsidR="00440477" w:rsidRDefault="00440477" w:rsidP="00440477">
      <w:pPr>
        <w:pStyle w:val="Example"/>
        <w:ind w:left="130" w:right="115"/>
        <w:rPr>
          <w:ins w:id="2569" w:author="Russ Ott" w:date="2022-05-16T11:54:00Z"/>
        </w:rPr>
      </w:pPr>
      <w:ins w:id="2570" w:author="Russ Ott" w:date="2022-05-16T11:54:00Z">
        <w:r>
          <w:t xml:space="preserve">                                &lt;</w:t>
        </w:r>
      </w:ins>
      <w:r>
        <w:t>family&gt;Smith&lt;/family</w:t>
      </w:r>
      <w:del w:id="2571" w:author="Russ Ott" w:date="2022-05-16T11:54:00Z">
        <w:r w:rsidR="002F5B8D">
          <w:delText>&gt;,&lt;</w:delText>
        </w:r>
      </w:del>
      <w:ins w:id="2572" w:author="Russ Ott" w:date="2022-05-16T11:54:00Z">
        <w:r>
          <w:t>&gt;,</w:t>
        </w:r>
      </w:ins>
    </w:p>
    <w:p w14:paraId="20FDF6B5" w14:textId="77777777" w:rsidR="00440477" w:rsidRDefault="00440477" w:rsidP="00440477">
      <w:pPr>
        <w:pStyle w:val="Example"/>
        <w:ind w:left="130" w:right="115"/>
        <w:rPr>
          <w:ins w:id="2573" w:author="Russ Ott" w:date="2022-05-16T11:54:00Z"/>
        </w:rPr>
      </w:pPr>
      <w:ins w:id="2574" w:author="Russ Ott" w:date="2022-05-16T11:54:00Z">
        <w:r>
          <w:t xml:space="preserve">                                &lt;</w:t>
        </w:r>
      </w:ins>
      <w:r>
        <w:t>suffix&gt;MD&lt;/suffix&gt;</w:t>
      </w:r>
    </w:p>
    <w:p w14:paraId="49EE4157" w14:textId="77777777" w:rsidR="00440477" w:rsidRDefault="00440477" w:rsidP="00440477">
      <w:pPr>
        <w:pStyle w:val="Example"/>
        <w:ind w:left="130" w:right="115"/>
      </w:pPr>
      <w:ins w:id="2575" w:author="Russ Ott" w:date="2022-05-16T11:54:00Z">
        <w:r>
          <w:t xml:space="preserve">                           </w:t>
        </w:r>
      </w:ins>
      <w:r>
        <w:t xml:space="preserve"> &lt;/name&gt;</w:t>
      </w:r>
    </w:p>
    <w:p w14:paraId="544D7A4D" w14:textId="77777777" w:rsidR="00440477" w:rsidRDefault="00440477" w:rsidP="00440477">
      <w:pPr>
        <w:pStyle w:val="Example"/>
        <w:ind w:left="130" w:right="115"/>
      </w:pPr>
      <w:ins w:id="2576" w:author="Russ Ott" w:date="2022-05-16T11:54:00Z">
        <w:r>
          <w:t xml:space="preserve">  </w:t>
        </w:r>
      </w:ins>
      <w:r>
        <w:t xml:space="preserve">                      &lt;/</w:t>
      </w:r>
      <w:proofErr w:type="spellStart"/>
      <w:r>
        <w:t>assignedPerson</w:t>
      </w:r>
      <w:proofErr w:type="spellEnd"/>
      <w:r>
        <w:t>&gt;</w:t>
      </w:r>
    </w:p>
    <w:p w14:paraId="3B59B1B1" w14:textId="77777777" w:rsidR="00440477" w:rsidRDefault="00440477" w:rsidP="00440477">
      <w:pPr>
        <w:pStyle w:val="Example"/>
        <w:ind w:left="130" w:right="115"/>
      </w:pPr>
      <w:r>
        <w:t xml:space="preserve">                    &lt;/</w:t>
      </w:r>
      <w:proofErr w:type="spellStart"/>
      <w:r>
        <w:t>assignedEntity</w:t>
      </w:r>
      <w:proofErr w:type="spellEnd"/>
      <w:r>
        <w:t>&gt;</w:t>
      </w:r>
    </w:p>
    <w:p w14:paraId="7B02A558" w14:textId="0E952C22" w:rsidR="00440477" w:rsidRDefault="00440477" w:rsidP="00440477">
      <w:pPr>
        <w:pStyle w:val="Example"/>
        <w:ind w:left="130" w:right="115"/>
      </w:pPr>
      <w:r>
        <w:t xml:space="preserve">                </w:t>
      </w:r>
      <w:del w:id="2577" w:author="Russ Ott" w:date="2022-05-16T11:54:00Z">
        <w:r w:rsidR="002F5B8D">
          <w:delText xml:space="preserve">  </w:delText>
        </w:r>
      </w:del>
      <w:r>
        <w:t>&lt;/performer&gt;</w:t>
      </w:r>
    </w:p>
    <w:p w14:paraId="2F8E1D34" w14:textId="0BCABEB1" w:rsidR="00440477" w:rsidRDefault="002F5B8D" w:rsidP="00440477">
      <w:pPr>
        <w:pStyle w:val="Example"/>
        <w:ind w:left="130" w:right="115"/>
      </w:pPr>
      <w:del w:id="2578" w:author="Russ Ott" w:date="2022-05-16T11:54:00Z">
        <w:r>
          <w:delText xml:space="preserve">    </w:delText>
        </w:r>
      </w:del>
      <w:r w:rsidR="00440477">
        <w:t xml:space="preserve">            &lt;/act&gt;</w:t>
      </w:r>
    </w:p>
    <w:p w14:paraId="7A030DA8" w14:textId="7C023176" w:rsidR="00440477" w:rsidRDefault="002F5B8D" w:rsidP="00440477">
      <w:pPr>
        <w:pStyle w:val="Example"/>
        <w:ind w:left="130" w:right="115"/>
      </w:pPr>
      <w:del w:id="2579" w:author="Russ Ott" w:date="2022-05-16T11:54:00Z">
        <w:r>
          <w:delText xml:space="preserve">      </w:delText>
        </w:r>
      </w:del>
      <w:r w:rsidR="00440477">
        <w:t xml:space="preserve">        &lt;/component&gt;</w:t>
      </w:r>
    </w:p>
    <w:p w14:paraId="622FE7F5" w14:textId="7B307FAA" w:rsidR="00440477" w:rsidRDefault="002F5B8D" w:rsidP="00440477">
      <w:pPr>
        <w:pStyle w:val="Example"/>
        <w:ind w:left="130" w:right="115"/>
      </w:pPr>
      <w:del w:id="2580" w:author="Russ Ott" w:date="2022-05-16T11:54:00Z">
        <w:r>
          <w:lastRenderedPageBreak/>
          <w:delText xml:space="preserve">        </w:delText>
        </w:r>
      </w:del>
      <w:r w:rsidR="00440477">
        <w:t xml:space="preserve">    &lt;/organizer&gt;</w:t>
      </w:r>
    </w:p>
    <w:p w14:paraId="62E27AA4" w14:textId="0E9E8A15" w:rsidR="00440477" w:rsidRDefault="002F5B8D" w:rsidP="00440477">
      <w:pPr>
        <w:pStyle w:val="Example"/>
        <w:ind w:left="130" w:right="115"/>
      </w:pPr>
      <w:del w:id="2581" w:author="Russ Ott" w:date="2022-05-16T11:54:00Z">
        <w:r>
          <w:delText xml:space="preserve">          </w:delText>
        </w:r>
      </w:del>
      <w:r w:rsidR="00440477">
        <w:t>&lt;/entry&gt;</w:t>
      </w:r>
    </w:p>
    <w:p w14:paraId="2587E136" w14:textId="77777777" w:rsidR="00440477" w:rsidRDefault="00440477" w:rsidP="00440477">
      <w:pPr>
        <w:pStyle w:val="BodyText"/>
      </w:pPr>
    </w:p>
    <w:p w14:paraId="68D7A337" w14:textId="77777777" w:rsidR="00440477" w:rsidRDefault="00440477" w:rsidP="00440477">
      <w:pPr>
        <w:pStyle w:val="Heading2nospace"/>
      </w:pPr>
      <w:bookmarkStart w:id="2582" w:name="E_Care_Team_Member_Schedule_Observation"/>
      <w:bookmarkStart w:id="2583" w:name="_Toc83394557"/>
      <w:bookmarkStart w:id="2584" w:name="E_CareTeam_Member_Schedule_ObservationV2"/>
      <w:bookmarkStart w:id="2585" w:name="_Toc103325888"/>
      <w:r>
        <w:t>Care Team Member Schedule Observation</w:t>
      </w:r>
      <w:bookmarkEnd w:id="2582"/>
      <w:bookmarkEnd w:id="2583"/>
      <w:ins w:id="2586" w:author="Russ Ott" w:date="2022-05-16T11:54:00Z">
        <w:r>
          <w:t xml:space="preserve"> (V2)</w:t>
        </w:r>
      </w:ins>
      <w:bookmarkEnd w:id="2584"/>
      <w:bookmarkEnd w:id="2585"/>
    </w:p>
    <w:p w14:paraId="339D6393" w14:textId="7323FBB4" w:rsidR="00440477" w:rsidRDefault="00440477" w:rsidP="00440477">
      <w:pPr>
        <w:pStyle w:val="BracketData"/>
      </w:pPr>
      <w:r>
        <w:t xml:space="preserve">[observation: identifier </w:t>
      </w:r>
      <w:proofErr w:type="gramStart"/>
      <w:r>
        <w:t>urn:hl</w:t>
      </w:r>
      <w:proofErr w:type="gramEnd"/>
      <w:r>
        <w:t>7ii:2.16.840.1.113883.10.20.22.4.500.3:</w:t>
      </w:r>
      <w:del w:id="2587" w:author="Russ Ott" w:date="2022-05-16T11:54:00Z">
        <w:r w:rsidR="002F5B8D">
          <w:delText>2019-07</w:delText>
        </w:r>
      </w:del>
      <w:ins w:id="2588" w:author="Russ Ott" w:date="2022-05-16T11:54:00Z">
        <w:r>
          <w:t>2022-06</w:t>
        </w:r>
      </w:ins>
      <w:r>
        <w:t>-01 (open)]</w:t>
      </w:r>
    </w:p>
    <w:p w14:paraId="467C0B72" w14:textId="77777777" w:rsidR="00D87DA5" w:rsidRDefault="002F5B8D">
      <w:pPr>
        <w:pStyle w:val="Caption"/>
        <w:rPr>
          <w:del w:id="2589" w:author="Russ Ott" w:date="2022-05-16T11:54:00Z"/>
        </w:rPr>
      </w:pPr>
      <w:bookmarkStart w:id="2590" w:name="_Toc82717669"/>
      <w:del w:id="2591" w:author="Russ Ott" w:date="2022-05-16T11:54:00Z">
        <w:r>
          <w:delText xml:space="preserve">Table </w:delText>
        </w:r>
        <w:r>
          <w:rPr>
            <w:b w:val="0"/>
            <w:i w:val="0"/>
            <w:iCs w:val="0"/>
          </w:rPr>
          <w:fldChar w:fldCharType="begin"/>
        </w:r>
        <w:r>
          <w:delInstrText>SEQ Table \* ARABIC</w:delInstrText>
        </w:r>
        <w:r>
          <w:rPr>
            <w:b w:val="0"/>
            <w:i w:val="0"/>
            <w:iCs w:val="0"/>
          </w:rPr>
          <w:fldChar w:fldCharType="separate"/>
        </w:r>
        <w:r>
          <w:delText>8</w:delText>
        </w:r>
        <w:r>
          <w:rPr>
            <w:b w:val="0"/>
            <w:i w:val="0"/>
            <w:iCs w:val="0"/>
          </w:rPr>
          <w:fldChar w:fldCharType="end"/>
        </w:r>
        <w:r>
          <w:delText>: Care Team Member Schedule Observation Contexts</w:delText>
        </w:r>
        <w:bookmarkEnd w:id="2590"/>
      </w:del>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592"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61"/>
        <w:gridCol w:w="4330"/>
        <w:gridCol w:w="4330"/>
        <w:gridCol w:w="1359"/>
        <w:tblGridChange w:id="2593">
          <w:tblGrid>
            <w:gridCol w:w="4391"/>
            <w:gridCol w:w="649"/>
            <w:gridCol w:w="3681"/>
            <w:gridCol w:w="1359"/>
          </w:tblGrid>
        </w:tblGridChange>
      </w:tblGrid>
      <w:tr w:rsidR="00440477" w14:paraId="252FBB7A" w14:textId="77777777" w:rsidTr="00BA7D84">
        <w:trPr>
          <w:gridBefore w:val="1"/>
          <w:cantSplit/>
          <w:tblHeader/>
          <w:jc w:val="center"/>
          <w:trPrChange w:id="2594" w:author="Russ Ott" w:date="2022-05-16T11:54:00Z">
            <w:trPr>
              <w:cantSplit/>
              <w:tblHeader/>
              <w:jc w:val="center"/>
            </w:trPr>
          </w:trPrChange>
        </w:trPr>
        <w:tc>
          <w:tcPr>
            <w:tcW w:w="360" w:type="dxa"/>
            <w:shd w:val="clear" w:color="auto" w:fill="E6E6E6"/>
            <w:tcPrChange w:id="2595" w:author="Russ Ott" w:date="2022-05-16T11:54:00Z">
              <w:tcPr>
                <w:tcW w:w="360" w:type="dxa"/>
                <w:gridSpan w:val="2"/>
                <w:shd w:val="clear" w:color="auto" w:fill="E6E6E6"/>
              </w:tcPr>
            </w:tcPrChange>
          </w:tcPr>
          <w:p w14:paraId="1FCFF35A" w14:textId="77777777" w:rsidR="00440477" w:rsidRDefault="00440477" w:rsidP="00BA7D84">
            <w:pPr>
              <w:pStyle w:val="TableHead"/>
              <w:rPr>
                <w:moveFrom w:id="2596" w:author="Russ Ott" w:date="2022-05-16T11:54:00Z"/>
              </w:rPr>
            </w:pPr>
            <w:moveFromRangeStart w:id="2597" w:author="Russ Ott" w:date="2022-05-16T11:54:00Z" w:name="move103594482"/>
            <w:moveFrom w:id="2598" w:author="Russ Ott" w:date="2022-05-16T11:54:00Z">
              <w:r>
                <w:t>Contained By:</w:t>
              </w:r>
            </w:moveFrom>
          </w:p>
        </w:tc>
        <w:tc>
          <w:tcPr>
            <w:tcW w:w="360" w:type="dxa"/>
            <w:gridSpan w:val="2"/>
            <w:shd w:val="clear" w:color="auto" w:fill="E6E6E6"/>
            <w:tcPrChange w:id="2599" w:author="Russ Ott" w:date="2022-05-16T11:54:00Z">
              <w:tcPr>
                <w:tcW w:w="360" w:type="dxa"/>
                <w:gridSpan w:val="2"/>
                <w:shd w:val="clear" w:color="auto" w:fill="E6E6E6"/>
              </w:tcPr>
            </w:tcPrChange>
          </w:tcPr>
          <w:p w14:paraId="07B77C7F" w14:textId="77777777" w:rsidR="00440477" w:rsidRDefault="00440477" w:rsidP="00BA7D84">
            <w:pPr>
              <w:pStyle w:val="TableHead"/>
              <w:rPr>
                <w:moveFrom w:id="2600" w:author="Russ Ott" w:date="2022-05-16T11:54:00Z"/>
              </w:rPr>
            </w:pPr>
            <w:moveFrom w:id="2601" w:author="Russ Ott" w:date="2022-05-16T11:54:00Z">
              <w:r>
                <w:t>Contains:</w:t>
              </w:r>
            </w:moveFrom>
          </w:p>
        </w:tc>
      </w:tr>
      <w:moveFromRangeEnd w:id="2597"/>
      <w:tr w:rsidR="00D87DA5" w14:paraId="302B08D2" w14:textId="77777777">
        <w:trPr>
          <w:gridAfter w:val="1"/>
          <w:wAfter w:w="113" w:type="dxa"/>
          <w:jc w:val="center"/>
          <w:del w:id="2602" w:author="Russ Ott" w:date="2022-05-16T11:54:00Z"/>
        </w:trPr>
        <w:tc>
          <w:tcPr>
            <w:tcW w:w="360" w:type="dxa"/>
            <w:gridSpan w:val="2"/>
          </w:tcPr>
          <w:p w14:paraId="3337F8A9" w14:textId="77777777" w:rsidR="00D87DA5" w:rsidRDefault="001C172D">
            <w:pPr>
              <w:pStyle w:val="TableText"/>
              <w:rPr>
                <w:del w:id="2603" w:author="Russ Ott" w:date="2022-05-16T11:54:00Z"/>
              </w:rPr>
            </w:pPr>
            <w:del w:id="2604" w:author="Russ Ott" w:date="2022-05-16T11:54: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r w:rsidR="002F5B8D">
                <w:delText xml:space="preserve"> (optional)</w:delText>
              </w:r>
            </w:del>
          </w:p>
        </w:tc>
        <w:tc>
          <w:tcPr>
            <w:tcW w:w="360" w:type="dxa"/>
          </w:tcPr>
          <w:p w14:paraId="054B2DDC" w14:textId="77777777" w:rsidR="00D87DA5" w:rsidRDefault="00D87DA5">
            <w:pPr>
              <w:rPr>
                <w:del w:id="2605" w:author="Russ Ott" w:date="2022-05-16T11:54:00Z"/>
              </w:rPr>
            </w:pPr>
          </w:p>
        </w:tc>
      </w:tr>
    </w:tbl>
    <w:p w14:paraId="7DFE2718" w14:textId="77777777" w:rsidR="00D87DA5" w:rsidRDefault="00D87DA5">
      <w:pPr>
        <w:pStyle w:val="BodyText"/>
        <w:rPr>
          <w:del w:id="2606" w:author="Russ Ott" w:date="2022-05-16T11:54:00Z"/>
        </w:rPr>
      </w:pPr>
    </w:p>
    <w:p w14:paraId="3801DC23" w14:textId="6AC81AC1" w:rsidR="00440477" w:rsidRDefault="00440477" w:rsidP="00440477">
      <w:r>
        <w:t>This template represents the schedule of when the care team member participates on the care team. Examples include:</w:t>
      </w:r>
      <w:r>
        <w:br/>
        <w:t>•</w:t>
      </w:r>
      <w:del w:id="2607" w:author="Russ Ott" w:date="2022-05-16T11:54:00Z">
        <w:r w:rsidR="002F5B8D">
          <w:tab/>
        </w:r>
      </w:del>
      <w:ins w:id="2608" w:author="Russ Ott" w:date="2022-05-16T11:54:00Z">
        <w:r>
          <w:t xml:space="preserve"> </w:t>
        </w:r>
      </w:ins>
      <w:r>
        <w:t xml:space="preserve">An oncologist who </w:t>
      </w:r>
      <w:del w:id="2609" w:author="Russ Ott" w:date="2022-05-16T11:54:00Z">
        <w:r w:rsidR="002F5B8D">
          <w:delText>participates</w:delText>
        </w:r>
      </w:del>
      <w:ins w:id="2610" w:author="Russ Ott" w:date="2022-05-16T11:54:00Z">
        <w:r>
          <w:t>participated</w:t>
        </w:r>
      </w:ins>
      <w:r>
        <w:t xml:space="preserve"> on the care team </w:t>
      </w:r>
      <w:del w:id="2611" w:author="Russ Ott" w:date="2022-05-16T11:54:00Z">
        <w:r w:rsidR="002F5B8D">
          <w:delText xml:space="preserve">once a year to monitor the patient </w:delText>
        </w:r>
      </w:del>
      <w:r>
        <w:t xml:space="preserve">for </w:t>
      </w:r>
      <w:del w:id="2612" w:author="Russ Ott" w:date="2022-05-16T11:54:00Z">
        <w:r w:rsidR="002F5B8D">
          <w:delText>disease relapse.</w:delText>
        </w:r>
        <w:r w:rsidR="002F5B8D">
          <w:br/>
          <w:delText>•</w:delText>
        </w:r>
        <w:r w:rsidR="002F5B8D">
          <w:tab/>
        </w:r>
      </w:del>
      <w:ins w:id="2613" w:author="Russ Ott" w:date="2022-05-16T11:54:00Z">
        <w:r>
          <w:t>one week.</w:t>
        </w:r>
        <w:r>
          <w:br/>
          <w:t xml:space="preserve">• </w:t>
        </w:r>
      </w:ins>
      <w:r>
        <w:t xml:space="preserve">A primary care provider who </w:t>
      </w:r>
      <w:del w:id="2614" w:author="Russ Ott" w:date="2022-05-16T11:54:00Z">
        <w:r w:rsidR="002F5B8D">
          <w:delText>participates</w:delText>
        </w:r>
      </w:del>
      <w:ins w:id="2615" w:author="Russ Ott" w:date="2022-05-16T11:54:00Z">
        <w:r>
          <w:t>participated</w:t>
        </w:r>
      </w:ins>
      <w:r>
        <w:t xml:space="preserve"> on </w:t>
      </w:r>
      <w:del w:id="2616" w:author="Russ Ott" w:date="2022-05-16T11:54:00Z">
        <w:r w:rsidR="002F5B8D">
          <w:delText>the</w:delText>
        </w:r>
      </w:del>
      <w:ins w:id="2617" w:author="Russ Ott" w:date="2022-05-16T11:54:00Z">
        <w:r>
          <w:t>a</w:t>
        </w:r>
      </w:ins>
      <w:r>
        <w:t xml:space="preserve"> care team during </w:t>
      </w:r>
      <w:del w:id="2618" w:author="Russ Ott" w:date="2022-05-16T11:54:00Z">
        <w:r w:rsidR="002F5B8D">
          <w:delText>the</w:delText>
        </w:r>
      </w:del>
      <w:ins w:id="2619" w:author="Russ Ott" w:date="2022-05-16T11:54:00Z">
        <w:r>
          <w:t>one</w:t>
        </w:r>
      </w:ins>
      <w:r>
        <w:t xml:space="preserve"> summer </w:t>
      </w:r>
      <w:del w:id="2620" w:author="Russ Ott" w:date="2022-05-16T11:54:00Z">
        <w:r w:rsidR="002F5B8D">
          <w:delText xml:space="preserve">or winter months </w:delText>
        </w:r>
      </w:del>
      <w:r>
        <w:t>(e.g. in the case of patients who are snow-birds).</w:t>
      </w:r>
      <w:r>
        <w:br/>
        <w:t>•</w:t>
      </w:r>
      <w:del w:id="2621" w:author="Russ Ott" w:date="2022-05-16T11:54:00Z">
        <w:r w:rsidR="002F5B8D">
          <w:tab/>
        </w:r>
      </w:del>
      <w:ins w:id="2622" w:author="Russ Ott" w:date="2022-05-16T11:54:00Z">
        <w:r>
          <w:t xml:space="preserve"> </w:t>
        </w:r>
      </w:ins>
      <w:r>
        <w:t xml:space="preserve">A crisis team who </w:t>
      </w:r>
      <w:del w:id="2623" w:author="Russ Ott" w:date="2022-05-16T11:54:00Z">
        <w:r w:rsidR="002F5B8D">
          <w:delText>participates</w:delText>
        </w:r>
      </w:del>
      <w:ins w:id="2624" w:author="Russ Ott" w:date="2022-05-16T11:54:00Z">
        <w:r>
          <w:t>participated</w:t>
        </w:r>
      </w:ins>
      <w:r>
        <w:t xml:space="preserve"> on the care team </w:t>
      </w:r>
      <w:del w:id="2625" w:author="Russ Ott" w:date="2022-05-16T11:54:00Z">
        <w:r w:rsidR="002F5B8D">
          <w:delText>when</w:delText>
        </w:r>
      </w:del>
      <w:ins w:id="2626" w:author="Russ Ott" w:date="2022-05-16T11:54:00Z">
        <w:r>
          <w:t>for</w:t>
        </w:r>
      </w:ins>
      <w:r>
        <w:t xml:space="preserve"> the patient </w:t>
      </w:r>
      <w:del w:id="2627" w:author="Russ Ott" w:date="2022-05-16T11:54:00Z">
        <w:r w:rsidR="002F5B8D">
          <w:delText>is admitted to</w:delText>
        </w:r>
      </w:del>
      <w:ins w:id="2628" w:author="Russ Ott" w:date="2022-05-16T11:54:00Z">
        <w:r>
          <w:t>during</w:t>
        </w:r>
      </w:ins>
      <w:r>
        <w:t xml:space="preserve"> an inpatient </w:t>
      </w:r>
      <w:del w:id="2629" w:author="Russ Ott" w:date="2022-05-16T11:54:00Z">
        <w:r w:rsidR="002F5B8D">
          <w:delText>setting</w:delText>
        </w:r>
      </w:del>
      <w:ins w:id="2630" w:author="Russ Ott" w:date="2022-05-16T11:54:00Z">
        <w:r>
          <w:t>stay</w:t>
        </w:r>
      </w:ins>
      <w:r>
        <w:t xml:space="preserve"> (e.g. in the case of children with special needs</w:t>
      </w:r>
      <w:del w:id="2631" w:author="Russ Ott" w:date="2022-05-16T11:54:00Z">
        <w:r w:rsidR="002F5B8D">
          <w:delText>)</w:delText>
        </w:r>
      </w:del>
      <w:ins w:id="2632" w:author="Russ Ott" w:date="2022-05-16T11:54:00Z">
        <w:r>
          <w:t>).</w:t>
        </w:r>
      </w:ins>
    </w:p>
    <w:p w14:paraId="3A670D79" w14:textId="19B7424C" w:rsidR="00440477" w:rsidRDefault="00440477" w:rsidP="00440477">
      <w:pPr>
        <w:pStyle w:val="Caption"/>
      </w:pPr>
      <w:bookmarkStart w:id="2633" w:name="_Toc103325949"/>
      <w:bookmarkStart w:id="2634" w:name="_Toc82717670"/>
      <w:r>
        <w:lastRenderedPageBreak/>
        <w:t xml:space="preserve">Table </w:t>
      </w:r>
      <w:r>
        <w:fldChar w:fldCharType="begin"/>
      </w:r>
      <w:r>
        <w:instrText>SEQ Table \* ARABIC</w:instrText>
      </w:r>
      <w:r>
        <w:fldChar w:fldCharType="separate"/>
      </w:r>
      <w:del w:id="2635" w:author="Russ Ott" w:date="2022-05-16T11:54:00Z">
        <w:r w:rsidR="002F5B8D">
          <w:delText>9</w:delText>
        </w:r>
      </w:del>
      <w:ins w:id="2636" w:author="Russ Ott" w:date="2022-05-16T11:54:00Z">
        <w:r w:rsidR="00F1669B">
          <w:t>11</w:t>
        </w:r>
      </w:ins>
      <w:r>
        <w:fldChar w:fldCharType="end"/>
      </w:r>
      <w:r>
        <w:t xml:space="preserve">: Care Team Member Schedule Observation </w:t>
      </w:r>
      <w:ins w:id="2637" w:author="Russ Ott" w:date="2022-05-16T11:54:00Z">
        <w:r>
          <w:t xml:space="preserve">(V2) </w:t>
        </w:r>
      </w:ins>
      <w:r>
        <w:t>Constraints Overview</w:t>
      </w:r>
      <w:bookmarkEnd w:id="2633"/>
      <w:bookmarkEnd w:id="26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2638">
          <w:tblGrid>
            <w:gridCol w:w="3316"/>
            <w:gridCol w:w="716"/>
            <w:gridCol w:w="1144"/>
            <w:gridCol w:w="858"/>
            <w:gridCol w:w="1096"/>
            <w:gridCol w:w="2950"/>
          </w:tblGrid>
        </w:tblGridChange>
      </w:tblGrid>
      <w:tr w:rsidR="001C172D" w14:paraId="5817A0C6" w14:textId="77777777" w:rsidTr="00BA7D84">
        <w:trPr>
          <w:cantSplit/>
          <w:tblHeader/>
          <w:jc w:val="center"/>
        </w:trPr>
        <w:tc>
          <w:tcPr>
            <w:tcW w:w="0" w:type="dxa"/>
            <w:shd w:val="clear" w:color="auto" w:fill="E6E6E6"/>
            <w:noWrap/>
          </w:tcPr>
          <w:p w14:paraId="1E7C9DDF" w14:textId="77777777" w:rsidR="00440477" w:rsidRDefault="00440477" w:rsidP="00BA7D84">
            <w:pPr>
              <w:pStyle w:val="TableHead"/>
            </w:pPr>
            <w:r>
              <w:lastRenderedPageBreak/>
              <w:t>XPath</w:t>
            </w:r>
          </w:p>
        </w:tc>
        <w:tc>
          <w:tcPr>
            <w:tcW w:w="720" w:type="dxa"/>
            <w:shd w:val="clear" w:color="auto" w:fill="E6E6E6"/>
            <w:noWrap/>
          </w:tcPr>
          <w:p w14:paraId="2DC12F5B" w14:textId="77777777" w:rsidR="00440477" w:rsidRDefault="00440477" w:rsidP="00BA7D84">
            <w:pPr>
              <w:pStyle w:val="TableHead"/>
            </w:pPr>
            <w:r>
              <w:t>Card.</w:t>
            </w:r>
          </w:p>
        </w:tc>
        <w:tc>
          <w:tcPr>
            <w:tcW w:w="1152" w:type="dxa"/>
            <w:shd w:val="clear" w:color="auto" w:fill="E6E6E6"/>
            <w:noWrap/>
          </w:tcPr>
          <w:p w14:paraId="67428A80" w14:textId="77777777" w:rsidR="00440477" w:rsidRDefault="00440477" w:rsidP="00BA7D84">
            <w:pPr>
              <w:pStyle w:val="TableHead"/>
            </w:pPr>
            <w:r>
              <w:t>Verb</w:t>
            </w:r>
          </w:p>
        </w:tc>
        <w:tc>
          <w:tcPr>
            <w:tcW w:w="864" w:type="dxa"/>
            <w:shd w:val="clear" w:color="auto" w:fill="E6E6E6"/>
            <w:noWrap/>
          </w:tcPr>
          <w:p w14:paraId="7EC84589" w14:textId="77777777" w:rsidR="00440477" w:rsidRDefault="00440477" w:rsidP="00BA7D84">
            <w:pPr>
              <w:pStyle w:val="TableHead"/>
            </w:pPr>
            <w:r>
              <w:t>Data Type</w:t>
            </w:r>
          </w:p>
        </w:tc>
        <w:tc>
          <w:tcPr>
            <w:tcW w:w="864" w:type="dxa"/>
            <w:shd w:val="clear" w:color="auto" w:fill="E6E6E6"/>
            <w:noWrap/>
          </w:tcPr>
          <w:p w14:paraId="64208E55" w14:textId="77777777" w:rsidR="00440477" w:rsidRDefault="00440477" w:rsidP="00BA7D84">
            <w:pPr>
              <w:pStyle w:val="TableHead"/>
            </w:pPr>
            <w:r>
              <w:t>CONF#</w:t>
            </w:r>
          </w:p>
        </w:tc>
        <w:tc>
          <w:tcPr>
            <w:tcW w:w="864" w:type="dxa"/>
            <w:shd w:val="clear" w:color="auto" w:fill="E6E6E6"/>
            <w:noWrap/>
          </w:tcPr>
          <w:p w14:paraId="50012C91" w14:textId="77777777" w:rsidR="00440477" w:rsidRDefault="00440477" w:rsidP="00BA7D84">
            <w:pPr>
              <w:pStyle w:val="TableHead"/>
            </w:pPr>
            <w:r>
              <w:t>Value</w:t>
            </w:r>
          </w:p>
        </w:tc>
      </w:tr>
      <w:tr w:rsidR="00440477" w14:paraId="46323ACA" w14:textId="77777777" w:rsidTr="00BA7D84">
        <w:tblPrEx>
          <w:tblW w:w="10080" w:type="dxa"/>
          <w:jc w:val="center"/>
          <w:tblLayout w:type="fixed"/>
          <w:tblLook w:val="02A0" w:firstRow="1" w:lastRow="0" w:firstColumn="1" w:lastColumn="0" w:noHBand="1" w:noVBand="0"/>
          <w:tblPrExChange w:id="2639" w:author="Russ Ott" w:date="2022-05-16T11:54:00Z">
            <w:tblPrEx>
              <w:tblW w:w="10080" w:type="dxa"/>
              <w:jc w:val="center"/>
              <w:tblLayout w:type="fixed"/>
              <w:tblLook w:val="02A0" w:firstRow="1" w:lastRow="0" w:firstColumn="1" w:lastColumn="0" w:noHBand="1" w:noVBand="0"/>
            </w:tblPrEx>
          </w:tblPrExChange>
        </w:tblPrEx>
        <w:trPr>
          <w:jc w:val="center"/>
          <w:trPrChange w:id="2640" w:author="Russ Ott" w:date="2022-05-16T11:54:00Z">
            <w:trPr>
              <w:jc w:val="center"/>
            </w:trPr>
          </w:trPrChange>
        </w:trPr>
        <w:tc>
          <w:tcPr>
            <w:tcW w:w="10160" w:type="dxa"/>
            <w:gridSpan w:val="6"/>
            <w:tcPrChange w:id="2641" w:author="Russ Ott" w:date="2022-05-16T11:54:00Z">
              <w:tcPr>
                <w:tcW w:w="10160" w:type="dxa"/>
                <w:gridSpan w:val="6"/>
              </w:tcPr>
            </w:tcPrChange>
          </w:tcPr>
          <w:p w14:paraId="1D7FAD90" w14:textId="26770B8B" w:rsidR="00440477" w:rsidRDefault="00440477" w:rsidP="00BA7D84">
            <w:pPr>
              <w:pStyle w:val="TableText"/>
            </w:pPr>
            <w:r>
              <w:t>observation (identifier: urn:hl7ii:2.16.840.1.113883.10.20.22.4.500.3:</w:t>
            </w:r>
            <w:del w:id="2642" w:author="Russ Ott" w:date="2022-05-16T11:54:00Z">
              <w:r w:rsidR="002F5B8D">
                <w:delText>2019-07</w:delText>
              </w:r>
            </w:del>
            <w:ins w:id="2643" w:author="Russ Ott" w:date="2022-05-16T11:54:00Z">
              <w:r>
                <w:t>2022-06</w:t>
              </w:r>
            </w:ins>
            <w:r>
              <w:t>-01)</w:t>
            </w:r>
          </w:p>
        </w:tc>
      </w:tr>
      <w:tr w:rsidR="00440477" w14:paraId="116A984C" w14:textId="77777777" w:rsidTr="00BA7D84">
        <w:tblPrEx>
          <w:tblW w:w="10080" w:type="dxa"/>
          <w:jc w:val="center"/>
          <w:tblLayout w:type="fixed"/>
          <w:tblLook w:val="02A0" w:firstRow="1" w:lastRow="0" w:firstColumn="1" w:lastColumn="0" w:noHBand="1" w:noVBand="0"/>
          <w:tblPrExChange w:id="2644" w:author="Russ Ott" w:date="2022-05-16T11:54:00Z">
            <w:tblPrEx>
              <w:tblW w:w="10080" w:type="dxa"/>
              <w:jc w:val="center"/>
              <w:tblLayout w:type="fixed"/>
              <w:tblLook w:val="02A0" w:firstRow="1" w:lastRow="0" w:firstColumn="1" w:lastColumn="0" w:noHBand="1" w:noVBand="0"/>
            </w:tblPrEx>
          </w:tblPrExChange>
        </w:tblPrEx>
        <w:trPr>
          <w:jc w:val="center"/>
          <w:trPrChange w:id="2645" w:author="Russ Ott" w:date="2022-05-16T11:54:00Z">
            <w:trPr>
              <w:jc w:val="center"/>
            </w:trPr>
          </w:trPrChange>
        </w:trPr>
        <w:tc>
          <w:tcPr>
            <w:tcW w:w="3345" w:type="dxa"/>
            <w:tcPrChange w:id="2646" w:author="Russ Ott" w:date="2022-05-16T11:54:00Z">
              <w:tcPr>
                <w:tcW w:w="3345" w:type="dxa"/>
              </w:tcPr>
            </w:tcPrChange>
          </w:tcPr>
          <w:p w14:paraId="10062A2F" w14:textId="77777777" w:rsidR="00440477" w:rsidRDefault="00440477" w:rsidP="00BA7D84">
            <w:pPr>
              <w:pStyle w:val="TableText"/>
            </w:pPr>
            <w:r>
              <w:tab/>
              <w:t>@classCode</w:t>
            </w:r>
          </w:p>
        </w:tc>
        <w:tc>
          <w:tcPr>
            <w:tcW w:w="720" w:type="dxa"/>
            <w:tcPrChange w:id="2647" w:author="Russ Ott" w:date="2022-05-16T11:54:00Z">
              <w:tcPr>
                <w:tcW w:w="720" w:type="dxa"/>
              </w:tcPr>
            </w:tcPrChange>
          </w:tcPr>
          <w:p w14:paraId="578CF589" w14:textId="77777777" w:rsidR="00440477" w:rsidRDefault="00440477" w:rsidP="00BA7D84">
            <w:pPr>
              <w:pStyle w:val="TableText"/>
            </w:pPr>
            <w:r>
              <w:t>1..1</w:t>
            </w:r>
          </w:p>
        </w:tc>
        <w:tc>
          <w:tcPr>
            <w:tcW w:w="1152" w:type="dxa"/>
            <w:tcPrChange w:id="2648" w:author="Russ Ott" w:date="2022-05-16T11:54:00Z">
              <w:tcPr>
                <w:tcW w:w="1152" w:type="dxa"/>
              </w:tcPr>
            </w:tcPrChange>
          </w:tcPr>
          <w:p w14:paraId="55B465E8" w14:textId="77777777" w:rsidR="00440477" w:rsidRDefault="00440477" w:rsidP="00BA7D84">
            <w:pPr>
              <w:pStyle w:val="TableText"/>
            </w:pPr>
            <w:r>
              <w:t>SHALL</w:t>
            </w:r>
          </w:p>
        </w:tc>
        <w:tc>
          <w:tcPr>
            <w:tcW w:w="864" w:type="dxa"/>
            <w:tcPrChange w:id="2649" w:author="Russ Ott" w:date="2022-05-16T11:54:00Z">
              <w:tcPr>
                <w:tcW w:w="864" w:type="dxa"/>
              </w:tcPr>
            </w:tcPrChange>
          </w:tcPr>
          <w:p w14:paraId="04B646A8" w14:textId="77777777" w:rsidR="00440477" w:rsidRDefault="00440477" w:rsidP="00BA7D84">
            <w:pPr>
              <w:pStyle w:val="TableText"/>
            </w:pPr>
          </w:p>
        </w:tc>
        <w:tc>
          <w:tcPr>
            <w:tcW w:w="1104" w:type="dxa"/>
            <w:tcPrChange w:id="2650" w:author="Russ Ott" w:date="2022-05-16T11:54:00Z">
              <w:tcPr>
                <w:tcW w:w="1104" w:type="dxa"/>
              </w:tcPr>
            </w:tcPrChange>
          </w:tcPr>
          <w:p w14:paraId="5FC1588C" w14:textId="4002943C" w:rsidR="00440477" w:rsidRDefault="001C172D" w:rsidP="00BA7D84">
            <w:pPr>
              <w:pStyle w:val="TableText"/>
            </w:pPr>
            <w:del w:id="2651" w:author="Russ Ott" w:date="2022-05-16T11:54:00Z">
              <w:r>
                <w:fldChar w:fldCharType="begin"/>
              </w:r>
              <w:r>
                <w:delInstrText xml:space="preserve"> HYPERLINK \l "C_4435-24" \h </w:delInstrText>
              </w:r>
              <w:r>
                <w:fldChar w:fldCharType="separate"/>
              </w:r>
              <w:r w:rsidR="002F5B8D">
                <w:rPr>
                  <w:rStyle w:val="HyperlinkText9pt"/>
                </w:rPr>
                <w:delText>4435-24</w:delText>
              </w:r>
              <w:r>
                <w:rPr>
                  <w:rStyle w:val="HyperlinkText9pt"/>
                </w:rPr>
                <w:fldChar w:fldCharType="end"/>
              </w:r>
            </w:del>
            <w:ins w:id="2652" w:author="Russ Ott" w:date="2022-05-16T11:54:00Z">
              <w:r>
                <w:fldChar w:fldCharType="begin"/>
              </w:r>
              <w:r>
                <w:instrText xml:space="preserve"> HYPERLINK \l "C_4515-33026" \h </w:instrText>
              </w:r>
              <w:r>
                <w:fldChar w:fldCharType="separate"/>
              </w:r>
              <w:r w:rsidR="00440477">
                <w:rPr>
                  <w:rStyle w:val="HyperlinkText9pt"/>
                </w:rPr>
                <w:t>4515-33026</w:t>
              </w:r>
              <w:r>
                <w:rPr>
                  <w:rStyle w:val="HyperlinkText9pt"/>
                </w:rPr>
                <w:fldChar w:fldCharType="end"/>
              </w:r>
            </w:ins>
          </w:p>
        </w:tc>
        <w:tc>
          <w:tcPr>
            <w:tcW w:w="2975" w:type="dxa"/>
            <w:tcPrChange w:id="2653" w:author="Russ Ott" w:date="2022-05-16T11:54:00Z">
              <w:tcPr>
                <w:tcW w:w="2975" w:type="dxa"/>
              </w:tcPr>
            </w:tcPrChange>
          </w:tcPr>
          <w:p w14:paraId="176ED192" w14:textId="77777777" w:rsidR="00440477" w:rsidRDefault="00440477" w:rsidP="00BA7D84">
            <w:pPr>
              <w:pStyle w:val="TableText"/>
            </w:pPr>
            <w:r>
              <w:t>urn:oid:2.16.840.1.113883.5.6 (HL7ActClass) = OBS</w:t>
            </w:r>
          </w:p>
        </w:tc>
      </w:tr>
      <w:tr w:rsidR="00440477" w14:paraId="2E41E1DC" w14:textId="77777777" w:rsidTr="00BA7D84">
        <w:tblPrEx>
          <w:tblW w:w="10080" w:type="dxa"/>
          <w:jc w:val="center"/>
          <w:tblLayout w:type="fixed"/>
          <w:tblLook w:val="02A0" w:firstRow="1" w:lastRow="0" w:firstColumn="1" w:lastColumn="0" w:noHBand="1" w:noVBand="0"/>
          <w:tblPrExChange w:id="2654" w:author="Russ Ott" w:date="2022-05-16T11:54:00Z">
            <w:tblPrEx>
              <w:tblW w:w="10080" w:type="dxa"/>
              <w:jc w:val="center"/>
              <w:tblLayout w:type="fixed"/>
              <w:tblLook w:val="02A0" w:firstRow="1" w:lastRow="0" w:firstColumn="1" w:lastColumn="0" w:noHBand="1" w:noVBand="0"/>
            </w:tblPrEx>
          </w:tblPrExChange>
        </w:tblPrEx>
        <w:trPr>
          <w:jc w:val="center"/>
          <w:trPrChange w:id="2655" w:author="Russ Ott" w:date="2022-05-16T11:54:00Z">
            <w:trPr>
              <w:jc w:val="center"/>
            </w:trPr>
          </w:trPrChange>
        </w:trPr>
        <w:tc>
          <w:tcPr>
            <w:tcW w:w="3345" w:type="dxa"/>
            <w:tcPrChange w:id="2656" w:author="Russ Ott" w:date="2022-05-16T11:54:00Z">
              <w:tcPr>
                <w:tcW w:w="3345" w:type="dxa"/>
              </w:tcPr>
            </w:tcPrChange>
          </w:tcPr>
          <w:p w14:paraId="41614F4F" w14:textId="77777777" w:rsidR="00440477" w:rsidRDefault="00440477" w:rsidP="00BA7D84">
            <w:pPr>
              <w:pStyle w:val="TableText"/>
            </w:pPr>
            <w:r>
              <w:tab/>
              <w:t>@moodCode</w:t>
            </w:r>
          </w:p>
        </w:tc>
        <w:tc>
          <w:tcPr>
            <w:tcW w:w="720" w:type="dxa"/>
            <w:tcPrChange w:id="2657" w:author="Russ Ott" w:date="2022-05-16T11:54:00Z">
              <w:tcPr>
                <w:tcW w:w="720" w:type="dxa"/>
              </w:tcPr>
            </w:tcPrChange>
          </w:tcPr>
          <w:p w14:paraId="4D2C7047" w14:textId="77777777" w:rsidR="00440477" w:rsidRDefault="00440477" w:rsidP="00BA7D84">
            <w:pPr>
              <w:pStyle w:val="TableText"/>
            </w:pPr>
            <w:r>
              <w:t>1..1</w:t>
            </w:r>
          </w:p>
        </w:tc>
        <w:tc>
          <w:tcPr>
            <w:tcW w:w="1152" w:type="dxa"/>
            <w:tcPrChange w:id="2658" w:author="Russ Ott" w:date="2022-05-16T11:54:00Z">
              <w:tcPr>
                <w:tcW w:w="1152" w:type="dxa"/>
              </w:tcPr>
            </w:tcPrChange>
          </w:tcPr>
          <w:p w14:paraId="3CDC20D2" w14:textId="77777777" w:rsidR="00440477" w:rsidRDefault="00440477" w:rsidP="00BA7D84">
            <w:pPr>
              <w:pStyle w:val="TableText"/>
            </w:pPr>
            <w:r>
              <w:t>SHALL</w:t>
            </w:r>
          </w:p>
        </w:tc>
        <w:tc>
          <w:tcPr>
            <w:tcW w:w="864" w:type="dxa"/>
            <w:tcPrChange w:id="2659" w:author="Russ Ott" w:date="2022-05-16T11:54:00Z">
              <w:tcPr>
                <w:tcW w:w="864" w:type="dxa"/>
              </w:tcPr>
            </w:tcPrChange>
          </w:tcPr>
          <w:p w14:paraId="63E3E7A3" w14:textId="77777777" w:rsidR="00440477" w:rsidRDefault="00440477" w:rsidP="00BA7D84">
            <w:pPr>
              <w:pStyle w:val="TableText"/>
            </w:pPr>
          </w:p>
        </w:tc>
        <w:tc>
          <w:tcPr>
            <w:tcW w:w="1104" w:type="dxa"/>
            <w:tcPrChange w:id="2660" w:author="Russ Ott" w:date="2022-05-16T11:54:00Z">
              <w:tcPr>
                <w:tcW w:w="1104" w:type="dxa"/>
              </w:tcPr>
            </w:tcPrChange>
          </w:tcPr>
          <w:p w14:paraId="393A3FC4" w14:textId="3DFD993D" w:rsidR="00440477" w:rsidRDefault="001C172D" w:rsidP="00BA7D84">
            <w:pPr>
              <w:pStyle w:val="TableText"/>
            </w:pPr>
            <w:del w:id="2661" w:author="Russ Ott" w:date="2022-05-16T11:54:00Z">
              <w:r>
                <w:fldChar w:fldCharType="begin"/>
              </w:r>
              <w:r>
                <w:delInstrText xml:space="preserve"> HYPERLINK \l "C_4435-25" \h </w:delInstrText>
              </w:r>
              <w:r>
                <w:fldChar w:fldCharType="separate"/>
              </w:r>
              <w:r w:rsidR="002F5B8D">
                <w:rPr>
                  <w:rStyle w:val="HyperlinkText9pt"/>
                </w:rPr>
                <w:delText>4435-25</w:delText>
              </w:r>
              <w:r>
                <w:rPr>
                  <w:rStyle w:val="HyperlinkText9pt"/>
                </w:rPr>
                <w:fldChar w:fldCharType="end"/>
              </w:r>
            </w:del>
            <w:ins w:id="2662" w:author="Russ Ott" w:date="2022-05-16T11:54:00Z">
              <w:r>
                <w:fldChar w:fldCharType="begin"/>
              </w:r>
              <w:r>
                <w:instrText xml:space="preserve"> HYPERLINK \l "C_4515-33027" \h </w:instrText>
              </w:r>
              <w:r>
                <w:fldChar w:fldCharType="separate"/>
              </w:r>
              <w:r w:rsidR="00440477">
                <w:rPr>
                  <w:rStyle w:val="HyperlinkText9pt"/>
                </w:rPr>
                <w:t>4515-33027</w:t>
              </w:r>
              <w:r>
                <w:rPr>
                  <w:rStyle w:val="HyperlinkText9pt"/>
                </w:rPr>
                <w:fldChar w:fldCharType="end"/>
              </w:r>
            </w:ins>
          </w:p>
        </w:tc>
        <w:tc>
          <w:tcPr>
            <w:tcW w:w="2975" w:type="dxa"/>
            <w:tcPrChange w:id="2663" w:author="Russ Ott" w:date="2022-05-16T11:54:00Z">
              <w:tcPr>
                <w:tcW w:w="2975" w:type="dxa"/>
              </w:tcPr>
            </w:tcPrChange>
          </w:tcPr>
          <w:p w14:paraId="0AAD1D18" w14:textId="77777777" w:rsidR="00440477" w:rsidRDefault="00440477" w:rsidP="00BA7D84">
            <w:pPr>
              <w:pStyle w:val="TableText"/>
            </w:pPr>
            <w:r>
              <w:t>urn:oid:2.16.840.1.113883.5.1001 (HL7ActMood) = EVN</w:t>
            </w:r>
          </w:p>
        </w:tc>
      </w:tr>
      <w:tr w:rsidR="00440477" w14:paraId="1E7A40AA" w14:textId="77777777" w:rsidTr="00BA7D84">
        <w:tblPrEx>
          <w:tblW w:w="10080" w:type="dxa"/>
          <w:jc w:val="center"/>
          <w:tblLayout w:type="fixed"/>
          <w:tblLook w:val="02A0" w:firstRow="1" w:lastRow="0" w:firstColumn="1" w:lastColumn="0" w:noHBand="1" w:noVBand="0"/>
          <w:tblPrExChange w:id="2664" w:author="Russ Ott" w:date="2022-05-16T11:54:00Z">
            <w:tblPrEx>
              <w:tblW w:w="10080" w:type="dxa"/>
              <w:jc w:val="center"/>
              <w:tblLayout w:type="fixed"/>
              <w:tblLook w:val="02A0" w:firstRow="1" w:lastRow="0" w:firstColumn="1" w:lastColumn="0" w:noHBand="1" w:noVBand="0"/>
            </w:tblPrEx>
          </w:tblPrExChange>
        </w:tblPrEx>
        <w:trPr>
          <w:jc w:val="center"/>
          <w:trPrChange w:id="2665" w:author="Russ Ott" w:date="2022-05-16T11:54:00Z">
            <w:trPr>
              <w:jc w:val="center"/>
            </w:trPr>
          </w:trPrChange>
        </w:trPr>
        <w:tc>
          <w:tcPr>
            <w:tcW w:w="3345" w:type="dxa"/>
            <w:tcPrChange w:id="2666" w:author="Russ Ott" w:date="2022-05-16T11:54:00Z">
              <w:tcPr>
                <w:tcW w:w="3345" w:type="dxa"/>
              </w:tcPr>
            </w:tcPrChange>
          </w:tcPr>
          <w:p w14:paraId="30827AFB" w14:textId="77777777" w:rsidR="00440477" w:rsidRDefault="00440477" w:rsidP="00BA7D84">
            <w:pPr>
              <w:pStyle w:val="TableText"/>
            </w:pPr>
            <w:r>
              <w:tab/>
              <w:t>templateId</w:t>
            </w:r>
          </w:p>
        </w:tc>
        <w:tc>
          <w:tcPr>
            <w:tcW w:w="720" w:type="dxa"/>
            <w:tcPrChange w:id="2667" w:author="Russ Ott" w:date="2022-05-16T11:54:00Z">
              <w:tcPr>
                <w:tcW w:w="720" w:type="dxa"/>
              </w:tcPr>
            </w:tcPrChange>
          </w:tcPr>
          <w:p w14:paraId="18B4C2A8" w14:textId="77777777" w:rsidR="00440477" w:rsidRDefault="00440477" w:rsidP="00BA7D84">
            <w:pPr>
              <w:pStyle w:val="TableText"/>
            </w:pPr>
            <w:r>
              <w:t>1..1</w:t>
            </w:r>
          </w:p>
        </w:tc>
        <w:tc>
          <w:tcPr>
            <w:tcW w:w="1152" w:type="dxa"/>
            <w:tcPrChange w:id="2668" w:author="Russ Ott" w:date="2022-05-16T11:54:00Z">
              <w:tcPr>
                <w:tcW w:w="1152" w:type="dxa"/>
              </w:tcPr>
            </w:tcPrChange>
          </w:tcPr>
          <w:p w14:paraId="699C67D8" w14:textId="77777777" w:rsidR="00440477" w:rsidRDefault="00440477" w:rsidP="00BA7D84">
            <w:pPr>
              <w:pStyle w:val="TableText"/>
            </w:pPr>
            <w:r>
              <w:t>SHALL</w:t>
            </w:r>
          </w:p>
        </w:tc>
        <w:tc>
          <w:tcPr>
            <w:tcW w:w="864" w:type="dxa"/>
            <w:tcPrChange w:id="2669" w:author="Russ Ott" w:date="2022-05-16T11:54:00Z">
              <w:tcPr>
                <w:tcW w:w="864" w:type="dxa"/>
              </w:tcPr>
            </w:tcPrChange>
          </w:tcPr>
          <w:p w14:paraId="3048A7E1" w14:textId="77777777" w:rsidR="00440477" w:rsidRDefault="00440477" w:rsidP="00BA7D84">
            <w:pPr>
              <w:pStyle w:val="TableText"/>
            </w:pPr>
          </w:p>
        </w:tc>
        <w:tc>
          <w:tcPr>
            <w:tcW w:w="1104" w:type="dxa"/>
            <w:tcPrChange w:id="2670" w:author="Russ Ott" w:date="2022-05-16T11:54:00Z">
              <w:tcPr>
                <w:tcW w:w="1104" w:type="dxa"/>
              </w:tcPr>
            </w:tcPrChange>
          </w:tcPr>
          <w:p w14:paraId="6E5D377B" w14:textId="44EC9206" w:rsidR="00440477" w:rsidRDefault="001C172D" w:rsidP="00BA7D84">
            <w:pPr>
              <w:pStyle w:val="TableText"/>
            </w:pPr>
            <w:del w:id="2671" w:author="Russ Ott" w:date="2022-05-16T11:54:00Z">
              <w:r>
                <w:fldChar w:fldCharType="begin"/>
              </w:r>
              <w:r>
                <w:delInstrText xml:space="preserve"> HYPERLINK \l "C_4435-12" \h </w:delInstrText>
              </w:r>
              <w:r>
                <w:fldChar w:fldCharType="separate"/>
              </w:r>
              <w:r w:rsidR="002F5B8D">
                <w:rPr>
                  <w:rStyle w:val="HyperlinkText9pt"/>
                </w:rPr>
                <w:delText>4435-12</w:delText>
              </w:r>
              <w:r>
                <w:rPr>
                  <w:rStyle w:val="HyperlinkText9pt"/>
                </w:rPr>
                <w:fldChar w:fldCharType="end"/>
              </w:r>
            </w:del>
            <w:ins w:id="2672" w:author="Russ Ott" w:date="2022-05-16T11:54:00Z">
              <w:r>
                <w:fldChar w:fldCharType="begin"/>
              </w:r>
              <w:r>
                <w:instrText xml:space="preserve"> HYPERLINK \l "C_4515-33019" \h </w:instrText>
              </w:r>
              <w:r>
                <w:fldChar w:fldCharType="separate"/>
              </w:r>
              <w:r w:rsidR="00440477">
                <w:rPr>
                  <w:rStyle w:val="HyperlinkText9pt"/>
                </w:rPr>
                <w:t>4515-33019</w:t>
              </w:r>
              <w:r>
                <w:rPr>
                  <w:rStyle w:val="HyperlinkText9pt"/>
                </w:rPr>
                <w:fldChar w:fldCharType="end"/>
              </w:r>
            </w:ins>
          </w:p>
        </w:tc>
        <w:tc>
          <w:tcPr>
            <w:tcW w:w="2975" w:type="dxa"/>
            <w:tcPrChange w:id="2673" w:author="Russ Ott" w:date="2022-05-16T11:54:00Z">
              <w:tcPr>
                <w:tcW w:w="2975" w:type="dxa"/>
              </w:tcPr>
            </w:tcPrChange>
          </w:tcPr>
          <w:p w14:paraId="0926543C" w14:textId="77777777" w:rsidR="00440477" w:rsidRDefault="00440477" w:rsidP="00BA7D84">
            <w:pPr>
              <w:pStyle w:val="TableText"/>
            </w:pPr>
          </w:p>
        </w:tc>
      </w:tr>
      <w:tr w:rsidR="00440477" w14:paraId="7ABB9233" w14:textId="77777777" w:rsidTr="00BA7D84">
        <w:tblPrEx>
          <w:tblW w:w="10080" w:type="dxa"/>
          <w:jc w:val="center"/>
          <w:tblLayout w:type="fixed"/>
          <w:tblLook w:val="02A0" w:firstRow="1" w:lastRow="0" w:firstColumn="1" w:lastColumn="0" w:noHBand="1" w:noVBand="0"/>
          <w:tblPrExChange w:id="2674" w:author="Russ Ott" w:date="2022-05-16T11:54:00Z">
            <w:tblPrEx>
              <w:tblW w:w="10080" w:type="dxa"/>
              <w:jc w:val="center"/>
              <w:tblLayout w:type="fixed"/>
              <w:tblLook w:val="02A0" w:firstRow="1" w:lastRow="0" w:firstColumn="1" w:lastColumn="0" w:noHBand="1" w:noVBand="0"/>
            </w:tblPrEx>
          </w:tblPrExChange>
        </w:tblPrEx>
        <w:trPr>
          <w:jc w:val="center"/>
          <w:trPrChange w:id="2675" w:author="Russ Ott" w:date="2022-05-16T11:54:00Z">
            <w:trPr>
              <w:jc w:val="center"/>
            </w:trPr>
          </w:trPrChange>
        </w:trPr>
        <w:tc>
          <w:tcPr>
            <w:tcW w:w="3345" w:type="dxa"/>
            <w:tcPrChange w:id="2676" w:author="Russ Ott" w:date="2022-05-16T11:54:00Z">
              <w:tcPr>
                <w:tcW w:w="3345" w:type="dxa"/>
              </w:tcPr>
            </w:tcPrChange>
          </w:tcPr>
          <w:p w14:paraId="530F7C71" w14:textId="77777777" w:rsidR="00440477" w:rsidRDefault="00440477" w:rsidP="00BA7D84">
            <w:pPr>
              <w:pStyle w:val="TableText"/>
            </w:pPr>
            <w:r>
              <w:tab/>
            </w:r>
            <w:r>
              <w:tab/>
              <w:t>@root</w:t>
            </w:r>
          </w:p>
        </w:tc>
        <w:tc>
          <w:tcPr>
            <w:tcW w:w="720" w:type="dxa"/>
            <w:tcPrChange w:id="2677" w:author="Russ Ott" w:date="2022-05-16T11:54:00Z">
              <w:tcPr>
                <w:tcW w:w="720" w:type="dxa"/>
              </w:tcPr>
            </w:tcPrChange>
          </w:tcPr>
          <w:p w14:paraId="1425EE38" w14:textId="77777777" w:rsidR="00440477" w:rsidRDefault="00440477" w:rsidP="00BA7D84">
            <w:pPr>
              <w:pStyle w:val="TableText"/>
            </w:pPr>
            <w:r>
              <w:t>1..1</w:t>
            </w:r>
          </w:p>
        </w:tc>
        <w:tc>
          <w:tcPr>
            <w:tcW w:w="1152" w:type="dxa"/>
            <w:tcPrChange w:id="2678" w:author="Russ Ott" w:date="2022-05-16T11:54:00Z">
              <w:tcPr>
                <w:tcW w:w="1152" w:type="dxa"/>
              </w:tcPr>
            </w:tcPrChange>
          </w:tcPr>
          <w:p w14:paraId="0E3094CB" w14:textId="77777777" w:rsidR="00440477" w:rsidRDefault="00440477" w:rsidP="00BA7D84">
            <w:pPr>
              <w:pStyle w:val="TableText"/>
            </w:pPr>
            <w:r>
              <w:t>SHALL</w:t>
            </w:r>
          </w:p>
        </w:tc>
        <w:tc>
          <w:tcPr>
            <w:tcW w:w="864" w:type="dxa"/>
            <w:tcPrChange w:id="2679" w:author="Russ Ott" w:date="2022-05-16T11:54:00Z">
              <w:tcPr>
                <w:tcW w:w="864" w:type="dxa"/>
              </w:tcPr>
            </w:tcPrChange>
          </w:tcPr>
          <w:p w14:paraId="78C8D6EE" w14:textId="77777777" w:rsidR="00440477" w:rsidRDefault="00440477" w:rsidP="00BA7D84">
            <w:pPr>
              <w:pStyle w:val="TableText"/>
            </w:pPr>
          </w:p>
        </w:tc>
        <w:tc>
          <w:tcPr>
            <w:tcW w:w="1104" w:type="dxa"/>
            <w:tcPrChange w:id="2680" w:author="Russ Ott" w:date="2022-05-16T11:54:00Z">
              <w:tcPr>
                <w:tcW w:w="1104" w:type="dxa"/>
              </w:tcPr>
            </w:tcPrChange>
          </w:tcPr>
          <w:p w14:paraId="4BEA6897" w14:textId="42AADA5A" w:rsidR="00440477" w:rsidRDefault="001C172D" w:rsidP="00BA7D84">
            <w:pPr>
              <w:pStyle w:val="TableText"/>
            </w:pPr>
            <w:del w:id="2681" w:author="Russ Ott" w:date="2022-05-16T11:54:00Z">
              <w:r>
                <w:fldChar w:fldCharType="begin"/>
              </w:r>
              <w:r>
                <w:delInstrText xml:space="preserve"> HYPERLINK \l "C_4435-18" \h </w:delInstrText>
              </w:r>
              <w:r>
                <w:fldChar w:fldCharType="separate"/>
              </w:r>
              <w:r w:rsidR="002F5B8D">
                <w:rPr>
                  <w:rStyle w:val="HyperlinkText9pt"/>
                </w:rPr>
                <w:delText>4435-18</w:delText>
              </w:r>
              <w:r>
                <w:rPr>
                  <w:rStyle w:val="HyperlinkText9pt"/>
                </w:rPr>
                <w:fldChar w:fldCharType="end"/>
              </w:r>
            </w:del>
            <w:ins w:id="2682" w:author="Russ Ott" w:date="2022-05-16T11:54:00Z">
              <w:r>
                <w:fldChar w:fldCharType="begin"/>
              </w:r>
              <w:r>
                <w:instrText xml:space="preserve"> HYPERLINK \l "C_4515-33022" \h </w:instrText>
              </w:r>
              <w:r>
                <w:fldChar w:fldCharType="separate"/>
              </w:r>
              <w:r w:rsidR="00440477">
                <w:rPr>
                  <w:rStyle w:val="HyperlinkText9pt"/>
                </w:rPr>
                <w:t>4515-33022</w:t>
              </w:r>
              <w:r>
                <w:rPr>
                  <w:rStyle w:val="HyperlinkText9pt"/>
                </w:rPr>
                <w:fldChar w:fldCharType="end"/>
              </w:r>
            </w:ins>
          </w:p>
        </w:tc>
        <w:tc>
          <w:tcPr>
            <w:tcW w:w="2975" w:type="dxa"/>
            <w:tcPrChange w:id="2683" w:author="Russ Ott" w:date="2022-05-16T11:54:00Z">
              <w:tcPr>
                <w:tcW w:w="2975" w:type="dxa"/>
              </w:tcPr>
            </w:tcPrChange>
          </w:tcPr>
          <w:p w14:paraId="7ABB33B5" w14:textId="77777777" w:rsidR="00440477" w:rsidRDefault="00440477" w:rsidP="00BA7D84">
            <w:pPr>
              <w:pStyle w:val="TableText"/>
            </w:pPr>
            <w:r>
              <w:t>2.16.840.1.113883.10.20.22.4.500.3</w:t>
            </w:r>
          </w:p>
        </w:tc>
      </w:tr>
      <w:tr w:rsidR="00440477" w14:paraId="11F42206" w14:textId="77777777" w:rsidTr="00BA7D84">
        <w:tblPrEx>
          <w:tblW w:w="10080" w:type="dxa"/>
          <w:jc w:val="center"/>
          <w:tblLayout w:type="fixed"/>
          <w:tblLook w:val="02A0" w:firstRow="1" w:lastRow="0" w:firstColumn="1" w:lastColumn="0" w:noHBand="1" w:noVBand="0"/>
          <w:tblPrExChange w:id="2684" w:author="Russ Ott" w:date="2022-05-16T11:54:00Z">
            <w:tblPrEx>
              <w:tblW w:w="10080" w:type="dxa"/>
              <w:jc w:val="center"/>
              <w:tblLayout w:type="fixed"/>
              <w:tblLook w:val="02A0" w:firstRow="1" w:lastRow="0" w:firstColumn="1" w:lastColumn="0" w:noHBand="1" w:noVBand="0"/>
            </w:tblPrEx>
          </w:tblPrExChange>
        </w:tblPrEx>
        <w:trPr>
          <w:jc w:val="center"/>
          <w:trPrChange w:id="2685" w:author="Russ Ott" w:date="2022-05-16T11:54:00Z">
            <w:trPr>
              <w:jc w:val="center"/>
            </w:trPr>
          </w:trPrChange>
        </w:trPr>
        <w:tc>
          <w:tcPr>
            <w:tcW w:w="3345" w:type="dxa"/>
            <w:tcPrChange w:id="2686" w:author="Russ Ott" w:date="2022-05-16T11:54:00Z">
              <w:tcPr>
                <w:tcW w:w="3345" w:type="dxa"/>
              </w:tcPr>
            </w:tcPrChange>
          </w:tcPr>
          <w:p w14:paraId="08E49AA7" w14:textId="77777777" w:rsidR="00440477" w:rsidRDefault="00440477" w:rsidP="00BA7D84">
            <w:pPr>
              <w:pStyle w:val="TableText"/>
            </w:pPr>
            <w:r>
              <w:tab/>
            </w:r>
            <w:r>
              <w:tab/>
              <w:t>@extension</w:t>
            </w:r>
          </w:p>
        </w:tc>
        <w:tc>
          <w:tcPr>
            <w:tcW w:w="720" w:type="dxa"/>
            <w:tcPrChange w:id="2687" w:author="Russ Ott" w:date="2022-05-16T11:54:00Z">
              <w:tcPr>
                <w:tcW w:w="720" w:type="dxa"/>
              </w:tcPr>
            </w:tcPrChange>
          </w:tcPr>
          <w:p w14:paraId="450DB057" w14:textId="77777777" w:rsidR="00440477" w:rsidRDefault="00440477" w:rsidP="00BA7D84">
            <w:pPr>
              <w:pStyle w:val="TableText"/>
            </w:pPr>
            <w:r>
              <w:t>1..1</w:t>
            </w:r>
          </w:p>
        </w:tc>
        <w:tc>
          <w:tcPr>
            <w:tcW w:w="1152" w:type="dxa"/>
            <w:tcPrChange w:id="2688" w:author="Russ Ott" w:date="2022-05-16T11:54:00Z">
              <w:tcPr>
                <w:tcW w:w="1152" w:type="dxa"/>
              </w:tcPr>
            </w:tcPrChange>
          </w:tcPr>
          <w:p w14:paraId="3932D1DF" w14:textId="77777777" w:rsidR="00440477" w:rsidRDefault="00440477" w:rsidP="00BA7D84">
            <w:pPr>
              <w:pStyle w:val="TableText"/>
            </w:pPr>
            <w:r>
              <w:t>SHALL</w:t>
            </w:r>
          </w:p>
        </w:tc>
        <w:tc>
          <w:tcPr>
            <w:tcW w:w="864" w:type="dxa"/>
            <w:tcPrChange w:id="2689" w:author="Russ Ott" w:date="2022-05-16T11:54:00Z">
              <w:tcPr>
                <w:tcW w:w="864" w:type="dxa"/>
              </w:tcPr>
            </w:tcPrChange>
          </w:tcPr>
          <w:p w14:paraId="6DAA30CD" w14:textId="77777777" w:rsidR="00440477" w:rsidRDefault="00440477" w:rsidP="00BA7D84">
            <w:pPr>
              <w:pStyle w:val="TableText"/>
            </w:pPr>
          </w:p>
        </w:tc>
        <w:tc>
          <w:tcPr>
            <w:tcW w:w="1104" w:type="dxa"/>
            <w:tcPrChange w:id="2690" w:author="Russ Ott" w:date="2022-05-16T11:54:00Z">
              <w:tcPr>
                <w:tcW w:w="1104" w:type="dxa"/>
              </w:tcPr>
            </w:tcPrChange>
          </w:tcPr>
          <w:p w14:paraId="351F0BAE" w14:textId="2F87974C" w:rsidR="00440477" w:rsidRDefault="001C172D" w:rsidP="00BA7D84">
            <w:pPr>
              <w:pStyle w:val="TableText"/>
            </w:pPr>
            <w:del w:id="2691" w:author="Russ Ott" w:date="2022-05-16T11:54:00Z">
              <w:r>
                <w:fldChar w:fldCharType="begin"/>
              </w:r>
              <w:r>
                <w:delInstrText xml:space="preserve"> HYPERLINK \l "C_4435-19" \h </w:delInstrText>
              </w:r>
              <w:r>
                <w:fldChar w:fldCharType="separate"/>
              </w:r>
              <w:r w:rsidR="002F5B8D">
                <w:rPr>
                  <w:rStyle w:val="HyperlinkText9pt"/>
                </w:rPr>
                <w:delText>4435-19</w:delText>
              </w:r>
              <w:r>
                <w:rPr>
                  <w:rStyle w:val="HyperlinkText9pt"/>
                </w:rPr>
                <w:fldChar w:fldCharType="end"/>
              </w:r>
            </w:del>
            <w:ins w:id="2692" w:author="Russ Ott" w:date="2022-05-16T11:54:00Z">
              <w:r>
                <w:fldChar w:fldCharType="begin"/>
              </w:r>
              <w:r>
                <w:instrText xml:space="preserve"> HYPERLINK \l "C_4515-19" \h </w:instrText>
              </w:r>
              <w:r>
                <w:fldChar w:fldCharType="separate"/>
              </w:r>
              <w:r w:rsidR="00440477">
                <w:rPr>
                  <w:rStyle w:val="HyperlinkText9pt"/>
                </w:rPr>
                <w:t>4515-19</w:t>
              </w:r>
              <w:r>
                <w:rPr>
                  <w:rStyle w:val="HyperlinkText9pt"/>
                </w:rPr>
                <w:fldChar w:fldCharType="end"/>
              </w:r>
            </w:ins>
          </w:p>
        </w:tc>
        <w:tc>
          <w:tcPr>
            <w:tcW w:w="2975" w:type="dxa"/>
            <w:tcPrChange w:id="2693" w:author="Russ Ott" w:date="2022-05-16T11:54:00Z">
              <w:tcPr>
                <w:tcW w:w="2975" w:type="dxa"/>
              </w:tcPr>
            </w:tcPrChange>
          </w:tcPr>
          <w:p w14:paraId="030FD893" w14:textId="7FC407F6" w:rsidR="00440477" w:rsidRDefault="002F5B8D" w:rsidP="00BA7D84">
            <w:pPr>
              <w:pStyle w:val="TableText"/>
            </w:pPr>
            <w:del w:id="2694" w:author="Russ Ott" w:date="2022-05-16T11:54:00Z">
              <w:r>
                <w:delText>2019-07</w:delText>
              </w:r>
            </w:del>
            <w:ins w:id="2695" w:author="Russ Ott" w:date="2022-05-16T11:54:00Z">
              <w:r w:rsidR="00440477">
                <w:t>2022-06</w:t>
              </w:r>
            </w:ins>
            <w:r w:rsidR="00440477">
              <w:t>-01</w:t>
            </w:r>
          </w:p>
        </w:tc>
      </w:tr>
      <w:tr w:rsidR="00440477" w14:paraId="02070972" w14:textId="77777777" w:rsidTr="00BA7D84">
        <w:tblPrEx>
          <w:tblW w:w="10080" w:type="dxa"/>
          <w:jc w:val="center"/>
          <w:tblLayout w:type="fixed"/>
          <w:tblLook w:val="02A0" w:firstRow="1" w:lastRow="0" w:firstColumn="1" w:lastColumn="0" w:noHBand="1" w:noVBand="0"/>
          <w:tblPrExChange w:id="2696" w:author="Russ Ott" w:date="2022-05-16T11:54:00Z">
            <w:tblPrEx>
              <w:tblW w:w="10080" w:type="dxa"/>
              <w:jc w:val="center"/>
              <w:tblLayout w:type="fixed"/>
              <w:tblLook w:val="02A0" w:firstRow="1" w:lastRow="0" w:firstColumn="1" w:lastColumn="0" w:noHBand="1" w:noVBand="0"/>
            </w:tblPrEx>
          </w:tblPrExChange>
        </w:tblPrEx>
        <w:trPr>
          <w:jc w:val="center"/>
          <w:trPrChange w:id="2697" w:author="Russ Ott" w:date="2022-05-16T11:54:00Z">
            <w:trPr>
              <w:jc w:val="center"/>
            </w:trPr>
          </w:trPrChange>
        </w:trPr>
        <w:tc>
          <w:tcPr>
            <w:tcW w:w="3345" w:type="dxa"/>
            <w:tcPrChange w:id="2698" w:author="Russ Ott" w:date="2022-05-16T11:54:00Z">
              <w:tcPr>
                <w:tcW w:w="3345" w:type="dxa"/>
              </w:tcPr>
            </w:tcPrChange>
          </w:tcPr>
          <w:p w14:paraId="5DC9F082" w14:textId="77777777" w:rsidR="00440477" w:rsidRDefault="00440477" w:rsidP="00BA7D84">
            <w:pPr>
              <w:pStyle w:val="TableText"/>
            </w:pPr>
            <w:r>
              <w:tab/>
              <w:t>code</w:t>
            </w:r>
          </w:p>
        </w:tc>
        <w:tc>
          <w:tcPr>
            <w:tcW w:w="720" w:type="dxa"/>
            <w:tcPrChange w:id="2699" w:author="Russ Ott" w:date="2022-05-16T11:54:00Z">
              <w:tcPr>
                <w:tcW w:w="720" w:type="dxa"/>
              </w:tcPr>
            </w:tcPrChange>
          </w:tcPr>
          <w:p w14:paraId="271CA224" w14:textId="77777777" w:rsidR="00440477" w:rsidRDefault="00440477" w:rsidP="00BA7D84">
            <w:pPr>
              <w:pStyle w:val="TableText"/>
            </w:pPr>
            <w:r>
              <w:t>1..1</w:t>
            </w:r>
          </w:p>
        </w:tc>
        <w:tc>
          <w:tcPr>
            <w:tcW w:w="1152" w:type="dxa"/>
            <w:tcPrChange w:id="2700" w:author="Russ Ott" w:date="2022-05-16T11:54:00Z">
              <w:tcPr>
                <w:tcW w:w="1152" w:type="dxa"/>
              </w:tcPr>
            </w:tcPrChange>
          </w:tcPr>
          <w:p w14:paraId="1084FCAC" w14:textId="77777777" w:rsidR="00440477" w:rsidRDefault="00440477" w:rsidP="00BA7D84">
            <w:pPr>
              <w:pStyle w:val="TableText"/>
            </w:pPr>
            <w:r>
              <w:t>SHALL</w:t>
            </w:r>
          </w:p>
        </w:tc>
        <w:tc>
          <w:tcPr>
            <w:tcW w:w="864" w:type="dxa"/>
            <w:tcPrChange w:id="2701" w:author="Russ Ott" w:date="2022-05-16T11:54:00Z">
              <w:tcPr>
                <w:tcW w:w="864" w:type="dxa"/>
              </w:tcPr>
            </w:tcPrChange>
          </w:tcPr>
          <w:p w14:paraId="58DE11CC" w14:textId="77777777" w:rsidR="00440477" w:rsidRDefault="00440477" w:rsidP="00BA7D84">
            <w:pPr>
              <w:pStyle w:val="TableText"/>
            </w:pPr>
          </w:p>
        </w:tc>
        <w:tc>
          <w:tcPr>
            <w:tcW w:w="1104" w:type="dxa"/>
            <w:tcPrChange w:id="2702" w:author="Russ Ott" w:date="2022-05-16T11:54:00Z">
              <w:tcPr>
                <w:tcW w:w="1104" w:type="dxa"/>
              </w:tcPr>
            </w:tcPrChange>
          </w:tcPr>
          <w:p w14:paraId="5A5DAB9B" w14:textId="1E7261E7" w:rsidR="00440477" w:rsidRDefault="001C172D" w:rsidP="00BA7D84">
            <w:pPr>
              <w:pStyle w:val="TableText"/>
            </w:pPr>
            <w:del w:id="2703" w:author="Russ Ott" w:date="2022-05-16T11:54:00Z">
              <w:r>
                <w:fldChar w:fldCharType="begin"/>
              </w:r>
              <w:r>
                <w:delInstrText xml:space="preserve"> HYPERLINK \l "C_4435-13" \h </w:delInstrText>
              </w:r>
              <w:r>
                <w:fldChar w:fldCharType="separate"/>
              </w:r>
              <w:r w:rsidR="002F5B8D">
                <w:rPr>
                  <w:rStyle w:val="HyperlinkText9pt"/>
                </w:rPr>
                <w:delText>4435-13</w:delText>
              </w:r>
              <w:r>
                <w:rPr>
                  <w:rStyle w:val="HyperlinkText9pt"/>
                </w:rPr>
                <w:fldChar w:fldCharType="end"/>
              </w:r>
            </w:del>
            <w:ins w:id="2704" w:author="Russ Ott" w:date="2022-05-16T11:54:00Z">
              <w:r>
                <w:fldChar w:fldCharType="begin"/>
              </w:r>
              <w:r>
                <w:instrText xml:space="preserve"> HYPERLINK \l "C_4515-13" \h </w:instrText>
              </w:r>
              <w:r>
                <w:fldChar w:fldCharType="separate"/>
              </w:r>
              <w:r w:rsidR="00440477">
                <w:rPr>
                  <w:rStyle w:val="HyperlinkText9pt"/>
                </w:rPr>
                <w:t>4515-13</w:t>
              </w:r>
              <w:r>
                <w:rPr>
                  <w:rStyle w:val="HyperlinkText9pt"/>
                </w:rPr>
                <w:fldChar w:fldCharType="end"/>
              </w:r>
            </w:ins>
          </w:p>
        </w:tc>
        <w:tc>
          <w:tcPr>
            <w:tcW w:w="2975" w:type="dxa"/>
            <w:tcPrChange w:id="2705" w:author="Russ Ott" w:date="2022-05-16T11:54:00Z">
              <w:tcPr>
                <w:tcW w:w="2975" w:type="dxa"/>
              </w:tcPr>
            </w:tcPrChange>
          </w:tcPr>
          <w:p w14:paraId="568D33BF" w14:textId="77777777" w:rsidR="00440477" w:rsidRDefault="00440477" w:rsidP="00BA7D84">
            <w:pPr>
              <w:pStyle w:val="TableText"/>
            </w:pPr>
          </w:p>
        </w:tc>
      </w:tr>
      <w:tr w:rsidR="00440477" w14:paraId="17FF73FD" w14:textId="77777777" w:rsidTr="00BA7D84">
        <w:tblPrEx>
          <w:tblW w:w="10080" w:type="dxa"/>
          <w:jc w:val="center"/>
          <w:tblLayout w:type="fixed"/>
          <w:tblLook w:val="02A0" w:firstRow="1" w:lastRow="0" w:firstColumn="1" w:lastColumn="0" w:noHBand="1" w:noVBand="0"/>
          <w:tblPrExChange w:id="2706" w:author="Russ Ott" w:date="2022-05-16T11:54:00Z">
            <w:tblPrEx>
              <w:tblW w:w="10080" w:type="dxa"/>
              <w:jc w:val="center"/>
              <w:tblLayout w:type="fixed"/>
              <w:tblLook w:val="02A0" w:firstRow="1" w:lastRow="0" w:firstColumn="1" w:lastColumn="0" w:noHBand="1" w:noVBand="0"/>
            </w:tblPrEx>
          </w:tblPrExChange>
        </w:tblPrEx>
        <w:trPr>
          <w:jc w:val="center"/>
          <w:trPrChange w:id="2707" w:author="Russ Ott" w:date="2022-05-16T11:54:00Z">
            <w:trPr>
              <w:jc w:val="center"/>
            </w:trPr>
          </w:trPrChange>
        </w:trPr>
        <w:tc>
          <w:tcPr>
            <w:tcW w:w="3345" w:type="dxa"/>
            <w:tcPrChange w:id="2708" w:author="Russ Ott" w:date="2022-05-16T11:54:00Z">
              <w:tcPr>
                <w:tcW w:w="3345" w:type="dxa"/>
              </w:tcPr>
            </w:tcPrChange>
          </w:tcPr>
          <w:p w14:paraId="630212D5" w14:textId="77777777" w:rsidR="00440477" w:rsidRDefault="00440477" w:rsidP="00BA7D84">
            <w:pPr>
              <w:pStyle w:val="TableText"/>
            </w:pPr>
            <w:r>
              <w:tab/>
            </w:r>
            <w:r>
              <w:tab/>
              <w:t>@code</w:t>
            </w:r>
          </w:p>
        </w:tc>
        <w:tc>
          <w:tcPr>
            <w:tcW w:w="720" w:type="dxa"/>
            <w:tcPrChange w:id="2709" w:author="Russ Ott" w:date="2022-05-16T11:54:00Z">
              <w:tcPr>
                <w:tcW w:w="720" w:type="dxa"/>
              </w:tcPr>
            </w:tcPrChange>
          </w:tcPr>
          <w:p w14:paraId="61996CF7" w14:textId="77777777" w:rsidR="00440477" w:rsidRDefault="00440477" w:rsidP="00BA7D84">
            <w:pPr>
              <w:pStyle w:val="TableText"/>
            </w:pPr>
            <w:r>
              <w:t>1..1</w:t>
            </w:r>
          </w:p>
        </w:tc>
        <w:tc>
          <w:tcPr>
            <w:tcW w:w="1152" w:type="dxa"/>
            <w:tcPrChange w:id="2710" w:author="Russ Ott" w:date="2022-05-16T11:54:00Z">
              <w:tcPr>
                <w:tcW w:w="1152" w:type="dxa"/>
              </w:tcPr>
            </w:tcPrChange>
          </w:tcPr>
          <w:p w14:paraId="55F62CAD" w14:textId="77777777" w:rsidR="00440477" w:rsidRDefault="00440477" w:rsidP="00BA7D84">
            <w:pPr>
              <w:pStyle w:val="TableText"/>
            </w:pPr>
            <w:r>
              <w:t>SHALL</w:t>
            </w:r>
          </w:p>
        </w:tc>
        <w:tc>
          <w:tcPr>
            <w:tcW w:w="864" w:type="dxa"/>
            <w:tcPrChange w:id="2711" w:author="Russ Ott" w:date="2022-05-16T11:54:00Z">
              <w:tcPr>
                <w:tcW w:w="864" w:type="dxa"/>
              </w:tcPr>
            </w:tcPrChange>
          </w:tcPr>
          <w:p w14:paraId="601CC6BB" w14:textId="77777777" w:rsidR="00440477" w:rsidRDefault="00440477" w:rsidP="00BA7D84">
            <w:pPr>
              <w:pStyle w:val="TableText"/>
            </w:pPr>
          </w:p>
        </w:tc>
        <w:tc>
          <w:tcPr>
            <w:tcW w:w="1104" w:type="dxa"/>
            <w:tcPrChange w:id="2712" w:author="Russ Ott" w:date="2022-05-16T11:54:00Z">
              <w:tcPr>
                <w:tcW w:w="1104" w:type="dxa"/>
              </w:tcPr>
            </w:tcPrChange>
          </w:tcPr>
          <w:p w14:paraId="4B00E4A0" w14:textId="2522A65F" w:rsidR="00440477" w:rsidRDefault="001C172D" w:rsidP="00BA7D84">
            <w:pPr>
              <w:pStyle w:val="TableText"/>
            </w:pPr>
            <w:del w:id="2713" w:author="Russ Ott" w:date="2022-05-16T11:54:00Z">
              <w:r>
                <w:fldChar w:fldCharType="begin"/>
              </w:r>
              <w:r>
                <w:delInstrText xml:space="preserve"> HYPERLINK \l "C_4435-20" \h </w:delInstrText>
              </w:r>
              <w:r>
                <w:fldChar w:fldCharType="separate"/>
              </w:r>
              <w:r w:rsidR="002F5B8D">
                <w:rPr>
                  <w:rStyle w:val="HyperlinkText9pt"/>
                </w:rPr>
                <w:delText>4435-20</w:delText>
              </w:r>
              <w:r>
                <w:rPr>
                  <w:rStyle w:val="HyperlinkText9pt"/>
                </w:rPr>
                <w:fldChar w:fldCharType="end"/>
              </w:r>
            </w:del>
            <w:ins w:id="2714" w:author="Russ Ott" w:date="2022-05-16T11:54:00Z">
              <w:r>
                <w:fldChar w:fldCharType="begin"/>
              </w:r>
              <w:r>
                <w:instrText xml:space="preserve"> HYPERLINK \l "C_4515-33023" \h </w:instrText>
              </w:r>
              <w:r>
                <w:fldChar w:fldCharType="separate"/>
              </w:r>
              <w:r w:rsidR="00440477">
                <w:rPr>
                  <w:rStyle w:val="HyperlinkText9pt"/>
                </w:rPr>
                <w:t>4515-33023</w:t>
              </w:r>
              <w:r>
                <w:rPr>
                  <w:rStyle w:val="HyperlinkText9pt"/>
                </w:rPr>
                <w:fldChar w:fldCharType="end"/>
              </w:r>
            </w:ins>
          </w:p>
        </w:tc>
        <w:tc>
          <w:tcPr>
            <w:tcW w:w="2975" w:type="dxa"/>
            <w:tcPrChange w:id="2715" w:author="Russ Ott" w:date="2022-05-16T11:54:00Z">
              <w:tcPr>
                <w:tcW w:w="2975" w:type="dxa"/>
              </w:tcPr>
            </w:tcPrChange>
          </w:tcPr>
          <w:p w14:paraId="7C4FAF27" w14:textId="77777777" w:rsidR="00440477" w:rsidRDefault="00440477" w:rsidP="00BA7D84">
            <w:pPr>
              <w:pStyle w:val="TableText"/>
            </w:pPr>
            <w:r>
              <w:t>57203-2</w:t>
            </w:r>
          </w:p>
        </w:tc>
      </w:tr>
      <w:tr w:rsidR="00440477" w14:paraId="38BA8A0D" w14:textId="77777777" w:rsidTr="00BA7D84">
        <w:tblPrEx>
          <w:tblW w:w="10080" w:type="dxa"/>
          <w:jc w:val="center"/>
          <w:tblLayout w:type="fixed"/>
          <w:tblLook w:val="02A0" w:firstRow="1" w:lastRow="0" w:firstColumn="1" w:lastColumn="0" w:noHBand="1" w:noVBand="0"/>
          <w:tblPrExChange w:id="2716" w:author="Russ Ott" w:date="2022-05-16T11:54:00Z">
            <w:tblPrEx>
              <w:tblW w:w="10080" w:type="dxa"/>
              <w:jc w:val="center"/>
              <w:tblLayout w:type="fixed"/>
              <w:tblLook w:val="02A0" w:firstRow="1" w:lastRow="0" w:firstColumn="1" w:lastColumn="0" w:noHBand="1" w:noVBand="0"/>
            </w:tblPrEx>
          </w:tblPrExChange>
        </w:tblPrEx>
        <w:trPr>
          <w:jc w:val="center"/>
          <w:trPrChange w:id="2717" w:author="Russ Ott" w:date="2022-05-16T11:54:00Z">
            <w:trPr>
              <w:jc w:val="center"/>
            </w:trPr>
          </w:trPrChange>
        </w:trPr>
        <w:tc>
          <w:tcPr>
            <w:tcW w:w="3345" w:type="dxa"/>
            <w:tcPrChange w:id="2718" w:author="Russ Ott" w:date="2022-05-16T11:54:00Z">
              <w:tcPr>
                <w:tcW w:w="3345" w:type="dxa"/>
              </w:tcPr>
            </w:tcPrChange>
          </w:tcPr>
          <w:p w14:paraId="3E117E76" w14:textId="77777777" w:rsidR="00440477" w:rsidRDefault="00440477" w:rsidP="00BA7D84">
            <w:pPr>
              <w:pStyle w:val="TableText"/>
            </w:pPr>
            <w:r>
              <w:tab/>
            </w:r>
            <w:r>
              <w:tab/>
              <w:t>@codeSystem</w:t>
            </w:r>
          </w:p>
        </w:tc>
        <w:tc>
          <w:tcPr>
            <w:tcW w:w="720" w:type="dxa"/>
            <w:tcPrChange w:id="2719" w:author="Russ Ott" w:date="2022-05-16T11:54:00Z">
              <w:tcPr>
                <w:tcW w:w="720" w:type="dxa"/>
              </w:tcPr>
            </w:tcPrChange>
          </w:tcPr>
          <w:p w14:paraId="402D4EA2" w14:textId="77777777" w:rsidR="00440477" w:rsidRDefault="00440477" w:rsidP="00BA7D84">
            <w:pPr>
              <w:pStyle w:val="TableText"/>
            </w:pPr>
            <w:r>
              <w:t>1..1</w:t>
            </w:r>
          </w:p>
        </w:tc>
        <w:tc>
          <w:tcPr>
            <w:tcW w:w="1152" w:type="dxa"/>
            <w:tcPrChange w:id="2720" w:author="Russ Ott" w:date="2022-05-16T11:54:00Z">
              <w:tcPr>
                <w:tcW w:w="1152" w:type="dxa"/>
              </w:tcPr>
            </w:tcPrChange>
          </w:tcPr>
          <w:p w14:paraId="252E678F" w14:textId="77777777" w:rsidR="00440477" w:rsidRDefault="00440477" w:rsidP="00BA7D84">
            <w:pPr>
              <w:pStyle w:val="TableText"/>
            </w:pPr>
            <w:r>
              <w:t>SHALL</w:t>
            </w:r>
          </w:p>
        </w:tc>
        <w:tc>
          <w:tcPr>
            <w:tcW w:w="864" w:type="dxa"/>
            <w:tcPrChange w:id="2721" w:author="Russ Ott" w:date="2022-05-16T11:54:00Z">
              <w:tcPr>
                <w:tcW w:w="864" w:type="dxa"/>
              </w:tcPr>
            </w:tcPrChange>
          </w:tcPr>
          <w:p w14:paraId="0047901A" w14:textId="77777777" w:rsidR="00440477" w:rsidRDefault="00440477" w:rsidP="00BA7D84">
            <w:pPr>
              <w:pStyle w:val="TableText"/>
            </w:pPr>
          </w:p>
        </w:tc>
        <w:tc>
          <w:tcPr>
            <w:tcW w:w="1104" w:type="dxa"/>
            <w:tcPrChange w:id="2722" w:author="Russ Ott" w:date="2022-05-16T11:54:00Z">
              <w:tcPr>
                <w:tcW w:w="1104" w:type="dxa"/>
              </w:tcPr>
            </w:tcPrChange>
          </w:tcPr>
          <w:p w14:paraId="546FDCEE" w14:textId="3D5560FB" w:rsidR="00440477" w:rsidRDefault="001C172D" w:rsidP="00BA7D84">
            <w:pPr>
              <w:pStyle w:val="TableText"/>
            </w:pPr>
            <w:del w:id="2723" w:author="Russ Ott" w:date="2022-05-16T11:54:00Z">
              <w:r>
                <w:fldChar w:fldCharType="begin"/>
              </w:r>
              <w:r>
                <w:delInstrText xml:space="preserve"> HYPERLINK \l "C_4435-21" \h </w:delInstrText>
              </w:r>
              <w:r>
                <w:fldChar w:fldCharType="separate"/>
              </w:r>
              <w:r w:rsidR="002F5B8D">
                <w:rPr>
                  <w:rStyle w:val="HyperlinkText9pt"/>
                </w:rPr>
                <w:delText>4435-21</w:delText>
              </w:r>
              <w:r>
                <w:rPr>
                  <w:rStyle w:val="HyperlinkText9pt"/>
                </w:rPr>
                <w:fldChar w:fldCharType="end"/>
              </w:r>
            </w:del>
            <w:ins w:id="2724" w:author="Russ Ott" w:date="2022-05-16T11:54:00Z">
              <w:r>
                <w:fldChar w:fldCharType="begin"/>
              </w:r>
              <w:r>
                <w:instrText xml:space="preserve"> HYPERLINK \l "C_4515-33024" \h </w:instrText>
              </w:r>
              <w:r>
                <w:fldChar w:fldCharType="separate"/>
              </w:r>
              <w:r w:rsidR="00440477">
                <w:rPr>
                  <w:rStyle w:val="HyperlinkText9pt"/>
                </w:rPr>
                <w:t>4515-33024</w:t>
              </w:r>
              <w:r>
                <w:rPr>
                  <w:rStyle w:val="HyperlinkText9pt"/>
                </w:rPr>
                <w:fldChar w:fldCharType="end"/>
              </w:r>
            </w:ins>
          </w:p>
        </w:tc>
        <w:tc>
          <w:tcPr>
            <w:tcW w:w="2975" w:type="dxa"/>
            <w:tcPrChange w:id="2725" w:author="Russ Ott" w:date="2022-05-16T11:54:00Z">
              <w:tcPr>
                <w:tcW w:w="2975" w:type="dxa"/>
              </w:tcPr>
            </w:tcPrChange>
          </w:tcPr>
          <w:p w14:paraId="627B8C19" w14:textId="77777777" w:rsidR="00440477" w:rsidRDefault="00440477" w:rsidP="00BA7D84">
            <w:pPr>
              <w:pStyle w:val="TableText"/>
            </w:pPr>
            <w:r>
              <w:t>2.16.840.1.113883.6.1</w:t>
            </w:r>
          </w:p>
        </w:tc>
      </w:tr>
      <w:tr w:rsidR="00440477" w14:paraId="7C951527" w14:textId="77777777" w:rsidTr="00BA7D84">
        <w:tblPrEx>
          <w:tblW w:w="10080" w:type="dxa"/>
          <w:jc w:val="center"/>
          <w:tblLayout w:type="fixed"/>
          <w:tblLook w:val="02A0" w:firstRow="1" w:lastRow="0" w:firstColumn="1" w:lastColumn="0" w:noHBand="1" w:noVBand="0"/>
          <w:tblPrExChange w:id="2726" w:author="Russ Ott" w:date="2022-05-16T11:54:00Z">
            <w:tblPrEx>
              <w:tblW w:w="10080" w:type="dxa"/>
              <w:jc w:val="center"/>
              <w:tblLayout w:type="fixed"/>
              <w:tblLook w:val="02A0" w:firstRow="1" w:lastRow="0" w:firstColumn="1" w:lastColumn="0" w:noHBand="1" w:noVBand="0"/>
            </w:tblPrEx>
          </w:tblPrExChange>
        </w:tblPrEx>
        <w:trPr>
          <w:jc w:val="center"/>
          <w:trPrChange w:id="2727" w:author="Russ Ott" w:date="2022-05-16T11:54:00Z">
            <w:trPr>
              <w:jc w:val="center"/>
            </w:trPr>
          </w:trPrChange>
        </w:trPr>
        <w:tc>
          <w:tcPr>
            <w:tcW w:w="3345" w:type="dxa"/>
            <w:tcPrChange w:id="2728" w:author="Russ Ott" w:date="2022-05-16T11:54:00Z">
              <w:tcPr>
                <w:tcW w:w="3345" w:type="dxa"/>
              </w:tcPr>
            </w:tcPrChange>
          </w:tcPr>
          <w:p w14:paraId="674EEEEF" w14:textId="77777777" w:rsidR="00440477" w:rsidRDefault="00440477" w:rsidP="00BA7D84">
            <w:pPr>
              <w:pStyle w:val="TableText"/>
            </w:pPr>
            <w:r>
              <w:tab/>
              <w:t>text</w:t>
            </w:r>
          </w:p>
        </w:tc>
        <w:tc>
          <w:tcPr>
            <w:tcW w:w="720" w:type="dxa"/>
            <w:tcPrChange w:id="2729" w:author="Russ Ott" w:date="2022-05-16T11:54:00Z">
              <w:tcPr>
                <w:tcW w:w="720" w:type="dxa"/>
              </w:tcPr>
            </w:tcPrChange>
          </w:tcPr>
          <w:p w14:paraId="5A313B56" w14:textId="77777777" w:rsidR="00440477" w:rsidRDefault="00440477" w:rsidP="00BA7D84">
            <w:pPr>
              <w:pStyle w:val="TableText"/>
            </w:pPr>
            <w:r>
              <w:t>1..1</w:t>
            </w:r>
          </w:p>
        </w:tc>
        <w:tc>
          <w:tcPr>
            <w:tcW w:w="1152" w:type="dxa"/>
            <w:tcPrChange w:id="2730" w:author="Russ Ott" w:date="2022-05-16T11:54:00Z">
              <w:tcPr>
                <w:tcW w:w="1152" w:type="dxa"/>
              </w:tcPr>
            </w:tcPrChange>
          </w:tcPr>
          <w:p w14:paraId="2DBE3D64" w14:textId="77777777" w:rsidR="00440477" w:rsidRDefault="00440477" w:rsidP="00BA7D84">
            <w:pPr>
              <w:pStyle w:val="TableText"/>
            </w:pPr>
            <w:r>
              <w:t>SHALL</w:t>
            </w:r>
          </w:p>
        </w:tc>
        <w:tc>
          <w:tcPr>
            <w:tcW w:w="864" w:type="dxa"/>
            <w:tcPrChange w:id="2731" w:author="Russ Ott" w:date="2022-05-16T11:54:00Z">
              <w:tcPr>
                <w:tcW w:w="864" w:type="dxa"/>
              </w:tcPr>
            </w:tcPrChange>
          </w:tcPr>
          <w:p w14:paraId="7645F56C" w14:textId="77777777" w:rsidR="00440477" w:rsidRDefault="00440477" w:rsidP="00BA7D84">
            <w:pPr>
              <w:pStyle w:val="TableText"/>
            </w:pPr>
          </w:p>
        </w:tc>
        <w:tc>
          <w:tcPr>
            <w:tcW w:w="1104" w:type="dxa"/>
            <w:tcPrChange w:id="2732" w:author="Russ Ott" w:date="2022-05-16T11:54:00Z">
              <w:tcPr>
                <w:tcW w:w="1104" w:type="dxa"/>
              </w:tcPr>
            </w:tcPrChange>
          </w:tcPr>
          <w:p w14:paraId="74E5371A" w14:textId="0F764831" w:rsidR="00440477" w:rsidRDefault="001C172D" w:rsidP="00BA7D84">
            <w:pPr>
              <w:pStyle w:val="TableText"/>
            </w:pPr>
            <w:del w:id="2733" w:author="Russ Ott" w:date="2022-05-16T11:54:00Z">
              <w:r>
                <w:fldChar w:fldCharType="begin"/>
              </w:r>
              <w:r>
                <w:delInstrText xml:space="preserve"> HYPERLINK \l "C_4435-15" \h </w:delInstrText>
              </w:r>
              <w:r>
                <w:fldChar w:fldCharType="separate"/>
              </w:r>
              <w:r w:rsidR="002F5B8D">
                <w:rPr>
                  <w:rStyle w:val="HyperlinkText9pt"/>
                </w:rPr>
                <w:delText>4435-15</w:delText>
              </w:r>
              <w:r>
                <w:rPr>
                  <w:rStyle w:val="HyperlinkText9pt"/>
                </w:rPr>
                <w:fldChar w:fldCharType="end"/>
              </w:r>
            </w:del>
            <w:ins w:id="2734" w:author="Russ Ott" w:date="2022-05-16T11:54:00Z">
              <w:r>
                <w:fldChar w:fldCharType="begin"/>
              </w:r>
              <w:r>
                <w:instrText xml:space="preserve"> HYPERLINK \l "C_4515-33020" \h </w:instrText>
              </w:r>
              <w:r>
                <w:fldChar w:fldCharType="separate"/>
              </w:r>
              <w:r w:rsidR="00440477">
                <w:rPr>
                  <w:rStyle w:val="HyperlinkText9pt"/>
                </w:rPr>
                <w:t>4515-33020</w:t>
              </w:r>
              <w:r>
                <w:rPr>
                  <w:rStyle w:val="HyperlinkText9pt"/>
                </w:rPr>
                <w:fldChar w:fldCharType="end"/>
              </w:r>
            </w:ins>
          </w:p>
        </w:tc>
        <w:tc>
          <w:tcPr>
            <w:tcW w:w="2975" w:type="dxa"/>
            <w:tcPrChange w:id="2735" w:author="Russ Ott" w:date="2022-05-16T11:54:00Z">
              <w:tcPr>
                <w:tcW w:w="2975" w:type="dxa"/>
              </w:tcPr>
            </w:tcPrChange>
          </w:tcPr>
          <w:p w14:paraId="187FDEDA" w14:textId="77777777" w:rsidR="00440477" w:rsidRDefault="00440477" w:rsidP="00BA7D84">
            <w:pPr>
              <w:pStyle w:val="TableText"/>
            </w:pPr>
          </w:p>
        </w:tc>
      </w:tr>
      <w:tr w:rsidR="00440477" w14:paraId="660D6F8F" w14:textId="77777777" w:rsidTr="00BA7D84">
        <w:tblPrEx>
          <w:tblW w:w="10080" w:type="dxa"/>
          <w:jc w:val="center"/>
          <w:tblLayout w:type="fixed"/>
          <w:tblLook w:val="02A0" w:firstRow="1" w:lastRow="0" w:firstColumn="1" w:lastColumn="0" w:noHBand="1" w:noVBand="0"/>
          <w:tblPrExChange w:id="2736" w:author="Russ Ott" w:date="2022-05-16T11:54:00Z">
            <w:tblPrEx>
              <w:tblW w:w="10080" w:type="dxa"/>
              <w:jc w:val="center"/>
              <w:tblLayout w:type="fixed"/>
              <w:tblLook w:val="02A0" w:firstRow="1" w:lastRow="0" w:firstColumn="1" w:lastColumn="0" w:noHBand="1" w:noVBand="0"/>
            </w:tblPrEx>
          </w:tblPrExChange>
        </w:tblPrEx>
        <w:trPr>
          <w:jc w:val="center"/>
          <w:trPrChange w:id="2737" w:author="Russ Ott" w:date="2022-05-16T11:54:00Z">
            <w:trPr>
              <w:jc w:val="center"/>
            </w:trPr>
          </w:trPrChange>
        </w:trPr>
        <w:tc>
          <w:tcPr>
            <w:tcW w:w="3345" w:type="dxa"/>
            <w:tcPrChange w:id="2738" w:author="Russ Ott" w:date="2022-05-16T11:54:00Z">
              <w:tcPr>
                <w:tcW w:w="3345" w:type="dxa"/>
              </w:tcPr>
            </w:tcPrChange>
          </w:tcPr>
          <w:p w14:paraId="7E596FB3" w14:textId="77777777" w:rsidR="00440477" w:rsidRDefault="00440477" w:rsidP="00BA7D84">
            <w:pPr>
              <w:pStyle w:val="TableText"/>
            </w:pPr>
            <w:r>
              <w:tab/>
            </w:r>
            <w:r>
              <w:tab/>
              <w:t>reference</w:t>
            </w:r>
          </w:p>
        </w:tc>
        <w:tc>
          <w:tcPr>
            <w:tcW w:w="720" w:type="dxa"/>
            <w:tcPrChange w:id="2739" w:author="Russ Ott" w:date="2022-05-16T11:54:00Z">
              <w:tcPr>
                <w:tcW w:w="720" w:type="dxa"/>
              </w:tcPr>
            </w:tcPrChange>
          </w:tcPr>
          <w:p w14:paraId="481F3404" w14:textId="77777777" w:rsidR="00440477" w:rsidRDefault="00440477" w:rsidP="00BA7D84">
            <w:pPr>
              <w:pStyle w:val="TableText"/>
            </w:pPr>
            <w:r>
              <w:t>1..1</w:t>
            </w:r>
          </w:p>
        </w:tc>
        <w:tc>
          <w:tcPr>
            <w:tcW w:w="1152" w:type="dxa"/>
            <w:tcPrChange w:id="2740" w:author="Russ Ott" w:date="2022-05-16T11:54:00Z">
              <w:tcPr>
                <w:tcW w:w="1152" w:type="dxa"/>
              </w:tcPr>
            </w:tcPrChange>
          </w:tcPr>
          <w:p w14:paraId="701B5F62" w14:textId="77777777" w:rsidR="00440477" w:rsidRDefault="00440477" w:rsidP="00BA7D84">
            <w:pPr>
              <w:pStyle w:val="TableText"/>
            </w:pPr>
            <w:r>
              <w:t>SHALL</w:t>
            </w:r>
          </w:p>
        </w:tc>
        <w:tc>
          <w:tcPr>
            <w:tcW w:w="864" w:type="dxa"/>
            <w:tcPrChange w:id="2741" w:author="Russ Ott" w:date="2022-05-16T11:54:00Z">
              <w:tcPr>
                <w:tcW w:w="864" w:type="dxa"/>
              </w:tcPr>
            </w:tcPrChange>
          </w:tcPr>
          <w:p w14:paraId="65271BF3" w14:textId="77777777" w:rsidR="00440477" w:rsidRDefault="00440477" w:rsidP="00BA7D84">
            <w:pPr>
              <w:pStyle w:val="TableText"/>
            </w:pPr>
          </w:p>
        </w:tc>
        <w:tc>
          <w:tcPr>
            <w:tcW w:w="1104" w:type="dxa"/>
            <w:tcPrChange w:id="2742" w:author="Russ Ott" w:date="2022-05-16T11:54:00Z">
              <w:tcPr>
                <w:tcW w:w="1104" w:type="dxa"/>
              </w:tcPr>
            </w:tcPrChange>
          </w:tcPr>
          <w:p w14:paraId="2868221B" w14:textId="47BC2C75" w:rsidR="00440477" w:rsidRDefault="001C172D" w:rsidP="00BA7D84">
            <w:pPr>
              <w:pStyle w:val="TableText"/>
            </w:pPr>
            <w:del w:id="2743" w:author="Russ Ott" w:date="2022-05-16T11:54:00Z">
              <w:r>
                <w:fldChar w:fldCharType="begin"/>
              </w:r>
              <w:r>
                <w:delInstrText xml:space="preserve"> HYPERLINK \l "C_4435-16" \h </w:delInstrText>
              </w:r>
              <w:r>
                <w:fldChar w:fldCharType="separate"/>
              </w:r>
              <w:r w:rsidR="002F5B8D">
                <w:rPr>
                  <w:rStyle w:val="HyperlinkText9pt"/>
                </w:rPr>
                <w:delText>4435-16</w:delText>
              </w:r>
              <w:r>
                <w:rPr>
                  <w:rStyle w:val="HyperlinkText9pt"/>
                </w:rPr>
                <w:fldChar w:fldCharType="end"/>
              </w:r>
            </w:del>
            <w:ins w:id="2744" w:author="Russ Ott" w:date="2022-05-16T11:54:00Z">
              <w:r>
                <w:fldChar w:fldCharType="begin"/>
              </w:r>
              <w:r>
                <w:instrText xml:space="preserve"> HYPERLINK \l "C_4515-16" \h </w:instrText>
              </w:r>
              <w:r>
                <w:fldChar w:fldCharType="separate"/>
              </w:r>
              <w:r w:rsidR="00440477">
                <w:rPr>
                  <w:rStyle w:val="HyperlinkText9pt"/>
                </w:rPr>
                <w:t>4515-16</w:t>
              </w:r>
              <w:r>
                <w:rPr>
                  <w:rStyle w:val="HyperlinkText9pt"/>
                </w:rPr>
                <w:fldChar w:fldCharType="end"/>
              </w:r>
            </w:ins>
          </w:p>
        </w:tc>
        <w:tc>
          <w:tcPr>
            <w:tcW w:w="2975" w:type="dxa"/>
            <w:tcPrChange w:id="2745" w:author="Russ Ott" w:date="2022-05-16T11:54:00Z">
              <w:tcPr>
                <w:tcW w:w="2975" w:type="dxa"/>
              </w:tcPr>
            </w:tcPrChange>
          </w:tcPr>
          <w:p w14:paraId="3DF11DB5" w14:textId="77777777" w:rsidR="00440477" w:rsidRDefault="00440477" w:rsidP="00BA7D84">
            <w:pPr>
              <w:pStyle w:val="TableText"/>
            </w:pPr>
          </w:p>
        </w:tc>
      </w:tr>
      <w:tr w:rsidR="00440477" w14:paraId="1563D9D1" w14:textId="77777777" w:rsidTr="00BA7D84">
        <w:tblPrEx>
          <w:tblW w:w="10080" w:type="dxa"/>
          <w:jc w:val="center"/>
          <w:tblLayout w:type="fixed"/>
          <w:tblLook w:val="02A0" w:firstRow="1" w:lastRow="0" w:firstColumn="1" w:lastColumn="0" w:noHBand="1" w:noVBand="0"/>
          <w:tblPrExChange w:id="2746" w:author="Russ Ott" w:date="2022-05-16T11:54:00Z">
            <w:tblPrEx>
              <w:tblW w:w="10080" w:type="dxa"/>
              <w:jc w:val="center"/>
              <w:tblLayout w:type="fixed"/>
              <w:tblLook w:val="02A0" w:firstRow="1" w:lastRow="0" w:firstColumn="1" w:lastColumn="0" w:noHBand="1" w:noVBand="0"/>
            </w:tblPrEx>
          </w:tblPrExChange>
        </w:tblPrEx>
        <w:trPr>
          <w:jc w:val="center"/>
          <w:trPrChange w:id="2747" w:author="Russ Ott" w:date="2022-05-16T11:54:00Z">
            <w:trPr>
              <w:jc w:val="center"/>
            </w:trPr>
          </w:trPrChange>
        </w:trPr>
        <w:tc>
          <w:tcPr>
            <w:tcW w:w="3345" w:type="dxa"/>
            <w:tcPrChange w:id="2748" w:author="Russ Ott" w:date="2022-05-16T11:54:00Z">
              <w:tcPr>
                <w:tcW w:w="3345" w:type="dxa"/>
              </w:tcPr>
            </w:tcPrChange>
          </w:tcPr>
          <w:p w14:paraId="2C7DB3BE" w14:textId="77777777" w:rsidR="00440477" w:rsidRDefault="00440477" w:rsidP="00BA7D84">
            <w:pPr>
              <w:pStyle w:val="TableText"/>
            </w:pPr>
            <w:r>
              <w:tab/>
            </w:r>
            <w:r>
              <w:tab/>
            </w:r>
            <w:r>
              <w:tab/>
              <w:t>@value</w:t>
            </w:r>
          </w:p>
        </w:tc>
        <w:tc>
          <w:tcPr>
            <w:tcW w:w="720" w:type="dxa"/>
            <w:tcPrChange w:id="2749" w:author="Russ Ott" w:date="2022-05-16T11:54:00Z">
              <w:tcPr>
                <w:tcW w:w="720" w:type="dxa"/>
              </w:tcPr>
            </w:tcPrChange>
          </w:tcPr>
          <w:p w14:paraId="6D653DFD" w14:textId="77777777" w:rsidR="00440477" w:rsidRDefault="00440477" w:rsidP="00BA7D84">
            <w:pPr>
              <w:pStyle w:val="TableText"/>
            </w:pPr>
            <w:r>
              <w:t>1..1</w:t>
            </w:r>
          </w:p>
        </w:tc>
        <w:tc>
          <w:tcPr>
            <w:tcW w:w="1152" w:type="dxa"/>
            <w:tcPrChange w:id="2750" w:author="Russ Ott" w:date="2022-05-16T11:54:00Z">
              <w:tcPr>
                <w:tcW w:w="1152" w:type="dxa"/>
              </w:tcPr>
            </w:tcPrChange>
          </w:tcPr>
          <w:p w14:paraId="6007F511" w14:textId="77777777" w:rsidR="00440477" w:rsidRDefault="00440477" w:rsidP="00BA7D84">
            <w:pPr>
              <w:pStyle w:val="TableText"/>
            </w:pPr>
            <w:r>
              <w:t>SHALL</w:t>
            </w:r>
          </w:p>
        </w:tc>
        <w:tc>
          <w:tcPr>
            <w:tcW w:w="864" w:type="dxa"/>
            <w:tcPrChange w:id="2751" w:author="Russ Ott" w:date="2022-05-16T11:54:00Z">
              <w:tcPr>
                <w:tcW w:w="864" w:type="dxa"/>
              </w:tcPr>
            </w:tcPrChange>
          </w:tcPr>
          <w:p w14:paraId="2C516538" w14:textId="77777777" w:rsidR="00440477" w:rsidRDefault="00440477" w:rsidP="00BA7D84">
            <w:pPr>
              <w:pStyle w:val="TableText"/>
            </w:pPr>
          </w:p>
        </w:tc>
        <w:tc>
          <w:tcPr>
            <w:tcW w:w="1104" w:type="dxa"/>
            <w:tcPrChange w:id="2752" w:author="Russ Ott" w:date="2022-05-16T11:54:00Z">
              <w:tcPr>
                <w:tcW w:w="1104" w:type="dxa"/>
              </w:tcPr>
            </w:tcPrChange>
          </w:tcPr>
          <w:p w14:paraId="49A4D93B" w14:textId="1902683C" w:rsidR="00440477" w:rsidRDefault="001C172D" w:rsidP="00BA7D84">
            <w:pPr>
              <w:pStyle w:val="TableText"/>
            </w:pPr>
            <w:del w:id="2753" w:author="Russ Ott" w:date="2022-05-16T11:54:00Z">
              <w:r>
                <w:fldChar w:fldCharType="begin"/>
              </w:r>
              <w:r>
                <w:delInstrText xml:space="preserve"> HYPERLINK \l "C_4435-26" \h </w:delInstrText>
              </w:r>
              <w:r>
                <w:fldChar w:fldCharType="separate"/>
              </w:r>
              <w:r w:rsidR="002F5B8D">
                <w:rPr>
                  <w:rStyle w:val="HyperlinkText9pt"/>
                </w:rPr>
                <w:delText>4435-26</w:delText>
              </w:r>
              <w:r>
                <w:rPr>
                  <w:rStyle w:val="HyperlinkText9pt"/>
                </w:rPr>
                <w:fldChar w:fldCharType="end"/>
              </w:r>
            </w:del>
            <w:ins w:id="2754" w:author="Russ Ott" w:date="2022-05-16T11:54:00Z">
              <w:r>
                <w:fldChar w:fldCharType="begin"/>
              </w:r>
              <w:r>
                <w:instrText xml:space="preserve"> HYPERLINK \l "C_4515-33025" \h </w:instrText>
              </w:r>
              <w:r>
                <w:fldChar w:fldCharType="separate"/>
              </w:r>
              <w:r w:rsidR="00440477">
                <w:rPr>
                  <w:rStyle w:val="HyperlinkText9pt"/>
                </w:rPr>
                <w:t>4515-33025</w:t>
              </w:r>
              <w:r>
                <w:rPr>
                  <w:rStyle w:val="HyperlinkText9pt"/>
                </w:rPr>
                <w:fldChar w:fldCharType="end"/>
              </w:r>
            </w:ins>
          </w:p>
        </w:tc>
        <w:tc>
          <w:tcPr>
            <w:tcW w:w="2975" w:type="dxa"/>
            <w:tcPrChange w:id="2755" w:author="Russ Ott" w:date="2022-05-16T11:54:00Z">
              <w:tcPr>
                <w:tcW w:w="2975" w:type="dxa"/>
              </w:tcPr>
            </w:tcPrChange>
          </w:tcPr>
          <w:p w14:paraId="542E75A3" w14:textId="77777777" w:rsidR="00440477" w:rsidRDefault="00440477" w:rsidP="00BA7D84">
            <w:pPr>
              <w:pStyle w:val="TableText"/>
            </w:pPr>
          </w:p>
        </w:tc>
      </w:tr>
      <w:tr w:rsidR="00440477" w14:paraId="2BAB4F9C" w14:textId="77777777" w:rsidTr="00BA7D84">
        <w:tblPrEx>
          <w:tblW w:w="10080" w:type="dxa"/>
          <w:jc w:val="center"/>
          <w:tblLayout w:type="fixed"/>
          <w:tblLook w:val="02A0" w:firstRow="1" w:lastRow="0" w:firstColumn="1" w:lastColumn="0" w:noHBand="1" w:noVBand="0"/>
          <w:tblPrExChange w:id="2756" w:author="Russ Ott" w:date="2022-05-16T11:54:00Z">
            <w:tblPrEx>
              <w:tblW w:w="10080" w:type="dxa"/>
              <w:jc w:val="center"/>
              <w:tblLayout w:type="fixed"/>
              <w:tblLook w:val="02A0" w:firstRow="1" w:lastRow="0" w:firstColumn="1" w:lastColumn="0" w:noHBand="1" w:noVBand="0"/>
            </w:tblPrEx>
          </w:tblPrExChange>
        </w:tblPrEx>
        <w:trPr>
          <w:jc w:val="center"/>
          <w:trPrChange w:id="2757" w:author="Russ Ott" w:date="2022-05-16T11:54:00Z">
            <w:trPr>
              <w:jc w:val="center"/>
            </w:trPr>
          </w:trPrChange>
        </w:trPr>
        <w:tc>
          <w:tcPr>
            <w:tcW w:w="3345" w:type="dxa"/>
            <w:tcPrChange w:id="2758" w:author="Russ Ott" w:date="2022-05-16T11:54:00Z">
              <w:tcPr>
                <w:tcW w:w="3345" w:type="dxa"/>
              </w:tcPr>
            </w:tcPrChange>
          </w:tcPr>
          <w:p w14:paraId="32A7D41C" w14:textId="77777777" w:rsidR="00440477" w:rsidRDefault="00440477" w:rsidP="00BA7D84">
            <w:pPr>
              <w:pStyle w:val="TableText"/>
            </w:pPr>
            <w:r>
              <w:tab/>
              <w:t>statusCode</w:t>
            </w:r>
          </w:p>
        </w:tc>
        <w:tc>
          <w:tcPr>
            <w:tcW w:w="720" w:type="dxa"/>
            <w:tcPrChange w:id="2759" w:author="Russ Ott" w:date="2022-05-16T11:54:00Z">
              <w:tcPr>
                <w:tcW w:w="720" w:type="dxa"/>
              </w:tcPr>
            </w:tcPrChange>
          </w:tcPr>
          <w:p w14:paraId="6B80FDF3" w14:textId="77777777" w:rsidR="00440477" w:rsidRDefault="00440477" w:rsidP="00BA7D84">
            <w:pPr>
              <w:pStyle w:val="TableText"/>
            </w:pPr>
            <w:r>
              <w:t>1..1</w:t>
            </w:r>
          </w:p>
        </w:tc>
        <w:tc>
          <w:tcPr>
            <w:tcW w:w="1152" w:type="dxa"/>
            <w:tcPrChange w:id="2760" w:author="Russ Ott" w:date="2022-05-16T11:54:00Z">
              <w:tcPr>
                <w:tcW w:w="1152" w:type="dxa"/>
              </w:tcPr>
            </w:tcPrChange>
          </w:tcPr>
          <w:p w14:paraId="4E9B53EE" w14:textId="77777777" w:rsidR="00440477" w:rsidRDefault="00440477" w:rsidP="00BA7D84">
            <w:pPr>
              <w:pStyle w:val="TableText"/>
            </w:pPr>
            <w:r>
              <w:t>SHALL</w:t>
            </w:r>
          </w:p>
        </w:tc>
        <w:tc>
          <w:tcPr>
            <w:tcW w:w="864" w:type="dxa"/>
            <w:tcPrChange w:id="2761" w:author="Russ Ott" w:date="2022-05-16T11:54:00Z">
              <w:tcPr>
                <w:tcW w:w="864" w:type="dxa"/>
              </w:tcPr>
            </w:tcPrChange>
          </w:tcPr>
          <w:p w14:paraId="37EFA6A8" w14:textId="77777777" w:rsidR="00440477" w:rsidRDefault="00440477" w:rsidP="00BA7D84">
            <w:pPr>
              <w:pStyle w:val="TableText"/>
            </w:pPr>
          </w:p>
        </w:tc>
        <w:tc>
          <w:tcPr>
            <w:tcW w:w="1104" w:type="dxa"/>
            <w:tcPrChange w:id="2762" w:author="Russ Ott" w:date="2022-05-16T11:54:00Z">
              <w:tcPr>
                <w:tcW w:w="1104" w:type="dxa"/>
              </w:tcPr>
            </w:tcPrChange>
          </w:tcPr>
          <w:p w14:paraId="7FD942A9" w14:textId="0C659693" w:rsidR="00440477" w:rsidRDefault="001C172D" w:rsidP="00BA7D84">
            <w:pPr>
              <w:pStyle w:val="TableText"/>
            </w:pPr>
            <w:del w:id="2763" w:author="Russ Ott" w:date="2022-05-16T11:54:00Z">
              <w:r>
                <w:fldChar w:fldCharType="begin"/>
              </w:r>
              <w:r>
                <w:delInstrText xml:space="preserve"> HYPERLINK \l "C_4435-11" \h </w:delInstrText>
              </w:r>
              <w:r>
                <w:fldChar w:fldCharType="separate"/>
              </w:r>
              <w:r w:rsidR="002F5B8D">
                <w:rPr>
                  <w:rStyle w:val="HyperlinkText9pt"/>
                </w:rPr>
                <w:delText>4435-11</w:delText>
              </w:r>
              <w:r>
                <w:rPr>
                  <w:rStyle w:val="HyperlinkText9pt"/>
                </w:rPr>
                <w:fldChar w:fldCharType="end"/>
              </w:r>
            </w:del>
            <w:ins w:id="2764" w:author="Russ Ott" w:date="2022-05-16T11:54:00Z">
              <w:r>
                <w:fldChar w:fldCharType="begin"/>
              </w:r>
              <w:r>
                <w:instrText xml:space="preserve"> HYPERLINK \l "C_4515-33018" \h </w:instrText>
              </w:r>
              <w:r>
                <w:fldChar w:fldCharType="separate"/>
              </w:r>
              <w:r w:rsidR="00440477">
                <w:rPr>
                  <w:rStyle w:val="HyperlinkText9pt"/>
                </w:rPr>
                <w:t>4515-33018</w:t>
              </w:r>
              <w:r>
                <w:rPr>
                  <w:rStyle w:val="HyperlinkText9pt"/>
                </w:rPr>
                <w:fldChar w:fldCharType="end"/>
              </w:r>
            </w:ins>
          </w:p>
        </w:tc>
        <w:tc>
          <w:tcPr>
            <w:tcW w:w="2975" w:type="dxa"/>
            <w:tcPrChange w:id="2765" w:author="Russ Ott" w:date="2022-05-16T11:54:00Z">
              <w:tcPr>
                <w:tcW w:w="2975" w:type="dxa"/>
              </w:tcPr>
            </w:tcPrChange>
          </w:tcPr>
          <w:p w14:paraId="4CDF401C" w14:textId="77777777" w:rsidR="00440477" w:rsidRDefault="00440477" w:rsidP="00BA7D84">
            <w:pPr>
              <w:pStyle w:val="TableText"/>
            </w:pPr>
          </w:p>
        </w:tc>
      </w:tr>
      <w:tr w:rsidR="00440477" w14:paraId="49292CDA" w14:textId="77777777" w:rsidTr="00BA7D84">
        <w:tblPrEx>
          <w:tblW w:w="10080" w:type="dxa"/>
          <w:jc w:val="center"/>
          <w:tblLayout w:type="fixed"/>
          <w:tblLook w:val="02A0" w:firstRow="1" w:lastRow="0" w:firstColumn="1" w:lastColumn="0" w:noHBand="1" w:noVBand="0"/>
          <w:tblPrExChange w:id="2766" w:author="Russ Ott" w:date="2022-05-16T11:54:00Z">
            <w:tblPrEx>
              <w:tblW w:w="10080" w:type="dxa"/>
              <w:jc w:val="center"/>
              <w:tblLayout w:type="fixed"/>
              <w:tblLook w:val="02A0" w:firstRow="1" w:lastRow="0" w:firstColumn="1" w:lastColumn="0" w:noHBand="1" w:noVBand="0"/>
            </w:tblPrEx>
          </w:tblPrExChange>
        </w:tblPrEx>
        <w:trPr>
          <w:jc w:val="center"/>
          <w:trPrChange w:id="2767" w:author="Russ Ott" w:date="2022-05-16T11:54:00Z">
            <w:trPr>
              <w:jc w:val="center"/>
            </w:trPr>
          </w:trPrChange>
        </w:trPr>
        <w:tc>
          <w:tcPr>
            <w:tcW w:w="3345" w:type="dxa"/>
            <w:tcPrChange w:id="2768" w:author="Russ Ott" w:date="2022-05-16T11:54:00Z">
              <w:tcPr>
                <w:tcW w:w="3345" w:type="dxa"/>
              </w:tcPr>
            </w:tcPrChange>
          </w:tcPr>
          <w:p w14:paraId="6619DA8D" w14:textId="77777777" w:rsidR="00440477" w:rsidRDefault="00440477" w:rsidP="00BA7D84">
            <w:pPr>
              <w:pStyle w:val="TableText"/>
            </w:pPr>
            <w:r>
              <w:tab/>
            </w:r>
            <w:r>
              <w:tab/>
              <w:t>@code</w:t>
            </w:r>
          </w:p>
        </w:tc>
        <w:tc>
          <w:tcPr>
            <w:tcW w:w="720" w:type="dxa"/>
            <w:tcPrChange w:id="2769" w:author="Russ Ott" w:date="2022-05-16T11:54:00Z">
              <w:tcPr>
                <w:tcW w:w="720" w:type="dxa"/>
              </w:tcPr>
            </w:tcPrChange>
          </w:tcPr>
          <w:p w14:paraId="08E24CFC" w14:textId="77777777" w:rsidR="00440477" w:rsidRDefault="00440477" w:rsidP="00BA7D84">
            <w:pPr>
              <w:pStyle w:val="TableText"/>
            </w:pPr>
            <w:r>
              <w:t>1..1</w:t>
            </w:r>
          </w:p>
        </w:tc>
        <w:tc>
          <w:tcPr>
            <w:tcW w:w="1152" w:type="dxa"/>
            <w:tcPrChange w:id="2770" w:author="Russ Ott" w:date="2022-05-16T11:54:00Z">
              <w:tcPr>
                <w:tcW w:w="1152" w:type="dxa"/>
              </w:tcPr>
            </w:tcPrChange>
          </w:tcPr>
          <w:p w14:paraId="6CB01964" w14:textId="77777777" w:rsidR="00440477" w:rsidRDefault="00440477" w:rsidP="00BA7D84">
            <w:pPr>
              <w:pStyle w:val="TableText"/>
            </w:pPr>
            <w:r>
              <w:t>SHALL</w:t>
            </w:r>
          </w:p>
        </w:tc>
        <w:tc>
          <w:tcPr>
            <w:tcW w:w="864" w:type="dxa"/>
            <w:tcPrChange w:id="2771" w:author="Russ Ott" w:date="2022-05-16T11:54:00Z">
              <w:tcPr>
                <w:tcW w:w="864" w:type="dxa"/>
              </w:tcPr>
            </w:tcPrChange>
          </w:tcPr>
          <w:p w14:paraId="3ACAF3DC" w14:textId="77777777" w:rsidR="00440477" w:rsidRDefault="00440477" w:rsidP="00BA7D84">
            <w:pPr>
              <w:pStyle w:val="TableText"/>
            </w:pPr>
          </w:p>
        </w:tc>
        <w:tc>
          <w:tcPr>
            <w:tcW w:w="1104" w:type="dxa"/>
            <w:tcPrChange w:id="2772" w:author="Russ Ott" w:date="2022-05-16T11:54:00Z">
              <w:tcPr>
                <w:tcW w:w="1104" w:type="dxa"/>
              </w:tcPr>
            </w:tcPrChange>
          </w:tcPr>
          <w:p w14:paraId="16FA135E" w14:textId="304E3189" w:rsidR="00440477" w:rsidRDefault="001C172D" w:rsidP="00BA7D84">
            <w:pPr>
              <w:pStyle w:val="TableText"/>
            </w:pPr>
            <w:del w:id="2773" w:author="Russ Ott" w:date="2022-05-16T11:54:00Z">
              <w:r>
                <w:fldChar w:fldCharType="begin"/>
              </w:r>
              <w:r>
                <w:delInstrText xml:space="preserve"> HYPERLINK \l "C_4435-17" \h </w:delInstrText>
              </w:r>
              <w:r>
                <w:fldChar w:fldCharType="separate"/>
              </w:r>
              <w:r w:rsidR="002F5B8D">
                <w:rPr>
                  <w:rStyle w:val="HyperlinkText9pt"/>
                </w:rPr>
                <w:delText>4435-17</w:delText>
              </w:r>
              <w:r>
                <w:rPr>
                  <w:rStyle w:val="HyperlinkText9pt"/>
                </w:rPr>
                <w:fldChar w:fldCharType="end"/>
              </w:r>
            </w:del>
            <w:ins w:id="2774" w:author="Russ Ott" w:date="2022-05-16T11:54:00Z">
              <w:r>
                <w:fldChar w:fldCharType="begin"/>
              </w:r>
              <w:r>
                <w:instrText xml:space="preserve"> HYPERLINK \l "C_4515-33021" \h </w:instrText>
              </w:r>
              <w:r>
                <w:fldChar w:fldCharType="separate"/>
              </w:r>
              <w:r w:rsidR="00440477">
                <w:rPr>
                  <w:rStyle w:val="HyperlinkText9pt"/>
                </w:rPr>
                <w:t>4515-33021</w:t>
              </w:r>
              <w:r>
                <w:rPr>
                  <w:rStyle w:val="HyperlinkText9pt"/>
                </w:rPr>
                <w:fldChar w:fldCharType="end"/>
              </w:r>
            </w:ins>
          </w:p>
        </w:tc>
        <w:tc>
          <w:tcPr>
            <w:tcW w:w="2975" w:type="dxa"/>
            <w:tcPrChange w:id="2775" w:author="Russ Ott" w:date="2022-05-16T11:54:00Z">
              <w:tcPr>
                <w:tcW w:w="2975" w:type="dxa"/>
              </w:tcPr>
            </w:tcPrChange>
          </w:tcPr>
          <w:p w14:paraId="12C5CBD4" w14:textId="77777777" w:rsidR="00440477" w:rsidRDefault="00440477" w:rsidP="00BA7D84">
            <w:pPr>
              <w:pStyle w:val="TableText"/>
            </w:pPr>
            <w:r>
              <w:t>urn:oid:2.16.840.1.113883.5.14 (HL7ActStatus) = completed</w:t>
            </w:r>
          </w:p>
        </w:tc>
      </w:tr>
      <w:tr w:rsidR="00440477" w14:paraId="5CBFB1A9" w14:textId="77777777" w:rsidTr="00BA7D84">
        <w:tblPrEx>
          <w:tblW w:w="10080" w:type="dxa"/>
          <w:jc w:val="center"/>
          <w:tblLayout w:type="fixed"/>
          <w:tblLook w:val="02A0" w:firstRow="1" w:lastRow="0" w:firstColumn="1" w:lastColumn="0" w:noHBand="1" w:noVBand="0"/>
          <w:tblPrExChange w:id="2776" w:author="Russ Ott" w:date="2022-05-16T11:54:00Z">
            <w:tblPrEx>
              <w:tblW w:w="10080" w:type="dxa"/>
              <w:jc w:val="center"/>
              <w:tblLayout w:type="fixed"/>
              <w:tblLook w:val="02A0" w:firstRow="1" w:lastRow="0" w:firstColumn="1" w:lastColumn="0" w:noHBand="1" w:noVBand="0"/>
            </w:tblPrEx>
          </w:tblPrExChange>
        </w:tblPrEx>
        <w:trPr>
          <w:jc w:val="center"/>
          <w:trPrChange w:id="2777" w:author="Russ Ott" w:date="2022-05-16T11:54:00Z">
            <w:trPr>
              <w:jc w:val="center"/>
            </w:trPr>
          </w:trPrChange>
        </w:trPr>
        <w:tc>
          <w:tcPr>
            <w:tcW w:w="3345" w:type="dxa"/>
            <w:tcPrChange w:id="2778" w:author="Russ Ott" w:date="2022-05-16T11:54:00Z">
              <w:tcPr>
                <w:tcW w:w="3345" w:type="dxa"/>
              </w:tcPr>
            </w:tcPrChange>
          </w:tcPr>
          <w:p w14:paraId="4BAA80CF" w14:textId="77777777" w:rsidR="00440477" w:rsidRDefault="00440477" w:rsidP="00BA7D84">
            <w:pPr>
              <w:pStyle w:val="TableText"/>
            </w:pPr>
            <w:r>
              <w:tab/>
              <w:t>value</w:t>
            </w:r>
          </w:p>
        </w:tc>
        <w:tc>
          <w:tcPr>
            <w:tcW w:w="720" w:type="dxa"/>
            <w:tcPrChange w:id="2779" w:author="Russ Ott" w:date="2022-05-16T11:54:00Z">
              <w:tcPr>
                <w:tcW w:w="720" w:type="dxa"/>
              </w:tcPr>
            </w:tcPrChange>
          </w:tcPr>
          <w:p w14:paraId="671C6854" w14:textId="77777777" w:rsidR="00440477" w:rsidRDefault="00440477" w:rsidP="00BA7D84">
            <w:pPr>
              <w:pStyle w:val="TableText"/>
            </w:pPr>
            <w:r>
              <w:t>1..1</w:t>
            </w:r>
          </w:p>
        </w:tc>
        <w:tc>
          <w:tcPr>
            <w:tcW w:w="1152" w:type="dxa"/>
            <w:tcPrChange w:id="2780" w:author="Russ Ott" w:date="2022-05-16T11:54:00Z">
              <w:tcPr>
                <w:tcW w:w="1152" w:type="dxa"/>
              </w:tcPr>
            </w:tcPrChange>
          </w:tcPr>
          <w:p w14:paraId="47DB4445" w14:textId="77777777" w:rsidR="00440477" w:rsidRDefault="00440477" w:rsidP="00BA7D84">
            <w:pPr>
              <w:pStyle w:val="TableText"/>
            </w:pPr>
            <w:r>
              <w:t>SHALL</w:t>
            </w:r>
          </w:p>
        </w:tc>
        <w:tc>
          <w:tcPr>
            <w:tcW w:w="864" w:type="dxa"/>
            <w:tcPrChange w:id="2781" w:author="Russ Ott" w:date="2022-05-16T11:54:00Z">
              <w:tcPr>
                <w:tcW w:w="864" w:type="dxa"/>
              </w:tcPr>
            </w:tcPrChange>
          </w:tcPr>
          <w:p w14:paraId="41D6D82B" w14:textId="77777777" w:rsidR="00440477" w:rsidRDefault="00440477" w:rsidP="00BA7D84">
            <w:pPr>
              <w:pStyle w:val="TableText"/>
            </w:pPr>
            <w:ins w:id="2782" w:author="Russ Ott" w:date="2022-05-16T11:54:00Z">
              <w:r>
                <w:t>IVL_</w:t>
              </w:r>
            </w:ins>
            <w:r>
              <w:t>TS</w:t>
            </w:r>
          </w:p>
        </w:tc>
        <w:tc>
          <w:tcPr>
            <w:tcW w:w="1104" w:type="dxa"/>
            <w:tcPrChange w:id="2783" w:author="Russ Ott" w:date="2022-05-16T11:54:00Z">
              <w:tcPr>
                <w:tcW w:w="1104" w:type="dxa"/>
              </w:tcPr>
            </w:tcPrChange>
          </w:tcPr>
          <w:p w14:paraId="6A2FBFF0" w14:textId="42CF2E16" w:rsidR="00440477" w:rsidRDefault="001C172D" w:rsidP="00BA7D84">
            <w:pPr>
              <w:pStyle w:val="TableText"/>
            </w:pPr>
            <w:del w:id="2784" w:author="Russ Ott" w:date="2022-05-16T11:54:00Z">
              <w:r>
                <w:fldChar w:fldCharType="begin"/>
              </w:r>
              <w:r>
                <w:delInstrText xml:space="preserve"> HYPERLINK \l "C_4435-14" \h </w:delInstrText>
              </w:r>
              <w:r>
                <w:fldChar w:fldCharType="separate"/>
              </w:r>
              <w:r w:rsidR="002F5B8D">
                <w:rPr>
                  <w:rStyle w:val="HyperlinkText9pt"/>
                </w:rPr>
                <w:delText>4435-14</w:delText>
              </w:r>
              <w:r>
                <w:rPr>
                  <w:rStyle w:val="HyperlinkText9pt"/>
                </w:rPr>
                <w:fldChar w:fldCharType="end"/>
              </w:r>
            </w:del>
            <w:ins w:id="2785" w:author="Russ Ott" w:date="2022-05-16T11:54:00Z">
              <w:r>
                <w:fldChar w:fldCharType="begin"/>
              </w:r>
              <w:r>
                <w:instrText xml:space="preserve"> HYPERLINK \l "C_4515-14" \h </w:instrText>
              </w:r>
              <w:r>
                <w:fldChar w:fldCharType="separate"/>
              </w:r>
              <w:r w:rsidR="00440477">
                <w:rPr>
                  <w:rStyle w:val="HyperlinkText9pt"/>
                </w:rPr>
                <w:t>4515-14</w:t>
              </w:r>
              <w:r>
                <w:rPr>
                  <w:rStyle w:val="HyperlinkText9pt"/>
                </w:rPr>
                <w:fldChar w:fldCharType="end"/>
              </w:r>
            </w:ins>
          </w:p>
        </w:tc>
        <w:tc>
          <w:tcPr>
            <w:tcW w:w="2975" w:type="dxa"/>
            <w:tcPrChange w:id="2786" w:author="Russ Ott" w:date="2022-05-16T11:54:00Z">
              <w:tcPr>
                <w:tcW w:w="2975" w:type="dxa"/>
              </w:tcPr>
            </w:tcPrChange>
          </w:tcPr>
          <w:p w14:paraId="44E33D9E" w14:textId="77777777" w:rsidR="00440477" w:rsidRDefault="00440477" w:rsidP="00BA7D84">
            <w:pPr>
              <w:pStyle w:val="TableText"/>
            </w:pPr>
          </w:p>
        </w:tc>
      </w:tr>
      <w:tr w:rsidR="00440477" w14:paraId="12B64AF4" w14:textId="77777777" w:rsidTr="00BA7D84">
        <w:trPr>
          <w:jc w:val="center"/>
          <w:ins w:id="2787" w:author="Russ Ott" w:date="2022-05-16T11:54:00Z"/>
        </w:trPr>
        <w:tc>
          <w:tcPr>
            <w:tcW w:w="3345" w:type="dxa"/>
          </w:tcPr>
          <w:p w14:paraId="410F8360" w14:textId="77777777" w:rsidR="00440477" w:rsidRDefault="00440477" w:rsidP="00BA7D84">
            <w:pPr>
              <w:pStyle w:val="TableText"/>
              <w:rPr>
                <w:ins w:id="2788" w:author="Russ Ott" w:date="2022-05-16T11:54:00Z"/>
              </w:rPr>
            </w:pPr>
            <w:ins w:id="2789" w:author="Russ Ott" w:date="2022-05-16T11:54:00Z">
              <w:r>
                <w:tab/>
              </w:r>
              <w:r>
                <w:tab/>
                <w:t>low</w:t>
              </w:r>
            </w:ins>
          </w:p>
        </w:tc>
        <w:tc>
          <w:tcPr>
            <w:tcW w:w="720" w:type="dxa"/>
          </w:tcPr>
          <w:p w14:paraId="0B2FD1B2" w14:textId="77777777" w:rsidR="00440477" w:rsidRDefault="00440477" w:rsidP="00BA7D84">
            <w:pPr>
              <w:pStyle w:val="TableText"/>
              <w:rPr>
                <w:ins w:id="2790" w:author="Russ Ott" w:date="2022-05-16T11:54:00Z"/>
              </w:rPr>
            </w:pPr>
            <w:ins w:id="2791" w:author="Russ Ott" w:date="2022-05-16T11:54:00Z">
              <w:r>
                <w:t>1..1</w:t>
              </w:r>
            </w:ins>
          </w:p>
        </w:tc>
        <w:tc>
          <w:tcPr>
            <w:tcW w:w="1152" w:type="dxa"/>
          </w:tcPr>
          <w:p w14:paraId="448C48A5" w14:textId="77777777" w:rsidR="00440477" w:rsidRDefault="00440477" w:rsidP="00BA7D84">
            <w:pPr>
              <w:pStyle w:val="TableText"/>
              <w:rPr>
                <w:ins w:id="2792" w:author="Russ Ott" w:date="2022-05-16T11:54:00Z"/>
              </w:rPr>
            </w:pPr>
            <w:ins w:id="2793" w:author="Russ Ott" w:date="2022-05-16T11:54:00Z">
              <w:r>
                <w:t>SHALL</w:t>
              </w:r>
            </w:ins>
          </w:p>
        </w:tc>
        <w:tc>
          <w:tcPr>
            <w:tcW w:w="864" w:type="dxa"/>
          </w:tcPr>
          <w:p w14:paraId="54CBB782" w14:textId="77777777" w:rsidR="00440477" w:rsidRDefault="00440477" w:rsidP="00BA7D84">
            <w:pPr>
              <w:pStyle w:val="TableText"/>
              <w:rPr>
                <w:ins w:id="2794" w:author="Russ Ott" w:date="2022-05-16T11:54:00Z"/>
              </w:rPr>
            </w:pPr>
          </w:p>
        </w:tc>
        <w:tc>
          <w:tcPr>
            <w:tcW w:w="1104" w:type="dxa"/>
          </w:tcPr>
          <w:p w14:paraId="264BE0B4" w14:textId="35D6FDEB" w:rsidR="00440477" w:rsidRDefault="001C172D" w:rsidP="00BA7D84">
            <w:pPr>
              <w:pStyle w:val="TableText"/>
              <w:rPr>
                <w:ins w:id="2795" w:author="Russ Ott" w:date="2022-05-16T11:54:00Z"/>
              </w:rPr>
            </w:pPr>
            <w:ins w:id="2796" w:author="Russ Ott" w:date="2022-05-16T11:54:00Z">
              <w:r>
                <w:fldChar w:fldCharType="begin"/>
              </w:r>
              <w:r>
                <w:instrText xml:space="preserve"> HYPERLINK \l "C_4515-33030" \h </w:instrText>
              </w:r>
              <w:r>
                <w:fldChar w:fldCharType="separate"/>
              </w:r>
              <w:r w:rsidR="00440477">
                <w:rPr>
                  <w:rStyle w:val="HyperlinkText9pt"/>
                </w:rPr>
                <w:t>4515-33030</w:t>
              </w:r>
              <w:r>
                <w:rPr>
                  <w:rStyle w:val="HyperlinkText9pt"/>
                </w:rPr>
                <w:fldChar w:fldCharType="end"/>
              </w:r>
            </w:ins>
          </w:p>
        </w:tc>
        <w:tc>
          <w:tcPr>
            <w:tcW w:w="2975" w:type="dxa"/>
          </w:tcPr>
          <w:p w14:paraId="47F81123" w14:textId="77777777" w:rsidR="00440477" w:rsidRDefault="00440477" w:rsidP="00BA7D84">
            <w:pPr>
              <w:pStyle w:val="TableText"/>
              <w:rPr>
                <w:ins w:id="2797" w:author="Russ Ott" w:date="2022-05-16T11:54:00Z"/>
              </w:rPr>
            </w:pPr>
          </w:p>
        </w:tc>
      </w:tr>
      <w:tr w:rsidR="00440477" w14:paraId="4A642DE3" w14:textId="77777777" w:rsidTr="00BA7D84">
        <w:trPr>
          <w:jc w:val="center"/>
          <w:ins w:id="2798" w:author="Russ Ott" w:date="2022-05-16T11:54:00Z"/>
        </w:trPr>
        <w:tc>
          <w:tcPr>
            <w:tcW w:w="3345" w:type="dxa"/>
          </w:tcPr>
          <w:p w14:paraId="766620F1" w14:textId="77777777" w:rsidR="00440477" w:rsidRDefault="00440477" w:rsidP="00BA7D84">
            <w:pPr>
              <w:pStyle w:val="TableText"/>
              <w:rPr>
                <w:ins w:id="2799" w:author="Russ Ott" w:date="2022-05-16T11:54:00Z"/>
              </w:rPr>
            </w:pPr>
            <w:ins w:id="2800" w:author="Russ Ott" w:date="2022-05-16T11:54:00Z">
              <w:r>
                <w:tab/>
              </w:r>
              <w:r>
                <w:tab/>
                <w:t>high</w:t>
              </w:r>
            </w:ins>
          </w:p>
        </w:tc>
        <w:tc>
          <w:tcPr>
            <w:tcW w:w="720" w:type="dxa"/>
          </w:tcPr>
          <w:p w14:paraId="470AC77E" w14:textId="77777777" w:rsidR="00440477" w:rsidRDefault="00440477" w:rsidP="00BA7D84">
            <w:pPr>
              <w:pStyle w:val="TableText"/>
              <w:rPr>
                <w:ins w:id="2801" w:author="Russ Ott" w:date="2022-05-16T11:54:00Z"/>
              </w:rPr>
            </w:pPr>
            <w:ins w:id="2802" w:author="Russ Ott" w:date="2022-05-16T11:54:00Z">
              <w:r>
                <w:t>0..1</w:t>
              </w:r>
            </w:ins>
          </w:p>
        </w:tc>
        <w:tc>
          <w:tcPr>
            <w:tcW w:w="1152" w:type="dxa"/>
          </w:tcPr>
          <w:p w14:paraId="0394160D" w14:textId="77777777" w:rsidR="00440477" w:rsidRDefault="00440477" w:rsidP="00BA7D84">
            <w:pPr>
              <w:pStyle w:val="TableText"/>
              <w:rPr>
                <w:ins w:id="2803" w:author="Russ Ott" w:date="2022-05-16T11:54:00Z"/>
              </w:rPr>
            </w:pPr>
            <w:ins w:id="2804" w:author="Russ Ott" w:date="2022-05-16T11:54:00Z">
              <w:r>
                <w:t>SHOULD</w:t>
              </w:r>
            </w:ins>
          </w:p>
        </w:tc>
        <w:tc>
          <w:tcPr>
            <w:tcW w:w="864" w:type="dxa"/>
          </w:tcPr>
          <w:p w14:paraId="631EAC10" w14:textId="77777777" w:rsidR="00440477" w:rsidRDefault="00440477" w:rsidP="00BA7D84">
            <w:pPr>
              <w:pStyle w:val="TableText"/>
              <w:rPr>
                <w:ins w:id="2805" w:author="Russ Ott" w:date="2022-05-16T11:54:00Z"/>
              </w:rPr>
            </w:pPr>
          </w:p>
        </w:tc>
        <w:tc>
          <w:tcPr>
            <w:tcW w:w="1104" w:type="dxa"/>
          </w:tcPr>
          <w:p w14:paraId="2ABBDC9F" w14:textId="13D7E229" w:rsidR="00440477" w:rsidRDefault="001C172D" w:rsidP="00BA7D84">
            <w:pPr>
              <w:pStyle w:val="TableText"/>
              <w:rPr>
                <w:ins w:id="2806" w:author="Russ Ott" w:date="2022-05-16T11:54:00Z"/>
              </w:rPr>
            </w:pPr>
            <w:ins w:id="2807" w:author="Russ Ott" w:date="2022-05-16T11:54:00Z">
              <w:r>
                <w:fldChar w:fldCharType="begin"/>
              </w:r>
              <w:r>
                <w:instrText xml:space="preserve"> HYPERLINK \l "C_4515-33029" \h </w:instrText>
              </w:r>
              <w:r>
                <w:fldChar w:fldCharType="separate"/>
              </w:r>
              <w:r w:rsidR="00440477">
                <w:rPr>
                  <w:rStyle w:val="HyperlinkText9pt"/>
                </w:rPr>
                <w:t>4515-33029</w:t>
              </w:r>
              <w:r>
                <w:rPr>
                  <w:rStyle w:val="HyperlinkText9pt"/>
                </w:rPr>
                <w:fldChar w:fldCharType="end"/>
              </w:r>
            </w:ins>
          </w:p>
        </w:tc>
        <w:tc>
          <w:tcPr>
            <w:tcW w:w="2975" w:type="dxa"/>
          </w:tcPr>
          <w:p w14:paraId="040B8E71" w14:textId="77777777" w:rsidR="00440477" w:rsidRDefault="00440477" w:rsidP="00BA7D84">
            <w:pPr>
              <w:pStyle w:val="TableText"/>
              <w:rPr>
                <w:ins w:id="2808" w:author="Russ Ott" w:date="2022-05-16T11:54:00Z"/>
              </w:rPr>
            </w:pPr>
          </w:p>
        </w:tc>
      </w:tr>
    </w:tbl>
    <w:p w14:paraId="00413715" w14:textId="77777777" w:rsidR="00440477" w:rsidRDefault="00440477" w:rsidP="00440477">
      <w:pPr>
        <w:pStyle w:val="BodyText"/>
      </w:pPr>
    </w:p>
    <w:p w14:paraId="60EADD65" w14:textId="2127C940"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2809" w:name="C_4515-33026"/>
      <w:r>
        <w:t xml:space="preserve"> (CONF:</w:t>
      </w:r>
      <w:del w:id="2810" w:author="Russ Ott" w:date="2022-05-16T11:54:00Z">
        <w:r w:rsidR="002F5B8D">
          <w:delText>4435-24</w:delText>
        </w:r>
      </w:del>
      <w:ins w:id="2811" w:author="Russ Ott" w:date="2022-05-16T11:54:00Z">
        <w:r>
          <w:t>4515-33026</w:t>
        </w:r>
      </w:ins>
      <w:r>
        <w:t>)</w:t>
      </w:r>
      <w:bookmarkEnd w:id="2809"/>
      <w:r>
        <w:t>.</w:t>
      </w:r>
    </w:p>
    <w:p w14:paraId="2D3C5172" w14:textId="0E606C20"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2812" w:name="C_4515-33027"/>
      <w:r>
        <w:t xml:space="preserve"> (CONF:</w:t>
      </w:r>
      <w:del w:id="2813" w:author="Russ Ott" w:date="2022-05-16T11:54:00Z">
        <w:r w:rsidR="002F5B8D">
          <w:delText>4435-25</w:delText>
        </w:r>
      </w:del>
      <w:ins w:id="2814" w:author="Russ Ott" w:date="2022-05-16T11:54:00Z">
        <w:r>
          <w:t>4515-33027</w:t>
        </w:r>
      </w:ins>
      <w:r>
        <w:t>)</w:t>
      </w:r>
      <w:bookmarkEnd w:id="2812"/>
      <w:r>
        <w:t>.</w:t>
      </w:r>
    </w:p>
    <w:p w14:paraId="7E0D5DE6" w14:textId="2420D33B"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815" w:name="C_4515-33019"/>
      <w:proofErr w:type="spellEnd"/>
      <w:r>
        <w:t xml:space="preserve"> (CONF:</w:t>
      </w:r>
      <w:del w:id="2816" w:author="Russ Ott" w:date="2022-05-16T11:54:00Z">
        <w:r w:rsidR="002F5B8D">
          <w:delText>4435-12</w:delText>
        </w:r>
      </w:del>
      <w:ins w:id="2817" w:author="Russ Ott" w:date="2022-05-16T11:54:00Z">
        <w:r>
          <w:t>4515-33019</w:t>
        </w:r>
      </w:ins>
      <w:r>
        <w:t>)</w:t>
      </w:r>
      <w:bookmarkEnd w:id="2815"/>
      <w:r>
        <w:t xml:space="preserve"> such that it</w:t>
      </w:r>
    </w:p>
    <w:p w14:paraId="61D83870" w14:textId="1A543C7A"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"2.16.840.1.113883.10.20.22.4.500.3"</w:t>
      </w:r>
      <w:bookmarkStart w:id="2818" w:name="C_4515-33022"/>
      <w:r>
        <w:t xml:space="preserve"> (CONF:</w:t>
      </w:r>
      <w:del w:id="2819" w:author="Russ Ott" w:date="2022-05-16T11:54:00Z">
        <w:r w:rsidR="002F5B8D">
          <w:delText>4435-18</w:delText>
        </w:r>
      </w:del>
      <w:ins w:id="2820" w:author="Russ Ott" w:date="2022-05-16T11:54:00Z">
        <w:r>
          <w:t>4515-33022</w:t>
        </w:r>
      </w:ins>
      <w:r>
        <w:t>)</w:t>
      </w:r>
      <w:bookmarkEnd w:id="2818"/>
      <w:r>
        <w:t>.</w:t>
      </w:r>
    </w:p>
    <w:p w14:paraId="3EFA1281" w14:textId="31681466"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w:t>
      </w:r>
      <w:del w:id="2821" w:author="Russ Ott" w:date="2022-05-16T11:54:00Z">
        <w:r w:rsidR="002F5B8D">
          <w:rPr>
            <w:rStyle w:val="XMLname"/>
          </w:rPr>
          <w:delText>2019-07</w:delText>
        </w:r>
      </w:del>
      <w:ins w:id="2822" w:author="Russ Ott" w:date="2022-05-16T11:54:00Z">
        <w:r>
          <w:rPr>
            <w:rStyle w:val="XMLname"/>
          </w:rPr>
          <w:t>2022-06</w:t>
        </w:r>
      </w:ins>
      <w:r>
        <w:rPr>
          <w:rStyle w:val="XMLname"/>
        </w:rPr>
        <w:t>-01"</w:t>
      </w:r>
      <w:bookmarkStart w:id="2823" w:name="C_4515-19"/>
      <w:r>
        <w:t xml:space="preserve"> (CONF:</w:t>
      </w:r>
      <w:del w:id="2824" w:author="Russ Ott" w:date="2022-05-16T11:54:00Z">
        <w:r w:rsidR="002F5B8D">
          <w:delText>4435</w:delText>
        </w:r>
      </w:del>
      <w:ins w:id="2825" w:author="Russ Ott" w:date="2022-05-16T11:54:00Z">
        <w:r>
          <w:t>4515</w:t>
        </w:r>
      </w:ins>
      <w:r>
        <w:t>-19)</w:t>
      </w:r>
      <w:bookmarkEnd w:id="2823"/>
      <w:r>
        <w:t>.</w:t>
      </w:r>
    </w:p>
    <w:p w14:paraId="1AA4B555" w14:textId="00E369BF"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2826" w:name="C_4515-13"/>
      <w:r>
        <w:t xml:space="preserve"> (CONF:</w:t>
      </w:r>
      <w:del w:id="2827" w:author="Russ Ott" w:date="2022-05-16T11:54:00Z">
        <w:r w:rsidR="002F5B8D">
          <w:delText>4435</w:delText>
        </w:r>
      </w:del>
      <w:ins w:id="2828" w:author="Russ Ott" w:date="2022-05-16T11:54:00Z">
        <w:r>
          <w:t>4515</w:t>
        </w:r>
      </w:ins>
      <w:r>
        <w:t>-13)</w:t>
      </w:r>
      <w:bookmarkEnd w:id="2826"/>
      <w:r>
        <w:t>.</w:t>
      </w:r>
    </w:p>
    <w:p w14:paraId="3BCD48E2" w14:textId="2F5C6BF3"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"57203-2"</w:t>
      </w:r>
      <w:r>
        <w:t xml:space="preserve"> Episode Timing [CMS Assessment]</w:t>
      </w:r>
      <w:bookmarkStart w:id="2829" w:name="C_4515-33023"/>
      <w:r>
        <w:t xml:space="preserve"> (CONF:</w:t>
      </w:r>
      <w:del w:id="2830" w:author="Russ Ott" w:date="2022-05-16T11:54:00Z">
        <w:r w:rsidR="002F5B8D">
          <w:delText>4435-20</w:delText>
        </w:r>
      </w:del>
      <w:ins w:id="2831" w:author="Russ Ott" w:date="2022-05-16T11:54:00Z">
        <w:r>
          <w:t>4515-33023</w:t>
        </w:r>
      </w:ins>
      <w:r>
        <w:t>)</w:t>
      </w:r>
      <w:bookmarkEnd w:id="2829"/>
      <w:r>
        <w:t>.</w:t>
      </w:r>
    </w:p>
    <w:p w14:paraId="4D71D91F" w14:textId="07A61F86"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LOINC</w:t>
      </w:r>
      <w:bookmarkStart w:id="2832" w:name="C_4515-33024"/>
      <w:r>
        <w:t xml:space="preserve"> (CONF:</w:t>
      </w:r>
      <w:del w:id="2833" w:author="Russ Ott" w:date="2022-05-16T11:54:00Z">
        <w:r w:rsidR="002F5B8D">
          <w:delText>4435-21</w:delText>
        </w:r>
      </w:del>
      <w:ins w:id="2834" w:author="Russ Ott" w:date="2022-05-16T11:54:00Z">
        <w:r>
          <w:t>4515-33024</w:t>
        </w:r>
      </w:ins>
      <w:r>
        <w:t>)</w:t>
      </w:r>
      <w:bookmarkEnd w:id="2832"/>
      <w:r>
        <w:t>.</w:t>
      </w:r>
    </w:p>
    <w:p w14:paraId="23A35DFE" w14:textId="0B141948"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text</w:t>
      </w:r>
      <w:bookmarkStart w:id="2835" w:name="C_4515-33020"/>
      <w:r>
        <w:t xml:space="preserve"> (CONF:</w:t>
      </w:r>
      <w:del w:id="2836" w:author="Russ Ott" w:date="2022-05-16T11:54:00Z">
        <w:r w:rsidR="002F5B8D">
          <w:delText>4435-15</w:delText>
        </w:r>
      </w:del>
      <w:ins w:id="2837" w:author="Russ Ott" w:date="2022-05-16T11:54:00Z">
        <w:r>
          <w:t>4515-33020</w:t>
        </w:r>
      </w:ins>
      <w:r>
        <w:t>)</w:t>
      </w:r>
      <w:bookmarkEnd w:id="2835"/>
      <w:r>
        <w:t>.</w:t>
      </w:r>
    </w:p>
    <w:p w14:paraId="4D59AA0C" w14:textId="1D1AA6D4" w:rsidR="00440477" w:rsidRDefault="00440477" w:rsidP="00440477">
      <w:pPr>
        <w:numPr>
          <w:ilvl w:val="1"/>
          <w:numId w:val="10"/>
        </w:numPr>
      </w:pPr>
      <w:r>
        <w:t xml:space="preserve">This text </w:t>
      </w:r>
      <w:r>
        <w:rPr>
          <w:rStyle w:val="keyword"/>
        </w:rPr>
        <w:t>SHALL</w:t>
      </w:r>
      <w:r>
        <w:t xml:space="preserve"> contain exactly one [</w:t>
      </w:r>
      <w:proofErr w:type="gramStart"/>
      <w:r>
        <w:t>1..</w:t>
      </w:r>
      <w:proofErr w:type="gramEnd"/>
      <w:r>
        <w:t xml:space="preserve">1] </w:t>
      </w:r>
      <w:r>
        <w:rPr>
          <w:rStyle w:val="XMLnameBold"/>
        </w:rPr>
        <w:t>reference</w:t>
      </w:r>
      <w:bookmarkStart w:id="2838" w:name="C_4515-16"/>
      <w:r>
        <w:t xml:space="preserve"> (CONF:</w:t>
      </w:r>
      <w:del w:id="2839" w:author="Russ Ott" w:date="2022-05-16T11:54:00Z">
        <w:r w:rsidR="002F5B8D">
          <w:delText>4435</w:delText>
        </w:r>
      </w:del>
      <w:ins w:id="2840" w:author="Russ Ott" w:date="2022-05-16T11:54:00Z">
        <w:r>
          <w:t>4515</w:t>
        </w:r>
      </w:ins>
      <w:r>
        <w:t>-16)</w:t>
      </w:r>
      <w:bookmarkEnd w:id="2838"/>
      <w:r>
        <w:t>.</w:t>
      </w:r>
    </w:p>
    <w:p w14:paraId="03DD60DC" w14:textId="227ECFAC" w:rsidR="00440477" w:rsidRDefault="00440477" w:rsidP="00440477">
      <w:pPr>
        <w:numPr>
          <w:ilvl w:val="2"/>
          <w:numId w:val="10"/>
        </w:numPr>
      </w:pPr>
      <w:r>
        <w:t xml:space="preserve">This reference </w:t>
      </w:r>
      <w:r>
        <w:rPr>
          <w:rStyle w:val="keyword"/>
        </w:rPr>
        <w:t>SHALL</w:t>
      </w:r>
      <w:r>
        <w:t xml:space="preserve"> contain exactly one [</w:t>
      </w:r>
      <w:proofErr w:type="gramStart"/>
      <w:r>
        <w:t>1..</w:t>
      </w:r>
      <w:proofErr w:type="gramEnd"/>
      <w:r>
        <w:t xml:space="preserve">1] </w:t>
      </w:r>
      <w:r>
        <w:rPr>
          <w:rStyle w:val="XMLnameBold"/>
        </w:rPr>
        <w:t>@value</w:t>
      </w:r>
      <w:bookmarkStart w:id="2841" w:name="C_4515-33025"/>
      <w:r>
        <w:t xml:space="preserve"> (CONF:</w:t>
      </w:r>
      <w:del w:id="2842" w:author="Russ Ott" w:date="2022-05-16T11:54:00Z">
        <w:r w:rsidR="002F5B8D">
          <w:delText>4435-26</w:delText>
        </w:r>
      </w:del>
      <w:ins w:id="2843" w:author="Russ Ott" w:date="2022-05-16T11:54:00Z">
        <w:r>
          <w:t>4515-33025</w:t>
        </w:r>
      </w:ins>
      <w:r>
        <w:t>)</w:t>
      </w:r>
      <w:bookmarkEnd w:id="2841"/>
      <w:r>
        <w:t>.</w:t>
      </w:r>
    </w:p>
    <w:p w14:paraId="5ED98ADF" w14:textId="75F1C19A"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2844" w:name="C_4515-33018"/>
      <w:proofErr w:type="spellEnd"/>
      <w:r>
        <w:t xml:space="preserve"> (CONF:</w:t>
      </w:r>
      <w:del w:id="2845" w:author="Russ Ott" w:date="2022-05-16T11:54:00Z">
        <w:r w:rsidR="002F5B8D">
          <w:delText>4435-11</w:delText>
        </w:r>
      </w:del>
      <w:ins w:id="2846" w:author="Russ Ott" w:date="2022-05-16T11:54:00Z">
        <w:r>
          <w:t>4515-33018</w:t>
        </w:r>
      </w:ins>
      <w:r>
        <w:t>)</w:t>
      </w:r>
      <w:bookmarkEnd w:id="2844"/>
      <w:r>
        <w:t>.</w:t>
      </w:r>
    </w:p>
    <w:p w14:paraId="5AB17AA1" w14:textId="569D1769" w:rsidR="00440477" w:rsidRDefault="00440477" w:rsidP="004404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2847" w:name="C_4515-33021"/>
      <w:r>
        <w:t xml:space="preserve"> (CONF:</w:t>
      </w:r>
      <w:del w:id="2848" w:author="Russ Ott" w:date="2022-05-16T11:54:00Z">
        <w:r w:rsidR="002F5B8D">
          <w:delText>4435-17</w:delText>
        </w:r>
      </w:del>
      <w:ins w:id="2849" w:author="Russ Ott" w:date="2022-05-16T11:54:00Z">
        <w:r>
          <w:t>4515-33021</w:t>
        </w:r>
      </w:ins>
      <w:r>
        <w:t>)</w:t>
      </w:r>
      <w:bookmarkEnd w:id="2847"/>
      <w:r>
        <w:t>.</w:t>
      </w:r>
    </w:p>
    <w:p w14:paraId="65BA68B9" w14:textId="77777777" w:rsidR="00440477" w:rsidRDefault="00440477" w:rsidP="00440477">
      <w:pPr>
        <w:pStyle w:val="BodyText"/>
        <w:spacing w:before="120"/>
        <w:rPr>
          <w:ins w:id="2850" w:author="Russ Ott" w:date="2022-05-16T11:54:00Z"/>
        </w:rPr>
      </w:pPr>
      <w:ins w:id="2851" w:author="Russ Ott" w:date="2022-05-16T11:54:00Z">
        <w:r>
          <w:t>Observation/value Interval Time Stamp holds the time range the Care Team Member participated on the Care Team of the patient.</w:t>
        </w:r>
      </w:ins>
    </w:p>
    <w:p w14:paraId="3B50732C" w14:textId="6397ECF0"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w:t>
      </w:r>
      <w:ins w:id="2852" w:author="Russ Ott" w:date="2022-05-16T11:54:00Z">
        <w:r>
          <w:t>IVL_</w:t>
        </w:r>
      </w:ins>
      <w:r>
        <w:t>TS"</w:t>
      </w:r>
      <w:bookmarkStart w:id="2853" w:name="C_4515-14"/>
      <w:r>
        <w:t xml:space="preserve"> (CONF:</w:t>
      </w:r>
      <w:del w:id="2854" w:author="Russ Ott" w:date="2022-05-16T11:54:00Z">
        <w:r w:rsidR="002F5B8D">
          <w:delText>4435</w:delText>
        </w:r>
      </w:del>
      <w:ins w:id="2855" w:author="Russ Ott" w:date="2022-05-16T11:54:00Z">
        <w:r>
          <w:t>4515</w:t>
        </w:r>
      </w:ins>
      <w:r>
        <w:t>-14)</w:t>
      </w:r>
      <w:bookmarkEnd w:id="2853"/>
      <w:r>
        <w:t>.</w:t>
      </w:r>
    </w:p>
    <w:p w14:paraId="185F4364" w14:textId="77777777" w:rsidR="00440477" w:rsidRDefault="00440477" w:rsidP="00440477">
      <w:pPr>
        <w:numPr>
          <w:ilvl w:val="1"/>
          <w:numId w:val="10"/>
        </w:numPr>
        <w:rPr>
          <w:ins w:id="2856" w:author="Russ Ott" w:date="2022-05-16T11:54:00Z"/>
        </w:rPr>
      </w:pPr>
      <w:ins w:id="2857" w:author="Russ Ott" w:date="2022-05-16T11:54:00Z">
        <w:r>
          <w:t xml:space="preserve">This value </w:t>
        </w:r>
        <w:r>
          <w:rPr>
            <w:rStyle w:val="keyword"/>
          </w:rPr>
          <w:t>SHALL</w:t>
        </w:r>
        <w:r>
          <w:t xml:space="preserve"> contain exactly one [</w:t>
        </w:r>
        <w:proofErr w:type="gramStart"/>
        <w:r>
          <w:t>1..</w:t>
        </w:r>
        <w:proofErr w:type="gramEnd"/>
        <w:r>
          <w:t xml:space="preserve">1] </w:t>
        </w:r>
        <w:r>
          <w:rPr>
            <w:rStyle w:val="XMLnameBold"/>
          </w:rPr>
          <w:t>low</w:t>
        </w:r>
        <w:bookmarkStart w:id="2858" w:name="C_4515-33030"/>
        <w:r>
          <w:t xml:space="preserve"> (CONF:4515-33030)</w:t>
        </w:r>
        <w:bookmarkEnd w:id="2858"/>
        <w:r>
          <w:t>.</w:t>
        </w:r>
      </w:ins>
    </w:p>
    <w:p w14:paraId="19A91618" w14:textId="77777777" w:rsidR="00440477" w:rsidRDefault="00440477" w:rsidP="00440477">
      <w:pPr>
        <w:numPr>
          <w:ilvl w:val="1"/>
          <w:numId w:val="10"/>
        </w:numPr>
        <w:rPr>
          <w:ins w:id="2859" w:author="Russ Ott" w:date="2022-05-16T11:54:00Z"/>
        </w:rPr>
      </w:pPr>
      <w:ins w:id="2860" w:author="Russ Ott" w:date="2022-05-16T11:54:00Z">
        <w:r>
          <w:t xml:space="preserve">This value </w:t>
        </w:r>
        <w:r>
          <w:rPr>
            <w:rStyle w:val="keyword"/>
          </w:rPr>
          <w:t>SHOULD</w:t>
        </w:r>
        <w:r>
          <w:t xml:space="preserve"> contain zero or one [</w:t>
        </w:r>
        <w:proofErr w:type="gramStart"/>
        <w:r>
          <w:t>0..</w:t>
        </w:r>
        <w:proofErr w:type="gramEnd"/>
        <w:r>
          <w:t xml:space="preserve">1] </w:t>
        </w:r>
        <w:r>
          <w:rPr>
            <w:rStyle w:val="XMLnameBold"/>
          </w:rPr>
          <w:t>high</w:t>
        </w:r>
        <w:bookmarkStart w:id="2861" w:name="C_4515-33029"/>
        <w:r>
          <w:t xml:space="preserve"> (CONF:4515-33029)</w:t>
        </w:r>
        <w:bookmarkEnd w:id="2861"/>
        <w:r>
          <w:t>.</w:t>
        </w:r>
      </w:ins>
    </w:p>
    <w:p w14:paraId="06C14421" w14:textId="5B654156" w:rsidR="00440477" w:rsidRDefault="00440477" w:rsidP="00440477">
      <w:pPr>
        <w:pStyle w:val="Caption"/>
        <w:ind w:left="130" w:right="115"/>
        <w:rPr>
          <w:ins w:id="2862" w:author="Russ Ott" w:date="2022-05-16T11:54:00Z"/>
        </w:rPr>
      </w:pPr>
      <w:bookmarkStart w:id="2863" w:name="_Toc103325915"/>
      <w:ins w:id="2864" w:author="Russ Ott" w:date="2022-05-16T11:54:00Z">
        <w:r>
          <w:lastRenderedPageBreak/>
          <w:t xml:space="preserve">Figure </w:t>
        </w:r>
        <w:r>
          <w:fldChar w:fldCharType="begin"/>
        </w:r>
        <w:r>
          <w:instrText>SEQ Figure \* ARABIC</w:instrText>
        </w:r>
        <w:r>
          <w:fldChar w:fldCharType="separate"/>
        </w:r>
        <w:r w:rsidR="00F1669B">
          <w:t>9</w:t>
        </w:r>
        <w:r>
          <w:fldChar w:fldCharType="end"/>
        </w:r>
        <w:r>
          <w:t>: Care Team Member Schedule Observation Example</w:t>
        </w:r>
        <w:bookmarkEnd w:id="2863"/>
      </w:ins>
    </w:p>
    <w:p w14:paraId="3F5F5C50" w14:textId="77777777" w:rsidR="00440477" w:rsidRDefault="00440477" w:rsidP="00440477">
      <w:pPr>
        <w:pStyle w:val="Example"/>
        <w:ind w:left="130" w:right="115"/>
        <w:rPr>
          <w:ins w:id="2865" w:author="Russ Ott" w:date="2022-05-16T11:54:00Z"/>
        </w:rPr>
      </w:pPr>
      <w:proofErr w:type="gramStart"/>
      <w:ins w:id="2866" w:author="Russ Ott" w:date="2022-05-16T11:54:00Z">
        <w:r>
          <w:t>&lt;!--</w:t>
        </w:r>
        <w:proofErr w:type="gramEnd"/>
        <w:r>
          <w:t xml:space="preserve"> Care Team Member Schedule Observation (contained in Care Team Member Act) --&gt;</w:t>
        </w:r>
      </w:ins>
    </w:p>
    <w:p w14:paraId="486536FD" w14:textId="77777777" w:rsidR="00440477" w:rsidRDefault="00440477" w:rsidP="00440477">
      <w:pPr>
        <w:pStyle w:val="Example"/>
        <w:ind w:left="130" w:right="115"/>
        <w:rPr>
          <w:ins w:id="2867" w:author="Russ Ott" w:date="2022-05-16T11:54:00Z"/>
        </w:rPr>
      </w:pPr>
      <w:ins w:id="2868" w:author="Russ Ott" w:date="2022-05-16T11:54:00Z">
        <w:r>
          <w:t>&lt;entry&gt;</w:t>
        </w:r>
      </w:ins>
    </w:p>
    <w:p w14:paraId="6DFB5E26" w14:textId="77777777" w:rsidR="00440477" w:rsidRDefault="00440477" w:rsidP="00440477">
      <w:pPr>
        <w:pStyle w:val="Example"/>
        <w:ind w:left="130" w:right="115"/>
        <w:rPr>
          <w:ins w:id="2869" w:author="Russ Ott" w:date="2022-05-16T11:54:00Z"/>
        </w:rPr>
      </w:pPr>
      <w:ins w:id="2870"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5F57DAA1" w14:textId="77777777" w:rsidR="00440477" w:rsidRDefault="00440477" w:rsidP="00440477">
      <w:pPr>
        <w:pStyle w:val="Example"/>
        <w:ind w:left="130" w:right="115"/>
        <w:rPr>
          <w:ins w:id="2871" w:author="Russ Ott" w:date="2022-05-16T11:54:00Z"/>
        </w:rPr>
      </w:pPr>
      <w:ins w:id="2872" w:author="Russ Ott" w:date="2022-05-16T11:54:00Z">
        <w:r>
          <w:t xml:space="preserve">        &lt;</w:t>
        </w:r>
        <w:proofErr w:type="spellStart"/>
        <w:r>
          <w:t>templateId</w:t>
        </w:r>
        <w:proofErr w:type="spellEnd"/>
        <w:r>
          <w:t xml:space="preserve"> root="2.16.840.1.113883.10.20.22.4.500.3" extension="2016-06-01"/&gt;</w:t>
        </w:r>
      </w:ins>
    </w:p>
    <w:p w14:paraId="486B3206" w14:textId="77777777" w:rsidR="00440477" w:rsidRDefault="00440477" w:rsidP="00440477">
      <w:pPr>
        <w:pStyle w:val="Example"/>
        <w:ind w:left="130" w:right="115"/>
        <w:rPr>
          <w:ins w:id="2873" w:author="Russ Ott" w:date="2022-05-16T11:54:00Z"/>
        </w:rPr>
      </w:pPr>
      <w:ins w:id="2874" w:author="Russ Ott" w:date="2022-05-16T11:54:00Z">
        <w:r>
          <w:t xml:space="preserve">        &lt;</w:t>
        </w:r>
        <w:proofErr w:type="spellStart"/>
        <w:r>
          <w:t>templateId</w:t>
        </w:r>
        <w:proofErr w:type="spellEnd"/>
        <w:r>
          <w:t xml:space="preserve"> root="2.16.840.1.113883.10.20.22.4.500.3" extension="2022-06-01"/&gt;</w:t>
        </w:r>
      </w:ins>
    </w:p>
    <w:p w14:paraId="536ADA5C" w14:textId="77777777" w:rsidR="00440477" w:rsidRDefault="00440477" w:rsidP="00440477">
      <w:pPr>
        <w:pStyle w:val="Example"/>
        <w:ind w:left="130" w:right="115"/>
        <w:rPr>
          <w:ins w:id="2875" w:author="Russ Ott" w:date="2022-05-16T11:54:00Z"/>
        </w:rPr>
      </w:pPr>
      <w:ins w:id="2876" w:author="Russ Ott" w:date="2022-05-16T11:54:00Z">
        <w:r>
          <w:t xml:space="preserve">        &lt;code code="57203-2" displayName="Episode Timing [CMS Assessment]"</w:t>
        </w:r>
      </w:ins>
    </w:p>
    <w:p w14:paraId="4547CE84" w14:textId="77777777" w:rsidR="00440477" w:rsidRDefault="00440477" w:rsidP="00440477">
      <w:pPr>
        <w:pStyle w:val="Example"/>
        <w:ind w:left="130" w:right="115"/>
        <w:rPr>
          <w:ins w:id="2877" w:author="Russ Ott" w:date="2022-05-16T11:54:00Z"/>
        </w:rPr>
      </w:pPr>
      <w:ins w:id="2878" w:author="Russ Ott" w:date="2022-05-16T11:54:00Z">
        <w:r>
          <w:tab/>
        </w:r>
        <w:r>
          <w:tab/>
        </w:r>
        <w:r>
          <w:tab/>
        </w:r>
        <w:r>
          <w:tab/>
        </w:r>
        <w:r>
          <w:tab/>
        </w:r>
        <w:r>
          <w:tab/>
        </w:r>
        <w:r>
          <w:tab/>
        </w:r>
        <w:r>
          <w:tab/>
        </w:r>
        <w:proofErr w:type="spellStart"/>
        <w:r>
          <w:t>codeSystem</w:t>
        </w:r>
        <w:proofErr w:type="spellEnd"/>
        <w:r>
          <w:t xml:space="preserve">="2.16.840.1.113883.6.1" </w:t>
        </w:r>
        <w:proofErr w:type="spellStart"/>
        <w:r>
          <w:t>codeSystemName</w:t>
        </w:r>
        <w:proofErr w:type="spellEnd"/>
        <w:r>
          <w:t>="LOINC"/&gt;</w:t>
        </w:r>
      </w:ins>
    </w:p>
    <w:p w14:paraId="6ECA88A6" w14:textId="77777777" w:rsidR="00440477" w:rsidRDefault="00440477" w:rsidP="00440477">
      <w:pPr>
        <w:pStyle w:val="Example"/>
        <w:ind w:left="130" w:right="115"/>
        <w:rPr>
          <w:ins w:id="2879" w:author="Russ Ott" w:date="2022-05-16T11:54:00Z"/>
        </w:rPr>
      </w:pPr>
      <w:ins w:id="2880" w:author="Russ Ott" w:date="2022-05-16T11:54:00Z">
        <w:r>
          <w:t xml:space="preserve">        &lt;text&gt;</w:t>
        </w:r>
      </w:ins>
    </w:p>
    <w:p w14:paraId="6AE93B51" w14:textId="77777777" w:rsidR="00440477" w:rsidRDefault="00440477" w:rsidP="00440477">
      <w:pPr>
        <w:pStyle w:val="Example"/>
        <w:ind w:left="130" w:right="115"/>
        <w:rPr>
          <w:ins w:id="2881" w:author="Russ Ott" w:date="2022-05-16T11:54:00Z"/>
        </w:rPr>
      </w:pPr>
      <w:ins w:id="2882" w:author="Russ Ott" w:date="2022-05-16T11:54:00Z">
        <w:r>
          <w:t xml:space="preserve">            &lt;reference value="#</w:t>
        </w:r>
        <w:proofErr w:type="spellStart"/>
        <w:r>
          <w:t>CareTeam_CT</w:t>
        </w:r>
        <w:proofErr w:type="spellEnd"/>
        <w:r>
          <w:t>"/&gt;</w:t>
        </w:r>
      </w:ins>
    </w:p>
    <w:p w14:paraId="10958BBD" w14:textId="77777777" w:rsidR="00440477" w:rsidRDefault="00440477" w:rsidP="00440477">
      <w:pPr>
        <w:pStyle w:val="Example"/>
        <w:ind w:left="130" w:right="115"/>
        <w:rPr>
          <w:ins w:id="2883" w:author="Russ Ott" w:date="2022-05-16T11:54:00Z"/>
        </w:rPr>
      </w:pPr>
      <w:ins w:id="2884" w:author="Russ Ott" w:date="2022-05-16T11:54:00Z">
        <w:r>
          <w:t xml:space="preserve">        &lt;/text&gt;</w:t>
        </w:r>
      </w:ins>
    </w:p>
    <w:p w14:paraId="541E8822" w14:textId="77777777" w:rsidR="00440477" w:rsidRDefault="00440477" w:rsidP="00440477">
      <w:pPr>
        <w:pStyle w:val="Example"/>
        <w:ind w:left="130" w:right="115"/>
        <w:rPr>
          <w:ins w:id="2885" w:author="Russ Ott" w:date="2022-05-16T11:54:00Z"/>
        </w:rPr>
      </w:pPr>
      <w:ins w:id="2886" w:author="Russ Ott" w:date="2022-05-16T11:54:00Z">
        <w:r>
          <w:t xml:space="preserve">        &lt;</w:t>
        </w:r>
        <w:proofErr w:type="spellStart"/>
        <w:r>
          <w:t>statusCode</w:t>
        </w:r>
        <w:proofErr w:type="spellEnd"/>
        <w:r>
          <w:t xml:space="preserve"> code="completed"/&gt;</w:t>
        </w:r>
      </w:ins>
    </w:p>
    <w:p w14:paraId="32595C37" w14:textId="77777777" w:rsidR="00440477" w:rsidRDefault="00440477" w:rsidP="00440477">
      <w:pPr>
        <w:pStyle w:val="Example"/>
        <w:ind w:left="130" w:right="115"/>
        <w:rPr>
          <w:ins w:id="2887" w:author="Russ Ott" w:date="2022-05-16T11:54:00Z"/>
        </w:rPr>
      </w:pPr>
      <w:ins w:id="2888" w:author="Russ Ott" w:date="2022-05-16T11:54:00Z">
        <w:r>
          <w:t xml:space="preserve">        &lt;value </w:t>
        </w:r>
        <w:proofErr w:type="spellStart"/>
        <w:proofErr w:type="gramStart"/>
        <w:r>
          <w:t>xsi:type</w:t>
        </w:r>
        <w:proofErr w:type="spellEnd"/>
        <w:proofErr w:type="gramEnd"/>
        <w:r>
          <w:t>="IVL_TS"&gt;</w:t>
        </w:r>
      </w:ins>
    </w:p>
    <w:p w14:paraId="293377FC" w14:textId="77777777" w:rsidR="00440477" w:rsidRDefault="00440477" w:rsidP="00440477">
      <w:pPr>
        <w:pStyle w:val="Example"/>
        <w:ind w:left="130" w:right="115"/>
        <w:rPr>
          <w:ins w:id="2889" w:author="Russ Ott" w:date="2022-05-16T11:54:00Z"/>
        </w:rPr>
      </w:pPr>
      <w:ins w:id="2890" w:author="Russ Ott" w:date="2022-05-16T11:54:00Z">
        <w:r>
          <w:t xml:space="preserve">            &lt;low value="20210401"/&gt;</w:t>
        </w:r>
      </w:ins>
    </w:p>
    <w:p w14:paraId="368EB565" w14:textId="77777777" w:rsidR="00440477" w:rsidRDefault="00440477" w:rsidP="00440477">
      <w:pPr>
        <w:pStyle w:val="Example"/>
        <w:ind w:left="130" w:right="115"/>
        <w:rPr>
          <w:ins w:id="2891" w:author="Russ Ott" w:date="2022-05-16T11:54:00Z"/>
        </w:rPr>
      </w:pPr>
      <w:ins w:id="2892" w:author="Russ Ott" w:date="2022-05-16T11:54:00Z">
        <w:r>
          <w:t xml:space="preserve">            &lt;high value="20210412"/&gt;</w:t>
        </w:r>
      </w:ins>
    </w:p>
    <w:p w14:paraId="1BD1BC09" w14:textId="77777777" w:rsidR="00440477" w:rsidRDefault="00440477" w:rsidP="00440477">
      <w:pPr>
        <w:pStyle w:val="Example"/>
        <w:ind w:left="130" w:right="115"/>
        <w:rPr>
          <w:ins w:id="2893" w:author="Russ Ott" w:date="2022-05-16T11:54:00Z"/>
        </w:rPr>
      </w:pPr>
      <w:ins w:id="2894" w:author="Russ Ott" w:date="2022-05-16T11:54:00Z">
        <w:r>
          <w:t xml:space="preserve">        &lt;/value&gt;</w:t>
        </w:r>
      </w:ins>
    </w:p>
    <w:p w14:paraId="58275EAA" w14:textId="77777777" w:rsidR="00440477" w:rsidRDefault="00440477" w:rsidP="00440477">
      <w:pPr>
        <w:pStyle w:val="Example"/>
        <w:ind w:left="130" w:right="115"/>
        <w:rPr>
          <w:ins w:id="2895" w:author="Russ Ott" w:date="2022-05-16T11:54:00Z"/>
        </w:rPr>
      </w:pPr>
      <w:ins w:id="2896" w:author="Russ Ott" w:date="2022-05-16T11:54:00Z">
        <w:r>
          <w:t xml:space="preserve">    &lt;/observation&gt;</w:t>
        </w:r>
      </w:ins>
    </w:p>
    <w:p w14:paraId="79677ED7" w14:textId="77777777" w:rsidR="00440477" w:rsidRDefault="00440477" w:rsidP="00440477">
      <w:pPr>
        <w:pStyle w:val="Example"/>
        <w:ind w:left="130" w:right="115"/>
        <w:rPr>
          <w:ins w:id="2897" w:author="Russ Ott" w:date="2022-05-16T11:54:00Z"/>
        </w:rPr>
      </w:pPr>
      <w:ins w:id="2898" w:author="Russ Ott" w:date="2022-05-16T11:54:00Z">
        <w:r>
          <w:t>&lt;/entry&gt;</w:t>
        </w:r>
      </w:ins>
    </w:p>
    <w:p w14:paraId="1279EB34" w14:textId="77777777" w:rsidR="00440477" w:rsidRDefault="00440477" w:rsidP="00440477">
      <w:pPr>
        <w:pStyle w:val="BodyText"/>
        <w:rPr>
          <w:ins w:id="2899" w:author="Russ Ott" w:date="2022-05-16T11:54:00Z"/>
        </w:rPr>
      </w:pPr>
    </w:p>
    <w:p w14:paraId="6A40EF59" w14:textId="77777777" w:rsidR="00440477" w:rsidRDefault="00440477" w:rsidP="00440477">
      <w:pPr>
        <w:pStyle w:val="Heading2nospace"/>
      </w:pPr>
      <w:bookmarkStart w:id="2900" w:name="E_Care_Team_Organizer"/>
      <w:bookmarkStart w:id="2901" w:name="_Toc83394558"/>
      <w:bookmarkStart w:id="2902" w:name="E_Care_Team_Organizer_V2"/>
      <w:bookmarkStart w:id="2903" w:name="_Toc103325889"/>
      <w:r>
        <w:t>Care Team Organizer</w:t>
      </w:r>
      <w:bookmarkEnd w:id="2900"/>
      <w:bookmarkEnd w:id="2901"/>
      <w:ins w:id="2904" w:author="Russ Ott" w:date="2022-05-16T11:54:00Z">
        <w:r>
          <w:t xml:space="preserve"> (V2)</w:t>
        </w:r>
      </w:ins>
      <w:bookmarkEnd w:id="2902"/>
      <w:bookmarkEnd w:id="2903"/>
    </w:p>
    <w:p w14:paraId="582B11C8" w14:textId="56698C34" w:rsidR="00440477" w:rsidRDefault="00440477" w:rsidP="00440477">
      <w:pPr>
        <w:pStyle w:val="BracketData"/>
      </w:pPr>
      <w:r>
        <w:t xml:space="preserve">[organizer: identifier </w:t>
      </w:r>
      <w:proofErr w:type="gramStart"/>
      <w:r>
        <w:t>urn:hl</w:t>
      </w:r>
      <w:proofErr w:type="gramEnd"/>
      <w:r>
        <w:t>7ii:2.16.840.1.113883.10.20.22.4.500:</w:t>
      </w:r>
      <w:del w:id="2905" w:author="Russ Ott" w:date="2022-05-16T11:54:00Z">
        <w:r w:rsidR="002F5B8D">
          <w:delText>2019-07</w:delText>
        </w:r>
      </w:del>
      <w:ins w:id="2906" w:author="Russ Ott" w:date="2022-05-16T11:54:00Z">
        <w:r>
          <w:t>2022-06</w:t>
        </w:r>
      </w:ins>
      <w:r>
        <w:t>-01 (open)]</w:t>
      </w:r>
    </w:p>
    <w:p w14:paraId="07560771" w14:textId="2A3478A4" w:rsidR="00440477" w:rsidRDefault="00440477" w:rsidP="00440477">
      <w:pPr>
        <w:pStyle w:val="Caption"/>
      </w:pPr>
      <w:bookmarkStart w:id="2907" w:name="_Toc103325950"/>
      <w:bookmarkStart w:id="2908" w:name="_Toc82717671"/>
      <w:r>
        <w:t xml:space="preserve">Table </w:t>
      </w:r>
      <w:r>
        <w:fldChar w:fldCharType="begin"/>
      </w:r>
      <w:r>
        <w:instrText>SEQ Table \* ARABIC</w:instrText>
      </w:r>
      <w:r>
        <w:fldChar w:fldCharType="separate"/>
      </w:r>
      <w:del w:id="2909" w:author="Russ Ott" w:date="2022-05-16T11:54:00Z">
        <w:r w:rsidR="002F5B8D">
          <w:delText>10</w:delText>
        </w:r>
      </w:del>
      <w:ins w:id="2910" w:author="Russ Ott" w:date="2022-05-16T11:54:00Z">
        <w:r w:rsidR="00F1669B">
          <w:t>12</w:t>
        </w:r>
      </w:ins>
      <w:r>
        <w:fldChar w:fldCharType="end"/>
      </w:r>
      <w:r>
        <w:t xml:space="preserve">: Care Team Organizer </w:t>
      </w:r>
      <w:ins w:id="2911" w:author="Russ Ott" w:date="2022-05-16T11:54:00Z">
        <w:r>
          <w:t xml:space="preserve">(V2) </w:t>
        </w:r>
      </w:ins>
      <w:r>
        <w:t>Contexts</w:t>
      </w:r>
      <w:bookmarkEnd w:id="2907"/>
      <w:bookmarkEnd w:id="29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2912"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2913">
          <w:tblGrid>
            <w:gridCol w:w="5040"/>
            <w:gridCol w:w="5040"/>
          </w:tblGrid>
        </w:tblGridChange>
      </w:tblGrid>
      <w:tr w:rsidR="00440477" w14:paraId="11BCA694" w14:textId="77777777" w:rsidTr="00BA7D84">
        <w:trPr>
          <w:cantSplit/>
          <w:tblHeader/>
          <w:jc w:val="center"/>
          <w:trPrChange w:id="2914" w:author="Russ Ott" w:date="2022-05-16T11:54:00Z">
            <w:trPr>
              <w:cantSplit/>
              <w:tblHeader/>
              <w:jc w:val="center"/>
            </w:trPr>
          </w:trPrChange>
        </w:trPr>
        <w:tc>
          <w:tcPr>
            <w:tcW w:w="360" w:type="dxa"/>
            <w:shd w:val="clear" w:color="auto" w:fill="E6E6E6"/>
            <w:tcPrChange w:id="2915" w:author="Russ Ott" w:date="2022-05-16T11:54:00Z">
              <w:tcPr>
                <w:tcW w:w="360" w:type="dxa"/>
                <w:shd w:val="clear" w:color="auto" w:fill="E6E6E6"/>
              </w:tcPr>
            </w:tcPrChange>
          </w:tcPr>
          <w:p w14:paraId="0A682F1B" w14:textId="77777777" w:rsidR="00440477" w:rsidRDefault="00440477" w:rsidP="00BA7D84">
            <w:pPr>
              <w:pStyle w:val="TableHead"/>
            </w:pPr>
            <w:r>
              <w:t>Contained By:</w:t>
            </w:r>
          </w:p>
        </w:tc>
        <w:tc>
          <w:tcPr>
            <w:tcW w:w="360" w:type="dxa"/>
            <w:shd w:val="clear" w:color="auto" w:fill="E6E6E6"/>
            <w:tcPrChange w:id="2916" w:author="Russ Ott" w:date="2022-05-16T11:54:00Z">
              <w:tcPr>
                <w:tcW w:w="360" w:type="dxa"/>
                <w:shd w:val="clear" w:color="auto" w:fill="E6E6E6"/>
              </w:tcPr>
            </w:tcPrChange>
          </w:tcPr>
          <w:p w14:paraId="59E3C2FF" w14:textId="77777777" w:rsidR="00440477" w:rsidRDefault="00440477" w:rsidP="00BA7D84">
            <w:pPr>
              <w:pStyle w:val="TableHead"/>
            </w:pPr>
            <w:r>
              <w:t>Contains:</w:t>
            </w:r>
          </w:p>
        </w:tc>
      </w:tr>
      <w:tr w:rsidR="00440477" w14:paraId="6551C1DD" w14:textId="77777777" w:rsidTr="00BA7D84">
        <w:trPr>
          <w:jc w:val="center"/>
          <w:trPrChange w:id="2917" w:author="Russ Ott" w:date="2022-05-16T11:54:00Z">
            <w:trPr>
              <w:jc w:val="center"/>
            </w:trPr>
          </w:trPrChange>
        </w:trPr>
        <w:tc>
          <w:tcPr>
            <w:tcW w:w="360" w:type="dxa"/>
            <w:tcPrChange w:id="2918" w:author="Russ Ott" w:date="2022-05-16T11:54:00Z">
              <w:tcPr>
                <w:tcW w:w="360" w:type="dxa"/>
              </w:tcPr>
            </w:tcPrChange>
          </w:tcPr>
          <w:p w14:paraId="0D4F2B80" w14:textId="3A04E593" w:rsidR="00440477" w:rsidRDefault="001C172D" w:rsidP="00BA7D84">
            <w:pPr>
              <w:pStyle w:val="TableText"/>
            </w:pPr>
            <w:del w:id="2919" w:author="Russ Ott" w:date="2022-05-16T11:54:00Z">
              <w:r>
                <w:fldChar w:fldCharType="begin"/>
              </w:r>
              <w:r>
                <w:delInstrText xml:space="preserve"> HYPERLINK \l "S_Care_Teams_Section" \h </w:delInstrText>
              </w:r>
              <w:r>
                <w:fldChar w:fldCharType="separate"/>
              </w:r>
              <w:r w:rsidR="002F5B8D">
                <w:rPr>
                  <w:rStyle w:val="HyperlinkText9pt"/>
                </w:rPr>
                <w:delText>Care Teams Section</w:delText>
              </w:r>
              <w:r>
                <w:rPr>
                  <w:rStyle w:val="HyperlinkText9pt"/>
                </w:rPr>
                <w:fldChar w:fldCharType="end"/>
              </w:r>
              <w:r w:rsidR="002F5B8D">
                <w:delText xml:space="preserve"> (optional)</w:delText>
              </w:r>
            </w:del>
            <w:ins w:id="2920" w:author="Russ Ott" w:date="2022-05-16T11:54:00Z">
              <w:r>
                <w:fldChar w:fldCharType="begin"/>
              </w:r>
              <w:r>
                <w:instrText xml:space="preserve"> HYPERLINK \l "S_Care_Teams_Section_V2" \h </w:instrText>
              </w:r>
              <w:r>
                <w:fldChar w:fldCharType="separate"/>
              </w:r>
              <w:r w:rsidR="00440477">
                <w:rPr>
                  <w:rStyle w:val="HyperlinkText9pt"/>
                </w:rPr>
                <w:t>Care Teams Section (V2)</w:t>
              </w:r>
              <w:r>
                <w:rPr>
                  <w:rStyle w:val="HyperlinkText9pt"/>
                </w:rPr>
                <w:fldChar w:fldCharType="end"/>
              </w:r>
              <w:r w:rsidR="00440477">
                <w:t xml:space="preserve"> (optional)</w:t>
              </w:r>
            </w:ins>
          </w:p>
        </w:tc>
        <w:tc>
          <w:tcPr>
            <w:tcW w:w="360" w:type="dxa"/>
            <w:tcPrChange w:id="2921" w:author="Russ Ott" w:date="2022-05-16T11:54:00Z">
              <w:tcPr>
                <w:tcW w:w="360" w:type="dxa"/>
              </w:tcPr>
            </w:tcPrChange>
          </w:tcPr>
          <w:p w14:paraId="314475AA" w14:textId="05679204" w:rsidR="00440477" w:rsidRDefault="001C172D" w:rsidP="00BA7D84">
            <w:pPr>
              <w:pStyle w:val="TableText"/>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r w:rsidR="00440477">
              <w:t xml:space="preserve"> (optional)</w:t>
            </w:r>
          </w:p>
          <w:p w14:paraId="68E80281" w14:textId="77777777" w:rsidR="00D87DA5" w:rsidRDefault="001C172D">
            <w:pPr>
              <w:pStyle w:val="TableText"/>
              <w:rPr>
                <w:del w:id="2922" w:author="Russ Ott" w:date="2022-05-16T11:54:00Z"/>
              </w:rPr>
            </w:pPr>
            <w:del w:id="2923" w:author="Russ Ott" w:date="2022-05-16T11:54: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r w:rsidR="002F5B8D">
                <w:delText xml:space="preserve"> (required)</w:delText>
              </w:r>
            </w:del>
          </w:p>
          <w:p w14:paraId="2A62BC06" w14:textId="7159684F" w:rsidR="00440477" w:rsidRDefault="001C172D" w:rsidP="00BA7D84">
            <w:pPr>
              <w:pStyle w:val="TableText"/>
              <w:rPr>
                <w:ins w:id="2924" w:author="Russ Ott" w:date="2022-05-16T11:54:00Z"/>
              </w:rPr>
            </w:pPr>
            <w:r>
              <w:fldChar w:fldCharType="begin"/>
            </w:r>
            <w:r>
              <w:instrText xml:space="preserve"> HYPERLINK \l "E_Care_Team_Type_Observation" \h </w:instrText>
            </w:r>
            <w:r>
              <w:fldChar w:fldCharType="separate"/>
            </w:r>
            <w:r w:rsidR="00440477">
              <w:rPr>
                <w:rStyle w:val="HyperlinkText9pt"/>
              </w:rPr>
              <w:t>Care Team Type Observation</w:t>
            </w:r>
            <w:r>
              <w:rPr>
                <w:rStyle w:val="HyperlinkText9pt"/>
              </w:rPr>
              <w:fldChar w:fldCharType="end"/>
            </w:r>
            <w:r w:rsidR="00440477">
              <w:t xml:space="preserve"> (optional)</w:t>
            </w:r>
          </w:p>
          <w:p w14:paraId="28D3EDAD" w14:textId="0E039C22" w:rsidR="00440477" w:rsidRDefault="001C172D" w:rsidP="00BA7D84">
            <w:pPr>
              <w:pStyle w:val="TableText"/>
            </w:pPr>
            <w:ins w:id="2925" w:author="Russ Ott" w:date="2022-05-16T11:54:00Z">
              <w:r>
                <w:fldChar w:fldCharType="begin"/>
              </w:r>
              <w:r>
                <w:instrText xml:space="preserve"> HYPERLINK \l "E_Care_Team_Member_Act_V2" \h </w:instrText>
              </w:r>
              <w:r>
                <w:fldChar w:fldCharType="separate"/>
              </w:r>
              <w:r w:rsidR="00440477">
                <w:rPr>
                  <w:rStyle w:val="HyperlinkText9pt"/>
                </w:rPr>
                <w:t>Care Team Member Act (V2)</w:t>
              </w:r>
              <w:r>
                <w:rPr>
                  <w:rStyle w:val="HyperlinkText9pt"/>
                </w:rPr>
                <w:fldChar w:fldCharType="end"/>
              </w:r>
              <w:r w:rsidR="00440477">
                <w:t xml:space="preserve"> (required)</w:t>
              </w:r>
            </w:ins>
          </w:p>
        </w:tc>
      </w:tr>
    </w:tbl>
    <w:p w14:paraId="0C872816" w14:textId="77777777" w:rsidR="00440477" w:rsidRDefault="00440477" w:rsidP="00440477">
      <w:pPr>
        <w:pStyle w:val="BodyText"/>
      </w:pPr>
    </w:p>
    <w:p w14:paraId="38197D94" w14:textId="77777777" w:rsidR="00440477" w:rsidRDefault="00440477" w:rsidP="00440477">
      <w:r>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44F36956" w14:textId="77777777" w:rsidR="00440477" w:rsidRDefault="00440477" w:rsidP="00440477">
      <w:r>
        <w:t>The components of the organizer contain the following information:</w:t>
      </w:r>
    </w:p>
    <w:p w14:paraId="491CE886" w14:textId="77777777" w:rsidR="00440477" w:rsidRDefault="00440477" w:rsidP="00440477">
      <w:pPr>
        <w:pStyle w:val="ListBullet"/>
      </w:pPr>
      <w:r>
        <w:t>The encounter that caused the care team to be formed</w:t>
      </w:r>
    </w:p>
    <w:p w14:paraId="7511462D" w14:textId="77777777" w:rsidR="00440477" w:rsidRDefault="00440477" w:rsidP="00440477">
      <w:pPr>
        <w:pStyle w:val="ListBullet"/>
      </w:pPr>
      <w:r>
        <w:t>Narrative information about the care team</w:t>
      </w:r>
    </w:p>
    <w:p w14:paraId="32BE22F6" w14:textId="77777777" w:rsidR="00440477" w:rsidRDefault="00440477" w:rsidP="00440477">
      <w:pPr>
        <w:pStyle w:val="ListBullet"/>
      </w:pPr>
      <w:r>
        <w:t>The care team members</w:t>
      </w:r>
    </w:p>
    <w:p w14:paraId="434FFF86" w14:textId="77777777" w:rsidR="00440477" w:rsidRDefault="00440477" w:rsidP="00440477">
      <w:pPr>
        <w:pStyle w:val="ListBullet"/>
      </w:pPr>
      <w:r>
        <w:t>Reasons for the care team</w:t>
      </w:r>
    </w:p>
    <w:p w14:paraId="6F0A8E72" w14:textId="77777777" w:rsidR="00440477" w:rsidRDefault="00440477" w:rsidP="00440477">
      <w:pPr>
        <w:pStyle w:val="ListBullet"/>
      </w:pPr>
      <w:r>
        <w:t>The care team type(s) - a care team can have multiple care team types</w:t>
      </w:r>
    </w:p>
    <w:p w14:paraId="0307924B" w14:textId="27B5015B" w:rsidR="00440477" w:rsidRDefault="00440477" w:rsidP="00440477">
      <w:pPr>
        <w:pStyle w:val="Caption"/>
      </w:pPr>
      <w:bookmarkStart w:id="2926" w:name="_Toc103325951"/>
      <w:bookmarkStart w:id="2927" w:name="_Toc82717672"/>
      <w:r>
        <w:t xml:space="preserve">Table </w:t>
      </w:r>
      <w:r>
        <w:fldChar w:fldCharType="begin"/>
      </w:r>
      <w:r>
        <w:instrText>SEQ Table \* ARABIC</w:instrText>
      </w:r>
      <w:r>
        <w:fldChar w:fldCharType="separate"/>
      </w:r>
      <w:del w:id="2928" w:author="Russ Ott" w:date="2022-05-16T11:54:00Z">
        <w:r w:rsidR="002F5B8D">
          <w:delText>11</w:delText>
        </w:r>
      </w:del>
      <w:ins w:id="2929" w:author="Russ Ott" w:date="2022-05-16T11:54:00Z">
        <w:r w:rsidR="00F1669B">
          <w:t>13</w:t>
        </w:r>
      </w:ins>
      <w:r>
        <w:fldChar w:fldCharType="end"/>
      </w:r>
      <w:r>
        <w:t xml:space="preserve">: Care Team Organizer </w:t>
      </w:r>
      <w:ins w:id="2930" w:author="Russ Ott" w:date="2022-05-16T11:54:00Z">
        <w:r>
          <w:t xml:space="preserve">(V2) </w:t>
        </w:r>
      </w:ins>
      <w:r>
        <w:t>Constraints Overview</w:t>
      </w:r>
      <w:bookmarkEnd w:id="2926"/>
      <w:bookmarkEnd w:id="29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2931">
          <w:tblGrid>
            <w:gridCol w:w="3316"/>
            <w:gridCol w:w="716"/>
            <w:gridCol w:w="1144"/>
            <w:gridCol w:w="858"/>
            <w:gridCol w:w="1096"/>
            <w:gridCol w:w="2950"/>
          </w:tblGrid>
        </w:tblGridChange>
      </w:tblGrid>
      <w:tr w:rsidR="001C172D" w14:paraId="67CBB9CB" w14:textId="77777777" w:rsidTr="00BA7D84">
        <w:trPr>
          <w:cantSplit/>
          <w:tblHeader/>
          <w:jc w:val="center"/>
        </w:trPr>
        <w:tc>
          <w:tcPr>
            <w:tcW w:w="0" w:type="dxa"/>
            <w:shd w:val="clear" w:color="auto" w:fill="E6E6E6"/>
            <w:noWrap/>
          </w:tcPr>
          <w:p w14:paraId="548409DB" w14:textId="77777777" w:rsidR="00440477" w:rsidRDefault="00440477">
            <w:pPr>
              <w:pStyle w:val="TableHead"/>
              <w:keepNext w:val="0"/>
              <w:pPrChange w:id="2932" w:author="Russ Ott" w:date="2022-05-16T11:54:00Z">
                <w:pPr>
                  <w:pStyle w:val="TableHead"/>
                </w:pPr>
              </w:pPrChange>
            </w:pPr>
            <w:r>
              <w:t>XPath</w:t>
            </w:r>
          </w:p>
        </w:tc>
        <w:tc>
          <w:tcPr>
            <w:tcW w:w="720" w:type="dxa"/>
            <w:shd w:val="clear" w:color="auto" w:fill="E6E6E6"/>
            <w:noWrap/>
          </w:tcPr>
          <w:p w14:paraId="687B02C1" w14:textId="77777777" w:rsidR="00440477" w:rsidRDefault="00440477">
            <w:pPr>
              <w:pStyle w:val="TableHead"/>
              <w:keepNext w:val="0"/>
              <w:pPrChange w:id="2933" w:author="Russ Ott" w:date="2022-05-16T11:54:00Z">
                <w:pPr>
                  <w:pStyle w:val="TableHead"/>
                </w:pPr>
              </w:pPrChange>
            </w:pPr>
            <w:r>
              <w:t>Card.</w:t>
            </w:r>
          </w:p>
        </w:tc>
        <w:tc>
          <w:tcPr>
            <w:tcW w:w="1152" w:type="dxa"/>
            <w:shd w:val="clear" w:color="auto" w:fill="E6E6E6"/>
            <w:noWrap/>
          </w:tcPr>
          <w:p w14:paraId="5225A20B" w14:textId="77777777" w:rsidR="00440477" w:rsidRDefault="00440477">
            <w:pPr>
              <w:pStyle w:val="TableHead"/>
              <w:keepNext w:val="0"/>
              <w:pPrChange w:id="2934" w:author="Russ Ott" w:date="2022-05-16T11:54:00Z">
                <w:pPr>
                  <w:pStyle w:val="TableHead"/>
                </w:pPr>
              </w:pPrChange>
            </w:pPr>
            <w:r>
              <w:t>Verb</w:t>
            </w:r>
          </w:p>
        </w:tc>
        <w:tc>
          <w:tcPr>
            <w:tcW w:w="864" w:type="dxa"/>
            <w:shd w:val="clear" w:color="auto" w:fill="E6E6E6"/>
            <w:noWrap/>
          </w:tcPr>
          <w:p w14:paraId="08C66A79" w14:textId="77777777" w:rsidR="00440477" w:rsidRDefault="00440477">
            <w:pPr>
              <w:pStyle w:val="TableHead"/>
              <w:keepNext w:val="0"/>
              <w:pPrChange w:id="2935" w:author="Russ Ott" w:date="2022-05-16T11:54:00Z">
                <w:pPr>
                  <w:pStyle w:val="TableHead"/>
                </w:pPr>
              </w:pPrChange>
            </w:pPr>
            <w:r>
              <w:t>Data Type</w:t>
            </w:r>
          </w:p>
        </w:tc>
        <w:tc>
          <w:tcPr>
            <w:tcW w:w="864" w:type="dxa"/>
            <w:shd w:val="clear" w:color="auto" w:fill="E6E6E6"/>
            <w:noWrap/>
          </w:tcPr>
          <w:p w14:paraId="3EEF5BB4" w14:textId="77777777" w:rsidR="00440477" w:rsidRDefault="00440477">
            <w:pPr>
              <w:pStyle w:val="TableHead"/>
              <w:keepNext w:val="0"/>
              <w:pPrChange w:id="2936" w:author="Russ Ott" w:date="2022-05-16T11:54:00Z">
                <w:pPr>
                  <w:pStyle w:val="TableHead"/>
                </w:pPr>
              </w:pPrChange>
            </w:pPr>
            <w:r>
              <w:t>CONF#</w:t>
            </w:r>
          </w:p>
        </w:tc>
        <w:tc>
          <w:tcPr>
            <w:tcW w:w="864" w:type="dxa"/>
            <w:shd w:val="clear" w:color="auto" w:fill="E6E6E6"/>
            <w:noWrap/>
          </w:tcPr>
          <w:p w14:paraId="7F9DE79F" w14:textId="77777777" w:rsidR="00440477" w:rsidRDefault="00440477">
            <w:pPr>
              <w:pStyle w:val="TableHead"/>
              <w:keepNext w:val="0"/>
              <w:pPrChange w:id="2937" w:author="Russ Ott" w:date="2022-05-16T11:54:00Z">
                <w:pPr>
                  <w:pStyle w:val="TableHead"/>
                </w:pPr>
              </w:pPrChange>
            </w:pPr>
            <w:r>
              <w:t>Value</w:t>
            </w:r>
          </w:p>
        </w:tc>
      </w:tr>
      <w:tr w:rsidR="00440477" w14:paraId="551E0D18" w14:textId="77777777" w:rsidTr="00BA7D84">
        <w:tblPrEx>
          <w:tblW w:w="10080" w:type="dxa"/>
          <w:jc w:val="center"/>
          <w:tblLayout w:type="fixed"/>
          <w:tblLook w:val="02A0" w:firstRow="1" w:lastRow="0" w:firstColumn="1" w:lastColumn="0" w:noHBand="1" w:noVBand="0"/>
          <w:tblPrExChange w:id="2938" w:author="Russ Ott" w:date="2022-05-16T11:54:00Z">
            <w:tblPrEx>
              <w:tblW w:w="10080" w:type="dxa"/>
              <w:jc w:val="center"/>
              <w:tblLayout w:type="fixed"/>
              <w:tblLook w:val="02A0" w:firstRow="1" w:lastRow="0" w:firstColumn="1" w:lastColumn="0" w:noHBand="1" w:noVBand="0"/>
            </w:tblPrEx>
          </w:tblPrExChange>
        </w:tblPrEx>
        <w:trPr>
          <w:jc w:val="center"/>
          <w:trPrChange w:id="2939" w:author="Russ Ott" w:date="2022-05-16T11:54:00Z">
            <w:trPr>
              <w:jc w:val="center"/>
            </w:trPr>
          </w:trPrChange>
        </w:trPr>
        <w:tc>
          <w:tcPr>
            <w:tcW w:w="10160" w:type="dxa"/>
            <w:gridSpan w:val="6"/>
            <w:tcPrChange w:id="2940" w:author="Russ Ott" w:date="2022-05-16T11:54:00Z">
              <w:tcPr>
                <w:tcW w:w="10160" w:type="dxa"/>
                <w:gridSpan w:val="6"/>
              </w:tcPr>
            </w:tcPrChange>
          </w:tcPr>
          <w:p w14:paraId="0DA3847B" w14:textId="6601C883" w:rsidR="00440477" w:rsidRDefault="00440477">
            <w:pPr>
              <w:pStyle w:val="TableText"/>
              <w:keepNext w:val="0"/>
              <w:pPrChange w:id="2941" w:author="Russ Ott" w:date="2022-05-16T11:54:00Z">
                <w:pPr>
                  <w:pStyle w:val="TableText"/>
                </w:pPr>
              </w:pPrChange>
            </w:pPr>
            <w:r>
              <w:t>organizer (identifier: urn:hl7ii:2.16.840.1.113883.10.20.22.4.500:</w:t>
            </w:r>
            <w:del w:id="2942" w:author="Russ Ott" w:date="2022-05-16T11:54:00Z">
              <w:r w:rsidR="002F5B8D">
                <w:delText>2019-07</w:delText>
              </w:r>
            </w:del>
            <w:ins w:id="2943" w:author="Russ Ott" w:date="2022-05-16T11:54:00Z">
              <w:r>
                <w:t>2022-06</w:t>
              </w:r>
            </w:ins>
            <w:r>
              <w:t>-01)</w:t>
            </w:r>
          </w:p>
        </w:tc>
      </w:tr>
      <w:tr w:rsidR="00440477" w14:paraId="4955EA13" w14:textId="77777777" w:rsidTr="00BA7D84">
        <w:tblPrEx>
          <w:tblW w:w="10080" w:type="dxa"/>
          <w:jc w:val="center"/>
          <w:tblLayout w:type="fixed"/>
          <w:tblLook w:val="02A0" w:firstRow="1" w:lastRow="0" w:firstColumn="1" w:lastColumn="0" w:noHBand="1" w:noVBand="0"/>
          <w:tblPrExChange w:id="2944" w:author="Russ Ott" w:date="2022-05-16T11:54:00Z">
            <w:tblPrEx>
              <w:tblW w:w="10080" w:type="dxa"/>
              <w:jc w:val="center"/>
              <w:tblLayout w:type="fixed"/>
              <w:tblLook w:val="02A0" w:firstRow="1" w:lastRow="0" w:firstColumn="1" w:lastColumn="0" w:noHBand="1" w:noVBand="0"/>
            </w:tblPrEx>
          </w:tblPrExChange>
        </w:tblPrEx>
        <w:trPr>
          <w:jc w:val="center"/>
          <w:trPrChange w:id="2945" w:author="Russ Ott" w:date="2022-05-16T11:54:00Z">
            <w:trPr>
              <w:jc w:val="center"/>
            </w:trPr>
          </w:trPrChange>
        </w:trPr>
        <w:tc>
          <w:tcPr>
            <w:tcW w:w="3345" w:type="dxa"/>
            <w:tcPrChange w:id="2946" w:author="Russ Ott" w:date="2022-05-16T11:54:00Z">
              <w:tcPr>
                <w:tcW w:w="3345" w:type="dxa"/>
              </w:tcPr>
            </w:tcPrChange>
          </w:tcPr>
          <w:p w14:paraId="7CE92436" w14:textId="77777777" w:rsidR="00440477" w:rsidRDefault="00440477">
            <w:pPr>
              <w:pStyle w:val="TableText"/>
              <w:keepNext w:val="0"/>
              <w:pPrChange w:id="2947" w:author="Russ Ott" w:date="2022-05-16T11:54:00Z">
                <w:pPr>
                  <w:pStyle w:val="TableText"/>
                </w:pPr>
              </w:pPrChange>
            </w:pPr>
            <w:r>
              <w:lastRenderedPageBreak/>
              <w:tab/>
              <w:t>@classCode</w:t>
            </w:r>
          </w:p>
        </w:tc>
        <w:tc>
          <w:tcPr>
            <w:tcW w:w="720" w:type="dxa"/>
            <w:tcPrChange w:id="2948" w:author="Russ Ott" w:date="2022-05-16T11:54:00Z">
              <w:tcPr>
                <w:tcW w:w="720" w:type="dxa"/>
              </w:tcPr>
            </w:tcPrChange>
          </w:tcPr>
          <w:p w14:paraId="171F2B4C" w14:textId="77777777" w:rsidR="00440477" w:rsidRDefault="00440477">
            <w:pPr>
              <w:pStyle w:val="TableText"/>
              <w:keepNext w:val="0"/>
              <w:pPrChange w:id="2949" w:author="Russ Ott" w:date="2022-05-16T11:54:00Z">
                <w:pPr>
                  <w:pStyle w:val="TableText"/>
                </w:pPr>
              </w:pPrChange>
            </w:pPr>
            <w:r>
              <w:t>1..1</w:t>
            </w:r>
          </w:p>
        </w:tc>
        <w:tc>
          <w:tcPr>
            <w:tcW w:w="1152" w:type="dxa"/>
            <w:tcPrChange w:id="2950" w:author="Russ Ott" w:date="2022-05-16T11:54:00Z">
              <w:tcPr>
                <w:tcW w:w="1152" w:type="dxa"/>
              </w:tcPr>
            </w:tcPrChange>
          </w:tcPr>
          <w:p w14:paraId="21CCC9DE" w14:textId="77777777" w:rsidR="00440477" w:rsidRDefault="00440477">
            <w:pPr>
              <w:pStyle w:val="TableText"/>
              <w:keepNext w:val="0"/>
              <w:pPrChange w:id="2951" w:author="Russ Ott" w:date="2022-05-16T11:54:00Z">
                <w:pPr>
                  <w:pStyle w:val="TableText"/>
                </w:pPr>
              </w:pPrChange>
            </w:pPr>
            <w:r>
              <w:t>SHALL</w:t>
            </w:r>
          </w:p>
        </w:tc>
        <w:tc>
          <w:tcPr>
            <w:tcW w:w="864" w:type="dxa"/>
            <w:tcPrChange w:id="2952" w:author="Russ Ott" w:date="2022-05-16T11:54:00Z">
              <w:tcPr>
                <w:tcW w:w="864" w:type="dxa"/>
              </w:tcPr>
            </w:tcPrChange>
          </w:tcPr>
          <w:p w14:paraId="48691986" w14:textId="77777777" w:rsidR="00440477" w:rsidRDefault="00440477">
            <w:pPr>
              <w:pStyle w:val="TableText"/>
              <w:keepNext w:val="0"/>
              <w:pPrChange w:id="2953" w:author="Russ Ott" w:date="2022-05-16T11:54:00Z">
                <w:pPr>
                  <w:pStyle w:val="TableText"/>
                </w:pPr>
              </w:pPrChange>
            </w:pPr>
          </w:p>
        </w:tc>
        <w:tc>
          <w:tcPr>
            <w:tcW w:w="1104" w:type="dxa"/>
            <w:tcPrChange w:id="2954" w:author="Russ Ott" w:date="2022-05-16T11:54:00Z">
              <w:tcPr>
                <w:tcW w:w="1104" w:type="dxa"/>
              </w:tcPr>
            </w:tcPrChange>
          </w:tcPr>
          <w:p w14:paraId="0304F549" w14:textId="6D763C3A" w:rsidR="00440477" w:rsidRDefault="001C172D">
            <w:pPr>
              <w:pStyle w:val="TableText"/>
              <w:keepNext w:val="0"/>
              <w:pPrChange w:id="2955" w:author="Russ Ott" w:date="2022-05-16T11:54:00Z">
                <w:pPr>
                  <w:pStyle w:val="TableText"/>
                </w:pPr>
              </w:pPrChange>
            </w:pPr>
            <w:del w:id="2956" w:author="Russ Ott" w:date="2022-05-16T11:54:00Z">
              <w:r>
                <w:fldChar w:fldCharType="begin"/>
              </w:r>
              <w:r>
                <w:delInstrText xml:space="preserve"> HYPERLINK \l "C_4435-124" \h </w:delInstrText>
              </w:r>
              <w:r>
                <w:fldChar w:fldCharType="separate"/>
              </w:r>
              <w:r w:rsidR="002F5B8D">
                <w:rPr>
                  <w:rStyle w:val="HyperlinkText9pt"/>
                </w:rPr>
                <w:delText>4435-124</w:delText>
              </w:r>
              <w:r>
                <w:rPr>
                  <w:rStyle w:val="HyperlinkText9pt"/>
                </w:rPr>
                <w:fldChar w:fldCharType="end"/>
              </w:r>
            </w:del>
            <w:ins w:id="2957" w:author="Russ Ott" w:date="2022-05-16T11:54:00Z">
              <w:r>
                <w:fldChar w:fldCharType="begin"/>
              </w:r>
              <w:r>
                <w:instrText xml:space="preserve"> HYPERLINK \l "C_4515-124" \h </w:instrText>
              </w:r>
              <w:r>
                <w:fldChar w:fldCharType="separate"/>
              </w:r>
              <w:r w:rsidR="00440477">
                <w:rPr>
                  <w:rStyle w:val="HyperlinkText9pt"/>
                </w:rPr>
                <w:t>4515-124</w:t>
              </w:r>
              <w:r>
                <w:rPr>
                  <w:rStyle w:val="HyperlinkText9pt"/>
                </w:rPr>
                <w:fldChar w:fldCharType="end"/>
              </w:r>
            </w:ins>
          </w:p>
        </w:tc>
        <w:tc>
          <w:tcPr>
            <w:tcW w:w="2975" w:type="dxa"/>
            <w:tcPrChange w:id="2958" w:author="Russ Ott" w:date="2022-05-16T11:54:00Z">
              <w:tcPr>
                <w:tcW w:w="2975" w:type="dxa"/>
              </w:tcPr>
            </w:tcPrChange>
          </w:tcPr>
          <w:p w14:paraId="7042AF8F" w14:textId="77777777" w:rsidR="00440477" w:rsidRDefault="00440477">
            <w:pPr>
              <w:pStyle w:val="TableText"/>
              <w:keepNext w:val="0"/>
              <w:pPrChange w:id="2959" w:author="Russ Ott" w:date="2022-05-16T11:54:00Z">
                <w:pPr>
                  <w:pStyle w:val="TableText"/>
                </w:pPr>
              </w:pPrChange>
            </w:pPr>
            <w:r>
              <w:t>urn:oid:2.16.840.1.113883.5.6 (HL7ActClass) = CLUSTER</w:t>
            </w:r>
          </w:p>
        </w:tc>
      </w:tr>
      <w:tr w:rsidR="00440477" w14:paraId="680B6709" w14:textId="77777777" w:rsidTr="00BA7D84">
        <w:tblPrEx>
          <w:tblW w:w="10080" w:type="dxa"/>
          <w:jc w:val="center"/>
          <w:tblLayout w:type="fixed"/>
          <w:tblLook w:val="02A0" w:firstRow="1" w:lastRow="0" w:firstColumn="1" w:lastColumn="0" w:noHBand="1" w:noVBand="0"/>
          <w:tblPrExChange w:id="2960" w:author="Russ Ott" w:date="2022-05-16T11:54:00Z">
            <w:tblPrEx>
              <w:tblW w:w="10080" w:type="dxa"/>
              <w:jc w:val="center"/>
              <w:tblLayout w:type="fixed"/>
              <w:tblLook w:val="02A0" w:firstRow="1" w:lastRow="0" w:firstColumn="1" w:lastColumn="0" w:noHBand="1" w:noVBand="0"/>
            </w:tblPrEx>
          </w:tblPrExChange>
        </w:tblPrEx>
        <w:trPr>
          <w:jc w:val="center"/>
          <w:trPrChange w:id="2961" w:author="Russ Ott" w:date="2022-05-16T11:54:00Z">
            <w:trPr>
              <w:jc w:val="center"/>
            </w:trPr>
          </w:trPrChange>
        </w:trPr>
        <w:tc>
          <w:tcPr>
            <w:tcW w:w="3345" w:type="dxa"/>
            <w:tcPrChange w:id="2962" w:author="Russ Ott" w:date="2022-05-16T11:54:00Z">
              <w:tcPr>
                <w:tcW w:w="3345" w:type="dxa"/>
              </w:tcPr>
            </w:tcPrChange>
          </w:tcPr>
          <w:p w14:paraId="0001C5AE" w14:textId="77777777" w:rsidR="00440477" w:rsidRDefault="00440477">
            <w:pPr>
              <w:pStyle w:val="TableText"/>
              <w:keepNext w:val="0"/>
              <w:pPrChange w:id="2963" w:author="Russ Ott" w:date="2022-05-16T11:54:00Z">
                <w:pPr>
                  <w:pStyle w:val="TableText"/>
                </w:pPr>
              </w:pPrChange>
            </w:pPr>
            <w:r>
              <w:tab/>
              <w:t>@moodCode</w:t>
            </w:r>
          </w:p>
        </w:tc>
        <w:tc>
          <w:tcPr>
            <w:tcW w:w="720" w:type="dxa"/>
            <w:tcPrChange w:id="2964" w:author="Russ Ott" w:date="2022-05-16T11:54:00Z">
              <w:tcPr>
                <w:tcW w:w="720" w:type="dxa"/>
              </w:tcPr>
            </w:tcPrChange>
          </w:tcPr>
          <w:p w14:paraId="5F095177" w14:textId="77777777" w:rsidR="00440477" w:rsidRDefault="00440477">
            <w:pPr>
              <w:pStyle w:val="TableText"/>
              <w:keepNext w:val="0"/>
              <w:pPrChange w:id="2965" w:author="Russ Ott" w:date="2022-05-16T11:54:00Z">
                <w:pPr>
                  <w:pStyle w:val="TableText"/>
                </w:pPr>
              </w:pPrChange>
            </w:pPr>
            <w:r>
              <w:t>1..1</w:t>
            </w:r>
          </w:p>
        </w:tc>
        <w:tc>
          <w:tcPr>
            <w:tcW w:w="1152" w:type="dxa"/>
            <w:tcPrChange w:id="2966" w:author="Russ Ott" w:date="2022-05-16T11:54:00Z">
              <w:tcPr>
                <w:tcW w:w="1152" w:type="dxa"/>
              </w:tcPr>
            </w:tcPrChange>
          </w:tcPr>
          <w:p w14:paraId="03873759" w14:textId="77777777" w:rsidR="00440477" w:rsidRDefault="00440477">
            <w:pPr>
              <w:pStyle w:val="TableText"/>
              <w:keepNext w:val="0"/>
              <w:pPrChange w:id="2967" w:author="Russ Ott" w:date="2022-05-16T11:54:00Z">
                <w:pPr>
                  <w:pStyle w:val="TableText"/>
                </w:pPr>
              </w:pPrChange>
            </w:pPr>
            <w:r>
              <w:t>SHALL</w:t>
            </w:r>
          </w:p>
        </w:tc>
        <w:tc>
          <w:tcPr>
            <w:tcW w:w="864" w:type="dxa"/>
            <w:tcPrChange w:id="2968" w:author="Russ Ott" w:date="2022-05-16T11:54:00Z">
              <w:tcPr>
                <w:tcW w:w="864" w:type="dxa"/>
              </w:tcPr>
            </w:tcPrChange>
          </w:tcPr>
          <w:p w14:paraId="75630EFF" w14:textId="77777777" w:rsidR="00440477" w:rsidRDefault="00440477">
            <w:pPr>
              <w:pStyle w:val="TableText"/>
              <w:keepNext w:val="0"/>
              <w:pPrChange w:id="2969" w:author="Russ Ott" w:date="2022-05-16T11:54:00Z">
                <w:pPr>
                  <w:pStyle w:val="TableText"/>
                </w:pPr>
              </w:pPrChange>
            </w:pPr>
          </w:p>
        </w:tc>
        <w:tc>
          <w:tcPr>
            <w:tcW w:w="1104" w:type="dxa"/>
            <w:tcPrChange w:id="2970" w:author="Russ Ott" w:date="2022-05-16T11:54:00Z">
              <w:tcPr>
                <w:tcW w:w="1104" w:type="dxa"/>
              </w:tcPr>
            </w:tcPrChange>
          </w:tcPr>
          <w:p w14:paraId="74433948" w14:textId="6BF179D3" w:rsidR="00440477" w:rsidRDefault="001C172D">
            <w:pPr>
              <w:pStyle w:val="TableText"/>
              <w:keepNext w:val="0"/>
              <w:pPrChange w:id="2971" w:author="Russ Ott" w:date="2022-05-16T11:54:00Z">
                <w:pPr>
                  <w:pStyle w:val="TableText"/>
                </w:pPr>
              </w:pPrChange>
            </w:pPr>
            <w:del w:id="2972" w:author="Russ Ott" w:date="2022-05-16T11:54:00Z">
              <w:r>
                <w:fldChar w:fldCharType="begin"/>
              </w:r>
              <w:r>
                <w:delInstrText xml:space="preserve"> HYPERLINK \l "C_4435-125" \h </w:delInstrText>
              </w:r>
              <w:r>
                <w:fldChar w:fldCharType="separate"/>
              </w:r>
              <w:r w:rsidR="002F5B8D">
                <w:rPr>
                  <w:rStyle w:val="HyperlinkText9pt"/>
                </w:rPr>
                <w:delText>4435-125</w:delText>
              </w:r>
              <w:r>
                <w:rPr>
                  <w:rStyle w:val="HyperlinkText9pt"/>
                </w:rPr>
                <w:fldChar w:fldCharType="end"/>
              </w:r>
            </w:del>
            <w:ins w:id="2973" w:author="Russ Ott" w:date="2022-05-16T11:54:00Z">
              <w:r>
                <w:fldChar w:fldCharType="begin"/>
              </w:r>
              <w:r>
                <w:instrText xml:space="preserve"> HYPERLINK \l "C_4515-125" \h </w:instrText>
              </w:r>
              <w:r>
                <w:fldChar w:fldCharType="separate"/>
              </w:r>
              <w:r w:rsidR="00440477">
                <w:rPr>
                  <w:rStyle w:val="HyperlinkText9pt"/>
                </w:rPr>
                <w:t>4515-125</w:t>
              </w:r>
              <w:r>
                <w:rPr>
                  <w:rStyle w:val="HyperlinkText9pt"/>
                </w:rPr>
                <w:fldChar w:fldCharType="end"/>
              </w:r>
            </w:ins>
          </w:p>
        </w:tc>
        <w:tc>
          <w:tcPr>
            <w:tcW w:w="2975" w:type="dxa"/>
            <w:tcPrChange w:id="2974" w:author="Russ Ott" w:date="2022-05-16T11:54:00Z">
              <w:tcPr>
                <w:tcW w:w="2975" w:type="dxa"/>
              </w:tcPr>
            </w:tcPrChange>
          </w:tcPr>
          <w:p w14:paraId="51F967AE" w14:textId="77777777" w:rsidR="00440477" w:rsidRDefault="00440477">
            <w:pPr>
              <w:pStyle w:val="TableText"/>
              <w:keepNext w:val="0"/>
              <w:pPrChange w:id="2975" w:author="Russ Ott" w:date="2022-05-16T11:54:00Z">
                <w:pPr>
                  <w:pStyle w:val="TableText"/>
                </w:pPr>
              </w:pPrChange>
            </w:pPr>
            <w:r>
              <w:t>urn:oid:2.16.840.1.113883.5.1001 (HL7ActMood) = EVN</w:t>
            </w:r>
          </w:p>
        </w:tc>
      </w:tr>
      <w:tr w:rsidR="00440477" w14:paraId="676B9F25" w14:textId="77777777" w:rsidTr="00BA7D84">
        <w:tblPrEx>
          <w:tblW w:w="10080" w:type="dxa"/>
          <w:jc w:val="center"/>
          <w:tblLayout w:type="fixed"/>
          <w:tblLook w:val="02A0" w:firstRow="1" w:lastRow="0" w:firstColumn="1" w:lastColumn="0" w:noHBand="1" w:noVBand="0"/>
          <w:tblPrExChange w:id="2976" w:author="Russ Ott" w:date="2022-05-16T11:54:00Z">
            <w:tblPrEx>
              <w:tblW w:w="10080" w:type="dxa"/>
              <w:jc w:val="center"/>
              <w:tblLayout w:type="fixed"/>
              <w:tblLook w:val="02A0" w:firstRow="1" w:lastRow="0" w:firstColumn="1" w:lastColumn="0" w:noHBand="1" w:noVBand="0"/>
            </w:tblPrEx>
          </w:tblPrExChange>
        </w:tblPrEx>
        <w:trPr>
          <w:jc w:val="center"/>
          <w:trPrChange w:id="2977" w:author="Russ Ott" w:date="2022-05-16T11:54:00Z">
            <w:trPr>
              <w:jc w:val="center"/>
            </w:trPr>
          </w:trPrChange>
        </w:trPr>
        <w:tc>
          <w:tcPr>
            <w:tcW w:w="3345" w:type="dxa"/>
            <w:tcPrChange w:id="2978" w:author="Russ Ott" w:date="2022-05-16T11:54:00Z">
              <w:tcPr>
                <w:tcW w:w="3345" w:type="dxa"/>
              </w:tcPr>
            </w:tcPrChange>
          </w:tcPr>
          <w:p w14:paraId="187CA288" w14:textId="77777777" w:rsidR="00440477" w:rsidRDefault="00440477">
            <w:pPr>
              <w:pStyle w:val="TableText"/>
              <w:keepNext w:val="0"/>
              <w:pPrChange w:id="2979" w:author="Russ Ott" w:date="2022-05-16T11:54:00Z">
                <w:pPr>
                  <w:pStyle w:val="TableText"/>
                </w:pPr>
              </w:pPrChange>
            </w:pPr>
            <w:r>
              <w:tab/>
              <w:t>templateId</w:t>
            </w:r>
          </w:p>
        </w:tc>
        <w:tc>
          <w:tcPr>
            <w:tcW w:w="720" w:type="dxa"/>
            <w:tcPrChange w:id="2980" w:author="Russ Ott" w:date="2022-05-16T11:54:00Z">
              <w:tcPr>
                <w:tcW w:w="720" w:type="dxa"/>
              </w:tcPr>
            </w:tcPrChange>
          </w:tcPr>
          <w:p w14:paraId="00740238" w14:textId="77777777" w:rsidR="00440477" w:rsidRDefault="00440477">
            <w:pPr>
              <w:pStyle w:val="TableText"/>
              <w:keepNext w:val="0"/>
              <w:pPrChange w:id="2981" w:author="Russ Ott" w:date="2022-05-16T11:54:00Z">
                <w:pPr>
                  <w:pStyle w:val="TableText"/>
                </w:pPr>
              </w:pPrChange>
            </w:pPr>
            <w:r>
              <w:t>1..1</w:t>
            </w:r>
          </w:p>
        </w:tc>
        <w:tc>
          <w:tcPr>
            <w:tcW w:w="1152" w:type="dxa"/>
            <w:tcPrChange w:id="2982" w:author="Russ Ott" w:date="2022-05-16T11:54:00Z">
              <w:tcPr>
                <w:tcW w:w="1152" w:type="dxa"/>
              </w:tcPr>
            </w:tcPrChange>
          </w:tcPr>
          <w:p w14:paraId="7D85C467" w14:textId="77777777" w:rsidR="00440477" w:rsidRDefault="00440477">
            <w:pPr>
              <w:pStyle w:val="TableText"/>
              <w:keepNext w:val="0"/>
              <w:pPrChange w:id="2983" w:author="Russ Ott" w:date="2022-05-16T11:54:00Z">
                <w:pPr>
                  <w:pStyle w:val="TableText"/>
                </w:pPr>
              </w:pPrChange>
            </w:pPr>
            <w:r>
              <w:t>SHALL</w:t>
            </w:r>
          </w:p>
        </w:tc>
        <w:tc>
          <w:tcPr>
            <w:tcW w:w="864" w:type="dxa"/>
            <w:tcPrChange w:id="2984" w:author="Russ Ott" w:date="2022-05-16T11:54:00Z">
              <w:tcPr>
                <w:tcW w:w="864" w:type="dxa"/>
              </w:tcPr>
            </w:tcPrChange>
          </w:tcPr>
          <w:p w14:paraId="0FCCAE1D" w14:textId="77777777" w:rsidR="00440477" w:rsidRDefault="00440477">
            <w:pPr>
              <w:pStyle w:val="TableText"/>
              <w:keepNext w:val="0"/>
              <w:pPrChange w:id="2985" w:author="Russ Ott" w:date="2022-05-16T11:54:00Z">
                <w:pPr>
                  <w:pStyle w:val="TableText"/>
                </w:pPr>
              </w:pPrChange>
            </w:pPr>
          </w:p>
        </w:tc>
        <w:tc>
          <w:tcPr>
            <w:tcW w:w="1104" w:type="dxa"/>
            <w:tcPrChange w:id="2986" w:author="Russ Ott" w:date="2022-05-16T11:54:00Z">
              <w:tcPr>
                <w:tcW w:w="1104" w:type="dxa"/>
              </w:tcPr>
            </w:tcPrChange>
          </w:tcPr>
          <w:p w14:paraId="3A4055F1" w14:textId="29DB7E21" w:rsidR="00440477" w:rsidRDefault="001C172D">
            <w:pPr>
              <w:pStyle w:val="TableText"/>
              <w:keepNext w:val="0"/>
              <w:pPrChange w:id="2987" w:author="Russ Ott" w:date="2022-05-16T11:54:00Z">
                <w:pPr>
                  <w:pStyle w:val="TableText"/>
                </w:pPr>
              </w:pPrChange>
            </w:pPr>
            <w:del w:id="2988" w:author="Russ Ott" w:date="2022-05-16T11:54:00Z">
              <w:r>
                <w:fldChar w:fldCharType="begin"/>
              </w:r>
              <w:r>
                <w:delInstrText xml:space="preserve"> HYPERLINK \l "C_4435-112" \h </w:delInstrText>
              </w:r>
              <w:r>
                <w:fldChar w:fldCharType="separate"/>
              </w:r>
              <w:r w:rsidR="002F5B8D">
                <w:rPr>
                  <w:rStyle w:val="HyperlinkText9pt"/>
                </w:rPr>
                <w:delText>4435-112</w:delText>
              </w:r>
              <w:r>
                <w:rPr>
                  <w:rStyle w:val="HyperlinkText9pt"/>
                </w:rPr>
                <w:fldChar w:fldCharType="end"/>
              </w:r>
            </w:del>
            <w:ins w:id="2989" w:author="Russ Ott" w:date="2022-05-16T11:54:00Z">
              <w:r>
                <w:fldChar w:fldCharType="begin"/>
              </w:r>
              <w:r>
                <w:instrText xml:space="preserve"> HYPERLINK \l "C_4515-112" \h </w:instrText>
              </w:r>
              <w:r>
                <w:fldChar w:fldCharType="separate"/>
              </w:r>
              <w:r w:rsidR="00440477">
                <w:rPr>
                  <w:rStyle w:val="HyperlinkText9pt"/>
                </w:rPr>
                <w:t>4515-112</w:t>
              </w:r>
              <w:r>
                <w:rPr>
                  <w:rStyle w:val="HyperlinkText9pt"/>
                </w:rPr>
                <w:fldChar w:fldCharType="end"/>
              </w:r>
            </w:ins>
          </w:p>
        </w:tc>
        <w:tc>
          <w:tcPr>
            <w:tcW w:w="2975" w:type="dxa"/>
            <w:tcPrChange w:id="2990" w:author="Russ Ott" w:date="2022-05-16T11:54:00Z">
              <w:tcPr>
                <w:tcW w:w="2975" w:type="dxa"/>
              </w:tcPr>
            </w:tcPrChange>
          </w:tcPr>
          <w:p w14:paraId="512DDC5C" w14:textId="77777777" w:rsidR="00440477" w:rsidRDefault="00440477">
            <w:pPr>
              <w:pStyle w:val="TableText"/>
              <w:keepNext w:val="0"/>
              <w:pPrChange w:id="2991" w:author="Russ Ott" w:date="2022-05-16T11:54:00Z">
                <w:pPr>
                  <w:pStyle w:val="TableText"/>
                </w:pPr>
              </w:pPrChange>
            </w:pPr>
          </w:p>
        </w:tc>
      </w:tr>
      <w:tr w:rsidR="00440477" w14:paraId="0C73CEAE" w14:textId="77777777" w:rsidTr="00BA7D84">
        <w:tblPrEx>
          <w:tblW w:w="10080" w:type="dxa"/>
          <w:jc w:val="center"/>
          <w:tblLayout w:type="fixed"/>
          <w:tblLook w:val="02A0" w:firstRow="1" w:lastRow="0" w:firstColumn="1" w:lastColumn="0" w:noHBand="1" w:noVBand="0"/>
          <w:tblPrExChange w:id="2992" w:author="Russ Ott" w:date="2022-05-16T11:54:00Z">
            <w:tblPrEx>
              <w:tblW w:w="10080" w:type="dxa"/>
              <w:jc w:val="center"/>
              <w:tblLayout w:type="fixed"/>
              <w:tblLook w:val="02A0" w:firstRow="1" w:lastRow="0" w:firstColumn="1" w:lastColumn="0" w:noHBand="1" w:noVBand="0"/>
            </w:tblPrEx>
          </w:tblPrExChange>
        </w:tblPrEx>
        <w:trPr>
          <w:jc w:val="center"/>
          <w:trPrChange w:id="2993" w:author="Russ Ott" w:date="2022-05-16T11:54:00Z">
            <w:trPr>
              <w:jc w:val="center"/>
            </w:trPr>
          </w:trPrChange>
        </w:trPr>
        <w:tc>
          <w:tcPr>
            <w:tcW w:w="3345" w:type="dxa"/>
            <w:tcPrChange w:id="2994" w:author="Russ Ott" w:date="2022-05-16T11:54:00Z">
              <w:tcPr>
                <w:tcW w:w="3345" w:type="dxa"/>
              </w:tcPr>
            </w:tcPrChange>
          </w:tcPr>
          <w:p w14:paraId="26C53399" w14:textId="77777777" w:rsidR="00440477" w:rsidRDefault="00440477">
            <w:pPr>
              <w:pStyle w:val="TableText"/>
              <w:keepNext w:val="0"/>
              <w:pPrChange w:id="2995" w:author="Russ Ott" w:date="2022-05-16T11:54:00Z">
                <w:pPr>
                  <w:pStyle w:val="TableText"/>
                </w:pPr>
              </w:pPrChange>
            </w:pPr>
            <w:r>
              <w:tab/>
            </w:r>
            <w:r>
              <w:tab/>
              <w:t>@root</w:t>
            </w:r>
          </w:p>
        </w:tc>
        <w:tc>
          <w:tcPr>
            <w:tcW w:w="720" w:type="dxa"/>
            <w:tcPrChange w:id="2996" w:author="Russ Ott" w:date="2022-05-16T11:54:00Z">
              <w:tcPr>
                <w:tcW w:w="720" w:type="dxa"/>
              </w:tcPr>
            </w:tcPrChange>
          </w:tcPr>
          <w:p w14:paraId="7659304C" w14:textId="77777777" w:rsidR="00440477" w:rsidRDefault="00440477">
            <w:pPr>
              <w:pStyle w:val="TableText"/>
              <w:keepNext w:val="0"/>
              <w:pPrChange w:id="2997" w:author="Russ Ott" w:date="2022-05-16T11:54:00Z">
                <w:pPr>
                  <w:pStyle w:val="TableText"/>
                </w:pPr>
              </w:pPrChange>
            </w:pPr>
            <w:r>
              <w:t>1..1</w:t>
            </w:r>
          </w:p>
        </w:tc>
        <w:tc>
          <w:tcPr>
            <w:tcW w:w="1152" w:type="dxa"/>
            <w:tcPrChange w:id="2998" w:author="Russ Ott" w:date="2022-05-16T11:54:00Z">
              <w:tcPr>
                <w:tcW w:w="1152" w:type="dxa"/>
              </w:tcPr>
            </w:tcPrChange>
          </w:tcPr>
          <w:p w14:paraId="569ECAE5" w14:textId="77777777" w:rsidR="00440477" w:rsidRDefault="00440477">
            <w:pPr>
              <w:pStyle w:val="TableText"/>
              <w:keepNext w:val="0"/>
              <w:pPrChange w:id="2999" w:author="Russ Ott" w:date="2022-05-16T11:54:00Z">
                <w:pPr>
                  <w:pStyle w:val="TableText"/>
                </w:pPr>
              </w:pPrChange>
            </w:pPr>
            <w:r>
              <w:t>SHALL</w:t>
            </w:r>
          </w:p>
        </w:tc>
        <w:tc>
          <w:tcPr>
            <w:tcW w:w="864" w:type="dxa"/>
            <w:tcPrChange w:id="3000" w:author="Russ Ott" w:date="2022-05-16T11:54:00Z">
              <w:tcPr>
                <w:tcW w:w="864" w:type="dxa"/>
              </w:tcPr>
            </w:tcPrChange>
          </w:tcPr>
          <w:p w14:paraId="24DA93A0" w14:textId="77777777" w:rsidR="00440477" w:rsidRDefault="00440477">
            <w:pPr>
              <w:pStyle w:val="TableText"/>
              <w:keepNext w:val="0"/>
              <w:pPrChange w:id="3001" w:author="Russ Ott" w:date="2022-05-16T11:54:00Z">
                <w:pPr>
                  <w:pStyle w:val="TableText"/>
                </w:pPr>
              </w:pPrChange>
            </w:pPr>
          </w:p>
        </w:tc>
        <w:tc>
          <w:tcPr>
            <w:tcW w:w="1104" w:type="dxa"/>
            <w:tcPrChange w:id="3002" w:author="Russ Ott" w:date="2022-05-16T11:54:00Z">
              <w:tcPr>
                <w:tcW w:w="1104" w:type="dxa"/>
              </w:tcPr>
            </w:tcPrChange>
          </w:tcPr>
          <w:p w14:paraId="705E3232" w14:textId="64826FCF" w:rsidR="00440477" w:rsidRDefault="001C172D">
            <w:pPr>
              <w:pStyle w:val="TableText"/>
              <w:keepNext w:val="0"/>
              <w:pPrChange w:id="3003" w:author="Russ Ott" w:date="2022-05-16T11:54:00Z">
                <w:pPr>
                  <w:pStyle w:val="TableText"/>
                </w:pPr>
              </w:pPrChange>
            </w:pPr>
            <w:del w:id="3004" w:author="Russ Ott" w:date="2022-05-16T11:54:00Z">
              <w:r>
                <w:fldChar w:fldCharType="begin"/>
              </w:r>
              <w:r>
                <w:delInstrText xml:space="preserve"> HYPERLINK \l "C_4435-117" \h </w:delInstrText>
              </w:r>
              <w:r>
                <w:fldChar w:fldCharType="separate"/>
              </w:r>
              <w:r w:rsidR="002F5B8D">
                <w:rPr>
                  <w:rStyle w:val="HyperlinkText9pt"/>
                </w:rPr>
                <w:delText>4435-117</w:delText>
              </w:r>
              <w:r>
                <w:rPr>
                  <w:rStyle w:val="HyperlinkText9pt"/>
                </w:rPr>
                <w:fldChar w:fldCharType="end"/>
              </w:r>
            </w:del>
            <w:ins w:id="3005" w:author="Russ Ott" w:date="2022-05-16T11:54:00Z">
              <w:r>
                <w:fldChar w:fldCharType="begin"/>
              </w:r>
              <w:r>
                <w:instrText xml:space="preserve"> HYPERLINK \l "C_4515-117" \h </w:instrText>
              </w:r>
              <w:r>
                <w:fldChar w:fldCharType="separate"/>
              </w:r>
              <w:r w:rsidR="00440477">
                <w:rPr>
                  <w:rStyle w:val="HyperlinkText9pt"/>
                </w:rPr>
                <w:t>4515-117</w:t>
              </w:r>
              <w:r>
                <w:rPr>
                  <w:rStyle w:val="HyperlinkText9pt"/>
                </w:rPr>
                <w:fldChar w:fldCharType="end"/>
              </w:r>
            </w:ins>
          </w:p>
        </w:tc>
        <w:tc>
          <w:tcPr>
            <w:tcW w:w="2975" w:type="dxa"/>
            <w:tcPrChange w:id="3006" w:author="Russ Ott" w:date="2022-05-16T11:54:00Z">
              <w:tcPr>
                <w:tcW w:w="2975" w:type="dxa"/>
              </w:tcPr>
            </w:tcPrChange>
          </w:tcPr>
          <w:p w14:paraId="68B89688" w14:textId="77777777" w:rsidR="00440477" w:rsidRDefault="00440477">
            <w:pPr>
              <w:pStyle w:val="TableText"/>
              <w:keepNext w:val="0"/>
              <w:pPrChange w:id="3007" w:author="Russ Ott" w:date="2022-05-16T11:54:00Z">
                <w:pPr>
                  <w:pStyle w:val="TableText"/>
                </w:pPr>
              </w:pPrChange>
            </w:pPr>
            <w:r>
              <w:t>2.16.840.1.113883.10.20.22.4.500</w:t>
            </w:r>
          </w:p>
        </w:tc>
      </w:tr>
      <w:tr w:rsidR="00440477" w14:paraId="279C0095" w14:textId="77777777" w:rsidTr="00BA7D84">
        <w:tblPrEx>
          <w:tblW w:w="10080" w:type="dxa"/>
          <w:jc w:val="center"/>
          <w:tblLayout w:type="fixed"/>
          <w:tblLook w:val="02A0" w:firstRow="1" w:lastRow="0" w:firstColumn="1" w:lastColumn="0" w:noHBand="1" w:noVBand="0"/>
          <w:tblPrExChange w:id="3008" w:author="Russ Ott" w:date="2022-05-16T11:54:00Z">
            <w:tblPrEx>
              <w:tblW w:w="10080" w:type="dxa"/>
              <w:jc w:val="center"/>
              <w:tblLayout w:type="fixed"/>
              <w:tblLook w:val="02A0" w:firstRow="1" w:lastRow="0" w:firstColumn="1" w:lastColumn="0" w:noHBand="1" w:noVBand="0"/>
            </w:tblPrEx>
          </w:tblPrExChange>
        </w:tblPrEx>
        <w:trPr>
          <w:jc w:val="center"/>
          <w:trPrChange w:id="3009" w:author="Russ Ott" w:date="2022-05-16T11:54:00Z">
            <w:trPr>
              <w:jc w:val="center"/>
            </w:trPr>
          </w:trPrChange>
        </w:trPr>
        <w:tc>
          <w:tcPr>
            <w:tcW w:w="3345" w:type="dxa"/>
            <w:tcPrChange w:id="3010" w:author="Russ Ott" w:date="2022-05-16T11:54:00Z">
              <w:tcPr>
                <w:tcW w:w="3345" w:type="dxa"/>
              </w:tcPr>
            </w:tcPrChange>
          </w:tcPr>
          <w:p w14:paraId="51CC9292" w14:textId="77777777" w:rsidR="00440477" w:rsidRDefault="00440477">
            <w:pPr>
              <w:pStyle w:val="TableText"/>
              <w:keepNext w:val="0"/>
              <w:pPrChange w:id="3011" w:author="Russ Ott" w:date="2022-05-16T11:54:00Z">
                <w:pPr>
                  <w:pStyle w:val="TableText"/>
                </w:pPr>
              </w:pPrChange>
            </w:pPr>
            <w:r>
              <w:tab/>
            </w:r>
            <w:r>
              <w:tab/>
              <w:t>@extension</w:t>
            </w:r>
          </w:p>
        </w:tc>
        <w:tc>
          <w:tcPr>
            <w:tcW w:w="720" w:type="dxa"/>
            <w:tcPrChange w:id="3012" w:author="Russ Ott" w:date="2022-05-16T11:54:00Z">
              <w:tcPr>
                <w:tcW w:w="720" w:type="dxa"/>
              </w:tcPr>
            </w:tcPrChange>
          </w:tcPr>
          <w:p w14:paraId="301FCF12" w14:textId="77777777" w:rsidR="00440477" w:rsidRDefault="00440477">
            <w:pPr>
              <w:pStyle w:val="TableText"/>
              <w:keepNext w:val="0"/>
              <w:pPrChange w:id="3013" w:author="Russ Ott" w:date="2022-05-16T11:54:00Z">
                <w:pPr>
                  <w:pStyle w:val="TableText"/>
                </w:pPr>
              </w:pPrChange>
            </w:pPr>
            <w:r>
              <w:t>1..1</w:t>
            </w:r>
          </w:p>
        </w:tc>
        <w:tc>
          <w:tcPr>
            <w:tcW w:w="1152" w:type="dxa"/>
            <w:tcPrChange w:id="3014" w:author="Russ Ott" w:date="2022-05-16T11:54:00Z">
              <w:tcPr>
                <w:tcW w:w="1152" w:type="dxa"/>
              </w:tcPr>
            </w:tcPrChange>
          </w:tcPr>
          <w:p w14:paraId="4F57ABD2" w14:textId="77777777" w:rsidR="00440477" w:rsidRDefault="00440477">
            <w:pPr>
              <w:pStyle w:val="TableText"/>
              <w:keepNext w:val="0"/>
              <w:pPrChange w:id="3015" w:author="Russ Ott" w:date="2022-05-16T11:54:00Z">
                <w:pPr>
                  <w:pStyle w:val="TableText"/>
                </w:pPr>
              </w:pPrChange>
            </w:pPr>
            <w:r>
              <w:t>SHALL</w:t>
            </w:r>
          </w:p>
        </w:tc>
        <w:tc>
          <w:tcPr>
            <w:tcW w:w="864" w:type="dxa"/>
            <w:tcPrChange w:id="3016" w:author="Russ Ott" w:date="2022-05-16T11:54:00Z">
              <w:tcPr>
                <w:tcW w:w="864" w:type="dxa"/>
              </w:tcPr>
            </w:tcPrChange>
          </w:tcPr>
          <w:p w14:paraId="71677FA9" w14:textId="77777777" w:rsidR="00440477" w:rsidRDefault="00440477">
            <w:pPr>
              <w:pStyle w:val="TableText"/>
              <w:keepNext w:val="0"/>
              <w:pPrChange w:id="3017" w:author="Russ Ott" w:date="2022-05-16T11:54:00Z">
                <w:pPr>
                  <w:pStyle w:val="TableText"/>
                </w:pPr>
              </w:pPrChange>
            </w:pPr>
          </w:p>
        </w:tc>
        <w:tc>
          <w:tcPr>
            <w:tcW w:w="1104" w:type="dxa"/>
            <w:tcPrChange w:id="3018" w:author="Russ Ott" w:date="2022-05-16T11:54:00Z">
              <w:tcPr>
                <w:tcW w:w="1104" w:type="dxa"/>
              </w:tcPr>
            </w:tcPrChange>
          </w:tcPr>
          <w:p w14:paraId="2A997793" w14:textId="7B083E66" w:rsidR="00440477" w:rsidRDefault="001C172D">
            <w:pPr>
              <w:pStyle w:val="TableText"/>
              <w:keepNext w:val="0"/>
              <w:pPrChange w:id="3019" w:author="Russ Ott" w:date="2022-05-16T11:54:00Z">
                <w:pPr>
                  <w:pStyle w:val="TableText"/>
                </w:pPr>
              </w:pPrChange>
            </w:pPr>
            <w:del w:id="3020" w:author="Russ Ott" w:date="2022-05-16T11:54:00Z">
              <w:r>
                <w:fldChar w:fldCharType="begin"/>
              </w:r>
              <w:r>
                <w:delInstrText xml:space="preserve"> HYPERLINK \l "C_4435-118" \h </w:delInstrText>
              </w:r>
              <w:r>
                <w:fldChar w:fldCharType="separate"/>
              </w:r>
              <w:r w:rsidR="002F5B8D">
                <w:rPr>
                  <w:rStyle w:val="HyperlinkText9pt"/>
                </w:rPr>
                <w:delText>4435-118</w:delText>
              </w:r>
              <w:r>
                <w:rPr>
                  <w:rStyle w:val="HyperlinkText9pt"/>
                </w:rPr>
                <w:fldChar w:fldCharType="end"/>
              </w:r>
            </w:del>
            <w:ins w:id="3021" w:author="Russ Ott" w:date="2022-05-16T11:54:00Z">
              <w:r>
                <w:fldChar w:fldCharType="begin"/>
              </w:r>
              <w:r>
                <w:instrText xml:space="preserve"> HYPERLINK \l "C_4515-118" \h </w:instrText>
              </w:r>
              <w:r>
                <w:fldChar w:fldCharType="separate"/>
              </w:r>
              <w:r w:rsidR="00440477">
                <w:rPr>
                  <w:rStyle w:val="HyperlinkText9pt"/>
                </w:rPr>
                <w:t>4515-118</w:t>
              </w:r>
              <w:r>
                <w:rPr>
                  <w:rStyle w:val="HyperlinkText9pt"/>
                </w:rPr>
                <w:fldChar w:fldCharType="end"/>
              </w:r>
            </w:ins>
          </w:p>
        </w:tc>
        <w:tc>
          <w:tcPr>
            <w:tcW w:w="2975" w:type="dxa"/>
            <w:tcPrChange w:id="3022" w:author="Russ Ott" w:date="2022-05-16T11:54:00Z">
              <w:tcPr>
                <w:tcW w:w="2975" w:type="dxa"/>
              </w:tcPr>
            </w:tcPrChange>
          </w:tcPr>
          <w:p w14:paraId="5C8CFB92" w14:textId="064EC5F8" w:rsidR="00440477" w:rsidRDefault="002F5B8D">
            <w:pPr>
              <w:pStyle w:val="TableText"/>
              <w:keepNext w:val="0"/>
              <w:pPrChange w:id="3023" w:author="Russ Ott" w:date="2022-05-16T11:54:00Z">
                <w:pPr>
                  <w:pStyle w:val="TableText"/>
                </w:pPr>
              </w:pPrChange>
            </w:pPr>
            <w:del w:id="3024" w:author="Russ Ott" w:date="2022-05-16T11:54:00Z">
              <w:r>
                <w:delText>2019-07</w:delText>
              </w:r>
            </w:del>
            <w:ins w:id="3025" w:author="Russ Ott" w:date="2022-05-16T11:54:00Z">
              <w:r w:rsidR="00440477">
                <w:t>2022-06</w:t>
              </w:r>
            </w:ins>
            <w:r w:rsidR="00440477">
              <w:t>-01</w:t>
            </w:r>
          </w:p>
        </w:tc>
      </w:tr>
      <w:tr w:rsidR="00440477" w14:paraId="0B40C7C5" w14:textId="77777777" w:rsidTr="00BA7D84">
        <w:tblPrEx>
          <w:tblW w:w="10080" w:type="dxa"/>
          <w:jc w:val="center"/>
          <w:tblLayout w:type="fixed"/>
          <w:tblLook w:val="02A0" w:firstRow="1" w:lastRow="0" w:firstColumn="1" w:lastColumn="0" w:noHBand="1" w:noVBand="0"/>
          <w:tblPrExChange w:id="3026" w:author="Russ Ott" w:date="2022-05-16T11:54:00Z">
            <w:tblPrEx>
              <w:tblW w:w="10080" w:type="dxa"/>
              <w:jc w:val="center"/>
              <w:tblLayout w:type="fixed"/>
              <w:tblLook w:val="02A0" w:firstRow="1" w:lastRow="0" w:firstColumn="1" w:lastColumn="0" w:noHBand="1" w:noVBand="0"/>
            </w:tblPrEx>
          </w:tblPrExChange>
        </w:tblPrEx>
        <w:trPr>
          <w:jc w:val="center"/>
          <w:trPrChange w:id="3027" w:author="Russ Ott" w:date="2022-05-16T11:54:00Z">
            <w:trPr>
              <w:jc w:val="center"/>
            </w:trPr>
          </w:trPrChange>
        </w:trPr>
        <w:tc>
          <w:tcPr>
            <w:tcW w:w="3345" w:type="dxa"/>
            <w:tcPrChange w:id="3028" w:author="Russ Ott" w:date="2022-05-16T11:54:00Z">
              <w:tcPr>
                <w:tcW w:w="3345" w:type="dxa"/>
              </w:tcPr>
            </w:tcPrChange>
          </w:tcPr>
          <w:p w14:paraId="26CF273A" w14:textId="77777777" w:rsidR="00440477" w:rsidRDefault="00440477">
            <w:pPr>
              <w:pStyle w:val="TableText"/>
              <w:keepNext w:val="0"/>
              <w:pPrChange w:id="3029" w:author="Russ Ott" w:date="2022-05-16T11:54:00Z">
                <w:pPr>
                  <w:pStyle w:val="TableText"/>
                </w:pPr>
              </w:pPrChange>
            </w:pPr>
            <w:r>
              <w:tab/>
              <w:t>id</w:t>
            </w:r>
          </w:p>
        </w:tc>
        <w:tc>
          <w:tcPr>
            <w:tcW w:w="720" w:type="dxa"/>
            <w:tcPrChange w:id="3030" w:author="Russ Ott" w:date="2022-05-16T11:54:00Z">
              <w:tcPr>
                <w:tcW w:w="720" w:type="dxa"/>
              </w:tcPr>
            </w:tcPrChange>
          </w:tcPr>
          <w:p w14:paraId="7420A067" w14:textId="77777777" w:rsidR="00440477" w:rsidRDefault="00440477">
            <w:pPr>
              <w:pStyle w:val="TableText"/>
              <w:keepNext w:val="0"/>
              <w:pPrChange w:id="3031" w:author="Russ Ott" w:date="2022-05-16T11:54:00Z">
                <w:pPr>
                  <w:pStyle w:val="TableText"/>
                </w:pPr>
              </w:pPrChange>
            </w:pPr>
            <w:r>
              <w:t>1..*</w:t>
            </w:r>
          </w:p>
        </w:tc>
        <w:tc>
          <w:tcPr>
            <w:tcW w:w="1152" w:type="dxa"/>
            <w:tcPrChange w:id="3032" w:author="Russ Ott" w:date="2022-05-16T11:54:00Z">
              <w:tcPr>
                <w:tcW w:w="1152" w:type="dxa"/>
              </w:tcPr>
            </w:tcPrChange>
          </w:tcPr>
          <w:p w14:paraId="22B6826F" w14:textId="77777777" w:rsidR="00440477" w:rsidRDefault="00440477">
            <w:pPr>
              <w:pStyle w:val="TableText"/>
              <w:keepNext w:val="0"/>
              <w:pPrChange w:id="3033" w:author="Russ Ott" w:date="2022-05-16T11:54:00Z">
                <w:pPr>
                  <w:pStyle w:val="TableText"/>
                </w:pPr>
              </w:pPrChange>
            </w:pPr>
            <w:r>
              <w:t>SHALL</w:t>
            </w:r>
          </w:p>
        </w:tc>
        <w:tc>
          <w:tcPr>
            <w:tcW w:w="864" w:type="dxa"/>
            <w:tcPrChange w:id="3034" w:author="Russ Ott" w:date="2022-05-16T11:54:00Z">
              <w:tcPr>
                <w:tcW w:w="864" w:type="dxa"/>
              </w:tcPr>
            </w:tcPrChange>
          </w:tcPr>
          <w:p w14:paraId="4EB6AF45" w14:textId="77777777" w:rsidR="00440477" w:rsidRDefault="00440477">
            <w:pPr>
              <w:pStyle w:val="TableText"/>
              <w:keepNext w:val="0"/>
              <w:pPrChange w:id="3035" w:author="Russ Ott" w:date="2022-05-16T11:54:00Z">
                <w:pPr>
                  <w:pStyle w:val="TableText"/>
                </w:pPr>
              </w:pPrChange>
            </w:pPr>
          </w:p>
        </w:tc>
        <w:tc>
          <w:tcPr>
            <w:tcW w:w="1104" w:type="dxa"/>
            <w:tcPrChange w:id="3036" w:author="Russ Ott" w:date="2022-05-16T11:54:00Z">
              <w:tcPr>
                <w:tcW w:w="1104" w:type="dxa"/>
              </w:tcPr>
            </w:tcPrChange>
          </w:tcPr>
          <w:p w14:paraId="516EC6D4" w14:textId="170D78C3" w:rsidR="00440477" w:rsidRDefault="001C172D">
            <w:pPr>
              <w:pStyle w:val="TableText"/>
              <w:keepNext w:val="0"/>
              <w:pPrChange w:id="3037" w:author="Russ Ott" w:date="2022-05-16T11:54:00Z">
                <w:pPr>
                  <w:pStyle w:val="TableText"/>
                </w:pPr>
              </w:pPrChange>
            </w:pPr>
            <w:del w:id="3038" w:author="Russ Ott" w:date="2022-05-16T11:54:00Z">
              <w:r>
                <w:fldChar w:fldCharType="begin"/>
              </w:r>
              <w:r>
                <w:delInstrText xml:space="preserve"> HYPERLINK \l "C_4435-126" \h </w:delInstrText>
              </w:r>
              <w:r>
                <w:fldChar w:fldCharType="separate"/>
              </w:r>
              <w:r w:rsidR="002F5B8D">
                <w:rPr>
                  <w:rStyle w:val="HyperlinkText9pt"/>
                </w:rPr>
                <w:delText>4435-126</w:delText>
              </w:r>
              <w:r>
                <w:rPr>
                  <w:rStyle w:val="HyperlinkText9pt"/>
                </w:rPr>
                <w:fldChar w:fldCharType="end"/>
              </w:r>
            </w:del>
            <w:ins w:id="3039" w:author="Russ Ott" w:date="2022-05-16T11:54:00Z">
              <w:r>
                <w:fldChar w:fldCharType="begin"/>
              </w:r>
              <w:r>
                <w:instrText xml:space="preserve"> HYPERLINK \l "C_4515-126" \h </w:instrText>
              </w:r>
              <w:r>
                <w:fldChar w:fldCharType="separate"/>
              </w:r>
              <w:r w:rsidR="00440477">
                <w:rPr>
                  <w:rStyle w:val="HyperlinkText9pt"/>
                </w:rPr>
                <w:t>4515-126</w:t>
              </w:r>
              <w:r>
                <w:rPr>
                  <w:rStyle w:val="HyperlinkText9pt"/>
                </w:rPr>
                <w:fldChar w:fldCharType="end"/>
              </w:r>
            </w:ins>
          </w:p>
        </w:tc>
        <w:tc>
          <w:tcPr>
            <w:tcW w:w="2975" w:type="dxa"/>
            <w:tcPrChange w:id="3040" w:author="Russ Ott" w:date="2022-05-16T11:54:00Z">
              <w:tcPr>
                <w:tcW w:w="2975" w:type="dxa"/>
              </w:tcPr>
            </w:tcPrChange>
          </w:tcPr>
          <w:p w14:paraId="21CE87E9" w14:textId="77777777" w:rsidR="00440477" w:rsidRDefault="00440477">
            <w:pPr>
              <w:pStyle w:val="TableText"/>
              <w:keepNext w:val="0"/>
              <w:pPrChange w:id="3041" w:author="Russ Ott" w:date="2022-05-16T11:54:00Z">
                <w:pPr>
                  <w:pStyle w:val="TableText"/>
                </w:pPr>
              </w:pPrChange>
            </w:pPr>
          </w:p>
        </w:tc>
      </w:tr>
      <w:tr w:rsidR="00440477" w14:paraId="2CF9E380" w14:textId="77777777" w:rsidTr="00BA7D84">
        <w:tblPrEx>
          <w:tblW w:w="10080" w:type="dxa"/>
          <w:jc w:val="center"/>
          <w:tblLayout w:type="fixed"/>
          <w:tblLook w:val="02A0" w:firstRow="1" w:lastRow="0" w:firstColumn="1" w:lastColumn="0" w:noHBand="1" w:noVBand="0"/>
          <w:tblPrExChange w:id="3042" w:author="Russ Ott" w:date="2022-05-16T11:54:00Z">
            <w:tblPrEx>
              <w:tblW w:w="10080" w:type="dxa"/>
              <w:jc w:val="center"/>
              <w:tblLayout w:type="fixed"/>
              <w:tblLook w:val="02A0" w:firstRow="1" w:lastRow="0" w:firstColumn="1" w:lastColumn="0" w:noHBand="1" w:noVBand="0"/>
            </w:tblPrEx>
          </w:tblPrExChange>
        </w:tblPrEx>
        <w:trPr>
          <w:jc w:val="center"/>
          <w:trPrChange w:id="3043" w:author="Russ Ott" w:date="2022-05-16T11:54:00Z">
            <w:trPr>
              <w:jc w:val="center"/>
            </w:trPr>
          </w:trPrChange>
        </w:trPr>
        <w:tc>
          <w:tcPr>
            <w:tcW w:w="3345" w:type="dxa"/>
            <w:tcPrChange w:id="3044" w:author="Russ Ott" w:date="2022-05-16T11:54:00Z">
              <w:tcPr>
                <w:tcW w:w="3345" w:type="dxa"/>
              </w:tcPr>
            </w:tcPrChange>
          </w:tcPr>
          <w:p w14:paraId="4F3C870A" w14:textId="77777777" w:rsidR="00440477" w:rsidRDefault="00440477">
            <w:pPr>
              <w:pStyle w:val="TableText"/>
              <w:keepNext w:val="0"/>
              <w:pPrChange w:id="3045" w:author="Russ Ott" w:date="2022-05-16T11:54:00Z">
                <w:pPr>
                  <w:pStyle w:val="TableText"/>
                </w:pPr>
              </w:pPrChange>
            </w:pPr>
            <w:r>
              <w:tab/>
              <w:t>code</w:t>
            </w:r>
          </w:p>
        </w:tc>
        <w:tc>
          <w:tcPr>
            <w:tcW w:w="720" w:type="dxa"/>
            <w:tcPrChange w:id="3046" w:author="Russ Ott" w:date="2022-05-16T11:54:00Z">
              <w:tcPr>
                <w:tcW w:w="720" w:type="dxa"/>
              </w:tcPr>
            </w:tcPrChange>
          </w:tcPr>
          <w:p w14:paraId="6015667E" w14:textId="77777777" w:rsidR="00440477" w:rsidRDefault="00440477">
            <w:pPr>
              <w:pStyle w:val="TableText"/>
              <w:keepNext w:val="0"/>
              <w:pPrChange w:id="3047" w:author="Russ Ott" w:date="2022-05-16T11:54:00Z">
                <w:pPr>
                  <w:pStyle w:val="TableText"/>
                </w:pPr>
              </w:pPrChange>
            </w:pPr>
            <w:r>
              <w:t>1..1</w:t>
            </w:r>
          </w:p>
        </w:tc>
        <w:tc>
          <w:tcPr>
            <w:tcW w:w="1152" w:type="dxa"/>
            <w:tcPrChange w:id="3048" w:author="Russ Ott" w:date="2022-05-16T11:54:00Z">
              <w:tcPr>
                <w:tcW w:w="1152" w:type="dxa"/>
              </w:tcPr>
            </w:tcPrChange>
          </w:tcPr>
          <w:p w14:paraId="3009E423" w14:textId="77777777" w:rsidR="00440477" w:rsidRDefault="00440477">
            <w:pPr>
              <w:pStyle w:val="TableText"/>
              <w:keepNext w:val="0"/>
              <w:pPrChange w:id="3049" w:author="Russ Ott" w:date="2022-05-16T11:54:00Z">
                <w:pPr>
                  <w:pStyle w:val="TableText"/>
                </w:pPr>
              </w:pPrChange>
            </w:pPr>
            <w:r>
              <w:t>SHALL</w:t>
            </w:r>
          </w:p>
        </w:tc>
        <w:tc>
          <w:tcPr>
            <w:tcW w:w="864" w:type="dxa"/>
            <w:tcPrChange w:id="3050" w:author="Russ Ott" w:date="2022-05-16T11:54:00Z">
              <w:tcPr>
                <w:tcW w:w="864" w:type="dxa"/>
              </w:tcPr>
            </w:tcPrChange>
          </w:tcPr>
          <w:p w14:paraId="0681EFEE" w14:textId="77777777" w:rsidR="00440477" w:rsidRDefault="00440477">
            <w:pPr>
              <w:pStyle w:val="TableText"/>
              <w:keepNext w:val="0"/>
              <w:pPrChange w:id="3051" w:author="Russ Ott" w:date="2022-05-16T11:54:00Z">
                <w:pPr>
                  <w:pStyle w:val="TableText"/>
                </w:pPr>
              </w:pPrChange>
            </w:pPr>
          </w:p>
        </w:tc>
        <w:tc>
          <w:tcPr>
            <w:tcW w:w="1104" w:type="dxa"/>
            <w:tcPrChange w:id="3052" w:author="Russ Ott" w:date="2022-05-16T11:54:00Z">
              <w:tcPr>
                <w:tcW w:w="1104" w:type="dxa"/>
              </w:tcPr>
            </w:tcPrChange>
          </w:tcPr>
          <w:p w14:paraId="41DE2F70" w14:textId="7ADE971F" w:rsidR="00440477" w:rsidRDefault="001C172D">
            <w:pPr>
              <w:pStyle w:val="TableText"/>
              <w:keepNext w:val="0"/>
              <w:pPrChange w:id="3053" w:author="Russ Ott" w:date="2022-05-16T11:54:00Z">
                <w:pPr>
                  <w:pStyle w:val="TableText"/>
                </w:pPr>
              </w:pPrChange>
            </w:pPr>
            <w:del w:id="3054" w:author="Russ Ott" w:date="2022-05-16T11:54:00Z">
              <w:r>
                <w:fldChar w:fldCharType="begin"/>
              </w:r>
              <w:r>
                <w:delInstrText xml:space="preserve"> HYPERLINK \l "C_4435-114" \h </w:delInstrText>
              </w:r>
              <w:r>
                <w:fldChar w:fldCharType="separate"/>
              </w:r>
              <w:r w:rsidR="002F5B8D">
                <w:rPr>
                  <w:rStyle w:val="HyperlinkText9pt"/>
                </w:rPr>
                <w:delText>4435-114</w:delText>
              </w:r>
              <w:r>
                <w:rPr>
                  <w:rStyle w:val="HyperlinkText9pt"/>
                </w:rPr>
                <w:fldChar w:fldCharType="end"/>
              </w:r>
            </w:del>
            <w:ins w:id="3055" w:author="Russ Ott" w:date="2022-05-16T11:54:00Z">
              <w:r>
                <w:fldChar w:fldCharType="begin"/>
              </w:r>
              <w:r>
                <w:instrText xml:space="preserve"> HYPERLINK \l "C_4515-114" \h </w:instrText>
              </w:r>
              <w:r>
                <w:fldChar w:fldCharType="separate"/>
              </w:r>
              <w:r w:rsidR="00440477">
                <w:rPr>
                  <w:rStyle w:val="HyperlinkText9pt"/>
                </w:rPr>
                <w:t>4515-114</w:t>
              </w:r>
              <w:r>
                <w:rPr>
                  <w:rStyle w:val="HyperlinkText9pt"/>
                </w:rPr>
                <w:fldChar w:fldCharType="end"/>
              </w:r>
            </w:ins>
          </w:p>
        </w:tc>
        <w:tc>
          <w:tcPr>
            <w:tcW w:w="2975" w:type="dxa"/>
            <w:tcPrChange w:id="3056" w:author="Russ Ott" w:date="2022-05-16T11:54:00Z">
              <w:tcPr>
                <w:tcW w:w="2975" w:type="dxa"/>
              </w:tcPr>
            </w:tcPrChange>
          </w:tcPr>
          <w:p w14:paraId="03CEBB73" w14:textId="77777777" w:rsidR="00440477" w:rsidRDefault="00440477">
            <w:pPr>
              <w:pStyle w:val="TableText"/>
              <w:keepNext w:val="0"/>
              <w:pPrChange w:id="3057" w:author="Russ Ott" w:date="2022-05-16T11:54:00Z">
                <w:pPr>
                  <w:pStyle w:val="TableText"/>
                </w:pPr>
              </w:pPrChange>
            </w:pPr>
          </w:p>
        </w:tc>
      </w:tr>
      <w:tr w:rsidR="00440477" w14:paraId="35CEC05B" w14:textId="77777777" w:rsidTr="00BA7D84">
        <w:tblPrEx>
          <w:tblW w:w="10080" w:type="dxa"/>
          <w:jc w:val="center"/>
          <w:tblLayout w:type="fixed"/>
          <w:tblLook w:val="02A0" w:firstRow="1" w:lastRow="0" w:firstColumn="1" w:lastColumn="0" w:noHBand="1" w:noVBand="0"/>
          <w:tblPrExChange w:id="3058" w:author="Russ Ott" w:date="2022-05-16T11:54:00Z">
            <w:tblPrEx>
              <w:tblW w:w="10080" w:type="dxa"/>
              <w:jc w:val="center"/>
              <w:tblLayout w:type="fixed"/>
              <w:tblLook w:val="02A0" w:firstRow="1" w:lastRow="0" w:firstColumn="1" w:lastColumn="0" w:noHBand="1" w:noVBand="0"/>
            </w:tblPrEx>
          </w:tblPrExChange>
        </w:tblPrEx>
        <w:trPr>
          <w:jc w:val="center"/>
          <w:trPrChange w:id="3059" w:author="Russ Ott" w:date="2022-05-16T11:54:00Z">
            <w:trPr>
              <w:jc w:val="center"/>
            </w:trPr>
          </w:trPrChange>
        </w:trPr>
        <w:tc>
          <w:tcPr>
            <w:tcW w:w="3345" w:type="dxa"/>
            <w:tcPrChange w:id="3060" w:author="Russ Ott" w:date="2022-05-16T11:54:00Z">
              <w:tcPr>
                <w:tcW w:w="3345" w:type="dxa"/>
              </w:tcPr>
            </w:tcPrChange>
          </w:tcPr>
          <w:p w14:paraId="09996C3C" w14:textId="77777777" w:rsidR="00440477" w:rsidRDefault="00440477">
            <w:pPr>
              <w:pStyle w:val="TableText"/>
              <w:keepNext w:val="0"/>
              <w:pPrChange w:id="3061" w:author="Russ Ott" w:date="2022-05-16T11:54:00Z">
                <w:pPr>
                  <w:pStyle w:val="TableText"/>
                </w:pPr>
              </w:pPrChange>
            </w:pPr>
            <w:r>
              <w:tab/>
            </w:r>
            <w:r>
              <w:tab/>
              <w:t>@code</w:t>
            </w:r>
          </w:p>
        </w:tc>
        <w:tc>
          <w:tcPr>
            <w:tcW w:w="720" w:type="dxa"/>
            <w:tcPrChange w:id="3062" w:author="Russ Ott" w:date="2022-05-16T11:54:00Z">
              <w:tcPr>
                <w:tcW w:w="720" w:type="dxa"/>
              </w:tcPr>
            </w:tcPrChange>
          </w:tcPr>
          <w:p w14:paraId="5DD9FF41" w14:textId="77777777" w:rsidR="00440477" w:rsidRDefault="00440477">
            <w:pPr>
              <w:pStyle w:val="TableText"/>
              <w:keepNext w:val="0"/>
              <w:pPrChange w:id="3063" w:author="Russ Ott" w:date="2022-05-16T11:54:00Z">
                <w:pPr>
                  <w:pStyle w:val="TableText"/>
                </w:pPr>
              </w:pPrChange>
            </w:pPr>
            <w:r>
              <w:t>1..1</w:t>
            </w:r>
          </w:p>
        </w:tc>
        <w:tc>
          <w:tcPr>
            <w:tcW w:w="1152" w:type="dxa"/>
            <w:tcPrChange w:id="3064" w:author="Russ Ott" w:date="2022-05-16T11:54:00Z">
              <w:tcPr>
                <w:tcW w:w="1152" w:type="dxa"/>
              </w:tcPr>
            </w:tcPrChange>
          </w:tcPr>
          <w:p w14:paraId="0F224911" w14:textId="77777777" w:rsidR="00440477" w:rsidRDefault="00440477">
            <w:pPr>
              <w:pStyle w:val="TableText"/>
              <w:keepNext w:val="0"/>
              <w:pPrChange w:id="3065" w:author="Russ Ott" w:date="2022-05-16T11:54:00Z">
                <w:pPr>
                  <w:pStyle w:val="TableText"/>
                </w:pPr>
              </w:pPrChange>
            </w:pPr>
            <w:r>
              <w:t>SHALL</w:t>
            </w:r>
          </w:p>
        </w:tc>
        <w:tc>
          <w:tcPr>
            <w:tcW w:w="864" w:type="dxa"/>
            <w:tcPrChange w:id="3066" w:author="Russ Ott" w:date="2022-05-16T11:54:00Z">
              <w:tcPr>
                <w:tcW w:w="864" w:type="dxa"/>
              </w:tcPr>
            </w:tcPrChange>
          </w:tcPr>
          <w:p w14:paraId="3159CC98" w14:textId="77777777" w:rsidR="00440477" w:rsidRDefault="00440477">
            <w:pPr>
              <w:pStyle w:val="TableText"/>
              <w:keepNext w:val="0"/>
              <w:pPrChange w:id="3067" w:author="Russ Ott" w:date="2022-05-16T11:54:00Z">
                <w:pPr>
                  <w:pStyle w:val="TableText"/>
                </w:pPr>
              </w:pPrChange>
            </w:pPr>
          </w:p>
        </w:tc>
        <w:tc>
          <w:tcPr>
            <w:tcW w:w="1104" w:type="dxa"/>
            <w:tcPrChange w:id="3068" w:author="Russ Ott" w:date="2022-05-16T11:54:00Z">
              <w:tcPr>
                <w:tcW w:w="1104" w:type="dxa"/>
              </w:tcPr>
            </w:tcPrChange>
          </w:tcPr>
          <w:p w14:paraId="5D0ABEA1" w14:textId="485868A3" w:rsidR="00440477" w:rsidRDefault="001C172D">
            <w:pPr>
              <w:pStyle w:val="TableText"/>
              <w:keepNext w:val="0"/>
              <w:pPrChange w:id="3069" w:author="Russ Ott" w:date="2022-05-16T11:54:00Z">
                <w:pPr>
                  <w:pStyle w:val="TableText"/>
                </w:pPr>
              </w:pPrChange>
            </w:pPr>
            <w:del w:id="3070" w:author="Russ Ott" w:date="2022-05-16T11:54:00Z">
              <w:r>
                <w:fldChar w:fldCharType="begin"/>
              </w:r>
              <w:r>
                <w:delInstrText xml:space="preserve"> HYPERLINK \l "C_4435-120" \h </w:delInstrText>
              </w:r>
              <w:r>
                <w:fldChar w:fldCharType="separate"/>
              </w:r>
              <w:r w:rsidR="002F5B8D">
                <w:rPr>
                  <w:rStyle w:val="HyperlinkText9pt"/>
                </w:rPr>
                <w:delText>4435-120</w:delText>
              </w:r>
              <w:r>
                <w:rPr>
                  <w:rStyle w:val="HyperlinkText9pt"/>
                </w:rPr>
                <w:fldChar w:fldCharType="end"/>
              </w:r>
            </w:del>
            <w:ins w:id="3071" w:author="Russ Ott" w:date="2022-05-16T11:54:00Z">
              <w:r>
                <w:fldChar w:fldCharType="begin"/>
              </w:r>
              <w:r>
                <w:instrText xml:space="preserve"> HYPERLINK \l "C_4515-120" \h </w:instrText>
              </w:r>
              <w:r>
                <w:fldChar w:fldCharType="separate"/>
              </w:r>
              <w:r w:rsidR="00440477">
                <w:rPr>
                  <w:rStyle w:val="HyperlinkText9pt"/>
                </w:rPr>
                <w:t>4515-120</w:t>
              </w:r>
              <w:r>
                <w:rPr>
                  <w:rStyle w:val="HyperlinkText9pt"/>
                </w:rPr>
                <w:fldChar w:fldCharType="end"/>
              </w:r>
            </w:ins>
          </w:p>
        </w:tc>
        <w:tc>
          <w:tcPr>
            <w:tcW w:w="2975" w:type="dxa"/>
            <w:tcPrChange w:id="3072" w:author="Russ Ott" w:date="2022-05-16T11:54:00Z">
              <w:tcPr>
                <w:tcW w:w="2975" w:type="dxa"/>
              </w:tcPr>
            </w:tcPrChange>
          </w:tcPr>
          <w:p w14:paraId="00401769" w14:textId="77777777" w:rsidR="00440477" w:rsidRDefault="00440477">
            <w:pPr>
              <w:pStyle w:val="TableText"/>
              <w:keepNext w:val="0"/>
              <w:pPrChange w:id="3073" w:author="Russ Ott" w:date="2022-05-16T11:54:00Z">
                <w:pPr>
                  <w:pStyle w:val="TableText"/>
                </w:pPr>
              </w:pPrChange>
            </w:pPr>
            <w:r>
              <w:t>86744-0</w:t>
            </w:r>
          </w:p>
        </w:tc>
      </w:tr>
      <w:tr w:rsidR="00440477" w14:paraId="7C3F60E3" w14:textId="77777777" w:rsidTr="00BA7D84">
        <w:tblPrEx>
          <w:tblW w:w="10080" w:type="dxa"/>
          <w:jc w:val="center"/>
          <w:tblLayout w:type="fixed"/>
          <w:tblLook w:val="02A0" w:firstRow="1" w:lastRow="0" w:firstColumn="1" w:lastColumn="0" w:noHBand="1" w:noVBand="0"/>
          <w:tblPrExChange w:id="3074" w:author="Russ Ott" w:date="2022-05-16T11:54:00Z">
            <w:tblPrEx>
              <w:tblW w:w="10080" w:type="dxa"/>
              <w:jc w:val="center"/>
              <w:tblLayout w:type="fixed"/>
              <w:tblLook w:val="02A0" w:firstRow="1" w:lastRow="0" w:firstColumn="1" w:lastColumn="0" w:noHBand="1" w:noVBand="0"/>
            </w:tblPrEx>
          </w:tblPrExChange>
        </w:tblPrEx>
        <w:trPr>
          <w:jc w:val="center"/>
          <w:trPrChange w:id="3075" w:author="Russ Ott" w:date="2022-05-16T11:54:00Z">
            <w:trPr>
              <w:jc w:val="center"/>
            </w:trPr>
          </w:trPrChange>
        </w:trPr>
        <w:tc>
          <w:tcPr>
            <w:tcW w:w="3345" w:type="dxa"/>
            <w:tcPrChange w:id="3076" w:author="Russ Ott" w:date="2022-05-16T11:54:00Z">
              <w:tcPr>
                <w:tcW w:w="3345" w:type="dxa"/>
              </w:tcPr>
            </w:tcPrChange>
          </w:tcPr>
          <w:p w14:paraId="57B63927" w14:textId="77777777" w:rsidR="00440477" w:rsidRDefault="00440477">
            <w:pPr>
              <w:pStyle w:val="TableText"/>
              <w:keepNext w:val="0"/>
              <w:pPrChange w:id="3077" w:author="Russ Ott" w:date="2022-05-16T11:54:00Z">
                <w:pPr>
                  <w:pStyle w:val="TableText"/>
                </w:pPr>
              </w:pPrChange>
            </w:pPr>
            <w:r>
              <w:tab/>
            </w:r>
            <w:r>
              <w:tab/>
              <w:t>@codeSystem</w:t>
            </w:r>
          </w:p>
        </w:tc>
        <w:tc>
          <w:tcPr>
            <w:tcW w:w="720" w:type="dxa"/>
            <w:tcPrChange w:id="3078" w:author="Russ Ott" w:date="2022-05-16T11:54:00Z">
              <w:tcPr>
                <w:tcW w:w="720" w:type="dxa"/>
              </w:tcPr>
            </w:tcPrChange>
          </w:tcPr>
          <w:p w14:paraId="04BB6A15" w14:textId="77777777" w:rsidR="00440477" w:rsidRDefault="00440477">
            <w:pPr>
              <w:pStyle w:val="TableText"/>
              <w:keepNext w:val="0"/>
              <w:pPrChange w:id="3079" w:author="Russ Ott" w:date="2022-05-16T11:54:00Z">
                <w:pPr>
                  <w:pStyle w:val="TableText"/>
                </w:pPr>
              </w:pPrChange>
            </w:pPr>
            <w:r>
              <w:t>1..1</w:t>
            </w:r>
          </w:p>
        </w:tc>
        <w:tc>
          <w:tcPr>
            <w:tcW w:w="1152" w:type="dxa"/>
            <w:tcPrChange w:id="3080" w:author="Russ Ott" w:date="2022-05-16T11:54:00Z">
              <w:tcPr>
                <w:tcW w:w="1152" w:type="dxa"/>
              </w:tcPr>
            </w:tcPrChange>
          </w:tcPr>
          <w:p w14:paraId="24E16419" w14:textId="77777777" w:rsidR="00440477" w:rsidRDefault="00440477">
            <w:pPr>
              <w:pStyle w:val="TableText"/>
              <w:keepNext w:val="0"/>
              <w:pPrChange w:id="3081" w:author="Russ Ott" w:date="2022-05-16T11:54:00Z">
                <w:pPr>
                  <w:pStyle w:val="TableText"/>
                </w:pPr>
              </w:pPrChange>
            </w:pPr>
            <w:r>
              <w:t>SHALL</w:t>
            </w:r>
          </w:p>
        </w:tc>
        <w:tc>
          <w:tcPr>
            <w:tcW w:w="864" w:type="dxa"/>
            <w:tcPrChange w:id="3082" w:author="Russ Ott" w:date="2022-05-16T11:54:00Z">
              <w:tcPr>
                <w:tcW w:w="864" w:type="dxa"/>
              </w:tcPr>
            </w:tcPrChange>
          </w:tcPr>
          <w:p w14:paraId="75C9DCF5" w14:textId="77777777" w:rsidR="00440477" w:rsidRDefault="00440477">
            <w:pPr>
              <w:pStyle w:val="TableText"/>
              <w:keepNext w:val="0"/>
              <w:pPrChange w:id="3083" w:author="Russ Ott" w:date="2022-05-16T11:54:00Z">
                <w:pPr>
                  <w:pStyle w:val="TableText"/>
                </w:pPr>
              </w:pPrChange>
            </w:pPr>
          </w:p>
        </w:tc>
        <w:tc>
          <w:tcPr>
            <w:tcW w:w="1104" w:type="dxa"/>
            <w:tcPrChange w:id="3084" w:author="Russ Ott" w:date="2022-05-16T11:54:00Z">
              <w:tcPr>
                <w:tcW w:w="1104" w:type="dxa"/>
              </w:tcPr>
            </w:tcPrChange>
          </w:tcPr>
          <w:p w14:paraId="5C2EA6F4" w14:textId="02B3101B" w:rsidR="00440477" w:rsidRDefault="001C172D">
            <w:pPr>
              <w:pStyle w:val="TableText"/>
              <w:keepNext w:val="0"/>
              <w:pPrChange w:id="3085" w:author="Russ Ott" w:date="2022-05-16T11:54:00Z">
                <w:pPr>
                  <w:pStyle w:val="TableText"/>
                </w:pPr>
              </w:pPrChange>
            </w:pPr>
            <w:del w:id="3086" w:author="Russ Ott" w:date="2022-05-16T11:54:00Z">
              <w:r>
                <w:fldChar w:fldCharType="begin"/>
              </w:r>
              <w:r>
                <w:delInstrText xml:space="preserve"> HYPERLINK \l "C_4435-121" \h </w:delInstrText>
              </w:r>
              <w:r>
                <w:fldChar w:fldCharType="separate"/>
              </w:r>
              <w:r w:rsidR="002F5B8D">
                <w:rPr>
                  <w:rStyle w:val="HyperlinkText9pt"/>
                </w:rPr>
                <w:delText>4435-121</w:delText>
              </w:r>
              <w:r>
                <w:rPr>
                  <w:rStyle w:val="HyperlinkText9pt"/>
                </w:rPr>
                <w:fldChar w:fldCharType="end"/>
              </w:r>
            </w:del>
            <w:ins w:id="3087" w:author="Russ Ott" w:date="2022-05-16T11:54:00Z">
              <w:r>
                <w:fldChar w:fldCharType="begin"/>
              </w:r>
              <w:r>
                <w:instrText xml:space="preserve"> HYPERLINK \l "C_4515-121" \h </w:instrText>
              </w:r>
              <w:r>
                <w:fldChar w:fldCharType="separate"/>
              </w:r>
              <w:r w:rsidR="00440477">
                <w:rPr>
                  <w:rStyle w:val="HyperlinkText9pt"/>
                </w:rPr>
                <w:t>4515-121</w:t>
              </w:r>
              <w:r>
                <w:rPr>
                  <w:rStyle w:val="HyperlinkText9pt"/>
                </w:rPr>
                <w:fldChar w:fldCharType="end"/>
              </w:r>
            </w:ins>
          </w:p>
        </w:tc>
        <w:tc>
          <w:tcPr>
            <w:tcW w:w="2975" w:type="dxa"/>
            <w:tcPrChange w:id="3088" w:author="Russ Ott" w:date="2022-05-16T11:54:00Z">
              <w:tcPr>
                <w:tcW w:w="2975" w:type="dxa"/>
              </w:tcPr>
            </w:tcPrChange>
          </w:tcPr>
          <w:p w14:paraId="04C7B38A" w14:textId="77777777" w:rsidR="00440477" w:rsidRDefault="00440477">
            <w:pPr>
              <w:pStyle w:val="TableText"/>
              <w:keepNext w:val="0"/>
              <w:pPrChange w:id="3089" w:author="Russ Ott" w:date="2022-05-16T11:54:00Z">
                <w:pPr>
                  <w:pStyle w:val="TableText"/>
                </w:pPr>
              </w:pPrChange>
            </w:pPr>
            <w:r>
              <w:t>urn:oid:2.16.840.1.113883.6.1 (LOINC) = 2.16.840.1.113883.6.1</w:t>
            </w:r>
          </w:p>
        </w:tc>
      </w:tr>
      <w:tr w:rsidR="00440477" w14:paraId="058EAEBC" w14:textId="77777777" w:rsidTr="00BA7D84">
        <w:tblPrEx>
          <w:tblW w:w="10080" w:type="dxa"/>
          <w:jc w:val="center"/>
          <w:tblLayout w:type="fixed"/>
          <w:tblLook w:val="02A0" w:firstRow="1" w:lastRow="0" w:firstColumn="1" w:lastColumn="0" w:noHBand="1" w:noVBand="0"/>
          <w:tblPrExChange w:id="3090" w:author="Russ Ott" w:date="2022-05-16T11:54:00Z">
            <w:tblPrEx>
              <w:tblW w:w="10080" w:type="dxa"/>
              <w:jc w:val="center"/>
              <w:tblLayout w:type="fixed"/>
              <w:tblLook w:val="02A0" w:firstRow="1" w:lastRow="0" w:firstColumn="1" w:lastColumn="0" w:noHBand="1" w:noVBand="0"/>
            </w:tblPrEx>
          </w:tblPrExChange>
        </w:tblPrEx>
        <w:trPr>
          <w:jc w:val="center"/>
          <w:trPrChange w:id="3091" w:author="Russ Ott" w:date="2022-05-16T11:54:00Z">
            <w:trPr>
              <w:jc w:val="center"/>
            </w:trPr>
          </w:trPrChange>
        </w:trPr>
        <w:tc>
          <w:tcPr>
            <w:tcW w:w="3345" w:type="dxa"/>
            <w:tcPrChange w:id="3092" w:author="Russ Ott" w:date="2022-05-16T11:54:00Z">
              <w:tcPr>
                <w:tcW w:w="3345" w:type="dxa"/>
              </w:tcPr>
            </w:tcPrChange>
          </w:tcPr>
          <w:p w14:paraId="2674E7AB" w14:textId="77777777" w:rsidR="00440477" w:rsidRDefault="00440477">
            <w:pPr>
              <w:pStyle w:val="TableText"/>
              <w:keepNext w:val="0"/>
              <w:pPrChange w:id="3093" w:author="Russ Ott" w:date="2022-05-16T11:54:00Z">
                <w:pPr>
                  <w:pStyle w:val="TableText"/>
                </w:pPr>
              </w:pPrChange>
            </w:pPr>
            <w:r>
              <w:tab/>
            </w:r>
            <w:r>
              <w:tab/>
              <w:t>originalText</w:t>
            </w:r>
          </w:p>
        </w:tc>
        <w:tc>
          <w:tcPr>
            <w:tcW w:w="720" w:type="dxa"/>
            <w:tcPrChange w:id="3094" w:author="Russ Ott" w:date="2022-05-16T11:54:00Z">
              <w:tcPr>
                <w:tcW w:w="720" w:type="dxa"/>
              </w:tcPr>
            </w:tcPrChange>
          </w:tcPr>
          <w:p w14:paraId="6DE840B1" w14:textId="2A7D9BF3" w:rsidR="00440477" w:rsidRDefault="002F5B8D">
            <w:pPr>
              <w:pStyle w:val="TableText"/>
              <w:keepNext w:val="0"/>
              <w:pPrChange w:id="3095" w:author="Russ Ott" w:date="2022-05-16T11:54:00Z">
                <w:pPr>
                  <w:pStyle w:val="TableText"/>
                </w:pPr>
              </w:pPrChange>
            </w:pPr>
            <w:del w:id="3096" w:author="Russ Ott" w:date="2022-05-16T11:54:00Z">
              <w:r>
                <w:delText>1</w:delText>
              </w:r>
            </w:del>
            <w:ins w:id="3097" w:author="Russ Ott" w:date="2022-05-16T11:54:00Z">
              <w:r w:rsidR="00440477">
                <w:t>0</w:t>
              </w:r>
            </w:ins>
            <w:r w:rsidR="00440477">
              <w:t>..1</w:t>
            </w:r>
          </w:p>
        </w:tc>
        <w:tc>
          <w:tcPr>
            <w:tcW w:w="1152" w:type="dxa"/>
            <w:tcPrChange w:id="3098" w:author="Russ Ott" w:date="2022-05-16T11:54:00Z">
              <w:tcPr>
                <w:tcW w:w="1152" w:type="dxa"/>
              </w:tcPr>
            </w:tcPrChange>
          </w:tcPr>
          <w:p w14:paraId="0206C1A3" w14:textId="2FD47F57" w:rsidR="00440477" w:rsidRDefault="002F5B8D">
            <w:pPr>
              <w:pStyle w:val="TableText"/>
              <w:keepNext w:val="0"/>
              <w:pPrChange w:id="3099" w:author="Russ Ott" w:date="2022-05-16T11:54:00Z">
                <w:pPr>
                  <w:pStyle w:val="TableText"/>
                </w:pPr>
              </w:pPrChange>
            </w:pPr>
            <w:del w:id="3100" w:author="Russ Ott" w:date="2022-05-16T11:54:00Z">
              <w:r>
                <w:delText>SHALL</w:delText>
              </w:r>
            </w:del>
            <w:ins w:id="3101" w:author="Russ Ott" w:date="2022-05-16T11:54:00Z">
              <w:r w:rsidR="00440477">
                <w:t>SHOULD</w:t>
              </w:r>
            </w:ins>
          </w:p>
        </w:tc>
        <w:tc>
          <w:tcPr>
            <w:tcW w:w="864" w:type="dxa"/>
            <w:tcPrChange w:id="3102" w:author="Russ Ott" w:date="2022-05-16T11:54:00Z">
              <w:tcPr>
                <w:tcW w:w="864" w:type="dxa"/>
              </w:tcPr>
            </w:tcPrChange>
          </w:tcPr>
          <w:p w14:paraId="583F3D17" w14:textId="77777777" w:rsidR="00440477" w:rsidRDefault="00440477">
            <w:pPr>
              <w:pStyle w:val="TableText"/>
              <w:keepNext w:val="0"/>
              <w:pPrChange w:id="3103" w:author="Russ Ott" w:date="2022-05-16T11:54:00Z">
                <w:pPr>
                  <w:pStyle w:val="TableText"/>
                </w:pPr>
              </w:pPrChange>
            </w:pPr>
          </w:p>
        </w:tc>
        <w:tc>
          <w:tcPr>
            <w:tcW w:w="1104" w:type="dxa"/>
            <w:tcPrChange w:id="3104" w:author="Russ Ott" w:date="2022-05-16T11:54:00Z">
              <w:tcPr>
                <w:tcW w:w="1104" w:type="dxa"/>
              </w:tcPr>
            </w:tcPrChange>
          </w:tcPr>
          <w:p w14:paraId="0D178203" w14:textId="0625F0B8" w:rsidR="00440477" w:rsidRDefault="001C172D">
            <w:pPr>
              <w:pStyle w:val="TableText"/>
              <w:keepNext w:val="0"/>
              <w:pPrChange w:id="3105" w:author="Russ Ott" w:date="2022-05-16T11:54:00Z">
                <w:pPr>
                  <w:pStyle w:val="TableText"/>
                </w:pPr>
              </w:pPrChange>
            </w:pPr>
            <w:del w:id="3106" w:author="Russ Ott" w:date="2022-05-16T11:54:00Z">
              <w:r>
                <w:fldChar w:fldCharType="begin"/>
              </w:r>
              <w:r>
                <w:delInstrText xml:space="preserve"> HYPERLINK \l "C_4435-154" \h </w:delInstrText>
              </w:r>
              <w:r>
                <w:fldChar w:fldCharType="separate"/>
              </w:r>
              <w:r w:rsidR="002F5B8D">
                <w:rPr>
                  <w:rStyle w:val="HyperlinkText9pt"/>
                </w:rPr>
                <w:delText>4435-154</w:delText>
              </w:r>
              <w:r>
                <w:rPr>
                  <w:rStyle w:val="HyperlinkText9pt"/>
                </w:rPr>
                <w:fldChar w:fldCharType="end"/>
              </w:r>
            </w:del>
            <w:ins w:id="3107" w:author="Russ Ott" w:date="2022-05-16T11:54:00Z">
              <w:r>
                <w:fldChar w:fldCharType="begin"/>
              </w:r>
              <w:r>
                <w:instrText xml:space="preserve"> HYPERLINK \l "C_4515-154" \h </w:instrText>
              </w:r>
              <w:r>
                <w:fldChar w:fldCharType="separate"/>
              </w:r>
              <w:r w:rsidR="00440477">
                <w:rPr>
                  <w:rStyle w:val="HyperlinkText9pt"/>
                </w:rPr>
                <w:t>4515-154</w:t>
              </w:r>
              <w:r>
                <w:rPr>
                  <w:rStyle w:val="HyperlinkText9pt"/>
                </w:rPr>
                <w:fldChar w:fldCharType="end"/>
              </w:r>
            </w:ins>
          </w:p>
        </w:tc>
        <w:tc>
          <w:tcPr>
            <w:tcW w:w="2975" w:type="dxa"/>
            <w:tcPrChange w:id="3108" w:author="Russ Ott" w:date="2022-05-16T11:54:00Z">
              <w:tcPr>
                <w:tcW w:w="2975" w:type="dxa"/>
              </w:tcPr>
            </w:tcPrChange>
          </w:tcPr>
          <w:p w14:paraId="59E371B9" w14:textId="77777777" w:rsidR="00440477" w:rsidRDefault="00440477">
            <w:pPr>
              <w:pStyle w:val="TableText"/>
              <w:keepNext w:val="0"/>
              <w:pPrChange w:id="3109" w:author="Russ Ott" w:date="2022-05-16T11:54:00Z">
                <w:pPr>
                  <w:pStyle w:val="TableText"/>
                </w:pPr>
              </w:pPrChange>
            </w:pPr>
          </w:p>
        </w:tc>
      </w:tr>
      <w:tr w:rsidR="00440477" w14:paraId="3C076752" w14:textId="77777777" w:rsidTr="00BA7D84">
        <w:tblPrEx>
          <w:tblW w:w="10080" w:type="dxa"/>
          <w:jc w:val="center"/>
          <w:tblLayout w:type="fixed"/>
          <w:tblLook w:val="02A0" w:firstRow="1" w:lastRow="0" w:firstColumn="1" w:lastColumn="0" w:noHBand="1" w:noVBand="0"/>
          <w:tblPrExChange w:id="3110" w:author="Russ Ott" w:date="2022-05-16T11:54:00Z">
            <w:tblPrEx>
              <w:tblW w:w="10080" w:type="dxa"/>
              <w:jc w:val="center"/>
              <w:tblLayout w:type="fixed"/>
              <w:tblLook w:val="02A0" w:firstRow="1" w:lastRow="0" w:firstColumn="1" w:lastColumn="0" w:noHBand="1" w:noVBand="0"/>
            </w:tblPrEx>
          </w:tblPrExChange>
        </w:tblPrEx>
        <w:trPr>
          <w:jc w:val="center"/>
          <w:trPrChange w:id="3111" w:author="Russ Ott" w:date="2022-05-16T11:54:00Z">
            <w:trPr>
              <w:jc w:val="center"/>
            </w:trPr>
          </w:trPrChange>
        </w:trPr>
        <w:tc>
          <w:tcPr>
            <w:tcW w:w="3345" w:type="dxa"/>
            <w:tcPrChange w:id="3112" w:author="Russ Ott" w:date="2022-05-16T11:54:00Z">
              <w:tcPr>
                <w:tcW w:w="3345" w:type="dxa"/>
              </w:tcPr>
            </w:tcPrChange>
          </w:tcPr>
          <w:p w14:paraId="4DD224AF" w14:textId="77777777" w:rsidR="00440477" w:rsidRDefault="00440477">
            <w:pPr>
              <w:pStyle w:val="TableText"/>
              <w:keepNext w:val="0"/>
              <w:pPrChange w:id="3113" w:author="Russ Ott" w:date="2022-05-16T11:54:00Z">
                <w:pPr>
                  <w:pStyle w:val="TableText"/>
                </w:pPr>
              </w:pPrChange>
            </w:pPr>
            <w:r>
              <w:tab/>
            </w:r>
            <w:r>
              <w:tab/>
            </w:r>
            <w:r>
              <w:tab/>
              <w:t>reference</w:t>
            </w:r>
          </w:p>
        </w:tc>
        <w:tc>
          <w:tcPr>
            <w:tcW w:w="720" w:type="dxa"/>
            <w:tcPrChange w:id="3114" w:author="Russ Ott" w:date="2022-05-16T11:54:00Z">
              <w:tcPr>
                <w:tcW w:w="720" w:type="dxa"/>
              </w:tcPr>
            </w:tcPrChange>
          </w:tcPr>
          <w:p w14:paraId="11D624DE" w14:textId="77777777" w:rsidR="00440477" w:rsidRDefault="00440477">
            <w:pPr>
              <w:pStyle w:val="TableText"/>
              <w:keepNext w:val="0"/>
              <w:pPrChange w:id="3115" w:author="Russ Ott" w:date="2022-05-16T11:54:00Z">
                <w:pPr>
                  <w:pStyle w:val="TableText"/>
                </w:pPr>
              </w:pPrChange>
            </w:pPr>
            <w:r>
              <w:t>1..1</w:t>
            </w:r>
          </w:p>
        </w:tc>
        <w:tc>
          <w:tcPr>
            <w:tcW w:w="1152" w:type="dxa"/>
            <w:tcPrChange w:id="3116" w:author="Russ Ott" w:date="2022-05-16T11:54:00Z">
              <w:tcPr>
                <w:tcW w:w="1152" w:type="dxa"/>
              </w:tcPr>
            </w:tcPrChange>
          </w:tcPr>
          <w:p w14:paraId="5F512393" w14:textId="77777777" w:rsidR="00440477" w:rsidRDefault="00440477">
            <w:pPr>
              <w:pStyle w:val="TableText"/>
              <w:keepNext w:val="0"/>
              <w:pPrChange w:id="3117" w:author="Russ Ott" w:date="2022-05-16T11:54:00Z">
                <w:pPr>
                  <w:pStyle w:val="TableText"/>
                </w:pPr>
              </w:pPrChange>
            </w:pPr>
            <w:r>
              <w:t>SHALL</w:t>
            </w:r>
          </w:p>
        </w:tc>
        <w:tc>
          <w:tcPr>
            <w:tcW w:w="864" w:type="dxa"/>
            <w:tcPrChange w:id="3118" w:author="Russ Ott" w:date="2022-05-16T11:54:00Z">
              <w:tcPr>
                <w:tcW w:w="864" w:type="dxa"/>
              </w:tcPr>
            </w:tcPrChange>
          </w:tcPr>
          <w:p w14:paraId="46CEB0D1" w14:textId="77777777" w:rsidR="00440477" w:rsidRDefault="00440477">
            <w:pPr>
              <w:pStyle w:val="TableText"/>
              <w:keepNext w:val="0"/>
              <w:pPrChange w:id="3119" w:author="Russ Ott" w:date="2022-05-16T11:54:00Z">
                <w:pPr>
                  <w:pStyle w:val="TableText"/>
                </w:pPr>
              </w:pPrChange>
            </w:pPr>
          </w:p>
        </w:tc>
        <w:tc>
          <w:tcPr>
            <w:tcW w:w="1104" w:type="dxa"/>
            <w:tcPrChange w:id="3120" w:author="Russ Ott" w:date="2022-05-16T11:54:00Z">
              <w:tcPr>
                <w:tcW w:w="1104" w:type="dxa"/>
              </w:tcPr>
            </w:tcPrChange>
          </w:tcPr>
          <w:p w14:paraId="026229C8" w14:textId="78907A96" w:rsidR="00440477" w:rsidRDefault="001C172D">
            <w:pPr>
              <w:pStyle w:val="TableText"/>
              <w:keepNext w:val="0"/>
              <w:pPrChange w:id="3121" w:author="Russ Ott" w:date="2022-05-16T11:54:00Z">
                <w:pPr>
                  <w:pStyle w:val="TableText"/>
                </w:pPr>
              </w:pPrChange>
            </w:pPr>
            <w:del w:id="3122" w:author="Russ Ott" w:date="2022-05-16T11:54:00Z">
              <w:r>
                <w:fldChar w:fldCharType="begin"/>
              </w:r>
              <w:r>
                <w:delInstrText xml:space="preserve"> HYPERLINK \l "C_4435-155" \h </w:delInstrText>
              </w:r>
              <w:r>
                <w:fldChar w:fldCharType="separate"/>
              </w:r>
              <w:r w:rsidR="002F5B8D">
                <w:rPr>
                  <w:rStyle w:val="HyperlinkText9pt"/>
                </w:rPr>
                <w:delText>4435-155</w:delText>
              </w:r>
              <w:r>
                <w:rPr>
                  <w:rStyle w:val="HyperlinkText9pt"/>
                </w:rPr>
                <w:fldChar w:fldCharType="end"/>
              </w:r>
            </w:del>
            <w:ins w:id="3123" w:author="Russ Ott" w:date="2022-05-16T11:54:00Z">
              <w:r>
                <w:fldChar w:fldCharType="begin"/>
              </w:r>
              <w:r>
                <w:instrText xml:space="preserve"> HYPERLINK \l "C_4515-155" \h </w:instrText>
              </w:r>
              <w:r>
                <w:fldChar w:fldCharType="separate"/>
              </w:r>
              <w:r w:rsidR="00440477">
                <w:rPr>
                  <w:rStyle w:val="HyperlinkText9pt"/>
                </w:rPr>
                <w:t>4515-155</w:t>
              </w:r>
              <w:r>
                <w:rPr>
                  <w:rStyle w:val="HyperlinkText9pt"/>
                </w:rPr>
                <w:fldChar w:fldCharType="end"/>
              </w:r>
            </w:ins>
          </w:p>
        </w:tc>
        <w:tc>
          <w:tcPr>
            <w:tcW w:w="2975" w:type="dxa"/>
            <w:tcPrChange w:id="3124" w:author="Russ Ott" w:date="2022-05-16T11:54:00Z">
              <w:tcPr>
                <w:tcW w:w="2975" w:type="dxa"/>
              </w:tcPr>
            </w:tcPrChange>
          </w:tcPr>
          <w:p w14:paraId="0AE987B2" w14:textId="77777777" w:rsidR="00440477" w:rsidRDefault="00440477">
            <w:pPr>
              <w:pStyle w:val="TableText"/>
              <w:keepNext w:val="0"/>
              <w:pPrChange w:id="3125" w:author="Russ Ott" w:date="2022-05-16T11:54:00Z">
                <w:pPr>
                  <w:pStyle w:val="TableText"/>
                </w:pPr>
              </w:pPrChange>
            </w:pPr>
          </w:p>
        </w:tc>
      </w:tr>
      <w:tr w:rsidR="00440477" w14:paraId="365A4CD7" w14:textId="77777777" w:rsidTr="00BA7D84">
        <w:tblPrEx>
          <w:tblW w:w="10080" w:type="dxa"/>
          <w:jc w:val="center"/>
          <w:tblLayout w:type="fixed"/>
          <w:tblLook w:val="02A0" w:firstRow="1" w:lastRow="0" w:firstColumn="1" w:lastColumn="0" w:noHBand="1" w:noVBand="0"/>
          <w:tblPrExChange w:id="3126" w:author="Russ Ott" w:date="2022-05-16T11:54:00Z">
            <w:tblPrEx>
              <w:tblW w:w="10080" w:type="dxa"/>
              <w:jc w:val="center"/>
              <w:tblLayout w:type="fixed"/>
              <w:tblLook w:val="02A0" w:firstRow="1" w:lastRow="0" w:firstColumn="1" w:lastColumn="0" w:noHBand="1" w:noVBand="0"/>
            </w:tblPrEx>
          </w:tblPrExChange>
        </w:tblPrEx>
        <w:trPr>
          <w:jc w:val="center"/>
          <w:trPrChange w:id="3127" w:author="Russ Ott" w:date="2022-05-16T11:54:00Z">
            <w:trPr>
              <w:jc w:val="center"/>
            </w:trPr>
          </w:trPrChange>
        </w:trPr>
        <w:tc>
          <w:tcPr>
            <w:tcW w:w="3345" w:type="dxa"/>
            <w:tcPrChange w:id="3128" w:author="Russ Ott" w:date="2022-05-16T11:54:00Z">
              <w:tcPr>
                <w:tcW w:w="3345" w:type="dxa"/>
              </w:tcPr>
            </w:tcPrChange>
          </w:tcPr>
          <w:p w14:paraId="03139358" w14:textId="77777777" w:rsidR="00440477" w:rsidRDefault="00440477">
            <w:pPr>
              <w:pStyle w:val="TableText"/>
              <w:keepNext w:val="0"/>
              <w:pPrChange w:id="3129" w:author="Russ Ott" w:date="2022-05-16T11:54:00Z">
                <w:pPr>
                  <w:pStyle w:val="TableText"/>
                </w:pPr>
              </w:pPrChange>
            </w:pPr>
            <w:r>
              <w:tab/>
            </w:r>
            <w:r>
              <w:tab/>
            </w:r>
            <w:r>
              <w:tab/>
            </w:r>
            <w:r>
              <w:tab/>
              <w:t>@value</w:t>
            </w:r>
          </w:p>
        </w:tc>
        <w:tc>
          <w:tcPr>
            <w:tcW w:w="720" w:type="dxa"/>
            <w:tcPrChange w:id="3130" w:author="Russ Ott" w:date="2022-05-16T11:54:00Z">
              <w:tcPr>
                <w:tcW w:w="720" w:type="dxa"/>
              </w:tcPr>
            </w:tcPrChange>
          </w:tcPr>
          <w:p w14:paraId="21084401" w14:textId="77777777" w:rsidR="00440477" w:rsidRDefault="00440477">
            <w:pPr>
              <w:pStyle w:val="TableText"/>
              <w:keepNext w:val="0"/>
              <w:pPrChange w:id="3131" w:author="Russ Ott" w:date="2022-05-16T11:54:00Z">
                <w:pPr>
                  <w:pStyle w:val="TableText"/>
                </w:pPr>
              </w:pPrChange>
            </w:pPr>
            <w:r>
              <w:t>1..1</w:t>
            </w:r>
          </w:p>
        </w:tc>
        <w:tc>
          <w:tcPr>
            <w:tcW w:w="1152" w:type="dxa"/>
            <w:tcPrChange w:id="3132" w:author="Russ Ott" w:date="2022-05-16T11:54:00Z">
              <w:tcPr>
                <w:tcW w:w="1152" w:type="dxa"/>
              </w:tcPr>
            </w:tcPrChange>
          </w:tcPr>
          <w:p w14:paraId="55259436" w14:textId="77777777" w:rsidR="00440477" w:rsidRDefault="00440477">
            <w:pPr>
              <w:pStyle w:val="TableText"/>
              <w:keepNext w:val="0"/>
              <w:pPrChange w:id="3133" w:author="Russ Ott" w:date="2022-05-16T11:54:00Z">
                <w:pPr>
                  <w:pStyle w:val="TableText"/>
                </w:pPr>
              </w:pPrChange>
            </w:pPr>
            <w:r>
              <w:t>SHALL</w:t>
            </w:r>
          </w:p>
        </w:tc>
        <w:tc>
          <w:tcPr>
            <w:tcW w:w="864" w:type="dxa"/>
            <w:tcPrChange w:id="3134" w:author="Russ Ott" w:date="2022-05-16T11:54:00Z">
              <w:tcPr>
                <w:tcW w:w="864" w:type="dxa"/>
              </w:tcPr>
            </w:tcPrChange>
          </w:tcPr>
          <w:p w14:paraId="1DB3AECA" w14:textId="77777777" w:rsidR="00440477" w:rsidRDefault="00440477">
            <w:pPr>
              <w:pStyle w:val="TableText"/>
              <w:keepNext w:val="0"/>
              <w:pPrChange w:id="3135" w:author="Russ Ott" w:date="2022-05-16T11:54:00Z">
                <w:pPr>
                  <w:pStyle w:val="TableText"/>
                </w:pPr>
              </w:pPrChange>
            </w:pPr>
          </w:p>
        </w:tc>
        <w:tc>
          <w:tcPr>
            <w:tcW w:w="1104" w:type="dxa"/>
            <w:tcPrChange w:id="3136" w:author="Russ Ott" w:date="2022-05-16T11:54:00Z">
              <w:tcPr>
                <w:tcW w:w="1104" w:type="dxa"/>
              </w:tcPr>
            </w:tcPrChange>
          </w:tcPr>
          <w:p w14:paraId="114546B0" w14:textId="59BBD217" w:rsidR="00440477" w:rsidRDefault="001C172D">
            <w:pPr>
              <w:pStyle w:val="TableText"/>
              <w:keepNext w:val="0"/>
              <w:pPrChange w:id="3137" w:author="Russ Ott" w:date="2022-05-16T11:54:00Z">
                <w:pPr>
                  <w:pStyle w:val="TableText"/>
                </w:pPr>
              </w:pPrChange>
            </w:pPr>
            <w:del w:id="3138" w:author="Russ Ott" w:date="2022-05-16T11:54:00Z">
              <w:r>
                <w:fldChar w:fldCharType="begin"/>
              </w:r>
              <w:r>
                <w:delInstrText xml:space="preserve"> HYPERLINK \l "C_4435-156" \h </w:delInstrText>
              </w:r>
              <w:r>
                <w:fldChar w:fldCharType="separate"/>
              </w:r>
              <w:r w:rsidR="002F5B8D">
                <w:rPr>
                  <w:rStyle w:val="HyperlinkText9pt"/>
                </w:rPr>
                <w:delText>4435-156</w:delText>
              </w:r>
              <w:r>
                <w:rPr>
                  <w:rStyle w:val="HyperlinkText9pt"/>
                </w:rPr>
                <w:fldChar w:fldCharType="end"/>
              </w:r>
            </w:del>
            <w:ins w:id="3139" w:author="Russ Ott" w:date="2022-05-16T11:54:00Z">
              <w:r>
                <w:fldChar w:fldCharType="begin"/>
              </w:r>
              <w:r>
                <w:instrText xml:space="preserve"> HYPERLINK \l "C_4515-156" \h </w:instrText>
              </w:r>
              <w:r>
                <w:fldChar w:fldCharType="separate"/>
              </w:r>
              <w:r w:rsidR="00440477">
                <w:rPr>
                  <w:rStyle w:val="HyperlinkText9pt"/>
                </w:rPr>
                <w:t>4515-156</w:t>
              </w:r>
              <w:r>
                <w:rPr>
                  <w:rStyle w:val="HyperlinkText9pt"/>
                </w:rPr>
                <w:fldChar w:fldCharType="end"/>
              </w:r>
            </w:ins>
          </w:p>
        </w:tc>
        <w:tc>
          <w:tcPr>
            <w:tcW w:w="2975" w:type="dxa"/>
            <w:tcPrChange w:id="3140" w:author="Russ Ott" w:date="2022-05-16T11:54:00Z">
              <w:tcPr>
                <w:tcW w:w="2975" w:type="dxa"/>
              </w:tcPr>
            </w:tcPrChange>
          </w:tcPr>
          <w:p w14:paraId="29B59678" w14:textId="77777777" w:rsidR="00440477" w:rsidRDefault="00440477">
            <w:pPr>
              <w:pStyle w:val="TableText"/>
              <w:keepNext w:val="0"/>
              <w:pPrChange w:id="3141" w:author="Russ Ott" w:date="2022-05-16T11:54:00Z">
                <w:pPr>
                  <w:pStyle w:val="TableText"/>
                </w:pPr>
              </w:pPrChange>
            </w:pPr>
          </w:p>
        </w:tc>
      </w:tr>
      <w:tr w:rsidR="00440477" w14:paraId="6034D547" w14:textId="77777777" w:rsidTr="00BA7D84">
        <w:tblPrEx>
          <w:tblW w:w="10080" w:type="dxa"/>
          <w:jc w:val="center"/>
          <w:tblLayout w:type="fixed"/>
          <w:tblLook w:val="02A0" w:firstRow="1" w:lastRow="0" w:firstColumn="1" w:lastColumn="0" w:noHBand="1" w:noVBand="0"/>
          <w:tblPrExChange w:id="3142" w:author="Russ Ott" w:date="2022-05-16T11:54:00Z">
            <w:tblPrEx>
              <w:tblW w:w="10080" w:type="dxa"/>
              <w:jc w:val="center"/>
              <w:tblLayout w:type="fixed"/>
              <w:tblLook w:val="02A0" w:firstRow="1" w:lastRow="0" w:firstColumn="1" w:lastColumn="0" w:noHBand="1" w:noVBand="0"/>
            </w:tblPrEx>
          </w:tblPrExChange>
        </w:tblPrEx>
        <w:trPr>
          <w:jc w:val="center"/>
          <w:trPrChange w:id="3143" w:author="Russ Ott" w:date="2022-05-16T11:54:00Z">
            <w:trPr>
              <w:jc w:val="center"/>
            </w:trPr>
          </w:trPrChange>
        </w:trPr>
        <w:tc>
          <w:tcPr>
            <w:tcW w:w="3345" w:type="dxa"/>
            <w:tcPrChange w:id="3144" w:author="Russ Ott" w:date="2022-05-16T11:54:00Z">
              <w:tcPr>
                <w:tcW w:w="3345" w:type="dxa"/>
              </w:tcPr>
            </w:tcPrChange>
          </w:tcPr>
          <w:p w14:paraId="4142A661" w14:textId="77777777" w:rsidR="00440477" w:rsidRDefault="00440477">
            <w:pPr>
              <w:pStyle w:val="TableText"/>
              <w:keepNext w:val="0"/>
              <w:pPrChange w:id="3145" w:author="Russ Ott" w:date="2022-05-16T11:54:00Z">
                <w:pPr>
                  <w:pStyle w:val="TableText"/>
                </w:pPr>
              </w:pPrChange>
            </w:pPr>
            <w:r>
              <w:tab/>
              <w:t>statusCode</w:t>
            </w:r>
          </w:p>
        </w:tc>
        <w:tc>
          <w:tcPr>
            <w:tcW w:w="720" w:type="dxa"/>
            <w:tcPrChange w:id="3146" w:author="Russ Ott" w:date="2022-05-16T11:54:00Z">
              <w:tcPr>
                <w:tcW w:w="720" w:type="dxa"/>
              </w:tcPr>
            </w:tcPrChange>
          </w:tcPr>
          <w:p w14:paraId="34F59BA6" w14:textId="77777777" w:rsidR="00440477" w:rsidRDefault="00440477">
            <w:pPr>
              <w:pStyle w:val="TableText"/>
              <w:keepNext w:val="0"/>
              <w:pPrChange w:id="3147" w:author="Russ Ott" w:date="2022-05-16T11:54:00Z">
                <w:pPr>
                  <w:pStyle w:val="TableText"/>
                </w:pPr>
              </w:pPrChange>
            </w:pPr>
            <w:r>
              <w:t>1..1</w:t>
            </w:r>
          </w:p>
        </w:tc>
        <w:tc>
          <w:tcPr>
            <w:tcW w:w="1152" w:type="dxa"/>
            <w:tcPrChange w:id="3148" w:author="Russ Ott" w:date="2022-05-16T11:54:00Z">
              <w:tcPr>
                <w:tcW w:w="1152" w:type="dxa"/>
              </w:tcPr>
            </w:tcPrChange>
          </w:tcPr>
          <w:p w14:paraId="4D6102ED" w14:textId="77777777" w:rsidR="00440477" w:rsidRDefault="00440477">
            <w:pPr>
              <w:pStyle w:val="TableText"/>
              <w:keepNext w:val="0"/>
              <w:pPrChange w:id="3149" w:author="Russ Ott" w:date="2022-05-16T11:54:00Z">
                <w:pPr>
                  <w:pStyle w:val="TableText"/>
                </w:pPr>
              </w:pPrChange>
            </w:pPr>
            <w:r>
              <w:t>SHALL</w:t>
            </w:r>
          </w:p>
        </w:tc>
        <w:tc>
          <w:tcPr>
            <w:tcW w:w="864" w:type="dxa"/>
            <w:tcPrChange w:id="3150" w:author="Russ Ott" w:date="2022-05-16T11:54:00Z">
              <w:tcPr>
                <w:tcW w:w="864" w:type="dxa"/>
              </w:tcPr>
            </w:tcPrChange>
          </w:tcPr>
          <w:p w14:paraId="1DBA0CDA" w14:textId="77777777" w:rsidR="00440477" w:rsidRDefault="00440477">
            <w:pPr>
              <w:pStyle w:val="TableText"/>
              <w:keepNext w:val="0"/>
              <w:pPrChange w:id="3151" w:author="Russ Ott" w:date="2022-05-16T11:54:00Z">
                <w:pPr>
                  <w:pStyle w:val="TableText"/>
                </w:pPr>
              </w:pPrChange>
            </w:pPr>
          </w:p>
        </w:tc>
        <w:tc>
          <w:tcPr>
            <w:tcW w:w="1104" w:type="dxa"/>
            <w:tcPrChange w:id="3152" w:author="Russ Ott" w:date="2022-05-16T11:54:00Z">
              <w:tcPr>
                <w:tcW w:w="1104" w:type="dxa"/>
              </w:tcPr>
            </w:tcPrChange>
          </w:tcPr>
          <w:p w14:paraId="058BB701" w14:textId="1577911A" w:rsidR="00440477" w:rsidRDefault="001C172D">
            <w:pPr>
              <w:pStyle w:val="TableText"/>
              <w:keepNext w:val="0"/>
              <w:pPrChange w:id="3153" w:author="Russ Ott" w:date="2022-05-16T11:54:00Z">
                <w:pPr>
                  <w:pStyle w:val="TableText"/>
                </w:pPr>
              </w:pPrChange>
            </w:pPr>
            <w:del w:id="3154" w:author="Russ Ott" w:date="2022-05-16T11:54:00Z">
              <w:r>
                <w:fldChar w:fldCharType="begin"/>
              </w:r>
              <w:r>
                <w:delInstrText xml:space="preserve"> HYPERLINK \l "C_4435-113" \h </w:delInstrText>
              </w:r>
              <w:r>
                <w:fldChar w:fldCharType="separate"/>
              </w:r>
              <w:r w:rsidR="002F5B8D">
                <w:rPr>
                  <w:rStyle w:val="HyperlinkText9pt"/>
                </w:rPr>
                <w:delText>4435-113</w:delText>
              </w:r>
              <w:r>
                <w:rPr>
                  <w:rStyle w:val="HyperlinkText9pt"/>
                </w:rPr>
                <w:fldChar w:fldCharType="end"/>
              </w:r>
            </w:del>
            <w:ins w:id="3155" w:author="Russ Ott" w:date="2022-05-16T11:54:00Z">
              <w:r>
                <w:fldChar w:fldCharType="begin"/>
              </w:r>
              <w:r>
                <w:instrText xml:space="preserve"> HYPERLINK \l "C_4515-113" \h </w:instrText>
              </w:r>
              <w:r>
                <w:fldChar w:fldCharType="separate"/>
              </w:r>
              <w:r w:rsidR="00440477">
                <w:rPr>
                  <w:rStyle w:val="HyperlinkText9pt"/>
                </w:rPr>
                <w:t>4515-113</w:t>
              </w:r>
              <w:r>
                <w:rPr>
                  <w:rStyle w:val="HyperlinkText9pt"/>
                </w:rPr>
                <w:fldChar w:fldCharType="end"/>
              </w:r>
            </w:ins>
          </w:p>
        </w:tc>
        <w:tc>
          <w:tcPr>
            <w:tcW w:w="2975" w:type="dxa"/>
            <w:tcPrChange w:id="3156" w:author="Russ Ott" w:date="2022-05-16T11:54:00Z">
              <w:tcPr>
                <w:tcW w:w="2975" w:type="dxa"/>
              </w:tcPr>
            </w:tcPrChange>
          </w:tcPr>
          <w:p w14:paraId="5BF8507E" w14:textId="77777777" w:rsidR="00440477" w:rsidRDefault="00440477">
            <w:pPr>
              <w:pStyle w:val="TableText"/>
              <w:keepNext w:val="0"/>
              <w:pPrChange w:id="3157" w:author="Russ Ott" w:date="2022-05-16T11:54:00Z">
                <w:pPr>
                  <w:pStyle w:val="TableText"/>
                </w:pPr>
              </w:pPrChange>
            </w:pPr>
          </w:p>
        </w:tc>
      </w:tr>
      <w:tr w:rsidR="00440477" w14:paraId="4F807784" w14:textId="77777777" w:rsidTr="00BA7D84">
        <w:tblPrEx>
          <w:tblW w:w="10080" w:type="dxa"/>
          <w:jc w:val="center"/>
          <w:tblLayout w:type="fixed"/>
          <w:tblLook w:val="02A0" w:firstRow="1" w:lastRow="0" w:firstColumn="1" w:lastColumn="0" w:noHBand="1" w:noVBand="0"/>
          <w:tblPrExChange w:id="3158" w:author="Russ Ott" w:date="2022-05-16T11:54:00Z">
            <w:tblPrEx>
              <w:tblW w:w="10080" w:type="dxa"/>
              <w:jc w:val="center"/>
              <w:tblLayout w:type="fixed"/>
              <w:tblLook w:val="02A0" w:firstRow="1" w:lastRow="0" w:firstColumn="1" w:lastColumn="0" w:noHBand="1" w:noVBand="0"/>
            </w:tblPrEx>
          </w:tblPrExChange>
        </w:tblPrEx>
        <w:trPr>
          <w:jc w:val="center"/>
          <w:trPrChange w:id="3159" w:author="Russ Ott" w:date="2022-05-16T11:54:00Z">
            <w:trPr>
              <w:jc w:val="center"/>
            </w:trPr>
          </w:trPrChange>
        </w:trPr>
        <w:tc>
          <w:tcPr>
            <w:tcW w:w="3345" w:type="dxa"/>
            <w:tcPrChange w:id="3160" w:author="Russ Ott" w:date="2022-05-16T11:54:00Z">
              <w:tcPr>
                <w:tcW w:w="3345" w:type="dxa"/>
              </w:tcPr>
            </w:tcPrChange>
          </w:tcPr>
          <w:p w14:paraId="65E6E706" w14:textId="77777777" w:rsidR="00440477" w:rsidRDefault="00440477">
            <w:pPr>
              <w:pStyle w:val="TableText"/>
              <w:keepNext w:val="0"/>
              <w:pPrChange w:id="3161" w:author="Russ Ott" w:date="2022-05-16T11:54:00Z">
                <w:pPr>
                  <w:pStyle w:val="TableText"/>
                </w:pPr>
              </w:pPrChange>
            </w:pPr>
            <w:r>
              <w:tab/>
            </w:r>
            <w:r>
              <w:tab/>
              <w:t>@code</w:t>
            </w:r>
          </w:p>
        </w:tc>
        <w:tc>
          <w:tcPr>
            <w:tcW w:w="720" w:type="dxa"/>
            <w:tcPrChange w:id="3162" w:author="Russ Ott" w:date="2022-05-16T11:54:00Z">
              <w:tcPr>
                <w:tcW w:w="720" w:type="dxa"/>
              </w:tcPr>
            </w:tcPrChange>
          </w:tcPr>
          <w:p w14:paraId="6639B009" w14:textId="77777777" w:rsidR="00440477" w:rsidRDefault="00440477">
            <w:pPr>
              <w:pStyle w:val="TableText"/>
              <w:keepNext w:val="0"/>
              <w:pPrChange w:id="3163" w:author="Russ Ott" w:date="2022-05-16T11:54:00Z">
                <w:pPr>
                  <w:pStyle w:val="TableText"/>
                </w:pPr>
              </w:pPrChange>
            </w:pPr>
            <w:r>
              <w:t>1..1</w:t>
            </w:r>
          </w:p>
        </w:tc>
        <w:tc>
          <w:tcPr>
            <w:tcW w:w="1152" w:type="dxa"/>
            <w:tcPrChange w:id="3164" w:author="Russ Ott" w:date="2022-05-16T11:54:00Z">
              <w:tcPr>
                <w:tcW w:w="1152" w:type="dxa"/>
              </w:tcPr>
            </w:tcPrChange>
          </w:tcPr>
          <w:p w14:paraId="4E2347D3" w14:textId="77777777" w:rsidR="00440477" w:rsidRDefault="00440477">
            <w:pPr>
              <w:pStyle w:val="TableText"/>
              <w:keepNext w:val="0"/>
              <w:pPrChange w:id="3165" w:author="Russ Ott" w:date="2022-05-16T11:54:00Z">
                <w:pPr>
                  <w:pStyle w:val="TableText"/>
                </w:pPr>
              </w:pPrChange>
            </w:pPr>
            <w:r>
              <w:t>SHALL</w:t>
            </w:r>
          </w:p>
        </w:tc>
        <w:tc>
          <w:tcPr>
            <w:tcW w:w="864" w:type="dxa"/>
            <w:tcPrChange w:id="3166" w:author="Russ Ott" w:date="2022-05-16T11:54:00Z">
              <w:tcPr>
                <w:tcW w:w="864" w:type="dxa"/>
              </w:tcPr>
            </w:tcPrChange>
          </w:tcPr>
          <w:p w14:paraId="3A873B7A" w14:textId="77777777" w:rsidR="00440477" w:rsidRDefault="00440477">
            <w:pPr>
              <w:pStyle w:val="TableText"/>
              <w:keepNext w:val="0"/>
              <w:pPrChange w:id="3167" w:author="Russ Ott" w:date="2022-05-16T11:54:00Z">
                <w:pPr>
                  <w:pStyle w:val="TableText"/>
                </w:pPr>
              </w:pPrChange>
            </w:pPr>
          </w:p>
        </w:tc>
        <w:tc>
          <w:tcPr>
            <w:tcW w:w="1104" w:type="dxa"/>
            <w:tcPrChange w:id="3168" w:author="Russ Ott" w:date="2022-05-16T11:54:00Z">
              <w:tcPr>
                <w:tcW w:w="1104" w:type="dxa"/>
              </w:tcPr>
            </w:tcPrChange>
          </w:tcPr>
          <w:p w14:paraId="71017848" w14:textId="270656A2" w:rsidR="00440477" w:rsidRDefault="001C172D">
            <w:pPr>
              <w:pStyle w:val="TableText"/>
              <w:keepNext w:val="0"/>
              <w:pPrChange w:id="3169" w:author="Russ Ott" w:date="2022-05-16T11:54:00Z">
                <w:pPr>
                  <w:pStyle w:val="TableText"/>
                </w:pPr>
              </w:pPrChange>
            </w:pPr>
            <w:del w:id="3170" w:author="Russ Ott" w:date="2022-05-16T11:54:00Z">
              <w:r>
                <w:fldChar w:fldCharType="begin"/>
              </w:r>
              <w:r>
                <w:delInstrText xml:space="preserve"> HYPERLINK \l "C_4435-119" \h </w:delInstrText>
              </w:r>
              <w:r>
                <w:fldChar w:fldCharType="separate"/>
              </w:r>
              <w:r w:rsidR="002F5B8D">
                <w:rPr>
                  <w:rStyle w:val="HyperlinkText9pt"/>
                </w:rPr>
                <w:delText>4435-119</w:delText>
              </w:r>
              <w:r>
                <w:rPr>
                  <w:rStyle w:val="HyperlinkText9pt"/>
                </w:rPr>
                <w:fldChar w:fldCharType="end"/>
              </w:r>
            </w:del>
            <w:ins w:id="3171" w:author="Russ Ott" w:date="2022-05-16T11:54:00Z">
              <w:r>
                <w:fldChar w:fldCharType="begin"/>
              </w:r>
              <w:r>
                <w:instrText xml:space="preserve"> HYPERLINK \l "C_4515-119" \h </w:instrText>
              </w:r>
              <w:r>
                <w:fldChar w:fldCharType="separate"/>
              </w:r>
              <w:r w:rsidR="00440477">
                <w:rPr>
                  <w:rStyle w:val="HyperlinkText9pt"/>
                </w:rPr>
                <w:t>4515-119</w:t>
              </w:r>
              <w:r>
                <w:rPr>
                  <w:rStyle w:val="HyperlinkText9pt"/>
                </w:rPr>
                <w:fldChar w:fldCharType="end"/>
              </w:r>
            </w:ins>
          </w:p>
        </w:tc>
        <w:tc>
          <w:tcPr>
            <w:tcW w:w="2975" w:type="dxa"/>
            <w:tcPrChange w:id="3172" w:author="Russ Ott" w:date="2022-05-16T11:54:00Z">
              <w:tcPr>
                <w:tcW w:w="2975" w:type="dxa"/>
              </w:tcPr>
            </w:tcPrChange>
          </w:tcPr>
          <w:p w14:paraId="60704E80" w14:textId="77777777" w:rsidR="00440477" w:rsidRDefault="00440477">
            <w:pPr>
              <w:pStyle w:val="TableText"/>
              <w:keepNext w:val="0"/>
              <w:pPrChange w:id="3173" w:author="Russ Ott" w:date="2022-05-16T11:54:00Z">
                <w:pPr>
                  <w:pStyle w:val="TableText"/>
                </w:pPr>
              </w:pPrChange>
            </w:pPr>
            <w:r>
              <w:t>urn:oid:2.16.840.1.113883.1.11.15933 (ActStatus)</w:t>
            </w:r>
          </w:p>
        </w:tc>
      </w:tr>
      <w:tr w:rsidR="00440477" w14:paraId="1BAD7986" w14:textId="77777777" w:rsidTr="00BA7D84">
        <w:tblPrEx>
          <w:tblW w:w="10080" w:type="dxa"/>
          <w:jc w:val="center"/>
          <w:tblLayout w:type="fixed"/>
          <w:tblLook w:val="02A0" w:firstRow="1" w:lastRow="0" w:firstColumn="1" w:lastColumn="0" w:noHBand="1" w:noVBand="0"/>
          <w:tblPrExChange w:id="3174" w:author="Russ Ott" w:date="2022-05-16T11:54:00Z">
            <w:tblPrEx>
              <w:tblW w:w="10080" w:type="dxa"/>
              <w:jc w:val="center"/>
              <w:tblLayout w:type="fixed"/>
              <w:tblLook w:val="02A0" w:firstRow="1" w:lastRow="0" w:firstColumn="1" w:lastColumn="0" w:noHBand="1" w:noVBand="0"/>
            </w:tblPrEx>
          </w:tblPrExChange>
        </w:tblPrEx>
        <w:trPr>
          <w:jc w:val="center"/>
          <w:trPrChange w:id="3175" w:author="Russ Ott" w:date="2022-05-16T11:54:00Z">
            <w:trPr>
              <w:jc w:val="center"/>
            </w:trPr>
          </w:trPrChange>
        </w:trPr>
        <w:tc>
          <w:tcPr>
            <w:tcW w:w="3345" w:type="dxa"/>
            <w:tcPrChange w:id="3176" w:author="Russ Ott" w:date="2022-05-16T11:54:00Z">
              <w:tcPr>
                <w:tcW w:w="3345" w:type="dxa"/>
              </w:tcPr>
            </w:tcPrChange>
          </w:tcPr>
          <w:p w14:paraId="0E75D5D4" w14:textId="77777777" w:rsidR="00440477" w:rsidRDefault="00440477">
            <w:pPr>
              <w:pStyle w:val="TableText"/>
              <w:keepNext w:val="0"/>
              <w:pPrChange w:id="3177" w:author="Russ Ott" w:date="2022-05-16T11:54:00Z">
                <w:pPr>
                  <w:pStyle w:val="TableText"/>
                </w:pPr>
              </w:pPrChange>
            </w:pPr>
            <w:r>
              <w:tab/>
              <w:t>effectiveTime</w:t>
            </w:r>
          </w:p>
        </w:tc>
        <w:tc>
          <w:tcPr>
            <w:tcW w:w="720" w:type="dxa"/>
            <w:tcPrChange w:id="3178" w:author="Russ Ott" w:date="2022-05-16T11:54:00Z">
              <w:tcPr>
                <w:tcW w:w="720" w:type="dxa"/>
              </w:tcPr>
            </w:tcPrChange>
          </w:tcPr>
          <w:p w14:paraId="5998D572" w14:textId="77777777" w:rsidR="00440477" w:rsidRDefault="00440477">
            <w:pPr>
              <w:pStyle w:val="TableText"/>
              <w:keepNext w:val="0"/>
              <w:pPrChange w:id="3179" w:author="Russ Ott" w:date="2022-05-16T11:54:00Z">
                <w:pPr>
                  <w:pStyle w:val="TableText"/>
                </w:pPr>
              </w:pPrChange>
            </w:pPr>
            <w:r>
              <w:t>1..1</w:t>
            </w:r>
          </w:p>
        </w:tc>
        <w:tc>
          <w:tcPr>
            <w:tcW w:w="1152" w:type="dxa"/>
            <w:tcPrChange w:id="3180" w:author="Russ Ott" w:date="2022-05-16T11:54:00Z">
              <w:tcPr>
                <w:tcW w:w="1152" w:type="dxa"/>
              </w:tcPr>
            </w:tcPrChange>
          </w:tcPr>
          <w:p w14:paraId="57414F6E" w14:textId="77777777" w:rsidR="00440477" w:rsidRDefault="00440477">
            <w:pPr>
              <w:pStyle w:val="TableText"/>
              <w:keepNext w:val="0"/>
              <w:pPrChange w:id="3181" w:author="Russ Ott" w:date="2022-05-16T11:54:00Z">
                <w:pPr>
                  <w:pStyle w:val="TableText"/>
                </w:pPr>
              </w:pPrChange>
            </w:pPr>
            <w:r>
              <w:t>SHALL</w:t>
            </w:r>
          </w:p>
        </w:tc>
        <w:tc>
          <w:tcPr>
            <w:tcW w:w="864" w:type="dxa"/>
            <w:tcPrChange w:id="3182" w:author="Russ Ott" w:date="2022-05-16T11:54:00Z">
              <w:tcPr>
                <w:tcW w:w="864" w:type="dxa"/>
              </w:tcPr>
            </w:tcPrChange>
          </w:tcPr>
          <w:p w14:paraId="7F9100B4" w14:textId="77777777" w:rsidR="00440477" w:rsidRDefault="00440477">
            <w:pPr>
              <w:pStyle w:val="TableText"/>
              <w:keepNext w:val="0"/>
              <w:pPrChange w:id="3183" w:author="Russ Ott" w:date="2022-05-16T11:54:00Z">
                <w:pPr>
                  <w:pStyle w:val="TableText"/>
                </w:pPr>
              </w:pPrChange>
            </w:pPr>
          </w:p>
        </w:tc>
        <w:tc>
          <w:tcPr>
            <w:tcW w:w="1104" w:type="dxa"/>
            <w:tcPrChange w:id="3184" w:author="Russ Ott" w:date="2022-05-16T11:54:00Z">
              <w:tcPr>
                <w:tcW w:w="1104" w:type="dxa"/>
              </w:tcPr>
            </w:tcPrChange>
          </w:tcPr>
          <w:p w14:paraId="78D5001C" w14:textId="39364391" w:rsidR="00440477" w:rsidRDefault="001C172D">
            <w:pPr>
              <w:pStyle w:val="TableText"/>
              <w:keepNext w:val="0"/>
              <w:pPrChange w:id="3185" w:author="Russ Ott" w:date="2022-05-16T11:54:00Z">
                <w:pPr>
                  <w:pStyle w:val="TableText"/>
                </w:pPr>
              </w:pPrChange>
            </w:pPr>
            <w:del w:id="3186" w:author="Russ Ott" w:date="2022-05-16T11:54:00Z">
              <w:r>
                <w:fldChar w:fldCharType="begin"/>
              </w:r>
              <w:r>
                <w:delInstrText xml:space="preserve"> HYPERLINK \l "C_4435-127" \h </w:delInstrText>
              </w:r>
              <w:r>
                <w:fldChar w:fldCharType="separate"/>
              </w:r>
              <w:r w:rsidR="002F5B8D">
                <w:rPr>
                  <w:rStyle w:val="HyperlinkText9pt"/>
                </w:rPr>
                <w:delText>4435-127</w:delText>
              </w:r>
              <w:r>
                <w:rPr>
                  <w:rStyle w:val="HyperlinkText9pt"/>
                </w:rPr>
                <w:fldChar w:fldCharType="end"/>
              </w:r>
            </w:del>
            <w:ins w:id="3187" w:author="Russ Ott" w:date="2022-05-16T11:54:00Z">
              <w:r>
                <w:fldChar w:fldCharType="begin"/>
              </w:r>
              <w:r>
                <w:instrText xml:space="preserve"> HYPERLINK \l "C_4515-127" \h </w:instrText>
              </w:r>
              <w:r>
                <w:fldChar w:fldCharType="separate"/>
              </w:r>
              <w:r w:rsidR="00440477">
                <w:rPr>
                  <w:rStyle w:val="HyperlinkText9pt"/>
                </w:rPr>
                <w:t>4515-127</w:t>
              </w:r>
              <w:r>
                <w:rPr>
                  <w:rStyle w:val="HyperlinkText9pt"/>
                </w:rPr>
                <w:fldChar w:fldCharType="end"/>
              </w:r>
            </w:ins>
          </w:p>
        </w:tc>
        <w:tc>
          <w:tcPr>
            <w:tcW w:w="2975" w:type="dxa"/>
            <w:tcPrChange w:id="3188" w:author="Russ Ott" w:date="2022-05-16T11:54:00Z">
              <w:tcPr>
                <w:tcW w:w="2975" w:type="dxa"/>
              </w:tcPr>
            </w:tcPrChange>
          </w:tcPr>
          <w:p w14:paraId="1E7222CB" w14:textId="77777777" w:rsidR="00440477" w:rsidRDefault="00440477">
            <w:pPr>
              <w:pStyle w:val="TableText"/>
              <w:keepNext w:val="0"/>
              <w:pPrChange w:id="3189" w:author="Russ Ott" w:date="2022-05-16T11:54:00Z">
                <w:pPr>
                  <w:pStyle w:val="TableText"/>
                </w:pPr>
              </w:pPrChange>
            </w:pPr>
          </w:p>
        </w:tc>
      </w:tr>
      <w:tr w:rsidR="00440477" w14:paraId="115269C7" w14:textId="77777777" w:rsidTr="00BA7D84">
        <w:tblPrEx>
          <w:tblW w:w="10080" w:type="dxa"/>
          <w:jc w:val="center"/>
          <w:tblLayout w:type="fixed"/>
          <w:tblLook w:val="02A0" w:firstRow="1" w:lastRow="0" w:firstColumn="1" w:lastColumn="0" w:noHBand="1" w:noVBand="0"/>
          <w:tblPrExChange w:id="3190" w:author="Russ Ott" w:date="2022-05-16T11:54:00Z">
            <w:tblPrEx>
              <w:tblW w:w="10080" w:type="dxa"/>
              <w:jc w:val="center"/>
              <w:tblLayout w:type="fixed"/>
              <w:tblLook w:val="02A0" w:firstRow="1" w:lastRow="0" w:firstColumn="1" w:lastColumn="0" w:noHBand="1" w:noVBand="0"/>
            </w:tblPrEx>
          </w:tblPrExChange>
        </w:tblPrEx>
        <w:trPr>
          <w:jc w:val="center"/>
          <w:trPrChange w:id="3191" w:author="Russ Ott" w:date="2022-05-16T11:54:00Z">
            <w:trPr>
              <w:jc w:val="center"/>
            </w:trPr>
          </w:trPrChange>
        </w:trPr>
        <w:tc>
          <w:tcPr>
            <w:tcW w:w="3345" w:type="dxa"/>
            <w:tcPrChange w:id="3192" w:author="Russ Ott" w:date="2022-05-16T11:54:00Z">
              <w:tcPr>
                <w:tcW w:w="3345" w:type="dxa"/>
              </w:tcPr>
            </w:tcPrChange>
          </w:tcPr>
          <w:p w14:paraId="691BD0DC" w14:textId="77777777" w:rsidR="00440477" w:rsidRDefault="00440477">
            <w:pPr>
              <w:pStyle w:val="TableText"/>
              <w:keepNext w:val="0"/>
              <w:pPrChange w:id="3193" w:author="Russ Ott" w:date="2022-05-16T11:54:00Z">
                <w:pPr>
                  <w:pStyle w:val="TableText"/>
                </w:pPr>
              </w:pPrChange>
            </w:pPr>
            <w:r>
              <w:tab/>
            </w:r>
            <w:r>
              <w:tab/>
              <w:t>low</w:t>
            </w:r>
          </w:p>
        </w:tc>
        <w:tc>
          <w:tcPr>
            <w:tcW w:w="720" w:type="dxa"/>
            <w:tcPrChange w:id="3194" w:author="Russ Ott" w:date="2022-05-16T11:54:00Z">
              <w:tcPr>
                <w:tcW w:w="720" w:type="dxa"/>
              </w:tcPr>
            </w:tcPrChange>
          </w:tcPr>
          <w:p w14:paraId="6B287730" w14:textId="77777777" w:rsidR="00440477" w:rsidRDefault="00440477">
            <w:pPr>
              <w:pStyle w:val="TableText"/>
              <w:keepNext w:val="0"/>
              <w:pPrChange w:id="3195" w:author="Russ Ott" w:date="2022-05-16T11:54:00Z">
                <w:pPr>
                  <w:pStyle w:val="TableText"/>
                </w:pPr>
              </w:pPrChange>
            </w:pPr>
            <w:r>
              <w:t>1..1</w:t>
            </w:r>
          </w:p>
        </w:tc>
        <w:tc>
          <w:tcPr>
            <w:tcW w:w="1152" w:type="dxa"/>
            <w:tcPrChange w:id="3196" w:author="Russ Ott" w:date="2022-05-16T11:54:00Z">
              <w:tcPr>
                <w:tcW w:w="1152" w:type="dxa"/>
              </w:tcPr>
            </w:tcPrChange>
          </w:tcPr>
          <w:p w14:paraId="0A716287" w14:textId="77777777" w:rsidR="00440477" w:rsidRDefault="00440477">
            <w:pPr>
              <w:pStyle w:val="TableText"/>
              <w:keepNext w:val="0"/>
              <w:pPrChange w:id="3197" w:author="Russ Ott" w:date="2022-05-16T11:54:00Z">
                <w:pPr>
                  <w:pStyle w:val="TableText"/>
                </w:pPr>
              </w:pPrChange>
            </w:pPr>
            <w:r>
              <w:t>SHALL</w:t>
            </w:r>
          </w:p>
        </w:tc>
        <w:tc>
          <w:tcPr>
            <w:tcW w:w="864" w:type="dxa"/>
            <w:tcPrChange w:id="3198" w:author="Russ Ott" w:date="2022-05-16T11:54:00Z">
              <w:tcPr>
                <w:tcW w:w="864" w:type="dxa"/>
              </w:tcPr>
            </w:tcPrChange>
          </w:tcPr>
          <w:p w14:paraId="3ADD92B6" w14:textId="77777777" w:rsidR="00440477" w:rsidRDefault="00440477">
            <w:pPr>
              <w:pStyle w:val="TableText"/>
              <w:keepNext w:val="0"/>
              <w:pPrChange w:id="3199" w:author="Russ Ott" w:date="2022-05-16T11:54:00Z">
                <w:pPr>
                  <w:pStyle w:val="TableText"/>
                </w:pPr>
              </w:pPrChange>
            </w:pPr>
          </w:p>
        </w:tc>
        <w:tc>
          <w:tcPr>
            <w:tcW w:w="1104" w:type="dxa"/>
            <w:tcPrChange w:id="3200" w:author="Russ Ott" w:date="2022-05-16T11:54:00Z">
              <w:tcPr>
                <w:tcW w:w="1104" w:type="dxa"/>
              </w:tcPr>
            </w:tcPrChange>
          </w:tcPr>
          <w:p w14:paraId="61521666" w14:textId="71CAECC9" w:rsidR="00440477" w:rsidRDefault="001C172D">
            <w:pPr>
              <w:pStyle w:val="TableText"/>
              <w:keepNext w:val="0"/>
              <w:pPrChange w:id="3201" w:author="Russ Ott" w:date="2022-05-16T11:54:00Z">
                <w:pPr>
                  <w:pStyle w:val="TableText"/>
                </w:pPr>
              </w:pPrChange>
            </w:pPr>
            <w:del w:id="3202" w:author="Russ Ott" w:date="2022-05-16T11:54:00Z">
              <w:r>
                <w:fldChar w:fldCharType="begin"/>
              </w:r>
              <w:r>
                <w:delInstrText xml:space="preserve"> HYPERLINK \l "C_4435-157" \h </w:delInstrText>
              </w:r>
              <w:r>
                <w:fldChar w:fldCharType="separate"/>
              </w:r>
              <w:r w:rsidR="002F5B8D">
                <w:rPr>
                  <w:rStyle w:val="HyperlinkText9pt"/>
                </w:rPr>
                <w:delText>4435-157</w:delText>
              </w:r>
              <w:r>
                <w:rPr>
                  <w:rStyle w:val="HyperlinkText9pt"/>
                </w:rPr>
                <w:fldChar w:fldCharType="end"/>
              </w:r>
            </w:del>
            <w:ins w:id="3203" w:author="Russ Ott" w:date="2022-05-16T11:54:00Z">
              <w:r>
                <w:fldChar w:fldCharType="begin"/>
              </w:r>
              <w:r>
                <w:instrText xml:space="preserve"> HYPERLINK \l "C_4515-157" \h </w:instrText>
              </w:r>
              <w:r>
                <w:fldChar w:fldCharType="separate"/>
              </w:r>
              <w:r w:rsidR="00440477">
                <w:rPr>
                  <w:rStyle w:val="HyperlinkText9pt"/>
                </w:rPr>
                <w:t>4515-157</w:t>
              </w:r>
              <w:r>
                <w:rPr>
                  <w:rStyle w:val="HyperlinkText9pt"/>
                </w:rPr>
                <w:fldChar w:fldCharType="end"/>
              </w:r>
            </w:ins>
          </w:p>
        </w:tc>
        <w:tc>
          <w:tcPr>
            <w:tcW w:w="2975" w:type="dxa"/>
            <w:tcPrChange w:id="3204" w:author="Russ Ott" w:date="2022-05-16T11:54:00Z">
              <w:tcPr>
                <w:tcW w:w="2975" w:type="dxa"/>
              </w:tcPr>
            </w:tcPrChange>
          </w:tcPr>
          <w:p w14:paraId="25322F6F" w14:textId="77777777" w:rsidR="00440477" w:rsidRDefault="00440477">
            <w:pPr>
              <w:pStyle w:val="TableText"/>
              <w:keepNext w:val="0"/>
              <w:pPrChange w:id="3205" w:author="Russ Ott" w:date="2022-05-16T11:54:00Z">
                <w:pPr>
                  <w:pStyle w:val="TableText"/>
                </w:pPr>
              </w:pPrChange>
            </w:pPr>
          </w:p>
        </w:tc>
      </w:tr>
      <w:tr w:rsidR="00440477" w14:paraId="3F58B118" w14:textId="77777777" w:rsidTr="00BA7D84">
        <w:tblPrEx>
          <w:tblW w:w="10080" w:type="dxa"/>
          <w:jc w:val="center"/>
          <w:tblLayout w:type="fixed"/>
          <w:tblLook w:val="02A0" w:firstRow="1" w:lastRow="0" w:firstColumn="1" w:lastColumn="0" w:noHBand="1" w:noVBand="0"/>
          <w:tblPrExChange w:id="3206" w:author="Russ Ott" w:date="2022-05-16T11:54:00Z">
            <w:tblPrEx>
              <w:tblW w:w="10080" w:type="dxa"/>
              <w:jc w:val="center"/>
              <w:tblLayout w:type="fixed"/>
              <w:tblLook w:val="02A0" w:firstRow="1" w:lastRow="0" w:firstColumn="1" w:lastColumn="0" w:noHBand="1" w:noVBand="0"/>
            </w:tblPrEx>
          </w:tblPrExChange>
        </w:tblPrEx>
        <w:trPr>
          <w:jc w:val="center"/>
          <w:trPrChange w:id="3207" w:author="Russ Ott" w:date="2022-05-16T11:54:00Z">
            <w:trPr>
              <w:jc w:val="center"/>
            </w:trPr>
          </w:trPrChange>
        </w:trPr>
        <w:tc>
          <w:tcPr>
            <w:tcW w:w="3345" w:type="dxa"/>
            <w:tcPrChange w:id="3208" w:author="Russ Ott" w:date="2022-05-16T11:54:00Z">
              <w:tcPr>
                <w:tcW w:w="3345" w:type="dxa"/>
              </w:tcPr>
            </w:tcPrChange>
          </w:tcPr>
          <w:p w14:paraId="21B0B077" w14:textId="77777777" w:rsidR="00440477" w:rsidRDefault="00440477">
            <w:pPr>
              <w:pStyle w:val="TableText"/>
              <w:keepNext w:val="0"/>
              <w:pPrChange w:id="3209" w:author="Russ Ott" w:date="2022-05-16T11:54:00Z">
                <w:pPr>
                  <w:pStyle w:val="TableText"/>
                </w:pPr>
              </w:pPrChange>
            </w:pPr>
            <w:r>
              <w:lastRenderedPageBreak/>
              <w:tab/>
            </w:r>
            <w:r>
              <w:tab/>
              <w:t>high</w:t>
            </w:r>
          </w:p>
        </w:tc>
        <w:tc>
          <w:tcPr>
            <w:tcW w:w="720" w:type="dxa"/>
            <w:tcPrChange w:id="3210" w:author="Russ Ott" w:date="2022-05-16T11:54:00Z">
              <w:tcPr>
                <w:tcW w:w="720" w:type="dxa"/>
              </w:tcPr>
            </w:tcPrChange>
          </w:tcPr>
          <w:p w14:paraId="126E8F6A" w14:textId="77777777" w:rsidR="00440477" w:rsidRDefault="00440477">
            <w:pPr>
              <w:pStyle w:val="TableText"/>
              <w:keepNext w:val="0"/>
              <w:pPrChange w:id="3211" w:author="Russ Ott" w:date="2022-05-16T11:54:00Z">
                <w:pPr>
                  <w:pStyle w:val="TableText"/>
                </w:pPr>
              </w:pPrChange>
            </w:pPr>
            <w:r>
              <w:t>0..1</w:t>
            </w:r>
          </w:p>
        </w:tc>
        <w:tc>
          <w:tcPr>
            <w:tcW w:w="1152" w:type="dxa"/>
            <w:tcPrChange w:id="3212" w:author="Russ Ott" w:date="2022-05-16T11:54:00Z">
              <w:tcPr>
                <w:tcW w:w="1152" w:type="dxa"/>
              </w:tcPr>
            </w:tcPrChange>
          </w:tcPr>
          <w:p w14:paraId="3680823E" w14:textId="77777777" w:rsidR="00440477" w:rsidRDefault="00440477">
            <w:pPr>
              <w:pStyle w:val="TableText"/>
              <w:keepNext w:val="0"/>
              <w:pPrChange w:id="3213" w:author="Russ Ott" w:date="2022-05-16T11:54:00Z">
                <w:pPr>
                  <w:pStyle w:val="TableText"/>
                </w:pPr>
              </w:pPrChange>
            </w:pPr>
            <w:r>
              <w:t>MAY</w:t>
            </w:r>
          </w:p>
        </w:tc>
        <w:tc>
          <w:tcPr>
            <w:tcW w:w="864" w:type="dxa"/>
            <w:tcPrChange w:id="3214" w:author="Russ Ott" w:date="2022-05-16T11:54:00Z">
              <w:tcPr>
                <w:tcW w:w="864" w:type="dxa"/>
              </w:tcPr>
            </w:tcPrChange>
          </w:tcPr>
          <w:p w14:paraId="7B1148DB" w14:textId="77777777" w:rsidR="00440477" w:rsidRDefault="00440477">
            <w:pPr>
              <w:pStyle w:val="TableText"/>
              <w:keepNext w:val="0"/>
              <w:pPrChange w:id="3215" w:author="Russ Ott" w:date="2022-05-16T11:54:00Z">
                <w:pPr>
                  <w:pStyle w:val="TableText"/>
                </w:pPr>
              </w:pPrChange>
            </w:pPr>
          </w:p>
        </w:tc>
        <w:tc>
          <w:tcPr>
            <w:tcW w:w="1104" w:type="dxa"/>
            <w:tcPrChange w:id="3216" w:author="Russ Ott" w:date="2022-05-16T11:54:00Z">
              <w:tcPr>
                <w:tcW w:w="1104" w:type="dxa"/>
              </w:tcPr>
            </w:tcPrChange>
          </w:tcPr>
          <w:p w14:paraId="6124EC92" w14:textId="10EAD66E" w:rsidR="00440477" w:rsidRDefault="001C172D">
            <w:pPr>
              <w:pStyle w:val="TableText"/>
              <w:keepNext w:val="0"/>
              <w:pPrChange w:id="3217" w:author="Russ Ott" w:date="2022-05-16T11:54:00Z">
                <w:pPr>
                  <w:pStyle w:val="TableText"/>
                </w:pPr>
              </w:pPrChange>
            </w:pPr>
            <w:del w:id="3218" w:author="Russ Ott" w:date="2022-05-16T11:54:00Z">
              <w:r>
                <w:fldChar w:fldCharType="begin"/>
              </w:r>
              <w:r>
                <w:delInstrText xml:space="preserve"> HYPERLINK \l "C_4435-158" \h </w:delInstrText>
              </w:r>
              <w:r>
                <w:fldChar w:fldCharType="separate"/>
              </w:r>
              <w:r w:rsidR="002F5B8D">
                <w:rPr>
                  <w:rStyle w:val="HyperlinkText9pt"/>
                </w:rPr>
                <w:delText>4435-158</w:delText>
              </w:r>
              <w:r>
                <w:rPr>
                  <w:rStyle w:val="HyperlinkText9pt"/>
                </w:rPr>
                <w:fldChar w:fldCharType="end"/>
              </w:r>
            </w:del>
            <w:ins w:id="3219" w:author="Russ Ott" w:date="2022-05-16T11:54:00Z">
              <w:r>
                <w:fldChar w:fldCharType="begin"/>
              </w:r>
              <w:r>
                <w:instrText xml:space="preserve"> HYPERLINK \l "C_4515-158" \h </w:instrText>
              </w:r>
              <w:r>
                <w:fldChar w:fldCharType="separate"/>
              </w:r>
              <w:r w:rsidR="00440477">
                <w:rPr>
                  <w:rStyle w:val="HyperlinkText9pt"/>
                </w:rPr>
                <w:t>4515-158</w:t>
              </w:r>
              <w:r>
                <w:rPr>
                  <w:rStyle w:val="HyperlinkText9pt"/>
                </w:rPr>
                <w:fldChar w:fldCharType="end"/>
              </w:r>
            </w:ins>
          </w:p>
        </w:tc>
        <w:tc>
          <w:tcPr>
            <w:tcW w:w="2975" w:type="dxa"/>
            <w:tcPrChange w:id="3220" w:author="Russ Ott" w:date="2022-05-16T11:54:00Z">
              <w:tcPr>
                <w:tcW w:w="2975" w:type="dxa"/>
              </w:tcPr>
            </w:tcPrChange>
          </w:tcPr>
          <w:p w14:paraId="60949659" w14:textId="77777777" w:rsidR="00440477" w:rsidRDefault="00440477">
            <w:pPr>
              <w:pStyle w:val="TableText"/>
              <w:keepNext w:val="0"/>
              <w:pPrChange w:id="3221" w:author="Russ Ott" w:date="2022-05-16T11:54:00Z">
                <w:pPr>
                  <w:pStyle w:val="TableText"/>
                </w:pPr>
              </w:pPrChange>
            </w:pPr>
          </w:p>
        </w:tc>
      </w:tr>
      <w:tr w:rsidR="00440477" w14:paraId="57E636CC" w14:textId="77777777" w:rsidTr="00BA7D84">
        <w:tblPrEx>
          <w:tblW w:w="10080" w:type="dxa"/>
          <w:jc w:val="center"/>
          <w:tblLayout w:type="fixed"/>
          <w:tblLook w:val="02A0" w:firstRow="1" w:lastRow="0" w:firstColumn="1" w:lastColumn="0" w:noHBand="1" w:noVBand="0"/>
          <w:tblPrExChange w:id="3222" w:author="Russ Ott" w:date="2022-05-16T11:54:00Z">
            <w:tblPrEx>
              <w:tblW w:w="10080" w:type="dxa"/>
              <w:jc w:val="center"/>
              <w:tblLayout w:type="fixed"/>
              <w:tblLook w:val="02A0" w:firstRow="1" w:lastRow="0" w:firstColumn="1" w:lastColumn="0" w:noHBand="1" w:noVBand="0"/>
            </w:tblPrEx>
          </w:tblPrExChange>
        </w:tblPrEx>
        <w:trPr>
          <w:jc w:val="center"/>
          <w:trPrChange w:id="3223" w:author="Russ Ott" w:date="2022-05-16T11:54:00Z">
            <w:trPr>
              <w:jc w:val="center"/>
            </w:trPr>
          </w:trPrChange>
        </w:trPr>
        <w:tc>
          <w:tcPr>
            <w:tcW w:w="3345" w:type="dxa"/>
            <w:tcPrChange w:id="3224" w:author="Russ Ott" w:date="2022-05-16T11:54:00Z">
              <w:tcPr>
                <w:tcW w:w="3345" w:type="dxa"/>
              </w:tcPr>
            </w:tcPrChange>
          </w:tcPr>
          <w:p w14:paraId="488EBA9D" w14:textId="77777777" w:rsidR="00440477" w:rsidRDefault="00440477">
            <w:pPr>
              <w:pStyle w:val="TableText"/>
              <w:keepNext w:val="0"/>
              <w:pPrChange w:id="3225" w:author="Russ Ott" w:date="2022-05-16T11:54:00Z">
                <w:pPr>
                  <w:pStyle w:val="TableText"/>
                </w:pPr>
              </w:pPrChange>
            </w:pPr>
            <w:r>
              <w:tab/>
              <w:t>author</w:t>
            </w:r>
          </w:p>
        </w:tc>
        <w:tc>
          <w:tcPr>
            <w:tcW w:w="720" w:type="dxa"/>
            <w:tcPrChange w:id="3226" w:author="Russ Ott" w:date="2022-05-16T11:54:00Z">
              <w:tcPr>
                <w:tcW w:w="720" w:type="dxa"/>
              </w:tcPr>
            </w:tcPrChange>
          </w:tcPr>
          <w:p w14:paraId="2699EB29" w14:textId="77777777" w:rsidR="00440477" w:rsidRDefault="00440477">
            <w:pPr>
              <w:pStyle w:val="TableText"/>
              <w:keepNext w:val="0"/>
              <w:pPrChange w:id="3227" w:author="Russ Ott" w:date="2022-05-16T11:54:00Z">
                <w:pPr>
                  <w:pStyle w:val="TableText"/>
                </w:pPr>
              </w:pPrChange>
            </w:pPr>
            <w:r>
              <w:t>0..*</w:t>
            </w:r>
          </w:p>
        </w:tc>
        <w:tc>
          <w:tcPr>
            <w:tcW w:w="1152" w:type="dxa"/>
            <w:tcPrChange w:id="3228" w:author="Russ Ott" w:date="2022-05-16T11:54:00Z">
              <w:tcPr>
                <w:tcW w:w="1152" w:type="dxa"/>
              </w:tcPr>
            </w:tcPrChange>
          </w:tcPr>
          <w:p w14:paraId="79DF3A5D" w14:textId="77777777" w:rsidR="00440477" w:rsidRDefault="00440477">
            <w:pPr>
              <w:pStyle w:val="TableText"/>
              <w:keepNext w:val="0"/>
              <w:pPrChange w:id="3229" w:author="Russ Ott" w:date="2022-05-16T11:54:00Z">
                <w:pPr>
                  <w:pStyle w:val="TableText"/>
                </w:pPr>
              </w:pPrChange>
            </w:pPr>
            <w:r>
              <w:t>SHOULD</w:t>
            </w:r>
          </w:p>
        </w:tc>
        <w:tc>
          <w:tcPr>
            <w:tcW w:w="864" w:type="dxa"/>
            <w:tcPrChange w:id="3230" w:author="Russ Ott" w:date="2022-05-16T11:54:00Z">
              <w:tcPr>
                <w:tcW w:w="864" w:type="dxa"/>
              </w:tcPr>
            </w:tcPrChange>
          </w:tcPr>
          <w:p w14:paraId="03CF0404" w14:textId="77777777" w:rsidR="00440477" w:rsidRDefault="00440477">
            <w:pPr>
              <w:pStyle w:val="TableText"/>
              <w:keepNext w:val="0"/>
              <w:pPrChange w:id="3231" w:author="Russ Ott" w:date="2022-05-16T11:54:00Z">
                <w:pPr>
                  <w:pStyle w:val="TableText"/>
                </w:pPr>
              </w:pPrChange>
            </w:pPr>
          </w:p>
        </w:tc>
        <w:tc>
          <w:tcPr>
            <w:tcW w:w="1104" w:type="dxa"/>
            <w:tcPrChange w:id="3232" w:author="Russ Ott" w:date="2022-05-16T11:54:00Z">
              <w:tcPr>
                <w:tcW w:w="1104" w:type="dxa"/>
              </w:tcPr>
            </w:tcPrChange>
          </w:tcPr>
          <w:p w14:paraId="37D9B53E" w14:textId="1C30F3BC" w:rsidR="00440477" w:rsidRDefault="001C172D">
            <w:pPr>
              <w:pStyle w:val="TableText"/>
              <w:keepNext w:val="0"/>
              <w:pPrChange w:id="3233" w:author="Russ Ott" w:date="2022-05-16T11:54:00Z">
                <w:pPr>
                  <w:pStyle w:val="TableText"/>
                </w:pPr>
              </w:pPrChange>
            </w:pPr>
            <w:del w:id="3234" w:author="Russ Ott" w:date="2022-05-16T11:54:00Z">
              <w:r>
                <w:fldChar w:fldCharType="begin"/>
              </w:r>
              <w:r>
                <w:delInstrText xml:space="preserve"> HYPERLINK \l "C_4435-116" \h </w:delInstrText>
              </w:r>
              <w:r>
                <w:fldChar w:fldCharType="separate"/>
              </w:r>
              <w:r w:rsidR="002F5B8D">
                <w:rPr>
                  <w:rStyle w:val="HyperlinkText9pt"/>
                </w:rPr>
                <w:delText>4435-116</w:delText>
              </w:r>
              <w:r>
                <w:rPr>
                  <w:rStyle w:val="HyperlinkText9pt"/>
                </w:rPr>
                <w:fldChar w:fldCharType="end"/>
              </w:r>
            </w:del>
            <w:ins w:id="3235" w:author="Russ Ott" w:date="2022-05-16T11:54:00Z">
              <w:r>
                <w:fldChar w:fldCharType="begin"/>
              </w:r>
              <w:r>
                <w:instrText xml:space="preserve"> HYPERLINK \l "C_4515-116" \h </w:instrText>
              </w:r>
              <w:r>
                <w:fldChar w:fldCharType="separate"/>
              </w:r>
              <w:r w:rsidR="00440477">
                <w:rPr>
                  <w:rStyle w:val="HyperlinkText9pt"/>
                </w:rPr>
                <w:t>4515-116</w:t>
              </w:r>
              <w:r>
                <w:rPr>
                  <w:rStyle w:val="HyperlinkText9pt"/>
                </w:rPr>
                <w:fldChar w:fldCharType="end"/>
              </w:r>
            </w:ins>
          </w:p>
        </w:tc>
        <w:tc>
          <w:tcPr>
            <w:tcW w:w="2975" w:type="dxa"/>
            <w:tcPrChange w:id="3236" w:author="Russ Ott" w:date="2022-05-16T11:54:00Z">
              <w:tcPr>
                <w:tcW w:w="2975" w:type="dxa"/>
              </w:tcPr>
            </w:tcPrChange>
          </w:tcPr>
          <w:p w14:paraId="360AD04F" w14:textId="77777777" w:rsidR="00440477" w:rsidRDefault="00440477">
            <w:pPr>
              <w:pStyle w:val="TableText"/>
              <w:keepNext w:val="0"/>
              <w:pPrChange w:id="3237" w:author="Russ Ott" w:date="2022-05-16T11:54:00Z">
                <w:pPr>
                  <w:pStyle w:val="TableText"/>
                </w:pPr>
              </w:pPrChange>
            </w:pPr>
            <w:r>
              <w:t>Author Participation (identifier: urn:oid:2.16.840.1.113883.10.20.22.4.119</w:t>
            </w:r>
          </w:p>
        </w:tc>
      </w:tr>
      <w:tr w:rsidR="00440477" w14:paraId="4D11888F" w14:textId="77777777" w:rsidTr="00BA7D84">
        <w:tblPrEx>
          <w:tblW w:w="10080" w:type="dxa"/>
          <w:jc w:val="center"/>
          <w:tblLayout w:type="fixed"/>
          <w:tblLook w:val="02A0" w:firstRow="1" w:lastRow="0" w:firstColumn="1" w:lastColumn="0" w:noHBand="1" w:noVBand="0"/>
          <w:tblPrExChange w:id="3238" w:author="Russ Ott" w:date="2022-05-16T11:54:00Z">
            <w:tblPrEx>
              <w:tblW w:w="10080" w:type="dxa"/>
              <w:jc w:val="center"/>
              <w:tblLayout w:type="fixed"/>
              <w:tblLook w:val="02A0" w:firstRow="1" w:lastRow="0" w:firstColumn="1" w:lastColumn="0" w:noHBand="1" w:noVBand="0"/>
            </w:tblPrEx>
          </w:tblPrExChange>
        </w:tblPrEx>
        <w:trPr>
          <w:jc w:val="center"/>
          <w:trPrChange w:id="3239" w:author="Russ Ott" w:date="2022-05-16T11:54:00Z">
            <w:trPr>
              <w:jc w:val="center"/>
            </w:trPr>
          </w:trPrChange>
        </w:trPr>
        <w:tc>
          <w:tcPr>
            <w:tcW w:w="3345" w:type="dxa"/>
            <w:tcPrChange w:id="3240" w:author="Russ Ott" w:date="2022-05-16T11:54:00Z">
              <w:tcPr>
                <w:tcW w:w="3345" w:type="dxa"/>
              </w:tcPr>
            </w:tcPrChange>
          </w:tcPr>
          <w:p w14:paraId="35D1109E" w14:textId="77777777" w:rsidR="00440477" w:rsidRDefault="00440477">
            <w:pPr>
              <w:pStyle w:val="TableText"/>
              <w:keepNext w:val="0"/>
              <w:pPrChange w:id="3241" w:author="Russ Ott" w:date="2022-05-16T11:54:00Z">
                <w:pPr>
                  <w:pStyle w:val="TableText"/>
                </w:pPr>
              </w:pPrChange>
            </w:pPr>
            <w:r>
              <w:tab/>
              <w:t>participant</w:t>
            </w:r>
          </w:p>
        </w:tc>
        <w:tc>
          <w:tcPr>
            <w:tcW w:w="720" w:type="dxa"/>
            <w:tcPrChange w:id="3242" w:author="Russ Ott" w:date="2022-05-16T11:54:00Z">
              <w:tcPr>
                <w:tcW w:w="720" w:type="dxa"/>
              </w:tcPr>
            </w:tcPrChange>
          </w:tcPr>
          <w:p w14:paraId="30775571" w14:textId="77777777" w:rsidR="00440477" w:rsidRDefault="00440477">
            <w:pPr>
              <w:pStyle w:val="TableText"/>
              <w:keepNext w:val="0"/>
              <w:pPrChange w:id="3243" w:author="Russ Ott" w:date="2022-05-16T11:54:00Z">
                <w:pPr>
                  <w:pStyle w:val="TableText"/>
                </w:pPr>
              </w:pPrChange>
            </w:pPr>
            <w:r>
              <w:t>0..*</w:t>
            </w:r>
          </w:p>
        </w:tc>
        <w:tc>
          <w:tcPr>
            <w:tcW w:w="1152" w:type="dxa"/>
            <w:tcPrChange w:id="3244" w:author="Russ Ott" w:date="2022-05-16T11:54:00Z">
              <w:tcPr>
                <w:tcW w:w="1152" w:type="dxa"/>
              </w:tcPr>
            </w:tcPrChange>
          </w:tcPr>
          <w:p w14:paraId="6D1593EF" w14:textId="77777777" w:rsidR="00440477" w:rsidRDefault="00440477">
            <w:pPr>
              <w:pStyle w:val="TableText"/>
              <w:keepNext w:val="0"/>
              <w:pPrChange w:id="3245" w:author="Russ Ott" w:date="2022-05-16T11:54:00Z">
                <w:pPr>
                  <w:pStyle w:val="TableText"/>
                </w:pPr>
              </w:pPrChange>
            </w:pPr>
            <w:r>
              <w:t>SHOULD</w:t>
            </w:r>
          </w:p>
        </w:tc>
        <w:tc>
          <w:tcPr>
            <w:tcW w:w="864" w:type="dxa"/>
            <w:tcPrChange w:id="3246" w:author="Russ Ott" w:date="2022-05-16T11:54:00Z">
              <w:tcPr>
                <w:tcW w:w="864" w:type="dxa"/>
              </w:tcPr>
            </w:tcPrChange>
          </w:tcPr>
          <w:p w14:paraId="6FD92764" w14:textId="77777777" w:rsidR="00440477" w:rsidRDefault="00440477">
            <w:pPr>
              <w:pStyle w:val="TableText"/>
              <w:keepNext w:val="0"/>
              <w:pPrChange w:id="3247" w:author="Russ Ott" w:date="2022-05-16T11:54:00Z">
                <w:pPr>
                  <w:pStyle w:val="TableText"/>
                </w:pPr>
              </w:pPrChange>
            </w:pPr>
          </w:p>
        </w:tc>
        <w:tc>
          <w:tcPr>
            <w:tcW w:w="1104" w:type="dxa"/>
            <w:tcPrChange w:id="3248" w:author="Russ Ott" w:date="2022-05-16T11:54:00Z">
              <w:tcPr>
                <w:tcW w:w="1104" w:type="dxa"/>
              </w:tcPr>
            </w:tcPrChange>
          </w:tcPr>
          <w:p w14:paraId="78C912FF" w14:textId="1D032880" w:rsidR="00440477" w:rsidRDefault="001C172D">
            <w:pPr>
              <w:pStyle w:val="TableText"/>
              <w:keepNext w:val="0"/>
              <w:pPrChange w:id="3249" w:author="Russ Ott" w:date="2022-05-16T11:54:00Z">
                <w:pPr>
                  <w:pStyle w:val="TableText"/>
                </w:pPr>
              </w:pPrChange>
            </w:pPr>
            <w:del w:id="3250" w:author="Russ Ott" w:date="2022-05-16T11:54:00Z">
              <w:r>
                <w:fldChar w:fldCharType="begin"/>
              </w:r>
              <w:r>
                <w:delInstrText xml:space="preserve"> HYPERLINK \l "C_4435-128" \h </w:delInstrText>
              </w:r>
              <w:r>
                <w:fldChar w:fldCharType="separate"/>
              </w:r>
              <w:r w:rsidR="002F5B8D">
                <w:rPr>
                  <w:rStyle w:val="HyperlinkText9pt"/>
                </w:rPr>
                <w:delText>4435-128</w:delText>
              </w:r>
              <w:r>
                <w:rPr>
                  <w:rStyle w:val="HyperlinkText9pt"/>
                </w:rPr>
                <w:fldChar w:fldCharType="end"/>
              </w:r>
            </w:del>
            <w:ins w:id="3251" w:author="Russ Ott" w:date="2022-05-16T11:54:00Z">
              <w:r>
                <w:fldChar w:fldCharType="begin"/>
              </w:r>
              <w:r>
                <w:instrText xml:space="preserve"> HYPERLINK \l "C_4515-128" \h </w:instrText>
              </w:r>
              <w:r>
                <w:fldChar w:fldCharType="separate"/>
              </w:r>
              <w:r w:rsidR="00440477">
                <w:rPr>
                  <w:rStyle w:val="HyperlinkText9pt"/>
                </w:rPr>
                <w:t>4515-128</w:t>
              </w:r>
              <w:r>
                <w:rPr>
                  <w:rStyle w:val="HyperlinkText9pt"/>
                </w:rPr>
                <w:fldChar w:fldCharType="end"/>
              </w:r>
            </w:ins>
          </w:p>
        </w:tc>
        <w:tc>
          <w:tcPr>
            <w:tcW w:w="2975" w:type="dxa"/>
            <w:tcPrChange w:id="3252" w:author="Russ Ott" w:date="2022-05-16T11:54:00Z">
              <w:tcPr>
                <w:tcW w:w="2975" w:type="dxa"/>
              </w:tcPr>
            </w:tcPrChange>
          </w:tcPr>
          <w:p w14:paraId="54EAC196" w14:textId="77777777" w:rsidR="00440477" w:rsidRDefault="00440477">
            <w:pPr>
              <w:pStyle w:val="TableText"/>
              <w:keepNext w:val="0"/>
              <w:pPrChange w:id="3253" w:author="Russ Ott" w:date="2022-05-16T11:54:00Z">
                <w:pPr>
                  <w:pStyle w:val="TableText"/>
                </w:pPr>
              </w:pPrChange>
            </w:pPr>
          </w:p>
        </w:tc>
      </w:tr>
      <w:tr w:rsidR="00440477" w14:paraId="416BBAF2" w14:textId="77777777" w:rsidTr="00BA7D84">
        <w:tblPrEx>
          <w:tblW w:w="10080" w:type="dxa"/>
          <w:jc w:val="center"/>
          <w:tblLayout w:type="fixed"/>
          <w:tblLook w:val="02A0" w:firstRow="1" w:lastRow="0" w:firstColumn="1" w:lastColumn="0" w:noHBand="1" w:noVBand="0"/>
          <w:tblPrExChange w:id="3254" w:author="Russ Ott" w:date="2022-05-16T11:54:00Z">
            <w:tblPrEx>
              <w:tblW w:w="10080" w:type="dxa"/>
              <w:jc w:val="center"/>
              <w:tblLayout w:type="fixed"/>
              <w:tblLook w:val="02A0" w:firstRow="1" w:lastRow="0" w:firstColumn="1" w:lastColumn="0" w:noHBand="1" w:noVBand="0"/>
            </w:tblPrEx>
          </w:tblPrExChange>
        </w:tblPrEx>
        <w:trPr>
          <w:jc w:val="center"/>
          <w:trPrChange w:id="3255" w:author="Russ Ott" w:date="2022-05-16T11:54:00Z">
            <w:trPr>
              <w:jc w:val="center"/>
            </w:trPr>
          </w:trPrChange>
        </w:trPr>
        <w:tc>
          <w:tcPr>
            <w:tcW w:w="3345" w:type="dxa"/>
            <w:tcPrChange w:id="3256" w:author="Russ Ott" w:date="2022-05-16T11:54:00Z">
              <w:tcPr>
                <w:tcW w:w="3345" w:type="dxa"/>
              </w:tcPr>
            </w:tcPrChange>
          </w:tcPr>
          <w:p w14:paraId="34B0B376" w14:textId="77777777" w:rsidR="00440477" w:rsidRDefault="00440477">
            <w:pPr>
              <w:pStyle w:val="TableText"/>
              <w:keepNext w:val="0"/>
              <w:pPrChange w:id="3257" w:author="Russ Ott" w:date="2022-05-16T11:54:00Z">
                <w:pPr>
                  <w:pStyle w:val="TableText"/>
                </w:pPr>
              </w:pPrChange>
            </w:pPr>
            <w:r>
              <w:tab/>
            </w:r>
            <w:r>
              <w:tab/>
              <w:t>@typeCode</w:t>
            </w:r>
          </w:p>
        </w:tc>
        <w:tc>
          <w:tcPr>
            <w:tcW w:w="720" w:type="dxa"/>
            <w:tcPrChange w:id="3258" w:author="Russ Ott" w:date="2022-05-16T11:54:00Z">
              <w:tcPr>
                <w:tcW w:w="720" w:type="dxa"/>
              </w:tcPr>
            </w:tcPrChange>
          </w:tcPr>
          <w:p w14:paraId="79E183B7" w14:textId="77777777" w:rsidR="00440477" w:rsidRDefault="00440477">
            <w:pPr>
              <w:pStyle w:val="TableText"/>
              <w:keepNext w:val="0"/>
              <w:pPrChange w:id="3259" w:author="Russ Ott" w:date="2022-05-16T11:54:00Z">
                <w:pPr>
                  <w:pStyle w:val="TableText"/>
                </w:pPr>
              </w:pPrChange>
            </w:pPr>
            <w:r>
              <w:t>1..1</w:t>
            </w:r>
          </w:p>
        </w:tc>
        <w:tc>
          <w:tcPr>
            <w:tcW w:w="1152" w:type="dxa"/>
            <w:tcPrChange w:id="3260" w:author="Russ Ott" w:date="2022-05-16T11:54:00Z">
              <w:tcPr>
                <w:tcW w:w="1152" w:type="dxa"/>
              </w:tcPr>
            </w:tcPrChange>
          </w:tcPr>
          <w:p w14:paraId="5B86F91E" w14:textId="77777777" w:rsidR="00440477" w:rsidRDefault="00440477">
            <w:pPr>
              <w:pStyle w:val="TableText"/>
              <w:keepNext w:val="0"/>
              <w:pPrChange w:id="3261" w:author="Russ Ott" w:date="2022-05-16T11:54:00Z">
                <w:pPr>
                  <w:pStyle w:val="TableText"/>
                </w:pPr>
              </w:pPrChange>
            </w:pPr>
            <w:r>
              <w:t>SHALL</w:t>
            </w:r>
          </w:p>
        </w:tc>
        <w:tc>
          <w:tcPr>
            <w:tcW w:w="864" w:type="dxa"/>
            <w:tcPrChange w:id="3262" w:author="Russ Ott" w:date="2022-05-16T11:54:00Z">
              <w:tcPr>
                <w:tcW w:w="864" w:type="dxa"/>
              </w:tcPr>
            </w:tcPrChange>
          </w:tcPr>
          <w:p w14:paraId="640FD4A1" w14:textId="77777777" w:rsidR="00440477" w:rsidRDefault="00440477">
            <w:pPr>
              <w:pStyle w:val="TableText"/>
              <w:keepNext w:val="0"/>
              <w:pPrChange w:id="3263" w:author="Russ Ott" w:date="2022-05-16T11:54:00Z">
                <w:pPr>
                  <w:pStyle w:val="TableText"/>
                </w:pPr>
              </w:pPrChange>
            </w:pPr>
          </w:p>
        </w:tc>
        <w:tc>
          <w:tcPr>
            <w:tcW w:w="1104" w:type="dxa"/>
            <w:tcPrChange w:id="3264" w:author="Russ Ott" w:date="2022-05-16T11:54:00Z">
              <w:tcPr>
                <w:tcW w:w="1104" w:type="dxa"/>
              </w:tcPr>
            </w:tcPrChange>
          </w:tcPr>
          <w:p w14:paraId="4E5D116F" w14:textId="1D3568A1" w:rsidR="00440477" w:rsidRDefault="001C172D">
            <w:pPr>
              <w:pStyle w:val="TableText"/>
              <w:keepNext w:val="0"/>
              <w:pPrChange w:id="3265" w:author="Russ Ott" w:date="2022-05-16T11:54:00Z">
                <w:pPr>
                  <w:pStyle w:val="TableText"/>
                </w:pPr>
              </w:pPrChange>
            </w:pPr>
            <w:del w:id="3266" w:author="Russ Ott" w:date="2022-05-16T11:54:00Z">
              <w:r>
                <w:fldChar w:fldCharType="begin"/>
              </w:r>
              <w:r>
                <w:delInstrText xml:space="preserve"> HYPERLINK \l "C_4435-129" \h </w:delInstrText>
              </w:r>
              <w:r>
                <w:fldChar w:fldCharType="separate"/>
              </w:r>
              <w:r w:rsidR="002F5B8D">
                <w:rPr>
                  <w:rStyle w:val="HyperlinkText9pt"/>
                </w:rPr>
                <w:delText>4435-129</w:delText>
              </w:r>
              <w:r>
                <w:rPr>
                  <w:rStyle w:val="HyperlinkText9pt"/>
                </w:rPr>
                <w:fldChar w:fldCharType="end"/>
              </w:r>
            </w:del>
            <w:ins w:id="3267" w:author="Russ Ott" w:date="2022-05-16T11:54:00Z">
              <w:r>
                <w:fldChar w:fldCharType="begin"/>
              </w:r>
              <w:r>
                <w:instrText xml:space="preserve"> HYPERLINK \l "C_4515-129" \h </w:instrText>
              </w:r>
              <w:r>
                <w:fldChar w:fldCharType="separate"/>
              </w:r>
              <w:r w:rsidR="00440477">
                <w:rPr>
                  <w:rStyle w:val="HyperlinkText9pt"/>
                </w:rPr>
                <w:t>4515-129</w:t>
              </w:r>
              <w:r>
                <w:rPr>
                  <w:rStyle w:val="HyperlinkText9pt"/>
                </w:rPr>
                <w:fldChar w:fldCharType="end"/>
              </w:r>
            </w:ins>
          </w:p>
        </w:tc>
        <w:tc>
          <w:tcPr>
            <w:tcW w:w="2975" w:type="dxa"/>
            <w:tcPrChange w:id="3268" w:author="Russ Ott" w:date="2022-05-16T11:54:00Z">
              <w:tcPr>
                <w:tcW w:w="2975" w:type="dxa"/>
              </w:tcPr>
            </w:tcPrChange>
          </w:tcPr>
          <w:p w14:paraId="6372AD35" w14:textId="77777777" w:rsidR="00440477" w:rsidRDefault="00440477">
            <w:pPr>
              <w:pStyle w:val="TableText"/>
              <w:keepNext w:val="0"/>
              <w:pPrChange w:id="3269" w:author="Russ Ott" w:date="2022-05-16T11:54:00Z">
                <w:pPr>
                  <w:pStyle w:val="TableText"/>
                </w:pPr>
              </w:pPrChange>
            </w:pPr>
            <w:r>
              <w:t>urn:oid:2.16.840.1.113883.5.90 (HL7ParticipationType) = PPRF</w:t>
            </w:r>
          </w:p>
        </w:tc>
      </w:tr>
      <w:tr w:rsidR="00440477" w14:paraId="47D37D69" w14:textId="77777777" w:rsidTr="00BA7D84">
        <w:tblPrEx>
          <w:tblW w:w="10080" w:type="dxa"/>
          <w:jc w:val="center"/>
          <w:tblLayout w:type="fixed"/>
          <w:tblLook w:val="02A0" w:firstRow="1" w:lastRow="0" w:firstColumn="1" w:lastColumn="0" w:noHBand="1" w:noVBand="0"/>
          <w:tblPrExChange w:id="3270" w:author="Russ Ott" w:date="2022-05-16T11:54:00Z">
            <w:tblPrEx>
              <w:tblW w:w="10080" w:type="dxa"/>
              <w:jc w:val="center"/>
              <w:tblLayout w:type="fixed"/>
              <w:tblLook w:val="02A0" w:firstRow="1" w:lastRow="0" w:firstColumn="1" w:lastColumn="0" w:noHBand="1" w:noVBand="0"/>
            </w:tblPrEx>
          </w:tblPrExChange>
        </w:tblPrEx>
        <w:trPr>
          <w:jc w:val="center"/>
          <w:trPrChange w:id="3271" w:author="Russ Ott" w:date="2022-05-16T11:54:00Z">
            <w:trPr>
              <w:jc w:val="center"/>
            </w:trPr>
          </w:trPrChange>
        </w:trPr>
        <w:tc>
          <w:tcPr>
            <w:tcW w:w="3345" w:type="dxa"/>
            <w:tcPrChange w:id="3272" w:author="Russ Ott" w:date="2022-05-16T11:54:00Z">
              <w:tcPr>
                <w:tcW w:w="3345" w:type="dxa"/>
              </w:tcPr>
            </w:tcPrChange>
          </w:tcPr>
          <w:p w14:paraId="5CEFB6F2" w14:textId="77777777" w:rsidR="00440477" w:rsidRDefault="00440477">
            <w:pPr>
              <w:pStyle w:val="TableText"/>
              <w:keepNext w:val="0"/>
              <w:pPrChange w:id="3273" w:author="Russ Ott" w:date="2022-05-16T11:54:00Z">
                <w:pPr>
                  <w:pStyle w:val="TableText"/>
                </w:pPr>
              </w:pPrChange>
            </w:pPr>
            <w:r>
              <w:tab/>
            </w:r>
            <w:r>
              <w:tab/>
              <w:t>sdtc:functionCode</w:t>
            </w:r>
          </w:p>
        </w:tc>
        <w:tc>
          <w:tcPr>
            <w:tcW w:w="720" w:type="dxa"/>
            <w:tcPrChange w:id="3274" w:author="Russ Ott" w:date="2022-05-16T11:54:00Z">
              <w:tcPr>
                <w:tcW w:w="720" w:type="dxa"/>
              </w:tcPr>
            </w:tcPrChange>
          </w:tcPr>
          <w:p w14:paraId="734A445E" w14:textId="77777777" w:rsidR="00440477" w:rsidRDefault="00440477">
            <w:pPr>
              <w:pStyle w:val="TableText"/>
              <w:keepNext w:val="0"/>
              <w:pPrChange w:id="3275" w:author="Russ Ott" w:date="2022-05-16T11:54:00Z">
                <w:pPr>
                  <w:pStyle w:val="TableText"/>
                </w:pPr>
              </w:pPrChange>
            </w:pPr>
            <w:r>
              <w:t>0..1</w:t>
            </w:r>
          </w:p>
        </w:tc>
        <w:tc>
          <w:tcPr>
            <w:tcW w:w="1152" w:type="dxa"/>
            <w:tcPrChange w:id="3276" w:author="Russ Ott" w:date="2022-05-16T11:54:00Z">
              <w:tcPr>
                <w:tcW w:w="1152" w:type="dxa"/>
              </w:tcPr>
            </w:tcPrChange>
          </w:tcPr>
          <w:p w14:paraId="032DBDEB" w14:textId="77777777" w:rsidR="00440477" w:rsidRDefault="00440477">
            <w:pPr>
              <w:pStyle w:val="TableText"/>
              <w:keepNext w:val="0"/>
              <w:pPrChange w:id="3277" w:author="Russ Ott" w:date="2022-05-16T11:54:00Z">
                <w:pPr>
                  <w:pStyle w:val="TableText"/>
                </w:pPr>
              </w:pPrChange>
            </w:pPr>
            <w:r>
              <w:t>MAY</w:t>
            </w:r>
          </w:p>
        </w:tc>
        <w:tc>
          <w:tcPr>
            <w:tcW w:w="864" w:type="dxa"/>
            <w:tcPrChange w:id="3278" w:author="Russ Ott" w:date="2022-05-16T11:54:00Z">
              <w:tcPr>
                <w:tcW w:w="864" w:type="dxa"/>
              </w:tcPr>
            </w:tcPrChange>
          </w:tcPr>
          <w:p w14:paraId="0CDB85EA" w14:textId="77777777" w:rsidR="00440477" w:rsidRDefault="00440477">
            <w:pPr>
              <w:pStyle w:val="TableText"/>
              <w:keepNext w:val="0"/>
              <w:pPrChange w:id="3279" w:author="Russ Ott" w:date="2022-05-16T11:54:00Z">
                <w:pPr>
                  <w:pStyle w:val="TableText"/>
                </w:pPr>
              </w:pPrChange>
            </w:pPr>
          </w:p>
        </w:tc>
        <w:tc>
          <w:tcPr>
            <w:tcW w:w="1104" w:type="dxa"/>
            <w:tcPrChange w:id="3280" w:author="Russ Ott" w:date="2022-05-16T11:54:00Z">
              <w:tcPr>
                <w:tcW w:w="1104" w:type="dxa"/>
              </w:tcPr>
            </w:tcPrChange>
          </w:tcPr>
          <w:p w14:paraId="5CAD158F" w14:textId="24FBAFD2" w:rsidR="00440477" w:rsidRDefault="001C172D">
            <w:pPr>
              <w:pStyle w:val="TableText"/>
              <w:keepNext w:val="0"/>
              <w:pPrChange w:id="3281" w:author="Russ Ott" w:date="2022-05-16T11:54:00Z">
                <w:pPr>
                  <w:pStyle w:val="TableText"/>
                </w:pPr>
              </w:pPrChange>
            </w:pPr>
            <w:del w:id="3282" w:author="Russ Ott" w:date="2022-05-16T11:54:00Z">
              <w:r>
                <w:fldChar w:fldCharType="begin"/>
              </w:r>
              <w:r>
                <w:delInstrText xml:space="preserve"> HYPERLINK \l "C_4435-130" \h </w:delInstrText>
              </w:r>
              <w:r>
                <w:fldChar w:fldCharType="separate"/>
              </w:r>
              <w:r w:rsidR="002F5B8D">
                <w:rPr>
                  <w:rStyle w:val="HyperlinkText9pt"/>
                </w:rPr>
                <w:delText>4435-130</w:delText>
              </w:r>
              <w:r>
                <w:rPr>
                  <w:rStyle w:val="HyperlinkText9pt"/>
                </w:rPr>
                <w:fldChar w:fldCharType="end"/>
              </w:r>
            </w:del>
            <w:ins w:id="3283" w:author="Russ Ott" w:date="2022-05-16T11:54:00Z">
              <w:r>
                <w:fldChar w:fldCharType="begin"/>
              </w:r>
              <w:r>
                <w:instrText xml:space="preserve"> HYPERLINK \l "C_4515-130" \h </w:instrText>
              </w:r>
              <w:r>
                <w:fldChar w:fldCharType="separate"/>
              </w:r>
              <w:r w:rsidR="00440477">
                <w:rPr>
                  <w:rStyle w:val="HyperlinkText9pt"/>
                </w:rPr>
                <w:t>4515-130</w:t>
              </w:r>
              <w:r>
                <w:rPr>
                  <w:rStyle w:val="HyperlinkText9pt"/>
                </w:rPr>
                <w:fldChar w:fldCharType="end"/>
              </w:r>
            </w:ins>
          </w:p>
        </w:tc>
        <w:tc>
          <w:tcPr>
            <w:tcW w:w="2975" w:type="dxa"/>
            <w:tcPrChange w:id="3284" w:author="Russ Ott" w:date="2022-05-16T11:54:00Z">
              <w:tcPr>
                <w:tcW w:w="2975" w:type="dxa"/>
              </w:tcPr>
            </w:tcPrChange>
          </w:tcPr>
          <w:p w14:paraId="7720FE94" w14:textId="77777777" w:rsidR="00440477" w:rsidRDefault="00440477">
            <w:pPr>
              <w:pStyle w:val="TableText"/>
              <w:keepNext w:val="0"/>
              <w:pPrChange w:id="3285" w:author="Russ Ott" w:date="2022-05-16T11:54:00Z">
                <w:pPr>
                  <w:pStyle w:val="TableText"/>
                </w:pPr>
              </w:pPrChange>
            </w:pPr>
            <w:r>
              <w:t>urn:oid:2.16.840.1.113762.1.4.1099.30 (Care Team Member Function)</w:t>
            </w:r>
          </w:p>
        </w:tc>
      </w:tr>
      <w:tr w:rsidR="00440477" w14:paraId="232A656B" w14:textId="77777777" w:rsidTr="00BA7D84">
        <w:tblPrEx>
          <w:tblW w:w="10080" w:type="dxa"/>
          <w:jc w:val="center"/>
          <w:tblLayout w:type="fixed"/>
          <w:tblLook w:val="02A0" w:firstRow="1" w:lastRow="0" w:firstColumn="1" w:lastColumn="0" w:noHBand="1" w:noVBand="0"/>
          <w:tblPrExChange w:id="3286" w:author="Russ Ott" w:date="2022-05-16T11:54:00Z">
            <w:tblPrEx>
              <w:tblW w:w="10080" w:type="dxa"/>
              <w:jc w:val="center"/>
              <w:tblLayout w:type="fixed"/>
              <w:tblLook w:val="02A0" w:firstRow="1" w:lastRow="0" w:firstColumn="1" w:lastColumn="0" w:noHBand="1" w:noVBand="0"/>
            </w:tblPrEx>
          </w:tblPrExChange>
        </w:tblPrEx>
        <w:trPr>
          <w:jc w:val="center"/>
          <w:trPrChange w:id="3287" w:author="Russ Ott" w:date="2022-05-16T11:54:00Z">
            <w:trPr>
              <w:jc w:val="center"/>
            </w:trPr>
          </w:trPrChange>
        </w:trPr>
        <w:tc>
          <w:tcPr>
            <w:tcW w:w="3345" w:type="dxa"/>
            <w:tcPrChange w:id="3288" w:author="Russ Ott" w:date="2022-05-16T11:54:00Z">
              <w:tcPr>
                <w:tcW w:w="3345" w:type="dxa"/>
              </w:tcPr>
            </w:tcPrChange>
          </w:tcPr>
          <w:p w14:paraId="177EF28C" w14:textId="77777777" w:rsidR="00440477" w:rsidRDefault="00440477">
            <w:pPr>
              <w:pStyle w:val="TableText"/>
              <w:keepNext w:val="0"/>
              <w:pPrChange w:id="3289" w:author="Russ Ott" w:date="2022-05-16T11:54:00Z">
                <w:pPr>
                  <w:pStyle w:val="TableText"/>
                </w:pPr>
              </w:pPrChange>
            </w:pPr>
            <w:r>
              <w:tab/>
            </w:r>
            <w:r>
              <w:tab/>
              <w:t>participantRole</w:t>
            </w:r>
          </w:p>
        </w:tc>
        <w:tc>
          <w:tcPr>
            <w:tcW w:w="720" w:type="dxa"/>
            <w:tcPrChange w:id="3290" w:author="Russ Ott" w:date="2022-05-16T11:54:00Z">
              <w:tcPr>
                <w:tcW w:w="720" w:type="dxa"/>
              </w:tcPr>
            </w:tcPrChange>
          </w:tcPr>
          <w:p w14:paraId="7C2BB0AF" w14:textId="77777777" w:rsidR="00440477" w:rsidRDefault="00440477">
            <w:pPr>
              <w:pStyle w:val="TableText"/>
              <w:keepNext w:val="0"/>
              <w:pPrChange w:id="3291" w:author="Russ Ott" w:date="2022-05-16T11:54:00Z">
                <w:pPr>
                  <w:pStyle w:val="TableText"/>
                </w:pPr>
              </w:pPrChange>
            </w:pPr>
            <w:r>
              <w:t>1..1</w:t>
            </w:r>
          </w:p>
        </w:tc>
        <w:tc>
          <w:tcPr>
            <w:tcW w:w="1152" w:type="dxa"/>
            <w:tcPrChange w:id="3292" w:author="Russ Ott" w:date="2022-05-16T11:54:00Z">
              <w:tcPr>
                <w:tcW w:w="1152" w:type="dxa"/>
              </w:tcPr>
            </w:tcPrChange>
          </w:tcPr>
          <w:p w14:paraId="332622E2" w14:textId="77777777" w:rsidR="00440477" w:rsidRDefault="00440477">
            <w:pPr>
              <w:pStyle w:val="TableText"/>
              <w:keepNext w:val="0"/>
              <w:pPrChange w:id="3293" w:author="Russ Ott" w:date="2022-05-16T11:54:00Z">
                <w:pPr>
                  <w:pStyle w:val="TableText"/>
                </w:pPr>
              </w:pPrChange>
            </w:pPr>
            <w:r>
              <w:t>SHALL</w:t>
            </w:r>
          </w:p>
        </w:tc>
        <w:tc>
          <w:tcPr>
            <w:tcW w:w="864" w:type="dxa"/>
            <w:tcPrChange w:id="3294" w:author="Russ Ott" w:date="2022-05-16T11:54:00Z">
              <w:tcPr>
                <w:tcW w:w="864" w:type="dxa"/>
              </w:tcPr>
            </w:tcPrChange>
          </w:tcPr>
          <w:p w14:paraId="591514F0" w14:textId="77777777" w:rsidR="00440477" w:rsidRDefault="00440477">
            <w:pPr>
              <w:pStyle w:val="TableText"/>
              <w:keepNext w:val="0"/>
              <w:pPrChange w:id="3295" w:author="Russ Ott" w:date="2022-05-16T11:54:00Z">
                <w:pPr>
                  <w:pStyle w:val="TableText"/>
                </w:pPr>
              </w:pPrChange>
            </w:pPr>
          </w:p>
        </w:tc>
        <w:tc>
          <w:tcPr>
            <w:tcW w:w="1104" w:type="dxa"/>
            <w:tcPrChange w:id="3296" w:author="Russ Ott" w:date="2022-05-16T11:54:00Z">
              <w:tcPr>
                <w:tcW w:w="1104" w:type="dxa"/>
              </w:tcPr>
            </w:tcPrChange>
          </w:tcPr>
          <w:p w14:paraId="18D1170D" w14:textId="6694E221" w:rsidR="00440477" w:rsidRDefault="001C172D">
            <w:pPr>
              <w:pStyle w:val="TableText"/>
              <w:keepNext w:val="0"/>
              <w:pPrChange w:id="3297" w:author="Russ Ott" w:date="2022-05-16T11:54:00Z">
                <w:pPr>
                  <w:pStyle w:val="TableText"/>
                </w:pPr>
              </w:pPrChange>
            </w:pPr>
            <w:del w:id="3298" w:author="Russ Ott" w:date="2022-05-16T11:54:00Z">
              <w:r>
                <w:fldChar w:fldCharType="begin"/>
              </w:r>
              <w:r>
                <w:delInstrText xml:space="preserve"> HYPERLINK \l "C_4435-131" \h </w:delInstrText>
              </w:r>
              <w:r>
                <w:fldChar w:fldCharType="separate"/>
              </w:r>
              <w:r w:rsidR="002F5B8D">
                <w:rPr>
                  <w:rStyle w:val="HyperlinkText9pt"/>
                </w:rPr>
                <w:delText>4435-131</w:delText>
              </w:r>
              <w:r>
                <w:rPr>
                  <w:rStyle w:val="HyperlinkText9pt"/>
                </w:rPr>
                <w:fldChar w:fldCharType="end"/>
              </w:r>
            </w:del>
            <w:ins w:id="3299" w:author="Russ Ott" w:date="2022-05-16T11:54:00Z">
              <w:r>
                <w:fldChar w:fldCharType="begin"/>
              </w:r>
              <w:r>
                <w:instrText xml:space="preserve"> HYPERLINK \l "C_4515-131" \h </w:instrText>
              </w:r>
              <w:r>
                <w:fldChar w:fldCharType="separate"/>
              </w:r>
              <w:r w:rsidR="00440477">
                <w:rPr>
                  <w:rStyle w:val="HyperlinkText9pt"/>
                </w:rPr>
                <w:t>4515-131</w:t>
              </w:r>
              <w:r>
                <w:rPr>
                  <w:rStyle w:val="HyperlinkText9pt"/>
                </w:rPr>
                <w:fldChar w:fldCharType="end"/>
              </w:r>
            </w:ins>
          </w:p>
        </w:tc>
        <w:tc>
          <w:tcPr>
            <w:tcW w:w="2975" w:type="dxa"/>
            <w:tcPrChange w:id="3300" w:author="Russ Ott" w:date="2022-05-16T11:54:00Z">
              <w:tcPr>
                <w:tcW w:w="2975" w:type="dxa"/>
              </w:tcPr>
            </w:tcPrChange>
          </w:tcPr>
          <w:p w14:paraId="286E1BBA" w14:textId="77777777" w:rsidR="00440477" w:rsidRDefault="00440477">
            <w:pPr>
              <w:pStyle w:val="TableText"/>
              <w:keepNext w:val="0"/>
              <w:pPrChange w:id="3301" w:author="Russ Ott" w:date="2022-05-16T11:54:00Z">
                <w:pPr>
                  <w:pStyle w:val="TableText"/>
                </w:pPr>
              </w:pPrChange>
            </w:pPr>
          </w:p>
        </w:tc>
      </w:tr>
      <w:tr w:rsidR="00440477" w14:paraId="32E40E2E" w14:textId="77777777" w:rsidTr="00BA7D84">
        <w:tblPrEx>
          <w:tblW w:w="10080" w:type="dxa"/>
          <w:jc w:val="center"/>
          <w:tblLayout w:type="fixed"/>
          <w:tblLook w:val="02A0" w:firstRow="1" w:lastRow="0" w:firstColumn="1" w:lastColumn="0" w:noHBand="1" w:noVBand="0"/>
          <w:tblPrExChange w:id="3302" w:author="Russ Ott" w:date="2022-05-16T11:54:00Z">
            <w:tblPrEx>
              <w:tblW w:w="10080" w:type="dxa"/>
              <w:jc w:val="center"/>
              <w:tblLayout w:type="fixed"/>
              <w:tblLook w:val="02A0" w:firstRow="1" w:lastRow="0" w:firstColumn="1" w:lastColumn="0" w:noHBand="1" w:noVBand="0"/>
            </w:tblPrEx>
          </w:tblPrExChange>
        </w:tblPrEx>
        <w:trPr>
          <w:jc w:val="center"/>
          <w:trPrChange w:id="3303" w:author="Russ Ott" w:date="2022-05-16T11:54:00Z">
            <w:trPr>
              <w:jc w:val="center"/>
            </w:trPr>
          </w:trPrChange>
        </w:trPr>
        <w:tc>
          <w:tcPr>
            <w:tcW w:w="3345" w:type="dxa"/>
            <w:tcPrChange w:id="3304" w:author="Russ Ott" w:date="2022-05-16T11:54:00Z">
              <w:tcPr>
                <w:tcW w:w="3345" w:type="dxa"/>
              </w:tcPr>
            </w:tcPrChange>
          </w:tcPr>
          <w:p w14:paraId="2C819237" w14:textId="77777777" w:rsidR="00440477" w:rsidRDefault="00440477">
            <w:pPr>
              <w:pStyle w:val="TableText"/>
              <w:keepNext w:val="0"/>
              <w:pPrChange w:id="3305" w:author="Russ Ott" w:date="2022-05-16T11:54:00Z">
                <w:pPr>
                  <w:pStyle w:val="TableText"/>
                </w:pPr>
              </w:pPrChange>
            </w:pPr>
            <w:r>
              <w:tab/>
            </w:r>
            <w:r>
              <w:tab/>
            </w:r>
            <w:r>
              <w:tab/>
              <w:t>id</w:t>
            </w:r>
          </w:p>
        </w:tc>
        <w:tc>
          <w:tcPr>
            <w:tcW w:w="720" w:type="dxa"/>
            <w:tcPrChange w:id="3306" w:author="Russ Ott" w:date="2022-05-16T11:54:00Z">
              <w:tcPr>
                <w:tcW w:w="720" w:type="dxa"/>
              </w:tcPr>
            </w:tcPrChange>
          </w:tcPr>
          <w:p w14:paraId="01D30161" w14:textId="77777777" w:rsidR="00440477" w:rsidRDefault="00440477">
            <w:pPr>
              <w:pStyle w:val="TableText"/>
              <w:keepNext w:val="0"/>
              <w:pPrChange w:id="3307" w:author="Russ Ott" w:date="2022-05-16T11:54:00Z">
                <w:pPr>
                  <w:pStyle w:val="TableText"/>
                </w:pPr>
              </w:pPrChange>
            </w:pPr>
            <w:r>
              <w:t>1..*</w:t>
            </w:r>
          </w:p>
        </w:tc>
        <w:tc>
          <w:tcPr>
            <w:tcW w:w="1152" w:type="dxa"/>
            <w:tcPrChange w:id="3308" w:author="Russ Ott" w:date="2022-05-16T11:54:00Z">
              <w:tcPr>
                <w:tcW w:w="1152" w:type="dxa"/>
              </w:tcPr>
            </w:tcPrChange>
          </w:tcPr>
          <w:p w14:paraId="16E89EF6" w14:textId="77777777" w:rsidR="00440477" w:rsidRDefault="00440477">
            <w:pPr>
              <w:pStyle w:val="TableText"/>
              <w:keepNext w:val="0"/>
              <w:pPrChange w:id="3309" w:author="Russ Ott" w:date="2022-05-16T11:54:00Z">
                <w:pPr>
                  <w:pStyle w:val="TableText"/>
                </w:pPr>
              </w:pPrChange>
            </w:pPr>
            <w:r>
              <w:t>SHALL</w:t>
            </w:r>
          </w:p>
        </w:tc>
        <w:tc>
          <w:tcPr>
            <w:tcW w:w="864" w:type="dxa"/>
            <w:tcPrChange w:id="3310" w:author="Russ Ott" w:date="2022-05-16T11:54:00Z">
              <w:tcPr>
                <w:tcW w:w="864" w:type="dxa"/>
              </w:tcPr>
            </w:tcPrChange>
          </w:tcPr>
          <w:p w14:paraId="75270A19" w14:textId="77777777" w:rsidR="00440477" w:rsidRDefault="00440477">
            <w:pPr>
              <w:pStyle w:val="TableText"/>
              <w:keepNext w:val="0"/>
              <w:pPrChange w:id="3311" w:author="Russ Ott" w:date="2022-05-16T11:54:00Z">
                <w:pPr>
                  <w:pStyle w:val="TableText"/>
                </w:pPr>
              </w:pPrChange>
            </w:pPr>
          </w:p>
        </w:tc>
        <w:tc>
          <w:tcPr>
            <w:tcW w:w="1104" w:type="dxa"/>
            <w:tcPrChange w:id="3312" w:author="Russ Ott" w:date="2022-05-16T11:54:00Z">
              <w:tcPr>
                <w:tcW w:w="1104" w:type="dxa"/>
              </w:tcPr>
            </w:tcPrChange>
          </w:tcPr>
          <w:p w14:paraId="75BB63E7" w14:textId="78B3F9D4" w:rsidR="00440477" w:rsidRDefault="001C172D">
            <w:pPr>
              <w:pStyle w:val="TableText"/>
              <w:keepNext w:val="0"/>
              <w:pPrChange w:id="3313" w:author="Russ Ott" w:date="2022-05-16T11:54:00Z">
                <w:pPr>
                  <w:pStyle w:val="TableText"/>
                </w:pPr>
              </w:pPrChange>
            </w:pPr>
            <w:del w:id="3314" w:author="Russ Ott" w:date="2022-05-16T11:54:00Z">
              <w:r>
                <w:fldChar w:fldCharType="begin"/>
              </w:r>
              <w:r>
                <w:delInstrText xml:space="preserve"> HYPERLINK \l "C_4435-132" \h </w:delInstrText>
              </w:r>
              <w:r>
                <w:fldChar w:fldCharType="separate"/>
              </w:r>
              <w:r w:rsidR="002F5B8D">
                <w:rPr>
                  <w:rStyle w:val="HyperlinkText9pt"/>
                </w:rPr>
                <w:delText>4435-132</w:delText>
              </w:r>
              <w:r>
                <w:rPr>
                  <w:rStyle w:val="HyperlinkText9pt"/>
                </w:rPr>
                <w:fldChar w:fldCharType="end"/>
              </w:r>
            </w:del>
            <w:ins w:id="3315" w:author="Russ Ott" w:date="2022-05-16T11:54:00Z">
              <w:r>
                <w:fldChar w:fldCharType="begin"/>
              </w:r>
              <w:r>
                <w:instrText xml:space="preserve"> HYPERLINK \l "C_4515-132" \h </w:instrText>
              </w:r>
              <w:r>
                <w:fldChar w:fldCharType="separate"/>
              </w:r>
              <w:r w:rsidR="00440477">
                <w:rPr>
                  <w:rStyle w:val="HyperlinkText9pt"/>
                </w:rPr>
                <w:t>4515-132</w:t>
              </w:r>
              <w:r>
                <w:rPr>
                  <w:rStyle w:val="HyperlinkText9pt"/>
                </w:rPr>
                <w:fldChar w:fldCharType="end"/>
              </w:r>
            </w:ins>
          </w:p>
        </w:tc>
        <w:tc>
          <w:tcPr>
            <w:tcW w:w="2975" w:type="dxa"/>
            <w:tcPrChange w:id="3316" w:author="Russ Ott" w:date="2022-05-16T11:54:00Z">
              <w:tcPr>
                <w:tcW w:w="2975" w:type="dxa"/>
              </w:tcPr>
            </w:tcPrChange>
          </w:tcPr>
          <w:p w14:paraId="30F49AD1" w14:textId="77777777" w:rsidR="00440477" w:rsidRDefault="00440477">
            <w:pPr>
              <w:pStyle w:val="TableText"/>
              <w:keepNext w:val="0"/>
              <w:pPrChange w:id="3317" w:author="Russ Ott" w:date="2022-05-16T11:54:00Z">
                <w:pPr>
                  <w:pStyle w:val="TableText"/>
                </w:pPr>
              </w:pPrChange>
            </w:pPr>
          </w:p>
        </w:tc>
      </w:tr>
      <w:tr w:rsidR="00440477" w14:paraId="3BBA71D9" w14:textId="77777777" w:rsidTr="00BA7D84">
        <w:tblPrEx>
          <w:tblW w:w="10080" w:type="dxa"/>
          <w:jc w:val="center"/>
          <w:tblLayout w:type="fixed"/>
          <w:tblLook w:val="02A0" w:firstRow="1" w:lastRow="0" w:firstColumn="1" w:lastColumn="0" w:noHBand="1" w:noVBand="0"/>
          <w:tblPrExChange w:id="3318" w:author="Russ Ott" w:date="2022-05-16T11:54:00Z">
            <w:tblPrEx>
              <w:tblW w:w="10080" w:type="dxa"/>
              <w:jc w:val="center"/>
              <w:tblLayout w:type="fixed"/>
              <w:tblLook w:val="02A0" w:firstRow="1" w:lastRow="0" w:firstColumn="1" w:lastColumn="0" w:noHBand="1" w:noVBand="0"/>
            </w:tblPrEx>
          </w:tblPrExChange>
        </w:tblPrEx>
        <w:trPr>
          <w:jc w:val="center"/>
          <w:trPrChange w:id="3319" w:author="Russ Ott" w:date="2022-05-16T11:54:00Z">
            <w:trPr>
              <w:jc w:val="center"/>
            </w:trPr>
          </w:trPrChange>
        </w:trPr>
        <w:tc>
          <w:tcPr>
            <w:tcW w:w="3345" w:type="dxa"/>
            <w:tcPrChange w:id="3320" w:author="Russ Ott" w:date="2022-05-16T11:54:00Z">
              <w:tcPr>
                <w:tcW w:w="3345" w:type="dxa"/>
              </w:tcPr>
            </w:tcPrChange>
          </w:tcPr>
          <w:p w14:paraId="7200D4C6" w14:textId="77777777" w:rsidR="00440477" w:rsidRDefault="00440477">
            <w:pPr>
              <w:pStyle w:val="TableText"/>
              <w:keepNext w:val="0"/>
              <w:pPrChange w:id="3321" w:author="Russ Ott" w:date="2022-05-16T11:54:00Z">
                <w:pPr>
                  <w:pStyle w:val="TableText"/>
                </w:pPr>
              </w:pPrChange>
            </w:pPr>
            <w:r>
              <w:tab/>
              <w:t>participant</w:t>
            </w:r>
          </w:p>
        </w:tc>
        <w:tc>
          <w:tcPr>
            <w:tcW w:w="720" w:type="dxa"/>
            <w:tcPrChange w:id="3322" w:author="Russ Ott" w:date="2022-05-16T11:54:00Z">
              <w:tcPr>
                <w:tcW w:w="720" w:type="dxa"/>
              </w:tcPr>
            </w:tcPrChange>
          </w:tcPr>
          <w:p w14:paraId="24EF9682" w14:textId="77777777" w:rsidR="00440477" w:rsidRDefault="00440477">
            <w:pPr>
              <w:pStyle w:val="TableText"/>
              <w:keepNext w:val="0"/>
              <w:pPrChange w:id="3323" w:author="Russ Ott" w:date="2022-05-16T11:54:00Z">
                <w:pPr>
                  <w:pStyle w:val="TableText"/>
                </w:pPr>
              </w:pPrChange>
            </w:pPr>
            <w:r>
              <w:t>0..*</w:t>
            </w:r>
          </w:p>
        </w:tc>
        <w:tc>
          <w:tcPr>
            <w:tcW w:w="1152" w:type="dxa"/>
            <w:tcPrChange w:id="3324" w:author="Russ Ott" w:date="2022-05-16T11:54:00Z">
              <w:tcPr>
                <w:tcW w:w="1152" w:type="dxa"/>
              </w:tcPr>
            </w:tcPrChange>
          </w:tcPr>
          <w:p w14:paraId="166DC655" w14:textId="77777777" w:rsidR="00440477" w:rsidRDefault="00440477">
            <w:pPr>
              <w:pStyle w:val="TableText"/>
              <w:keepNext w:val="0"/>
              <w:pPrChange w:id="3325" w:author="Russ Ott" w:date="2022-05-16T11:54:00Z">
                <w:pPr>
                  <w:pStyle w:val="TableText"/>
                </w:pPr>
              </w:pPrChange>
            </w:pPr>
            <w:r>
              <w:t>MAY</w:t>
            </w:r>
          </w:p>
        </w:tc>
        <w:tc>
          <w:tcPr>
            <w:tcW w:w="864" w:type="dxa"/>
            <w:tcPrChange w:id="3326" w:author="Russ Ott" w:date="2022-05-16T11:54:00Z">
              <w:tcPr>
                <w:tcW w:w="864" w:type="dxa"/>
              </w:tcPr>
            </w:tcPrChange>
          </w:tcPr>
          <w:p w14:paraId="0C5E5AD6" w14:textId="77777777" w:rsidR="00440477" w:rsidRDefault="00440477">
            <w:pPr>
              <w:pStyle w:val="TableText"/>
              <w:keepNext w:val="0"/>
              <w:pPrChange w:id="3327" w:author="Russ Ott" w:date="2022-05-16T11:54:00Z">
                <w:pPr>
                  <w:pStyle w:val="TableText"/>
                </w:pPr>
              </w:pPrChange>
            </w:pPr>
          </w:p>
        </w:tc>
        <w:tc>
          <w:tcPr>
            <w:tcW w:w="1104" w:type="dxa"/>
            <w:tcPrChange w:id="3328" w:author="Russ Ott" w:date="2022-05-16T11:54:00Z">
              <w:tcPr>
                <w:tcW w:w="1104" w:type="dxa"/>
              </w:tcPr>
            </w:tcPrChange>
          </w:tcPr>
          <w:p w14:paraId="1ACF80D0" w14:textId="2B844529" w:rsidR="00440477" w:rsidRDefault="001C172D">
            <w:pPr>
              <w:pStyle w:val="TableText"/>
              <w:keepNext w:val="0"/>
              <w:pPrChange w:id="3329" w:author="Russ Ott" w:date="2022-05-16T11:54:00Z">
                <w:pPr>
                  <w:pStyle w:val="TableText"/>
                </w:pPr>
              </w:pPrChange>
            </w:pPr>
            <w:del w:id="3330" w:author="Russ Ott" w:date="2022-05-16T11:54:00Z">
              <w:r>
                <w:fldChar w:fldCharType="begin"/>
              </w:r>
              <w:r>
                <w:delInstrText xml:space="preserve"> HYPERLINK \l "C_4435-134" \h </w:delInstrText>
              </w:r>
              <w:r>
                <w:fldChar w:fldCharType="separate"/>
              </w:r>
              <w:r w:rsidR="002F5B8D">
                <w:rPr>
                  <w:rStyle w:val="HyperlinkText9pt"/>
                </w:rPr>
                <w:delText>4435-134</w:delText>
              </w:r>
              <w:r>
                <w:rPr>
                  <w:rStyle w:val="HyperlinkText9pt"/>
                </w:rPr>
                <w:fldChar w:fldCharType="end"/>
              </w:r>
            </w:del>
            <w:ins w:id="3331" w:author="Russ Ott" w:date="2022-05-16T11:54:00Z">
              <w:r>
                <w:fldChar w:fldCharType="begin"/>
              </w:r>
              <w:r>
                <w:instrText xml:space="preserve"> HYPERLINK \l "C_4515-134" \h </w:instrText>
              </w:r>
              <w:r>
                <w:fldChar w:fldCharType="separate"/>
              </w:r>
              <w:r w:rsidR="00440477">
                <w:rPr>
                  <w:rStyle w:val="HyperlinkText9pt"/>
                </w:rPr>
                <w:t>4515-134</w:t>
              </w:r>
              <w:r>
                <w:rPr>
                  <w:rStyle w:val="HyperlinkText9pt"/>
                </w:rPr>
                <w:fldChar w:fldCharType="end"/>
              </w:r>
            </w:ins>
          </w:p>
        </w:tc>
        <w:tc>
          <w:tcPr>
            <w:tcW w:w="2975" w:type="dxa"/>
            <w:tcPrChange w:id="3332" w:author="Russ Ott" w:date="2022-05-16T11:54:00Z">
              <w:tcPr>
                <w:tcW w:w="2975" w:type="dxa"/>
              </w:tcPr>
            </w:tcPrChange>
          </w:tcPr>
          <w:p w14:paraId="258D6077" w14:textId="77777777" w:rsidR="00440477" w:rsidRDefault="00440477">
            <w:pPr>
              <w:pStyle w:val="TableText"/>
              <w:keepNext w:val="0"/>
              <w:pPrChange w:id="3333" w:author="Russ Ott" w:date="2022-05-16T11:54:00Z">
                <w:pPr>
                  <w:pStyle w:val="TableText"/>
                </w:pPr>
              </w:pPrChange>
            </w:pPr>
          </w:p>
        </w:tc>
      </w:tr>
      <w:tr w:rsidR="00440477" w14:paraId="46B392E5" w14:textId="77777777" w:rsidTr="00BA7D84">
        <w:tblPrEx>
          <w:tblW w:w="10080" w:type="dxa"/>
          <w:jc w:val="center"/>
          <w:tblLayout w:type="fixed"/>
          <w:tblLook w:val="02A0" w:firstRow="1" w:lastRow="0" w:firstColumn="1" w:lastColumn="0" w:noHBand="1" w:noVBand="0"/>
          <w:tblPrExChange w:id="3334" w:author="Russ Ott" w:date="2022-05-16T11:54:00Z">
            <w:tblPrEx>
              <w:tblW w:w="10080" w:type="dxa"/>
              <w:jc w:val="center"/>
              <w:tblLayout w:type="fixed"/>
              <w:tblLook w:val="02A0" w:firstRow="1" w:lastRow="0" w:firstColumn="1" w:lastColumn="0" w:noHBand="1" w:noVBand="0"/>
            </w:tblPrEx>
          </w:tblPrExChange>
        </w:tblPrEx>
        <w:trPr>
          <w:jc w:val="center"/>
          <w:trPrChange w:id="3335" w:author="Russ Ott" w:date="2022-05-16T11:54:00Z">
            <w:trPr>
              <w:jc w:val="center"/>
            </w:trPr>
          </w:trPrChange>
        </w:trPr>
        <w:tc>
          <w:tcPr>
            <w:tcW w:w="3345" w:type="dxa"/>
            <w:tcPrChange w:id="3336" w:author="Russ Ott" w:date="2022-05-16T11:54:00Z">
              <w:tcPr>
                <w:tcW w:w="3345" w:type="dxa"/>
              </w:tcPr>
            </w:tcPrChange>
          </w:tcPr>
          <w:p w14:paraId="7AAE69A5" w14:textId="77777777" w:rsidR="00440477" w:rsidRDefault="00440477">
            <w:pPr>
              <w:pStyle w:val="TableText"/>
              <w:keepNext w:val="0"/>
              <w:pPrChange w:id="3337" w:author="Russ Ott" w:date="2022-05-16T11:54:00Z">
                <w:pPr>
                  <w:pStyle w:val="TableText"/>
                </w:pPr>
              </w:pPrChange>
            </w:pPr>
            <w:r>
              <w:tab/>
            </w:r>
            <w:r>
              <w:tab/>
              <w:t>@typeCode</w:t>
            </w:r>
          </w:p>
        </w:tc>
        <w:tc>
          <w:tcPr>
            <w:tcW w:w="720" w:type="dxa"/>
            <w:tcPrChange w:id="3338" w:author="Russ Ott" w:date="2022-05-16T11:54:00Z">
              <w:tcPr>
                <w:tcW w:w="720" w:type="dxa"/>
              </w:tcPr>
            </w:tcPrChange>
          </w:tcPr>
          <w:p w14:paraId="1017DAA7" w14:textId="77777777" w:rsidR="00440477" w:rsidRDefault="00440477">
            <w:pPr>
              <w:pStyle w:val="TableText"/>
              <w:keepNext w:val="0"/>
              <w:pPrChange w:id="3339" w:author="Russ Ott" w:date="2022-05-16T11:54:00Z">
                <w:pPr>
                  <w:pStyle w:val="TableText"/>
                </w:pPr>
              </w:pPrChange>
            </w:pPr>
            <w:r>
              <w:t>1..1</w:t>
            </w:r>
          </w:p>
        </w:tc>
        <w:tc>
          <w:tcPr>
            <w:tcW w:w="1152" w:type="dxa"/>
            <w:tcPrChange w:id="3340" w:author="Russ Ott" w:date="2022-05-16T11:54:00Z">
              <w:tcPr>
                <w:tcW w:w="1152" w:type="dxa"/>
              </w:tcPr>
            </w:tcPrChange>
          </w:tcPr>
          <w:p w14:paraId="7E2BE7F2" w14:textId="77777777" w:rsidR="00440477" w:rsidRDefault="00440477">
            <w:pPr>
              <w:pStyle w:val="TableText"/>
              <w:keepNext w:val="0"/>
              <w:pPrChange w:id="3341" w:author="Russ Ott" w:date="2022-05-16T11:54:00Z">
                <w:pPr>
                  <w:pStyle w:val="TableText"/>
                </w:pPr>
              </w:pPrChange>
            </w:pPr>
            <w:r>
              <w:t>SHALL</w:t>
            </w:r>
          </w:p>
        </w:tc>
        <w:tc>
          <w:tcPr>
            <w:tcW w:w="864" w:type="dxa"/>
            <w:tcPrChange w:id="3342" w:author="Russ Ott" w:date="2022-05-16T11:54:00Z">
              <w:tcPr>
                <w:tcW w:w="864" w:type="dxa"/>
              </w:tcPr>
            </w:tcPrChange>
          </w:tcPr>
          <w:p w14:paraId="756E205A" w14:textId="77777777" w:rsidR="00440477" w:rsidRDefault="00440477">
            <w:pPr>
              <w:pStyle w:val="TableText"/>
              <w:keepNext w:val="0"/>
              <w:pPrChange w:id="3343" w:author="Russ Ott" w:date="2022-05-16T11:54:00Z">
                <w:pPr>
                  <w:pStyle w:val="TableText"/>
                </w:pPr>
              </w:pPrChange>
            </w:pPr>
          </w:p>
        </w:tc>
        <w:tc>
          <w:tcPr>
            <w:tcW w:w="1104" w:type="dxa"/>
            <w:tcPrChange w:id="3344" w:author="Russ Ott" w:date="2022-05-16T11:54:00Z">
              <w:tcPr>
                <w:tcW w:w="1104" w:type="dxa"/>
              </w:tcPr>
            </w:tcPrChange>
          </w:tcPr>
          <w:p w14:paraId="1CDC1D33" w14:textId="0C5DF536" w:rsidR="00440477" w:rsidRDefault="001C172D">
            <w:pPr>
              <w:pStyle w:val="TableText"/>
              <w:keepNext w:val="0"/>
              <w:pPrChange w:id="3345" w:author="Russ Ott" w:date="2022-05-16T11:54:00Z">
                <w:pPr>
                  <w:pStyle w:val="TableText"/>
                </w:pPr>
              </w:pPrChange>
            </w:pPr>
            <w:del w:id="3346" w:author="Russ Ott" w:date="2022-05-16T11:54:00Z">
              <w:r>
                <w:fldChar w:fldCharType="begin"/>
              </w:r>
              <w:r>
                <w:delInstrText xml:space="preserve"> HYPERLINK \l "C_4435-137" \h </w:delInstrText>
              </w:r>
              <w:r>
                <w:fldChar w:fldCharType="separate"/>
              </w:r>
              <w:r w:rsidR="002F5B8D">
                <w:rPr>
                  <w:rStyle w:val="HyperlinkText9pt"/>
                </w:rPr>
                <w:delText>4435-137</w:delText>
              </w:r>
              <w:r>
                <w:rPr>
                  <w:rStyle w:val="HyperlinkText9pt"/>
                </w:rPr>
                <w:fldChar w:fldCharType="end"/>
              </w:r>
            </w:del>
            <w:ins w:id="3347" w:author="Russ Ott" w:date="2022-05-16T11:54:00Z">
              <w:r>
                <w:fldChar w:fldCharType="begin"/>
              </w:r>
              <w:r>
                <w:instrText xml:space="preserve"> HYPERLINK \l "C_4515-137" \h </w:instrText>
              </w:r>
              <w:r>
                <w:fldChar w:fldCharType="separate"/>
              </w:r>
              <w:r w:rsidR="00440477">
                <w:rPr>
                  <w:rStyle w:val="HyperlinkText9pt"/>
                </w:rPr>
                <w:t>4515-137</w:t>
              </w:r>
              <w:r>
                <w:rPr>
                  <w:rStyle w:val="HyperlinkText9pt"/>
                </w:rPr>
                <w:fldChar w:fldCharType="end"/>
              </w:r>
            </w:ins>
          </w:p>
        </w:tc>
        <w:tc>
          <w:tcPr>
            <w:tcW w:w="2975" w:type="dxa"/>
            <w:tcPrChange w:id="3348" w:author="Russ Ott" w:date="2022-05-16T11:54:00Z">
              <w:tcPr>
                <w:tcW w:w="2975" w:type="dxa"/>
              </w:tcPr>
            </w:tcPrChange>
          </w:tcPr>
          <w:p w14:paraId="4358F4C9" w14:textId="77777777" w:rsidR="00440477" w:rsidRDefault="00440477">
            <w:pPr>
              <w:pStyle w:val="TableText"/>
              <w:keepNext w:val="0"/>
              <w:pPrChange w:id="3349" w:author="Russ Ott" w:date="2022-05-16T11:54:00Z">
                <w:pPr>
                  <w:pStyle w:val="TableText"/>
                </w:pPr>
              </w:pPrChange>
            </w:pPr>
            <w:r>
              <w:t>urn:oid:2.16.840.1.113883.5.90 (HL7ParticipationType) = LOC</w:t>
            </w:r>
          </w:p>
        </w:tc>
      </w:tr>
      <w:tr w:rsidR="00440477" w14:paraId="3081D2C6" w14:textId="77777777" w:rsidTr="00BA7D84">
        <w:tblPrEx>
          <w:tblW w:w="10080" w:type="dxa"/>
          <w:jc w:val="center"/>
          <w:tblLayout w:type="fixed"/>
          <w:tblLook w:val="02A0" w:firstRow="1" w:lastRow="0" w:firstColumn="1" w:lastColumn="0" w:noHBand="1" w:noVBand="0"/>
          <w:tblPrExChange w:id="3350" w:author="Russ Ott" w:date="2022-05-16T11:54:00Z">
            <w:tblPrEx>
              <w:tblW w:w="10080" w:type="dxa"/>
              <w:jc w:val="center"/>
              <w:tblLayout w:type="fixed"/>
              <w:tblLook w:val="02A0" w:firstRow="1" w:lastRow="0" w:firstColumn="1" w:lastColumn="0" w:noHBand="1" w:noVBand="0"/>
            </w:tblPrEx>
          </w:tblPrExChange>
        </w:tblPrEx>
        <w:trPr>
          <w:jc w:val="center"/>
          <w:trPrChange w:id="3351" w:author="Russ Ott" w:date="2022-05-16T11:54:00Z">
            <w:trPr>
              <w:jc w:val="center"/>
            </w:trPr>
          </w:trPrChange>
        </w:trPr>
        <w:tc>
          <w:tcPr>
            <w:tcW w:w="3345" w:type="dxa"/>
            <w:tcPrChange w:id="3352" w:author="Russ Ott" w:date="2022-05-16T11:54:00Z">
              <w:tcPr>
                <w:tcW w:w="3345" w:type="dxa"/>
              </w:tcPr>
            </w:tcPrChange>
          </w:tcPr>
          <w:p w14:paraId="721726CB" w14:textId="77777777" w:rsidR="00440477" w:rsidRDefault="00440477">
            <w:pPr>
              <w:pStyle w:val="TableText"/>
              <w:keepNext w:val="0"/>
              <w:pPrChange w:id="3353" w:author="Russ Ott" w:date="2022-05-16T11:54:00Z">
                <w:pPr>
                  <w:pStyle w:val="TableText"/>
                </w:pPr>
              </w:pPrChange>
            </w:pPr>
            <w:r>
              <w:tab/>
            </w:r>
            <w:r>
              <w:tab/>
              <w:t>participantRole</w:t>
            </w:r>
          </w:p>
        </w:tc>
        <w:tc>
          <w:tcPr>
            <w:tcW w:w="720" w:type="dxa"/>
            <w:tcPrChange w:id="3354" w:author="Russ Ott" w:date="2022-05-16T11:54:00Z">
              <w:tcPr>
                <w:tcW w:w="720" w:type="dxa"/>
              </w:tcPr>
            </w:tcPrChange>
          </w:tcPr>
          <w:p w14:paraId="7D381E26" w14:textId="77777777" w:rsidR="00440477" w:rsidRDefault="00440477">
            <w:pPr>
              <w:pStyle w:val="TableText"/>
              <w:keepNext w:val="0"/>
              <w:pPrChange w:id="3355" w:author="Russ Ott" w:date="2022-05-16T11:54:00Z">
                <w:pPr>
                  <w:pStyle w:val="TableText"/>
                </w:pPr>
              </w:pPrChange>
            </w:pPr>
            <w:r>
              <w:t>1..1</w:t>
            </w:r>
          </w:p>
        </w:tc>
        <w:tc>
          <w:tcPr>
            <w:tcW w:w="1152" w:type="dxa"/>
            <w:tcPrChange w:id="3356" w:author="Russ Ott" w:date="2022-05-16T11:54:00Z">
              <w:tcPr>
                <w:tcW w:w="1152" w:type="dxa"/>
              </w:tcPr>
            </w:tcPrChange>
          </w:tcPr>
          <w:p w14:paraId="6CE980ED" w14:textId="77777777" w:rsidR="00440477" w:rsidRDefault="00440477">
            <w:pPr>
              <w:pStyle w:val="TableText"/>
              <w:keepNext w:val="0"/>
              <w:pPrChange w:id="3357" w:author="Russ Ott" w:date="2022-05-16T11:54:00Z">
                <w:pPr>
                  <w:pStyle w:val="TableText"/>
                </w:pPr>
              </w:pPrChange>
            </w:pPr>
            <w:r>
              <w:t>SHALL</w:t>
            </w:r>
          </w:p>
        </w:tc>
        <w:tc>
          <w:tcPr>
            <w:tcW w:w="864" w:type="dxa"/>
            <w:tcPrChange w:id="3358" w:author="Russ Ott" w:date="2022-05-16T11:54:00Z">
              <w:tcPr>
                <w:tcW w:w="864" w:type="dxa"/>
              </w:tcPr>
            </w:tcPrChange>
          </w:tcPr>
          <w:p w14:paraId="5503FE4E" w14:textId="77777777" w:rsidR="00440477" w:rsidRDefault="00440477">
            <w:pPr>
              <w:pStyle w:val="TableText"/>
              <w:keepNext w:val="0"/>
              <w:pPrChange w:id="3359" w:author="Russ Ott" w:date="2022-05-16T11:54:00Z">
                <w:pPr>
                  <w:pStyle w:val="TableText"/>
                </w:pPr>
              </w:pPrChange>
            </w:pPr>
          </w:p>
        </w:tc>
        <w:tc>
          <w:tcPr>
            <w:tcW w:w="1104" w:type="dxa"/>
            <w:tcPrChange w:id="3360" w:author="Russ Ott" w:date="2022-05-16T11:54:00Z">
              <w:tcPr>
                <w:tcW w:w="1104" w:type="dxa"/>
              </w:tcPr>
            </w:tcPrChange>
          </w:tcPr>
          <w:p w14:paraId="153FDA12" w14:textId="0B94DEC1" w:rsidR="00440477" w:rsidRDefault="001C172D">
            <w:pPr>
              <w:pStyle w:val="TableText"/>
              <w:keepNext w:val="0"/>
              <w:pPrChange w:id="3361" w:author="Russ Ott" w:date="2022-05-16T11:54:00Z">
                <w:pPr>
                  <w:pStyle w:val="TableText"/>
                </w:pPr>
              </w:pPrChange>
            </w:pPr>
            <w:del w:id="3362" w:author="Russ Ott" w:date="2022-05-16T11:54:00Z">
              <w:r>
                <w:fldChar w:fldCharType="begin"/>
              </w:r>
              <w:r>
                <w:delInstrText xml:space="preserve"> HYPERLINK \l "C_4435-135" \h </w:delInstrText>
              </w:r>
              <w:r>
                <w:fldChar w:fldCharType="separate"/>
              </w:r>
              <w:r w:rsidR="002F5B8D">
                <w:rPr>
                  <w:rStyle w:val="HyperlinkText9pt"/>
                </w:rPr>
                <w:delText>4435-135</w:delText>
              </w:r>
              <w:r>
                <w:rPr>
                  <w:rStyle w:val="HyperlinkText9pt"/>
                </w:rPr>
                <w:fldChar w:fldCharType="end"/>
              </w:r>
            </w:del>
            <w:ins w:id="3363" w:author="Russ Ott" w:date="2022-05-16T11:54:00Z">
              <w:r>
                <w:fldChar w:fldCharType="begin"/>
              </w:r>
              <w:r>
                <w:instrText xml:space="preserve"> HYPERLINK \l "C_4515-135" \h </w:instrText>
              </w:r>
              <w:r>
                <w:fldChar w:fldCharType="separate"/>
              </w:r>
              <w:r w:rsidR="00440477">
                <w:rPr>
                  <w:rStyle w:val="HyperlinkText9pt"/>
                </w:rPr>
                <w:t>4515-135</w:t>
              </w:r>
              <w:r>
                <w:rPr>
                  <w:rStyle w:val="HyperlinkText9pt"/>
                </w:rPr>
                <w:fldChar w:fldCharType="end"/>
              </w:r>
            </w:ins>
          </w:p>
        </w:tc>
        <w:tc>
          <w:tcPr>
            <w:tcW w:w="2975" w:type="dxa"/>
            <w:tcPrChange w:id="3364" w:author="Russ Ott" w:date="2022-05-16T11:54:00Z">
              <w:tcPr>
                <w:tcW w:w="2975" w:type="dxa"/>
              </w:tcPr>
            </w:tcPrChange>
          </w:tcPr>
          <w:p w14:paraId="4D9D8EF3" w14:textId="77777777" w:rsidR="00440477" w:rsidRDefault="00440477">
            <w:pPr>
              <w:pStyle w:val="TableText"/>
              <w:keepNext w:val="0"/>
              <w:pPrChange w:id="3365" w:author="Russ Ott" w:date="2022-05-16T11:54:00Z">
                <w:pPr>
                  <w:pStyle w:val="TableText"/>
                </w:pPr>
              </w:pPrChange>
            </w:pPr>
          </w:p>
        </w:tc>
      </w:tr>
      <w:tr w:rsidR="00440477" w14:paraId="0E86F8C6" w14:textId="77777777" w:rsidTr="00BA7D84">
        <w:tblPrEx>
          <w:tblW w:w="10080" w:type="dxa"/>
          <w:jc w:val="center"/>
          <w:tblLayout w:type="fixed"/>
          <w:tblLook w:val="02A0" w:firstRow="1" w:lastRow="0" w:firstColumn="1" w:lastColumn="0" w:noHBand="1" w:noVBand="0"/>
          <w:tblPrExChange w:id="3366" w:author="Russ Ott" w:date="2022-05-16T11:54:00Z">
            <w:tblPrEx>
              <w:tblW w:w="10080" w:type="dxa"/>
              <w:jc w:val="center"/>
              <w:tblLayout w:type="fixed"/>
              <w:tblLook w:val="02A0" w:firstRow="1" w:lastRow="0" w:firstColumn="1" w:lastColumn="0" w:noHBand="1" w:noVBand="0"/>
            </w:tblPrEx>
          </w:tblPrExChange>
        </w:tblPrEx>
        <w:trPr>
          <w:jc w:val="center"/>
          <w:trPrChange w:id="3367" w:author="Russ Ott" w:date="2022-05-16T11:54:00Z">
            <w:trPr>
              <w:jc w:val="center"/>
            </w:trPr>
          </w:trPrChange>
        </w:trPr>
        <w:tc>
          <w:tcPr>
            <w:tcW w:w="3345" w:type="dxa"/>
            <w:tcPrChange w:id="3368" w:author="Russ Ott" w:date="2022-05-16T11:54:00Z">
              <w:tcPr>
                <w:tcW w:w="3345" w:type="dxa"/>
              </w:tcPr>
            </w:tcPrChange>
          </w:tcPr>
          <w:p w14:paraId="7F7FCF3E" w14:textId="77777777" w:rsidR="00440477" w:rsidRDefault="00440477">
            <w:pPr>
              <w:pStyle w:val="TableText"/>
              <w:keepNext w:val="0"/>
              <w:pPrChange w:id="3369" w:author="Russ Ott" w:date="2022-05-16T11:54:00Z">
                <w:pPr>
                  <w:pStyle w:val="TableText"/>
                </w:pPr>
              </w:pPrChange>
            </w:pPr>
            <w:r>
              <w:tab/>
            </w:r>
            <w:r>
              <w:tab/>
            </w:r>
            <w:r>
              <w:tab/>
              <w:t>id</w:t>
            </w:r>
          </w:p>
        </w:tc>
        <w:tc>
          <w:tcPr>
            <w:tcW w:w="720" w:type="dxa"/>
            <w:tcPrChange w:id="3370" w:author="Russ Ott" w:date="2022-05-16T11:54:00Z">
              <w:tcPr>
                <w:tcW w:w="720" w:type="dxa"/>
              </w:tcPr>
            </w:tcPrChange>
          </w:tcPr>
          <w:p w14:paraId="653E6B24" w14:textId="77777777" w:rsidR="00440477" w:rsidRDefault="00440477">
            <w:pPr>
              <w:pStyle w:val="TableText"/>
              <w:keepNext w:val="0"/>
              <w:pPrChange w:id="3371" w:author="Russ Ott" w:date="2022-05-16T11:54:00Z">
                <w:pPr>
                  <w:pStyle w:val="TableText"/>
                </w:pPr>
              </w:pPrChange>
            </w:pPr>
            <w:r>
              <w:t>1..*</w:t>
            </w:r>
          </w:p>
        </w:tc>
        <w:tc>
          <w:tcPr>
            <w:tcW w:w="1152" w:type="dxa"/>
            <w:tcPrChange w:id="3372" w:author="Russ Ott" w:date="2022-05-16T11:54:00Z">
              <w:tcPr>
                <w:tcW w:w="1152" w:type="dxa"/>
              </w:tcPr>
            </w:tcPrChange>
          </w:tcPr>
          <w:p w14:paraId="26A13A64" w14:textId="77777777" w:rsidR="00440477" w:rsidRDefault="00440477">
            <w:pPr>
              <w:pStyle w:val="TableText"/>
              <w:keepNext w:val="0"/>
              <w:pPrChange w:id="3373" w:author="Russ Ott" w:date="2022-05-16T11:54:00Z">
                <w:pPr>
                  <w:pStyle w:val="TableText"/>
                </w:pPr>
              </w:pPrChange>
            </w:pPr>
            <w:r>
              <w:t>SHALL</w:t>
            </w:r>
          </w:p>
        </w:tc>
        <w:tc>
          <w:tcPr>
            <w:tcW w:w="864" w:type="dxa"/>
            <w:tcPrChange w:id="3374" w:author="Russ Ott" w:date="2022-05-16T11:54:00Z">
              <w:tcPr>
                <w:tcW w:w="864" w:type="dxa"/>
              </w:tcPr>
            </w:tcPrChange>
          </w:tcPr>
          <w:p w14:paraId="1249E0E7" w14:textId="77777777" w:rsidR="00440477" w:rsidRDefault="00440477">
            <w:pPr>
              <w:pStyle w:val="TableText"/>
              <w:keepNext w:val="0"/>
              <w:pPrChange w:id="3375" w:author="Russ Ott" w:date="2022-05-16T11:54:00Z">
                <w:pPr>
                  <w:pStyle w:val="TableText"/>
                </w:pPr>
              </w:pPrChange>
            </w:pPr>
          </w:p>
        </w:tc>
        <w:tc>
          <w:tcPr>
            <w:tcW w:w="1104" w:type="dxa"/>
            <w:tcPrChange w:id="3376" w:author="Russ Ott" w:date="2022-05-16T11:54:00Z">
              <w:tcPr>
                <w:tcW w:w="1104" w:type="dxa"/>
              </w:tcPr>
            </w:tcPrChange>
          </w:tcPr>
          <w:p w14:paraId="3745B7D7" w14:textId="69324630" w:rsidR="00440477" w:rsidRDefault="001C172D">
            <w:pPr>
              <w:pStyle w:val="TableText"/>
              <w:keepNext w:val="0"/>
              <w:pPrChange w:id="3377" w:author="Russ Ott" w:date="2022-05-16T11:54:00Z">
                <w:pPr>
                  <w:pStyle w:val="TableText"/>
                </w:pPr>
              </w:pPrChange>
            </w:pPr>
            <w:del w:id="3378" w:author="Russ Ott" w:date="2022-05-16T11:54:00Z">
              <w:r>
                <w:fldChar w:fldCharType="begin"/>
              </w:r>
              <w:r>
                <w:delInstrText xml:space="preserve"> HYPERLINK \l "C_4435-138" \h </w:delInstrText>
              </w:r>
              <w:r>
                <w:fldChar w:fldCharType="separate"/>
              </w:r>
              <w:r w:rsidR="002F5B8D">
                <w:rPr>
                  <w:rStyle w:val="HyperlinkText9pt"/>
                </w:rPr>
                <w:delText>4435-138</w:delText>
              </w:r>
              <w:r>
                <w:rPr>
                  <w:rStyle w:val="HyperlinkText9pt"/>
                </w:rPr>
                <w:fldChar w:fldCharType="end"/>
              </w:r>
            </w:del>
            <w:ins w:id="3379" w:author="Russ Ott" w:date="2022-05-16T11:54:00Z">
              <w:r>
                <w:fldChar w:fldCharType="begin"/>
              </w:r>
              <w:r>
                <w:instrText xml:space="preserve"> HYPERLINK \l "C_4515-138" \h </w:instrText>
              </w:r>
              <w:r>
                <w:fldChar w:fldCharType="separate"/>
              </w:r>
              <w:r w:rsidR="00440477">
                <w:rPr>
                  <w:rStyle w:val="HyperlinkText9pt"/>
                </w:rPr>
                <w:t>4515-138</w:t>
              </w:r>
              <w:r>
                <w:rPr>
                  <w:rStyle w:val="HyperlinkText9pt"/>
                </w:rPr>
                <w:fldChar w:fldCharType="end"/>
              </w:r>
            </w:ins>
          </w:p>
        </w:tc>
        <w:tc>
          <w:tcPr>
            <w:tcW w:w="2975" w:type="dxa"/>
            <w:tcPrChange w:id="3380" w:author="Russ Ott" w:date="2022-05-16T11:54:00Z">
              <w:tcPr>
                <w:tcW w:w="2975" w:type="dxa"/>
              </w:tcPr>
            </w:tcPrChange>
          </w:tcPr>
          <w:p w14:paraId="08AA763F" w14:textId="77777777" w:rsidR="00440477" w:rsidRDefault="00440477">
            <w:pPr>
              <w:pStyle w:val="TableText"/>
              <w:keepNext w:val="0"/>
              <w:pPrChange w:id="3381" w:author="Russ Ott" w:date="2022-05-16T11:54:00Z">
                <w:pPr>
                  <w:pStyle w:val="TableText"/>
                </w:pPr>
              </w:pPrChange>
            </w:pPr>
          </w:p>
        </w:tc>
      </w:tr>
      <w:tr w:rsidR="00440477" w14:paraId="4708733F" w14:textId="77777777" w:rsidTr="00BA7D84">
        <w:tblPrEx>
          <w:tblW w:w="10080" w:type="dxa"/>
          <w:jc w:val="center"/>
          <w:tblLayout w:type="fixed"/>
          <w:tblLook w:val="02A0" w:firstRow="1" w:lastRow="0" w:firstColumn="1" w:lastColumn="0" w:noHBand="1" w:noVBand="0"/>
          <w:tblPrExChange w:id="3382" w:author="Russ Ott" w:date="2022-05-16T11:54:00Z">
            <w:tblPrEx>
              <w:tblW w:w="10080" w:type="dxa"/>
              <w:jc w:val="center"/>
              <w:tblLayout w:type="fixed"/>
              <w:tblLook w:val="02A0" w:firstRow="1" w:lastRow="0" w:firstColumn="1" w:lastColumn="0" w:noHBand="1" w:noVBand="0"/>
            </w:tblPrEx>
          </w:tblPrExChange>
        </w:tblPrEx>
        <w:trPr>
          <w:jc w:val="center"/>
          <w:trPrChange w:id="3383" w:author="Russ Ott" w:date="2022-05-16T11:54:00Z">
            <w:trPr>
              <w:jc w:val="center"/>
            </w:trPr>
          </w:trPrChange>
        </w:trPr>
        <w:tc>
          <w:tcPr>
            <w:tcW w:w="3345" w:type="dxa"/>
            <w:tcPrChange w:id="3384" w:author="Russ Ott" w:date="2022-05-16T11:54:00Z">
              <w:tcPr>
                <w:tcW w:w="3345" w:type="dxa"/>
              </w:tcPr>
            </w:tcPrChange>
          </w:tcPr>
          <w:p w14:paraId="6B028C02" w14:textId="77777777" w:rsidR="00440477" w:rsidRDefault="00440477">
            <w:pPr>
              <w:pStyle w:val="TableText"/>
              <w:keepNext w:val="0"/>
              <w:pPrChange w:id="3385" w:author="Russ Ott" w:date="2022-05-16T11:54:00Z">
                <w:pPr>
                  <w:pStyle w:val="TableText"/>
                </w:pPr>
              </w:pPrChange>
            </w:pPr>
            <w:r>
              <w:tab/>
            </w:r>
            <w:r>
              <w:tab/>
            </w:r>
            <w:r>
              <w:tab/>
              <w:t>addr</w:t>
            </w:r>
          </w:p>
        </w:tc>
        <w:tc>
          <w:tcPr>
            <w:tcW w:w="720" w:type="dxa"/>
            <w:tcPrChange w:id="3386" w:author="Russ Ott" w:date="2022-05-16T11:54:00Z">
              <w:tcPr>
                <w:tcW w:w="720" w:type="dxa"/>
              </w:tcPr>
            </w:tcPrChange>
          </w:tcPr>
          <w:p w14:paraId="5BC21EE3" w14:textId="77777777" w:rsidR="00440477" w:rsidRDefault="00440477">
            <w:pPr>
              <w:pStyle w:val="TableText"/>
              <w:keepNext w:val="0"/>
              <w:pPrChange w:id="3387" w:author="Russ Ott" w:date="2022-05-16T11:54:00Z">
                <w:pPr>
                  <w:pStyle w:val="TableText"/>
                </w:pPr>
              </w:pPrChange>
            </w:pPr>
            <w:r>
              <w:t>0..1</w:t>
            </w:r>
          </w:p>
        </w:tc>
        <w:tc>
          <w:tcPr>
            <w:tcW w:w="1152" w:type="dxa"/>
            <w:tcPrChange w:id="3388" w:author="Russ Ott" w:date="2022-05-16T11:54:00Z">
              <w:tcPr>
                <w:tcW w:w="1152" w:type="dxa"/>
              </w:tcPr>
            </w:tcPrChange>
          </w:tcPr>
          <w:p w14:paraId="4127D58A" w14:textId="77777777" w:rsidR="00440477" w:rsidRDefault="00440477">
            <w:pPr>
              <w:pStyle w:val="TableText"/>
              <w:keepNext w:val="0"/>
              <w:pPrChange w:id="3389" w:author="Russ Ott" w:date="2022-05-16T11:54:00Z">
                <w:pPr>
                  <w:pStyle w:val="TableText"/>
                </w:pPr>
              </w:pPrChange>
            </w:pPr>
            <w:r>
              <w:t>SHOULD</w:t>
            </w:r>
          </w:p>
        </w:tc>
        <w:tc>
          <w:tcPr>
            <w:tcW w:w="864" w:type="dxa"/>
            <w:tcPrChange w:id="3390" w:author="Russ Ott" w:date="2022-05-16T11:54:00Z">
              <w:tcPr>
                <w:tcW w:w="864" w:type="dxa"/>
              </w:tcPr>
            </w:tcPrChange>
          </w:tcPr>
          <w:p w14:paraId="3037D844" w14:textId="77777777" w:rsidR="00440477" w:rsidRDefault="00440477">
            <w:pPr>
              <w:pStyle w:val="TableText"/>
              <w:keepNext w:val="0"/>
              <w:pPrChange w:id="3391" w:author="Russ Ott" w:date="2022-05-16T11:54:00Z">
                <w:pPr>
                  <w:pStyle w:val="TableText"/>
                </w:pPr>
              </w:pPrChange>
            </w:pPr>
          </w:p>
        </w:tc>
        <w:tc>
          <w:tcPr>
            <w:tcW w:w="1104" w:type="dxa"/>
            <w:tcPrChange w:id="3392" w:author="Russ Ott" w:date="2022-05-16T11:54:00Z">
              <w:tcPr>
                <w:tcW w:w="1104" w:type="dxa"/>
              </w:tcPr>
            </w:tcPrChange>
          </w:tcPr>
          <w:p w14:paraId="697066F7" w14:textId="48BB827E" w:rsidR="00440477" w:rsidRDefault="001C172D">
            <w:pPr>
              <w:pStyle w:val="TableText"/>
              <w:keepNext w:val="0"/>
              <w:pPrChange w:id="3393" w:author="Russ Ott" w:date="2022-05-16T11:54:00Z">
                <w:pPr>
                  <w:pStyle w:val="TableText"/>
                </w:pPr>
              </w:pPrChange>
            </w:pPr>
            <w:del w:id="3394" w:author="Russ Ott" w:date="2022-05-16T11:54:00Z">
              <w:r>
                <w:fldChar w:fldCharType="begin"/>
              </w:r>
              <w:r>
                <w:delInstrText xml:space="preserve"> HYPERLINK \l "C_4435-139" \h </w:delInstrText>
              </w:r>
              <w:r>
                <w:fldChar w:fldCharType="separate"/>
              </w:r>
              <w:r w:rsidR="002F5B8D">
                <w:rPr>
                  <w:rStyle w:val="HyperlinkText9pt"/>
                </w:rPr>
                <w:delText>4435-139</w:delText>
              </w:r>
              <w:r>
                <w:rPr>
                  <w:rStyle w:val="HyperlinkText9pt"/>
                </w:rPr>
                <w:fldChar w:fldCharType="end"/>
              </w:r>
            </w:del>
            <w:ins w:id="3395" w:author="Russ Ott" w:date="2022-05-16T11:54:00Z">
              <w:r>
                <w:fldChar w:fldCharType="begin"/>
              </w:r>
              <w:r>
                <w:instrText xml:space="preserve"> HYPERLINK \l "C_4515-139" \h </w:instrText>
              </w:r>
              <w:r>
                <w:fldChar w:fldCharType="separate"/>
              </w:r>
              <w:r w:rsidR="00440477">
                <w:rPr>
                  <w:rStyle w:val="HyperlinkText9pt"/>
                </w:rPr>
                <w:t>4515-139</w:t>
              </w:r>
              <w:r>
                <w:rPr>
                  <w:rStyle w:val="HyperlinkText9pt"/>
                </w:rPr>
                <w:fldChar w:fldCharType="end"/>
              </w:r>
            </w:ins>
          </w:p>
        </w:tc>
        <w:tc>
          <w:tcPr>
            <w:tcW w:w="2975" w:type="dxa"/>
            <w:tcPrChange w:id="3396" w:author="Russ Ott" w:date="2022-05-16T11:54:00Z">
              <w:tcPr>
                <w:tcW w:w="2975" w:type="dxa"/>
              </w:tcPr>
            </w:tcPrChange>
          </w:tcPr>
          <w:p w14:paraId="182B0FC3" w14:textId="77777777" w:rsidR="00440477" w:rsidRDefault="00440477">
            <w:pPr>
              <w:pStyle w:val="TableText"/>
              <w:keepNext w:val="0"/>
              <w:pPrChange w:id="3397" w:author="Russ Ott" w:date="2022-05-16T11:54:00Z">
                <w:pPr>
                  <w:pStyle w:val="TableText"/>
                </w:pPr>
              </w:pPrChange>
            </w:pPr>
          </w:p>
        </w:tc>
      </w:tr>
      <w:tr w:rsidR="00440477" w14:paraId="62D3AB98" w14:textId="77777777" w:rsidTr="00BA7D84">
        <w:tblPrEx>
          <w:tblW w:w="10080" w:type="dxa"/>
          <w:jc w:val="center"/>
          <w:tblLayout w:type="fixed"/>
          <w:tblLook w:val="02A0" w:firstRow="1" w:lastRow="0" w:firstColumn="1" w:lastColumn="0" w:noHBand="1" w:noVBand="0"/>
          <w:tblPrExChange w:id="3398" w:author="Russ Ott" w:date="2022-05-16T11:54:00Z">
            <w:tblPrEx>
              <w:tblW w:w="10080" w:type="dxa"/>
              <w:jc w:val="center"/>
              <w:tblLayout w:type="fixed"/>
              <w:tblLook w:val="02A0" w:firstRow="1" w:lastRow="0" w:firstColumn="1" w:lastColumn="0" w:noHBand="1" w:noVBand="0"/>
            </w:tblPrEx>
          </w:tblPrExChange>
        </w:tblPrEx>
        <w:trPr>
          <w:jc w:val="center"/>
          <w:trPrChange w:id="3399" w:author="Russ Ott" w:date="2022-05-16T11:54:00Z">
            <w:trPr>
              <w:jc w:val="center"/>
            </w:trPr>
          </w:trPrChange>
        </w:trPr>
        <w:tc>
          <w:tcPr>
            <w:tcW w:w="3345" w:type="dxa"/>
            <w:tcPrChange w:id="3400" w:author="Russ Ott" w:date="2022-05-16T11:54:00Z">
              <w:tcPr>
                <w:tcW w:w="3345" w:type="dxa"/>
              </w:tcPr>
            </w:tcPrChange>
          </w:tcPr>
          <w:p w14:paraId="2A3A15B3" w14:textId="77777777" w:rsidR="00440477" w:rsidRDefault="00440477">
            <w:pPr>
              <w:pStyle w:val="TableText"/>
              <w:keepNext w:val="0"/>
              <w:pPrChange w:id="3401" w:author="Russ Ott" w:date="2022-05-16T11:54:00Z">
                <w:pPr>
                  <w:pStyle w:val="TableText"/>
                </w:pPr>
              </w:pPrChange>
            </w:pPr>
            <w:r>
              <w:tab/>
            </w:r>
            <w:r>
              <w:tab/>
            </w:r>
            <w:r>
              <w:tab/>
              <w:t>telecom</w:t>
            </w:r>
          </w:p>
        </w:tc>
        <w:tc>
          <w:tcPr>
            <w:tcW w:w="720" w:type="dxa"/>
            <w:tcPrChange w:id="3402" w:author="Russ Ott" w:date="2022-05-16T11:54:00Z">
              <w:tcPr>
                <w:tcW w:w="720" w:type="dxa"/>
              </w:tcPr>
            </w:tcPrChange>
          </w:tcPr>
          <w:p w14:paraId="115F3764" w14:textId="77777777" w:rsidR="00440477" w:rsidRDefault="00440477">
            <w:pPr>
              <w:pStyle w:val="TableText"/>
              <w:keepNext w:val="0"/>
              <w:pPrChange w:id="3403" w:author="Russ Ott" w:date="2022-05-16T11:54:00Z">
                <w:pPr>
                  <w:pStyle w:val="TableText"/>
                </w:pPr>
              </w:pPrChange>
            </w:pPr>
            <w:r>
              <w:t>0..*</w:t>
            </w:r>
          </w:p>
        </w:tc>
        <w:tc>
          <w:tcPr>
            <w:tcW w:w="1152" w:type="dxa"/>
            <w:tcPrChange w:id="3404" w:author="Russ Ott" w:date="2022-05-16T11:54:00Z">
              <w:tcPr>
                <w:tcW w:w="1152" w:type="dxa"/>
              </w:tcPr>
            </w:tcPrChange>
          </w:tcPr>
          <w:p w14:paraId="0CDCB61F" w14:textId="77777777" w:rsidR="00440477" w:rsidRDefault="00440477">
            <w:pPr>
              <w:pStyle w:val="TableText"/>
              <w:keepNext w:val="0"/>
              <w:pPrChange w:id="3405" w:author="Russ Ott" w:date="2022-05-16T11:54:00Z">
                <w:pPr>
                  <w:pStyle w:val="TableText"/>
                </w:pPr>
              </w:pPrChange>
            </w:pPr>
            <w:r>
              <w:t>SHOULD</w:t>
            </w:r>
          </w:p>
        </w:tc>
        <w:tc>
          <w:tcPr>
            <w:tcW w:w="864" w:type="dxa"/>
            <w:tcPrChange w:id="3406" w:author="Russ Ott" w:date="2022-05-16T11:54:00Z">
              <w:tcPr>
                <w:tcW w:w="864" w:type="dxa"/>
              </w:tcPr>
            </w:tcPrChange>
          </w:tcPr>
          <w:p w14:paraId="0A437EFC" w14:textId="77777777" w:rsidR="00440477" w:rsidRDefault="00440477">
            <w:pPr>
              <w:pStyle w:val="TableText"/>
              <w:keepNext w:val="0"/>
              <w:pPrChange w:id="3407" w:author="Russ Ott" w:date="2022-05-16T11:54:00Z">
                <w:pPr>
                  <w:pStyle w:val="TableText"/>
                </w:pPr>
              </w:pPrChange>
            </w:pPr>
          </w:p>
        </w:tc>
        <w:tc>
          <w:tcPr>
            <w:tcW w:w="1104" w:type="dxa"/>
            <w:tcPrChange w:id="3408" w:author="Russ Ott" w:date="2022-05-16T11:54:00Z">
              <w:tcPr>
                <w:tcW w:w="1104" w:type="dxa"/>
              </w:tcPr>
            </w:tcPrChange>
          </w:tcPr>
          <w:p w14:paraId="5A6B341B" w14:textId="5C89FA8E" w:rsidR="00440477" w:rsidRDefault="001C172D">
            <w:pPr>
              <w:pStyle w:val="TableText"/>
              <w:keepNext w:val="0"/>
              <w:pPrChange w:id="3409" w:author="Russ Ott" w:date="2022-05-16T11:54:00Z">
                <w:pPr>
                  <w:pStyle w:val="TableText"/>
                </w:pPr>
              </w:pPrChange>
            </w:pPr>
            <w:del w:id="3410" w:author="Russ Ott" w:date="2022-05-16T11:54:00Z">
              <w:r>
                <w:fldChar w:fldCharType="begin"/>
              </w:r>
              <w:r>
                <w:delInstrText xml:space="preserve"> HYPERLINK \l "C_4435-140" \h </w:delInstrText>
              </w:r>
              <w:r>
                <w:fldChar w:fldCharType="separate"/>
              </w:r>
              <w:r w:rsidR="002F5B8D">
                <w:rPr>
                  <w:rStyle w:val="HyperlinkText9pt"/>
                </w:rPr>
                <w:delText>4435-140</w:delText>
              </w:r>
              <w:r>
                <w:rPr>
                  <w:rStyle w:val="HyperlinkText9pt"/>
                </w:rPr>
                <w:fldChar w:fldCharType="end"/>
              </w:r>
            </w:del>
            <w:ins w:id="3411" w:author="Russ Ott" w:date="2022-05-16T11:54:00Z">
              <w:r>
                <w:fldChar w:fldCharType="begin"/>
              </w:r>
              <w:r>
                <w:instrText xml:space="preserve"> HYPERLINK \l "C_4515-140" \h </w:instrText>
              </w:r>
              <w:r>
                <w:fldChar w:fldCharType="separate"/>
              </w:r>
              <w:r w:rsidR="00440477">
                <w:rPr>
                  <w:rStyle w:val="HyperlinkText9pt"/>
                </w:rPr>
                <w:t>4515-140</w:t>
              </w:r>
              <w:r>
                <w:rPr>
                  <w:rStyle w:val="HyperlinkText9pt"/>
                </w:rPr>
                <w:fldChar w:fldCharType="end"/>
              </w:r>
            </w:ins>
          </w:p>
        </w:tc>
        <w:tc>
          <w:tcPr>
            <w:tcW w:w="2975" w:type="dxa"/>
            <w:tcPrChange w:id="3412" w:author="Russ Ott" w:date="2022-05-16T11:54:00Z">
              <w:tcPr>
                <w:tcW w:w="2975" w:type="dxa"/>
              </w:tcPr>
            </w:tcPrChange>
          </w:tcPr>
          <w:p w14:paraId="5DBAD03D" w14:textId="77777777" w:rsidR="00440477" w:rsidRDefault="00440477">
            <w:pPr>
              <w:pStyle w:val="TableText"/>
              <w:keepNext w:val="0"/>
              <w:pPrChange w:id="3413" w:author="Russ Ott" w:date="2022-05-16T11:54:00Z">
                <w:pPr>
                  <w:pStyle w:val="TableText"/>
                </w:pPr>
              </w:pPrChange>
            </w:pPr>
          </w:p>
        </w:tc>
      </w:tr>
      <w:tr w:rsidR="00440477" w14:paraId="0F4CA409" w14:textId="77777777" w:rsidTr="00BA7D84">
        <w:tblPrEx>
          <w:tblW w:w="10080" w:type="dxa"/>
          <w:jc w:val="center"/>
          <w:tblLayout w:type="fixed"/>
          <w:tblLook w:val="02A0" w:firstRow="1" w:lastRow="0" w:firstColumn="1" w:lastColumn="0" w:noHBand="1" w:noVBand="0"/>
          <w:tblPrExChange w:id="3414" w:author="Russ Ott" w:date="2022-05-16T11:54:00Z">
            <w:tblPrEx>
              <w:tblW w:w="10080" w:type="dxa"/>
              <w:jc w:val="center"/>
              <w:tblLayout w:type="fixed"/>
              <w:tblLook w:val="02A0" w:firstRow="1" w:lastRow="0" w:firstColumn="1" w:lastColumn="0" w:noHBand="1" w:noVBand="0"/>
            </w:tblPrEx>
          </w:tblPrExChange>
        </w:tblPrEx>
        <w:trPr>
          <w:jc w:val="center"/>
          <w:trPrChange w:id="3415" w:author="Russ Ott" w:date="2022-05-16T11:54:00Z">
            <w:trPr>
              <w:jc w:val="center"/>
            </w:trPr>
          </w:trPrChange>
        </w:trPr>
        <w:tc>
          <w:tcPr>
            <w:tcW w:w="3345" w:type="dxa"/>
            <w:tcPrChange w:id="3416" w:author="Russ Ott" w:date="2022-05-16T11:54:00Z">
              <w:tcPr>
                <w:tcW w:w="3345" w:type="dxa"/>
              </w:tcPr>
            </w:tcPrChange>
          </w:tcPr>
          <w:p w14:paraId="6D6AD496" w14:textId="77777777" w:rsidR="00440477" w:rsidRDefault="00440477">
            <w:pPr>
              <w:pStyle w:val="TableText"/>
              <w:keepNext w:val="0"/>
              <w:pPrChange w:id="3417" w:author="Russ Ott" w:date="2022-05-16T11:54:00Z">
                <w:pPr>
                  <w:pStyle w:val="TableText"/>
                </w:pPr>
              </w:pPrChange>
            </w:pPr>
            <w:r>
              <w:tab/>
            </w:r>
            <w:r>
              <w:tab/>
            </w:r>
            <w:r>
              <w:tab/>
              <w:t>playingEntity</w:t>
            </w:r>
          </w:p>
        </w:tc>
        <w:tc>
          <w:tcPr>
            <w:tcW w:w="720" w:type="dxa"/>
            <w:tcPrChange w:id="3418" w:author="Russ Ott" w:date="2022-05-16T11:54:00Z">
              <w:tcPr>
                <w:tcW w:w="720" w:type="dxa"/>
              </w:tcPr>
            </w:tcPrChange>
          </w:tcPr>
          <w:p w14:paraId="366A6DB0" w14:textId="77777777" w:rsidR="00440477" w:rsidRDefault="00440477">
            <w:pPr>
              <w:pStyle w:val="TableText"/>
              <w:keepNext w:val="0"/>
              <w:pPrChange w:id="3419" w:author="Russ Ott" w:date="2022-05-16T11:54:00Z">
                <w:pPr>
                  <w:pStyle w:val="TableText"/>
                </w:pPr>
              </w:pPrChange>
            </w:pPr>
            <w:r>
              <w:t>1..1</w:t>
            </w:r>
          </w:p>
        </w:tc>
        <w:tc>
          <w:tcPr>
            <w:tcW w:w="1152" w:type="dxa"/>
            <w:tcPrChange w:id="3420" w:author="Russ Ott" w:date="2022-05-16T11:54:00Z">
              <w:tcPr>
                <w:tcW w:w="1152" w:type="dxa"/>
              </w:tcPr>
            </w:tcPrChange>
          </w:tcPr>
          <w:p w14:paraId="2BFEC1B2" w14:textId="77777777" w:rsidR="00440477" w:rsidRDefault="00440477">
            <w:pPr>
              <w:pStyle w:val="TableText"/>
              <w:keepNext w:val="0"/>
              <w:pPrChange w:id="3421" w:author="Russ Ott" w:date="2022-05-16T11:54:00Z">
                <w:pPr>
                  <w:pStyle w:val="TableText"/>
                </w:pPr>
              </w:pPrChange>
            </w:pPr>
            <w:r>
              <w:t>SHALL</w:t>
            </w:r>
          </w:p>
        </w:tc>
        <w:tc>
          <w:tcPr>
            <w:tcW w:w="864" w:type="dxa"/>
            <w:tcPrChange w:id="3422" w:author="Russ Ott" w:date="2022-05-16T11:54:00Z">
              <w:tcPr>
                <w:tcW w:w="864" w:type="dxa"/>
              </w:tcPr>
            </w:tcPrChange>
          </w:tcPr>
          <w:p w14:paraId="67598B73" w14:textId="77777777" w:rsidR="00440477" w:rsidRDefault="00440477">
            <w:pPr>
              <w:pStyle w:val="TableText"/>
              <w:keepNext w:val="0"/>
              <w:pPrChange w:id="3423" w:author="Russ Ott" w:date="2022-05-16T11:54:00Z">
                <w:pPr>
                  <w:pStyle w:val="TableText"/>
                </w:pPr>
              </w:pPrChange>
            </w:pPr>
          </w:p>
        </w:tc>
        <w:tc>
          <w:tcPr>
            <w:tcW w:w="1104" w:type="dxa"/>
            <w:tcPrChange w:id="3424" w:author="Russ Ott" w:date="2022-05-16T11:54:00Z">
              <w:tcPr>
                <w:tcW w:w="1104" w:type="dxa"/>
              </w:tcPr>
            </w:tcPrChange>
          </w:tcPr>
          <w:p w14:paraId="7147A70C" w14:textId="345E112C" w:rsidR="00440477" w:rsidRDefault="001C172D">
            <w:pPr>
              <w:pStyle w:val="TableText"/>
              <w:keepNext w:val="0"/>
              <w:pPrChange w:id="3425" w:author="Russ Ott" w:date="2022-05-16T11:54:00Z">
                <w:pPr>
                  <w:pStyle w:val="TableText"/>
                </w:pPr>
              </w:pPrChange>
            </w:pPr>
            <w:del w:id="3426" w:author="Russ Ott" w:date="2022-05-16T11:54:00Z">
              <w:r>
                <w:fldChar w:fldCharType="begin"/>
              </w:r>
              <w:r>
                <w:delInstrText xml:space="preserve"> HYPERLINK \l "C_4435-136" \h </w:delInstrText>
              </w:r>
              <w:r>
                <w:fldChar w:fldCharType="separate"/>
              </w:r>
              <w:r w:rsidR="002F5B8D">
                <w:rPr>
                  <w:rStyle w:val="HyperlinkText9pt"/>
                </w:rPr>
                <w:delText>4435-136</w:delText>
              </w:r>
              <w:r>
                <w:rPr>
                  <w:rStyle w:val="HyperlinkText9pt"/>
                </w:rPr>
                <w:fldChar w:fldCharType="end"/>
              </w:r>
            </w:del>
            <w:ins w:id="3427" w:author="Russ Ott" w:date="2022-05-16T11:54:00Z">
              <w:r>
                <w:fldChar w:fldCharType="begin"/>
              </w:r>
              <w:r>
                <w:instrText xml:space="preserve"> HYPERLINK \l "C_4515-136" \h </w:instrText>
              </w:r>
              <w:r>
                <w:fldChar w:fldCharType="separate"/>
              </w:r>
              <w:r w:rsidR="00440477">
                <w:rPr>
                  <w:rStyle w:val="HyperlinkText9pt"/>
                </w:rPr>
                <w:t>4515-136</w:t>
              </w:r>
              <w:r>
                <w:rPr>
                  <w:rStyle w:val="HyperlinkText9pt"/>
                </w:rPr>
                <w:fldChar w:fldCharType="end"/>
              </w:r>
            </w:ins>
          </w:p>
        </w:tc>
        <w:tc>
          <w:tcPr>
            <w:tcW w:w="2975" w:type="dxa"/>
            <w:tcPrChange w:id="3428" w:author="Russ Ott" w:date="2022-05-16T11:54:00Z">
              <w:tcPr>
                <w:tcW w:w="2975" w:type="dxa"/>
              </w:tcPr>
            </w:tcPrChange>
          </w:tcPr>
          <w:p w14:paraId="64E06341" w14:textId="77777777" w:rsidR="00440477" w:rsidRDefault="00440477">
            <w:pPr>
              <w:pStyle w:val="TableText"/>
              <w:keepNext w:val="0"/>
              <w:pPrChange w:id="3429" w:author="Russ Ott" w:date="2022-05-16T11:54:00Z">
                <w:pPr>
                  <w:pStyle w:val="TableText"/>
                </w:pPr>
              </w:pPrChange>
            </w:pPr>
          </w:p>
        </w:tc>
      </w:tr>
      <w:tr w:rsidR="00440477" w14:paraId="7C87FF23" w14:textId="77777777" w:rsidTr="00BA7D84">
        <w:tblPrEx>
          <w:tblW w:w="10080" w:type="dxa"/>
          <w:jc w:val="center"/>
          <w:tblLayout w:type="fixed"/>
          <w:tblLook w:val="02A0" w:firstRow="1" w:lastRow="0" w:firstColumn="1" w:lastColumn="0" w:noHBand="1" w:noVBand="0"/>
          <w:tblPrExChange w:id="3430" w:author="Russ Ott" w:date="2022-05-16T11:54:00Z">
            <w:tblPrEx>
              <w:tblW w:w="10080" w:type="dxa"/>
              <w:jc w:val="center"/>
              <w:tblLayout w:type="fixed"/>
              <w:tblLook w:val="02A0" w:firstRow="1" w:lastRow="0" w:firstColumn="1" w:lastColumn="0" w:noHBand="1" w:noVBand="0"/>
            </w:tblPrEx>
          </w:tblPrExChange>
        </w:tblPrEx>
        <w:trPr>
          <w:jc w:val="center"/>
          <w:trPrChange w:id="3431" w:author="Russ Ott" w:date="2022-05-16T11:54:00Z">
            <w:trPr>
              <w:jc w:val="center"/>
            </w:trPr>
          </w:trPrChange>
        </w:trPr>
        <w:tc>
          <w:tcPr>
            <w:tcW w:w="3345" w:type="dxa"/>
            <w:tcPrChange w:id="3432" w:author="Russ Ott" w:date="2022-05-16T11:54:00Z">
              <w:tcPr>
                <w:tcW w:w="3345" w:type="dxa"/>
              </w:tcPr>
            </w:tcPrChange>
          </w:tcPr>
          <w:p w14:paraId="0A3DA492" w14:textId="77777777" w:rsidR="00440477" w:rsidRDefault="00440477">
            <w:pPr>
              <w:pStyle w:val="TableText"/>
              <w:keepNext w:val="0"/>
              <w:pPrChange w:id="3433" w:author="Russ Ott" w:date="2022-05-16T11:54:00Z">
                <w:pPr>
                  <w:pStyle w:val="TableText"/>
                </w:pPr>
              </w:pPrChange>
            </w:pPr>
            <w:r>
              <w:tab/>
            </w:r>
            <w:r>
              <w:tab/>
            </w:r>
            <w:r>
              <w:tab/>
            </w:r>
            <w:r>
              <w:tab/>
              <w:t>@classCode</w:t>
            </w:r>
          </w:p>
        </w:tc>
        <w:tc>
          <w:tcPr>
            <w:tcW w:w="720" w:type="dxa"/>
            <w:tcPrChange w:id="3434" w:author="Russ Ott" w:date="2022-05-16T11:54:00Z">
              <w:tcPr>
                <w:tcW w:w="720" w:type="dxa"/>
              </w:tcPr>
            </w:tcPrChange>
          </w:tcPr>
          <w:p w14:paraId="79DF2A76" w14:textId="77777777" w:rsidR="00440477" w:rsidRDefault="00440477">
            <w:pPr>
              <w:pStyle w:val="TableText"/>
              <w:keepNext w:val="0"/>
              <w:pPrChange w:id="3435" w:author="Russ Ott" w:date="2022-05-16T11:54:00Z">
                <w:pPr>
                  <w:pStyle w:val="TableText"/>
                </w:pPr>
              </w:pPrChange>
            </w:pPr>
            <w:r>
              <w:t>1..1</w:t>
            </w:r>
          </w:p>
        </w:tc>
        <w:tc>
          <w:tcPr>
            <w:tcW w:w="1152" w:type="dxa"/>
            <w:tcPrChange w:id="3436" w:author="Russ Ott" w:date="2022-05-16T11:54:00Z">
              <w:tcPr>
                <w:tcW w:w="1152" w:type="dxa"/>
              </w:tcPr>
            </w:tcPrChange>
          </w:tcPr>
          <w:p w14:paraId="016CDE44" w14:textId="77777777" w:rsidR="00440477" w:rsidRDefault="00440477">
            <w:pPr>
              <w:pStyle w:val="TableText"/>
              <w:keepNext w:val="0"/>
              <w:pPrChange w:id="3437" w:author="Russ Ott" w:date="2022-05-16T11:54:00Z">
                <w:pPr>
                  <w:pStyle w:val="TableText"/>
                </w:pPr>
              </w:pPrChange>
            </w:pPr>
            <w:r>
              <w:t>SHALL</w:t>
            </w:r>
          </w:p>
        </w:tc>
        <w:tc>
          <w:tcPr>
            <w:tcW w:w="864" w:type="dxa"/>
            <w:tcPrChange w:id="3438" w:author="Russ Ott" w:date="2022-05-16T11:54:00Z">
              <w:tcPr>
                <w:tcW w:w="864" w:type="dxa"/>
              </w:tcPr>
            </w:tcPrChange>
          </w:tcPr>
          <w:p w14:paraId="489791AC" w14:textId="77777777" w:rsidR="00440477" w:rsidRDefault="00440477">
            <w:pPr>
              <w:pStyle w:val="TableText"/>
              <w:keepNext w:val="0"/>
              <w:pPrChange w:id="3439" w:author="Russ Ott" w:date="2022-05-16T11:54:00Z">
                <w:pPr>
                  <w:pStyle w:val="TableText"/>
                </w:pPr>
              </w:pPrChange>
            </w:pPr>
          </w:p>
        </w:tc>
        <w:tc>
          <w:tcPr>
            <w:tcW w:w="1104" w:type="dxa"/>
            <w:tcPrChange w:id="3440" w:author="Russ Ott" w:date="2022-05-16T11:54:00Z">
              <w:tcPr>
                <w:tcW w:w="1104" w:type="dxa"/>
              </w:tcPr>
            </w:tcPrChange>
          </w:tcPr>
          <w:p w14:paraId="79BC4B73" w14:textId="17C59AEE" w:rsidR="00440477" w:rsidRDefault="001C172D">
            <w:pPr>
              <w:pStyle w:val="TableText"/>
              <w:keepNext w:val="0"/>
              <w:pPrChange w:id="3441" w:author="Russ Ott" w:date="2022-05-16T11:54:00Z">
                <w:pPr>
                  <w:pStyle w:val="TableText"/>
                </w:pPr>
              </w:pPrChange>
            </w:pPr>
            <w:del w:id="3442" w:author="Russ Ott" w:date="2022-05-16T11:54:00Z">
              <w:r>
                <w:fldChar w:fldCharType="begin"/>
              </w:r>
              <w:r>
                <w:delInstrText xml:space="preserve"> HYPERLINK \l "C_4435-141" \h </w:delInstrText>
              </w:r>
              <w:r>
                <w:fldChar w:fldCharType="separate"/>
              </w:r>
              <w:r w:rsidR="002F5B8D">
                <w:rPr>
                  <w:rStyle w:val="HyperlinkText9pt"/>
                </w:rPr>
                <w:delText>4435-141</w:delText>
              </w:r>
              <w:r>
                <w:rPr>
                  <w:rStyle w:val="HyperlinkText9pt"/>
                </w:rPr>
                <w:fldChar w:fldCharType="end"/>
              </w:r>
            </w:del>
            <w:ins w:id="3443" w:author="Russ Ott" w:date="2022-05-16T11:54:00Z">
              <w:r>
                <w:fldChar w:fldCharType="begin"/>
              </w:r>
              <w:r>
                <w:instrText xml:space="preserve"> HYPERLINK \l "C_4515-141" \h </w:instrText>
              </w:r>
              <w:r>
                <w:fldChar w:fldCharType="separate"/>
              </w:r>
              <w:r w:rsidR="00440477">
                <w:rPr>
                  <w:rStyle w:val="HyperlinkText9pt"/>
                </w:rPr>
                <w:t>4515-141</w:t>
              </w:r>
              <w:r>
                <w:rPr>
                  <w:rStyle w:val="HyperlinkText9pt"/>
                </w:rPr>
                <w:fldChar w:fldCharType="end"/>
              </w:r>
            </w:ins>
          </w:p>
        </w:tc>
        <w:tc>
          <w:tcPr>
            <w:tcW w:w="2975" w:type="dxa"/>
            <w:tcPrChange w:id="3444" w:author="Russ Ott" w:date="2022-05-16T11:54:00Z">
              <w:tcPr>
                <w:tcW w:w="2975" w:type="dxa"/>
              </w:tcPr>
            </w:tcPrChange>
          </w:tcPr>
          <w:p w14:paraId="47A76985" w14:textId="77777777" w:rsidR="00440477" w:rsidRDefault="00440477">
            <w:pPr>
              <w:pStyle w:val="TableText"/>
              <w:keepNext w:val="0"/>
              <w:pPrChange w:id="3445" w:author="Russ Ott" w:date="2022-05-16T11:54:00Z">
                <w:pPr>
                  <w:pStyle w:val="TableText"/>
                </w:pPr>
              </w:pPrChange>
            </w:pPr>
            <w:r>
              <w:t>urn:oid:2.16.840.1.113883.5.41 (HL7EntityClass) = PLC</w:t>
            </w:r>
          </w:p>
        </w:tc>
      </w:tr>
      <w:tr w:rsidR="00440477" w14:paraId="6EC49D0B" w14:textId="77777777" w:rsidTr="00BA7D84">
        <w:tblPrEx>
          <w:tblW w:w="10080" w:type="dxa"/>
          <w:jc w:val="center"/>
          <w:tblLayout w:type="fixed"/>
          <w:tblLook w:val="02A0" w:firstRow="1" w:lastRow="0" w:firstColumn="1" w:lastColumn="0" w:noHBand="1" w:noVBand="0"/>
          <w:tblPrExChange w:id="3446" w:author="Russ Ott" w:date="2022-05-16T11:54:00Z">
            <w:tblPrEx>
              <w:tblW w:w="10080" w:type="dxa"/>
              <w:jc w:val="center"/>
              <w:tblLayout w:type="fixed"/>
              <w:tblLook w:val="02A0" w:firstRow="1" w:lastRow="0" w:firstColumn="1" w:lastColumn="0" w:noHBand="1" w:noVBand="0"/>
            </w:tblPrEx>
          </w:tblPrExChange>
        </w:tblPrEx>
        <w:trPr>
          <w:jc w:val="center"/>
          <w:trPrChange w:id="3447" w:author="Russ Ott" w:date="2022-05-16T11:54:00Z">
            <w:trPr>
              <w:jc w:val="center"/>
            </w:trPr>
          </w:trPrChange>
        </w:trPr>
        <w:tc>
          <w:tcPr>
            <w:tcW w:w="3345" w:type="dxa"/>
            <w:tcPrChange w:id="3448" w:author="Russ Ott" w:date="2022-05-16T11:54:00Z">
              <w:tcPr>
                <w:tcW w:w="3345" w:type="dxa"/>
              </w:tcPr>
            </w:tcPrChange>
          </w:tcPr>
          <w:p w14:paraId="0853CA2B" w14:textId="77777777" w:rsidR="00440477" w:rsidRDefault="00440477">
            <w:pPr>
              <w:pStyle w:val="TableText"/>
              <w:keepNext w:val="0"/>
              <w:pPrChange w:id="3449" w:author="Russ Ott" w:date="2022-05-16T11:54:00Z">
                <w:pPr>
                  <w:pStyle w:val="TableText"/>
                </w:pPr>
              </w:pPrChange>
            </w:pPr>
            <w:r>
              <w:lastRenderedPageBreak/>
              <w:tab/>
            </w:r>
            <w:r>
              <w:tab/>
            </w:r>
            <w:r>
              <w:tab/>
            </w:r>
            <w:r>
              <w:tab/>
              <w:t>name</w:t>
            </w:r>
          </w:p>
        </w:tc>
        <w:tc>
          <w:tcPr>
            <w:tcW w:w="720" w:type="dxa"/>
            <w:tcPrChange w:id="3450" w:author="Russ Ott" w:date="2022-05-16T11:54:00Z">
              <w:tcPr>
                <w:tcW w:w="720" w:type="dxa"/>
              </w:tcPr>
            </w:tcPrChange>
          </w:tcPr>
          <w:p w14:paraId="117F8F31" w14:textId="77777777" w:rsidR="00440477" w:rsidRDefault="00440477">
            <w:pPr>
              <w:pStyle w:val="TableText"/>
              <w:keepNext w:val="0"/>
              <w:pPrChange w:id="3451" w:author="Russ Ott" w:date="2022-05-16T11:54:00Z">
                <w:pPr>
                  <w:pStyle w:val="TableText"/>
                </w:pPr>
              </w:pPrChange>
            </w:pPr>
            <w:r>
              <w:t>1..1</w:t>
            </w:r>
          </w:p>
        </w:tc>
        <w:tc>
          <w:tcPr>
            <w:tcW w:w="1152" w:type="dxa"/>
            <w:tcPrChange w:id="3452" w:author="Russ Ott" w:date="2022-05-16T11:54:00Z">
              <w:tcPr>
                <w:tcW w:w="1152" w:type="dxa"/>
              </w:tcPr>
            </w:tcPrChange>
          </w:tcPr>
          <w:p w14:paraId="65A50DC9" w14:textId="77777777" w:rsidR="00440477" w:rsidRDefault="00440477">
            <w:pPr>
              <w:pStyle w:val="TableText"/>
              <w:keepNext w:val="0"/>
              <w:pPrChange w:id="3453" w:author="Russ Ott" w:date="2022-05-16T11:54:00Z">
                <w:pPr>
                  <w:pStyle w:val="TableText"/>
                </w:pPr>
              </w:pPrChange>
            </w:pPr>
            <w:r>
              <w:t>SHALL</w:t>
            </w:r>
          </w:p>
        </w:tc>
        <w:tc>
          <w:tcPr>
            <w:tcW w:w="864" w:type="dxa"/>
            <w:tcPrChange w:id="3454" w:author="Russ Ott" w:date="2022-05-16T11:54:00Z">
              <w:tcPr>
                <w:tcW w:w="864" w:type="dxa"/>
              </w:tcPr>
            </w:tcPrChange>
          </w:tcPr>
          <w:p w14:paraId="080EC0B3" w14:textId="77777777" w:rsidR="00440477" w:rsidRDefault="00440477">
            <w:pPr>
              <w:pStyle w:val="TableText"/>
              <w:keepNext w:val="0"/>
              <w:pPrChange w:id="3455" w:author="Russ Ott" w:date="2022-05-16T11:54:00Z">
                <w:pPr>
                  <w:pStyle w:val="TableText"/>
                </w:pPr>
              </w:pPrChange>
            </w:pPr>
          </w:p>
        </w:tc>
        <w:tc>
          <w:tcPr>
            <w:tcW w:w="1104" w:type="dxa"/>
            <w:tcPrChange w:id="3456" w:author="Russ Ott" w:date="2022-05-16T11:54:00Z">
              <w:tcPr>
                <w:tcW w:w="1104" w:type="dxa"/>
              </w:tcPr>
            </w:tcPrChange>
          </w:tcPr>
          <w:p w14:paraId="39033CFD" w14:textId="12D55D0D" w:rsidR="00440477" w:rsidRDefault="001C172D">
            <w:pPr>
              <w:pStyle w:val="TableText"/>
              <w:keepNext w:val="0"/>
              <w:pPrChange w:id="3457" w:author="Russ Ott" w:date="2022-05-16T11:54:00Z">
                <w:pPr>
                  <w:pStyle w:val="TableText"/>
                </w:pPr>
              </w:pPrChange>
            </w:pPr>
            <w:del w:id="3458" w:author="Russ Ott" w:date="2022-05-16T11:54:00Z">
              <w:r>
                <w:fldChar w:fldCharType="begin"/>
              </w:r>
              <w:r>
                <w:delInstrText xml:space="preserve"> HYPERLINK \l "C_4435-142" \h </w:delInstrText>
              </w:r>
              <w:r>
                <w:fldChar w:fldCharType="separate"/>
              </w:r>
              <w:r w:rsidR="002F5B8D">
                <w:rPr>
                  <w:rStyle w:val="HyperlinkText9pt"/>
                </w:rPr>
                <w:delText>4435-142</w:delText>
              </w:r>
              <w:r>
                <w:rPr>
                  <w:rStyle w:val="HyperlinkText9pt"/>
                </w:rPr>
                <w:fldChar w:fldCharType="end"/>
              </w:r>
            </w:del>
            <w:ins w:id="3459" w:author="Russ Ott" w:date="2022-05-16T11:54:00Z">
              <w:r>
                <w:fldChar w:fldCharType="begin"/>
              </w:r>
              <w:r>
                <w:instrText xml:space="preserve"> HYPERLINK \l "C_4515-142" \h </w:instrText>
              </w:r>
              <w:r>
                <w:fldChar w:fldCharType="separate"/>
              </w:r>
              <w:r w:rsidR="00440477">
                <w:rPr>
                  <w:rStyle w:val="HyperlinkText9pt"/>
                </w:rPr>
                <w:t>4515-142</w:t>
              </w:r>
              <w:r>
                <w:rPr>
                  <w:rStyle w:val="HyperlinkText9pt"/>
                </w:rPr>
                <w:fldChar w:fldCharType="end"/>
              </w:r>
            </w:ins>
          </w:p>
        </w:tc>
        <w:tc>
          <w:tcPr>
            <w:tcW w:w="2975" w:type="dxa"/>
            <w:tcPrChange w:id="3460" w:author="Russ Ott" w:date="2022-05-16T11:54:00Z">
              <w:tcPr>
                <w:tcW w:w="2975" w:type="dxa"/>
              </w:tcPr>
            </w:tcPrChange>
          </w:tcPr>
          <w:p w14:paraId="4C4784F6" w14:textId="77777777" w:rsidR="00440477" w:rsidRDefault="00440477">
            <w:pPr>
              <w:pStyle w:val="TableText"/>
              <w:keepNext w:val="0"/>
              <w:pPrChange w:id="3461" w:author="Russ Ott" w:date="2022-05-16T11:54:00Z">
                <w:pPr>
                  <w:pStyle w:val="TableText"/>
                </w:pPr>
              </w:pPrChange>
            </w:pPr>
          </w:p>
        </w:tc>
      </w:tr>
      <w:tr w:rsidR="00440477" w14:paraId="163B2C32" w14:textId="77777777" w:rsidTr="00BA7D84">
        <w:tblPrEx>
          <w:tblW w:w="10080" w:type="dxa"/>
          <w:jc w:val="center"/>
          <w:tblLayout w:type="fixed"/>
          <w:tblLook w:val="02A0" w:firstRow="1" w:lastRow="0" w:firstColumn="1" w:lastColumn="0" w:noHBand="1" w:noVBand="0"/>
          <w:tblPrExChange w:id="3462" w:author="Russ Ott" w:date="2022-05-16T11:54:00Z">
            <w:tblPrEx>
              <w:tblW w:w="10080" w:type="dxa"/>
              <w:jc w:val="center"/>
              <w:tblLayout w:type="fixed"/>
              <w:tblLook w:val="02A0" w:firstRow="1" w:lastRow="0" w:firstColumn="1" w:lastColumn="0" w:noHBand="1" w:noVBand="0"/>
            </w:tblPrEx>
          </w:tblPrExChange>
        </w:tblPrEx>
        <w:trPr>
          <w:jc w:val="center"/>
          <w:trPrChange w:id="3463" w:author="Russ Ott" w:date="2022-05-16T11:54:00Z">
            <w:trPr>
              <w:jc w:val="center"/>
            </w:trPr>
          </w:trPrChange>
        </w:trPr>
        <w:tc>
          <w:tcPr>
            <w:tcW w:w="3345" w:type="dxa"/>
            <w:tcPrChange w:id="3464" w:author="Russ Ott" w:date="2022-05-16T11:54:00Z">
              <w:tcPr>
                <w:tcW w:w="3345" w:type="dxa"/>
              </w:tcPr>
            </w:tcPrChange>
          </w:tcPr>
          <w:p w14:paraId="07C99A5F" w14:textId="77777777" w:rsidR="00440477" w:rsidRDefault="00440477">
            <w:pPr>
              <w:pStyle w:val="TableText"/>
              <w:keepNext w:val="0"/>
              <w:pPrChange w:id="3465" w:author="Russ Ott" w:date="2022-05-16T11:54:00Z">
                <w:pPr>
                  <w:pStyle w:val="TableText"/>
                </w:pPr>
              </w:pPrChange>
            </w:pPr>
            <w:r>
              <w:tab/>
              <w:t>component</w:t>
            </w:r>
          </w:p>
        </w:tc>
        <w:tc>
          <w:tcPr>
            <w:tcW w:w="720" w:type="dxa"/>
            <w:tcPrChange w:id="3466" w:author="Russ Ott" w:date="2022-05-16T11:54:00Z">
              <w:tcPr>
                <w:tcW w:w="720" w:type="dxa"/>
              </w:tcPr>
            </w:tcPrChange>
          </w:tcPr>
          <w:p w14:paraId="5C33ED3A" w14:textId="77777777" w:rsidR="00440477" w:rsidRDefault="00440477">
            <w:pPr>
              <w:pStyle w:val="TableText"/>
              <w:keepNext w:val="0"/>
              <w:pPrChange w:id="3467" w:author="Russ Ott" w:date="2022-05-16T11:54:00Z">
                <w:pPr>
                  <w:pStyle w:val="TableText"/>
                </w:pPr>
              </w:pPrChange>
            </w:pPr>
            <w:r>
              <w:t>0..*</w:t>
            </w:r>
          </w:p>
        </w:tc>
        <w:tc>
          <w:tcPr>
            <w:tcW w:w="1152" w:type="dxa"/>
            <w:tcPrChange w:id="3468" w:author="Russ Ott" w:date="2022-05-16T11:54:00Z">
              <w:tcPr>
                <w:tcW w:w="1152" w:type="dxa"/>
              </w:tcPr>
            </w:tcPrChange>
          </w:tcPr>
          <w:p w14:paraId="4F20A52F" w14:textId="77777777" w:rsidR="00440477" w:rsidRDefault="00440477">
            <w:pPr>
              <w:pStyle w:val="TableText"/>
              <w:keepNext w:val="0"/>
              <w:pPrChange w:id="3469" w:author="Russ Ott" w:date="2022-05-16T11:54:00Z">
                <w:pPr>
                  <w:pStyle w:val="TableText"/>
                </w:pPr>
              </w:pPrChange>
            </w:pPr>
            <w:r>
              <w:t>MAY</w:t>
            </w:r>
          </w:p>
        </w:tc>
        <w:tc>
          <w:tcPr>
            <w:tcW w:w="864" w:type="dxa"/>
            <w:tcPrChange w:id="3470" w:author="Russ Ott" w:date="2022-05-16T11:54:00Z">
              <w:tcPr>
                <w:tcW w:w="864" w:type="dxa"/>
              </w:tcPr>
            </w:tcPrChange>
          </w:tcPr>
          <w:p w14:paraId="326DD11E" w14:textId="77777777" w:rsidR="00440477" w:rsidRDefault="00440477">
            <w:pPr>
              <w:pStyle w:val="TableText"/>
              <w:keepNext w:val="0"/>
              <w:pPrChange w:id="3471" w:author="Russ Ott" w:date="2022-05-16T11:54:00Z">
                <w:pPr>
                  <w:pStyle w:val="TableText"/>
                </w:pPr>
              </w:pPrChange>
            </w:pPr>
          </w:p>
        </w:tc>
        <w:tc>
          <w:tcPr>
            <w:tcW w:w="1104" w:type="dxa"/>
            <w:tcPrChange w:id="3472" w:author="Russ Ott" w:date="2022-05-16T11:54:00Z">
              <w:tcPr>
                <w:tcW w:w="1104" w:type="dxa"/>
              </w:tcPr>
            </w:tcPrChange>
          </w:tcPr>
          <w:p w14:paraId="39FC4BF5" w14:textId="1E5F853B" w:rsidR="00440477" w:rsidRDefault="001C172D">
            <w:pPr>
              <w:pStyle w:val="TableText"/>
              <w:keepNext w:val="0"/>
              <w:pPrChange w:id="3473" w:author="Russ Ott" w:date="2022-05-16T11:54:00Z">
                <w:pPr>
                  <w:pStyle w:val="TableText"/>
                </w:pPr>
              </w:pPrChange>
            </w:pPr>
            <w:del w:id="3474" w:author="Russ Ott" w:date="2022-05-16T11:54:00Z">
              <w:r>
                <w:fldChar w:fldCharType="begin"/>
              </w:r>
              <w:r>
                <w:delInstrText xml:space="preserve"> HYPERLINK \l "C_4435-110" \h </w:delInstrText>
              </w:r>
              <w:r>
                <w:fldChar w:fldCharType="separate"/>
              </w:r>
              <w:r w:rsidR="002F5B8D">
                <w:rPr>
                  <w:rStyle w:val="HyperlinkText9pt"/>
                </w:rPr>
                <w:delText>4435-110</w:delText>
              </w:r>
              <w:r>
                <w:rPr>
                  <w:rStyle w:val="HyperlinkText9pt"/>
                </w:rPr>
                <w:fldChar w:fldCharType="end"/>
              </w:r>
            </w:del>
            <w:ins w:id="3475" w:author="Russ Ott" w:date="2022-05-16T11:54:00Z">
              <w:r>
                <w:fldChar w:fldCharType="begin"/>
              </w:r>
              <w:r>
                <w:instrText xml:space="preserve"> HYPERLINK \l "C_4515-110" \h </w:instrText>
              </w:r>
              <w:r>
                <w:fldChar w:fldCharType="separate"/>
              </w:r>
              <w:r w:rsidR="00440477">
                <w:rPr>
                  <w:rStyle w:val="HyperlinkText9pt"/>
                </w:rPr>
                <w:t>4515-110</w:t>
              </w:r>
              <w:r>
                <w:rPr>
                  <w:rStyle w:val="HyperlinkText9pt"/>
                </w:rPr>
                <w:fldChar w:fldCharType="end"/>
              </w:r>
            </w:ins>
          </w:p>
        </w:tc>
        <w:tc>
          <w:tcPr>
            <w:tcW w:w="2975" w:type="dxa"/>
            <w:tcPrChange w:id="3476" w:author="Russ Ott" w:date="2022-05-16T11:54:00Z">
              <w:tcPr>
                <w:tcW w:w="2975" w:type="dxa"/>
              </w:tcPr>
            </w:tcPrChange>
          </w:tcPr>
          <w:p w14:paraId="1EFACA9A" w14:textId="77777777" w:rsidR="00440477" w:rsidRDefault="00440477">
            <w:pPr>
              <w:pStyle w:val="TableText"/>
              <w:keepNext w:val="0"/>
              <w:pPrChange w:id="3477" w:author="Russ Ott" w:date="2022-05-16T11:54:00Z">
                <w:pPr>
                  <w:pStyle w:val="TableText"/>
                </w:pPr>
              </w:pPrChange>
            </w:pPr>
          </w:p>
        </w:tc>
      </w:tr>
      <w:tr w:rsidR="00440477" w14:paraId="5A64E45C" w14:textId="77777777" w:rsidTr="00BA7D84">
        <w:tblPrEx>
          <w:tblW w:w="10080" w:type="dxa"/>
          <w:jc w:val="center"/>
          <w:tblLayout w:type="fixed"/>
          <w:tblLook w:val="02A0" w:firstRow="1" w:lastRow="0" w:firstColumn="1" w:lastColumn="0" w:noHBand="1" w:noVBand="0"/>
          <w:tblPrExChange w:id="3478" w:author="Russ Ott" w:date="2022-05-16T11:54:00Z">
            <w:tblPrEx>
              <w:tblW w:w="10080" w:type="dxa"/>
              <w:jc w:val="center"/>
              <w:tblLayout w:type="fixed"/>
              <w:tblLook w:val="02A0" w:firstRow="1" w:lastRow="0" w:firstColumn="1" w:lastColumn="0" w:noHBand="1" w:noVBand="0"/>
            </w:tblPrEx>
          </w:tblPrExChange>
        </w:tblPrEx>
        <w:trPr>
          <w:jc w:val="center"/>
          <w:trPrChange w:id="3479" w:author="Russ Ott" w:date="2022-05-16T11:54:00Z">
            <w:trPr>
              <w:jc w:val="center"/>
            </w:trPr>
          </w:trPrChange>
        </w:trPr>
        <w:tc>
          <w:tcPr>
            <w:tcW w:w="3345" w:type="dxa"/>
            <w:tcPrChange w:id="3480" w:author="Russ Ott" w:date="2022-05-16T11:54:00Z">
              <w:tcPr>
                <w:tcW w:w="3345" w:type="dxa"/>
              </w:tcPr>
            </w:tcPrChange>
          </w:tcPr>
          <w:p w14:paraId="771B411E" w14:textId="77777777" w:rsidR="00440477" w:rsidRDefault="00440477">
            <w:pPr>
              <w:pStyle w:val="TableText"/>
              <w:keepNext w:val="0"/>
              <w:pPrChange w:id="3481" w:author="Russ Ott" w:date="2022-05-16T11:54:00Z">
                <w:pPr>
                  <w:pStyle w:val="TableText"/>
                </w:pPr>
              </w:pPrChange>
            </w:pPr>
            <w:r>
              <w:tab/>
            </w:r>
            <w:r>
              <w:tab/>
              <w:t>observation</w:t>
            </w:r>
          </w:p>
        </w:tc>
        <w:tc>
          <w:tcPr>
            <w:tcW w:w="720" w:type="dxa"/>
            <w:tcPrChange w:id="3482" w:author="Russ Ott" w:date="2022-05-16T11:54:00Z">
              <w:tcPr>
                <w:tcW w:w="720" w:type="dxa"/>
              </w:tcPr>
            </w:tcPrChange>
          </w:tcPr>
          <w:p w14:paraId="6B9E1C9F" w14:textId="77777777" w:rsidR="00440477" w:rsidRDefault="00440477">
            <w:pPr>
              <w:pStyle w:val="TableText"/>
              <w:keepNext w:val="0"/>
              <w:pPrChange w:id="3483" w:author="Russ Ott" w:date="2022-05-16T11:54:00Z">
                <w:pPr>
                  <w:pStyle w:val="TableText"/>
                </w:pPr>
              </w:pPrChange>
            </w:pPr>
            <w:r>
              <w:t>1..1</w:t>
            </w:r>
          </w:p>
        </w:tc>
        <w:tc>
          <w:tcPr>
            <w:tcW w:w="1152" w:type="dxa"/>
            <w:tcPrChange w:id="3484" w:author="Russ Ott" w:date="2022-05-16T11:54:00Z">
              <w:tcPr>
                <w:tcW w:w="1152" w:type="dxa"/>
              </w:tcPr>
            </w:tcPrChange>
          </w:tcPr>
          <w:p w14:paraId="2BBD025D" w14:textId="77777777" w:rsidR="00440477" w:rsidRDefault="00440477">
            <w:pPr>
              <w:pStyle w:val="TableText"/>
              <w:keepNext w:val="0"/>
              <w:pPrChange w:id="3485" w:author="Russ Ott" w:date="2022-05-16T11:54:00Z">
                <w:pPr>
                  <w:pStyle w:val="TableText"/>
                </w:pPr>
              </w:pPrChange>
            </w:pPr>
            <w:r>
              <w:t>SHALL</w:t>
            </w:r>
          </w:p>
        </w:tc>
        <w:tc>
          <w:tcPr>
            <w:tcW w:w="864" w:type="dxa"/>
            <w:tcPrChange w:id="3486" w:author="Russ Ott" w:date="2022-05-16T11:54:00Z">
              <w:tcPr>
                <w:tcW w:w="864" w:type="dxa"/>
              </w:tcPr>
            </w:tcPrChange>
          </w:tcPr>
          <w:p w14:paraId="0D107458" w14:textId="77777777" w:rsidR="00440477" w:rsidRDefault="00440477">
            <w:pPr>
              <w:pStyle w:val="TableText"/>
              <w:keepNext w:val="0"/>
              <w:pPrChange w:id="3487" w:author="Russ Ott" w:date="2022-05-16T11:54:00Z">
                <w:pPr>
                  <w:pStyle w:val="TableText"/>
                </w:pPr>
              </w:pPrChange>
            </w:pPr>
          </w:p>
        </w:tc>
        <w:tc>
          <w:tcPr>
            <w:tcW w:w="1104" w:type="dxa"/>
            <w:tcPrChange w:id="3488" w:author="Russ Ott" w:date="2022-05-16T11:54:00Z">
              <w:tcPr>
                <w:tcW w:w="1104" w:type="dxa"/>
              </w:tcPr>
            </w:tcPrChange>
          </w:tcPr>
          <w:p w14:paraId="4B4BFD2E" w14:textId="5186E32D" w:rsidR="00440477" w:rsidRDefault="001C172D">
            <w:pPr>
              <w:pStyle w:val="TableText"/>
              <w:keepNext w:val="0"/>
              <w:pPrChange w:id="3489" w:author="Russ Ott" w:date="2022-05-16T11:54:00Z">
                <w:pPr>
                  <w:pStyle w:val="TableText"/>
                </w:pPr>
              </w:pPrChange>
            </w:pPr>
            <w:del w:id="3490" w:author="Russ Ott" w:date="2022-05-16T11:54:00Z">
              <w:r>
                <w:fldChar w:fldCharType="begin"/>
              </w:r>
              <w:r>
                <w:delInstrText xml:space="preserve"> HYPERLINK \l "C_4435-163" \h </w:delInstrText>
              </w:r>
              <w:r>
                <w:fldChar w:fldCharType="separate"/>
              </w:r>
              <w:r w:rsidR="002F5B8D">
                <w:rPr>
                  <w:rStyle w:val="HyperlinkText9pt"/>
                </w:rPr>
                <w:delText>4435-163</w:delText>
              </w:r>
              <w:r>
                <w:rPr>
                  <w:rStyle w:val="HyperlinkText9pt"/>
                </w:rPr>
                <w:fldChar w:fldCharType="end"/>
              </w:r>
            </w:del>
            <w:ins w:id="3491" w:author="Russ Ott" w:date="2022-05-16T11:54:00Z">
              <w:r>
                <w:fldChar w:fldCharType="begin"/>
              </w:r>
              <w:r>
                <w:instrText xml:space="preserve"> HYPERLINK \l "C_4515-163" \h </w:instrText>
              </w:r>
              <w:r>
                <w:fldChar w:fldCharType="separate"/>
              </w:r>
              <w:r w:rsidR="00440477">
                <w:rPr>
                  <w:rStyle w:val="HyperlinkText9pt"/>
                </w:rPr>
                <w:t>4515-163</w:t>
              </w:r>
              <w:r>
                <w:rPr>
                  <w:rStyle w:val="HyperlinkText9pt"/>
                </w:rPr>
                <w:fldChar w:fldCharType="end"/>
              </w:r>
            </w:ins>
          </w:p>
        </w:tc>
        <w:tc>
          <w:tcPr>
            <w:tcW w:w="2975" w:type="dxa"/>
            <w:tcPrChange w:id="3492" w:author="Russ Ott" w:date="2022-05-16T11:54:00Z">
              <w:tcPr>
                <w:tcW w:w="2975" w:type="dxa"/>
              </w:tcPr>
            </w:tcPrChange>
          </w:tcPr>
          <w:p w14:paraId="3D3CA3CE" w14:textId="45FE1C6A" w:rsidR="00440477" w:rsidRDefault="001C172D">
            <w:pPr>
              <w:pStyle w:val="TableText"/>
              <w:keepNext w:val="0"/>
              <w:pPrChange w:id="3493" w:author="Russ Ott" w:date="2022-05-16T11:54:00Z">
                <w:pPr>
                  <w:pStyle w:val="TableText"/>
                </w:pPr>
              </w:pPrChange>
            </w:pPr>
            <w:r>
              <w:fldChar w:fldCharType="begin"/>
            </w:r>
            <w:r>
              <w:instrText xml:space="preserve"> HYPERLINK \l "E_Care_Team_Type_Observation" \h </w:instrText>
            </w:r>
            <w:r>
              <w:fldChar w:fldCharType="separate"/>
            </w:r>
            <w:r w:rsidR="00440477">
              <w:rPr>
                <w:rStyle w:val="HyperlinkText9pt"/>
              </w:rPr>
              <w:t>Care Team Type Observation (identifier: urn:hl7ii:2.16.840.1.113883.10.20.22.4.500.2:2019-07-01</w:t>
            </w:r>
            <w:r>
              <w:rPr>
                <w:rStyle w:val="HyperlinkText9pt"/>
              </w:rPr>
              <w:fldChar w:fldCharType="end"/>
            </w:r>
          </w:p>
        </w:tc>
      </w:tr>
      <w:tr w:rsidR="00440477" w14:paraId="3FFD3926" w14:textId="77777777" w:rsidTr="00BA7D84">
        <w:tblPrEx>
          <w:tblW w:w="10080" w:type="dxa"/>
          <w:jc w:val="center"/>
          <w:tblLayout w:type="fixed"/>
          <w:tblLook w:val="02A0" w:firstRow="1" w:lastRow="0" w:firstColumn="1" w:lastColumn="0" w:noHBand="1" w:noVBand="0"/>
          <w:tblPrExChange w:id="3494" w:author="Russ Ott" w:date="2022-05-16T11:54:00Z">
            <w:tblPrEx>
              <w:tblW w:w="10080" w:type="dxa"/>
              <w:jc w:val="center"/>
              <w:tblLayout w:type="fixed"/>
              <w:tblLook w:val="02A0" w:firstRow="1" w:lastRow="0" w:firstColumn="1" w:lastColumn="0" w:noHBand="1" w:noVBand="0"/>
            </w:tblPrEx>
          </w:tblPrExChange>
        </w:tblPrEx>
        <w:trPr>
          <w:jc w:val="center"/>
          <w:trPrChange w:id="3495" w:author="Russ Ott" w:date="2022-05-16T11:54:00Z">
            <w:trPr>
              <w:jc w:val="center"/>
            </w:trPr>
          </w:trPrChange>
        </w:trPr>
        <w:tc>
          <w:tcPr>
            <w:tcW w:w="3345" w:type="dxa"/>
            <w:tcPrChange w:id="3496" w:author="Russ Ott" w:date="2022-05-16T11:54:00Z">
              <w:tcPr>
                <w:tcW w:w="3345" w:type="dxa"/>
              </w:tcPr>
            </w:tcPrChange>
          </w:tcPr>
          <w:p w14:paraId="6B99850C" w14:textId="77777777" w:rsidR="00440477" w:rsidRDefault="00440477">
            <w:pPr>
              <w:pStyle w:val="TableText"/>
              <w:keepNext w:val="0"/>
              <w:pPrChange w:id="3497" w:author="Russ Ott" w:date="2022-05-16T11:54:00Z">
                <w:pPr>
                  <w:pStyle w:val="TableText"/>
                </w:pPr>
              </w:pPrChange>
            </w:pPr>
            <w:r>
              <w:tab/>
              <w:t>component</w:t>
            </w:r>
          </w:p>
        </w:tc>
        <w:tc>
          <w:tcPr>
            <w:tcW w:w="720" w:type="dxa"/>
            <w:tcPrChange w:id="3498" w:author="Russ Ott" w:date="2022-05-16T11:54:00Z">
              <w:tcPr>
                <w:tcW w:w="720" w:type="dxa"/>
              </w:tcPr>
            </w:tcPrChange>
          </w:tcPr>
          <w:p w14:paraId="7B91FF36" w14:textId="77777777" w:rsidR="00440477" w:rsidRDefault="00440477">
            <w:pPr>
              <w:pStyle w:val="TableText"/>
              <w:keepNext w:val="0"/>
              <w:pPrChange w:id="3499" w:author="Russ Ott" w:date="2022-05-16T11:54:00Z">
                <w:pPr>
                  <w:pStyle w:val="TableText"/>
                </w:pPr>
              </w:pPrChange>
            </w:pPr>
            <w:r>
              <w:t>0..*</w:t>
            </w:r>
          </w:p>
        </w:tc>
        <w:tc>
          <w:tcPr>
            <w:tcW w:w="1152" w:type="dxa"/>
            <w:tcPrChange w:id="3500" w:author="Russ Ott" w:date="2022-05-16T11:54:00Z">
              <w:tcPr>
                <w:tcW w:w="1152" w:type="dxa"/>
              </w:tcPr>
            </w:tcPrChange>
          </w:tcPr>
          <w:p w14:paraId="2AF8C383" w14:textId="77777777" w:rsidR="00440477" w:rsidRDefault="00440477">
            <w:pPr>
              <w:pStyle w:val="TableText"/>
              <w:keepNext w:val="0"/>
              <w:pPrChange w:id="3501" w:author="Russ Ott" w:date="2022-05-16T11:54:00Z">
                <w:pPr>
                  <w:pStyle w:val="TableText"/>
                </w:pPr>
              </w:pPrChange>
            </w:pPr>
            <w:r>
              <w:t>MAY</w:t>
            </w:r>
          </w:p>
        </w:tc>
        <w:tc>
          <w:tcPr>
            <w:tcW w:w="864" w:type="dxa"/>
            <w:tcPrChange w:id="3502" w:author="Russ Ott" w:date="2022-05-16T11:54:00Z">
              <w:tcPr>
                <w:tcW w:w="864" w:type="dxa"/>
              </w:tcPr>
            </w:tcPrChange>
          </w:tcPr>
          <w:p w14:paraId="24714D09" w14:textId="77777777" w:rsidR="00440477" w:rsidRDefault="00440477">
            <w:pPr>
              <w:pStyle w:val="TableText"/>
              <w:keepNext w:val="0"/>
              <w:pPrChange w:id="3503" w:author="Russ Ott" w:date="2022-05-16T11:54:00Z">
                <w:pPr>
                  <w:pStyle w:val="TableText"/>
                </w:pPr>
              </w:pPrChange>
            </w:pPr>
          </w:p>
        </w:tc>
        <w:tc>
          <w:tcPr>
            <w:tcW w:w="1104" w:type="dxa"/>
            <w:tcPrChange w:id="3504" w:author="Russ Ott" w:date="2022-05-16T11:54:00Z">
              <w:tcPr>
                <w:tcW w:w="1104" w:type="dxa"/>
              </w:tcPr>
            </w:tcPrChange>
          </w:tcPr>
          <w:p w14:paraId="29A520F2" w14:textId="3EC61EC6" w:rsidR="00440477" w:rsidRDefault="001C172D">
            <w:pPr>
              <w:pStyle w:val="TableText"/>
              <w:keepNext w:val="0"/>
              <w:pPrChange w:id="3505" w:author="Russ Ott" w:date="2022-05-16T11:54:00Z">
                <w:pPr>
                  <w:pStyle w:val="TableText"/>
                </w:pPr>
              </w:pPrChange>
            </w:pPr>
            <w:del w:id="3506" w:author="Russ Ott" w:date="2022-05-16T11:54:00Z">
              <w:r>
                <w:fldChar w:fldCharType="begin"/>
              </w:r>
              <w:r>
                <w:delInstrText xml:space="preserve"> HYPERLINK \l "C_4435-146" \h </w:delInstrText>
              </w:r>
              <w:r>
                <w:fldChar w:fldCharType="separate"/>
              </w:r>
              <w:r w:rsidR="002F5B8D">
                <w:rPr>
                  <w:rStyle w:val="HyperlinkText9pt"/>
                </w:rPr>
                <w:delText>4435-146</w:delText>
              </w:r>
              <w:r>
                <w:rPr>
                  <w:rStyle w:val="HyperlinkText9pt"/>
                </w:rPr>
                <w:fldChar w:fldCharType="end"/>
              </w:r>
            </w:del>
            <w:ins w:id="3507" w:author="Russ Ott" w:date="2022-05-16T11:54:00Z">
              <w:r>
                <w:fldChar w:fldCharType="begin"/>
              </w:r>
              <w:r>
                <w:instrText xml:space="preserve"> HYPERLINK \l "C_4515-146" \h </w:instrText>
              </w:r>
              <w:r>
                <w:fldChar w:fldCharType="separate"/>
              </w:r>
              <w:r w:rsidR="00440477">
                <w:rPr>
                  <w:rStyle w:val="HyperlinkText9pt"/>
                </w:rPr>
                <w:t>4515-146</w:t>
              </w:r>
              <w:r>
                <w:rPr>
                  <w:rStyle w:val="HyperlinkText9pt"/>
                </w:rPr>
                <w:fldChar w:fldCharType="end"/>
              </w:r>
            </w:ins>
          </w:p>
        </w:tc>
        <w:tc>
          <w:tcPr>
            <w:tcW w:w="2975" w:type="dxa"/>
            <w:tcPrChange w:id="3508" w:author="Russ Ott" w:date="2022-05-16T11:54:00Z">
              <w:tcPr>
                <w:tcW w:w="2975" w:type="dxa"/>
              </w:tcPr>
            </w:tcPrChange>
          </w:tcPr>
          <w:p w14:paraId="3EEDB31D" w14:textId="77777777" w:rsidR="00440477" w:rsidRDefault="00440477">
            <w:pPr>
              <w:pStyle w:val="TableText"/>
              <w:keepNext w:val="0"/>
              <w:pPrChange w:id="3509" w:author="Russ Ott" w:date="2022-05-16T11:54:00Z">
                <w:pPr>
                  <w:pStyle w:val="TableText"/>
                </w:pPr>
              </w:pPrChange>
            </w:pPr>
          </w:p>
        </w:tc>
      </w:tr>
      <w:tr w:rsidR="00440477" w14:paraId="7DC97A86" w14:textId="77777777" w:rsidTr="00BA7D84">
        <w:tblPrEx>
          <w:tblW w:w="10080" w:type="dxa"/>
          <w:jc w:val="center"/>
          <w:tblLayout w:type="fixed"/>
          <w:tblLook w:val="02A0" w:firstRow="1" w:lastRow="0" w:firstColumn="1" w:lastColumn="0" w:noHBand="1" w:noVBand="0"/>
          <w:tblPrExChange w:id="3510" w:author="Russ Ott" w:date="2022-05-16T11:54:00Z">
            <w:tblPrEx>
              <w:tblW w:w="10080" w:type="dxa"/>
              <w:jc w:val="center"/>
              <w:tblLayout w:type="fixed"/>
              <w:tblLook w:val="02A0" w:firstRow="1" w:lastRow="0" w:firstColumn="1" w:lastColumn="0" w:noHBand="1" w:noVBand="0"/>
            </w:tblPrEx>
          </w:tblPrExChange>
        </w:tblPrEx>
        <w:trPr>
          <w:jc w:val="center"/>
          <w:trPrChange w:id="3511" w:author="Russ Ott" w:date="2022-05-16T11:54:00Z">
            <w:trPr>
              <w:jc w:val="center"/>
            </w:trPr>
          </w:trPrChange>
        </w:trPr>
        <w:tc>
          <w:tcPr>
            <w:tcW w:w="3345" w:type="dxa"/>
            <w:tcPrChange w:id="3512" w:author="Russ Ott" w:date="2022-05-16T11:54:00Z">
              <w:tcPr>
                <w:tcW w:w="3345" w:type="dxa"/>
              </w:tcPr>
            </w:tcPrChange>
          </w:tcPr>
          <w:p w14:paraId="708649EF" w14:textId="77777777" w:rsidR="00440477" w:rsidRDefault="00440477">
            <w:pPr>
              <w:pStyle w:val="TableText"/>
              <w:keepNext w:val="0"/>
              <w:pPrChange w:id="3513" w:author="Russ Ott" w:date="2022-05-16T11:54:00Z">
                <w:pPr>
                  <w:pStyle w:val="TableText"/>
                </w:pPr>
              </w:pPrChange>
            </w:pPr>
            <w:r>
              <w:tab/>
            </w:r>
            <w:r>
              <w:tab/>
              <w:t>act</w:t>
            </w:r>
          </w:p>
        </w:tc>
        <w:tc>
          <w:tcPr>
            <w:tcW w:w="720" w:type="dxa"/>
            <w:tcPrChange w:id="3514" w:author="Russ Ott" w:date="2022-05-16T11:54:00Z">
              <w:tcPr>
                <w:tcW w:w="720" w:type="dxa"/>
              </w:tcPr>
            </w:tcPrChange>
          </w:tcPr>
          <w:p w14:paraId="6ACF3B93" w14:textId="77777777" w:rsidR="00440477" w:rsidRDefault="00440477">
            <w:pPr>
              <w:pStyle w:val="TableText"/>
              <w:keepNext w:val="0"/>
              <w:pPrChange w:id="3515" w:author="Russ Ott" w:date="2022-05-16T11:54:00Z">
                <w:pPr>
                  <w:pStyle w:val="TableText"/>
                </w:pPr>
              </w:pPrChange>
            </w:pPr>
            <w:r>
              <w:t>1..1</w:t>
            </w:r>
          </w:p>
        </w:tc>
        <w:tc>
          <w:tcPr>
            <w:tcW w:w="1152" w:type="dxa"/>
            <w:tcPrChange w:id="3516" w:author="Russ Ott" w:date="2022-05-16T11:54:00Z">
              <w:tcPr>
                <w:tcW w:w="1152" w:type="dxa"/>
              </w:tcPr>
            </w:tcPrChange>
          </w:tcPr>
          <w:p w14:paraId="2B2D6A05" w14:textId="77777777" w:rsidR="00440477" w:rsidRDefault="00440477">
            <w:pPr>
              <w:pStyle w:val="TableText"/>
              <w:keepNext w:val="0"/>
              <w:pPrChange w:id="3517" w:author="Russ Ott" w:date="2022-05-16T11:54:00Z">
                <w:pPr>
                  <w:pStyle w:val="TableText"/>
                </w:pPr>
              </w:pPrChange>
            </w:pPr>
            <w:r>
              <w:t>SHALL</w:t>
            </w:r>
          </w:p>
        </w:tc>
        <w:tc>
          <w:tcPr>
            <w:tcW w:w="864" w:type="dxa"/>
            <w:tcPrChange w:id="3518" w:author="Russ Ott" w:date="2022-05-16T11:54:00Z">
              <w:tcPr>
                <w:tcW w:w="864" w:type="dxa"/>
              </w:tcPr>
            </w:tcPrChange>
          </w:tcPr>
          <w:p w14:paraId="0848FFC9" w14:textId="77777777" w:rsidR="00440477" w:rsidRDefault="00440477">
            <w:pPr>
              <w:pStyle w:val="TableText"/>
              <w:keepNext w:val="0"/>
              <w:pPrChange w:id="3519" w:author="Russ Ott" w:date="2022-05-16T11:54:00Z">
                <w:pPr>
                  <w:pStyle w:val="TableText"/>
                </w:pPr>
              </w:pPrChange>
            </w:pPr>
          </w:p>
        </w:tc>
        <w:tc>
          <w:tcPr>
            <w:tcW w:w="1104" w:type="dxa"/>
            <w:tcPrChange w:id="3520" w:author="Russ Ott" w:date="2022-05-16T11:54:00Z">
              <w:tcPr>
                <w:tcW w:w="1104" w:type="dxa"/>
              </w:tcPr>
            </w:tcPrChange>
          </w:tcPr>
          <w:p w14:paraId="73897DCF" w14:textId="51975B35" w:rsidR="00440477" w:rsidRDefault="001C172D">
            <w:pPr>
              <w:pStyle w:val="TableText"/>
              <w:keepNext w:val="0"/>
              <w:pPrChange w:id="3521" w:author="Russ Ott" w:date="2022-05-16T11:54:00Z">
                <w:pPr>
                  <w:pStyle w:val="TableText"/>
                </w:pPr>
              </w:pPrChange>
            </w:pPr>
            <w:del w:id="3522" w:author="Russ Ott" w:date="2022-05-16T11:54:00Z">
              <w:r>
                <w:fldChar w:fldCharType="begin"/>
              </w:r>
              <w:r>
                <w:delInstrText xml:space="preserve"> HYPERLINK \l "C_4435-147" \h </w:delInstrText>
              </w:r>
              <w:r>
                <w:fldChar w:fldCharType="separate"/>
              </w:r>
              <w:r w:rsidR="002F5B8D">
                <w:rPr>
                  <w:rStyle w:val="HyperlinkText9pt"/>
                </w:rPr>
                <w:delText>4435-147</w:delText>
              </w:r>
              <w:r>
                <w:rPr>
                  <w:rStyle w:val="HyperlinkText9pt"/>
                </w:rPr>
                <w:fldChar w:fldCharType="end"/>
              </w:r>
            </w:del>
            <w:ins w:id="3523" w:author="Russ Ott" w:date="2022-05-16T11:54:00Z">
              <w:r>
                <w:fldChar w:fldCharType="begin"/>
              </w:r>
              <w:r>
                <w:instrText xml:space="preserve"> HYPERLINK \l "C_4515-147" \h </w:instrText>
              </w:r>
              <w:r>
                <w:fldChar w:fldCharType="separate"/>
              </w:r>
              <w:r w:rsidR="00440477">
                <w:rPr>
                  <w:rStyle w:val="HyperlinkText9pt"/>
                </w:rPr>
                <w:t>4515-147</w:t>
              </w:r>
              <w:r>
                <w:rPr>
                  <w:rStyle w:val="HyperlinkText9pt"/>
                </w:rPr>
                <w:fldChar w:fldCharType="end"/>
              </w:r>
            </w:ins>
          </w:p>
        </w:tc>
        <w:tc>
          <w:tcPr>
            <w:tcW w:w="2975" w:type="dxa"/>
            <w:tcPrChange w:id="3524" w:author="Russ Ott" w:date="2022-05-16T11:54:00Z">
              <w:tcPr>
                <w:tcW w:w="2975" w:type="dxa"/>
              </w:tcPr>
            </w:tcPrChange>
          </w:tcPr>
          <w:p w14:paraId="7CAC6C73" w14:textId="77777777" w:rsidR="00440477" w:rsidRDefault="00440477">
            <w:pPr>
              <w:pStyle w:val="TableText"/>
              <w:keepNext w:val="0"/>
              <w:pPrChange w:id="3525" w:author="Russ Ott" w:date="2022-05-16T11:54:00Z">
                <w:pPr>
                  <w:pStyle w:val="TableText"/>
                </w:pPr>
              </w:pPrChange>
            </w:pPr>
            <w:r>
              <w:t>Entry Reference (identifier: urn:oid:2.16.840.1.113883.10.20.22.4.122</w:t>
            </w:r>
          </w:p>
        </w:tc>
      </w:tr>
      <w:tr w:rsidR="00440477" w14:paraId="438D7471" w14:textId="77777777" w:rsidTr="00BA7D84">
        <w:tblPrEx>
          <w:tblW w:w="10080" w:type="dxa"/>
          <w:jc w:val="center"/>
          <w:tblLayout w:type="fixed"/>
          <w:tblLook w:val="02A0" w:firstRow="1" w:lastRow="0" w:firstColumn="1" w:lastColumn="0" w:noHBand="1" w:noVBand="0"/>
          <w:tblPrExChange w:id="3526" w:author="Russ Ott" w:date="2022-05-16T11:54:00Z">
            <w:tblPrEx>
              <w:tblW w:w="10080" w:type="dxa"/>
              <w:jc w:val="center"/>
              <w:tblLayout w:type="fixed"/>
              <w:tblLook w:val="02A0" w:firstRow="1" w:lastRow="0" w:firstColumn="1" w:lastColumn="0" w:noHBand="1" w:noVBand="0"/>
            </w:tblPrEx>
          </w:tblPrExChange>
        </w:tblPrEx>
        <w:trPr>
          <w:jc w:val="center"/>
          <w:trPrChange w:id="3527" w:author="Russ Ott" w:date="2022-05-16T11:54:00Z">
            <w:trPr>
              <w:jc w:val="center"/>
            </w:trPr>
          </w:trPrChange>
        </w:trPr>
        <w:tc>
          <w:tcPr>
            <w:tcW w:w="3345" w:type="dxa"/>
            <w:tcPrChange w:id="3528" w:author="Russ Ott" w:date="2022-05-16T11:54:00Z">
              <w:tcPr>
                <w:tcW w:w="3345" w:type="dxa"/>
              </w:tcPr>
            </w:tcPrChange>
          </w:tcPr>
          <w:p w14:paraId="356E6589" w14:textId="77777777" w:rsidR="00440477" w:rsidRDefault="00440477">
            <w:pPr>
              <w:pStyle w:val="TableText"/>
              <w:keepNext w:val="0"/>
              <w:pPrChange w:id="3529" w:author="Russ Ott" w:date="2022-05-16T11:54:00Z">
                <w:pPr>
                  <w:pStyle w:val="TableText"/>
                </w:pPr>
              </w:pPrChange>
            </w:pPr>
            <w:r>
              <w:tab/>
              <w:t>component</w:t>
            </w:r>
          </w:p>
        </w:tc>
        <w:tc>
          <w:tcPr>
            <w:tcW w:w="720" w:type="dxa"/>
            <w:tcPrChange w:id="3530" w:author="Russ Ott" w:date="2022-05-16T11:54:00Z">
              <w:tcPr>
                <w:tcW w:w="720" w:type="dxa"/>
              </w:tcPr>
            </w:tcPrChange>
          </w:tcPr>
          <w:p w14:paraId="673A002D" w14:textId="77777777" w:rsidR="00440477" w:rsidRDefault="00440477">
            <w:pPr>
              <w:pStyle w:val="TableText"/>
              <w:keepNext w:val="0"/>
              <w:pPrChange w:id="3531" w:author="Russ Ott" w:date="2022-05-16T11:54:00Z">
                <w:pPr>
                  <w:pStyle w:val="TableText"/>
                </w:pPr>
              </w:pPrChange>
            </w:pPr>
            <w:r>
              <w:t>0..*</w:t>
            </w:r>
          </w:p>
        </w:tc>
        <w:tc>
          <w:tcPr>
            <w:tcW w:w="1152" w:type="dxa"/>
            <w:tcPrChange w:id="3532" w:author="Russ Ott" w:date="2022-05-16T11:54:00Z">
              <w:tcPr>
                <w:tcW w:w="1152" w:type="dxa"/>
              </w:tcPr>
            </w:tcPrChange>
          </w:tcPr>
          <w:p w14:paraId="37259C29" w14:textId="77777777" w:rsidR="00440477" w:rsidRDefault="00440477">
            <w:pPr>
              <w:pStyle w:val="TableText"/>
              <w:keepNext w:val="0"/>
              <w:pPrChange w:id="3533" w:author="Russ Ott" w:date="2022-05-16T11:54:00Z">
                <w:pPr>
                  <w:pStyle w:val="TableText"/>
                </w:pPr>
              </w:pPrChange>
            </w:pPr>
            <w:r>
              <w:t>MAY</w:t>
            </w:r>
          </w:p>
        </w:tc>
        <w:tc>
          <w:tcPr>
            <w:tcW w:w="864" w:type="dxa"/>
            <w:tcPrChange w:id="3534" w:author="Russ Ott" w:date="2022-05-16T11:54:00Z">
              <w:tcPr>
                <w:tcW w:w="864" w:type="dxa"/>
              </w:tcPr>
            </w:tcPrChange>
          </w:tcPr>
          <w:p w14:paraId="38E49441" w14:textId="77777777" w:rsidR="00440477" w:rsidRDefault="00440477">
            <w:pPr>
              <w:pStyle w:val="TableText"/>
              <w:keepNext w:val="0"/>
              <w:pPrChange w:id="3535" w:author="Russ Ott" w:date="2022-05-16T11:54:00Z">
                <w:pPr>
                  <w:pStyle w:val="TableText"/>
                </w:pPr>
              </w:pPrChange>
            </w:pPr>
          </w:p>
        </w:tc>
        <w:tc>
          <w:tcPr>
            <w:tcW w:w="1104" w:type="dxa"/>
            <w:tcPrChange w:id="3536" w:author="Russ Ott" w:date="2022-05-16T11:54:00Z">
              <w:tcPr>
                <w:tcW w:w="1104" w:type="dxa"/>
              </w:tcPr>
            </w:tcPrChange>
          </w:tcPr>
          <w:p w14:paraId="341866C4" w14:textId="3692F2D2" w:rsidR="00440477" w:rsidRDefault="001C172D">
            <w:pPr>
              <w:pStyle w:val="TableText"/>
              <w:keepNext w:val="0"/>
              <w:pPrChange w:id="3537" w:author="Russ Ott" w:date="2022-05-16T11:54:00Z">
                <w:pPr>
                  <w:pStyle w:val="TableText"/>
                </w:pPr>
              </w:pPrChange>
            </w:pPr>
            <w:del w:id="3538" w:author="Russ Ott" w:date="2022-05-16T11:54:00Z">
              <w:r>
                <w:fldChar w:fldCharType="begin"/>
              </w:r>
              <w:r>
                <w:delInstrText xml:space="preserve"> HYPERLINK \l "C_4435-148" \h </w:delInstrText>
              </w:r>
              <w:r>
                <w:fldChar w:fldCharType="separate"/>
              </w:r>
              <w:r w:rsidR="002F5B8D">
                <w:rPr>
                  <w:rStyle w:val="HyperlinkText9pt"/>
                </w:rPr>
                <w:delText>4435-148</w:delText>
              </w:r>
              <w:r>
                <w:rPr>
                  <w:rStyle w:val="HyperlinkText9pt"/>
                </w:rPr>
                <w:fldChar w:fldCharType="end"/>
              </w:r>
            </w:del>
            <w:ins w:id="3539" w:author="Russ Ott" w:date="2022-05-16T11:54:00Z">
              <w:r>
                <w:fldChar w:fldCharType="begin"/>
              </w:r>
              <w:r>
                <w:instrText xml:space="preserve"> HYPERLINK \l "C_4515-148" \h </w:instrText>
              </w:r>
              <w:r>
                <w:fldChar w:fldCharType="separate"/>
              </w:r>
              <w:r w:rsidR="00440477">
                <w:rPr>
                  <w:rStyle w:val="HyperlinkText9pt"/>
                </w:rPr>
                <w:t>4515-148</w:t>
              </w:r>
              <w:r>
                <w:rPr>
                  <w:rStyle w:val="HyperlinkText9pt"/>
                </w:rPr>
                <w:fldChar w:fldCharType="end"/>
              </w:r>
            </w:ins>
          </w:p>
        </w:tc>
        <w:tc>
          <w:tcPr>
            <w:tcW w:w="2975" w:type="dxa"/>
            <w:tcPrChange w:id="3540" w:author="Russ Ott" w:date="2022-05-16T11:54:00Z">
              <w:tcPr>
                <w:tcW w:w="2975" w:type="dxa"/>
              </w:tcPr>
            </w:tcPrChange>
          </w:tcPr>
          <w:p w14:paraId="272B4F49" w14:textId="77777777" w:rsidR="00440477" w:rsidRDefault="00440477">
            <w:pPr>
              <w:pStyle w:val="TableText"/>
              <w:keepNext w:val="0"/>
              <w:pPrChange w:id="3541" w:author="Russ Ott" w:date="2022-05-16T11:54:00Z">
                <w:pPr>
                  <w:pStyle w:val="TableText"/>
                </w:pPr>
              </w:pPrChange>
            </w:pPr>
          </w:p>
        </w:tc>
      </w:tr>
      <w:tr w:rsidR="00440477" w14:paraId="13F1781B" w14:textId="77777777" w:rsidTr="00BA7D84">
        <w:tblPrEx>
          <w:tblW w:w="10080" w:type="dxa"/>
          <w:jc w:val="center"/>
          <w:tblLayout w:type="fixed"/>
          <w:tblLook w:val="02A0" w:firstRow="1" w:lastRow="0" w:firstColumn="1" w:lastColumn="0" w:noHBand="1" w:noVBand="0"/>
          <w:tblPrExChange w:id="3542" w:author="Russ Ott" w:date="2022-05-16T11:54:00Z">
            <w:tblPrEx>
              <w:tblW w:w="10080" w:type="dxa"/>
              <w:jc w:val="center"/>
              <w:tblLayout w:type="fixed"/>
              <w:tblLook w:val="02A0" w:firstRow="1" w:lastRow="0" w:firstColumn="1" w:lastColumn="0" w:noHBand="1" w:noVBand="0"/>
            </w:tblPrEx>
          </w:tblPrExChange>
        </w:tblPrEx>
        <w:trPr>
          <w:jc w:val="center"/>
          <w:trPrChange w:id="3543" w:author="Russ Ott" w:date="2022-05-16T11:54:00Z">
            <w:trPr>
              <w:jc w:val="center"/>
            </w:trPr>
          </w:trPrChange>
        </w:trPr>
        <w:tc>
          <w:tcPr>
            <w:tcW w:w="3345" w:type="dxa"/>
            <w:tcPrChange w:id="3544" w:author="Russ Ott" w:date="2022-05-16T11:54:00Z">
              <w:tcPr>
                <w:tcW w:w="3345" w:type="dxa"/>
              </w:tcPr>
            </w:tcPrChange>
          </w:tcPr>
          <w:p w14:paraId="24B8F37C" w14:textId="77777777" w:rsidR="00440477" w:rsidRDefault="00440477">
            <w:pPr>
              <w:pStyle w:val="TableText"/>
              <w:keepNext w:val="0"/>
              <w:pPrChange w:id="3545" w:author="Russ Ott" w:date="2022-05-16T11:54:00Z">
                <w:pPr>
                  <w:pStyle w:val="TableText"/>
                </w:pPr>
              </w:pPrChange>
            </w:pPr>
            <w:r>
              <w:tab/>
            </w:r>
            <w:r>
              <w:tab/>
              <w:t>encounter</w:t>
            </w:r>
          </w:p>
        </w:tc>
        <w:tc>
          <w:tcPr>
            <w:tcW w:w="720" w:type="dxa"/>
            <w:tcPrChange w:id="3546" w:author="Russ Ott" w:date="2022-05-16T11:54:00Z">
              <w:tcPr>
                <w:tcW w:w="720" w:type="dxa"/>
              </w:tcPr>
            </w:tcPrChange>
          </w:tcPr>
          <w:p w14:paraId="6661AD1E" w14:textId="77777777" w:rsidR="00440477" w:rsidRDefault="00440477">
            <w:pPr>
              <w:pStyle w:val="TableText"/>
              <w:keepNext w:val="0"/>
              <w:pPrChange w:id="3547" w:author="Russ Ott" w:date="2022-05-16T11:54:00Z">
                <w:pPr>
                  <w:pStyle w:val="TableText"/>
                </w:pPr>
              </w:pPrChange>
            </w:pPr>
            <w:r>
              <w:t>1..1</w:t>
            </w:r>
          </w:p>
        </w:tc>
        <w:tc>
          <w:tcPr>
            <w:tcW w:w="1152" w:type="dxa"/>
            <w:tcPrChange w:id="3548" w:author="Russ Ott" w:date="2022-05-16T11:54:00Z">
              <w:tcPr>
                <w:tcW w:w="1152" w:type="dxa"/>
              </w:tcPr>
            </w:tcPrChange>
          </w:tcPr>
          <w:p w14:paraId="4C3B4644" w14:textId="77777777" w:rsidR="00440477" w:rsidRDefault="00440477">
            <w:pPr>
              <w:pStyle w:val="TableText"/>
              <w:keepNext w:val="0"/>
              <w:pPrChange w:id="3549" w:author="Russ Ott" w:date="2022-05-16T11:54:00Z">
                <w:pPr>
                  <w:pStyle w:val="TableText"/>
                </w:pPr>
              </w:pPrChange>
            </w:pPr>
            <w:r>
              <w:t>SHALL</w:t>
            </w:r>
          </w:p>
        </w:tc>
        <w:tc>
          <w:tcPr>
            <w:tcW w:w="864" w:type="dxa"/>
            <w:tcPrChange w:id="3550" w:author="Russ Ott" w:date="2022-05-16T11:54:00Z">
              <w:tcPr>
                <w:tcW w:w="864" w:type="dxa"/>
              </w:tcPr>
            </w:tcPrChange>
          </w:tcPr>
          <w:p w14:paraId="19038DE6" w14:textId="77777777" w:rsidR="00440477" w:rsidRDefault="00440477">
            <w:pPr>
              <w:pStyle w:val="TableText"/>
              <w:keepNext w:val="0"/>
              <w:pPrChange w:id="3551" w:author="Russ Ott" w:date="2022-05-16T11:54:00Z">
                <w:pPr>
                  <w:pStyle w:val="TableText"/>
                </w:pPr>
              </w:pPrChange>
            </w:pPr>
          </w:p>
        </w:tc>
        <w:tc>
          <w:tcPr>
            <w:tcW w:w="1104" w:type="dxa"/>
            <w:tcPrChange w:id="3552" w:author="Russ Ott" w:date="2022-05-16T11:54:00Z">
              <w:tcPr>
                <w:tcW w:w="1104" w:type="dxa"/>
              </w:tcPr>
            </w:tcPrChange>
          </w:tcPr>
          <w:p w14:paraId="38677950" w14:textId="3E7A31B7" w:rsidR="00440477" w:rsidRDefault="001C172D">
            <w:pPr>
              <w:pStyle w:val="TableText"/>
              <w:keepNext w:val="0"/>
              <w:pPrChange w:id="3553" w:author="Russ Ott" w:date="2022-05-16T11:54:00Z">
                <w:pPr>
                  <w:pStyle w:val="TableText"/>
                </w:pPr>
              </w:pPrChange>
            </w:pPr>
            <w:del w:id="3554" w:author="Russ Ott" w:date="2022-05-16T11:54:00Z">
              <w:r>
                <w:fldChar w:fldCharType="begin"/>
              </w:r>
              <w:r>
                <w:delInstrText xml:space="preserve"> HYPERLINK \l "C_4435-164" \h </w:delInstrText>
              </w:r>
              <w:r>
                <w:fldChar w:fldCharType="separate"/>
              </w:r>
              <w:r w:rsidR="002F5B8D">
                <w:rPr>
                  <w:rStyle w:val="HyperlinkText9pt"/>
                </w:rPr>
                <w:delText>4435-164</w:delText>
              </w:r>
              <w:r>
                <w:rPr>
                  <w:rStyle w:val="HyperlinkText9pt"/>
                </w:rPr>
                <w:fldChar w:fldCharType="end"/>
              </w:r>
            </w:del>
            <w:ins w:id="3555" w:author="Russ Ott" w:date="2022-05-16T11:54:00Z">
              <w:r>
                <w:fldChar w:fldCharType="begin"/>
              </w:r>
              <w:r>
                <w:instrText xml:space="preserve"> HYPERLINK \l "C_4515-164" \h </w:instrText>
              </w:r>
              <w:r>
                <w:fldChar w:fldCharType="separate"/>
              </w:r>
              <w:r w:rsidR="00440477">
                <w:rPr>
                  <w:rStyle w:val="HyperlinkText9pt"/>
                </w:rPr>
                <w:t>4515-164</w:t>
              </w:r>
              <w:r>
                <w:rPr>
                  <w:rStyle w:val="HyperlinkText9pt"/>
                </w:rPr>
                <w:fldChar w:fldCharType="end"/>
              </w:r>
            </w:ins>
          </w:p>
        </w:tc>
        <w:tc>
          <w:tcPr>
            <w:tcW w:w="2975" w:type="dxa"/>
            <w:tcPrChange w:id="3556" w:author="Russ Ott" w:date="2022-05-16T11:54:00Z">
              <w:tcPr>
                <w:tcW w:w="2975" w:type="dxa"/>
              </w:tcPr>
            </w:tcPrChange>
          </w:tcPr>
          <w:p w14:paraId="74A5B3D9" w14:textId="77777777" w:rsidR="00440477" w:rsidRDefault="00440477">
            <w:pPr>
              <w:pStyle w:val="TableText"/>
              <w:keepNext w:val="0"/>
              <w:pPrChange w:id="3557" w:author="Russ Ott" w:date="2022-05-16T11:54:00Z">
                <w:pPr>
                  <w:pStyle w:val="TableText"/>
                </w:pPr>
              </w:pPrChange>
            </w:pPr>
          </w:p>
        </w:tc>
      </w:tr>
      <w:tr w:rsidR="00440477" w14:paraId="794283C0" w14:textId="77777777" w:rsidTr="00BA7D84">
        <w:tblPrEx>
          <w:tblW w:w="10080" w:type="dxa"/>
          <w:jc w:val="center"/>
          <w:tblLayout w:type="fixed"/>
          <w:tblLook w:val="02A0" w:firstRow="1" w:lastRow="0" w:firstColumn="1" w:lastColumn="0" w:noHBand="1" w:noVBand="0"/>
          <w:tblPrExChange w:id="3558" w:author="Russ Ott" w:date="2022-05-16T11:54:00Z">
            <w:tblPrEx>
              <w:tblW w:w="10080" w:type="dxa"/>
              <w:jc w:val="center"/>
              <w:tblLayout w:type="fixed"/>
              <w:tblLook w:val="02A0" w:firstRow="1" w:lastRow="0" w:firstColumn="1" w:lastColumn="0" w:noHBand="1" w:noVBand="0"/>
            </w:tblPrEx>
          </w:tblPrExChange>
        </w:tblPrEx>
        <w:trPr>
          <w:jc w:val="center"/>
          <w:trPrChange w:id="3559" w:author="Russ Ott" w:date="2022-05-16T11:54:00Z">
            <w:trPr>
              <w:jc w:val="center"/>
            </w:trPr>
          </w:trPrChange>
        </w:trPr>
        <w:tc>
          <w:tcPr>
            <w:tcW w:w="3345" w:type="dxa"/>
            <w:tcPrChange w:id="3560" w:author="Russ Ott" w:date="2022-05-16T11:54:00Z">
              <w:tcPr>
                <w:tcW w:w="3345" w:type="dxa"/>
              </w:tcPr>
            </w:tcPrChange>
          </w:tcPr>
          <w:p w14:paraId="3199696B" w14:textId="77777777" w:rsidR="00440477" w:rsidRDefault="00440477">
            <w:pPr>
              <w:pStyle w:val="TableText"/>
              <w:keepNext w:val="0"/>
              <w:pPrChange w:id="3561" w:author="Russ Ott" w:date="2022-05-16T11:54:00Z">
                <w:pPr>
                  <w:pStyle w:val="TableText"/>
                </w:pPr>
              </w:pPrChange>
            </w:pPr>
            <w:r>
              <w:tab/>
            </w:r>
            <w:r>
              <w:tab/>
            </w:r>
            <w:r>
              <w:tab/>
              <w:t>id</w:t>
            </w:r>
          </w:p>
        </w:tc>
        <w:tc>
          <w:tcPr>
            <w:tcW w:w="720" w:type="dxa"/>
            <w:tcPrChange w:id="3562" w:author="Russ Ott" w:date="2022-05-16T11:54:00Z">
              <w:tcPr>
                <w:tcW w:w="720" w:type="dxa"/>
              </w:tcPr>
            </w:tcPrChange>
          </w:tcPr>
          <w:p w14:paraId="656DFDE4" w14:textId="77777777" w:rsidR="00440477" w:rsidRDefault="00440477">
            <w:pPr>
              <w:pStyle w:val="TableText"/>
              <w:keepNext w:val="0"/>
              <w:pPrChange w:id="3563" w:author="Russ Ott" w:date="2022-05-16T11:54:00Z">
                <w:pPr>
                  <w:pStyle w:val="TableText"/>
                </w:pPr>
              </w:pPrChange>
            </w:pPr>
            <w:r>
              <w:t>1..*</w:t>
            </w:r>
          </w:p>
        </w:tc>
        <w:tc>
          <w:tcPr>
            <w:tcW w:w="1152" w:type="dxa"/>
            <w:tcPrChange w:id="3564" w:author="Russ Ott" w:date="2022-05-16T11:54:00Z">
              <w:tcPr>
                <w:tcW w:w="1152" w:type="dxa"/>
              </w:tcPr>
            </w:tcPrChange>
          </w:tcPr>
          <w:p w14:paraId="47B213BB" w14:textId="77777777" w:rsidR="00440477" w:rsidRDefault="00440477">
            <w:pPr>
              <w:pStyle w:val="TableText"/>
              <w:keepNext w:val="0"/>
              <w:pPrChange w:id="3565" w:author="Russ Ott" w:date="2022-05-16T11:54:00Z">
                <w:pPr>
                  <w:pStyle w:val="TableText"/>
                </w:pPr>
              </w:pPrChange>
            </w:pPr>
            <w:r>
              <w:t>SHALL</w:t>
            </w:r>
          </w:p>
        </w:tc>
        <w:tc>
          <w:tcPr>
            <w:tcW w:w="864" w:type="dxa"/>
            <w:tcPrChange w:id="3566" w:author="Russ Ott" w:date="2022-05-16T11:54:00Z">
              <w:tcPr>
                <w:tcW w:w="864" w:type="dxa"/>
              </w:tcPr>
            </w:tcPrChange>
          </w:tcPr>
          <w:p w14:paraId="15ABC919" w14:textId="77777777" w:rsidR="00440477" w:rsidRDefault="00440477">
            <w:pPr>
              <w:pStyle w:val="TableText"/>
              <w:keepNext w:val="0"/>
              <w:pPrChange w:id="3567" w:author="Russ Ott" w:date="2022-05-16T11:54:00Z">
                <w:pPr>
                  <w:pStyle w:val="TableText"/>
                </w:pPr>
              </w:pPrChange>
            </w:pPr>
          </w:p>
        </w:tc>
        <w:tc>
          <w:tcPr>
            <w:tcW w:w="1104" w:type="dxa"/>
            <w:tcPrChange w:id="3568" w:author="Russ Ott" w:date="2022-05-16T11:54:00Z">
              <w:tcPr>
                <w:tcW w:w="1104" w:type="dxa"/>
              </w:tcPr>
            </w:tcPrChange>
          </w:tcPr>
          <w:p w14:paraId="7A4E8797" w14:textId="70D201A2" w:rsidR="00440477" w:rsidRDefault="001C172D">
            <w:pPr>
              <w:pStyle w:val="TableText"/>
              <w:keepNext w:val="0"/>
              <w:pPrChange w:id="3569" w:author="Russ Ott" w:date="2022-05-16T11:54:00Z">
                <w:pPr>
                  <w:pStyle w:val="TableText"/>
                </w:pPr>
              </w:pPrChange>
            </w:pPr>
            <w:del w:id="3570" w:author="Russ Ott" w:date="2022-05-16T11:54:00Z">
              <w:r>
                <w:fldChar w:fldCharType="begin"/>
              </w:r>
              <w:r>
                <w:delInstrText xml:space="preserve"> HYPERLINK \l "C_4435-165" \h </w:delInstrText>
              </w:r>
              <w:r>
                <w:fldChar w:fldCharType="separate"/>
              </w:r>
              <w:r w:rsidR="002F5B8D">
                <w:rPr>
                  <w:rStyle w:val="HyperlinkText9pt"/>
                </w:rPr>
                <w:delText>4435-165</w:delText>
              </w:r>
              <w:r>
                <w:rPr>
                  <w:rStyle w:val="HyperlinkText9pt"/>
                </w:rPr>
                <w:fldChar w:fldCharType="end"/>
              </w:r>
            </w:del>
            <w:ins w:id="3571" w:author="Russ Ott" w:date="2022-05-16T11:54:00Z">
              <w:r>
                <w:fldChar w:fldCharType="begin"/>
              </w:r>
              <w:r>
                <w:instrText xml:space="preserve"> HYPERLINK \l "C_4515-165" \h </w:instrText>
              </w:r>
              <w:r>
                <w:fldChar w:fldCharType="separate"/>
              </w:r>
              <w:r w:rsidR="00440477">
                <w:rPr>
                  <w:rStyle w:val="HyperlinkText9pt"/>
                </w:rPr>
                <w:t>4515-165</w:t>
              </w:r>
              <w:r>
                <w:rPr>
                  <w:rStyle w:val="HyperlinkText9pt"/>
                </w:rPr>
                <w:fldChar w:fldCharType="end"/>
              </w:r>
            </w:ins>
          </w:p>
        </w:tc>
        <w:tc>
          <w:tcPr>
            <w:tcW w:w="2975" w:type="dxa"/>
            <w:tcPrChange w:id="3572" w:author="Russ Ott" w:date="2022-05-16T11:54:00Z">
              <w:tcPr>
                <w:tcW w:w="2975" w:type="dxa"/>
              </w:tcPr>
            </w:tcPrChange>
          </w:tcPr>
          <w:p w14:paraId="31B49EF2" w14:textId="77777777" w:rsidR="00440477" w:rsidRDefault="00440477">
            <w:pPr>
              <w:pStyle w:val="TableText"/>
              <w:keepNext w:val="0"/>
              <w:pPrChange w:id="3573" w:author="Russ Ott" w:date="2022-05-16T11:54:00Z">
                <w:pPr>
                  <w:pStyle w:val="TableText"/>
                </w:pPr>
              </w:pPrChange>
            </w:pPr>
          </w:p>
        </w:tc>
      </w:tr>
      <w:tr w:rsidR="00440477" w14:paraId="2D5A110D" w14:textId="77777777" w:rsidTr="00BA7D84">
        <w:tblPrEx>
          <w:tblW w:w="10080" w:type="dxa"/>
          <w:jc w:val="center"/>
          <w:tblLayout w:type="fixed"/>
          <w:tblLook w:val="02A0" w:firstRow="1" w:lastRow="0" w:firstColumn="1" w:lastColumn="0" w:noHBand="1" w:noVBand="0"/>
          <w:tblPrExChange w:id="3574" w:author="Russ Ott" w:date="2022-05-16T11:54:00Z">
            <w:tblPrEx>
              <w:tblW w:w="10080" w:type="dxa"/>
              <w:jc w:val="center"/>
              <w:tblLayout w:type="fixed"/>
              <w:tblLook w:val="02A0" w:firstRow="1" w:lastRow="0" w:firstColumn="1" w:lastColumn="0" w:noHBand="1" w:noVBand="0"/>
            </w:tblPrEx>
          </w:tblPrExChange>
        </w:tblPrEx>
        <w:trPr>
          <w:jc w:val="center"/>
          <w:trPrChange w:id="3575" w:author="Russ Ott" w:date="2022-05-16T11:54:00Z">
            <w:trPr>
              <w:jc w:val="center"/>
            </w:trPr>
          </w:trPrChange>
        </w:trPr>
        <w:tc>
          <w:tcPr>
            <w:tcW w:w="3345" w:type="dxa"/>
            <w:tcPrChange w:id="3576" w:author="Russ Ott" w:date="2022-05-16T11:54:00Z">
              <w:tcPr>
                <w:tcW w:w="3345" w:type="dxa"/>
              </w:tcPr>
            </w:tcPrChange>
          </w:tcPr>
          <w:p w14:paraId="07C554CA" w14:textId="77777777" w:rsidR="00440477" w:rsidRDefault="00440477">
            <w:pPr>
              <w:pStyle w:val="TableText"/>
              <w:keepNext w:val="0"/>
              <w:pPrChange w:id="3577" w:author="Russ Ott" w:date="2022-05-16T11:54:00Z">
                <w:pPr>
                  <w:pStyle w:val="TableText"/>
                </w:pPr>
              </w:pPrChange>
            </w:pPr>
            <w:r>
              <w:tab/>
              <w:t>component</w:t>
            </w:r>
          </w:p>
        </w:tc>
        <w:tc>
          <w:tcPr>
            <w:tcW w:w="720" w:type="dxa"/>
            <w:tcPrChange w:id="3578" w:author="Russ Ott" w:date="2022-05-16T11:54:00Z">
              <w:tcPr>
                <w:tcW w:w="720" w:type="dxa"/>
              </w:tcPr>
            </w:tcPrChange>
          </w:tcPr>
          <w:p w14:paraId="38527C8F" w14:textId="77777777" w:rsidR="00440477" w:rsidRDefault="00440477">
            <w:pPr>
              <w:pStyle w:val="TableText"/>
              <w:keepNext w:val="0"/>
              <w:pPrChange w:id="3579" w:author="Russ Ott" w:date="2022-05-16T11:54:00Z">
                <w:pPr>
                  <w:pStyle w:val="TableText"/>
                </w:pPr>
              </w:pPrChange>
            </w:pPr>
            <w:r>
              <w:t>0..1</w:t>
            </w:r>
          </w:p>
        </w:tc>
        <w:tc>
          <w:tcPr>
            <w:tcW w:w="1152" w:type="dxa"/>
            <w:tcPrChange w:id="3580" w:author="Russ Ott" w:date="2022-05-16T11:54:00Z">
              <w:tcPr>
                <w:tcW w:w="1152" w:type="dxa"/>
              </w:tcPr>
            </w:tcPrChange>
          </w:tcPr>
          <w:p w14:paraId="4F81561C" w14:textId="77777777" w:rsidR="00440477" w:rsidRDefault="00440477">
            <w:pPr>
              <w:pStyle w:val="TableText"/>
              <w:keepNext w:val="0"/>
              <w:pPrChange w:id="3581" w:author="Russ Ott" w:date="2022-05-16T11:54:00Z">
                <w:pPr>
                  <w:pStyle w:val="TableText"/>
                </w:pPr>
              </w:pPrChange>
            </w:pPr>
            <w:r>
              <w:t>MAY</w:t>
            </w:r>
          </w:p>
        </w:tc>
        <w:tc>
          <w:tcPr>
            <w:tcW w:w="864" w:type="dxa"/>
            <w:tcPrChange w:id="3582" w:author="Russ Ott" w:date="2022-05-16T11:54:00Z">
              <w:tcPr>
                <w:tcW w:w="864" w:type="dxa"/>
              </w:tcPr>
            </w:tcPrChange>
          </w:tcPr>
          <w:p w14:paraId="2FD15A0C" w14:textId="77777777" w:rsidR="00440477" w:rsidRDefault="00440477">
            <w:pPr>
              <w:pStyle w:val="TableText"/>
              <w:keepNext w:val="0"/>
              <w:pPrChange w:id="3583" w:author="Russ Ott" w:date="2022-05-16T11:54:00Z">
                <w:pPr>
                  <w:pStyle w:val="TableText"/>
                </w:pPr>
              </w:pPrChange>
            </w:pPr>
          </w:p>
        </w:tc>
        <w:tc>
          <w:tcPr>
            <w:tcW w:w="1104" w:type="dxa"/>
            <w:tcPrChange w:id="3584" w:author="Russ Ott" w:date="2022-05-16T11:54:00Z">
              <w:tcPr>
                <w:tcW w:w="1104" w:type="dxa"/>
              </w:tcPr>
            </w:tcPrChange>
          </w:tcPr>
          <w:p w14:paraId="0D784B17" w14:textId="4395A0FB" w:rsidR="00440477" w:rsidRDefault="001C172D">
            <w:pPr>
              <w:pStyle w:val="TableText"/>
              <w:keepNext w:val="0"/>
              <w:pPrChange w:id="3585" w:author="Russ Ott" w:date="2022-05-16T11:54:00Z">
                <w:pPr>
                  <w:pStyle w:val="TableText"/>
                </w:pPr>
              </w:pPrChange>
            </w:pPr>
            <w:del w:id="3586" w:author="Russ Ott" w:date="2022-05-16T11:54:00Z">
              <w:r>
                <w:fldChar w:fldCharType="begin"/>
              </w:r>
              <w:r>
                <w:delInstrText xml:space="preserve"> HYPERLINK \l "C_4435-150" \h </w:delInstrText>
              </w:r>
              <w:r>
                <w:fldChar w:fldCharType="separate"/>
              </w:r>
              <w:r w:rsidR="002F5B8D">
                <w:rPr>
                  <w:rStyle w:val="HyperlinkText9pt"/>
                </w:rPr>
                <w:delText>4435-150</w:delText>
              </w:r>
              <w:r>
                <w:rPr>
                  <w:rStyle w:val="HyperlinkText9pt"/>
                </w:rPr>
                <w:fldChar w:fldCharType="end"/>
              </w:r>
            </w:del>
            <w:ins w:id="3587" w:author="Russ Ott" w:date="2022-05-16T11:54:00Z">
              <w:r>
                <w:fldChar w:fldCharType="begin"/>
              </w:r>
              <w:r>
                <w:instrText xml:space="preserve"> HYPERLINK \l "C_4515-150" \h </w:instrText>
              </w:r>
              <w:r>
                <w:fldChar w:fldCharType="separate"/>
              </w:r>
              <w:r w:rsidR="00440477">
                <w:rPr>
                  <w:rStyle w:val="HyperlinkText9pt"/>
                </w:rPr>
                <w:t>4515-150</w:t>
              </w:r>
              <w:r>
                <w:rPr>
                  <w:rStyle w:val="HyperlinkText9pt"/>
                </w:rPr>
                <w:fldChar w:fldCharType="end"/>
              </w:r>
            </w:ins>
          </w:p>
        </w:tc>
        <w:tc>
          <w:tcPr>
            <w:tcW w:w="2975" w:type="dxa"/>
            <w:tcPrChange w:id="3588" w:author="Russ Ott" w:date="2022-05-16T11:54:00Z">
              <w:tcPr>
                <w:tcW w:w="2975" w:type="dxa"/>
              </w:tcPr>
            </w:tcPrChange>
          </w:tcPr>
          <w:p w14:paraId="5AE564D4" w14:textId="77777777" w:rsidR="00440477" w:rsidRDefault="00440477">
            <w:pPr>
              <w:pStyle w:val="TableText"/>
              <w:keepNext w:val="0"/>
              <w:pPrChange w:id="3589" w:author="Russ Ott" w:date="2022-05-16T11:54:00Z">
                <w:pPr>
                  <w:pStyle w:val="TableText"/>
                </w:pPr>
              </w:pPrChange>
            </w:pPr>
          </w:p>
        </w:tc>
      </w:tr>
      <w:tr w:rsidR="00440477" w14:paraId="01BC3697" w14:textId="77777777" w:rsidTr="00BA7D84">
        <w:tblPrEx>
          <w:tblW w:w="10080" w:type="dxa"/>
          <w:jc w:val="center"/>
          <w:tblLayout w:type="fixed"/>
          <w:tblLook w:val="02A0" w:firstRow="1" w:lastRow="0" w:firstColumn="1" w:lastColumn="0" w:noHBand="1" w:noVBand="0"/>
          <w:tblPrExChange w:id="3590" w:author="Russ Ott" w:date="2022-05-16T11:54:00Z">
            <w:tblPrEx>
              <w:tblW w:w="10080" w:type="dxa"/>
              <w:jc w:val="center"/>
              <w:tblLayout w:type="fixed"/>
              <w:tblLook w:val="02A0" w:firstRow="1" w:lastRow="0" w:firstColumn="1" w:lastColumn="0" w:noHBand="1" w:noVBand="0"/>
            </w:tblPrEx>
          </w:tblPrExChange>
        </w:tblPrEx>
        <w:trPr>
          <w:jc w:val="center"/>
          <w:trPrChange w:id="3591" w:author="Russ Ott" w:date="2022-05-16T11:54:00Z">
            <w:trPr>
              <w:jc w:val="center"/>
            </w:trPr>
          </w:trPrChange>
        </w:trPr>
        <w:tc>
          <w:tcPr>
            <w:tcW w:w="3345" w:type="dxa"/>
            <w:tcPrChange w:id="3592" w:author="Russ Ott" w:date="2022-05-16T11:54:00Z">
              <w:tcPr>
                <w:tcW w:w="3345" w:type="dxa"/>
              </w:tcPr>
            </w:tcPrChange>
          </w:tcPr>
          <w:p w14:paraId="734CF91C" w14:textId="77777777" w:rsidR="00440477" w:rsidRDefault="00440477">
            <w:pPr>
              <w:pStyle w:val="TableText"/>
              <w:keepNext w:val="0"/>
              <w:pPrChange w:id="3593" w:author="Russ Ott" w:date="2022-05-16T11:54:00Z">
                <w:pPr>
                  <w:pStyle w:val="TableText"/>
                </w:pPr>
              </w:pPrChange>
            </w:pPr>
            <w:r>
              <w:tab/>
            </w:r>
            <w:r>
              <w:tab/>
              <w:t>act</w:t>
            </w:r>
          </w:p>
        </w:tc>
        <w:tc>
          <w:tcPr>
            <w:tcW w:w="720" w:type="dxa"/>
            <w:tcPrChange w:id="3594" w:author="Russ Ott" w:date="2022-05-16T11:54:00Z">
              <w:tcPr>
                <w:tcW w:w="720" w:type="dxa"/>
              </w:tcPr>
            </w:tcPrChange>
          </w:tcPr>
          <w:p w14:paraId="6AFD9BC2" w14:textId="77777777" w:rsidR="00440477" w:rsidRDefault="00440477">
            <w:pPr>
              <w:pStyle w:val="TableText"/>
              <w:keepNext w:val="0"/>
              <w:pPrChange w:id="3595" w:author="Russ Ott" w:date="2022-05-16T11:54:00Z">
                <w:pPr>
                  <w:pStyle w:val="TableText"/>
                </w:pPr>
              </w:pPrChange>
            </w:pPr>
            <w:r>
              <w:t>1..1</w:t>
            </w:r>
          </w:p>
        </w:tc>
        <w:tc>
          <w:tcPr>
            <w:tcW w:w="1152" w:type="dxa"/>
            <w:tcPrChange w:id="3596" w:author="Russ Ott" w:date="2022-05-16T11:54:00Z">
              <w:tcPr>
                <w:tcW w:w="1152" w:type="dxa"/>
              </w:tcPr>
            </w:tcPrChange>
          </w:tcPr>
          <w:p w14:paraId="1E4D5398" w14:textId="77777777" w:rsidR="00440477" w:rsidRDefault="00440477">
            <w:pPr>
              <w:pStyle w:val="TableText"/>
              <w:keepNext w:val="0"/>
              <w:pPrChange w:id="3597" w:author="Russ Ott" w:date="2022-05-16T11:54:00Z">
                <w:pPr>
                  <w:pStyle w:val="TableText"/>
                </w:pPr>
              </w:pPrChange>
            </w:pPr>
            <w:r>
              <w:t>SHALL</w:t>
            </w:r>
          </w:p>
        </w:tc>
        <w:tc>
          <w:tcPr>
            <w:tcW w:w="864" w:type="dxa"/>
            <w:tcPrChange w:id="3598" w:author="Russ Ott" w:date="2022-05-16T11:54:00Z">
              <w:tcPr>
                <w:tcW w:w="864" w:type="dxa"/>
              </w:tcPr>
            </w:tcPrChange>
          </w:tcPr>
          <w:p w14:paraId="178CBA46" w14:textId="77777777" w:rsidR="00440477" w:rsidRDefault="00440477">
            <w:pPr>
              <w:pStyle w:val="TableText"/>
              <w:keepNext w:val="0"/>
              <w:pPrChange w:id="3599" w:author="Russ Ott" w:date="2022-05-16T11:54:00Z">
                <w:pPr>
                  <w:pStyle w:val="TableText"/>
                </w:pPr>
              </w:pPrChange>
            </w:pPr>
          </w:p>
        </w:tc>
        <w:tc>
          <w:tcPr>
            <w:tcW w:w="1104" w:type="dxa"/>
            <w:tcPrChange w:id="3600" w:author="Russ Ott" w:date="2022-05-16T11:54:00Z">
              <w:tcPr>
                <w:tcW w:w="1104" w:type="dxa"/>
              </w:tcPr>
            </w:tcPrChange>
          </w:tcPr>
          <w:p w14:paraId="0CD2D0EC" w14:textId="5E4DA435" w:rsidR="00440477" w:rsidRDefault="001C172D">
            <w:pPr>
              <w:pStyle w:val="TableText"/>
              <w:keepNext w:val="0"/>
              <w:pPrChange w:id="3601" w:author="Russ Ott" w:date="2022-05-16T11:54:00Z">
                <w:pPr>
                  <w:pStyle w:val="TableText"/>
                </w:pPr>
              </w:pPrChange>
            </w:pPr>
            <w:del w:id="3602" w:author="Russ Ott" w:date="2022-05-16T11:54:00Z">
              <w:r>
                <w:fldChar w:fldCharType="begin"/>
              </w:r>
              <w:r>
                <w:delInstrText xml:space="preserve"> HYPERLINK \l "C_4435-151" \h </w:delInstrText>
              </w:r>
              <w:r>
                <w:fldChar w:fldCharType="separate"/>
              </w:r>
              <w:r w:rsidR="002F5B8D">
                <w:rPr>
                  <w:rStyle w:val="HyperlinkText9pt"/>
                </w:rPr>
                <w:delText>4435-151</w:delText>
              </w:r>
              <w:r>
                <w:rPr>
                  <w:rStyle w:val="HyperlinkText9pt"/>
                </w:rPr>
                <w:fldChar w:fldCharType="end"/>
              </w:r>
            </w:del>
            <w:ins w:id="3603" w:author="Russ Ott" w:date="2022-05-16T11:54:00Z">
              <w:r>
                <w:fldChar w:fldCharType="begin"/>
              </w:r>
              <w:r>
                <w:instrText xml:space="preserve"> HYPERLINK \l "C_4515-151" \h </w:instrText>
              </w:r>
              <w:r>
                <w:fldChar w:fldCharType="separate"/>
              </w:r>
              <w:r w:rsidR="00440477">
                <w:rPr>
                  <w:rStyle w:val="HyperlinkText9pt"/>
                </w:rPr>
                <w:t>4515-151</w:t>
              </w:r>
              <w:r>
                <w:rPr>
                  <w:rStyle w:val="HyperlinkText9pt"/>
                </w:rPr>
                <w:fldChar w:fldCharType="end"/>
              </w:r>
            </w:ins>
          </w:p>
        </w:tc>
        <w:tc>
          <w:tcPr>
            <w:tcW w:w="2975" w:type="dxa"/>
            <w:tcPrChange w:id="3604" w:author="Russ Ott" w:date="2022-05-16T11:54:00Z">
              <w:tcPr>
                <w:tcW w:w="2975" w:type="dxa"/>
              </w:tcPr>
            </w:tcPrChange>
          </w:tcPr>
          <w:p w14:paraId="0EA597C6" w14:textId="339F2724" w:rsidR="00440477" w:rsidRDefault="001C172D">
            <w:pPr>
              <w:pStyle w:val="TableText"/>
              <w:keepNext w:val="0"/>
              <w:pPrChange w:id="3605" w:author="Russ Ott" w:date="2022-05-16T11:54:00Z">
                <w:pPr>
                  <w:pStyle w:val="TableText"/>
                </w:pPr>
              </w:pPrChange>
            </w:pPr>
            <w:r>
              <w:fldChar w:fldCharType="begin"/>
            </w:r>
            <w:r>
              <w:instrText xml:space="preserve"> HYPERLINK \l "E_Note_Activity" \h </w:instrText>
            </w:r>
            <w:r>
              <w:fldChar w:fldCharType="separate"/>
            </w:r>
            <w:r w:rsidR="00440477">
              <w:rPr>
                <w:rStyle w:val="HyperlinkText9pt"/>
              </w:rPr>
              <w:t>Note Activity (identifier: urn:hl7ii:2.16.840.1.113883.10.20.22.4.202:2016-11-01</w:t>
            </w:r>
            <w:r>
              <w:rPr>
                <w:rStyle w:val="HyperlinkText9pt"/>
              </w:rPr>
              <w:fldChar w:fldCharType="end"/>
            </w:r>
          </w:p>
        </w:tc>
      </w:tr>
      <w:tr w:rsidR="00440477" w14:paraId="6F29E323" w14:textId="77777777" w:rsidTr="00BA7D84">
        <w:tblPrEx>
          <w:tblW w:w="10080" w:type="dxa"/>
          <w:jc w:val="center"/>
          <w:tblLayout w:type="fixed"/>
          <w:tblLook w:val="02A0" w:firstRow="1" w:lastRow="0" w:firstColumn="1" w:lastColumn="0" w:noHBand="1" w:noVBand="0"/>
          <w:tblPrExChange w:id="3606" w:author="Russ Ott" w:date="2022-05-16T11:54:00Z">
            <w:tblPrEx>
              <w:tblW w:w="10080" w:type="dxa"/>
              <w:jc w:val="center"/>
              <w:tblLayout w:type="fixed"/>
              <w:tblLook w:val="02A0" w:firstRow="1" w:lastRow="0" w:firstColumn="1" w:lastColumn="0" w:noHBand="1" w:noVBand="0"/>
            </w:tblPrEx>
          </w:tblPrExChange>
        </w:tblPrEx>
        <w:trPr>
          <w:jc w:val="center"/>
          <w:trPrChange w:id="3607" w:author="Russ Ott" w:date="2022-05-16T11:54:00Z">
            <w:trPr>
              <w:jc w:val="center"/>
            </w:trPr>
          </w:trPrChange>
        </w:trPr>
        <w:tc>
          <w:tcPr>
            <w:tcW w:w="3345" w:type="dxa"/>
            <w:tcPrChange w:id="3608" w:author="Russ Ott" w:date="2022-05-16T11:54:00Z">
              <w:tcPr>
                <w:tcW w:w="3345" w:type="dxa"/>
              </w:tcPr>
            </w:tcPrChange>
          </w:tcPr>
          <w:p w14:paraId="2C86E00D" w14:textId="77777777" w:rsidR="00440477" w:rsidRDefault="00440477">
            <w:pPr>
              <w:pStyle w:val="TableText"/>
              <w:keepNext w:val="0"/>
              <w:pPrChange w:id="3609" w:author="Russ Ott" w:date="2022-05-16T11:54:00Z">
                <w:pPr>
                  <w:pStyle w:val="TableText"/>
                </w:pPr>
              </w:pPrChange>
            </w:pPr>
            <w:r>
              <w:tab/>
              <w:t>component</w:t>
            </w:r>
          </w:p>
        </w:tc>
        <w:tc>
          <w:tcPr>
            <w:tcW w:w="720" w:type="dxa"/>
            <w:tcPrChange w:id="3610" w:author="Russ Ott" w:date="2022-05-16T11:54:00Z">
              <w:tcPr>
                <w:tcW w:w="720" w:type="dxa"/>
              </w:tcPr>
            </w:tcPrChange>
          </w:tcPr>
          <w:p w14:paraId="4D4E181C" w14:textId="77777777" w:rsidR="00440477" w:rsidRDefault="00440477">
            <w:pPr>
              <w:pStyle w:val="TableText"/>
              <w:keepNext w:val="0"/>
              <w:pPrChange w:id="3611" w:author="Russ Ott" w:date="2022-05-16T11:54:00Z">
                <w:pPr>
                  <w:pStyle w:val="TableText"/>
                </w:pPr>
              </w:pPrChange>
            </w:pPr>
            <w:r>
              <w:t>1..*</w:t>
            </w:r>
          </w:p>
        </w:tc>
        <w:tc>
          <w:tcPr>
            <w:tcW w:w="1152" w:type="dxa"/>
            <w:tcPrChange w:id="3612" w:author="Russ Ott" w:date="2022-05-16T11:54:00Z">
              <w:tcPr>
                <w:tcW w:w="1152" w:type="dxa"/>
              </w:tcPr>
            </w:tcPrChange>
          </w:tcPr>
          <w:p w14:paraId="47FFBC4B" w14:textId="77777777" w:rsidR="00440477" w:rsidRDefault="00440477">
            <w:pPr>
              <w:pStyle w:val="TableText"/>
              <w:keepNext w:val="0"/>
              <w:pPrChange w:id="3613" w:author="Russ Ott" w:date="2022-05-16T11:54:00Z">
                <w:pPr>
                  <w:pStyle w:val="TableText"/>
                </w:pPr>
              </w:pPrChange>
            </w:pPr>
            <w:r>
              <w:t>SHALL</w:t>
            </w:r>
          </w:p>
        </w:tc>
        <w:tc>
          <w:tcPr>
            <w:tcW w:w="864" w:type="dxa"/>
            <w:tcPrChange w:id="3614" w:author="Russ Ott" w:date="2022-05-16T11:54:00Z">
              <w:tcPr>
                <w:tcW w:w="864" w:type="dxa"/>
              </w:tcPr>
            </w:tcPrChange>
          </w:tcPr>
          <w:p w14:paraId="38E76615" w14:textId="77777777" w:rsidR="00440477" w:rsidRDefault="00440477">
            <w:pPr>
              <w:pStyle w:val="TableText"/>
              <w:keepNext w:val="0"/>
              <w:pPrChange w:id="3615" w:author="Russ Ott" w:date="2022-05-16T11:54:00Z">
                <w:pPr>
                  <w:pStyle w:val="TableText"/>
                </w:pPr>
              </w:pPrChange>
            </w:pPr>
          </w:p>
        </w:tc>
        <w:tc>
          <w:tcPr>
            <w:tcW w:w="1104" w:type="dxa"/>
            <w:tcPrChange w:id="3616" w:author="Russ Ott" w:date="2022-05-16T11:54:00Z">
              <w:tcPr>
                <w:tcW w:w="1104" w:type="dxa"/>
              </w:tcPr>
            </w:tcPrChange>
          </w:tcPr>
          <w:p w14:paraId="20440F7E" w14:textId="63A17C17" w:rsidR="00440477" w:rsidRDefault="001C172D">
            <w:pPr>
              <w:pStyle w:val="TableText"/>
              <w:keepNext w:val="0"/>
              <w:pPrChange w:id="3617" w:author="Russ Ott" w:date="2022-05-16T11:54:00Z">
                <w:pPr>
                  <w:pStyle w:val="TableText"/>
                </w:pPr>
              </w:pPrChange>
            </w:pPr>
            <w:del w:id="3618" w:author="Russ Ott" w:date="2022-05-16T11:54:00Z">
              <w:r>
                <w:fldChar w:fldCharType="begin"/>
              </w:r>
              <w:r>
                <w:delInstrText xml:space="preserve"> HYPERLINK \l "C_4435-152" \h </w:delInstrText>
              </w:r>
              <w:r>
                <w:fldChar w:fldCharType="separate"/>
              </w:r>
              <w:r w:rsidR="002F5B8D">
                <w:rPr>
                  <w:rStyle w:val="HyperlinkText9pt"/>
                </w:rPr>
                <w:delText>4435-152</w:delText>
              </w:r>
              <w:r>
                <w:rPr>
                  <w:rStyle w:val="HyperlinkText9pt"/>
                </w:rPr>
                <w:fldChar w:fldCharType="end"/>
              </w:r>
            </w:del>
            <w:ins w:id="3619" w:author="Russ Ott" w:date="2022-05-16T11:54:00Z">
              <w:r>
                <w:fldChar w:fldCharType="begin"/>
              </w:r>
              <w:r>
                <w:instrText xml:space="preserve"> HYPERLINK \l "C_4515-152" \h </w:instrText>
              </w:r>
              <w:r>
                <w:fldChar w:fldCharType="separate"/>
              </w:r>
              <w:r w:rsidR="00440477">
                <w:rPr>
                  <w:rStyle w:val="HyperlinkText9pt"/>
                </w:rPr>
                <w:t>4515-152</w:t>
              </w:r>
              <w:r>
                <w:rPr>
                  <w:rStyle w:val="HyperlinkText9pt"/>
                </w:rPr>
                <w:fldChar w:fldCharType="end"/>
              </w:r>
            </w:ins>
          </w:p>
        </w:tc>
        <w:tc>
          <w:tcPr>
            <w:tcW w:w="2975" w:type="dxa"/>
            <w:tcPrChange w:id="3620" w:author="Russ Ott" w:date="2022-05-16T11:54:00Z">
              <w:tcPr>
                <w:tcW w:w="2975" w:type="dxa"/>
              </w:tcPr>
            </w:tcPrChange>
          </w:tcPr>
          <w:p w14:paraId="6E1322C5" w14:textId="77777777" w:rsidR="00440477" w:rsidRDefault="00440477">
            <w:pPr>
              <w:pStyle w:val="TableText"/>
              <w:keepNext w:val="0"/>
              <w:pPrChange w:id="3621" w:author="Russ Ott" w:date="2022-05-16T11:54:00Z">
                <w:pPr>
                  <w:pStyle w:val="TableText"/>
                </w:pPr>
              </w:pPrChange>
            </w:pPr>
          </w:p>
        </w:tc>
      </w:tr>
      <w:tr w:rsidR="00440477" w14:paraId="3C5B65E7" w14:textId="77777777" w:rsidTr="00BA7D84">
        <w:tblPrEx>
          <w:tblW w:w="10080" w:type="dxa"/>
          <w:jc w:val="center"/>
          <w:tblLayout w:type="fixed"/>
          <w:tblLook w:val="02A0" w:firstRow="1" w:lastRow="0" w:firstColumn="1" w:lastColumn="0" w:noHBand="1" w:noVBand="0"/>
          <w:tblPrExChange w:id="3622" w:author="Russ Ott" w:date="2022-05-16T11:54:00Z">
            <w:tblPrEx>
              <w:tblW w:w="10080" w:type="dxa"/>
              <w:jc w:val="center"/>
              <w:tblLayout w:type="fixed"/>
              <w:tblLook w:val="02A0" w:firstRow="1" w:lastRow="0" w:firstColumn="1" w:lastColumn="0" w:noHBand="1" w:noVBand="0"/>
            </w:tblPrEx>
          </w:tblPrExChange>
        </w:tblPrEx>
        <w:trPr>
          <w:jc w:val="center"/>
          <w:trPrChange w:id="3623" w:author="Russ Ott" w:date="2022-05-16T11:54:00Z">
            <w:trPr>
              <w:jc w:val="center"/>
            </w:trPr>
          </w:trPrChange>
        </w:trPr>
        <w:tc>
          <w:tcPr>
            <w:tcW w:w="3345" w:type="dxa"/>
            <w:tcPrChange w:id="3624" w:author="Russ Ott" w:date="2022-05-16T11:54:00Z">
              <w:tcPr>
                <w:tcW w:w="3345" w:type="dxa"/>
              </w:tcPr>
            </w:tcPrChange>
          </w:tcPr>
          <w:p w14:paraId="34FBB46B" w14:textId="77777777" w:rsidR="00440477" w:rsidRDefault="00440477">
            <w:pPr>
              <w:pStyle w:val="TableText"/>
              <w:keepNext w:val="0"/>
              <w:pPrChange w:id="3625" w:author="Russ Ott" w:date="2022-05-16T11:54:00Z">
                <w:pPr>
                  <w:pStyle w:val="TableText"/>
                </w:pPr>
              </w:pPrChange>
            </w:pPr>
            <w:r>
              <w:tab/>
            </w:r>
            <w:r>
              <w:tab/>
              <w:t>act</w:t>
            </w:r>
          </w:p>
        </w:tc>
        <w:tc>
          <w:tcPr>
            <w:tcW w:w="720" w:type="dxa"/>
            <w:tcPrChange w:id="3626" w:author="Russ Ott" w:date="2022-05-16T11:54:00Z">
              <w:tcPr>
                <w:tcW w:w="720" w:type="dxa"/>
              </w:tcPr>
            </w:tcPrChange>
          </w:tcPr>
          <w:p w14:paraId="37454CB5" w14:textId="77777777" w:rsidR="00440477" w:rsidRDefault="00440477">
            <w:pPr>
              <w:pStyle w:val="TableText"/>
              <w:keepNext w:val="0"/>
              <w:pPrChange w:id="3627" w:author="Russ Ott" w:date="2022-05-16T11:54:00Z">
                <w:pPr>
                  <w:pStyle w:val="TableText"/>
                </w:pPr>
              </w:pPrChange>
            </w:pPr>
            <w:r>
              <w:t>1..1</w:t>
            </w:r>
          </w:p>
        </w:tc>
        <w:tc>
          <w:tcPr>
            <w:tcW w:w="1152" w:type="dxa"/>
            <w:tcPrChange w:id="3628" w:author="Russ Ott" w:date="2022-05-16T11:54:00Z">
              <w:tcPr>
                <w:tcW w:w="1152" w:type="dxa"/>
              </w:tcPr>
            </w:tcPrChange>
          </w:tcPr>
          <w:p w14:paraId="789C7B71" w14:textId="77777777" w:rsidR="00440477" w:rsidRDefault="00440477">
            <w:pPr>
              <w:pStyle w:val="TableText"/>
              <w:keepNext w:val="0"/>
              <w:pPrChange w:id="3629" w:author="Russ Ott" w:date="2022-05-16T11:54:00Z">
                <w:pPr>
                  <w:pStyle w:val="TableText"/>
                </w:pPr>
              </w:pPrChange>
            </w:pPr>
            <w:r>
              <w:t>SHALL</w:t>
            </w:r>
          </w:p>
        </w:tc>
        <w:tc>
          <w:tcPr>
            <w:tcW w:w="864" w:type="dxa"/>
            <w:tcPrChange w:id="3630" w:author="Russ Ott" w:date="2022-05-16T11:54:00Z">
              <w:tcPr>
                <w:tcW w:w="864" w:type="dxa"/>
              </w:tcPr>
            </w:tcPrChange>
          </w:tcPr>
          <w:p w14:paraId="26388707" w14:textId="77777777" w:rsidR="00440477" w:rsidRDefault="00440477">
            <w:pPr>
              <w:pStyle w:val="TableText"/>
              <w:keepNext w:val="0"/>
              <w:pPrChange w:id="3631" w:author="Russ Ott" w:date="2022-05-16T11:54:00Z">
                <w:pPr>
                  <w:pStyle w:val="TableText"/>
                </w:pPr>
              </w:pPrChange>
            </w:pPr>
          </w:p>
        </w:tc>
        <w:tc>
          <w:tcPr>
            <w:tcW w:w="1104" w:type="dxa"/>
            <w:tcPrChange w:id="3632" w:author="Russ Ott" w:date="2022-05-16T11:54:00Z">
              <w:tcPr>
                <w:tcW w:w="1104" w:type="dxa"/>
              </w:tcPr>
            </w:tcPrChange>
          </w:tcPr>
          <w:p w14:paraId="61A0DD73" w14:textId="45225B57" w:rsidR="00440477" w:rsidRDefault="001C172D">
            <w:pPr>
              <w:pStyle w:val="TableText"/>
              <w:keepNext w:val="0"/>
              <w:pPrChange w:id="3633" w:author="Russ Ott" w:date="2022-05-16T11:54:00Z">
                <w:pPr>
                  <w:pStyle w:val="TableText"/>
                </w:pPr>
              </w:pPrChange>
            </w:pPr>
            <w:del w:id="3634" w:author="Russ Ott" w:date="2022-05-16T11:54:00Z">
              <w:r>
                <w:fldChar w:fldCharType="begin"/>
              </w:r>
              <w:r>
                <w:delInstrText xml:space="preserve"> HYPERLINK \l "C_4435-166" \h </w:delInstrText>
              </w:r>
              <w:r>
                <w:fldChar w:fldCharType="separate"/>
              </w:r>
              <w:r w:rsidR="002F5B8D">
                <w:rPr>
                  <w:rStyle w:val="HyperlinkText9pt"/>
                </w:rPr>
                <w:delText>4435-166</w:delText>
              </w:r>
              <w:r>
                <w:rPr>
                  <w:rStyle w:val="HyperlinkText9pt"/>
                </w:rPr>
                <w:fldChar w:fldCharType="end"/>
              </w:r>
            </w:del>
            <w:ins w:id="3635" w:author="Russ Ott" w:date="2022-05-16T11:54:00Z">
              <w:r>
                <w:fldChar w:fldCharType="begin"/>
              </w:r>
              <w:r>
                <w:instrText xml:space="preserve"> HYPERLINK \l "C_4515-166" \h </w:instrText>
              </w:r>
              <w:r>
                <w:fldChar w:fldCharType="separate"/>
              </w:r>
              <w:r w:rsidR="00440477">
                <w:rPr>
                  <w:rStyle w:val="HyperlinkText9pt"/>
                </w:rPr>
                <w:t>4515-166</w:t>
              </w:r>
              <w:r>
                <w:rPr>
                  <w:rStyle w:val="HyperlinkText9pt"/>
                </w:rPr>
                <w:fldChar w:fldCharType="end"/>
              </w:r>
            </w:ins>
          </w:p>
        </w:tc>
        <w:tc>
          <w:tcPr>
            <w:tcW w:w="2975" w:type="dxa"/>
            <w:tcPrChange w:id="3636" w:author="Russ Ott" w:date="2022-05-16T11:54:00Z">
              <w:tcPr>
                <w:tcW w:w="2975" w:type="dxa"/>
              </w:tcPr>
            </w:tcPrChange>
          </w:tcPr>
          <w:p w14:paraId="735C70AC" w14:textId="52170267" w:rsidR="00440477" w:rsidRDefault="001C172D">
            <w:pPr>
              <w:pStyle w:val="TableText"/>
              <w:keepNext w:val="0"/>
              <w:pPrChange w:id="3637" w:author="Russ Ott" w:date="2022-05-16T11:54:00Z">
                <w:pPr>
                  <w:pStyle w:val="TableText"/>
                </w:pPr>
              </w:pPrChange>
            </w:pPr>
            <w:del w:id="3638" w:author="Russ Ott" w:date="2022-05-16T11:54:00Z">
              <w:r>
                <w:fldChar w:fldCharType="begin"/>
              </w:r>
              <w:r>
                <w:delInstrText xml:space="preserve"> HYPERLINK \l "E_Care_Team_Member_Act" \h </w:delInstrText>
              </w:r>
              <w:r>
                <w:fldChar w:fldCharType="separate"/>
              </w:r>
              <w:r w:rsidR="002F5B8D">
                <w:rPr>
                  <w:rStyle w:val="HyperlinkText9pt"/>
                </w:rPr>
                <w:delText>Care Team Member Act (identifier: urn:hl7ii:2.16.840.1.113883.10.20.22.4.500.1:2019-07-01</w:delText>
              </w:r>
              <w:r>
                <w:rPr>
                  <w:rStyle w:val="HyperlinkText9pt"/>
                </w:rPr>
                <w:fldChar w:fldCharType="end"/>
              </w:r>
            </w:del>
            <w:ins w:id="3639" w:author="Russ Ott" w:date="2022-05-16T11:54:00Z">
              <w:r>
                <w:fldChar w:fldCharType="begin"/>
              </w:r>
              <w:r>
                <w:instrText xml:space="preserve"> HYPERLINK \l "E_Care_Team_Member_Act_V2" \h </w:instrText>
              </w:r>
              <w:r>
                <w:fldChar w:fldCharType="separate"/>
              </w:r>
              <w:r w:rsidR="00440477">
                <w:rPr>
                  <w:rStyle w:val="HyperlinkText9pt"/>
                </w:rPr>
                <w:t>Care Team Member Act (V2) (identifier: urn:hl7ii:2.16.840.1.113883.10.20.22.4.500.1:2022-06-01</w:t>
              </w:r>
              <w:r>
                <w:rPr>
                  <w:rStyle w:val="HyperlinkText9pt"/>
                </w:rPr>
                <w:fldChar w:fldCharType="end"/>
              </w:r>
            </w:ins>
          </w:p>
        </w:tc>
      </w:tr>
    </w:tbl>
    <w:p w14:paraId="19612CA8" w14:textId="77777777" w:rsidR="00440477" w:rsidRDefault="00440477" w:rsidP="00440477">
      <w:pPr>
        <w:pStyle w:val="BodyText"/>
      </w:pPr>
    </w:p>
    <w:p w14:paraId="3FFAE56C" w14:textId="57C4158A"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r>
        <w:t xml:space="preserve"> CLUSTER (</w:t>
      </w:r>
      <w:proofErr w:type="spellStart"/>
      <w:r>
        <w:t>CodeSystem</w:t>
      </w:r>
      <w:proofErr w:type="spellEnd"/>
      <w:r>
        <w:t xml:space="preserve">: </w:t>
      </w:r>
      <w:r>
        <w:rPr>
          <w:rStyle w:val="XMLname"/>
        </w:rPr>
        <w:t>HL7ActClass urn:oid:2.16.840.1.113883.5.6</w:t>
      </w:r>
      <w:r>
        <w:rPr>
          <w:rStyle w:val="keyword"/>
        </w:rPr>
        <w:t xml:space="preserve"> STATIC</w:t>
      </w:r>
      <w:r>
        <w:t>)</w:t>
      </w:r>
      <w:bookmarkStart w:id="3640" w:name="C_4515-124"/>
      <w:r>
        <w:t xml:space="preserve"> (CONF:</w:t>
      </w:r>
      <w:del w:id="3641" w:author="Russ Ott" w:date="2022-05-16T11:54:00Z">
        <w:r w:rsidR="002F5B8D">
          <w:delText>4435</w:delText>
        </w:r>
      </w:del>
      <w:ins w:id="3642" w:author="Russ Ott" w:date="2022-05-16T11:54:00Z">
        <w:r>
          <w:t>4515</w:t>
        </w:r>
      </w:ins>
      <w:r>
        <w:t>-124)</w:t>
      </w:r>
      <w:bookmarkEnd w:id="3640"/>
      <w:r>
        <w:t>.</w:t>
      </w:r>
    </w:p>
    <w:p w14:paraId="17404983" w14:textId="187B2D18"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3643" w:name="C_4515-125"/>
      <w:r>
        <w:t xml:space="preserve"> (CONF:</w:t>
      </w:r>
      <w:del w:id="3644" w:author="Russ Ott" w:date="2022-05-16T11:54:00Z">
        <w:r w:rsidR="002F5B8D">
          <w:delText>4435</w:delText>
        </w:r>
      </w:del>
      <w:ins w:id="3645" w:author="Russ Ott" w:date="2022-05-16T11:54:00Z">
        <w:r>
          <w:t>4515</w:t>
        </w:r>
      </w:ins>
      <w:r>
        <w:t>-125)</w:t>
      </w:r>
      <w:bookmarkEnd w:id="3643"/>
      <w:r>
        <w:t>.</w:t>
      </w:r>
    </w:p>
    <w:p w14:paraId="1850E1F0" w14:textId="487DC304"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3646" w:name="C_4515-112"/>
      <w:proofErr w:type="spellEnd"/>
      <w:r>
        <w:t xml:space="preserve"> (CONF:</w:t>
      </w:r>
      <w:del w:id="3647" w:author="Russ Ott" w:date="2022-05-16T11:54:00Z">
        <w:r w:rsidR="002F5B8D">
          <w:delText>4435</w:delText>
        </w:r>
      </w:del>
      <w:ins w:id="3648" w:author="Russ Ott" w:date="2022-05-16T11:54:00Z">
        <w:r>
          <w:t>4515</w:t>
        </w:r>
      </w:ins>
      <w:r>
        <w:t>-112)</w:t>
      </w:r>
      <w:bookmarkEnd w:id="3646"/>
      <w:r>
        <w:t xml:space="preserve"> such that it</w:t>
      </w:r>
    </w:p>
    <w:p w14:paraId="71F86244" w14:textId="1BAF4D5E" w:rsidR="00440477" w:rsidRDefault="00440477" w:rsidP="00440477">
      <w:pPr>
        <w:numPr>
          <w:ilvl w:val="1"/>
          <w:numId w:val="10"/>
        </w:numPr>
      </w:pPr>
      <w:r>
        <w:rPr>
          <w:rStyle w:val="keyword"/>
        </w:rPr>
        <w:lastRenderedPageBreak/>
        <w:t>SHALL</w:t>
      </w:r>
      <w:r>
        <w:t xml:space="preserve"> contain exactly one [</w:t>
      </w:r>
      <w:proofErr w:type="gramStart"/>
      <w:r>
        <w:t>1..</w:t>
      </w:r>
      <w:proofErr w:type="gramEnd"/>
      <w:r>
        <w:t xml:space="preserve">1] </w:t>
      </w:r>
      <w:r>
        <w:rPr>
          <w:rStyle w:val="XMLnameBold"/>
        </w:rPr>
        <w:t>@root</w:t>
      </w:r>
      <w:r>
        <w:t>=</w:t>
      </w:r>
      <w:r>
        <w:rPr>
          <w:rStyle w:val="XMLname"/>
        </w:rPr>
        <w:t>"2.16.840.1.113883.10.20.22.4.500"</w:t>
      </w:r>
      <w:bookmarkStart w:id="3649" w:name="C_4515-117"/>
      <w:r>
        <w:t xml:space="preserve"> (CONF:</w:t>
      </w:r>
      <w:del w:id="3650" w:author="Russ Ott" w:date="2022-05-16T11:54:00Z">
        <w:r w:rsidR="002F5B8D">
          <w:delText>4435</w:delText>
        </w:r>
      </w:del>
      <w:ins w:id="3651" w:author="Russ Ott" w:date="2022-05-16T11:54:00Z">
        <w:r>
          <w:t>4515</w:t>
        </w:r>
      </w:ins>
      <w:r>
        <w:t>-117)</w:t>
      </w:r>
      <w:bookmarkEnd w:id="3649"/>
      <w:r>
        <w:t>.</w:t>
      </w:r>
    </w:p>
    <w:p w14:paraId="60DEBFBD" w14:textId="0A8B3648"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w:t>
      </w:r>
      <w:del w:id="3652" w:author="Russ Ott" w:date="2022-05-16T11:54:00Z">
        <w:r w:rsidR="002F5B8D">
          <w:rPr>
            <w:rStyle w:val="XMLname"/>
          </w:rPr>
          <w:delText>2019-07</w:delText>
        </w:r>
      </w:del>
      <w:ins w:id="3653" w:author="Russ Ott" w:date="2022-05-16T11:54:00Z">
        <w:r>
          <w:rPr>
            <w:rStyle w:val="XMLname"/>
          </w:rPr>
          <w:t>2022-06</w:t>
        </w:r>
      </w:ins>
      <w:r>
        <w:rPr>
          <w:rStyle w:val="XMLname"/>
        </w:rPr>
        <w:t>-01"</w:t>
      </w:r>
      <w:bookmarkStart w:id="3654" w:name="C_4515-118"/>
      <w:r>
        <w:t xml:space="preserve"> (CONF:</w:t>
      </w:r>
      <w:del w:id="3655" w:author="Russ Ott" w:date="2022-05-16T11:54:00Z">
        <w:r w:rsidR="002F5B8D">
          <w:delText>4435</w:delText>
        </w:r>
      </w:del>
      <w:ins w:id="3656" w:author="Russ Ott" w:date="2022-05-16T11:54:00Z">
        <w:r>
          <w:t>4515</w:t>
        </w:r>
      </w:ins>
      <w:r>
        <w:t>-118)</w:t>
      </w:r>
      <w:bookmarkEnd w:id="3654"/>
      <w:r>
        <w:t>.</w:t>
      </w:r>
    </w:p>
    <w:p w14:paraId="5C6EAB5F" w14:textId="19AE1F62" w:rsidR="00440477" w:rsidRDefault="00440477" w:rsidP="00440477">
      <w:pPr>
        <w:numPr>
          <w:ilvl w:val="0"/>
          <w:numId w:val="10"/>
        </w:numPr>
      </w:pPr>
      <w:r>
        <w:rPr>
          <w:rStyle w:val="keyword"/>
        </w:rPr>
        <w:t>SHALL</w:t>
      </w:r>
      <w:r>
        <w:t xml:space="preserve"> contain at least one [</w:t>
      </w:r>
      <w:proofErr w:type="gramStart"/>
      <w:r>
        <w:t>1..</w:t>
      </w:r>
      <w:proofErr w:type="gramEnd"/>
      <w:r>
        <w:t xml:space="preserve">*] </w:t>
      </w:r>
      <w:r>
        <w:rPr>
          <w:rStyle w:val="XMLnameBold"/>
        </w:rPr>
        <w:t>id</w:t>
      </w:r>
      <w:bookmarkStart w:id="3657" w:name="C_4515-126"/>
      <w:r>
        <w:t xml:space="preserve"> (CONF:</w:t>
      </w:r>
      <w:del w:id="3658" w:author="Russ Ott" w:date="2022-05-16T11:54:00Z">
        <w:r w:rsidR="002F5B8D">
          <w:delText>4435</w:delText>
        </w:r>
      </w:del>
      <w:ins w:id="3659" w:author="Russ Ott" w:date="2022-05-16T11:54:00Z">
        <w:r>
          <w:t>4515</w:t>
        </w:r>
      </w:ins>
      <w:r>
        <w:t>-126)</w:t>
      </w:r>
      <w:bookmarkEnd w:id="3657"/>
      <w:r>
        <w:t>.</w:t>
      </w:r>
    </w:p>
    <w:p w14:paraId="1CB14311" w14:textId="47F6A10F"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3660" w:name="C_4515-114"/>
      <w:r>
        <w:t xml:space="preserve"> (CONF:</w:t>
      </w:r>
      <w:del w:id="3661" w:author="Russ Ott" w:date="2022-05-16T11:54:00Z">
        <w:r w:rsidR="002F5B8D">
          <w:delText>4435</w:delText>
        </w:r>
      </w:del>
      <w:ins w:id="3662" w:author="Russ Ott" w:date="2022-05-16T11:54:00Z">
        <w:r>
          <w:t>4515</w:t>
        </w:r>
      </w:ins>
      <w:r>
        <w:t>-114)</w:t>
      </w:r>
      <w:bookmarkEnd w:id="3660"/>
      <w:r>
        <w:t>.</w:t>
      </w:r>
    </w:p>
    <w:p w14:paraId="576697B3" w14:textId="5B8D879A"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"86744-0"</w:t>
      </w:r>
      <w:r>
        <w:t xml:space="preserve"> Care Team</w:t>
      </w:r>
      <w:bookmarkStart w:id="3663" w:name="C_4515-120"/>
      <w:r>
        <w:t xml:space="preserve"> (CONF:</w:t>
      </w:r>
      <w:del w:id="3664" w:author="Russ Ott" w:date="2022-05-16T11:54:00Z">
        <w:r w:rsidR="002F5B8D">
          <w:delText>4435</w:delText>
        </w:r>
      </w:del>
      <w:ins w:id="3665" w:author="Russ Ott" w:date="2022-05-16T11:54:00Z">
        <w:r>
          <w:t>4515</w:t>
        </w:r>
      </w:ins>
      <w:r>
        <w:t>-120)</w:t>
      </w:r>
      <w:bookmarkEnd w:id="3663"/>
      <w:r>
        <w:t>.</w:t>
      </w:r>
    </w:p>
    <w:p w14:paraId="15D69488" w14:textId="5F97FFE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LOINC (</w:t>
      </w:r>
      <w:proofErr w:type="spellStart"/>
      <w:r>
        <w:t>CodeSystem</w:t>
      </w:r>
      <w:proofErr w:type="spellEnd"/>
      <w:r>
        <w:t xml:space="preserve">: </w:t>
      </w:r>
      <w:r>
        <w:rPr>
          <w:rStyle w:val="XMLname"/>
        </w:rPr>
        <w:t>LOINC urn:oid:2.16.840.1.113883.6.1</w:t>
      </w:r>
      <w:r>
        <w:t>)</w:t>
      </w:r>
      <w:bookmarkStart w:id="3666" w:name="C_4515-121"/>
      <w:r>
        <w:t xml:space="preserve"> (CONF:</w:t>
      </w:r>
      <w:del w:id="3667" w:author="Russ Ott" w:date="2022-05-16T11:54:00Z">
        <w:r w:rsidR="002F5B8D">
          <w:delText>4435</w:delText>
        </w:r>
      </w:del>
      <w:ins w:id="3668" w:author="Russ Ott" w:date="2022-05-16T11:54:00Z">
        <w:r>
          <w:t>4515</w:t>
        </w:r>
      </w:ins>
      <w:r>
        <w:t>-121)</w:t>
      </w:r>
      <w:bookmarkEnd w:id="3666"/>
      <w:r>
        <w:t>.</w:t>
      </w:r>
    </w:p>
    <w:p w14:paraId="640CEB76" w14:textId="1BCF35DA" w:rsidR="00440477" w:rsidRDefault="00440477" w:rsidP="00440477">
      <w:pPr>
        <w:numPr>
          <w:ilvl w:val="1"/>
          <w:numId w:val="10"/>
        </w:numPr>
      </w:pPr>
      <w:r>
        <w:t xml:space="preserve">This code </w:t>
      </w:r>
      <w:del w:id="3669" w:author="Russ Ott" w:date="2022-05-16T11:54:00Z">
        <w:r w:rsidR="002F5B8D">
          <w:rPr>
            <w:rStyle w:val="keyword"/>
          </w:rPr>
          <w:delText>SHALL</w:delText>
        </w:r>
      </w:del>
      <w:ins w:id="3670" w:author="Russ Ott" w:date="2022-05-16T11:54:00Z">
        <w:r>
          <w:rPr>
            <w:rStyle w:val="keyword"/>
          </w:rPr>
          <w:t>SHOULD</w:t>
        </w:r>
      </w:ins>
      <w:r>
        <w:t xml:space="preserve"> contain </w:t>
      </w:r>
      <w:del w:id="3671" w:author="Russ Ott" w:date="2022-05-16T11:54:00Z">
        <w:r w:rsidR="002F5B8D">
          <w:delText>exactly</w:delText>
        </w:r>
      </w:del>
      <w:ins w:id="3672" w:author="Russ Ott" w:date="2022-05-16T11:54:00Z">
        <w:r>
          <w:t>zero or</w:t>
        </w:r>
      </w:ins>
      <w:r>
        <w:t xml:space="preserve"> one [</w:t>
      </w:r>
      <w:del w:id="3673" w:author="Russ Ott" w:date="2022-05-16T11:54:00Z">
        <w:r w:rsidR="002F5B8D">
          <w:delText>1</w:delText>
        </w:r>
      </w:del>
      <w:proofErr w:type="gramStart"/>
      <w:ins w:id="3674" w:author="Russ Ott" w:date="2022-05-16T11:54:00Z">
        <w:r>
          <w:t>0</w:t>
        </w:r>
      </w:ins>
      <w:r>
        <w:t>..</w:t>
      </w:r>
      <w:proofErr w:type="gramEnd"/>
      <w:r>
        <w:t xml:space="preserve">1] </w:t>
      </w:r>
      <w:proofErr w:type="spellStart"/>
      <w:r>
        <w:rPr>
          <w:rStyle w:val="XMLnameBold"/>
        </w:rPr>
        <w:t>originalText</w:t>
      </w:r>
      <w:bookmarkStart w:id="3675" w:name="C_4515-154"/>
      <w:proofErr w:type="spellEnd"/>
      <w:r>
        <w:t xml:space="preserve"> (CONF:</w:t>
      </w:r>
      <w:del w:id="3676" w:author="Russ Ott" w:date="2022-05-16T11:54:00Z">
        <w:r w:rsidR="002F5B8D">
          <w:delText>4435</w:delText>
        </w:r>
      </w:del>
      <w:ins w:id="3677" w:author="Russ Ott" w:date="2022-05-16T11:54:00Z">
        <w:r>
          <w:t>4515</w:t>
        </w:r>
      </w:ins>
      <w:r>
        <w:t>-154)</w:t>
      </w:r>
      <w:bookmarkEnd w:id="3675"/>
      <w:r>
        <w:t xml:space="preserve"> such that it</w:t>
      </w:r>
    </w:p>
    <w:p w14:paraId="5EB207B3" w14:textId="7751B732" w:rsidR="00440477" w:rsidRDefault="00440477" w:rsidP="00440477">
      <w:pPr>
        <w:numPr>
          <w:ilvl w:val="2"/>
          <w:numId w:val="10"/>
        </w:numPr>
      </w:pPr>
      <w:r>
        <w:rPr>
          <w:rStyle w:val="keyword"/>
        </w:rPr>
        <w:t>SHALL</w:t>
      </w:r>
      <w:r>
        <w:t xml:space="preserve"> contain exactly one [</w:t>
      </w:r>
      <w:proofErr w:type="gramStart"/>
      <w:r>
        <w:t>1..</w:t>
      </w:r>
      <w:proofErr w:type="gramEnd"/>
      <w:r>
        <w:t xml:space="preserve">1] </w:t>
      </w:r>
      <w:r>
        <w:rPr>
          <w:rStyle w:val="XMLnameBold"/>
        </w:rPr>
        <w:t>reference</w:t>
      </w:r>
      <w:bookmarkStart w:id="3678" w:name="C_4515-155"/>
      <w:r>
        <w:t xml:space="preserve"> (CONF:</w:t>
      </w:r>
      <w:del w:id="3679" w:author="Russ Ott" w:date="2022-05-16T11:54:00Z">
        <w:r w:rsidR="002F5B8D">
          <w:delText>4435</w:delText>
        </w:r>
      </w:del>
      <w:ins w:id="3680" w:author="Russ Ott" w:date="2022-05-16T11:54:00Z">
        <w:r>
          <w:t>4515</w:t>
        </w:r>
      </w:ins>
      <w:r>
        <w:t>-155)</w:t>
      </w:r>
      <w:bookmarkEnd w:id="3678"/>
      <w:r>
        <w:t>.</w:t>
      </w:r>
    </w:p>
    <w:p w14:paraId="6EDE4533" w14:textId="77777777" w:rsidR="00440477" w:rsidRDefault="00440477" w:rsidP="00440477">
      <w:pPr>
        <w:pStyle w:val="BodyText"/>
        <w:spacing w:before="120"/>
      </w:pPr>
      <w:r>
        <w:t>The value attribute references the narrative in section.text where the care team name is rendered.</w:t>
      </w:r>
      <w:ins w:id="3681" w:author="Russ Ott" w:date="2022-05-16T11:54:00Z">
        <w:r>
          <w:t xml:space="preserve"> The intention of this reference is to clarify which care team this Organizer refers to.</w:t>
        </w:r>
      </w:ins>
    </w:p>
    <w:p w14:paraId="6011BA4C" w14:textId="14EDF28D" w:rsidR="00440477" w:rsidRDefault="00440477" w:rsidP="00440477">
      <w:pPr>
        <w:numPr>
          <w:ilvl w:val="3"/>
          <w:numId w:val="10"/>
        </w:numPr>
      </w:pPr>
      <w:r>
        <w:t xml:space="preserve">This reference </w:t>
      </w:r>
      <w:r>
        <w:rPr>
          <w:rStyle w:val="keyword"/>
        </w:rPr>
        <w:t>SHALL</w:t>
      </w:r>
      <w:r>
        <w:t xml:space="preserve"> contain exactly one [</w:t>
      </w:r>
      <w:proofErr w:type="gramStart"/>
      <w:r>
        <w:t>1..</w:t>
      </w:r>
      <w:proofErr w:type="gramEnd"/>
      <w:r>
        <w:t xml:space="preserve">1] </w:t>
      </w:r>
      <w:r>
        <w:rPr>
          <w:rStyle w:val="XMLnameBold"/>
        </w:rPr>
        <w:t>@value</w:t>
      </w:r>
      <w:bookmarkStart w:id="3682" w:name="C_4515-156"/>
      <w:r>
        <w:t xml:space="preserve"> (CONF:</w:t>
      </w:r>
      <w:del w:id="3683" w:author="Russ Ott" w:date="2022-05-16T11:54:00Z">
        <w:r w:rsidR="002F5B8D">
          <w:delText>4435</w:delText>
        </w:r>
      </w:del>
      <w:ins w:id="3684" w:author="Russ Ott" w:date="2022-05-16T11:54:00Z">
        <w:r>
          <w:t>4515</w:t>
        </w:r>
      </w:ins>
      <w:r>
        <w:t>-156)</w:t>
      </w:r>
      <w:bookmarkEnd w:id="3682"/>
      <w:r>
        <w:t>.</w:t>
      </w:r>
    </w:p>
    <w:p w14:paraId="2324F0B8" w14:textId="077EC898"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3685" w:name="C_4515-113"/>
      <w:proofErr w:type="spellEnd"/>
      <w:r>
        <w:t xml:space="preserve"> (CONF:</w:t>
      </w:r>
      <w:del w:id="3686" w:author="Russ Ott" w:date="2022-05-16T11:54:00Z">
        <w:r w:rsidR="002F5B8D">
          <w:delText>4435</w:delText>
        </w:r>
      </w:del>
      <w:ins w:id="3687" w:author="Russ Ott" w:date="2022-05-16T11:54:00Z">
        <w:r>
          <w:t>4515</w:t>
        </w:r>
      </w:ins>
      <w:r>
        <w:t>-113)</w:t>
      </w:r>
      <w:bookmarkEnd w:id="3685"/>
      <w:r>
        <w:t>.</w:t>
      </w:r>
    </w:p>
    <w:p w14:paraId="5B338707" w14:textId="25E219A1" w:rsidR="00440477" w:rsidRDefault="00440477" w:rsidP="00440477">
      <w:pPr>
        <w:numPr>
          <w:ilvl w:val="1"/>
          <w:numId w:val="10"/>
        </w:numPr>
      </w:pPr>
      <w:r>
        <w:t xml:space="preserve">This </w:t>
      </w:r>
      <w:proofErr w:type="spellStart"/>
      <w:r>
        <w:t>statusCode</w:t>
      </w:r>
      <w:proofErr w:type="spellEnd"/>
      <w:r>
        <w:t xml:space="preserve"> </w:t>
      </w:r>
      <w:r>
        <w:rPr>
          <w:rStyle w:val="keyword"/>
        </w:rPr>
        <w:t>SHALL</w:t>
      </w:r>
      <w:r>
        <w:t xml:space="preserve"> contain exactly one [1..1]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ActStatus">
        <w:r>
          <w:rPr>
            <w:rStyle w:val="HyperlinkCourierBold"/>
          </w:rPr>
          <w:t>ActStatus</w:t>
        </w:r>
      </w:hyperlink>
      <w:r>
        <w:rPr>
          <w:rStyle w:val="XMLname"/>
        </w:rPr>
        <w:t xml:space="preserve"> urn:oid:2.16.840.1.113883.1.11.15933</w:t>
      </w:r>
      <w:r>
        <w:rPr>
          <w:rStyle w:val="keyword"/>
        </w:rPr>
        <w:t xml:space="preserve"> STATIC</w:t>
      </w:r>
      <w:bookmarkStart w:id="3688" w:name="C_4515-119"/>
      <w:r>
        <w:t xml:space="preserve"> (CONF:</w:t>
      </w:r>
      <w:del w:id="3689" w:author="Russ Ott" w:date="2022-05-16T11:54:00Z">
        <w:r w:rsidR="002F5B8D">
          <w:delText>4435</w:delText>
        </w:r>
      </w:del>
      <w:ins w:id="3690" w:author="Russ Ott" w:date="2022-05-16T11:54:00Z">
        <w:r>
          <w:t>4515</w:t>
        </w:r>
      </w:ins>
      <w:r>
        <w:t>-119)</w:t>
      </w:r>
      <w:bookmarkEnd w:id="3688"/>
      <w:r>
        <w:t>.</w:t>
      </w:r>
      <w:r>
        <w:br/>
        <w:t xml:space="preserve">Note: When </w:t>
      </w:r>
      <w:proofErr w:type="spellStart"/>
      <w:r>
        <w:t>statusCode</w:t>
      </w:r>
      <w:proofErr w:type="spellEnd"/>
      <w:r>
        <w:t xml:space="preserve"> has a value set, its value MAY be rendered in the narrative.</w:t>
      </w:r>
    </w:p>
    <w:p w14:paraId="62CFFC9F" w14:textId="6DFE07FB"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3691" w:name="C_4515-127"/>
      <w:proofErr w:type="spellEnd"/>
      <w:r>
        <w:t xml:space="preserve"> (CONF:</w:t>
      </w:r>
      <w:del w:id="3692" w:author="Russ Ott" w:date="2022-05-16T11:54:00Z">
        <w:r w:rsidR="002F5B8D">
          <w:delText>4435</w:delText>
        </w:r>
      </w:del>
      <w:ins w:id="3693" w:author="Russ Ott" w:date="2022-05-16T11:54:00Z">
        <w:r>
          <w:t>4515</w:t>
        </w:r>
      </w:ins>
      <w:r>
        <w:t>-127)</w:t>
      </w:r>
      <w:bookmarkEnd w:id="3691"/>
      <w:r>
        <w:t>.</w:t>
      </w:r>
    </w:p>
    <w:p w14:paraId="601B3ADF" w14:textId="458527DD" w:rsidR="00440477" w:rsidRDefault="00440477" w:rsidP="00440477">
      <w:pPr>
        <w:numPr>
          <w:ilvl w:val="1"/>
          <w:numId w:val="10"/>
        </w:numPr>
      </w:pPr>
      <w:r>
        <w:t xml:space="preserve">This </w:t>
      </w:r>
      <w:proofErr w:type="spellStart"/>
      <w:r>
        <w:t>effectiveTime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low</w:t>
      </w:r>
      <w:bookmarkStart w:id="3694" w:name="C_4515-157"/>
      <w:r>
        <w:t xml:space="preserve"> (CONF:</w:t>
      </w:r>
      <w:del w:id="3695" w:author="Russ Ott" w:date="2022-05-16T11:54:00Z">
        <w:r w:rsidR="002F5B8D">
          <w:delText>4435</w:delText>
        </w:r>
      </w:del>
      <w:ins w:id="3696" w:author="Russ Ott" w:date="2022-05-16T11:54:00Z">
        <w:r>
          <w:t>4515</w:t>
        </w:r>
      </w:ins>
      <w:r>
        <w:t>-157)</w:t>
      </w:r>
      <w:bookmarkEnd w:id="3694"/>
      <w:r>
        <w:t>.</w:t>
      </w:r>
    </w:p>
    <w:p w14:paraId="0FAE786C" w14:textId="2057108B" w:rsidR="00440477" w:rsidRDefault="00440477" w:rsidP="00440477">
      <w:pPr>
        <w:numPr>
          <w:ilvl w:val="1"/>
          <w:numId w:val="10"/>
        </w:numPr>
      </w:pPr>
      <w:r>
        <w:t xml:space="preserve">This </w:t>
      </w:r>
      <w:proofErr w:type="spellStart"/>
      <w:r>
        <w:t>effectiveTime</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high</w:t>
      </w:r>
      <w:bookmarkStart w:id="3697" w:name="C_4515-158"/>
      <w:r>
        <w:t xml:space="preserve"> (CONF:</w:t>
      </w:r>
      <w:del w:id="3698" w:author="Russ Ott" w:date="2022-05-16T11:54:00Z">
        <w:r w:rsidR="002F5B8D">
          <w:delText>4435</w:delText>
        </w:r>
      </w:del>
      <w:ins w:id="3699" w:author="Russ Ott" w:date="2022-05-16T11:54:00Z">
        <w:r>
          <w:t>4515</w:t>
        </w:r>
      </w:ins>
      <w:r>
        <w:t>-158)</w:t>
      </w:r>
      <w:bookmarkEnd w:id="3697"/>
      <w:r>
        <w:t>.</w:t>
      </w:r>
    </w:p>
    <w:p w14:paraId="334E80EE" w14:textId="4722745F" w:rsidR="00440477" w:rsidRDefault="00440477" w:rsidP="00440477">
      <w:pPr>
        <w:numPr>
          <w:ilvl w:val="0"/>
          <w:numId w:val="10"/>
        </w:numPr>
      </w:pPr>
      <w:r>
        <w:rPr>
          <w:rStyle w:val="keyword"/>
        </w:rPr>
        <w:t>SHOULD</w:t>
      </w:r>
      <w:r>
        <w:t xml:space="preserve"> contain zero or more [</w:t>
      </w:r>
      <w:proofErr w:type="gramStart"/>
      <w:r>
        <w:t>0..</w:t>
      </w:r>
      <w:proofErr w:type="gramEnd"/>
      <w:r>
        <w:t>*] Author Participation</w:t>
      </w:r>
      <w:r>
        <w:rPr>
          <w:rStyle w:val="XMLname"/>
        </w:rPr>
        <w:t xml:space="preserve"> (identifier: urn:oid:2.16.840.1.113883.10.20.22.4.119)</w:t>
      </w:r>
      <w:bookmarkStart w:id="3700" w:name="C_4515-116"/>
      <w:r>
        <w:t xml:space="preserve"> (CONF:</w:t>
      </w:r>
      <w:del w:id="3701" w:author="Russ Ott" w:date="2022-05-16T11:54:00Z">
        <w:r w:rsidR="002F5B8D">
          <w:delText>4435</w:delText>
        </w:r>
      </w:del>
      <w:ins w:id="3702" w:author="Russ Ott" w:date="2022-05-16T11:54:00Z">
        <w:r>
          <w:t>4515</w:t>
        </w:r>
      </w:ins>
      <w:r>
        <w:t>-116)</w:t>
      </w:r>
      <w:bookmarkEnd w:id="3700"/>
      <w:r>
        <w:t>.</w:t>
      </w:r>
    </w:p>
    <w:p w14:paraId="65B4FF0E" w14:textId="77777777" w:rsidR="00440477" w:rsidRDefault="00440477" w:rsidP="00440477">
      <w:pPr>
        <w:pStyle w:val="BodyText"/>
        <w:spacing w:before="120"/>
        <w:rPr>
          <w:ins w:id="3703" w:author="Russ Ott" w:date="2022-05-16T11:54:00Z"/>
        </w:rPr>
      </w:pPr>
      <w:ins w:id="3704" w:author="Russ Ott" w:date="2022-05-16T11:54:00Z">
        <w:r>
          <w:t>This Participant represents the Care Team lead.</w:t>
        </w:r>
      </w:ins>
    </w:p>
    <w:p w14:paraId="6BA998B2" w14:textId="0FD72C1E" w:rsidR="00440477" w:rsidRDefault="00440477" w:rsidP="00440477">
      <w:pPr>
        <w:numPr>
          <w:ilvl w:val="0"/>
          <w:numId w:val="10"/>
        </w:numPr>
      </w:pPr>
      <w:r>
        <w:rPr>
          <w:rStyle w:val="keyword"/>
        </w:rPr>
        <w:t>SHOULD</w:t>
      </w:r>
      <w:r>
        <w:t xml:space="preserve"> contain zero or more [</w:t>
      </w:r>
      <w:proofErr w:type="gramStart"/>
      <w:r>
        <w:t>0..</w:t>
      </w:r>
      <w:proofErr w:type="gramEnd"/>
      <w:r>
        <w:t xml:space="preserve">*] </w:t>
      </w:r>
      <w:r>
        <w:rPr>
          <w:rStyle w:val="XMLnameBold"/>
        </w:rPr>
        <w:t>participant</w:t>
      </w:r>
      <w:bookmarkStart w:id="3705" w:name="C_4515-128"/>
      <w:r>
        <w:t xml:space="preserve"> (CONF:</w:t>
      </w:r>
      <w:del w:id="3706" w:author="Russ Ott" w:date="2022-05-16T11:54:00Z">
        <w:r w:rsidR="002F5B8D">
          <w:delText>4435</w:delText>
        </w:r>
      </w:del>
      <w:ins w:id="3707" w:author="Russ Ott" w:date="2022-05-16T11:54:00Z">
        <w:r>
          <w:t>4515</w:t>
        </w:r>
      </w:ins>
      <w:r>
        <w:t>-128)</w:t>
      </w:r>
      <w:bookmarkEnd w:id="3705"/>
      <w:r>
        <w:t xml:space="preserve"> such that it</w:t>
      </w:r>
    </w:p>
    <w:p w14:paraId="6453D1FC" w14:textId="4CC438F0"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"PPRF"</w:t>
      </w:r>
      <w:r>
        <w:t xml:space="preserve"> Primary Performer (</w:t>
      </w:r>
      <w:proofErr w:type="spellStart"/>
      <w:r>
        <w:t>CodeSystem</w:t>
      </w:r>
      <w:proofErr w:type="spellEnd"/>
      <w:r>
        <w:t xml:space="preserve">: </w:t>
      </w:r>
      <w:r>
        <w:rPr>
          <w:rStyle w:val="XMLname"/>
        </w:rPr>
        <w:t>HL7ParticipationType urn:oid:2.16.840.1.113883.5.90</w:t>
      </w:r>
      <w:r>
        <w:t>)</w:t>
      </w:r>
      <w:bookmarkStart w:id="3708" w:name="C_4515-129"/>
      <w:r>
        <w:t xml:space="preserve"> (CONF:</w:t>
      </w:r>
      <w:del w:id="3709" w:author="Russ Ott" w:date="2022-05-16T11:54:00Z">
        <w:r w:rsidR="002F5B8D">
          <w:delText>4435</w:delText>
        </w:r>
      </w:del>
      <w:ins w:id="3710" w:author="Russ Ott" w:date="2022-05-16T11:54:00Z">
        <w:r>
          <w:t>4515</w:t>
        </w:r>
      </w:ins>
      <w:r>
        <w:t>-129)</w:t>
      </w:r>
      <w:bookmarkEnd w:id="3708"/>
      <w:r>
        <w:t>.</w:t>
      </w:r>
    </w:p>
    <w:p w14:paraId="7EAB8AFB" w14:textId="1EC93850" w:rsidR="00440477" w:rsidRDefault="00440477" w:rsidP="00440477">
      <w:pPr>
        <w:numPr>
          <w:ilvl w:val="1"/>
          <w:numId w:val="10"/>
        </w:numPr>
      </w:pPr>
      <w:r>
        <w:rPr>
          <w:rStyle w:val="keyword"/>
        </w:rPr>
        <w:t>MAY</w:t>
      </w:r>
      <w:r>
        <w:t xml:space="preserve"> contain zero or one [0..1] </w:t>
      </w:r>
      <w:proofErr w:type="spellStart"/>
      <w:r>
        <w:rPr>
          <w:rStyle w:val="XMLnameBold"/>
        </w:rPr>
        <w:t>sdtc:functionCode</w:t>
      </w:r>
      <w:proofErr w:type="spellEnd"/>
      <w:r>
        <w:t xml:space="preserve">, which </w:t>
      </w:r>
      <w:r>
        <w:rPr>
          <w:rStyle w:val="keyword"/>
        </w:rPr>
        <w:t>SHOULD</w:t>
      </w:r>
      <w:r>
        <w:t xml:space="preserve"> be selected from </w:t>
      </w:r>
      <w:proofErr w:type="spellStart"/>
      <w:r>
        <w:t>ValueSet</w:t>
      </w:r>
      <w:proofErr w:type="spellEnd"/>
      <w:r>
        <w:t xml:space="preserve">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3711" w:name="C_4515-130"/>
      <w:r>
        <w:t xml:space="preserve"> (CONF:</w:t>
      </w:r>
      <w:del w:id="3712" w:author="Russ Ott" w:date="2022-05-16T11:54:00Z">
        <w:r w:rsidR="002F5B8D">
          <w:delText>4435</w:delText>
        </w:r>
      </w:del>
      <w:ins w:id="3713" w:author="Russ Ott" w:date="2022-05-16T11:54:00Z">
        <w:r>
          <w:t>4515</w:t>
        </w:r>
      </w:ins>
      <w:r>
        <w:t>-130)</w:t>
      </w:r>
      <w:bookmarkEnd w:id="3711"/>
      <w:r>
        <w:t>.</w:t>
      </w:r>
      <w:r>
        <w:br/>
        <w:t>Note: Describes the person's, caregiver's or health care provider's functional role on the care team.</w:t>
      </w:r>
    </w:p>
    <w:p w14:paraId="15FFC89B" w14:textId="288228D6"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proofErr w:type="spellStart"/>
      <w:r>
        <w:rPr>
          <w:rStyle w:val="XMLnameBold"/>
        </w:rPr>
        <w:t>participantRole</w:t>
      </w:r>
      <w:bookmarkStart w:id="3714" w:name="C_4515-131"/>
      <w:proofErr w:type="spellEnd"/>
      <w:r>
        <w:t xml:space="preserve"> (CONF:</w:t>
      </w:r>
      <w:del w:id="3715" w:author="Russ Ott" w:date="2022-05-16T11:54:00Z">
        <w:r w:rsidR="002F5B8D">
          <w:delText>4435</w:delText>
        </w:r>
      </w:del>
      <w:ins w:id="3716" w:author="Russ Ott" w:date="2022-05-16T11:54:00Z">
        <w:r>
          <w:t>4515</w:t>
        </w:r>
      </w:ins>
      <w:r>
        <w:t>-131)</w:t>
      </w:r>
      <w:bookmarkEnd w:id="3714"/>
      <w:r>
        <w:t>.</w:t>
      </w:r>
    </w:p>
    <w:p w14:paraId="10BF9AE2" w14:textId="24655011" w:rsidR="00440477" w:rsidRDefault="00440477" w:rsidP="00440477">
      <w:pPr>
        <w:numPr>
          <w:ilvl w:val="2"/>
          <w:numId w:val="10"/>
        </w:numPr>
      </w:pPr>
      <w:r>
        <w:t xml:space="preserve">This </w:t>
      </w:r>
      <w:proofErr w:type="spellStart"/>
      <w:r>
        <w:t>participantRole</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3717" w:name="C_4515-132"/>
      <w:r>
        <w:t xml:space="preserve"> (CONF:</w:t>
      </w:r>
      <w:del w:id="3718" w:author="Russ Ott" w:date="2022-05-16T11:54:00Z">
        <w:r w:rsidR="002F5B8D">
          <w:delText>4435</w:delText>
        </w:r>
      </w:del>
      <w:ins w:id="3719" w:author="Russ Ott" w:date="2022-05-16T11:54:00Z">
        <w:r>
          <w:t>4515</w:t>
        </w:r>
      </w:ins>
      <w:r>
        <w:t>-132)</w:t>
      </w:r>
      <w:bookmarkEnd w:id="3717"/>
      <w:r>
        <w:t>.</w:t>
      </w:r>
    </w:p>
    <w:p w14:paraId="21A588E6" w14:textId="72F76565" w:rsidR="00440477" w:rsidRDefault="00440477" w:rsidP="00440477">
      <w:pPr>
        <w:numPr>
          <w:ilvl w:val="3"/>
          <w:numId w:val="10"/>
        </w:numPr>
      </w:pPr>
      <w:r>
        <w:t>This id</w:t>
      </w:r>
      <w:r>
        <w:rPr>
          <w:rPrChange w:id="3720" w:author="Russ Ott" w:date="2022-05-16T11:54:00Z">
            <w:rPr>
              <w:rStyle w:val="keyword"/>
            </w:rPr>
          </w:rPrChange>
        </w:rPr>
        <w:t xml:space="preserve"> </w:t>
      </w:r>
      <w:r>
        <w:rPr>
          <w:rStyle w:val="keyword"/>
        </w:rPr>
        <w:t>SHALL</w:t>
      </w:r>
      <w:r>
        <w:rPr>
          <w:rPrChange w:id="3721" w:author="Russ Ott" w:date="2022-05-16T11:54:00Z">
            <w:rPr>
              <w:rStyle w:val="keyword"/>
            </w:rPr>
          </w:rPrChange>
        </w:rPr>
        <w:t xml:space="preserve"> </w:t>
      </w:r>
      <w:r>
        <w:t xml:space="preserve">match </w:t>
      </w:r>
      <w:ins w:id="3722" w:author="Russ Ott" w:date="2022-05-16T11:54:00Z">
        <w:r>
          <w:t>a performer/</w:t>
        </w:r>
        <w:proofErr w:type="spellStart"/>
        <w:r>
          <w:t>assignedEntity</w:t>
        </w:r>
        <w:proofErr w:type="spellEnd"/>
        <w:r>
          <w:t xml:space="preserve">/id of </w:t>
        </w:r>
      </w:ins>
      <w:r>
        <w:t xml:space="preserve">at least one </w:t>
      </w:r>
      <w:del w:id="3723" w:author="Russ Ott" w:date="2022-05-16T11:54:00Z">
        <w:r w:rsidR="002F5B8D">
          <w:delText xml:space="preserve">of the member's id in the </w:delText>
        </w:r>
      </w:del>
      <w:r>
        <w:t xml:space="preserve">Care Team Member </w:t>
      </w:r>
      <w:ins w:id="3724" w:author="Russ Ott" w:date="2022-05-16T11:54:00Z">
        <w:r>
          <w:t>described in component/</w:t>
        </w:r>
      </w:ins>
      <w:r>
        <w:t xml:space="preserve">act </w:t>
      </w:r>
      <w:del w:id="3725" w:author="Russ Ott" w:date="2022-05-16T11:54:00Z">
        <w:r w:rsidR="002F5B8D">
          <w:delText xml:space="preserve">template </w:delText>
        </w:r>
      </w:del>
      <w:r>
        <w:t>(CONF:</w:t>
      </w:r>
      <w:del w:id="3726" w:author="Russ Ott" w:date="2022-05-16T11:54:00Z">
        <w:r w:rsidR="002F5B8D">
          <w:delText>4435</w:delText>
        </w:r>
      </w:del>
      <w:ins w:id="3727" w:author="Russ Ott" w:date="2022-05-16T11:54:00Z">
        <w:r>
          <w:t>4515</w:t>
        </w:r>
      </w:ins>
      <w:r>
        <w:t>-133).</w:t>
      </w:r>
    </w:p>
    <w:p w14:paraId="6681AD41" w14:textId="17F9D971" w:rsidR="00440477" w:rsidRDefault="00440477" w:rsidP="00440477">
      <w:pPr>
        <w:numPr>
          <w:ilvl w:val="0"/>
          <w:numId w:val="10"/>
        </w:numPr>
      </w:pPr>
      <w:r>
        <w:rPr>
          <w:rStyle w:val="keyword"/>
        </w:rPr>
        <w:lastRenderedPageBreak/>
        <w:t>MAY</w:t>
      </w:r>
      <w:r>
        <w:t xml:space="preserve"> contain zero or more [</w:t>
      </w:r>
      <w:proofErr w:type="gramStart"/>
      <w:r>
        <w:t>0..</w:t>
      </w:r>
      <w:proofErr w:type="gramEnd"/>
      <w:r>
        <w:t xml:space="preserve">*] </w:t>
      </w:r>
      <w:r>
        <w:rPr>
          <w:rStyle w:val="XMLnameBold"/>
        </w:rPr>
        <w:t>participant</w:t>
      </w:r>
      <w:bookmarkStart w:id="3728" w:name="C_4515-134"/>
      <w:r>
        <w:t xml:space="preserve"> (CONF:</w:t>
      </w:r>
      <w:del w:id="3729" w:author="Russ Ott" w:date="2022-05-16T11:54:00Z">
        <w:r w:rsidR="002F5B8D">
          <w:delText>4435</w:delText>
        </w:r>
      </w:del>
      <w:ins w:id="3730" w:author="Russ Ott" w:date="2022-05-16T11:54:00Z">
        <w:r>
          <w:t>4515</w:t>
        </w:r>
      </w:ins>
      <w:r>
        <w:t>-134)</w:t>
      </w:r>
      <w:bookmarkEnd w:id="3728"/>
      <w:r>
        <w:t xml:space="preserve"> such that it</w:t>
      </w:r>
    </w:p>
    <w:p w14:paraId="17E07E51" w14:textId="6717805E"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t>)</w:t>
      </w:r>
      <w:bookmarkStart w:id="3731" w:name="C_4515-137"/>
      <w:r>
        <w:t xml:space="preserve"> (CONF:</w:t>
      </w:r>
      <w:del w:id="3732" w:author="Russ Ott" w:date="2022-05-16T11:54:00Z">
        <w:r w:rsidR="002F5B8D">
          <w:delText>4435</w:delText>
        </w:r>
      </w:del>
      <w:ins w:id="3733" w:author="Russ Ott" w:date="2022-05-16T11:54:00Z">
        <w:r>
          <w:t>4515</w:t>
        </w:r>
      </w:ins>
      <w:r>
        <w:t>-137)</w:t>
      </w:r>
      <w:bookmarkEnd w:id="3731"/>
      <w:r>
        <w:t>.</w:t>
      </w:r>
    </w:p>
    <w:p w14:paraId="1A5AABE4" w14:textId="0BA47875"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proofErr w:type="spellStart"/>
      <w:r>
        <w:rPr>
          <w:rStyle w:val="XMLnameBold"/>
        </w:rPr>
        <w:t>participantRole</w:t>
      </w:r>
      <w:bookmarkStart w:id="3734" w:name="C_4515-135"/>
      <w:proofErr w:type="spellEnd"/>
      <w:r>
        <w:t xml:space="preserve"> (CONF:</w:t>
      </w:r>
      <w:del w:id="3735" w:author="Russ Ott" w:date="2022-05-16T11:54:00Z">
        <w:r w:rsidR="002F5B8D">
          <w:delText>4435</w:delText>
        </w:r>
      </w:del>
      <w:ins w:id="3736" w:author="Russ Ott" w:date="2022-05-16T11:54:00Z">
        <w:r>
          <w:t>4515</w:t>
        </w:r>
      </w:ins>
      <w:r>
        <w:t>-135)</w:t>
      </w:r>
      <w:bookmarkEnd w:id="3734"/>
      <w:r>
        <w:t>.</w:t>
      </w:r>
    </w:p>
    <w:p w14:paraId="238101BA" w14:textId="3FADDFF8" w:rsidR="00440477" w:rsidRDefault="00440477" w:rsidP="00440477">
      <w:pPr>
        <w:numPr>
          <w:ilvl w:val="2"/>
          <w:numId w:val="10"/>
        </w:numPr>
      </w:pPr>
      <w:r>
        <w:t xml:space="preserve">This </w:t>
      </w:r>
      <w:proofErr w:type="spellStart"/>
      <w:r>
        <w:t>participantRole</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3737" w:name="C_4515-138"/>
      <w:r>
        <w:t xml:space="preserve"> (CONF:</w:t>
      </w:r>
      <w:del w:id="3738" w:author="Russ Ott" w:date="2022-05-16T11:54:00Z">
        <w:r w:rsidR="002F5B8D">
          <w:delText>4435</w:delText>
        </w:r>
      </w:del>
      <w:ins w:id="3739" w:author="Russ Ott" w:date="2022-05-16T11:54:00Z">
        <w:r>
          <w:t>4515</w:t>
        </w:r>
      </w:ins>
      <w:r>
        <w:t>-138)</w:t>
      </w:r>
      <w:bookmarkEnd w:id="3737"/>
      <w:r>
        <w:t>.</w:t>
      </w:r>
    </w:p>
    <w:p w14:paraId="272C0361" w14:textId="0C76012B" w:rsidR="00440477" w:rsidRDefault="00440477" w:rsidP="00440477">
      <w:pPr>
        <w:numPr>
          <w:ilvl w:val="2"/>
          <w:numId w:val="10"/>
        </w:numPr>
      </w:pPr>
      <w:r>
        <w:t xml:space="preserve">This </w:t>
      </w:r>
      <w:proofErr w:type="spellStart"/>
      <w:r>
        <w:t>participantRole</w:t>
      </w:r>
      <w:proofErr w:type="spellEnd"/>
      <w:r>
        <w:t xml:space="preserve"> </w:t>
      </w:r>
      <w:r>
        <w:rPr>
          <w:rStyle w:val="keyword"/>
        </w:rPr>
        <w:t>SHOULD</w:t>
      </w:r>
      <w:r>
        <w:t xml:space="preserve"> contain zero or one [</w:t>
      </w:r>
      <w:proofErr w:type="gramStart"/>
      <w:r>
        <w:t>0..</w:t>
      </w:r>
      <w:proofErr w:type="gramEnd"/>
      <w:r>
        <w:t xml:space="preserve">1] </w:t>
      </w:r>
      <w:proofErr w:type="spellStart"/>
      <w:r>
        <w:rPr>
          <w:rStyle w:val="XMLnameBold"/>
        </w:rPr>
        <w:t>addr</w:t>
      </w:r>
      <w:bookmarkStart w:id="3740" w:name="C_4515-139"/>
      <w:proofErr w:type="spellEnd"/>
      <w:r>
        <w:t xml:space="preserve"> (CONF:</w:t>
      </w:r>
      <w:del w:id="3741" w:author="Russ Ott" w:date="2022-05-16T11:54:00Z">
        <w:r w:rsidR="002F5B8D">
          <w:delText>4435</w:delText>
        </w:r>
      </w:del>
      <w:ins w:id="3742" w:author="Russ Ott" w:date="2022-05-16T11:54:00Z">
        <w:r>
          <w:t>4515</w:t>
        </w:r>
      </w:ins>
      <w:r>
        <w:t>-139)</w:t>
      </w:r>
      <w:bookmarkEnd w:id="3740"/>
      <w:r>
        <w:t>.</w:t>
      </w:r>
    </w:p>
    <w:p w14:paraId="5E8A6CAA" w14:textId="26177A75" w:rsidR="00440477" w:rsidRDefault="00440477" w:rsidP="00440477">
      <w:pPr>
        <w:numPr>
          <w:ilvl w:val="2"/>
          <w:numId w:val="10"/>
        </w:numPr>
      </w:pPr>
      <w:r>
        <w:t xml:space="preserve">This </w:t>
      </w:r>
      <w:proofErr w:type="spellStart"/>
      <w:r>
        <w:t>participantRole</w:t>
      </w:r>
      <w:proofErr w:type="spellEnd"/>
      <w:r>
        <w:t xml:space="preserve"> </w:t>
      </w:r>
      <w:r>
        <w:rPr>
          <w:rStyle w:val="keyword"/>
        </w:rPr>
        <w:t>SHOULD</w:t>
      </w:r>
      <w:r>
        <w:t xml:space="preserve"> contain zero or more [</w:t>
      </w:r>
      <w:proofErr w:type="gramStart"/>
      <w:r>
        <w:t>0..</w:t>
      </w:r>
      <w:proofErr w:type="gramEnd"/>
      <w:r>
        <w:t xml:space="preserve">*] </w:t>
      </w:r>
      <w:r>
        <w:rPr>
          <w:rStyle w:val="XMLnameBold"/>
        </w:rPr>
        <w:t>telecom</w:t>
      </w:r>
      <w:bookmarkStart w:id="3743" w:name="C_4515-140"/>
      <w:r>
        <w:t xml:space="preserve"> (CONF:</w:t>
      </w:r>
      <w:del w:id="3744" w:author="Russ Ott" w:date="2022-05-16T11:54:00Z">
        <w:r w:rsidR="002F5B8D">
          <w:delText>4435</w:delText>
        </w:r>
      </w:del>
      <w:ins w:id="3745" w:author="Russ Ott" w:date="2022-05-16T11:54:00Z">
        <w:r>
          <w:t>4515</w:t>
        </w:r>
      </w:ins>
      <w:r>
        <w:t>-140)</w:t>
      </w:r>
      <w:bookmarkEnd w:id="3743"/>
      <w:r>
        <w:t>.</w:t>
      </w:r>
    </w:p>
    <w:p w14:paraId="7F779A15" w14:textId="6DC197F1" w:rsidR="00440477" w:rsidRDefault="00440477" w:rsidP="00440477">
      <w:pPr>
        <w:numPr>
          <w:ilvl w:val="2"/>
          <w:numId w:val="10"/>
        </w:numPr>
      </w:pPr>
      <w:r>
        <w:t xml:space="preserve">This </w:t>
      </w:r>
      <w:proofErr w:type="spellStart"/>
      <w:r>
        <w:t>participantRole</w:t>
      </w:r>
      <w:proofErr w:type="spellEnd"/>
      <w:r>
        <w:t xml:space="preserve"> </w:t>
      </w:r>
      <w:r>
        <w:rPr>
          <w:rStyle w:val="keyword"/>
        </w:rPr>
        <w:t>SHALL</w:t>
      </w:r>
      <w:r>
        <w:t xml:space="preserve"> contain exactly one [</w:t>
      </w:r>
      <w:proofErr w:type="gramStart"/>
      <w:r>
        <w:t>1..</w:t>
      </w:r>
      <w:proofErr w:type="gramEnd"/>
      <w:r>
        <w:t xml:space="preserve">1] </w:t>
      </w:r>
      <w:proofErr w:type="spellStart"/>
      <w:r>
        <w:rPr>
          <w:rStyle w:val="XMLnameBold"/>
        </w:rPr>
        <w:t>playingEntity</w:t>
      </w:r>
      <w:bookmarkStart w:id="3746" w:name="C_4515-136"/>
      <w:proofErr w:type="spellEnd"/>
      <w:r>
        <w:t xml:space="preserve"> (CONF:</w:t>
      </w:r>
      <w:del w:id="3747" w:author="Russ Ott" w:date="2022-05-16T11:54:00Z">
        <w:r w:rsidR="002F5B8D">
          <w:delText>4435</w:delText>
        </w:r>
      </w:del>
      <w:ins w:id="3748" w:author="Russ Ott" w:date="2022-05-16T11:54:00Z">
        <w:r>
          <w:t>4515</w:t>
        </w:r>
      </w:ins>
      <w:r>
        <w:t>-136)</w:t>
      </w:r>
      <w:bookmarkEnd w:id="3746"/>
      <w:r>
        <w:t>.</w:t>
      </w:r>
    </w:p>
    <w:p w14:paraId="2A5F2026" w14:textId="36EEF6A8" w:rsidR="00440477" w:rsidRDefault="00440477" w:rsidP="00440477">
      <w:pPr>
        <w:numPr>
          <w:ilvl w:val="3"/>
          <w:numId w:val="10"/>
        </w:numPr>
      </w:pPr>
      <w:r>
        <w:t xml:space="preserve">This </w:t>
      </w:r>
      <w:proofErr w:type="spellStart"/>
      <w:r>
        <w:t>playingEntity</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"PLC"</w:t>
      </w:r>
      <w:r>
        <w:t xml:space="preserve"> Place (</w:t>
      </w:r>
      <w:proofErr w:type="spellStart"/>
      <w:r>
        <w:t>CodeSystem</w:t>
      </w:r>
      <w:proofErr w:type="spellEnd"/>
      <w:r>
        <w:t xml:space="preserve">: </w:t>
      </w:r>
      <w:r>
        <w:rPr>
          <w:rStyle w:val="XMLname"/>
        </w:rPr>
        <w:t>HL7EntityClass urn:oid:2.16.840.1.113883.5.41</w:t>
      </w:r>
      <w:r>
        <w:t>)</w:t>
      </w:r>
      <w:bookmarkStart w:id="3749" w:name="C_4515-141"/>
      <w:r>
        <w:t xml:space="preserve"> (CONF:</w:t>
      </w:r>
      <w:del w:id="3750" w:author="Russ Ott" w:date="2022-05-16T11:54:00Z">
        <w:r w:rsidR="002F5B8D">
          <w:delText>4435</w:delText>
        </w:r>
      </w:del>
      <w:ins w:id="3751" w:author="Russ Ott" w:date="2022-05-16T11:54:00Z">
        <w:r>
          <w:t>4515</w:t>
        </w:r>
      </w:ins>
      <w:r>
        <w:t>-141)</w:t>
      </w:r>
      <w:bookmarkEnd w:id="3749"/>
      <w:r>
        <w:t>.</w:t>
      </w:r>
    </w:p>
    <w:p w14:paraId="1E6129D9" w14:textId="0879597C" w:rsidR="00440477" w:rsidRDefault="00440477" w:rsidP="00440477">
      <w:pPr>
        <w:numPr>
          <w:ilvl w:val="3"/>
          <w:numId w:val="10"/>
        </w:numPr>
      </w:pPr>
      <w:r>
        <w:t xml:space="preserve">This </w:t>
      </w:r>
      <w:proofErr w:type="spellStart"/>
      <w:r>
        <w:t>playingEntity</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name</w:t>
      </w:r>
      <w:bookmarkStart w:id="3752" w:name="C_4515-142"/>
      <w:r>
        <w:t xml:space="preserve"> (CONF:</w:t>
      </w:r>
      <w:del w:id="3753" w:author="Russ Ott" w:date="2022-05-16T11:54:00Z">
        <w:r w:rsidR="002F5B8D">
          <w:delText>4435</w:delText>
        </w:r>
      </w:del>
      <w:ins w:id="3754" w:author="Russ Ott" w:date="2022-05-16T11:54:00Z">
        <w:r>
          <w:t>4515</w:t>
        </w:r>
      </w:ins>
      <w:r>
        <w:t>-142)</w:t>
      </w:r>
      <w:bookmarkEnd w:id="3752"/>
      <w:r>
        <w:t>.</w:t>
      </w:r>
    </w:p>
    <w:p w14:paraId="108F2DB8" w14:textId="326AA458"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r>
        <w:rPr>
          <w:rStyle w:val="XMLnameBold"/>
        </w:rPr>
        <w:t>component</w:t>
      </w:r>
      <w:bookmarkStart w:id="3755" w:name="C_4515-110"/>
      <w:r>
        <w:t xml:space="preserve"> (CONF:</w:t>
      </w:r>
      <w:del w:id="3756" w:author="Russ Ott" w:date="2022-05-16T11:54:00Z">
        <w:r w:rsidR="002F5B8D">
          <w:delText>4435</w:delText>
        </w:r>
      </w:del>
      <w:ins w:id="3757" w:author="Russ Ott" w:date="2022-05-16T11:54:00Z">
        <w:r>
          <w:t>4515</w:t>
        </w:r>
      </w:ins>
      <w:r>
        <w:t>-110)</w:t>
      </w:r>
      <w:bookmarkEnd w:id="3755"/>
      <w:r>
        <w:t xml:space="preserve"> such that it</w:t>
      </w:r>
    </w:p>
    <w:p w14:paraId="5FD9B50C" w14:textId="402F8395"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hyperlink w:anchor="E_Care_Team_Type_Observation">
        <w:r>
          <w:rPr>
            <w:rStyle w:val="HyperlinkCourierBold"/>
          </w:rPr>
          <w:t>Care Team Type Observation</w:t>
        </w:r>
      </w:hyperlink>
      <w:r>
        <w:rPr>
          <w:rStyle w:val="XMLname"/>
        </w:rPr>
        <w:t xml:space="preserve"> (identifier: urn:hl7ii:2.16.840.1.113883.10.20.22.4.500.2:2019-07-01)</w:t>
      </w:r>
      <w:bookmarkStart w:id="3758" w:name="C_4515-163"/>
      <w:r>
        <w:t xml:space="preserve"> (CONF:</w:t>
      </w:r>
      <w:del w:id="3759" w:author="Russ Ott" w:date="2022-05-16T11:54:00Z">
        <w:r w:rsidR="002F5B8D">
          <w:delText>4435</w:delText>
        </w:r>
      </w:del>
      <w:ins w:id="3760" w:author="Russ Ott" w:date="2022-05-16T11:54:00Z">
        <w:r>
          <w:t>4515</w:t>
        </w:r>
      </w:ins>
      <w:r>
        <w:t>-163)</w:t>
      </w:r>
      <w:bookmarkEnd w:id="3758"/>
      <w:r>
        <w:t>.</w:t>
      </w:r>
    </w:p>
    <w:p w14:paraId="3E0378F5" w14:textId="77777777" w:rsidR="00440477" w:rsidRDefault="00440477" w:rsidP="00440477">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2644228D" w14:textId="79D7CD22"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r>
        <w:rPr>
          <w:rStyle w:val="XMLnameBold"/>
        </w:rPr>
        <w:t>component</w:t>
      </w:r>
      <w:bookmarkStart w:id="3761" w:name="C_4515-146"/>
      <w:r>
        <w:t xml:space="preserve"> (CONF:</w:t>
      </w:r>
      <w:del w:id="3762" w:author="Russ Ott" w:date="2022-05-16T11:54:00Z">
        <w:r w:rsidR="002F5B8D">
          <w:delText>4435</w:delText>
        </w:r>
      </w:del>
      <w:ins w:id="3763" w:author="Russ Ott" w:date="2022-05-16T11:54:00Z">
        <w:r>
          <w:t>4515</w:t>
        </w:r>
      </w:ins>
      <w:r>
        <w:t>-146)</w:t>
      </w:r>
      <w:bookmarkEnd w:id="3761"/>
      <w:r>
        <w:t xml:space="preserve"> such that it</w:t>
      </w:r>
    </w:p>
    <w:p w14:paraId="1EEE4302" w14:textId="66E581AB" w:rsidR="00440477" w:rsidRDefault="00440477" w:rsidP="00440477">
      <w:pPr>
        <w:numPr>
          <w:ilvl w:val="1"/>
          <w:numId w:val="10"/>
        </w:numPr>
      </w:pPr>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3764" w:name="C_4515-147"/>
      <w:r>
        <w:t xml:space="preserve"> (CONF:</w:t>
      </w:r>
      <w:del w:id="3765" w:author="Russ Ott" w:date="2022-05-16T11:54:00Z">
        <w:r w:rsidR="002F5B8D">
          <w:delText>4435</w:delText>
        </w:r>
      </w:del>
      <w:ins w:id="3766" w:author="Russ Ott" w:date="2022-05-16T11:54:00Z">
        <w:r>
          <w:t>4515</w:t>
        </w:r>
      </w:ins>
      <w:r>
        <w:t>-147)</w:t>
      </w:r>
      <w:bookmarkEnd w:id="3764"/>
      <w:r>
        <w:t>.</w:t>
      </w:r>
    </w:p>
    <w:p w14:paraId="358D57A7" w14:textId="0DAC61C1"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r>
        <w:rPr>
          <w:rStyle w:val="XMLnameBold"/>
        </w:rPr>
        <w:t>component</w:t>
      </w:r>
      <w:bookmarkStart w:id="3767" w:name="C_4515-148"/>
      <w:r>
        <w:t xml:space="preserve"> (CONF:</w:t>
      </w:r>
      <w:del w:id="3768" w:author="Russ Ott" w:date="2022-05-16T11:54:00Z">
        <w:r w:rsidR="002F5B8D">
          <w:delText>4435</w:delText>
        </w:r>
      </w:del>
      <w:ins w:id="3769" w:author="Russ Ott" w:date="2022-05-16T11:54:00Z">
        <w:r>
          <w:t>4515</w:t>
        </w:r>
      </w:ins>
      <w:r>
        <w:t>-148)</w:t>
      </w:r>
      <w:bookmarkEnd w:id="3767"/>
      <w:r>
        <w:t xml:space="preserve"> such that it</w:t>
      </w:r>
    </w:p>
    <w:p w14:paraId="0A6876CA" w14:textId="292EDA6B"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encounter</w:t>
      </w:r>
      <w:bookmarkStart w:id="3770" w:name="C_4515-164"/>
      <w:r>
        <w:t xml:space="preserve"> (CONF:</w:t>
      </w:r>
      <w:del w:id="3771" w:author="Russ Ott" w:date="2022-05-16T11:54:00Z">
        <w:r w:rsidR="002F5B8D">
          <w:delText>4435</w:delText>
        </w:r>
      </w:del>
      <w:ins w:id="3772" w:author="Russ Ott" w:date="2022-05-16T11:54:00Z">
        <w:r>
          <w:t>4515</w:t>
        </w:r>
      </w:ins>
      <w:r>
        <w:t>-164)</w:t>
      </w:r>
      <w:bookmarkEnd w:id="3770"/>
      <w:r>
        <w:t>.</w:t>
      </w:r>
    </w:p>
    <w:p w14:paraId="64A1E40B" w14:textId="057E0248"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3773" w:name="C_4515-165"/>
      <w:r>
        <w:t xml:space="preserve"> (CONF:</w:t>
      </w:r>
      <w:del w:id="3774" w:author="Russ Ott" w:date="2022-05-16T11:54:00Z">
        <w:r w:rsidR="002F5B8D">
          <w:delText>4435</w:delText>
        </w:r>
      </w:del>
      <w:ins w:id="3775" w:author="Russ Ott" w:date="2022-05-16T11:54:00Z">
        <w:r>
          <w:t>4515</w:t>
        </w:r>
      </w:ins>
      <w:r>
        <w:t>-165)</w:t>
      </w:r>
      <w:bookmarkEnd w:id="3773"/>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31B670D5" w14:textId="4E2A3B9A" w:rsidR="00440477" w:rsidRDefault="00440477" w:rsidP="004404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3776" w:name="C_4515-150"/>
      <w:r>
        <w:t xml:space="preserve"> (CONF:</w:t>
      </w:r>
      <w:del w:id="3777" w:author="Russ Ott" w:date="2022-05-16T11:54:00Z">
        <w:r w:rsidR="002F5B8D">
          <w:delText>4435</w:delText>
        </w:r>
      </w:del>
      <w:ins w:id="3778" w:author="Russ Ott" w:date="2022-05-16T11:54:00Z">
        <w:r>
          <w:t>4515</w:t>
        </w:r>
      </w:ins>
      <w:r>
        <w:t>-150)</w:t>
      </w:r>
      <w:bookmarkEnd w:id="3776"/>
      <w:r>
        <w:t xml:space="preserve"> such that it</w:t>
      </w:r>
    </w:p>
    <w:p w14:paraId="3F13785E" w14:textId="453D6CAB"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hyperlink w:anchor="E_Note_Activity">
        <w:r>
          <w:rPr>
            <w:rStyle w:val="HyperlinkCourierBold"/>
          </w:rPr>
          <w:t>Note Activity</w:t>
        </w:r>
      </w:hyperlink>
      <w:r>
        <w:rPr>
          <w:rStyle w:val="XMLname"/>
        </w:rPr>
        <w:t xml:space="preserve"> (identifier: urn:hl7ii:2.16.840.1.113883.10.20.22.4.202:2016-11-01)</w:t>
      </w:r>
      <w:bookmarkStart w:id="3779" w:name="C_4515-151"/>
      <w:r>
        <w:t xml:space="preserve"> (CONF:</w:t>
      </w:r>
      <w:del w:id="3780" w:author="Russ Ott" w:date="2022-05-16T11:54:00Z">
        <w:r w:rsidR="002F5B8D">
          <w:delText>4435</w:delText>
        </w:r>
      </w:del>
      <w:ins w:id="3781" w:author="Russ Ott" w:date="2022-05-16T11:54:00Z">
        <w:r>
          <w:t>4515</w:t>
        </w:r>
      </w:ins>
      <w:r>
        <w:t>-151)</w:t>
      </w:r>
      <w:bookmarkEnd w:id="3779"/>
      <w:r>
        <w:t>.</w:t>
      </w:r>
    </w:p>
    <w:p w14:paraId="68FD7195" w14:textId="607EC146" w:rsidR="00440477" w:rsidRDefault="00440477" w:rsidP="00440477">
      <w:pPr>
        <w:numPr>
          <w:ilvl w:val="0"/>
          <w:numId w:val="10"/>
        </w:numPr>
      </w:pPr>
      <w:r>
        <w:rPr>
          <w:rStyle w:val="keyword"/>
        </w:rPr>
        <w:t>SHALL</w:t>
      </w:r>
      <w:r>
        <w:t xml:space="preserve"> contain at least one [</w:t>
      </w:r>
      <w:proofErr w:type="gramStart"/>
      <w:r>
        <w:t>1..</w:t>
      </w:r>
      <w:proofErr w:type="gramEnd"/>
      <w:r>
        <w:t xml:space="preserve">*] </w:t>
      </w:r>
      <w:r>
        <w:rPr>
          <w:rStyle w:val="XMLnameBold"/>
        </w:rPr>
        <w:t>component</w:t>
      </w:r>
      <w:bookmarkStart w:id="3782" w:name="C_4515-152"/>
      <w:r>
        <w:t xml:space="preserve"> (CONF:</w:t>
      </w:r>
      <w:del w:id="3783" w:author="Russ Ott" w:date="2022-05-16T11:54:00Z">
        <w:r w:rsidR="002F5B8D">
          <w:delText>4435</w:delText>
        </w:r>
      </w:del>
      <w:ins w:id="3784" w:author="Russ Ott" w:date="2022-05-16T11:54:00Z">
        <w:r>
          <w:t>4515</w:t>
        </w:r>
      </w:ins>
      <w:r>
        <w:t>-152)</w:t>
      </w:r>
      <w:bookmarkEnd w:id="3782"/>
      <w:r>
        <w:t xml:space="preserve"> such that it</w:t>
      </w:r>
    </w:p>
    <w:p w14:paraId="5DFB4D40" w14:textId="2A944806" w:rsidR="00440477" w:rsidRDefault="00440477" w:rsidP="00440477">
      <w:pPr>
        <w:numPr>
          <w:ilvl w:val="1"/>
          <w:numId w:val="10"/>
        </w:numPr>
      </w:pPr>
      <w:r>
        <w:rPr>
          <w:rStyle w:val="keyword"/>
        </w:rPr>
        <w:t>SHALL</w:t>
      </w:r>
      <w:r>
        <w:t xml:space="preserve"> contain exactly one [1..1]  </w:t>
      </w:r>
      <w:del w:id="3785" w:author="Russ Ott" w:date="2022-05-16T11:54:00Z">
        <w:r w:rsidR="001C172D">
          <w:fldChar w:fldCharType="begin"/>
        </w:r>
        <w:r w:rsidR="001C172D">
          <w:delInstrText xml:space="preserve"> HYPERLINK \l "E_Care_Team_Member_Act" \h </w:delInstrText>
        </w:r>
        <w:r w:rsidR="001C172D">
          <w:fldChar w:fldCharType="separate"/>
        </w:r>
        <w:r w:rsidR="002F5B8D">
          <w:rPr>
            <w:rStyle w:val="HyperlinkCourierBold"/>
          </w:rPr>
          <w:delText>Care Team Member Act</w:delText>
        </w:r>
        <w:r w:rsidR="001C172D">
          <w:rPr>
            <w:rStyle w:val="HyperlinkCourierBold"/>
          </w:rPr>
          <w:fldChar w:fldCharType="end"/>
        </w:r>
      </w:del>
      <w:ins w:id="3786" w:author="Russ Ott" w:date="2022-05-16T11:54:00Z">
        <w:r w:rsidR="001C172D">
          <w:fldChar w:fldCharType="begin"/>
        </w:r>
        <w:r w:rsidR="001C172D">
          <w:instrText xml:space="preserve"> HYPERLINK \l "E_Care_Team_Member_Act_V2" \h </w:instrText>
        </w:r>
        <w:r w:rsidR="001C172D">
          <w:fldChar w:fldCharType="separate"/>
        </w:r>
        <w:r>
          <w:rPr>
            <w:rStyle w:val="HyperlinkCourierBold"/>
          </w:rPr>
          <w:t>Care Team Member Act (V2)</w:t>
        </w:r>
        <w:r w:rsidR="001C172D">
          <w:rPr>
            <w:rStyle w:val="HyperlinkCourierBold"/>
          </w:rPr>
          <w:fldChar w:fldCharType="end"/>
        </w:r>
      </w:ins>
      <w:r>
        <w:rPr>
          <w:rStyle w:val="XMLname"/>
        </w:rPr>
        <w:t xml:space="preserve"> (identifier: urn:hl7ii:2.16.840.1.113883.10.20.22.4.500.1:</w:t>
      </w:r>
      <w:del w:id="3787" w:author="Russ Ott" w:date="2022-05-16T11:54:00Z">
        <w:r w:rsidR="002F5B8D">
          <w:rPr>
            <w:rStyle w:val="XMLname"/>
          </w:rPr>
          <w:delText>2019-07</w:delText>
        </w:r>
      </w:del>
      <w:ins w:id="3788" w:author="Russ Ott" w:date="2022-05-16T11:54:00Z">
        <w:r>
          <w:rPr>
            <w:rStyle w:val="XMLname"/>
          </w:rPr>
          <w:t>2022-06</w:t>
        </w:r>
      </w:ins>
      <w:r>
        <w:rPr>
          <w:rStyle w:val="XMLname"/>
        </w:rPr>
        <w:t>-01)</w:t>
      </w:r>
      <w:bookmarkStart w:id="3789" w:name="C_4515-166"/>
      <w:r>
        <w:t xml:space="preserve"> (CONF:</w:t>
      </w:r>
      <w:del w:id="3790" w:author="Russ Ott" w:date="2022-05-16T11:54:00Z">
        <w:r w:rsidR="002F5B8D">
          <w:delText>4435</w:delText>
        </w:r>
      </w:del>
      <w:ins w:id="3791" w:author="Russ Ott" w:date="2022-05-16T11:54:00Z">
        <w:r>
          <w:t>4515</w:t>
        </w:r>
      </w:ins>
      <w:r>
        <w:t>-166)</w:t>
      </w:r>
      <w:bookmarkEnd w:id="3789"/>
      <w:r>
        <w:t>.</w:t>
      </w:r>
    </w:p>
    <w:p w14:paraId="0CCF6E37" w14:textId="17D0889F" w:rsidR="00440477" w:rsidRDefault="00440477" w:rsidP="00440477">
      <w:pPr>
        <w:pStyle w:val="Caption"/>
        <w:ind w:left="130" w:right="115"/>
      </w:pPr>
      <w:bookmarkStart w:id="3792" w:name="_Toc103325916"/>
      <w:bookmarkStart w:id="3793" w:name="_Toc83394569"/>
      <w:r>
        <w:lastRenderedPageBreak/>
        <w:t xml:space="preserve">Figure </w:t>
      </w:r>
      <w:r>
        <w:fldChar w:fldCharType="begin"/>
      </w:r>
      <w:r>
        <w:instrText>SEQ Figure \* ARABIC</w:instrText>
      </w:r>
      <w:r>
        <w:fldChar w:fldCharType="separate"/>
      </w:r>
      <w:del w:id="3794" w:author="Russ Ott" w:date="2022-05-16T11:54:00Z">
        <w:r w:rsidR="002F5B8D">
          <w:delText>5</w:delText>
        </w:r>
      </w:del>
      <w:ins w:id="3795" w:author="Russ Ott" w:date="2022-05-16T11:54:00Z">
        <w:r w:rsidR="00F1669B">
          <w:t>10</w:t>
        </w:r>
      </w:ins>
      <w:r>
        <w:fldChar w:fldCharType="end"/>
      </w:r>
      <w:r>
        <w:t>: Care Team Organizer Example</w:t>
      </w:r>
      <w:bookmarkEnd w:id="3792"/>
      <w:del w:id="3796" w:author="Russ Ott" w:date="2022-05-16T11:54:00Z">
        <w:r w:rsidR="002F5B8D">
          <w:delText xml:space="preserve"> 1</w:delText>
        </w:r>
      </w:del>
      <w:bookmarkEnd w:id="3793"/>
    </w:p>
    <w:p w14:paraId="0CC3DEEB" w14:textId="77777777" w:rsidR="00440477" w:rsidRDefault="00440477" w:rsidP="00440477">
      <w:pPr>
        <w:pStyle w:val="Example"/>
        <w:ind w:left="130" w:right="115"/>
      </w:pPr>
      <w:proofErr w:type="gramStart"/>
      <w:r>
        <w:t>&lt;!--</w:t>
      </w:r>
      <w:proofErr w:type="gramEnd"/>
      <w:r>
        <w:t>Care Team Organizer--&gt;</w:t>
      </w:r>
    </w:p>
    <w:p w14:paraId="514B93EB" w14:textId="36160498" w:rsidR="00440477" w:rsidRDefault="002F5B8D" w:rsidP="00440477">
      <w:pPr>
        <w:pStyle w:val="Example"/>
        <w:ind w:left="130" w:right="115"/>
      </w:pPr>
      <w:del w:id="3797" w:author="Russ Ott" w:date="2022-05-16T11:54:00Z">
        <w:r>
          <w:delText xml:space="preserve">          </w:delText>
        </w:r>
      </w:del>
      <w:r w:rsidR="00440477">
        <w:t>&lt;entry&gt;</w:t>
      </w:r>
    </w:p>
    <w:p w14:paraId="5B768133" w14:textId="05BB03FA" w:rsidR="00440477" w:rsidRDefault="002F5B8D" w:rsidP="00440477">
      <w:pPr>
        <w:pStyle w:val="Example"/>
        <w:ind w:left="130" w:right="115"/>
      </w:pPr>
      <w:del w:id="3798" w:author="Russ Ott" w:date="2022-05-16T11:54:00Z">
        <w:r>
          <w:delText xml:space="preserve">        </w:delText>
        </w:r>
      </w:del>
      <w:r w:rsidR="00440477">
        <w:t xml:space="preserve">    &lt;organizer </w:t>
      </w:r>
      <w:proofErr w:type="spellStart"/>
      <w:r w:rsidR="00440477">
        <w:t>classCode</w:t>
      </w:r>
      <w:proofErr w:type="spellEnd"/>
      <w:r w:rsidR="00440477">
        <w:t xml:space="preserve">="CLUSTER" </w:t>
      </w:r>
      <w:proofErr w:type="spellStart"/>
      <w:r w:rsidR="00440477">
        <w:t>moodCode</w:t>
      </w:r>
      <w:proofErr w:type="spellEnd"/>
      <w:r w:rsidR="00440477">
        <w:t>="EVN"&gt;</w:t>
      </w:r>
    </w:p>
    <w:p w14:paraId="6C4771C4" w14:textId="3EBED995" w:rsidR="00440477" w:rsidRDefault="002F5B8D" w:rsidP="00440477">
      <w:pPr>
        <w:pStyle w:val="Example"/>
        <w:ind w:left="130" w:right="115"/>
        <w:rPr>
          <w:ins w:id="3799" w:author="Russ Ott" w:date="2022-05-16T11:54:00Z"/>
        </w:rPr>
      </w:pPr>
      <w:del w:id="3800" w:author="Russ Ott" w:date="2022-05-16T11:54:00Z">
        <w:r>
          <w:delText xml:space="preserve">        </w:delText>
        </w:r>
      </w:del>
      <w:r w:rsidR="00440477">
        <w:t xml:space="preserve">        &lt;</w:t>
      </w:r>
      <w:proofErr w:type="spellStart"/>
      <w:r w:rsidR="00440477">
        <w:t>templateId</w:t>
      </w:r>
      <w:proofErr w:type="spellEnd"/>
      <w:r w:rsidR="00440477">
        <w:t xml:space="preserve"> root="2.16.840.1.113883.10.20.22.4.500"</w:t>
      </w:r>
      <w:del w:id="3801" w:author="Russ Ott" w:date="2022-05-16T11:54:00Z">
        <w:r>
          <w:delText xml:space="preserve"> </w:delText>
        </w:r>
      </w:del>
    </w:p>
    <w:p w14:paraId="0BE47028" w14:textId="77777777" w:rsidR="00440477" w:rsidRDefault="00440477" w:rsidP="00440477">
      <w:pPr>
        <w:pStyle w:val="Example"/>
        <w:ind w:left="130" w:right="115"/>
      </w:pPr>
      <w:ins w:id="3802" w:author="Russ Ott" w:date="2022-05-16T11:54:00Z">
        <w:r>
          <w:tab/>
        </w:r>
        <w:r>
          <w:tab/>
        </w:r>
        <w:r>
          <w:tab/>
        </w:r>
        <w:r>
          <w:tab/>
        </w:r>
        <w:r>
          <w:tab/>
        </w:r>
        <w:r>
          <w:tab/>
        </w:r>
        <w:r>
          <w:tab/>
        </w:r>
        <w:r>
          <w:tab/>
        </w:r>
      </w:ins>
      <w:r>
        <w:t>extension="2019-07-01"/&gt;</w:t>
      </w:r>
    </w:p>
    <w:p w14:paraId="55AF5D10" w14:textId="3AADEEBD" w:rsidR="00440477" w:rsidRDefault="002F5B8D" w:rsidP="00440477">
      <w:pPr>
        <w:pStyle w:val="Example"/>
        <w:ind w:left="130" w:right="115"/>
        <w:rPr>
          <w:ins w:id="3803" w:author="Russ Ott" w:date="2022-05-16T11:54:00Z"/>
        </w:rPr>
      </w:pPr>
      <w:del w:id="3804" w:author="Russ Ott" w:date="2022-05-16T11:54:00Z">
        <w:r>
          <w:delText xml:space="preserve">      </w:delText>
        </w:r>
      </w:del>
      <w:ins w:id="3805" w:author="Russ Ott" w:date="2022-05-16T11:54:00Z">
        <w:r w:rsidR="00440477">
          <w:t xml:space="preserve">        &lt;</w:t>
        </w:r>
        <w:proofErr w:type="spellStart"/>
        <w:r w:rsidR="00440477">
          <w:t>templateId</w:t>
        </w:r>
        <w:proofErr w:type="spellEnd"/>
        <w:r w:rsidR="00440477">
          <w:t xml:space="preserve"> root="2.16.840.1.113883.10.20.22.4.500"</w:t>
        </w:r>
      </w:ins>
    </w:p>
    <w:p w14:paraId="439200EF" w14:textId="77777777" w:rsidR="00440477" w:rsidRDefault="00440477" w:rsidP="00440477">
      <w:pPr>
        <w:pStyle w:val="Example"/>
        <w:ind w:left="130" w:right="115"/>
        <w:rPr>
          <w:ins w:id="3806" w:author="Russ Ott" w:date="2022-05-16T11:54:00Z"/>
        </w:rPr>
      </w:pPr>
      <w:ins w:id="3807" w:author="Russ Ott" w:date="2022-05-16T11:54:00Z">
        <w:r>
          <w:tab/>
        </w:r>
        <w:r>
          <w:tab/>
        </w:r>
        <w:r>
          <w:tab/>
        </w:r>
        <w:r>
          <w:tab/>
        </w:r>
        <w:r>
          <w:tab/>
        </w:r>
        <w:r>
          <w:tab/>
        </w:r>
        <w:r>
          <w:tab/>
        </w:r>
        <w:r>
          <w:tab/>
          <w:t>extension="2022-06-01"/&gt;</w:t>
        </w:r>
      </w:ins>
    </w:p>
    <w:p w14:paraId="533AADA9" w14:textId="77777777" w:rsidR="00440477" w:rsidRDefault="00440477" w:rsidP="00440477">
      <w:pPr>
        <w:pStyle w:val="Example"/>
        <w:ind w:left="130" w:right="115"/>
      </w:pPr>
      <w:r>
        <w:t xml:space="preserve">        </w:t>
      </w:r>
      <w:proofErr w:type="gramStart"/>
      <w:r>
        <w:t>&lt;!--</w:t>
      </w:r>
      <w:proofErr w:type="gramEnd"/>
      <w:r>
        <w:t>NEW Care Team Organizer Entry Template ID and extension--&gt;</w:t>
      </w:r>
    </w:p>
    <w:p w14:paraId="0D250843" w14:textId="3DAC98AF" w:rsidR="00440477" w:rsidRDefault="002F5B8D" w:rsidP="00440477">
      <w:pPr>
        <w:pStyle w:val="Example"/>
        <w:ind w:left="130" w:right="115"/>
      </w:pPr>
      <w:del w:id="3808" w:author="Russ Ott" w:date="2022-05-16T11:54:00Z">
        <w:r>
          <w:delText xml:space="preserve">      </w:delText>
        </w:r>
      </w:del>
      <w:r w:rsidR="00440477">
        <w:t xml:space="preserve">        &lt;id root="1.1.1.1.1.1"/&gt;</w:t>
      </w:r>
    </w:p>
    <w:p w14:paraId="60BA99FA" w14:textId="05D073B3" w:rsidR="00440477" w:rsidRDefault="002F5B8D" w:rsidP="00440477">
      <w:pPr>
        <w:pStyle w:val="Example"/>
        <w:ind w:left="130" w:right="115"/>
        <w:rPr>
          <w:ins w:id="3809" w:author="Russ Ott" w:date="2022-05-16T11:54:00Z"/>
        </w:rPr>
      </w:pPr>
      <w:del w:id="3810" w:author="Russ Ott" w:date="2022-05-16T11:54:00Z">
        <w:r>
          <w:delText xml:space="preserve">      </w:delText>
        </w:r>
      </w:del>
      <w:r w:rsidR="00440477">
        <w:t xml:space="preserve">        &lt;code code="86744-0" </w:t>
      </w:r>
      <w:proofErr w:type="spellStart"/>
      <w:r w:rsidR="00440477">
        <w:t>codeSystem</w:t>
      </w:r>
      <w:proofErr w:type="spellEnd"/>
      <w:r w:rsidR="00440477">
        <w:t>="2.16.840.1.113883.6.1"</w:t>
      </w:r>
      <w:del w:id="3811" w:author="Russ Ott" w:date="2022-05-16T11:54:00Z">
        <w:r>
          <w:delText xml:space="preserve"> </w:delText>
        </w:r>
      </w:del>
    </w:p>
    <w:p w14:paraId="71B1E907" w14:textId="77777777" w:rsidR="00440477" w:rsidRDefault="00440477" w:rsidP="00440477">
      <w:pPr>
        <w:pStyle w:val="Example"/>
        <w:ind w:left="130" w:right="115"/>
      </w:pPr>
      <w:ins w:id="3812" w:author="Russ Ott" w:date="2022-05-16T11:54:00Z">
        <w:r>
          <w:tab/>
        </w:r>
        <w:r>
          <w:tab/>
        </w:r>
        <w:r>
          <w:tab/>
        </w:r>
        <w:r>
          <w:tab/>
        </w:r>
        <w:r>
          <w:tab/>
        </w:r>
        <w:r>
          <w:tab/>
        </w:r>
        <w:r>
          <w:tab/>
        </w:r>
        <w:r>
          <w:tab/>
        </w:r>
      </w:ins>
      <w:proofErr w:type="spellStart"/>
      <w:r>
        <w:t>codeSystemName</w:t>
      </w:r>
      <w:proofErr w:type="spellEnd"/>
      <w:r>
        <w:t>="LOINC" displayName="Care Team"&gt;</w:t>
      </w:r>
    </w:p>
    <w:p w14:paraId="5145B03F" w14:textId="1B5843DD" w:rsidR="00440477" w:rsidRDefault="002F5B8D" w:rsidP="00440477">
      <w:pPr>
        <w:pStyle w:val="Example"/>
        <w:ind w:left="130" w:right="115"/>
        <w:rPr>
          <w:ins w:id="3813" w:author="Russ Ott" w:date="2022-05-16T11:54:00Z"/>
        </w:rPr>
      </w:pPr>
      <w:del w:id="3814" w:author="Russ Ott" w:date="2022-05-16T11:54:00Z">
        <w:r>
          <w:delText xml:space="preserve">    </w:delText>
        </w:r>
      </w:del>
      <w:r w:rsidR="00440477">
        <w:t xml:space="preserve">            &lt;</w:t>
      </w:r>
      <w:proofErr w:type="spellStart"/>
      <w:r w:rsidR="00440477">
        <w:t>originalText</w:t>
      </w:r>
      <w:proofErr w:type="spellEnd"/>
      <w:del w:id="3815" w:author="Russ Ott" w:date="2022-05-16T11:54:00Z">
        <w:r>
          <w:delText>&gt;&lt;</w:delText>
        </w:r>
      </w:del>
      <w:ins w:id="3816" w:author="Russ Ott" w:date="2022-05-16T11:54:00Z">
        <w:r w:rsidR="00440477">
          <w:t>&gt;</w:t>
        </w:r>
      </w:ins>
    </w:p>
    <w:p w14:paraId="798740B8" w14:textId="243028C3" w:rsidR="00440477" w:rsidRDefault="00440477" w:rsidP="00440477">
      <w:pPr>
        <w:pStyle w:val="Example"/>
        <w:ind w:left="130" w:right="115"/>
        <w:rPr>
          <w:ins w:id="3817" w:author="Russ Ott" w:date="2022-05-16T11:54:00Z"/>
        </w:rPr>
      </w:pPr>
      <w:ins w:id="3818" w:author="Russ Ott" w:date="2022-05-16T11:54:00Z">
        <w:r>
          <w:t xml:space="preserve">                &lt;</w:t>
        </w:r>
      </w:ins>
      <w:r>
        <w:t>reference value="#CareTeamName1</w:t>
      </w:r>
      <w:del w:id="3819" w:author="Russ Ott" w:date="2022-05-16T11:54:00Z">
        <w:r w:rsidR="002F5B8D">
          <w:delText>"&gt;&lt;/reference&gt;&lt;/</w:delText>
        </w:r>
      </w:del>
      <w:ins w:id="3820" w:author="Russ Ott" w:date="2022-05-16T11:54:00Z">
        <w:r>
          <w:t>"/&gt;</w:t>
        </w:r>
      </w:ins>
    </w:p>
    <w:p w14:paraId="54CAB8E5" w14:textId="77777777" w:rsidR="00440477" w:rsidRDefault="00440477" w:rsidP="00440477">
      <w:pPr>
        <w:pStyle w:val="Example"/>
        <w:ind w:left="130" w:right="115"/>
      </w:pPr>
      <w:ins w:id="3821" w:author="Russ Ott" w:date="2022-05-16T11:54:00Z">
        <w:r>
          <w:t xml:space="preserve">            &lt;/</w:t>
        </w:r>
      </w:ins>
      <w:proofErr w:type="spellStart"/>
      <w:r>
        <w:t>originalText</w:t>
      </w:r>
      <w:proofErr w:type="spellEnd"/>
      <w:r>
        <w:t>&gt;</w:t>
      </w:r>
    </w:p>
    <w:p w14:paraId="00241252" w14:textId="66989282" w:rsidR="00440477" w:rsidRDefault="002F5B8D" w:rsidP="00440477">
      <w:pPr>
        <w:pStyle w:val="Example"/>
        <w:ind w:left="130" w:right="115"/>
      </w:pPr>
      <w:del w:id="3822" w:author="Russ Ott" w:date="2022-05-16T11:54:00Z">
        <w:r>
          <w:delText xml:space="preserve">      </w:delText>
        </w:r>
      </w:del>
      <w:r w:rsidR="00440477">
        <w:t xml:space="preserve">        &lt;/code&gt;</w:t>
      </w:r>
    </w:p>
    <w:p w14:paraId="02DF8133" w14:textId="063984FC" w:rsidR="00440477" w:rsidRDefault="002F5B8D" w:rsidP="00440477">
      <w:pPr>
        <w:pStyle w:val="Example"/>
        <w:ind w:left="130" w:right="115"/>
      </w:pPr>
      <w:del w:id="3823" w:author="Russ Ott" w:date="2022-05-16T11:54:00Z">
        <w:r>
          <w:delText xml:space="preserve">      </w:delText>
        </w:r>
      </w:del>
      <w:r w:rsidR="00440477">
        <w:t xml:space="preserve">        </w:t>
      </w:r>
      <w:proofErr w:type="gramStart"/>
      <w:r w:rsidR="00440477">
        <w:t>&lt;!--</w:t>
      </w:r>
      <w:proofErr w:type="gramEnd"/>
      <w:r w:rsidR="00440477">
        <w:t>Care Team Status - https://vsac.nlm.nih.gov/valueset/2.16.840.1.113883.1.11.15933/expansion--&gt;</w:t>
      </w:r>
    </w:p>
    <w:p w14:paraId="536C37DA" w14:textId="67AF5F68" w:rsidR="00440477" w:rsidRDefault="002F5B8D" w:rsidP="00440477">
      <w:pPr>
        <w:pStyle w:val="Example"/>
        <w:ind w:left="130" w:right="115"/>
      </w:pPr>
      <w:del w:id="3824" w:author="Russ Ott" w:date="2022-05-16T11:54:00Z">
        <w:r>
          <w:delText xml:space="preserve">      </w:delText>
        </w:r>
      </w:del>
      <w:r w:rsidR="00440477">
        <w:t xml:space="preserve">        &lt;</w:t>
      </w:r>
      <w:proofErr w:type="spellStart"/>
      <w:r w:rsidR="00440477">
        <w:t>statusCode</w:t>
      </w:r>
      <w:proofErr w:type="spellEnd"/>
      <w:r w:rsidR="00440477">
        <w:t xml:space="preserve"> code="active"/&gt;</w:t>
      </w:r>
    </w:p>
    <w:p w14:paraId="79A7827E" w14:textId="4DEC0AE6" w:rsidR="00440477" w:rsidRDefault="002F5B8D" w:rsidP="00440477">
      <w:pPr>
        <w:pStyle w:val="Example"/>
        <w:ind w:left="130" w:right="115"/>
      </w:pPr>
      <w:del w:id="3825" w:author="Russ Ott" w:date="2022-05-16T11:54:00Z">
        <w:r>
          <w:delText xml:space="preserve">        </w:delText>
        </w:r>
      </w:del>
      <w:r w:rsidR="00440477">
        <w:t xml:space="preserve">        &lt;</w:t>
      </w:r>
      <w:proofErr w:type="spellStart"/>
      <w:r w:rsidR="00440477">
        <w:t>effectiveTime</w:t>
      </w:r>
      <w:proofErr w:type="spellEnd"/>
      <w:r w:rsidR="00440477">
        <w:t>&gt;</w:t>
      </w:r>
    </w:p>
    <w:p w14:paraId="2A4613A9" w14:textId="736AE587" w:rsidR="00440477" w:rsidRDefault="002F5B8D" w:rsidP="00440477">
      <w:pPr>
        <w:pStyle w:val="Example"/>
        <w:ind w:left="130" w:right="115"/>
      </w:pPr>
      <w:del w:id="3826" w:author="Russ Ott" w:date="2022-05-16T11:54:00Z">
        <w:r>
          <w:delText xml:space="preserve">        </w:delText>
        </w:r>
      </w:del>
      <w:r w:rsidR="00440477">
        <w:t xml:space="preserve">            &lt;low value="201810081426-0500"/&gt;</w:t>
      </w:r>
    </w:p>
    <w:p w14:paraId="5D6D05D9" w14:textId="66F47349" w:rsidR="00440477" w:rsidRDefault="002F5B8D" w:rsidP="00440477">
      <w:pPr>
        <w:pStyle w:val="Example"/>
        <w:ind w:left="130" w:right="115"/>
      </w:pPr>
      <w:del w:id="3827" w:author="Russ Ott" w:date="2022-05-16T11:54:00Z">
        <w:r>
          <w:delText xml:space="preserve">        </w:delText>
        </w:r>
      </w:del>
      <w:r w:rsidR="00440477">
        <w:t xml:space="preserve">        &lt;/</w:t>
      </w:r>
      <w:proofErr w:type="spellStart"/>
      <w:r w:rsidR="00440477">
        <w:t>effectiveTime</w:t>
      </w:r>
      <w:proofErr w:type="spellEnd"/>
      <w:r w:rsidR="00440477">
        <w:t>&gt;</w:t>
      </w:r>
    </w:p>
    <w:p w14:paraId="3A862C4D" w14:textId="4AF7B27A" w:rsidR="00440477" w:rsidRDefault="002F5B8D" w:rsidP="00440477">
      <w:pPr>
        <w:pStyle w:val="Example"/>
        <w:ind w:left="130" w:right="115"/>
      </w:pPr>
      <w:del w:id="3828" w:author="Russ Ott" w:date="2022-05-16T11:54:00Z">
        <w:r>
          <w:delText xml:space="preserve">      </w:delText>
        </w:r>
      </w:del>
      <w:r w:rsidR="00440477">
        <w:t xml:space="preserve">        </w:t>
      </w:r>
      <w:proofErr w:type="gramStart"/>
      <w:r w:rsidR="00440477">
        <w:t>&lt;!--</w:t>
      </w:r>
      <w:proofErr w:type="gramEnd"/>
      <w:r w:rsidR="00440477">
        <w:t xml:space="preserve"> This participant is the Care Team Lead (1..1)--&gt;</w:t>
      </w:r>
    </w:p>
    <w:p w14:paraId="485E50FA" w14:textId="1B86CEEF" w:rsidR="00440477" w:rsidRDefault="002F5B8D" w:rsidP="00440477">
      <w:pPr>
        <w:pStyle w:val="Example"/>
        <w:ind w:left="130" w:right="115"/>
      </w:pPr>
      <w:del w:id="3829" w:author="Russ Ott" w:date="2022-05-16T11:54:00Z">
        <w:r>
          <w:delText xml:space="preserve">      </w:delText>
        </w:r>
      </w:del>
      <w:r w:rsidR="00440477">
        <w:t xml:space="preserve">        </w:t>
      </w:r>
      <w:proofErr w:type="gramStart"/>
      <w:r w:rsidR="00440477">
        <w:t>&lt;!--</w:t>
      </w:r>
      <w:proofErr w:type="gramEnd"/>
      <w:r w:rsidR="00440477">
        <w:t xml:space="preserve"> Care Team Lead is one of the contained care team members in the list of care team members--&gt;</w:t>
      </w:r>
    </w:p>
    <w:p w14:paraId="655559D7" w14:textId="1DBD6DC9" w:rsidR="00440477" w:rsidRDefault="00440477" w:rsidP="00440477">
      <w:pPr>
        <w:pStyle w:val="Example"/>
        <w:ind w:left="130" w:right="115"/>
      </w:pPr>
      <w:r>
        <w:t xml:space="preserve">        </w:t>
      </w:r>
      <w:del w:id="3830" w:author="Russ Ott" w:date="2022-05-16T11:54:00Z">
        <w:r w:rsidR="002F5B8D">
          <w:delText xml:space="preserve">      &lt;!--&lt;</w:delText>
        </w:r>
      </w:del>
      <w:ins w:id="3831" w:author="Russ Ott" w:date="2022-05-16T11:54:00Z">
        <w:r>
          <w:t>&lt;</w:t>
        </w:r>
      </w:ins>
      <w:r>
        <w:t xml:space="preserve">participant </w:t>
      </w:r>
      <w:proofErr w:type="spellStart"/>
      <w:r>
        <w:t>typeCode</w:t>
      </w:r>
      <w:proofErr w:type="spellEnd"/>
      <w:r>
        <w:t>="PPRF"&gt;</w:t>
      </w:r>
    </w:p>
    <w:p w14:paraId="166470D6" w14:textId="07296C06" w:rsidR="00440477" w:rsidRDefault="002F5B8D" w:rsidP="00440477">
      <w:pPr>
        <w:pStyle w:val="Example"/>
        <w:ind w:left="130" w:right="115"/>
        <w:rPr>
          <w:moveTo w:id="3832" w:author="Russ Ott" w:date="2022-05-16T11:54:00Z"/>
        </w:rPr>
      </w:pPr>
      <w:del w:id="3833" w:author="Russ Ott" w:date="2022-05-16T11:54:00Z">
        <w:r>
          <w:delText xml:space="preserve">                &lt;!-\-&lt;</w:delText>
        </w:r>
      </w:del>
      <w:moveToRangeStart w:id="3834" w:author="Russ Ott" w:date="2022-05-16T11:54:00Z" w:name="move103594483"/>
      <w:moveTo w:id="3835" w:author="Russ Ott" w:date="2022-05-16T11:54:00Z">
        <w:r w:rsidR="00440477">
          <w:t xml:space="preserve">            &lt;</w:t>
        </w:r>
        <w:proofErr w:type="spellStart"/>
        <w:r w:rsidR="00440477">
          <w:t>participantRole</w:t>
        </w:r>
        <w:proofErr w:type="spellEnd"/>
        <w:r w:rsidR="00440477">
          <w:t>&gt;</w:t>
        </w:r>
      </w:moveTo>
    </w:p>
    <w:moveToRangeEnd w:id="3834"/>
    <w:p w14:paraId="26499284" w14:textId="5B21D7E7" w:rsidR="00440477" w:rsidRDefault="00440477" w:rsidP="00440477">
      <w:pPr>
        <w:pStyle w:val="Example"/>
        <w:ind w:left="130" w:right="115"/>
      </w:pPr>
      <w:ins w:id="3836" w:author="Russ Ott" w:date="2022-05-16T11:54:00Z">
        <w:r>
          <w:t xml:space="preserve">                </w:t>
        </w:r>
        <w:proofErr w:type="gramStart"/>
        <w:r>
          <w:t>&lt;!--</w:t>
        </w:r>
        <w:proofErr w:type="gramEnd"/>
        <w:r>
          <w:t>&lt;</w:t>
        </w:r>
      </w:ins>
      <w:r>
        <w:t>This id matches at least one of the member's id in the Care Team Member act template</w:t>
      </w:r>
      <w:del w:id="3837" w:author="Russ Ott" w:date="2022-05-16T11:54:00Z">
        <w:r w:rsidR="002F5B8D">
          <w:delText>&gt;-\-&gt;</w:delText>
        </w:r>
      </w:del>
      <w:ins w:id="3838" w:author="Russ Ott" w:date="2022-05-16T11:54:00Z">
        <w:r>
          <w:t>--&gt;</w:t>
        </w:r>
      </w:ins>
    </w:p>
    <w:p w14:paraId="7ABABE7F" w14:textId="77777777" w:rsidR="00440477" w:rsidRDefault="002F5B8D" w:rsidP="00440477">
      <w:pPr>
        <w:pStyle w:val="Example"/>
        <w:ind w:left="130" w:right="115"/>
        <w:rPr>
          <w:moveFrom w:id="3839" w:author="Russ Ott" w:date="2022-05-16T11:54:00Z"/>
        </w:rPr>
      </w:pPr>
      <w:del w:id="3840" w:author="Russ Ott" w:date="2022-05-16T11:54:00Z">
        <w:r>
          <w:delText xml:space="preserve">    </w:delText>
        </w:r>
      </w:del>
      <w:moveFromRangeStart w:id="3841" w:author="Russ Ott" w:date="2022-05-16T11:54:00Z" w:name="move103594483"/>
      <w:moveFrom w:id="3842" w:author="Russ Ott" w:date="2022-05-16T11:54:00Z">
        <w:r w:rsidR="00440477">
          <w:t xml:space="preserve">            &lt;participantRole&gt;</w:t>
        </w:r>
      </w:moveFrom>
    </w:p>
    <w:moveFromRangeEnd w:id="3841"/>
    <w:p w14:paraId="6F86A472" w14:textId="33C39213" w:rsidR="00440477" w:rsidRDefault="002F5B8D" w:rsidP="00440477">
      <w:pPr>
        <w:pStyle w:val="Example"/>
        <w:ind w:left="130" w:right="115"/>
      </w:pPr>
      <w:del w:id="3843" w:author="Russ Ott" w:date="2022-05-16T11:54:00Z">
        <w:r>
          <w:delText xml:space="preserve">  </w:delText>
        </w:r>
      </w:del>
      <w:r w:rsidR="00440477">
        <w:t xml:space="preserve">                &lt;id root="1.5.5.5.5.5.5"/&gt;</w:t>
      </w:r>
    </w:p>
    <w:p w14:paraId="1B5FA918" w14:textId="70C7B878" w:rsidR="00440477" w:rsidRDefault="002F5B8D" w:rsidP="00440477">
      <w:pPr>
        <w:pStyle w:val="Example"/>
        <w:ind w:left="130" w:right="115"/>
      </w:pPr>
      <w:del w:id="3844" w:author="Russ Ott" w:date="2022-05-16T11:54:00Z">
        <w:r>
          <w:delText xml:space="preserve">    </w:delText>
        </w:r>
      </w:del>
      <w:r w:rsidR="00440477">
        <w:t xml:space="preserve">            &lt;/</w:t>
      </w:r>
      <w:proofErr w:type="spellStart"/>
      <w:r w:rsidR="00440477">
        <w:t>participantRole</w:t>
      </w:r>
      <w:proofErr w:type="spellEnd"/>
      <w:r w:rsidR="00440477">
        <w:t>&gt;</w:t>
      </w:r>
    </w:p>
    <w:p w14:paraId="3FE6C4FA" w14:textId="5314705C" w:rsidR="00440477" w:rsidRDefault="002F5B8D" w:rsidP="00440477">
      <w:pPr>
        <w:pStyle w:val="Example"/>
        <w:ind w:left="130" w:right="115"/>
      </w:pPr>
      <w:del w:id="3845" w:author="Russ Ott" w:date="2022-05-16T11:54:00Z">
        <w:r>
          <w:delText xml:space="preserve">      </w:delText>
        </w:r>
      </w:del>
      <w:r w:rsidR="00440477">
        <w:t xml:space="preserve">        &lt;/participant</w:t>
      </w:r>
      <w:del w:id="3846" w:author="Russ Ott" w:date="2022-05-16T11:54:00Z">
        <w:r>
          <w:delText>&gt;--&gt;</w:delText>
        </w:r>
      </w:del>
      <w:ins w:id="3847" w:author="Russ Ott" w:date="2022-05-16T11:54:00Z">
        <w:r w:rsidR="00440477">
          <w:t>&gt;</w:t>
        </w:r>
      </w:ins>
    </w:p>
    <w:p w14:paraId="131F7AB2" w14:textId="52275FA0" w:rsidR="00440477" w:rsidRDefault="002F5B8D" w:rsidP="00440477">
      <w:pPr>
        <w:pStyle w:val="Example"/>
        <w:ind w:left="130" w:right="115"/>
      </w:pPr>
      <w:del w:id="3848" w:author="Russ Ott" w:date="2022-05-16T11:54:00Z">
        <w:r>
          <w:delText xml:space="preserve">      </w:delText>
        </w:r>
      </w:del>
      <w:r w:rsidR="00440477">
        <w:t xml:space="preserve">        </w:t>
      </w:r>
      <w:proofErr w:type="gramStart"/>
      <w:r w:rsidR="00440477">
        <w:t>&lt;!--</w:t>
      </w:r>
      <w:proofErr w:type="gramEnd"/>
      <w:r w:rsidR="00440477">
        <w:t xml:space="preserve"> #1 Care Team Member Act - This component is a care team member who is a provider --&gt;</w:t>
      </w:r>
    </w:p>
    <w:p w14:paraId="39B2CA44" w14:textId="4B8C4DAC" w:rsidR="00440477" w:rsidRDefault="002F5B8D" w:rsidP="00440477">
      <w:pPr>
        <w:pStyle w:val="Example"/>
        <w:ind w:left="130" w:right="115"/>
      </w:pPr>
      <w:del w:id="3849" w:author="Russ Ott" w:date="2022-05-16T11:54:00Z">
        <w:r>
          <w:delText xml:space="preserve">      </w:delText>
        </w:r>
      </w:del>
      <w:r w:rsidR="00440477">
        <w:t xml:space="preserve">        &lt;component&gt;</w:t>
      </w:r>
    </w:p>
    <w:p w14:paraId="1B06771C" w14:textId="608CA370" w:rsidR="00440477" w:rsidRDefault="002F5B8D" w:rsidP="00440477">
      <w:pPr>
        <w:pStyle w:val="Example"/>
        <w:ind w:left="130" w:right="115"/>
      </w:pPr>
      <w:del w:id="3850" w:author="Russ Ott" w:date="2022-05-16T11:54:00Z">
        <w:r>
          <w:delText xml:space="preserve">    </w:delText>
        </w:r>
      </w:del>
      <w:r w:rsidR="00440477">
        <w:t xml:space="preserve">            &lt;act </w:t>
      </w:r>
      <w:proofErr w:type="spellStart"/>
      <w:r w:rsidR="00440477">
        <w:t>classCode</w:t>
      </w:r>
      <w:proofErr w:type="spellEnd"/>
      <w:r w:rsidR="00440477">
        <w:t xml:space="preserve">="PCPR" </w:t>
      </w:r>
      <w:proofErr w:type="spellStart"/>
      <w:r w:rsidR="00440477">
        <w:t>moodCode</w:t>
      </w:r>
      <w:proofErr w:type="spellEnd"/>
      <w:r w:rsidR="00440477">
        <w:t>="EVN"&gt;</w:t>
      </w:r>
    </w:p>
    <w:p w14:paraId="62142FEE" w14:textId="1C7A0D49" w:rsidR="00440477" w:rsidRDefault="002F5B8D" w:rsidP="00440477">
      <w:pPr>
        <w:pStyle w:val="Example"/>
        <w:ind w:left="130" w:right="115"/>
        <w:rPr>
          <w:ins w:id="3851" w:author="Russ Ott" w:date="2022-05-16T11:54:00Z"/>
        </w:rPr>
      </w:pPr>
      <w:del w:id="3852" w:author="Russ Ott" w:date="2022-05-16T11:54:00Z">
        <w:r>
          <w:delText xml:space="preserve">    </w:delText>
        </w:r>
      </w:del>
      <w:r w:rsidR="00440477">
        <w:t xml:space="preserve">                &lt;</w:t>
      </w:r>
      <w:proofErr w:type="spellStart"/>
      <w:r w:rsidR="00440477">
        <w:t>templateId</w:t>
      </w:r>
      <w:proofErr w:type="spellEnd"/>
      <w:r w:rsidR="00440477">
        <w:t xml:space="preserve"> root="2.16.840.1.113883.10.20.22.4.500.1"</w:t>
      </w:r>
      <w:del w:id="3853" w:author="Russ Ott" w:date="2022-05-16T11:54:00Z">
        <w:r>
          <w:delText xml:space="preserve"> </w:delText>
        </w:r>
      </w:del>
    </w:p>
    <w:p w14:paraId="3B7FB798" w14:textId="77777777" w:rsidR="00440477" w:rsidRDefault="00440477" w:rsidP="00440477">
      <w:pPr>
        <w:pStyle w:val="Example"/>
        <w:ind w:left="130" w:right="115"/>
      </w:pPr>
      <w:ins w:id="3854" w:author="Russ Ott" w:date="2022-05-16T11:54:00Z">
        <w:r>
          <w:tab/>
        </w:r>
        <w:r>
          <w:tab/>
        </w:r>
        <w:r>
          <w:tab/>
        </w:r>
        <w:r>
          <w:tab/>
        </w:r>
        <w:r>
          <w:tab/>
        </w:r>
        <w:r>
          <w:tab/>
        </w:r>
        <w:r>
          <w:tab/>
        </w:r>
        <w:r>
          <w:tab/>
        </w:r>
        <w:r>
          <w:tab/>
        </w:r>
        <w:r>
          <w:tab/>
        </w:r>
      </w:ins>
      <w:r>
        <w:t>extension="2019-07-01"/&gt;</w:t>
      </w:r>
    </w:p>
    <w:p w14:paraId="2DB31EE8" w14:textId="115C5D99" w:rsidR="00440477" w:rsidRDefault="002F5B8D" w:rsidP="00440477">
      <w:pPr>
        <w:pStyle w:val="Example"/>
        <w:ind w:left="130" w:right="115"/>
        <w:rPr>
          <w:ins w:id="3855" w:author="Russ Ott" w:date="2022-05-16T11:54:00Z"/>
        </w:rPr>
      </w:pPr>
      <w:del w:id="3856" w:author="Russ Ott" w:date="2022-05-16T11:54:00Z">
        <w:r>
          <w:delText xml:space="preserve">  </w:delText>
        </w:r>
      </w:del>
      <w:ins w:id="3857" w:author="Russ Ott" w:date="2022-05-16T11:54:00Z">
        <w:r w:rsidR="00440477">
          <w:t xml:space="preserve">                &lt;</w:t>
        </w:r>
        <w:proofErr w:type="spellStart"/>
        <w:r w:rsidR="00440477">
          <w:t>templateId</w:t>
        </w:r>
        <w:proofErr w:type="spellEnd"/>
        <w:r w:rsidR="00440477">
          <w:t xml:space="preserve"> root="2.16.840.1.113883.10.20.22.4.500.1"</w:t>
        </w:r>
      </w:ins>
    </w:p>
    <w:p w14:paraId="4BB57835" w14:textId="77777777" w:rsidR="00440477" w:rsidRDefault="00440477" w:rsidP="00440477">
      <w:pPr>
        <w:pStyle w:val="Example"/>
        <w:ind w:left="130" w:right="115"/>
        <w:rPr>
          <w:ins w:id="3858" w:author="Russ Ott" w:date="2022-05-16T11:54:00Z"/>
        </w:rPr>
      </w:pPr>
      <w:ins w:id="3859" w:author="Russ Ott" w:date="2022-05-16T11:54:00Z">
        <w:r>
          <w:tab/>
        </w:r>
        <w:r>
          <w:tab/>
        </w:r>
        <w:r>
          <w:tab/>
        </w:r>
        <w:r>
          <w:tab/>
        </w:r>
        <w:r>
          <w:tab/>
        </w:r>
        <w:r>
          <w:tab/>
        </w:r>
        <w:r>
          <w:tab/>
        </w:r>
        <w:r>
          <w:tab/>
        </w:r>
        <w:r>
          <w:tab/>
        </w:r>
        <w:r>
          <w:tab/>
          <w:t>extension="2022-06-01"/&gt;</w:t>
        </w:r>
      </w:ins>
    </w:p>
    <w:p w14:paraId="0BD15F80" w14:textId="77777777" w:rsidR="00440477" w:rsidRDefault="00440477" w:rsidP="00440477">
      <w:pPr>
        <w:pStyle w:val="Example"/>
        <w:ind w:left="130" w:right="115"/>
      </w:pPr>
      <w:r>
        <w:t xml:space="preserve">                &lt;id root="1.5.5.5.5.5.5"/&gt;</w:t>
      </w:r>
    </w:p>
    <w:p w14:paraId="7A496798" w14:textId="77762336" w:rsidR="00440477" w:rsidRDefault="002F5B8D" w:rsidP="00440477">
      <w:pPr>
        <w:pStyle w:val="Example"/>
        <w:ind w:left="130" w:right="115"/>
        <w:rPr>
          <w:ins w:id="3860" w:author="Russ Ott" w:date="2022-05-16T11:54:00Z"/>
        </w:rPr>
      </w:pPr>
      <w:del w:id="3861" w:author="Russ Ott" w:date="2022-05-16T11:54:00Z">
        <w:r>
          <w:delText xml:space="preserve">  </w:delText>
        </w:r>
      </w:del>
      <w:r w:rsidR="00440477">
        <w:t xml:space="preserve">                &lt;code code="85847-2" </w:t>
      </w:r>
      <w:proofErr w:type="spellStart"/>
      <w:r w:rsidR="00440477">
        <w:t>codeSystem</w:t>
      </w:r>
      <w:proofErr w:type="spellEnd"/>
      <w:r w:rsidR="00440477">
        <w:t>="2.16.840.1.113883.6.1"</w:t>
      </w:r>
      <w:del w:id="3862" w:author="Russ Ott" w:date="2022-05-16T11:54:00Z">
        <w:r>
          <w:delText xml:space="preserve"> </w:delText>
        </w:r>
      </w:del>
    </w:p>
    <w:p w14:paraId="6D1837F7" w14:textId="77777777" w:rsidR="00440477" w:rsidRDefault="00440477" w:rsidP="00440477">
      <w:pPr>
        <w:pStyle w:val="Example"/>
        <w:ind w:left="130" w:right="115"/>
      </w:pPr>
      <w:ins w:id="3863" w:author="Russ Ott" w:date="2022-05-16T11:54:00Z">
        <w:r>
          <w:tab/>
        </w:r>
        <w:r>
          <w:tab/>
        </w:r>
        <w:r>
          <w:tab/>
        </w:r>
        <w:r>
          <w:tab/>
        </w:r>
        <w:r>
          <w:tab/>
        </w:r>
        <w:r>
          <w:tab/>
        </w:r>
        <w:r>
          <w:tab/>
        </w:r>
        <w:r>
          <w:tab/>
        </w:r>
        <w:r>
          <w:tab/>
        </w:r>
        <w:r>
          <w:tab/>
        </w:r>
      </w:ins>
      <w:proofErr w:type="spellStart"/>
      <w:r>
        <w:t>codeSystemName</w:t>
      </w:r>
      <w:proofErr w:type="spellEnd"/>
      <w:r>
        <w:t>="LOINC" displayName="Care Team Information"/&gt;</w:t>
      </w:r>
    </w:p>
    <w:p w14:paraId="5527E169" w14:textId="0A31C635" w:rsidR="00440477" w:rsidRDefault="002F5B8D" w:rsidP="00440477">
      <w:pPr>
        <w:pStyle w:val="Example"/>
        <w:ind w:left="130" w:right="115"/>
      </w:pPr>
      <w:del w:id="3864" w:author="Russ Ott" w:date="2022-05-16T11:54:00Z">
        <w:r>
          <w:delText xml:space="preserve">  </w:delText>
        </w:r>
      </w:del>
      <w:r w:rsidR="00440477">
        <w:t xml:space="preserve">                </w:t>
      </w:r>
      <w:proofErr w:type="gramStart"/>
      <w:r w:rsidR="00440477">
        <w:t>&lt;!--</w:t>
      </w:r>
      <w:proofErr w:type="gramEnd"/>
      <w:r w:rsidR="00440477">
        <w:t>Care Team Member Status - https://vsac.nlm.nih.gov/valueset/2.16.840.1.113883.1.11.15933/expansion--&gt;</w:t>
      </w:r>
    </w:p>
    <w:p w14:paraId="75FF5B86" w14:textId="328D8ED6" w:rsidR="00440477" w:rsidRDefault="002F5B8D" w:rsidP="00440477">
      <w:pPr>
        <w:pStyle w:val="Example"/>
        <w:ind w:left="130" w:right="115"/>
      </w:pPr>
      <w:del w:id="3865" w:author="Russ Ott" w:date="2022-05-16T11:54:00Z">
        <w:r>
          <w:delText xml:space="preserve">  </w:delText>
        </w:r>
      </w:del>
      <w:r w:rsidR="00440477">
        <w:t xml:space="preserve">                &lt;</w:t>
      </w:r>
      <w:proofErr w:type="spellStart"/>
      <w:r w:rsidR="00440477">
        <w:t>statusCode</w:t>
      </w:r>
      <w:proofErr w:type="spellEnd"/>
      <w:r w:rsidR="00440477">
        <w:t xml:space="preserve"> code="active"/&gt;</w:t>
      </w:r>
    </w:p>
    <w:p w14:paraId="60671079" w14:textId="7BAD6854" w:rsidR="00440477" w:rsidRDefault="002F5B8D" w:rsidP="00440477">
      <w:pPr>
        <w:pStyle w:val="Example"/>
        <w:ind w:left="130" w:right="115"/>
      </w:pPr>
      <w:del w:id="3866" w:author="Russ Ott" w:date="2022-05-16T11:54:00Z">
        <w:r>
          <w:delText xml:space="preserve">  </w:delText>
        </w:r>
      </w:del>
      <w:r w:rsidR="00440477">
        <w:t xml:space="preserve">                &lt;</w:t>
      </w:r>
      <w:proofErr w:type="spellStart"/>
      <w:r w:rsidR="00440477">
        <w:t>effectiveTime</w:t>
      </w:r>
      <w:proofErr w:type="spellEnd"/>
      <w:r w:rsidR="00440477">
        <w:t xml:space="preserve"> </w:t>
      </w:r>
      <w:proofErr w:type="spellStart"/>
      <w:proofErr w:type="gramStart"/>
      <w:r w:rsidR="00440477">
        <w:t>xsi:type</w:t>
      </w:r>
      <w:proofErr w:type="spellEnd"/>
      <w:proofErr w:type="gramEnd"/>
      <w:r w:rsidR="00440477">
        <w:t>="IVL_TS"&gt;</w:t>
      </w:r>
    </w:p>
    <w:p w14:paraId="6CEFE844" w14:textId="77777777" w:rsidR="00440477" w:rsidRDefault="00440477" w:rsidP="00440477">
      <w:pPr>
        <w:pStyle w:val="Example"/>
        <w:ind w:left="130" w:right="115"/>
      </w:pPr>
      <w:r>
        <w:t xml:space="preserve">                    &lt;low value="201810081426-0500"/&gt;</w:t>
      </w:r>
    </w:p>
    <w:p w14:paraId="4AAE71A3" w14:textId="46884E62" w:rsidR="00440477" w:rsidRDefault="002F5B8D" w:rsidP="00440477">
      <w:pPr>
        <w:pStyle w:val="Example"/>
        <w:ind w:left="130" w:right="115"/>
      </w:pPr>
      <w:del w:id="3867" w:author="Russ Ott" w:date="2022-05-16T11:54:00Z">
        <w:r>
          <w:delText xml:space="preserve">  </w:delText>
        </w:r>
      </w:del>
      <w:r w:rsidR="00440477">
        <w:t xml:space="preserve">                &lt;/</w:t>
      </w:r>
      <w:proofErr w:type="spellStart"/>
      <w:r w:rsidR="00440477">
        <w:t>effectiveTime</w:t>
      </w:r>
      <w:proofErr w:type="spellEnd"/>
      <w:r w:rsidR="00440477">
        <w:t>&gt;</w:t>
      </w:r>
    </w:p>
    <w:p w14:paraId="214A5AA6" w14:textId="7633E6C8" w:rsidR="00440477" w:rsidRDefault="002F5B8D" w:rsidP="00440477">
      <w:pPr>
        <w:pStyle w:val="Example"/>
        <w:ind w:left="130" w:right="115"/>
      </w:pPr>
      <w:del w:id="3868" w:author="Russ Ott" w:date="2022-05-16T11:54:00Z">
        <w:r>
          <w:delText xml:space="preserve">  </w:delText>
        </w:r>
      </w:del>
      <w:r w:rsidR="00440477">
        <w:t xml:space="preserve">                </w:t>
      </w:r>
      <w:proofErr w:type="gramStart"/>
      <w:r w:rsidR="00440477">
        <w:t>&lt;!--</w:t>
      </w:r>
      <w:proofErr w:type="gramEnd"/>
      <w:r w:rsidR="00440477">
        <w:t>Attributes about the provider member - name--&gt;</w:t>
      </w:r>
    </w:p>
    <w:p w14:paraId="3C846361" w14:textId="4029770D" w:rsidR="00440477" w:rsidRDefault="002F5B8D" w:rsidP="00440477">
      <w:pPr>
        <w:pStyle w:val="Example"/>
        <w:ind w:left="130" w:right="115"/>
      </w:pPr>
      <w:del w:id="3869" w:author="Russ Ott" w:date="2022-05-16T11:54:00Z">
        <w:r>
          <w:delText xml:space="preserve">  </w:delText>
        </w:r>
      </w:del>
      <w:r w:rsidR="00440477">
        <w:t xml:space="preserve">                &lt;performer </w:t>
      </w:r>
      <w:proofErr w:type="spellStart"/>
      <w:r w:rsidR="00440477">
        <w:t>typeCode</w:t>
      </w:r>
      <w:proofErr w:type="spellEnd"/>
      <w:r w:rsidR="00440477">
        <w:t>="PRF"&gt;</w:t>
      </w:r>
    </w:p>
    <w:p w14:paraId="3DE5483F" w14:textId="11C8F2E2" w:rsidR="00440477" w:rsidRDefault="002F5B8D" w:rsidP="00440477">
      <w:pPr>
        <w:pStyle w:val="Example"/>
        <w:ind w:left="130" w:right="115"/>
        <w:rPr>
          <w:ins w:id="3870" w:author="Russ Ott" w:date="2022-05-16T11:54:00Z"/>
        </w:rPr>
      </w:pPr>
      <w:del w:id="3871" w:author="Russ Ott" w:date="2022-05-16T11:54:00Z">
        <w:r>
          <w:delText xml:space="preserve">  </w:delText>
        </w:r>
      </w:del>
      <w:r w:rsidR="00440477">
        <w:t xml:space="preserve">                    &lt;</w:t>
      </w:r>
      <w:proofErr w:type="spellStart"/>
      <w:r w:rsidR="00440477">
        <w:t>functionCode</w:t>
      </w:r>
      <w:proofErr w:type="spellEnd"/>
    </w:p>
    <w:p w14:paraId="201161B8" w14:textId="651A94AD" w:rsidR="00440477" w:rsidRDefault="00440477" w:rsidP="00440477">
      <w:pPr>
        <w:pStyle w:val="Example"/>
        <w:ind w:left="130" w:right="115"/>
        <w:rPr>
          <w:ins w:id="3872" w:author="Russ Ott" w:date="2022-05-16T11:54:00Z"/>
        </w:rPr>
      </w:pPr>
      <w:ins w:id="3873" w:author="Russ Ott" w:date="2022-05-16T11:54:00Z">
        <w:r>
          <w:t xml:space="preserve">                       </w:t>
        </w:r>
      </w:ins>
      <w:r>
        <w:t xml:space="preserve"> </w:t>
      </w:r>
      <w:proofErr w:type="spellStart"/>
      <w:r>
        <w:t>xmlns</w:t>
      </w:r>
      <w:proofErr w:type="spellEnd"/>
      <w:r>
        <w:t>="</w:t>
      </w:r>
      <w:proofErr w:type="gramStart"/>
      <w:r>
        <w:t>urn:hl</w:t>
      </w:r>
      <w:proofErr w:type="gramEnd"/>
      <w:r>
        <w:t>7-org:sdtc" code="PCP"</w:t>
      </w:r>
      <w:del w:id="3874" w:author="Russ Ott" w:date="2022-05-16T11:54:00Z">
        <w:r w:rsidR="002F5B8D">
          <w:delText xml:space="preserve"> </w:delText>
        </w:r>
      </w:del>
    </w:p>
    <w:p w14:paraId="55DE9899" w14:textId="77777777" w:rsidR="00440477" w:rsidRDefault="00440477" w:rsidP="00440477">
      <w:pPr>
        <w:pStyle w:val="Example"/>
        <w:ind w:left="130" w:right="115"/>
      </w:pPr>
      <w:ins w:id="3875" w:author="Russ Ott" w:date="2022-05-16T11:54:00Z">
        <w:r>
          <w:tab/>
        </w:r>
        <w:r>
          <w:tab/>
        </w:r>
        <w:r>
          <w:tab/>
        </w:r>
        <w:r>
          <w:tab/>
        </w:r>
        <w:r>
          <w:tab/>
        </w:r>
        <w:r>
          <w:tab/>
        </w:r>
        <w:r>
          <w:tab/>
        </w:r>
        <w:r>
          <w:tab/>
        </w:r>
        <w:r>
          <w:tab/>
        </w:r>
        <w:r>
          <w:tab/>
        </w:r>
        <w:r>
          <w:tab/>
        </w:r>
      </w:ins>
      <w:r>
        <w:t>displayName="primary care physician"</w:t>
      </w:r>
    </w:p>
    <w:p w14:paraId="57910DBB" w14:textId="2A6C6973" w:rsidR="00440477" w:rsidRDefault="002F5B8D" w:rsidP="00440477">
      <w:pPr>
        <w:pStyle w:val="Example"/>
        <w:ind w:left="130" w:right="115"/>
        <w:rPr>
          <w:ins w:id="3876" w:author="Russ Ott" w:date="2022-05-16T11:54:00Z"/>
        </w:rPr>
      </w:pPr>
      <w:del w:id="3877" w:author="Russ Ott" w:date="2022-05-16T11:54:00Z">
        <w:r>
          <w:delText xml:space="preserve">                          </w:delText>
        </w:r>
      </w:del>
      <w:ins w:id="3878" w:author="Russ Ott" w:date="2022-05-16T11:54:00Z">
        <w:r w:rsidR="00440477">
          <w:tab/>
        </w:r>
        <w:r w:rsidR="00440477">
          <w:tab/>
        </w:r>
        <w:r w:rsidR="00440477">
          <w:tab/>
        </w:r>
        <w:r w:rsidR="00440477">
          <w:tab/>
        </w:r>
        <w:r w:rsidR="00440477">
          <w:tab/>
        </w:r>
        <w:r w:rsidR="00440477">
          <w:tab/>
        </w:r>
        <w:r w:rsidR="00440477">
          <w:tab/>
        </w:r>
        <w:r w:rsidR="00440477">
          <w:tab/>
        </w:r>
        <w:r w:rsidR="00440477">
          <w:tab/>
        </w:r>
        <w:r w:rsidR="00440477">
          <w:tab/>
        </w:r>
        <w:r w:rsidR="00440477">
          <w:tab/>
        </w:r>
      </w:ins>
      <w:proofErr w:type="spellStart"/>
      <w:r w:rsidR="00440477">
        <w:t>codeSystem</w:t>
      </w:r>
      <w:proofErr w:type="spellEnd"/>
      <w:r w:rsidR="00440477">
        <w:t>="2.16.840.1.113883.5.88"</w:t>
      </w:r>
      <w:del w:id="3879" w:author="Russ Ott" w:date="2022-05-16T11:54:00Z">
        <w:r>
          <w:delText xml:space="preserve"> </w:delText>
        </w:r>
      </w:del>
    </w:p>
    <w:p w14:paraId="72C8AB34" w14:textId="77777777" w:rsidR="00440477" w:rsidRDefault="00440477" w:rsidP="00440477">
      <w:pPr>
        <w:pStyle w:val="Example"/>
        <w:ind w:left="130" w:right="115"/>
      </w:pPr>
      <w:ins w:id="3880" w:author="Russ Ott" w:date="2022-05-16T11:54:00Z">
        <w:r>
          <w:lastRenderedPageBreak/>
          <w:tab/>
        </w:r>
        <w:r>
          <w:tab/>
        </w:r>
        <w:r>
          <w:tab/>
        </w:r>
        <w:r>
          <w:tab/>
        </w:r>
        <w:r>
          <w:tab/>
        </w:r>
        <w:r>
          <w:tab/>
        </w:r>
        <w:r>
          <w:tab/>
        </w:r>
        <w:r>
          <w:tab/>
        </w:r>
        <w:r>
          <w:tab/>
        </w:r>
        <w:r>
          <w:tab/>
        </w:r>
        <w:r>
          <w:tab/>
        </w:r>
      </w:ins>
      <w:proofErr w:type="spellStart"/>
      <w:r>
        <w:t>codeSystemName</w:t>
      </w:r>
      <w:proofErr w:type="spellEnd"/>
      <w:r>
        <w:t>="</w:t>
      </w:r>
      <w:proofErr w:type="spellStart"/>
      <w:r>
        <w:t>ParticipationFunction</w:t>
      </w:r>
      <w:proofErr w:type="spellEnd"/>
      <w:r>
        <w:t>"&gt;</w:t>
      </w:r>
    </w:p>
    <w:p w14:paraId="175CD5CA" w14:textId="1C16396C" w:rsidR="00440477" w:rsidRDefault="002F5B8D" w:rsidP="00440477">
      <w:pPr>
        <w:pStyle w:val="Example"/>
        <w:ind w:left="130" w:right="115"/>
        <w:rPr>
          <w:ins w:id="3881" w:author="Russ Ott" w:date="2022-05-16T11:54:00Z"/>
        </w:rPr>
      </w:pPr>
      <w:del w:id="3882" w:author="Russ Ott" w:date="2022-05-16T11:54:00Z">
        <w:r>
          <w:delText xml:space="preserve">  </w:delText>
        </w:r>
      </w:del>
      <w:r w:rsidR="00440477">
        <w:t xml:space="preserve">                        &lt;</w:t>
      </w:r>
      <w:proofErr w:type="spellStart"/>
      <w:r w:rsidR="00440477">
        <w:t>originalText</w:t>
      </w:r>
      <w:proofErr w:type="spellEnd"/>
    </w:p>
    <w:p w14:paraId="5F826F70" w14:textId="77777777" w:rsidR="00440477" w:rsidRDefault="00440477" w:rsidP="00440477">
      <w:pPr>
        <w:pStyle w:val="Example"/>
        <w:ind w:left="130" w:right="115"/>
      </w:pPr>
      <w:ins w:id="3883" w:author="Russ Ott" w:date="2022-05-16T11:54:00Z">
        <w:r>
          <w:t xml:space="preserve">                           </w:t>
        </w:r>
      </w:ins>
      <w:r>
        <w:t xml:space="preserve"> </w:t>
      </w:r>
      <w:proofErr w:type="spellStart"/>
      <w:r>
        <w:t>xmlns</w:t>
      </w:r>
      <w:proofErr w:type="spellEnd"/>
      <w:r>
        <w:t>="</w:t>
      </w:r>
      <w:proofErr w:type="gramStart"/>
      <w:r>
        <w:t>urn:hl</w:t>
      </w:r>
      <w:proofErr w:type="gramEnd"/>
      <w:r>
        <w:t>7-org:v3"&gt;</w:t>
      </w:r>
    </w:p>
    <w:p w14:paraId="29F9F959" w14:textId="3A0A9AAE" w:rsidR="00440477" w:rsidRDefault="002F5B8D" w:rsidP="00440477">
      <w:pPr>
        <w:pStyle w:val="Example"/>
        <w:ind w:left="130" w:right="115"/>
      </w:pPr>
      <w:del w:id="3884" w:author="Russ Ott" w:date="2022-05-16T11:54:00Z">
        <w:r>
          <w:delText xml:space="preserve">  </w:delText>
        </w:r>
      </w:del>
      <w:r w:rsidR="00440477">
        <w:t xml:space="preserve">                            &lt;reference value="#CT1_M01</w:t>
      </w:r>
      <w:del w:id="3885" w:author="Russ Ott" w:date="2022-05-16T11:54:00Z">
        <w:r>
          <w:delText>"&gt;&lt;/reference&gt;</w:delText>
        </w:r>
      </w:del>
      <w:ins w:id="3886" w:author="Russ Ott" w:date="2022-05-16T11:54:00Z">
        <w:r w:rsidR="00440477">
          <w:t>"/&gt;</w:t>
        </w:r>
      </w:ins>
    </w:p>
    <w:p w14:paraId="75DFA71E" w14:textId="43DCCD71" w:rsidR="00440477" w:rsidRDefault="002F5B8D" w:rsidP="00440477">
      <w:pPr>
        <w:pStyle w:val="Example"/>
        <w:ind w:left="130" w:right="115"/>
      </w:pPr>
      <w:del w:id="3887" w:author="Russ Ott" w:date="2022-05-16T11:54:00Z">
        <w:r>
          <w:delText xml:space="preserve">  </w:delText>
        </w:r>
      </w:del>
      <w:r w:rsidR="00440477">
        <w:t xml:space="preserve">                        &lt;/</w:t>
      </w:r>
      <w:proofErr w:type="spellStart"/>
      <w:r w:rsidR="00440477">
        <w:t>originalText</w:t>
      </w:r>
      <w:proofErr w:type="spellEnd"/>
      <w:r w:rsidR="00440477">
        <w:t>&gt;</w:t>
      </w:r>
    </w:p>
    <w:p w14:paraId="201B174C" w14:textId="08C245CA" w:rsidR="00440477" w:rsidRDefault="002F5B8D" w:rsidP="00440477">
      <w:pPr>
        <w:pStyle w:val="Example"/>
        <w:ind w:left="130" w:right="115"/>
        <w:rPr>
          <w:ins w:id="3888" w:author="Russ Ott" w:date="2022-05-16T11:54:00Z"/>
        </w:rPr>
      </w:pPr>
      <w:del w:id="3889" w:author="Russ Ott" w:date="2022-05-16T11:54:00Z">
        <w:r>
          <w:delText xml:space="preserve">  </w:delText>
        </w:r>
      </w:del>
      <w:r w:rsidR="00440477">
        <w:t xml:space="preserve">                    &lt;/</w:t>
      </w:r>
      <w:proofErr w:type="spellStart"/>
      <w:r w:rsidR="00440477">
        <w:t>functionCode</w:t>
      </w:r>
      <w:proofErr w:type="spellEnd"/>
      <w:r w:rsidR="00440477">
        <w:t>&gt;</w:t>
      </w:r>
    </w:p>
    <w:p w14:paraId="4A597994" w14:textId="77777777" w:rsidR="00440477" w:rsidRDefault="00440477" w:rsidP="00440477">
      <w:pPr>
        <w:pStyle w:val="Example"/>
        <w:ind w:left="130" w:right="115"/>
      </w:pPr>
      <w:ins w:id="3890" w:author="Russ Ott" w:date="2022-05-16T11:54:00Z">
        <w:r>
          <w:t xml:space="preserve">                   </w:t>
        </w:r>
      </w:ins>
      <w:r>
        <w:t xml:space="preserve"> </w:t>
      </w:r>
      <w:proofErr w:type="gramStart"/>
      <w:r>
        <w:t>&lt;!--</w:t>
      </w:r>
      <w:proofErr w:type="gramEnd"/>
      <w:r>
        <w:t xml:space="preserve"> A care team member role --&gt;</w:t>
      </w:r>
    </w:p>
    <w:p w14:paraId="6599FABB" w14:textId="77777777" w:rsidR="00440477" w:rsidRDefault="00440477" w:rsidP="00440477">
      <w:pPr>
        <w:pStyle w:val="Example"/>
        <w:ind w:left="130" w:right="115"/>
      </w:pPr>
      <w:r>
        <w:t xml:space="preserve">                    &lt;</w:t>
      </w:r>
      <w:proofErr w:type="spellStart"/>
      <w:r>
        <w:t>assignedEntity</w:t>
      </w:r>
      <w:proofErr w:type="spellEnd"/>
      <w:r>
        <w:t>&gt;</w:t>
      </w:r>
    </w:p>
    <w:p w14:paraId="5F34BB36" w14:textId="1FFC12C7" w:rsidR="00440477" w:rsidRDefault="00440477" w:rsidP="00440477">
      <w:pPr>
        <w:pStyle w:val="Example"/>
        <w:ind w:left="130" w:right="115"/>
      </w:pPr>
      <w:r>
        <w:t xml:space="preserve">                        &lt;id root="B00B14E8-CDE4-48EA-8A09-01BC4945122A"</w:t>
      </w:r>
      <w:del w:id="3891" w:author="Russ Ott" w:date="2022-05-16T11:54:00Z">
        <w:r w:rsidR="002F5B8D">
          <w:delText xml:space="preserve"> extension="1"/&gt;</w:delText>
        </w:r>
      </w:del>
    </w:p>
    <w:p w14:paraId="04FEFA4F" w14:textId="77777777" w:rsidR="00440477" w:rsidRDefault="00440477" w:rsidP="00440477">
      <w:pPr>
        <w:pStyle w:val="Example"/>
        <w:ind w:left="130" w:right="115"/>
        <w:rPr>
          <w:ins w:id="3892" w:author="Russ Ott" w:date="2022-05-16T11:54:00Z"/>
        </w:rPr>
      </w:pPr>
      <w:ins w:id="3893" w:author="Russ Ott" w:date="2022-05-16T11:54:00Z">
        <w:r>
          <w:tab/>
        </w:r>
        <w:r>
          <w:tab/>
        </w:r>
        <w:r>
          <w:tab/>
        </w:r>
        <w:r>
          <w:tab/>
        </w:r>
        <w:r>
          <w:tab/>
        </w:r>
        <w:r>
          <w:tab/>
        </w:r>
        <w:r>
          <w:tab/>
        </w:r>
        <w:r>
          <w:tab/>
        </w:r>
        <w:r>
          <w:tab/>
        </w:r>
        <w:r>
          <w:tab/>
        </w:r>
        <w:r>
          <w:tab/>
        </w:r>
        <w:r>
          <w:tab/>
          <w:t>extension="1"/&gt;</w:t>
        </w:r>
      </w:ins>
    </w:p>
    <w:p w14:paraId="44D56D8F" w14:textId="77777777" w:rsidR="00440477" w:rsidRDefault="00440477" w:rsidP="00440477">
      <w:pPr>
        <w:pStyle w:val="Example"/>
        <w:ind w:left="130" w:right="115"/>
      </w:pPr>
      <w:r>
        <w:t xml:space="preserve">                        &lt;id root="1.5.5.5.5.5.5"/&gt;</w:t>
      </w:r>
    </w:p>
    <w:p w14:paraId="4AD8DE04" w14:textId="77777777" w:rsidR="00440477" w:rsidRDefault="00440477" w:rsidP="00440477">
      <w:pPr>
        <w:pStyle w:val="Example"/>
        <w:ind w:left="130" w:right="115"/>
      </w:pPr>
      <w:ins w:id="3894" w:author="Russ Ott" w:date="2022-05-16T11:54:00Z">
        <w:r>
          <w:t xml:space="preserve">  </w:t>
        </w:r>
      </w:ins>
      <w:r>
        <w:t xml:space="preserve">                      &lt;</w:t>
      </w:r>
      <w:proofErr w:type="spellStart"/>
      <w:r>
        <w:t>assignedPerson</w:t>
      </w:r>
      <w:proofErr w:type="spellEnd"/>
      <w:r>
        <w:t>&gt;</w:t>
      </w:r>
    </w:p>
    <w:p w14:paraId="7CCA1BD6" w14:textId="24691F35" w:rsidR="00440477" w:rsidRDefault="00440477" w:rsidP="00440477">
      <w:pPr>
        <w:pStyle w:val="Example"/>
        <w:ind w:left="130" w:right="115"/>
        <w:rPr>
          <w:ins w:id="3895" w:author="Russ Ott" w:date="2022-05-16T11:54:00Z"/>
        </w:rPr>
      </w:pPr>
      <w:ins w:id="3896" w:author="Russ Ott" w:date="2022-05-16T11:54:00Z">
        <w:r>
          <w:t xml:space="preserve">    </w:t>
        </w:r>
      </w:ins>
      <w:r>
        <w:t xml:space="preserve">                        &lt;name</w:t>
      </w:r>
      <w:del w:id="3897" w:author="Russ Ott" w:date="2022-05-16T11:54:00Z">
        <w:r w:rsidR="002F5B8D">
          <w:delText>&gt;&lt;</w:delText>
        </w:r>
      </w:del>
      <w:ins w:id="3898" w:author="Russ Ott" w:date="2022-05-16T11:54:00Z">
        <w:r>
          <w:t>&gt;</w:t>
        </w:r>
      </w:ins>
    </w:p>
    <w:p w14:paraId="709ADF85" w14:textId="6FDEEF98" w:rsidR="00440477" w:rsidRDefault="00440477" w:rsidP="00440477">
      <w:pPr>
        <w:pStyle w:val="Example"/>
        <w:ind w:left="130" w:right="115"/>
        <w:rPr>
          <w:ins w:id="3899" w:author="Russ Ott" w:date="2022-05-16T11:54:00Z"/>
        </w:rPr>
      </w:pPr>
      <w:ins w:id="3900" w:author="Russ Ott" w:date="2022-05-16T11:54:00Z">
        <w:r>
          <w:t xml:space="preserve">                                &lt;</w:t>
        </w:r>
      </w:ins>
      <w:r>
        <w:t>given&gt;John&lt;/given</w:t>
      </w:r>
      <w:del w:id="3901" w:author="Russ Ott" w:date="2022-05-16T11:54:00Z">
        <w:r w:rsidR="002F5B8D">
          <w:delText>&gt;&lt;</w:delText>
        </w:r>
      </w:del>
      <w:ins w:id="3902" w:author="Russ Ott" w:date="2022-05-16T11:54:00Z">
        <w:r>
          <w:t>&gt;</w:t>
        </w:r>
      </w:ins>
    </w:p>
    <w:p w14:paraId="007DD80C" w14:textId="569A9506" w:rsidR="00440477" w:rsidRDefault="00440477" w:rsidP="00440477">
      <w:pPr>
        <w:pStyle w:val="Example"/>
        <w:ind w:left="130" w:right="115"/>
        <w:rPr>
          <w:ins w:id="3903" w:author="Russ Ott" w:date="2022-05-16T11:54:00Z"/>
        </w:rPr>
      </w:pPr>
      <w:ins w:id="3904" w:author="Russ Ott" w:date="2022-05-16T11:54:00Z">
        <w:r>
          <w:t xml:space="preserve">                                &lt;</w:t>
        </w:r>
      </w:ins>
      <w:r>
        <w:t>given&gt;D&lt;/given</w:t>
      </w:r>
      <w:del w:id="3905" w:author="Russ Ott" w:date="2022-05-16T11:54:00Z">
        <w:r w:rsidR="002F5B8D">
          <w:delText>&gt;&lt;</w:delText>
        </w:r>
      </w:del>
      <w:ins w:id="3906" w:author="Russ Ott" w:date="2022-05-16T11:54:00Z">
        <w:r>
          <w:t>&gt;</w:t>
        </w:r>
      </w:ins>
    </w:p>
    <w:p w14:paraId="76D5F908" w14:textId="0353FC4C" w:rsidR="00440477" w:rsidRDefault="00440477" w:rsidP="00440477">
      <w:pPr>
        <w:pStyle w:val="Example"/>
        <w:ind w:left="130" w:right="115"/>
        <w:rPr>
          <w:ins w:id="3907" w:author="Russ Ott" w:date="2022-05-16T11:54:00Z"/>
        </w:rPr>
      </w:pPr>
      <w:ins w:id="3908" w:author="Russ Ott" w:date="2022-05-16T11:54:00Z">
        <w:r>
          <w:t xml:space="preserve">                                &lt;</w:t>
        </w:r>
      </w:ins>
      <w:r>
        <w:t>family&gt;Smith&lt;/family</w:t>
      </w:r>
      <w:del w:id="3909" w:author="Russ Ott" w:date="2022-05-16T11:54:00Z">
        <w:r w:rsidR="002F5B8D">
          <w:delText>&gt;,&lt;</w:delText>
        </w:r>
      </w:del>
      <w:ins w:id="3910" w:author="Russ Ott" w:date="2022-05-16T11:54:00Z">
        <w:r>
          <w:t xml:space="preserve">&gt;, </w:t>
        </w:r>
      </w:ins>
    </w:p>
    <w:p w14:paraId="09BF9C5A" w14:textId="77777777" w:rsidR="00440477" w:rsidRDefault="00440477" w:rsidP="00440477">
      <w:pPr>
        <w:pStyle w:val="Example"/>
        <w:ind w:left="130" w:right="115"/>
        <w:rPr>
          <w:ins w:id="3911" w:author="Russ Ott" w:date="2022-05-16T11:54:00Z"/>
        </w:rPr>
      </w:pPr>
      <w:ins w:id="3912" w:author="Russ Ott" w:date="2022-05-16T11:54:00Z">
        <w:r>
          <w:t xml:space="preserve">                                &lt;</w:t>
        </w:r>
      </w:ins>
      <w:r>
        <w:t>suffix&gt;MD&lt;/suffix&gt;</w:t>
      </w:r>
    </w:p>
    <w:p w14:paraId="16DDCBB1" w14:textId="77777777" w:rsidR="00440477" w:rsidRDefault="00440477" w:rsidP="00440477">
      <w:pPr>
        <w:pStyle w:val="Example"/>
        <w:ind w:left="130" w:right="115"/>
      </w:pPr>
      <w:ins w:id="3913" w:author="Russ Ott" w:date="2022-05-16T11:54:00Z">
        <w:r>
          <w:t xml:space="preserve">                           </w:t>
        </w:r>
      </w:ins>
      <w:r>
        <w:t xml:space="preserve"> &lt;/name&gt;</w:t>
      </w:r>
    </w:p>
    <w:p w14:paraId="55DBF21B" w14:textId="77777777" w:rsidR="00440477" w:rsidRDefault="00440477" w:rsidP="00440477">
      <w:pPr>
        <w:pStyle w:val="Example"/>
        <w:ind w:left="130" w:right="115"/>
      </w:pPr>
      <w:ins w:id="3914" w:author="Russ Ott" w:date="2022-05-16T11:54:00Z">
        <w:r>
          <w:t xml:space="preserve">  </w:t>
        </w:r>
      </w:ins>
      <w:r>
        <w:t xml:space="preserve">                      &lt;/</w:t>
      </w:r>
      <w:proofErr w:type="spellStart"/>
      <w:r>
        <w:t>assignedPerson</w:t>
      </w:r>
      <w:proofErr w:type="spellEnd"/>
      <w:r>
        <w:t>&gt;</w:t>
      </w:r>
    </w:p>
    <w:p w14:paraId="71E3E779" w14:textId="77777777" w:rsidR="00440477" w:rsidRDefault="00440477" w:rsidP="00440477">
      <w:pPr>
        <w:pStyle w:val="Example"/>
        <w:ind w:left="130" w:right="115"/>
      </w:pPr>
      <w:r>
        <w:t xml:space="preserve">                    &lt;/</w:t>
      </w:r>
      <w:proofErr w:type="spellStart"/>
      <w:r>
        <w:t>assignedEntity</w:t>
      </w:r>
      <w:proofErr w:type="spellEnd"/>
      <w:r>
        <w:t>&gt;</w:t>
      </w:r>
    </w:p>
    <w:p w14:paraId="4F33FBDA" w14:textId="48029F6A" w:rsidR="00440477" w:rsidRDefault="00440477" w:rsidP="00440477">
      <w:pPr>
        <w:pStyle w:val="Example"/>
        <w:ind w:left="130" w:right="115"/>
      </w:pPr>
      <w:r>
        <w:t xml:space="preserve">                </w:t>
      </w:r>
      <w:del w:id="3915" w:author="Russ Ott" w:date="2022-05-16T11:54:00Z">
        <w:r w:rsidR="002F5B8D">
          <w:delText xml:space="preserve">  </w:delText>
        </w:r>
      </w:del>
      <w:r>
        <w:t>&lt;/performer&gt;</w:t>
      </w:r>
    </w:p>
    <w:p w14:paraId="1851AD72" w14:textId="27AA7B01" w:rsidR="00440477" w:rsidRDefault="002F5B8D" w:rsidP="00440477">
      <w:pPr>
        <w:pStyle w:val="Example"/>
        <w:ind w:left="130" w:right="115"/>
      </w:pPr>
      <w:del w:id="3916" w:author="Russ Ott" w:date="2022-05-16T11:54:00Z">
        <w:r>
          <w:delText xml:space="preserve">    </w:delText>
        </w:r>
      </w:del>
      <w:r w:rsidR="00440477">
        <w:t xml:space="preserve">            &lt;/act&gt;</w:t>
      </w:r>
    </w:p>
    <w:p w14:paraId="10779A53" w14:textId="523DA982" w:rsidR="00440477" w:rsidRDefault="002F5B8D" w:rsidP="00440477">
      <w:pPr>
        <w:pStyle w:val="Example"/>
        <w:ind w:left="130" w:right="115"/>
      </w:pPr>
      <w:del w:id="3917" w:author="Russ Ott" w:date="2022-05-16T11:54:00Z">
        <w:r>
          <w:delText xml:space="preserve">      </w:delText>
        </w:r>
      </w:del>
      <w:r w:rsidR="00440477">
        <w:t xml:space="preserve">        &lt;/component&gt;</w:t>
      </w:r>
    </w:p>
    <w:p w14:paraId="57682690" w14:textId="229CB965" w:rsidR="00440477" w:rsidRDefault="002F5B8D" w:rsidP="00440477">
      <w:pPr>
        <w:pStyle w:val="Example"/>
        <w:ind w:left="130" w:right="115"/>
      </w:pPr>
      <w:del w:id="3918" w:author="Russ Ott" w:date="2022-05-16T11:54:00Z">
        <w:r>
          <w:delText xml:space="preserve">        </w:delText>
        </w:r>
      </w:del>
      <w:r w:rsidR="00440477">
        <w:t xml:space="preserve">    &lt;/organizer&gt;</w:t>
      </w:r>
    </w:p>
    <w:p w14:paraId="519C35EF" w14:textId="71811102" w:rsidR="00440477" w:rsidRDefault="002F5B8D" w:rsidP="00440477">
      <w:pPr>
        <w:pStyle w:val="Example"/>
        <w:ind w:left="130" w:right="115"/>
      </w:pPr>
      <w:del w:id="3919" w:author="Russ Ott" w:date="2022-05-16T11:54:00Z">
        <w:r>
          <w:delText xml:space="preserve">          </w:delText>
        </w:r>
      </w:del>
      <w:r w:rsidR="00440477">
        <w:t>&lt;/entry&gt;</w:t>
      </w:r>
    </w:p>
    <w:p w14:paraId="70CDE092" w14:textId="77777777" w:rsidR="00440477" w:rsidRDefault="00440477" w:rsidP="00440477">
      <w:pPr>
        <w:pStyle w:val="BodyText"/>
      </w:pPr>
    </w:p>
    <w:p w14:paraId="252D3D92" w14:textId="77777777" w:rsidR="00440477" w:rsidRDefault="00440477" w:rsidP="00440477">
      <w:pPr>
        <w:pStyle w:val="Heading2nospace"/>
      </w:pPr>
      <w:bookmarkStart w:id="3920" w:name="E_Care_Team_Type_Observation"/>
      <w:bookmarkStart w:id="3921" w:name="_Toc103325890"/>
      <w:bookmarkStart w:id="3922" w:name="_Toc83394559"/>
      <w:r>
        <w:t>Care Team Type Observation</w:t>
      </w:r>
      <w:bookmarkEnd w:id="3920"/>
      <w:bookmarkEnd w:id="3921"/>
      <w:bookmarkEnd w:id="3922"/>
    </w:p>
    <w:p w14:paraId="539FDFAE" w14:textId="77777777" w:rsidR="00440477" w:rsidRDefault="00440477" w:rsidP="00440477">
      <w:pPr>
        <w:pStyle w:val="BracketData"/>
      </w:pPr>
      <w:r>
        <w:t xml:space="preserve">[observation: identifier </w:t>
      </w:r>
      <w:proofErr w:type="gramStart"/>
      <w:r>
        <w:t>urn:hl</w:t>
      </w:r>
      <w:proofErr w:type="gramEnd"/>
      <w:r>
        <w:t>7ii:2.16.840.1.113883.10.20.22.4.500.2:2019-07-01 (open)]</w:t>
      </w:r>
    </w:p>
    <w:p w14:paraId="375507A7" w14:textId="7F767834" w:rsidR="00440477" w:rsidRDefault="00440477" w:rsidP="00440477">
      <w:pPr>
        <w:pStyle w:val="Caption"/>
      </w:pPr>
      <w:bookmarkStart w:id="3923" w:name="_Toc103325952"/>
      <w:bookmarkStart w:id="3924" w:name="_Toc82717673"/>
      <w:r>
        <w:t xml:space="preserve">Table </w:t>
      </w:r>
      <w:r>
        <w:fldChar w:fldCharType="begin"/>
      </w:r>
      <w:r>
        <w:instrText>SEQ Table \* ARABIC</w:instrText>
      </w:r>
      <w:r>
        <w:fldChar w:fldCharType="separate"/>
      </w:r>
      <w:del w:id="3925" w:author="Russ Ott" w:date="2022-05-16T11:54:00Z">
        <w:r w:rsidR="002F5B8D">
          <w:delText>12</w:delText>
        </w:r>
      </w:del>
      <w:ins w:id="3926" w:author="Russ Ott" w:date="2022-05-16T11:54:00Z">
        <w:r w:rsidR="00F1669B">
          <w:t>14</w:t>
        </w:r>
      </w:ins>
      <w:r>
        <w:fldChar w:fldCharType="end"/>
      </w:r>
      <w:r>
        <w:t>: Care Team Type Observation Contexts</w:t>
      </w:r>
      <w:bookmarkEnd w:id="3923"/>
      <w:bookmarkEnd w:id="39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3927"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3928">
          <w:tblGrid>
            <w:gridCol w:w="5040"/>
            <w:gridCol w:w="5040"/>
          </w:tblGrid>
        </w:tblGridChange>
      </w:tblGrid>
      <w:tr w:rsidR="00440477" w14:paraId="4BFDC3BA" w14:textId="77777777" w:rsidTr="00BA7D84">
        <w:trPr>
          <w:cantSplit/>
          <w:tblHeader/>
          <w:jc w:val="center"/>
          <w:trPrChange w:id="3929" w:author="Russ Ott" w:date="2022-05-16T11:54:00Z">
            <w:trPr>
              <w:cantSplit/>
              <w:tblHeader/>
              <w:jc w:val="center"/>
            </w:trPr>
          </w:trPrChange>
        </w:trPr>
        <w:tc>
          <w:tcPr>
            <w:tcW w:w="360" w:type="dxa"/>
            <w:shd w:val="clear" w:color="auto" w:fill="E6E6E6"/>
            <w:tcPrChange w:id="3930" w:author="Russ Ott" w:date="2022-05-16T11:54:00Z">
              <w:tcPr>
                <w:tcW w:w="360" w:type="dxa"/>
                <w:shd w:val="clear" w:color="auto" w:fill="E6E6E6"/>
              </w:tcPr>
            </w:tcPrChange>
          </w:tcPr>
          <w:p w14:paraId="54136BA8" w14:textId="77777777" w:rsidR="00440477" w:rsidRDefault="00440477" w:rsidP="00BA7D84">
            <w:pPr>
              <w:pStyle w:val="TableHead"/>
            </w:pPr>
            <w:r>
              <w:t>Contained By:</w:t>
            </w:r>
          </w:p>
        </w:tc>
        <w:tc>
          <w:tcPr>
            <w:tcW w:w="360" w:type="dxa"/>
            <w:shd w:val="clear" w:color="auto" w:fill="E6E6E6"/>
            <w:tcPrChange w:id="3931" w:author="Russ Ott" w:date="2022-05-16T11:54:00Z">
              <w:tcPr>
                <w:tcW w:w="360" w:type="dxa"/>
                <w:shd w:val="clear" w:color="auto" w:fill="E6E6E6"/>
              </w:tcPr>
            </w:tcPrChange>
          </w:tcPr>
          <w:p w14:paraId="0815EBA5" w14:textId="77777777" w:rsidR="00440477" w:rsidRDefault="00440477" w:rsidP="00BA7D84">
            <w:pPr>
              <w:pStyle w:val="TableHead"/>
            </w:pPr>
            <w:r>
              <w:t>Contains:</w:t>
            </w:r>
          </w:p>
        </w:tc>
      </w:tr>
      <w:tr w:rsidR="00440477" w14:paraId="1B727A2C" w14:textId="77777777" w:rsidTr="00BA7D84">
        <w:trPr>
          <w:jc w:val="center"/>
          <w:trPrChange w:id="3932" w:author="Russ Ott" w:date="2022-05-16T11:54:00Z">
            <w:trPr>
              <w:jc w:val="center"/>
            </w:trPr>
          </w:trPrChange>
        </w:trPr>
        <w:tc>
          <w:tcPr>
            <w:tcW w:w="360" w:type="dxa"/>
            <w:tcPrChange w:id="3933" w:author="Russ Ott" w:date="2022-05-16T11:54:00Z">
              <w:tcPr>
                <w:tcW w:w="360" w:type="dxa"/>
              </w:tcPr>
            </w:tcPrChange>
          </w:tcPr>
          <w:p w14:paraId="614A858B" w14:textId="7EEE541B" w:rsidR="00440477" w:rsidRDefault="001C172D" w:rsidP="00BA7D84">
            <w:pPr>
              <w:pStyle w:val="TableText"/>
            </w:pPr>
            <w:del w:id="3934" w:author="Russ Ott" w:date="2022-05-16T11:54: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(optional)</w:delText>
              </w:r>
            </w:del>
            <w:ins w:id="3935" w:author="Russ Ott" w:date="2022-05-16T11:54: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(optional)</w:t>
              </w:r>
            </w:ins>
          </w:p>
        </w:tc>
        <w:tc>
          <w:tcPr>
            <w:tcW w:w="360" w:type="dxa"/>
            <w:tcPrChange w:id="3936" w:author="Russ Ott" w:date="2022-05-16T11:54:00Z">
              <w:tcPr>
                <w:tcW w:w="360" w:type="dxa"/>
              </w:tcPr>
            </w:tcPrChange>
          </w:tcPr>
          <w:p w14:paraId="02F21093" w14:textId="77777777" w:rsidR="00440477" w:rsidRDefault="00440477" w:rsidP="00BA7D84"/>
        </w:tc>
      </w:tr>
    </w:tbl>
    <w:p w14:paraId="11C5A841" w14:textId="77777777" w:rsidR="00440477" w:rsidRDefault="00440477" w:rsidP="00440477">
      <w:pPr>
        <w:pStyle w:val="BodyText"/>
      </w:pPr>
    </w:p>
    <w:p w14:paraId="66D48DEB" w14:textId="77777777" w:rsidR="00440477" w:rsidRDefault="00440477" w:rsidP="00440477">
      <w:r>
        <w:t>This template is used to express the care team type. A care team can have multiple care team types. Examples include but are not limited to:</w:t>
      </w:r>
    </w:p>
    <w:p w14:paraId="03555514" w14:textId="77777777" w:rsidR="00440477" w:rsidRDefault="00440477" w:rsidP="00440477">
      <w:pPr>
        <w:pStyle w:val="ListBullet"/>
      </w:pPr>
      <w:r>
        <w:t>Condition focused, longitudinal care team</w:t>
      </w:r>
    </w:p>
    <w:p w14:paraId="7BAD9889" w14:textId="77777777" w:rsidR="00440477" w:rsidRDefault="00440477" w:rsidP="00440477">
      <w:pPr>
        <w:pStyle w:val="ListBullet"/>
      </w:pPr>
      <w:r>
        <w:t>Event focused, Home &amp; Community Based Services care team</w:t>
      </w:r>
    </w:p>
    <w:p w14:paraId="4DC1A96C" w14:textId="77777777" w:rsidR="00440477" w:rsidRDefault="00440477" w:rsidP="00440477">
      <w:pPr>
        <w:pStyle w:val="ListBullet"/>
      </w:pPr>
      <w:r>
        <w:t>Condition focused, clinical research care team</w:t>
      </w:r>
    </w:p>
    <w:p w14:paraId="198D6323" w14:textId="77777777" w:rsidR="00440477" w:rsidRDefault="00440477" w:rsidP="00440477">
      <w:pPr>
        <w:pStyle w:val="ListBullet"/>
      </w:pPr>
      <w:r>
        <w:t>Public health focused, Longitudinal care-coordination care team</w:t>
      </w:r>
    </w:p>
    <w:p w14:paraId="6020F374" w14:textId="181D7B55" w:rsidR="00440477" w:rsidRDefault="00440477" w:rsidP="00440477">
      <w:pPr>
        <w:pStyle w:val="Caption"/>
      </w:pPr>
      <w:bookmarkStart w:id="3937" w:name="_Toc103325953"/>
      <w:bookmarkStart w:id="3938" w:name="_Toc82717674"/>
      <w:r>
        <w:lastRenderedPageBreak/>
        <w:t xml:space="preserve">Table </w:t>
      </w:r>
      <w:r>
        <w:fldChar w:fldCharType="begin"/>
      </w:r>
      <w:r>
        <w:instrText>SEQ Table \* ARABIC</w:instrText>
      </w:r>
      <w:r>
        <w:fldChar w:fldCharType="separate"/>
      </w:r>
      <w:del w:id="3939" w:author="Russ Ott" w:date="2022-05-16T11:54:00Z">
        <w:r w:rsidR="002F5B8D">
          <w:delText>13</w:delText>
        </w:r>
      </w:del>
      <w:ins w:id="3940" w:author="Russ Ott" w:date="2022-05-16T11:54:00Z">
        <w:r w:rsidR="00F1669B">
          <w:t>15</w:t>
        </w:r>
      </w:ins>
      <w:r>
        <w:fldChar w:fldCharType="end"/>
      </w:r>
      <w:r>
        <w:t>: Care Team Type Observation Constraints Overview</w:t>
      </w:r>
      <w:bookmarkEnd w:id="3937"/>
      <w:bookmarkEnd w:id="39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3941">
          <w:tblGrid>
            <w:gridCol w:w="3316"/>
            <w:gridCol w:w="716"/>
            <w:gridCol w:w="1144"/>
            <w:gridCol w:w="858"/>
            <w:gridCol w:w="1096"/>
            <w:gridCol w:w="2950"/>
          </w:tblGrid>
        </w:tblGridChange>
      </w:tblGrid>
      <w:tr w:rsidR="001C172D" w14:paraId="0EBEA6A2" w14:textId="77777777" w:rsidTr="00BA7D84">
        <w:trPr>
          <w:cantSplit/>
          <w:tblHeader/>
          <w:jc w:val="center"/>
        </w:trPr>
        <w:tc>
          <w:tcPr>
            <w:tcW w:w="0" w:type="dxa"/>
            <w:shd w:val="clear" w:color="auto" w:fill="E6E6E6"/>
            <w:noWrap/>
          </w:tcPr>
          <w:p w14:paraId="6B289CC1" w14:textId="77777777" w:rsidR="00440477" w:rsidRDefault="00440477" w:rsidP="00BA7D84">
            <w:pPr>
              <w:pStyle w:val="TableHead"/>
            </w:pPr>
            <w:r>
              <w:t>XPath</w:t>
            </w:r>
          </w:p>
        </w:tc>
        <w:tc>
          <w:tcPr>
            <w:tcW w:w="720" w:type="dxa"/>
            <w:shd w:val="clear" w:color="auto" w:fill="E6E6E6"/>
            <w:noWrap/>
          </w:tcPr>
          <w:p w14:paraId="10127C5F" w14:textId="77777777" w:rsidR="00440477" w:rsidRDefault="00440477" w:rsidP="00BA7D84">
            <w:pPr>
              <w:pStyle w:val="TableHead"/>
            </w:pPr>
            <w:r>
              <w:t>Card.</w:t>
            </w:r>
          </w:p>
        </w:tc>
        <w:tc>
          <w:tcPr>
            <w:tcW w:w="1152" w:type="dxa"/>
            <w:shd w:val="clear" w:color="auto" w:fill="E6E6E6"/>
            <w:noWrap/>
          </w:tcPr>
          <w:p w14:paraId="3039FD7D" w14:textId="77777777" w:rsidR="00440477" w:rsidRDefault="00440477" w:rsidP="00BA7D84">
            <w:pPr>
              <w:pStyle w:val="TableHead"/>
            </w:pPr>
            <w:r>
              <w:t>Verb</w:t>
            </w:r>
          </w:p>
        </w:tc>
        <w:tc>
          <w:tcPr>
            <w:tcW w:w="864" w:type="dxa"/>
            <w:shd w:val="clear" w:color="auto" w:fill="E6E6E6"/>
            <w:noWrap/>
          </w:tcPr>
          <w:p w14:paraId="3BBE67FF" w14:textId="77777777" w:rsidR="00440477" w:rsidRDefault="00440477" w:rsidP="00BA7D84">
            <w:pPr>
              <w:pStyle w:val="TableHead"/>
            </w:pPr>
            <w:r>
              <w:t>Data Type</w:t>
            </w:r>
          </w:p>
        </w:tc>
        <w:tc>
          <w:tcPr>
            <w:tcW w:w="864" w:type="dxa"/>
            <w:shd w:val="clear" w:color="auto" w:fill="E6E6E6"/>
            <w:noWrap/>
          </w:tcPr>
          <w:p w14:paraId="12A87556" w14:textId="77777777" w:rsidR="00440477" w:rsidRDefault="00440477" w:rsidP="00BA7D84">
            <w:pPr>
              <w:pStyle w:val="TableHead"/>
            </w:pPr>
            <w:r>
              <w:t>CONF#</w:t>
            </w:r>
          </w:p>
        </w:tc>
        <w:tc>
          <w:tcPr>
            <w:tcW w:w="864" w:type="dxa"/>
            <w:shd w:val="clear" w:color="auto" w:fill="E6E6E6"/>
            <w:noWrap/>
          </w:tcPr>
          <w:p w14:paraId="63AA1398" w14:textId="77777777" w:rsidR="00440477" w:rsidRDefault="00440477" w:rsidP="00BA7D84">
            <w:pPr>
              <w:pStyle w:val="TableHead"/>
            </w:pPr>
            <w:r>
              <w:t>Value</w:t>
            </w:r>
          </w:p>
        </w:tc>
      </w:tr>
      <w:tr w:rsidR="00440477" w14:paraId="224A370B" w14:textId="77777777" w:rsidTr="00BA7D84">
        <w:tblPrEx>
          <w:tblW w:w="10080" w:type="dxa"/>
          <w:jc w:val="center"/>
          <w:tblLayout w:type="fixed"/>
          <w:tblLook w:val="02A0" w:firstRow="1" w:lastRow="0" w:firstColumn="1" w:lastColumn="0" w:noHBand="1" w:noVBand="0"/>
          <w:tblPrExChange w:id="3942" w:author="Russ Ott" w:date="2022-05-16T11:54:00Z">
            <w:tblPrEx>
              <w:tblW w:w="10080" w:type="dxa"/>
              <w:jc w:val="center"/>
              <w:tblLayout w:type="fixed"/>
              <w:tblLook w:val="02A0" w:firstRow="1" w:lastRow="0" w:firstColumn="1" w:lastColumn="0" w:noHBand="1" w:noVBand="0"/>
            </w:tblPrEx>
          </w:tblPrExChange>
        </w:tblPrEx>
        <w:trPr>
          <w:jc w:val="center"/>
          <w:trPrChange w:id="3943" w:author="Russ Ott" w:date="2022-05-16T11:54:00Z">
            <w:trPr>
              <w:jc w:val="center"/>
            </w:trPr>
          </w:trPrChange>
        </w:trPr>
        <w:tc>
          <w:tcPr>
            <w:tcW w:w="10160" w:type="dxa"/>
            <w:gridSpan w:val="6"/>
            <w:tcPrChange w:id="3944" w:author="Russ Ott" w:date="2022-05-16T11:54:00Z">
              <w:tcPr>
                <w:tcW w:w="10160" w:type="dxa"/>
                <w:gridSpan w:val="6"/>
              </w:tcPr>
            </w:tcPrChange>
          </w:tcPr>
          <w:p w14:paraId="430B445B" w14:textId="77777777" w:rsidR="00440477" w:rsidRDefault="00440477" w:rsidP="00BA7D84">
            <w:pPr>
              <w:pStyle w:val="TableText"/>
            </w:pPr>
            <w:r>
              <w:t>observation (identifier: urn:hl7ii:2.16.840.1.113883.10.20.22.4.500.2:2019-07-01)</w:t>
            </w:r>
          </w:p>
        </w:tc>
      </w:tr>
      <w:tr w:rsidR="00440477" w14:paraId="63228E0A" w14:textId="77777777" w:rsidTr="00BA7D84">
        <w:tblPrEx>
          <w:tblW w:w="10080" w:type="dxa"/>
          <w:jc w:val="center"/>
          <w:tblLayout w:type="fixed"/>
          <w:tblLook w:val="02A0" w:firstRow="1" w:lastRow="0" w:firstColumn="1" w:lastColumn="0" w:noHBand="1" w:noVBand="0"/>
          <w:tblPrExChange w:id="3945" w:author="Russ Ott" w:date="2022-05-16T11:54:00Z">
            <w:tblPrEx>
              <w:tblW w:w="10080" w:type="dxa"/>
              <w:jc w:val="center"/>
              <w:tblLayout w:type="fixed"/>
              <w:tblLook w:val="02A0" w:firstRow="1" w:lastRow="0" w:firstColumn="1" w:lastColumn="0" w:noHBand="1" w:noVBand="0"/>
            </w:tblPrEx>
          </w:tblPrExChange>
        </w:tblPrEx>
        <w:trPr>
          <w:jc w:val="center"/>
          <w:trPrChange w:id="3946" w:author="Russ Ott" w:date="2022-05-16T11:54:00Z">
            <w:trPr>
              <w:jc w:val="center"/>
            </w:trPr>
          </w:trPrChange>
        </w:trPr>
        <w:tc>
          <w:tcPr>
            <w:tcW w:w="3345" w:type="dxa"/>
            <w:tcPrChange w:id="3947" w:author="Russ Ott" w:date="2022-05-16T11:54:00Z">
              <w:tcPr>
                <w:tcW w:w="3345" w:type="dxa"/>
              </w:tcPr>
            </w:tcPrChange>
          </w:tcPr>
          <w:p w14:paraId="142E6EA0" w14:textId="77777777" w:rsidR="00440477" w:rsidRDefault="00440477" w:rsidP="00BA7D84">
            <w:pPr>
              <w:pStyle w:val="TableText"/>
            </w:pPr>
            <w:r>
              <w:tab/>
              <w:t>@classCode</w:t>
            </w:r>
          </w:p>
        </w:tc>
        <w:tc>
          <w:tcPr>
            <w:tcW w:w="720" w:type="dxa"/>
            <w:tcPrChange w:id="3948" w:author="Russ Ott" w:date="2022-05-16T11:54:00Z">
              <w:tcPr>
                <w:tcW w:w="720" w:type="dxa"/>
              </w:tcPr>
            </w:tcPrChange>
          </w:tcPr>
          <w:p w14:paraId="5456AA7E" w14:textId="77777777" w:rsidR="00440477" w:rsidRDefault="00440477" w:rsidP="00BA7D84">
            <w:pPr>
              <w:pStyle w:val="TableText"/>
            </w:pPr>
            <w:r>
              <w:t>1..1</w:t>
            </w:r>
          </w:p>
        </w:tc>
        <w:tc>
          <w:tcPr>
            <w:tcW w:w="1152" w:type="dxa"/>
            <w:tcPrChange w:id="3949" w:author="Russ Ott" w:date="2022-05-16T11:54:00Z">
              <w:tcPr>
                <w:tcW w:w="1152" w:type="dxa"/>
              </w:tcPr>
            </w:tcPrChange>
          </w:tcPr>
          <w:p w14:paraId="1BD790B9" w14:textId="77777777" w:rsidR="00440477" w:rsidRDefault="00440477" w:rsidP="00BA7D84">
            <w:pPr>
              <w:pStyle w:val="TableText"/>
            </w:pPr>
            <w:r>
              <w:t>SHALL</w:t>
            </w:r>
          </w:p>
        </w:tc>
        <w:tc>
          <w:tcPr>
            <w:tcW w:w="864" w:type="dxa"/>
            <w:tcPrChange w:id="3950" w:author="Russ Ott" w:date="2022-05-16T11:54:00Z">
              <w:tcPr>
                <w:tcW w:w="864" w:type="dxa"/>
              </w:tcPr>
            </w:tcPrChange>
          </w:tcPr>
          <w:p w14:paraId="37D7C0BB" w14:textId="77777777" w:rsidR="00440477" w:rsidRDefault="00440477" w:rsidP="00BA7D84">
            <w:pPr>
              <w:pStyle w:val="TableText"/>
            </w:pPr>
          </w:p>
        </w:tc>
        <w:tc>
          <w:tcPr>
            <w:tcW w:w="1104" w:type="dxa"/>
            <w:tcPrChange w:id="3951" w:author="Russ Ott" w:date="2022-05-16T11:54:00Z">
              <w:tcPr>
                <w:tcW w:w="1104" w:type="dxa"/>
              </w:tcPr>
            </w:tcPrChange>
          </w:tcPr>
          <w:p w14:paraId="6B099043" w14:textId="6FEE3252" w:rsidR="00440477" w:rsidRDefault="001C172D" w:rsidP="00BA7D84">
            <w:pPr>
              <w:pStyle w:val="TableText"/>
            </w:pPr>
            <w:r>
              <w:fldChar w:fldCharType="begin"/>
            </w:r>
            <w:r>
              <w:instrText xml:space="preserve"> HYPERLINK \l "C_4435-101" \h </w:instrText>
            </w:r>
            <w:r>
              <w:fldChar w:fldCharType="separate"/>
            </w:r>
            <w:r w:rsidR="00440477">
              <w:rPr>
                <w:rStyle w:val="HyperlinkText9pt"/>
              </w:rPr>
              <w:t>4435-101</w:t>
            </w:r>
            <w:r>
              <w:rPr>
                <w:rStyle w:val="HyperlinkText9pt"/>
              </w:rPr>
              <w:fldChar w:fldCharType="end"/>
            </w:r>
          </w:p>
        </w:tc>
        <w:tc>
          <w:tcPr>
            <w:tcW w:w="2975" w:type="dxa"/>
            <w:tcPrChange w:id="3952" w:author="Russ Ott" w:date="2022-05-16T11:54:00Z">
              <w:tcPr>
                <w:tcW w:w="2975" w:type="dxa"/>
              </w:tcPr>
            </w:tcPrChange>
          </w:tcPr>
          <w:p w14:paraId="68F03B5F" w14:textId="77777777" w:rsidR="00440477" w:rsidRDefault="00440477" w:rsidP="00BA7D84">
            <w:pPr>
              <w:pStyle w:val="TableText"/>
            </w:pPr>
            <w:r>
              <w:t>urn:oid:2.16.840.1.113883.5.6 (HL7ActClass) = OBS</w:t>
            </w:r>
          </w:p>
        </w:tc>
      </w:tr>
      <w:tr w:rsidR="00440477" w14:paraId="3D063EDE" w14:textId="77777777" w:rsidTr="00BA7D84">
        <w:tblPrEx>
          <w:tblW w:w="10080" w:type="dxa"/>
          <w:jc w:val="center"/>
          <w:tblLayout w:type="fixed"/>
          <w:tblLook w:val="02A0" w:firstRow="1" w:lastRow="0" w:firstColumn="1" w:lastColumn="0" w:noHBand="1" w:noVBand="0"/>
          <w:tblPrExChange w:id="3953" w:author="Russ Ott" w:date="2022-05-16T11:54:00Z">
            <w:tblPrEx>
              <w:tblW w:w="10080" w:type="dxa"/>
              <w:jc w:val="center"/>
              <w:tblLayout w:type="fixed"/>
              <w:tblLook w:val="02A0" w:firstRow="1" w:lastRow="0" w:firstColumn="1" w:lastColumn="0" w:noHBand="1" w:noVBand="0"/>
            </w:tblPrEx>
          </w:tblPrExChange>
        </w:tblPrEx>
        <w:trPr>
          <w:jc w:val="center"/>
          <w:trPrChange w:id="3954" w:author="Russ Ott" w:date="2022-05-16T11:54:00Z">
            <w:trPr>
              <w:jc w:val="center"/>
            </w:trPr>
          </w:trPrChange>
        </w:trPr>
        <w:tc>
          <w:tcPr>
            <w:tcW w:w="3345" w:type="dxa"/>
            <w:tcPrChange w:id="3955" w:author="Russ Ott" w:date="2022-05-16T11:54:00Z">
              <w:tcPr>
                <w:tcW w:w="3345" w:type="dxa"/>
              </w:tcPr>
            </w:tcPrChange>
          </w:tcPr>
          <w:p w14:paraId="3FB0105E" w14:textId="77777777" w:rsidR="00440477" w:rsidRDefault="00440477" w:rsidP="00BA7D84">
            <w:pPr>
              <w:pStyle w:val="TableText"/>
            </w:pPr>
            <w:r>
              <w:tab/>
              <w:t>@moodCode</w:t>
            </w:r>
          </w:p>
        </w:tc>
        <w:tc>
          <w:tcPr>
            <w:tcW w:w="720" w:type="dxa"/>
            <w:tcPrChange w:id="3956" w:author="Russ Ott" w:date="2022-05-16T11:54:00Z">
              <w:tcPr>
                <w:tcW w:w="720" w:type="dxa"/>
              </w:tcPr>
            </w:tcPrChange>
          </w:tcPr>
          <w:p w14:paraId="6070ADDA" w14:textId="77777777" w:rsidR="00440477" w:rsidRDefault="00440477" w:rsidP="00BA7D84">
            <w:pPr>
              <w:pStyle w:val="TableText"/>
            </w:pPr>
            <w:r>
              <w:t>1..1</w:t>
            </w:r>
          </w:p>
        </w:tc>
        <w:tc>
          <w:tcPr>
            <w:tcW w:w="1152" w:type="dxa"/>
            <w:tcPrChange w:id="3957" w:author="Russ Ott" w:date="2022-05-16T11:54:00Z">
              <w:tcPr>
                <w:tcW w:w="1152" w:type="dxa"/>
              </w:tcPr>
            </w:tcPrChange>
          </w:tcPr>
          <w:p w14:paraId="5DCA7DE1" w14:textId="77777777" w:rsidR="00440477" w:rsidRDefault="00440477" w:rsidP="00BA7D84">
            <w:pPr>
              <w:pStyle w:val="TableText"/>
            </w:pPr>
            <w:r>
              <w:t>SHALL</w:t>
            </w:r>
          </w:p>
        </w:tc>
        <w:tc>
          <w:tcPr>
            <w:tcW w:w="864" w:type="dxa"/>
            <w:tcPrChange w:id="3958" w:author="Russ Ott" w:date="2022-05-16T11:54:00Z">
              <w:tcPr>
                <w:tcW w:w="864" w:type="dxa"/>
              </w:tcPr>
            </w:tcPrChange>
          </w:tcPr>
          <w:p w14:paraId="3C4BF9FA" w14:textId="77777777" w:rsidR="00440477" w:rsidRDefault="00440477" w:rsidP="00BA7D84">
            <w:pPr>
              <w:pStyle w:val="TableText"/>
            </w:pPr>
          </w:p>
        </w:tc>
        <w:tc>
          <w:tcPr>
            <w:tcW w:w="1104" w:type="dxa"/>
            <w:tcPrChange w:id="3959" w:author="Russ Ott" w:date="2022-05-16T11:54:00Z">
              <w:tcPr>
                <w:tcW w:w="1104" w:type="dxa"/>
              </w:tcPr>
            </w:tcPrChange>
          </w:tcPr>
          <w:p w14:paraId="49C1D279" w14:textId="200D690E" w:rsidR="00440477" w:rsidRDefault="001C172D" w:rsidP="00BA7D84">
            <w:pPr>
              <w:pStyle w:val="TableText"/>
            </w:pPr>
            <w:r>
              <w:fldChar w:fldCharType="begin"/>
            </w:r>
            <w:r>
              <w:instrText xml:space="preserve"> HYPERLINK \l "C_4435-102" \h </w:instrText>
            </w:r>
            <w:r>
              <w:fldChar w:fldCharType="separate"/>
            </w:r>
            <w:r w:rsidR="00440477">
              <w:rPr>
                <w:rStyle w:val="HyperlinkText9pt"/>
              </w:rPr>
              <w:t>4435-102</w:t>
            </w:r>
            <w:r>
              <w:rPr>
                <w:rStyle w:val="HyperlinkText9pt"/>
              </w:rPr>
              <w:fldChar w:fldCharType="end"/>
            </w:r>
          </w:p>
        </w:tc>
        <w:tc>
          <w:tcPr>
            <w:tcW w:w="2975" w:type="dxa"/>
            <w:tcPrChange w:id="3960" w:author="Russ Ott" w:date="2022-05-16T11:54:00Z">
              <w:tcPr>
                <w:tcW w:w="2975" w:type="dxa"/>
              </w:tcPr>
            </w:tcPrChange>
          </w:tcPr>
          <w:p w14:paraId="2BB43FF4" w14:textId="77777777" w:rsidR="00440477" w:rsidRDefault="00440477" w:rsidP="00BA7D84">
            <w:pPr>
              <w:pStyle w:val="TableText"/>
            </w:pPr>
            <w:r>
              <w:t>urn:oid:2.16.840.1.113883.5.1001 (HL7ActMood) = EVN</w:t>
            </w:r>
          </w:p>
        </w:tc>
      </w:tr>
      <w:tr w:rsidR="00440477" w14:paraId="10ECC57E" w14:textId="77777777" w:rsidTr="00BA7D84">
        <w:tblPrEx>
          <w:tblW w:w="10080" w:type="dxa"/>
          <w:jc w:val="center"/>
          <w:tblLayout w:type="fixed"/>
          <w:tblLook w:val="02A0" w:firstRow="1" w:lastRow="0" w:firstColumn="1" w:lastColumn="0" w:noHBand="1" w:noVBand="0"/>
          <w:tblPrExChange w:id="3961" w:author="Russ Ott" w:date="2022-05-16T11:54:00Z">
            <w:tblPrEx>
              <w:tblW w:w="10080" w:type="dxa"/>
              <w:jc w:val="center"/>
              <w:tblLayout w:type="fixed"/>
              <w:tblLook w:val="02A0" w:firstRow="1" w:lastRow="0" w:firstColumn="1" w:lastColumn="0" w:noHBand="1" w:noVBand="0"/>
            </w:tblPrEx>
          </w:tblPrExChange>
        </w:tblPrEx>
        <w:trPr>
          <w:jc w:val="center"/>
          <w:trPrChange w:id="3962" w:author="Russ Ott" w:date="2022-05-16T11:54:00Z">
            <w:trPr>
              <w:jc w:val="center"/>
            </w:trPr>
          </w:trPrChange>
        </w:trPr>
        <w:tc>
          <w:tcPr>
            <w:tcW w:w="3345" w:type="dxa"/>
            <w:tcPrChange w:id="3963" w:author="Russ Ott" w:date="2022-05-16T11:54:00Z">
              <w:tcPr>
                <w:tcW w:w="3345" w:type="dxa"/>
              </w:tcPr>
            </w:tcPrChange>
          </w:tcPr>
          <w:p w14:paraId="33A6B293" w14:textId="77777777" w:rsidR="00440477" w:rsidRDefault="00440477" w:rsidP="00BA7D84">
            <w:pPr>
              <w:pStyle w:val="TableText"/>
            </w:pPr>
            <w:r>
              <w:tab/>
              <w:t>templateId</w:t>
            </w:r>
          </w:p>
        </w:tc>
        <w:tc>
          <w:tcPr>
            <w:tcW w:w="720" w:type="dxa"/>
            <w:tcPrChange w:id="3964" w:author="Russ Ott" w:date="2022-05-16T11:54:00Z">
              <w:tcPr>
                <w:tcW w:w="720" w:type="dxa"/>
              </w:tcPr>
            </w:tcPrChange>
          </w:tcPr>
          <w:p w14:paraId="1D1D88C5" w14:textId="77777777" w:rsidR="00440477" w:rsidRDefault="00440477" w:rsidP="00BA7D84">
            <w:pPr>
              <w:pStyle w:val="TableText"/>
            </w:pPr>
            <w:r>
              <w:t>1..1</w:t>
            </w:r>
          </w:p>
        </w:tc>
        <w:tc>
          <w:tcPr>
            <w:tcW w:w="1152" w:type="dxa"/>
            <w:tcPrChange w:id="3965" w:author="Russ Ott" w:date="2022-05-16T11:54:00Z">
              <w:tcPr>
                <w:tcW w:w="1152" w:type="dxa"/>
              </w:tcPr>
            </w:tcPrChange>
          </w:tcPr>
          <w:p w14:paraId="1114BF77" w14:textId="77777777" w:rsidR="00440477" w:rsidRDefault="00440477" w:rsidP="00BA7D84">
            <w:pPr>
              <w:pStyle w:val="TableText"/>
            </w:pPr>
            <w:r>
              <w:t>SHALL</w:t>
            </w:r>
          </w:p>
        </w:tc>
        <w:tc>
          <w:tcPr>
            <w:tcW w:w="864" w:type="dxa"/>
            <w:tcPrChange w:id="3966" w:author="Russ Ott" w:date="2022-05-16T11:54:00Z">
              <w:tcPr>
                <w:tcW w:w="864" w:type="dxa"/>
              </w:tcPr>
            </w:tcPrChange>
          </w:tcPr>
          <w:p w14:paraId="64020029" w14:textId="77777777" w:rsidR="00440477" w:rsidRDefault="00440477" w:rsidP="00BA7D84">
            <w:pPr>
              <w:pStyle w:val="TableText"/>
            </w:pPr>
          </w:p>
        </w:tc>
        <w:tc>
          <w:tcPr>
            <w:tcW w:w="1104" w:type="dxa"/>
            <w:tcPrChange w:id="3967" w:author="Russ Ott" w:date="2022-05-16T11:54:00Z">
              <w:tcPr>
                <w:tcW w:w="1104" w:type="dxa"/>
              </w:tcPr>
            </w:tcPrChange>
          </w:tcPr>
          <w:p w14:paraId="3BCD0D1F" w14:textId="3D83FBE7" w:rsidR="00440477" w:rsidRDefault="001C172D" w:rsidP="00BA7D84">
            <w:pPr>
              <w:pStyle w:val="TableText"/>
            </w:pPr>
            <w:r>
              <w:fldChar w:fldCharType="begin"/>
            </w:r>
            <w:r>
              <w:instrText xml:space="preserve"> HYPERLINK \l "C_4435-99" \h </w:instrText>
            </w:r>
            <w:r>
              <w:fldChar w:fldCharType="separate"/>
            </w:r>
            <w:r w:rsidR="00440477">
              <w:rPr>
                <w:rStyle w:val="HyperlinkText9pt"/>
              </w:rPr>
              <w:t>4435-99</w:t>
            </w:r>
            <w:r>
              <w:rPr>
                <w:rStyle w:val="HyperlinkText9pt"/>
              </w:rPr>
              <w:fldChar w:fldCharType="end"/>
            </w:r>
          </w:p>
        </w:tc>
        <w:tc>
          <w:tcPr>
            <w:tcW w:w="2975" w:type="dxa"/>
            <w:tcPrChange w:id="3968" w:author="Russ Ott" w:date="2022-05-16T11:54:00Z">
              <w:tcPr>
                <w:tcW w:w="2975" w:type="dxa"/>
              </w:tcPr>
            </w:tcPrChange>
          </w:tcPr>
          <w:p w14:paraId="447D2B23" w14:textId="77777777" w:rsidR="00440477" w:rsidRDefault="00440477" w:rsidP="00BA7D84">
            <w:pPr>
              <w:pStyle w:val="TableText"/>
            </w:pPr>
          </w:p>
        </w:tc>
      </w:tr>
      <w:tr w:rsidR="00440477" w14:paraId="46AA1BA4" w14:textId="77777777" w:rsidTr="00BA7D84">
        <w:tblPrEx>
          <w:tblW w:w="10080" w:type="dxa"/>
          <w:jc w:val="center"/>
          <w:tblLayout w:type="fixed"/>
          <w:tblLook w:val="02A0" w:firstRow="1" w:lastRow="0" w:firstColumn="1" w:lastColumn="0" w:noHBand="1" w:noVBand="0"/>
          <w:tblPrExChange w:id="3969" w:author="Russ Ott" w:date="2022-05-16T11:54:00Z">
            <w:tblPrEx>
              <w:tblW w:w="10080" w:type="dxa"/>
              <w:jc w:val="center"/>
              <w:tblLayout w:type="fixed"/>
              <w:tblLook w:val="02A0" w:firstRow="1" w:lastRow="0" w:firstColumn="1" w:lastColumn="0" w:noHBand="1" w:noVBand="0"/>
            </w:tblPrEx>
          </w:tblPrExChange>
        </w:tblPrEx>
        <w:trPr>
          <w:jc w:val="center"/>
          <w:trPrChange w:id="3970" w:author="Russ Ott" w:date="2022-05-16T11:54:00Z">
            <w:trPr>
              <w:jc w:val="center"/>
            </w:trPr>
          </w:trPrChange>
        </w:trPr>
        <w:tc>
          <w:tcPr>
            <w:tcW w:w="3345" w:type="dxa"/>
            <w:tcPrChange w:id="3971" w:author="Russ Ott" w:date="2022-05-16T11:54:00Z">
              <w:tcPr>
                <w:tcW w:w="3345" w:type="dxa"/>
              </w:tcPr>
            </w:tcPrChange>
          </w:tcPr>
          <w:p w14:paraId="66613C33" w14:textId="77777777" w:rsidR="00440477" w:rsidRDefault="00440477" w:rsidP="00BA7D84">
            <w:pPr>
              <w:pStyle w:val="TableText"/>
            </w:pPr>
            <w:r>
              <w:tab/>
            </w:r>
            <w:r>
              <w:tab/>
              <w:t>@root</w:t>
            </w:r>
          </w:p>
        </w:tc>
        <w:tc>
          <w:tcPr>
            <w:tcW w:w="720" w:type="dxa"/>
            <w:tcPrChange w:id="3972" w:author="Russ Ott" w:date="2022-05-16T11:54:00Z">
              <w:tcPr>
                <w:tcW w:w="720" w:type="dxa"/>
              </w:tcPr>
            </w:tcPrChange>
          </w:tcPr>
          <w:p w14:paraId="3B4F7108" w14:textId="77777777" w:rsidR="00440477" w:rsidRDefault="00440477" w:rsidP="00BA7D84">
            <w:pPr>
              <w:pStyle w:val="TableText"/>
            </w:pPr>
            <w:r>
              <w:t>1..1</w:t>
            </w:r>
          </w:p>
        </w:tc>
        <w:tc>
          <w:tcPr>
            <w:tcW w:w="1152" w:type="dxa"/>
            <w:tcPrChange w:id="3973" w:author="Russ Ott" w:date="2022-05-16T11:54:00Z">
              <w:tcPr>
                <w:tcW w:w="1152" w:type="dxa"/>
              </w:tcPr>
            </w:tcPrChange>
          </w:tcPr>
          <w:p w14:paraId="71B00716" w14:textId="77777777" w:rsidR="00440477" w:rsidRDefault="00440477" w:rsidP="00BA7D84">
            <w:pPr>
              <w:pStyle w:val="TableText"/>
            </w:pPr>
            <w:r>
              <w:t>SHALL</w:t>
            </w:r>
          </w:p>
        </w:tc>
        <w:tc>
          <w:tcPr>
            <w:tcW w:w="864" w:type="dxa"/>
            <w:tcPrChange w:id="3974" w:author="Russ Ott" w:date="2022-05-16T11:54:00Z">
              <w:tcPr>
                <w:tcW w:w="864" w:type="dxa"/>
              </w:tcPr>
            </w:tcPrChange>
          </w:tcPr>
          <w:p w14:paraId="090CC644" w14:textId="77777777" w:rsidR="00440477" w:rsidRDefault="00440477" w:rsidP="00BA7D84">
            <w:pPr>
              <w:pStyle w:val="TableText"/>
            </w:pPr>
          </w:p>
        </w:tc>
        <w:tc>
          <w:tcPr>
            <w:tcW w:w="1104" w:type="dxa"/>
            <w:tcPrChange w:id="3975" w:author="Russ Ott" w:date="2022-05-16T11:54:00Z">
              <w:tcPr>
                <w:tcW w:w="1104" w:type="dxa"/>
              </w:tcPr>
            </w:tcPrChange>
          </w:tcPr>
          <w:p w14:paraId="4A1EC823" w14:textId="0B63A124" w:rsidR="00440477" w:rsidRDefault="001C172D" w:rsidP="00BA7D84">
            <w:pPr>
              <w:pStyle w:val="TableText"/>
            </w:pPr>
            <w:r>
              <w:fldChar w:fldCharType="begin"/>
            </w:r>
            <w:r>
              <w:instrText xml:space="preserve"> HYPERLINK \l "C_4435-106" \h </w:instrText>
            </w:r>
            <w:r>
              <w:fldChar w:fldCharType="separate"/>
            </w:r>
            <w:r w:rsidR="00440477">
              <w:rPr>
                <w:rStyle w:val="HyperlinkText9pt"/>
              </w:rPr>
              <w:t>4435-106</w:t>
            </w:r>
            <w:r>
              <w:rPr>
                <w:rStyle w:val="HyperlinkText9pt"/>
              </w:rPr>
              <w:fldChar w:fldCharType="end"/>
            </w:r>
          </w:p>
        </w:tc>
        <w:tc>
          <w:tcPr>
            <w:tcW w:w="2975" w:type="dxa"/>
            <w:tcPrChange w:id="3976" w:author="Russ Ott" w:date="2022-05-16T11:54:00Z">
              <w:tcPr>
                <w:tcW w:w="2975" w:type="dxa"/>
              </w:tcPr>
            </w:tcPrChange>
          </w:tcPr>
          <w:p w14:paraId="19F0D1B7" w14:textId="77777777" w:rsidR="00440477" w:rsidRDefault="00440477" w:rsidP="00BA7D84">
            <w:pPr>
              <w:pStyle w:val="TableText"/>
            </w:pPr>
            <w:r>
              <w:t xml:space="preserve"> 2.16.840.1.113883.10.20.22.4.500.2</w:t>
            </w:r>
          </w:p>
        </w:tc>
      </w:tr>
      <w:tr w:rsidR="00440477" w14:paraId="4F633D6E" w14:textId="77777777" w:rsidTr="00BA7D84">
        <w:tblPrEx>
          <w:tblW w:w="10080" w:type="dxa"/>
          <w:jc w:val="center"/>
          <w:tblLayout w:type="fixed"/>
          <w:tblLook w:val="02A0" w:firstRow="1" w:lastRow="0" w:firstColumn="1" w:lastColumn="0" w:noHBand="1" w:noVBand="0"/>
          <w:tblPrExChange w:id="3977" w:author="Russ Ott" w:date="2022-05-16T11:54:00Z">
            <w:tblPrEx>
              <w:tblW w:w="10080" w:type="dxa"/>
              <w:jc w:val="center"/>
              <w:tblLayout w:type="fixed"/>
              <w:tblLook w:val="02A0" w:firstRow="1" w:lastRow="0" w:firstColumn="1" w:lastColumn="0" w:noHBand="1" w:noVBand="0"/>
            </w:tblPrEx>
          </w:tblPrExChange>
        </w:tblPrEx>
        <w:trPr>
          <w:jc w:val="center"/>
          <w:trPrChange w:id="3978" w:author="Russ Ott" w:date="2022-05-16T11:54:00Z">
            <w:trPr>
              <w:jc w:val="center"/>
            </w:trPr>
          </w:trPrChange>
        </w:trPr>
        <w:tc>
          <w:tcPr>
            <w:tcW w:w="3345" w:type="dxa"/>
            <w:tcPrChange w:id="3979" w:author="Russ Ott" w:date="2022-05-16T11:54:00Z">
              <w:tcPr>
                <w:tcW w:w="3345" w:type="dxa"/>
              </w:tcPr>
            </w:tcPrChange>
          </w:tcPr>
          <w:p w14:paraId="06F34B55" w14:textId="77777777" w:rsidR="00440477" w:rsidRDefault="00440477" w:rsidP="00BA7D84">
            <w:pPr>
              <w:pStyle w:val="TableText"/>
            </w:pPr>
            <w:r>
              <w:tab/>
            </w:r>
            <w:r>
              <w:tab/>
              <w:t>@extension</w:t>
            </w:r>
          </w:p>
        </w:tc>
        <w:tc>
          <w:tcPr>
            <w:tcW w:w="720" w:type="dxa"/>
            <w:tcPrChange w:id="3980" w:author="Russ Ott" w:date="2022-05-16T11:54:00Z">
              <w:tcPr>
                <w:tcW w:w="720" w:type="dxa"/>
              </w:tcPr>
            </w:tcPrChange>
          </w:tcPr>
          <w:p w14:paraId="3E9DACCF" w14:textId="77777777" w:rsidR="00440477" w:rsidRDefault="00440477" w:rsidP="00BA7D84">
            <w:pPr>
              <w:pStyle w:val="TableText"/>
            </w:pPr>
            <w:r>
              <w:t>1..1</w:t>
            </w:r>
          </w:p>
        </w:tc>
        <w:tc>
          <w:tcPr>
            <w:tcW w:w="1152" w:type="dxa"/>
            <w:tcPrChange w:id="3981" w:author="Russ Ott" w:date="2022-05-16T11:54:00Z">
              <w:tcPr>
                <w:tcW w:w="1152" w:type="dxa"/>
              </w:tcPr>
            </w:tcPrChange>
          </w:tcPr>
          <w:p w14:paraId="41FB4C21" w14:textId="77777777" w:rsidR="00440477" w:rsidRDefault="00440477" w:rsidP="00BA7D84">
            <w:pPr>
              <w:pStyle w:val="TableText"/>
            </w:pPr>
            <w:r>
              <w:t>SHALL</w:t>
            </w:r>
          </w:p>
        </w:tc>
        <w:tc>
          <w:tcPr>
            <w:tcW w:w="864" w:type="dxa"/>
            <w:tcPrChange w:id="3982" w:author="Russ Ott" w:date="2022-05-16T11:54:00Z">
              <w:tcPr>
                <w:tcW w:w="864" w:type="dxa"/>
              </w:tcPr>
            </w:tcPrChange>
          </w:tcPr>
          <w:p w14:paraId="60A45A0A" w14:textId="77777777" w:rsidR="00440477" w:rsidRDefault="00440477" w:rsidP="00BA7D84">
            <w:pPr>
              <w:pStyle w:val="TableText"/>
            </w:pPr>
          </w:p>
        </w:tc>
        <w:tc>
          <w:tcPr>
            <w:tcW w:w="1104" w:type="dxa"/>
            <w:tcPrChange w:id="3983" w:author="Russ Ott" w:date="2022-05-16T11:54:00Z">
              <w:tcPr>
                <w:tcW w:w="1104" w:type="dxa"/>
              </w:tcPr>
            </w:tcPrChange>
          </w:tcPr>
          <w:p w14:paraId="1C1F197C" w14:textId="08299BDA" w:rsidR="00440477" w:rsidRDefault="001C172D" w:rsidP="00BA7D84">
            <w:pPr>
              <w:pStyle w:val="TableText"/>
            </w:pPr>
            <w:r>
              <w:fldChar w:fldCharType="begin"/>
            </w:r>
            <w:r>
              <w:instrText xml:space="preserve"> HYPERLINK \l "C_4435-108" \h </w:instrText>
            </w:r>
            <w:r>
              <w:fldChar w:fldCharType="separate"/>
            </w:r>
            <w:r w:rsidR="00440477">
              <w:rPr>
                <w:rStyle w:val="HyperlinkText9pt"/>
              </w:rPr>
              <w:t>4435-108</w:t>
            </w:r>
            <w:r>
              <w:rPr>
                <w:rStyle w:val="HyperlinkText9pt"/>
              </w:rPr>
              <w:fldChar w:fldCharType="end"/>
            </w:r>
          </w:p>
        </w:tc>
        <w:tc>
          <w:tcPr>
            <w:tcW w:w="2975" w:type="dxa"/>
            <w:tcPrChange w:id="3984" w:author="Russ Ott" w:date="2022-05-16T11:54:00Z">
              <w:tcPr>
                <w:tcW w:w="2975" w:type="dxa"/>
              </w:tcPr>
            </w:tcPrChange>
          </w:tcPr>
          <w:p w14:paraId="70217A71" w14:textId="77777777" w:rsidR="00440477" w:rsidRDefault="00440477" w:rsidP="00BA7D84">
            <w:pPr>
              <w:pStyle w:val="TableText"/>
            </w:pPr>
            <w:r>
              <w:t>2019-07-01</w:t>
            </w:r>
          </w:p>
        </w:tc>
      </w:tr>
      <w:tr w:rsidR="00440477" w14:paraId="16E473DD" w14:textId="77777777" w:rsidTr="00BA7D84">
        <w:tblPrEx>
          <w:tblW w:w="10080" w:type="dxa"/>
          <w:jc w:val="center"/>
          <w:tblLayout w:type="fixed"/>
          <w:tblLook w:val="02A0" w:firstRow="1" w:lastRow="0" w:firstColumn="1" w:lastColumn="0" w:noHBand="1" w:noVBand="0"/>
          <w:tblPrExChange w:id="3985" w:author="Russ Ott" w:date="2022-05-16T11:54:00Z">
            <w:tblPrEx>
              <w:tblW w:w="10080" w:type="dxa"/>
              <w:jc w:val="center"/>
              <w:tblLayout w:type="fixed"/>
              <w:tblLook w:val="02A0" w:firstRow="1" w:lastRow="0" w:firstColumn="1" w:lastColumn="0" w:noHBand="1" w:noVBand="0"/>
            </w:tblPrEx>
          </w:tblPrExChange>
        </w:tblPrEx>
        <w:trPr>
          <w:jc w:val="center"/>
          <w:trPrChange w:id="3986" w:author="Russ Ott" w:date="2022-05-16T11:54:00Z">
            <w:trPr>
              <w:jc w:val="center"/>
            </w:trPr>
          </w:trPrChange>
        </w:trPr>
        <w:tc>
          <w:tcPr>
            <w:tcW w:w="3345" w:type="dxa"/>
            <w:tcPrChange w:id="3987" w:author="Russ Ott" w:date="2022-05-16T11:54:00Z">
              <w:tcPr>
                <w:tcW w:w="3345" w:type="dxa"/>
              </w:tcPr>
            </w:tcPrChange>
          </w:tcPr>
          <w:p w14:paraId="2D3892E2" w14:textId="77777777" w:rsidR="00440477" w:rsidRDefault="00440477" w:rsidP="00BA7D84">
            <w:pPr>
              <w:pStyle w:val="TableText"/>
            </w:pPr>
            <w:r>
              <w:tab/>
              <w:t>code</w:t>
            </w:r>
          </w:p>
        </w:tc>
        <w:tc>
          <w:tcPr>
            <w:tcW w:w="720" w:type="dxa"/>
            <w:tcPrChange w:id="3988" w:author="Russ Ott" w:date="2022-05-16T11:54:00Z">
              <w:tcPr>
                <w:tcW w:w="720" w:type="dxa"/>
              </w:tcPr>
            </w:tcPrChange>
          </w:tcPr>
          <w:p w14:paraId="6E67AD7C" w14:textId="77777777" w:rsidR="00440477" w:rsidRDefault="00440477" w:rsidP="00BA7D84">
            <w:pPr>
              <w:pStyle w:val="TableText"/>
            </w:pPr>
            <w:r>
              <w:t>1..1</w:t>
            </w:r>
          </w:p>
        </w:tc>
        <w:tc>
          <w:tcPr>
            <w:tcW w:w="1152" w:type="dxa"/>
            <w:tcPrChange w:id="3989" w:author="Russ Ott" w:date="2022-05-16T11:54:00Z">
              <w:tcPr>
                <w:tcW w:w="1152" w:type="dxa"/>
              </w:tcPr>
            </w:tcPrChange>
          </w:tcPr>
          <w:p w14:paraId="1A774F88" w14:textId="77777777" w:rsidR="00440477" w:rsidRDefault="00440477" w:rsidP="00BA7D84">
            <w:pPr>
              <w:pStyle w:val="TableText"/>
            </w:pPr>
            <w:r>
              <w:t>SHALL</w:t>
            </w:r>
          </w:p>
        </w:tc>
        <w:tc>
          <w:tcPr>
            <w:tcW w:w="864" w:type="dxa"/>
            <w:tcPrChange w:id="3990" w:author="Russ Ott" w:date="2022-05-16T11:54:00Z">
              <w:tcPr>
                <w:tcW w:w="864" w:type="dxa"/>
              </w:tcPr>
            </w:tcPrChange>
          </w:tcPr>
          <w:p w14:paraId="6E32D405" w14:textId="77777777" w:rsidR="00440477" w:rsidRDefault="00440477" w:rsidP="00BA7D84">
            <w:pPr>
              <w:pStyle w:val="TableText"/>
            </w:pPr>
          </w:p>
        </w:tc>
        <w:tc>
          <w:tcPr>
            <w:tcW w:w="1104" w:type="dxa"/>
            <w:tcPrChange w:id="3991" w:author="Russ Ott" w:date="2022-05-16T11:54:00Z">
              <w:tcPr>
                <w:tcW w:w="1104" w:type="dxa"/>
              </w:tcPr>
            </w:tcPrChange>
          </w:tcPr>
          <w:p w14:paraId="2EFCA5D3" w14:textId="3F4CAF65" w:rsidR="00440477" w:rsidRDefault="001C172D" w:rsidP="00BA7D84">
            <w:pPr>
              <w:pStyle w:val="TableText"/>
            </w:pPr>
            <w:r>
              <w:fldChar w:fldCharType="begin"/>
            </w:r>
            <w:r>
              <w:instrText xml:space="preserve"> HYPERLINK \l "C_4435-97" \h </w:instrText>
            </w:r>
            <w:r>
              <w:fldChar w:fldCharType="separate"/>
            </w:r>
            <w:r w:rsidR="00440477">
              <w:rPr>
                <w:rStyle w:val="HyperlinkText9pt"/>
              </w:rPr>
              <w:t>4435-97</w:t>
            </w:r>
            <w:r>
              <w:rPr>
                <w:rStyle w:val="HyperlinkText9pt"/>
              </w:rPr>
              <w:fldChar w:fldCharType="end"/>
            </w:r>
          </w:p>
        </w:tc>
        <w:tc>
          <w:tcPr>
            <w:tcW w:w="2975" w:type="dxa"/>
            <w:tcPrChange w:id="3992" w:author="Russ Ott" w:date="2022-05-16T11:54:00Z">
              <w:tcPr>
                <w:tcW w:w="2975" w:type="dxa"/>
              </w:tcPr>
            </w:tcPrChange>
          </w:tcPr>
          <w:p w14:paraId="2D72599C" w14:textId="77777777" w:rsidR="00440477" w:rsidRDefault="00440477" w:rsidP="00BA7D84">
            <w:pPr>
              <w:pStyle w:val="TableText"/>
            </w:pPr>
          </w:p>
        </w:tc>
      </w:tr>
      <w:tr w:rsidR="00440477" w14:paraId="4DE11F87" w14:textId="77777777" w:rsidTr="00BA7D84">
        <w:tblPrEx>
          <w:tblW w:w="10080" w:type="dxa"/>
          <w:jc w:val="center"/>
          <w:tblLayout w:type="fixed"/>
          <w:tblLook w:val="02A0" w:firstRow="1" w:lastRow="0" w:firstColumn="1" w:lastColumn="0" w:noHBand="1" w:noVBand="0"/>
          <w:tblPrExChange w:id="3993" w:author="Russ Ott" w:date="2022-05-16T11:54:00Z">
            <w:tblPrEx>
              <w:tblW w:w="10080" w:type="dxa"/>
              <w:jc w:val="center"/>
              <w:tblLayout w:type="fixed"/>
              <w:tblLook w:val="02A0" w:firstRow="1" w:lastRow="0" w:firstColumn="1" w:lastColumn="0" w:noHBand="1" w:noVBand="0"/>
            </w:tblPrEx>
          </w:tblPrExChange>
        </w:tblPrEx>
        <w:trPr>
          <w:jc w:val="center"/>
          <w:trPrChange w:id="3994" w:author="Russ Ott" w:date="2022-05-16T11:54:00Z">
            <w:trPr>
              <w:jc w:val="center"/>
            </w:trPr>
          </w:trPrChange>
        </w:trPr>
        <w:tc>
          <w:tcPr>
            <w:tcW w:w="3345" w:type="dxa"/>
            <w:tcPrChange w:id="3995" w:author="Russ Ott" w:date="2022-05-16T11:54:00Z">
              <w:tcPr>
                <w:tcW w:w="3345" w:type="dxa"/>
              </w:tcPr>
            </w:tcPrChange>
          </w:tcPr>
          <w:p w14:paraId="553DB5FB" w14:textId="77777777" w:rsidR="00440477" w:rsidRDefault="00440477" w:rsidP="00BA7D84">
            <w:pPr>
              <w:pStyle w:val="TableText"/>
            </w:pPr>
            <w:r>
              <w:tab/>
            </w:r>
            <w:r>
              <w:tab/>
              <w:t>@code</w:t>
            </w:r>
          </w:p>
        </w:tc>
        <w:tc>
          <w:tcPr>
            <w:tcW w:w="720" w:type="dxa"/>
            <w:tcPrChange w:id="3996" w:author="Russ Ott" w:date="2022-05-16T11:54:00Z">
              <w:tcPr>
                <w:tcW w:w="720" w:type="dxa"/>
              </w:tcPr>
            </w:tcPrChange>
          </w:tcPr>
          <w:p w14:paraId="3B7B5013" w14:textId="77777777" w:rsidR="00440477" w:rsidRDefault="00440477" w:rsidP="00BA7D84">
            <w:pPr>
              <w:pStyle w:val="TableText"/>
            </w:pPr>
            <w:r>
              <w:t>1..1</w:t>
            </w:r>
          </w:p>
        </w:tc>
        <w:tc>
          <w:tcPr>
            <w:tcW w:w="1152" w:type="dxa"/>
            <w:tcPrChange w:id="3997" w:author="Russ Ott" w:date="2022-05-16T11:54:00Z">
              <w:tcPr>
                <w:tcW w:w="1152" w:type="dxa"/>
              </w:tcPr>
            </w:tcPrChange>
          </w:tcPr>
          <w:p w14:paraId="04BBC658" w14:textId="77777777" w:rsidR="00440477" w:rsidRDefault="00440477" w:rsidP="00BA7D84">
            <w:pPr>
              <w:pStyle w:val="TableText"/>
            </w:pPr>
            <w:r>
              <w:t>SHALL</w:t>
            </w:r>
          </w:p>
        </w:tc>
        <w:tc>
          <w:tcPr>
            <w:tcW w:w="864" w:type="dxa"/>
            <w:tcPrChange w:id="3998" w:author="Russ Ott" w:date="2022-05-16T11:54:00Z">
              <w:tcPr>
                <w:tcW w:w="864" w:type="dxa"/>
              </w:tcPr>
            </w:tcPrChange>
          </w:tcPr>
          <w:p w14:paraId="32B4BE7D" w14:textId="77777777" w:rsidR="00440477" w:rsidRDefault="00440477" w:rsidP="00BA7D84">
            <w:pPr>
              <w:pStyle w:val="TableText"/>
            </w:pPr>
          </w:p>
        </w:tc>
        <w:tc>
          <w:tcPr>
            <w:tcW w:w="1104" w:type="dxa"/>
            <w:tcPrChange w:id="3999" w:author="Russ Ott" w:date="2022-05-16T11:54:00Z">
              <w:tcPr>
                <w:tcW w:w="1104" w:type="dxa"/>
              </w:tcPr>
            </w:tcPrChange>
          </w:tcPr>
          <w:p w14:paraId="5AFC94CE" w14:textId="7BF18E2E" w:rsidR="00440477" w:rsidRDefault="001C172D" w:rsidP="00BA7D84">
            <w:pPr>
              <w:pStyle w:val="TableText"/>
            </w:pPr>
            <w:r>
              <w:fldChar w:fldCharType="begin"/>
            </w:r>
            <w:r>
              <w:instrText xml:space="preserve"> HYPERLINK \l "C_4435-103" \h </w:instrText>
            </w:r>
            <w:r>
              <w:fldChar w:fldCharType="separate"/>
            </w:r>
            <w:r w:rsidR="00440477">
              <w:rPr>
                <w:rStyle w:val="HyperlinkText9pt"/>
              </w:rPr>
              <w:t>4435-103</w:t>
            </w:r>
            <w:r>
              <w:rPr>
                <w:rStyle w:val="HyperlinkText9pt"/>
              </w:rPr>
              <w:fldChar w:fldCharType="end"/>
            </w:r>
          </w:p>
        </w:tc>
        <w:tc>
          <w:tcPr>
            <w:tcW w:w="2975" w:type="dxa"/>
            <w:tcPrChange w:id="4000" w:author="Russ Ott" w:date="2022-05-16T11:54:00Z">
              <w:tcPr>
                <w:tcW w:w="2975" w:type="dxa"/>
              </w:tcPr>
            </w:tcPrChange>
          </w:tcPr>
          <w:p w14:paraId="26E5830C" w14:textId="77777777" w:rsidR="00440477" w:rsidRDefault="00440477" w:rsidP="00BA7D84">
            <w:pPr>
              <w:pStyle w:val="TableText"/>
            </w:pPr>
            <w:r>
              <w:t>86744-0</w:t>
            </w:r>
          </w:p>
        </w:tc>
      </w:tr>
      <w:tr w:rsidR="00440477" w14:paraId="678D721D" w14:textId="77777777" w:rsidTr="00BA7D84">
        <w:tblPrEx>
          <w:tblW w:w="10080" w:type="dxa"/>
          <w:jc w:val="center"/>
          <w:tblLayout w:type="fixed"/>
          <w:tblLook w:val="02A0" w:firstRow="1" w:lastRow="0" w:firstColumn="1" w:lastColumn="0" w:noHBand="1" w:noVBand="0"/>
          <w:tblPrExChange w:id="4001" w:author="Russ Ott" w:date="2022-05-16T11:54:00Z">
            <w:tblPrEx>
              <w:tblW w:w="10080" w:type="dxa"/>
              <w:jc w:val="center"/>
              <w:tblLayout w:type="fixed"/>
              <w:tblLook w:val="02A0" w:firstRow="1" w:lastRow="0" w:firstColumn="1" w:lastColumn="0" w:noHBand="1" w:noVBand="0"/>
            </w:tblPrEx>
          </w:tblPrExChange>
        </w:tblPrEx>
        <w:trPr>
          <w:jc w:val="center"/>
          <w:trPrChange w:id="4002" w:author="Russ Ott" w:date="2022-05-16T11:54:00Z">
            <w:trPr>
              <w:jc w:val="center"/>
            </w:trPr>
          </w:trPrChange>
        </w:trPr>
        <w:tc>
          <w:tcPr>
            <w:tcW w:w="3345" w:type="dxa"/>
            <w:tcPrChange w:id="4003" w:author="Russ Ott" w:date="2022-05-16T11:54:00Z">
              <w:tcPr>
                <w:tcW w:w="3345" w:type="dxa"/>
              </w:tcPr>
            </w:tcPrChange>
          </w:tcPr>
          <w:p w14:paraId="50835269" w14:textId="77777777" w:rsidR="00440477" w:rsidRDefault="00440477" w:rsidP="00BA7D84">
            <w:pPr>
              <w:pStyle w:val="TableText"/>
            </w:pPr>
            <w:r>
              <w:tab/>
            </w:r>
            <w:r>
              <w:tab/>
              <w:t>@codeSystem</w:t>
            </w:r>
          </w:p>
        </w:tc>
        <w:tc>
          <w:tcPr>
            <w:tcW w:w="720" w:type="dxa"/>
            <w:tcPrChange w:id="4004" w:author="Russ Ott" w:date="2022-05-16T11:54:00Z">
              <w:tcPr>
                <w:tcW w:w="720" w:type="dxa"/>
              </w:tcPr>
            </w:tcPrChange>
          </w:tcPr>
          <w:p w14:paraId="58FD7437" w14:textId="77777777" w:rsidR="00440477" w:rsidRDefault="00440477" w:rsidP="00BA7D84">
            <w:pPr>
              <w:pStyle w:val="TableText"/>
            </w:pPr>
            <w:r>
              <w:t>1..1</w:t>
            </w:r>
          </w:p>
        </w:tc>
        <w:tc>
          <w:tcPr>
            <w:tcW w:w="1152" w:type="dxa"/>
            <w:tcPrChange w:id="4005" w:author="Russ Ott" w:date="2022-05-16T11:54:00Z">
              <w:tcPr>
                <w:tcW w:w="1152" w:type="dxa"/>
              </w:tcPr>
            </w:tcPrChange>
          </w:tcPr>
          <w:p w14:paraId="0E60354E" w14:textId="77777777" w:rsidR="00440477" w:rsidRDefault="00440477" w:rsidP="00BA7D84">
            <w:pPr>
              <w:pStyle w:val="TableText"/>
            </w:pPr>
            <w:r>
              <w:t>SHALL</w:t>
            </w:r>
          </w:p>
        </w:tc>
        <w:tc>
          <w:tcPr>
            <w:tcW w:w="864" w:type="dxa"/>
            <w:tcPrChange w:id="4006" w:author="Russ Ott" w:date="2022-05-16T11:54:00Z">
              <w:tcPr>
                <w:tcW w:w="864" w:type="dxa"/>
              </w:tcPr>
            </w:tcPrChange>
          </w:tcPr>
          <w:p w14:paraId="1BE9A437" w14:textId="77777777" w:rsidR="00440477" w:rsidRDefault="00440477" w:rsidP="00BA7D84">
            <w:pPr>
              <w:pStyle w:val="TableText"/>
            </w:pPr>
          </w:p>
        </w:tc>
        <w:tc>
          <w:tcPr>
            <w:tcW w:w="1104" w:type="dxa"/>
            <w:tcPrChange w:id="4007" w:author="Russ Ott" w:date="2022-05-16T11:54:00Z">
              <w:tcPr>
                <w:tcW w:w="1104" w:type="dxa"/>
              </w:tcPr>
            </w:tcPrChange>
          </w:tcPr>
          <w:p w14:paraId="6D4D9244" w14:textId="7CE86867" w:rsidR="00440477" w:rsidRDefault="001C172D" w:rsidP="00BA7D84">
            <w:pPr>
              <w:pStyle w:val="TableText"/>
            </w:pPr>
            <w:r>
              <w:fldChar w:fldCharType="begin"/>
            </w:r>
            <w:r>
              <w:instrText xml:space="preserve"> HYPERLINK \l "C_4435-104" \h </w:instrText>
            </w:r>
            <w:r>
              <w:fldChar w:fldCharType="separate"/>
            </w:r>
            <w:r w:rsidR="00440477">
              <w:rPr>
                <w:rStyle w:val="HyperlinkText9pt"/>
              </w:rPr>
              <w:t>4435-104</w:t>
            </w:r>
            <w:r>
              <w:rPr>
                <w:rStyle w:val="HyperlinkText9pt"/>
              </w:rPr>
              <w:fldChar w:fldCharType="end"/>
            </w:r>
          </w:p>
        </w:tc>
        <w:tc>
          <w:tcPr>
            <w:tcW w:w="2975" w:type="dxa"/>
            <w:tcPrChange w:id="4008" w:author="Russ Ott" w:date="2022-05-16T11:54:00Z">
              <w:tcPr>
                <w:tcW w:w="2975" w:type="dxa"/>
              </w:tcPr>
            </w:tcPrChange>
          </w:tcPr>
          <w:p w14:paraId="53F1350F" w14:textId="77777777" w:rsidR="00440477" w:rsidRDefault="00440477" w:rsidP="00BA7D84">
            <w:pPr>
              <w:pStyle w:val="TableText"/>
            </w:pPr>
            <w:r>
              <w:t>urn:oid:2.16.840.1.113883.6.1 (LOINC) = 2.16.840.1.113883.6.1</w:t>
            </w:r>
          </w:p>
        </w:tc>
      </w:tr>
      <w:tr w:rsidR="00440477" w14:paraId="33DE3906" w14:textId="77777777" w:rsidTr="00BA7D84">
        <w:tblPrEx>
          <w:tblW w:w="10080" w:type="dxa"/>
          <w:jc w:val="center"/>
          <w:tblLayout w:type="fixed"/>
          <w:tblLook w:val="02A0" w:firstRow="1" w:lastRow="0" w:firstColumn="1" w:lastColumn="0" w:noHBand="1" w:noVBand="0"/>
          <w:tblPrExChange w:id="4009" w:author="Russ Ott" w:date="2022-05-16T11:54:00Z">
            <w:tblPrEx>
              <w:tblW w:w="10080" w:type="dxa"/>
              <w:jc w:val="center"/>
              <w:tblLayout w:type="fixed"/>
              <w:tblLook w:val="02A0" w:firstRow="1" w:lastRow="0" w:firstColumn="1" w:lastColumn="0" w:noHBand="1" w:noVBand="0"/>
            </w:tblPrEx>
          </w:tblPrExChange>
        </w:tblPrEx>
        <w:trPr>
          <w:jc w:val="center"/>
          <w:trPrChange w:id="4010" w:author="Russ Ott" w:date="2022-05-16T11:54:00Z">
            <w:trPr>
              <w:jc w:val="center"/>
            </w:trPr>
          </w:trPrChange>
        </w:trPr>
        <w:tc>
          <w:tcPr>
            <w:tcW w:w="3345" w:type="dxa"/>
            <w:tcPrChange w:id="4011" w:author="Russ Ott" w:date="2022-05-16T11:54:00Z">
              <w:tcPr>
                <w:tcW w:w="3345" w:type="dxa"/>
              </w:tcPr>
            </w:tcPrChange>
          </w:tcPr>
          <w:p w14:paraId="385FB16E" w14:textId="77777777" w:rsidR="00440477" w:rsidRDefault="00440477" w:rsidP="00BA7D84">
            <w:pPr>
              <w:pStyle w:val="TableText"/>
            </w:pPr>
            <w:r>
              <w:tab/>
              <w:t>statusCode</w:t>
            </w:r>
          </w:p>
        </w:tc>
        <w:tc>
          <w:tcPr>
            <w:tcW w:w="720" w:type="dxa"/>
            <w:tcPrChange w:id="4012" w:author="Russ Ott" w:date="2022-05-16T11:54:00Z">
              <w:tcPr>
                <w:tcW w:w="720" w:type="dxa"/>
              </w:tcPr>
            </w:tcPrChange>
          </w:tcPr>
          <w:p w14:paraId="4A269C35" w14:textId="77777777" w:rsidR="00440477" w:rsidRDefault="00440477" w:rsidP="00BA7D84">
            <w:pPr>
              <w:pStyle w:val="TableText"/>
            </w:pPr>
            <w:r>
              <w:t>1..1</w:t>
            </w:r>
          </w:p>
        </w:tc>
        <w:tc>
          <w:tcPr>
            <w:tcW w:w="1152" w:type="dxa"/>
            <w:tcPrChange w:id="4013" w:author="Russ Ott" w:date="2022-05-16T11:54:00Z">
              <w:tcPr>
                <w:tcW w:w="1152" w:type="dxa"/>
              </w:tcPr>
            </w:tcPrChange>
          </w:tcPr>
          <w:p w14:paraId="46436F86" w14:textId="77777777" w:rsidR="00440477" w:rsidRDefault="00440477" w:rsidP="00BA7D84">
            <w:pPr>
              <w:pStyle w:val="TableText"/>
            </w:pPr>
            <w:r>
              <w:t>SHALL</w:t>
            </w:r>
          </w:p>
        </w:tc>
        <w:tc>
          <w:tcPr>
            <w:tcW w:w="864" w:type="dxa"/>
            <w:tcPrChange w:id="4014" w:author="Russ Ott" w:date="2022-05-16T11:54:00Z">
              <w:tcPr>
                <w:tcW w:w="864" w:type="dxa"/>
              </w:tcPr>
            </w:tcPrChange>
          </w:tcPr>
          <w:p w14:paraId="241A5274" w14:textId="77777777" w:rsidR="00440477" w:rsidRDefault="00440477" w:rsidP="00BA7D84">
            <w:pPr>
              <w:pStyle w:val="TableText"/>
            </w:pPr>
          </w:p>
        </w:tc>
        <w:tc>
          <w:tcPr>
            <w:tcW w:w="1104" w:type="dxa"/>
            <w:tcPrChange w:id="4015" w:author="Russ Ott" w:date="2022-05-16T11:54:00Z">
              <w:tcPr>
                <w:tcW w:w="1104" w:type="dxa"/>
              </w:tcPr>
            </w:tcPrChange>
          </w:tcPr>
          <w:p w14:paraId="20D9FFC3" w14:textId="7AFA349F" w:rsidR="00440477" w:rsidRDefault="001C172D" w:rsidP="00BA7D84">
            <w:pPr>
              <w:pStyle w:val="TableText"/>
            </w:pPr>
            <w:r>
              <w:fldChar w:fldCharType="begin"/>
            </w:r>
            <w:r>
              <w:instrText xml:space="preserve"> HYPERLINK \l "C_4435-100" \h </w:instrText>
            </w:r>
            <w:r>
              <w:fldChar w:fldCharType="separate"/>
            </w:r>
            <w:r w:rsidR="00440477">
              <w:rPr>
                <w:rStyle w:val="HyperlinkText9pt"/>
              </w:rPr>
              <w:t>4435-100</w:t>
            </w:r>
            <w:r>
              <w:rPr>
                <w:rStyle w:val="HyperlinkText9pt"/>
              </w:rPr>
              <w:fldChar w:fldCharType="end"/>
            </w:r>
          </w:p>
        </w:tc>
        <w:tc>
          <w:tcPr>
            <w:tcW w:w="2975" w:type="dxa"/>
            <w:tcPrChange w:id="4016" w:author="Russ Ott" w:date="2022-05-16T11:54:00Z">
              <w:tcPr>
                <w:tcW w:w="2975" w:type="dxa"/>
              </w:tcPr>
            </w:tcPrChange>
          </w:tcPr>
          <w:p w14:paraId="6635AA96" w14:textId="77777777" w:rsidR="00440477" w:rsidRDefault="00440477" w:rsidP="00BA7D84">
            <w:pPr>
              <w:pStyle w:val="TableText"/>
            </w:pPr>
          </w:p>
        </w:tc>
      </w:tr>
      <w:tr w:rsidR="00440477" w14:paraId="2CE5FCC7" w14:textId="77777777" w:rsidTr="00BA7D84">
        <w:tblPrEx>
          <w:tblW w:w="10080" w:type="dxa"/>
          <w:jc w:val="center"/>
          <w:tblLayout w:type="fixed"/>
          <w:tblLook w:val="02A0" w:firstRow="1" w:lastRow="0" w:firstColumn="1" w:lastColumn="0" w:noHBand="1" w:noVBand="0"/>
          <w:tblPrExChange w:id="4017" w:author="Russ Ott" w:date="2022-05-16T11:54:00Z">
            <w:tblPrEx>
              <w:tblW w:w="10080" w:type="dxa"/>
              <w:jc w:val="center"/>
              <w:tblLayout w:type="fixed"/>
              <w:tblLook w:val="02A0" w:firstRow="1" w:lastRow="0" w:firstColumn="1" w:lastColumn="0" w:noHBand="1" w:noVBand="0"/>
            </w:tblPrEx>
          </w:tblPrExChange>
        </w:tblPrEx>
        <w:trPr>
          <w:jc w:val="center"/>
          <w:trPrChange w:id="4018" w:author="Russ Ott" w:date="2022-05-16T11:54:00Z">
            <w:trPr>
              <w:jc w:val="center"/>
            </w:trPr>
          </w:trPrChange>
        </w:trPr>
        <w:tc>
          <w:tcPr>
            <w:tcW w:w="3345" w:type="dxa"/>
            <w:tcPrChange w:id="4019" w:author="Russ Ott" w:date="2022-05-16T11:54:00Z">
              <w:tcPr>
                <w:tcW w:w="3345" w:type="dxa"/>
              </w:tcPr>
            </w:tcPrChange>
          </w:tcPr>
          <w:p w14:paraId="6F3E70AC" w14:textId="77777777" w:rsidR="00440477" w:rsidRDefault="00440477" w:rsidP="00BA7D84">
            <w:pPr>
              <w:pStyle w:val="TableText"/>
            </w:pPr>
            <w:r>
              <w:tab/>
            </w:r>
            <w:r>
              <w:tab/>
              <w:t>@code</w:t>
            </w:r>
          </w:p>
        </w:tc>
        <w:tc>
          <w:tcPr>
            <w:tcW w:w="720" w:type="dxa"/>
            <w:tcPrChange w:id="4020" w:author="Russ Ott" w:date="2022-05-16T11:54:00Z">
              <w:tcPr>
                <w:tcW w:w="720" w:type="dxa"/>
              </w:tcPr>
            </w:tcPrChange>
          </w:tcPr>
          <w:p w14:paraId="497559FD" w14:textId="77777777" w:rsidR="00440477" w:rsidRDefault="00440477" w:rsidP="00BA7D84">
            <w:pPr>
              <w:pStyle w:val="TableText"/>
            </w:pPr>
            <w:r>
              <w:t>1..1</w:t>
            </w:r>
          </w:p>
        </w:tc>
        <w:tc>
          <w:tcPr>
            <w:tcW w:w="1152" w:type="dxa"/>
            <w:tcPrChange w:id="4021" w:author="Russ Ott" w:date="2022-05-16T11:54:00Z">
              <w:tcPr>
                <w:tcW w:w="1152" w:type="dxa"/>
              </w:tcPr>
            </w:tcPrChange>
          </w:tcPr>
          <w:p w14:paraId="360A2124" w14:textId="77777777" w:rsidR="00440477" w:rsidRDefault="00440477" w:rsidP="00BA7D84">
            <w:pPr>
              <w:pStyle w:val="TableText"/>
            </w:pPr>
            <w:r>
              <w:t>SHALL</w:t>
            </w:r>
          </w:p>
        </w:tc>
        <w:tc>
          <w:tcPr>
            <w:tcW w:w="864" w:type="dxa"/>
            <w:tcPrChange w:id="4022" w:author="Russ Ott" w:date="2022-05-16T11:54:00Z">
              <w:tcPr>
                <w:tcW w:w="864" w:type="dxa"/>
              </w:tcPr>
            </w:tcPrChange>
          </w:tcPr>
          <w:p w14:paraId="3DA640F0" w14:textId="77777777" w:rsidR="00440477" w:rsidRDefault="00440477" w:rsidP="00BA7D84">
            <w:pPr>
              <w:pStyle w:val="TableText"/>
            </w:pPr>
          </w:p>
        </w:tc>
        <w:tc>
          <w:tcPr>
            <w:tcW w:w="1104" w:type="dxa"/>
            <w:tcPrChange w:id="4023" w:author="Russ Ott" w:date="2022-05-16T11:54:00Z">
              <w:tcPr>
                <w:tcW w:w="1104" w:type="dxa"/>
              </w:tcPr>
            </w:tcPrChange>
          </w:tcPr>
          <w:p w14:paraId="2E160F61" w14:textId="6BC1A5AE" w:rsidR="00440477" w:rsidRDefault="001C172D" w:rsidP="00BA7D84">
            <w:pPr>
              <w:pStyle w:val="TableText"/>
            </w:pPr>
            <w:r>
              <w:fldChar w:fldCharType="begin"/>
            </w:r>
            <w:r>
              <w:instrText xml:space="preserve"> HYPERLINK \l "C_4435-107" \h </w:instrText>
            </w:r>
            <w:r>
              <w:fldChar w:fldCharType="separate"/>
            </w:r>
            <w:r w:rsidR="00440477">
              <w:rPr>
                <w:rStyle w:val="HyperlinkText9pt"/>
              </w:rPr>
              <w:t>4435-107</w:t>
            </w:r>
            <w:r>
              <w:rPr>
                <w:rStyle w:val="HyperlinkText9pt"/>
              </w:rPr>
              <w:fldChar w:fldCharType="end"/>
            </w:r>
          </w:p>
        </w:tc>
        <w:tc>
          <w:tcPr>
            <w:tcW w:w="2975" w:type="dxa"/>
            <w:tcPrChange w:id="4024" w:author="Russ Ott" w:date="2022-05-16T11:54:00Z">
              <w:tcPr>
                <w:tcW w:w="2975" w:type="dxa"/>
              </w:tcPr>
            </w:tcPrChange>
          </w:tcPr>
          <w:p w14:paraId="1F58CE10" w14:textId="77777777" w:rsidR="00440477" w:rsidRDefault="00440477" w:rsidP="00BA7D84">
            <w:pPr>
              <w:pStyle w:val="TableText"/>
            </w:pPr>
            <w:r>
              <w:t>urn:oid:2.16.840.1.113883.5.14 (HL7ActStatus) = completed</w:t>
            </w:r>
          </w:p>
        </w:tc>
      </w:tr>
      <w:tr w:rsidR="00440477" w14:paraId="43AFFA60" w14:textId="77777777" w:rsidTr="00BA7D84">
        <w:tblPrEx>
          <w:tblW w:w="10080" w:type="dxa"/>
          <w:jc w:val="center"/>
          <w:tblLayout w:type="fixed"/>
          <w:tblLook w:val="02A0" w:firstRow="1" w:lastRow="0" w:firstColumn="1" w:lastColumn="0" w:noHBand="1" w:noVBand="0"/>
          <w:tblPrExChange w:id="4025" w:author="Russ Ott" w:date="2022-05-16T11:54:00Z">
            <w:tblPrEx>
              <w:tblW w:w="10080" w:type="dxa"/>
              <w:jc w:val="center"/>
              <w:tblLayout w:type="fixed"/>
              <w:tblLook w:val="02A0" w:firstRow="1" w:lastRow="0" w:firstColumn="1" w:lastColumn="0" w:noHBand="1" w:noVBand="0"/>
            </w:tblPrEx>
          </w:tblPrExChange>
        </w:tblPrEx>
        <w:trPr>
          <w:jc w:val="center"/>
          <w:trPrChange w:id="4026" w:author="Russ Ott" w:date="2022-05-16T11:54:00Z">
            <w:trPr>
              <w:jc w:val="center"/>
            </w:trPr>
          </w:trPrChange>
        </w:trPr>
        <w:tc>
          <w:tcPr>
            <w:tcW w:w="3345" w:type="dxa"/>
            <w:tcPrChange w:id="4027" w:author="Russ Ott" w:date="2022-05-16T11:54:00Z">
              <w:tcPr>
                <w:tcW w:w="3345" w:type="dxa"/>
              </w:tcPr>
            </w:tcPrChange>
          </w:tcPr>
          <w:p w14:paraId="0E1F2448" w14:textId="77777777" w:rsidR="00440477" w:rsidRDefault="00440477" w:rsidP="00BA7D84">
            <w:pPr>
              <w:pStyle w:val="TableText"/>
            </w:pPr>
            <w:r>
              <w:tab/>
              <w:t>value</w:t>
            </w:r>
          </w:p>
        </w:tc>
        <w:tc>
          <w:tcPr>
            <w:tcW w:w="720" w:type="dxa"/>
            <w:tcPrChange w:id="4028" w:author="Russ Ott" w:date="2022-05-16T11:54:00Z">
              <w:tcPr>
                <w:tcW w:w="720" w:type="dxa"/>
              </w:tcPr>
            </w:tcPrChange>
          </w:tcPr>
          <w:p w14:paraId="5BBF844B" w14:textId="77777777" w:rsidR="00440477" w:rsidRDefault="00440477" w:rsidP="00BA7D84">
            <w:pPr>
              <w:pStyle w:val="TableText"/>
            </w:pPr>
            <w:r>
              <w:t>1..1</w:t>
            </w:r>
          </w:p>
        </w:tc>
        <w:tc>
          <w:tcPr>
            <w:tcW w:w="1152" w:type="dxa"/>
            <w:tcPrChange w:id="4029" w:author="Russ Ott" w:date="2022-05-16T11:54:00Z">
              <w:tcPr>
                <w:tcW w:w="1152" w:type="dxa"/>
              </w:tcPr>
            </w:tcPrChange>
          </w:tcPr>
          <w:p w14:paraId="5D431C8B" w14:textId="77777777" w:rsidR="00440477" w:rsidRDefault="00440477" w:rsidP="00BA7D84">
            <w:pPr>
              <w:pStyle w:val="TableText"/>
            </w:pPr>
            <w:r>
              <w:t>SHALL</w:t>
            </w:r>
          </w:p>
        </w:tc>
        <w:tc>
          <w:tcPr>
            <w:tcW w:w="864" w:type="dxa"/>
            <w:tcPrChange w:id="4030" w:author="Russ Ott" w:date="2022-05-16T11:54:00Z">
              <w:tcPr>
                <w:tcW w:w="864" w:type="dxa"/>
              </w:tcPr>
            </w:tcPrChange>
          </w:tcPr>
          <w:p w14:paraId="72AADE87" w14:textId="77777777" w:rsidR="00440477" w:rsidRDefault="00440477" w:rsidP="00BA7D84">
            <w:pPr>
              <w:pStyle w:val="TableText"/>
            </w:pPr>
            <w:r>
              <w:t>CD</w:t>
            </w:r>
          </w:p>
        </w:tc>
        <w:tc>
          <w:tcPr>
            <w:tcW w:w="1104" w:type="dxa"/>
            <w:tcPrChange w:id="4031" w:author="Russ Ott" w:date="2022-05-16T11:54:00Z">
              <w:tcPr>
                <w:tcW w:w="1104" w:type="dxa"/>
              </w:tcPr>
            </w:tcPrChange>
          </w:tcPr>
          <w:p w14:paraId="2027DFAD" w14:textId="7EFDF007" w:rsidR="00440477" w:rsidRDefault="001C172D" w:rsidP="00BA7D84">
            <w:pPr>
              <w:pStyle w:val="TableText"/>
            </w:pPr>
            <w:r>
              <w:fldChar w:fldCharType="begin"/>
            </w:r>
            <w:r>
              <w:instrText xml:space="preserve"> HYPERLINK \l "C_4435-98" \h </w:instrText>
            </w:r>
            <w:r>
              <w:fldChar w:fldCharType="separate"/>
            </w:r>
            <w:r w:rsidR="00440477">
              <w:rPr>
                <w:rStyle w:val="HyperlinkText9pt"/>
              </w:rPr>
              <w:t>4435-98</w:t>
            </w:r>
            <w:r>
              <w:rPr>
                <w:rStyle w:val="HyperlinkText9pt"/>
              </w:rPr>
              <w:fldChar w:fldCharType="end"/>
            </w:r>
          </w:p>
        </w:tc>
        <w:tc>
          <w:tcPr>
            <w:tcW w:w="2975" w:type="dxa"/>
            <w:tcPrChange w:id="4032" w:author="Russ Ott" w:date="2022-05-16T11:54:00Z">
              <w:tcPr>
                <w:tcW w:w="2975" w:type="dxa"/>
              </w:tcPr>
            </w:tcPrChange>
          </w:tcPr>
          <w:p w14:paraId="34BCA26D" w14:textId="77777777" w:rsidR="00440477" w:rsidRDefault="00440477" w:rsidP="00BA7D84">
            <w:pPr>
              <w:pStyle w:val="TableText"/>
            </w:pPr>
          </w:p>
        </w:tc>
      </w:tr>
      <w:tr w:rsidR="00440477" w14:paraId="72FBBE0C" w14:textId="77777777" w:rsidTr="00BA7D84">
        <w:tblPrEx>
          <w:tblW w:w="10080" w:type="dxa"/>
          <w:jc w:val="center"/>
          <w:tblLayout w:type="fixed"/>
          <w:tblLook w:val="02A0" w:firstRow="1" w:lastRow="0" w:firstColumn="1" w:lastColumn="0" w:noHBand="1" w:noVBand="0"/>
          <w:tblPrExChange w:id="4033" w:author="Russ Ott" w:date="2022-05-16T11:54:00Z">
            <w:tblPrEx>
              <w:tblW w:w="10080" w:type="dxa"/>
              <w:jc w:val="center"/>
              <w:tblLayout w:type="fixed"/>
              <w:tblLook w:val="02A0" w:firstRow="1" w:lastRow="0" w:firstColumn="1" w:lastColumn="0" w:noHBand="1" w:noVBand="0"/>
            </w:tblPrEx>
          </w:tblPrExChange>
        </w:tblPrEx>
        <w:trPr>
          <w:jc w:val="center"/>
          <w:trPrChange w:id="4034" w:author="Russ Ott" w:date="2022-05-16T11:54:00Z">
            <w:trPr>
              <w:jc w:val="center"/>
            </w:trPr>
          </w:trPrChange>
        </w:trPr>
        <w:tc>
          <w:tcPr>
            <w:tcW w:w="3345" w:type="dxa"/>
            <w:tcPrChange w:id="4035" w:author="Russ Ott" w:date="2022-05-16T11:54:00Z">
              <w:tcPr>
                <w:tcW w:w="3345" w:type="dxa"/>
              </w:tcPr>
            </w:tcPrChange>
          </w:tcPr>
          <w:p w14:paraId="5125195A" w14:textId="77777777" w:rsidR="00440477" w:rsidRDefault="00440477" w:rsidP="00BA7D84">
            <w:pPr>
              <w:pStyle w:val="TableText"/>
            </w:pPr>
            <w:r>
              <w:tab/>
            </w:r>
            <w:r>
              <w:tab/>
              <w:t>@code</w:t>
            </w:r>
          </w:p>
        </w:tc>
        <w:tc>
          <w:tcPr>
            <w:tcW w:w="720" w:type="dxa"/>
            <w:tcPrChange w:id="4036" w:author="Russ Ott" w:date="2022-05-16T11:54:00Z">
              <w:tcPr>
                <w:tcW w:w="720" w:type="dxa"/>
              </w:tcPr>
            </w:tcPrChange>
          </w:tcPr>
          <w:p w14:paraId="174A81CA" w14:textId="77777777" w:rsidR="00440477" w:rsidRDefault="00440477" w:rsidP="00BA7D84">
            <w:pPr>
              <w:pStyle w:val="TableText"/>
            </w:pPr>
            <w:r>
              <w:t>1..1</w:t>
            </w:r>
          </w:p>
        </w:tc>
        <w:tc>
          <w:tcPr>
            <w:tcW w:w="1152" w:type="dxa"/>
            <w:tcPrChange w:id="4037" w:author="Russ Ott" w:date="2022-05-16T11:54:00Z">
              <w:tcPr>
                <w:tcW w:w="1152" w:type="dxa"/>
              </w:tcPr>
            </w:tcPrChange>
          </w:tcPr>
          <w:p w14:paraId="2061F209" w14:textId="77777777" w:rsidR="00440477" w:rsidRDefault="00440477" w:rsidP="00BA7D84">
            <w:pPr>
              <w:pStyle w:val="TableText"/>
            </w:pPr>
            <w:r>
              <w:t>SHALL</w:t>
            </w:r>
          </w:p>
        </w:tc>
        <w:tc>
          <w:tcPr>
            <w:tcW w:w="864" w:type="dxa"/>
            <w:tcPrChange w:id="4038" w:author="Russ Ott" w:date="2022-05-16T11:54:00Z">
              <w:tcPr>
                <w:tcW w:w="864" w:type="dxa"/>
              </w:tcPr>
            </w:tcPrChange>
          </w:tcPr>
          <w:p w14:paraId="688EF9F7" w14:textId="77777777" w:rsidR="00440477" w:rsidRDefault="00440477" w:rsidP="00BA7D84">
            <w:pPr>
              <w:pStyle w:val="TableText"/>
            </w:pPr>
          </w:p>
        </w:tc>
        <w:tc>
          <w:tcPr>
            <w:tcW w:w="1104" w:type="dxa"/>
            <w:tcPrChange w:id="4039" w:author="Russ Ott" w:date="2022-05-16T11:54:00Z">
              <w:tcPr>
                <w:tcW w:w="1104" w:type="dxa"/>
              </w:tcPr>
            </w:tcPrChange>
          </w:tcPr>
          <w:p w14:paraId="5018697F" w14:textId="6EEE4B6E" w:rsidR="00440477" w:rsidRDefault="001C172D" w:rsidP="00BA7D84">
            <w:pPr>
              <w:pStyle w:val="TableText"/>
            </w:pPr>
            <w:r>
              <w:fldChar w:fldCharType="begin"/>
            </w:r>
            <w:r>
              <w:instrText xml:space="preserve"> HYPERLINK \l "C_4435-109" \h </w:instrText>
            </w:r>
            <w:r>
              <w:fldChar w:fldCharType="separate"/>
            </w:r>
            <w:r w:rsidR="00440477">
              <w:rPr>
                <w:rStyle w:val="HyperlinkText9pt"/>
              </w:rPr>
              <w:t>4435-109</w:t>
            </w:r>
            <w:r>
              <w:rPr>
                <w:rStyle w:val="HyperlinkText9pt"/>
              </w:rPr>
              <w:fldChar w:fldCharType="end"/>
            </w:r>
          </w:p>
        </w:tc>
        <w:tc>
          <w:tcPr>
            <w:tcW w:w="2975" w:type="dxa"/>
            <w:tcPrChange w:id="4040" w:author="Russ Ott" w:date="2022-05-16T11:54:00Z">
              <w:tcPr>
                <w:tcW w:w="2975" w:type="dxa"/>
              </w:tcPr>
            </w:tcPrChange>
          </w:tcPr>
          <w:p w14:paraId="53941523" w14:textId="77777777" w:rsidR="00440477" w:rsidRDefault="00440477" w:rsidP="00BA7D84">
            <w:pPr>
              <w:pStyle w:val="TableText"/>
            </w:pPr>
            <w:r>
              <w:t>urn:oid:2.16.840.1.113883.4.642.3.155 (Care Team Category)</w:t>
            </w:r>
          </w:p>
        </w:tc>
      </w:tr>
    </w:tbl>
    <w:p w14:paraId="3EB6C680" w14:textId="77777777" w:rsidR="00440477" w:rsidRDefault="00440477" w:rsidP="00440477">
      <w:pPr>
        <w:pStyle w:val="BodyText"/>
      </w:pPr>
    </w:p>
    <w:p w14:paraId="04E9E4F6"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w:t>
      </w:r>
      <w:proofErr w:type="spellStart"/>
      <w:r>
        <w:t>CodeSystem</w:t>
      </w:r>
      <w:proofErr w:type="spellEnd"/>
      <w:r>
        <w:t xml:space="preserve">: </w:t>
      </w:r>
      <w:r>
        <w:rPr>
          <w:rStyle w:val="XMLname"/>
        </w:rPr>
        <w:t>HL7ActClass urn:oid:2.16.840.1.113883.5.6</w:t>
      </w:r>
      <w:r>
        <w:rPr>
          <w:rStyle w:val="keyword"/>
        </w:rPr>
        <w:t xml:space="preserve"> STATIC</w:t>
      </w:r>
      <w:r>
        <w:t>)</w:t>
      </w:r>
      <w:bookmarkStart w:id="4041" w:name="C_4435-101"/>
      <w:r>
        <w:t xml:space="preserve"> (CONF:4435-101)</w:t>
      </w:r>
      <w:bookmarkEnd w:id="4041"/>
      <w:r>
        <w:t>.</w:t>
      </w:r>
    </w:p>
    <w:p w14:paraId="1C015749"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4042" w:name="C_4435-102"/>
      <w:r>
        <w:t xml:space="preserve"> (CONF:4435-102)</w:t>
      </w:r>
      <w:bookmarkEnd w:id="4042"/>
      <w:r>
        <w:t>.</w:t>
      </w:r>
    </w:p>
    <w:p w14:paraId="7A7E3B8C"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4043" w:name="C_4435-99"/>
      <w:proofErr w:type="spellEnd"/>
      <w:r>
        <w:t xml:space="preserve"> (CONF:4435-99)</w:t>
      </w:r>
      <w:bookmarkEnd w:id="4043"/>
      <w:r>
        <w:t xml:space="preserve"> such that it</w:t>
      </w:r>
    </w:p>
    <w:p w14:paraId="57BF5442"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 2.16.840.1.113883.10.20.22.4.500.2"</w:t>
      </w:r>
      <w:bookmarkStart w:id="4044" w:name="C_4435-106"/>
      <w:r>
        <w:t xml:space="preserve"> (CONF:4435-106)</w:t>
      </w:r>
      <w:bookmarkEnd w:id="4044"/>
      <w:r>
        <w:t>.</w:t>
      </w:r>
    </w:p>
    <w:p w14:paraId="62103F1E"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"2019-07-01"</w:t>
      </w:r>
      <w:bookmarkStart w:id="4045" w:name="C_4435-108"/>
      <w:r>
        <w:t xml:space="preserve"> (CONF:4435-108)</w:t>
      </w:r>
      <w:bookmarkEnd w:id="4045"/>
      <w:r>
        <w:t>.</w:t>
      </w:r>
    </w:p>
    <w:p w14:paraId="24524541"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4046" w:name="C_4435-97"/>
      <w:r>
        <w:t xml:space="preserve"> (CONF:4435-97)</w:t>
      </w:r>
      <w:bookmarkEnd w:id="4046"/>
      <w:r>
        <w:t>.</w:t>
      </w:r>
    </w:p>
    <w:p w14:paraId="0337A2E9"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"86744-0"</w:t>
      </w:r>
      <w:r>
        <w:t xml:space="preserve"> Care Team</w:t>
      </w:r>
      <w:bookmarkStart w:id="4047" w:name="C_4435-103"/>
      <w:r>
        <w:t xml:space="preserve"> (CONF:4435-103)</w:t>
      </w:r>
      <w:bookmarkEnd w:id="4047"/>
      <w:r>
        <w:t>.</w:t>
      </w:r>
    </w:p>
    <w:p w14:paraId="08718563"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LOINC (</w:t>
      </w:r>
      <w:proofErr w:type="spellStart"/>
      <w:r>
        <w:t>CodeSystem</w:t>
      </w:r>
      <w:proofErr w:type="spellEnd"/>
      <w:r>
        <w:t xml:space="preserve">: </w:t>
      </w:r>
      <w:r>
        <w:rPr>
          <w:rStyle w:val="XMLname"/>
        </w:rPr>
        <w:t>LOINC urn:oid:2.16.840.1.113883.6.1</w:t>
      </w:r>
      <w:r>
        <w:t>)</w:t>
      </w:r>
      <w:bookmarkStart w:id="4048" w:name="C_4435-104"/>
      <w:r>
        <w:t xml:space="preserve"> (CONF:4435-104)</w:t>
      </w:r>
      <w:bookmarkEnd w:id="4048"/>
      <w:r>
        <w:t>.</w:t>
      </w:r>
    </w:p>
    <w:p w14:paraId="0616D80D"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4049" w:name="C_4435-100"/>
      <w:proofErr w:type="spellEnd"/>
      <w:r>
        <w:t xml:space="preserve"> (CONF:4435-100)</w:t>
      </w:r>
      <w:bookmarkEnd w:id="4049"/>
      <w:r>
        <w:t>.</w:t>
      </w:r>
    </w:p>
    <w:p w14:paraId="356B0DDB" w14:textId="77777777" w:rsidR="00440477" w:rsidRDefault="00440477" w:rsidP="004404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4050" w:name="C_4435-107"/>
      <w:r>
        <w:t xml:space="preserve"> (CONF:4435-107)</w:t>
      </w:r>
      <w:bookmarkEnd w:id="4050"/>
      <w:r>
        <w:t>.</w:t>
      </w:r>
    </w:p>
    <w:p w14:paraId="66FF5C68" w14:textId="77777777" w:rsidR="00440477" w:rsidRDefault="00440477" w:rsidP="00440477">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value</w:t>
      </w:r>
      <w:r>
        <w:t xml:space="preserve"> with @xsi:type="CD"</w:t>
      </w:r>
      <w:bookmarkStart w:id="4051" w:name="C_4435-98"/>
      <w:r>
        <w:t xml:space="preserve"> (CONF:4435-98)</w:t>
      </w:r>
      <w:bookmarkEnd w:id="4051"/>
      <w:r>
        <w:t xml:space="preserve"> such that it</w:t>
      </w:r>
    </w:p>
    <w:p w14:paraId="6D88F086" w14:textId="46D0A3C9"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4052" w:name="C_4435-109"/>
      <w:r>
        <w:t xml:space="preserve"> (CONF:4435-109)</w:t>
      </w:r>
      <w:bookmarkEnd w:id="4052"/>
      <w:r>
        <w:t>.</w:t>
      </w:r>
    </w:p>
    <w:p w14:paraId="3980305A" w14:textId="3E113888" w:rsidR="00440477" w:rsidRDefault="00440477" w:rsidP="00440477">
      <w:pPr>
        <w:pStyle w:val="Caption"/>
        <w:ind w:left="130" w:right="115"/>
      </w:pPr>
      <w:bookmarkStart w:id="4053" w:name="_Toc103325917"/>
      <w:bookmarkStart w:id="4054" w:name="_Toc83394570"/>
      <w:r>
        <w:t xml:space="preserve">Figure </w:t>
      </w:r>
      <w:r>
        <w:fldChar w:fldCharType="begin"/>
      </w:r>
      <w:r>
        <w:instrText>SEQ Figure \* ARABIC</w:instrText>
      </w:r>
      <w:r>
        <w:fldChar w:fldCharType="separate"/>
      </w:r>
      <w:del w:id="4055" w:author="Russ Ott" w:date="2022-05-16T11:54:00Z">
        <w:r w:rsidR="002F5B8D">
          <w:delText>6</w:delText>
        </w:r>
      </w:del>
      <w:ins w:id="4056" w:author="Russ Ott" w:date="2022-05-16T11:54:00Z">
        <w:r w:rsidR="00F1669B">
          <w:t>11</w:t>
        </w:r>
      </w:ins>
      <w:r>
        <w:fldChar w:fldCharType="end"/>
      </w:r>
      <w:r>
        <w:t xml:space="preserve">: Care Team Type </w:t>
      </w:r>
      <w:ins w:id="4057" w:author="Russ Ott" w:date="2022-05-16T11:54:00Z">
        <w:r>
          <w:t xml:space="preserve">Observation </w:t>
        </w:r>
      </w:ins>
      <w:r>
        <w:t>Example</w:t>
      </w:r>
      <w:bookmarkEnd w:id="4053"/>
      <w:bookmarkEnd w:id="4054"/>
    </w:p>
    <w:p w14:paraId="05CBC74A" w14:textId="77777777" w:rsidR="00440477" w:rsidRDefault="00440477" w:rsidP="004404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75A90625" w14:textId="77777777" w:rsidR="00440477" w:rsidRDefault="00440477" w:rsidP="00440477">
      <w:pPr>
        <w:pStyle w:val="Example"/>
        <w:ind w:left="130" w:right="115"/>
      </w:pPr>
      <w:r>
        <w:t xml:space="preserve">    &lt;</w:t>
      </w:r>
      <w:proofErr w:type="spellStart"/>
      <w:r>
        <w:t>templateId</w:t>
      </w:r>
      <w:proofErr w:type="spellEnd"/>
      <w:r>
        <w:t xml:space="preserve"> root="2.16.840.1.113883.10.20.22.4.500.2" </w:t>
      </w:r>
      <w:proofErr w:type="spellStart"/>
      <w:r>
        <w:t>extention</w:t>
      </w:r>
      <w:proofErr w:type="spellEnd"/>
      <w:r>
        <w:t>="2019-07-01"/&gt;</w:t>
      </w:r>
    </w:p>
    <w:p w14:paraId="705DB658" w14:textId="77777777" w:rsidR="00440477" w:rsidRDefault="00440477" w:rsidP="00440477">
      <w:pPr>
        <w:pStyle w:val="Example"/>
        <w:ind w:left="130" w:right="115"/>
      </w:pPr>
      <w:r>
        <w:t xml:space="preserve">    </w:t>
      </w:r>
      <w:proofErr w:type="gramStart"/>
      <w:r>
        <w:t>&lt;!--</w:t>
      </w:r>
      <w:proofErr w:type="gramEnd"/>
      <w:r>
        <w:t>Care Team Type--&gt;</w:t>
      </w:r>
    </w:p>
    <w:p w14:paraId="56294661" w14:textId="77777777" w:rsidR="00440477" w:rsidRDefault="00440477" w:rsidP="00440477">
      <w:pPr>
        <w:pStyle w:val="Example"/>
        <w:ind w:left="130" w:right="115"/>
      </w:pPr>
      <w:r>
        <w:t xml:space="preserve">    &lt;code code="86744-0" </w:t>
      </w:r>
    </w:p>
    <w:p w14:paraId="087DCD2F" w14:textId="77777777" w:rsidR="00440477" w:rsidRDefault="00440477" w:rsidP="00440477">
      <w:pPr>
        <w:pStyle w:val="Example"/>
        <w:ind w:left="130" w:right="115"/>
      </w:pPr>
      <w:r>
        <w:t xml:space="preserve">        </w:t>
      </w:r>
      <w:proofErr w:type="spellStart"/>
      <w:r>
        <w:t>codeSystem</w:t>
      </w:r>
      <w:proofErr w:type="spellEnd"/>
      <w:r>
        <w:t>="2.16.840.1.113883.6.1"</w:t>
      </w:r>
    </w:p>
    <w:p w14:paraId="5D3544A9" w14:textId="77777777" w:rsidR="00440477" w:rsidRDefault="00440477" w:rsidP="00440477">
      <w:pPr>
        <w:pStyle w:val="Example"/>
        <w:ind w:left="130" w:right="115"/>
      </w:pPr>
      <w:r>
        <w:t xml:space="preserve">        displayName="Care team" /&gt;</w:t>
      </w:r>
    </w:p>
    <w:p w14:paraId="5F97F743" w14:textId="77777777" w:rsidR="00440477" w:rsidRDefault="00440477" w:rsidP="00440477">
      <w:pPr>
        <w:pStyle w:val="Example"/>
        <w:ind w:left="130" w:right="115"/>
      </w:pPr>
      <w:r>
        <w:t xml:space="preserve">    &lt;</w:t>
      </w:r>
      <w:proofErr w:type="spellStart"/>
      <w:r>
        <w:t>statusCode</w:t>
      </w:r>
      <w:proofErr w:type="spellEnd"/>
      <w:r>
        <w:t xml:space="preserve"> code="completed" /&gt;</w:t>
      </w:r>
    </w:p>
    <w:p w14:paraId="63F5A672" w14:textId="77777777" w:rsidR="00440477" w:rsidRDefault="00440477" w:rsidP="00440477">
      <w:pPr>
        <w:pStyle w:val="Example"/>
        <w:ind w:left="130" w:right="115"/>
      </w:pPr>
      <w:r>
        <w:t xml:space="preserve">    &lt;value </w:t>
      </w:r>
      <w:proofErr w:type="spellStart"/>
      <w:proofErr w:type="gramStart"/>
      <w:r>
        <w:t>xsi:type</w:t>
      </w:r>
      <w:proofErr w:type="spellEnd"/>
      <w:proofErr w:type="gramEnd"/>
      <w:r>
        <w:t xml:space="preserve">="CD" code="LA28865-6" </w:t>
      </w:r>
    </w:p>
    <w:p w14:paraId="61FF4CD6" w14:textId="77777777" w:rsidR="00440477" w:rsidRDefault="00440477" w:rsidP="00440477">
      <w:pPr>
        <w:pStyle w:val="Example"/>
        <w:ind w:left="130" w:right="115"/>
      </w:pPr>
      <w:r>
        <w:t xml:space="preserve">        </w:t>
      </w:r>
      <w:proofErr w:type="spellStart"/>
      <w:r>
        <w:t>codeSystem</w:t>
      </w:r>
      <w:proofErr w:type="spellEnd"/>
      <w:r>
        <w:t>="2.16.840.1.113883.6.1"</w:t>
      </w:r>
    </w:p>
    <w:p w14:paraId="1A339D63" w14:textId="77777777" w:rsidR="00440477" w:rsidRDefault="00440477" w:rsidP="00440477">
      <w:pPr>
        <w:pStyle w:val="Example"/>
        <w:ind w:left="130" w:right="115"/>
      </w:pPr>
      <w:r>
        <w:t xml:space="preserve">        displayName="Longitudinal care-coordination focused care team"/&gt;</w:t>
      </w:r>
    </w:p>
    <w:p w14:paraId="4929AB2B" w14:textId="77777777" w:rsidR="00440477" w:rsidRDefault="00440477" w:rsidP="00440477">
      <w:pPr>
        <w:pStyle w:val="Example"/>
        <w:ind w:left="130" w:right="115"/>
      </w:pPr>
      <w:r>
        <w:t>&lt;/observation&gt;</w:t>
      </w:r>
    </w:p>
    <w:p w14:paraId="5E98600B" w14:textId="77777777" w:rsidR="00440477" w:rsidRDefault="00440477" w:rsidP="00440477">
      <w:pPr>
        <w:pStyle w:val="BodyText"/>
      </w:pPr>
    </w:p>
    <w:p w14:paraId="16A97485" w14:textId="77777777" w:rsidR="00440477" w:rsidRDefault="00440477" w:rsidP="00440477">
      <w:pPr>
        <w:pStyle w:val="Heading2nospace"/>
        <w:rPr>
          <w:ins w:id="4058" w:author="Russ Ott" w:date="2022-05-16T11:54:00Z"/>
        </w:rPr>
      </w:pPr>
      <w:bookmarkStart w:id="4059" w:name="E_Date_of_Diagnosis_Act"/>
      <w:bookmarkStart w:id="4060" w:name="_Toc103325891"/>
      <w:ins w:id="4061" w:author="Russ Ott" w:date="2022-05-16T11:54:00Z">
        <w:r>
          <w:t>Date of Diagnosis Act</w:t>
        </w:r>
        <w:bookmarkEnd w:id="4059"/>
        <w:bookmarkEnd w:id="4060"/>
      </w:ins>
    </w:p>
    <w:p w14:paraId="7DE7C2B7" w14:textId="77777777" w:rsidR="00440477" w:rsidRDefault="00440477" w:rsidP="00440477">
      <w:pPr>
        <w:pStyle w:val="BracketData"/>
        <w:rPr>
          <w:ins w:id="4062" w:author="Russ Ott" w:date="2022-05-16T11:54:00Z"/>
        </w:rPr>
      </w:pPr>
      <w:ins w:id="4063" w:author="Russ Ott" w:date="2022-05-16T11:54:00Z">
        <w:r>
          <w:t xml:space="preserve">[act: identifier </w:t>
        </w:r>
        <w:proofErr w:type="gramStart"/>
        <w:r>
          <w:t>urn:hl</w:t>
        </w:r>
        <w:proofErr w:type="gramEnd"/>
        <w:r>
          <w:t>7ii:2.16.840.1.113883.10.20.22.4.502:2022-06-01 (open)]</w:t>
        </w:r>
      </w:ins>
    </w:p>
    <w:p w14:paraId="3F25F3B8" w14:textId="56AD85D6" w:rsidR="00440477" w:rsidRDefault="00440477" w:rsidP="00440477">
      <w:pPr>
        <w:pStyle w:val="Caption"/>
        <w:rPr>
          <w:ins w:id="4064" w:author="Russ Ott" w:date="2022-05-16T11:54:00Z"/>
        </w:rPr>
      </w:pPr>
      <w:bookmarkStart w:id="4065" w:name="_Toc103325954"/>
      <w:ins w:id="4066" w:author="Russ Ott" w:date="2022-05-16T11:54:00Z">
        <w:r>
          <w:t xml:space="preserve">Table </w:t>
        </w:r>
        <w:r>
          <w:fldChar w:fldCharType="begin"/>
        </w:r>
        <w:r>
          <w:instrText>SEQ Table \* ARABIC</w:instrText>
        </w:r>
        <w:r>
          <w:fldChar w:fldCharType="separate"/>
        </w:r>
        <w:r w:rsidR="00F1669B">
          <w:t>16</w:t>
        </w:r>
        <w:r>
          <w:fldChar w:fldCharType="end"/>
        </w:r>
        <w:r>
          <w:t>: Date of Diagnosis Act Contexts</w:t>
        </w:r>
        <w:bookmarkEnd w:id="406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4067"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4068">
          <w:tblGrid>
            <w:gridCol w:w="5040"/>
            <w:gridCol w:w="5040"/>
          </w:tblGrid>
        </w:tblGridChange>
      </w:tblGrid>
      <w:tr w:rsidR="00440477" w14:paraId="30856231" w14:textId="77777777" w:rsidTr="00BA7D84">
        <w:trPr>
          <w:cantSplit/>
          <w:tblHeader/>
          <w:jc w:val="center"/>
          <w:trPrChange w:id="4069" w:author="Russ Ott" w:date="2022-05-16T11:54:00Z">
            <w:trPr>
              <w:cantSplit/>
              <w:tblHeader/>
              <w:jc w:val="center"/>
            </w:trPr>
          </w:trPrChange>
        </w:trPr>
        <w:tc>
          <w:tcPr>
            <w:tcW w:w="360" w:type="dxa"/>
            <w:shd w:val="clear" w:color="auto" w:fill="E6E6E6"/>
            <w:tcPrChange w:id="4070" w:author="Russ Ott" w:date="2022-05-16T11:54:00Z">
              <w:tcPr>
                <w:tcW w:w="360" w:type="dxa"/>
                <w:shd w:val="clear" w:color="auto" w:fill="E6E6E6"/>
              </w:tcPr>
            </w:tcPrChange>
          </w:tcPr>
          <w:p w14:paraId="2E03C2D2" w14:textId="77777777" w:rsidR="00440477" w:rsidRDefault="00440477" w:rsidP="00BA7D84">
            <w:pPr>
              <w:pStyle w:val="TableHead"/>
              <w:rPr>
                <w:moveTo w:id="4071" w:author="Russ Ott" w:date="2022-05-16T11:54:00Z"/>
              </w:rPr>
            </w:pPr>
            <w:moveToRangeStart w:id="4072" w:author="Russ Ott" w:date="2022-05-16T11:54:00Z" w:name="move103594482"/>
            <w:moveTo w:id="4073" w:author="Russ Ott" w:date="2022-05-16T11:54:00Z">
              <w:r>
                <w:t>Contained By:</w:t>
              </w:r>
            </w:moveTo>
          </w:p>
        </w:tc>
        <w:tc>
          <w:tcPr>
            <w:tcW w:w="360" w:type="dxa"/>
            <w:shd w:val="clear" w:color="auto" w:fill="E6E6E6"/>
            <w:tcPrChange w:id="4074" w:author="Russ Ott" w:date="2022-05-16T11:54:00Z">
              <w:tcPr>
                <w:tcW w:w="360" w:type="dxa"/>
                <w:shd w:val="clear" w:color="auto" w:fill="E6E6E6"/>
              </w:tcPr>
            </w:tcPrChange>
          </w:tcPr>
          <w:p w14:paraId="6155B81F" w14:textId="77777777" w:rsidR="00440477" w:rsidRDefault="00440477" w:rsidP="00BA7D84">
            <w:pPr>
              <w:pStyle w:val="TableHead"/>
              <w:rPr>
                <w:moveTo w:id="4075" w:author="Russ Ott" w:date="2022-05-16T11:54:00Z"/>
              </w:rPr>
            </w:pPr>
            <w:moveTo w:id="4076" w:author="Russ Ott" w:date="2022-05-16T11:54:00Z">
              <w:r>
                <w:t>Contains:</w:t>
              </w:r>
            </w:moveTo>
          </w:p>
        </w:tc>
      </w:tr>
      <w:moveToRangeEnd w:id="4072"/>
      <w:tr w:rsidR="00440477" w14:paraId="5F609D1E" w14:textId="77777777" w:rsidTr="00BA7D84">
        <w:trPr>
          <w:jc w:val="center"/>
          <w:ins w:id="4077" w:author="Russ Ott" w:date="2022-05-16T11:54:00Z"/>
        </w:trPr>
        <w:tc>
          <w:tcPr>
            <w:tcW w:w="360" w:type="dxa"/>
          </w:tcPr>
          <w:p w14:paraId="0814BEFB" w14:textId="59F459A7" w:rsidR="00440477" w:rsidRDefault="001C172D" w:rsidP="00BA7D84">
            <w:pPr>
              <w:pStyle w:val="TableText"/>
              <w:rPr>
                <w:ins w:id="4078" w:author="Russ Ott" w:date="2022-05-16T11:54:00Z"/>
              </w:rPr>
            </w:pPr>
            <w:ins w:id="4079" w:author="Russ Ott" w:date="2022-05-16T11:54:00Z">
              <w:r>
                <w:fldChar w:fldCharType="begin"/>
              </w:r>
              <w:r>
                <w:instrText xml:space="preserve"> HYPERLINK \l "E_Problem_Observation_V4" \h </w:instrText>
              </w:r>
              <w:r>
                <w:fldChar w:fldCharType="separate"/>
              </w:r>
              <w:r w:rsidR="00440477">
                <w:rPr>
                  <w:rStyle w:val="HyperlinkText9pt"/>
                </w:rPr>
                <w:t>Problem Observation (V4)</w:t>
              </w:r>
              <w:r>
                <w:rPr>
                  <w:rStyle w:val="HyperlinkText9pt"/>
                </w:rPr>
                <w:fldChar w:fldCharType="end"/>
              </w:r>
              <w:r w:rsidR="00440477">
                <w:t xml:space="preserve"> (optional)</w:t>
              </w:r>
            </w:ins>
          </w:p>
        </w:tc>
        <w:tc>
          <w:tcPr>
            <w:tcW w:w="360" w:type="dxa"/>
          </w:tcPr>
          <w:p w14:paraId="1EEF5A1C" w14:textId="77777777" w:rsidR="00440477" w:rsidRDefault="00440477" w:rsidP="00BA7D84">
            <w:pPr>
              <w:rPr>
                <w:ins w:id="4080" w:author="Russ Ott" w:date="2022-05-16T11:54:00Z"/>
              </w:rPr>
            </w:pPr>
          </w:p>
        </w:tc>
      </w:tr>
    </w:tbl>
    <w:p w14:paraId="1878638A" w14:textId="77777777" w:rsidR="00440477" w:rsidRDefault="00440477" w:rsidP="00440477">
      <w:pPr>
        <w:pStyle w:val="BodyText"/>
        <w:rPr>
          <w:ins w:id="4081" w:author="Russ Ott" w:date="2022-05-16T11:54:00Z"/>
        </w:rPr>
      </w:pPr>
    </w:p>
    <w:p w14:paraId="5D8F5E3A" w14:textId="77777777" w:rsidR="00440477" w:rsidRDefault="00440477" w:rsidP="00440477">
      <w:pPr>
        <w:rPr>
          <w:ins w:id="4082" w:author="Russ Ott" w:date="2022-05-16T11:54:00Z"/>
        </w:rPr>
      </w:pPr>
      <w:ins w:id="4083" w:author="Russ Ott" w:date="2022-05-16T11:54:00Z">
        <w:r>
          <w:t>This template represents the Date of Diagnosis, which is the date of first determination by a qualified professional of the presence of a problem or condition affecting a patient.</w:t>
        </w:r>
      </w:ins>
    </w:p>
    <w:p w14:paraId="601EC0A5" w14:textId="77777777" w:rsidR="00440477" w:rsidRDefault="00440477" w:rsidP="00440477">
      <w:pPr>
        <w:rPr>
          <w:ins w:id="4084" w:author="Russ Ott" w:date="2022-05-16T11:54:00Z"/>
        </w:rPr>
      </w:pPr>
      <w:ins w:id="4085" w:author="Russ Ott" w:date="2022-05-16T11:54:00Z">
        <w:r>
          <w:t>The date of diagnosis is usually not the same date as the date of condition onset. A patient may have a condition for some time before it is formally diagnosed.</w:t>
        </w:r>
      </w:ins>
    </w:p>
    <w:p w14:paraId="16D15129" w14:textId="36002283" w:rsidR="00440477" w:rsidRDefault="00440477" w:rsidP="00440477">
      <w:pPr>
        <w:pStyle w:val="Caption"/>
        <w:rPr>
          <w:ins w:id="4086" w:author="Russ Ott" w:date="2022-05-16T11:54:00Z"/>
        </w:rPr>
      </w:pPr>
      <w:bookmarkStart w:id="4087" w:name="_Toc103325955"/>
      <w:ins w:id="4088" w:author="Russ Ott" w:date="2022-05-16T11:54:00Z">
        <w:r>
          <w:lastRenderedPageBreak/>
          <w:t xml:space="preserve">Table </w:t>
        </w:r>
        <w:r>
          <w:fldChar w:fldCharType="begin"/>
        </w:r>
        <w:r>
          <w:instrText>SEQ Table \* ARABIC</w:instrText>
        </w:r>
        <w:r>
          <w:fldChar w:fldCharType="separate"/>
        </w:r>
        <w:r w:rsidR="00F1669B">
          <w:t>17</w:t>
        </w:r>
        <w:r>
          <w:fldChar w:fldCharType="end"/>
        </w:r>
        <w:r>
          <w:t>: Date of Diagnosis Act Constraints Overview</w:t>
        </w:r>
        <w:bookmarkEnd w:id="4087"/>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813CF3F" w14:textId="77777777" w:rsidTr="00BA7D84">
        <w:trPr>
          <w:cantSplit/>
          <w:tblHeader/>
          <w:jc w:val="center"/>
          <w:ins w:id="4089" w:author="Russ Ott" w:date="2022-05-16T11:54:00Z"/>
        </w:trPr>
        <w:tc>
          <w:tcPr>
            <w:tcW w:w="0" w:type="dxa"/>
            <w:shd w:val="clear" w:color="auto" w:fill="E6E6E6"/>
            <w:noWrap/>
          </w:tcPr>
          <w:p w14:paraId="772355DA" w14:textId="77777777" w:rsidR="00440477" w:rsidRDefault="00440477" w:rsidP="00BA7D84">
            <w:pPr>
              <w:pStyle w:val="TableHead"/>
              <w:rPr>
                <w:ins w:id="4090" w:author="Russ Ott" w:date="2022-05-16T11:54:00Z"/>
              </w:rPr>
            </w:pPr>
            <w:ins w:id="4091" w:author="Russ Ott" w:date="2022-05-16T11:54:00Z">
              <w:r>
                <w:t>XPath</w:t>
              </w:r>
            </w:ins>
          </w:p>
        </w:tc>
        <w:tc>
          <w:tcPr>
            <w:tcW w:w="720" w:type="dxa"/>
            <w:shd w:val="clear" w:color="auto" w:fill="E6E6E6"/>
            <w:noWrap/>
          </w:tcPr>
          <w:p w14:paraId="21A182BC" w14:textId="77777777" w:rsidR="00440477" w:rsidRDefault="00440477" w:rsidP="00BA7D84">
            <w:pPr>
              <w:pStyle w:val="TableHead"/>
              <w:rPr>
                <w:ins w:id="4092" w:author="Russ Ott" w:date="2022-05-16T11:54:00Z"/>
              </w:rPr>
            </w:pPr>
            <w:ins w:id="4093" w:author="Russ Ott" w:date="2022-05-16T11:54:00Z">
              <w:r>
                <w:t>Card.</w:t>
              </w:r>
            </w:ins>
          </w:p>
        </w:tc>
        <w:tc>
          <w:tcPr>
            <w:tcW w:w="1152" w:type="dxa"/>
            <w:shd w:val="clear" w:color="auto" w:fill="E6E6E6"/>
            <w:noWrap/>
          </w:tcPr>
          <w:p w14:paraId="4C21278F" w14:textId="77777777" w:rsidR="00440477" w:rsidRDefault="00440477" w:rsidP="00BA7D84">
            <w:pPr>
              <w:pStyle w:val="TableHead"/>
              <w:rPr>
                <w:ins w:id="4094" w:author="Russ Ott" w:date="2022-05-16T11:54:00Z"/>
              </w:rPr>
            </w:pPr>
            <w:ins w:id="4095" w:author="Russ Ott" w:date="2022-05-16T11:54:00Z">
              <w:r>
                <w:t>Verb</w:t>
              </w:r>
            </w:ins>
          </w:p>
        </w:tc>
        <w:tc>
          <w:tcPr>
            <w:tcW w:w="864" w:type="dxa"/>
            <w:shd w:val="clear" w:color="auto" w:fill="E6E6E6"/>
            <w:noWrap/>
          </w:tcPr>
          <w:p w14:paraId="2EF77ACF" w14:textId="77777777" w:rsidR="00440477" w:rsidRDefault="00440477" w:rsidP="00BA7D84">
            <w:pPr>
              <w:pStyle w:val="TableHead"/>
              <w:rPr>
                <w:ins w:id="4096" w:author="Russ Ott" w:date="2022-05-16T11:54:00Z"/>
              </w:rPr>
            </w:pPr>
            <w:ins w:id="4097" w:author="Russ Ott" w:date="2022-05-16T11:54:00Z">
              <w:r>
                <w:t>Data Type</w:t>
              </w:r>
            </w:ins>
          </w:p>
        </w:tc>
        <w:tc>
          <w:tcPr>
            <w:tcW w:w="864" w:type="dxa"/>
            <w:shd w:val="clear" w:color="auto" w:fill="E6E6E6"/>
            <w:noWrap/>
          </w:tcPr>
          <w:p w14:paraId="672F1337" w14:textId="77777777" w:rsidR="00440477" w:rsidRDefault="00440477" w:rsidP="00BA7D84">
            <w:pPr>
              <w:pStyle w:val="TableHead"/>
              <w:rPr>
                <w:ins w:id="4098" w:author="Russ Ott" w:date="2022-05-16T11:54:00Z"/>
              </w:rPr>
            </w:pPr>
            <w:ins w:id="4099" w:author="Russ Ott" w:date="2022-05-16T11:54:00Z">
              <w:r>
                <w:t>CONF#</w:t>
              </w:r>
            </w:ins>
          </w:p>
        </w:tc>
        <w:tc>
          <w:tcPr>
            <w:tcW w:w="864" w:type="dxa"/>
            <w:shd w:val="clear" w:color="auto" w:fill="E6E6E6"/>
            <w:noWrap/>
          </w:tcPr>
          <w:p w14:paraId="140111C8" w14:textId="77777777" w:rsidR="00440477" w:rsidRDefault="00440477" w:rsidP="00BA7D84">
            <w:pPr>
              <w:pStyle w:val="TableHead"/>
              <w:rPr>
                <w:ins w:id="4100" w:author="Russ Ott" w:date="2022-05-16T11:54:00Z"/>
              </w:rPr>
            </w:pPr>
            <w:ins w:id="4101" w:author="Russ Ott" w:date="2022-05-16T11:54:00Z">
              <w:r>
                <w:t>Value</w:t>
              </w:r>
            </w:ins>
          </w:p>
        </w:tc>
      </w:tr>
      <w:tr w:rsidR="00440477" w14:paraId="22C78901" w14:textId="77777777" w:rsidTr="00BA7D84">
        <w:trPr>
          <w:jc w:val="center"/>
          <w:ins w:id="4102" w:author="Russ Ott" w:date="2022-05-16T11:54:00Z"/>
        </w:trPr>
        <w:tc>
          <w:tcPr>
            <w:tcW w:w="10160" w:type="dxa"/>
            <w:gridSpan w:val="6"/>
          </w:tcPr>
          <w:p w14:paraId="7B025017" w14:textId="77777777" w:rsidR="00440477" w:rsidRDefault="00440477" w:rsidP="00BA7D84">
            <w:pPr>
              <w:pStyle w:val="TableText"/>
              <w:rPr>
                <w:ins w:id="4103" w:author="Russ Ott" w:date="2022-05-16T11:54:00Z"/>
              </w:rPr>
            </w:pPr>
            <w:ins w:id="4104" w:author="Russ Ott" w:date="2022-05-16T11:54:00Z">
              <w:r>
                <w:t>act (identifier: urn:hl7ii:2.16.840.1.113883.10.20.22.4.502:2022-06-01)</w:t>
              </w:r>
            </w:ins>
          </w:p>
        </w:tc>
      </w:tr>
      <w:tr w:rsidR="00440477" w14:paraId="2670DBAE" w14:textId="77777777" w:rsidTr="00BA7D84">
        <w:trPr>
          <w:jc w:val="center"/>
          <w:ins w:id="4105" w:author="Russ Ott" w:date="2022-05-16T11:54:00Z"/>
        </w:trPr>
        <w:tc>
          <w:tcPr>
            <w:tcW w:w="3345" w:type="dxa"/>
          </w:tcPr>
          <w:p w14:paraId="5BDFAE93" w14:textId="77777777" w:rsidR="00440477" w:rsidRDefault="00440477" w:rsidP="00BA7D84">
            <w:pPr>
              <w:pStyle w:val="TableText"/>
              <w:rPr>
                <w:ins w:id="4106" w:author="Russ Ott" w:date="2022-05-16T11:54:00Z"/>
              </w:rPr>
            </w:pPr>
            <w:ins w:id="4107" w:author="Russ Ott" w:date="2022-05-16T11:54:00Z">
              <w:r>
                <w:tab/>
                <w:t>@classCode</w:t>
              </w:r>
            </w:ins>
          </w:p>
        </w:tc>
        <w:tc>
          <w:tcPr>
            <w:tcW w:w="720" w:type="dxa"/>
          </w:tcPr>
          <w:p w14:paraId="2F39149F" w14:textId="77777777" w:rsidR="00440477" w:rsidRDefault="00440477" w:rsidP="00BA7D84">
            <w:pPr>
              <w:pStyle w:val="TableText"/>
              <w:rPr>
                <w:ins w:id="4108" w:author="Russ Ott" w:date="2022-05-16T11:54:00Z"/>
              </w:rPr>
            </w:pPr>
            <w:ins w:id="4109" w:author="Russ Ott" w:date="2022-05-16T11:54:00Z">
              <w:r>
                <w:t>1..1</w:t>
              </w:r>
            </w:ins>
          </w:p>
        </w:tc>
        <w:tc>
          <w:tcPr>
            <w:tcW w:w="1152" w:type="dxa"/>
          </w:tcPr>
          <w:p w14:paraId="3BD8DBB9" w14:textId="77777777" w:rsidR="00440477" w:rsidRDefault="00440477" w:rsidP="00BA7D84">
            <w:pPr>
              <w:pStyle w:val="TableText"/>
              <w:rPr>
                <w:ins w:id="4110" w:author="Russ Ott" w:date="2022-05-16T11:54:00Z"/>
              </w:rPr>
            </w:pPr>
            <w:ins w:id="4111" w:author="Russ Ott" w:date="2022-05-16T11:54:00Z">
              <w:r>
                <w:t>SHALL</w:t>
              </w:r>
            </w:ins>
          </w:p>
        </w:tc>
        <w:tc>
          <w:tcPr>
            <w:tcW w:w="864" w:type="dxa"/>
          </w:tcPr>
          <w:p w14:paraId="09721862" w14:textId="77777777" w:rsidR="00440477" w:rsidRDefault="00440477" w:rsidP="00BA7D84">
            <w:pPr>
              <w:pStyle w:val="TableText"/>
              <w:rPr>
                <w:ins w:id="4112" w:author="Russ Ott" w:date="2022-05-16T11:54:00Z"/>
              </w:rPr>
            </w:pPr>
          </w:p>
        </w:tc>
        <w:tc>
          <w:tcPr>
            <w:tcW w:w="1104" w:type="dxa"/>
          </w:tcPr>
          <w:p w14:paraId="791E28B6" w14:textId="3E38DEA5" w:rsidR="00440477" w:rsidRDefault="001C172D" w:rsidP="00BA7D84">
            <w:pPr>
              <w:pStyle w:val="TableText"/>
              <w:rPr>
                <w:ins w:id="4113" w:author="Russ Ott" w:date="2022-05-16T11:54:00Z"/>
              </w:rPr>
            </w:pPr>
            <w:ins w:id="4114" w:author="Russ Ott" w:date="2022-05-16T11:54:00Z">
              <w:r>
                <w:fldChar w:fldCharType="begin"/>
              </w:r>
              <w:r>
                <w:instrText xml:space="preserve"> HYPERLINK \l "C_4515-33010" \h </w:instrText>
              </w:r>
              <w:r>
                <w:fldChar w:fldCharType="separate"/>
              </w:r>
              <w:r w:rsidR="00440477">
                <w:rPr>
                  <w:rStyle w:val="HyperlinkText9pt"/>
                </w:rPr>
                <w:t>4515-33010</w:t>
              </w:r>
              <w:r>
                <w:rPr>
                  <w:rStyle w:val="HyperlinkText9pt"/>
                </w:rPr>
                <w:fldChar w:fldCharType="end"/>
              </w:r>
            </w:ins>
          </w:p>
        </w:tc>
        <w:tc>
          <w:tcPr>
            <w:tcW w:w="2975" w:type="dxa"/>
          </w:tcPr>
          <w:p w14:paraId="150CC867" w14:textId="77777777" w:rsidR="00440477" w:rsidRDefault="00440477" w:rsidP="00BA7D84">
            <w:pPr>
              <w:pStyle w:val="TableText"/>
              <w:rPr>
                <w:ins w:id="4115" w:author="Russ Ott" w:date="2022-05-16T11:54:00Z"/>
              </w:rPr>
            </w:pPr>
            <w:ins w:id="4116" w:author="Russ Ott" w:date="2022-05-16T11:54:00Z">
              <w:r>
                <w:t>urn:oid:2.16.840.1.113883.5.4 (HL7ActCode) = ACT</w:t>
              </w:r>
            </w:ins>
          </w:p>
        </w:tc>
      </w:tr>
      <w:tr w:rsidR="00440477" w14:paraId="1D0A8BB6" w14:textId="77777777" w:rsidTr="00BA7D84">
        <w:trPr>
          <w:jc w:val="center"/>
          <w:ins w:id="4117" w:author="Russ Ott" w:date="2022-05-16T11:54:00Z"/>
        </w:trPr>
        <w:tc>
          <w:tcPr>
            <w:tcW w:w="3345" w:type="dxa"/>
          </w:tcPr>
          <w:p w14:paraId="52A867E5" w14:textId="77777777" w:rsidR="00440477" w:rsidRDefault="00440477" w:rsidP="00BA7D84">
            <w:pPr>
              <w:pStyle w:val="TableText"/>
              <w:rPr>
                <w:ins w:id="4118" w:author="Russ Ott" w:date="2022-05-16T11:54:00Z"/>
              </w:rPr>
            </w:pPr>
            <w:ins w:id="4119" w:author="Russ Ott" w:date="2022-05-16T11:54:00Z">
              <w:r>
                <w:tab/>
                <w:t>@moodCode</w:t>
              </w:r>
            </w:ins>
          </w:p>
        </w:tc>
        <w:tc>
          <w:tcPr>
            <w:tcW w:w="720" w:type="dxa"/>
          </w:tcPr>
          <w:p w14:paraId="21A6932F" w14:textId="77777777" w:rsidR="00440477" w:rsidRDefault="00440477" w:rsidP="00BA7D84">
            <w:pPr>
              <w:pStyle w:val="TableText"/>
              <w:rPr>
                <w:ins w:id="4120" w:author="Russ Ott" w:date="2022-05-16T11:54:00Z"/>
              </w:rPr>
            </w:pPr>
            <w:ins w:id="4121" w:author="Russ Ott" w:date="2022-05-16T11:54:00Z">
              <w:r>
                <w:t>1..1</w:t>
              </w:r>
            </w:ins>
          </w:p>
        </w:tc>
        <w:tc>
          <w:tcPr>
            <w:tcW w:w="1152" w:type="dxa"/>
          </w:tcPr>
          <w:p w14:paraId="0E69477F" w14:textId="77777777" w:rsidR="00440477" w:rsidRDefault="00440477" w:rsidP="00BA7D84">
            <w:pPr>
              <w:pStyle w:val="TableText"/>
              <w:rPr>
                <w:ins w:id="4122" w:author="Russ Ott" w:date="2022-05-16T11:54:00Z"/>
              </w:rPr>
            </w:pPr>
            <w:ins w:id="4123" w:author="Russ Ott" w:date="2022-05-16T11:54:00Z">
              <w:r>
                <w:t>SHALL</w:t>
              </w:r>
            </w:ins>
          </w:p>
        </w:tc>
        <w:tc>
          <w:tcPr>
            <w:tcW w:w="864" w:type="dxa"/>
          </w:tcPr>
          <w:p w14:paraId="77E8894F" w14:textId="77777777" w:rsidR="00440477" w:rsidRDefault="00440477" w:rsidP="00BA7D84">
            <w:pPr>
              <w:pStyle w:val="TableText"/>
              <w:rPr>
                <w:ins w:id="4124" w:author="Russ Ott" w:date="2022-05-16T11:54:00Z"/>
              </w:rPr>
            </w:pPr>
          </w:p>
        </w:tc>
        <w:tc>
          <w:tcPr>
            <w:tcW w:w="1104" w:type="dxa"/>
          </w:tcPr>
          <w:p w14:paraId="2EE8820D" w14:textId="26C23EBA" w:rsidR="00440477" w:rsidRDefault="001C172D" w:rsidP="00BA7D84">
            <w:pPr>
              <w:pStyle w:val="TableText"/>
              <w:rPr>
                <w:ins w:id="4125" w:author="Russ Ott" w:date="2022-05-16T11:54:00Z"/>
              </w:rPr>
            </w:pPr>
            <w:ins w:id="4126" w:author="Russ Ott" w:date="2022-05-16T11:54:00Z">
              <w:r>
                <w:fldChar w:fldCharType="begin"/>
              </w:r>
              <w:r>
                <w:instrText xml:space="preserve"> HYPERLINK \l "C_4515-33011" \h </w:instrText>
              </w:r>
              <w:r>
                <w:fldChar w:fldCharType="separate"/>
              </w:r>
              <w:r w:rsidR="00440477">
                <w:rPr>
                  <w:rStyle w:val="HyperlinkText9pt"/>
                </w:rPr>
                <w:t>4515-33011</w:t>
              </w:r>
              <w:r>
                <w:rPr>
                  <w:rStyle w:val="HyperlinkText9pt"/>
                </w:rPr>
                <w:fldChar w:fldCharType="end"/>
              </w:r>
            </w:ins>
          </w:p>
        </w:tc>
        <w:tc>
          <w:tcPr>
            <w:tcW w:w="2975" w:type="dxa"/>
          </w:tcPr>
          <w:p w14:paraId="28D20B5C" w14:textId="77777777" w:rsidR="00440477" w:rsidRDefault="00440477" w:rsidP="00BA7D84">
            <w:pPr>
              <w:pStyle w:val="TableText"/>
              <w:rPr>
                <w:ins w:id="4127" w:author="Russ Ott" w:date="2022-05-16T11:54:00Z"/>
              </w:rPr>
            </w:pPr>
            <w:ins w:id="4128" w:author="Russ Ott" w:date="2022-05-16T11:54:00Z">
              <w:r>
                <w:t>urn:oid:2.16.840.1.113883.5.1001 (HL7ActMood) = EVN</w:t>
              </w:r>
            </w:ins>
          </w:p>
        </w:tc>
      </w:tr>
      <w:tr w:rsidR="00440477" w14:paraId="1EF3D80D" w14:textId="77777777" w:rsidTr="00BA7D84">
        <w:trPr>
          <w:jc w:val="center"/>
          <w:ins w:id="4129" w:author="Russ Ott" w:date="2022-05-16T11:54:00Z"/>
        </w:trPr>
        <w:tc>
          <w:tcPr>
            <w:tcW w:w="3345" w:type="dxa"/>
          </w:tcPr>
          <w:p w14:paraId="389E7CF1" w14:textId="77777777" w:rsidR="00440477" w:rsidRDefault="00440477" w:rsidP="00BA7D84">
            <w:pPr>
              <w:pStyle w:val="TableText"/>
              <w:rPr>
                <w:ins w:id="4130" w:author="Russ Ott" w:date="2022-05-16T11:54:00Z"/>
              </w:rPr>
            </w:pPr>
            <w:ins w:id="4131" w:author="Russ Ott" w:date="2022-05-16T11:54:00Z">
              <w:r>
                <w:tab/>
                <w:t>templateId</w:t>
              </w:r>
            </w:ins>
          </w:p>
        </w:tc>
        <w:tc>
          <w:tcPr>
            <w:tcW w:w="720" w:type="dxa"/>
          </w:tcPr>
          <w:p w14:paraId="332BE964" w14:textId="77777777" w:rsidR="00440477" w:rsidRDefault="00440477" w:rsidP="00BA7D84">
            <w:pPr>
              <w:pStyle w:val="TableText"/>
              <w:rPr>
                <w:ins w:id="4132" w:author="Russ Ott" w:date="2022-05-16T11:54:00Z"/>
              </w:rPr>
            </w:pPr>
            <w:ins w:id="4133" w:author="Russ Ott" w:date="2022-05-16T11:54:00Z">
              <w:r>
                <w:t>1..1</w:t>
              </w:r>
            </w:ins>
          </w:p>
        </w:tc>
        <w:tc>
          <w:tcPr>
            <w:tcW w:w="1152" w:type="dxa"/>
          </w:tcPr>
          <w:p w14:paraId="36A571E0" w14:textId="77777777" w:rsidR="00440477" w:rsidRDefault="00440477" w:rsidP="00BA7D84">
            <w:pPr>
              <w:pStyle w:val="TableText"/>
              <w:rPr>
                <w:ins w:id="4134" w:author="Russ Ott" w:date="2022-05-16T11:54:00Z"/>
              </w:rPr>
            </w:pPr>
            <w:ins w:id="4135" w:author="Russ Ott" w:date="2022-05-16T11:54:00Z">
              <w:r>
                <w:t>SHALL</w:t>
              </w:r>
            </w:ins>
          </w:p>
        </w:tc>
        <w:tc>
          <w:tcPr>
            <w:tcW w:w="864" w:type="dxa"/>
          </w:tcPr>
          <w:p w14:paraId="040E8255" w14:textId="77777777" w:rsidR="00440477" w:rsidRDefault="00440477" w:rsidP="00BA7D84">
            <w:pPr>
              <w:pStyle w:val="TableText"/>
              <w:rPr>
                <w:ins w:id="4136" w:author="Russ Ott" w:date="2022-05-16T11:54:00Z"/>
              </w:rPr>
            </w:pPr>
          </w:p>
        </w:tc>
        <w:tc>
          <w:tcPr>
            <w:tcW w:w="1104" w:type="dxa"/>
          </w:tcPr>
          <w:p w14:paraId="3BAAB632" w14:textId="04ED36CC" w:rsidR="00440477" w:rsidRDefault="001C172D" w:rsidP="00BA7D84">
            <w:pPr>
              <w:pStyle w:val="TableText"/>
              <w:rPr>
                <w:ins w:id="4137" w:author="Russ Ott" w:date="2022-05-16T11:54:00Z"/>
              </w:rPr>
            </w:pPr>
            <w:ins w:id="4138" w:author="Russ Ott" w:date="2022-05-16T11:54:00Z">
              <w:r>
                <w:fldChar w:fldCharType="begin"/>
              </w:r>
              <w:r>
                <w:instrText xml:space="preserve"> HYPERLINK \l "C_4515-33000" \h </w:instrText>
              </w:r>
              <w:r>
                <w:fldChar w:fldCharType="separate"/>
              </w:r>
              <w:r w:rsidR="00440477">
                <w:rPr>
                  <w:rStyle w:val="HyperlinkText9pt"/>
                </w:rPr>
                <w:t>4515-33000</w:t>
              </w:r>
              <w:r>
                <w:rPr>
                  <w:rStyle w:val="HyperlinkText9pt"/>
                </w:rPr>
                <w:fldChar w:fldCharType="end"/>
              </w:r>
            </w:ins>
          </w:p>
        </w:tc>
        <w:tc>
          <w:tcPr>
            <w:tcW w:w="2975" w:type="dxa"/>
          </w:tcPr>
          <w:p w14:paraId="1F1C624D" w14:textId="77777777" w:rsidR="00440477" w:rsidRDefault="00440477" w:rsidP="00BA7D84">
            <w:pPr>
              <w:pStyle w:val="TableText"/>
              <w:rPr>
                <w:ins w:id="4139" w:author="Russ Ott" w:date="2022-05-16T11:54:00Z"/>
              </w:rPr>
            </w:pPr>
          </w:p>
        </w:tc>
      </w:tr>
      <w:tr w:rsidR="00440477" w14:paraId="206ABE4D" w14:textId="77777777" w:rsidTr="00BA7D84">
        <w:trPr>
          <w:jc w:val="center"/>
          <w:ins w:id="4140" w:author="Russ Ott" w:date="2022-05-16T11:54:00Z"/>
        </w:trPr>
        <w:tc>
          <w:tcPr>
            <w:tcW w:w="3345" w:type="dxa"/>
          </w:tcPr>
          <w:p w14:paraId="0BB4276B" w14:textId="77777777" w:rsidR="00440477" w:rsidRDefault="00440477" w:rsidP="00BA7D84">
            <w:pPr>
              <w:pStyle w:val="TableText"/>
              <w:rPr>
                <w:ins w:id="4141" w:author="Russ Ott" w:date="2022-05-16T11:54:00Z"/>
              </w:rPr>
            </w:pPr>
            <w:ins w:id="4142" w:author="Russ Ott" w:date="2022-05-16T11:54:00Z">
              <w:r>
                <w:tab/>
              </w:r>
              <w:r>
                <w:tab/>
                <w:t>@root</w:t>
              </w:r>
            </w:ins>
          </w:p>
        </w:tc>
        <w:tc>
          <w:tcPr>
            <w:tcW w:w="720" w:type="dxa"/>
          </w:tcPr>
          <w:p w14:paraId="1958EC4B" w14:textId="77777777" w:rsidR="00440477" w:rsidRDefault="00440477" w:rsidP="00BA7D84">
            <w:pPr>
              <w:pStyle w:val="TableText"/>
              <w:rPr>
                <w:ins w:id="4143" w:author="Russ Ott" w:date="2022-05-16T11:54:00Z"/>
              </w:rPr>
            </w:pPr>
            <w:ins w:id="4144" w:author="Russ Ott" w:date="2022-05-16T11:54:00Z">
              <w:r>
                <w:t>1..1</w:t>
              </w:r>
            </w:ins>
          </w:p>
        </w:tc>
        <w:tc>
          <w:tcPr>
            <w:tcW w:w="1152" w:type="dxa"/>
          </w:tcPr>
          <w:p w14:paraId="036DCA79" w14:textId="77777777" w:rsidR="00440477" w:rsidRDefault="00440477" w:rsidP="00BA7D84">
            <w:pPr>
              <w:pStyle w:val="TableText"/>
              <w:rPr>
                <w:ins w:id="4145" w:author="Russ Ott" w:date="2022-05-16T11:54:00Z"/>
              </w:rPr>
            </w:pPr>
            <w:ins w:id="4146" w:author="Russ Ott" w:date="2022-05-16T11:54:00Z">
              <w:r>
                <w:t>SHALL</w:t>
              </w:r>
            </w:ins>
          </w:p>
        </w:tc>
        <w:tc>
          <w:tcPr>
            <w:tcW w:w="864" w:type="dxa"/>
          </w:tcPr>
          <w:p w14:paraId="25FD338A" w14:textId="77777777" w:rsidR="00440477" w:rsidRDefault="00440477" w:rsidP="00BA7D84">
            <w:pPr>
              <w:pStyle w:val="TableText"/>
              <w:rPr>
                <w:ins w:id="4147" w:author="Russ Ott" w:date="2022-05-16T11:54:00Z"/>
              </w:rPr>
            </w:pPr>
          </w:p>
        </w:tc>
        <w:tc>
          <w:tcPr>
            <w:tcW w:w="1104" w:type="dxa"/>
          </w:tcPr>
          <w:p w14:paraId="7DAEF5B8" w14:textId="1B5BDFB1" w:rsidR="00440477" w:rsidRDefault="001C172D" w:rsidP="00BA7D84">
            <w:pPr>
              <w:pStyle w:val="TableText"/>
              <w:rPr>
                <w:ins w:id="4148" w:author="Russ Ott" w:date="2022-05-16T11:54:00Z"/>
              </w:rPr>
            </w:pPr>
            <w:ins w:id="4149" w:author="Russ Ott" w:date="2022-05-16T11:54:00Z">
              <w:r>
                <w:fldChar w:fldCharType="begin"/>
              </w:r>
              <w:r>
                <w:instrText xml:space="preserve"> HYPERLINK \l "C_4515-33002" \h </w:instrText>
              </w:r>
              <w:r>
                <w:fldChar w:fldCharType="separate"/>
              </w:r>
              <w:r w:rsidR="00440477">
                <w:rPr>
                  <w:rStyle w:val="HyperlinkText9pt"/>
                </w:rPr>
                <w:t>4515-33002</w:t>
              </w:r>
              <w:r>
                <w:rPr>
                  <w:rStyle w:val="HyperlinkText9pt"/>
                </w:rPr>
                <w:fldChar w:fldCharType="end"/>
              </w:r>
            </w:ins>
          </w:p>
        </w:tc>
        <w:tc>
          <w:tcPr>
            <w:tcW w:w="2975" w:type="dxa"/>
          </w:tcPr>
          <w:p w14:paraId="3C1583B6" w14:textId="77777777" w:rsidR="00440477" w:rsidRDefault="00440477" w:rsidP="00BA7D84">
            <w:pPr>
              <w:pStyle w:val="TableText"/>
              <w:rPr>
                <w:ins w:id="4150" w:author="Russ Ott" w:date="2022-05-16T11:54:00Z"/>
              </w:rPr>
            </w:pPr>
            <w:ins w:id="4151" w:author="Russ Ott" w:date="2022-05-16T11:54:00Z">
              <w:r>
                <w:t>2.16.840.1.113883.10.20.22.4.502</w:t>
              </w:r>
            </w:ins>
          </w:p>
        </w:tc>
      </w:tr>
      <w:tr w:rsidR="00440477" w14:paraId="64A6FCF7" w14:textId="77777777" w:rsidTr="00BA7D84">
        <w:trPr>
          <w:jc w:val="center"/>
          <w:ins w:id="4152" w:author="Russ Ott" w:date="2022-05-16T11:54:00Z"/>
        </w:trPr>
        <w:tc>
          <w:tcPr>
            <w:tcW w:w="3345" w:type="dxa"/>
          </w:tcPr>
          <w:p w14:paraId="3A135A01" w14:textId="77777777" w:rsidR="00440477" w:rsidRDefault="00440477" w:rsidP="00BA7D84">
            <w:pPr>
              <w:pStyle w:val="TableText"/>
              <w:rPr>
                <w:ins w:id="4153" w:author="Russ Ott" w:date="2022-05-16T11:54:00Z"/>
              </w:rPr>
            </w:pPr>
            <w:ins w:id="4154" w:author="Russ Ott" w:date="2022-05-16T11:54:00Z">
              <w:r>
                <w:tab/>
              </w:r>
              <w:r>
                <w:tab/>
                <w:t>@extension</w:t>
              </w:r>
            </w:ins>
          </w:p>
        </w:tc>
        <w:tc>
          <w:tcPr>
            <w:tcW w:w="720" w:type="dxa"/>
          </w:tcPr>
          <w:p w14:paraId="13709D86" w14:textId="77777777" w:rsidR="00440477" w:rsidRDefault="00440477" w:rsidP="00BA7D84">
            <w:pPr>
              <w:pStyle w:val="TableText"/>
              <w:rPr>
                <w:ins w:id="4155" w:author="Russ Ott" w:date="2022-05-16T11:54:00Z"/>
              </w:rPr>
            </w:pPr>
            <w:ins w:id="4156" w:author="Russ Ott" w:date="2022-05-16T11:54:00Z">
              <w:r>
                <w:t>1..1</w:t>
              </w:r>
            </w:ins>
          </w:p>
        </w:tc>
        <w:tc>
          <w:tcPr>
            <w:tcW w:w="1152" w:type="dxa"/>
          </w:tcPr>
          <w:p w14:paraId="6257EA41" w14:textId="77777777" w:rsidR="00440477" w:rsidRDefault="00440477" w:rsidP="00BA7D84">
            <w:pPr>
              <w:pStyle w:val="TableText"/>
              <w:rPr>
                <w:ins w:id="4157" w:author="Russ Ott" w:date="2022-05-16T11:54:00Z"/>
              </w:rPr>
            </w:pPr>
            <w:ins w:id="4158" w:author="Russ Ott" w:date="2022-05-16T11:54:00Z">
              <w:r>
                <w:t>SHALL</w:t>
              </w:r>
            </w:ins>
          </w:p>
        </w:tc>
        <w:tc>
          <w:tcPr>
            <w:tcW w:w="864" w:type="dxa"/>
          </w:tcPr>
          <w:p w14:paraId="61C2B1E1" w14:textId="77777777" w:rsidR="00440477" w:rsidRDefault="00440477" w:rsidP="00BA7D84">
            <w:pPr>
              <w:pStyle w:val="TableText"/>
              <w:rPr>
                <w:ins w:id="4159" w:author="Russ Ott" w:date="2022-05-16T11:54:00Z"/>
              </w:rPr>
            </w:pPr>
          </w:p>
        </w:tc>
        <w:tc>
          <w:tcPr>
            <w:tcW w:w="1104" w:type="dxa"/>
          </w:tcPr>
          <w:p w14:paraId="052EDEA8" w14:textId="2EA149E4" w:rsidR="00440477" w:rsidRDefault="001C172D" w:rsidP="00BA7D84">
            <w:pPr>
              <w:pStyle w:val="TableText"/>
              <w:rPr>
                <w:ins w:id="4160" w:author="Russ Ott" w:date="2022-05-16T11:54:00Z"/>
              </w:rPr>
            </w:pPr>
            <w:ins w:id="4161" w:author="Russ Ott" w:date="2022-05-16T11:54:00Z">
              <w:r>
                <w:fldChar w:fldCharType="begin"/>
              </w:r>
              <w:r>
                <w:instrText xml:space="preserve"> HYPERLINK \l "C_4515-33003" \h </w:instrText>
              </w:r>
              <w:r>
                <w:fldChar w:fldCharType="separate"/>
              </w:r>
              <w:r w:rsidR="00440477">
                <w:rPr>
                  <w:rStyle w:val="HyperlinkText9pt"/>
                </w:rPr>
                <w:t>4515-33003</w:t>
              </w:r>
              <w:r>
                <w:rPr>
                  <w:rStyle w:val="HyperlinkText9pt"/>
                </w:rPr>
                <w:fldChar w:fldCharType="end"/>
              </w:r>
            </w:ins>
          </w:p>
        </w:tc>
        <w:tc>
          <w:tcPr>
            <w:tcW w:w="2975" w:type="dxa"/>
          </w:tcPr>
          <w:p w14:paraId="7220854E" w14:textId="77777777" w:rsidR="00440477" w:rsidRDefault="00440477" w:rsidP="00BA7D84">
            <w:pPr>
              <w:pStyle w:val="TableText"/>
              <w:rPr>
                <w:ins w:id="4162" w:author="Russ Ott" w:date="2022-05-16T11:54:00Z"/>
              </w:rPr>
            </w:pPr>
            <w:ins w:id="4163" w:author="Russ Ott" w:date="2022-05-16T11:54:00Z">
              <w:r>
                <w:t>2022-06-01</w:t>
              </w:r>
            </w:ins>
          </w:p>
        </w:tc>
      </w:tr>
      <w:tr w:rsidR="00440477" w14:paraId="24CBDE77" w14:textId="77777777" w:rsidTr="00BA7D84">
        <w:trPr>
          <w:jc w:val="center"/>
          <w:ins w:id="4164" w:author="Russ Ott" w:date="2022-05-16T11:54:00Z"/>
        </w:trPr>
        <w:tc>
          <w:tcPr>
            <w:tcW w:w="3345" w:type="dxa"/>
          </w:tcPr>
          <w:p w14:paraId="754384D7" w14:textId="77777777" w:rsidR="00440477" w:rsidRDefault="00440477" w:rsidP="00BA7D84">
            <w:pPr>
              <w:pStyle w:val="TableText"/>
              <w:rPr>
                <w:ins w:id="4165" w:author="Russ Ott" w:date="2022-05-16T11:54:00Z"/>
              </w:rPr>
            </w:pPr>
            <w:ins w:id="4166" w:author="Russ Ott" w:date="2022-05-16T11:54:00Z">
              <w:r>
                <w:tab/>
                <w:t>code</w:t>
              </w:r>
            </w:ins>
          </w:p>
        </w:tc>
        <w:tc>
          <w:tcPr>
            <w:tcW w:w="720" w:type="dxa"/>
          </w:tcPr>
          <w:p w14:paraId="3A4C28A3" w14:textId="77777777" w:rsidR="00440477" w:rsidRDefault="00440477" w:rsidP="00BA7D84">
            <w:pPr>
              <w:pStyle w:val="TableText"/>
              <w:rPr>
                <w:ins w:id="4167" w:author="Russ Ott" w:date="2022-05-16T11:54:00Z"/>
              </w:rPr>
            </w:pPr>
            <w:ins w:id="4168" w:author="Russ Ott" w:date="2022-05-16T11:54:00Z">
              <w:r>
                <w:t>1..1</w:t>
              </w:r>
            </w:ins>
          </w:p>
        </w:tc>
        <w:tc>
          <w:tcPr>
            <w:tcW w:w="1152" w:type="dxa"/>
          </w:tcPr>
          <w:p w14:paraId="16BFCADC" w14:textId="77777777" w:rsidR="00440477" w:rsidRDefault="00440477" w:rsidP="00BA7D84">
            <w:pPr>
              <w:pStyle w:val="TableText"/>
              <w:rPr>
                <w:ins w:id="4169" w:author="Russ Ott" w:date="2022-05-16T11:54:00Z"/>
              </w:rPr>
            </w:pPr>
            <w:ins w:id="4170" w:author="Russ Ott" w:date="2022-05-16T11:54:00Z">
              <w:r>
                <w:t>SHALL</w:t>
              </w:r>
            </w:ins>
          </w:p>
        </w:tc>
        <w:tc>
          <w:tcPr>
            <w:tcW w:w="864" w:type="dxa"/>
          </w:tcPr>
          <w:p w14:paraId="56D62500" w14:textId="77777777" w:rsidR="00440477" w:rsidRDefault="00440477" w:rsidP="00BA7D84">
            <w:pPr>
              <w:pStyle w:val="TableText"/>
              <w:rPr>
                <w:ins w:id="4171" w:author="Russ Ott" w:date="2022-05-16T11:54:00Z"/>
              </w:rPr>
            </w:pPr>
          </w:p>
        </w:tc>
        <w:tc>
          <w:tcPr>
            <w:tcW w:w="1104" w:type="dxa"/>
          </w:tcPr>
          <w:p w14:paraId="70564AFC" w14:textId="7C9C7954" w:rsidR="00440477" w:rsidRDefault="001C172D" w:rsidP="00BA7D84">
            <w:pPr>
              <w:pStyle w:val="TableText"/>
              <w:rPr>
                <w:ins w:id="4172" w:author="Russ Ott" w:date="2022-05-16T11:54:00Z"/>
              </w:rPr>
            </w:pPr>
            <w:ins w:id="4173" w:author="Russ Ott" w:date="2022-05-16T11:54:00Z">
              <w:r>
                <w:fldChar w:fldCharType="begin"/>
              </w:r>
              <w:r>
                <w:instrText xml:space="preserve"> HYPERLINK \l "C_4515-33001" \h </w:instrText>
              </w:r>
              <w:r>
                <w:fldChar w:fldCharType="separate"/>
              </w:r>
              <w:r w:rsidR="00440477">
                <w:rPr>
                  <w:rStyle w:val="HyperlinkText9pt"/>
                </w:rPr>
                <w:t>4515-33001</w:t>
              </w:r>
              <w:r>
                <w:rPr>
                  <w:rStyle w:val="HyperlinkText9pt"/>
                </w:rPr>
                <w:fldChar w:fldCharType="end"/>
              </w:r>
            </w:ins>
          </w:p>
        </w:tc>
        <w:tc>
          <w:tcPr>
            <w:tcW w:w="2975" w:type="dxa"/>
          </w:tcPr>
          <w:p w14:paraId="3987AB85" w14:textId="77777777" w:rsidR="00440477" w:rsidRDefault="00440477" w:rsidP="00BA7D84">
            <w:pPr>
              <w:pStyle w:val="TableText"/>
              <w:rPr>
                <w:ins w:id="4174" w:author="Russ Ott" w:date="2022-05-16T11:54:00Z"/>
              </w:rPr>
            </w:pPr>
          </w:p>
        </w:tc>
      </w:tr>
      <w:tr w:rsidR="00440477" w14:paraId="43EAE059" w14:textId="77777777" w:rsidTr="00BA7D84">
        <w:trPr>
          <w:jc w:val="center"/>
          <w:ins w:id="4175" w:author="Russ Ott" w:date="2022-05-16T11:54:00Z"/>
        </w:trPr>
        <w:tc>
          <w:tcPr>
            <w:tcW w:w="3345" w:type="dxa"/>
          </w:tcPr>
          <w:p w14:paraId="3C224A35" w14:textId="77777777" w:rsidR="00440477" w:rsidRDefault="00440477" w:rsidP="00BA7D84">
            <w:pPr>
              <w:pStyle w:val="TableText"/>
              <w:rPr>
                <w:ins w:id="4176" w:author="Russ Ott" w:date="2022-05-16T11:54:00Z"/>
              </w:rPr>
            </w:pPr>
            <w:ins w:id="4177" w:author="Russ Ott" w:date="2022-05-16T11:54:00Z">
              <w:r>
                <w:tab/>
              </w:r>
              <w:r>
                <w:tab/>
                <w:t>@code</w:t>
              </w:r>
            </w:ins>
          </w:p>
        </w:tc>
        <w:tc>
          <w:tcPr>
            <w:tcW w:w="720" w:type="dxa"/>
          </w:tcPr>
          <w:p w14:paraId="0A8597F7" w14:textId="77777777" w:rsidR="00440477" w:rsidRDefault="00440477" w:rsidP="00BA7D84">
            <w:pPr>
              <w:pStyle w:val="TableText"/>
              <w:rPr>
                <w:ins w:id="4178" w:author="Russ Ott" w:date="2022-05-16T11:54:00Z"/>
              </w:rPr>
            </w:pPr>
            <w:ins w:id="4179" w:author="Russ Ott" w:date="2022-05-16T11:54:00Z">
              <w:r>
                <w:t>0..1</w:t>
              </w:r>
            </w:ins>
          </w:p>
        </w:tc>
        <w:tc>
          <w:tcPr>
            <w:tcW w:w="1152" w:type="dxa"/>
          </w:tcPr>
          <w:p w14:paraId="4223A7DC" w14:textId="77777777" w:rsidR="00440477" w:rsidRDefault="00440477" w:rsidP="00BA7D84">
            <w:pPr>
              <w:pStyle w:val="TableText"/>
              <w:rPr>
                <w:ins w:id="4180" w:author="Russ Ott" w:date="2022-05-16T11:54:00Z"/>
              </w:rPr>
            </w:pPr>
            <w:ins w:id="4181" w:author="Russ Ott" w:date="2022-05-16T11:54:00Z">
              <w:r>
                <w:t>SHALL</w:t>
              </w:r>
            </w:ins>
          </w:p>
        </w:tc>
        <w:tc>
          <w:tcPr>
            <w:tcW w:w="864" w:type="dxa"/>
          </w:tcPr>
          <w:p w14:paraId="6CEB878C" w14:textId="77777777" w:rsidR="00440477" w:rsidRDefault="00440477" w:rsidP="00BA7D84">
            <w:pPr>
              <w:pStyle w:val="TableText"/>
              <w:rPr>
                <w:ins w:id="4182" w:author="Russ Ott" w:date="2022-05-16T11:54:00Z"/>
              </w:rPr>
            </w:pPr>
          </w:p>
        </w:tc>
        <w:tc>
          <w:tcPr>
            <w:tcW w:w="1104" w:type="dxa"/>
          </w:tcPr>
          <w:p w14:paraId="22BC03E4" w14:textId="19E792FD" w:rsidR="00440477" w:rsidRDefault="001C172D" w:rsidP="00BA7D84">
            <w:pPr>
              <w:pStyle w:val="TableText"/>
              <w:rPr>
                <w:ins w:id="4183" w:author="Russ Ott" w:date="2022-05-16T11:54:00Z"/>
              </w:rPr>
            </w:pPr>
            <w:ins w:id="4184" w:author="Russ Ott" w:date="2022-05-16T11:54:00Z">
              <w:r>
                <w:fldChar w:fldCharType="begin"/>
              </w:r>
              <w:r>
                <w:instrText xml:space="preserve"> HYPERLINK \l "C_4515-33004" \h </w:instrText>
              </w:r>
              <w:r>
                <w:fldChar w:fldCharType="separate"/>
              </w:r>
              <w:r w:rsidR="00440477">
                <w:rPr>
                  <w:rStyle w:val="HyperlinkText9pt"/>
                </w:rPr>
                <w:t>4515-33004</w:t>
              </w:r>
              <w:r>
                <w:rPr>
                  <w:rStyle w:val="HyperlinkText9pt"/>
                </w:rPr>
                <w:fldChar w:fldCharType="end"/>
              </w:r>
            </w:ins>
          </w:p>
        </w:tc>
        <w:tc>
          <w:tcPr>
            <w:tcW w:w="2975" w:type="dxa"/>
          </w:tcPr>
          <w:p w14:paraId="21EE0963" w14:textId="77777777" w:rsidR="00440477" w:rsidRDefault="00440477" w:rsidP="00BA7D84">
            <w:pPr>
              <w:pStyle w:val="TableText"/>
              <w:rPr>
                <w:ins w:id="4185" w:author="Russ Ott" w:date="2022-05-16T11:54:00Z"/>
              </w:rPr>
            </w:pPr>
            <w:ins w:id="4186" w:author="Russ Ott" w:date="2022-05-16T11:54:00Z">
              <w:r>
                <w:t>77975-1</w:t>
              </w:r>
            </w:ins>
          </w:p>
        </w:tc>
      </w:tr>
      <w:tr w:rsidR="00440477" w14:paraId="470A6C4C" w14:textId="77777777" w:rsidTr="00BA7D84">
        <w:trPr>
          <w:jc w:val="center"/>
          <w:ins w:id="4187" w:author="Russ Ott" w:date="2022-05-16T11:54:00Z"/>
        </w:trPr>
        <w:tc>
          <w:tcPr>
            <w:tcW w:w="3345" w:type="dxa"/>
          </w:tcPr>
          <w:p w14:paraId="24AD97D1" w14:textId="77777777" w:rsidR="00440477" w:rsidRDefault="00440477" w:rsidP="00BA7D84">
            <w:pPr>
              <w:pStyle w:val="TableText"/>
              <w:rPr>
                <w:ins w:id="4188" w:author="Russ Ott" w:date="2022-05-16T11:54:00Z"/>
              </w:rPr>
            </w:pPr>
            <w:ins w:id="4189" w:author="Russ Ott" w:date="2022-05-16T11:54:00Z">
              <w:r>
                <w:tab/>
              </w:r>
              <w:r>
                <w:tab/>
                <w:t>@codeSystem</w:t>
              </w:r>
            </w:ins>
          </w:p>
        </w:tc>
        <w:tc>
          <w:tcPr>
            <w:tcW w:w="720" w:type="dxa"/>
          </w:tcPr>
          <w:p w14:paraId="32A5EC77" w14:textId="77777777" w:rsidR="00440477" w:rsidRDefault="00440477" w:rsidP="00BA7D84">
            <w:pPr>
              <w:pStyle w:val="TableText"/>
              <w:rPr>
                <w:ins w:id="4190" w:author="Russ Ott" w:date="2022-05-16T11:54:00Z"/>
              </w:rPr>
            </w:pPr>
            <w:ins w:id="4191" w:author="Russ Ott" w:date="2022-05-16T11:54:00Z">
              <w:r>
                <w:t>1..1</w:t>
              </w:r>
            </w:ins>
          </w:p>
        </w:tc>
        <w:tc>
          <w:tcPr>
            <w:tcW w:w="1152" w:type="dxa"/>
          </w:tcPr>
          <w:p w14:paraId="226D6C45" w14:textId="77777777" w:rsidR="00440477" w:rsidRDefault="00440477" w:rsidP="00BA7D84">
            <w:pPr>
              <w:pStyle w:val="TableText"/>
              <w:rPr>
                <w:ins w:id="4192" w:author="Russ Ott" w:date="2022-05-16T11:54:00Z"/>
              </w:rPr>
            </w:pPr>
            <w:ins w:id="4193" w:author="Russ Ott" w:date="2022-05-16T11:54:00Z">
              <w:r>
                <w:t>SHALL</w:t>
              </w:r>
            </w:ins>
          </w:p>
        </w:tc>
        <w:tc>
          <w:tcPr>
            <w:tcW w:w="864" w:type="dxa"/>
          </w:tcPr>
          <w:p w14:paraId="5ADF6124" w14:textId="77777777" w:rsidR="00440477" w:rsidRDefault="00440477" w:rsidP="00BA7D84">
            <w:pPr>
              <w:pStyle w:val="TableText"/>
              <w:rPr>
                <w:ins w:id="4194" w:author="Russ Ott" w:date="2022-05-16T11:54:00Z"/>
              </w:rPr>
            </w:pPr>
          </w:p>
        </w:tc>
        <w:tc>
          <w:tcPr>
            <w:tcW w:w="1104" w:type="dxa"/>
          </w:tcPr>
          <w:p w14:paraId="469E8642" w14:textId="63FEB6F8" w:rsidR="00440477" w:rsidRDefault="001C172D" w:rsidP="00BA7D84">
            <w:pPr>
              <w:pStyle w:val="TableText"/>
              <w:rPr>
                <w:ins w:id="4195" w:author="Russ Ott" w:date="2022-05-16T11:54:00Z"/>
              </w:rPr>
            </w:pPr>
            <w:ins w:id="4196" w:author="Russ Ott" w:date="2022-05-16T11:54:00Z">
              <w:r>
                <w:fldChar w:fldCharType="begin"/>
              </w:r>
              <w:r>
                <w:instrText xml:space="preserve"> HYPERLINK \l "C_4515-33005" \h </w:instrText>
              </w:r>
              <w:r>
                <w:fldChar w:fldCharType="separate"/>
              </w:r>
              <w:r w:rsidR="00440477">
                <w:rPr>
                  <w:rStyle w:val="HyperlinkText9pt"/>
                </w:rPr>
                <w:t>4515-33005</w:t>
              </w:r>
              <w:r>
                <w:rPr>
                  <w:rStyle w:val="HyperlinkText9pt"/>
                </w:rPr>
                <w:fldChar w:fldCharType="end"/>
              </w:r>
            </w:ins>
          </w:p>
        </w:tc>
        <w:tc>
          <w:tcPr>
            <w:tcW w:w="2975" w:type="dxa"/>
          </w:tcPr>
          <w:p w14:paraId="4A916632" w14:textId="77777777" w:rsidR="00440477" w:rsidRDefault="00440477" w:rsidP="00BA7D84">
            <w:pPr>
              <w:pStyle w:val="TableText"/>
              <w:rPr>
                <w:ins w:id="4197" w:author="Russ Ott" w:date="2022-05-16T11:54:00Z"/>
              </w:rPr>
            </w:pPr>
            <w:ins w:id="4198" w:author="Russ Ott" w:date="2022-05-16T11:54:00Z">
              <w:r>
                <w:t>2.16.840.1.113883.6.1</w:t>
              </w:r>
            </w:ins>
          </w:p>
        </w:tc>
      </w:tr>
      <w:tr w:rsidR="00440477" w14:paraId="348A6F66" w14:textId="77777777" w:rsidTr="00BA7D84">
        <w:trPr>
          <w:jc w:val="center"/>
          <w:ins w:id="4199" w:author="Russ Ott" w:date="2022-05-16T11:54:00Z"/>
        </w:trPr>
        <w:tc>
          <w:tcPr>
            <w:tcW w:w="3345" w:type="dxa"/>
          </w:tcPr>
          <w:p w14:paraId="75E97B2B" w14:textId="77777777" w:rsidR="00440477" w:rsidRDefault="00440477" w:rsidP="00BA7D84">
            <w:pPr>
              <w:pStyle w:val="TableText"/>
              <w:rPr>
                <w:ins w:id="4200" w:author="Russ Ott" w:date="2022-05-16T11:54:00Z"/>
              </w:rPr>
            </w:pPr>
            <w:ins w:id="4201" w:author="Russ Ott" w:date="2022-05-16T11:54:00Z">
              <w:r>
                <w:tab/>
                <w:t>statusCode</w:t>
              </w:r>
            </w:ins>
          </w:p>
        </w:tc>
        <w:tc>
          <w:tcPr>
            <w:tcW w:w="720" w:type="dxa"/>
          </w:tcPr>
          <w:p w14:paraId="19271F7A" w14:textId="77777777" w:rsidR="00440477" w:rsidRDefault="00440477" w:rsidP="00BA7D84">
            <w:pPr>
              <w:pStyle w:val="TableText"/>
              <w:rPr>
                <w:ins w:id="4202" w:author="Russ Ott" w:date="2022-05-16T11:54:00Z"/>
              </w:rPr>
            </w:pPr>
            <w:ins w:id="4203" w:author="Russ Ott" w:date="2022-05-16T11:54:00Z">
              <w:r>
                <w:t>1..1</w:t>
              </w:r>
            </w:ins>
          </w:p>
        </w:tc>
        <w:tc>
          <w:tcPr>
            <w:tcW w:w="1152" w:type="dxa"/>
          </w:tcPr>
          <w:p w14:paraId="0CEF52BB" w14:textId="77777777" w:rsidR="00440477" w:rsidRDefault="00440477" w:rsidP="00BA7D84">
            <w:pPr>
              <w:pStyle w:val="TableText"/>
              <w:rPr>
                <w:ins w:id="4204" w:author="Russ Ott" w:date="2022-05-16T11:54:00Z"/>
              </w:rPr>
            </w:pPr>
            <w:ins w:id="4205" w:author="Russ Ott" w:date="2022-05-16T11:54:00Z">
              <w:r>
                <w:t>SHALL</w:t>
              </w:r>
            </w:ins>
          </w:p>
        </w:tc>
        <w:tc>
          <w:tcPr>
            <w:tcW w:w="864" w:type="dxa"/>
          </w:tcPr>
          <w:p w14:paraId="54458761" w14:textId="77777777" w:rsidR="00440477" w:rsidRDefault="00440477" w:rsidP="00BA7D84">
            <w:pPr>
              <w:pStyle w:val="TableText"/>
              <w:rPr>
                <w:ins w:id="4206" w:author="Russ Ott" w:date="2022-05-16T11:54:00Z"/>
              </w:rPr>
            </w:pPr>
          </w:p>
        </w:tc>
        <w:tc>
          <w:tcPr>
            <w:tcW w:w="1104" w:type="dxa"/>
          </w:tcPr>
          <w:p w14:paraId="0A677DF7" w14:textId="3DBE37BD" w:rsidR="00440477" w:rsidRDefault="001C172D" w:rsidP="00BA7D84">
            <w:pPr>
              <w:pStyle w:val="TableText"/>
              <w:rPr>
                <w:ins w:id="4207" w:author="Russ Ott" w:date="2022-05-16T11:54:00Z"/>
              </w:rPr>
            </w:pPr>
            <w:ins w:id="4208" w:author="Russ Ott" w:date="2022-05-16T11:54:00Z">
              <w:r>
                <w:fldChar w:fldCharType="begin"/>
              </w:r>
              <w:r>
                <w:instrText xml:space="preserve"> HYPERLINK \l "C_4515-33006" \h </w:instrText>
              </w:r>
              <w:r>
                <w:fldChar w:fldCharType="separate"/>
              </w:r>
              <w:r w:rsidR="00440477">
                <w:rPr>
                  <w:rStyle w:val="HyperlinkText9pt"/>
                </w:rPr>
                <w:t>4515-33006</w:t>
              </w:r>
              <w:r>
                <w:rPr>
                  <w:rStyle w:val="HyperlinkText9pt"/>
                </w:rPr>
                <w:fldChar w:fldCharType="end"/>
              </w:r>
            </w:ins>
          </w:p>
        </w:tc>
        <w:tc>
          <w:tcPr>
            <w:tcW w:w="2975" w:type="dxa"/>
          </w:tcPr>
          <w:p w14:paraId="3F582B85" w14:textId="77777777" w:rsidR="00440477" w:rsidRDefault="00440477" w:rsidP="00BA7D84">
            <w:pPr>
              <w:pStyle w:val="TableText"/>
              <w:rPr>
                <w:ins w:id="4209" w:author="Russ Ott" w:date="2022-05-16T11:54:00Z"/>
              </w:rPr>
            </w:pPr>
            <w:ins w:id="4210" w:author="Russ Ott" w:date="2022-05-16T11:54:00Z">
              <w:r>
                <w:t>urn:oid:2.16.840.1.113883.5.14 (HL7ActStatus) = completed</w:t>
              </w:r>
            </w:ins>
          </w:p>
        </w:tc>
      </w:tr>
      <w:tr w:rsidR="00440477" w14:paraId="1BDC493B" w14:textId="77777777" w:rsidTr="00BA7D84">
        <w:trPr>
          <w:jc w:val="center"/>
          <w:ins w:id="4211" w:author="Russ Ott" w:date="2022-05-16T11:54:00Z"/>
        </w:trPr>
        <w:tc>
          <w:tcPr>
            <w:tcW w:w="3345" w:type="dxa"/>
          </w:tcPr>
          <w:p w14:paraId="3DE06CFA" w14:textId="77777777" w:rsidR="00440477" w:rsidRDefault="00440477" w:rsidP="00BA7D84">
            <w:pPr>
              <w:pStyle w:val="TableText"/>
              <w:rPr>
                <w:ins w:id="4212" w:author="Russ Ott" w:date="2022-05-16T11:54:00Z"/>
              </w:rPr>
            </w:pPr>
            <w:ins w:id="4213" w:author="Russ Ott" w:date="2022-05-16T11:54:00Z">
              <w:r>
                <w:tab/>
                <w:t>effectiveTime</w:t>
              </w:r>
            </w:ins>
          </w:p>
        </w:tc>
        <w:tc>
          <w:tcPr>
            <w:tcW w:w="720" w:type="dxa"/>
          </w:tcPr>
          <w:p w14:paraId="65C19340" w14:textId="77777777" w:rsidR="00440477" w:rsidRDefault="00440477" w:rsidP="00BA7D84">
            <w:pPr>
              <w:pStyle w:val="TableText"/>
              <w:rPr>
                <w:ins w:id="4214" w:author="Russ Ott" w:date="2022-05-16T11:54:00Z"/>
              </w:rPr>
            </w:pPr>
            <w:ins w:id="4215" w:author="Russ Ott" w:date="2022-05-16T11:54:00Z">
              <w:r>
                <w:t>1..1</w:t>
              </w:r>
            </w:ins>
          </w:p>
        </w:tc>
        <w:tc>
          <w:tcPr>
            <w:tcW w:w="1152" w:type="dxa"/>
          </w:tcPr>
          <w:p w14:paraId="4E3AF5AF" w14:textId="77777777" w:rsidR="00440477" w:rsidRDefault="00440477" w:rsidP="00BA7D84">
            <w:pPr>
              <w:pStyle w:val="TableText"/>
              <w:rPr>
                <w:ins w:id="4216" w:author="Russ Ott" w:date="2022-05-16T11:54:00Z"/>
              </w:rPr>
            </w:pPr>
            <w:ins w:id="4217" w:author="Russ Ott" w:date="2022-05-16T11:54:00Z">
              <w:r>
                <w:t>SHALL</w:t>
              </w:r>
            </w:ins>
          </w:p>
        </w:tc>
        <w:tc>
          <w:tcPr>
            <w:tcW w:w="864" w:type="dxa"/>
          </w:tcPr>
          <w:p w14:paraId="46F028F2" w14:textId="77777777" w:rsidR="00440477" w:rsidRDefault="00440477" w:rsidP="00BA7D84">
            <w:pPr>
              <w:pStyle w:val="TableText"/>
              <w:rPr>
                <w:ins w:id="4218" w:author="Russ Ott" w:date="2022-05-16T11:54:00Z"/>
              </w:rPr>
            </w:pPr>
          </w:p>
        </w:tc>
        <w:tc>
          <w:tcPr>
            <w:tcW w:w="1104" w:type="dxa"/>
          </w:tcPr>
          <w:p w14:paraId="065F94C0" w14:textId="456D19DD" w:rsidR="00440477" w:rsidRDefault="001C172D" w:rsidP="00BA7D84">
            <w:pPr>
              <w:pStyle w:val="TableText"/>
              <w:rPr>
                <w:ins w:id="4219" w:author="Russ Ott" w:date="2022-05-16T11:54:00Z"/>
              </w:rPr>
            </w:pPr>
            <w:ins w:id="4220" w:author="Russ Ott" w:date="2022-05-16T11:54:00Z">
              <w:r>
                <w:fldChar w:fldCharType="begin"/>
              </w:r>
              <w:r>
                <w:instrText xml:space="preserve"> HYPERLINK \l "C_4515-33007" \h </w:instrText>
              </w:r>
              <w:r>
                <w:fldChar w:fldCharType="separate"/>
              </w:r>
              <w:r w:rsidR="00440477">
                <w:rPr>
                  <w:rStyle w:val="HyperlinkText9pt"/>
                </w:rPr>
                <w:t>4515-33007</w:t>
              </w:r>
              <w:r>
                <w:rPr>
                  <w:rStyle w:val="HyperlinkText9pt"/>
                </w:rPr>
                <w:fldChar w:fldCharType="end"/>
              </w:r>
            </w:ins>
          </w:p>
        </w:tc>
        <w:tc>
          <w:tcPr>
            <w:tcW w:w="2975" w:type="dxa"/>
          </w:tcPr>
          <w:p w14:paraId="1BDA2C25" w14:textId="77777777" w:rsidR="00440477" w:rsidRDefault="00440477" w:rsidP="00BA7D84">
            <w:pPr>
              <w:pStyle w:val="TableText"/>
              <w:rPr>
                <w:ins w:id="4221" w:author="Russ Ott" w:date="2022-05-16T11:54:00Z"/>
              </w:rPr>
            </w:pPr>
          </w:p>
        </w:tc>
      </w:tr>
      <w:tr w:rsidR="00440477" w14:paraId="0EEE5FC8" w14:textId="77777777" w:rsidTr="00BA7D84">
        <w:trPr>
          <w:jc w:val="center"/>
          <w:ins w:id="4222" w:author="Russ Ott" w:date="2022-05-16T11:54:00Z"/>
        </w:trPr>
        <w:tc>
          <w:tcPr>
            <w:tcW w:w="3345" w:type="dxa"/>
          </w:tcPr>
          <w:p w14:paraId="6CF22257" w14:textId="77777777" w:rsidR="00440477" w:rsidRDefault="00440477" w:rsidP="00BA7D84">
            <w:pPr>
              <w:pStyle w:val="TableText"/>
              <w:rPr>
                <w:ins w:id="4223" w:author="Russ Ott" w:date="2022-05-16T11:54:00Z"/>
              </w:rPr>
            </w:pPr>
            <w:ins w:id="4224" w:author="Russ Ott" w:date="2022-05-16T11:54:00Z">
              <w:r>
                <w:tab/>
              </w:r>
              <w:r>
                <w:tab/>
                <w:t>@value</w:t>
              </w:r>
            </w:ins>
          </w:p>
        </w:tc>
        <w:tc>
          <w:tcPr>
            <w:tcW w:w="720" w:type="dxa"/>
          </w:tcPr>
          <w:p w14:paraId="201C4F81" w14:textId="77777777" w:rsidR="00440477" w:rsidRDefault="00440477" w:rsidP="00BA7D84">
            <w:pPr>
              <w:pStyle w:val="TableText"/>
              <w:rPr>
                <w:ins w:id="4225" w:author="Russ Ott" w:date="2022-05-16T11:54:00Z"/>
              </w:rPr>
            </w:pPr>
            <w:ins w:id="4226" w:author="Russ Ott" w:date="2022-05-16T11:54:00Z">
              <w:r>
                <w:t>1..1</w:t>
              </w:r>
            </w:ins>
          </w:p>
        </w:tc>
        <w:tc>
          <w:tcPr>
            <w:tcW w:w="1152" w:type="dxa"/>
          </w:tcPr>
          <w:p w14:paraId="7922D0EA" w14:textId="77777777" w:rsidR="00440477" w:rsidRDefault="00440477" w:rsidP="00BA7D84">
            <w:pPr>
              <w:pStyle w:val="TableText"/>
              <w:rPr>
                <w:ins w:id="4227" w:author="Russ Ott" w:date="2022-05-16T11:54:00Z"/>
              </w:rPr>
            </w:pPr>
            <w:ins w:id="4228" w:author="Russ Ott" w:date="2022-05-16T11:54:00Z">
              <w:r>
                <w:t>SHALL</w:t>
              </w:r>
            </w:ins>
          </w:p>
        </w:tc>
        <w:tc>
          <w:tcPr>
            <w:tcW w:w="864" w:type="dxa"/>
          </w:tcPr>
          <w:p w14:paraId="47B5A508" w14:textId="77777777" w:rsidR="00440477" w:rsidRDefault="00440477" w:rsidP="00BA7D84">
            <w:pPr>
              <w:pStyle w:val="TableText"/>
              <w:rPr>
                <w:ins w:id="4229" w:author="Russ Ott" w:date="2022-05-16T11:54:00Z"/>
              </w:rPr>
            </w:pPr>
          </w:p>
        </w:tc>
        <w:tc>
          <w:tcPr>
            <w:tcW w:w="1104" w:type="dxa"/>
          </w:tcPr>
          <w:p w14:paraId="1E88FFD8" w14:textId="058602B7" w:rsidR="00440477" w:rsidRDefault="001C172D" w:rsidP="00BA7D84">
            <w:pPr>
              <w:pStyle w:val="TableText"/>
              <w:rPr>
                <w:ins w:id="4230" w:author="Russ Ott" w:date="2022-05-16T11:54:00Z"/>
              </w:rPr>
            </w:pPr>
            <w:ins w:id="4231" w:author="Russ Ott" w:date="2022-05-16T11:54:00Z">
              <w:r>
                <w:fldChar w:fldCharType="begin"/>
              </w:r>
              <w:r>
                <w:instrText xml:space="preserve"> HYPERLINK \l "C_4515-33008" \h </w:instrText>
              </w:r>
              <w:r>
                <w:fldChar w:fldCharType="separate"/>
              </w:r>
              <w:r w:rsidR="00440477">
                <w:rPr>
                  <w:rStyle w:val="HyperlinkText9pt"/>
                </w:rPr>
                <w:t>4515-33008</w:t>
              </w:r>
              <w:r>
                <w:rPr>
                  <w:rStyle w:val="HyperlinkText9pt"/>
                </w:rPr>
                <w:fldChar w:fldCharType="end"/>
              </w:r>
            </w:ins>
          </w:p>
        </w:tc>
        <w:tc>
          <w:tcPr>
            <w:tcW w:w="2975" w:type="dxa"/>
          </w:tcPr>
          <w:p w14:paraId="08CBD671" w14:textId="77777777" w:rsidR="00440477" w:rsidRDefault="00440477" w:rsidP="00BA7D84">
            <w:pPr>
              <w:pStyle w:val="TableText"/>
              <w:rPr>
                <w:ins w:id="4232" w:author="Russ Ott" w:date="2022-05-16T11:54:00Z"/>
              </w:rPr>
            </w:pPr>
          </w:p>
        </w:tc>
      </w:tr>
      <w:tr w:rsidR="00440477" w14:paraId="172B0040" w14:textId="77777777" w:rsidTr="00BA7D84">
        <w:trPr>
          <w:jc w:val="center"/>
          <w:ins w:id="4233" w:author="Russ Ott" w:date="2022-05-16T11:54:00Z"/>
        </w:trPr>
        <w:tc>
          <w:tcPr>
            <w:tcW w:w="3345" w:type="dxa"/>
          </w:tcPr>
          <w:p w14:paraId="69DD2E01" w14:textId="77777777" w:rsidR="00440477" w:rsidRDefault="00440477" w:rsidP="00BA7D84">
            <w:pPr>
              <w:pStyle w:val="TableText"/>
              <w:rPr>
                <w:ins w:id="4234" w:author="Russ Ott" w:date="2022-05-16T11:54:00Z"/>
              </w:rPr>
            </w:pPr>
            <w:ins w:id="4235" w:author="Russ Ott" w:date="2022-05-16T11:54:00Z">
              <w:r>
                <w:tab/>
              </w:r>
              <w:r>
                <w:tab/>
                <w:t>low</w:t>
              </w:r>
            </w:ins>
          </w:p>
        </w:tc>
        <w:tc>
          <w:tcPr>
            <w:tcW w:w="720" w:type="dxa"/>
          </w:tcPr>
          <w:p w14:paraId="653ADEF6" w14:textId="77777777" w:rsidR="00440477" w:rsidRDefault="00440477" w:rsidP="00BA7D84">
            <w:pPr>
              <w:pStyle w:val="TableText"/>
              <w:rPr>
                <w:ins w:id="4236" w:author="Russ Ott" w:date="2022-05-16T11:54:00Z"/>
              </w:rPr>
            </w:pPr>
            <w:ins w:id="4237" w:author="Russ Ott" w:date="2022-05-16T11:54:00Z">
              <w:r>
                <w:t>0..0</w:t>
              </w:r>
            </w:ins>
          </w:p>
        </w:tc>
        <w:tc>
          <w:tcPr>
            <w:tcW w:w="1152" w:type="dxa"/>
          </w:tcPr>
          <w:p w14:paraId="1E887436" w14:textId="77777777" w:rsidR="00440477" w:rsidRDefault="00440477" w:rsidP="00BA7D84">
            <w:pPr>
              <w:pStyle w:val="TableText"/>
              <w:rPr>
                <w:ins w:id="4238" w:author="Russ Ott" w:date="2022-05-16T11:54:00Z"/>
              </w:rPr>
            </w:pPr>
            <w:ins w:id="4239" w:author="Russ Ott" w:date="2022-05-16T11:54:00Z">
              <w:r>
                <w:t>SHALL NOT</w:t>
              </w:r>
            </w:ins>
          </w:p>
        </w:tc>
        <w:tc>
          <w:tcPr>
            <w:tcW w:w="864" w:type="dxa"/>
          </w:tcPr>
          <w:p w14:paraId="73DF0438" w14:textId="77777777" w:rsidR="00440477" w:rsidRDefault="00440477" w:rsidP="00BA7D84">
            <w:pPr>
              <w:pStyle w:val="TableText"/>
              <w:rPr>
                <w:ins w:id="4240" w:author="Russ Ott" w:date="2022-05-16T11:54:00Z"/>
              </w:rPr>
            </w:pPr>
          </w:p>
        </w:tc>
        <w:tc>
          <w:tcPr>
            <w:tcW w:w="1104" w:type="dxa"/>
          </w:tcPr>
          <w:p w14:paraId="4DB1D8EC" w14:textId="0122C847" w:rsidR="00440477" w:rsidRDefault="001C172D" w:rsidP="00BA7D84">
            <w:pPr>
              <w:pStyle w:val="TableText"/>
              <w:rPr>
                <w:ins w:id="4241" w:author="Russ Ott" w:date="2022-05-16T11:54:00Z"/>
              </w:rPr>
            </w:pPr>
            <w:ins w:id="4242" w:author="Russ Ott" w:date="2022-05-16T11:54:00Z">
              <w:r>
                <w:fldChar w:fldCharType="begin"/>
              </w:r>
              <w:r>
                <w:instrText xml:space="preserve"> HYPERLINK \l "C_4515-33016" \h </w:instrText>
              </w:r>
              <w:r>
                <w:fldChar w:fldCharType="separate"/>
              </w:r>
              <w:r w:rsidR="00440477">
                <w:rPr>
                  <w:rStyle w:val="HyperlinkText9pt"/>
                </w:rPr>
                <w:t>4515-33016</w:t>
              </w:r>
              <w:r>
                <w:rPr>
                  <w:rStyle w:val="HyperlinkText9pt"/>
                </w:rPr>
                <w:fldChar w:fldCharType="end"/>
              </w:r>
            </w:ins>
          </w:p>
        </w:tc>
        <w:tc>
          <w:tcPr>
            <w:tcW w:w="2975" w:type="dxa"/>
          </w:tcPr>
          <w:p w14:paraId="3ADBA3E3" w14:textId="77777777" w:rsidR="00440477" w:rsidRDefault="00440477" w:rsidP="00BA7D84">
            <w:pPr>
              <w:pStyle w:val="TableText"/>
              <w:rPr>
                <w:ins w:id="4243" w:author="Russ Ott" w:date="2022-05-16T11:54:00Z"/>
              </w:rPr>
            </w:pPr>
          </w:p>
        </w:tc>
      </w:tr>
      <w:tr w:rsidR="00440477" w14:paraId="4CD72F69" w14:textId="77777777" w:rsidTr="00BA7D84">
        <w:trPr>
          <w:jc w:val="center"/>
          <w:ins w:id="4244" w:author="Russ Ott" w:date="2022-05-16T11:54:00Z"/>
        </w:trPr>
        <w:tc>
          <w:tcPr>
            <w:tcW w:w="3345" w:type="dxa"/>
          </w:tcPr>
          <w:p w14:paraId="67B56759" w14:textId="77777777" w:rsidR="00440477" w:rsidRDefault="00440477" w:rsidP="00BA7D84">
            <w:pPr>
              <w:pStyle w:val="TableText"/>
              <w:rPr>
                <w:ins w:id="4245" w:author="Russ Ott" w:date="2022-05-16T11:54:00Z"/>
              </w:rPr>
            </w:pPr>
            <w:ins w:id="4246" w:author="Russ Ott" w:date="2022-05-16T11:54:00Z">
              <w:r>
                <w:tab/>
              </w:r>
              <w:r>
                <w:tab/>
                <w:t>high</w:t>
              </w:r>
            </w:ins>
          </w:p>
        </w:tc>
        <w:tc>
          <w:tcPr>
            <w:tcW w:w="720" w:type="dxa"/>
          </w:tcPr>
          <w:p w14:paraId="354AA1D7" w14:textId="77777777" w:rsidR="00440477" w:rsidRDefault="00440477" w:rsidP="00BA7D84">
            <w:pPr>
              <w:pStyle w:val="TableText"/>
              <w:rPr>
                <w:ins w:id="4247" w:author="Russ Ott" w:date="2022-05-16T11:54:00Z"/>
              </w:rPr>
            </w:pPr>
            <w:ins w:id="4248" w:author="Russ Ott" w:date="2022-05-16T11:54:00Z">
              <w:r>
                <w:t>0..0</w:t>
              </w:r>
            </w:ins>
          </w:p>
        </w:tc>
        <w:tc>
          <w:tcPr>
            <w:tcW w:w="1152" w:type="dxa"/>
          </w:tcPr>
          <w:p w14:paraId="0B2F8D26" w14:textId="77777777" w:rsidR="00440477" w:rsidRDefault="00440477" w:rsidP="00BA7D84">
            <w:pPr>
              <w:pStyle w:val="TableText"/>
              <w:rPr>
                <w:ins w:id="4249" w:author="Russ Ott" w:date="2022-05-16T11:54:00Z"/>
              </w:rPr>
            </w:pPr>
            <w:ins w:id="4250" w:author="Russ Ott" w:date="2022-05-16T11:54:00Z">
              <w:r>
                <w:t>SHALL NOT</w:t>
              </w:r>
            </w:ins>
          </w:p>
        </w:tc>
        <w:tc>
          <w:tcPr>
            <w:tcW w:w="864" w:type="dxa"/>
          </w:tcPr>
          <w:p w14:paraId="3A46AEB1" w14:textId="77777777" w:rsidR="00440477" w:rsidRDefault="00440477" w:rsidP="00BA7D84">
            <w:pPr>
              <w:pStyle w:val="TableText"/>
              <w:rPr>
                <w:ins w:id="4251" w:author="Russ Ott" w:date="2022-05-16T11:54:00Z"/>
              </w:rPr>
            </w:pPr>
          </w:p>
        </w:tc>
        <w:tc>
          <w:tcPr>
            <w:tcW w:w="1104" w:type="dxa"/>
          </w:tcPr>
          <w:p w14:paraId="44A88581" w14:textId="2E69FC33" w:rsidR="00440477" w:rsidRDefault="001C172D" w:rsidP="00BA7D84">
            <w:pPr>
              <w:pStyle w:val="TableText"/>
              <w:rPr>
                <w:ins w:id="4252" w:author="Russ Ott" w:date="2022-05-16T11:54:00Z"/>
              </w:rPr>
            </w:pPr>
            <w:ins w:id="4253" w:author="Russ Ott" w:date="2022-05-16T11:54:00Z">
              <w:r>
                <w:fldChar w:fldCharType="begin"/>
              </w:r>
              <w:r>
                <w:instrText xml:space="preserve"> HYPERLINK \l "C_4515-33017" \h </w:instrText>
              </w:r>
              <w:r>
                <w:fldChar w:fldCharType="separate"/>
              </w:r>
              <w:r w:rsidR="00440477">
                <w:rPr>
                  <w:rStyle w:val="HyperlinkText9pt"/>
                </w:rPr>
                <w:t>4515-33017</w:t>
              </w:r>
              <w:r>
                <w:rPr>
                  <w:rStyle w:val="HyperlinkText9pt"/>
                </w:rPr>
                <w:fldChar w:fldCharType="end"/>
              </w:r>
            </w:ins>
          </w:p>
        </w:tc>
        <w:tc>
          <w:tcPr>
            <w:tcW w:w="2975" w:type="dxa"/>
          </w:tcPr>
          <w:p w14:paraId="10169177" w14:textId="77777777" w:rsidR="00440477" w:rsidRDefault="00440477" w:rsidP="00BA7D84">
            <w:pPr>
              <w:pStyle w:val="TableText"/>
              <w:rPr>
                <w:ins w:id="4254" w:author="Russ Ott" w:date="2022-05-16T11:54:00Z"/>
              </w:rPr>
            </w:pPr>
          </w:p>
        </w:tc>
      </w:tr>
    </w:tbl>
    <w:p w14:paraId="7642BD49" w14:textId="77777777" w:rsidR="00440477" w:rsidRDefault="00440477" w:rsidP="00440477">
      <w:pPr>
        <w:pStyle w:val="BodyText"/>
        <w:rPr>
          <w:ins w:id="4255" w:author="Russ Ott" w:date="2022-05-16T11:54:00Z"/>
        </w:rPr>
      </w:pPr>
    </w:p>
    <w:p w14:paraId="79649A2B" w14:textId="77777777" w:rsidR="00440477" w:rsidRDefault="00440477" w:rsidP="00440477">
      <w:pPr>
        <w:numPr>
          <w:ilvl w:val="0"/>
          <w:numId w:val="10"/>
        </w:numPr>
        <w:rPr>
          <w:ins w:id="4256" w:author="Russ Ott" w:date="2022-05-16T11:54:00Z"/>
        </w:rPr>
      </w:pPr>
      <w:ins w:id="4257"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"ACT"</w:t>
        </w:r>
        <w:r>
          <w:t xml:space="preserve"> Act (</w:t>
        </w:r>
        <w:proofErr w:type="spellStart"/>
        <w:r>
          <w:t>CodeSystem</w:t>
        </w:r>
        <w:proofErr w:type="spellEnd"/>
        <w:r>
          <w:t xml:space="preserve">: </w:t>
        </w:r>
        <w:r>
          <w:rPr>
            <w:rStyle w:val="XMLname"/>
          </w:rPr>
          <w:t>HL7ActCode urn:oid:2.16.840.1.113883.5.4</w:t>
        </w:r>
        <w:r>
          <w:t>)</w:t>
        </w:r>
        <w:bookmarkStart w:id="4258" w:name="C_4515-33010"/>
        <w:r>
          <w:t xml:space="preserve"> (CONF:4515-33010)</w:t>
        </w:r>
        <w:bookmarkEnd w:id="4258"/>
        <w:r>
          <w:t>.</w:t>
        </w:r>
      </w:ins>
    </w:p>
    <w:p w14:paraId="237B5F2E" w14:textId="77777777" w:rsidR="00440477" w:rsidRDefault="00440477" w:rsidP="00440477">
      <w:pPr>
        <w:numPr>
          <w:ilvl w:val="0"/>
          <w:numId w:val="10"/>
        </w:numPr>
        <w:rPr>
          <w:ins w:id="4259" w:author="Russ Ott" w:date="2022-05-16T11:54:00Z"/>
        </w:rPr>
      </w:pPr>
      <w:ins w:id="4260"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t>)</w:t>
        </w:r>
        <w:bookmarkStart w:id="4261" w:name="C_4515-33011"/>
        <w:r>
          <w:t xml:space="preserve"> (CONF:4515-33011)</w:t>
        </w:r>
        <w:bookmarkEnd w:id="4261"/>
        <w:r>
          <w:t>.</w:t>
        </w:r>
      </w:ins>
    </w:p>
    <w:p w14:paraId="4EFF2F6B" w14:textId="77777777" w:rsidR="00440477" w:rsidRDefault="00440477" w:rsidP="00440477">
      <w:pPr>
        <w:numPr>
          <w:ilvl w:val="0"/>
          <w:numId w:val="10"/>
        </w:numPr>
        <w:rPr>
          <w:ins w:id="4262" w:author="Russ Ott" w:date="2022-05-16T11:54:00Z"/>
        </w:rPr>
      </w:pPr>
      <w:ins w:id="4263"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4264" w:name="C_4515-33000"/>
        <w:proofErr w:type="spellEnd"/>
        <w:r>
          <w:t xml:space="preserve"> (CONF:4515-33000)</w:t>
        </w:r>
        <w:bookmarkEnd w:id="4264"/>
        <w:r>
          <w:t xml:space="preserve"> such that it</w:t>
        </w:r>
      </w:ins>
    </w:p>
    <w:p w14:paraId="2ECAEF31" w14:textId="77777777" w:rsidR="00440477" w:rsidRDefault="00440477" w:rsidP="00440477">
      <w:pPr>
        <w:numPr>
          <w:ilvl w:val="1"/>
          <w:numId w:val="10"/>
        </w:numPr>
        <w:rPr>
          <w:ins w:id="4265" w:author="Russ Ott" w:date="2022-05-16T11:54:00Z"/>
        </w:rPr>
      </w:pPr>
      <w:ins w:id="4266"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"2.16.840.1.113883.10.20.22.4.502"</w:t>
        </w:r>
        <w:bookmarkStart w:id="4267" w:name="C_4515-33002"/>
        <w:r>
          <w:t xml:space="preserve"> (CONF:4515-33002)</w:t>
        </w:r>
        <w:bookmarkEnd w:id="4267"/>
        <w:r>
          <w:t>.</w:t>
        </w:r>
      </w:ins>
    </w:p>
    <w:p w14:paraId="3A47040B" w14:textId="77777777" w:rsidR="00440477" w:rsidRDefault="00440477" w:rsidP="00440477">
      <w:pPr>
        <w:numPr>
          <w:ilvl w:val="1"/>
          <w:numId w:val="10"/>
        </w:numPr>
        <w:rPr>
          <w:ins w:id="4268" w:author="Russ Ott" w:date="2022-05-16T11:54:00Z"/>
        </w:rPr>
      </w:pPr>
      <w:ins w:id="4269"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4270" w:name="C_4515-33003"/>
        <w:r>
          <w:t xml:space="preserve"> (CONF:4515-33003)</w:t>
        </w:r>
        <w:bookmarkEnd w:id="4270"/>
        <w:r>
          <w:t>.</w:t>
        </w:r>
      </w:ins>
    </w:p>
    <w:p w14:paraId="5172DA49" w14:textId="77777777" w:rsidR="00440477" w:rsidRDefault="00440477" w:rsidP="00440477">
      <w:pPr>
        <w:numPr>
          <w:ilvl w:val="0"/>
          <w:numId w:val="10"/>
        </w:numPr>
        <w:rPr>
          <w:ins w:id="4271" w:author="Russ Ott" w:date="2022-05-16T11:54:00Z"/>
        </w:rPr>
      </w:pPr>
      <w:ins w:id="4272" w:author="Russ Ott" w:date="2022-05-16T11:54:00Z">
        <w:r>
          <w:rPr>
            <w:rStyle w:val="keyword"/>
          </w:rPr>
          <w:t>SHALL</w:t>
        </w:r>
        <w:r>
          <w:t xml:space="preserve"> contain exactly one [</w:t>
        </w:r>
        <w:proofErr w:type="gramStart"/>
        <w:r>
          <w:t>1..</w:t>
        </w:r>
        <w:proofErr w:type="gramEnd"/>
        <w:r>
          <w:t xml:space="preserve">1] </w:t>
        </w:r>
        <w:r>
          <w:rPr>
            <w:rStyle w:val="XMLnameBold"/>
          </w:rPr>
          <w:t>code</w:t>
        </w:r>
        <w:bookmarkStart w:id="4273" w:name="C_4515-33001"/>
        <w:r>
          <w:t xml:space="preserve"> (CONF:4515-33001)</w:t>
        </w:r>
        <w:bookmarkEnd w:id="4273"/>
        <w:r>
          <w:t>.</w:t>
        </w:r>
      </w:ins>
    </w:p>
    <w:p w14:paraId="3E2CF684" w14:textId="77777777" w:rsidR="00440477" w:rsidRDefault="00440477" w:rsidP="00440477">
      <w:pPr>
        <w:numPr>
          <w:ilvl w:val="1"/>
          <w:numId w:val="10"/>
        </w:numPr>
        <w:rPr>
          <w:ins w:id="4274" w:author="Russ Ott" w:date="2022-05-16T11:54:00Z"/>
        </w:rPr>
      </w:pPr>
      <w:ins w:id="4275" w:author="Russ Ott" w:date="2022-05-16T11:54:00Z">
        <w:r>
          <w:t xml:space="preserve">This code </w:t>
        </w:r>
        <w:r>
          <w:rPr>
            <w:rStyle w:val="keyword"/>
          </w:rPr>
          <w:t>SHALL</w:t>
        </w:r>
        <w:r>
          <w:t xml:space="preserve"> contain zero or one [</w:t>
        </w:r>
        <w:proofErr w:type="gramStart"/>
        <w:r>
          <w:t>0..</w:t>
        </w:r>
        <w:proofErr w:type="gramEnd"/>
        <w:r>
          <w:t xml:space="preserve">1] </w:t>
        </w:r>
        <w:r>
          <w:rPr>
            <w:rStyle w:val="XMLnameBold"/>
          </w:rPr>
          <w:t>@code</w:t>
        </w:r>
        <w:r>
          <w:t>=</w:t>
        </w:r>
        <w:r>
          <w:rPr>
            <w:rStyle w:val="XMLname"/>
          </w:rPr>
          <w:t>"77975-1"</w:t>
        </w:r>
        <w:r>
          <w:t xml:space="preserve"> Earliest date of diagnosis</w:t>
        </w:r>
        <w:bookmarkStart w:id="4276" w:name="C_4515-33004"/>
        <w:r>
          <w:t xml:space="preserve"> (CONF:4515-33004)</w:t>
        </w:r>
        <w:bookmarkEnd w:id="4276"/>
        <w:r>
          <w:t>.</w:t>
        </w:r>
      </w:ins>
    </w:p>
    <w:p w14:paraId="5DF9F12E" w14:textId="77777777" w:rsidR="00440477" w:rsidRDefault="00440477" w:rsidP="00440477">
      <w:pPr>
        <w:numPr>
          <w:ilvl w:val="1"/>
          <w:numId w:val="10"/>
        </w:numPr>
        <w:rPr>
          <w:ins w:id="4277" w:author="Russ Ott" w:date="2022-05-16T11:54:00Z"/>
        </w:rPr>
      </w:pPr>
      <w:ins w:id="4278" w:author="Russ Ott" w:date="2022-05-16T11:54:00Z">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LOINC</w:t>
        </w:r>
        <w:bookmarkStart w:id="4279" w:name="C_4515-33005"/>
        <w:r>
          <w:t xml:space="preserve"> (CONF:4515-33005)</w:t>
        </w:r>
        <w:bookmarkEnd w:id="4279"/>
        <w:r>
          <w:t>.</w:t>
        </w:r>
      </w:ins>
    </w:p>
    <w:p w14:paraId="58A659A3" w14:textId="77777777" w:rsidR="00440477" w:rsidRDefault="00440477" w:rsidP="00440477">
      <w:pPr>
        <w:numPr>
          <w:ilvl w:val="0"/>
          <w:numId w:val="10"/>
        </w:numPr>
        <w:rPr>
          <w:ins w:id="4280" w:author="Russ Ott" w:date="2022-05-16T11:54:00Z"/>
        </w:rPr>
      </w:pPr>
      <w:ins w:id="4281" w:author="Russ Ott" w:date="2022-05-16T11:54:00Z">
        <w:r>
          <w:rPr>
            <w:rStyle w:val="keyword"/>
          </w:rPr>
          <w:lastRenderedPageBreak/>
          <w:t>SHALL</w:t>
        </w:r>
        <w:r>
          <w:t xml:space="preserve"> contain exactly one [</w:t>
        </w:r>
        <w:proofErr w:type="gramStart"/>
        <w:r>
          <w:t>1..</w:t>
        </w:r>
        <w:proofErr w:type="gramEnd"/>
        <w:r>
          <w:t xml:space="preserve">1] </w:t>
        </w:r>
        <w:proofErr w:type="spellStart"/>
        <w:r>
          <w:rPr>
            <w:rStyle w:val="XMLnameBold"/>
          </w:rPr>
          <w:t>statusCode</w:t>
        </w:r>
        <w:proofErr w:type="spellEnd"/>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4282" w:name="C_4515-33006"/>
        <w:r>
          <w:t xml:space="preserve"> (CONF:4515-33006)</w:t>
        </w:r>
        <w:bookmarkEnd w:id="4282"/>
        <w:r>
          <w:t>.</w:t>
        </w:r>
      </w:ins>
    </w:p>
    <w:p w14:paraId="00C99996" w14:textId="77777777" w:rsidR="00440477" w:rsidRDefault="00440477" w:rsidP="00440477">
      <w:pPr>
        <w:numPr>
          <w:ilvl w:val="0"/>
          <w:numId w:val="10"/>
        </w:numPr>
        <w:rPr>
          <w:ins w:id="4283" w:author="Russ Ott" w:date="2022-05-16T11:54:00Z"/>
        </w:rPr>
      </w:pPr>
      <w:ins w:id="4284"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4285" w:name="C_4515-33007"/>
        <w:proofErr w:type="spellEnd"/>
        <w:r>
          <w:t xml:space="preserve"> (CONF:4515-33007)</w:t>
        </w:r>
        <w:bookmarkEnd w:id="4285"/>
        <w:r>
          <w:t>.</w:t>
        </w:r>
      </w:ins>
    </w:p>
    <w:p w14:paraId="5115BB06" w14:textId="77777777" w:rsidR="00440477" w:rsidRDefault="00440477" w:rsidP="00440477">
      <w:pPr>
        <w:numPr>
          <w:ilvl w:val="1"/>
          <w:numId w:val="10"/>
        </w:numPr>
        <w:rPr>
          <w:ins w:id="4286" w:author="Russ Ott" w:date="2022-05-16T11:54:00Z"/>
        </w:rPr>
      </w:pPr>
      <w:ins w:id="4287" w:author="Russ Ott" w:date="2022-05-16T11:54:00Z">
        <w:r>
          <w:t xml:space="preserve">This </w:t>
        </w:r>
        <w:proofErr w:type="spellStart"/>
        <w:r>
          <w:t>effectiveTime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@value</w:t>
        </w:r>
        <w:bookmarkStart w:id="4288" w:name="C_4515-33008"/>
        <w:r>
          <w:t xml:space="preserve"> (CONF:4515-33008)</w:t>
        </w:r>
        <w:bookmarkEnd w:id="4288"/>
        <w:r>
          <w:t>.</w:t>
        </w:r>
      </w:ins>
    </w:p>
    <w:p w14:paraId="49B4C37A" w14:textId="77777777" w:rsidR="00440477" w:rsidRDefault="00440477" w:rsidP="00440477">
      <w:pPr>
        <w:numPr>
          <w:ilvl w:val="2"/>
          <w:numId w:val="10"/>
        </w:numPr>
        <w:rPr>
          <w:ins w:id="4289" w:author="Russ Ott" w:date="2022-05-16T11:54:00Z"/>
        </w:rPr>
      </w:pPr>
      <w:ins w:id="4290" w:author="Russ Ott" w:date="2022-05-16T11:54:00Z">
        <w:r>
          <w:rPr>
            <w:rStyle w:val="keyword"/>
          </w:rPr>
          <w:t>SHALL</w:t>
        </w:r>
        <w:r>
          <w:t xml:space="preserve"> be precise to at least the year (CONF:4515-33009).</w:t>
        </w:r>
      </w:ins>
    </w:p>
    <w:p w14:paraId="36BBECA6" w14:textId="77777777" w:rsidR="00440477" w:rsidRDefault="00440477" w:rsidP="00440477">
      <w:pPr>
        <w:numPr>
          <w:ilvl w:val="1"/>
          <w:numId w:val="10"/>
        </w:numPr>
        <w:rPr>
          <w:ins w:id="4291" w:author="Russ Ott" w:date="2022-05-16T11:54:00Z"/>
        </w:rPr>
      </w:pPr>
      <w:ins w:id="4292" w:author="Russ Ott" w:date="2022-05-16T11:54:00Z">
        <w:r>
          <w:t xml:space="preserve">This </w:t>
        </w:r>
        <w:proofErr w:type="spellStart"/>
        <w:r>
          <w:t>effectiveTime</w:t>
        </w:r>
        <w:proofErr w:type="spellEnd"/>
        <w:r>
          <w:t xml:space="preserve"> </w:t>
        </w:r>
        <w:r>
          <w:rPr>
            <w:rStyle w:val="keyword"/>
          </w:rPr>
          <w:t>SHALL NOT</w:t>
        </w:r>
        <w:r>
          <w:t xml:space="preserve"> contain [</w:t>
        </w:r>
        <w:proofErr w:type="gramStart"/>
        <w:r>
          <w:t>0..</w:t>
        </w:r>
        <w:proofErr w:type="gramEnd"/>
        <w:r>
          <w:t xml:space="preserve">0] </w:t>
        </w:r>
        <w:r>
          <w:rPr>
            <w:rStyle w:val="XMLnameBold"/>
          </w:rPr>
          <w:t>low</w:t>
        </w:r>
        <w:bookmarkStart w:id="4293" w:name="C_4515-33016"/>
        <w:r>
          <w:t xml:space="preserve"> (CONF:4515-33016)</w:t>
        </w:r>
        <w:bookmarkEnd w:id="4293"/>
        <w:r>
          <w:t>.</w:t>
        </w:r>
      </w:ins>
    </w:p>
    <w:p w14:paraId="62726129" w14:textId="77777777" w:rsidR="00440477" w:rsidRDefault="00440477" w:rsidP="00440477">
      <w:pPr>
        <w:numPr>
          <w:ilvl w:val="1"/>
          <w:numId w:val="10"/>
        </w:numPr>
        <w:rPr>
          <w:ins w:id="4294" w:author="Russ Ott" w:date="2022-05-16T11:54:00Z"/>
        </w:rPr>
      </w:pPr>
      <w:ins w:id="4295" w:author="Russ Ott" w:date="2022-05-16T11:54:00Z">
        <w:r>
          <w:t xml:space="preserve">This </w:t>
        </w:r>
        <w:proofErr w:type="spellStart"/>
        <w:r>
          <w:t>effectiveTime</w:t>
        </w:r>
        <w:proofErr w:type="spellEnd"/>
        <w:r>
          <w:t xml:space="preserve"> </w:t>
        </w:r>
        <w:r>
          <w:rPr>
            <w:rStyle w:val="keyword"/>
          </w:rPr>
          <w:t>SHALL NOT</w:t>
        </w:r>
        <w:r>
          <w:t xml:space="preserve"> contain [</w:t>
        </w:r>
        <w:proofErr w:type="gramStart"/>
        <w:r>
          <w:t>0..</w:t>
        </w:r>
        <w:proofErr w:type="gramEnd"/>
        <w:r>
          <w:t xml:space="preserve">0] </w:t>
        </w:r>
        <w:r>
          <w:rPr>
            <w:rStyle w:val="XMLnameBold"/>
          </w:rPr>
          <w:t>high</w:t>
        </w:r>
        <w:bookmarkStart w:id="4296" w:name="C_4515-33017"/>
        <w:r>
          <w:t xml:space="preserve"> (CONF:4515-33017)</w:t>
        </w:r>
        <w:bookmarkEnd w:id="4296"/>
        <w:r>
          <w:t>.</w:t>
        </w:r>
      </w:ins>
    </w:p>
    <w:p w14:paraId="59065F53" w14:textId="3D28791E" w:rsidR="00440477" w:rsidRDefault="00440477" w:rsidP="00440477">
      <w:pPr>
        <w:pStyle w:val="Caption"/>
        <w:ind w:left="130" w:right="115"/>
        <w:rPr>
          <w:ins w:id="4297" w:author="Russ Ott" w:date="2022-05-16T11:54:00Z"/>
        </w:rPr>
      </w:pPr>
      <w:bookmarkStart w:id="4298" w:name="_Toc103325918"/>
      <w:ins w:id="4299" w:author="Russ Ott" w:date="2022-05-16T11:54:00Z">
        <w:r>
          <w:t xml:space="preserve">Figure </w:t>
        </w:r>
        <w:r>
          <w:fldChar w:fldCharType="begin"/>
        </w:r>
        <w:r>
          <w:instrText>SEQ Figure \* ARABIC</w:instrText>
        </w:r>
        <w:r>
          <w:fldChar w:fldCharType="separate"/>
        </w:r>
        <w:r w:rsidR="00F1669B">
          <w:t>12</w:t>
        </w:r>
        <w:r>
          <w:fldChar w:fldCharType="end"/>
        </w:r>
        <w:r>
          <w:t>: Date of Diagnosis Act Example</w:t>
        </w:r>
        <w:bookmarkEnd w:id="4298"/>
      </w:ins>
    </w:p>
    <w:p w14:paraId="6483CF89" w14:textId="77777777" w:rsidR="00440477" w:rsidRDefault="00440477" w:rsidP="00440477">
      <w:pPr>
        <w:pStyle w:val="Example"/>
        <w:ind w:left="130" w:right="115"/>
        <w:rPr>
          <w:ins w:id="4300" w:author="Russ Ott" w:date="2022-05-16T11:54:00Z"/>
        </w:rPr>
      </w:pPr>
      <w:proofErr w:type="gramStart"/>
      <w:ins w:id="4301" w:author="Russ Ott" w:date="2022-05-16T11:54:00Z">
        <w:r>
          <w:t>&lt;!--</w:t>
        </w:r>
        <w:proofErr w:type="gramEnd"/>
        <w:r>
          <w:t xml:space="preserve"> INSIDE PROBLEM OBSERVATION --&gt;</w:t>
        </w:r>
      </w:ins>
    </w:p>
    <w:p w14:paraId="2FBDB98D" w14:textId="77777777" w:rsidR="00440477" w:rsidRDefault="00440477" w:rsidP="00440477">
      <w:pPr>
        <w:pStyle w:val="Example"/>
        <w:ind w:left="130" w:right="115"/>
        <w:rPr>
          <w:ins w:id="4302" w:author="Russ Ott" w:date="2022-05-16T11:54:00Z"/>
        </w:rPr>
      </w:pPr>
      <w:ins w:id="4303" w:author="Russ Ott" w:date="2022-05-16T11:54:00Z">
        <w:r>
          <w:t>&lt;</w:t>
        </w:r>
        <w:proofErr w:type="spellStart"/>
        <w:r>
          <w:t>entryRelationship</w:t>
        </w:r>
        <w:proofErr w:type="spellEnd"/>
        <w:r>
          <w:t xml:space="preserve"> </w:t>
        </w:r>
        <w:proofErr w:type="spellStart"/>
        <w:r>
          <w:t>typeCode</w:t>
        </w:r>
        <w:proofErr w:type="spellEnd"/>
        <w:r>
          <w:t>="COMP"&gt;</w:t>
        </w:r>
      </w:ins>
    </w:p>
    <w:p w14:paraId="1C841697" w14:textId="77777777" w:rsidR="00440477" w:rsidRDefault="00440477" w:rsidP="00440477">
      <w:pPr>
        <w:pStyle w:val="Example"/>
        <w:ind w:left="130" w:right="115"/>
        <w:rPr>
          <w:ins w:id="4304" w:author="Russ Ott" w:date="2022-05-16T11:54:00Z"/>
        </w:rPr>
      </w:pPr>
      <w:ins w:id="4305" w:author="Russ Ott" w:date="2022-05-16T11:54:00Z">
        <w:r>
          <w:t xml:space="preserve">    &lt;act </w:t>
        </w:r>
        <w:proofErr w:type="spellStart"/>
        <w:r>
          <w:t>classCode</w:t>
        </w:r>
        <w:proofErr w:type="spellEnd"/>
        <w:r>
          <w:t xml:space="preserve">="ACT" </w:t>
        </w:r>
        <w:proofErr w:type="spellStart"/>
        <w:r>
          <w:t>moodCode</w:t>
        </w:r>
        <w:proofErr w:type="spellEnd"/>
        <w:r>
          <w:t>="EVN"&gt;</w:t>
        </w:r>
      </w:ins>
    </w:p>
    <w:p w14:paraId="12635375" w14:textId="77777777" w:rsidR="00440477" w:rsidRDefault="00440477" w:rsidP="00440477">
      <w:pPr>
        <w:pStyle w:val="Example"/>
        <w:ind w:left="130" w:right="115"/>
        <w:rPr>
          <w:ins w:id="4306" w:author="Russ Ott" w:date="2022-05-16T11:54:00Z"/>
        </w:rPr>
      </w:pPr>
      <w:ins w:id="4307" w:author="Russ Ott" w:date="2022-05-16T11:54:00Z">
        <w:r>
          <w:t xml:space="preserve">        &lt;</w:t>
        </w:r>
        <w:proofErr w:type="spellStart"/>
        <w:r>
          <w:t>templateId</w:t>
        </w:r>
        <w:proofErr w:type="spellEnd"/>
        <w:r>
          <w:t xml:space="preserve"> root="2.16.840.1.113883.10.20.22.4.502" extension="2022-06-01"/&gt;</w:t>
        </w:r>
      </w:ins>
    </w:p>
    <w:p w14:paraId="0785769D" w14:textId="77777777" w:rsidR="00440477" w:rsidRDefault="00440477" w:rsidP="00440477">
      <w:pPr>
        <w:pStyle w:val="Example"/>
        <w:ind w:left="130" w:right="115"/>
        <w:rPr>
          <w:ins w:id="4308" w:author="Russ Ott" w:date="2022-05-16T11:54:00Z"/>
        </w:rPr>
      </w:pPr>
      <w:ins w:id="4309" w:author="Russ Ott" w:date="2022-05-16T11:54:00Z">
        <w:r>
          <w:t xml:space="preserve">        &lt;code code="77975-1" </w:t>
        </w:r>
        <w:proofErr w:type="spellStart"/>
        <w:r>
          <w:t>codeSystem</w:t>
        </w:r>
        <w:proofErr w:type="spellEnd"/>
        <w:r>
          <w:t>="2.16.840.1.113883.6.1"</w:t>
        </w:r>
      </w:ins>
    </w:p>
    <w:p w14:paraId="262426F9" w14:textId="77777777" w:rsidR="00440477" w:rsidRDefault="00440477" w:rsidP="00440477">
      <w:pPr>
        <w:pStyle w:val="Example"/>
        <w:ind w:left="130" w:right="115"/>
        <w:rPr>
          <w:ins w:id="4310" w:author="Russ Ott" w:date="2022-05-16T11:54:00Z"/>
        </w:rPr>
      </w:pPr>
      <w:ins w:id="4311" w:author="Russ Ott" w:date="2022-05-16T11:54:00Z">
        <w:r>
          <w:tab/>
        </w:r>
        <w:r>
          <w:tab/>
        </w:r>
        <w:r>
          <w:tab/>
        </w:r>
        <w:r>
          <w:tab/>
        </w:r>
        <w:r>
          <w:tab/>
        </w:r>
        <w:r>
          <w:tab/>
        </w:r>
        <w:r>
          <w:tab/>
        </w:r>
        <w:proofErr w:type="spellStart"/>
        <w:r>
          <w:t>codeSystemName</w:t>
        </w:r>
        <w:proofErr w:type="spellEnd"/>
        <w:r>
          <w:t>="LOINC"</w:t>
        </w:r>
      </w:ins>
    </w:p>
    <w:p w14:paraId="53F7F24D" w14:textId="77777777" w:rsidR="00440477" w:rsidRDefault="00440477" w:rsidP="00440477">
      <w:pPr>
        <w:pStyle w:val="Example"/>
        <w:ind w:left="130" w:right="115"/>
        <w:rPr>
          <w:ins w:id="4312" w:author="Russ Ott" w:date="2022-05-16T11:54:00Z"/>
        </w:rPr>
      </w:pPr>
      <w:ins w:id="4313" w:author="Russ Ott" w:date="2022-05-16T11:54:00Z">
        <w:r>
          <w:tab/>
        </w:r>
        <w:r>
          <w:tab/>
        </w:r>
        <w:r>
          <w:tab/>
        </w:r>
        <w:r>
          <w:tab/>
        </w:r>
        <w:r>
          <w:tab/>
        </w:r>
        <w:r>
          <w:tab/>
        </w:r>
        <w:r>
          <w:tab/>
          <w:t>displayName="Earliest date of diagnosis"/&gt;</w:t>
        </w:r>
      </w:ins>
    </w:p>
    <w:p w14:paraId="6A1757A0" w14:textId="77777777" w:rsidR="00440477" w:rsidRDefault="00440477" w:rsidP="00440477">
      <w:pPr>
        <w:pStyle w:val="Example"/>
        <w:ind w:left="130" w:right="115"/>
        <w:rPr>
          <w:ins w:id="4314" w:author="Russ Ott" w:date="2022-05-16T11:54:00Z"/>
        </w:rPr>
      </w:pPr>
      <w:ins w:id="4315" w:author="Russ Ott" w:date="2022-05-16T11:54:00Z">
        <w:r>
          <w:t xml:space="preserve">        &lt;text&gt;</w:t>
        </w:r>
      </w:ins>
    </w:p>
    <w:p w14:paraId="1C89854C" w14:textId="77777777" w:rsidR="00440477" w:rsidRDefault="00440477" w:rsidP="00440477">
      <w:pPr>
        <w:pStyle w:val="Example"/>
        <w:ind w:left="130" w:right="115"/>
        <w:rPr>
          <w:ins w:id="4316" w:author="Russ Ott" w:date="2022-05-16T11:54:00Z"/>
        </w:rPr>
      </w:pPr>
      <w:ins w:id="4317" w:author="Russ Ott" w:date="2022-05-16T11:54:00Z">
        <w:r>
          <w:t xml:space="preserve">            &lt;reference value="#ProblemObs_1_PS1"/&gt;</w:t>
        </w:r>
      </w:ins>
    </w:p>
    <w:p w14:paraId="62CB64DD" w14:textId="77777777" w:rsidR="00440477" w:rsidRDefault="00440477" w:rsidP="00440477">
      <w:pPr>
        <w:pStyle w:val="Example"/>
        <w:ind w:left="130" w:right="115"/>
        <w:rPr>
          <w:ins w:id="4318" w:author="Russ Ott" w:date="2022-05-16T11:54:00Z"/>
        </w:rPr>
      </w:pPr>
      <w:ins w:id="4319" w:author="Russ Ott" w:date="2022-05-16T11:54:00Z">
        <w:r>
          <w:t xml:space="preserve">        &lt;/text&gt;</w:t>
        </w:r>
      </w:ins>
    </w:p>
    <w:p w14:paraId="2FE94B3A" w14:textId="77777777" w:rsidR="00440477" w:rsidRDefault="00440477" w:rsidP="00440477">
      <w:pPr>
        <w:pStyle w:val="Example"/>
        <w:ind w:left="130" w:right="115"/>
        <w:rPr>
          <w:ins w:id="4320" w:author="Russ Ott" w:date="2022-05-16T11:54:00Z"/>
        </w:rPr>
      </w:pPr>
      <w:ins w:id="4321" w:author="Russ Ott" w:date="2022-05-16T11:54:00Z">
        <w:r>
          <w:t xml:space="preserve">        &lt;</w:t>
        </w:r>
        <w:proofErr w:type="spellStart"/>
        <w:r>
          <w:t>statusCode</w:t>
        </w:r>
        <w:proofErr w:type="spellEnd"/>
        <w:r>
          <w:t xml:space="preserve"> code="completed"/&gt;</w:t>
        </w:r>
      </w:ins>
    </w:p>
    <w:p w14:paraId="23F7BADA" w14:textId="77777777" w:rsidR="00440477" w:rsidRDefault="00440477" w:rsidP="00440477">
      <w:pPr>
        <w:pStyle w:val="Example"/>
        <w:ind w:left="130" w:right="115"/>
        <w:rPr>
          <w:ins w:id="4322" w:author="Russ Ott" w:date="2022-05-16T11:54:00Z"/>
        </w:rPr>
      </w:pPr>
      <w:ins w:id="4323" w:author="Russ Ott" w:date="2022-05-16T11:54:00Z">
        <w:r>
          <w:t xml:space="preserve">        </w:t>
        </w:r>
        <w:proofErr w:type="gramStart"/>
        <w:r>
          <w:t>&lt;!--</w:t>
        </w:r>
        <w:proofErr w:type="gramEnd"/>
        <w:r>
          <w:t xml:space="preserve"> SHALL to the year (MAY be more specific) --&gt;</w:t>
        </w:r>
      </w:ins>
    </w:p>
    <w:p w14:paraId="71C7FB4F" w14:textId="77777777" w:rsidR="00440477" w:rsidRDefault="00440477" w:rsidP="00440477">
      <w:pPr>
        <w:pStyle w:val="Example"/>
        <w:ind w:left="130" w:right="115"/>
        <w:rPr>
          <w:ins w:id="4324" w:author="Russ Ott" w:date="2022-05-16T11:54:00Z"/>
        </w:rPr>
      </w:pPr>
      <w:ins w:id="4325" w:author="Russ Ott" w:date="2022-05-16T11:54:00Z">
        <w:r>
          <w:t xml:space="preserve">        &lt;</w:t>
        </w:r>
        <w:proofErr w:type="spellStart"/>
        <w:r>
          <w:t>effectiveTime</w:t>
        </w:r>
        <w:proofErr w:type="spellEnd"/>
        <w:r>
          <w:t xml:space="preserve"> value="200802"/&gt;</w:t>
        </w:r>
      </w:ins>
    </w:p>
    <w:p w14:paraId="2000F5CB" w14:textId="77777777" w:rsidR="00440477" w:rsidRDefault="00440477" w:rsidP="00440477">
      <w:pPr>
        <w:pStyle w:val="Example"/>
        <w:ind w:left="130" w:right="115"/>
        <w:rPr>
          <w:ins w:id="4326" w:author="Russ Ott" w:date="2022-05-16T11:54:00Z"/>
        </w:rPr>
      </w:pPr>
      <w:ins w:id="4327" w:author="Russ Ott" w:date="2022-05-16T11:54:00Z">
        <w:r>
          <w:t xml:space="preserve">    &lt;/act&gt;</w:t>
        </w:r>
      </w:ins>
    </w:p>
    <w:p w14:paraId="5FE23C65" w14:textId="77777777" w:rsidR="00440477" w:rsidRDefault="00440477" w:rsidP="00440477">
      <w:pPr>
        <w:pStyle w:val="Example"/>
        <w:ind w:left="130" w:right="115"/>
        <w:rPr>
          <w:ins w:id="4328" w:author="Russ Ott" w:date="2022-05-16T11:54:00Z"/>
        </w:rPr>
      </w:pPr>
      <w:ins w:id="4329" w:author="Russ Ott" w:date="2022-05-16T11:54:00Z">
        <w:r>
          <w:t>&lt;/</w:t>
        </w:r>
        <w:proofErr w:type="spellStart"/>
        <w:r>
          <w:t>entryRelationship</w:t>
        </w:r>
        <w:proofErr w:type="spellEnd"/>
        <w:r>
          <w:t>&gt;</w:t>
        </w:r>
      </w:ins>
    </w:p>
    <w:p w14:paraId="0533CBC2" w14:textId="77777777" w:rsidR="00440477" w:rsidRDefault="00440477" w:rsidP="00440477">
      <w:pPr>
        <w:pStyle w:val="BodyText"/>
        <w:rPr>
          <w:ins w:id="4330" w:author="Russ Ott" w:date="2022-05-16T11:54:00Z"/>
        </w:rPr>
      </w:pPr>
    </w:p>
    <w:p w14:paraId="2F1C7585" w14:textId="77777777" w:rsidR="00440477" w:rsidRDefault="00440477" w:rsidP="00440477">
      <w:pPr>
        <w:pStyle w:val="Heading2nospace"/>
        <w:rPr>
          <w:ins w:id="4331" w:author="Russ Ott" w:date="2022-05-16T11:54:00Z"/>
        </w:rPr>
      </w:pPr>
      <w:bookmarkStart w:id="4332" w:name="E_Gender_Identity_Observation_V3"/>
      <w:bookmarkStart w:id="4333" w:name="_Toc103325892"/>
      <w:ins w:id="4334" w:author="Russ Ott" w:date="2022-05-16T11:54:00Z">
        <w:r>
          <w:t>Gender Identity Observation (V3)</w:t>
        </w:r>
        <w:bookmarkEnd w:id="4332"/>
        <w:bookmarkEnd w:id="4333"/>
      </w:ins>
    </w:p>
    <w:p w14:paraId="71D530F3" w14:textId="77777777" w:rsidR="00440477" w:rsidRDefault="00440477" w:rsidP="00440477">
      <w:pPr>
        <w:pStyle w:val="BracketData"/>
        <w:rPr>
          <w:ins w:id="4335" w:author="Russ Ott" w:date="2022-05-16T11:54:00Z"/>
        </w:rPr>
      </w:pPr>
      <w:ins w:id="4336" w:author="Russ Ott" w:date="2022-05-16T11:54:00Z">
        <w:r>
          <w:t xml:space="preserve">[observation: identifier </w:t>
        </w:r>
        <w:proofErr w:type="gramStart"/>
        <w:r>
          <w:t>urn:hl</w:t>
        </w:r>
        <w:proofErr w:type="gramEnd"/>
        <w:r>
          <w:t>7ii:2.16.840.1.113883.10.20.34.3.45:2022-06-01 (open)]</w:t>
        </w:r>
      </w:ins>
    </w:p>
    <w:p w14:paraId="1AC3DEFA" w14:textId="77777777" w:rsidR="00440477" w:rsidRDefault="00440477" w:rsidP="00440477">
      <w:pPr>
        <w:rPr>
          <w:ins w:id="4337" w:author="Russ Ott" w:date="2022-05-16T11:54:00Z"/>
        </w:rPr>
      </w:pPr>
      <w:ins w:id="4338" w:author="Russ Ott" w:date="2022-05-16T11:54:00Z">
        <w:r>
          <w:t>This observation represents the gender identity of the patient, defined as:</w:t>
        </w:r>
      </w:ins>
    </w:p>
    <w:p w14:paraId="674DEAAB" w14:textId="77777777" w:rsidR="00440477" w:rsidRDefault="00440477" w:rsidP="00440477">
      <w:pPr>
        <w:rPr>
          <w:ins w:id="4339" w:author="Russ Ott" w:date="2022-05-16T11:54:00Z"/>
        </w:rPr>
      </w:pPr>
      <w:ins w:id="4340" w:author="Russ Ott" w:date="2022-05-16T11:54:00Z">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ins>
    </w:p>
    <w:p w14:paraId="333097C2" w14:textId="77777777" w:rsidR="00440477" w:rsidRDefault="00440477" w:rsidP="00440477">
      <w:pPr>
        <w:rPr>
          <w:ins w:id="4341" w:author="Russ Ott" w:date="2022-05-16T11:54:00Z"/>
        </w:rPr>
      </w:pPr>
      <w:ins w:id="4342" w:author="Russ Ott" w:date="2022-05-16T11:54:00Z">
        <w:r>
          <w:t xml:space="preserve">This template follows the guidelines from the HL7 Gender Harmony </w:t>
        </w:r>
        <w:proofErr w:type="gramStart"/>
        <w:r>
          <w:t>project .</w:t>
        </w:r>
        <w:proofErr w:type="gramEnd"/>
        <w:r>
          <w:t xml:space="preserve"> This template is based on C-CDA Social History Observation template.</w:t>
        </w:r>
      </w:ins>
    </w:p>
    <w:p w14:paraId="6A3ACE0F" w14:textId="77777777" w:rsidR="00440477" w:rsidRDefault="00440477" w:rsidP="00440477">
      <w:pPr>
        <w:rPr>
          <w:ins w:id="4343" w:author="Russ Ott" w:date="2022-05-16T11:54:00Z"/>
        </w:rPr>
      </w:pPr>
      <w:ins w:id="4344" w:author="Russ Ott" w:date="2022-05-16T11:54:00Z">
        <w:r>
          <w:t>This observation is not appropriate for recording patient gender (</w:t>
        </w:r>
        <w:proofErr w:type="spellStart"/>
        <w:r>
          <w:t>administrativeGender</w:t>
        </w:r>
        <w:proofErr w:type="spellEnd"/>
        <w:r>
          <w:t>) or birth sex.</w:t>
        </w:r>
      </w:ins>
    </w:p>
    <w:p w14:paraId="6CFFF475" w14:textId="454725C3" w:rsidR="00440477" w:rsidRDefault="00440477" w:rsidP="00440477">
      <w:pPr>
        <w:pStyle w:val="Caption"/>
        <w:rPr>
          <w:ins w:id="4345" w:author="Russ Ott" w:date="2022-05-16T11:54:00Z"/>
        </w:rPr>
      </w:pPr>
      <w:bookmarkStart w:id="4346" w:name="_Toc103325956"/>
      <w:ins w:id="4347" w:author="Russ Ott" w:date="2022-05-16T11:54:00Z">
        <w:r>
          <w:lastRenderedPageBreak/>
          <w:t xml:space="preserve">Table </w:t>
        </w:r>
        <w:r>
          <w:fldChar w:fldCharType="begin"/>
        </w:r>
        <w:r>
          <w:instrText>SEQ Table \* ARABIC</w:instrText>
        </w:r>
        <w:r>
          <w:fldChar w:fldCharType="separate"/>
        </w:r>
        <w:r w:rsidR="00F1669B">
          <w:t>18</w:t>
        </w:r>
        <w:r>
          <w:fldChar w:fldCharType="end"/>
        </w:r>
        <w:r>
          <w:t>: Gender Identity Observation (V3) Constraints Overview</w:t>
        </w:r>
        <w:bookmarkEnd w:id="4346"/>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6ACECF8" w14:textId="77777777" w:rsidTr="00BA7D84">
        <w:trPr>
          <w:cantSplit/>
          <w:tblHeader/>
          <w:jc w:val="center"/>
          <w:ins w:id="4348" w:author="Russ Ott" w:date="2022-05-16T11:54:00Z"/>
        </w:trPr>
        <w:tc>
          <w:tcPr>
            <w:tcW w:w="0" w:type="dxa"/>
            <w:shd w:val="clear" w:color="auto" w:fill="E6E6E6"/>
            <w:noWrap/>
          </w:tcPr>
          <w:p w14:paraId="325212A2" w14:textId="77777777" w:rsidR="00440477" w:rsidRDefault="00440477" w:rsidP="00BA7D84">
            <w:pPr>
              <w:pStyle w:val="TableHead"/>
              <w:rPr>
                <w:ins w:id="4349" w:author="Russ Ott" w:date="2022-05-16T11:54:00Z"/>
              </w:rPr>
            </w:pPr>
            <w:ins w:id="4350" w:author="Russ Ott" w:date="2022-05-16T11:54:00Z">
              <w:r>
                <w:t>XPath</w:t>
              </w:r>
            </w:ins>
          </w:p>
        </w:tc>
        <w:tc>
          <w:tcPr>
            <w:tcW w:w="720" w:type="dxa"/>
            <w:shd w:val="clear" w:color="auto" w:fill="E6E6E6"/>
            <w:noWrap/>
          </w:tcPr>
          <w:p w14:paraId="11A19A82" w14:textId="77777777" w:rsidR="00440477" w:rsidRDefault="00440477" w:rsidP="00BA7D84">
            <w:pPr>
              <w:pStyle w:val="TableHead"/>
              <w:rPr>
                <w:ins w:id="4351" w:author="Russ Ott" w:date="2022-05-16T11:54:00Z"/>
              </w:rPr>
            </w:pPr>
            <w:ins w:id="4352" w:author="Russ Ott" w:date="2022-05-16T11:54:00Z">
              <w:r>
                <w:t>Card.</w:t>
              </w:r>
            </w:ins>
          </w:p>
        </w:tc>
        <w:tc>
          <w:tcPr>
            <w:tcW w:w="1152" w:type="dxa"/>
            <w:shd w:val="clear" w:color="auto" w:fill="E6E6E6"/>
            <w:noWrap/>
          </w:tcPr>
          <w:p w14:paraId="7FB135E7" w14:textId="77777777" w:rsidR="00440477" w:rsidRDefault="00440477" w:rsidP="00BA7D84">
            <w:pPr>
              <w:pStyle w:val="TableHead"/>
              <w:rPr>
                <w:ins w:id="4353" w:author="Russ Ott" w:date="2022-05-16T11:54:00Z"/>
              </w:rPr>
            </w:pPr>
            <w:ins w:id="4354" w:author="Russ Ott" w:date="2022-05-16T11:54:00Z">
              <w:r>
                <w:t>Verb</w:t>
              </w:r>
            </w:ins>
          </w:p>
        </w:tc>
        <w:tc>
          <w:tcPr>
            <w:tcW w:w="864" w:type="dxa"/>
            <w:shd w:val="clear" w:color="auto" w:fill="E6E6E6"/>
            <w:noWrap/>
          </w:tcPr>
          <w:p w14:paraId="4C6DE676" w14:textId="77777777" w:rsidR="00440477" w:rsidRDefault="00440477" w:rsidP="00BA7D84">
            <w:pPr>
              <w:pStyle w:val="TableHead"/>
              <w:rPr>
                <w:ins w:id="4355" w:author="Russ Ott" w:date="2022-05-16T11:54:00Z"/>
              </w:rPr>
            </w:pPr>
            <w:ins w:id="4356" w:author="Russ Ott" w:date="2022-05-16T11:54:00Z">
              <w:r>
                <w:t>Data Type</w:t>
              </w:r>
            </w:ins>
          </w:p>
        </w:tc>
        <w:tc>
          <w:tcPr>
            <w:tcW w:w="864" w:type="dxa"/>
            <w:shd w:val="clear" w:color="auto" w:fill="E6E6E6"/>
            <w:noWrap/>
          </w:tcPr>
          <w:p w14:paraId="2F2F2D56" w14:textId="77777777" w:rsidR="00440477" w:rsidRDefault="00440477" w:rsidP="00BA7D84">
            <w:pPr>
              <w:pStyle w:val="TableHead"/>
              <w:rPr>
                <w:ins w:id="4357" w:author="Russ Ott" w:date="2022-05-16T11:54:00Z"/>
              </w:rPr>
            </w:pPr>
            <w:ins w:id="4358" w:author="Russ Ott" w:date="2022-05-16T11:54:00Z">
              <w:r>
                <w:t>CONF#</w:t>
              </w:r>
            </w:ins>
          </w:p>
        </w:tc>
        <w:tc>
          <w:tcPr>
            <w:tcW w:w="864" w:type="dxa"/>
            <w:shd w:val="clear" w:color="auto" w:fill="E6E6E6"/>
            <w:noWrap/>
          </w:tcPr>
          <w:p w14:paraId="3FEB085F" w14:textId="77777777" w:rsidR="00440477" w:rsidRDefault="00440477" w:rsidP="00BA7D84">
            <w:pPr>
              <w:pStyle w:val="TableHead"/>
              <w:rPr>
                <w:ins w:id="4359" w:author="Russ Ott" w:date="2022-05-16T11:54:00Z"/>
              </w:rPr>
            </w:pPr>
            <w:ins w:id="4360" w:author="Russ Ott" w:date="2022-05-16T11:54:00Z">
              <w:r>
                <w:t>Value</w:t>
              </w:r>
            </w:ins>
          </w:p>
        </w:tc>
      </w:tr>
      <w:tr w:rsidR="00440477" w14:paraId="12C6BCE8" w14:textId="77777777" w:rsidTr="00BA7D84">
        <w:trPr>
          <w:jc w:val="center"/>
          <w:ins w:id="4361" w:author="Russ Ott" w:date="2022-05-16T11:54:00Z"/>
        </w:trPr>
        <w:tc>
          <w:tcPr>
            <w:tcW w:w="10160" w:type="dxa"/>
            <w:gridSpan w:val="6"/>
          </w:tcPr>
          <w:p w14:paraId="230BB25F" w14:textId="77777777" w:rsidR="00440477" w:rsidRDefault="00440477" w:rsidP="00BA7D84">
            <w:pPr>
              <w:pStyle w:val="TableText"/>
              <w:rPr>
                <w:ins w:id="4362" w:author="Russ Ott" w:date="2022-05-16T11:54:00Z"/>
              </w:rPr>
            </w:pPr>
            <w:ins w:id="4363" w:author="Russ Ott" w:date="2022-05-16T11:54:00Z">
              <w:r>
                <w:t>observation (identifier: urn:hl7ii:2.16.840.1.113883.10.20.34.3.45:2022-06-01)</w:t>
              </w:r>
            </w:ins>
          </w:p>
        </w:tc>
      </w:tr>
      <w:tr w:rsidR="00440477" w14:paraId="5A697FB2" w14:textId="77777777" w:rsidTr="00BA7D84">
        <w:trPr>
          <w:jc w:val="center"/>
          <w:ins w:id="4364" w:author="Russ Ott" w:date="2022-05-16T11:54:00Z"/>
        </w:trPr>
        <w:tc>
          <w:tcPr>
            <w:tcW w:w="3345" w:type="dxa"/>
          </w:tcPr>
          <w:p w14:paraId="6D49D450" w14:textId="77777777" w:rsidR="00440477" w:rsidRDefault="00440477" w:rsidP="00BA7D84">
            <w:pPr>
              <w:pStyle w:val="TableText"/>
              <w:rPr>
                <w:ins w:id="4365" w:author="Russ Ott" w:date="2022-05-16T11:54:00Z"/>
              </w:rPr>
            </w:pPr>
            <w:ins w:id="4366" w:author="Russ Ott" w:date="2022-05-16T11:54:00Z">
              <w:r>
                <w:tab/>
                <w:t>@classCode</w:t>
              </w:r>
            </w:ins>
          </w:p>
        </w:tc>
        <w:tc>
          <w:tcPr>
            <w:tcW w:w="720" w:type="dxa"/>
          </w:tcPr>
          <w:p w14:paraId="4462FE91" w14:textId="77777777" w:rsidR="00440477" w:rsidRDefault="00440477" w:rsidP="00BA7D84">
            <w:pPr>
              <w:pStyle w:val="TableText"/>
              <w:rPr>
                <w:ins w:id="4367" w:author="Russ Ott" w:date="2022-05-16T11:54:00Z"/>
              </w:rPr>
            </w:pPr>
            <w:ins w:id="4368" w:author="Russ Ott" w:date="2022-05-16T11:54:00Z">
              <w:r>
                <w:t>1..1</w:t>
              </w:r>
            </w:ins>
          </w:p>
        </w:tc>
        <w:tc>
          <w:tcPr>
            <w:tcW w:w="1152" w:type="dxa"/>
          </w:tcPr>
          <w:p w14:paraId="24CCE41C" w14:textId="77777777" w:rsidR="00440477" w:rsidRDefault="00440477" w:rsidP="00BA7D84">
            <w:pPr>
              <w:pStyle w:val="TableText"/>
              <w:rPr>
                <w:ins w:id="4369" w:author="Russ Ott" w:date="2022-05-16T11:54:00Z"/>
              </w:rPr>
            </w:pPr>
            <w:ins w:id="4370" w:author="Russ Ott" w:date="2022-05-16T11:54:00Z">
              <w:r>
                <w:t>SHALL</w:t>
              </w:r>
            </w:ins>
          </w:p>
        </w:tc>
        <w:tc>
          <w:tcPr>
            <w:tcW w:w="864" w:type="dxa"/>
          </w:tcPr>
          <w:p w14:paraId="6357BB12" w14:textId="77777777" w:rsidR="00440477" w:rsidRDefault="00440477" w:rsidP="00BA7D84">
            <w:pPr>
              <w:pStyle w:val="TableText"/>
              <w:rPr>
                <w:ins w:id="4371" w:author="Russ Ott" w:date="2022-05-16T11:54:00Z"/>
              </w:rPr>
            </w:pPr>
          </w:p>
        </w:tc>
        <w:tc>
          <w:tcPr>
            <w:tcW w:w="1104" w:type="dxa"/>
          </w:tcPr>
          <w:p w14:paraId="37B08485" w14:textId="558089AC" w:rsidR="00440477" w:rsidRDefault="001C172D" w:rsidP="00BA7D84">
            <w:pPr>
              <w:pStyle w:val="TableText"/>
              <w:rPr>
                <w:ins w:id="4372" w:author="Russ Ott" w:date="2022-05-16T11:54:00Z"/>
              </w:rPr>
            </w:pPr>
            <w:ins w:id="4373" w:author="Russ Ott" w:date="2022-05-16T11:54:00Z">
              <w:r>
                <w:fldChar w:fldCharType="begin"/>
              </w:r>
              <w:r>
                <w:instrText xml:space="preserve"> HYPERLINK \l "C_4515-1230" \h </w:instrText>
              </w:r>
              <w:r>
                <w:fldChar w:fldCharType="separate"/>
              </w:r>
              <w:r w:rsidR="00440477">
                <w:rPr>
                  <w:rStyle w:val="HyperlinkText9pt"/>
                </w:rPr>
                <w:t>4515-1230</w:t>
              </w:r>
              <w:r>
                <w:rPr>
                  <w:rStyle w:val="HyperlinkText9pt"/>
                </w:rPr>
                <w:fldChar w:fldCharType="end"/>
              </w:r>
            </w:ins>
          </w:p>
        </w:tc>
        <w:tc>
          <w:tcPr>
            <w:tcW w:w="2975" w:type="dxa"/>
          </w:tcPr>
          <w:p w14:paraId="09D8BA23" w14:textId="77777777" w:rsidR="00440477" w:rsidRDefault="00440477" w:rsidP="00BA7D84">
            <w:pPr>
              <w:pStyle w:val="TableText"/>
              <w:rPr>
                <w:ins w:id="4374" w:author="Russ Ott" w:date="2022-05-16T11:54:00Z"/>
              </w:rPr>
            </w:pPr>
            <w:ins w:id="4375" w:author="Russ Ott" w:date="2022-05-16T11:54:00Z">
              <w:r>
                <w:t>urn:oid:2.16.840.1.113883.5.6 (HL7ActClass) = OBS</w:t>
              </w:r>
            </w:ins>
          </w:p>
        </w:tc>
      </w:tr>
      <w:tr w:rsidR="00440477" w14:paraId="2E369D0A" w14:textId="77777777" w:rsidTr="00BA7D84">
        <w:trPr>
          <w:jc w:val="center"/>
          <w:ins w:id="4376" w:author="Russ Ott" w:date="2022-05-16T11:54:00Z"/>
        </w:trPr>
        <w:tc>
          <w:tcPr>
            <w:tcW w:w="3345" w:type="dxa"/>
          </w:tcPr>
          <w:p w14:paraId="1C54A53C" w14:textId="77777777" w:rsidR="00440477" w:rsidRDefault="00440477" w:rsidP="00BA7D84">
            <w:pPr>
              <w:pStyle w:val="TableText"/>
              <w:rPr>
                <w:ins w:id="4377" w:author="Russ Ott" w:date="2022-05-16T11:54:00Z"/>
              </w:rPr>
            </w:pPr>
            <w:ins w:id="4378" w:author="Russ Ott" w:date="2022-05-16T11:54:00Z">
              <w:r>
                <w:tab/>
                <w:t>@moodCode</w:t>
              </w:r>
            </w:ins>
          </w:p>
        </w:tc>
        <w:tc>
          <w:tcPr>
            <w:tcW w:w="720" w:type="dxa"/>
          </w:tcPr>
          <w:p w14:paraId="7653B2E7" w14:textId="77777777" w:rsidR="00440477" w:rsidRDefault="00440477" w:rsidP="00BA7D84">
            <w:pPr>
              <w:pStyle w:val="TableText"/>
              <w:rPr>
                <w:ins w:id="4379" w:author="Russ Ott" w:date="2022-05-16T11:54:00Z"/>
              </w:rPr>
            </w:pPr>
            <w:ins w:id="4380" w:author="Russ Ott" w:date="2022-05-16T11:54:00Z">
              <w:r>
                <w:t>1..1</w:t>
              </w:r>
            </w:ins>
          </w:p>
        </w:tc>
        <w:tc>
          <w:tcPr>
            <w:tcW w:w="1152" w:type="dxa"/>
          </w:tcPr>
          <w:p w14:paraId="04034C65" w14:textId="77777777" w:rsidR="00440477" w:rsidRDefault="00440477" w:rsidP="00BA7D84">
            <w:pPr>
              <w:pStyle w:val="TableText"/>
              <w:rPr>
                <w:ins w:id="4381" w:author="Russ Ott" w:date="2022-05-16T11:54:00Z"/>
              </w:rPr>
            </w:pPr>
            <w:ins w:id="4382" w:author="Russ Ott" w:date="2022-05-16T11:54:00Z">
              <w:r>
                <w:t>SHALL</w:t>
              </w:r>
            </w:ins>
          </w:p>
        </w:tc>
        <w:tc>
          <w:tcPr>
            <w:tcW w:w="864" w:type="dxa"/>
          </w:tcPr>
          <w:p w14:paraId="0D967791" w14:textId="77777777" w:rsidR="00440477" w:rsidRDefault="00440477" w:rsidP="00BA7D84">
            <w:pPr>
              <w:pStyle w:val="TableText"/>
              <w:rPr>
                <w:ins w:id="4383" w:author="Russ Ott" w:date="2022-05-16T11:54:00Z"/>
              </w:rPr>
            </w:pPr>
          </w:p>
        </w:tc>
        <w:tc>
          <w:tcPr>
            <w:tcW w:w="1104" w:type="dxa"/>
          </w:tcPr>
          <w:p w14:paraId="6075A3FB" w14:textId="3F2E7189" w:rsidR="00440477" w:rsidRDefault="001C172D" w:rsidP="00BA7D84">
            <w:pPr>
              <w:pStyle w:val="TableText"/>
              <w:rPr>
                <w:ins w:id="4384" w:author="Russ Ott" w:date="2022-05-16T11:54:00Z"/>
              </w:rPr>
            </w:pPr>
            <w:ins w:id="4385" w:author="Russ Ott" w:date="2022-05-16T11:54:00Z">
              <w:r>
                <w:fldChar w:fldCharType="begin"/>
              </w:r>
              <w:r>
                <w:instrText xml:space="preserve"> HYPERLINK \l "C_4515-1231" \h </w:instrText>
              </w:r>
              <w:r>
                <w:fldChar w:fldCharType="separate"/>
              </w:r>
              <w:r w:rsidR="00440477">
                <w:rPr>
                  <w:rStyle w:val="HyperlinkText9pt"/>
                </w:rPr>
                <w:t>4515-1231</w:t>
              </w:r>
              <w:r>
                <w:rPr>
                  <w:rStyle w:val="HyperlinkText9pt"/>
                </w:rPr>
                <w:fldChar w:fldCharType="end"/>
              </w:r>
            </w:ins>
          </w:p>
        </w:tc>
        <w:tc>
          <w:tcPr>
            <w:tcW w:w="2975" w:type="dxa"/>
          </w:tcPr>
          <w:p w14:paraId="1C20B7C4" w14:textId="77777777" w:rsidR="00440477" w:rsidRDefault="00440477" w:rsidP="00BA7D84">
            <w:pPr>
              <w:pStyle w:val="TableText"/>
              <w:rPr>
                <w:ins w:id="4386" w:author="Russ Ott" w:date="2022-05-16T11:54:00Z"/>
              </w:rPr>
            </w:pPr>
            <w:ins w:id="4387" w:author="Russ Ott" w:date="2022-05-16T11:54:00Z">
              <w:r>
                <w:t>urn:oid:2.16.840.1.113883.5.1001 (HL7ActMood) = EVN</w:t>
              </w:r>
            </w:ins>
          </w:p>
        </w:tc>
      </w:tr>
      <w:tr w:rsidR="00440477" w14:paraId="43EEFEB8" w14:textId="77777777" w:rsidTr="00BA7D84">
        <w:trPr>
          <w:jc w:val="center"/>
          <w:ins w:id="4388" w:author="Russ Ott" w:date="2022-05-16T11:54:00Z"/>
        </w:trPr>
        <w:tc>
          <w:tcPr>
            <w:tcW w:w="3345" w:type="dxa"/>
          </w:tcPr>
          <w:p w14:paraId="00336360" w14:textId="77777777" w:rsidR="00440477" w:rsidRDefault="00440477" w:rsidP="00BA7D84">
            <w:pPr>
              <w:pStyle w:val="TableText"/>
              <w:rPr>
                <w:ins w:id="4389" w:author="Russ Ott" w:date="2022-05-16T11:54:00Z"/>
              </w:rPr>
            </w:pPr>
            <w:ins w:id="4390" w:author="Russ Ott" w:date="2022-05-16T11:54:00Z">
              <w:r>
                <w:tab/>
                <w:t>templateId</w:t>
              </w:r>
            </w:ins>
          </w:p>
        </w:tc>
        <w:tc>
          <w:tcPr>
            <w:tcW w:w="720" w:type="dxa"/>
          </w:tcPr>
          <w:p w14:paraId="4E780C14" w14:textId="77777777" w:rsidR="00440477" w:rsidRDefault="00440477" w:rsidP="00BA7D84">
            <w:pPr>
              <w:pStyle w:val="TableText"/>
              <w:rPr>
                <w:ins w:id="4391" w:author="Russ Ott" w:date="2022-05-16T11:54:00Z"/>
              </w:rPr>
            </w:pPr>
            <w:ins w:id="4392" w:author="Russ Ott" w:date="2022-05-16T11:54:00Z">
              <w:r>
                <w:t>1..1</w:t>
              </w:r>
            </w:ins>
          </w:p>
        </w:tc>
        <w:tc>
          <w:tcPr>
            <w:tcW w:w="1152" w:type="dxa"/>
          </w:tcPr>
          <w:p w14:paraId="6E742991" w14:textId="77777777" w:rsidR="00440477" w:rsidRDefault="00440477" w:rsidP="00BA7D84">
            <w:pPr>
              <w:pStyle w:val="TableText"/>
              <w:rPr>
                <w:ins w:id="4393" w:author="Russ Ott" w:date="2022-05-16T11:54:00Z"/>
              </w:rPr>
            </w:pPr>
            <w:ins w:id="4394" w:author="Russ Ott" w:date="2022-05-16T11:54:00Z">
              <w:r>
                <w:t>SHALL</w:t>
              </w:r>
            </w:ins>
          </w:p>
        </w:tc>
        <w:tc>
          <w:tcPr>
            <w:tcW w:w="864" w:type="dxa"/>
          </w:tcPr>
          <w:p w14:paraId="796B80C8" w14:textId="77777777" w:rsidR="00440477" w:rsidRDefault="00440477" w:rsidP="00BA7D84">
            <w:pPr>
              <w:pStyle w:val="TableText"/>
              <w:rPr>
                <w:ins w:id="4395" w:author="Russ Ott" w:date="2022-05-16T11:54:00Z"/>
              </w:rPr>
            </w:pPr>
          </w:p>
        </w:tc>
        <w:tc>
          <w:tcPr>
            <w:tcW w:w="1104" w:type="dxa"/>
          </w:tcPr>
          <w:p w14:paraId="2C386215" w14:textId="73C67DBE" w:rsidR="00440477" w:rsidRDefault="001C172D" w:rsidP="00BA7D84">
            <w:pPr>
              <w:pStyle w:val="TableText"/>
              <w:rPr>
                <w:ins w:id="4396" w:author="Russ Ott" w:date="2022-05-16T11:54:00Z"/>
              </w:rPr>
            </w:pPr>
            <w:ins w:id="4397" w:author="Russ Ott" w:date="2022-05-16T11:54:00Z">
              <w:r>
                <w:fldChar w:fldCharType="begin"/>
              </w:r>
              <w:r>
                <w:instrText xml:space="preserve"> HYPERLINK \l "C_4515-1221" \h </w:instrText>
              </w:r>
              <w:r>
                <w:fldChar w:fldCharType="separate"/>
              </w:r>
              <w:r w:rsidR="00440477">
                <w:rPr>
                  <w:rStyle w:val="HyperlinkText9pt"/>
                </w:rPr>
                <w:t>4515-1221</w:t>
              </w:r>
              <w:r>
                <w:rPr>
                  <w:rStyle w:val="HyperlinkText9pt"/>
                </w:rPr>
                <w:fldChar w:fldCharType="end"/>
              </w:r>
            </w:ins>
          </w:p>
        </w:tc>
        <w:tc>
          <w:tcPr>
            <w:tcW w:w="2975" w:type="dxa"/>
          </w:tcPr>
          <w:p w14:paraId="0A1788FD" w14:textId="77777777" w:rsidR="00440477" w:rsidRDefault="00440477" w:rsidP="00BA7D84">
            <w:pPr>
              <w:pStyle w:val="TableText"/>
              <w:rPr>
                <w:ins w:id="4398" w:author="Russ Ott" w:date="2022-05-16T11:54:00Z"/>
              </w:rPr>
            </w:pPr>
          </w:p>
        </w:tc>
      </w:tr>
      <w:tr w:rsidR="00440477" w14:paraId="23420D5F" w14:textId="77777777" w:rsidTr="00BA7D84">
        <w:trPr>
          <w:jc w:val="center"/>
          <w:ins w:id="4399" w:author="Russ Ott" w:date="2022-05-16T11:54:00Z"/>
        </w:trPr>
        <w:tc>
          <w:tcPr>
            <w:tcW w:w="3345" w:type="dxa"/>
          </w:tcPr>
          <w:p w14:paraId="42AEA426" w14:textId="77777777" w:rsidR="00440477" w:rsidRDefault="00440477" w:rsidP="00BA7D84">
            <w:pPr>
              <w:pStyle w:val="TableText"/>
              <w:rPr>
                <w:ins w:id="4400" w:author="Russ Ott" w:date="2022-05-16T11:54:00Z"/>
              </w:rPr>
            </w:pPr>
            <w:ins w:id="4401" w:author="Russ Ott" w:date="2022-05-16T11:54:00Z">
              <w:r>
                <w:tab/>
              </w:r>
              <w:r>
                <w:tab/>
                <w:t>@root</w:t>
              </w:r>
            </w:ins>
          </w:p>
        </w:tc>
        <w:tc>
          <w:tcPr>
            <w:tcW w:w="720" w:type="dxa"/>
          </w:tcPr>
          <w:p w14:paraId="40DC0E56" w14:textId="77777777" w:rsidR="00440477" w:rsidRDefault="00440477" w:rsidP="00BA7D84">
            <w:pPr>
              <w:pStyle w:val="TableText"/>
              <w:rPr>
                <w:ins w:id="4402" w:author="Russ Ott" w:date="2022-05-16T11:54:00Z"/>
              </w:rPr>
            </w:pPr>
            <w:ins w:id="4403" w:author="Russ Ott" w:date="2022-05-16T11:54:00Z">
              <w:r>
                <w:t>1..1</w:t>
              </w:r>
            </w:ins>
          </w:p>
        </w:tc>
        <w:tc>
          <w:tcPr>
            <w:tcW w:w="1152" w:type="dxa"/>
          </w:tcPr>
          <w:p w14:paraId="551ECC7D" w14:textId="77777777" w:rsidR="00440477" w:rsidRDefault="00440477" w:rsidP="00BA7D84">
            <w:pPr>
              <w:pStyle w:val="TableText"/>
              <w:rPr>
                <w:ins w:id="4404" w:author="Russ Ott" w:date="2022-05-16T11:54:00Z"/>
              </w:rPr>
            </w:pPr>
            <w:ins w:id="4405" w:author="Russ Ott" w:date="2022-05-16T11:54:00Z">
              <w:r>
                <w:t>SHALL</w:t>
              </w:r>
            </w:ins>
          </w:p>
        </w:tc>
        <w:tc>
          <w:tcPr>
            <w:tcW w:w="864" w:type="dxa"/>
          </w:tcPr>
          <w:p w14:paraId="1997A9AF" w14:textId="77777777" w:rsidR="00440477" w:rsidRDefault="00440477" w:rsidP="00BA7D84">
            <w:pPr>
              <w:pStyle w:val="TableText"/>
              <w:rPr>
                <w:ins w:id="4406" w:author="Russ Ott" w:date="2022-05-16T11:54:00Z"/>
              </w:rPr>
            </w:pPr>
          </w:p>
        </w:tc>
        <w:tc>
          <w:tcPr>
            <w:tcW w:w="1104" w:type="dxa"/>
          </w:tcPr>
          <w:p w14:paraId="6A5562FB" w14:textId="20D2CE39" w:rsidR="00440477" w:rsidRDefault="001C172D" w:rsidP="00BA7D84">
            <w:pPr>
              <w:pStyle w:val="TableText"/>
              <w:rPr>
                <w:ins w:id="4407" w:author="Russ Ott" w:date="2022-05-16T11:54:00Z"/>
              </w:rPr>
            </w:pPr>
            <w:ins w:id="4408" w:author="Russ Ott" w:date="2022-05-16T11:54:00Z">
              <w:r>
                <w:fldChar w:fldCharType="begin"/>
              </w:r>
              <w:r>
                <w:instrText xml:space="preserve"> HYPERLINK \l "C_4515-1225" \h </w:instrText>
              </w:r>
              <w:r>
                <w:fldChar w:fldCharType="separate"/>
              </w:r>
              <w:r w:rsidR="00440477">
                <w:rPr>
                  <w:rStyle w:val="HyperlinkText9pt"/>
                </w:rPr>
                <w:t>4515-1225</w:t>
              </w:r>
              <w:r>
                <w:rPr>
                  <w:rStyle w:val="HyperlinkText9pt"/>
                </w:rPr>
                <w:fldChar w:fldCharType="end"/>
              </w:r>
            </w:ins>
          </w:p>
        </w:tc>
        <w:tc>
          <w:tcPr>
            <w:tcW w:w="2975" w:type="dxa"/>
          </w:tcPr>
          <w:p w14:paraId="68C3312A" w14:textId="77777777" w:rsidR="00440477" w:rsidRDefault="00440477" w:rsidP="00BA7D84">
            <w:pPr>
              <w:pStyle w:val="TableText"/>
              <w:rPr>
                <w:ins w:id="4409" w:author="Russ Ott" w:date="2022-05-16T11:54:00Z"/>
              </w:rPr>
            </w:pPr>
            <w:ins w:id="4410" w:author="Russ Ott" w:date="2022-05-16T11:54:00Z">
              <w:r>
                <w:t>2.16.840.1.113883.10.20.34.3.45</w:t>
              </w:r>
            </w:ins>
          </w:p>
        </w:tc>
      </w:tr>
      <w:tr w:rsidR="00440477" w14:paraId="4E1F0A5B" w14:textId="77777777" w:rsidTr="00BA7D84">
        <w:trPr>
          <w:jc w:val="center"/>
          <w:ins w:id="4411" w:author="Russ Ott" w:date="2022-05-16T11:54:00Z"/>
        </w:trPr>
        <w:tc>
          <w:tcPr>
            <w:tcW w:w="3345" w:type="dxa"/>
          </w:tcPr>
          <w:p w14:paraId="3807CBAE" w14:textId="77777777" w:rsidR="00440477" w:rsidRDefault="00440477" w:rsidP="00BA7D84">
            <w:pPr>
              <w:pStyle w:val="TableText"/>
              <w:rPr>
                <w:ins w:id="4412" w:author="Russ Ott" w:date="2022-05-16T11:54:00Z"/>
              </w:rPr>
            </w:pPr>
            <w:ins w:id="4413" w:author="Russ Ott" w:date="2022-05-16T11:54:00Z">
              <w:r>
                <w:tab/>
              </w:r>
              <w:r>
                <w:tab/>
                <w:t>@extension</w:t>
              </w:r>
            </w:ins>
          </w:p>
        </w:tc>
        <w:tc>
          <w:tcPr>
            <w:tcW w:w="720" w:type="dxa"/>
          </w:tcPr>
          <w:p w14:paraId="1E1DA7B5" w14:textId="77777777" w:rsidR="00440477" w:rsidRDefault="00440477" w:rsidP="00BA7D84">
            <w:pPr>
              <w:pStyle w:val="TableText"/>
              <w:rPr>
                <w:ins w:id="4414" w:author="Russ Ott" w:date="2022-05-16T11:54:00Z"/>
              </w:rPr>
            </w:pPr>
            <w:ins w:id="4415" w:author="Russ Ott" w:date="2022-05-16T11:54:00Z">
              <w:r>
                <w:t>1..1</w:t>
              </w:r>
            </w:ins>
          </w:p>
        </w:tc>
        <w:tc>
          <w:tcPr>
            <w:tcW w:w="1152" w:type="dxa"/>
          </w:tcPr>
          <w:p w14:paraId="72B787E5" w14:textId="77777777" w:rsidR="00440477" w:rsidRDefault="00440477" w:rsidP="00BA7D84">
            <w:pPr>
              <w:pStyle w:val="TableText"/>
              <w:rPr>
                <w:ins w:id="4416" w:author="Russ Ott" w:date="2022-05-16T11:54:00Z"/>
              </w:rPr>
            </w:pPr>
            <w:ins w:id="4417" w:author="Russ Ott" w:date="2022-05-16T11:54:00Z">
              <w:r>
                <w:t>SHALL</w:t>
              </w:r>
            </w:ins>
          </w:p>
        </w:tc>
        <w:tc>
          <w:tcPr>
            <w:tcW w:w="864" w:type="dxa"/>
          </w:tcPr>
          <w:p w14:paraId="05E53E6D" w14:textId="77777777" w:rsidR="00440477" w:rsidRDefault="00440477" w:rsidP="00BA7D84">
            <w:pPr>
              <w:pStyle w:val="TableText"/>
              <w:rPr>
                <w:ins w:id="4418" w:author="Russ Ott" w:date="2022-05-16T11:54:00Z"/>
              </w:rPr>
            </w:pPr>
          </w:p>
        </w:tc>
        <w:tc>
          <w:tcPr>
            <w:tcW w:w="1104" w:type="dxa"/>
          </w:tcPr>
          <w:p w14:paraId="4698942B" w14:textId="523E1F45" w:rsidR="00440477" w:rsidRDefault="001C172D" w:rsidP="00BA7D84">
            <w:pPr>
              <w:pStyle w:val="TableText"/>
              <w:rPr>
                <w:ins w:id="4419" w:author="Russ Ott" w:date="2022-05-16T11:54:00Z"/>
              </w:rPr>
            </w:pPr>
            <w:ins w:id="4420" w:author="Russ Ott" w:date="2022-05-16T11:54:00Z">
              <w:r>
                <w:fldChar w:fldCharType="begin"/>
              </w:r>
              <w:r>
                <w:instrText xml:space="preserve"> HYPERLINK \l "C_4515-1226" \h </w:instrText>
              </w:r>
              <w:r>
                <w:fldChar w:fldCharType="separate"/>
              </w:r>
              <w:r w:rsidR="00440477">
                <w:rPr>
                  <w:rStyle w:val="HyperlinkText9pt"/>
                </w:rPr>
                <w:t>4515-1226</w:t>
              </w:r>
              <w:r>
                <w:rPr>
                  <w:rStyle w:val="HyperlinkText9pt"/>
                </w:rPr>
                <w:fldChar w:fldCharType="end"/>
              </w:r>
            </w:ins>
          </w:p>
        </w:tc>
        <w:tc>
          <w:tcPr>
            <w:tcW w:w="2975" w:type="dxa"/>
          </w:tcPr>
          <w:p w14:paraId="667914C7" w14:textId="77777777" w:rsidR="00440477" w:rsidRDefault="00440477" w:rsidP="00BA7D84">
            <w:pPr>
              <w:pStyle w:val="TableText"/>
              <w:rPr>
                <w:ins w:id="4421" w:author="Russ Ott" w:date="2022-05-16T11:54:00Z"/>
              </w:rPr>
            </w:pPr>
            <w:ins w:id="4422" w:author="Russ Ott" w:date="2022-05-16T11:54:00Z">
              <w:r>
                <w:t>2022-06-01</w:t>
              </w:r>
            </w:ins>
          </w:p>
        </w:tc>
      </w:tr>
      <w:tr w:rsidR="00440477" w14:paraId="7102C947" w14:textId="77777777" w:rsidTr="00BA7D84">
        <w:trPr>
          <w:jc w:val="center"/>
          <w:ins w:id="4423" w:author="Russ Ott" w:date="2022-05-16T11:54:00Z"/>
        </w:trPr>
        <w:tc>
          <w:tcPr>
            <w:tcW w:w="3345" w:type="dxa"/>
          </w:tcPr>
          <w:p w14:paraId="17DD2CC3" w14:textId="77777777" w:rsidR="00440477" w:rsidRDefault="00440477" w:rsidP="00BA7D84">
            <w:pPr>
              <w:pStyle w:val="TableText"/>
              <w:rPr>
                <w:ins w:id="4424" w:author="Russ Ott" w:date="2022-05-16T11:54:00Z"/>
              </w:rPr>
            </w:pPr>
            <w:ins w:id="4425" w:author="Russ Ott" w:date="2022-05-16T11:54:00Z">
              <w:r>
                <w:tab/>
                <w:t>code</w:t>
              </w:r>
            </w:ins>
          </w:p>
        </w:tc>
        <w:tc>
          <w:tcPr>
            <w:tcW w:w="720" w:type="dxa"/>
          </w:tcPr>
          <w:p w14:paraId="1B0AF74E" w14:textId="77777777" w:rsidR="00440477" w:rsidRDefault="00440477" w:rsidP="00BA7D84">
            <w:pPr>
              <w:pStyle w:val="TableText"/>
              <w:rPr>
                <w:ins w:id="4426" w:author="Russ Ott" w:date="2022-05-16T11:54:00Z"/>
              </w:rPr>
            </w:pPr>
            <w:ins w:id="4427" w:author="Russ Ott" w:date="2022-05-16T11:54:00Z">
              <w:r>
                <w:t>1..1</w:t>
              </w:r>
            </w:ins>
          </w:p>
        </w:tc>
        <w:tc>
          <w:tcPr>
            <w:tcW w:w="1152" w:type="dxa"/>
          </w:tcPr>
          <w:p w14:paraId="0EBE233C" w14:textId="77777777" w:rsidR="00440477" w:rsidRDefault="00440477" w:rsidP="00BA7D84">
            <w:pPr>
              <w:pStyle w:val="TableText"/>
              <w:rPr>
                <w:ins w:id="4428" w:author="Russ Ott" w:date="2022-05-16T11:54:00Z"/>
              </w:rPr>
            </w:pPr>
            <w:ins w:id="4429" w:author="Russ Ott" w:date="2022-05-16T11:54:00Z">
              <w:r>
                <w:t>SHALL</w:t>
              </w:r>
            </w:ins>
          </w:p>
        </w:tc>
        <w:tc>
          <w:tcPr>
            <w:tcW w:w="864" w:type="dxa"/>
          </w:tcPr>
          <w:p w14:paraId="2F5A7B9B" w14:textId="77777777" w:rsidR="00440477" w:rsidRDefault="00440477" w:rsidP="00BA7D84">
            <w:pPr>
              <w:pStyle w:val="TableText"/>
              <w:rPr>
                <w:ins w:id="4430" w:author="Russ Ott" w:date="2022-05-16T11:54:00Z"/>
              </w:rPr>
            </w:pPr>
          </w:p>
        </w:tc>
        <w:tc>
          <w:tcPr>
            <w:tcW w:w="1104" w:type="dxa"/>
          </w:tcPr>
          <w:p w14:paraId="3D44B5BC" w14:textId="34428D9B" w:rsidR="00440477" w:rsidRDefault="001C172D" w:rsidP="00BA7D84">
            <w:pPr>
              <w:pStyle w:val="TableText"/>
              <w:rPr>
                <w:ins w:id="4431" w:author="Russ Ott" w:date="2022-05-16T11:54:00Z"/>
              </w:rPr>
            </w:pPr>
            <w:ins w:id="4432" w:author="Russ Ott" w:date="2022-05-16T11:54:00Z">
              <w:r>
                <w:fldChar w:fldCharType="begin"/>
              </w:r>
              <w:r>
                <w:instrText xml:space="preserve"> HYPERLINK \l "C_4515-1222" \h </w:instrText>
              </w:r>
              <w:r>
                <w:fldChar w:fldCharType="separate"/>
              </w:r>
              <w:r w:rsidR="00440477">
                <w:rPr>
                  <w:rStyle w:val="HyperlinkText9pt"/>
                </w:rPr>
                <w:t>4515-1222</w:t>
              </w:r>
              <w:r>
                <w:rPr>
                  <w:rStyle w:val="HyperlinkText9pt"/>
                </w:rPr>
                <w:fldChar w:fldCharType="end"/>
              </w:r>
            </w:ins>
          </w:p>
        </w:tc>
        <w:tc>
          <w:tcPr>
            <w:tcW w:w="2975" w:type="dxa"/>
          </w:tcPr>
          <w:p w14:paraId="0FFCD1A1" w14:textId="77777777" w:rsidR="00440477" w:rsidRDefault="00440477" w:rsidP="00BA7D84">
            <w:pPr>
              <w:pStyle w:val="TableText"/>
              <w:rPr>
                <w:ins w:id="4433" w:author="Russ Ott" w:date="2022-05-16T11:54:00Z"/>
              </w:rPr>
            </w:pPr>
          </w:p>
        </w:tc>
      </w:tr>
      <w:tr w:rsidR="00440477" w14:paraId="5768780A" w14:textId="77777777" w:rsidTr="00BA7D84">
        <w:trPr>
          <w:jc w:val="center"/>
          <w:ins w:id="4434" w:author="Russ Ott" w:date="2022-05-16T11:54:00Z"/>
        </w:trPr>
        <w:tc>
          <w:tcPr>
            <w:tcW w:w="3345" w:type="dxa"/>
          </w:tcPr>
          <w:p w14:paraId="12F0A70D" w14:textId="77777777" w:rsidR="00440477" w:rsidRDefault="00440477" w:rsidP="00BA7D84">
            <w:pPr>
              <w:pStyle w:val="TableText"/>
              <w:rPr>
                <w:ins w:id="4435" w:author="Russ Ott" w:date="2022-05-16T11:54:00Z"/>
              </w:rPr>
            </w:pPr>
            <w:ins w:id="4436" w:author="Russ Ott" w:date="2022-05-16T11:54:00Z">
              <w:r>
                <w:tab/>
              </w:r>
              <w:r>
                <w:tab/>
                <w:t>@code</w:t>
              </w:r>
            </w:ins>
          </w:p>
        </w:tc>
        <w:tc>
          <w:tcPr>
            <w:tcW w:w="720" w:type="dxa"/>
          </w:tcPr>
          <w:p w14:paraId="354553BF" w14:textId="77777777" w:rsidR="00440477" w:rsidRDefault="00440477" w:rsidP="00BA7D84">
            <w:pPr>
              <w:pStyle w:val="TableText"/>
              <w:rPr>
                <w:ins w:id="4437" w:author="Russ Ott" w:date="2022-05-16T11:54:00Z"/>
              </w:rPr>
            </w:pPr>
            <w:ins w:id="4438" w:author="Russ Ott" w:date="2022-05-16T11:54:00Z">
              <w:r>
                <w:t>1..1</w:t>
              </w:r>
            </w:ins>
          </w:p>
        </w:tc>
        <w:tc>
          <w:tcPr>
            <w:tcW w:w="1152" w:type="dxa"/>
          </w:tcPr>
          <w:p w14:paraId="3FAA9ECD" w14:textId="77777777" w:rsidR="00440477" w:rsidRDefault="00440477" w:rsidP="00BA7D84">
            <w:pPr>
              <w:pStyle w:val="TableText"/>
              <w:rPr>
                <w:ins w:id="4439" w:author="Russ Ott" w:date="2022-05-16T11:54:00Z"/>
              </w:rPr>
            </w:pPr>
            <w:ins w:id="4440" w:author="Russ Ott" w:date="2022-05-16T11:54:00Z">
              <w:r>
                <w:t>SHALL</w:t>
              </w:r>
            </w:ins>
          </w:p>
        </w:tc>
        <w:tc>
          <w:tcPr>
            <w:tcW w:w="864" w:type="dxa"/>
          </w:tcPr>
          <w:p w14:paraId="0F9B0534" w14:textId="77777777" w:rsidR="00440477" w:rsidRDefault="00440477" w:rsidP="00BA7D84">
            <w:pPr>
              <w:pStyle w:val="TableText"/>
              <w:rPr>
                <w:ins w:id="4441" w:author="Russ Ott" w:date="2022-05-16T11:54:00Z"/>
              </w:rPr>
            </w:pPr>
          </w:p>
        </w:tc>
        <w:tc>
          <w:tcPr>
            <w:tcW w:w="1104" w:type="dxa"/>
          </w:tcPr>
          <w:p w14:paraId="4923507D" w14:textId="783F5097" w:rsidR="00440477" w:rsidRDefault="001C172D" w:rsidP="00BA7D84">
            <w:pPr>
              <w:pStyle w:val="TableText"/>
              <w:rPr>
                <w:ins w:id="4442" w:author="Russ Ott" w:date="2022-05-16T11:54:00Z"/>
              </w:rPr>
            </w:pPr>
            <w:ins w:id="4443" w:author="Russ Ott" w:date="2022-05-16T11:54:00Z">
              <w:r>
                <w:fldChar w:fldCharType="begin"/>
              </w:r>
              <w:r>
                <w:instrText xml:space="preserve"> HYPERLINK \l "C_4515-1227" \h </w:instrText>
              </w:r>
              <w:r>
                <w:fldChar w:fldCharType="separate"/>
              </w:r>
              <w:r w:rsidR="00440477">
                <w:rPr>
                  <w:rStyle w:val="HyperlinkText9pt"/>
                </w:rPr>
                <w:t>4515-1227</w:t>
              </w:r>
              <w:r>
                <w:rPr>
                  <w:rStyle w:val="HyperlinkText9pt"/>
                </w:rPr>
                <w:fldChar w:fldCharType="end"/>
              </w:r>
            </w:ins>
          </w:p>
        </w:tc>
        <w:tc>
          <w:tcPr>
            <w:tcW w:w="2975" w:type="dxa"/>
          </w:tcPr>
          <w:p w14:paraId="6AD3B8E1" w14:textId="219A398A" w:rsidR="00440477" w:rsidRDefault="00440477" w:rsidP="00BA7D84">
            <w:pPr>
              <w:pStyle w:val="TableText"/>
              <w:rPr>
                <w:ins w:id="4444" w:author="Russ Ott" w:date="2022-05-16T11:54:00Z"/>
              </w:rPr>
            </w:pPr>
            <w:ins w:id="4445" w:author="Russ Ott" w:date="2022-05-16T11:54:00Z">
              <w:r>
                <w:t>76691-5</w:t>
              </w:r>
            </w:ins>
          </w:p>
        </w:tc>
      </w:tr>
      <w:tr w:rsidR="00440477" w14:paraId="52E6E0B4" w14:textId="77777777" w:rsidTr="00BA7D84">
        <w:trPr>
          <w:jc w:val="center"/>
          <w:ins w:id="4446" w:author="Russ Ott" w:date="2022-05-16T11:54:00Z"/>
        </w:trPr>
        <w:tc>
          <w:tcPr>
            <w:tcW w:w="3345" w:type="dxa"/>
          </w:tcPr>
          <w:p w14:paraId="5DD1EB7A" w14:textId="77777777" w:rsidR="00440477" w:rsidRDefault="00440477" w:rsidP="00BA7D84">
            <w:pPr>
              <w:pStyle w:val="TableText"/>
              <w:rPr>
                <w:ins w:id="4447" w:author="Russ Ott" w:date="2022-05-16T11:54:00Z"/>
              </w:rPr>
            </w:pPr>
            <w:ins w:id="4448" w:author="Russ Ott" w:date="2022-05-16T11:54:00Z">
              <w:r>
                <w:tab/>
              </w:r>
              <w:r>
                <w:tab/>
                <w:t>@codeSystem</w:t>
              </w:r>
            </w:ins>
          </w:p>
        </w:tc>
        <w:tc>
          <w:tcPr>
            <w:tcW w:w="720" w:type="dxa"/>
          </w:tcPr>
          <w:p w14:paraId="59438AF9" w14:textId="77777777" w:rsidR="00440477" w:rsidRDefault="00440477" w:rsidP="00BA7D84">
            <w:pPr>
              <w:pStyle w:val="TableText"/>
              <w:rPr>
                <w:ins w:id="4449" w:author="Russ Ott" w:date="2022-05-16T11:54:00Z"/>
              </w:rPr>
            </w:pPr>
            <w:ins w:id="4450" w:author="Russ Ott" w:date="2022-05-16T11:54:00Z">
              <w:r>
                <w:t>1..1</w:t>
              </w:r>
            </w:ins>
          </w:p>
        </w:tc>
        <w:tc>
          <w:tcPr>
            <w:tcW w:w="1152" w:type="dxa"/>
          </w:tcPr>
          <w:p w14:paraId="0F3762A1" w14:textId="77777777" w:rsidR="00440477" w:rsidRDefault="00440477" w:rsidP="00BA7D84">
            <w:pPr>
              <w:pStyle w:val="TableText"/>
              <w:rPr>
                <w:ins w:id="4451" w:author="Russ Ott" w:date="2022-05-16T11:54:00Z"/>
              </w:rPr>
            </w:pPr>
            <w:ins w:id="4452" w:author="Russ Ott" w:date="2022-05-16T11:54:00Z">
              <w:r>
                <w:t>SHALL</w:t>
              </w:r>
            </w:ins>
          </w:p>
        </w:tc>
        <w:tc>
          <w:tcPr>
            <w:tcW w:w="864" w:type="dxa"/>
          </w:tcPr>
          <w:p w14:paraId="5ACF6ABE" w14:textId="77777777" w:rsidR="00440477" w:rsidRDefault="00440477" w:rsidP="00BA7D84">
            <w:pPr>
              <w:pStyle w:val="TableText"/>
              <w:rPr>
                <w:ins w:id="4453" w:author="Russ Ott" w:date="2022-05-16T11:54:00Z"/>
              </w:rPr>
            </w:pPr>
          </w:p>
        </w:tc>
        <w:tc>
          <w:tcPr>
            <w:tcW w:w="1104" w:type="dxa"/>
          </w:tcPr>
          <w:p w14:paraId="623ED3F6" w14:textId="3003B687" w:rsidR="00440477" w:rsidRDefault="001C172D" w:rsidP="00BA7D84">
            <w:pPr>
              <w:pStyle w:val="TableText"/>
              <w:rPr>
                <w:ins w:id="4454" w:author="Russ Ott" w:date="2022-05-16T11:54:00Z"/>
              </w:rPr>
            </w:pPr>
            <w:ins w:id="4455" w:author="Russ Ott" w:date="2022-05-16T11:54:00Z">
              <w:r>
                <w:fldChar w:fldCharType="begin"/>
              </w:r>
              <w:r>
                <w:instrText xml:space="preserve"> HYPERLINK \l "C_4515-1228" \h </w:instrText>
              </w:r>
              <w:r>
                <w:fldChar w:fldCharType="separate"/>
              </w:r>
              <w:r w:rsidR="00440477">
                <w:rPr>
                  <w:rStyle w:val="HyperlinkText9pt"/>
                </w:rPr>
                <w:t>4515-1228</w:t>
              </w:r>
              <w:r>
                <w:rPr>
                  <w:rStyle w:val="HyperlinkText9pt"/>
                </w:rPr>
                <w:fldChar w:fldCharType="end"/>
              </w:r>
            </w:ins>
          </w:p>
        </w:tc>
        <w:tc>
          <w:tcPr>
            <w:tcW w:w="2975" w:type="dxa"/>
          </w:tcPr>
          <w:p w14:paraId="1F567583" w14:textId="77777777" w:rsidR="00440477" w:rsidRDefault="00440477" w:rsidP="00BA7D84">
            <w:pPr>
              <w:pStyle w:val="TableText"/>
              <w:rPr>
                <w:ins w:id="4456" w:author="Russ Ott" w:date="2022-05-16T11:54:00Z"/>
              </w:rPr>
            </w:pPr>
            <w:ins w:id="4457" w:author="Russ Ott" w:date="2022-05-16T11:54:00Z">
              <w:r>
                <w:t>urn:oid:2.16.840.1.113883.6.1 (LOINC) = 2.16.840.1.113883.6.1</w:t>
              </w:r>
            </w:ins>
          </w:p>
        </w:tc>
      </w:tr>
      <w:tr w:rsidR="00440477" w14:paraId="4DC1BE40" w14:textId="77777777" w:rsidTr="00BA7D84">
        <w:trPr>
          <w:jc w:val="center"/>
          <w:ins w:id="4458" w:author="Russ Ott" w:date="2022-05-16T11:54:00Z"/>
        </w:trPr>
        <w:tc>
          <w:tcPr>
            <w:tcW w:w="3345" w:type="dxa"/>
          </w:tcPr>
          <w:p w14:paraId="7E47497B" w14:textId="77777777" w:rsidR="00440477" w:rsidRDefault="00440477" w:rsidP="00BA7D84">
            <w:pPr>
              <w:pStyle w:val="TableText"/>
              <w:rPr>
                <w:ins w:id="4459" w:author="Russ Ott" w:date="2022-05-16T11:54:00Z"/>
              </w:rPr>
            </w:pPr>
            <w:ins w:id="4460" w:author="Russ Ott" w:date="2022-05-16T11:54:00Z">
              <w:r>
                <w:tab/>
                <w:t>statusCode</w:t>
              </w:r>
            </w:ins>
          </w:p>
        </w:tc>
        <w:tc>
          <w:tcPr>
            <w:tcW w:w="720" w:type="dxa"/>
          </w:tcPr>
          <w:p w14:paraId="0FDAE9B3" w14:textId="77777777" w:rsidR="00440477" w:rsidRDefault="00440477" w:rsidP="00BA7D84">
            <w:pPr>
              <w:pStyle w:val="TableText"/>
              <w:rPr>
                <w:ins w:id="4461" w:author="Russ Ott" w:date="2022-05-16T11:54:00Z"/>
              </w:rPr>
            </w:pPr>
            <w:ins w:id="4462" w:author="Russ Ott" w:date="2022-05-16T11:54:00Z">
              <w:r>
                <w:t>1..1</w:t>
              </w:r>
            </w:ins>
          </w:p>
        </w:tc>
        <w:tc>
          <w:tcPr>
            <w:tcW w:w="1152" w:type="dxa"/>
          </w:tcPr>
          <w:p w14:paraId="5C442ECC" w14:textId="77777777" w:rsidR="00440477" w:rsidRDefault="00440477" w:rsidP="00BA7D84">
            <w:pPr>
              <w:pStyle w:val="TableText"/>
              <w:rPr>
                <w:ins w:id="4463" w:author="Russ Ott" w:date="2022-05-16T11:54:00Z"/>
              </w:rPr>
            </w:pPr>
            <w:ins w:id="4464" w:author="Russ Ott" w:date="2022-05-16T11:54:00Z">
              <w:r>
                <w:t>SHALL</w:t>
              </w:r>
            </w:ins>
          </w:p>
        </w:tc>
        <w:tc>
          <w:tcPr>
            <w:tcW w:w="864" w:type="dxa"/>
          </w:tcPr>
          <w:p w14:paraId="3EC43FD8" w14:textId="77777777" w:rsidR="00440477" w:rsidRDefault="00440477" w:rsidP="00BA7D84">
            <w:pPr>
              <w:pStyle w:val="TableText"/>
              <w:rPr>
                <w:ins w:id="4465" w:author="Russ Ott" w:date="2022-05-16T11:54:00Z"/>
              </w:rPr>
            </w:pPr>
          </w:p>
        </w:tc>
        <w:tc>
          <w:tcPr>
            <w:tcW w:w="1104" w:type="dxa"/>
          </w:tcPr>
          <w:p w14:paraId="09D2255A" w14:textId="197E34AF" w:rsidR="00440477" w:rsidRDefault="001C172D" w:rsidP="00BA7D84">
            <w:pPr>
              <w:pStyle w:val="TableText"/>
              <w:rPr>
                <w:ins w:id="4466" w:author="Russ Ott" w:date="2022-05-16T11:54:00Z"/>
              </w:rPr>
            </w:pPr>
            <w:ins w:id="4467" w:author="Russ Ott" w:date="2022-05-16T11:54:00Z">
              <w:r>
                <w:fldChar w:fldCharType="begin"/>
              </w:r>
              <w:r>
                <w:instrText xml:space="preserve"> HYPERLINK \l "C_4515-33031" \h </w:instrText>
              </w:r>
              <w:r>
                <w:fldChar w:fldCharType="separate"/>
              </w:r>
              <w:r w:rsidR="00440477">
                <w:rPr>
                  <w:rStyle w:val="HyperlinkText9pt"/>
                </w:rPr>
                <w:t>4515-33031</w:t>
              </w:r>
              <w:r>
                <w:rPr>
                  <w:rStyle w:val="HyperlinkText9pt"/>
                </w:rPr>
                <w:fldChar w:fldCharType="end"/>
              </w:r>
            </w:ins>
          </w:p>
        </w:tc>
        <w:tc>
          <w:tcPr>
            <w:tcW w:w="2975" w:type="dxa"/>
          </w:tcPr>
          <w:p w14:paraId="5DEFA60A" w14:textId="77777777" w:rsidR="00440477" w:rsidRDefault="00440477" w:rsidP="00BA7D84">
            <w:pPr>
              <w:pStyle w:val="TableText"/>
              <w:rPr>
                <w:ins w:id="4468" w:author="Russ Ott" w:date="2022-05-16T11:54:00Z"/>
              </w:rPr>
            </w:pPr>
          </w:p>
        </w:tc>
      </w:tr>
      <w:tr w:rsidR="00440477" w14:paraId="3D9E99F5" w14:textId="77777777" w:rsidTr="00BA7D84">
        <w:trPr>
          <w:jc w:val="center"/>
          <w:ins w:id="4469" w:author="Russ Ott" w:date="2022-05-16T11:54:00Z"/>
        </w:trPr>
        <w:tc>
          <w:tcPr>
            <w:tcW w:w="3345" w:type="dxa"/>
          </w:tcPr>
          <w:p w14:paraId="1CAC7751" w14:textId="77777777" w:rsidR="00440477" w:rsidRDefault="00440477" w:rsidP="00BA7D84">
            <w:pPr>
              <w:pStyle w:val="TableText"/>
              <w:rPr>
                <w:ins w:id="4470" w:author="Russ Ott" w:date="2022-05-16T11:54:00Z"/>
              </w:rPr>
            </w:pPr>
            <w:ins w:id="4471" w:author="Russ Ott" w:date="2022-05-16T11:54:00Z">
              <w:r>
                <w:tab/>
              </w:r>
              <w:r>
                <w:tab/>
                <w:t>@code</w:t>
              </w:r>
            </w:ins>
          </w:p>
        </w:tc>
        <w:tc>
          <w:tcPr>
            <w:tcW w:w="720" w:type="dxa"/>
          </w:tcPr>
          <w:p w14:paraId="1F6A1EA4" w14:textId="77777777" w:rsidR="00440477" w:rsidRDefault="00440477" w:rsidP="00BA7D84">
            <w:pPr>
              <w:pStyle w:val="TableText"/>
              <w:rPr>
                <w:ins w:id="4472" w:author="Russ Ott" w:date="2022-05-16T11:54:00Z"/>
              </w:rPr>
            </w:pPr>
            <w:ins w:id="4473" w:author="Russ Ott" w:date="2022-05-16T11:54:00Z">
              <w:r>
                <w:t>1..1</w:t>
              </w:r>
            </w:ins>
          </w:p>
        </w:tc>
        <w:tc>
          <w:tcPr>
            <w:tcW w:w="1152" w:type="dxa"/>
          </w:tcPr>
          <w:p w14:paraId="4526469B" w14:textId="77777777" w:rsidR="00440477" w:rsidRDefault="00440477" w:rsidP="00BA7D84">
            <w:pPr>
              <w:pStyle w:val="TableText"/>
              <w:rPr>
                <w:ins w:id="4474" w:author="Russ Ott" w:date="2022-05-16T11:54:00Z"/>
              </w:rPr>
            </w:pPr>
            <w:ins w:id="4475" w:author="Russ Ott" w:date="2022-05-16T11:54:00Z">
              <w:r>
                <w:t>SHALL</w:t>
              </w:r>
            </w:ins>
          </w:p>
        </w:tc>
        <w:tc>
          <w:tcPr>
            <w:tcW w:w="864" w:type="dxa"/>
          </w:tcPr>
          <w:p w14:paraId="686F77A8" w14:textId="77777777" w:rsidR="00440477" w:rsidRDefault="00440477" w:rsidP="00BA7D84">
            <w:pPr>
              <w:pStyle w:val="TableText"/>
              <w:rPr>
                <w:ins w:id="4476" w:author="Russ Ott" w:date="2022-05-16T11:54:00Z"/>
              </w:rPr>
            </w:pPr>
          </w:p>
        </w:tc>
        <w:tc>
          <w:tcPr>
            <w:tcW w:w="1104" w:type="dxa"/>
          </w:tcPr>
          <w:p w14:paraId="174E4F96" w14:textId="19B7D6AC" w:rsidR="00440477" w:rsidRDefault="001C172D" w:rsidP="00BA7D84">
            <w:pPr>
              <w:pStyle w:val="TableText"/>
              <w:rPr>
                <w:ins w:id="4477" w:author="Russ Ott" w:date="2022-05-16T11:54:00Z"/>
              </w:rPr>
            </w:pPr>
            <w:ins w:id="4478" w:author="Russ Ott" w:date="2022-05-16T11:54:00Z">
              <w:r>
                <w:fldChar w:fldCharType="begin"/>
              </w:r>
              <w:r>
                <w:instrText xml:space="preserve"> HYPERLINK \l "C_4515-33032" \h </w:instrText>
              </w:r>
              <w:r>
                <w:fldChar w:fldCharType="separate"/>
              </w:r>
              <w:r w:rsidR="00440477">
                <w:rPr>
                  <w:rStyle w:val="HyperlinkText9pt"/>
                </w:rPr>
                <w:t>4515-33032</w:t>
              </w:r>
              <w:r>
                <w:rPr>
                  <w:rStyle w:val="HyperlinkText9pt"/>
                </w:rPr>
                <w:fldChar w:fldCharType="end"/>
              </w:r>
            </w:ins>
          </w:p>
        </w:tc>
        <w:tc>
          <w:tcPr>
            <w:tcW w:w="2975" w:type="dxa"/>
          </w:tcPr>
          <w:p w14:paraId="324FE205" w14:textId="77777777" w:rsidR="00440477" w:rsidRDefault="00440477" w:rsidP="00BA7D84">
            <w:pPr>
              <w:pStyle w:val="TableText"/>
              <w:rPr>
                <w:ins w:id="4479" w:author="Russ Ott" w:date="2022-05-16T11:54:00Z"/>
              </w:rPr>
            </w:pPr>
            <w:ins w:id="4480" w:author="Russ Ott" w:date="2022-05-16T11:54:00Z">
              <w:r>
                <w:t>urn:oid:2.16.840.1.113883.5.14 (HL7ActStatus) = completed</w:t>
              </w:r>
            </w:ins>
          </w:p>
        </w:tc>
      </w:tr>
      <w:tr w:rsidR="00440477" w14:paraId="0EB161C5" w14:textId="77777777" w:rsidTr="00BA7D84">
        <w:trPr>
          <w:jc w:val="center"/>
          <w:ins w:id="4481" w:author="Russ Ott" w:date="2022-05-16T11:54:00Z"/>
        </w:trPr>
        <w:tc>
          <w:tcPr>
            <w:tcW w:w="3345" w:type="dxa"/>
          </w:tcPr>
          <w:p w14:paraId="08851211" w14:textId="77777777" w:rsidR="00440477" w:rsidRDefault="00440477" w:rsidP="00BA7D84">
            <w:pPr>
              <w:pStyle w:val="TableText"/>
              <w:rPr>
                <w:ins w:id="4482" w:author="Russ Ott" w:date="2022-05-16T11:54:00Z"/>
              </w:rPr>
            </w:pPr>
            <w:ins w:id="4483" w:author="Russ Ott" w:date="2022-05-16T11:54:00Z">
              <w:r>
                <w:tab/>
                <w:t>effectiveTime</w:t>
              </w:r>
            </w:ins>
          </w:p>
        </w:tc>
        <w:tc>
          <w:tcPr>
            <w:tcW w:w="720" w:type="dxa"/>
          </w:tcPr>
          <w:p w14:paraId="7412C348" w14:textId="77777777" w:rsidR="00440477" w:rsidRDefault="00440477" w:rsidP="00BA7D84">
            <w:pPr>
              <w:pStyle w:val="TableText"/>
              <w:rPr>
                <w:ins w:id="4484" w:author="Russ Ott" w:date="2022-05-16T11:54:00Z"/>
              </w:rPr>
            </w:pPr>
            <w:ins w:id="4485" w:author="Russ Ott" w:date="2022-05-16T11:54:00Z">
              <w:r>
                <w:t>1..1</w:t>
              </w:r>
            </w:ins>
          </w:p>
        </w:tc>
        <w:tc>
          <w:tcPr>
            <w:tcW w:w="1152" w:type="dxa"/>
          </w:tcPr>
          <w:p w14:paraId="0EDA8856" w14:textId="77777777" w:rsidR="00440477" w:rsidRDefault="00440477" w:rsidP="00BA7D84">
            <w:pPr>
              <w:pStyle w:val="TableText"/>
              <w:rPr>
                <w:ins w:id="4486" w:author="Russ Ott" w:date="2022-05-16T11:54:00Z"/>
              </w:rPr>
            </w:pPr>
            <w:ins w:id="4487" w:author="Russ Ott" w:date="2022-05-16T11:54:00Z">
              <w:r>
                <w:t>SHALL</w:t>
              </w:r>
            </w:ins>
          </w:p>
        </w:tc>
        <w:tc>
          <w:tcPr>
            <w:tcW w:w="864" w:type="dxa"/>
          </w:tcPr>
          <w:p w14:paraId="70AD035C" w14:textId="77777777" w:rsidR="00440477" w:rsidRDefault="00440477" w:rsidP="00BA7D84">
            <w:pPr>
              <w:pStyle w:val="TableText"/>
              <w:rPr>
                <w:ins w:id="4488" w:author="Russ Ott" w:date="2022-05-16T11:54:00Z"/>
              </w:rPr>
            </w:pPr>
          </w:p>
        </w:tc>
        <w:tc>
          <w:tcPr>
            <w:tcW w:w="1104" w:type="dxa"/>
          </w:tcPr>
          <w:p w14:paraId="3866E280" w14:textId="3CB347B2" w:rsidR="00440477" w:rsidRDefault="001C172D" w:rsidP="00BA7D84">
            <w:pPr>
              <w:pStyle w:val="TableText"/>
              <w:rPr>
                <w:ins w:id="4489" w:author="Russ Ott" w:date="2022-05-16T11:54:00Z"/>
              </w:rPr>
            </w:pPr>
            <w:ins w:id="4490" w:author="Russ Ott" w:date="2022-05-16T11:54:00Z">
              <w:r>
                <w:fldChar w:fldCharType="begin"/>
              </w:r>
              <w:r>
                <w:instrText xml:space="preserve"> HYPERLINK \l "C_4515-33033" \h </w:instrText>
              </w:r>
              <w:r>
                <w:fldChar w:fldCharType="separate"/>
              </w:r>
              <w:r w:rsidR="00440477">
                <w:rPr>
                  <w:rStyle w:val="HyperlinkText9pt"/>
                </w:rPr>
                <w:t>4515-33033</w:t>
              </w:r>
              <w:r>
                <w:rPr>
                  <w:rStyle w:val="HyperlinkText9pt"/>
                </w:rPr>
                <w:fldChar w:fldCharType="end"/>
              </w:r>
            </w:ins>
          </w:p>
        </w:tc>
        <w:tc>
          <w:tcPr>
            <w:tcW w:w="2975" w:type="dxa"/>
          </w:tcPr>
          <w:p w14:paraId="5E0C0890" w14:textId="77777777" w:rsidR="00440477" w:rsidRDefault="00440477" w:rsidP="00BA7D84">
            <w:pPr>
              <w:pStyle w:val="TableText"/>
              <w:rPr>
                <w:ins w:id="4491" w:author="Russ Ott" w:date="2022-05-16T11:54:00Z"/>
              </w:rPr>
            </w:pPr>
          </w:p>
        </w:tc>
      </w:tr>
      <w:tr w:rsidR="00440477" w14:paraId="0F3AC1CE" w14:textId="77777777" w:rsidTr="00BA7D84">
        <w:trPr>
          <w:jc w:val="center"/>
          <w:ins w:id="4492" w:author="Russ Ott" w:date="2022-05-16T11:54:00Z"/>
        </w:trPr>
        <w:tc>
          <w:tcPr>
            <w:tcW w:w="3345" w:type="dxa"/>
          </w:tcPr>
          <w:p w14:paraId="460073CB" w14:textId="77777777" w:rsidR="00440477" w:rsidRDefault="00440477" w:rsidP="00BA7D84">
            <w:pPr>
              <w:pStyle w:val="TableText"/>
              <w:rPr>
                <w:ins w:id="4493" w:author="Russ Ott" w:date="2022-05-16T11:54:00Z"/>
              </w:rPr>
            </w:pPr>
            <w:ins w:id="4494" w:author="Russ Ott" w:date="2022-05-16T11:54:00Z">
              <w:r>
                <w:tab/>
              </w:r>
              <w:r>
                <w:tab/>
                <w:t>low</w:t>
              </w:r>
            </w:ins>
          </w:p>
        </w:tc>
        <w:tc>
          <w:tcPr>
            <w:tcW w:w="720" w:type="dxa"/>
          </w:tcPr>
          <w:p w14:paraId="1A67198D" w14:textId="77777777" w:rsidR="00440477" w:rsidRDefault="00440477" w:rsidP="00BA7D84">
            <w:pPr>
              <w:pStyle w:val="TableText"/>
              <w:rPr>
                <w:ins w:id="4495" w:author="Russ Ott" w:date="2022-05-16T11:54:00Z"/>
              </w:rPr>
            </w:pPr>
            <w:ins w:id="4496" w:author="Russ Ott" w:date="2022-05-16T11:54:00Z">
              <w:r>
                <w:t>1..1</w:t>
              </w:r>
            </w:ins>
          </w:p>
        </w:tc>
        <w:tc>
          <w:tcPr>
            <w:tcW w:w="1152" w:type="dxa"/>
          </w:tcPr>
          <w:p w14:paraId="004BF1CB" w14:textId="77777777" w:rsidR="00440477" w:rsidRDefault="00440477" w:rsidP="00BA7D84">
            <w:pPr>
              <w:pStyle w:val="TableText"/>
              <w:rPr>
                <w:ins w:id="4497" w:author="Russ Ott" w:date="2022-05-16T11:54:00Z"/>
              </w:rPr>
            </w:pPr>
            <w:ins w:id="4498" w:author="Russ Ott" w:date="2022-05-16T11:54:00Z">
              <w:r>
                <w:t>SHALL</w:t>
              </w:r>
            </w:ins>
          </w:p>
        </w:tc>
        <w:tc>
          <w:tcPr>
            <w:tcW w:w="864" w:type="dxa"/>
          </w:tcPr>
          <w:p w14:paraId="7C87BBBB" w14:textId="77777777" w:rsidR="00440477" w:rsidRDefault="00440477" w:rsidP="00BA7D84">
            <w:pPr>
              <w:pStyle w:val="TableText"/>
              <w:rPr>
                <w:ins w:id="4499" w:author="Russ Ott" w:date="2022-05-16T11:54:00Z"/>
              </w:rPr>
            </w:pPr>
          </w:p>
        </w:tc>
        <w:tc>
          <w:tcPr>
            <w:tcW w:w="1104" w:type="dxa"/>
          </w:tcPr>
          <w:p w14:paraId="7E39DD9B" w14:textId="44D24EE1" w:rsidR="00440477" w:rsidRDefault="001C172D" w:rsidP="00BA7D84">
            <w:pPr>
              <w:pStyle w:val="TableText"/>
              <w:rPr>
                <w:ins w:id="4500" w:author="Russ Ott" w:date="2022-05-16T11:54:00Z"/>
              </w:rPr>
            </w:pPr>
            <w:ins w:id="4501" w:author="Russ Ott" w:date="2022-05-16T11:54:00Z">
              <w:r>
                <w:fldChar w:fldCharType="begin"/>
              </w:r>
              <w:r>
                <w:instrText xml:space="preserve"> HYPERLINK \l "C_4515-33034" \h </w:instrText>
              </w:r>
              <w:r>
                <w:fldChar w:fldCharType="separate"/>
              </w:r>
              <w:r w:rsidR="00440477">
                <w:rPr>
                  <w:rStyle w:val="HyperlinkText9pt"/>
                </w:rPr>
                <w:t>4515-33034</w:t>
              </w:r>
              <w:r>
                <w:rPr>
                  <w:rStyle w:val="HyperlinkText9pt"/>
                </w:rPr>
                <w:fldChar w:fldCharType="end"/>
              </w:r>
            </w:ins>
          </w:p>
        </w:tc>
        <w:tc>
          <w:tcPr>
            <w:tcW w:w="2975" w:type="dxa"/>
          </w:tcPr>
          <w:p w14:paraId="0CF78876" w14:textId="77777777" w:rsidR="00440477" w:rsidRDefault="00440477" w:rsidP="00BA7D84">
            <w:pPr>
              <w:pStyle w:val="TableText"/>
              <w:rPr>
                <w:ins w:id="4502" w:author="Russ Ott" w:date="2022-05-16T11:54:00Z"/>
              </w:rPr>
            </w:pPr>
          </w:p>
        </w:tc>
      </w:tr>
      <w:tr w:rsidR="00440477" w14:paraId="03823728" w14:textId="77777777" w:rsidTr="00BA7D84">
        <w:trPr>
          <w:jc w:val="center"/>
          <w:ins w:id="4503" w:author="Russ Ott" w:date="2022-05-16T11:54:00Z"/>
        </w:trPr>
        <w:tc>
          <w:tcPr>
            <w:tcW w:w="3345" w:type="dxa"/>
          </w:tcPr>
          <w:p w14:paraId="5C29B262" w14:textId="77777777" w:rsidR="00440477" w:rsidRDefault="00440477" w:rsidP="00BA7D84">
            <w:pPr>
              <w:pStyle w:val="TableText"/>
              <w:rPr>
                <w:ins w:id="4504" w:author="Russ Ott" w:date="2022-05-16T11:54:00Z"/>
              </w:rPr>
            </w:pPr>
            <w:ins w:id="4505" w:author="Russ Ott" w:date="2022-05-16T11:54:00Z">
              <w:r>
                <w:tab/>
              </w:r>
              <w:r>
                <w:tab/>
                <w:t>high</w:t>
              </w:r>
            </w:ins>
          </w:p>
        </w:tc>
        <w:tc>
          <w:tcPr>
            <w:tcW w:w="720" w:type="dxa"/>
          </w:tcPr>
          <w:p w14:paraId="46AD3C6F" w14:textId="77777777" w:rsidR="00440477" w:rsidRDefault="00440477" w:rsidP="00BA7D84">
            <w:pPr>
              <w:pStyle w:val="TableText"/>
              <w:rPr>
                <w:ins w:id="4506" w:author="Russ Ott" w:date="2022-05-16T11:54:00Z"/>
              </w:rPr>
            </w:pPr>
            <w:ins w:id="4507" w:author="Russ Ott" w:date="2022-05-16T11:54:00Z">
              <w:r>
                <w:t>0..1</w:t>
              </w:r>
            </w:ins>
          </w:p>
        </w:tc>
        <w:tc>
          <w:tcPr>
            <w:tcW w:w="1152" w:type="dxa"/>
          </w:tcPr>
          <w:p w14:paraId="7EF43833" w14:textId="77777777" w:rsidR="00440477" w:rsidRDefault="00440477" w:rsidP="00BA7D84">
            <w:pPr>
              <w:pStyle w:val="TableText"/>
              <w:rPr>
                <w:ins w:id="4508" w:author="Russ Ott" w:date="2022-05-16T11:54:00Z"/>
              </w:rPr>
            </w:pPr>
            <w:ins w:id="4509" w:author="Russ Ott" w:date="2022-05-16T11:54:00Z">
              <w:r>
                <w:t>MAY</w:t>
              </w:r>
            </w:ins>
          </w:p>
        </w:tc>
        <w:tc>
          <w:tcPr>
            <w:tcW w:w="864" w:type="dxa"/>
          </w:tcPr>
          <w:p w14:paraId="7A1D0079" w14:textId="77777777" w:rsidR="00440477" w:rsidRDefault="00440477" w:rsidP="00BA7D84">
            <w:pPr>
              <w:pStyle w:val="TableText"/>
              <w:rPr>
                <w:ins w:id="4510" w:author="Russ Ott" w:date="2022-05-16T11:54:00Z"/>
              </w:rPr>
            </w:pPr>
          </w:p>
        </w:tc>
        <w:tc>
          <w:tcPr>
            <w:tcW w:w="1104" w:type="dxa"/>
          </w:tcPr>
          <w:p w14:paraId="45A81D37" w14:textId="5328F810" w:rsidR="00440477" w:rsidRDefault="001C172D" w:rsidP="00BA7D84">
            <w:pPr>
              <w:pStyle w:val="TableText"/>
              <w:rPr>
                <w:ins w:id="4511" w:author="Russ Ott" w:date="2022-05-16T11:54:00Z"/>
              </w:rPr>
            </w:pPr>
            <w:ins w:id="4512" w:author="Russ Ott" w:date="2022-05-16T11:54:00Z">
              <w:r>
                <w:fldChar w:fldCharType="begin"/>
              </w:r>
              <w:r>
                <w:instrText xml:space="preserve"> HYPERLINK \l "C_4515-33035" \h </w:instrText>
              </w:r>
              <w:r>
                <w:fldChar w:fldCharType="separate"/>
              </w:r>
              <w:r w:rsidR="00440477">
                <w:rPr>
                  <w:rStyle w:val="HyperlinkText9pt"/>
                </w:rPr>
                <w:t>4515-33035</w:t>
              </w:r>
              <w:r>
                <w:rPr>
                  <w:rStyle w:val="HyperlinkText9pt"/>
                </w:rPr>
                <w:fldChar w:fldCharType="end"/>
              </w:r>
            </w:ins>
          </w:p>
        </w:tc>
        <w:tc>
          <w:tcPr>
            <w:tcW w:w="2975" w:type="dxa"/>
          </w:tcPr>
          <w:p w14:paraId="5D75992D" w14:textId="77777777" w:rsidR="00440477" w:rsidRDefault="00440477" w:rsidP="00BA7D84">
            <w:pPr>
              <w:pStyle w:val="TableText"/>
              <w:rPr>
                <w:ins w:id="4513" w:author="Russ Ott" w:date="2022-05-16T11:54:00Z"/>
              </w:rPr>
            </w:pPr>
          </w:p>
        </w:tc>
      </w:tr>
      <w:tr w:rsidR="00440477" w14:paraId="16B4891E" w14:textId="77777777" w:rsidTr="00BA7D84">
        <w:trPr>
          <w:jc w:val="center"/>
          <w:ins w:id="4514" w:author="Russ Ott" w:date="2022-05-16T11:54:00Z"/>
        </w:trPr>
        <w:tc>
          <w:tcPr>
            <w:tcW w:w="3345" w:type="dxa"/>
          </w:tcPr>
          <w:p w14:paraId="358AAAE9" w14:textId="77777777" w:rsidR="00440477" w:rsidRDefault="00440477" w:rsidP="00BA7D84">
            <w:pPr>
              <w:pStyle w:val="TableText"/>
              <w:rPr>
                <w:ins w:id="4515" w:author="Russ Ott" w:date="2022-05-16T11:54:00Z"/>
              </w:rPr>
            </w:pPr>
            <w:ins w:id="4516" w:author="Russ Ott" w:date="2022-05-16T11:54:00Z">
              <w:r>
                <w:tab/>
                <w:t>value</w:t>
              </w:r>
            </w:ins>
          </w:p>
        </w:tc>
        <w:tc>
          <w:tcPr>
            <w:tcW w:w="720" w:type="dxa"/>
          </w:tcPr>
          <w:p w14:paraId="23CB7B06" w14:textId="77777777" w:rsidR="00440477" w:rsidRDefault="00440477" w:rsidP="00BA7D84">
            <w:pPr>
              <w:pStyle w:val="TableText"/>
              <w:rPr>
                <w:ins w:id="4517" w:author="Russ Ott" w:date="2022-05-16T11:54:00Z"/>
              </w:rPr>
            </w:pPr>
            <w:ins w:id="4518" w:author="Russ Ott" w:date="2022-05-16T11:54:00Z">
              <w:r>
                <w:t>1..1</w:t>
              </w:r>
            </w:ins>
          </w:p>
        </w:tc>
        <w:tc>
          <w:tcPr>
            <w:tcW w:w="1152" w:type="dxa"/>
          </w:tcPr>
          <w:p w14:paraId="503B4881" w14:textId="77777777" w:rsidR="00440477" w:rsidRDefault="00440477" w:rsidP="00BA7D84">
            <w:pPr>
              <w:pStyle w:val="TableText"/>
              <w:rPr>
                <w:ins w:id="4519" w:author="Russ Ott" w:date="2022-05-16T11:54:00Z"/>
              </w:rPr>
            </w:pPr>
            <w:ins w:id="4520" w:author="Russ Ott" w:date="2022-05-16T11:54:00Z">
              <w:r>
                <w:t>SHALL</w:t>
              </w:r>
            </w:ins>
          </w:p>
        </w:tc>
        <w:tc>
          <w:tcPr>
            <w:tcW w:w="864" w:type="dxa"/>
          </w:tcPr>
          <w:p w14:paraId="0D5966F7" w14:textId="77777777" w:rsidR="00440477" w:rsidRDefault="00440477" w:rsidP="00BA7D84">
            <w:pPr>
              <w:pStyle w:val="TableText"/>
              <w:rPr>
                <w:ins w:id="4521" w:author="Russ Ott" w:date="2022-05-16T11:54:00Z"/>
              </w:rPr>
            </w:pPr>
            <w:ins w:id="4522" w:author="Russ Ott" w:date="2022-05-16T11:54:00Z">
              <w:r>
                <w:t>CD</w:t>
              </w:r>
            </w:ins>
          </w:p>
        </w:tc>
        <w:tc>
          <w:tcPr>
            <w:tcW w:w="1104" w:type="dxa"/>
          </w:tcPr>
          <w:p w14:paraId="39CFCD00" w14:textId="65C14DFC" w:rsidR="00440477" w:rsidRDefault="001C172D" w:rsidP="00BA7D84">
            <w:pPr>
              <w:pStyle w:val="TableText"/>
              <w:rPr>
                <w:ins w:id="4523" w:author="Russ Ott" w:date="2022-05-16T11:54:00Z"/>
              </w:rPr>
            </w:pPr>
            <w:ins w:id="4524" w:author="Russ Ott" w:date="2022-05-16T11:54:00Z">
              <w:r>
                <w:fldChar w:fldCharType="begin"/>
              </w:r>
              <w:r>
                <w:instrText xml:space="preserve"> HYPERLINK \l "C_4515-1223" \h </w:instrText>
              </w:r>
              <w:r>
                <w:fldChar w:fldCharType="separate"/>
              </w:r>
              <w:r w:rsidR="00440477">
                <w:rPr>
                  <w:rStyle w:val="HyperlinkText9pt"/>
                </w:rPr>
                <w:t>4515-1223</w:t>
              </w:r>
              <w:r>
                <w:rPr>
                  <w:rStyle w:val="HyperlinkText9pt"/>
                </w:rPr>
                <w:fldChar w:fldCharType="end"/>
              </w:r>
            </w:ins>
          </w:p>
        </w:tc>
        <w:tc>
          <w:tcPr>
            <w:tcW w:w="2975" w:type="dxa"/>
          </w:tcPr>
          <w:p w14:paraId="73F84679" w14:textId="77777777" w:rsidR="00440477" w:rsidRDefault="00440477" w:rsidP="00BA7D84">
            <w:pPr>
              <w:pStyle w:val="TableText"/>
              <w:rPr>
                <w:ins w:id="4525" w:author="Russ Ott" w:date="2022-05-16T11:54:00Z"/>
              </w:rPr>
            </w:pPr>
            <w:ins w:id="4526" w:author="Russ Ott" w:date="2022-05-16T11:54:00Z">
              <w:r>
                <w:t>urn:oid:2.16.840.1.113762.1.4.1021.101 (Gender Identity USCDI core)</w:t>
              </w:r>
            </w:ins>
          </w:p>
        </w:tc>
      </w:tr>
      <w:tr w:rsidR="00440477" w14:paraId="000FE928" w14:textId="77777777" w:rsidTr="00BA7D84">
        <w:trPr>
          <w:jc w:val="center"/>
          <w:ins w:id="4527" w:author="Russ Ott" w:date="2022-05-16T11:54:00Z"/>
        </w:trPr>
        <w:tc>
          <w:tcPr>
            <w:tcW w:w="3345" w:type="dxa"/>
          </w:tcPr>
          <w:p w14:paraId="26FD12CD" w14:textId="77777777" w:rsidR="00440477" w:rsidRDefault="00440477" w:rsidP="00BA7D84">
            <w:pPr>
              <w:pStyle w:val="TableText"/>
              <w:rPr>
                <w:ins w:id="4528" w:author="Russ Ott" w:date="2022-05-16T11:54:00Z"/>
              </w:rPr>
            </w:pPr>
            <w:ins w:id="4529" w:author="Russ Ott" w:date="2022-05-16T11:54:00Z">
              <w:r>
                <w:tab/>
              </w:r>
              <w:r>
                <w:tab/>
                <w:t>@nullFlavor</w:t>
              </w:r>
            </w:ins>
          </w:p>
        </w:tc>
        <w:tc>
          <w:tcPr>
            <w:tcW w:w="720" w:type="dxa"/>
          </w:tcPr>
          <w:p w14:paraId="55C70036" w14:textId="77777777" w:rsidR="00440477" w:rsidRDefault="00440477" w:rsidP="00BA7D84">
            <w:pPr>
              <w:pStyle w:val="TableText"/>
              <w:rPr>
                <w:ins w:id="4530" w:author="Russ Ott" w:date="2022-05-16T11:54:00Z"/>
              </w:rPr>
            </w:pPr>
            <w:ins w:id="4531" w:author="Russ Ott" w:date="2022-05-16T11:54:00Z">
              <w:r>
                <w:t>0..1</w:t>
              </w:r>
            </w:ins>
          </w:p>
        </w:tc>
        <w:tc>
          <w:tcPr>
            <w:tcW w:w="1152" w:type="dxa"/>
          </w:tcPr>
          <w:p w14:paraId="4E600B3B" w14:textId="77777777" w:rsidR="00440477" w:rsidRDefault="00440477" w:rsidP="00BA7D84">
            <w:pPr>
              <w:pStyle w:val="TableText"/>
              <w:rPr>
                <w:ins w:id="4532" w:author="Russ Ott" w:date="2022-05-16T11:54:00Z"/>
              </w:rPr>
            </w:pPr>
            <w:ins w:id="4533" w:author="Russ Ott" w:date="2022-05-16T11:54:00Z">
              <w:r>
                <w:t>MAY</w:t>
              </w:r>
            </w:ins>
          </w:p>
        </w:tc>
        <w:tc>
          <w:tcPr>
            <w:tcW w:w="864" w:type="dxa"/>
          </w:tcPr>
          <w:p w14:paraId="559BBAB0" w14:textId="77777777" w:rsidR="00440477" w:rsidRDefault="00440477" w:rsidP="00BA7D84">
            <w:pPr>
              <w:pStyle w:val="TableText"/>
              <w:rPr>
                <w:ins w:id="4534" w:author="Russ Ott" w:date="2022-05-16T11:54:00Z"/>
              </w:rPr>
            </w:pPr>
          </w:p>
        </w:tc>
        <w:tc>
          <w:tcPr>
            <w:tcW w:w="1104" w:type="dxa"/>
          </w:tcPr>
          <w:p w14:paraId="5255CD20" w14:textId="43D9A406" w:rsidR="00440477" w:rsidRDefault="001C172D" w:rsidP="00BA7D84">
            <w:pPr>
              <w:pStyle w:val="TableText"/>
              <w:rPr>
                <w:ins w:id="4535" w:author="Russ Ott" w:date="2022-05-16T11:54:00Z"/>
              </w:rPr>
            </w:pPr>
            <w:ins w:id="4536" w:author="Russ Ott" w:date="2022-05-16T11:54:00Z">
              <w:r>
                <w:fldChar w:fldCharType="begin"/>
              </w:r>
              <w:r>
                <w:instrText xml:space="preserve"> HYPERLINK \l "C_4515-1232" \h </w:instrText>
              </w:r>
              <w:r>
                <w:fldChar w:fldCharType="separate"/>
              </w:r>
              <w:r w:rsidR="00440477">
                <w:rPr>
                  <w:rStyle w:val="HyperlinkText9pt"/>
                </w:rPr>
                <w:t>4515-1232</w:t>
              </w:r>
              <w:r>
                <w:rPr>
                  <w:rStyle w:val="HyperlinkText9pt"/>
                </w:rPr>
                <w:fldChar w:fldCharType="end"/>
              </w:r>
            </w:ins>
          </w:p>
        </w:tc>
        <w:tc>
          <w:tcPr>
            <w:tcW w:w="2975" w:type="dxa"/>
          </w:tcPr>
          <w:p w14:paraId="40AB20A3" w14:textId="77777777" w:rsidR="00440477" w:rsidRDefault="00440477" w:rsidP="00BA7D84">
            <w:pPr>
              <w:pStyle w:val="TableText"/>
              <w:rPr>
                <w:ins w:id="4537" w:author="Russ Ott" w:date="2022-05-16T11:54:00Z"/>
              </w:rPr>
            </w:pPr>
            <w:ins w:id="4538" w:author="Russ Ott" w:date="2022-05-16T11:54:00Z">
              <w:r>
                <w:t>urn:oid:2.16.840.1.113762.1.4.1114.17 (Asked but Unknown and Other)</w:t>
              </w:r>
            </w:ins>
          </w:p>
        </w:tc>
      </w:tr>
    </w:tbl>
    <w:p w14:paraId="7D705222" w14:textId="77777777" w:rsidR="00440477" w:rsidRDefault="00440477" w:rsidP="00440477">
      <w:pPr>
        <w:pStyle w:val="BodyText"/>
        <w:rPr>
          <w:ins w:id="4539" w:author="Russ Ott" w:date="2022-05-16T11:54:00Z"/>
        </w:rPr>
      </w:pPr>
    </w:p>
    <w:p w14:paraId="590BE1CE" w14:textId="77777777" w:rsidR="00440477" w:rsidRDefault="00440477" w:rsidP="00440477">
      <w:pPr>
        <w:numPr>
          <w:ilvl w:val="0"/>
          <w:numId w:val="10"/>
        </w:numPr>
        <w:rPr>
          <w:ins w:id="4540" w:author="Russ Ott" w:date="2022-05-16T11:54:00Z"/>
        </w:rPr>
      </w:pPr>
      <w:ins w:id="4541" w:author="Russ Ott" w:date="2022-05-16T11:54:00Z">
        <w:r>
          <w:t xml:space="preserve">Conforms to Social History Observation (V3) template </w:t>
        </w:r>
        <w:r>
          <w:rPr>
            <w:rStyle w:val="XMLname"/>
          </w:rPr>
          <w:t xml:space="preserve">(identifier: </w:t>
        </w:r>
        <w:proofErr w:type="gramStart"/>
        <w:r>
          <w:rPr>
            <w:rStyle w:val="XMLname"/>
          </w:rPr>
          <w:t>urn:hl</w:t>
        </w:r>
        <w:proofErr w:type="gramEnd"/>
        <w:r>
          <w:rPr>
            <w:rStyle w:val="XMLname"/>
          </w:rPr>
          <w:t>7ii:2.16.840.1.113883.10.20.22.4.38:2015-08-01)</w:t>
        </w:r>
        <w:r>
          <w:t>.</w:t>
        </w:r>
      </w:ins>
    </w:p>
    <w:p w14:paraId="37E28244" w14:textId="77777777" w:rsidR="00440477" w:rsidRDefault="00440477" w:rsidP="00440477">
      <w:pPr>
        <w:numPr>
          <w:ilvl w:val="0"/>
          <w:numId w:val="10"/>
        </w:numPr>
        <w:rPr>
          <w:ins w:id="4542" w:author="Russ Ott" w:date="2022-05-16T11:54:00Z"/>
        </w:rPr>
      </w:pPr>
      <w:ins w:id="4543"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4544" w:name="C_4515-1230"/>
        <w:r>
          <w:t xml:space="preserve"> (CONF:4515-1230)</w:t>
        </w:r>
        <w:bookmarkEnd w:id="4544"/>
        <w:r>
          <w:t>.</w:t>
        </w:r>
      </w:ins>
    </w:p>
    <w:p w14:paraId="07AC29CC" w14:textId="77777777" w:rsidR="00440477" w:rsidRDefault="00440477" w:rsidP="00440477">
      <w:pPr>
        <w:numPr>
          <w:ilvl w:val="0"/>
          <w:numId w:val="10"/>
        </w:numPr>
        <w:rPr>
          <w:ins w:id="4545" w:author="Russ Ott" w:date="2022-05-16T11:54:00Z"/>
        </w:rPr>
      </w:pPr>
      <w:ins w:id="4546"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4547" w:name="C_4515-1231"/>
        <w:r>
          <w:t xml:space="preserve"> (CONF:4515-1231)</w:t>
        </w:r>
        <w:bookmarkEnd w:id="4547"/>
        <w:r>
          <w:t>.</w:t>
        </w:r>
      </w:ins>
    </w:p>
    <w:p w14:paraId="72CC2856" w14:textId="77777777" w:rsidR="00440477" w:rsidRDefault="00440477" w:rsidP="00440477">
      <w:pPr>
        <w:numPr>
          <w:ilvl w:val="0"/>
          <w:numId w:val="10"/>
        </w:numPr>
        <w:rPr>
          <w:ins w:id="4548" w:author="Russ Ott" w:date="2022-05-16T11:54:00Z"/>
        </w:rPr>
      </w:pPr>
      <w:ins w:id="4549"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4550" w:name="C_4515-1221"/>
        <w:proofErr w:type="spellEnd"/>
        <w:r>
          <w:t xml:space="preserve"> (CONF:4515-1221)</w:t>
        </w:r>
        <w:bookmarkEnd w:id="4550"/>
        <w:r>
          <w:t xml:space="preserve"> such that it</w:t>
        </w:r>
      </w:ins>
    </w:p>
    <w:p w14:paraId="1D34520C" w14:textId="77777777" w:rsidR="00440477" w:rsidRDefault="00440477" w:rsidP="00440477">
      <w:pPr>
        <w:numPr>
          <w:ilvl w:val="1"/>
          <w:numId w:val="10"/>
        </w:numPr>
        <w:rPr>
          <w:ins w:id="4551" w:author="Russ Ott" w:date="2022-05-16T11:54:00Z"/>
        </w:rPr>
      </w:pPr>
      <w:ins w:id="4552"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@root</w:t>
        </w:r>
        <w:r>
          <w:t>=</w:t>
        </w:r>
        <w:r>
          <w:rPr>
            <w:rStyle w:val="XMLname"/>
          </w:rPr>
          <w:t>"2.16.840.1.113883.10.20.34.3.45"</w:t>
        </w:r>
        <w:bookmarkStart w:id="4553" w:name="C_4515-1225"/>
        <w:r>
          <w:t xml:space="preserve"> (CONF:4515-1225)</w:t>
        </w:r>
        <w:bookmarkEnd w:id="4553"/>
        <w:r>
          <w:t>.</w:t>
        </w:r>
      </w:ins>
    </w:p>
    <w:p w14:paraId="7B3C51ED" w14:textId="77777777" w:rsidR="00440477" w:rsidRDefault="00440477" w:rsidP="00440477">
      <w:pPr>
        <w:numPr>
          <w:ilvl w:val="1"/>
          <w:numId w:val="10"/>
        </w:numPr>
        <w:rPr>
          <w:ins w:id="4554" w:author="Russ Ott" w:date="2022-05-16T11:54:00Z"/>
        </w:rPr>
      </w:pPr>
      <w:ins w:id="4555"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4556" w:name="C_4515-1226"/>
        <w:r>
          <w:t xml:space="preserve"> (CONF:4515-1226)</w:t>
        </w:r>
        <w:bookmarkEnd w:id="4556"/>
        <w:r>
          <w:t>.</w:t>
        </w:r>
      </w:ins>
    </w:p>
    <w:p w14:paraId="541FDA72" w14:textId="77777777" w:rsidR="00440477" w:rsidRDefault="00440477" w:rsidP="00440477">
      <w:pPr>
        <w:numPr>
          <w:ilvl w:val="0"/>
          <w:numId w:val="10"/>
        </w:numPr>
        <w:rPr>
          <w:ins w:id="4557" w:author="Russ Ott" w:date="2022-05-16T11:54:00Z"/>
        </w:rPr>
      </w:pPr>
      <w:ins w:id="4558" w:author="Russ Ott" w:date="2022-05-16T11:54:00Z">
        <w:r>
          <w:rPr>
            <w:rStyle w:val="keyword"/>
          </w:rPr>
          <w:t>SHALL</w:t>
        </w:r>
        <w:r>
          <w:t xml:space="preserve"> contain exactly one [</w:t>
        </w:r>
        <w:proofErr w:type="gramStart"/>
        <w:r>
          <w:t>1..</w:t>
        </w:r>
        <w:proofErr w:type="gramEnd"/>
        <w:r>
          <w:t xml:space="preserve">1] </w:t>
        </w:r>
        <w:r>
          <w:rPr>
            <w:rStyle w:val="XMLnameBold"/>
          </w:rPr>
          <w:t>code</w:t>
        </w:r>
        <w:bookmarkStart w:id="4559" w:name="C_4515-1222"/>
        <w:r>
          <w:t xml:space="preserve"> (CONF:4515-1222)</w:t>
        </w:r>
        <w:bookmarkEnd w:id="4559"/>
        <w:r>
          <w:t>.</w:t>
        </w:r>
      </w:ins>
    </w:p>
    <w:p w14:paraId="650C303D" w14:textId="349E2871" w:rsidR="00440477" w:rsidRDefault="00440477" w:rsidP="00440477">
      <w:pPr>
        <w:numPr>
          <w:ilvl w:val="1"/>
          <w:numId w:val="10"/>
        </w:numPr>
        <w:rPr>
          <w:ins w:id="4560" w:author="Russ Ott" w:date="2022-05-16T11:54:00Z"/>
        </w:rPr>
      </w:pPr>
      <w:ins w:id="4561" w:author="Russ Ott" w:date="2022-05-16T11:54:00Z">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"76691-5"</w:t>
        </w:r>
        <w:r>
          <w:t xml:space="preserve"> Gender identity</w:t>
        </w:r>
        <w:bookmarkStart w:id="4562" w:name="C_4515-1227"/>
        <w:r>
          <w:t xml:space="preserve"> (CONF:4515-1227)</w:t>
        </w:r>
        <w:bookmarkEnd w:id="4562"/>
        <w:r>
          <w:t>.</w:t>
        </w:r>
      </w:ins>
    </w:p>
    <w:p w14:paraId="1FA3726C" w14:textId="77777777" w:rsidR="00440477" w:rsidRDefault="00440477" w:rsidP="00440477">
      <w:pPr>
        <w:numPr>
          <w:ilvl w:val="1"/>
          <w:numId w:val="10"/>
        </w:numPr>
        <w:rPr>
          <w:ins w:id="4563" w:author="Russ Ott" w:date="2022-05-16T11:54:00Z"/>
        </w:rPr>
      </w:pPr>
      <w:ins w:id="4564" w:author="Russ Ott" w:date="2022-05-16T11:54:00Z">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rPr>
            <w:rStyle w:val="keyword"/>
          </w:rPr>
          <w:t xml:space="preserve"> STATIC</w:t>
        </w:r>
        <w:r>
          <w:t>)</w:t>
        </w:r>
        <w:bookmarkStart w:id="4565" w:name="C_4515-1228"/>
        <w:r>
          <w:t xml:space="preserve"> (CONF:4515-1228)</w:t>
        </w:r>
        <w:bookmarkEnd w:id="4565"/>
        <w:r>
          <w:t>.</w:t>
        </w:r>
      </w:ins>
    </w:p>
    <w:p w14:paraId="5C69600A" w14:textId="77777777" w:rsidR="00440477" w:rsidRDefault="00440477" w:rsidP="00440477">
      <w:pPr>
        <w:numPr>
          <w:ilvl w:val="0"/>
          <w:numId w:val="10"/>
        </w:numPr>
        <w:rPr>
          <w:ins w:id="4566" w:author="Russ Ott" w:date="2022-05-16T11:54:00Z"/>
        </w:rPr>
      </w:pPr>
      <w:ins w:id="4567"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4568" w:name="C_4515-33031"/>
        <w:proofErr w:type="spellEnd"/>
        <w:r>
          <w:t xml:space="preserve"> (CONF:4515-33031)</w:t>
        </w:r>
        <w:bookmarkEnd w:id="4568"/>
        <w:r>
          <w:t>.</w:t>
        </w:r>
      </w:ins>
    </w:p>
    <w:p w14:paraId="5196526C" w14:textId="77777777" w:rsidR="00440477" w:rsidRDefault="00440477" w:rsidP="00440477">
      <w:pPr>
        <w:numPr>
          <w:ilvl w:val="1"/>
          <w:numId w:val="10"/>
        </w:numPr>
        <w:rPr>
          <w:ins w:id="4569" w:author="Russ Ott" w:date="2022-05-16T11:54:00Z"/>
        </w:rPr>
      </w:pPr>
      <w:ins w:id="4570"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w:t>
        </w:r>
        <w:proofErr w:type="spellStart"/>
        <w:r>
          <w:t>CodeSystem</w:t>
        </w:r>
        <w:proofErr w:type="spellEnd"/>
        <w:r>
          <w:t xml:space="preserve">: </w:t>
        </w:r>
        <w:r>
          <w:rPr>
            <w:rStyle w:val="XMLname"/>
          </w:rPr>
          <w:t>HL7ActStatus urn:oid:2.16.840.1.113883.5.14</w:t>
        </w:r>
        <w:r>
          <w:t>)</w:t>
        </w:r>
        <w:bookmarkStart w:id="4571" w:name="C_4515-33032"/>
        <w:r>
          <w:t xml:space="preserve"> (CONF:4515-33032)</w:t>
        </w:r>
        <w:bookmarkEnd w:id="4571"/>
        <w:r>
          <w:t>.</w:t>
        </w:r>
      </w:ins>
    </w:p>
    <w:p w14:paraId="0EE4DD91" w14:textId="77777777" w:rsidR="00440477" w:rsidRDefault="00440477" w:rsidP="00440477">
      <w:pPr>
        <w:numPr>
          <w:ilvl w:val="0"/>
          <w:numId w:val="10"/>
        </w:numPr>
        <w:rPr>
          <w:ins w:id="4572" w:author="Russ Ott" w:date="2022-05-16T11:54:00Z"/>
        </w:rPr>
      </w:pPr>
      <w:ins w:id="4573"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4574" w:name="C_4515-33033"/>
        <w:proofErr w:type="spellEnd"/>
        <w:r>
          <w:t xml:space="preserve"> (CONF:4515-33033)</w:t>
        </w:r>
        <w:bookmarkEnd w:id="4574"/>
        <w:r>
          <w:t>.</w:t>
        </w:r>
      </w:ins>
    </w:p>
    <w:p w14:paraId="7D14BF77" w14:textId="77777777" w:rsidR="00440477" w:rsidRDefault="00440477" w:rsidP="00440477">
      <w:pPr>
        <w:pStyle w:val="BodyText"/>
        <w:spacing w:before="120"/>
        <w:rPr>
          <w:ins w:id="4575" w:author="Russ Ott" w:date="2022-05-16T11:54:00Z"/>
        </w:rPr>
      </w:pPr>
      <w:ins w:id="4576" w:author="Russ Ott" w:date="2022-05-16T11:54:00Z">
        <w:r>
          <w:t>The effectiveTime represents the relevant time of the observation. A patient's "gender identity" may change and using effectiveTime/low and effectiveTime/high defines the time during which the patient had identified as specified.</w:t>
        </w:r>
      </w:ins>
    </w:p>
    <w:p w14:paraId="2002367D" w14:textId="77777777" w:rsidR="00440477" w:rsidRDefault="00440477" w:rsidP="00440477">
      <w:pPr>
        <w:numPr>
          <w:ilvl w:val="1"/>
          <w:numId w:val="10"/>
        </w:numPr>
        <w:rPr>
          <w:ins w:id="4577" w:author="Russ Ott" w:date="2022-05-16T11:54:00Z"/>
        </w:rPr>
      </w:pPr>
      <w:ins w:id="4578" w:author="Russ Ott" w:date="2022-05-16T11:54:00Z">
        <w:r>
          <w:t xml:space="preserve">This </w:t>
        </w:r>
        <w:proofErr w:type="spellStart"/>
        <w:r>
          <w:t>effectiveTime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low</w:t>
        </w:r>
        <w:bookmarkStart w:id="4579" w:name="C_4515-33034"/>
        <w:r>
          <w:t xml:space="preserve"> (CONF:4515-33034)</w:t>
        </w:r>
        <w:bookmarkEnd w:id="4579"/>
        <w:r>
          <w:t>.</w:t>
        </w:r>
      </w:ins>
    </w:p>
    <w:p w14:paraId="0FF10F70" w14:textId="77777777" w:rsidR="00440477" w:rsidRDefault="00440477" w:rsidP="00440477">
      <w:pPr>
        <w:numPr>
          <w:ilvl w:val="1"/>
          <w:numId w:val="10"/>
        </w:numPr>
        <w:rPr>
          <w:ins w:id="4580" w:author="Russ Ott" w:date="2022-05-16T11:54:00Z"/>
        </w:rPr>
      </w:pPr>
      <w:ins w:id="4581" w:author="Russ Ott" w:date="2022-05-16T11:54:00Z">
        <w:r>
          <w:t xml:space="preserve">This </w:t>
        </w:r>
        <w:proofErr w:type="spellStart"/>
        <w:r>
          <w:t>effectiveTime</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high</w:t>
        </w:r>
        <w:bookmarkStart w:id="4582" w:name="C_4515-33035"/>
        <w:r>
          <w:t xml:space="preserve"> (CONF:4515-33035)</w:t>
        </w:r>
        <w:bookmarkEnd w:id="4582"/>
        <w:r>
          <w:t>.</w:t>
        </w:r>
      </w:ins>
    </w:p>
    <w:p w14:paraId="2DE9EDBE" w14:textId="0F764E1A" w:rsidR="00440477" w:rsidRDefault="00440477" w:rsidP="00440477">
      <w:pPr>
        <w:numPr>
          <w:ilvl w:val="0"/>
          <w:numId w:val="10"/>
        </w:numPr>
        <w:rPr>
          <w:ins w:id="4583" w:author="Russ Ott" w:date="2022-05-16T11:54:00Z"/>
        </w:rPr>
      </w:pPr>
      <w:ins w:id="4584" w:author="Russ Ott" w:date="2022-05-16T11:54:00Z">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"Gender_Identity_USCDI_core" \h </w:instrText>
        </w:r>
        <w:r w:rsidR="001C172D">
          <w:fldChar w:fldCharType="separate"/>
        </w:r>
        <w:r>
          <w:rPr>
            <w:rStyle w:val="HyperlinkCourierBold"/>
          </w:rPr>
          <w:t>Gender Identity USCDI core</w:t>
        </w:r>
        <w:r w:rsidR="001C172D">
          <w:rPr>
            <w:rStyle w:val="HyperlinkCourierBold"/>
          </w:rPr>
          <w:fldChar w:fldCharType="end"/>
        </w:r>
        <w:r>
          <w:rPr>
            <w:rStyle w:val="XMLname"/>
          </w:rPr>
          <w:t xml:space="preserve"> urn:oid:2.16.840.1.113762.1.4.1021.101</w:t>
        </w:r>
        <w:r>
          <w:rPr>
            <w:rStyle w:val="keyword"/>
          </w:rPr>
          <w:t xml:space="preserve"> DYNAMIC</w:t>
        </w:r>
        <w:bookmarkStart w:id="4585" w:name="C_4515-1223"/>
        <w:r>
          <w:t xml:space="preserve"> (CONF:4515-1223)</w:t>
        </w:r>
        <w:bookmarkEnd w:id="4585"/>
        <w:r>
          <w:t>.</w:t>
        </w:r>
      </w:ins>
    </w:p>
    <w:p w14:paraId="02525264" w14:textId="77777777" w:rsidR="00440477" w:rsidRDefault="00440477" w:rsidP="00440477">
      <w:pPr>
        <w:pStyle w:val="BodyText"/>
        <w:spacing w:before="120"/>
        <w:rPr>
          <w:ins w:id="4586" w:author="Russ Ott" w:date="2022-05-16T11:54:00Z"/>
        </w:rPr>
      </w:pPr>
      <w:ins w:id="4587" w:author="Russ Ott" w:date="2022-05-16T11:54:00Z">
        <w:r>
          <w:t>To represent additional Gender Identities, set nullFlavor="OTH". To represent "choose not to disclose", set nullFlavor="ASKU".</w:t>
        </w:r>
      </w:ins>
    </w:p>
    <w:p w14:paraId="2B2F7AEE" w14:textId="489EFFB4" w:rsidR="00440477" w:rsidRDefault="00440477" w:rsidP="00440477">
      <w:pPr>
        <w:numPr>
          <w:ilvl w:val="1"/>
          <w:numId w:val="10"/>
        </w:numPr>
        <w:rPr>
          <w:ins w:id="4588" w:author="Russ Ott" w:date="2022-05-16T11:54:00Z"/>
        </w:rPr>
      </w:pPr>
      <w:ins w:id="4589" w:author="Russ Ott" w:date="2022-05-16T11:54:00Z">
        <w:r>
          <w:t xml:space="preserve">This value </w:t>
        </w:r>
        <w:r>
          <w:rPr>
            <w:rStyle w:val="keyword"/>
          </w:rPr>
          <w:t>MAY</w:t>
        </w:r>
        <w:r>
          <w:t xml:space="preserve"> contain zero or one [</w:t>
        </w:r>
        <w:proofErr w:type="gramStart"/>
        <w:r>
          <w:t>0..</w:t>
        </w:r>
        <w:proofErr w:type="gramEnd"/>
        <w:r>
          <w:t xml:space="preserve">1] </w:t>
        </w:r>
        <w:r>
          <w:rPr>
            <w:rStyle w:val="XMLnameBold"/>
          </w:rPr>
          <w:t>@nullFlavor</w:t>
        </w:r>
        <w:r>
          <w:t xml:space="preserve">, which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\l "Asked_but_Unknown_and_Other" \h </w:instrText>
        </w:r>
        <w:r w:rsidR="001C172D">
          <w:fldChar w:fldCharType="separate"/>
        </w:r>
        <w:r>
          <w:rPr>
            <w:rStyle w:val="HyperlinkCourierBold"/>
          </w:rPr>
          <w:t>Asked but Unknown and Other</w:t>
        </w:r>
        <w:r w:rsidR="001C172D">
          <w:rPr>
            <w:rStyle w:val="HyperlinkCourierBold"/>
          </w:rPr>
          <w:fldChar w:fldCharType="end"/>
        </w:r>
        <w:r>
          <w:rPr>
            <w:rStyle w:val="XMLname"/>
          </w:rPr>
          <w:t xml:space="preserve"> urn:oid:2.16.840.1.113762.1.4.1114.17</w:t>
        </w:r>
        <w:r>
          <w:rPr>
            <w:rStyle w:val="keyword"/>
          </w:rPr>
          <w:t xml:space="preserve"> DYNAMIC</w:t>
        </w:r>
        <w:bookmarkStart w:id="4590" w:name="C_4515-1232"/>
        <w:r>
          <w:t xml:space="preserve"> (CONF:4515-1232)</w:t>
        </w:r>
        <w:bookmarkEnd w:id="4590"/>
        <w:r>
          <w:t>.</w:t>
        </w:r>
      </w:ins>
    </w:p>
    <w:p w14:paraId="578BC392" w14:textId="1C72C407" w:rsidR="00440477" w:rsidRDefault="00440477" w:rsidP="00440477">
      <w:pPr>
        <w:pStyle w:val="Caption"/>
        <w:ind w:left="130" w:right="115"/>
        <w:rPr>
          <w:ins w:id="4591" w:author="Russ Ott" w:date="2022-05-16T11:54:00Z"/>
        </w:rPr>
      </w:pPr>
      <w:bookmarkStart w:id="4592" w:name="_Toc103325919"/>
      <w:ins w:id="4593" w:author="Russ Ott" w:date="2022-05-16T11:54:00Z">
        <w:r>
          <w:t xml:space="preserve">Figure </w:t>
        </w:r>
        <w:r>
          <w:fldChar w:fldCharType="begin"/>
        </w:r>
        <w:r>
          <w:instrText>SEQ Figure \* ARABIC</w:instrText>
        </w:r>
        <w:r>
          <w:fldChar w:fldCharType="separate"/>
        </w:r>
        <w:r w:rsidR="00F1669B">
          <w:t>13</w:t>
        </w:r>
        <w:r>
          <w:fldChar w:fldCharType="end"/>
        </w:r>
        <w:r>
          <w:t>: Gender Identity Observation Example</w:t>
        </w:r>
        <w:bookmarkEnd w:id="4592"/>
      </w:ins>
    </w:p>
    <w:p w14:paraId="27DA90FB" w14:textId="77777777" w:rsidR="00440477" w:rsidRDefault="00440477" w:rsidP="00440477">
      <w:pPr>
        <w:pStyle w:val="Example"/>
        <w:ind w:left="130" w:right="115"/>
        <w:rPr>
          <w:ins w:id="4594" w:author="Russ Ott" w:date="2022-05-16T11:54:00Z"/>
        </w:rPr>
      </w:pPr>
      <w:ins w:id="4595" w:author="Russ Ott" w:date="2022-05-16T11:54:00Z">
        <w:r>
          <w:t xml:space="preserve">&lt;observation </w:t>
        </w:r>
        <w:proofErr w:type="spellStart"/>
        <w:r>
          <w:t>classCode</w:t>
        </w:r>
        <w:proofErr w:type="spellEnd"/>
        <w:r>
          <w:t xml:space="preserve">="OBS" </w:t>
        </w:r>
        <w:proofErr w:type="spellStart"/>
        <w:r>
          <w:t>moodCode</w:t>
        </w:r>
        <w:proofErr w:type="spellEnd"/>
        <w:r>
          <w:t>="EVN"&gt;</w:t>
        </w:r>
      </w:ins>
    </w:p>
    <w:p w14:paraId="06F8B7F7" w14:textId="77777777" w:rsidR="00440477" w:rsidRDefault="00440477" w:rsidP="00440477">
      <w:pPr>
        <w:pStyle w:val="Example"/>
        <w:ind w:left="130" w:right="115"/>
        <w:rPr>
          <w:ins w:id="4596" w:author="Russ Ott" w:date="2022-05-16T11:54:00Z"/>
        </w:rPr>
      </w:pPr>
      <w:ins w:id="4597" w:author="Russ Ott" w:date="2022-05-16T11:54:00Z">
        <w:r>
          <w:t xml:space="preserve">    </w:t>
        </w:r>
        <w:proofErr w:type="gramStart"/>
        <w:r>
          <w:t>&lt;!--</w:t>
        </w:r>
        <w:proofErr w:type="gramEnd"/>
        <w:r>
          <w:t xml:space="preserve"> Gender Identity Observation --&gt;</w:t>
        </w:r>
      </w:ins>
    </w:p>
    <w:p w14:paraId="0EB63CD9" w14:textId="77777777" w:rsidR="00440477" w:rsidRDefault="00440477" w:rsidP="00440477">
      <w:pPr>
        <w:pStyle w:val="Example"/>
        <w:ind w:left="130" w:right="115"/>
        <w:rPr>
          <w:ins w:id="4598" w:author="Russ Ott" w:date="2022-05-16T11:54:00Z"/>
        </w:rPr>
      </w:pPr>
      <w:ins w:id="4599" w:author="Russ Ott" w:date="2022-05-16T11:54:00Z">
        <w:r>
          <w:t xml:space="preserve">    &lt;</w:t>
        </w:r>
        <w:proofErr w:type="spellStart"/>
        <w:r>
          <w:t>templateId</w:t>
        </w:r>
        <w:proofErr w:type="spellEnd"/>
        <w:r>
          <w:t xml:space="preserve"> root="2.16.840.1.113883.10.20.34.3.45" extension="2019-04-01" /&gt;</w:t>
        </w:r>
      </w:ins>
    </w:p>
    <w:p w14:paraId="00491A91" w14:textId="77777777" w:rsidR="00440477" w:rsidRDefault="00440477" w:rsidP="00440477">
      <w:pPr>
        <w:pStyle w:val="Example"/>
        <w:ind w:left="130" w:right="115"/>
        <w:rPr>
          <w:ins w:id="4600" w:author="Russ Ott" w:date="2022-05-16T11:54:00Z"/>
        </w:rPr>
      </w:pPr>
      <w:ins w:id="4601" w:author="Russ Ott" w:date="2022-05-16T11:54:00Z">
        <w:r>
          <w:t xml:space="preserve">    &lt;</w:t>
        </w:r>
        <w:proofErr w:type="spellStart"/>
        <w:r>
          <w:t>templateId</w:t>
        </w:r>
        <w:proofErr w:type="spellEnd"/>
        <w:r>
          <w:t xml:space="preserve"> root="2.16.840.1.113883.10.20.34.3.45" extension="2022-06-01" /&gt;</w:t>
        </w:r>
      </w:ins>
    </w:p>
    <w:p w14:paraId="0F8CD5F7" w14:textId="77777777" w:rsidR="00440477" w:rsidRDefault="00440477" w:rsidP="00440477">
      <w:pPr>
        <w:pStyle w:val="Example"/>
        <w:ind w:left="130" w:right="115"/>
        <w:rPr>
          <w:ins w:id="4602" w:author="Russ Ott" w:date="2022-05-16T11:54:00Z"/>
        </w:rPr>
      </w:pPr>
      <w:ins w:id="4603" w:author="Russ Ott" w:date="2022-05-16T11:54:00Z">
        <w:r>
          <w:t xml:space="preserve">    &lt;id root="5501b49a-32ea-4c78-9c31-3dbe782871b7" /&gt;</w:t>
        </w:r>
      </w:ins>
    </w:p>
    <w:p w14:paraId="28F91B6E" w14:textId="77777777" w:rsidR="00440477" w:rsidRDefault="00440477" w:rsidP="00440477">
      <w:pPr>
        <w:pStyle w:val="Example"/>
        <w:ind w:left="130" w:right="115"/>
        <w:rPr>
          <w:ins w:id="4604" w:author="Russ Ott" w:date="2022-05-16T11:54:00Z"/>
        </w:rPr>
      </w:pPr>
      <w:ins w:id="4605" w:author="Russ Ott" w:date="2022-05-16T11:54:00Z">
        <w:r>
          <w:t xml:space="preserve">    &lt;code code="76691-5" </w:t>
        </w:r>
      </w:ins>
    </w:p>
    <w:p w14:paraId="779E23BB" w14:textId="77777777" w:rsidR="00440477" w:rsidRDefault="00440477" w:rsidP="00440477">
      <w:pPr>
        <w:pStyle w:val="Example"/>
        <w:ind w:left="130" w:right="115"/>
        <w:rPr>
          <w:ins w:id="4606" w:author="Russ Ott" w:date="2022-05-16T11:54:00Z"/>
        </w:rPr>
      </w:pPr>
      <w:ins w:id="4607" w:author="Russ Ott" w:date="2022-05-16T11:54:00Z">
        <w:r>
          <w:t xml:space="preserve">    displayName="Gender identity" </w:t>
        </w:r>
      </w:ins>
    </w:p>
    <w:p w14:paraId="08CDA803" w14:textId="77777777" w:rsidR="00440477" w:rsidRDefault="00440477" w:rsidP="00440477">
      <w:pPr>
        <w:pStyle w:val="Example"/>
        <w:ind w:left="130" w:right="115"/>
        <w:rPr>
          <w:ins w:id="4608" w:author="Russ Ott" w:date="2022-05-16T11:54:00Z"/>
        </w:rPr>
      </w:pPr>
      <w:ins w:id="4609" w:author="Russ Ott" w:date="2022-05-16T11:54:00Z">
        <w:r>
          <w:t xml:space="preserve">    </w:t>
        </w:r>
        <w:proofErr w:type="spellStart"/>
        <w:r>
          <w:t>codeSystem</w:t>
        </w:r>
        <w:proofErr w:type="spellEnd"/>
        <w:r>
          <w:t xml:space="preserve">="2.16.840.1.113883.6.1" </w:t>
        </w:r>
      </w:ins>
    </w:p>
    <w:p w14:paraId="54B31DEE" w14:textId="77777777" w:rsidR="00440477" w:rsidRDefault="00440477" w:rsidP="00440477">
      <w:pPr>
        <w:pStyle w:val="Example"/>
        <w:ind w:left="130" w:right="115"/>
        <w:rPr>
          <w:ins w:id="4610" w:author="Russ Ott" w:date="2022-05-16T11:54:00Z"/>
        </w:rPr>
      </w:pPr>
      <w:ins w:id="4611" w:author="Russ Ott" w:date="2022-05-16T11:54:00Z">
        <w:r>
          <w:t xml:space="preserve">    </w:t>
        </w:r>
        <w:proofErr w:type="spellStart"/>
        <w:r>
          <w:t>codeSystemName</w:t>
        </w:r>
        <w:proofErr w:type="spellEnd"/>
        <w:r>
          <w:t>="LOINC" /&gt;</w:t>
        </w:r>
      </w:ins>
    </w:p>
    <w:p w14:paraId="76901F0E" w14:textId="77777777" w:rsidR="00440477" w:rsidRDefault="00440477" w:rsidP="00440477">
      <w:pPr>
        <w:pStyle w:val="Example"/>
        <w:ind w:left="130" w:right="115"/>
        <w:rPr>
          <w:ins w:id="4612" w:author="Russ Ott" w:date="2022-05-16T11:54:00Z"/>
        </w:rPr>
      </w:pPr>
      <w:ins w:id="4613" w:author="Russ Ott" w:date="2022-05-16T11:54:00Z">
        <w:r>
          <w:t xml:space="preserve">    &lt;</w:t>
        </w:r>
        <w:proofErr w:type="spellStart"/>
        <w:r>
          <w:t>statusCode</w:t>
        </w:r>
        <w:proofErr w:type="spellEnd"/>
        <w:r>
          <w:t xml:space="preserve"> code="completed" /&gt;</w:t>
        </w:r>
      </w:ins>
    </w:p>
    <w:p w14:paraId="120455FF" w14:textId="77777777" w:rsidR="00440477" w:rsidRDefault="00440477" w:rsidP="00440477">
      <w:pPr>
        <w:pStyle w:val="Example"/>
        <w:ind w:left="130" w:right="115"/>
        <w:rPr>
          <w:ins w:id="4614" w:author="Russ Ott" w:date="2022-05-16T11:54:00Z"/>
        </w:rPr>
      </w:pPr>
      <w:ins w:id="4615" w:author="Russ Ott" w:date="2022-05-16T11:54:00Z">
        <w:r>
          <w:t xml:space="preserve">    &lt;</w:t>
        </w:r>
        <w:proofErr w:type="spellStart"/>
        <w:r>
          <w:t>effectiveTime</w:t>
        </w:r>
        <w:proofErr w:type="spellEnd"/>
        <w:r>
          <w:t>&gt;</w:t>
        </w:r>
      </w:ins>
    </w:p>
    <w:p w14:paraId="4B63DF7E" w14:textId="77777777" w:rsidR="00440477" w:rsidRDefault="00440477" w:rsidP="00440477">
      <w:pPr>
        <w:pStyle w:val="Example"/>
        <w:ind w:left="130" w:right="115"/>
        <w:rPr>
          <w:ins w:id="4616" w:author="Russ Ott" w:date="2022-05-16T11:54:00Z"/>
        </w:rPr>
      </w:pPr>
      <w:ins w:id="4617" w:author="Russ Ott" w:date="2022-05-16T11:54:00Z">
        <w:r>
          <w:t xml:space="preserve">        &lt;low value="20180703" /&gt;</w:t>
        </w:r>
      </w:ins>
    </w:p>
    <w:p w14:paraId="5181C608" w14:textId="77777777" w:rsidR="00440477" w:rsidRDefault="00440477" w:rsidP="00440477">
      <w:pPr>
        <w:pStyle w:val="Example"/>
        <w:ind w:left="130" w:right="115"/>
        <w:rPr>
          <w:ins w:id="4618" w:author="Russ Ott" w:date="2022-05-16T11:54:00Z"/>
        </w:rPr>
      </w:pPr>
      <w:ins w:id="4619" w:author="Russ Ott" w:date="2022-05-16T11:54:00Z">
        <w:r>
          <w:t xml:space="preserve">    &lt;/</w:t>
        </w:r>
        <w:proofErr w:type="spellStart"/>
        <w:r>
          <w:t>effectiveTime</w:t>
        </w:r>
        <w:proofErr w:type="spellEnd"/>
        <w:r>
          <w:t>&gt;</w:t>
        </w:r>
      </w:ins>
    </w:p>
    <w:p w14:paraId="7A96F1E7" w14:textId="77777777" w:rsidR="00440477" w:rsidRDefault="00440477" w:rsidP="00440477">
      <w:pPr>
        <w:pStyle w:val="Example"/>
        <w:ind w:left="130" w:right="115"/>
        <w:rPr>
          <w:ins w:id="4620" w:author="Russ Ott" w:date="2022-05-16T11:54:00Z"/>
        </w:rPr>
      </w:pPr>
      <w:ins w:id="4621" w:author="Russ Ott" w:date="2022-05-16T11:54:00Z">
        <w:r>
          <w:t xml:space="preserve">    &lt;value </w:t>
        </w:r>
        <w:proofErr w:type="spellStart"/>
        <w:proofErr w:type="gramStart"/>
        <w:r>
          <w:t>xsi:type</w:t>
        </w:r>
        <w:proofErr w:type="spellEnd"/>
        <w:proofErr w:type="gramEnd"/>
        <w:r>
          <w:t xml:space="preserve">="CD" code="446141000124107" </w:t>
        </w:r>
      </w:ins>
    </w:p>
    <w:p w14:paraId="0BCB1253" w14:textId="77777777" w:rsidR="00440477" w:rsidRDefault="00440477" w:rsidP="00440477">
      <w:pPr>
        <w:pStyle w:val="Example"/>
        <w:ind w:left="130" w:right="115"/>
        <w:rPr>
          <w:ins w:id="4622" w:author="Russ Ott" w:date="2022-05-16T11:54:00Z"/>
        </w:rPr>
      </w:pPr>
      <w:ins w:id="4623" w:author="Russ Ott" w:date="2022-05-16T11:54:00Z">
        <w:r>
          <w:tab/>
        </w:r>
        <w:r>
          <w:tab/>
        </w:r>
        <w:r>
          <w:tab/>
        </w:r>
        <w:r>
          <w:tab/>
        </w:r>
        <w:r>
          <w:tab/>
        </w:r>
        <w:r>
          <w:tab/>
        </w:r>
        <w:r>
          <w:tab/>
          <w:t xml:space="preserve">displayName="Identifies as female gender (finding)" </w:t>
        </w:r>
      </w:ins>
    </w:p>
    <w:p w14:paraId="088AA0BE" w14:textId="77777777" w:rsidR="00440477" w:rsidRDefault="00440477" w:rsidP="00440477">
      <w:pPr>
        <w:pStyle w:val="Example"/>
        <w:ind w:left="130" w:right="115"/>
        <w:rPr>
          <w:ins w:id="4624" w:author="Russ Ott" w:date="2022-05-16T11:54:00Z"/>
        </w:rPr>
      </w:pPr>
      <w:ins w:id="4625" w:author="Russ Ott" w:date="2022-05-16T11:54:00Z">
        <w:r>
          <w:tab/>
        </w:r>
        <w:r>
          <w:tab/>
        </w:r>
        <w:r>
          <w:tab/>
        </w:r>
        <w:r>
          <w:tab/>
        </w:r>
        <w:r>
          <w:tab/>
        </w:r>
        <w:r>
          <w:tab/>
        </w:r>
        <w:r>
          <w:tab/>
        </w:r>
        <w:proofErr w:type="spellStart"/>
        <w:r>
          <w:t>codeSystem</w:t>
        </w:r>
        <w:proofErr w:type="spellEnd"/>
        <w:r>
          <w:t>="2.16.840.1.113883.6.96"</w:t>
        </w:r>
      </w:ins>
    </w:p>
    <w:p w14:paraId="49456167" w14:textId="77777777" w:rsidR="00440477" w:rsidRDefault="00440477" w:rsidP="00440477">
      <w:pPr>
        <w:pStyle w:val="Example"/>
        <w:ind w:left="130" w:right="115"/>
        <w:rPr>
          <w:ins w:id="4626" w:author="Russ Ott" w:date="2022-05-16T11:54:00Z"/>
        </w:rPr>
      </w:pPr>
      <w:ins w:id="4627" w:author="Russ Ott" w:date="2022-05-16T11:54:00Z">
        <w:r>
          <w:tab/>
        </w:r>
        <w:r>
          <w:tab/>
        </w:r>
        <w:r>
          <w:tab/>
        </w:r>
        <w:r>
          <w:tab/>
        </w:r>
        <w:r>
          <w:tab/>
        </w:r>
        <w:r>
          <w:tab/>
        </w:r>
        <w:r>
          <w:tab/>
        </w:r>
        <w:proofErr w:type="spellStart"/>
        <w:r>
          <w:t>codeSystemName</w:t>
        </w:r>
        <w:proofErr w:type="spellEnd"/>
        <w:r>
          <w:t>="SNOMED CT" /&gt;</w:t>
        </w:r>
      </w:ins>
    </w:p>
    <w:p w14:paraId="05B69818" w14:textId="77777777" w:rsidR="00440477" w:rsidRDefault="00440477" w:rsidP="00440477">
      <w:pPr>
        <w:pStyle w:val="Example"/>
        <w:ind w:left="130" w:right="115"/>
        <w:rPr>
          <w:ins w:id="4628" w:author="Russ Ott" w:date="2022-05-16T11:54:00Z"/>
        </w:rPr>
      </w:pPr>
      <w:ins w:id="4629" w:author="Russ Ott" w:date="2022-05-16T11:54:00Z">
        <w:r>
          <w:t>&lt;/observation&gt;</w:t>
        </w:r>
      </w:ins>
    </w:p>
    <w:p w14:paraId="48F584DE" w14:textId="77777777" w:rsidR="00440477" w:rsidRDefault="00440477" w:rsidP="00440477">
      <w:pPr>
        <w:pStyle w:val="BodyText"/>
        <w:rPr>
          <w:ins w:id="4630" w:author="Russ Ott" w:date="2022-05-16T11:54:00Z"/>
        </w:rPr>
      </w:pPr>
    </w:p>
    <w:p w14:paraId="0DF722AD" w14:textId="77777777" w:rsidR="00440477" w:rsidRDefault="00440477" w:rsidP="00440477">
      <w:pPr>
        <w:pStyle w:val="Heading2nospace"/>
        <w:rPr>
          <w:ins w:id="4631" w:author="Russ Ott" w:date="2022-05-16T11:54:00Z"/>
        </w:rPr>
      </w:pPr>
      <w:bookmarkStart w:id="4632" w:name="E_Goal_Observation_V2"/>
      <w:bookmarkStart w:id="4633" w:name="_Toc103325893"/>
      <w:ins w:id="4634" w:author="Russ Ott" w:date="2022-05-16T11:54:00Z">
        <w:r>
          <w:lastRenderedPageBreak/>
          <w:t>Goal Observation (V2)</w:t>
        </w:r>
        <w:bookmarkEnd w:id="4632"/>
        <w:bookmarkEnd w:id="4633"/>
      </w:ins>
    </w:p>
    <w:p w14:paraId="5CF9FB25" w14:textId="77777777" w:rsidR="00440477" w:rsidRDefault="00440477" w:rsidP="00440477">
      <w:pPr>
        <w:pStyle w:val="BracketData"/>
        <w:rPr>
          <w:ins w:id="4635" w:author="Russ Ott" w:date="2022-05-16T11:54:00Z"/>
        </w:rPr>
      </w:pPr>
      <w:ins w:id="4636" w:author="Russ Ott" w:date="2022-05-16T11:54:00Z">
        <w:r>
          <w:t xml:space="preserve">[observation: identifier </w:t>
        </w:r>
        <w:proofErr w:type="gramStart"/>
        <w:r>
          <w:t>urn:hl</w:t>
        </w:r>
        <w:proofErr w:type="gramEnd"/>
        <w:r>
          <w:t>7ii:2.16.840.1.113883.10.20.22.4.121:2022-06-01 (open)]</w:t>
        </w:r>
      </w:ins>
    </w:p>
    <w:p w14:paraId="7D24B266" w14:textId="77777777" w:rsidR="00440477" w:rsidRDefault="00440477" w:rsidP="00440477">
      <w:pPr>
        <w:rPr>
          <w:ins w:id="4637" w:author="Russ Ott" w:date="2022-05-16T11:54:00Z"/>
        </w:rPr>
      </w:pPr>
      <w:ins w:id="4638" w:author="Russ Ott" w:date="2022-05-16T11:54:00Z">
        <w:r>
          <w:t>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ins>
    </w:p>
    <w:p w14:paraId="03DCEBD8" w14:textId="77777777" w:rsidR="00440477" w:rsidRDefault="00440477" w:rsidP="00440477">
      <w:pPr>
        <w:rPr>
          <w:ins w:id="4639" w:author="Russ Ott" w:date="2022-05-16T11:54:00Z"/>
        </w:rPr>
      </w:pPr>
      <w:ins w:id="4640" w:author="Russ Ott" w:date="2022-05-16T11:54:00Z">
        <w:r>
          <w:t xml:space="preserve">A goal may be a patient or provider goal. If the author is set to the </w:t>
        </w:r>
        <w:proofErr w:type="spellStart"/>
        <w:r>
          <w:t>recordTarget</w:t>
        </w:r>
        <w:proofErr w:type="spellEnd"/>
        <w:r>
          <w:t xml:space="preserve"> (patient), this is a patient goal. If the author is set to a provider, this is a provider goal. If both patient and provider are set as authors, this is a negotiated goal.</w:t>
        </w:r>
      </w:ins>
    </w:p>
    <w:p w14:paraId="4D506974" w14:textId="77777777" w:rsidR="00440477" w:rsidRDefault="00440477" w:rsidP="00440477">
      <w:pPr>
        <w:rPr>
          <w:ins w:id="4641" w:author="Russ Ott" w:date="2022-05-16T11:54:00Z"/>
        </w:rPr>
      </w:pPr>
      <w:ins w:id="4642" w:author="Russ Ott" w:date="2022-05-16T11:54:00Z">
        <w:r>
          <w:t>A goal usually has a related health concern and/or risk.</w:t>
        </w:r>
      </w:ins>
    </w:p>
    <w:p w14:paraId="20EA5285" w14:textId="77777777" w:rsidR="00440477" w:rsidRDefault="00440477" w:rsidP="00440477">
      <w:pPr>
        <w:rPr>
          <w:ins w:id="4643" w:author="Russ Ott" w:date="2022-05-16T11:54:00Z"/>
        </w:rPr>
      </w:pPr>
      <w:ins w:id="4644" w:author="Russ Ott" w:date="2022-05-16T11:54:00Z">
        <w:r>
          <w:t xml:space="preserve">A goal may have components consisting of other goals (milestones). These milestones are related to the overall goal through </w:t>
        </w:r>
        <w:proofErr w:type="spellStart"/>
        <w:r>
          <w:t>entryRelationships</w:t>
        </w:r>
        <w:proofErr w:type="spellEnd"/>
        <w:r>
          <w:t>.</w:t>
        </w:r>
      </w:ins>
    </w:p>
    <w:p w14:paraId="586C87D0" w14:textId="28EE196F" w:rsidR="00440477" w:rsidRDefault="00440477" w:rsidP="00440477">
      <w:pPr>
        <w:pStyle w:val="Caption"/>
        <w:rPr>
          <w:ins w:id="4645" w:author="Russ Ott" w:date="2022-05-16T11:54:00Z"/>
        </w:rPr>
      </w:pPr>
      <w:bookmarkStart w:id="4646" w:name="_Toc103325957"/>
      <w:ins w:id="4647" w:author="Russ Ott" w:date="2022-05-16T11:54:00Z">
        <w:r>
          <w:t xml:space="preserve">Table </w:t>
        </w:r>
        <w:r>
          <w:fldChar w:fldCharType="begin"/>
        </w:r>
        <w:r>
          <w:instrText>SEQ Table \* ARABIC</w:instrText>
        </w:r>
        <w:r>
          <w:fldChar w:fldCharType="separate"/>
        </w:r>
        <w:r w:rsidR="00F1669B">
          <w:t>19</w:t>
        </w:r>
        <w:r>
          <w:fldChar w:fldCharType="end"/>
        </w:r>
        <w:r>
          <w:t>: Goal Observation (V2) Constraints Overview</w:t>
        </w:r>
        <w:bookmarkEnd w:id="4646"/>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FC5B531" w14:textId="77777777" w:rsidTr="00BA7D84">
        <w:trPr>
          <w:cantSplit/>
          <w:tblHeader/>
          <w:jc w:val="center"/>
          <w:ins w:id="4648" w:author="Russ Ott" w:date="2022-05-16T11:54:00Z"/>
        </w:trPr>
        <w:tc>
          <w:tcPr>
            <w:tcW w:w="0" w:type="dxa"/>
            <w:shd w:val="clear" w:color="auto" w:fill="E6E6E6"/>
            <w:noWrap/>
          </w:tcPr>
          <w:p w14:paraId="56A32C0D" w14:textId="77777777" w:rsidR="00440477" w:rsidRDefault="00440477" w:rsidP="0012456B">
            <w:pPr>
              <w:pStyle w:val="TableHead"/>
              <w:keepNext w:val="0"/>
              <w:rPr>
                <w:ins w:id="4649" w:author="Russ Ott" w:date="2022-05-16T11:54:00Z"/>
              </w:rPr>
            </w:pPr>
            <w:ins w:id="4650" w:author="Russ Ott" w:date="2022-05-16T11:54:00Z">
              <w:r>
                <w:t>XPath</w:t>
              </w:r>
            </w:ins>
          </w:p>
        </w:tc>
        <w:tc>
          <w:tcPr>
            <w:tcW w:w="720" w:type="dxa"/>
            <w:shd w:val="clear" w:color="auto" w:fill="E6E6E6"/>
            <w:noWrap/>
          </w:tcPr>
          <w:p w14:paraId="4CDDC15E" w14:textId="77777777" w:rsidR="00440477" w:rsidRDefault="00440477" w:rsidP="0012456B">
            <w:pPr>
              <w:pStyle w:val="TableHead"/>
              <w:keepNext w:val="0"/>
              <w:rPr>
                <w:ins w:id="4651" w:author="Russ Ott" w:date="2022-05-16T11:54:00Z"/>
              </w:rPr>
            </w:pPr>
            <w:ins w:id="4652" w:author="Russ Ott" w:date="2022-05-16T11:54:00Z">
              <w:r>
                <w:t>Card.</w:t>
              </w:r>
            </w:ins>
          </w:p>
        </w:tc>
        <w:tc>
          <w:tcPr>
            <w:tcW w:w="1152" w:type="dxa"/>
            <w:shd w:val="clear" w:color="auto" w:fill="E6E6E6"/>
            <w:noWrap/>
          </w:tcPr>
          <w:p w14:paraId="72501A66" w14:textId="77777777" w:rsidR="00440477" w:rsidRDefault="00440477" w:rsidP="0012456B">
            <w:pPr>
              <w:pStyle w:val="TableHead"/>
              <w:keepNext w:val="0"/>
              <w:rPr>
                <w:ins w:id="4653" w:author="Russ Ott" w:date="2022-05-16T11:54:00Z"/>
              </w:rPr>
            </w:pPr>
            <w:ins w:id="4654" w:author="Russ Ott" w:date="2022-05-16T11:54:00Z">
              <w:r>
                <w:t>Verb</w:t>
              </w:r>
            </w:ins>
          </w:p>
        </w:tc>
        <w:tc>
          <w:tcPr>
            <w:tcW w:w="864" w:type="dxa"/>
            <w:shd w:val="clear" w:color="auto" w:fill="E6E6E6"/>
            <w:noWrap/>
          </w:tcPr>
          <w:p w14:paraId="0611A070" w14:textId="77777777" w:rsidR="00440477" w:rsidRDefault="00440477" w:rsidP="0012456B">
            <w:pPr>
              <w:pStyle w:val="TableHead"/>
              <w:keepNext w:val="0"/>
              <w:rPr>
                <w:ins w:id="4655" w:author="Russ Ott" w:date="2022-05-16T11:54:00Z"/>
              </w:rPr>
            </w:pPr>
            <w:ins w:id="4656" w:author="Russ Ott" w:date="2022-05-16T11:54:00Z">
              <w:r>
                <w:t>Data Type</w:t>
              </w:r>
            </w:ins>
          </w:p>
        </w:tc>
        <w:tc>
          <w:tcPr>
            <w:tcW w:w="864" w:type="dxa"/>
            <w:shd w:val="clear" w:color="auto" w:fill="E6E6E6"/>
            <w:noWrap/>
          </w:tcPr>
          <w:p w14:paraId="6D449305" w14:textId="77777777" w:rsidR="00440477" w:rsidRDefault="00440477" w:rsidP="0012456B">
            <w:pPr>
              <w:pStyle w:val="TableHead"/>
              <w:keepNext w:val="0"/>
              <w:rPr>
                <w:ins w:id="4657" w:author="Russ Ott" w:date="2022-05-16T11:54:00Z"/>
              </w:rPr>
            </w:pPr>
            <w:ins w:id="4658" w:author="Russ Ott" w:date="2022-05-16T11:54:00Z">
              <w:r>
                <w:t>CONF#</w:t>
              </w:r>
            </w:ins>
          </w:p>
        </w:tc>
        <w:tc>
          <w:tcPr>
            <w:tcW w:w="864" w:type="dxa"/>
            <w:shd w:val="clear" w:color="auto" w:fill="E6E6E6"/>
            <w:noWrap/>
          </w:tcPr>
          <w:p w14:paraId="7AC918B4" w14:textId="77777777" w:rsidR="00440477" w:rsidRDefault="00440477" w:rsidP="0012456B">
            <w:pPr>
              <w:pStyle w:val="TableHead"/>
              <w:keepNext w:val="0"/>
              <w:rPr>
                <w:ins w:id="4659" w:author="Russ Ott" w:date="2022-05-16T11:54:00Z"/>
              </w:rPr>
            </w:pPr>
            <w:ins w:id="4660" w:author="Russ Ott" w:date="2022-05-16T11:54:00Z">
              <w:r>
                <w:t>Value</w:t>
              </w:r>
            </w:ins>
          </w:p>
        </w:tc>
      </w:tr>
      <w:tr w:rsidR="00440477" w14:paraId="51C8EFD7" w14:textId="77777777" w:rsidTr="00BA7D84">
        <w:trPr>
          <w:jc w:val="center"/>
          <w:ins w:id="4661" w:author="Russ Ott" w:date="2022-05-16T11:54:00Z"/>
        </w:trPr>
        <w:tc>
          <w:tcPr>
            <w:tcW w:w="10160" w:type="dxa"/>
            <w:gridSpan w:val="6"/>
          </w:tcPr>
          <w:p w14:paraId="2EC4DFC2" w14:textId="77777777" w:rsidR="00440477" w:rsidRDefault="00440477" w:rsidP="0012456B">
            <w:pPr>
              <w:pStyle w:val="TableText"/>
              <w:keepNext w:val="0"/>
              <w:rPr>
                <w:ins w:id="4662" w:author="Russ Ott" w:date="2022-05-16T11:54:00Z"/>
              </w:rPr>
            </w:pPr>
            <w:ins w:id="4663" w:author="Russ Ott" w:date="2022-05-16T11:54:00Z">
              <w:r>
                <w:t>observation (identifier: urn:hl7ii:2.16.840.1.113883.10.20.22.4.121:2022-06-01)</w:t>
              </w:r>
            </w:ins>
          </w:p>
        </w:tc>
      </w:tr>
      <w:tr w:rsidR="00440477" w14:paraId="40338883" w14:textId="77777777" w:rsidTr="00BA7D84">
        <w:trPr>
          <w:jc w:val="center"/>
          <w:ins w:id="4664" w:author="Russ Ott" w:date="2022-05-16T11:54:00Z"/>
        </w:trPr>
        <w:tc>
          <w:tcPr>
            <w:tcW w:w="3345" w:type="dxa"/>
          </w:tcPr>
          <w:p w14:paraId="24A5E732" w14:textId="77777777" w:rsidR="00440477" w:rsidRDefault="00440477" w:rsidP="0012456B">
            <w:pPr>
              <w:pStyle w:val="TableText"/>
              <w:keepNext w:val="0"/>
              <w:rPr>
                <w:ins w:id="4665" w:author="Russ Ott" w:date="2022-05-16T11:54:00Z"/>
              </w:rPr>
            </w:pPr>
            <w:ins w:id="4666" w:author="Russ Ott" w:date="2022-05-16T11:54:00Z">
              <w:r>
                <w:tab/>
                <w:t>@classCode</w:t>
              </w:r>
            </w:ins>
          </w:p>
        </w:tc>
        <w:tc>
          <w:tcPr>
            <w:tcW w:w="720" w:type="dxa"/>
          </w:tcPr>
          <w:p w14:paraId="0BA325B6" w14:textId="77777777" w:rsidR="00440477" w:rsidRDefault="00440477" w:rsidP="0012456B">
            <w:pPr>
              <w:pStyle w:val="TableText"/>
              <w:keepNext w:val="0"/>
              <w:rPr>
                <w:ins w:id="4667" w:author="Russ Ott" w:date="2022-05-16T11:54:00Z"/>
              </w:rPr>
            </w:pPr>
            <w:ins w:id="4668" w:author="Russ Ott" w:date="2022-05-16T11:54:00Z">
              <w:r>
                <w:t>1..1</w:t>
              </w:r>
            </w:ins>
          </w:p>
        </w:tc>
        <w:tc>
          <w:tcPr>
            <w:tcW w:w="1152" w:type="dxa"/>
          </w:tcPr>
          <w:p w14:paraId="0CEA619B" w14:textId="77777777" w:rsidR="00440477" w:rsidRDefault="00440477" w:rsidP="0012456B">
            <w:pPr>
              <w:pStyle w:val="TableText"/>
              <w:keepNext w:val="0"/>
              <w:rPr>
                <w:ins w:id="4669" w:author="Russ Ott" w:date="2022-05-16T11:54:00Z"/>
              </w:rPr>
            </w:pPr>
            <w:ins w:id="4670" w:author="Russ Ott" w:date="2022-05-16T11:54:00Z">
              <w:r>
                <w:t>SHALL</w:t>
              </w:r>
            </w:ins>
          </w:p>
        </w:tc>
        <w:tc>
          <w:tcPr>
            <w:tcW w:w="864" w:type="dxa"/>
          </w:tcPr>
          <w:p w14:paraId="16AF2A6A" w14:textId="77777777" w:rsidR="00440477" w:rsidRDefault="00440477" w:rsidP="0012456B">
            <w:pPr>
              <w:pStyle w:val="TableText"/>
              <w:keepNext w:val="0"/>
              <w:rPr>
                <w:ins w:id="4671" w:author="Russ Ott" w:date="2022-05-16T11:54:00Z"/>
              </w:rPr>
            </w:pPr>
          </w:p>
        </w:tc>
        <w:tc>
          <w:tcPr>
            <w:tcW w:w="1104" w:type="dxa"/>
          </w:tcPr>
          <w:p w14:paraId="58FAD356" w14:textId="5152724B" w:rsidR="00440477" w:rsidRDefault="001C172D" w:rsidP="0012456B">
            <w:pPr>
              <w:pStyle w:val="TableText"/>
              <w:keepNext w:val="0"/>
              <w:rPr>
                <w:ins w:id="4672" w:author="Russ Ott" w:date="2022-05-16T11:54:00Z"/>
              </w:rPr>
            </w:pPr>
            <w:ins w:id="4673" w:author="Russ Ott" w:date="2022-05-16T11:54:00Z">
              <w:r>
                <w:fldChar w:fldCharType="begin"/>
              </w:r>
              <w:r>
                <w:instrText xml:space="preserve"> HYPERLINK \l "C_4515-30418" \h </w:instrText>
              </w:r>
              <w:r>
                <w:fldChar w:fldCharType="separate"/>
              </w:r>
              <w:r w:rsidR="00440477">
                <w:rPr>
                  <w:rStyle w:val="HyperlinkText9pt"/>
                </w:rPr>
                <w:t>4515-30418</w:t>
              </w:r>
              <w:r>
                <w:rPr>
                  <w:rStyle w:val="HyperlinkText9pt"/>
                </w:rPr>
                <w:fldChar w:fldCharType="end"/>
              </w:r>
            </w:ins>
          </w:p>
        </w:tc>
        <w:tc>
          <w:tcPr>
            <w:tcW w:w="2975" w:type="dxa"/>
          </w:tcPr>
          <w:p w14:paraId="298A783D" w14:textId="77777777" w:rsidR="00440477" w:rsidRDefault="00440477" w:rsidP="0012456B">
            <w:pPr>
              <w:pStyle w:val="TableText"/>
              <w:keepNext w:val="0"/>
              <w:rPr>
                <w:ins w:id="4674" w:author="Russ Ott" w:date="2022-05-16T11:54:00Z"/>
              </w:rPr>
            </w:pPr>
            <w:ins w:id="4675" w:author="Russ Ott" w:date="2022-05-16T11:54:00Z">
              <w:r>
                <w:t>urn:oid:2.16.840.1.113883.5.6 (HL7ActClass) = OBS</w:t>
              </w:r>
            </w:ins>
          </w:p>
        </w:tc>
      </w:tr>
      <w:tr w:rsidR="00440477" w14:paraId="426FE53F" w14:textId="77777777" w:rsidTr="00BA7D84">
        <w:trPr>
          <w:jc w:val="center"/>
          <w:ins w:id="4676" w:author="Russ Ott" w:date="2022-05-16T11:54:00Z"/>
        </w:trPr>
        <w:tc>
          <w:tcPr>
            <w:tcW w:w="3345" w:type="dxa"/>
          </w:tcPr>
          <w:p w14:paraId="1408E6F4" w14:textId="77777777" w:rsidR="00440477" w:rsidRDefault="00440477" w:rsidP="0012456B">
            <w:pPr>
              <w:pStyle w:val="TableText"/>
              <w:keepNext w:val="0"/>
              <w:rPr>
                <w:ins w:id="4677" w:author="Russ Ott" w:date="2022-05-16T11:54:00Z"/>
              </w:rPr>
            </w:pPr>
            <w:ins w:id="4678" w:author="Russ Ott" w:date="2022-05-16T11:54:00Z">
              <w:r>
                <w:tab/>
                <w:t>@moodCode</w:t>
              </w:r>
            </w:ins>
          </w:p>
        </w:tc>
        <w:tc>
          <w:tcPr>
            <w:tcW w:w="720" w:type="dxa"/>
          </w:tcPr>
          <w:p w14:paraId="3490DE8E" w14:textId="77777777" w:rsidR="00440477" w:rsidRDefault="00440477" w:rsidP="0012456B">
            <w:pPr>
              <w:pStyle w:val="TableText"/>
              <w:keepNext w:val="0"/>
              <w:rPr>
                <w:ins w:id="4679" w:author="Russ Ott" w:date="2022-05-16T11:54:00Z"/>
              </w:rPr>
            </w:pPr>
            <w:ins w:id="4680" w:author="Russ Ott" w:date="2022-05-16T11:54:00Z">
              <w:r>
                <w:t>1..1</w:t>
              </w:r>
            </w:ins>
          </w:p>
        </w:tc>
        <w:tc>
          <w:tcPr>
            <w:tcW w:w="1152" w:type="dxa"/>
          </w:tcPr>
          <w:p w14:paraId="34B6C51A" w14:textId="77777777" w:rsidR="00440477" w:rsidRDefault="00440477" w:rsidP="0012456B">
            <w:pPr>
              <w:pStyle w:val="TableText"/>
              <w:keepNext w:val="0"/>
              <w:rPr>
                <w:ins w:id="4681" w:author="Russ Ott" w:date="2022-05-16T11:54:00Z"/>
              </w:rPr>
            </w:pPr>
            <w:ins w:id="4682" w:author="Russ Ott" w:date="2022-05-16T11:54:00Z">
              <w:r>
                <w:t>SHALL</w:t>
              </w:r>
            </w:ins>
          </w:p>
        </w:tc>
        <w:tc>
          <w:tcPr>
            <w:tcW w:w="864" w:type="dxa"/>
          </w:tcPr>
          <w:p w14:paraId="62B45647" w14:textId="77777777" w:rsidR="00440477" w:rsidRDefault="00440477" w:rsidP="0012456B">
            <w:pPr>
              <w:pStyle w:val="TableText"/>
              <w:keepNext w:val="0"/>
              <w:rPr>
                <w:ins w:id="4683" w:author="Russ Ott" w:date="2022-05-16T11:54:00Z"/>
              </w:rPr>
            </w:pPr>
          </w:p>
        </w:tc>
        <w:tc>
          <w:tcPr>
            <w:tcW w:w="1104" w:type="dxa"/>
          </w:tcPr>
          <w:p w14:paraId="3B5EC7D9" w14:textId="62F77F36" w:rsidR="00440477" w:rsidRDefault="001C172D" w:rsidP="0012456B">
            <w:pPr>
              <w:pStyle w:val="TableText"/>
              <w:keepNext w:val="0"/>
              <w:rPr>
                <w:ins w:id="4684" w:author="Russ Ott" w:date="2022-05-16T11:54:00Z"/>
              </w:rPr>
            </w:pPr>
            <w:ins w:id="4685" w:author="Russ Ott" w:date="2022-05-16T11:54:00Z">
              <w:r>
                <w:fldChar w:fldCharType="begin"/>
              </w:r>
              <w:r>
                <w:instrText xml:space="preserve"> HYPERLINK \l "C_4515-30419" \h </w:instrText>
              </w:r>
              <w:r>
                <w:fldChar w:fldCharType="separate"/>
              </w:r>
              <w:r w:rsidR="00440477">
                <w:rPr>
                  <w:rStyle w:val="HyperlinkText9pt"/>
                </w:rPr>
                <w:t>4515-30419</w:t>
              </w:r>
              <w:r>
                <w:rPr>
                  <w:rStyle w:val="HyperlinkText9pt"/>
                </w:rPr>
                <w:fldChar w:fldCharType="end"/>
              </w:r>
            </w:ins>
          </w:p>
        </w:tc>
        <w:tc>
          <w:tcPr>
            <w:tcW w:w="2975" w:type="dxa"/>
          </w:tcPr>
          <w:p w14:paraId="3E259272" w14:textId="77777777" w:rsidR="00440477" w:rsidRDefault="00440477" w:rsidP="0012456B">
            <w:pPr>
              <w:pStyle w:val="TableText"/>
              <w:keepNext w:val="0"/>
              <w:rPr>
                <w:ins w:id="4686" w:author="Russ Ott" w:date="2022-05-16T11:54:00Z"/>
              </w:rPr>
            </w:pPr>
            <w:ins w:id="4687" w:author="Russ Ott" w:date="2022-05-16T11:54:00Z">
              <w:r>
                <w:t>urn:oid:2.16.840.1.113883.5.1001 (HL7ActMood) = GOL</w:t>
              </w:r>
            </w:ins>
          </w:p>
        </w:tc>
      </w:tr>
      <w:tr w:rsidR="00440477" w14:paraId="1B315446" w14:textId="77777777" w:rsidTr="00BA7D84">
        <w:trPr>
          <w:jc w:val="center"/>
          <w:ins w:id="4688" w:author="Russ Ott" w:date="2022-05-16T11:54:00Z"/>
        </w:trPr>
        <w:tc>
          <w:tcPr>
            <w:tcW w:w="3345" w:type="dxa"/>
          </w:tcPr>
          <w:p w14:paraId="59BA86D0" w14:textId="77777777" w:rsidR="00440477" w:rsidRDefault="00440477" w:rsidP="0012456B">
            <w:pPr>
              <w:pStyle w:val="TableText"/>
              <w:keepNext w:val="0"/>
              <w:rPr>
                <w:ins w:id="4689" w:author="Russ Ott" w:date="2022-05-16T11:54:00Z"/>
              </w:rPr>
            </w:pPr>
            <w:ins w:id="4690" w:author="Russ Ott" w:date="2022-05-16T11:54:00Z">
              <w:r>
                <w:tab/>
                <w:t>templateId</w:t>
              </w:r>
            </w:ins>
          </w:p>
        </w:tc>
        <w:tc>
          <w:tcPr>
            <w:tcW w:w="720" w:type="dxa"/>
          </w:tcPr>
          <w:p w14:paraId="63D2CD1A" w14:textId="77777777" w:rsidR="00440477" w:rsidRDefault="00440477" w:rsidP="0012456B">
            <w:pPr>
              <w:pStyle w:val="TableText"/>
              <w:keepNext w:val="0"/>
              <w:rPr>
                <w:ins w:id="4691" w:author="Russ Ott" w:date="2022-05-16T11:54:00Z"/>
              </w:rPr>
            </w:pPr>
            <w:ins w:id="4692" w:author="Russ Ott" w:date="2022-05-16T11:54:00Z">
              <w:r>
                <w:t>1..1</w:t>
              </w:r>
            </w:ins>
          </w:p>
        </w:tc>
        <w:tc>
          <w:tcPr>
            <w:tcW w:w="1152" w:type="dxa"/>
          </w:tcPr>
          <w:p w14:paraId="29133BBC" w14:textId="77777777" w:rsidR="00440477" w:rsidRDefault="00440477" w:rsidP="0012456B">
            <w:pPr>
              <w:pStyle w:val="TableText"/>
              <w:keepNext w:val="0"/>
              <w:rPr>
                <w:ins w:id="4693" w:author="Russ Ott" w:date="2022-05-16T11:54:00Z"/>
              </w:rPr>
            </w:pPr>
            <w:ins w:id="4694" w:author="Russ Ott" w:date="2022-05-16T11:54:00Z">
              <w:r>
                <w:t>SHALL</w:t>
              </w:r>
            </w:ins>
          </w:p>
        </w:tc>
        <w:tc>
          <w:tcPr>
            <w:tcW w:w="864" w:type="dxa"/>
          </w:tcPr>
          <w:p w14:paraId="61E7543E" w14:textId="77777777" w:rsidR="00440477" w:rsidRDefault="00440477" w:rsidP="0012456B">
            <w:pPr>
              <w:pStyle w:val="TableText"/>
              <w:keepNext w:val="0"/>
              <w:rPr>
                <w:ins w:id="4695" w:author="Russ Ott" w:date="2022-05-16T11:54:00Z"/>
              </w:rPr>
            </w:pPr>
          </w:p>
        </w:tc>
        <w:tc>
          <w:tcPr>
            <w:tcW w:w="1104" w:type="dxa"/>
          </w:tcPr>
          <w:p w14:paraId="0297AA2A" w14:textId="4BD81DE6" w:rsidR="00440477" w:rsidRDefault="001C172D" w:rsidP="0012456B">
            <w:pPr>
              <w:pStyle w:val="TableText"/>
              <w:keepNext w:val="0"/>
              <w:rPr>
                <w:ins w:id="4696" w:author="Russ Ott" w:date="2022-05-16T11:54:00Z"/>
              </w:rPr>
            </w:pPr>
            <w:ins w:id="4697" w:author="Russ Ott" w:date="2022-05-16T11:54:00Z">
              <w:r>
                <w:fldChar w:fldCharType="begin"/>
              </w:r>
              <w:r>
                <w:instrText xml:space="preserve"> HYPERLINK \l "C_4515-8583" \h </w:instrText>
              </w:r>
              <w:r>
                <w:fldChar w:fldCharType="separate"/>
              </w:r>
              <w:r w:rsidR="00440477">
                <w:rPr>
                  <w:rStyle w:val="HyperlinkText9pt"/>
                </w:rPr>
                <w:t>4515-8583</w:t>
              </w:r>
              <w:r>
                <w:rPr>
                  <w:rStyle w:val="HyperlinkText9pt"/>
                </w:rPr>
                <w:fldChar w:fldCharType="end"/>
              </w:r>
            </w:ins>
          </w:p>
        </w:tc>
        <w:tc>
          <w:tcPr>
            <w:tcW w:w="2975" w:type="dxa"/>
          </w:tcPr>
          <w:p w14:paraId="0F67C65B" w14:textId="77777777" w:rsidR="00440477" w:rsidRDefault="00440477" w:rsidP="0012456B">
            <w:pPr>
              <w:pStyle w:val="TableText"/>
              <w:keepNext w:val="0"/>
              <w:rPr>
                <w:ins w:id="4698" w:author="Russ Ott" w:date="2022-05-16T11:54:00Z"/>
              </w:rPr>
            </w:pPr>
          </w:p>
        </w:tc>
      </w:tr>
      <w:tr w:rsidR="00440477" w14:paraId="2B5F5D11" w14:textId="77777777" w:rsidTr="00BA7D84">
        <w:trPr>
          <w:jc w:val="center"/>
          <w:ins w:id="4699" w:author="Russ Ott" w:date="2022-05-16T11:54:00Z"/>
        </w:trPr>
        <w:tc>
          <w:tcPr>
            <w:tcW w:w="3345" w:type="dxa"/>
          </w:tcPr>
          <w:p w14:paraId="4E7AC949" w14:textId="77777777" w:rsidR="00440477" w:rsidRDefault="00440477" w:rsidP="0012456B">
            <w:pPr>
              <w:pStyle w:val="TableText"/>
              <w:keepNext w:val="0"/>
              <w:rPr>
                <w:ins w:id="4700" w:author="Russ Ott" w:date="2022-05-16T11:54:00Z"/>
              </w:rPr>
            </w:pPr>
            <w:ins w:id="4701" w:author="Russ Ott" w:date="2022-05-16T11:54:00Z">
              <w:r>
                <w:tab/>
              </w:r>
              <w:r>
                <w:tab/>
                <w:t>@root</w:t>
              </w:r>
            </w:ins>
          </w:p>
        </w:tc>
        <w:tc>
          <w:tcPr>
            <w:tcW w:w="720" w:type="dxa"/>
          </w:tcPr>
          <w:p w14:paraId="5788D6C6" w14:textId="77777777" w:rsidR="00440477" w:rsidRDefault="00440477" w:rsidP="0012456B">
            <w:pPr>
              <w:pStyle w:val="TableText"/>
              <w:keepNext w:val="0"/>
              <w:rPr>
                <w:ins w:id="4702" w:author="Russ Ott" w:date="2022-05-16T11:54:00Z"/>
              </w:rPr>
            </w:pPr>
            <w:ins w:id="4703" w:author="Russ Ott" w:date="2022-05-16T11:54:00Z">
              <w:r>
                <w:t>1..1</w:t>
              </w:r>
            </w:ins>
          </w:p>
        </w:tc>
        <w:tc>
          <w:tcPr>
            <w:tcW w:w="1152" w:type="dxa"/>
          </w:tcPr>
          <w:p w14:paraId="37A4614B" w14:textId="77777777" w:rsidR="00440477" w:rsidRDefault="00440477" w:rsidP="0012456B">
            <w:pPr>
              <w:pStyle w:val="TableText"/>
              <w:keepNext w:val="0"/>
              <w:rPr>
                <w:ins w:id="4704" w:author="Russ Ott" w:date="2022-05-16T11:54:00Z"/>
              </w:rPr>
            </w:pPr>
            <w:ins w:id="4705" w:author="Russ Ott" w:date="2022-05-16T11:54:00Z">
              <w:r>
                <w:t>SHALL</w:t>
              </w:r>
            </w:ins>
          </w:p>
        </w:tc>
        <w:tc>
          <w:tcPr>
            <w:tcW w:w="864" w:type="dxa"/>
          </w:tcPr>
          <w:p w14:paraId="38353B49" w14:textId="77777777" w:rsidR="00440477" w:rsidRDefault="00440477" w:rsidP="0012456B">
            <w:pPr>
              <w:pStyle w:val="TableText"/>
              <w:keepNext w:val="0"/>
              <w:rPr>
                <w:ins w:id="4706" w:author="Russ Ott" w:date="2022-05-16T11:54:00Z"/>
              </w:rPr>
            </w:pPr>
          </w:p>
        </w:tc>
        <w:tc>
          <w:tcPr>
            <w:tcW w:w="1104" w:type="dxa"/>
          </w:tcPr>
          <w:p w14:paraId="6D302C78" w14:textId="3CFFCDE2" w:rsidR="00440477" w:rsidRDefault="001C172D" w:rsidP="0012456B">
            <w:pPr>
              <w:pStyle w:val="TableText"/>
              <w:keepNext w:val="0"/>
              <w:rPr>
                <w:ins w:id="4707" w:author="Russ Ott" w:date="2022-05-16T11:54:00Z"/>
              </w:rPr>
            </w:pPr>
            <w:ins w:id="4708" w:author="Russ Ott" w:date="2022-05-16T11:54:00Z">
              <w:r>
                <w:fldChar w:fldCharType="begin"/>
              </w:r>
              <w:r>
                <w:instrText xml:space="preserve"> HYPERLINK \l "C_4515-10512" \h </w:instrText>
              </w:r>
              <w:r>
                <w:fldChar w:fldCharType="separate"/>
              </w:r>
              <w:r w:rsidR="00440477">
                <w:rPr>
                  <w:rStyle w:val="HyperlinkText9pt"/>
                </w:rPr>
                <w:t>4515-10512</w:t>
              </w:r>
              <w:r>
                <w:rPr>
                  <w:rStyle w:val="HyperlinkText9pt"/>
                </w:rPr>
                <w:fldChar w:fldCharType="end"/>
              </w:r>
            </w:ins>
          </w:p>
        </w:tc>
        <w:tc>
          <w:tcPr>
            <w:tcW w:w="2975" w:type="dxa"/>
          </w:tcPr>
          <w:p w14:paraId="6C26E656" w14:textId="77777777" w:rsidR="00440477" w:rsidRDefault="00440477" w:rsidP="0012456B">
            <w:pPr>
              <w:pStyle w:val="TableText"/>
              <w:keepNext w:val="0"/>
              <w:rPr>
                <w:ins w:id="4709" w:author="Russ Ott" w:date="2022-05-16T11:54:00Z"/>
              </w:rPr>
            </w:pPr>
            <w:ins w:id="4710" w:author="Russ Ott" w:date="2022-05-16T11:54:00Z">
              <w:r>
                <w:t>2.16.840.1.113883.10.20.22.4.121</w:t>
              </w:r>
            </w:ins>
          </w:p>
        </w:tc>
      </w:tr>
      <w:tr w:rsidR="00440477" w14:paraId="12368EB4" w14:textId="77777777" w:rsidTr="00BA7D84">
        <w:trPr>
          <w:jc w:val="center"/>
          <w:ins w:id="4711" w:author="Russ Ott" w:date="2022-05-16T11:54:00Z"/>
        </w:trPr>
        <w:tc>
          <w:tcPr>
            <w:tcW w:w="3345" w:type="dxa"/>
          </w:tcPr>
          <w:p w14:paraId="04821757" w14:textId="77777777" w:rsidR="00440477" w:rsidRDefault="00440477" w:rsidP="0012456B">
            <w:pPr>
              <w:pStyle w:val="TableText"/>
              <w:keepNext w:val="0"/>
              <w:rPr>
                <w:ins w:id="4712" w:author="Russ Ott" w:date="2022-05-16T11:54:00Z"/>
              </w:rPr>
            </w:pPr>
            <w:ins w:id="4713" w:author="Russ Ott" w:date="2022-05-16T11:54:00Z">
              <w:r>
                <w:tab/>
              </w:r>
              <w:r>
                <w:tab/>
                <w:t>@extension</w:t>
              </w:r>
            </w:ins>
          </w:p>
        </w:tc>
        <w:tc>
          <w:tcPr>
            <w:tcW w:w="720" w:type="dxa"/>
          </w:tcPr>
          <w:p w14:paraId="0DC626FF" w14:textId="77777777" w:rsidR="00440477" w:rsidRDefault="00440477" w:rsidP="0012456B">
            <w:pPr>
              <w:pStyle w:val="TableText"/>
              <w:keepNext w:val="0"/>
              <w:rPr>
                <w:ins w:id="4714" w:author="Russ Ott" w:date="2022-05-16T11:54:00Z"/>
              </w:rPr>
            </w:pPr>
            <w:ins w:id="4715" w:author="Russ Ott" w:date="2022-05-16T11:54:00Z">
              <w:r>
                <w:t>1..1</w:t>
              </w:r>
            </w:ins>
          </w:p>
        </w:tc>
        <w:tc>
          <w:tcPr>
            <w:tcW w:w="1152" w:type="dxa"/>
          </w:tcPr>
          <w:p w14:paraId="05D2B592" w14:textId="77777777" w:rsidR="00440477" w:rsidRDefault="00440477" w:rsidP="0012456B">
            <w:pPr>
              <w:pStyle w:val="TableText"/>
              <w:keepNext w:val="0"/>
              <w:rPr>
                <w:ins w:id="4716" w:author="Russ Ott" w:date="2022-05-16T11:54:00Z"/>
              </w:rPr>
            </w:pPr>
            <w:ins w:id="4717" w:author="Russ Ott" w:date="2022-05-16T11:54:00Z">
              <w:r>
                <w:t>SHALL</w:t>
              </w:r>
            </w:ins>
          </w:p>
        </w:tc>
        <w:tc>
          <w:tcPr>
            <w:tcW w:w="864" w:type="dxa"/>
          </w:tcPr>
          <w:p w14:paraId="7F8C469A" w14:textId="77777777" w:rsidR="00440477" w:rsidRDefault="00440477" w:rsidP="0012456B">
            <w:pPr>
              <w:pStyle w:val="TableText"/>
              <w:keepNext w:val="0"/>
              <w:rPr>
                <w:ins w:id="4718" w:author="Russ Ott" w:date="2022-05-16T11:54:00Z"/>
              </w:rPr>
            </w:pPr>
          </w:p>
        </w:tc>
        <w:tc>
          <w:tcPr>
            <w:tcW w:w="1104" w:type="dxa"/>
          </w:tcPr>
          <w:p w14:paraId="437D745C" w14:textId="3C8A1BF6" w:rsidR="00440477" w:rsidRDefault="001C172D" w:rsidP="0012456B">
            <w:pPr>
              <w:pStyle w:val="TableText"/>
              <w:keepNext w:val="0"/>
              <w:rPr>
                <w:ins w:id="4719" w:author="Russ Ott" w:date="2022-05-16T11:54:00Z"/>
              </w:rPr>
            </w:pPr>
            <w:ins w:id="4720" w:author="Russ Ott" w:date="2022-05-16T11:54:00Z">
              <w:r>
                <w:fldChar w:fldCharType="begin"/>
              </w:r>
              <w:r>
                <w:instrText xml:space="preserve"> HYPERLINK \l "C_4515-32886" \h </w:instrText>
              </w:r>
              <w:r>
                <w:fldChar w:fldCharType="separate"/>
              </w:r>
              <w:r w:rsidR="00440477">
                <w:rPr>
                  <w:rStyle w:val="HyperlinkText9pt"/>
                </w:rPr>
                <w:t>4515-32886</w:t>
              </w:r>
              <w:r>
                <w:rPr>
                  <w:rStyle w:val="HyperlinkText9pt"/>
                </w:rPr>
                <w:fldChar w:fldCharType="end"/>
              </w:r>
            </w:ins>
          </w:p>
        </w:tc>
        <w:tc>
          <w:tcPr>
            <w:tcW w:w="2975" w:type="dxa"/>
          </w:tcPr>
          <w:p w14:paraId="3EE5D559" w14:textId="77777777" w:rsidR="00440477" w:rsidRDefault="00440477" w:rsidP="0012456B">
            <w:pPr>
              <w:pStyle w:val="TableText"/>
              <w:keepNext w:val="0"/>
              <w:rPr>
                <w:ins w:id="4721" w:author="Russ Ott" w:date="2022-05-16T11:54:00Z"/>
              </w:rPr>
            </w:pPr>
            <w:ins w:id="4722" w:author="Russ Ott" w:date="2022-05-16T11:54:00Z">
              <w:r>
                <w:t>2022-06-01</w:t>
              </w:r>
            </w:ins>
          </w:p>
        </w:tc>
      </w:tr>
      <w:tr w:rsidR="00440477" w14:paraId="24343F6D" w14:textId="77777777" w:rsidTr="00BA7D84">
        <w:trPr>
          <w:jc w:val="center"/>
          <w:ins w:id="4723" w:author="Russ Ott" w:date="2022-05-16T11:54:00Z"/>
        </w:trPr>
        <w:tc>
          <w:tcPr>
            <w:tcW w:w="3345" w:type="dxa"/>
          </w:tcPr>
          <w:p w14:paraId="520D3AEC" w14:textId="77777777" w:rsidR="00440477" w:rsidRDefault="00440477" w:rsidP="0012456B">
            <w:pPr>
              <w:pStyle w:val="TableText"/>
              <w:keepNext w:val="0"/>
              <w:rPr>
                <w:ins w:id="4724" w:author="Russ Ott" w:date="2022-05-16T11:54:00Z"/>
              </w:rPr>
            </w:pPr>
            <w:ins w:id="4725" w:author="Russ Ott" w:date="2022-05-16T11:54:00Z">
              <w:r>
                <w:tab/>
                <w:t>id</w:t>
              </w:r>
            </w:ins>
          </w:p>
        </w:tc>
        <w:tc>
          <w:tcPr>
            <w:tcW w:w="720" w:type="dxa"/>
          </w:tcPr>
          <w:p w14:paraId="609A5E07" w14:textId="77777777" w:rsidR="00440477" w:rsidRDefault="00440477" w:rsidP="0012456B">
            <w:pPr>
              <w:pStyle w:val="TableText"/>
              <w:keepNext w:val="0"/>
              <w:rPr>
                <w:ins w:id="4726" w:author="Russ Ott" w:date="2022-05-16T11:54:00Z"/>
              </w:rPr>
            </w:pPr>
            <w:ins w:id="4727" w:author="Russ Ott" w:date="2022-05-16T11:54:00Z">
              <w:r>
                <w:t>1..*</w:t>
              </w:r>
            </w:ins>
          </w:p>
        </w:tc>
        <w:tc>
          <w:tcPr>
            <w:tcW w:w="1152" w:type="dxa"/>
          </w:tcPr>
          <w:p w14:paraId="1D161AC5" w14:textId="77777777" w:rsidR="00440477" w:rsidRDefault="00440477" w:rsidP="0012456B">
            <w:pPr>
              <w:pStyle w:val="TableText"/>
              <w:keepNext w:val="0"/>
              <w:rPr>
                <w:ins w:id="4728" w:author="Russ Ott" w:date="2022-05-16T11:54:00Z"/>
              </w:rPr>
            </w:pPr>
            <w:ins w:id="4729" w:author="Russ Ott" w:date="2022-05-16T11:54:00Z">
              <w:r>
                <w:t>SHALL</w:t>
              </w:r>
            </w:ins>
          </w:p>
        </w:tc>
        <w:tc>
          <w:tcPr>
            <w:tcW w:w="864" w:type="dxa"/>
          </w:tcPr>
          <w:p w14:paraId="740DC471" w14:textId="77777777" w:rsidR="00440477" w:rsidRDefault="00440477" w:rsidP="0012456B">
            <w:pPr>
              <w:pStyle w:val="TableText"/>
              <w:keepNext w:val="0"/>
              <w:rPr>
                <w:ins w:id="4730" w:author="Russ Ott" w:date="2022-05-16T11:54:00Z"/>
              </w:rPr>
            </w:pPr>
          </w:p>
        </w:tc>
        <w:tc>
          <w:tcPr>
            <w:tcW w:w="1104" w:type="dxa"/>
          </w:tcPr>
          <w:p w14:paraId="4F360AD3" w14:textId="195F8370" w:rsidR="00440477" w:rsidRDefault="001C172D" w:rsidP="0012456B">
            <w:pPr>
              <w:pStyle w:val="TableText"/>
              <w:keepNext w:val="0"/>
              <w:rPr>
                <w:ins w:id="4731" w:author="Russ Ott" w:date="2022-05-16T11:54:00Z"/>
              </w:rPr>
            </w:pPr>
            <w:ins w:id="4732" w:author="Russ Ott" w:date="2022-05-16T11:54:00Z">
              <w:r>
                <w:fldChar w:fldCharType="begin"/>
              </w:r>
              <w:r>
                <w:instrText xml:space="preserve"> HYPERLINK \l "C_4515-32332" \h </w:instrText>
              </w:r>
              <w:r>
                <w:fldChar w:fldCharType="separate"/>
              </w:r>
              <w:r w:rsidR="00440477">
                <w:rPr>
                  <w:rStyle w:val="HyperlinkText9pt"/>
                </w:rPr>
                <w:t>4515-32332</w:t>
              </w:r>
              <w:r>
                <w:rPr>
                  <w:rStyle w:val="HyperlinkText9pt"/>
                </w:rPr>
                <w:fldChar w:fldCharType="end"/>
              </w:r>
            </w:ins>
          </w:p>
        </w:tc>
        <w:tc>
          <w:tcPr>
            <w:tcW w:w="2975" w:type="dxa"/>
          </w:tcPr>
          <w:p w14:paraId="674A3085" w14:textId="77777777" w:rsidR="00440477" w:rsidRDefault="00440477" w:rsidP="0012456B">
            <w:pPr>
              <w:pStyle w:val="TableText"/>
              <w:keepNext w:val="0"/>
              <w:rPr>
                <w:ins w:id="4733" w:author="Russ Ott" w:date="2022-05-16T11:54:00Z"/>
              </w:rPr>
            </w:pPr>
          </w:p>
        </w:tc>
      </w:tr>
      <w:tr w:rsidR="00440477" w14:paraId="5C7DA660" w14:textId="77777777" w:rsidTr="00BA7D84">
        <w:trPr>
          <w:jc w:val="center"/>
          <w:ins w:id="4734" w:author="Russ Ott" w:date="2022-05-16T11:54:00Z"/>
        </w:trPr>
        <w:tc>
          <w:tcPr>
            <w:tcW w:w="3345" w:type="dxa"/>
          </w:tcPr>
          <w:p w14:paraId="0371FBAA" w14:textId="77777777" w:rsidR="00440477" w:rsidRDefault="00440477" w:rsidP="0012456B">
            <w:pPr>
              <w:pStyle w:val="TableText"/>
              <w:keepNext w:val="0"/>
              <w:rPr>
                <w:ins w:id="4735" w:author="Russ Ott" w:date="2022-05-16T11:54:00Z"/>
              </w:rPr>
            </w:pPr>
            <w:ins w:id="4736" w:author="Russ Ott" w:date="2022-05-16T11:54:00Z">
              <w:r>
                <w:tab/>
                <w:t>code</w:t>
              </w:r>
            </w:ins>
          </w:p>
        </w:tc>
        <w:tc>
          <w:tcPr>
            <w:tcW w:w="720" w:type="dxa"/>
          </w:tcPr>
          <w:p w14:paraId="46D04BAD" w14:textId="77777777" w:rsidR="00440477" w:rsidRDefault="00440477" w:rsidP="0012456B">
            <w:pPr>
              <w:pStyle w:val="TableText"/>
              <w:keepNext w:val="0"/>
              <w:rPr>
                <w:ins w:id="4737" w:author="Russ Ott" w:date="2022-05-16T11:54:00Z"/>
              </w:rPr>
            </w:pPr>
            <w:ins w:id="4738" w:author="Russ Ott" w:date="2022-05-16T11:54:00Z">
              <w:r>
                <w:t>1..1</w:t>
              </w:r>
            </w:ins>
          </w:p>
        </w:tc>
        <w:tc>
          <w:tcPr>
            <w:tcW w:w="1152" w:type="dxa"/>
          </w:tcPr>
          <w:p w14:paraId="3FF3F80D" w14:textId="77777777" w:rsidR="00440477" w:rsidRDefault="00440477" w:rsidP="0012456B">
            <w:pPr>
              <w:pStyle w:val="TableText"/>
              <w:keepNext w:val="0"/>
              <w:rPr>
                <w:ins w:id="4739" w:author="Russ Ott" w:date="2022-05-16T11:54:00Z"/>
              </w:rPr>
            </w:pPr>
            <w:ins w:id="4740" w:author="Russ Ott" w:date="2022-05-16T11:54:00Z">
              <w:r>
                <w:t>SHALL</w:t>
              </w:r>
            </w:ins>
          </w:p>
        </w:tc>
        <w:tc>
          <w:tcPr>
            <w:tcW w:w="864" w:type="dxa"/>
          </w:tcPr>
          <w:p w14:paraId="0D7FDA26" w14:textId="77777777" w:rsidR="00440477" w:rsidRDefault="00440477" w:rsidP="0012456B">
            <w:pPr>
              <w:pStyle w:val="TableText"/>
              <w:keepNext w:val="0"/>
              <w:rPr>
                <w:ins w:id="4741" w:author="Russ Ott" w:date="2022-05-16T11:54:00Z"/>
              </w:rPr>
            </w:pPr>
          </w:p>
        </w:tc>
        <w:tc>
          <w:tcPr>
            <w:tcW w:w="1104" w:type="dxa"/>
          </w:tcPr>
          <w:p w14:paraId="7CE0ABF5" w14:textId="004215B7" w:rsidR="00440477" w:rsidRDefault="001C172D" w:rsidP="0012456B">
            <w:pPr>
              <w:pStyle w:val="TableText"/>
              <w:keepNext w:val="0"/>
              <w:rPr>
                <w:ins w:id="4742" w:author="Russ Ott" w:date="2022-05-16T11:54:00Z"/>
              </w:rPr>
            </w:pPr>
            <w:ins w:id="4743" w:author="Russ Ott" w:date="2022-05-16T11:54:00Z">
              <w:r>
                <w:fldChar w:fldCharType="begin"/>
              </w:r>
              <w:r>
                <w:instrText xml:space="preserve"> HYPERLINK \l "C_4515-30784" \h </w:instrText>
              </w:r>
              <w:r>
                <w:fldChar w:fldCharType="separate"/>
              </w:r>
              <w:r w:rsidR="00440477">
                <w:rPr>
                  <w:rStyle w:val="HyperlinkText9pt"/>
                </w:rPr>
                <w:t>4515-30784</w:t>
              </w:r>
              <w:r>
                <w:rPr>
                  <w:rStyle w:val="HyperlinkText9pt"/>
                </w:rPr>
                <w:fldChar w:fldCharType="end"/>
              </w:r>
            </w:ins>
          </w:p>
        </w:tc>
        <w:tc>
          <w:tcPr>
            <w:tcW w:w="2975" w:type="dxa"/>
          </w:tcPr>
          <w:p w14:paraId="5231D322" w14:textId="77777777" w:rsidR="00440477" w:rsidRDefault="00440477" w:rsidP="0012456B">
            <w:pPr>
              <w:pStyle w:val="TableText"/>
              <w:keepNext w:val="0"/>
              <w:rPr>
                <w:ins w:id="4744" w:author="Russ Ott" w:date="2022-05-16T11:54:00Z"/>
              </w:rPr>
            </w:pPr>
            <w:ins w:id="4745" w:author="Russ Ott" w:date="2022-05-16T11:54:00Z">
              <w:r>
                <w:t>urn:oid:2.16.840.1.113883.6.1 (LOINC)</w:t>
              </w:r>
            </w:ins>
          </w:p>
        </w:tc>
      </w:tr>
      <w:tr w:rsidR="00440477" w14:paraId="3ECABFE4" w14:textId="77777777" w:rsidTr="00BA7D84">
        <w:trPr>
          <w:jc w:val="center"/>
          <w:ins w:id="4746" w:author="Russ Ott" w:date="2022-05-16T11:54:00Z"/>
        </w:trPr>
        <w:tc>
          <w:tcPr>
            <w:tcW w:w="3345" w:type="dxa"/>
          </w:tcPr>
          <w:p w14:paraId="5B64A7B6" w14:textId="77777777" w:rsidR="00440477" w:rsidRDefault="00440477" w:rsidP="0012456B">
            <w:pPr>
              <w:pStyle w:val="TableText"/>
              <w:keepNext w:val="0"/>
              <w:rPr>
                <w:ins w:id="4747" w:author="Russ Ott" w:date="2022-05-16T11:54:00Z"/>
              </w:rPr>
            </w:pPr>
            <w:ins w:id="4748" w:author="Russ Ott" w:date="2022-05-16T11:54:00Z">
              <w:r>
                <w:tab/>
                <w:t>statusCode</w:t>
              </w:r>
            </w:ins>
          </w:p>
        </w:tc>
        <w:tc>
          <w:tcPr>
            <w:tcW w:w="720" w:type="dxa"/>
          </w:tcPr>
          <w:p w14:paraId="3F82CE1B" w14:textId="77777777" w:rsidR="00440477" w:rsidRDefault="00440477" w:rsidP="0012456B">
            <w:pPr>
              <w:pStyle w:val="TableText"/>
              <w:keepNext w:val="0"/>
              <w:rPr>
                <w:ins w:id="4749" w:author="Russ Ott" w:date="2022-05-16T11:54:00Z"/>
              </w:rPr>
            </w:pPr>
            <w:ins w:id="4750" w:author="Russ Ott" w:date="2022-05-16T11:54:00Z">
              <w:r>
                <w:t>1..1</w:t>
              </w:r>
            </w:ins>
          </w:p>
        </w:tc>
        <w:tc>
          <w:tcPr>
            <w:tcW w:w="1152" w:type="dxa"/>
          </w:tcPr>
          <w:p w14:paraId="1829A53F" w14:textId="77777777" w:rsidR="00440477" w:rsidRDefault="00440477" w:rsidP="0012456B">
            <w:pPr>
              <w:pStyle w:val="TableText"/>
              <w:keepNext w:val="0"/>
              <w:rPr>
                <w:ins w:id="4751" w:author="Russ Ott" w:date="2022-05-16T11:54:00Z"/>
              </w:rPr>
            </w:pPr>
            <w:ins w:id="4752" w:author="Russ Ott" w:date="2022-05-16T11:54:00Z">
              <w:r>
                <w:t>SHALL</w:t>
              </w:r>
            </w:ins>
          </w:p>
        </w:tc>
        <w:tc>
          <w:tcPr>
            <w:tcW w:w="864" w:type="dxa"/>
          </w:tcPr>
          <w:p w14:paraId="10B527A6" w14:textId="77777777" w:rsidR="00440477" w:rsidRDefault="00440477" w:rsidP="0012456B">
            <w:pPr>
              <w:pStyle w:val="TableText"/>
              <w:keepNext w:val="0"/>
              <w:rPr>
                <w:ins w:id="4753" w:author="Russ Ott" w:date="2022-05-16T11:54:00Z"/>
              </w:rPr>
            </w:pPr>
          </w:p>
        </w:tc>
        <w:tc>
          <w:tcPr>
            <w:tcW w:w="1104" w:type="dxa"/>
          </w:tcPr>
          <w:p w14:paraId="10BEC2E8" w14:textId="0247BF89" w:rsidR="00440477" w:rsidRDefault="001C172D" w:rsidP="0012456B">
            <w:pPr>
              <w:pStyle w:val="TableText"/>
              <w:keepNext w:val="0"/>
              <w:rPr>
                <w:ins w:id="4754" w:author="Russ Ott" w:date="2022-05-16T11:54:00Z"/>
              </w:rPr>
            </w:pPr>
            <w:ins w:id="4755" w:author="Russ Ott" w:date="2022-05-16T11:54:00Z">
              <w:r>
                <w:fldChar w:fldCharType="begin"/>
              </w:r>
              <w:r>
                <w:instrText xml:space="preserve"> HYPERLINK \l "C_4515-32333" \h </w:instrText>
              </w:r>
              <w:r>
                <w:fldChar w:fldCharType="separate"/>
              </w:r>
              <w:r w:rsidR="00440477">
                <w:rPr>
                  <w:rStyle w:val="HyperlinkText9pt"/>
                </w:rPr>
                <w:t>4515-32333</w:t>
              </w:r>
              <w:r>
                <w:rPr>
                  <w:rStyle w:val="HyperlinkText9pt"/>
                </w:rPr>
                <w:fldChar w:fldCharType="end"/>
              </w:r>
            </w:ins>
          </w:p>
        </w:tc>
        <w:tc>
          <w:tcPr>
            <w:tcW w:w="2975" w:type="dxa"/>
          </w:tcPr>
          <w:p w14:paraId="0147E938" w14:textId="77777777" w:rsidR="00440477" w:rsidRDefault="00440477" w:rsidP="0012456B">
            <w:pPr>
              <w:pStyle w:val="TableText"/>
              <w:keepNext w:val="0"/>
              <w:rPr>
                <w:ins w:id="4756" w:author="Russ Ott" w:date="2022-05-16T11:54:00Z"/>
              </w:rPr>
            </w:pPr>
          </w:p>
        </w:tc>
      </w:tr>
      <w:tr w:rsidR="00440477" w14:paraId="4C8E0F82" w14:textId="77777777" w:rsidTr="00BA7D84">
        <w:trPr>
          <w:jc w:val="center"/>
          <w:ins w:id="4757" w:author="Russ Ott" w:date="2022-05-16T11:54:00Z"/>
        </w:trPr>
        <w:tc>
          <w:tcPr>
            <w:tcW w:w="3345" w:type="dxa"/>
          </w:tcPr>
          <w:p w14:paraId="033070AA" w14:textId="77777777" w:rsidR="00440477" w:rsidRDefault="00440477" w:rsidP="0012456B">
            <w:pPr>
              <w:pStyle w:val="TableText"/>
              <w:keepNext w:val="0"/>
              <w:rPr>
                <w:ins w:id="4758" w:author="Russ Ott" w:date="2022-05-16T11:54:00Z"/>
              </w:rPr>
            </w:pPr>
            <w:ins w:id="4759" w:author="Russ Ott" w:date="2022-05-16T11:54:00Z">
              <w:r>
                <w:tab/>
              </w:r>
              <w:r>
                <w:tab/>
                <w:t>@code</w:t>
              </w:r>
            </w:ins>
          </w:p>
        </w:tc>
        <w:tc>
          <w:tcPr>
            <w:tcW w:w="720" w:type="dxa"/>
          </w:tcPr>
          <w:p w14:paraId="745ED8BC" w14:textId="77777777" w:rsidR="00440477" w:rsidRDefault="00440477" w:rsidP="0012456B">
            <w:pPr>
              <w:pStyle w:val="TableText"/>
              <w:keepNext w:val="0"/>
              <w:rPr>
                <w:ins w:id="4760" w:author="Russ Ott" w:date="2022-05-16T11:54:00Z"/>
              </w:rPr>
            </w:pPr>
            <w:ins w:id="4761" w:author="Russ Ott" w:date="2022-05-16T11:54:00Z">
              <w:r>
                <w:t>1..1</w:t>
              </w:r>
            </w:ins>
          </w:p>
        </w:tc>
        <w:tc>
          <w:tcPr>
            <w:tcW w:w="1152" w:type="dxa"/>
          </w:tcPr>
          <w:p w14:paraId="75ADA03A" w14:textId="77777777" w:rsidR="00440477" w:rsidRDefault="00440477" w:rsidP="0012456B">
            <w:pPr>
              <w:pStyle w:val="TableText"/>
              <w:keepNext w:val="0"/>
              <w:rPr>
                <w:ins w:id="4762" w:author="Russ Ott" w:date="2022-05-16T11:54:00Z"/>
              </w:rPr>
            </w:pPr>
            <w:ins w:id="4763" w:author="Russ Ott" w:date="2022-05-16T11:54:00Z">
              <w:r>
                <w:t>SHALL</w:t>
              </w:r>
            </w:ins>
          </w:p>
        </w:tc>
        <w:tc>
          <w:tcPr>
            <w:tcW w:w="864" w:type="dxa"/>
          </w:tcPr>
          <w:p w14:paraId="20E8D2A0" w14:textId="77777777" w:rsidR="00440477" w:rsidRDefault="00440477" w:rsidP="0012456B">
            <w:pPr>
              <w:pStyle w:val="TableText"/>
              <w:keepNext w:val="0"/>
              <w:rPr>
                <w:ins w:id="4764" w:author="Russ Ott" w:date="2022-05-16T11:54:00Z"/>
              </w:rPr>
            </w:pPr>
          </w:p>
        </w:tc>
        <w:tc>
          <w:tcPr>
            <w:tcW w:w="1104" w:type="dxa"/>
          </w:tcPr>
          <w:p w14:paraId="1EE4F9DA" w14:textId="158BAB23" w:rsidR="00440477" w:rsidRDefault="001C172D" w:rsidP="0012456B">
            <w:pPr>
              <w:pStyle w:val="TableText"/>
              <w:keepNext w:val="0"/>
              <w:rPr>
                <w:ins w:id="4765" w:author="Russ Ott" w:date="2022-05-16T11:54:00Z"/>
              </w:rPr>
            </w:pPr>
            <w:ins w:id="4766" w:author="Russ Ott" w:date="2022-05-16T11:54:00Z">
              <w:r>
                <w:fldChar w:fldCharType="begin"/>
              </w:r>
              <w:r>
                <w:instrText xml:space="preserve"> HYPERLINK \l "C_4515-32334" \h </w:instrText>
              </w:r>
              <w:r>
                <w:fldChar w:fldCharType="separate"/>
              </w:r>
              <w:r w:rsidR="00440477">
                <w:rPr>
                  <w:rStyle w:val="HyperlinkText9pt"/>
                </w:rPr>
                <w:t>4515-32334</w:t>
              </w:r>
              <w:r>
                <w:rPr>
                  <w:rStyle w:val="HyperlinkText9pt"/>
                </w:rPr>
                <w:fldChar w:fldCharType="end"/>
              </w:r>
            </w:ins>
          </w:p>
        </w:tc>
        <w:tc>
          <w:tcPr>
            <w:tcW w:w="2975" w:type="dxa"/>
          </w:tcPr>
          <w:p w14:paraId="5151DCBD" w14:textId="77777777" w:rsidR="00440477" w:rsidRDefault="00440477" w:rsidP="0012456B">
            <w:pPr>
              <w:pStyle w:val="TableText"/>
              <w:keepNext w:val="0"/>
              <w:rPr>
                <w:ins w:id="4767" w:author="Russ Ott" w:date="2022-05-16T11:54:00Z"/>
              </w:rPr>
            </w:pPr>
            <w:ins w:id="4768" w:author="Russ Ott" w:date="2022-05-16T11:54:00Z">
              <w:r>
                <w:t>urn:oid:2.16.840.1.113883.1.11.15933 (ActStatus)</w:t>
              </w:r>
            </w:ins>
          </w:p>
        </w:tc>
      </w:tr>
      <w:tr w:rsidR="00440477" w14:paraId="75FD55B6" w14:textId="77777777" w:rsidTr="00BA7D84">
        <w:trPr>
          <w:jc w:val="center"/>
          <w:ins w:id="4769" w:author="Russ Ott" w:date="2022-05-16T11:54:00Z"/>
        </w:trPr>
        <w:tc>
          <w:tcPr>
            <w:tcW w:w="3345" w:type="dxa"/>
          </w:tcPr>
          <w:p w14:paraId="00F5C7B2" w14:textId="77777777" w:rsidR="00440477" w:rsidRDefault="00440477" w:rsidP="0012456B">
            <w:pPr>
              <w:pStyle w:val="TableText"/>
              <w:keepNext w:val="0"/>
              <w:rPr>
                <w:ins w:id="4770" w:author="Russ Ott" w:date="2022-05-16T11:54:00Z"/>
              </w:rPr>
            </w:pPr>
            <w:ins w:id="4771" w:author="Russ Ott" w:date="2022-05-16T11:54:00Z">
              <w:r>
                <w:tab/>
                <w:t>effectiveTime</w:t>
              </w:r>
            </w:ins>
          </w:p>
        </w:tc>
        <w:tc>
          <w:tcPr>
            <w:tcW w:w="720" w:type="dxa"/>
          </w:tcPr>
          <w:p w14:paraId="6FFAA67E" w14:textId="77777777" w:rsidR="00440477" w:rsidRDefault="00440477" w:rsidP="0012456B">
            <w:pPr>
              <w:pStyle w:val="TableText"/>
              <w:keepNext w:val="0"/>
              <w:rPr>
                <w:ins w:id="4772" w:author="Russ Ott" w:date="2022-05-16T11:54:00Z"/>
              </w:rPr>
            </w:pPr>
            <w:ins w:id="4773" w:author="Russ Ott" w:date="2022-05-16T11:54:00Z">
              <w:r>
                <w:t>0..1</w:t>
              </w:r>
            </w:ins>
          </w:p>
        </w:tc>
        <w:tc>
          <w:tcPr>
            <w:tcW w:w="1152" w:type="dxa"/>
          </w:tcPr>
          <w:p w14:paraId="7DD21DC4" w14:textId="77777777" w:rsidR="00440477" w:rsidRDefault="00440477" w:rsidP="0012456B">
            <w:pPr>
              <w:pStyle w:val="TableText"/>
              <w:keepNext w:val="0"/>
              <w:rPr>
                <w:ins w:id="4774" w:author="Russ Ott" w:date="2022-05-16T11:54:00Z"/>
              </w:rPr>
            </w:pPr>
            <w:ins w:id="4775" w:author="Russ Ott" w:date="2022-05-16T11:54:00Z">
              <w:r>
                <w:t>SHOULD</w:t>
              </w:r>
            </w:ins>
          </w:p>
        </w:tc>
        <w:tc>
          <w:tcPr>
            <w:tcW w:w="864" w:type="dxa"/>
          </w:tcPr>
          <w:p w14:paraId="00CCE676" w14:textId="77777777" w:rsidR="00440477" w:rsidRDefault="00440477" w:rsidP="0012456B">
            <w:pPr>
              <w:pStyle w:val="TableText"/>
              <w:keepNext w:val="0"/>
              <w:rPr>
                <w:ins w:id="4776" w:author="Russ Ott" w:date="2022-05-16T11:54:00Z"/>
              </w:rPr>
            </w:pPr>
          </w:p>
        </w:tc>
        <w:tc>
          <w:tcPr>
            <w:tcW w:w="1104" w:type="dxa"/>
          </w:tcPr>
          <w:p w14:paraId="4FB1F2E4" w14:textId="2A3120B1" w:rsidR="00440477" w:rsidRDefault="001C172D" w:rsidP="0012456B">
            <w:pPr>
              <w:pStyle w:val="TableText"/>
              <w:keepNext w:val="0"/>
              <w:rPr>
                <w:ins w:id="4777" w:author="Russ Ott" w:date="2022-05-16T11:54:00Z"/>
              </w:rPr>
            </w:pPr>
            <w:ins w:id="4778" w:author="Russ Ott" w:date="2022-05-16T11:54:00Z">
              <w:r>
                <w:fldChar w:fldCharType="begin"/>
              </w:r>
              <w:r>
                <w:instrText xml:space="preserve"> HYPERLINK \l "C_4515-32335" \h </w:instrText>
              </w:r>
              <w:r>
                <w:fldChar w:fldCharType="separate"/>
              </w:r>
              <w:r w:rsidR="00440477">
                <w:rPr>
                  <w:rStyle w:val="HyperlinkText9pt"/>
                </w:rPr>
                <w:t>4515-32335</w:t>
              </w:r>
              <w:r>
                <w:rPr>
                  <w:rStyle w:val="HyperlinkText9pt"/>
                </w:rPr>
                <w:fldChar w:fldCharType="end"/>
              </w:r>
            </w:ins>
          </w:p>
        </w:tc>
        <w:tc>
          <w:tcPr>
            <w:tcW w:w="2975" w:type="dxa"/>
          </w:tcPr>
          <w:p w14:paraId="78BFED3E" w14:textId="77777777" w:rsidR="00440477" w:rsidRDefault="00440477" w:rsidP="0012456B">
            <w:pPr>
              <w:pStyle w:val="TableText"/>
              <w:keepNext w:val="0"/>
              <w:rPr>
                <w:ins w:id="4779" w:author="Russ Ott" w:date="2022-05-16T11:54:00Z"/>
              </w:rPr>
            </w:pPr>
          </w:p>
        </w:tc>
      </w:tr>
      <w:tr w:rsidR="00440477" w14:paraId="5472B3F3" w14:textId="77777777" w:rsidTr="00BA7D84">
        <w:trPr>
          <w:jc w:val="center"/>
          <w:ins w:id="4780" w:author="Russ Ott" w:date="2022-05-16T11:54:00Z"/>
        </w:trPr>
        <w:tc>
          <w:tcPr>
            <w:tcW w:w="3345" w:type="dxa"/>
          </w:tcPr>
          <w:p w14:paraId="12CE206E" w14:textId="77777777" w:rsidR="00440477" w:rsidRDefault="00440477" w:rsidP="0012456B">
            <w:pPr>
              <w:pStyle w:val="TableText"/>
              <w:keepNext w:val="0"/>
              <w:rPr>
                <w:ins w:id="4781" w:author="Russ Ott" w:date="2022-05-16T11:54:00Z"/>
              </w:rPr>
            </w:pPr>
            <w:ins w:id="4782" w:author="Russ Ott" w:date="2022-05-16T11:54:00Z">
              <w:r>
                <w:tab/>
                <w:t>value</w:t>
              </w:r>
            </w:ins>
          </w:p>
        </w:tc>
        <w:tc>
          <w:tcPr>
            <w:tcW w:w="720" w:type="dxa"/>
          </w:tcPr>
          <w:p w14:paraId="08BED270" w14:textId="77777777" w:rsidR="00440477" w:rsidRDefault="00440477" w:rsidP="0012456B">
            <w:pPr>
              <w:pStyle w:val="TableText"/>
              <w:keepNext w:val="0"/>
              <w:rPr>
                <w:ins w:id="4783" w:author="Russ Ott" w:date="2022-05-16T11:54:00Z"/>
              </w:rPr>
            </w:pPr>
            <w:ins w:id="4784" w:author="Russ Ott" w:date="2022-05-16T11:54:00Z">
              <w:r>
                <w:t>0..1</w:t>
              </w:r>
            </w:ins>
          </w:p>
        </w:tc>
        <w:tc>
          <w:tcPr>
            <w:tcW w:w="1152" w:type="dxa"/>
          </w:tcPr>
          <w:p w14:paraId="1B9BC830" w14:textId="77777777" w:rsidR="00440477" w:rsidRDefault="00440477" w:rsidP="0012456B">
            <w:pPr>
              <w:pStyle w:val="TableText"/>
              <w:keepNext w:val="0"/>
              <w:rPr>
                <w:ins w:id="4785" w:author="Russ Ott" w:date="2022-05-16T11:54:00Z"/>
              </w:rPr>
            </w:pPr>
            <w:ins w:id="4786" w:author="Russ Ott" w:date="2022-05-16T11:54:00Z">
              <w:r>
                <w:t>MAY</w:t>
              </w:r>
            </w:ins>
          </w:p>
        </w:tc>
        <w:tc>
          <w:tcPr>
            <w:tcW w:w="864" w:type="dxa"/>
          </w:tcPr>
          <w:p w14:paraId="425BA770" w14:textId="77777777" w:rsidR="00440477" w:rsidRDefault="00440477" w:rsidP="0012456B">
            <w:pPr>
              <w:pStyle w:val="TableText"/>
              <w:keepNext w:val="0"/>
              <w:rPr>
                <w:ins w:id="4787" w:author="Russ Ott" w:date="2022-05-16T11:54:00Z"/>
              </w:rPr>
            </w:pPr>
          </w:p>
        </w:tc>
        <w:tc>
          <w:tcPr>
            <w:tcW w:w="1104" w:type="dxa"/>
          </w:tcPr>
          <w:p w14:paraId="513350E6" w14:textId="39BFE8BA" w:rsidR="00440477" w:rsidRDefault="001C172D" w:rsidP="0012456B">
            <w:pPr>
              <w:pStyle w:val="TableText"/>
              <w:keepNext w:val="0"/>
              <w:rPr>
                <w:ins w:id="4788" w:author="Russ Ott" w:date="2022-05-16T11:54:00Z"/>
              </w:rPr>
            </w:pPr>
            <w:ins w:id="4789" w:author="Russ Ott" w:date="2022-05-16T11:54:00Z">
              <w:r>
                <w:fldChar w:fldCharType="begin"/>
              </w:r>
              <w:r>
                <w:instrText xml:space="preserve"> HYPERLINK \l "C_4515-32743" \h </w:instrText>
              </w:r>
              <w:r>
                <w:fldChar w:fldCharType="separate"/>
              </w:r>
              <w:r w:rsidR="00440477">
                <w:rPr>
                  <w:rStyle w:val="HyperlinkText9pt"/>
                </w:rPr>
                <w:t>4515-32743</w:t>
              </w:r>
              <w:r>
                <w:rPr>
                  <w:rStyle w:val="HyperlinkText9pt"/>
                </w:rPr>
                <w:fldChar w:fldCharType="end"/>
              </w:r>
            </w:ins>
          </w:p>
        </w:tc>
        <w:tc>
          <w:tcPr>
            <w:tcW w:w="2975" w:type="dxa"/>
          </w:tcPr>
          <w:p w14:paraId="38B35FE5" w14:textId="77777777" w:rsidR="00440477" w:rsidRDefault="00440477" w:rsidP="0012456B">
            <w:pPr>
              <w:pStyle w:val="TableText"/>
              <w:keepNext w:val="0"/>
              <w:rPr>
                <w:ins w:id="4790" w:author="Russ Ott" w:date="2022-05-16T11:54:00Z"/>
              </w:rPr>
            </w:pPr>
          </w:p>
        </w:tc>
      </w:tr>
      <w:tr w:rsidR="00440477" w14:paraId="20E348FD" w14:textId="77777777" w:rsidTr="00BA7D84">
        <w:trPr>
          <w:jc w:val="center"/>
          <w:ins w:id="4791" w:author="Russ Ott" w:date="2022-05-16T11:54:00Z"/>
        </w:trPr>
        <w:tc>
          <w:tcPr>
            <w:tcW w:w="3345" w:type="dxa"/>
          </w:tcPr>
          <w:p w14:paraId="4F6E505C" w14:textId="77777777" w:rsidR="00440477" w:rsidRDefault="00440477" w:rsidP="0012456B">
            <w:pPr>
              <w:pStyle w:val="TableText"/>
              <w:keepNext w:val="0"/>
              <w:rPr>
                <w:ins w:id="4792" w:author="Russ Ott" w:date="2022-05-16T11:54:00Z"/>
              </w:rPr>
            </w:pPr>
            <w:ins w:id="4793" w:author="Russ Ott" w:date="2022-05-16T11:54:00Z">
              <w:r>
                <w:tab/>
                <w:t>author</w:t>
              </w:r>
            </w:ins>
          </w:p>
        </w:tc>
        <w:tc>
          <w:tcPr>
            <w:tcW w:w="720" w:type="dxa"/>
          </w:tcPr>
          <w:p w14:paraId="560DC684" w14:textId="77777777" w:rsidR="00440477" w:rsidRDefault="00440477" w:rsidP="0012456B">
            <w:pPr>
              <w:pStyle w:val="TableText"/>
              <w:keepNext w:val="0"/>
              <w:rPr>
                <w:ins w:id="4794" w:author="Russ Ott" w:date="2022-05-16T11:54:00Z"/>
              </w:rPr>
            </w:pPr>
            <w:ins w:id="4795" w:author="Russ Ott" w:date="2022-05-16T11:54:00Z">
              <w:r>
                <w:t>0..*</w:t>
              </w:r>
            </w:ins>
          </w:p>
        </w:tc>
        <w:tc>
          <w:tcPr>
            <w:tcW w:w="1152" w:type="dxa"/>
          </w:tcPr>
          <w:p w14:paraId="6985A1C6" w14:textId="77777777" w:rsidR="00440477" w:rsidRDefault="00440477" w:rsidP="0012456B">
            <w:pPr>
              <w:pStyle w:val="TableText"/>
              <w:keepNext w:val="0"/>
              <w:rPr>
                <w:ins w:id="4796" w:author="Russ Ott" w:date="2022-05-16T11:54:00Z"/>
              </w:rPr>
            </w:pPr>
            <w:ins w:id="4797" w:author="Russ Ott" w:date="2022-05-16T11:54:00Z">
              <w:r>
                <w:t>SHOULD</w:t>
              </w:r>
            </w:ins>
          </w:p>
        </w:tc>
        <w:tc>
          <w:tcPr>
            <w:tcW w:w="864" w:type="dxa"/>
          </w:tcPr>
          <w:p w14:paraId="469C1161" w14:textId="77777777" w:rsidR="00440477" w:rsidRDefault="00440477" w:rsidP="0012456B">
            <w:pPr>
              <w:pStyle w:val="TableText"/>
              <w:keepNext w:val="0"/>
              <w:rPr>
                <w:ins w:id="4798" w:author="Russ Ott" w:date="2022-05-16T11:54:00Z"/>
              </w:rPr>
            </w:pPr>
          </w:p>
        </w:tc>
        <w:tc>
          <w:tcPr>
            <w:tcW w:w="1104" w:type="dxa"/>
          </w:tcPr>
          <w:p w14:paraId="6C539804" w14:textId="124FEF2B" w:rsidR="00440477" w:rsidRDefault="001C172D" w:rsidP="0012456B">
            <w:pPr>
              <w:pStyle w:val="TableText"/>
              <w:keepNext w:val="0"/>
              <w:rPr>
                <w:ins w:id="4799" w:author="Russ Ott" w:date="2022-05-16T11:54:00Z"/>
              </w:rPr>
            </w:pPr>
            <w:ins w:id="4800" w:author="Russ Ott" w:date="2022-05-16T11:54:00Z">
              <w:r>
                <w:fldChar w:fldCharType="begin"/>
              </w:r>
              <w:r>
                <w:instrText xml:space="preserve"> HYPERLINK \l "C_4515-30995" \h </w:instrText>
              </w:r>
              <w:r>
                <w:fldChar w:fldCharType="separate"/>
              </w:r>
              <w:r w:rsidR="00440477">
                <w:rPr>
                  <w:rStyle w:val="HyperlinkText9pt"/>
                </w:rPr>
                <w:t>4515-30995</w:t>
              </w:r>
              <w:r>
                <w:rPr>
                  <w:rStyle w:val="HyperlinkText9pt"/>
                </w:rPr>
                <w:fldChar w:fldCharType="end"/>
              </w:r>
            </w:ins>
          </w:p>
        </w:tc>
        <w:tc>
          <w:tcPr>
            <w:tcW w:w="2975" w:type="dxa"/>
          </w:tcPr>
          <w:p w14:paraId="5DFBD33A" w14:textId="77777777" w:rsidR="00440477" w:rsidRDefault="00440477" w:rsidP="0012456B">
            <w:pPr>
              <w:pStyle w:val="TableText"/>
              <w:keepNext w:val="0"/>
              <w:rPr>
                <w:ins w:id="4801" w:author="Russ Ott" w:date="2022-05-16T11:54:00Z"/>
              </w:rPr>
            </w:pPr>
            <w:ins w:id="4802" w:author="Russ Ott" w:date="2022-05-16T11:54:00Z">
              <w:r>
                <w:t xml:space="preserve">Author Participation (identifier: </w:t>
              </w:r>
              <w:r>
                <w:lastRenderedPageBreak/>
                <w:t>urn:oid:2.16.840.1.113883.10.20.22.4.119</w:t>
              </w:r>
            </w:ins>
          </w:p>
        </w:tc>
      </w:tr>
      <w:tr w:rsidR="00440477" w14:paraId="3F0E050C" w14:textId="77777777" w:rsidTr="00BA7D84">
        <w:trPr>
          <w:jc w:val="center"/>
          <w:ins w:id="4803" w:author="Russ Ott" w:date="2022-05-16T11:54:00Z"/>
        </w:trPr>
        <w:tc>
          <w:tcPr>
            <w:tcW w:w="3345" w:type="dxa"/>
          </w:tcPr>
          <w:p w14:paraId="4A73E17C" w14:textId="77777777" w:rsidR="00440477" w:rsidRDefault="00440477" w:rsidP="0012456B">
            <w:pPr>
              <w:pStyle w:val="TableText"/>
              <w:keepNext w:val="0"/>
              <w:rPr>
                <w:ins w:id="4804" w:author="Russ Ott" w:date="2022-05-16T11:54:00Z"/>
              </w:rPr>
            </w:pPr>
            <w:ins w:id="4805" w:author="Russ Ott" w:date="2022-05-16T11:54:00Z">
              <w:r>
                <w:lastRenderedPageBreak/>
                <w:tab/>
                <w:t>entryRelationship</w:t>
              </w:r>
            </w:ins>
          </w:p>
        </w:tc>
        <w:tc>
          <w:tcPr>
            <w:tcW w:w="720" w:type="dxa"/>
          </w:tcPr>
          <w:p w14:paraId="5A9E2823" w14:textId="77777777" w:rsidR="00440477" w:rsidRDefault="00440477" w:rsidP="0012456B">
            <w:pPr>
              <w:pStyle w:val="TableText"/>
              <w:keepNext w:val="0"/>
              <w:rPr>
                <w:ins w:id="4806" w:author="Russ Ott" w:date="2022-05-16T11:54:00Z"/>
              </w:rPr>
            </w:pPr>
            <w:ins w:id="4807" w:author="Russ Ott" w:date="2022-05-16T11:54:00Z">
              <w:r>
                <w:t>0..*</w:t>
              </w:r>
            </w:ins>
          </w:p>
        </w:tc>
        <w:tc>
          <w:tcPr>
            <w:tcW w:w="1152" w:type="dxa"/>
          </w:tcPr>
          <w:p w14:paraId="0076BB9B" w14:textId="77777777" w:rsidR="00440477" w:rsidRDefault="00440477" w:rsidP="0012456B">
            <w:pPr>
              <w:pStyle w:val="TableText"/>
              <w:keepNext w:val="0"/>
              <w:rPr>
                <w:ins w:id="4808" w:author="Russ Ott" w:date="2022-05-16T11:54:00Z"/>
              </w:rPr>
            </w:pPr>
            <w:ins w:id="4809" w:author="Russ Ott" w:date="2022-05-16T11:54:00Z">
              <w:r>
                <w:t>MAY</w:t>
              </w:r>
            </w:ins>
          </w:p>
        </w:tc>
        <w:tc>
          <w:tcPr>
            <w:tcW w:w="864" w:type="dxa"/>
          </w:tcPr>
          <w:p w14:paraId="6607EA92" w14:textId="77777777" w:rsidR="00440477" w:rsidRDefault="00440477" w:rsidP="0012456B">
            <w:pPr>
              <w:pStyle w:val="TableText"/>
              <w:keepNext w:val="0"/>
              <w:rPr>
                <w:ins w:id="4810" w:author="Russ Ott" w:date="2022-05-16T11:54:00Z"/>
              </w:rPr>
            </w:pPr>
          </w:p>
        </w:tc>
        <w:tc>
          <w:tcPr>
            <w:tcW w:w="1104" w:type="dxa"/>
          </w:tcPr>
          <w:p w14:paraId="58BEC4E5" w14:textId="1F96FA46" w:rsidR="00440477" w:rsidRDefault="001C172D" w:rsidP="0012456B">
            <w:pPr>
              <w:pStyle w:val="TableText"/>
              <w:keepNext w:val="0"/>
              <w:rPr>
                <w:ins w:id="4811" w:author="Russ Ott" w:date="2022-05-16T11:54:00Z"/>
              </w:rPr>
            </w:pPr>
            <w:ins w:id="4812" w:author="Russ Ott" w:date="2022-05-16T11:54:00Z">
              <w:r>
                <w:fldChar w:fldCharType="begin"/>
              </w:r>
              <w:r>
                <w:instrText xml:space="preserve"> HYPERLINK \l "C_4515-30701" \h </w:instrText>
              </w:r>
              <w:r>
                <w:fldChar w:fldCharType="separate"/>
              </w:r>
              <w:r w:rsidR="00440477">
                <w:rPr>
                  <w:rStyle w:val="HyperlinkText9pt"/>
                </w:rPr>
                <w:t>4515-30701</w:t>
              </w:r>
              <w:r>
                <w:rPr>
                  <w:rStyle w:val="HyperlinkText9pt"/>
                </w:rPr>
                <w:fldChar w:fldCharType="end"/>
              </w:r>
            </w:ins>
          </w:p>
        </w:tc>
        <w:tc>
          <w:tcPr>
            <w:tcW w:w="2975" w:type="dxa"/>
          </w:tcPr>
          <w:p w14:paraId="2994730A" w14:textId="77777777" w:rsidR="00440477" w:rsidRDefault="00440477" w:rsidP="0012456B">
            <w:pPr>
              <w:pStyle w:val="TableText"/>
              <w:keepNext w:val="0"/>
              <w:rPr>
                <w:ins w:id="4813" w:author="Russ Ott" w:date="2022-05-16T11:54:00Z"/>
              </w:rPr>
            </w:pPr>
          </w:p>
        </w:tc>
      </w:tr>
      <w:tr w:rsidR="00440477" w14:paraId="2F34F47A" w14:textId="77777777" w:rsidTr="00BA7D84">
        <w:trPr>
          <w:jc w:val="center"/>
          <w:ins w:id="4814" w:author="Russ Ott" w:date="2022-05-16T11:54:00Z"/>
        </w:trPr>
        <w:tc>
          <w:tcPr>
            <w:tcW w:w="3345" w:type="dxa"/>
          </w:tcPr>
          <w:p w14:paraId="17E482F7" w14:textId="77777777" w:rsidR="00440477" w:rsidRDefault="00440477" w:rsidP="0012456B">
            <w:pPr>
              <w:pStyle w:val="TableText"/>
              <w:keepNext w:val="0"/>
              <w:rPr>
                <w:ins w:id="4815" w:author="Russ Ott" w:date="2022-05-16T11:54:00Z"/>
              </w:rPr>
            </w:pPr>
            <w:ins w:id="4816" w:author="Russ Ott" w:date="2022-05-16T11:54:00Z">
              <w:r>
                <w:tab/>
              </w:r>
              <w:r>
                <w:tab/>
                <w:t>@typeCode</w:t>
              </w:r>
            </w:ins>
          </w:p>
        </w:tc>
        <w:tc>
          <w:tcPr>
            <w:tcW w:w="720" w:type="dxa"/>
          </w:tcPr>
          <w:p w14:paraId="3480FCE5" w14:textId="77777777" w:rsidR="00440477" w:rsidRDefault="00440477" w:rsidP="0012456B">
            <w:pPr>
              <w:pStyle w:val="TableText"/>
              <w:keepNext w:val="0"/>
              <w:rPr>
                <w:ins w:id="4817" w:author="Russ Ott" w:date="2022-05-16T11:54:00Z"/>
              </w:rPr>
            </w:pPr>
            <w:ins w:id="4818" w:author="Russ Ott" w:date="2022-05-16T11:54:00Z">
              <w:r>
                <w:t>1..1</w:t>
              </w:r>
            </w:ins>
          </w:p>
        </w:tc>
        <w:tc>
          <w:tcPr>
            <w:tcW w:w="1152" w:type="dxa"/>
          </w:tcPr>
          <w:p w14:paraId="5372BBC0" w14:textId="77777777" w:rsidR="00440477" w:rsidRDefault="00440477" w:rsidP="0012456B">
            <w:pPr>
              <w:pStyle w:val="TableText"/>
              <w:keepNext w:val="0"/>
              <w:rPr>
                <w:ins w:id="4819" w:author="Russ Ott" w:date="2022-05-16T11:54:00Z"/>
              </w:rPr>
            </w:pPr>
            <w:ins w:id="4820" w:author="Russ Ott" w:date="2022-05-16T11:54:00Z">
              <w:r>
                <w:t>SHALL</w:t>
              </w:r>
            </w:ins>
          </w:p>
        </w:tc>
        <w:tc>
          <w:tcPr>
            <w:tcW w:w="864" w:type="dxa"/>
          </w:tcPr>
          <w:p w14:paraId="7399976E" w14:textId="77777777" w:rsidR="00440477" w:rsidRDefault="00440477" w:rsidP="0012456B">
            <w:pPr>
              <w:pStyle w:val="TableText"/>
              <w:keepNext w:val="0"/>
              <w:rPr>
                <w:ins w:id="4821" w:author="Russ Ott" w:date="2022-05-16T11:54:00Z"/>
              </w:rPr>
            </w:pPr>
          </w:p>
        </w:tc>
        <w:tc>
          <w:tcPr>
            <w:tcW w:w="1104" w:type="dxa"/>
          </w:tcPr>
          <w:p w14:paraId="66533944" w14:textId="7E0C0500" w:rsidR="00440477" w:rsidRDefault="001C172D" w:rsidP="0012456B">
            <w:pPr>
              <w:pStyle w:val="TableText"/>
              <w:keepNext w:val="0"/>
              <w:rPr>
                <w:ins w:id="4822" w:author="Russ Ott" w:date="2022-05-16T11:54:00Z"/>
              </w:rPr>
            </w:pPr>
            <w:ins w:id="4823" w:author="Russ Ott" w:date="2022-05-16T11:54:00Z">
              <w:r>
                <w:fldChar w:fldCharType="begin"/>
              </w:r>
              <w:r>
                <w:instrText xml:space="preserve"> HYPERLINK \l "C_4515-30702" \h </w:instrText>
              </w:r>
              <w:r>
                <w:fldChar w:fldCharType="separate"/>
              </w:r>
              <w:r w:rsidR="00440477">
                <w:rPr>
                  <w:rStyle w:val="HyperlinkText9pt"/>
                </w:rPr>
                <w:t>4515-30702</w:t>
              </w:r>
              <w:r>
                <w:rPr>
                  <w:rStyle w:val="HyperlinkText9pt"/>
                </w:rPr>
                <w:fldChar w:fldCharType="end"/>
              </w:r>
            </w:ins>
          </w:p>
        </w:tc>
        <w:tc>
          <w:tcPr>
            <w:tcW w:w="2975" w:type="dxa"/>
          </w:tcPr>
          <w:p w14:paraId="21C8CB88" w14:textId="77777777" w:rsidR="00440477" w:rsidRDefault="00440477" w:rsidP="0012456B">
            <w:pPr>
              <w:pStyle w:val="TableText"/>
              <w:keepNext w:val="0"/>
              <w:rPr>
                <w:ins w:id="4824" w:author="Russ Ott" w:date="2022-05-16T11:54:00Z"/>
              </w:rPr>
            </w:pPr>
            <w:ins w:id="4825" w:author="Russ Ott" w:date="2022-05-16T11:54:00Z">
              <w:r>
                <w:t>urn:oid:2.16.840.1.113883.5.1002 (HL7ActRelationshipType) = REFR</w:t>
              </w:r>
            </w:ins>
          </w:p>
        </w:tc>
      </w:tr>
      <w:tr w:rsidR="00440477" w14:paraId="354B227F" w14:textId="77777777" w:rsidTr="00BA7D84">
        <w:trPr>
          <w:jc w:val="center"/>
          <w:ins w:id="4826" w:author="Russ Ott" w:date="2022-05-16T11:54:00Z"/>
        </w:trPr>
        <w:tc>
          <w:tcPr>
            <w:tcW w:w="3345" w:type="dxa"/>
          </w:tcPr>
          <w:p w14:paraId="1D93BE85" w14:textId="77777777" w:rsidR="00440477" w:rsidRDefault="00440477" w:rsidP="0012456B">
            <w:pPr>
              <w:pStyle w:val="TableText"/>
              <w:keepNext w:val="0"/>
              <w:rPr>
                <w:ins w:id="4827" w:author="Russ Ott" w:date="2022-05-16T11:54:00Z"/>
              </w:rPr>
            </w:pPr>
            <w:ins w:id="4828" w:author="Russ Ott" w:date="2022-05-16T11:54:00Z">
              <w:r>
                <w:tab/>
              </w:r>
              <w:r>
                <w:tab/>
                <w:t>act</w:t>
              </w:r>
            </w:ins>
          </w:p>
        </w:tc>
        <w:tc>
          <w:tcPr>
            <w:tcW w:w="720" w:type="dxa"/>
          </w:tcPr>
          <w:p w14:paraId="4800B1C2" w14:textId="77777777" w:rsidR="00440477" w:rsidRDefault="00440477" w:rsidP="0012456B">
            <w:pPr>
              <w:pStyle w:val="TableText"/>
              <w:keepNext w:val="0"/>
              <w:rPr>
                <w:ins w:id="4829" w:author="Russ Ott" w:date="2022-05-16T11:54:00Z"/>
              </w:rPr>
            </w:pPr>
            <w:ins w:id="4830" w:author="Russ Ott" w:date="2022-05-16T11:54:00Z">
              <w:r>
                <w:t>1..1</w:t>
              </w:r>
            </w:ins>
          </w:p>
        </w:tc>
        <w:tc>
          <w:tcPr>
            <w:tcW w:w="1152" w:type="dxa"/>
          </w:tcPr>
          <w:p w14:paraId="5DB03737" w14:textId="77777777" w:rsidR="00440477" w:rsidRDefault="00440477" w:rsidP="0012456B">
            <w:pPr>
              <w:pStyle w:val="TableText"/>
              <w:keepNext w:val="0"/>
              <w:rPr>
                <w:ins w:id="4831" w:author="Russ Ott" w:date="2022-05-16T11:54:00Z"/>
              </w:rPr>
            </w:pPr>
            <w:ins w:id="4832" w:author="Russ Ott" w:date="2022-05-16T11:54:00Z">
              <w:r>
                <w:t>SHALL</w:t>
              </w:r>
            </w:ins>
          </w:p>
        </w:tc>
        <w:tc>
          <w:tcPr>
            <w:tcW w:w="864" w:type="dxa"/>
          </w:tcPr>
          <w:p w14:paraId="4C432DB8" w14:textId="77777777" w:rsidR="00440477" w:rsidRDefault="00440477" w:rsidP="0012456B">
            <w:pPr>
              <w:pStyle w:val="TableText"/>
              <w:keepNext w:val="0"/>
              <w:rPr>
                <w:ins w:id="4833" w:author="Russ Ott" w:date="2022-05-16T11:54:00Z"/>
              </w:rPr>
            </w:pPr>
          </w:p>
        </w:tc>
        <w:tc>
          <w:tcPr>
            <w:tcW w:w="1104" w:type="dxa"/>
          </w:tcPr>
          <w:p w14:paraId="483DC588" w14:textId="2E28CC55" w:rsidR="00440477" w:rsidRDefault="001C172D" w:rsidP="0012456B">
            <w:pPr>
              <w:pStyle w:val="TableText"/>
              <w:keepNext w:val="0"/>
              <w:rPr>
                <w:ins w:id="4834" w:author="Russ Ott" w:date="2022-05-16T11:54:00Z"/>
              </w:rPr>
            </w:pPr>
            <w:ins w:id="4835" w:author="Russ Ott" w:date="2022-05-16T11:54:00Z">
              <w:r>
                <w:fldChar w:fldCharType="begin"/>
              </w:r>
              <w:r>
                <w:instrText xml:space="preserve"> HYPERLINK \l "C_4515-30703" \h </w:instrText>
              </w:r>
              <w:r>
                <w:fldChar w:fldCharType="separate"/>
              </w:r>
              <w:r w:rsidR="00440477">
                <w:rPr>
                  <w:rStyle w:val="HyperlinkText9pt"/>
                </w:rPr>
                <w:t>4515-30703</w:t>
              </w:r>
              <w:r>
                <w:rPr>
                  <w:rStyle w:val="HyperlinkText9pt"/>
                </w:rPr>
                <w:fldChar w:fldCharType="end"/>
              </w:r>
            </w:ins>
          </w:p>
        </w:tc>
        <w:tc>
          <w:tcPr>
            <w:tcW w:w="2975" w:type="dxa"/>
          </w:tcPr>
          <w:p w14:paraId="04CFDC82" w14:textId="77777777" w:rsidR="00440477" w:rsidRDefault="00440477" w:rsidP="0012456B">
            <w:pPr>
              <w:pStyle w:val="TableText"/>
              <w:keepNext w:val="0"/>
              <w:rPr>
                <w:ins w:id="4836" w:author="Russ Ott" w:date="2022-05-16T11:54:00Z"/>
              </w:rPr>
            </w:pPr>
            <w:ins w:id="4837" w:author="Russ Ott" w:date="2022-05-16T11:54:00Z">
              <w:r>
                <w:t>Entry Reference (identifier: urn:oid:2.16.840.1.113883.10.20.22.4.122</w:t>
              </w:r>
            </w:ins>
          </w:p>
        </w:tc>
      </w:tr>
      <w:tr w:rsidR="00440477" w14:paraId="12B52A2D" w14:textId="77777777" w:rsidTr="00BA7D84">
        <w:trPr>
          <w:jc w:val="center"/>
          <w:ins w:id="4838" w:author="Russ Ott" w:date="2022-05-16T11:54:00Z"/>
        </w:trPr>
        <w:tc>
          <w:tcPr>
            <w:tcW w:w="3345" w:type="dxa"/>
          </w:tcPr>
          <w:p w14:paraId="1E772F9D" w14:textId="77777777" w:rsidR="00440477" w:rsidRDefault="00440477" w:rsidP="0012456B">
            <w:pPr>
              <w:pStyle w:val="TableText"/>
              <w:keepNext w:val="0"/>
              <w:rPr>
                <w:ins w:id="4839" w:author="Russ Ott" w:date="2022-05-16T11:54:00Z"/>
              </w:rPr>
            </w:pPr>
            <w:ins w:id="4840" w:author="Russ Ott" w:date="2022-05-16T11:54:00Z">
              <w:r>
                <w:tab/>
                <w:t>entryRelationship</w:t>
              </w:r>
            </w:ins>
          </w:p>
        </w:tc>
        <w:tc>
          <w:tcPr>
            <w:tcW w:w="720" w:type="dxa"/>
          </w:tcPr>
          <w:p w14:paraId="5D6A6CD4" w14:textId="77777777" w:rsidR="00440477" w:rsidRDefault="00440477" w:rsidP="0012456B">
            <w:pPr>
              <w:pStyle w:val="TableText"/>
              <w:keepNext w:val="0"/>
              <w:rPr>
                <w:ins w:id="4841" w:author="Russ Ott" w:date="2022-05-16T11:54:00Z"/>
              </w:rPr>
            </w:pPr>
            <w:ins w:id="4842" w:author="Russ Ott" w:date="2022-05-16T11:54:00Z">
              <w:r>
                <w:t>0..*</w:t>
              </w:r>
            </w:ins>
          </w:p>
        </w:tc>
        <w:tc>
          <w:tcPr>
            <w:tcW w:w="1152" w:type="dxa"/>
          </w:tcPr>
          <w:p w14:paraId="56DDF634" w14:textId="77777777" w:rsidR="00440477" w:rsidRDefault="00440477" w:rsidP="0012456B">
            <w:pPr>
              <w:pStyle w:val="TableText"/>
              <w:keepNext w:val="0"/>
              <w:rPr>
                <w:ins w:id="4843" w:author="Russ Ott" w:date="2022-05-16T11:54:00Z"/>
              </w:rPr>
            </w:pPr>
            <w:ins w:id="4844" w:author="Russ Ott" w:date="2022-05-16T11:54:00Z">
              <w:r>
                <w:t>MAY</w:t>
              </w:r>
            </w:ins>
          </w:p>
        </w:tc>
        <w:tc>
          <w:tcPr>
            <w:tcW w:w="864" w:type="dxa"/>
          </w:tcPr>
          <w:p w14:paraId="1C3B0607" w14:textId="77777777" w:rsidR="00440477" w:rsidRDefault="00440477" w:rsidP="0012456B">
            <w:pPr>
              <w:pStyle w:val="TableText"/>
              <w:keepNext w:val="0"/>
              <w:rPr>
                <w:ins w:id="4845" w:author="Russ Ott" w:date="2022-05-16T11:54:00Z"/>
              </w:rPr>
            </w:pPr>
          </w:p>
        </w:tc>
        <w:tc>
          <w:tcPr>
            <w:tcW w:w="1104" w:type="dxa"/>
          </w:tcPr>
          <w:p w14:paraId="1F630BEB" w14:textId="6E33B21E" w:rsidR="00440477" w:rsidRDefault="001C172D" w:rsidP="0012456B">
            <w:pPr>
              <w:pStyle w:val="TableText"/>
              <w:keepNext w:val="0"/>
              <w:rPr>
                <w:ins w:id="4846" w:author="Russ Ott" w:date="2022-05-16T11:54:00Z"/>
              </w:rPr>
            </w:pPr>
            <w:ins w:id="4847" w:author="Russ Ott" w:date="2022-05-16T11:54:00Z">
              <w:r>
                <w:fldChar w:fldCharType="begin"/>
              </w:r>
              <w:r>
                <w:instrText xml:space="preserve"> HYPERLINK \l "C_4515-30704" \h </w:instrText>
              </w:r>
              <w:r>
                <w:fldChar w:fldCharType="separate"/>
              </w:r>
              <w:r w:rsidR="00440477">
                <w:rPr>
                  <w:rStyle w:val="HyperlinkText9pt"/>
                </w:rPr>
                <w:t>4515-30704</w:t>
              </w:r>
              <w:r>
                <w:rPr>
                  <w:rStyle w:val="HyperlinkText9pt"/>
                </w:rPr>
                <w:fldChar w:fldCharType="end"/>
              </w:r>
            </w:ins>
          </w:p>
        </w:tc>
        <w:tc>
          <w:tcPr>
            <w:tcW w:w="2975" w:type="dxa"/>
          </w:tcPr>
          <w:p w14:paraId="35CCF3E3" w14:textId="77777777" w:rsidR="00440477" w:rsidRDefault="00440477" w:rsidP="0012456B">
            <w:pPr>
              <w:pStyle w:val="TableText"/>
              <w:keepNext w:val="0"/>
              <w:rPr>
                <w:ins w:id="4848" w:author="Russ Ott" w:date="2022-05-16T11:54:00Z"/>
              </w:rPr>
            </w:pPr>
          </w:p>
        </w:tc>
      </w:tr>
      <w:tr w:rsidR="00440477" w14:paraId="7D4A36CD" w14:textId="77777777" w:rsidTr="00BA7D84">
        <w:trPr>
          <w:jc w:val="center"/>
          <w:ins w:id="4849" w:author="Russ Ott" w:date="2022-05-16T11:54:00Z"/>
        </w:trPr>
        <w:tc>
          <w:tcPr>
            <w:tcW w:w="3345" w:type="dxa"/>
          </w:tcPr>
          <w:p w14:paraId="4B1FCA9A" w14:textId="77777777" w:rsidR="00440477" w:rsidRDefault="00440477" w:rsidP="0012456B">
            <w:pPr>
              <w:pStyle w:val="TableText"/>
              <w:keepNext w:val="0"/>
              <w:rPr>
                <w:ins w:id="4850" w:author="Russ Ott" w:date="2022-05-16T11:54:00Z"/>
              </w:rPr>
            </w:pPr>
            <w:ins w:id="4851" w:author="Russ Ott" w:date="2022-05-16T11:54:00Z">
              <w:r>
                <w:tab/>
              </w:r>
              <w:r>
                <w:tab/>
                <w:t>@typeCode</w:t>
              </w:r>
            </w:ins>
          </w:p>
        </w:tc>
        <w:tc>
          <w:tcPr>
            <w:tcW w:w="720" w:type="dxa"/>
          </w:tcPr>
          <w:p w14:paraId="1DAC5003" w14:textId="77777777" w:rsidR="00440477" w:rsidRDefault="00440477" w:rsidP="0012456B">
            <w:pPr>
              <w:pStyle w:val="TableText"/>
              <w:keepNext w:val="0"/>
              <w:rPr>
                <w:ins w:id="4852" w:author="Russ Ott" w:date="2022-05-16T11:54:00Z"/>
              </w:rPr>
            </w:pPr>
            <w:ins w:id="4853" w:author="Russ Ott" w:date="2022-05-16T11:54:00Z">
              <w:r>
                <w:t>1..1</w:t>
              </w:r>
            </w:ins>
          </w:p>
        </w:tc>
        <w:tc>
          <w:tcPr>
            <w:tcW w:w="1152" w:type="dxa"/>
          </w:tcPr>
          <w:p w14:paraId="7686434D" w14:textId="77777777" w:rsidR="00440477" w:rsidRDefault="00440477" w:rsidP="0012456B">
            <w:pPr>
              <w:pStyle w:val="TableText"/>
              <w:keepNext w:val="0"/>
              <w:rPr>
                <w:ins w:id="4854" w:author="Russ Ott" w:date="2022-05-16T11:54:00Z"/>
              </w:rPr>
            </w:pPr>
            <w:ins w:id="4855" w:author="Russ Ott" w:date="2022-05-16T11:54:00Z">
              <w:r>
                <w:t>SHALL</w:t>
              </w:r>
            </w:ins>
          </w:p>
        </w:tc>
        <w:tc>
          <w:tcPr>
            <w:tcW w:w="864" w:type="dxa"/>
          </w:tcPr>
          <w:p w14:paraId="17D0D45D" w14:textId="77777777" w:rsidR="00440477" w:rsidRDefault="00440477" w:rsidP="0012456B">
            <w:pPr>
              <w:pStyle w:val="TableText"/>
              <w:keepNext w:val="0"/>
              <w:rPr>
                <w:ins w:id="4856" w:author="Russ Ott" w:date="2022-05-16T11:54:00Z"/>
              </w:rPr>
            </w:pPr>
          </w:p>
        </w:tc>
        <w:tc>
          <w:tcPr>
            <w:tcW w:w="1104" w:type="dxa"/>
          </w:tcPr>
          <w:p w14:paraId="416FC322" w14:textId="50450F8D" w:rsidR="00440477" w:rsidRDefault="001C172D" w:rsidP="0012456B">
            <w:pPr>
              <w:pStyle w:val="TableText"/>
              <w:keepNext w:val="0"/>
              <w:rPr>
                <w:ins w:id="4857" w:author="Russ Ott" w:date="2022-05-16T11:54:00Z"/>
              </w:rPr>
            </w:pPr>
            <w:ins w:id="4858" w:author="Russ Ott" w:date="2022-05-16T11:54:00Z">
              <w:r>
                <w:fldChar w:fldCharType="begin"/>
              </w:r>
              <w:r>
                <w:instrText xml:space="preserve"> HYPERLINK \l "C_4515-30705" \h </w:instrText>
              </w:r>
              <w:r>
                <w:fldChar w:fldCharType="separate"/>
              </w:r>
              <w:r w:rsidR="00440477">
                <w:rPr>
                  <w:rStyle w:val="HyperlinkText9pt"/>
                </w:rPr>
                <w:t>4515-30705</w:t>
              </w:r>
              <w:r>
                <w:rPr>
                  <w:rStyle w:val="HyperlinkText9pt"/>
                </w:rPr>
                <w:fldChar w:fldCharType="end"/>
              </w:r>
            </w:ins>
          </w:p>
        </w:tc>
        <w:tc>
          <w:tcPr>
            <w:tcW w:w="2975" w:type="dxa"/>
          </w:tcPr>
          <w:p w14:paraId="779DD6E6" w14:textId="77777777" w:rsidR="00440477" w:rsidRDefault="00440477" w:rsidP="0012456B">
            <w:pPr>
              <w:pStyle w:val="TableText"/>
              <w:keepNext w:val="0"/>
              <w:rPr>
                <w:ins w:id="4859" w:author="Russ Ott" w:date="2022-05-16T11:54:00Z"/>
              </w:rPr>
            </w:pPr>
            <w:ins w:id="4860" w:author="Russ Ott" w:date="2022-05-16T11:54:00Z">
              <w:r>
                <w:t>urn:oid:2.16.840.1.113883.5.1002 (HL7ActRelationshipType) = COMP</w:t>
              </w:r>
            </w:ins>
          </w:p>
        </w:tc>
      </w:tr>
      <w:tr w:rsidR="00440477" w14:paraId="58F3EC4E" w14:textId="77777777" w:rsidTr="00BA7D84">
        <w:trPr>
          <w:jc w:val="center"/>
          <w:ins w:id="4861" w:author="Russ Ott" w:date="2022-05-16T11:54:00Z"/>
        </w:trPr>
        <w:tc>
          <w:tcPr>
            <w:tcW w:w="3345" w:type="dxa"/>
          </w:tcPr>
          <w:p w14:paraId="2325636A" w14:textId="77777777" w:rsidR="00440477" w:rsidRDefault="00440477" w:rsidP="0012456B">
            <w:pPr>
              <w:pStyle w:val="TableText"/>
              <w:keepNext w:val="0"/>
              <w:rPr>
                <w:ins w:id="4862" w:author="Russ Ott" w:date="2022-05-16T11:54:00Z"/>
              </w:rPr>
            </w:pPr>
            <w:ins w:id="4863" w:author="Russ Ott" w:date="2022-05-16T11:54:00Z">
              <w:r>
                <w:tab/>
              </w:r>
              <w:r>
                <w:tab/>
                <w:t>act</w:t>
              </w:r>
            </w:ins>
          </w:p>
        </w:tc>
        <w:tc>
          <w:tcPr>
            <w:tcW w:w="720" w:type="dxa"/>
          </w:tcPr>
          <w:p w14:paraId="6C63A69B" w14:textId="77777777" w:rsidR="00440477" w:rsidRDefault="00440477" w:rsidP="0012456B">
            <w:pPr>
              <w:pStyle w:val="TableText"/>
              <w:keepNext w:val="0"/>
              <w:rPr>
                <w:ins w:id="4864" w:author="Russ Ott" w:date="2022-05-16T11:54:00Z"/>
              </w:rPr>
            </w:pPr>
            <w:ins w:id="4865" w:author="Russ Ott" w:date="2022-05-16T11:54:00Z">
              <w:r>
                <w:t>1..1</w:t>
              </w:r>
            </w:ins>
          </w:p>
        </w:tc>
        <w:tc>
          <w:tcPr>
            <w:tcW w:w="1152" w:type="dxa"/>
          </w:tcPr>
          <w:p w14:paraId="45FB84FD" w14:textId="77777777" w:rsidR="00440477" w:rsidRDefault="00440477" w:rsidP="0012456B">
            <w:pPr>
              <w:pStyle w:val="TableText"/>
              <w:keepNext w:val="0"/>
              <w:rPr>
                <w:ins w:id="4866" w:author="Russ Ott" w:date="2022-05-16T11:54:00Z"/>
              </w:rPr>
            </w:pPr>
            <w:ins w:id="4867" w:author="Russ Ott" w:date="2022-05-16T11:54:00Z">
              <w:r>
                <w:t>SHALL</w:t>
              </w:r>
            </w:ins>
          </w:p>
        </w:tc>
        <w:tc>
          <w:tcPr>
            <w:tcW w:w="864" w:type="dxa"/>
          </w:tcPr>
          <w:p w14:paraId="5D29C157" w14:textId="77777777" w:rsidR="00440477" w:rsidRDefault="00440477" w:rsidP="0012456B">
            <w:pPr>
              <w:pStyle w:val="TableText"/>
              <w:keepNext w:val="0"/>
              <w:rPr>
                <w:ins w:id="4868" w:author="Russ Ott" w:date="2022-05-16T11:54:00Z"/>
              </w:rPr>
            </w:pPr>
          </w:p>
        </w:tc>
        <w:tc>
          <w:tcPr>
            <w:tcW w:w="1104" w:type="dxa"/>
          </w:tcPr>
          <w:p w14:paraId="25EB01DF" w14:textId="0472685F" w:rsidR="00440477" w:rsidRDefault="001C172D" w:rsidP="0012456B">
            <w:pPr>
              <w:pStyle w:val="TableText"/>
              <w:keepNext w:val="0"/>
              <w:rPr>
                <w:ins w:id="4869" w:author="Russ Ott" w:date="2022-05-16T11:54:00Z"/>
              </w:rPr>
            </w:pPr>
            <w:ins w:id="4870" w:author="Russ Ott" w:date="2022-05-16T11:54:00Z">
              <w:r>
                <w:fldChar w:fldCharType="begin"/>
              </w:r>
              <w:r>
                <w:instrText xml:space="preserve"> HYPERLINK \l "C_4515-32879" \h </w:instrText>
              </w:r>
              <w:r>
                <w:fldChar w:fldCharType="separate"/>
              </w:r>
              <w:r w:rsidR="00440477">
                <w:rPr>
                  <w:rStyle w:val="HyperlinkText9pt"/>
                </w:rPr>
                <w:t>4515-32879</w:t>
              </w:r>
              <w:r>
                <w:rPr>
                  <w:rStyle w:val="HyperlinkText9pt"/>
                </w:rPr>
                <w:fldChar w:fldCharType="end"/>
              </w:r>
            </w:ins>
          </w:p>
        </w:tc>
        <w:tc>
          <w:tcPr>
            <w:tcW w:w="2975" w:type="dxa"/>
          </w:tcPr>
          <w:p w14:paraId="43B384A1" w14:textId="77777777" w:rsidR="00440477" w:rsidRDefault="00440477" w:rsidP="0012456B">
            <w:pPr>
              <w:pStyle w:val="TableText"/>
              <w:keepNext w:val="0"/>
              <w:rPr>
                <w:ins w:id="4871" w:author="Russ Ott" w:date="2022-05-16T11:54:00Z"/>
              </w:rPr>
            </w:pPr>
            <w:ins w:id="4872" w:author="Russ Ott" w:date="2022-05-16T11:54:00Z">
              <w:r>
                <w:t>Entry Reference (identifier: urn:oid:2.16.840.1.113883.10.20.22.4.122</w:t>
              </w:r>
            </w:ins>
          </w:p>
        </w:tc>
      </w:tr>
      <w:tr w:rsidR="00440477" w14:paraId="1FD76960" w14:textId="77777777" w:rsidTr="00BA7D84">
        <w:trPr>
          <w:jc w:val="center"/>
          <w:ins w:id="4873" w:author="Russ Ott" w:date="2022-05-16T11:54:00Z"/>
        </w:trPr>
        <w:tc>
          <w:tcPr>
            <w:tcW w:w="3345" w:type="dxa"/>
          </w:tcPr>
          <w:p w14:paraId="20BD41AE" w14:textId="77777777" w:rsidR="00440477" w:rsidRDefault="00440477" w:rsidP="0012456B">
            <w:pPr>
              <w:pStyle w:val="TableText"/>
              <w:keepNext w:val="0"/>
              <w:rPr>
                <w:ins w:id="4874" w:author="Russ Ott" w:date="2022-05-16T11:54:00Z"/>
              </w:rPr>
            </w:pPr>
            <w:ins w:id="4875" w:author="Russ Ott" w:date="2022-05-16T11:54:00Z">
              <w:r>
                <w:tab/>
                <w:t>entryRelationship</w:t>
              </w:r>
            </w:ins>
          </w:p>
        </w:tc>
        <w:tc>
          <w:tcPr>
            <w:tcW w:w="720" w:type="dxa"/>
          </w:tcPr>
          <w:p w14:paraId="178D85C8" w14:textId="77777777" w:rsidR="00440477" w:rsidRDefault="00440477" w:rsidP="0012456B">
            <w:pPr>
              <w:pStyle w:val="TableText"/>
              <w:keepNext w:val="0"/>
              <w:rPr>
                <w:ins w:id="4876" w:author="Russ Ott" w:date="2022-05-16T11:54:00Z"/>
              </w:rPr>
            </w:pPr>
            <w:ins w:id="4877" w:author="Russ Ott" w:date="2022-05-16T11:54:00Z">
              <w:r>
                <w:t>0..1</w:t>
              </w:r>
            </w:ins>
          </w:p>
        </w:tc>
        <w:tc>
          <w:tcPr>
            <w:tcW w:w="1152" w:type="dxa"/>
          </w:tcPr>
          <w:p w14:paraId="2B520DC5" w14:textId="77777777" w:rsidR="00440477" w:rsidRDefault="00440477" w:rsidP="0012456B">
            <w:pPr>
              <w:pStyle w:val="TableText"/>
              <w:keepNext w:val="0"/>
              <w:rPr>
                <w:ins w:id="4878" w:author="Russ Ott" w:date="2022-05-16T11:54:00Z"/>
              </w:rPr>
            </w:pPr>
            <w:ins w:id="4879" w:author="Russ Ott" w:date="2022-05-16T11:54:00Z">
              <w:r>
                <w:t>SHOULD</w:t>
              </w:r>
            </w:ins>
          </w:p>
        </w:tc>
        <w:tc>
          <w:tcPr>
            <w:tcW w:w="864" w:type="dxa"/>
          </w:tcPr>
          <w:p w14:paraId="05E6F651" w14:textId="77777777" w:rsidR="00440477" w:rsidRDefault="00440477" w:rsidP="0012456B">
            <w:pPr>
              <w:pStyle w:val="TableText"/>
              <w:keepNext w:val="0"/>
              <w:rPr>
                <w:ins w:id="4880" w:author="Russ Ott" w:date="2022-05-16T11:54:00Z"/>
              </w:rPr>
            </w:pPr>
          </w:p>
        </w:tc>
        <w:tc>
          <w:tcPr>
            <w:tcW w:w="1104" w:type="dxa"/>
          </w:tcPr>
          <w:p w14:paraId="08843A4D" w14:textId="341AB750" w:rsidR="00440477" w:rsidRDefault="001C172D" w:rsidP="0012456B">
            <w:pPr>
              <w:pStyle w:val="TableText"/>
              <w:keepNext w:val="0"/>
              <w:rPr>
                <w:ins w:id="4881" w:author="Russ Ott" w:date="2022-05-16T11:54:00Z"/>
              </w:rPr>
            </w:pPr>
            <w:ins w:id="4882" w:author="Russ Ott" w:date="2022-05-16T11:54:00Z">
              <w:r>
                <w:fldChar w:fldCharType="begin"/>
              </w:r>
              <w:r>
                <w:instrText xml:space="preserve"> HYPERLINK \l "C_4515-30785" \h </w:instrText>
              </w:r>
              <w:r>
                <w:fldChar w:fldCharType="separate"/>
              </w:r>
              <w:r w:rsidR="00440477">
                <w:rPr>
                  <w:rStyle w:val="HyperlinkText9pt"/>
                </w:rPr>
                <w:t>4515-30785</w:t>
              </w:r>
              <w:r>
                <w:rPr>
                  <w:rStyle w:val="HyperlinkText9pt"/>
                </w:rPr>
                <w:fldChar w:fldCharType="end"/>
              </w:r>
            </w:ins>
          </w:p>
        </w:tc>
        <w:tc>
          <w:tcPr>
            <w:tcW w:w="2975" w:type="dxa"/>
          </w:tcPr>
          <w:p w14:paraId="53BD4A47" w14:textId="77777777" w:rsidR="00440477" w:rsidRDefault="00440477" w:rsidP="0012456B">
            <w:pPr>
              <w:pStyle w:val="TableText"/>
              <w:keepNext w:val="0"/>
              <w:rPr>
                <w:ins w:id="4883" w:author="Russ Ott" w:date="2022-05-16T11:54:00Z"/>
              </w:rPr>
            </w:pPr>
          </w:p>
        </w:tc>
      </w:tr>
      <w:tr w:rsidR="00440477" w14:paraId="4E13D3B3" w14:textId="77777777" w:rsidTr="00BA7D84">
        <w:trPr>
          <w:jc w:val="center"/>
          <w:ins w:id="4884" w:author="Russ Ott" w:date="2022-05-16T11:54:00Z"/>
        </w:trPr>
        <w:tc>
          <w:tcPr>
            <w:tcW w:w="3345" w:type="dxa"/>
          </w:tcPr>
          <w:p w14:paraId="25F24AB7" w14:textId="77777777" w:rsidR="00440477" w:rsidRDefault="00440477" w:rsidP="0012456B">
            <w:pPr>
              <w:pStyle w:val="TableText"/>
              <w:keepNext w:val="0"/>
              <w:rPr>
                <w:ins w:id="4885" w:author="Russ Ott" w:date="2022-05-16T11:54:00Z"/>
              </w:rPr>
            </w:pPr>
            <w:ins w:id="4886" w:author="Russ Ott" w:date="2022-05-16T11:54:00Z">
              <w:r>
                <w:tab/>
              </w:r>
              <w:r>
                <w:tab/>
                <w:t>@typeCode</w:t>
              </w:r>
            </w:ins>
          </w:p>
        </w:tc>
        <w:tc>
          <w:tcPr>
            <w:tcW w:w="720" w:type="dxa"/>
          </w:tcPr>
          <w:p w14:paraId="5B2902DB" w14:textId="77777777" w:rsidR="00440477" w:rsidRDefault="00440477" w:rsidP="0012456B">
            <w:pPr>
              <w:pStyle w:val="TableText"/>
              <w:keepNext w:val="0"/>
              <w:rPr>
                <w:ins w:id="4887" w:author="Russ Ott" w:date="2022-05-16T11:54:00Z"/>
              </w:rPr>
            </w:pPr>
            <w:ins w:id="4888" w:author="Russ Ott" w:date="2022-05-16T11:54:00Z">
              <w:r>
                <w:t>1..1</w:t>
              </w:r>
            </w:ins>
          </w:p>
        </w:tc>
        <w:tc>
          <w:tcPr>
            <w:tcW w:w="1152" w:type="dxa"/>
          </w:tcPr>
          <w:p w14:paraId="4F5F6420" w14:textId="77777777" w:rsidR="00440477" w:rsidRDefault="00440477" w:rsidP="0012456B">
            <w:pPr>
              <w:pStyle w:val="TableText"/>
              <w:keepNext w:val="0"/>
              <w:rPr>
                <w:ins w:id="4889" w:author="Russ Ott" w:date="2022-05-16T11:54:00Z"/>
              </w:rPr>
            </w:pPr>
            <w:ins w:id="4890" w:author="Russ Ott" w:date="2022-05-16T11:54:00Z">
              <w:r>
                <w:t>SHALL</w:t>
              </w:r>
            </w:ins>
          </w:p>
        </w:tc>
        <w:tc>
          <w:tcPr>
            <w:tcW w:w="864" w:type="dxa"/>
          </w:tcPr>
          <w:p w14:paraId="1990EDEE" w14:textId="77777777" w:rsidR="00440477" w:rsidRDefault="00440477" w:rsidP="0012456B">
            <w:pPr>
              <w:pStyle w:val="TableText"/>
              <w:keepNext w:val="0"/>
              <w:rPr>
                <w:ins w:id="4891" w:author="Russ Ott" w:date="2022-05-16T11:54:00Z"/>
              </w:rPr>
            </w:pPr>
          </w:p>
        </w:tc>
        <w:tc>
          <w:tcPr>
            <w:tcW w:w="1104" w:type="dxa"/>
          </w:tcPr>
          <w:p w14:paraId="68046FD1" w14:textId="7FF757BE" w:rsidR="00440477" w:rsidRDefault="001C172D" w:rsidP="0012456B">
            <w:pPr>
              <w:pStyle w:val="TableText"/>
              <w:keepNext w:val="0"/>
              <w:rPr>
                <w:ins w:id="4892" w:author="Russ Ott" w:date="2022-05-16T11:54:00Z"/>
              </w:rPr>
            </w:pPr>
            <w:ins w:id="4893" w:author="Russ Ott" w:date="2022-05-16T11:54:00Z">
              <w:r>
                <w:fldChar w:fldCharType="begin"/>
              </w:r>
              <w:r>
                <w:instrText xml:space="preserve"> HYPERLINK \l "C_4515-30786" \h </w:instrText>
              </w:r>
              <w:r>
                <w:fldChar w:fldCharType="separate"/>
              </w:r>
              <w:r w:rsidR="00440477">
                <w:rPr>
                  <w:rStyle w:val="HyperlinkText9pt"/>
                </w:rPr>
                <w:t>4515-30786</w:t>
              </w:r>
              <w:r>
                <w:rPr>
                  <w:rStyle w:val="HyperlinkText9pt"/>
                </w:rPr>
                <w:fldChar w:fldCharType="end"/>
              </w:r>
            </w:ins>
          </w:p>
        </w:tc>
        <w:tc>
          <w:tcPr>
            <w:tcW w:w="2975" w:type="dxa"/>
          </w:tcPr>
          <w:p w14:paraId="0D429326" w14:textId="77777777" w:rsidR="00440477" w:rsidRDefault="00440477" w:rsidP="0012456B">
            <w:pPr>
              <w:pStyle w:val="TableText"/>
              <w:keepNext w:val="0"/>
              <w:rPr>
                <w:ins w:id="4894" w:author="Russ Ott" w:date="2022-05-16T11:54:00Z"/>
              </w:rPr>
            </w:pPr>
            <w:ins w:id="4895" w:author="Russ Ott" w:date="2022-05-16T11:54:00Z">
              <w:r>
                <w:t>urn:oid:2.16.840.1.113883.5.1002 (HL7ActRelationshipType) = REFR</w:t>
              </w:r>
            </w:ins>
          </w:p>
        </w:tc>
      </w:tr>
      <w:tr w:rsidR="00440477" w14:paraId="10AA06B4" w14:textId="77777777" w:rsidTr="00BA7D84">
        <w:trPr>
          <w:jc w:val="center"/>
          <w:ins w:id="4896" w:author="Russ Ott" w:date="2022-05-16T11:54:00Z"/>
        </w:trPr>
        <w:tc>
          <w:tcPr>
            <w:tcW w:w="3345" w:type="dxa"/>
          </w:tcPr>
          <w:p w14:paraId="69AD4B06" w14:textId="77777777" w:rsidR="00440477" w:rsidRDefault="00440477" w:rsidP="0012456B">
            <w:pPr>
              <w:pStyle w:val="TableText"/>
              <w:keepNext w:val="0"/>
              <w:rPr>
                <w:ins w:id="4897" w:author="Russ Ott" w:date="2022-05-16T11:54:00Z"/>
              </w:rPr>
            </w:pPr>
            <w:ins w:id="4898" w:author="Russ Ott" w:date="2022-05-16T11:54:00Z">
              <w:r>
                <w:tab/>
              </w:r>
              <w:r>
                <w:tab/>
                <w:t>observation</w:t>
              </w:r>
            </w:ins>
          </w:p>
        </w:tc>
        <w:tc>
          <w:tcPr>
            <w:tcW w:w="720" w:type="dxa"/>
          </w:tcPr>
          <w:p w14:paraId="38240C95" w14:textId="77777777" w:rsidR="00440477" w:rsidRDefault="00440477" w:rsidP="0012456B">
            <w:pPr>
              <w:pStyle w:val="TableText"/>
              <w:keepNext w:val="0"/>
              <w:rPr>
                <w:ins w:id="4899" w:author="Russ Ott" w:date="2022-05-16T11:54:00Z"/>
              </w:rPr>
            </w:pPr>
            <w:ins w:id="4900" w:author="Russ Ott" w:date="2022-05-16T11:54:00Z">
              <w:r>
                <w:t>1..1</w:t>
              </w:r>
            </w:ins>
          </w:p>
        </w:tc>
        <w:tc>
          <w:tcPr>
            <w:tcW w:w="1152" w:type="dxa"/>
          </w:tcPr>
          <w:p w14:paraId="5A037D14" w14:textId="77777777" w:rsidR="00440477" w:rsidRDefault="00440477" w:rsidP="0012456B">
            <w:pPr>
              <w:pStyle w:val="TableText"/>
              <w:keepNext w:val="0"/>
              <w:rPr>
                <w:ins w:id="4901" w:author="Russ Ott" w:date="2022-05-16T11:54:00Z"/>
              </w:rPr>
            </w:pPr>
            <w:ins w:id="4902" w:author="Russ Ott" w:date="2022-05-16T11:54:00Z">
              <w:r>
                <w:t>SHALL</w:t>
              </w:r>
            </w:ins>
          </w:p>
        </w:tc>
        <w:tc>
          <w:tcPr>
            <w:tcW w:w="864" w:type="dxa"/>
          </w:tcPr>
          <w:p w14:paraId="52E25702" w14:textId="77777777" w:rsidR="00440477" w:rsidRDefault="00440477" w:rsidP="0012456B">
            <w:pPr>
              <w:pStyle w:val="TableText"/>
              <w:keepNext w:val="0"/>
              <w:rPr>
                <w:ins w:id="4903" w:author="Russ Ott" w:date="2022-05-16T11:54:00Z"/>
              </w:rPr>
            </w:pPr>
          </w:p>
        </w:tc>
        <w:tc>
          <w:tcPr>
            <w:tcW w:w="1104" w:type="dxa"/>
          </w:tcPr>
          <w:p w14:paraId="5030D366" w14:textId="4EEE1280" w:rsidR="00440477" w:rsidRDefault="001C172D" w:rsidP="0012456B">
            <w:pPr>
              <w:pStyle w:val="TableText"/>
              <w:keepNext w:val="0"/>
              <w:rPr>
                <w:ins w:id="4904" w:author="Russ Ott" w:date="2022-05-16T11:54:00Z"/>
              </w:rPr>
            </w:pPr>
            <w:ins w:id="4905" w:author="Russ Ott" w:date="2022-05-16T11:54:00Z">
              <w:r>
                <w:fldChar w:fldCharType="begin"/>
              </w:r>
              <w:r>
                <w:instrText xml:space="preserve"> HYPERLINK \l "C_4515-30787" \h </w:instrText>
              </w:r>
              <w:r>
                <w:fldChar w:fldCharType="separate"/>
              </w:r>
              <w:r w:rsidR="00440477">
                <w:rPr>
                  <w:rStyle w:val="HyperlinkText9pt"/>
                </w:rPr>
                <w:t>4515-30787</w:t>
              </w:r>
              <w:r>
                <w:rPr>
                  <w:rStyle w:val="HyperlinkText9pt"/>
                </w:rPr>
                <w:fldChar w:fldCharType="end"/>
              </w:r>
            </w:ins>
          </w:p>
        </w:tc>
        <w:tc>
          <w:tcPr>
            <w:tcW w:w="2975" w:type="dxa"/>
          </w:tcPr>
          <w:p w14:paraId="7C2ACA91" w14:textId="77777777" w:rsidR="00440477" w:rsidRDefault="00440477" w:rsidP="0012456B">
            <w:pPr>
              <w:pStyle w:val="TableText"/>
              <w:keepNext w:val="0"/>
              <w:rPr>
                <w:ins w:id="4906" w:author="Russ Ott" w:date="2022-05-16T11:54:00Z"/>
              </w:rPr>
            </w:pPr>
            <w:ins w:id="4907" w:author="Russ Ott" w:date="2022-05-16T11:54:00Z">
              <w:r>
                <w:t>Priority Preference (identifier: urn:oid:2.16.840.1.113883.10.20.22.4.143</w:t>
              </w:r>
            </w:ins>
          </w:p>
        </w:tc>
      </w:tr>
      <w:tr w:rsidR="00440477" w14:paraId="648F19FB" w14:textId="77777777" w:rsidTr="00BA7D84">
        <w:trPr>
          <w:jc w:val="center"/>
          <w:ins w:id="4908" w:author="Russ Ott" w:date="2022-05-16T11:54:00Z"/>
        </w:trPr>
        <w:tc>
          <w:tcPr>
            <w:tcW w:w="3345" w:type="dxa"/>
          </w:tcPr>
          <w:p w14:paraId="65CFDBC3" w14:textId="77777777" w:rsidR="00440477" w:rsidRDefault="00440477" w:rsidP="0012456B">
            <w:pPr>
              <w:pStyle w:val="TableText"/>
              <w:keepNext w:val="0"/>
              <w:rPr>
                <w:ins w:id="4909" w:author="Russ Ott" w:date="2022-05-16T11:54:00Z"/>
              </w:rPr>
            </w:pPr>
            <w:ins w:id="4910" w:author="Russ Ott" w:date="2022-05-16T11:54:00Z">
              <w:r>
                <w:tab/>
                <w:t>entryRelationship</w:t>
              </w:r>
            </w:ins>
          </w:p>
        </w:tc>
        <w:tc>
          <w:tcPr>
            <w:tcW w:w="720" w:type="dxa"/>
          </w:tcPr>
          <w:p w14:paraId="722EC6C4" w14:textId="77777777" w:rsidR="00440477" w:rsidRDefault="00440477" w:rsidP="0012456B">
            <w:pPr>
              <w:pStyle w:val="TableText"/>
              <w:keepNext w:val="0"/>
              <w:rPr>
                <w:ins w:id="4911" w:author="Russ Ott" w:date="2022-05-16T11:54:00Z"/>
              </w:rPr>
            </w:pPr>
            <w:ins w:id="4912" w:author="Russ Ott" w:date="2022-05-16T11:54:00Z">
              <w:r>
                <w:t>0..*</w:t>
              </w:r>
            </w:ins>
          </w:p>
        </w:tc>
        <w:tc>
          <w:tcPr>
            <w:tcW w:w="1152" w:type="dxa"/>
          </w:tcPr>
          <w:p w14:paraId="078C41DF" w14:textId="77777777" w:rsidR="00440477" w:rsidRDefault="00440477" w:rsidP="0012456B">
            <w:pPr>
              <w:pStyle w:val="TableText"/>
              <w:keepNext w:val="0"/>
              <w:rPr>
                <w:ins w:id="4913" w:author="Russ Ott" w:date="2022-05-16T11:54:00Z"/>
              </w:rPr>
            </w:pPr>
            <w:ins w:id="4914" w:author="Russ Ott" w:date="2022-05-16T11:54:00Z">
              <w:r>
                <w:t>MAY</w:t>
              </w:r>
            </w:ins>
          </w:p>
        </w:tc>
        <w:tc>
          <w:tcPr>
            <w:tcW w:w="864" w:type="dxa"/>
          </w:tcPr>
          <w:p w14:paraId="2AC7B472" w14:textId="77777777" w:rsidR="00440477" w:rsidRDefault="00440477" w:rsidP="0012456B">
            <w:pPr>
              <w:pStyle w:val="TableText"/>
              <w:keepNext w:val="0"/>
              <w:rPr>
                <w:ins w:id="4915" w:author="Russ Ott" w:date="2022-05-16T11:54:00Z"/>
              </w:rPr>
            </w:pPr>
          </w:p>
        </w:tc>
        <w:tc>
          <w:tcPr>
            <w:tcW w:w="1104" w:type="dxa"/>
          </w:tcPr>
          <w:p w14:paraId="4A62483D" w14:textId="1E48A9B8" w:rsidR="00440477" w:rsidRDefault="001C172D" w:rsidP="0012456B">
            <w:pPr>
              <w:pStyle w:val="TableText"/>
              <w:keepNext w:val="0"/>
              <w:rPr>
                <w:ins w:id="4916" w:author="Russ Ott" w:date="2022-05-16T11:54:00Z"/>
              </w:rPr>
            </w:pPr>
            <w:ins w:id="4917" w:author="Russ Ott" w:date="2022-05-16T11:54:00Z">
              <w:r>
                <w:fldChar w:fldCharType="begin"/>
              </w:r>
              <w:r>
                <w:instrText xml:space="preserve"> HYPERLINK \l "C_4515-31448" \h </w:instrText>
              </w:r>
              <w:r>
                <w:fldChar w:fldCharType="separate"/>
              </w:r>
              <w:r w:rsidR="00440477">
                <w:rPr>
                  <w:rStyle w:val="HyperlinkText9pt"/>
                </w:rPr>
                <w:t>4515-31448</w:t>
              </w:r>
              <w:r>
                <w:rPr>
                  <w:rStyle w:val="HyperlinkText9pt"/>
                </w:rPr>
                <w:fldChar w:fldCharType="end"/>
              </w:r>
            </w:ins>
          </w:p>
        </w:tc>
        <w:tc>
          <w:tcPr>
            <w:tcW w:w="2975" w:type="dxa"/>
          </w:tcPr>
          <w:p w14:paraId="377A294C" w14:textId="77777777" w:rsidR="00440477" w:rsidRDefault="00440477" w:rsidP="0012456B">
            <w:pPr>
              <w:pStyle w:val="TableText"/>
              <w:keepNext w:val="0"/>
              <w:rPr>
                <w:ins w:id="4918" w:author="Russ Ott" w:date="2022-05-16T11:54:00Z"/>
              </w:rPr>
            </w:pPr>
          </w:p>
        </w:tc>
      </w:tr>
      <w:tr w:rsidR="00440477" w14:paraId="2470FD50" w14:textId="77777777" w:rsidTr="00BA7D84">
        <w:trPr>
          <w:jc w:val="center"/>
          <w:ins w:id="4919" w:author="Russ Ott" w:date="2022-05-16T11:54:00Z"/>
        </w:trPr>
        <w:tc>
          <w:tcPr>
            <w:tcW w:w="3345" w:type="dxa"/>
          </w:tcPr>
          <w:p w14:paraId="60E49610" w14:textId="77777777" w:rsidR="00440477" w:rsidRDefault="00440477" w:rsidP="0012456B">
            <w:pPr>
              <w:pStyle w:val="TableText"/>
              <w:keepNext w:val="0"/>
              <w:rPr>
                <w:ins w:id="4920" w:author="Russ Ott" w:date="2022-05-16T11:54:00Z"/>
              </w:rPr>
            </w:pPr>
            <w:ins w:id="4921" w:author="Russ Ott" w:date="2022-05-16T11:54:00Z">
              <w:r>
                <w:tab/>
              </w:r>
              <w:r>
                <w:tab/>
                <w:t>@typeCode</w:t>
              </w:r>
            </w:ins>
          </w:p>
        </w:tc>
        <w:tc>
          <w:tcPr>
            <w:tcW w:w="720" w:type="dxa"/>
          </w:tcPr>
          <w:p w14:paraId="3C5DC286" w14:textId="77777777" w:rsidR="00440477" w:rsidRDefault="00440477" w:rsidP="0012456B">
            <w:pPr>
              <w:pStyle w:val="TableText"/>
              <w:keepNext w:val="0"/>
              <w:rPr>
                <w:ins w:id="4922" w:author="Russ Ott" w:date="2022-05-16T11:54:00Z"/>
              </w:rPr>
            </w:pPr>
            <w:ins w:id="4923" w:author="Russ Ott" w:date="2022-05-16T11:54:00Z">
              <w:r>
                <w:t>1..1</w:t>
              </w:r>
            </w:ins>
          </w:p>
        </w:tc>
        <w:tc>
          <w:tcPr>
            <w:tcW w:w="1152" w:type="dxa"/>
          </w:tcPr>
          <w:p w14:paraId="73FC58EE" w14:textId="77777777" w:rsidR="00440477" w:rsidRDefault="00440477" w:rsidP="0012456B">
            <w:pPr>
              <w:pStyle w:val="TableText"/>
              <w:keepNext w:val="0"/>
              <w:rPr>
                <w:ins w:id="4924" w:author="Russ Ott" w:date="2022-05-16T11:54:00Z"/>
              </w:rPr>
            </w:pPr>
            <w:ins w:id="4925" w:author="Russ Ott" w:date="2022-05-16T11:54:00Z">
              <w:r>
                <w:t>SHALL</w:t>
              </w:r>
            </w:ins>
          </w:p>
        </w:tc>
        <w:tc>
          <w:tcPr>
            <w:tcW w:w="864" w:type="dxa"/>
          </w:tcPr>
          <w:p w14:paraId="32ECA2E4" w14:textId="77777777" w:rsidR="00440477" w:rsidRDefault="00440477" w:rsidP="0012456B">
            <w:pPr>
              <w:pStyle w:val="TableText"/>
              <w:keepNext w:val="0"/>
              <w:rPr>
                <w:ins w:id="4926" w:author="Russ Ott" w:date="2022-05-16T11:54:00Z"/>
              </w:rPr>
            </w:pPr>
          </w:p>
        </w:tc>
        <w:tc>
          <w:tcPr>
            <w:tcW w:w="1104" w:type="dxa"/>
          </w:tcPr>
          <w:p w14:paraId="3B31C531" w14:textId="64A3BCED" w:rsidR="00440477" w:rsidRDefault="001C172D" w:rsidP="0012456B">
            <w:pPr>
              <w:pStyle w:val="TableText"/>
              <w:keepNext w:val="0"/>
              <w:rPr>
                <w:ins w:id="4927" w:author="Russ Ott" w:date="2022-05-16T11:54:00Z"/>
              </w:rPr>
            </w:pPr>
            <w:ins w:id="4928" w:author="Russ Ott" w:date="2022-05-16T11:54:00Z">
              <w:r>
                <w:fldChar w:fldCharType="begin"/>
              </w:r>
              <w:r>
                <w:instrText xml:space="preserve"> HYPERLINK \l "C_4515-31449" \h </w:instrText>
              </w:r>
              <w:r>
                <w:fldChar w:fldCharType="separate"/>
              </w:r>
              <w:r w:rsidR="00440477">
                <w:rPr>
                  <w:rStyle w:val="HyperlinkText9pt"/>
                </w:rPr>
                <w:t>4515-31449</w:t>
              </w:r>
              <w:r>
                <w:rPr>
                  <w:rStyle w:val="HyperlinkText9pt"/>
                </w:rPr>
                <w:fldChar w:fldCharType="end"/>
              </w:r>
            </w:ins>
          </w:p>
        </w:tc>
        <w:tc>
          <w:tcPr>
            <w:tcW w:w="2975" w:type="dxa"/>
          </w:tcPr>
          <w:p w14:paraId="7F66C3C3" w14:textId="77777777" w:rsidR="00440477" w:rsidRDefault="00440477" w:rsidP="0012456B">
            <w:pPr>
              <w:pStyle w:val="TableText"/>
              <w:keepNext w:val="0"/>
              <w:rPr>
                <w:ins w:id="4929" w:author="Russ Ott" w:date="2022-05-16T11:54:00Z"/>
              </w:rPr>
            </w:pPr>
            <w:ins w:id="4930" w:author="Russ Ott" w:date="2022-05-16T11:54:00Z">
              <w:r>
                <w:t>urn:oid:2.16.840.1.113883.5.1002 (HL7ActRelationshipType) = COMP</w:t>
              </w:r>
            </w:ins>
          </w:p>
        </w:tc>
      </w:tr>
      <w:tr w:rsidR="00440477" w14:paraId="3172A48F" w14:textId="77777777" w:rsidTr="00BA7D84">
        <w:trPr>
          <w:jc w:val="center"/>
          <w:ins w:id="4931" w:author="Russ Ott" w:date="2022-05-16T11:54:00Z"/>
        </w:trPr>
        <w:tc>
          <w:tcPr>
            <w:tcW w:w="3345" w:type="dxa"/>
          </w:tcPr>
          <w:p w14:paraId="1DB2A814" w14:textId="77777777" w:rsidR="00440477" w:rsidRDefault="00440477" w:rsidP="0012456B">
            <w:pPr>
              <w:pStyle w:val="TableText"/>
              <w:keepNext w:val="0"/>
              <w:rPr>
                <w:ins w:id="4932" w:author="Russ Ott" w:date="2022-05-16T11:54:00Z"/>
              </w:rPr>
            </w:pPr>
            <w:ins w:id="4933" w:author="Russ Ott" w:date="2022-05-16T11:54:00Z">
              <w:r>
                <w:tab/>
              </w:r>
              <w:r>
                <w:tab/>
                <w:t>observation</w:t>
              </w:r>
            </w:ins>
          </w:p>
        </w:tc>
        <w:tc>
          <w:tcPr>
            <w:tcW w:w="720" w:type="dxa"/>
          </w:tcPr>
          <w:p w14:paraId="69E6BBB7" w14:textId="77777777" w:rsidR="00440477" w:rsidRDefault="00440477" w:rsidP="0012456B">
            <w:pPr>
              <w:pStyle w:val="TableText"/>
              <w:keepNext w:val="0"/>
              <w:rPr>
                <w:ins w:id="4934" w:author="Russ Ott" w:date="2022-05-16T11:54:00Z"/>
              </w:rPr>
            </w:pPr>
            <w:ins w:id="4935" w:author="Russ Ott" w:date="2022-05-16T11:54:00Z">
              <w:r>
                <w:t>1..1</w:t>
              </w:r>
            </w:ins>
          </w:p>
        </w:tc>
        <w:tc>
          <w:tcPr>
            <w:tcW w:w="1152" w:type="dxa"/>
          </w:tcPr>
          <w:p w14:paraId="53BC3B03" w14:textId="77777777" w:rsidR="00440477" w:rsidRDefault="00440477" w:rsidP="0012456B">
            <w:pPr>
              <w:pStyle w:val="TableText"/>
              <w:keepNext w:val="0"/>
              <w:rPr>
                <w:ins w:id="4936" w:author="Russ Ott" w:date="2022-05-16T11:54:00Z"/>
              </w:rPr>
            </w:pPr>
            <w:ins w:id="4937" w:author="Russ Ott" w:date="2022-05-16T11:54:00Z">
              <w:r>
                <w:t>SHALL</w:t>
              </w:r>
            </w:ins>
          </w:p>
        </w:tc>
        <w:tc>
          <w:tcPr>
            <w:tcW w:w="864" w:type="dxa"/>
          </w:tcPr>
          <w:p w14:paraId="7730D2A1" w14:textId="77777777" w:rsidR="00440477" w:rsidRDefault="00440477" w:rsidP="0012456B">
            <w:pPr>
              <w:pStyle w:val="TableText"/>
              <w:keepNext w:val="0"/>
              <w:rPr>
                <w:ins w:id="4938" w:author="Russ Ott" w:date="2022-05-16T11:54:00Z"/>
              </w:rPr>
            </w:pPr>
          </w:p>
        </w:tc>
        <w:tc>
          <w:tcPr>
            <w:tcW w:w="1104" w:type="dxa"/>
          </w:tcPr>
          <w:p w14:paraId="270D63F3" w14:textId="7893BC11" w:rsidR="00440477" w:rsidRDefault="001C172D" w:rsidP="0012456B">
            <w:pPr>
              <w:pStyle w:val="TableText"/>
              <w:keepNext w:val="0"/>
              <w:rPr>
                <w:ins w:id="4939" w:author="Russ Ott" w:date="2022-05-16T11:54:00Z"/>
              </w:rPr>
            </w:pPr>
            <w:ins w:id="4940" w:author="Russ Ott" w:date="2022-05-16T11:54:00Z">
              <w:r>
                <w:fldChar w:fldCharType="begin"/>
              </w:r>
              <w:r>
                <w:instrText xml:space="preserve"> HYPERLINK \l "C_4515-32880" \h </w:instrText>
              </w:r>
              <w:r>
                <w:fldChar w:fldCharType="separate"/>
              </w:r>
              <w:r w:rsidR="00440477">
                <w:rPr>
                  <w:rStyle w:val="HyperlinkText9pt"/>
                </w:rPr>
                <w:t>4515-32880</w:t>
              </w:r>
              <w:r>
                <w:rPr>
                  <w:rStyle w:val="HyperlinkText9pt"/>
                </w:rPr>
                <w:fldChar w:fldCharType="end"/>
              </w:r>
            </w:ins>
          </w:p>
        </w:tc>
        <w:tc>
          <w:tcPr>
            <w:tcW w:w="2975" w:type="dxa"/>
          </w:tcPr>
          <w:p w14:paraId="47C025B0" w14:textId="77777777" w:rsidR="00440477" w:rsidRDefault="00440477" w:rsidP="0012456B">
            <w:pPr>
              <w:pStyle w:val="TableText"/>
              <w:keepNext w:val="0"/>
              <w:rPr>
                <w:ins w:id="4941" w:author="Russ Ott" w:date="2022-05-16T11:54:00Z"/>
              </w:rPr>
            </w:pPr>
            <w:ins w:id="4942" w:author="Russ Ott" w:date="2022-05-16T11:54:00Z">
              <w:r>
                <w:t>Goal Observation (identifier: urn:oid:2.16.840.1.113883.10.20.22.4.121</w:t>
              </w:r>
            </w:ins>
          </w:p>
        </w:tc>
      </w:tr>
      <w:tr w:rsidR="00440477" w14:paraId="37768843" w14:textId="77777777" w:rsidTr="00BA7D84">
        <w:trPr>
          <w:jc w:val="center"/>
          <w:ins w:id="4943" w:author="Russ Ott" w:date="2022-05-16T11:54:00Z"/>
        </w:trPr>
        <w:tc>
          <w:tcPr>
            <w:tcW w:w="3345" w:type="dxa"/>
          </w:tcPr>
          <w:p w14:paraId="161FD0B4" w14:textId="77777777" w:rsidR="00440477" w:rsidRDefault="00440477" w:rsidP="0012456B">
            <w:pPr>
              <w:pStyle w:val="TableText"/>
              <w:keepNext w:val="0"/>
              <w:rPr>
                <w:ins w:id="4944" w:author="Russ Ott" w:date="2022-05-16T11:54:00Z"/>
              </w:rPr>
            </w:pPr>
            <w:ins w:id="4945" w:author="Russ Ott" w:date="2022-05-16T11:54:00Z">
              <w:r>
                <w:tab/>
                <w:t>entryRelationship</w:t>
              </w:r>
            </w:ins>
          </w:p>
        </w:tc>
        <w:tc>
          <w:tcPr>
            <w:tcW w:w="720" w:type="dxa"/>
          </w:tcPr>
          <w:p w14:paraId="5D963932" w14:textId="77777777" w:rsidR="00440477" w:rsidRDefault="00440477" w:rsidP="0012456B">
            <w:pPr>
              <w:pStyle w:val="TableText"/>
              <w:keepNext w:val="0"/>
              <w:rPr>
                <w:ins w:id="4946" w:author="Russ Ott" w:date="2022-05-16T11:54:00Z"/>
              </w:rPr>
            </w:pPr>
            <w:ins w:id="4947" w:author="Russ Ott" w:date="2022-05-16T11:54:00Z">
              <w:r>
                <w:t>0..*</w:t>
              </w:r>
            </w:ins>
          </w:p>
        </w:tc>
        <w:tc>
          <w:tcPr>
            <w:tcW w:w="1152" w:type="dxa"/>
          </w:tcPr>
          <w:p w14:paraId="671D08A8" w14:textId="77777777" w:rsidR="00440477" w:rsidRDefault="00440477" w:rsidP="0012456B">
            <w:pPr>
              <w:pStyle w:val="TableText"/>
              <w:keepNext w:val="0"/>
              <w:rPr>
                <w:ins w:id="4948" w:author="Russ Ott" w:date="2022-05-16T11:54:00Z"/>
              </w:rPr>
            </w:pPr>
            <w:ins w:id="4949" w:author="Russ Ott" w:date="2022-05-16T11:54:00Z">
              <w:r>
                <w:t>MAY</w:t>
              </w:r>
            </w:ins>
          </w:p>
        </w:tc>
        <w:tc>
          <w:tcPr>
            <w:tcW w:w="864" w:type="dxa"/>
          </w:tcPr>
          <w:p w14:paraId="5FE1F889" w14:textId="77777777" w:rsidR="00440477" w:rsidRDefault="00440477" w:rsidP="0012456B">
            <w:pPr>
              <w:pStyle w:val="TableText"/>
              <w:keepNext w:val="0"/>
              <w:rPr>
                <w:ins w:id="4950" w:author="Russ Ott" w:date="2022-05-16T11:54:00Z"/>
              </w:rPr>
            </w:pPr>
          </w:p>
        </w:tc>
        <w:tc>
          <w:tcPr>
            <w:tcW w:w="1104" w:type="dxa"/>
          </w:tcPr>
          <w:p w14:paraId="7B0881FF" w14:textId="56A2CE90" w:rsidR="00440477" w:rsidRDefault="001C172D" w:rsidP="0012456B">
            <w:pPr>
              <w:pStyle w:val="TableText"/>
              <w:keepNext w:val="0"/>
              <w:rPr>
                <w:ins w:id="4951" w:author="Russ Ott" w:date="2022-05-16T11:54:00Z"/>
              </w:rPr>
            </w:pPr>
            <w:ins w:id="4952" w:author="Russ Ott" w:date="2022-05-16T11:54:00Z">
              <w:r>
                <w:fldChar w:fldCharType="begin"/>
              </w:r>
              <w:r>
                <w:instrText xml:space="preserve"> HYPERLINK \l "C_4515-31559" \h </w:instrText>
              </w:r>
              <w:r>
                <w:fldChar w:fldCharType="separate"/>
              </w:r>
              <w:r w:rsidR="00440477">
                <w:rPr>
                  <w:rStyle w:val="HyperlinkText9pt"/>
                </w:rPr>
                <w:t>4515-31559</w:t>
              </w:r>
              <w:r>
                <w:rPr>
                  <w:rStyle w:val="HyperlinkText9pt"/>
                </w:rPr>
                <w:fldChar w:fldCharType="end"/>
              </w:r>
            </w:ins>
          </w:p>
        </w:tc>
        <w:tc>
          <w:tcPr>
            <w:tcW w:w="2975" w:type="dxa"/>
          </w:tcPr>
          <w:p w14:paraId="107018DD" w14:textId="77777777" w:rsidR="00440477" w:rsidRDefault="00440477" w:rsidP="0012456B">
            <w:pPr>
              <w:pStyle w:val="TableText"/>
              <w:keepNext w:val="0"/>
              <w:rPr>
                <w:ins w:id="4953" w:author="Russ Ott" w:date="2022-05-16T11:54:00Z"/>
              </w:rPr>
            </w:pPr>
          </w:p>
        </w:tc>
      </w:tr>
      <w:tr w:rsidR="00440477" w14:paraId="28BC6EB4" w14:textId="77777777" w:rsidTr="00BA7D84">
        <w:trPr>
          <w:jc w:val="center"/>
          <w:ins w:id="4954" w:author="Russ Ott" w:date="2022-05-16T11:54:00Z"/>
        </w:trPr>
        <w:tc>
          <w:tcPr>
            <w:tcW w:w="3345" w:type="dxa"/>
          </w:tcPr>
          <w:p w14:paraId="59565219" w14:textId="77777777" w:rsidR="00440477" w:rsidRDefault="00440477" w:rsidP="0012456B">
            <w:pPr>
              <w:pStyle w:val="TableText"/>
              <w:keepNext w:val="0"/>
              <w:rPr>
                <w:ins w:id="4955" w:author="Russ Ott" w:date="2022-05-16T11:54:00Z"/>
              </w:rPr>
            </w:pPr>
            <w:ins w:id="4956" w:author="Russ Ott" w:date="2022-05-16T11:54:00Z">
              <w:r>
                <w:tab/>
              </w:r>
              <w:r>
                <w:tab/>
                <w:t>@typeCode</w:t>
              </w:r>
            </w:ins>
          </w:p>
        </w:tc>
        <w:tc>
          <w:tcPr>
            <w:tcW w:w="720" w:type="dxa"/>
          </w:tcPr>
          <w:p w14:paraId="5F98682A" w14:textId="77777777" w:rsidR="00440477" w:rsidRDefault="00440477" w:rsidP="0012456B">
            <w:pPr>
              <w:pStyle w:val="TableText"/>
              <w:keepNext w:val="0"/>
              <w:rPr>
                <w:ins w:id="4957" w:author="Russ Ott" w:date="2022-05-16T11:54:00Z"/>
              </w:rPr>
            </w:pPr>
            <w:ins w:id="4958" w:author="Russ Ott" w:date="2022-05-16T11:54:00Z">
              <w:r>
                <w:t>1..1</w:t>
              </w:r>
            </w:ins>
          </w:p>
        </w:tc>
        <w:tc>
          <w:tcPr>
            <w:tcW w:w="1152" w:type="dxa"/>
          </w:tcPr>
          <w:p w14:paraId="74E1005A" w14:textId="77777777" w:rsidR="00440477" w:rsidRDefault="00440477" w:rsidP="0012456B">
            <w:pPr>
              <w:pStyle w:val="TableText"/>
              <w:keepNext w:val="0"/>
              <w:rPr>
                <w:ins w:id="4959" w:author="Russ Ott" w:date="2022-05-16T11:54:00Z"/>
              </w:rPr>
            </w:pPr>
            <w:ins w:id="4960" w:author="Russ Ott" w:date="2022-05-16T11:54:00Z">
              <w:r>
                <w:t>SHALL</w:t>
              </w:r>
            </w:ins>
          </w:p>
        </w:tc>
        <w:tc>
          <w:tcPr>
            <w:tcW w:w="864" w:type="dxa"/>
          </w:tcPr>
          <w:p w14:paraId="76D76884" w14:textId="77777777" w:rsidR="00440477" w:rsidRDefault="00440477" w:rsidP="0012456B">
            <w:pPr>
              <w:pStyle w:val="TableText"/>
              <w:keepNext w:val="0"/>
              <w:rPr>
                <w:ins w:id="4961" w:author="Russ Ott" w:date="2022-05-16T11:54:00Z"/>
              </w:rPr>
            </w:pPr>
          </w:p>
        </w:tc>
        <w:tc>
          <w:tcPr>
            <w:tcW w:w="1104" w:type="dxa"/>
          </w:tcPr>
          <w:p w14:paraId="40D1787A" w14:textId="3EDB43DA" w:rsidR="00440477" w:rsidRDefault="001C172D" w:rsidP="0012456B">
            <w:pPr>
              <w:pStyle w:val="TableText"/>
              <w:keepNext w:val="0"/>
              <w:rPr>
                <w:ins w:id="4962" w:author="Russ Ott" w:date="2022-05-16T11:54:00Z"/>
              </w:rPr>
            </w:pPr>
            <w:ins w:id="4963" w:author="Russ Ott" w:date="2022-05-16T11:54:00Z">
              <w:r>
                <w:fldChar w:fldCharType="begin"/>
              </w:r>
              <w:r>
                <w:instrText xml:space="preserve"> HYPERLINK \l "C_4515-31560" \h </w:instrText>
              </w:r>
              <w:r>
                <w:fldChar w:fldCharType="separate"/>
              </w:r>
              <w:r w:rsidR="00440477">
                <w:rPr>
                  <w:rStyle w:val="HyperlinkText9pt"/>
                </w:rPr>
                <w:t>4515-31560</w:t>
              </w:r>
              <w:r>
                <w:rPr>
                  <w:rStyle w:val="HyperlinkText9pt"/>
                </w:rPr>
                <w:fldChar w:fldCharType="end"/>
              </w:r>
            </w:ins>
          </w:p>
        </w:tc>
        <w:tc>
          <w:tcPr>
            <w:tcW w:w="2975" w:type="dxa"/>
          </w:tcPr>
          <w:p w14:paraId="3F07C925" w14:textId="77777777" w:rsidR="00440477" w:rsidRDefault="00440477" w:rsidP="0012456B">
            <w:pPr>
              <w:pStyle w:val="TableText"/>
              <w:keepNext w:val="0"/>
              <w:rPr>
                <w:ins w:id="4964" w:author="Russ Ott" w:date="2022-05-16T11:54:00Z"/>
              </w:rPr>
            </w:pPr>
            <w:ins w:id="4965" w:author="Russ Ott" w:date="2022-05-16T11:54:00Z">
              <w:r>
                <w:t>urn:oid:2.16.840.1.113883.5.1002 (HL7ActRelationshipType) = REFR</w:t>
              </w:r>
            </w:ins>
          </w:p>
        </w:tc>
      </w:tr>
      <w:tr w:rsidR="00440477" w14:paraId="4ECDF7C6" w14:textId="77777777" w:rsidTr="00BA7D84">
        <w:trPr>
          <w:jc w:val="center"/>
          <w:ins w:id="4966" w:author="Russ Ott" w:date="2022-05-16T11:54:00Z"/>
        </w:trPr>
        <w:tc>
          <w:tcPr>
            <w:tcW w:w="3345" w:type="dxa"/>
          </w:tcPr>
          <w:p w14:paraId="5FEFB632" w14:textId="77777777" w:rsidR="00440477" w:rsidRDefault="00440477" w:rsidP="0012456B">
            <w:pPr>
              <w:pStyle w:val="TableText"/>
              <w:keepNext w:val="0"/>
              <w:rPr>
                <w:ins w:id="4967" w:author="Russ Ott" w:date="2022-05-16T11:54:00Z"/>
              </w:rPr>
            </w:pPr>
            <w:ins w:id="4968" w:author="Russ Ott" w:date="2022-05-16T11:54:00Z">
              <w:r>
                <w:tab/>
              </w:r>
              <w:r>
                <w:tab/>
                <w:t>act</w:t>
              </w:r>
            </w:ins>
          </w:p>
        </w:tc>
        <w:tc>
          <w:tcPr>
            <w:tcW w:w="720" w:type="dxa"/>
          </w:tcPr>
          <w:p w14:paraId="0A2D8EF5" w14:textId="77777777" w:rsidR="00440477" w:rsidRDefault="00440477" w:rsidP="0012456B">
            <w:pPr>
              <w:pStyle w:val="TableText"/>
              <w:keepNext w:val="0"/>
              <w:rPr>
                <w:ins w:id="4969" w:author="Russ Ott" w:date="2022-05-16T11:54:00Z"/>
              </w:rPr>
            </w:pPr>
            <w:ins w:id="4970" w:author="Russ Ott" w:date="2022-05-16T11:54:00Z">
              <w:r>
                <w:t>1..1</w:t>
              </w:r>
            </w:ins>
          </w:p>
        </w:tc>
        <w:tc>
          <w:tcPr>
            <w:tcW w:w="1152" w:type="dxa"/>
          </w:tcPr>
          <w:p w14:paraId="10D20AF9" w14:textId="77777777" w:rsidR="00440477" w:rsidRDefault="00440477" w:rsidP="0012456B">
            <w:pPr>
              <w:pStyle w:val="TableText"/>
              <w:keepNext w:val="0"/>
              <w:rPr>
                <w:ins w:id="4971" w:author="Russ Ott" w:date="2022-05-16T11:54:00Z"/>
              </w:rPr>
            </w:pPr>
            <w:ins w:id="4972" w:author="Russ Ott" w:date="2022-05-16T11:54:00Z">
              <w:r>
                <w:t>SHALL</w:t>
              </w:r>
            </w:ins>
          </w:p>
        </w:tc>
        <w:tc>
          <w:tcPr>
            <w:tcW w:w="864" w:type="dxa"/>
          </w:tcPr>
          <w:p w14:paraId="64FBAE3F" w14:textId="77777777" w:rsidR="00440477" w:rsidRDefault="00440477" w:rsidP="0012456B">
            <w:pPr>
              <w:pStyle w:val="TableText"/>
              <w:keepNext w:val="0"/>
              <w:rPr>
                <w:ins w:id="4973" w:author="Russ Ott" w:date="2022-05-16T11:54:00Z"/>
              </w:rPr>
            </w:pPr>
          </w:p>
        </w:tc>
        <w:tc>
          <w:tcPr>
            <w:tcW w:w="1104" w:type="dxa"/>
          </w:tcPr>
          <w:p w14:paraId="2658A525" w14:textId="7CC6DE5B" w:rsidR="00440477" w:rsidRDefault="001C172D" w:rsidP="0012456B">
            <w:pPr>
              <w:pStyle w:val="TableText"/>
              <w:keepNext w:val="0"/>
              <w:rPr>
                <w:ins w:id="4974" w:author="Russ Ott" w:date="2022-05-16T11:54:00Z"/>
              </w:rPr>
            </w:pPr>
            <w:ins w:id="4975" w:author="Russ Ott" w:date="2022-05-16T11:54:00Z">
              <w:r>
                <w:fldChar w:fldCharType="begin"/>
              </w:r>
              <w:r>
                <w:instrText xml:space="preserve"> HYPERLINK \l "C_4515-31588" \h </w:instrText>
              </w:r>
              <w:r>
                <w:fldChar w:fldCharType="separate"/>
              </w:r>
              <w:r w:rsidR="00440477">
                <w:rPr>
                  <w:rStyle w:val="HyperlinkText9pt"/>
                </w:rPr>
                <w:t>4515-31588</w:t>
              </w:r>
              <w:r>
                <w:rPr>
                  <w:rStyle w:val="HyperlinkText9pt"/>
                </w:rPr>
                <w:fldChar w:fldCharType="end"/>
              </w:r>
            </w:ins>
          </w:p>
        </w:tc>
        <w:tc>
          <w:tcPr>
            <w:tcW w:w="2975" w:type="dxa"/>
          </w:tcPr>
          <w:p w14:paraId="31C43264" w14:textId="77777777" w:rsidR="00440477" w:rsidRDefault="00440477" w:rsidP="0012456B">
            <w:pPr>
              <w:pStyle w:val="TableText"/>
              <w:keepNext w:val="0"/>
              <w:rPr>
                <w:ins w:id="4976" w:author="Russ Ott" w:date="2022-05-16T11:54:00Z"/>
              </w:rPr>
            </w:pPr>
            <w:ins w:id="4977" w:author="Russ Ott" w:date="2022-05-16T11:54:00Z">
              <w:r>
                <w:t>Entry Reference (identifier: urn:oid:2.16.840.1.113883.10.20.22.4.122</w:t>
              </w:r>
            </w:ins>
          </w:p>
        </w:tc>
      </w:tr>
      <w:tr w:rsidR="00440477" w14:paraId="0487CEA0" w14:textId="77777777" w:rsidTr="00BA7D84">
        <w:trPr>
          <w:jc w:val="center"/>
          <w:ins w:id="4978" w:author="Russ Ott" w:date="2022-05-16T11:54:00Z"/>
        </w:trPr>
        <w:tc>
          <w:tcPr>
            <w:tcW w:w="3345" w:type="dxa"/>
          </w:tcPr>
          <w:p w14:paraId="4EA751C7" w14:textId="77777777" w:rsidR="00440477" w:rsidRDefault="00440477" w:rsidP="0012456B">
            <w:pPr>
              <w:pStyle w:val="TableText"/>
              <w:keepNext w:val="0"/>
              <w:rPr>
                <w:ins w:id="4979" w:author="Russ Ott" w:date="2022-05-16T11:54:00Z"/>
              </w:rPr>
            </w:pPr>
            <w:ins w:id="4980" w:author="Russ Ott" w:date="2022-05-16T11:54:00Z">
              <w:r>
                <w:tab/>
                <w:t>reference</w:t>
              </w:r>
            </w:ins>
          </w:p>
        </w:tc>
        <w:tc>
          <w:tcPr>
            <w:tcW w:w="720" w:type="dxa"/>
          </w:tcPr>
          <w:p w14:paraId="03F919E3" w14:textId="77777777" w:rsidR="00440477" w:rsidRDefault="00440477" w:rsidP="0012456B">
            <w:pPr>
              <w:pStyle w:val="TableText"/>
              <w:keepNext w:val="0"/>
              <w:rPr>
                <w:ins w:id="4981" w:author="Russ Ott" w:date="2022-05-16T11:54:00Z"/>
              </w:rPr>
            </w:pPr>
            <w:ins w:id="4982" w:author="Russ Ott" w:date="2022-05-16T11:54:00Z">
              <w:r>
                <w:t>0..*</w:t>
              </w:r>
            </w:ins>
          </w:p>
        </w:tc>
        <w:tc>
          <w:tcPr>
            <w:tcW w:w="1152" w:type="dxa"/>
          </w:tcPr>
          <w:p w14:paraId="0662BDBC" w14:textId="77777777" w:rsidR="00440477" w:rsidRDefault="00440477" w:rsidP="0012456B">
            <w:pPr>
              <w:pStyle w:val="TableText"/>
              <w:keepNext w:val="0"/>
              <w:rPr>
                <w:ins w:id="4983" w:author="Russ Ott" w:date="2022-05-16T11:54:00Z"/>
              </w:rPr>
            </w:pPr>
            <w:ins w:id="4984" w:author="Russ Ott" w:date="2022-05-16T11:54:00Z">
              <w:r>
                <w:t>MAY</w:t>
              </w:r>
            </w:ins>
          </w:p>
        </w:tc>
        <w:tc>
          <w:tcPr>
            <w:tcW w:w="864" w:type="dxa"/>
          </w:tcPr>
          <w:p w14:paraId="1515857B" w14:textId="77777777" w:rsidR="00440477" w:rsidRDefault="00440477" w:rsidP="0012456B">
            <w:pPr>
              <w:pStyle w:val="TableText"/>
              <w:keepNext w:val="0"/>
              <w:rPr>
                <w:ins w:id="4985" w:author="Russ Ott" w:date="2022-05-16T11:54:00Z"/>
              </w:rPr>
            </w:pPr>
          </w:p>
        </w:tc>
        <w:tc>
          <w:tcPr>
            <w:tcW w:w="1104" w:type="dxa"/>
          </w:tcPr>
          <w:p w14:paraId="75AE6B4A" w14:textId="744D32EE" w:rsidR="00440477" w:rsidRDefault="001C172D" w:rsidP="0012456B">
            <w:pPr>
              <w:pStyle w:val="TableText"/>
              <w:keepNext w:val="0"/>
              <w:rPr>
                <w:ins w:id="4986" w:author="Russ Ott" w:date="2022-05-16T11:54:00Z"/>
              </w:rPr>
            </w:pPr>
            <w:ins w:id="4987" w:author="Russ Ott" w:date="2022-05-16T11:54:00Z">
              <w:r>
                <w:fldChar w:fldCharType="begin"/>
              </w:r>
              <w:r>
                <w:instrText xml:space="preserve"> HYPERLINK \l "C_4515-32754" \h </w:instrText>
              </w:r>
              <w:r>
                <w:fldChar w:fldCharType="separate"/>
              </w:r>
              <w:r w:rsidR="00440477">
                <w:rPr>
                  <w:rStyle w:val="HyperlinkText9pt"/>
                </w:rPr>
                <w:t>4515-32754</w:t>
              </w:r>
              <w:r>
                <w:rPr>
                  <w:rStyle w:val="HyperlinkText9pt"/>
                </w:rPr>
                <w:fldChar w:fldCharType="end"/>
              </w:r>
            </w:ins>
          </w:p>
        </w:tc>
        <w:tc>
          <w:tcPr>
            <w:tcW w:w="2975" w:type="dxa"/>
          </w:tcPr>
          <w:p w14:paraId="3F56EB25" w14:textId="77777777" w:rsidR="00440477" w:rsidRDefault="00440477" w:rsidP="0012456B">
            <w:pPr>
              <w:pStyle w:val="TableText"/>
              <w:keepNext w:val="0"/>
              <w:rPr>
                <w:ins w:id="4988" w:author="Russ Ott" w:date="2022-05-16T11:54:00Z"/>
              </w:rPr>
            </w:pPr>
          </w:p>
        </w:tc>
      </w:tr>
      <w:tr w:rsidR="00440477" w14:paraId="35FAA0F1" w14:textId="77777777" w:rsidTr="00BA7D84">
        <w:trPr>
          <w:jc w:val="center"/>
          <w:ins w:id="4989" w:author="Russ Ott" w:date="2022-05-16T11:54:00Z"/>
        </w:trPr>
        <w:tc>
          <w:tcPr>
            <w:tcW w:w="3345" w:type="dxa"/>
          </w:tcPr>
          <w:p w14:paraId="690E7DFB" w14:textId="77777777" w:rsidR="00440477" w:rsidRDefault="00440477" w:rsidP="0012456B">
            <w:pPr>
              <w:pStyle w:val="TableText"/>
              <w:keepNext w:val="0"/>
              <w:rPr>
                <w:ins w:id="4990" w:author="Russ Ott" w:date="2022-05-16T11:54:00Z"/>
              </w:rPr>
            </w:pPr>
            <w:ins w:id="4991" w:author="Russ Ott" w:date="2022-05-16T11:54:00Z">
              <w:r>
                <w:tab/>
              </w:r>
              <w:r>
                <w:tab/>
                <w:t>@typeCode</w:t>
              </w:r>
            </w:ins>
          </w:p>
        </w:tc>
        <w:tc>
          <w:tcPr>
            <w:tcW w:w="720" w:type="dxa"/>
          </w:tcPr>
          <w:p w14:paraId="6C03E650" w14:textId="77777777" w:rsidR="00440477" w:rsidRDefault="00440477" w:rsidP="0012456B">
            <w:pPr>
              <w:pStyle w:val="TableText"/>
              <w:keepNext w:val="0"/>
              <w:rPr>
                <w:ins w:id="4992" w:author="Russ Ott" w:date="2022-05-16T11:54:00Z"/>
              </w:rPr>
            </w:pPr>
            <w:ins w:id="4993" w:author="Russ Ott" w:date="2022-05-16T11:54:00Z">
              <w:r>
                <w:t>1..1</w:t>
              </w:r>
            </w:ins>
          </w:p>
        </w:tc>
        <w:tc>
          <w:tcPr>
            <w:tcW w:w="1152" w:type="dxa"/>
          </w:tcPr>
          <w:p w14:paraId="6CA78CFC" w14:textId="77777777" w:rsidR="00440477" w:rsidRDefault="00440477" w:rsidP="0012456B">
            <w:pPr>
              <w:pStyle w:val="TableText"/>
              <w:keepNext w:val="0"/>
              <w:rPr>
                <w:ins w:id="4994" w:author="Russ Ott" w:date="2022-05-16T11:54:00Z"/>
              </w:rPr>
            </w:pPr>
            <w:ins w:id="4995" w:author="Russ Ott" w:date="2022-05-16T11:54:00Z">
              <w:r>
                <w:t>SHALL</w:t>
              </w:r>
            </w:ins>
          </w:p>
        </w:tc>
        <w:tc>
          <w:tcPr>
            <w:tcW w:w="864" w:type="dxa"/>
          </w:tcPr>
          <w:p w14:paraId="72D89E8C" w14:textId="77777777" w:rsidR="00440477" w:rsidRDefault="00440477" w:rsidP="0012456B">
            <w:pPr>
              <w:pStyle w:val="TableText"/>
              <w:keepNext w:val="0"/>
              <w:rPr>
                <w:ins w:id="4996" w:author="Russ Ott" w:date="2022-05-16T11:54:00Z"/>
              </w:rPr>
            </w:pPr>
          </w:p>
        </w:tc>
        <w:tc>
          <w:tcPr>
            <w:tcW w:w="1104" w:type="dxa"/>
          </w:tcPr>
          <w:p w14:paraId="7B475C90" w14:textId="50A7C7A0" w:rsidR="00440477" w:rsidRDefault="001C172D" w:rsidP="0012456B">
            <w:pPr>
              <w:pStyle w:val="TableText"/>
              <w:keepNext w:val="0"/>
              <w:rPr>
                <w:ins w:id="4997" w:author="Russ Ott" w:date="2022-05-16T11:54:00Z"/>
              </w:rPr>
            </w:pPr>
            <w:ins w:id="4998" w:author="Russ Ott" w:date="2022-05-16T11:54:00Z">
              <w:r>
                <w:fldChar w:fldCharType="begin"/>
              </w:r>
              <w:r>
                <w:instrText xml:space="preserve"> HYPERLINK \l "C_4515-32755" \h </w:instrText>
              </w:r>
              <w:r>
                <w:fldChar w:fldCharType="separate"/>
              </w:r>
              <w:r w:rsidR="00440477">
                <w:rPr>
                  <w:rStyle w:val="HyperlinkText9pt"/>
                </w:rPr>
                <w:t>4515-32755</w:t>
              </w:r>
              <w:r>
                <w:rPr>
                  <w:rStyle w:val="HyperlinkText9pt"/>
                </w:rPr>
                <w:fldChar w:fldCharType="end"/>
              </w:r>
            </w:ins>
          </w:p>
        </w:tc>
        <w:tc>
          <w:tcPr>
            <w:tcW w:w="2975" w:type="dxa"/>
          </w:tcPr>
          <w:p w14:paraId="7BB6FC51" w14:textId="77777777" w:rsidR="00440477" w:rsidRDefault="00440477" w:rsidP="0012456B">
            <w:pPr>
              <w:pStyle w:val="TableText"/>
              <w:keepNext w:val="0"/>
              <w:rPr>
                <w:ins w:id="4999" w:author="Russ Ott" w:date="2022-05-16T11:54:00Z"/>
              </w:rPr>
            </w:pPr>
            <w:ins w:id="5000" w:author="Russ Ott" w:date="2022-05-16T11:54:00Z">
              <w:r>
                <w:t>urn:oid:2.16.840.1.113883.5.1002 (HL7ActRelationshipType) = REFR</w:t>
              </w:r>
            </w:ins>
          </w:p>
        </w:tc>
      </w:tr>
      <w:tr w:rsidR="00440477" w14:paraId="2A16225C" w14:textId="77777777" w:rsidTr="00BA7D84">
        <w:trPr>
          <w:jc w:val="center"/>
          <w:ins w:id="5001" w:author="Russ Ott" w:date="2022-05-16T11:54:00Z"/>
        </w:trPr>
        <w:tc>
          <w:tcPr>
            <w:tcW w:w="3345" w:type="dxa"/>
          </w:tcPr>
          <w:p w14:paraId="6AFD1E95" w14:textId="77777777" w:rsidR="00440477" w:rsidRDefault="00440477" w:rsidP="0012456B">
            <w:pPr>
              <w:pStyle w:val="TableText"/>
              <w:keepNext w:val="0"/>
              <w:rPr>
                <w:ins w:id="5002" w:author="Russ Ott" w:date="2022-05-16T11:54:00Z"/>
              </w:rPr>
            </w:pPr>
            <w:ins w:id="5003" w:author="Russ Ott" w:date="2022-05-16T11:54:00Z">
              <w:r>
                <w:lastRenderedPageBreak/>
                <w:tab/>
              </w:r>
              <w:r>
                <w:tab/>
                <w:t>externalDocument</w:t>
              </w:r>
            </w:ins>
          </w:p>
        </w:tc>
        <w:tc>
          <w:tcPr>
            <w:tcW w:w="720" w:type="dxa"/>
          </w:tcPr>
          <w:p w14:paraId="0B8B1C97" w14:textId="77777777" w:rsidR="00440477" w:rsidRDefault="00440477" w:rsidP="0012456B">
            <w:pPr>
              <w:pStyle w:val="TableText"/>
              <w:keepNext w:val="0"/>
              <w:rPr>
                <w:ins w:id="5004" w:author="Russ Ott" w:date="2022-05-16T11:54:00Z"/>
              </w:rPr>
            </w:pPr>
            <w:ins w:id="5005" w:author="Russ Ott" w:date="2022-05-16T11:54:00Z">
              <w:r>
                <w:t>1..1</w:t>
              </w:r>
            </w:ins>
          </w:p>
        </w:tc>
        <w:tc>
          <w:tcPr>
            <w:tcW w:w="1152" w:type="dxa"/>
          </w:tcPr>
          <w:p w14:paraId="72D4740A" w14:textId="77777777" w:rsidR="00440477" w:rsidRDefault="00440477" w:rsidP="0012456B">
            <w:pPr>
              <w:pStyle w:val="TableText"/>
              <w:keepNext w:val="0"/>
              <w:rPr>
                <w:ins w:id="5006" w:author="Russ Ott" w:date="2022-05-16T11:54:00Z"/>
              </w:rPr>
            </w:pPr>
            <w:ins w:id="5007" w:author="Russ Ott" w:date="2022-05-16T11:54:00Z">
              <w:r>
                <w:t>SHALL</w:t>
              </w:r>
            </w:ins>
          </w:p>
        </w:tc>
        <w:tc>
          <w:tcPr>
            <w:tcW w:w="864" w:type="dxa"/>
          </w:tcPr>
          <w:p w14:paraId="5B74A3C2" w14:textId="77777777" w:rsidR="00440477" w:rsidRDefault="00440477" w:rsidP="0012456B">
            <w:pPr>
              <w:pStyle w:val="TableText"/>
              <w:keepNext w:val="0"/>
              <w:rPr>
                <w:ins w:id="5008" w:author="Russ Ott" w:date="2022-05-16T11:54:00Z"/>
              </w:rPr>
            </w:pPr>
          </w:p>
        </w:tc>
        <w:tc>
          <w:tcPr>
            <w:tcW w:w="1104" w:type="dxa"/>
          </w:tcPr>
          <w:p w14:paraId="24BB3AB2" w14:textId="4FA22602" w:rsidR="00440477" w:rsidRDefault="001C172D" w:rsidP="0012456B">
            <w:pPr>
              <w:pStyle w:val="TableText"/>
              <w:keepNext w:val="0"/>
              <w:rPr>
                <w:ins w:id="5009" w:author="Russ Ott" w:date="2022-05-16T11:54:00Z"/>
              </w:rPr>
            </w:pPr>
            <w:ins w:id="5010" w:author="Russ Ott" w:date="2022-05-16T11:54:00Z">
              <w:r>
                <w:fldChar w:fldCharType="begin"/>
              </w:r>
              <w:r>
                <w:instrText xml:space="preserve"> HYPERLINK \l "C_4515-32756" \h </w:instrText>
              </w:r>
              <w:r>
                <w:fldChar w:fldCharType="separate"/>
              </w:r>
              <w:r w:rsidR="00440477">
                <w:rPr>
                  <w:rStyle w:val="HyperlinkText9pt"/>
                </w:rPr>
                <w:t>4515-32756</w:t>
              </w:r>
              <w:r>
                <w:rPr>
                  <w:rStyle w:val="HyperlinkText9pt"/>
                </w:rPr>
                <w:fldChar w:fldCharType="end"/>
              </w:r>
            </w:ins>
          </w:p>
        </w:tc>
        <w:tc>
          <w:tcPr>
            <w:tcW w:w="2975" w:type="dxa"/>
          </w:tcPr>
          <w:p w14:paraId="3DC783C0" w14:textId="77777777" w:rsidR="00440477" w:rsidRDefault="00440477" w:rsidP="0012456B">
            <w:pPr>
              <w:pStyle w:val="TableText"/>
              <w:keepNext w:val="0"/>
              <w:rPr>
                <w:ins w:id="5011" w:author="Russ Ott" w:date="2022-05-16T11:54:00Z"/>
              </w:rPr>
            </w:pPr>
            <w:ins w:id="5012" w:author="Russ Ott" w:date="2022-05-16T11:54:00Z">
              <w:r>
                <w:t>External Document Reference (identifier: urn:hl7ii:2.16.840.1.113883.10.20.22.4.115:2014-06-09</w:t>
              </w:r>
            </w:ins>
          </w:p>
        </w:tc>
      </w:tr>
    </w:tbl>
    <w:p w14:paraId="2E30F372" w14:textId="77777777" w:rsidR="00440477" w:rsidRDefault="00440477" w:rsidP="00440477">
      <w:pPr>
        <w:pStyle w:val="BodyText"/>
        <w:rPr>
          <w:ins w:id="5013" w:author="Russ Ott" w:date="2022-05-16T11:54:00Z"/>
        </w:rPr>
      </w:pPr>
    </w:p>
    <w:p w14:paraId="26F835F5" w14:textId="77777777" w:rsidR="00440477" w:rsidRDefault="00440477" w:rsidP="00440477">
      <w:pPr>
        <w:numPr>
          <w:ilvl w:val="0"/>
          <w:numId w:val="10"/>
        </w:numPr>
        <w:rPr>
          <w:ins w:id="5014" w:author="Russ Ott" w:date="2022-05-16T11:54:00Z"/>
        </w:rPr>
      </w:pPr>
      <w:ins w:id="5015"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w:t>
        </w:r>
        <w:proofErr w:type="spellStart"/>
        <w:r>
          <w:t>CodeSystem</w:t>
        </w:r>
        <w:proofErr w:type="spellEnd"/>
        <w:r>
          <w:t xml:space="preserve">: </w:t>
        </w:r>
        <w:r>
          <w:rPr>
            <w:rStyle w:val="XMLname"/>
          </w:rPr>
          <w:t>HL7ActClass urn:oid:2.16.840.1.113883.5.6</w:t>
        </w:r>
        <w:r>
          <w:t>)</w:t>
        </w:r>
        <w:bookmarkStart w:id="5016" w:name="C_4515-30418"/>
        <w:r>
          <w:t xml:space="preserve"> (CONF:4515-30418)</w:t>
        </w:r>
        <w:bookmarkEnd w:id="5016"/>
        <w:r>
          <w:t>.</w:t>
        </w:r>
      </w:ins>
    </w:p>
    <w:p w14:paraId="1B3AADCE" w14:textId="77777777" w:rsidR="00440477" w:rsidRDefault="00440477" w:rsidP="00440477">
      <w:pPr>
        <w:numPr>
          <w:ilvl w:val="0"/>
          <w:numId w:val="10"/>
        </w:numPr>
        <w:rPr>
          <w:ins w:id="5017" w:author="Russ Ott" w:date="2022-05-16T11:54:00Z"/>
        </w:rPr>
      </w:pPr>
      <w:ins w:id="5018"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"GOL"</w:t>
        </w:r>
        <w:r>
          <w:t xml:space="preserve"> Goal (</w:t>
        </w:r>
        <w:proofErr w:type="spellStart"/>
        <w:r>
          <w:t>CodeSystem</w:t>
        </w:r>
        <w:proofErr w:type="spellEnd"/>
        <w:r>
          <w:t xml:space="preserve">: </w:t>
        </w:r>
        <w:r>
          <w:rPr>
            <w:rStyle w:val="XMLname"/>
          </w:rPr>
          <w:t>HL7ActMood urn:oid:2.16.840.1.113883.5.1001</w:t>
        </w:r>
        <w:r>
          <w:t>)</w:t>
        </w:r>
        <w:bookmarkStart w:id="5019" w:name="C_4515-30419"/>
        <w:r>
          <w:t xml:space="preserve"> (CONF:4515-30419)</w:t>
        </w:r>
        <w:bookmarkEnd w:id="5019"/>
        <w:r>
          <w:t>.</w:t>
        </w:r>
      </w:ins>
    </w:p>
    <w:p w14:paraId="352A7B59" w14:textId="77777777" w:rsidR="00440477" w:rsidRDefault="00440477" w:rsidP="00440477">
      <w:pPr>
        <w:numPr>
          <w:ilvl w:val="0"/>
          <w:numId w:val="10"/>
        </w:numPr>
        <w:rPr>
          <w:ins w:id="5020" w:author="Russ Ott" w:date="2022-05-16T11:54:00Z"/>
        </w:rPr>
      </w:pPr>
      <w:ins w:id="5021"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022" w:name="C_4515-8583"/>
        <w:proofErr w:type="spellEnd"/>
        <w:r>
          <w:t xml:space="preserve"> (CONF:4515-8583)</w:t>
        </w:r>
        <w:bookmarkEnd w:id="5022"/>
        <w:r>
          <w:t xml:space="preserve"> such that it</w:t>
        </w:r>
      </w:ins>
    </w:p>
    <w:p w14:paraId="39CAD20F" w14:textId="77777777" w:rsidR="00440477" w:rsidRDefault="00440477" w:rsidP="00440477">
      <w:pPr>
        <w:numPr>
          <w:ilvl w:val="1"/>
          <w:numId w:val="10"/>
        </w:numPr>
        <w:rPr>
          <w:ins w:id="5023" w:author="Russ Ott" w:date="2022-05-16T11:54:00Z"/>
        </w:rPr>
      </w:pPr>
      <w:ins w:id="5024"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"2.16.840.1.113883.10.20.22.4.121"</w:t>
        </w:r>
        <w:bookmarkStart w:id="5025" w:name="C_4515-10512"/>
        <w:r>
          <w:t xml:space="preserve"> (CONF:4515-10512)</w:t>
        </w:r>
        <w:bookmarkEnd w:id="5025"/>
        <w:r>
          <w:t>.</w:t>
        </w:r>
      </w:ins>
    </w:p>
    <w:p w14:paraId="34E9634A" w14:textId="77777777" w:rsidR="00440477" w:rsidRDefault="00440477" w:rsidP="00440477">
      <w:pPr>
        <w:numPr>
          <w:ilvl w:val="1"/>
          <w:numId w:val="10"/>
        </w:numPr>
        <w:rPr>
          <w:ins w:id="5026" w:author="Russ Ott" w:date="2022-05-16T11:54:00Z"/>
        </w:rPr>
      </w:pPr>
      <w:ins w:id="5027"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5028" w:name="C_4515-32886"/>
        <w:r>
          <w:t xml:space="preserve"> (CONF:4515-32886)</w:t>
        </w:r>
        <w:bookmarkEnd w:id="5028"/>
        <w:r>
          <w:t>.</w:t>
        </w:r>
      </w:ins>
    </w:p>
    <w:p w14:paraId="7892DF8D" w14:textId="77777777" w:rsidR="00440477" w:rsidRDefault="00440477" w:rsidP="00440477">
      <w:pPr>
        <w:numPr>
          <w:ilvl w:val="0"/>
          <w:numId w:val="10"/>
        </w:numPr>
        <w:rPr>
          <w:ins w:id="5029" w:author="Russ Ott" w:date="2022-05-16T11:54:00Z"/>
        </w:rPr>
      </w:pPr>
      <w:ins w:id="5030"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5031" w:name="C_4515-32332"/>
        <w:r>
          <w:t xml:space="preserve"> (CONF:4515-32332)</w:t>
        </w:r>
        <w:bookmarkEnd w:id="5031"/>
        <w:r>
          <w:t>.</w:t>
        </w:r>
      </w:ins>
    </w:p>
    <w:p w14:paraId="359723FA" w14:textId="77777777" w:rsidR="00440477" w:rsidRDefault="00440477" w:rsidP="00440477">
      <w:pPr>
        <w:numPr>
          <w:ilvl w:val="0"/>
          <w:numId w:val="10"/>
        </w:numPr>
        <w:rPr>
          <w:ins w:id="5032" w:author="Russ Ott" w:date="2022-05-16T11:54:00Z"/>
        </w:rPr>
      </w:pPr>
      <w:ins w:id="5033" w:author="Russ Ott" w:date="2022-05-16T11:54:00Z">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SHOULD</w:t>
        </w:r>
        <w:r>
          <w:t xml:space="preserve"> be selected from </w:t>
        </w:r>
        <w:proofErr w:type="spellStart"/>
        <w:r>
          <w:t>CodeSystem</w:t>
        </w:r>
        <w:proofErr w:type="spellEnd"/>
        <w:r>
          <w:t xml:space="preserve"> </w:t>
        </w:r>
        <w:r>
          <w:rPr>
            <w:rStyle w:val="XMLname"/>
          </w:rPr>
          <w:t>LOINC (urn:oid:2.16.840.1.113883.6.1)</w:t>
        </w:r>
        <w:bookmarkStart w:id="5034" w:name="C_4515-30784"/>
        <w:r>
          <w:t xml:space="preserve"> (CONF:4515-30784)</w:t>
        </w:r>
        <w:bookmarkEnd w:id="5034"/>
        <w:r>
          <w:t>.</w:t>
        </w:r>
      </w:ins>
    </w:p>
    <w:p w14:paraId="024BFC20" w14:textId="77777777" w:rsidR="00440477" w:rsidRDefault="00440477" w:rsidP="00440477">
      <w:pPr>
        <w:numPr>
          <w:ilvl w:val="1"/>
          <w:numId w:val="10"/>
        </w:numPr>
        <w:rPr>
          <w:ins w:id="5035" w:author="Russ Ott" w:date="2022-05-16T11:54:00Z"/>
        </w:rPr>
      </w:pPr>
      <w:ins w:id="5036" w:author="Russ Ott" w:date="2022-05-16T11:54:00Z">
        <w:r>
          <w:t xml:space="preserve">When the Goal is Social Determinant of Health Goal, the observation/code </w:t>
        </w:r>
        <w:r>
          <w:rPr>
            <w:rStyle w:val="keyword"/>
          </w:rPr>
          <w:t>SHOULD</w:t>
        </w:r>
        <w:r>
          <w:t xml:space="preserve"> contain exactly one [</w:t>
        </w:r>
        <w:proofErr w:type="gramStart"/>
        <w:r>
          <w:t>1..</w:t>
        </w:r>
        <w:proofErr w:type="gramEnd"/>
        <w:r>
          <w:t xml:space="preserve">1] code, which  </w:t>
        </w:r>
        <w:r>
          <w:rPr>
            <w:rStyle w:val="keyword"/>
          </w:rPr>
          <w:t>SHOULD</w:t>
        </w:r>
        <w:r>
          <w:t xml:space="preserve"> contain exactly one [1..1] @code="8689-2 "History of Social function” This code </w:t>
        </w:r>
        <w:r>
          <w:rPr>
            <w:rStyle w:val="keyword"/>
          </w:rPr>
          <w:t>SHALL</w:t>
        </w:r>
        <w:r>
          <w:t xml:space="preserve"> contain exactly one [1..1] @codeSystem="2.16.840.1.113883.6.1" (</w:t>
        </w:r>
        <w:proofErr w:type="spellStart"/>
        <w:r>
          <w:t>CodeSystem</w:t>
        </w:r>
        <w:proofErr w:type="spellEnd"/>
        <w:r>
          <w:t>: LOINC 2.16.840.1.113883.6.1) (CONF:4515-32887).</w:t>
        </w:r>
      </w:ins>
    </w:p>
    <w:p w14:paraId="381403FC" w14:textId="77777777" w:rsidR="00440477" w:rsidRDefault="00440477" w:rsidP="00440477">
      <w:pPr>
        <w:numPr>
          <w:ilvl w:val="0"/>
          <w:numId w:val="10"/>
        </w:numPr>
        <w:rPr>
          <w:ins w:id="5037" w:author="Russ Ott" w:date="2022-05-16T11:54:00Z"/>
        </w:rPr>
      </w:pPr>
      <w:ins w:id="5038"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5039" w:name="C_4515-32333"/>
        <w:proofErr w:type="spellEnd"/>
        <w:r>
          <w:t xml:space="preserve"> (CONF:4515-32333)</w:t>
        </w:r>
        <w:bookmarkEnd w:id="5039"/>
        <w:r>
          <w:t>.</w:t>
        </w:r>
      </w:ins>
    </w:p>
    <w:p w14:paraId="72E9A267" w14:textId="1A98EF40" w:rsidR="00440477" w:rsidRDefault="00440477" w:rsidP="00440477">
      <w:pPr>
        <w:numPr>
          <w:ilvl w:val="1"/>
          <w:numId w:val="10"/>
        </w:numPr>
        <w:rPr>
          <w:ins w:id="5040" w:author="Russ Ott" w:date="2022-05-16T11:54:00Z"/>
        </w:rPr>
      </w:pPr>
      <w:ins w:id="5041"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"ActStatus" \h </w:instrText>
        </w:r>
        <w:r w:rsidR="001C172D">
          <w:fldChar w:fldCharType="separate"/>
        </w:r>
        <w:r>
          <w:rPr>
            <w:rStyle w:val="HyperlinkCourierBold"/>
          </w:rPr>
          <w:t>ActStatus</w:t>
        </w:r>
        <w:r w:rsidR="001C172D">
          <w:rPr>
            <w:rStyle w:val="HyperlinkCourierBold"/>
          </w:rPr>
          <w:fldChar w:fldCharType="end"/>
        </w:r>
        <w:r>
          <w:rPr>
            <w:rStyle w:val="XMLname"/>
          </w:rPr>
          <w:t xml:space="preserve"> urn:oid:2.16.840.1.113883.1.11.15933</w:t>
        </w:r>
        <w:r>
          <w:rPr>
            <w:rStyle w:val="keyword"/>
          </w:rPr>
          <w:t xml:space="preserve"> STATIC</w:t>
        </w:r>
        <w:bookmarkStart w:id="5042" w:name="C_4515-32334"/>
        <w:r>
          <w:t xml:space="preserve"> (CONF:4515-32334)</w:t>
        </w:r>
        <w:bookmarkEnd w:id="5042"/>
        <w:r>
          <w:t>.</w:t>
        </w:r>
      </w:ins>
    </w:p>
    <w:p w14:paraId="080841AE" w14:textId="77777777" w:rsidR="00440477" w:rsidRDefault="00440477" w:rsidP="00440477">
      <w:pPr>
        <w:numPr>
          <w:ilvl w:val="0"/>
          <w:numId w:val="10"/>
        </w:numPr>
        <w:rPr>
          <w:ins w:id="5043" w:author="Russ Ott" w:date="2022-05-16T11:54:00Z"/>
        </w:rPr>
      </w:pPr>
      <w:ins w:id="5044" w:author="Russ Ott" w:date="2022-05-16T11:54:00Z">
        <w:r>
          <w:rPr>
            <w:rStyle w:val="keyword"/>
          </w:rPr>
          <w:t>SHOULD</w:t>
        </w:r>
        <w:r>
          <w:t xml:space="preserve"> contain zero or one [</w:t>
        </w:r>
        <w:proofErr w:type="gramStart"/>
        <w:r>
          <w:t>0..</w:t>
        </w:r>
        <w:proofErr w:type="gramEnd"/>
        <w:r>
          <w:t xml:space="preserve">1] </w:t>
        </w:r>
        <w:proofErr w:type="spellStart"/>
        <w:r>
          <w:rPr>
            <w:rStyle w:val="XMLnameBold"/>
          </w:rPr>
          <w:t>effectiveTime</w:t>
        </w:r>
        <w:bookmarkStart w:id="5045" w:name="C_4515-32335"/>
        <w:proofErr w:type="spellEnd"/>
        <w:r>
          <w:t xml:space="preserve"> (CONF:4515-32335)</w:t>
        </w:r>
        <w:bookmarkEnd w:id="5045"/>
        <w:r>
          <w:t>.</w:t>
        </w:r>
      </w:ins>
    </w:p>
    <w:p w14:paraId="3FCC7838" w14:textId="77777777" w:rsidR="00440477" w:rsidRDefault="00440477" w:rsidP="00440477">
      <w:pPr>
        <w:numPr>
          <w:ilvl w:val="0"/>
          <w:numId w:val="10"/>
        </w:numPr>
        <w:rPr>
          <w:ins w:id="5046" w:author="Russ Ott" w:date="2022-05-16T11:54:00Z"/>
        </w:rPr>
      </w:pPr>
      <w:ins w:id="5047" w:author="Russ Ott" w:date="2022-05-16T11:54:00Z">
        <w:r>
          <w:rPr>
            <w:rStyle w:val="keyword"/>
          </w:rPr>
          <w:t>MAY</w:t>
        </w:r>
        <w:r>
          <w:t xml:space="preserve"> contain zero or one [</w:t>
        </w:r>
        <w:proofErr w:type="gramStart"/>
        <w:r>
          <w:t>0..</w:t>
        </w:r>
        <w:proofErr w:type="gramEnd"/>
        <w:r>
          <w:t xml:space="preserve">1] </w:t>
        </w:r>
        <w:r>
          <w:rPr>
            <w:rStyle w:val="XMLnameBold"/>
          </w:rPr>
          <w:t>value</w:t>
        </w:r>
        <w:bookmarkStart w:id="5048" w:name="C_4515-32743"/>
        <w:r>
          <w:t xml:space="preserve"> (CONF:4515-32743)</w:t>
        </w:r>
        <w:bookmarkEnd w:id="5048"/>
        <w:r>
          <w:t>.</w:t>
        </w:r>
      </w:ins>
    </w:p>
    <w:p w14:paraId="222CC52D" w14:textId="781F1987" w:rsidR="00440477" w:rsidRDefault="00440477" w:rsidP="00440477">
      <w:pPr>
        <w:numPr>
          <w:ilvl w:val="1"/>
          <w:numId w:val="10"/>
        </w:numPr>
        <w:rPr>
          <w:ins w:id="5049" w:author="Russ Ott" w:date="2022-05-16T11:54:00Z"/>
        </w:rPr>
      </w:pPr>
      <w:ins w:id="5050" w:author="Russ Ott" w:date="2022-05-16T11:54:00Z">
        <w:r>
          <w:t xml:space="preserve">When the Goal is Social Determinant of Health Goal, the observation/value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"https://vsac.nlm.nih.gov/valueset/2.16.840.1.113762.1.4.1247.71/expansion" </w:instrText>
        </w:r>
        <w:r w:rsidR="001C172D">
          <w:fldChar w:fldCharType="separate"/>
        </w:r>
        <w:r>
          <w:rPr>
            <w:rStyle w:val="HyperlinkCourierBold"/>
          </w:rPr>
          <w:t>Social Determinant of Health Goals</w:t>
        </w:r>
        <w:r w:rsidR="001C172D">
          <w:rPr>
            <w:rStyle w:val="HyperlinkCourierBold"/>
          </w:rPr>
          <w:fldChar w:fldCharType="end"/>
        </w:r>
        <w:r>
          <w:rPr>
            <w:rStyle w:val="XMLnameBold"/>
          </w:rPr>
          <w:t>DYNAMIC</w:t>
        </w:r>
        <w:r>
          <w:t xml:space="preserve"> (CONF:4515-32963).</w:t>
        </w:r>
      </w:ins>
    </w:p>
    <w:p w14:paraId="2A95181B" w14:textId="77777777" w:rsidR="00440477" w:rsidRDefault="00440477" w:rsidP="00440477">
      <w:pPr>
        <w:pStyle w:val="BodyText"/>
        <w:spacing w:before="120"/>
        <w:rPr>
          <w:ins w:id="5051" w:author="Russ Ott" w:date="2022-05-16T11:54:00Z"/>
        </w:rPr>
      </w:pPr>
      <w:ins w:id="5052" w:author="Russ Ott" w:date="2022-05-16T11:54:00Z">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ins>
    </w:p>
    <w:p w14:paraId="34CA8599" w14:textId="77777777" w:rsidR="00440477" w:rsidRDefault="00440477" w:rsidP="00440477">
      <w:pPr>
        <w:numPr>
          <w:ilvl w:val="0"/>
          <w:numId w:val="10"/>
        </w:numPr>
        <w:rPr>
          <w:ins w:id="5053" w:author="Russ Ott" w:date="2022-05-16T11:54:00Z"/>
        </w:rPr>
      </w:pPr>
      <w:ins w:id="5054" w:author="Russ Ott" w:date="2022-05-16T11:54:00Z">
        <w:r>
          <w:rPr>
            <w:rStyle w:val="keyword"/>
          </w:rPr>
          <w:t>SHOULD</w:t>
        </w:r>
        <w:r>
          <w:t xml:space="preserve"> contain zero or more [</w:t>
        </w:r>
        <w:proofErr w:type="gramStart"/>
        <w:r>
          <w:t>0..</w:t>
        </w:r>
        <w:proofErr w:type="gramEnd"/>
        <w:r>
          <w:t>*] Author Participation</w:t>
        </w:r>
        <w:r>
          <w:rPr>
            <w:rStyle w:val="XMLname"/>
          </w:rPr>
          <w:t xml:space="preserve"> (identifier: urn:oid:2.16.840.1.113883.10.20.22.4.119)</w:t>
        </w:r>
        <w:bookmarkStart w:id="5055" w:name="C_4515-30995"/>
        <w:r>
          <w:t xml:space="preserve"> (CONF:4515-30995)</w:t>
        </w:r>
        <w:bookmarkEnd w:id="5055"/>
        <w:r>
          <w:t>.</w:t>
        </w:r>
      </w:ins>
    </w:p>
    <w:p w14:paraId="5874047D" w14:textId="77777777" w:rsidR="00440477" w:rsidRDefault="00440477" w:rsidP="00440477">
      <w:pPr>
        <w:pStyle w:val="BodyText"/>
        <w:spacing w:before="120"/>
        <w:rPr>
          <w:ins w:id="5056" w:author="Russ Ott" w:date="2022-05-16T11:54:00Z"/>
        </w:rPr>
      </w:pPr>
      <w:ins w:id="5057" w:author="Russ Ott" w:date="2022-05-16T11:54:00Z">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ins>
    </w:p>
    <w:p w14:paraId="75DD1B4E" w14:textId="77777777" w:rsidR="00440477" w:rsidRDefault="00440477" w:rsidP="00440477">
      <w:pPr>
        <w:numPr>
          <w:ilvl w:val="0"/>
          <w:numId w:val="10"/>
        </w:numPr>
        <w:rPr>
          <w:ins w:id="5058" w:author="Russ Ott" w:date="2022-05-16T11:54:00Z"/>
        </w:rPr>
      </w:pPr>
      <w:ins w:id="5059"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5060" w:name="C_4515-30701"/>
        <w:proofErr w:type="spellEnd"/>
        <w:r>
          <w:t xml:space="preserve"> (CONF:4515-30701)</w:t>
        </w:r>
        <w:bookmarkEnd w:id="5060"/>
        <w:r>
          <w:t xml:space="preserve"> such that it</w:t>
        </w:r>
      </w:ins>
    </w:p>
    <w:p w14:paraId="3E6D6EC1" w14:textId="77777777" w:rsidR="00440477" w:rsidRDefault="00440477" w:rsidP="00440477">
      <w:pPr>
        <w:numPr>
          <w:ilvl w:val="1"/>
          <w:numId w:val="10"/>
        </w:numPr>
        <w:rPr>
          <w:ins w:id="5061" w:author="Russ Ott" w:date="2022-05-16T11:54:00Z"/>
        </w:rPr>
      </w:pPr>
      <w:ins w:id="5062"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5063" w:name="C_4515-30702"/>
        <w:r>
          <w:t xml:space="preserve"> (CONF:4515-30702)</w:t>
        </w:r>
        <w:bookmarkEnd w:id="5063"/>
        <w:r>
          <w:t>.</w:t>
        </w:r>
      </w:ins>
    </w:p>
    <w:p w14:paraId="073EBFDA" w14:textId="77777777" w:rsidR="00440477" w:rsidRDefault="00440477" w:rsidP="00440477">
      <w:pPr>
        <w:numPr>
          <w:ilvl w:val="1"/>
          <w:numId w:val="10"/>
        </w:numPr>
        <w:rPr>
          <w:ins w:id="5064" w:author="Russ Ott" w:date="2022-05-16T11:54:00Z"/>
        </w:rPr>
      </w:pPr>
      <w:ins w:id="5065"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5066" w:name="C_4515-30703"/>
        <w:r>
          <w:t xml:space="preserve"> (CONF:4515-30703)</w:t>
        </w:r>
        <w:bookmarkEnd w:id="5066"/>
        <w:r>
          <w:t>.</w:t>
        </w:r>
      </w:ins>
    </w:p>
    <w:p w14:paraId="0D52CA97" w14:textId="77777777" w:rsidR="00440477" w:rsidRDefault="00440477" w:rsidP="00440477">
      <w:pPr>
        <w:pStyle w:val="BodyText"/>
        <w:spacing w:before="120"/>
        <w:rPr>
          <w:ins w:id="5067" w:author="Russ Ott" w:date="2022-05-16T11:54:00Z"/>
        </w:rPr>
      </w:pPr>
      <w:ins w:id="5068" w:author="Russ Ott" w:date="2022-05-16T11:54:00Z">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ins>
    </w:p>
    <w:p w14:paraId="3C32C5C4" w14:textId="77777777" w:rsidR="00440477" w:rsidRDefault="00440477" w:rsidP="00440477">
      <w:pPr>
        <w:numPr>
          <w:ilvl w:val="0"/>
          <w:numId w:val="10"/>
        </w:numPr>
        <w:rPr>
          <w:ins w:id="5069" w:author="Russ Ott" w:date="2022-05-16T11:54:00Z"/>
        </w:rPr>
      </w:pPr>
      <w:ins w:id="507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5071" w:name="C_4515-30704"/>
        <w:proofErr w:type="spellEnd"/>
        <w:r>
          <w:t xml:space="preserve"> (CONF:4515-30704)</w:t>
        </w:r>
        <w:bookmarkEnd w:id="5071"/>
        <w:r>
          <w:t xml:space="preserve"> such that it</w:t>
        </w:r>
      </w:ins>
    </w:p>
    <w:p w14:paraId="02D9D1EA" w14:textId="77777777" w:rsidR="00440477" w:rsidRDefault="00440477" w:rsidP="00440477">
      <w:pPr>
        <w:numPr>
          <w:ilvl w:val="1"/>
          <w:numId w:val="10"/>
        </w:numPr>
        <w:rPr>
          <w:ins w:id="5072" w:author="Russ Ott" w:date="2022-05-16T11:54:00Z"/>
        </w:rPr>
      </w:pPr>
      <w:ins w:id="5073"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t>)</w:t>
        </w:r>
        <w:bookmarkStart w:id="5074" w:name="C_4515-30705"/>
        <w:r>
          <w:t xml:space="preserve"> (CONF:4515-30705)</w:t>
        </w:r>
        <w:bookmarkEnd w:id="5074"/>
        <w:r>
          <w:t>.</w:t>
        </w:r>
      </w:ins>
    </w:p>
    <w:p w14:paraId="7956AC16" w14:textId="77777777" w:rsidR="00440477" w:rsidRDefault="00440477" w:rsidP="00440477">
      <w:pPr>
        <w:numPr>
          <w:ilvl w:val="1"/>
          <w:numId w:val="10"/>
        </w:numPr>
        <w:rPr>
          <w:ins w:id="5075" w:author="Russ Ott" w:date="2022-05-16T11:54:00Z"/>
        </w:rPr>
      </w:pPr>
      <w:ins w:id="5076"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5077" w:name="C_4515-32879"/>
        <w:r>
          <w:t xml:space="preserve"> (CONF:4515-32879)</w:t>
        </w:r>
        <w:bookmarkEnd w:id="5077"/>
        <w:r>
          <w:t>.</w:t>
        </w:r>
      </w:ins>
    </w:p>
    <w:p w14:paraId="0D14BD09" w14:textId="77777777" w:rsidR="00440477" w:rsidRDefault="00440477" w:rsidP="00440477">
      <w:pPr>
        <w:pStyle w:val="BodyText"/>
        <w:spacing w:before="120"/>
        <w:rPr>
          <w:ins w:id="5078" w:author="Russ Ott" w:date="2022-05-16T11:54:00Z"/>
        </w:rPr>
      </w:pPr>
      <w:ins w:id="5079" w:author="Russ Ott" w:date="2022-05-16T11:54:00Z">
        <w:r>
          <w:t>The following entryRelationship represents the priority that the patient or a provider puts on the goal.</w:t>
        </w:r>
      </w:ins>
    </w:p>
    <w:p w14:paraId="6FA4C22E" w14:textId="77777777" w:rsidR="00440477" w:rsidRDefault="00440477" w:rsidP="00440477">
      <w:pPr>
        <w:numPr>
          <w:ilvl w:val="0"/>
          <w:numId w:val="10"/>
        </w:numPr>
        <w:rPr>
          <w:ins w:id="5080" w:author="Russ Ott" w:date="2022-05-16T11:54:00Z"/>
        </w:rPr>
      </w:pPr>
      <w:ins w:id="5081" w:author="Russ Ott" w:date="2022-05-16T11:54:00Z">
        <w:r>
          <w:rPr>
            <w:rStyle w:val="keyword"/>
          </w:rPr>
          <w:t>SHOULD</w:t>
        </w:r>
        <w:r>
          <w:t xml:space="preserve"> contain zero or one [</w:t>
        </w:r>
        <w:proofErr w:type="gramStart"/>
        <w:r>
          <w:t>0..</w:t>
        </w:r>
        <w:proofErr w:type="gramEnd"/>
        <w:r>
          <w:t xml:space="preserve">1] </w:t>
        </w:r>
        <w:proofErr w:type="spellStart"/>
        <w:r>
          <w:rPr>
            <w:rStyle w:val="XMLnameBold"/>
          </w:rPr>
          <w:t>entryRelationship</w:t>
        </w:r>
        <w:bookmarkStart w:id="5082" w:name="C_4515-30785"/>
        <w:proofErr w:type="spellEnd"/>
        <w:r>
          <w:t xml:space="preserve"> (CONF:4515-30785)</w:t>
        </w:r>
        <w:bookmarkEnd w:id="5082"/>
        <w:r>
          <w:t xml:space="preserve"> such that it</w:t>
        </w:r>
      </w:ins>
    </w:p>
    <w:p w14:paraId="1EBA5C98" w14:textId="77777777" w:rsidR="00440477" w:rsidRDefault="00440477" w:rsidP="00440477">
      <w:pPr>
        <w:numPr>
          <w:ilvl w:val="1"/>
          <w:numId w:val="10"/>
        </w:numPr>
        <w:rPr>
          <w:ins w:id="5083" w:author="Russ Ott" w:date="2022-05-16T11:54:00Z"/>
        </w:rPr>
      </w:pPr>
      <w:ins w:id="5084"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5085" w:name="C_4515-30786"/>
        <w:r>
          <w:t xml:space="preserve"> (CONF:4515-30786)</w:t>
        </w:r>
        <w:bookmarkEnd w:id="5085"/>
        <w:r>
          <w:t>.</w:t>
        </w:r>
      </w:ins>
    </w:p>
    <w:p w14:paraId="6E7EECB0" w14:textId="77777777" w:rsidR="00440477" w:rsidRDefault="00440477" w:rsidP="00440477">
      <w:pPr>
        <w:numPr>
          <w:ilvl w:val="1"/>
          <w:numId w:val="10"/>
        </w:numPr>
        <w:rPr>
          <w:ins w:id="5086" w:author="Russ Ott" w:date="2022-05-16T11:54:00Z"/>
        </w:rPr>
      </w:pPr>
      <w:ins w:id="5087" w:author="Russ Ott" w:date="2022-05-16T11:54:00Z">
        <w:r>
          <w:rPr>
            <w:rStyle w:val="keyword"/>
          </w:rPr>
          <w:t>SHALL</w:t>
        </w:r>
        <w:r>
          <w:t xml:space="preserve"> contain exactly one [</w:t>
        </w:r>
        <w:proofErr w:type="gramStart"/>
        <w:r>
          <w:t>1..</w:t>
        </w:r>
        <w:proofErr w:type="gramEnd"/>
        <w:r>
          <w:t>1] Priority Preference</w:t>
        </w:r>
        <w:r>
          <w:rPr>
            <w:rStyle w:val="XMLname"/>
          </w:rPr>
          <w:t xml:space="preserve"> (identifier: urn:oid:2.16.840.1.113883.10.20.22.4.143)</w:t>
        </w:r>
        <w:bookmarkStart w:id="5088" w:name="C_4515-30787"/>
        <w:r>
          <w:t xml:space="preserve"> (CONF:4515-30787)</w:t>
        </w:r>
        <w:bookmarkEnd w:id="5088"/>
        <w:r>
          <w:t>.</w:t>
        </w:r>
      </w:ins>
    </w:p>
    <w:p w14:paraId="164B01FE" w14:textId="77777777" w:rsidR="00440477" w:rsidRDefault="00440477" w:rsidP="00440477">
      <w:pPr>
        <w:pStyle w:val="BodyText"/>
        <w:spacing w:before="120"/>
        <w:rPr>
          <w:ins w:id="5089" w:author="Russ Ott" w:date="2022-05-16T11:54:00Z"/>
        </w:rPr>
      </w:pPr>
      <w:ins w:id="5090" w:author="Russ Ott" w:date="2022-05-16T11:54:00Z">
        <w:r>
          <w:t>The following entryRelationship represents the relationship between two Goal Observations where the target is a component of the source (Goal Observation HAS COMPONENT Goal Observation). The component goal (target) is a Milestone.</w:t>
        </w:r>
      </w:ins>
    </w:p>
    <w:p w14:paraId="56983009" w14:textId="77777777" w:rsidR="00440477" w:rsidRDefault="00440477" w:rsidP="00440477">
      <w:pPr>
        <w:numPr>
          <w:ilvl w:val="0"/>
          <w:numId w:val="10"/>
        </w:numPr>
        <w:rPr>
          <w:ins w:id="5091" w:author="Russ Ott" w:date="2022-05-16T11:54:00Z"/>
        </w:rPr>
      </w:pPr>
      <w:ins w:id="509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5093" w:name="C_4515-31448"/>
        <w:proofErr w:type="spellEnd"/>
        <w:r>
          <w:t xml:space="preserve"> (CONF:4515-31448)</w:t>
        </w:r>
        <w:bookmarkEnd w:id="5093"/>
        <w:r>
          <w:t xml:space="preserve"> such that it</w:t>
        </w:r>
      </w:ins>
    </w:p>
    <w:p w14:paraId="27779D0B" w14:textId="77777777" w:rsidR="00440477" w:rsidRDefault="00440477" w:rsidP="00440477">
      <w:pPr>
        <w:numPr>
          <w:ilvl w:val="1"/>
          <w:numId w:val="10"/>
        </w:numPr>
        <w:rPr>
          <w:ins w:id="5094" w:author="Russ Ott" w:date="2022-05-16T11:54:00Z"/>
        </w:rPr>
      </w:pPr>
      <w:ins w:id="509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t>)</w:t>
        </w:r>
        <w:bookmarkStart w:id="5096" w:name="C_4515-31449"/>
        <w:r>
          <w:t xml:space="preserve"> (CONF:4515-31449)</w:t>
        </w:r>
        <w:bookmarkEnd w:id="5096"/>
        <w:r>
          <w:t>.</w:t>
        </w:r>
      </w:ins>
    </w:p>
    <w:p w14:paraId="32D06552" w14:textId="77777777" w:rsidR="00440477" w:rsidRDefault="00440477" w:rsidP="00440477">
      <w:pPr>
        <w:numPr>
          <w:ilvl w:val="1"/>
          <w:numId w:val="10"/>
        </w:numPr>
        <w:rPr>
          <w:ins w:id="5097" w:author="Russ Ott" w:date="2022-05-16T11:54:00Z"/>
        </w:rPr>
      </w:pPr>
      <w:ins w:id="5098" w:author="Russ Ott" w:date="2022-05-16T11:54:00Z">
        <w:r>
          <w:rPr>
            <w:rStyle w:val="keyword"/>
          </w:rPr>
          <w:t>SHALL</w:t>
        </w:r>
        <w:r>
          <w:t xml:space="preserve"> contain exactly one [</w:t>
        </w:r>
        <w:proofErr w:type="gramStart"/>
        <w:r>
          <w:t>1..</w:t>
        </w:r>
        <w:proofErr w:type="gramEnd"/>
        <w:r>
          <w:t>1] Goal Observation</w:t>
        </w:r>
        <w:r>
          <w:rPr>
            <w:rStyle w:val="XMLname"/>
          </w:rPr>
          <w:t xml:space="preserve"> (identifier: urn:oid:2.16.840.1.113883.10.20.22.4.121)</w:t>
        </w:r>
        <w:bookmarkStart w:id="5099" w:name="C_4515-32880"/>
        <w:r>
          <w:t xml:space="preserve"> (CONF:4515-32880)</w:t>
        </w:r>
        <w:bookmarkEnd w:id="5099"/>
        <w:r>
          <w:t>.</w:t>
        </w:r>
      </w:ins>
    </w:p>
    <w:p w14:paraId="7FCBC8B6" w14:textId="77777777" w:rsidR="00440477" w:rsidRDefault="00440477" w:rsidP="00440477">
      <w:pPr>
        <w:pStyle w:val="BodyText"/>
        <w:spacing w:before="120"/>
        <w:rPr>
          <w:ins w:id="5100" w:author="Russ Ott" w:date="2022-05-16T11:54:00Z"/>
        </w:rPr>
      </w:pPr>
      <w:ins w:id="5101" w:author="Russ Ott" w:date="2022-05-16T11:54:00Z">
        <w:r>
          <w:t>Where a Goal Observation needs to reference another entry already described in the CDA document instance, rather than repeating the full content of the entry, the Entry Reference template may be used to reference this entry.</w:t>
        </w:r>
      </w:ins>
    </w:p>
    <w:p w14:paraId="47DFEAB9" w14:textId="77777777" w:rsidR="00440477" w:rsidRDefault="00440477" w:rsidP="00440477">
      <w:pPr>
        <w:numPr>
          <w:ilvl w:val="0"/>
          <w:numId w:val="10"/>
        </w:numPr>
        <w:rPr>
          <w:ins w:id="5102" w:author="Russ Ott" w:date="2022-05-16T11:54:00Z"/>
        </w:rPr>
      </w:pPr>
      <w:ins w:id="510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5104" w:name="C_4515-31559"/>
        <w:proofErr w:type="spellEnd"/>
        <w:r>
          <w:t xml:space="preserve"> (CONF:4515-31559)</w:t>
        </w:r>
        <w:bookmarkEnd w:id="5104"/>
        <w:r>
          <w:t xml:space="preserve"> such that it</w:t>
        </w:r>
      </w:ins>
    </w:p>
    <w:p w14:paraId="743C97BE" w14:textId="77777777" w:rsidR="00440477" w:rsidRDefault="00440477" w:rsidP="00440477">
      <w:pPr>
        <w:numPr>
          <w:ilvl w:val="1"/>
          <w:numId w:val="10"/>
        </w:numPr>
        <w:rPr>
          <w:ins w:id="5105" w:author="Russ Ott" w:date="2022-05-16T11:54:00Z"/>
        </w:rPr>
      </w:pPr>
      <w:ins w:id="510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5107" w:name="C_4515-31560"/>
        <w:r>
          <w:t xml:space="preserve"> (CONF:4515-31560)</w:t>
        </w:r>
        <w:bookmarkEnd w:id="5107"/>
        <w:r>
          <w:t>.</w:t>
        </w:r>
      </w:ins>
    </w:p>
    <w:p w14:paraId="53963A60" w14:textId="77777777" w:rsidR="00440477" w:rsidRDefault="00440477" w:rsidP="00440477">
      <w:pPr>
        <w:numPr>
          <w:ilvl w:val="1"/>
          <w:numId w:val="10"/>
        </w:numPr>
        <w:rPr>
          <w:ins w:id="5108" w:author="Russ Ott" w:date="2022-05-16T11:54:00Z"/>
        </w:rPr>
      </w:pPr>
      <w:ins w:id="5109"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5110" w:name="C_4515-31588"/>
        <w:r>
          <w:t xml:space="preserve"> (CONF:4515-31588)</w:t>
        </w:r>
        <w:bookmarkEnd w:id="5110"/>
        <w:r>
          <w:t>.</w:t>
        </w:r>
      </w:ins>
    </w:p>
    <w:p w14:paraId="454A5382" w14:textId="77777777" w:rsidR="00440477" w:rsidRDefault="00440477" w:rsidP="00440477">
      <w:pPr>
        <w:pStyle w:val="BodyText"/>
        <w:spacing w:before="120"/>
        <w:rPr>
          <w:ins w:id="5111" w:author="Russ Ott" w:date="2022-05-16T11:54:00Z"/>
        </w:rPr>
      </w:pPr>
      <w:ins w:id="5112" w:author="Russ Ott" w:date="2022-05-16T11:54:00Z">
        <w:r>
          <w:lastRenderedPageBreak/>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ins>
    </w:p>
    <w:p w14:paraId="4F728BE0" w14:textId="77777777" w:rsidR="00440477" w:rsidRDefault="00440477" w:rsidP="00440477">
      <w:pPr>
        <w:numPr>
          <w:ilvl w:val="0"/>
          <w:numId w:val="10"/>
        </w:numPr>
        <w:rPr>
          <w:ins w:id="5113" w:author="Russ Ott" w:date="2022-05-16T11:54:00Z"/>
        </w:rPr>
      </w:pPr>
      <w:ins w:id="5114" w:author="Russ Ott" w:date="2022-05-16T11:54:00Z">
        <w:r>
          <w:rPr>
            <w:rStyle w:val="keyword"/>
          </w:rPr>
          <w:t>MAY</w:t>
        </w:r>
        <w:r>
          <w:t xml:space="preserve"> contain zero or more [</w:t>
        </w:r>
        <w:proofErr w:type="gramStart"/>
        <w:r>
          <w:t>0..</w:t>
        </w:r>
        <w:proofErr w:type="gramEnd"/>
        <w:r>
          <w:t xml:space="preserve">*] </w:t>
        </w:r>
        <w:r>
          <w:rPr>
            <w:rStyle w:val="XMLnameBold"/>
          </w:rPr>
          <w:t>reference</w:t>
        </w:r>
        <w:bookmarkStart w:id="5115" w:name="C_4515-32754"/>
        <w:r>
          <w:t xml:space="preserve"> (CONF:4515-32754)</w:t>
        </w:r>
        <w:bookmarkEnd w:id="5115"/>
        <w:r>
          <w:t>.</w:t>
        </w:r>
      </w:ins>
    </w:p>
    <w:p w14:paraId="786CEE8F" w14:textId="77777777" w:rsidR="00440477" w:rsidRDefault="00440477" w:rsidP="00440477">
      <w:pPr>
        <w:numPr>
          <w:ilvl w:val="1"/>
          <w:numId w:val="10"/>
        </w:numPr>
        <w:rPr>
          <w:ins w:id="5116" w:author="Russ Ott" w:date="2022-05-16T11:54:00Z"/>
        </w:rPr>
      </w:pPr>
      <w:ins w:id="5117" w:author="Russ Ott" w:date="2022-05-16T11:54:00Z">
        <w:r>
          <w:t xml:space="preserve">The reference, if present, </w:t>
        </w: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5118" w:name="C_4515-32755"/>
        <w:r>
          <w:t xml:space="preserve"> (CONF:4515-32755)</w:t>
        </w:r>
        <w:bookmarkEnd w:id="5118"/>
        <w:r>
          <w:t>.</w:t>
        </w:r>
      </w:ins>
    </w:p>
    <w:p w14:paraId="0608CA28" w14:textId="77777777" w:rsidR="00440477" w:rsidRDefault="00440477" w:rsidP="00440477">
      <w:pPr>
        <w:numPr>
          <w:ilvl w:val="1"/>
          <w:numId w:val="10"/>
        </w:numPr>
        <w:rPr>
          <w:ins w:id="5119" w:author="Russ Ott" w:date="2022-05-16T11:54:00Z"/>
        </w:rPr>
      </w:pPr>
      <w:ins w:id="5120" w:author="Russ Ott" w:date="2022-05-16T11:54:00Z">
        <w:r>
          <w:t xml:space="preserve">The reference, if present, </w:t>
        </w:r>
        <w:r>
          <w:rPr>
            <w:rStyle w:val="keyword"/>
          </w:rPr>
          <w:t>SHALL</w:t>
        </w:r>
        <w:r>
          <w:t xml:space="preserve"> contain exactly one [</w:t>
        </w:r>
        <w:proofErr w:type="gramStart"/>
        <w:r>
          <w:t>1..</w:t>
        </w:r>
        <w:proofErr w:type="gramEnd"/>
        <w:r>
          <w:t>1] External Document Reference</w:t>
        </w:r>
        <w:r>
          <w:rPr>
            <w:rStyle w:val="XMLname"/>
          </w:rPr>
          <w:t xml:space="preserve"> (identifier: urn:hl7ii:2.16.840.1.113883.10.20.22.4.115:2014-06-09)</w:t>
        </w:r>
        <w:bookmarkStart w:id="5121" w:name="C_4515-32756"/>
        <w:r>
          <w:t xml:space="preserve"> (CONF:4515-32756)</w:t>
        </w:r>
        <w:bookmarkEnd w:id="5121"/>
        <w:r>
          <w:t>.</w:t>
        </w:r>
      </w:ins>
    </w:p>
    <w:p w14:paraId="1A400AB8" w14:textId="244F20AB" w:rsidR="00440477" w:rsidRDefault="00440477" w:rsidP="00440477">
      <w:pPr>
        <w:pStyle w:val="Caption"/>
        <w:ind w:left="130" w:right="115"/>
        <w:rPr>
          <w:ins w:id="5122" w:author="Russ Ott" w:date="2022-05-16T11:54:00Z"/>
        </w:rPr>
      </w:pPr>
      <w:bookmarkStart w:id="5123" w:name="_Toc103325920"/>
      <w:ins w:id="5124" w:author="Russ Ott" w:date="2022-05-16T11:54:00Z">
        <w:r>
          <w:lastRenderedPageBreak/>
          <w:t xml:space="preserve">Figure </w:t>
        </w:r>
        <w:r>
          <w:fldChar w:fldCharType="begin"/>
        </w:r>
        <w:r>
          <w:instrText>SEQ Figure \* ARABIC</w:instrText>
        </w:r>
        <w:r>
          <w:fldChar w:fldCharType="separate"/>
        </w:r>
        <w:r w:rsidR="00F1669B">
          <w:t>14</w:t>
        </w:r>
        <w:r>
          <w:fldChar w:fldCharType="end"/>
        </w:r>
        <w:r>
          <w:t>: Goal Observation Example</w:t>
        </w:r>
        <w:bookmarkEnd w:id="5123"/>
      </w:ins>
    </w:p>
    <w:p w14:paraId="25E7F270" w14:textId="77777777" w:rsidR="00440477" w:rsidRDefault="00440477" w:rsidP="00440477">
      <w:pPr>
        <w:pStyle w:val="Example"/>
        <w:ind w:left="130" w:right="115"/>
        <w:rPr>
          <w:ins w:id="5125" w:author="Russ Ott" w:date="2022-05-16T11:54:00Z"/>
        </w:rPr>
      </w:pPr>
      <w:ins w:id="5126" w:author="Russ Ott" w:date="2022-05-16T11:54:00Z">
        <w:r>
          <w:t xml:space="preserve">&lt;observation </w:t>
        </w:r>
        <w:proofErr w:type="spellStart"/>
        <w:r>
          <w:t>classCode</w:t>
        </w:r>
        <w:proofErr w:type="spellEnd"/>
        <w:r>
          <w:t xml:space="preserve">="OBS" </w:t>
        </w:r>
        <w:proofErr w:type="spellStart"/>
        <w:r>
          <w:t>moodCode</w:t>
        </w:r>
        <w:proofErr w:type="spellEnd"/>
        <w:r>
          <w:t>="GOL"&gt;</w:t>
        </w:r>
      </w:ins>
    </w:p>
    <w:p w14:paraId="4E4C7200" w14:textId="77777777" w:rsidR="00440477" w:rsidRDefault="00440477" w:rsidP="00440477">
      <w:pPr>
        <w:pStyle w:val="Example"/>
        <w:ind w:left="130" w:right="115"/>
        <w:rPr>
          <w:ins w:id="5127" w:author="Russ Ott" w:date="2022-05-16T11:54:00Z"/>
        </w:rPr>
      </w:pPr>
      <w:ins w:id="5128" w:author="Russ Ott" w:date="2022-05-16T11:54:00Z">
        <w:r>
          <w:t xml:space="preserve">    &lt;</w:t>
        </w:r>
        <w:proofErr w:type="spellStart"/>
        <w:r>
          <w:t>templateId</w:t>
        </w:r>
        <w:proofErr w:type="spellEnd"/>
        <w:r>
          <w:t xml:space="preserve"> root="2.16.840.1.113883.10.20.22.4.121" /&gt;</w:t>
        </w:r>
      </w:ins>
    </w:p>
    <w:p w14:paraId="65BE567F" w14:textId="77777777" w:rsidR="00440477" w:rsidRDefault="00440477" w:rsidP="00440477">
      <w:pPr>
        <w:pStyle w:val="Example"/>
        <w:ind w:left="130" w:right="115"/>
        <w:rPr>
          <w:ins w:id="5129" w:author="Russ Ott" w:date="2022-05-16T11:54:00Z"/>
        </w:rPr>
      </w:pPr>
      <w:ins w:id="5130" w:author="Russ Ott" w:date="2022-05-16T11:54:00Z">
        <w:r>
          <w:t xml:space="preserve">    &lt;</w:t>
        </w:r>
        <w:proofErr w:type="spellStart"/>
        <w:r>
          <w:t>templateId</w:t>
        </w:r>
        <w:proofErr w:type="spellEnd"/>
        <w:r>
          <w:t xml:space="preserve"> root="2.16.840.1.113883.10.20.22.4.121" extension="2022-06-01" /&gt;</w:t>
        </w:r>
      </w:ins>
    </w:p>
    <w:p w14:paraId="52092093" w14:textId="77777777" w:rsidR="00440477" w:rsidRDefault="00440477" w:rsidP="00440477">
      <w:pPr>
        <w:pStyle w:val="Example"/>
        <w:ind w:left="130" w:right="115"/>
        <w:rPr>
          <w:ins w:id="5131" w:author="Russ Ott" w:date="2022-05-16T11:54:00Z"/>
        </w:rPr>
      </w:pPr>
      <w:ins w:id="5132" w:author="Russ Ott" w:date="2022-05-16T11:54:00Z">
        <w:r>
          <w:t xml:space="preserve">    &lt;id root="3700b3b0-fbed-11e2-b778-0800200c9a66" /&gt;</w:t>
        </w:r>
      </w:ins>
    </w:p>
    <w:p w14:paraId="43338A75" w14:textId="77777777" w:rsidR="00440477" w:rsidRDefault="00440477" w:rsidP="00440477">
      <w:pPr>
        <w:pStyle w:val="Example"/>
        <w:ind w:left="130" w:right="115"/>
        <w:rPr>
          <w:ins w:id="5133" w:author="Russ Ott" w:date="2022-05-16T11:54:00Z"/>
        </w:rPr>
      </w:pPr>
      <w:ins w:id="5134" w:author="Russ Ott" w:date="2022-05-16T11:54:00Z">
        <w:r>
          <w:t xml:space="preserve">    &lt;code code="59408-5" </w:t>
        </w:r>
      </w:ins>
    </w:p>
    <w:p w14:paraId="2B53894A" w14:textId="77777777" w:rsidR="00440477" w:rsidRDefault="00440477" w:rsidP="00440477">
      <w:pPr>
        <w:pStyle w:val="Example"/>
        <w:ind w:left="130" w:right="115"/>
        <w:rPr>
          <w:ins w:id="5135" w:author="Russ Ott" w:date="2022-05-16T11:54:00Z"/>
        </w:rPr>
      </w:pPr>
      <w:ins w:id="5136" w:author="Russ Ott" w:date="2022-05-16T11:54:00Z">
        <w:r>
          <w:t xml:space="preserve">        </w:t>
        </w:r>
        <w:proofErr w:type="spellStart"/>
        <w:r>
          <w:t>codeSystem</w:t>
        </w:r>
        <w:proofErr w:type="spellEnd"/>
        <w:r>
          <w:t xml:space="preserve">="2.16.840.1.113883.6.1" </w:t>
        </w:r>
      </w:ins>
    </w:p>
    <w:p w14:paraId="3EC6AD1B" w14:textId="77777777" w:rsidR="00440477" w:rsidRDefault="00440477" w:rsidP="00440477">
      <w:pPr>
        <w:pStyle w:val="Example"/>
        <w:ind w:left="130" w:right="115"/>
        <w:rPr>
          <w:ins w:id="5137" w:author="Russ Ott" w:date="2022-05-16T11:54:00Z"/>
        </w:rPr>
      </w:pPr>
      <w:ins w:id="5138" w:author="Russ Ott" w:date="2022-05-16T11:54:00Z">
        <w:r>
          <w:t xml:space="preserve">        </w:t>
        </w:r>
        <w:proofErr w:type="spellStart"/>
        <w:r>
          <w:t>codeSystemName</w:t>
        </w:r>
        <w:proofErr w:type="spellEnd"/>
        <w:r>
          <w:t xml:space="preserve">="LOINC" </w:t>
        </w:r>
      </w:ins>
    </w:p>
    <w:p w14:paraId="66EBBAC0" w14:textId="77777777" w:rsidR="00440477" w:rsidRDefault="00440477" w:rsidP="00440477">
      <w:pPr>
        <w:pStyle w:val="Example"/>
        <w:ind w:left="130" w:right="115"/>
        <w:rPr>
          <w:ins w:id="5139" w:author="Russ Ott" w:date="2022-05-16T11:54:00Z"/>
        </w:rPr>
      </w:pPr>
      <w:ins w:id="5140" w:author="Russ Ott" w:date="2022-05-16T11:54:00Z">
        <w:r>
          <w:t xml:space="preserve">        displayName="Oxygen saturation in Arterial blood by Pulse oximetry" /&gt;</w:t>
        </w:r>
      </w:ins>
    </w:p>
    <w:p w14:paraId="7C683EB3" w14:textId="77777777" w:rsidR="00440477" w:rsidRDefault="00440477" w:rsidP="00440477">
      <w:pPr>
        <w:pStyle w:val="Example"/>
        <w:ind w:left="130" w:right="115"/>
        <w:rPr>
          <w:ins w:id="5141" w:author="Russ Ott" w:date="2022-05-16T11:54:00Z"/>
        </w:rPr>
      </w:pPr>
      <w:ins w:id="5142" w:author="Russ Ott" w:date="2022-05-16T11:54:00Z">
        <w:r>
          <w:t xml:space="preserve">    &lt;</w:t>
        </w:r>
        <w:proofErr w:type="spellStart"/>
        <w:r>
          <w:t>statusCode</w:t>
        </w:r>
        <w:proofErr w:type="spellEnd"/>
        <w:r>
          <w:t xml:space="preserve"> code="active" /&gt;</w:t>
        </w:r>
      </w:ins>
    </w:p>
    <w:p w14:paraId="463A48E5" w14:textId="77777777" w:rsidR="00440477" w:rsidRDefault="00440477" w:rsidP="00440477">
      <w:pPr>
        <w:pStyle w:val="Example"/>
        <w:ind w:left="130" w:right="115"/>
        <w:rPr>
          <w:ins w:id="5143" w:author="Russ Ott" w:date="2022-05-16T11:54:00Z"/>
        </w:rPr>
      </w:pPr>
      <w:ins w:id="5144" w:author="Russ Ott" w:date="2022-05-16T11:54:00Z">
        <w:r>
          <w:t xml:space="preserve">    &lt;</w:t>
        </w:r>
        <w:proofErr w:type="spellStart"/>
        <w:r>
          <w:t>effectiveTime</w:t>
        </w:r>
        <w:proofErr w:type="spellEnd"/>
        <w:r>
          <w:t xml:space="preserve"> value="20130902" /&gt;</w:t>
        </w:r>
      </w:ins>
    </w:p>
    <w:p w14:paraId="450B5A60" w14:textId="77777777" w:rsidR="00440477" w:rsidRDefault="00440477" w:rsidP="00440477">
      <w:pPr>
        <w:pStyle w:val="Example"/>
        <w:ind w:left="130" w:right="115"/>
        <w:rPr>
          <w:ins w:id="5145" w:author="Russ Ott" w:date="2022-05-16T11:54:00Z"/>
        </w:rPr>
      </w:pPr>
      <w:ins w:id="5146" w:author="Russ Ott" w:date="2022-05-16T11:54:00Z">
        <w:r>
          <w:t xml:space="preserve">    &lt;value </w:t>
        </w:r>
        <w:proofErr w:type="spellStart"/>
        <w:proofErr w:type="gramStart"/>
        <w:r>
          <w:t>xsi:type</w:t>
        </w:r>
        <w:proofErr w:type="spellEnd"/>
        <w:proofErr w:type="gramEnd"/>
        <w:r>
          <w:t>="IVL_PQ"&gt;</w:t>
        </w:r>
      </w:ins>
    </w:p>
    <w:p w14:paraId="5F96DEE7" w14:textId="77777777" w:rsidR="00440477" w:rsidRDefault="00440477" w:rsidP="00440477">
      <w:pPr>
        <w:pStyle w:val="Example"/>
        <w:ind w:left="130" w:right="115"/>
        <w:rPr>
          <w:ins w:id="5147" w:author="Russ Ott" w:date="2022-05-16T11:54:00Z"/>
        </w:rPr>
      </w:pPr>
      <w:ins w:id="5148" w:author="Russ Ott" w:date="2022-05-16T11:54:00Z">
        <w:r>
          <w:t xml:space="preserve">        &lt;low value="92" unit="%" /&gt;</w:t>
        </w:r>
      </w:ins>
    </w:p>
    <w:p w14:paraId="39F22F71" w14:textId="77777777" w:rsidR="00440477" w:rsidRDefault="00440477" w:rsidP="00440477">
      <w:pPr>
        <w:pStyle w:val="Example"/>
        <w:ind w:left="130" w:right="115"/>
        <w:rPr>
          <w:ins w:id="5149" w:author="Russ Ott" w:date="2022-05-16T11:54:00Z"/>
        </w:rPr>
      </w:pPr>
      <w:ins w:id="5150" w:author="Russ Ott" w:date="2022-05-16T11:54:00Z">
        <w:r>
          <w:t xml:space="preserve">    &lt;/value&gt;</w:t>
        </w:r>
      </w:ins>
    </w:p>
    <w:p w14:paraId="1B12CEA1" w14:textId="77777777" w:rsidR="00440477" w:rsidRDefault="00440477" w:rsidP="00440477">
      <w:pPr>
        <w:pStyle w:val="Example"/>
        <w:ind w:left="130" w:right="115"/>
        <w:rPr>
          <w:ins w:id="5151" w:author="Russ Ott" w:date="2022-05-16T11:54:00Z"/>
        </w:rPr>
      </w:pPr>
      <w:ins w:id="5152" w:author="Russ Ott" w:date="2022-05-16T11:54:00Z">
        <w:r>
          <w:t xml:space="preserve">    &lt;!--</w:t>
        </w:r>
      </w:ins>
    </w:p>
    <w:p w14:paraId="3B8DC264" w14:textId="77777777" w:rsidR="00440477" w:rsidRDefault="00440477" w:rsidP="00440477">
      <w:pPr>
        <w:pStyle w:val="Example"/>
        <w:ind w:left="130" w:right="115"/>
        <w:rPr>
          <w:ins w:id="5153" w:author="Russ Ott" w:date="2022-05-16T11:54:00Z"/>
        </w:rPr>
      </w:pPr>
      <w:ins w:id="5154" w:author="Russ Ott" w:date="2022-05-16T11:54:00Z">
        <w:r>
          <w:t xml:space="preserve">    If the author is set to the </w:t>
        </w:r>
        <w:proofErr w:type="spellStart"/>
        <w:r>
          <w:t>recordTarget</w:t>
        </w:r>
        <w:proofErr w:type="spellEnd"/>
        <w:r>
          <w:t xml:space="preserve"> (patient), this is a patient goal.  </w:t>
        </w:r>
      </w:ins>
    </w:p>
    <w:p w14:paraId="4867503E" w14:textId="77777777" w:rsidR="00440477" w:rsidRDefault="00440477" w:rsidP="00440477">
      <w:pPr>
        <w:pStyle w:val="Example"/>
        <w:ind w:left="130" w:right="115"/>
        <w:rPr>
          <w:ins w:id="5155" w:author="Russ Ott" w:date="2022-05-16T11:54:00Z"/>
        </w:rPr>
      </w:pPr>
      <w:ins w:id="5156" w:author="Russ Ott" w:date="2022-05-16T11:54:00Z">
        <w:r>
          <w:t xml:space="preserve">    If the author is set to a provider, this is a provider goal. </w:t>
        </w:r>
      </w:ins>
    </w:p>
    <w:p w14:paraId="3E7E332A" w14:textId="77777777" w:rsidR="00440477" w:rsidRDefault="00440477" w:rsidP="00440477">
      <w:pPr>
        <w:pStyle w:val="Example"/>
        <w:ind w:left="130" w:right="115"/>
        <w:rPr>
          <w:ins w:id="5157" w:author="Russ Ott" w:date="2022-05-16T11:54:00Z"/>
        </w:rPr>
      </w:pPr>
      <w:ins w:id="5158" w:author="Russ Ott" w:date="2022-05-16T11:54:00Z">
        <w:r>
          <w:t xml:space="preserve">    If both patient and provider are set as authors, this is a negotiated goal.</w:t>
        </w:r>
      </w:ins>
    </w:p>
    <w:p w14:paraId="0A7DA788" w14:textId="77777777" w:rsidR="00440477" w:rsidRDefault="00440477" w:rsidP="00440477">
      <w:pPr>
        <w:pStyle w:val="Example"/>
        <w:ind w:left="130" w:right="115"/>
        <w:rPr>
          <w:ins w:id="5159" w:author="Russ Ott" w:date="2022-05-16T11:54:00Z"/>
        </w:rPr>
      </w:pPr>
      <w:ins w:id="5160" w:author="Russ Ott" w:date="2022-05-16T11:54:00Z">
        <w:r>
          <w:t xml:space="preserve">  --&gt;</w:t>
        </w:r>
      </w:ins>
    </w:p>
    <w:p w14:paraId="1190B4A5" w14:textId="77777777" w:rsidR="00440477" w:rsidRDefault="00440477" w:rsidP="00440477">
      <w:pPr>
        <w:pStyle w:val="Example"/>
        <w:ind w:left="130" w:right="115"/>
        <w:rPr>
          <w:ins w:id="5161" w:author="Russ Ott" w:date="2022-05-16T11:54:00Z"/>
        </w:rPr>
      </w:pPr>
      <w:ins w:id="5162" w:author="Russ Ott" w:date="2022-05-16T11:54:00Z">
        <w:r>
          <w:t xml:space="preserve">    </w:t>
        </w:r>
        <w:proofErr w:type="gramStart"/>
        <w:r>
          <w:t>&lt;!--</w:t>
        </w:r>
        <w:proofErr w:type="gramEnd"/>
        <w:r>
          <w:t xml:space="preserve"> Provider Author --&gt;</w:t>
        </w:r>
      </w:ins>
    </w:p>
    <w:p w14:paraId="776EE62B" w14:textId="77777777" w:rsidR="00440477" w:rsidRDefault="00440477" w:rsidP="00440477">
      <w:pPr>
        <w:pStyle w:val="Example"/>
        <w:ind w:left="130" w:right="115"/>
        <w:rPr>
          <w:ins w:id="5163" w:author="Russ Ott" w:date="2022-05-16T11:54:00Z"/>
        </w:rPr>
      </w:pPr>
      <w:ins w:id="5164" w:author="Russ Ott" w:date="2022-05-16T11:54:00Z">
        <w:r>
          <w:t xml:space="preserve">    &lt;author&gt;</w:t>
        </w:r>
      </w:ins>
    </w:p>
    <w:p w14:paraId="748103B7" w14:textId="77777777" w:rsidR="00440477" w:rsidRDefault="00440477" w:rsidP="00440477">
      <w:pPr>
        <w:pStyle w:val="Example"/>
        <w:ind w:left="130" w:right="115"/>
        <w:rPr>
          <w:ins w:id="5165" w:author="Russ Ott" w:date="2022-05-16T11:54:00Z"/>
        </w:rPr>
      </w:pPr>
      <w:ins w:id="5166" w:author="Russ Ott" w:date="2022-05-16T11:54:00Z">
        <w:r>
          <w:t xml:space="preserve">        &lt;</w:t>
        </w:r>
        <w:proofErr w:type="spellStart"/>
        <w:r>
          <w:t>templateId</w:t>
        </w:r>
        <w:proofErr w:type="spellEnd"/>
        <w:r>
          <w:t xml:space="preserve"> root="2.16.840.1.113883.10.20.22.4.119" /&gt;</w:t>
        </w:r>
      </w:ins>
    </w:p>
    <w:p w14:paraId="14788CAD" w14:textId="77777777" w:rsidR="00440477" w:rsidRDefault="00440477" w:rsidP="00440477">
      <w:pPr>
        <w:pStyle w:val="Example"/>
        <w:ind w:left="130" w:right="115"/>
        <w:rPr>
          <w:ins w:id="5167" w:author="Russ Ott" w:date="2022-05-16T11:54:00Z"/>
        </w:rPr>
      </w:pPr>
      <w:ins w:id="5168" w:author="Russ Ott" w:date="2022-05-16T11:54:00Z">
        <w:r>
          <w:t xml:space="preserve">    ...</w:t>
        </w:r>
      </w:ins>
    </w:p>
    <w:p w14:paraId="6FB992CD" w14:textId="77777777" w:rsidR="00440477" w:rsidRDefault="00440477" w:rsidP="00440477">
      <w:pPr>
        <w:pStyle w:val="Example"/>
        <w:ind w:left="130" w:right="115"/>
        <w:rPr>
          <w:ins w:id="5169" w:author="Russ Ott" w:date="2022-05-16T11:54:00Z"/>
        </w:rPr>
      </w:pPr>
      <w:ins w:id="5170" w:author="Russ Ott" w:date="2022-05-16T11:54:00Z">
        <w:r>
          <w:t xml:space="preserve">  </w:t>
        </w:r>
      </w:ins>
    </w:p>
    <w:p w14:paraId="3D41A707" w14:textId="77777777" w:rsidR="00440477" w:rsidRDefault="00440477" w:rsidP="00440477">
      <w:pPr>
        <w:pStyle w:val="Example"/>
        <w:ind w:left="130" w:right="115"/>
        <w:rPr>
          <w:ins w:id="5171" w:author="Russ Ott" w:date="2022-05-16T11:54:00Z"/>
        </w:rPr>
      </w:pPr>
      <w:ins w:id="5172" w:author="Russ Ott" w:date="2022-05-16T11:54:00Z">
        <w:r>
          <w:t xml:space="preserve">    &lt;/author&gt;</w:t>
        </w:r>
      </w:ins>
    </w:p>
    <w:p w14:paraId="1AB18865" w14:textId="77777777" w:rsidR="00440477" w:rsidRDefault="00440477" w:rsidP="00440477">
      <w:pPr>
        <w:pStyle w:val="Example"/>
        <w:ind w:left="130" w:right="115"/>
        <w:rPr>
          <w:ins w:id="5173" w:author="Russ Ott" w:date="2022-05-16T11:54:00Z"/>
        </w:rPr>
      </w:pPr>
      <w:ins w:id="5174" w:author="Russ Ott" w:date="2022-05-16T11:54:00Z">
        <w:r>
          <w:t xml:space="preserve">    </w:t>
        </w:r>
        <w:proofErr w:type="gramStart"/>
        <w:r>
          <w:t>&lt;!--</w:t>
        </w:r>
        <w:proofErr w:type="gramEnd"/>
        <w:r>
          <w:t xml:space="preserve"> Patient Author --&gt;</w:t>
        </w:r>
      </w:ins>
    </w:p>
    <w:p w14:paraId="27CA3DCB" w14:textId="77777777" w:rsidR="00440477" w:rsidRDefault="00440477" w:rsidP="00440477">
      <w:pPr>
        <w:pStyle w:val="Example"/>
        <w:ind w:left="130" w:right="115"/>
        <w:rPr>
          <w:ins w:id="5175" w:author="Russ Ott" w:date="2022-05-16T11:54:00Z"/>
        </w:rPr>
      </w:pPr>
      <w:ins w:id="5176" w:author="Russ Ott" w:date="2022-05-16T11:54:00Z">
        <w:r>
          <w:t xml:space="preserve">    &lt;author </w:t>
        </w:r>
        <w:proofErr w:type="spellStart"/>
        <w:r>
          <w:t>typeCode</w:t>
        </w:r>
        <w:proofErr w:type="spellEnd"/>
        <w:r>
          <w:t>="AUT"&gt;</w:t>
        </w:r>
      </w:ins>
    </w:p>
    <w:p w14:paraId="14B169F1" w14:textId="77777777" w:rsidR="00440477" w:rsidRDefault="00440477" w:rsidP="00440477">
      <w:pPr>
        <w:pStyle w:val="Example"/>
        <w:ind w:left="130" w:right="115"/>
        <w:rPr>
          <w:ins w:id="5177" w:author="Russ Ott" w:date="2022-05-16T11:54:00Z"/>
        </w:rPr>
      </w:pPr>
      <w:ins w:id="5178" w:author="Russ Ott" w:date="2022-05-16T11:54:00Z">
        <w:r>
          <w:t xml:space="preserve">        &lt;</w:t>
        </w:r>
        <w:proofErr w:type="spellStart"/>
        <w:r>
          <w:t>templateId</w:t>
        </w:r>
        <w:proofErr w:type="spellEnd"/>
        <w:r>
          <w:t xml:space="preserve"> root="2.16.840.1.113883.10.20.22.4.119" /&gt;</w:t>
        </w:r>
      </w:ins>
    </w:p>
    <w:p w14:paraId="753A0A2E" w14:textId="77777777" w:rsidR="00440477" w:rsidRDefault="00440477" w:rsidP="00440477">
      <w:pPr>
        <w:pStyle w:val="Example"/>
        <w:ind w:left="130" w:right="115"/>
        <w:rPr>
          <w:ins w:id="5179" w:author="Russ Ott" w:date="2022-05-16T11:54:00Z"/>
        </w:rPr>
      </w:pPr>
      <w:ins w:id="5180" w:author="Russ Ott" w:date="2022-05-16T11:54:00Z">
        <w:r>
          <w:t xml:space="preserve">    ...</w:t>
        </w:r>
      </w:ins>
    </w:p>
    <w:p w14:paraId="4EA5796D" w14:textId="77777777" w:rsidR="00440477" w:rsidRDefault="00440477" w:rsidP="00440477">
      <w:pPr>
        <w:pStyle w:val="Example"/>
        <w:ind w:left="130" w:right="115"/>
        <w:rPr>
          <w:ins w:id="5181" w:author="Russ Ott" w:date="2022-05-16T11:54:00Z"/>
        </w:rPr>
      </w:pPr>
      <w:ins w:id="5182" w:author="Russ Ott" w:date="2022-05-16T11:54:00Z">
        <w:r>
          <w:t xml:space="preserve">  </w:t>
        </w:r>
      </w:ins>
    </w:p>
    <w:p w14:paraId="3D302809" w14:textId="77777777" w:rsidR="00440477" w:rsidRDefault="00440477" w:rsidP="00440477">
      <w:pPr>
        <w:pStyle w:val="Example"/>
        <w:ind w:left="130" w:right="115"/>
        <w:rPr>
          <w:ins w:id="5183" w:author="Russ Ott" w:date="2022-05-16T11:54:00Z"/>
        </w:rPr>
      </w:pPr>
      <w:ins w:id="5184" w:author="Russ Ott" w:date="2022-05-16T11:54:00Z">
        <w:r>
          <w:t xml:space="preserve">    &lt;/author&gt;</w:t>
        </w:r>
      </w:ins>
    </w:p>
    <w:p w14:paraId="7B7CA826" w14:textId="77777777" w:rsidR="00440477" w:rsidRDefault="00440477" w:rsidP="00440477">
      <w:pPr>
        <w:pStyle w:val="Example"/>
        <w:ind w:left="130" w:right="115"/>
        <w:rPr>
          <w:ins w:id="5185" w:author="Russ Ott" w:date="2022-05-16T11:54:00Z"/>
        </w:rPr>
      </w:pPr>
      <w:ins w:id="5186" w:author="Russ Ott" w:date="2022-05-16T11:54:00Z">
        <w:r>
          <w:t xml:space="preserve">    </w:t>
        </w:r>
        <w:proofErr w:type="gramStart"/>
        <w:r>
          <w:t>&lt;!--</w:t>
        </w:r>
        <w:proofErr w:type="gramEnd"/>
        <w:r>
          <w:t xml:space="preserve"> This </w:t>
        </w:r>
        <w:proofErr w:type="spellStart"/>
        <w:r>
          <w:t>entryRelationship</w:t>
        </w:r>
        <w:proofErr w:type="spellEnd"/>
        <w:r>
          <w:t xml:space="preserve"> represents the relationship "Goal REFERS TO Health Concern" --&gt;</w:t>
        </w:r>
      </w:ins>
    </w:p>
    <w:p w14:paraId="784BB38F" w14:textId="77777777" w:rsidR="00440477" w:rsidRDefault="00440477" w:rsidP="00440477">
      <w:pPr>
        <w:pStyle w:val="Example"/>
        <w:ind w:left="130" w:right="115"/>
        <w:rPr>
          <w:ins w:id="5187" w:author="Russ Ott" w:date="2022-05-16T11:54:00Z"/>
        </w:rPr>
      </w:pPr>
      <w:ins w:id="5188"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0B347B99" w14:textId="77777777" w:rsidR="00440477" w:rsidRDefault="00440477" w:rsidP="00440477">
      <w:pPr>
        <w:pStyle w:val="Example"/>
        <w:ind w:left="130" w:right="115"/>
        <w:rPr>
          <w:ins w:id="5189" w:author="Russ Ott" w:date="2022-05-16T11:54:00Z"/>
        </w:rPr>
      </w:pPr>
      <w:ins w:id="5190" w:author="Russ Ott" w:date="2022-05-16T11:54:00Z">
        <w:r>
          <w:t xml:space="preserve">        </w:t>
        </w:r>
        <w:proofErr w:type="gramStart"/>
        <w:r>
          <w:t>&lt;!--</w:t>
        </w:r>
        <w:proofErr w:type="gramEnd"/>
        <w:r>
          <w:t xml:space="preserve"> Entry Reference Concern Act --&gt;</w:t>
        </w:r>
      </w:ins>
    </w:p>
    <w:p w14:paraId="77765FCA" w14:textId="77777777" w:rsidR="00440477" w:rsidRDefault="00440477" w:rsidP="00440477">
      <w:pPr>
        <w:pStyle w:val="Example"/>
        <w:ind w:left="130" w:right="115"/>
        <w:rPr>
          <w:ins w:id="5191" w:author="Russ Ott" w:date="2022-05-16T11:54:00Z"/>
        </w:rPr>
      </w:pPr>
      <w:ins w:id="5192" w:author="Russ Ott" w:date="2022-05-16T11:54:00Z">
        <w:r>
          <w:t xml:space="preserve">        &lt;act </w:t>
        </w:r>
        <w:proofErr w:type="spellStart"/>
        <w:r>
          <w:t>classCode</w:t>
        </w:r>
        <w:proofErr w:type="spellEnd"/>
        <w:r>
          <w:t xml:space="preserve">="ACT" </w:t>
        </w:r>
        <w:proofErr w:type="spellStart"/>
        <w:r>
          <w:t>moodCode</w:t>
        </w:r>
        <w:proofErr w:type="spellEnd"/>
        <w:r>
          <w:t>="EVN"&gt;</w:t>
        </w:r>
      </w:ins>
    </w:p>
    <w:p w14:paraId="1345C5F7" w14:textId="77777777" w:rsidR="00440477" w:rsidRDefault="00440477" w:rsidP="00440477">
      <w:pPr>
        <w:pStyle w:val="Example"/>
        <w:ind w:left="130" w:right="115"/>
        <w:rPr>
          <w:ins w:id="5193" w:author="Russ Ott" w:date="2022-05-16T11:54:00Z"/>
        </w:rPr>
      </w:pPr>
      <w:ins w:id="5194" w:author="Russ Ott" w:date="2022-05-16T11:54:00Z">
        <w:r>
          <w:t xml:space="preserve">            &lt;</w:t>
        </w:r>
        <w:proofErr w:type="spellStart"/>
        <w:r>
          <w:t>templateId</w:t>
        </w:r>
        <w:proofErr w:type="spellEnd"/>
        <w:r>
          <w:t xml:space="preserve"> root="2.16.840.1.113883.10.20.22.4.122" /&gt;</w:t>
        </w:r>
      </w:ins>
    </w:p>
    <w:p w14:paraId="76C858B0" w14:textId="77777777" w:rsidR="00440477" w:rsidRDefault="00440477" w:rsidP="00440477">
      <w:pPr>
        <w:pStyle w:val="Example"/>
        <w:ind w:left="130" w:right="115"/>
        <w:rPr>
          <w:ins w:id="5195" w:author="Russ Ott" w:date="2022-05-16T11:54:00Z"/>
        </w:rPr>
      </w:pPr>
      <w:ins w:id="5196" w:author="Russ Ott" w:date="2022-05-16T11:54:00Z">
        <w:r>
          <w:t xml:space="preserve">            </w:t>
        </w:r>
        <w:proofErr w:type="gramStart"/>
        <w:r>
          <w:t>&lt;!--</w:t>
        </w:r>
        <w:proofErr w:type="gramEnd"/>
        <w:r>
          <w:t xml:space="preserve"> This id points to an already defined Health Concern in the Health Concerns Section --&gt;</w:t>
        </w:r>
      </w:ins>
    </w:p>
    <w:p w14:paraId="7EFF4E78" w14:textId="77777777" w:rsidR="00440477" w:rsidRDefault="00440477" w:rsidP="00440477">
      <w:pPr>
        <w:pStyle w:val="Example"/>
        <w:ind w:left="130" w:right="115"/>
        <w:rPr>
          <w:ins w:id="5197" w:author="Russ Ott" w:date="2022-05-16T11:54:00Z"/>
        </w:rPr>
      </w:pPr>
      <w:ins w:id="5198" w:author="Russ Ott" w:date="2022-05-16T11:54:00Z">
        <w:r>
          <w:t xml:space="preserve">            &lt;id root="4eab0e52-dd7d-4285-99eb-72d32ddb195c" /&gt;</w:t>
        </w:r>
      </w:ins>
    </w:p>
    <w:p w14:paraId="23725F96" w14:textId="77777777" w:rsidR="00440477" w:rsidRDefault="00440477" w:rsidP="00440477">
      <w:pPr>
        <w:pStyle w:val="Example"/>
        <w:ind w:left="130" w:right="115"/>
        <w:rPr>
          <w:ins w:id="5199" w:author="Russ Ott" w:date="2022-05-16T11:54:00Z"/>
        </w:rPr>
      </w:pPr>
      <w:ins w:id="5200" w:author="Russ Ott" w:date="2022-05-16T11:54:00Z">
        <w:r>
          <w:t xml:space="preserve">      ...</w:t>
        </w:r>
      </w:ins>
    </w:p>
    <w:p w14:paraId="75C9B90F" w14:textId="77777777" w:rsidR="00440477" w:rsidRDefault="00440477" w:rsidP="00440477">
      <w:pPr>
        <w:pStyle w:val="Example"/>
        <w:ind w:left="130" w:right="115"/>
        <w:rPr>
          <w:ins w:id="5201" w:author="Russ Ott" w:date="2022-05-16T11:54:00Z"/>
        </w:rPr>
      </w:pPr>
      <w:ins w:id="5202" w:author="Russ Ott" w:date="2022-05-16T11:54:00Z">
        <w:r>
          <w:t xml:space="preserve">    </w:t>
        </w:r>
      </w:ins>
    </w:p>
    <w:p w14:paraId="56CD5DCC" w14:textId="77777777" w:rsidR="00440477" w:rsidRDefault="00440477" w:rsidP="00440477">
      <w:pPr>
        <w:pStyle w:val="Example"/>
        <w:ind w:left="130" w:right="115"/>
        <w:rPr>
          <w:ins w:id="5203" w:author="Russ Ott" w:date="2022-05-16T11:54:00Z"/>
        </w:rPr>
      </w:pPr>
      <w:ins w:id="5204" w:author="Russ Ott" w:date="2022-05-16T11:54:00Z">
        <w:r>
          <w:t xml:space="preserve">        &lt;/act&gt;</w:t>
        </w:r>
      </w:ins>
    </w:p>
    <w:p w14:paraId="1F9443F0" w14:textId="77777777" w:rsidR="00440477" w:rsidRDefault="00440477" w:rsidP="00440477">
      <w:pPr>
        <w:pStyle w:val="Example"/>
        <w:ind w:left="130" w:right="115"/>
        <w:rPr>
          <w:ins w:id="5205" w:author="Russ Ott" w:date="2022-05-16T11:54:00Z"/>
        </w:rPr>
      </w:pPr>
      <w:ins w:id="5206" w:author="Russ Ott" w:date="2022-05-16T11:54:00Z">
        <w:r>
          <w:t xml:space="preserve">    &lt;/</w:t>
        </w:r>
        <w:proofErr w:type="spellStart"/>
        <w:r>
          <w:t>entryRelationship</w:t>
        </w:r>
        <w:proofErr w:type="spellEnd"/>
        <w:r>
          <w:t>&gt;</w:t>
        </w:r>
      </w:ins>
    </w:p>
    <w:p w14:paraId="15FF0616" w14:textId="77777777" w:rsidR="00440477" w:rsidRDefault="00440477" w:rsidP="00440477">
      <w:pPr>
        <w:pStyle w:val="Example"/>
        <w:ind w:left="130" w:right="115"/>
        <w:rPr>
          <w:ins w:id="5207" w:author="Russ Ott" w:date="2022-05-16T11:54:00Z"/>
        </w:rPr>
      </w:pPr>
      <w:ins w:id="5208" w:author="Russ Ott" w:date="2022-05-16T11:54:00Z">
        <w:r>
          <w:t xml:space="preserve">    </w:t>
        </w:r>
        <w:proofErr w:type="gramStart"/>
        <w:r>
          <w:t>&lt;!--</w:t>
        </w:r>
        <w:proofErr w:type="gramEnd"/>
        <w:r>
          <w:t xml:space="preserve"> Priority Preference --&gt;</w:t>
        </w:r>
      </w:ins>
    </w:p>
    <w:p w14:paraId="739940CC" w14:textId="77777777" w:rsidR="00440477" w:rsidRDefault="00440477" w:rsidP="00440477">
      <w:pPr>
        <w:pStyle w:val="Example"/>
        <w:ind w:left="130" w:right="115"/>
        <w:rPr>
          <w:ins w:id="5209" w:author="Russ Ott" w:date="2022-05-16T11:54:00Z"/>
        </w:rPr>
      </w:pPr>
      <w:ins w:id="5210" w:author="Russ Ott" w:date="2022-05-16T11:54:00Z">
        <w:r>
          <w:t xml:space="preserve">    &lt;</w:t>
        </w:r>
        <w:proofErr w:type="spellStart"/>
        <w:r>
          <w:t>entryRelationship</w:t>
        </w:r>
        <w:proofErr w:type="spellEnd"/>
        <w:r>
          <w:t xml:space="preserve"> </w:t>
        </w:r>
        <w:proofErr w:type="spellStart"/>
        <w:r>
          <w:t>typeCode</w:t>
        </w:r>
        <w:proofErr w:type="spellEnd"/>
        <w:r>
          <w:t>="RSON"&gt;</w:t>
        </w:r>
      </w:ins>
    </w:p>
    <w:p w14:paraId="5957C4E6" w14:textId="77777777" w:rsidR="00440477" w:rsidRDefault="00440477" w:rsidP="00440477">
      <w:pPr>
        <w:pStyle w:val="Example"/>
        <w:ind w:left="130" w:right="115"/>
        <w:rPr>
          <w:ins w:id="5211" w:author="Russ Ott" w:date="2022-05-16T11:54:00Z"/>
        </w:rPr>
      </w:pPr>
      <w:ins w:id="5212" w:author="Russ Ott" w:date="2022-05-16T11:54:00Z">
        <w:r>
          <w:t xml:space="preserve">        </w:t>
        </w:r>
        <w:proofErr w:type="gramStart"/>
        <w:r>
          <w:t>&lt;!--</w:t>
        </w:r>
        <w:proofErr w:type="gramEnd"/>
        <w:r>
          <w:t xml:space="preserve"> Priority Preference - this is the preference that the patient </w:t>
        </w:r>
      </w:ins>
    </w:p>
    <w:p w14:paraId="17298FE3" w14:textId="77777777" w:rsidR="00440477" w:rsidRDefault="00440477" w:rsidP="00440477">
      <w:pPr>
        <w:pStyle w:val="Example"/>
        <w:ind w:left="130" w:right="115"/>
        <w:rPr>
          <w:ins w:id="5213" w:author="Russ Ott" w:date="2022-05-16T11:54:00Z"/>
        </w:rPr>
      </w:pPr>
      <w:ins w:id="5214" w:author="Russ Ott" w:date="2022-05-16T11:54:00Z">
        <w:r>
          <w:t xml:space="preserve">      (</w:t>
        </w:r>
        <w:proofErr w:type="gramStart"/>
        <w:r>
          <w:t>specified</w:t>
        </w:r>
        <w:proofErr w:type="gramEnd"/>
        <w:r>
          <w:t xml:space="preserve"> by the Author Participation template)</w:t>
        </w:r>
      </w:ins>
    </w:p>
    <w:p w14:paraId="3081B342" w14:textId="77777777" w:rsidR="00440477" w:rsidRDefault="00440477" w:rsidP="00440477">
      <w:pPr>
        <w:pStyle w:val="Example"/>
        <w:ind w:left="130" w:right="115"/>
        <w:rPr>
          <w:ins w:id="5215" w:author="Russ Ott" w:date="2022-05-16T11:54:00Z"/>
        </w:rPr>
      </w:pPr>
      <w:ins w:id="5216" w:author="Russ Ott" w:date="2022-05-16T11:54:00Z">
        <w:r>
          <w:t xml:space="preserve">                  places on the Goal --&gt;</w:t>
        </w:r>
      </w:ins>
    </w:p>
    <w:p w14:paraId="7AC6C2DD" w14:textId="77777777" w:rsidR="00440477" w:rsidRDefault="00440477" w:rsidP="00440477">
      <w:pPr>
        <w:pStyle w:val="Example"/>
        <w:ind w:left="130" w:right="115"/>
        <w:rPr>
          <w:ins w:id="5217" w:author="Russ Ott" w:date="2022-05-16T11:54:00Z"/>
        </w:rPr>
      </w:pPr>
      <w:ins w:id="5218"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362E9AF6" w14:textId="77777777" w:rsidR="00440477" w:rsidRDefault="00440477" w:rsidP="00440477">
      <w:pPr>
        <w:pStyle w:val="Example"/>
        <w:ind w:left="130" w:right="115"/>
        <w:rPr>
          <w:ins w:id="5219" w:author="Russ Ott" w:date="2022-05-16T11:54:00Z"/>
        </w:rPr>
      </w:pPr>
      <w:ins w:id="5220" w:author="Russ Ott" w:date="2022-05-16T11:54:00Z">
        <w:r>
          <w:t xml:space="preserve">            &lt;</w:t>
        </w:r>
        <w:proofErr w:type="spellStart"/>
        <w:r>
          <w:t>templateId</w:t>
        </w:r>
        <w:proofErr w:type="spellEnd"/>
        <w:r>
          <w:t xml:space="preserve"> root="2.16.840.1.113883.10.20.22.4.143" /&gt;</w:t>
        </w:r>
      </w:ins>
    </w:p>
    <w:p w14:paraId="34FBA0D1" w14:textId="77777777" w:rsidR="00440477" w:rsidRDefault="00440477" w:rsidP="00440477">
      <w:pPr>
        <w:pStyle w:val="Example"/>
        <w:ind w:left="130" w:right="115"/>
        <w:rPr>
          <w:ins w:id="5221" w:author="Russ Ott" w:date="2022-05-16T11:54:00Z"/>
        </w:rPr>
      </w:pPr>
      <w:ins w:id="5222" w:author="Russ Ott" w:date="2022-05-16T11:54:00Z">
        <w:r>
          <w:t xml:space="preserve">      ...</w:t>
        </w:r>
      </w:ins>
    </w:p>
    <w:p w14:paraId="34553669" w14:textId="77777777" w:rsidR="00440477" w:rsidRDefault="00440477" w:rsidP="00440477">
      <w:pPr>
        <w:pStyle w:val="Example"/>
        <w:ind w:left="130" w:right="115"/>
        <w:rPr>
          <w:ins w:id="5223" w:author="Russ Ott" w:date="2022-05-16T11:54:00Z"/>
        </w:rPr>
      </w:pPr>
      <w:ins w:id="5224" w:author="Russ Ott" w:date="2022-05-16T11:54:00Z">
        <w:r>
          <w:t xml:space="preserve">    </w:t>
        </w:r>
      </w:ins>
    </w:p>
    <w:p w14:paraId="441534BC" w14:textId="77777777" w:rsidR="00440477" w:rsidRDefault="00440477" w:rsidP="00440477">
      <w:pPr>
        <w:pStyle w:val="Example"/>
        <w:ind w:left="130" w:right="115"/>
        <w:rPr>
          <w:ins w:id="5225" w:author="Russ Ott" w:date="2022-05-16T11:54:00Z"/>
        </w:rPr>
      </w:pPr>
      <w:ins w:id="5226" w:author="Russ Ott" w:date="2022-05-16T11:54:00Z">
        <w:r>
          <w:t xml:space="preserve">        &lt;/observation&gt;</w:t>
        </w:r>
      </w:ins>
    </w:p>
    <w:p w14:paraId="7C94DAEC" w14:textId="77777777" w:rsidR="00440477" w:rsidRDefault="00440477" w:rsidP="00440477">
      <w:pPr>
        <w:pStyle w:val="Example"/>
        <w:ind w:left="130" w:right="115"/>
        <w:rPr>
          <w:ins w:id="5227" w:author="Russ Ott" w:date="2022-05-16T11:54:00Z"/>
        </w:rPr>
      </w:pPr>
      <w:ins w:id="5228" w:author="Russ Ott" w:date="2022-05-16T11:54:00Z">
        <w:r>
          <w:t xml:space="preserve">    &lt;/</w:t>
        </w:r>
        <w:proofErr w:type="spellStart"/>
        <w:r>
          <w:t>entryRelationship</w:t>
        </w:r>
        <w:proofErr w:type="spellEnd"/>
        <w:r>
          <w:t>&gt;</w:t>
        </w:r>
      </w:ins>
    </w:p>
    <w:p w14:paraId="759F8CA3" w14:textId="77777777" w:rsidR="00440477" w:rsidRDefault="00440477" w:rsidP="00440477">
      <w:pPr>
        <w:pStyle w:val="Example"/>
        <w:ind w:left="130" w:right="115"/>
        <w:rPr>
          <w:ins w:id="5229" w:author="Russ Ott" w:date="2022-05-16T11:54:00Z"/>
        </w:rPr>
      </w:pPr>
      <w:ins w:id="5230" w:author="Russ Ott" w:date="2022-05-16T11:54:00Z">
        <w:r>
          <w:t xml:space="preserve">    </w:t>
        </w:r>
        <w:proofErr w:type="gramStart"/>
        <w:r>
          <w:t>&lt;!--</w:t>
        </w:r>
        <w:proofErr w:type="gramEnd"/>
        <w:r>
          <w:t xml:space="preserve">  Priority Preference - this is the preference that the provider </w:t>
        </w:r>
      </w:ins>
    </w:p>
    <w:p w14:paraId="04E341A1" w14:textId="77777777" w:rsidR="00440477" w:rsidRDefault="00440477" w:rsidP="00440477">
      <w:pPr>
        <w:pStyle w:val="Example"/>
        <w:ind w:left="130" w:right="115"/>
        <w:rPr>
          <w:ins w:id="5231" w:author="Russ Ott" w:date="2022-05-16T11:54:00Z"/>
        </w:rPr>
      </w:pPr>
      <w:ins w:id="5232" w:author="Russ Ott" w:date="2022-05-16T11:54:00Z">
        <w:r>
          <w:lastRenderedPageBreak/>
          <w:t xml:space="preserve">    (</w:t>
        </w:r>
        <w:proofErr w:type="gramStart"/>
        <w:r>
          <w:t>specified</w:t>
        </w:r>
        <w:proofErr w:type="gramEnd"/>
        <w:r>
          <w:t xml:space="preserve"> by the Author Participation template)</w:t>
        </w:r>
      </w:ins>
    </w:p>
    <w:p w14:paraId="1D596D12" w14:textId="77777777" w:rsidR="00440477" w:rsidRDefault="00440477" w:rsidP="00440477">
      <w:pPr>
        <w:pStyle w:val="Example"/>
        <w:ind w:left="130" w:right="115"/>
        <w:rPr>
          <w:ins w:id="5233" w:author="Russ Ott" w:date="2022-05-16T11:54:00Z"/>
        </w:rPr>
      </w:pPr>
      <w:ins w:id="5234" w:author="Russ Ott" w:date="2022-05-16T11:54:00Z">
        <w:r>
          <w:t xml:space="preserve">     places on the Goal --&gt;</w:t>
        </w:r>
      </w:ins>
    </w:p>
    <w:p w14:paraId="0ABA0C21" w14:textId="77777777" w:rsidR="00440477" w:rsidRDefault="00440477" w:rsidP="00440477">
      <w:pPr>
        <w:pStyle w:val="Example"/>
        <w:ind w:left="130" w:right="115"/>
        <w:rPr>
          <w:ins w:id="5235" w:author="Russ Ott" w:date="2022-05-16T11:54:00Z"/>
        </w:rPr>
      </w:pPr>
      <w:ins w:id="5236" w:author="Russ Ott" w:date="2022-05-16T11:54:00Z">
        <w:r>
          <w:t xml:space="preserve">    &lt;</w:t>
        </w:r>
        <w:proofErr w:type="spellStart"/>
        <w:r>
          <w:t>entryRelationship</w:t>
        </w:r>
        <w:proofErr w:type="spellEnd"/>
        <w:r>
          <w:t xml:space="preserve"> </w:t>
        </w:r>
        <w:proofErr w:type="spellStart"/>
        <w:r>
          <w:t>typeCode</w:t>
        </w:r>
        <w:proofErr w:type="spellEnd"/>
        <w:r>
          <w:t>="RSON"&gt;</w:t>
        </w:r>
      </w:ins>
    </w:p>
    <w:p w14:paraId="1E70177F" w14:textId="77777777" w:rsidR="00440477" w:rsidRDefault="00440477" w:rsidP="00440477">
      <w:pPr>
        <w:pStyle w:val="Example"/>
        <w:ind w:left="130" w:right="115"/>
        <w:rPr>
          <w:ins w:id="5237" w:author="Russ Ott" w:date="2022-05-16T11:54:00Z"/>
        </w:rPr>
      </w:pPr>
      <w:ins w:id="5238" w:author="Russ Ott" w:date="2022-05-16T11:54:00Z">
        <w:r>
          <w:t xml:space="preserve">        </w:t>
        </w:r>
        <w:proofErr w:type="gramStart"/>
        <w:r>
          <w:t>&lt;!--</w:t>
        </w:r>
        <w:proofErr w:type="gramEnd"/>
        <w:r>
          <w:t xml:space="preserve">  Priority Preference --&gt;</w:t>
        </w:r>
      </w:ins>
    </w:p>
    <w:p w14:paraId="4D421DE1" w14:textId="77777777" w:rsidR="00440477" w:rsidRDefault="00440477" w:rsidP="00440477">
      <w:pPr>
        <w:pStyle w:val="Example"/>
        <w:ind w:left="130" w:right="115"/>
        <w:rPr>
          <w:ins w:id="5239" w:author="Russ Ott" w:date="2022-05-16T11:54:00Z"/>
        </w:rPr>
      </w:pPr>
      <w:ins w:id="5240"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7C812A29" w14:textId="77777777" w:rsidR="00440477" w:rsidRDefault="00440477" w:rsidP="00440477">
      <w:pPr>
        <w:pStyle w:val="Example"/>
        <w:ind w:left="130" w:right="115"/>
        <w:rPr>
          <w:ins w:id="5241" w:author="Russ Ott" w:date="2022-05-16T11:54:00Z"/>
        </w:rPr>
      </w:pPr>
      <w:ins w:id="5242" w:author="Russ Ott" w:date="2022-05-16T11:54:00Z">
        <w:r>
          <w:t xml:space="preserve">            &lt;</w:t>
        </w:r>
        <w:proofErr w:type="spellStart"/>
        <w:r>
          <w:t>templateId</w:t>
        </w:r>
        <w:proofErr w:type="spellEnd"/>
        <w:r>
          <w:t xml:space="preserve"> root="2.16.840.1.113883.10.20.22.4.143" /&gt;</w:t>
        </w:r>
      </w:ins>
    </w:p>
    <w:p w14:paraId="023B568B" w14:textId="77777777" w:rsidR="00440477" w:rsidRDefault="00440477" w:rsidP="00440477">
      <w:pPr>
        <w:pStyle w:val="Example"/>
        <w:ind w:left="130" w:right="115"/>
        <w:rPr>
          <w:ins w:id="5243" w:author="Russ Ott" w:date="2022-05-16T11:54:00Z"/>
        </w:rPr>
      </w:pPr>
      <w:ins w:id="5244" w:author="Russ Ott" w:date="2022-05-16T11:54:00Z">
        <w:r>
          <w:t xml:space="preserve">      ...</w:t>
        </w:r>
      </w:ins>
    </w:p>
    <w:p w14:paraId="3973B87C" w14:textId="77777777" w:rsidR="00440477" w:rsidRDefault="00440477" w:rsidP="00440477">
      <w:pPr>
        <w:pStyle w:val="Example"/>
        <w:ind w:left="130" w:right="115"/>
        <w:rPr>
          <w:ins w:id="5245" w:author="Russ Ott" w:date="2022-05-16T11:54:00Z"/>
        </w:rPr>
      </w:pPr>
      <w:ins w:id="5246" w:author="Russ Ott" w:date="2022-05-16T11:54:00Z">
        <w:r>
          <w:t xml:space="preserve">    </w:t>
        </w:r>
      </w:ins>
    </w:p>
    <w:p w14:paraId="27794A69" w14:textId="77777777" w:rsidR="00440477" w:rsidRDefault="00440477" w:rsidP="00440477">
      <w:pPr>
        <w:pStyle w:val="Example"/>
        <w:ind w:left="130" w:right="115"/>
        <w:rPr>
          <w:ins w:id="5247" w:author="Russ Ott" w:date="2022-05-16T11:54:00Z"/>
        </w:rPr>
      </w:pPr>
      <w:ins w:id="5248" w:author="Russ Ott" w:date="2022-05-16T11:54:00Z">
        <w:r>
          <w:t xml:space="preserve">        &lt;/observation&gt;</w:t>
        </w:r>
      </w:ins>
    </w:p>
    <w:p w14:paraId="7328750F" w14:textId="77777777" w:rsidR="00440477" w:rsidRDefault="00440477" w:rsidP="00440477">
      <w:pPr>
        <w:pStyle w:val="Example"/>
        <w:ind w:left="130" w:right="115"/>
        <w:rPr>
          <w:ins w:id="5249" w:author="Russ Ott" w:date="2022-05-16T11:54:00Z"/>
        </w:rPr>
      </w:pPr>
      <w:ins w:id="5250" w:author="Russ Ott" w:date="2022-05-16T11:54:00Z">
        <w:r>
          <w:t xml:space="preserve">    &lt;/</w:t>
        </w:r>
        <w:proofErr w:type="spellStart"/>
        <w:r>
          <w:t>entryRelationship</w:t>
        </w:r>
        <w:proofErr w:type="spellEnd"/>
        <w:r>
          <w:t>&gt;</w:t>
        </w:r>
      </w:ins>
    </w:p>
    <w:p w14:paraId="721FB542" w14:textId="77777777" w:rsidR="00440477" w:rsidRDefault="00440477" w:rsidP="00440477">
      <w:pPr>
        <w:pStyle w:val="Example"/>
        <w:ind w:left="130" w:right="115"/>
        <w:rPr>
          <w:ins w:id="5251" w:author="Russ Ott" w:date="2022-05-16T11:54:00Z"/>
        </w:rPr>
      </w:pPr>
      <w:ins w:id="5252" w:author="Russ Ott" w:date="2022-05-16T11:54:00Z">
        <w:r>
          <w:t>&lt;/observation&gt;</w:t>
        </w:r>
      </w:ins>
    </w:p>
    <w:p w14:paraId="4579AC13" w14:textId="77777777" w:rsidR="00440477" w:rsidRDefault="00440477" w:rsidP="00440477">
      <w:pPr>
        <w:pStyle w:val="BodyText"/>
        <w:rPr>
          <w:ins w:id="5253" w:author="Russ Ott" w:date="2022-05-16T11:54:00Z"/>
        </w:rPr>
      </w:pPr>
    </w:p>
    <w:p w14:paraId="67CB1B8F" w14:textId="3B7EF24F" w:rsidR="00440477" w:rsidRDefault="00440477" w:rsidP="00440477">
      <w:pPr>
        <w:pStyle w:val="Caption"/>
        <w:ind w:left="130" w:right="115"/>
        <w:rPr>
          <w:ins w:id="5254" w:author="Russ Ott" w:date="2022-05-16T11:54:00Z"/>
        </w:rPr>
      </w:pPr>
      <w:bookmarkStart w:id="5255" w:name="_Toc103325921"/>
      <w:ins w:id="5256" w:author="Russ Ott" w:date="2022-05-16T11:54:00Z">
        <w:r>
          <w:t xml:space="preserve">Figure </w:t>
        </w:r>
        <w:r>
          <w:fldChar w:fldCharType="begin"/>
        </w:r>
        <w:r>
          <w:instrText>SEQ Figure \* ARABIC</w:instrText>
        </w:r>
        <w:r>
          <w:fldChar w:fldCharType="separate"/>
        </w:r>
        <w:r w:rsidR="00F1669B">
          <w:t>15</w:t>
        </w:r>
        <w:r>
          <w:fldChar w:fldCharType="end"/>
        </w:r>
        <w:r>
          <w:t>: Social Determinant of Health Goal Example</w:t>
        </w:r>
        <w:bookmarkEnd w:id="5255"/>
      </w:ins>
    </w:p>
    <w:p w14:paraId="75ED21CD" w14:textId="77777777" w:rsidR="00440477" w:rsidRDefault="00440477" w:rsidP="00440477">
      <w:pPr>
        <w:pStyle w:val="Example"/>
        <w:ind w:left="130" w:right="115"/>
        <w:rPr>
          <w:ins w:id="5257" w:author="Russ Ott" w:date="2022-05-16T11:54:00Z"/>
        </w:rPr>
      </w:pPr>
      <w:ins w:id="5258" w:author="Russ Ott" w:date="2022-05-16T11:54:00Z">
        <w:r>
          <w:t xml:space="preserve">    </w:t>
        </w:r>
      </w:ins>
    </w:p>
    <w:p w14:paraId="2536A20C" w14:textId="77777777" w:rsidR="00440477" w:rsidRDefault="00440477" w:rsidP="00440477">
      <w:pPr>
        <w:pStyle w:val="Example"/>
        <w:ind w:left="130" w:right="115"/>
        <w:rPr>
          <w:ins w:id="5259" w:author="Russ Ott" w:date="2022-05-16T11:54:00Z"/>
        </w:rPr>
      </w:pPr>
      <w:ins w:id="5260" w:author="Russ Ott" w:date="2022-05-16T11:54:00Z">
        <w:r>
          <w:t>&lt;entry&gt;</w:t>
        </w:r>
      </w:ins>
    </w:p>
    <w:p w14:paraId="3BF3617A" w14:textId="77777777" w:rsidR="00440477" w:rsidRDefault="00440477" w:rsidP="00440477">
      <w:pPr>
        <w:pStyle w:val="Example"/>
        <w:ind w:left="130" w:right="115"/>
        <w:rPr>
          <w:ins w:id="5261" w:author="Russ Ott" w:date="2022-05-16T11:54:00Z"/>
        </w:rPr>
      </w:pPr>
      <w:ins w:id="5262" w:author="Russ Ott" w:date="2022-05-16T11:54:00Z">
        <w:r>
          <w:t xml:space="preserve">    &lt;observation </w:t>
        </w:r>
        <w:proofErr w:type="spellStart"/>
        <w:r>
          <w:t>classCode</w:t>
        </w:r>
        <w:proofErr w:type="spellEnd"/>
        <w:r>
          <w:t xml:space="preserve">="OBS" </w:t>
        </w:r>
        <w:proofErr w:type="spellStart"/>
        <w:r>
          <w:t>moodCode</w:t>
        </w:r>
        <w:proofErr w:type="spellEnd"/>
        <w:r>
          <w:t>="GOL"&gt;</w:t>
        </w:r>
      </w:ins>
    </w:p>
    <w:p w14:paraId="02EF6B3A" w14:textId="77777777" w:rsidR="00440477" w:rsidRDefault="00440477" w:rsidP="00440477">
      <w:pPr>
        <w:pStyle w:val="Example"/>
        <w:ind w:left="130" w:right="115"/>
        <w:rPr>
          <w:ins w:id="5263" w:author="Russ Ott" w:date="2022-05-16T11:54:00Z"/>
        </w:rPr>
      </w:pPr>
      <w:ins w:id="5264" w:author="Russ Ott" w:date="2022-05-16T11:54:00Z">
        <w:r>
          <w:t xml:space="preserve">        &lt;</w:t>
        </w:r>
        <w:proofErr w:type="spellStart"/>
        <w:r>
          <w:t>templateId</w:t>
        </w:r>
        <w:proofErr w:type="spellEnd"/>
        <w:r>
          <w:t xml:space="preserve"> root="2.16.840.1.113883.10.20.22.4.121" /&gt;</w:t>
        </w:r>
      </w:ins>
    </w:p>
    <w:p w14:paraId="35F144BF" w14:textId="77777777" w:rsidR="00440477" w:rsidRDefault="00440477" w:rsidP="00440477">
      <w:pPr>
        <w:pStyle w:val="Example"/>
        <w:ind w:left="130" w:right="115"/>
        <w:rPr>
          <w:ins w:id="5265" w:author="Russ Ott" w:date="2022-05-16T11:54:00Z"/>
        </w:rPr>
      </w:pPr>
      <w:ins w:id="5266" w:author="Russ Ott" w:date="2022-05-16T11:54:00Z">
        <w:r>
          <w:t xml:space="preserve">        &lt;</w:t>
        </w:r>
        <w:proofErr w:type="spellStart"/>
        <w:r>
          <w:t>templateId</w:t>
        </w:r>
        <w:proofErr w:type="spellEnd"/>
        <w:r>
          <w:t xml:space="preserve"> root="2.16.840.1.113883.10.20.22.4.121" extension="2022-06-01"/&gt;</w:t>
        </w:r>
      </w:ins>
    </w:p>
    <w:p w14:paraId="03E72178" w14:textId="77777777" w:rsidR="00440477" w:rsidRDefault="00440477" w:rsidP="00440477">
      <w:pPr>
        <w:pStyle w:val="Example"/>
        <w:ind w:left="130" w:right="115"/>
        <w:rPr>
          <w:ins w:id="5267" w:author="Russ Ott" w:date="2022-05-16T11:54:00Z"/>
        </w:rPr>
      </w:pPr>
      <w:ins w:id="5268" w:author="Russ Ott" w:date="2022-05-16T11:54:00Z">
        <w:r>
          <w:t xml:space="preserve">        &lt;id extension="3241" </w:t>
        </w:r>
      </w:ins>
    </w:p>
    <w:p w14:paraId="54FBA70C" w14:textId="77777777" w:rsidR="00440477" w:rsidRDefault="00440477" w:rsidP="00440477">
      <w:pPr>
        <w:pStyle w:val="Example"/>
        <w:ind w:left="130" w:right="115"/>
        <w:rPr>
          <w:ins w:id="5269" w:author="Russ Ott" w:date="2022-05-16T11:54:00Z"/>
        </w:rPr>
      </w:pPr>
      <w:ins w:id="5270" w:author="Russ Ott" w:date="2022-05-16T11:54:00Z">
        <w:r>
          <w:t xml:space="preserve">                                root="1.2.840.114350.1.13.6289.1.7.2.737179"/&gt;</w:t>
        </w:r>
      </w:ins>
    </w:p>
    <w:p w14:paraId="554468E0" w14:textId="77777777" w:rsidR="00440477" w:rsidRDefault="00440477" w:rsidP="00440477">
      <w:pPr>
        <w:pStyle w:val="Example"/>
        <w:ind w:left="130" w:right="115"/>
        <w:rPr>
          <w:ins w:id="5271" w:author="Russ Ott" w:date="2022-05-16T11:54:00Z"/>
        </w:rPr>
      </w:pPr>
      <w:ins w:id="5272" w:author="Russ Ott" w:date="2022-05-16T11:54:00Z">
        <w:r>
          <w:t xml:space="preserve">        &lt;code code="8689-2" displayName="History of Social function" </w:t>
        </w:r>
      </w:ins>
    </w:p>
    <w:p w14:paraId="3C783A55" w14:textId="77777777" w:rsidR="00440477" w:rsidRDefault="00440477" w:rsidP="00440477">
      <w:pPr>
        <w:pStyle w:val="Example"/>
        <w:ind w:left="130" w:right="115"/>
        <w:rPr>
          <w:ins w:id="5273" w:author="Russ Ott" w:date="2022-05-16T11:54:00Z"/>
        </w:rPr>
      </w:pPr>
      <w:ins w:id="5274" w:author="Russ Ott" w:date="2022-05-16T11:54:00Z">
        <w:r>
          <w:t xml:space="preserve">                             </w:t>
        </w:r>
        <w:proofErr w:type="spellStart"/>
        <w:r>
          <w:t>codeSystem</w:t>
        </w:r>
        <w:proofErr w:type="spellEnd"/>
        <w:r>
          <w:t xml:space="preserve">="2.16.840.1.113883.5.61" </w:t>
        </w:r>
      </w:ins>
    </w:p>
    <w:p w14:paraId="6B62AA5D" w14:textId="77777777" w:rsidR="00440477" w:rsidRDefault="00440477" w:rsidP="00440477">
      <w:pPr>
        <w:pStyle w:val="Example"/>
        <w:ind w:left="130" w:right="115"/>
        <w:rPr>
          <w:ins w:id="5275" w:author="Russ Ott" w:date="2022-05-16T11:54:00Z"/>
        </w:rPr>
      </w:pPr>
      <w:ins w:id="5276" w:author="Russ Ott" w:date="2022-05-16T11:54:00Z">
        <w:r>
          <w:t xml:space="preserve">                          </w:t>
        </w:r>
        <w:proofErr w:type="spellStart"/>
        <w:r>
          <w:t>codeSystemName</w:t>
        </w:r>
        <w:proofErr w:type="spellEnd"/>
        <w:r>
          <w:t>="LOINC"&gt;</w:t>
        </w:r>
      </w:ins>
    </w:p>
    <w:p w14:paraId="432EA9AC" w14:textId="77777777" w:rsidR="00440477" w:rsidRDefault="00440477" w:rsidP="00440477">
      <w:pPr>
        <w:pStyle w:val="Example"/>
        <w:ind w:left="130" w:right="115"/>
        <w:rPr>
          <w:ins w:id="5277" w:author="Russ Ott" w:date="2022-05-16T11:54:00Z"/>
        </w:rPr>
      </w:pPr>
      <w:ins w:id="5278" w:author="Russ Ott" w:date="2022-05-16T11:54:00Z">
        <w:r>
          <w:t xml:space="preserve">            &lt;</w:t>
        </w:r>
        <w:proofErr w:type="spellStart"/>
        <w:r>
          <w:t>originalText</w:t>
        </w:r>
        <w:proofErr w:type="spellEnd"/>
        <w:r>
          <w:t>&gt;</w:t>
        </w:r>
      </w:ins>
    </w:p>
    <w:p w14:paraId="702FF6EF" w14:textId="77777777" w:rsidR="00440477" w:rsidRDefault="00440477" w:rsidP="00440477">
      <w:pPr>
        <w:pStyle w:val="Example"/>
        <w:ind w:left="130" w:right="115"/>
        <w:rPr>
          <w:ins w:id="5279" w:author="Russ Ott" w:date="2022-05-16T11:54:00Z"/>
        </w:rPr>
      </w:pPr>
      <w:ins w:id="5280" w:author="Russ Ott" w:date="2022-05-16T11:54:00Z">
        <w:r>
          <w:t xml:space="preserve">                &lt;reference value="#goal1"/&gt;</w:t>
        </w:r>
      </w:ins>
    </w:p>
    <w:p w14:paraId="7B212BA7" w14:textId="77777777" w:rsidR="00440477" w:rsidRDefault="00440477" w:rsidP="00440477">
      <w:pPr>
        <w:pStyle w:val="Example"/>
        <w:ind w:left="130" w:right="115"/>
        <w:rPr>
          <w:ins w:id="5281" w:author="Russ Ott" w:date="2022-05-16T11:54:00Z"/>
        </w:rPr>
      </w:pPr>
      <w:ins w:id="5282" w:author="Russ Ott" w:date="2022-05-16T11:54:00Z">
        <w:r>
          <w:t xml:space="preserve">            &lt;/</w:t>
        </w:r>
        <w:proofErr w:type="spellStart"/>
        <w:r>
          <w:t>originalText</w:t>
        </w:r>
        <w:proofErr w:type="spellEnd"/>
        <w:r>
          <w:t>&gt;</w:t>
        </w:r>
      </w:ins>
    </w:p>
    <w:p w14:paraId="4294972F" w14:textId="77777777" w:rsidR="00440477" w:rsidRDefault="00440477" w:rsidP="00440477">
      <w:pPr>
        <w:pStyle w:val="Example"/>
        <w:ind w:left="130" w:right="115"/>
        <w:rPr>
          <w:ins w:id="5283" w:author="Russ Ott" w:date="2022-05-16T11:54:00Z"/>
        </w:rPr>
      </w:pPr>
      <w:ins w:id="5284" w:author="Russ Ott" w:date="2022-05-16T11:54:00Z">
        <w:r>
          <w:t xml:space="preserve">        &lt;/code&gt;</w:t>
        </w:r>
      </w:ins>
    </w:p>
    <w:p w14:paraId="5978C71B" w14:textId="77777777" w:rsidR="00440477" w:rsidRDefault="00440477" w:rsidP="00440477">
      <w:pPr>
        <w:pStyle w:val="Example"/>
        <w:ind w:left="130" w:right="115"/>
        <w:rPr>
          <w:ins w:id="5285" w:author="Russ Ott" w:date="2022-05-16T11:54:00Z"/>
        </w:rPr>
      </w:pPr>
      <w:ins w:id="5286" w:author="Russ Ott" w:date="2022-05-16T11:54:00Z">
        <w:r>
          <w:t xml:space="preserve">        &lt;</w:t>
        </w:r>
        <w:proofErr w:type="spellStart"/>
        <w:r>
          <w:t>statusCode</w:t>
        </w:r>
        <w:proofErr w:type="spellEnd"/>
        <w:r>
          <w:t xml:space="preserve"> code="active"/&gt;</w:t>
        </w:r>
      </w:ins>
    </w:p>
    <w:p w14:paraId="097B3945" w14:textId="77777777" w:rsidR="00440477" w:rsidRDefault="00440477" w:rsidP="00440477">
      <w:pPr>
        <w:pStyle w:val="Example"/>
        <w:ind w:left="130" w:right="115"/>
        <w:rPr>
          <w:ins w:id="5287" w:author="Russ Ott" w:date="2022-05-16T11:54:00Z"/>
        </w:rPr>
      </w:pPr>
      <w:ins w:id="5288" w:author="Russ Ott" w:date="2022-05-16T11:54:00Z">
        <w:r>
          <w:t xml:space="preserve">        &lt;</w:t>
        </w:r>
        <w:proofErr w:type="spellStart"/>
        <w:r>
          <w:t>effectiveTime</w:t>
        </w:r>
        <w:proofErr w:type="spellEnd"/>
        <w:r>
          <w:t>&gt;</w:t>
        </w:r>
      </w:ins>
    </w:p>
    <w:p w14:paraId="5750B31A" w14:textId="77777777" w:rsidR="00440477" w:rsidRDefault="00440477" w:rsidP="00440477">
      <w:pPr>
        <w:pStyle w:val="Example"/>
        <w:ind w:left="130" w:right="115"/>
        <w:rPr>
          <w:ins w:id="5289" w:author="Russ Ott" w:date="2022-05-16T11:54:00Z"/>
        </w:rPr>
      </w:pPr>
      <w:ins w:id="5290" w:author="Russ Ott" w:date="2022-05-16T11:54:00Z">
        <w:r>
          <w:t xml:space="preserve">            </w:t>
        </w:r>
        <w:proofErr w:type="gramStart"/>
        <w:r>
          <w:t>&lt;!--</w:t>
        </w:r>
        <w:proofErr w:type="gramEnd"/>
        <w:r>
          <w:t xml:space="preserve"> The </w:t>
        </w:r>
        <w:proofErr w:type="spellStart"/>
        <w:r>
          <w:t>effectiveTime</w:t>
        </w:r>
        <w:proofErr w:type="spellEnd"/>
        <w:r>
          <w:t xml:space="preserve">/low indicates the desired "Achieve by" </w:t>
        </w:r>
      </w:ins>
    </w:p>
    <w:p w14:paraId="4DF3DEA3" w14:textId="77777777" w:rsidR="00440477" w:rsidRDefault="00440477" w:rsidP="00440477">
      <w:pPr>
        <w:pStyle w:val="Example"/>
        <w:ind w:left="130" w:right="115"/>
        <w:rPr>
          <w:ins w:id="5291" w:author="Russ Ott" w:date="2022-05-16T11:54:00Z"/>
        </w:rPr>
      </w:pPr>
      <w:ins w:id="5292" w:author="Russ Ott" w:date="2022-05-16T11:54:00Z">
        <w:r>
          <w:t xml:space="preserve">                                date --&gt;</w:t>
        </w:r>
      </w:ins>
    </w:p>
    <w:p w14:paraId="1FB0E62A" w14:textId="77777777" w:rsidR="00440477" w:rsidRDefault="00440477" w:rsidP="00440477">
      <w:pPr>
        <w:pStyle w:val="Example"/>
        <w:ind w:left="130" w:right="115"/>
        <w:rPr>
          <w:ins w:id="5293" w:author="Russ Ott" w:date="2022-05-16T11:54:00Z"/>
        </w:rPr>
      </w:pPr>
      <w:ins w:id="5294" w:author="Russ Ott" w:date="2022-05-16T11:54:00Z">
        <w:r>
          <w:t xml:space="preserve">            &lt;low value="20220814"/&gt;</w:t>
        </w:r>
      </w:ins>
    </w:p>
    <w:p w14:paraId="607A8FA7" w14:textId="77777777" w:rsidR="00440477" w:rsidRDefault="00440477" w:rsidP="00440477">
      <w:pPr>
        <w:pStyle w:val="Example"/>
        <w:ind w:left="130" w:right="115"/>
        <w:rPr>
          <w:ins w:id="5295" w:author="Russ Ott" w:date="2022-05-16T11:54:00Z"/>
        </w:rPr>
      </w:pPr>
      <w:ins w:id="5296" w:author="Russ Ott" w:date="2022-05-16T11:54:00Z">
        <w:r>
          <w:t xml:space="preserve">            &lt;high </w:t>
        </w:r>
        <w:proofErr w:type="spellStart"/>
        <w:r>
          <w:t>nullFlavor</w:t>
        </w:r>
        <w:proofErr w:type="spellEnd"/>
        <w:r>
          <w:t>="NI"/&gt;</w:t>
        </w:r>
      </w:ins>
    </w:p>
    <w:p w14:paraId="58E5F4EC" w14:textId="77777777" w:rsidR="00440477" w:rsidRDefault="00440477" w:rsidP="00440477">
      <w:pPr>
        <w:pStyle w:val="Example"/>
        <w:ind w:left="130" w:right="115"/>
        <w:rPr>
          <w:ins w:id="5297" w:author="Russ Ott" w:date="2022-05-16T11:54:00Z"/>
        </w:rPr>
      </w:pPr>
      <w:ins w:id="5298" w:author="Russ Ott" w:date="2022-05-16T11:54:00Z">
        <w:r>
          <w:t xml:space="preserve">            &lt;value </w:t>
        </w:r>
        <w:proofErr w:type="spellStart"/>
        <w:proofErr w:type="gramStart"/>
        <w:r>
          <w:t>xsi:type</w:t>
        </w:r>
        <w:proofErr w:type="spellEnd"/>
        <w:proofErr w:type="gramEnd"/>
        <w:r>
          <w:t xml:space="preserve">="CD" code="1078229009"  </w:t>
        </w:r>
      </w:ins>
    </w:p>
    <w:p w14:paraId="08F1FA39" w14:textId="77777777" w:rsidR="00440477" w:rsidRDefault="00440477" w:rsidP="00440477">
      <w:pPr>
        <w:pStyle w:val="Example"/>
        <w:ind w:left="130" w:right="115"/>
        <w:rPr>
          <w:ins w:id="5299" w:author="Russ Ott" w:date="2022-05-16T11:54:00Z"/>
        </w:rPr>
      </w:pPr>
      <w:ins w:id="5300" w:author="Russ Ott" w:date="2022-05-16T11:54:00Z">
        <w:r>
          <w:t xml:space="preserve">                                displayName="Food security (finding)" </w:t>
        </w:r>
      </w:ins>
    </w:p>
    <w:p w14:paraId="4619132E" w14:textId="77777777" w:rsidR="00440477" w:rsidRDefault="00440477" w:rsidP="00440477">
      <w:pPr>
        <w:pStyle w:val="Example"/>
        <w:ind w:left="130" w:right="115"/>
        <w:rPr>
          <w:ins w:id="5301" w:author="Russ Ott" w:date="2022-05-16T11:54:00Z"/>
        </w:rPr>
      </w:pPr>
      <w:ins w:id="5302" w:author="Russ Ott" w:date="2022-05-16T11:54:00Z">
        <w:r>
          <w:t xml:space="preserve">                          </w:t>
        </w:r>
        <w:proofErr w:type="spellStart"/>
        <w:r>
          <w:t>codeSystem</w:t>
        </w:r>
        <w:proofErr w:type="spellEnd"/>
        <w:r>
          <w:t xml:space="preserve">="2.16.840.1.113883.6.96" </w:t>
        </w:r>
      </w:ins>
    </w:p>
    <w:p w14:paraId="4B01A793" w14:textId="77777777" w:rsidR="00440477" w:rsidRDefault="00440477" w:rsidP="00440477">
      <w:pPr>
        <w:pStyle w:val="Example"/>
        <w:ind w:left="130" w:right="115"/>
        <w:rPr>
          <w:ins w:id="5303" w:author="Russ Ott" w:date="2022-05-16T11:54:00Z"/>
        </w:rPr>
      </w:pPr>
      <w:ins w:id="5304" w:author="Russ Ott" w:date="2022-05-16T11:54:00Z">
        <w:r>
          <w:t xml:space="preserve">                            </w:t>
        </w:r>
        <w:proofErr w:type="spellStart"/>
        <w:r>
          <w:t>codeSystemName</w:t>
        </w:r>
        <w:proofErr w:type="spellEnd"/>
        <w:r>
          <w:t>="SNOMED CT"/&gt;</w:t>
        </w:r>
      </w:ins>
    </w:p>
    <w:p w14:paraId="19868068" w14:textId="77777777" w:rsidR="00440477" w:rsidRDefault="00440477" w:rsidP="00440477">
      <w:pPr>
        <w:pStyle w:val="Example"/>
        <w:ind w:left="130" w:right="115"/>
        <w:rPr>
          <w:ins w:id="5305" w:author="Russ Ott" w:date="2022-05-16T11:54:00Z"/>
        </w:rPr>
      </w:pPr>
      <w:ins w:id="5306" w:author="Russ Ott" w:date="2022-05-16T11:54:00Z">
        <w:r>
          <w:t xml:space="preserve">        &lt;/</w:t>
        </w:r>
        <w:proofErr w:type="spellStart"/>
        <w:r>
          <w:t>effectiveTime</w:t>
        </w:r>
        <w:proofErr w:type="spellEnd"/>
        <w:r>
          <w:t>&gt;</w:t>
        </w:r>
      </w:ins>
    </w:p>
    <w:p w14:paraId="57F8CCA1" w14:textId="77777777" w:rsidR="00440477" w:rsidRDefault="00440477" w:rsidP="00440477">
      <w:pPr>
        <w:pStyle w:val="Example"/>
        <w:ind w:left="130" w:right="115"/>
        <w:rPr>
          <w:ins w:id="5307" w:author="Russ Ott" w:date="2022-05-16T11:54:00Z"/>
        </w:rPr>
      </w:pPr>
      <w:ins w:id="5308" w:author="Russ Ott" w:date="2022-05-16T11:54:00Z">
        <w:r>
          <w:t xml:space="preserve">    &lt;/observation&gt;</w:t>
        </w:r>
      </w:ins>
    </w:p>
    <w:p w14:paraId="7ECF14D3" w14:textId="77777777" w:rsidR="00440477" w:rsidRDefault="00440477" w:rsidP="00440477">
      <w:pPr>
        <w:pStyle w:val="Example"/>
        <w:ind w:left="130" w:right="115"/>
        <w:rPr>
          <w:ins w:id="5309" w:author="Russ Ott" w:date="2022-05-16T11:54:00Z"/>
        </w:rPr>
      </w:pPr>
      <w:ins w:id="5310" w:author="Russ Ott" w:date="2022-05-16T11:54:00Z">
        <w:r>
          <w:t>&lt;/entry&gt;</w:t>
        </w:r>
      </w:ins>
    </w:p>
    <w:p w14:paraId="695EE8C6" w14:textId="77777777" w:rsidR="00440477" w:rsidRDefault="00440477" w:rsidP="00440477">
      <w:pPr>
        <w:pStyle w:val="BodyText"/>
        <w:rPr>
          <w:ins w:id="5311" w:author="Russ Ott" w:date="2022-05-16T11:54:00Z"/>
        </w:rPr>
      </w:pPr>
    </w:p>
    <w:p w14:paraId="7914D329" w14:textId="49EA8C42" w:rsidR="00440477" w:rsidRDefault="00440477" w:rsidP="00440477">
      <w:pPr>
        <w:pStyle w:val="Caption"/>
        <w:ind w:left="130" w:right="115"/>
        <w:rPr>
          <w:ins w:id="5312" w:author="Russ Ott" w:date="2022-05-16T11:54:00Z"/>
        </w:rPr>
      </w:pPr>
      <w:bookmarkStart w:id="5313" w:name="_Toc103325922"/>
      <w:ins w:id="5314" w:author="Russ Ott" w:date="2022-05-16T11:54:00Z">
        <w:r>
          <w:lastRenderedPageBreak/>
          <w:t xml:space="preserve">Figure </w:t>
        </w:r>
        <w:r>
          <w:fldChar w:fldCharType="begin"/>
        </w:r>
        <w:r>
          <w:instrText>SEQ Figure \* ARABIC</w:instrText>
        </w:r>
        <w:r>
          <w:fldChar w:fldCharType="separate"/>
        </w:r>
        <w:r w:rsidR="00F1669B">
          <w:t>16</w:t>
        </w:r>
        <w:r>
          <w:fldChar w:fldCharType="end"/>
        </w:r>
        <w:r>
          <w:t>: Social Determinant of Health Text Goal Example</w:t>
        </w:r>
        <w:bookmarkEnd w:id="5313"/>
      </w:ins>
    </w:p>
    <w:p w14:paraId="2EF5C6EE" w14:textId="77777777" w:rsidR="00440477" w:rsidRDefault="00440477" w:rsidP="00440477">
      <w:pPr>
        <w:pStyle w:val="Example"/>
        <w:ind w:left="130" w:right="115"/>
        <w:rPr>
          <w:ins w:id="5315" w:author="Russ Ott" w:date="2022-05-16T11:54:00Z"/>
        </w:rPr>
      </w:pPr>
      <w:ins w:id="5316" w:author="Russ Ott" w:date="2022-05-16T11:54:00Z">
        <w:r>
          <w:t>&lt;component&gt;</w:t>
        </w:r>
      </w:ins>
    </w:p>
    <w:p w14:paraId="25DD55D4" w14:textId="77777777" w:rsidR="00440477" w:rsidRDefault="00440477" w:rsidP="00440477">
      <w:pPr>
        <w:pStyle w:val="Example"/>
        <w:ind w:left="130" w:right="115"/>
        <w:rPr>
          <w:ins w:id="5317" w:author="Russ Ott" w:date="2022-05-16T11:54:00Z"/>
        </w:rPr>
      </w:pPr>
      <w:ins w:id="5318" w:author="Russ Ott" w:date="2022-05-16T11:54:00Z">
        <w:r>
          <w:t xml:space="preserve">    &lt;section&gt;</w:t>
        </w:r>
      </w:ins>
    </w:p>
    <w:p w14:paraId="373276CA" w14:textId="77777777" w:rsidR="00440477" w:rsidRDefault="00440477" w:rsidP="00440477">
      <w:pPr>
        <w:pStyle w:val="Example"/>
        <w:ind w:left="130" w:right="115"/>
        <w:rPr>
          <w:ins w:id="5319" w:author="Russ Ott" w:date="2022-05-16T11:54:00Z"/>
        </w:rPr>
      </w:pPr>
      <w:ins w:id="5320" w:author="Russ Ott" w:date="2022-05-16T11:54:00Z">
        <w:r>
          <w:t xml:space="preserve">        </w:t>
        </w:r>
        <w:proofErr w:type="gramStart"/>
        <w:r>
          <w:t>&lt;!--</w:t>
        </w:r>
        <w:proofErr w:type="gramEnd"/>
        <w:r>
          <w:t xml:space="preserve"> Goals Section --&gt;</w:t>
        </w:r>
      </w:ins>
    </w:p>
    <w:p w14:paraId="2603F5E1" w14:textId="77777777" w:rsidR="00440477" w:rsidRDefault="00440477" w:rsidP="00440477">
      <w:pPr>
        <w:pStyle w:val="Example"/>
        <w:ind w:left="130" w:right="115"/>
        <w:rPr>
          <w:ins w:id="5321" w:author="Russ Ott" w:date="2022-05-16T11:54:00Z"/>
        </w:rPr>
      </w:pPr>
      <w:ins w:id="5322" w:author="Russ Ott" w:date="2022-05-16T11:54:00Z">
        <w:r>
          <w:t xml:space="preserve">        &lt;</w:t>
        </w:r>
        <w:proofErr w:type="spellStart"/>
        <w:r>
          <w:t>templateId</w:t>
        </w:r>
        <w:proofErr w:type="spellEnd"/>
        <w:r>
          <w:t xml:space="preserve"> root="2.16.840.1.113883.10.20.22.2.60"/&gt;</w:t>
        </w:r>
      </w:ins>
    </w:p>
    <w:p w14:paraId="00FC920F" w14:textId="77777777" w:rsidR="00440477" w:rsidRDefault="00440477" w:rsidP="00440477">
      <w:pPr>
        <w:pStyle w:val="Example"/>
        <w:ind w:left="130" w:right="115"/>
        <w:rPr>
          <w:ins w:id="5323" w:author="Russ Ott" w:date="2022-05-16T11:54:00Z"/>
        </w:rPr>
      </w:pPr>
      <w:ins w:id="5324" w:author="Russ Ott" w:date="2022-05-16T11:54:00Z">
        <w:r>
          <w:t xml:space="preserve">        &lt;code code="61146-7" displayName="Goals" </w:t>
        </w:r>
        <w:proofErr w:type="spellStart"/>
        <w:r>
          <w:t>codeSystem</w:t>
        </w:r>
        <w:proofErr w:type="spellEnd"/>
        <w:r>
          <w:t xml:space="preserve">="2.16.840.1.113883.6.1" </w:t>
        </w:r>
        <w:proofErr w:type="spellStart"/>
        <w:r>
          <w:t>codeSystemName</w:t>
        </w:r>
        <w:proofErr w:type="spellEnd"/>
        <w:r>
          <w:t>="LOINC"/&gt;</w:t>
        </w:r>
      </w:ins>
    </w:p>
    <w:p w14:paraId="747BEA57" w14:textId="77777777" w:rsidR="00440477" w:rsidRDefault="00440477" w:rsidP="00440477">
      <w:pPr>
        <w:pStyle w:val="Example"/>
        <w:ind w:left="130" w:right="115"/>
        <w:rPr>
          <w:ins w:id="5325" w:author="Russ Ott" w:date="2022-05-16T11:54:00Z"/>
        </w:rPr>
      </w:pPr>
      <w:ins w:id="5326" w:author="Russ Ott" w:date="2022-05-16T11:54:00Z">
        <w:r>
          <w:t xml:space="preserve">        &lt;title&gt;Goals Section&lt;/title&gt;</w:t>
        </w:r>
      </w:ins>
    </w:p>
    <w:p w14:paraId="50DA01D8" w14:textId="77777777" w:rsidR="00440477" w:rsidRDefault="00440477" w:rsidP="00440477">
      <w:pPr>
        <w:pStyle w:val="Example"/>
        <w:ind w:left="130" w:right="115"/>
        <w:rPr>
          <w:ins w:id="5327" w:author="Russ Ott" w:date="2022-05-16T11:54:00Z"/>
        </w:rPr>
      </w:pPr>
      <w:ins w:id="5328" w:author="Russ Ott" w:date="2022-05-16T11:54:00Z">
        <w:r>
          <w:t xml:space="preserve">        &lt;text&gt;</w:t>
        </w:r>
      </w:ins>
    </w:p>
    <w:p w14:paraId="5685929C" w14:textId="77777777" w:rsidR="00440477" w:rsidRDefault="00440477" w:rsidP="00440477">
      <w:pPr>
        <w:pStyle w:val="Example"/>
        <w:ind w:left="130" w:right="115"/>
        <w:rPr>
          <w:ins w:id="5329" w:author="Russ Ott" w:date="2022-05-16T11:54:00Z"/>
        </w:rPr>
      </w:pPr>
      <w:ins w:id="5330" w:author="Russ Ott" w:date="2022-05-16T11:54:00Z">
        <w:r>
          <w:t xml:space="preserve">            &lt;paragraph ID="Goals"&gt;Patient wants to move into Cherry Street subsidized housing&lt;/paragraph&gt;</w:t>
        </w:r>
      </w:ins>
    </w:p>
    <w:p w14:paraId="5D564E06" w14:textId="77777777" w:rsidR="00440477" w:rsidRDefault="00440477" w:rsidP="00440477">
      <w:pPr>
        <w:pStyle w:val="Example"/>
        <w:ind w:left="130" w:right="115"/>
        <w:rPr>
          <w:ins w:id="5331" w:author="Russ Ott" w:date="2022-05-16T11:54:00Z"/>
        </w:rPr>
      </w:pPr>
      <w:ins w:id="5332" w:author="Russ Ott" w:date="2022-05-16T11:54:00Z">
        <w:r>
          <w:t xml:space="preserve">        &lt;/text&gt;</w:t>
        </w:r>
      </w:ins>
    </w:p>
    <w:p w14:paraId="52FC36D6" w14:textId="77777777" w:rsidR="00440477" w:rsidRDefault="00440477" w:rsidP="00440477">
      <w:pPr>
        <w:pStyle w:val="Example"/>
        <w:ind w:left="130" w:right="115"/>
        <w:rPr>
          <w:ins w:id="5333" w:author="Russ Ott" w:date="2022-05-16T11:54:00Z"/>
        </w:rPr>
      </w:pPr>
      <w:ins w:id="5334" w:author="Russ Ott" w:date="2022-05-16T11:54:00Z">
        <w:r>
          <w:t xml:space="preserve">        &lt;entry&gt;</w:t>
        </w:r>
      </w:ins>
    </w:p>
    <w:p w14:paraId="30D096D8" w14:textId="77777777" w:rsidR="00440477" w:rsidRDefault="00440477" w:rsidP="00440477">
      <w:pPr>
        <w:pStyle w:val="Example"/>
        <w:ind w:left="130" w:right="115"/>
        <w:rPr>
          <w:ins w:id="5335" w:author="Russ Ott" w:date="2022-05-16T11:54:00Z"/>
        </w:rPr>
      </w:pPr>
      <w:ins w:id="5336" w:author="Russ Ott" w:date="2022-05-16T11:54:00Z">
        <w:r>
          <w:t xml:space="preserve">            </w:t>
        </w:r>
        <w:proofErr w:type="gramStart"/>
        <w:r>
          <w:t>&lt;!--</w:t>
        </w:r>
        <w:proofErr w:type="gramEnd"/>
        <w:r>
          <w:t xml:space="preserve"> Goal Observation --&gt;</w:t>
        </w:r>
      </w:ins>
    </w:p>
    <w:p w14:paraId="4D37B3E9" w14:textId="77777777" w:rsidR="00440477" w:rsidRDefault="00440477" w:rsidP="00440477">
      <w:pPr>
        <w:pStyle w:val="Example"/>
        <w:ind w:left="130" w:right="115"/>
        <w:rPr>
          <w:ins w:id="5337" w:author="Russ Ott" w:date="2022-05-16T11:54:00Z"/>
        </w:rPr>
      </w:pPr>
      <w:ins w:id="5338" w:author="Russ Ott" w:date="2022-05-16T11:54:00Z">
        <w:r>
          <w:t xml:space="preserve">            &lt;observation </w:t>
        </w:r>
        <w:proofErr w:type="spellStart"/>
        <w:r>
          <w:t>classCode</w:t>
        </w:r>
        <w:proofErr w:type="spellEnd"/>
        <w:r>
          <w:t xml:space="preserve">="OBS" </w:t>
        </w:r>
        <w:proofErr w:type="spellStart"/>
        <w:r>
          <w:t>moodCode</w:t>
        </w:r>
        <w:proofErr w:type="spellEnd"/>
        <w:r>
          <w:t>="GOL"&gt;</w:t>
        </w:r>
      </w:ins>
    </w:p>
    <w:p w14:paraId="6CFDCA82" w14:textId="77777777" w:rsidR="00440477" w:rsidRDefault="00440477" w:rsidP="00440477">
      <w:pPr>
        <w:pStyle w:val="Example"/>
        <w:ind w:left="130" w:right="115"/>
        <w:rPr>
          <w:ins w:id="5339" w:author="Russ Ott" w:date="2022-05-16T11:54:00Z"/>
        </w:rPr>
      </w:pPr>
      <w:ins w:id="5340" w:author="Russ Ott" w:date="2022-05-16T11:54:00Z">
        <w:r>
          <w:t xml:space="preserve">                </w:t>
        </w:r>
        <w:proofErr w:type="gramStart"/>
        <w:r>
          <w:t>&lt;!--</w:t>
        </w:r>
        <w:proofErr w:type="gramEnd"/>
        <w:r>
          <w:t xml:space="preserve"> Goal Observation --&gt;</w:t>
        </w:r>
      </w:ins>
    </w:p>
    <w:p w14:paraId="5F4EC766" w14:textId="77777777" w:rsidR="00440477" w:rsidRDefault="00440477" w:rsidP="00440477">
      <w:pPr>
        <w:pStyle w:val="Example"/>
        <w:ind w:left="130" w:right="115"/>
        <w:rPr>
          <w:ins w:id="5341" w:author="Russ Ott" w:date="2022-05-16T11:54:00Z"/>
        </w:rPr>
      </w:pPr>
      <w:ins w:id="5342" w:author="Russ Ott" w:date="2022-05-16T11:54:00Z">
        <w:r>
          <w:t xml:space="preserve">                &lt;</w:t>
        </w:r>
        <w:proofErr w:type="spellStart"/>
        <w:r>
          <w:t>templateId</w:t>
        </w:r>
        <w:proofErr w:type="spellEnd"/>
        <w:r>
          <w:t xml:space="preserve"> root="2.16.840.1.113883.10.20.22.4.121"/&gt;</w:t>
        </w:r>
      </w:ins>
    </w:p>
    <w:p w14:paraId="6C447CBA" w14:textId="77777777" w:rsidR="00440477" w:rsidRDefault="00440477" w:rsidP="00440477">
      <w:pPr>
        <w:pStyle w:val="Example"/>
        <w:ind w:left="130" w:right="115"/>
        <w:rPr>
          <w:ins w:id="5343" w:author="Russ Ott" w:date="2022-05-16T11:54:00Z"/>
        </w:rPr>
      </w:pPr>
      <w:ins w:id="5344" w:author="Russ Ott" w:date="2022-05-16T11:54:00Z">
        <w:r>
          <w:t xml:space="preserve">                &lt;</w:t>
        </w:r>
        <w:proofErr w:type="spellStart"/>
        <w:r>
          <w:t>templateId</w:t>
        </w:r>
        <w:proofErr w:type="spellEnd"/>
        <w:r>
          <w:t xml:space="preserve"> root="2.16.840.1.113883.10.20.22.4.121" extension="2022-06-01"/&gt;</w:t>
        </w:r>
      </w:ins>
    </w:p>
    <w:p w14:paraId="1A71E242" w14:textId="77777777" w:rsidR="00440477" w:rsidRDefault="00440477" w:rsidP="00440477">
      <w:pPr>
        <w:pStyle w:val="Example"/>
        <w:ind w:left="130" w:right="115"/>
        <w:rPr>
          <w:ins w:id="5345" w:author="Russ Ott" w:date="2022-05-16T11:54:00Z"/>
        </w:rPr>
      </w:pPr>
      <w:ins w:id="5346" w:author="Russ Ott" w:date="2022-05-16T11:54:00Z">
        <w:r>
          <w:t xml:space="preserve">                </w:t>
        </w:r>
        <w:proofErr w:type="gramStart"/>
        <w:r>
          <w:t>&lt;!--</w:t>
        </w:r>
        <w:proofErr w:type="gramEnd"/>
        <w:r>
          <w:t xml:space="preserve"> If you have an id for your goal, include here --&gt;</w:t>
        </w:r>
      </w:ins>
    </w:p>
    <w:p w14:paraId="1E01CD07" w14:textId="77777777" w:rsidR="00440477" w:rsidRDefault="00440477" w:rsidP="00440477">
      <w:pPr>
        <w:pStyle w:val="Example"/>
        <w:ind w:left="130" w:right="115"/>
        <w:rPr>
          <w:ins w:id="5347" w:author="Russ Ott" w:date="2022-05-16T11:54:00Z"/>
        </w:rPr>
      </w:pPr>
      <w:ins w:id="5348" w:author="Russ Ott" w:date="2022-05-16T11:54:00Z">
        <w:r>
          <w:t xml:space="preserve">                &lt;id </w:t>
        </w:r>
        <w:proofErr w:type="spellStart"/>
        <w:r>
          <w:t>nullFlavor</w:t>
        </w:r>
        <w:proofErr w:type="spellEnd"/>
        <w:r>
          <w:t>="UNK"/&gt;</w:t>
        </w:r>
      </w:ins>
    </w:p>
    <w:p w14:paraId="46235138" w14:textId="77777777" w:rsidR="00440477" w:rsidRDefault="00440477" w:rsidP="00440477">
      <w:pPr>
        <w:pStyle w:val="Example"/>
        <w:ind w:left="130" w:right="115"/>
        <w:rPr>
          <w:ins w:id="5349" w:author="Russ Ott" w:date="2022-05-16T11:54:00Z"/>
        </w:rPr>
      </w:pPr>
      <w:ins w:id="5350" w:author="Russ Ott" w:date="2022-05-16T11:54:00Z">
        <w:r>
          <w:t xml:space="preserve">                &lt;code </w:t>
        </w:r>
        <w:proofErr w:type="spellStart"/>
        <w:r>
          <w:t>nullFlavor</w:t>
        </w:r>
        <w:proofErr w:type="spellEnd"/>
        <w:r>
          <w:t>="UNK"/&gt;</w:t>
        </w:r>
      </w:ins>
    </w:p>
    <w:p w14:paraId="53EFBCB7" w14:textId="77777777" w:rsidR="00440477" w:rsidRDefault="00440477" w:rsidP="00440477">
      <w:pPr>
        <w:pStyle w:val="Example"/>
        <w:ind w:left="130" w:right="115"/>
        <w:rPr>
          <w:ins w:id="5351" w:author="Russ Ott" w:date="2022-05-16T11:54:00Z"/>
        </w:rPr>
      </w:pPr>
      <w:ins w:id="5352" w:author="Russ Ott" w:date="2022-05-16T11:54:00Z">
        <w:r>
          <w:t xml:space="preserve">                &lt;text&gt;</w:t>
        </w:r>
      </w:ins>
    </w:p>
    <w:p w14:paraId="2F279D7C" w14:textId="77777777" w:rsidR="00440477" w:rsidRDefault="00440477" w:rsidP="00440477">
      <w:pPr>
        <w:pStyle w:val="Example"/>
        <w:ind w:left="130" w:right="115"/>
        <w:rPr>
          <w:ins w:id="5353" w:author="Russ Ott" w:date="2022-05-16T11:54:00Z"/>
        </w:rPr>
      </w:pPr>
      <w:ins w:id="5354" w:author="Russ Ott" w:date="2022-05-16T11:54:00Z">
        <w:r>
          <w:t xml:space="preserve">                    &lt;reference value="#Goals"&gt;&lt;/reference&gt;</w:t>
        </w:r>
      </w:ins>
    </w:p>
    <w:p w14:paraId="1DD17232" w14:textId="77777777" w:rsidR="00440477" w:rsidRDefault="00440477" w:rsidP="00440477">
      <w:pPr>
        <w:pStyle w:val="Example"/>
        <w:ind w:left="130" w:right="115"/>
        <w:rPr>
          <w:ins w:id="5355" w:author="Russ Ott" w:date="2022-05-16T11:54:00Z"/>
        </w:rPr>
      </w:pPr>
      <w:ins w:id="5356" w:author="Russ Ott" w:date="2022-05-16T11:54:00Z">
        <w:r>
          <w:t xml:space="preserve">                &lt;/text&gt;</w:t>
        </w:r>
      </w:ins>
    </w:p>
    <w:p w14:paraId="07169AF8" w14:textId="77777777" w:rsidR="00440477" w:rsidRDefault="00440477" w:rsidP="00440477">
      <w:pPr>
        <w:pStyle w:val="Example"/>
        <w:ind w:left="130" w:right="115"/>
        <w:rPr>
          <w:ins w:id="5357" w:author="Russ Ott" w:date="2022-05-16T11:54:00Z"/>
        </w:rPr>
      </w:pPr>
      <w:ins w:id="5358" w:author="Russ Ott" w:date="2022-05-16T11:54:00Z">
        <w:r>
          <w:t xml:space="preserve">                &lt;</w:t>
        </w:r>
        <w:proofErr w:type="spellStart"/>
        <w:r>
          <w:t>statusCode</w:t>
        </w:r>
        <w:proofErr w:type="spellEnd"/>
        <w:r>
          <w:t xml:space="preserve"> code="active"/&gt;</w:t>
        </w:r>
      </w:ins>
    </w:p>
    <w:p w14:paraId="0943D56B" w14:textId="77777777" w:rsidR="00440477" w:rsidRDefault="00440477" w:rsidP="00440477">
      <w:pPr>
        <w:pStyle w:val="Example"/>
        <w:ind w:left="130" w:right="115"/>
        <w:rPr>
          <w:ins w:id="5359" w:author="Russ Ott" w:date="2022-05-16T11:54:00Z"/>
        </w:rPr>
      </w:pPr>
      <w:ins w:id="5360" w:author="Russ Ott" w:date="2022-05-16T11:54:00Z">
        <w:r>
          <w:t xml:space="preserve">                </w:t>
        </w:r>
        <w:proofErr w:type="gramStart"/>
        <w:r>
          <w:t>&lt;!--</w:t>
        </w:r>
        <w:proofErr w:type="gramEnd"/>
        <w:r>
          <w:t xml:space="preserve"> Author could be included to indicate a patient authored goal or a provider different than the document or section author. --&gt;</w:t>
        </w:r>
      </w:ins>
    </w:p>
    <w:p w14:paraId="0A5F1BA1" w14:textId="77777777" w:rsidR="00440477" w:rsidRDefault="00440477" w:rsidP="00440477">
      <w:pPr>
        <w:pStyle w:val="Example"/>
        <w:ind w:left="130" w:right="115"/>
        <w:rPr>
          <w:ins w:id="5361" w:author="Russ Ott" w:date="2022-05-16T11:54:00Z"/>
        </w:rPr>
      </w:pPr>
      <w:ins w:id="5362" w:author="Russ Ott" w:date="2022-05-16T11:54:00Z">
        <w:r>
          <w:t xml:space="preserve">            &lt;/observation&gt;</w:t>
        </w:r>
      </w:ins>
    </w:p>
    <w:p w14:paraId="7DB393FA" w14:textId="77777777" w:rsidR="00440477" w:rsidRDefault="00440477" w:rsidP="00440477">
      <w:pPr>
        <w:pStyle w:val="Example"/>
        <w:ind w:left="130" w:right="115"/>
        <w:rPr>
          <w:ins w:id="5363" w:author="Russ Ott" w:date="2022-05-16T11:54:00Z"/>
        </w:rPr>
      </w:pPr>
      <w:ins w:id="5364" w:author="Russ Ott" w:date="2022-05-16T11:54:00Z">
        <w:r>
          <w:t xml:space="preserve">        &lt;/entry&gt;</w:t>
        </w:r>
      </w:ins>
    </w:p>
    <w:p w14:paraId="6D40C944" w14:textId="77777777" w:rsidR="00440477" w:rsidRDefault="00440477" w:rsidP="00440477">
      <w:pPr>
        <w:pStyle w:val="Example"/>
        <w:ind w:left="130" w:right="115"/>
        <w:rPr>
          <w:ins w:id="5365" w:author="Russ Ott" w:date="2022-05-16T11:54:00Z"/>
        </w:rPr>
      </w:pPr>
      <w:ins w:id="5366" w:author="Russ Ott" w:date="2022-05-16T11:54:00Z">
        <w:r>
          <w:t xml:space="preserve">    &lt;/section&gt;</w:t>
        </w:r>
      </w:ins>
    </w:p>
    <w:p w14:paraId="697621D3" w14:textId="77777777" w:rsidR="00440477" w:rsidRDefault="00440477" w:rsidP="00440477">
      <w:pPr>
        <w:pStyle w:val="Example"/>
        <w:ind w:left="130" w:right="115"/>
        <w:rPr>
          <w:ins w:id="5367" w:author="Russ Ott" w:date="2022-05-16T11:54:00Z"/>
        </w:rPr>
      </w:pPr>
      <w:ins w:id="5368" w:author="Russ Ott" w:date="2022-05-16T11:54:00Z">
        <w:r>
          <w:t>&lt;/component&gt;</w:t>
        </w:r>
      </w:ins>
    </w:p>
    <w:p w14:paraId="73FC79AF" w14:textId="77777777" w:rsidR="00440477" w:rsidRDefault="00440477" w:rsidP="00440477">
      <w:pPr>
        <w:pStyle w:val="BodyText"/>
        <w:rPr>
          <w:ins w:id="5369" w:author="Russ Ott" w:date="2022-05-16T11:54:00Z"/>
        </w:rPr>
      </w:pPr>
    </w:p>
    <w:p w14:paraId="37D52D34" w14:textId="77777777" w:rsidR="00440477" w:rsidRDefault="00440477" w:rsidP="00440477">
      <w:pPr>
        <w:pStyle w:val="Heading2nospace"/>
        <w:rPr>
          <w:ins w:id="5370" w:author="Russ Ott" w:date="2022-05-16T11:54:00Z"/>
        </w:rPr>
      </w:pPr>
      <w:bookmarkStart w:id="5371" w:name="E_Health_Concern_Act_V3"/>
      <w:bookmarkStart w:id="5372" w:name="_Toc103325894"/>
      <w:ins w:id="5373" w:author="Russ Ott" w:date="2022-05-16T11:54:00Z">
        <w:r>
          <w:t>Health Concern Act (V3)</w:t>
        </w:r>
        <w:bookmarkEnd w:id="5371"/>
        <w:bookmarkEnd w:id="5372"/>
      </w:ins>
    </w:p>
    <w:p w14:paraId="0833FCD6" w14:textId="77777777" w:rsidR="00440477" w:rsidRDefault="00440477" w:rsidP="00440477">
      <w:pPr>
        <w:pStyle w:val="BracketData"/>
        <w:rPr>
          <w:ins w:id="5374" w:author="Russ Ott" w:date="2022-05-16T11:54:00Z"/>
        </w:rPr>
      </w:pPr>
      <w:ins w:id="5375" w:author="Russ Ott" w:date="2022-05-16T11:54:00Z">
        <w:r>
          <w:t xml:space="preserve">[act: identifier </w:t>
        </w:r>
        <w:proofErr w:type="gramStart"/>
        <w:r>
          <w:t>urn:hl</w:t>
        </w:r>
        <w:proofErr w:type="gramEnd"/>
        <w:r>
          <w:t>7ii:2.16.840.1.113883.10.20.22.4.132:2022-06-01 (open)]</w:t>
        </w:r>
      </w:ins>
    </w:p>
    <w:p w14:paraId="4D774228" w14:textId="77777777" w:rsidR="00440477" w:rsidRDefault="00440477" w:rsidP="00440477">
      <w:pPr>
        <w:rPr>
          <w:ins w:id="5376" w:author="Russ Ott" w:date="2022-05-16T11:54:00Z"/>
        </w:rPr>
      </w:pPr>
      <w:ins w:id="5377" w:author="Russ Ott" w:date="2022-05-16T11:54:00Z">
        <w:r>
          <w:t>This template represents a health concern.</w:t>
        </w:r>
      </w:ins>
    </w:p>
    <w:p w14:paraId="7331DD02" w14:textId="77777777" w:rsidR="00440477" w:rsidRDefault="00440477" w:rsidP="00440477">
      <w:pPr>
        <w:rPr>
          <w:ins w:id="5378" w:author="Russ Ott" w:date="2022-05-16T11:54:00Z"/>
        </w:rPr>
      </w:pPr>
      <w:ins w:id="5379" w:author="Russ Ott" w:date="2022-05-16T11:54:00Z">
        <w:r>
          <w:t>It is a wrapper for a single health concern which may be derived from a variety of sources within an EHR (such as Problem List, Family History, Social History, Social Worker Note, etc.).</w:t>
        </w:r>
      </w:ins>
    </w:p>
    <w:p w14:paraId="5AF885D1" w14:textId="77777777" w:rsidR="00440477" w:rsidRDefault="00440477" w:rsidP="00440477">
      <w:pPr>
        <w:rPr>
          <w:ins w:id="5380" w:author="Russ Ott" w:date="2022-05-16T11:54:00Z"/>
        </w:rPr>
      </w:pPr>
      <w:ins w:id="5381" w:author="Russ Ott" w:date="2022-05-16T11:54:00Z">
        <w:r>
          <w:t>A Health Concern Act is used to track non-optimal physical or psychological situations drawing the patient to the healthcare system. These may be from the perspective of the care team or from the perspective of the patient.</w:t>
        </w:r>
        <w:r>
          <w:br/>
          <w:t xml:space="preserve">When the underlying condition is of concern (i.e., </w:t>
        </w:r>
        <w:proofErr w:type="gramStart"/>
        <w:r>
          <w:t>as long as</w:t>
        </w:r>
        <w:proofErr w:type="gramEnd"/>
        <w:r>
          <w:t xml:space="preserve"> the condition, whether active or resolved, is of ongoing concern and interest), the </w:t>
        </w:r>
        <w:proofErr w:type="spellStart"/>
        <w:r>
          <w:t>statusCode</w:t>
        </w:r>
        <w:proofErr w:type="spellEnd"/>
        <w:r>
          <w:t xml:space="preserve"> is “active”. Only when the underlying condition is no longer of concern is the </w:t>
        </w:r>
        <w:proofErr w:type="spellStart"/>
        <w:r>
          <w:t>statusCode</w:t>
        </w:r>
        <w:proofErr w:type="spellEnd"/>
        <w:r>
          <w:t xml:space="preserve"> set to “completed”. The </w:t>
        </w:r>
        <w:proofErr w:type="spellStart"/>
        <w:r>
          <w:t>effectiveTime</w:t>
        </w:r>
        <w:proofErr w:type="spellEnd"/>
        <w:r>
          <w:t xml:space="preserve"> reflects the time that the underlying condition was felt to be a concern; it may or may not correspond to the </w:t>
        </w:r>
        <w:proofErr w:type="spellStart"/>
        <w:r>
          <w:t>effectiveTime</w:t>
        </w:r>
        <w:proofErr w:type="spellEnd"/>
        <w:r>
          <w:t xml:space="preserve"> of the condition (e.g., even five years later, a prior heart attack may remain a concern).</w:t>
        </w:r>
        <w:r>
          <w:br/>
          <w:t xml:space="preserve">Health concerns require intervention(s) to increase the likelihood of achieving the goals of care for the patient and they specify the </w:t>
        </w:r>
        <w:proofErr w:type="gramStart"/>
        <w:r>
          <w:t>condition oriented</w:t>
        </w:r>
        <w:proofErr w:type="gramEnd"/>
        <w:r>
          <w:t xml:space="preserve"> reasons for creating the plan.</w:t>
        </w:r>
      </w:ins>
    </w:p>
    <w:p w14:paraId="0B3298F1" w14:textId="09609B78" w:rsidR="00440477" w:rsidRDefault="00440477" w:rsidP="00440477">
      <w:pPr>
        <w:pStyle w:val="Caption"/>
        <w:rPr>
          <w:ins w:id="5382" w:author="Russ Ott" w:date="2022-05-16T11:54:00Z"/>
        </w:rPr>
      </w:pPr>
      <w:bookmarkStart w:id="5383" w:name="_Toc103325958"/>
      <w:ins w:id="5384" w:author="Russ Ott" w:date="2022-05-16T11:54:00Z">
        <w:r>
          <w:lastRenderedPageBreak/>
          <w:t xml:space="preserve">Table </w:t>
        </w:r>
        <w:r>
          <w:fldChar w:fldCharType="begin"/>
        </w:r>
        <w:r>
          <w:instrText>SEQ Table \* ARABIC</w:instrText>
        </w:r>
        <w:r>
          <w:fldChar w:fldCharType="separate"/>
        </w:r>
        <w:r w:rsidR="00F1669B">
          <w:t>20</w:t>
        </w:r>
        <w:r>
          <w:fldChar w:fldCharType="end"/>
        </w:r>
        <w:r>
          <w:t>: Health Concern Act (V3) Constraints Overview</w:t>
        </w:r>
        <w:bookmarkEnd w:id="5383"/>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E9AE092" w14:textId="77777777" w:rsidTr="00BA7D84">
        <w:trPr>
          <w:cantSplit/>
          <w:tblHeader/>
          <w:jc w:val="center"/>
          <w:ins w:id="5385" w:author="Russ Ott" w:date="2022-05-16T11:54:00Z"/>
        </w:trPr>
        <w:tc>
          <w:tcPr>
            <w:tcW w:w="0" w:type="dxa"/>
            <w:shd w:val="clear" w:color="auto" w:fill="E6E6E6"/>
            <w:noWrap/>
          </w:tcPr>
          <w:p w14:paraId="2F220C40" w14:textId="77777777" w:rsidR="00440477" w:rsidRDefault="00440477" w:rsidP="0012456B">
            <w:pPr>
              <w:pStyle w:val="TableHead"/>
              <w:keepNext w:val="0"/>
              <w:rPr>
                <w:ins w:id="5386" w:author="Russ Ott" w:date="2022-05-16T11:54:00Z"/>
              </w:rPr>
            </w:pPr>
            <w:ins w:id="5387" w:author="Russ Ott" w:date="2022-05-16T11:54:00Z">
              <w:r>
                <w:t>XPath</w:t>
              </w:r>
            </w:ins>
          </w:p>
        </w:tc>
        <w:tc>
          <w:tcPr>
            <w:tcW w:w="720" w:type="dxa"/>
            <w:shd w:val="clear" w:color="auto" w:fill="E6E6E6"/>
            <w:noWrap/>
          </w:tcPr>
          <w:p w14:paraId="483CBDA7" w14:textId="77777777" w:rsidR="00440477" w:rsidRDefault="00440477" w:rsidP="0012456B">
            <w:pPr>
              <w:pStyle w:val="TableHead"/>
              <w:keepNext w:val="0"/>
              <w:rPr>
                <w:ins w:id="5388" w:author="Russ Ott" w:date="2022-05-16T11:54:00Z"/>
              </w:rPr>
            </w:pPr>
            <w:ins w:id="5389" w:author="Russ Ott" w:date="2022-05-16T11:54:00Z">
              <w:r>
                <w:t>Card.</w:t>
              </w:r>
            </w:ins>
          </w:p>
        </w:tc>
        <w:tc>
          <w:tcPr>
            <w:tcW w:w="1152" w:type="dxa"/>
            <w:shd w:val="clear" w:color="auto" w:fill="E6E6E6"/>
            <w:noWrap/>
          </w:tcPr>
          <w:p w14:paraId="5D4497AB" w14:textId="77777777" w:rsidR="00440477" w:rsidRDefault="00440477" w:rsidP="0012456B">
            <w:pPr>
              <w:pStyle w:val="TableHead"/>
              <w:keepNext w:val="0"/>
              <w:rPr>
                <w:ins w:id="5390" w:author="Russ Ott" w:date="2022-05-16T11:54:00Z"/>
              </w:rPr>
            </w:pPr>
            <w:ins w:id="5391" w:author="Russ Ott" w:date="2022-05-16T11:54:00Z">
              <w:r>
                <w:t>Verb</w:t>
              </w:r>
            </w:ins>
          </w:p>
        </w:tc>
        <w:tc>
          <w:tcPr>
            <w:tcW w:w="864" w:type="dxa"/>
            <w:shd w:val="clear" w:color="auto" w:fill="E6E6E6"/>
            <w:noWrap/>
          </w:tcPr>
          <w:p w14:paraId="2B7B5975" w14:textId="77777777" w:rsidR="00440477" w:rsidRDefault="00440477" w:rsidP="0012456B">
            <w:pPr>
              <w:pStyle w:val="TableHead"/>
              <w:keepNext w:val="0"/>
              <w:rPr>
                <w:ins w:id="5392" w:author="Russ Ott" w:date="2022-05-16T11:54:00Z"/>
              </w:rPr>
            </w:pPr>
            <w:ins w:id="5393" w:author="Russ Ott" w:date="2022-05-16T11:54:00Z">
              <w:r>
                <w:t>Data Type</w:t>
              </w:r>
            </w:ins>
          </w:p>
        </w:tc>
        <w:tc>
          <w:tcPr>
            <w:tcW w:w="864" w:type="dxa"/>
            <w:shd w:val="clear" w:color="auto" w:fill="E6E6E6"/>
            <w:noWrap/>
          </w:tcPr>
          <w:p w14:paraId="3623AB48" w14:textId="77777777" w:rsidR="00440477" w:rsidRDefault="00440477" w:rsidP="0012456B">
            <w:pPr>
              <w:pStyle w:val="TableHead"/>
              <w:keepNext w:val="0"/>
              <w:rPr>
                <w:ins w:id="5394" w:author="Russ Ott" w:date="2022-05-16T11:54:00Z"/>
              </w:rPr>
            </w:pPr>
            <w:ins w:id="5395" w:author="Russ Ott" w:date="2022-05-16T11:54:00Z">
              <w:r>
                <w:t>CONF#</w:t>
              </w:r>
            </w:ins>
          </w:p>
        </w:tc>
        <w:tc>
          <w:tcPr>
            <w:tcW w:w="864" w:type="dxa"/>
            <w:shd w:val="clear" w:color="auto" w:fill="E6E6E6"/>
            <w:noWrap/>
          </w:tcPr>
          <w:p w14:paraId="116EB177" w14:textId="77777777" w:rsidR="00440477" w:rsidRDefault="00440477" w:rsidP="0012456B">
            <w:pPr>
              <w:pStyle w:val="TableHead"/>
              <w:keepNext w:val="0"/>
              <w:rPr>
                <w:ins w:id="5396" w:author="Russ Ott" w:date="2022-05-16T11:54:00Z"/>
              </w:rPr>
            </w:pPr>
            <w:ins w:id="5397" w:author="Russ Ott" w:date="2022-05-16T11:54:00Z">
              <w:r>
                <w:t>Value</w:t>
              </w:r>
            </w:ins>
          </w:p>
        </w:tc>
      </w:tr>
      <w:tr w:rsidR="00440477" w14:paraId="5E19F322" w14:textId="77777777" w:rsidTr="00BA7D84">
        <w:trPr>
          <w:jc w:val="center"/>
          <w:ins w:id="5398" w:author="Russ Ott" w:date="2022-05-16T11:54:00Z"/>
        </w:trPr>
        <w:tc>
          <w:tcPr>
            <w:tcW w:w="10160" w:type="dxa"/>
            <w:gridSpan w:val="6"/>
          </w:tcPr>
          <w:p w14:paraId="76A61FAC" w14:textId="77777777" w:rsidR="00440477" w:rsidRDefault="00440477" w:rsidP="0012456B">
            <w:pPr>
              <w:pStyle w:val="TableText"/>
              <w:keepNext w:val="0"/>
              <w:rPr>
                <w:ins w:id="5399" w:author="Russ Ott" w:date="2022-05-16T11:54:00Z"/>
              </w:rPr>
            </w:pPr>
            <w:ins w:id="5400" w:author="Russ Ott" w:date="2022-05-16T11:54:00Z">
              <w:r>
                <w:t>act (identifier: urn:hl7ii:2.16.840.1.113883.10.20.22.4.132:2022-06-01)</w:t>
              </w:r>
            </w:ins>
          </w:p>
        </w:tc>
      </w:tr>
      <w:tr w:rsidR="00440477" w14:paraId="5B17C780" w14:textId="77777777" w:rsidTr="00BA7D84">
        <w:trPr>
          <w:jc w:val="center"/>
          <w:ins w:id="5401" w:author="Russ Ott" w:date="2022-05-16T11:54:00Z"/>
        </w:trPr>
        <w:tc>
          <w:tcPr>
            <w:tcW w:w="3345" w:type="dxa"/>
          </w:tcPr>
          <w:p w14:paraId="24913DB0" w14:textId="77777777" w:rsidR="00440477" w:rsidRDefault="00440477" w:rsidP="0012456B">
            <w:pPr>
              <w:pStyle w:val="TableText"/>
              <w:keepNext w:val="0"/>
              <w:rPr>
                <w:ins w:id="5402" w:author="Russ Ott" w:date="2022-05-16T11:54:00Z"/>
              </w:rPr>
            </w:pPr>
            <w:ins w:id="5403" w:author="Russ Ott" w:date="2022-05-16T11:54:00Z">
              <w:r>
                <w:tab/>
                <w:t>@classCode</w:t>
              </w:r>
            </w:ins>
          </w:p>
        </w:tc>
        <w:tc>
          <w:tcPr>
            <w:tcW w:w="720" w:type="dxa"/>
          </w:tcPr>
          <w:p w14:paraId="72F856B6" w14:textId="77777777" w:rsidR="00440477" w:rsidRDefault="00440477" w:rsidP="0012456B">
            <w:pPr>
              <w:pStyle w:val="TableText"/>
              <w:keepNext w:val="0"/>
              <w:rPr>
                <w:ins w:id="5404" w:author="Russ Ott" w:date="2022-05-16T11:54:00Z"/>
              </w:rPr>
            </w:pPr>
            <w:ins w:id="5405" w:author="Russ Ott" w:date="2022-05-16T11:54:00Z">
              <w:r>
                <w:t>1..1</w:t>
              </w:r>
            </w:ins>
          </w:p>
        </w:tc>
        <w:tc>
          <w:tcPr>
            <w:tcW w:w="1152" w:type="dxa"/>
          </w:tcPr>
          <w:p w14:paraId="3C2372C9" w14:textId="77777777" w:rsidR="00440477" w:rsidRDefault="00440477" w:rsidP="0012456B">
            <w:pPr>
              <w:pStyle w:val="TableText"/>
              <w:keepNext w:val="0"/>
              <w:rPr>
                <w:ins w:id="5406" w:author="Russ Ott" w:date="2022-05-16T11:54:00Z"/>
              </w:rPr>
            </w:pPr>
            <w:ins w:id="5407" w:author="Russ Ott" w:date="2022-05-16T11:54:00Z">
              <w:r>
                <w:t>SHALL</w:t>
              </w:r>
            </w:ins>
          </w:p>
        </w:tc>
        <w:tc>
          <w:tcPr>
            <w:tcW w:w="864" w:type="dxa"/>
          </w:tcPr>
          <w:p w14:paraId="36F76DCD" w14:textId="77777777" w:rsidR="00440477" w:rsidRDefault="00440477" w:rsidP="0012456B">
            <w:pPr>
              <w:pStyle w:val="TableText"/>
              <w:keepNext w:val="0"/>
              <w:rPr>
                <w:ins w:id="5408" w:author="Russ Ott" w:date="2022-05-16T11:54:00Z"/>
              </w:rPr>
            </w:pPr>
          </w:p>
        </w:tc>
        <w:tc>
          <w:tcPr>
            <w:tcW w:w="1104" w:type="dxa"/>
          </w:tcPr>
          <w:p w14:paraId="4D3C10B6" w14:textId="5A391286" w:rsidR="00440477" w:rsidRDefault="001C172D" w:rsidP="0012456B">
            <w:pPr>
              <w:pStyle w:val="TableText"/>
              <w:keepNext w:val="0"/>
              <w:rPr>
                <w:ins w:id="5409" w:author="Russ Ott" w:date="2022-05-16T11:54:00Z"/>
              </w:rPr>
            </w:pPr>
            <w:ins w:id="5410" w:author="Russ Ott" w:date="2022-05-16T11:54:00Z">
              <w:r>
                <w:fldChar w:fldCharType="begin"/>
              </w:r>
              <w:r>
                <w:instrText xml:space="preserve"> HYPERLINK \l "C_4515-30750" \h </w:instrText>
              </w:r>
              <w:r>
                <w:fldChar w:fldCharType="separate"/>
              </w:r>
              <w:r w:rsidR="00440477">
                <w:rPr>
                  <w:rStyle w:val="HyperlinkText9pt"/>
                </w:rPr>
                <w:t>4515-30750</w:t>
              </w:r>
              <w:r>
                <w:rPr>
                  <w:rStyle w:val="HyperlinkText9pt"/>
                </w:rPr>
                <w:fldChar w:fldCharType="end"/>
              </w:r>
            </w:ins>
          </w:p>
        </w:tc>
        <w:tc>
          <w:tcPr>
            <w:tcW w:w="2975" w:type="dxa"/>
          </w:tcPr>
          <w:p w14:paraId="1459FBA6" w14:textId="77777777" w:rsidR="00440477" w:rsidRDefault="00440477" w:rsidP="0012456B">
            <w:pPr>
              <w:pStyle w:val="TableText"/>
              <w:keepNext w:val="0"/>
              <w:rPr>
                <w:ins w:id="5411" w:author="Russ Ott" w:date="2022-05-16T11:54:00Z"/>
              </w:rPr>
            </w:pPr>
            <w:ins w:id="5412" w:author="Russ Ott" w:date="2022-05-16T11:54:00Z">
              <w:r>
                <w:t>urn:oid:2.16.840.1.113883.5.6 (HL7ActClass) = ACT</w:t>
              </w:r>
            </w:ins>
          </w:p>
        </w:tc>
      </w:tr>
      <w:tr w:rsidR="00440477" w14:paraId="0CDA6DF9" w14:textId="77777777" w:rsidTr="00BA7D84">
        <w:trPr>
          <w:jc w:val="center"/>
          <w:ins w:id="5413" w:author="Russ Ott" w:date="2022-05-16T11:54:00Z"/>
        </w:trPr>
        <w:tc>
          <w:tcPr>
            <w:tcW w:w="3345" w:type="dxa"/>
          </w:tcPr>
          <w:p w14:paraId="3A4D5C2E" w14:textId="77777777" w:rsidR="00440477" w:rsidRDefault="00440477" w:rsidP="0012456B">
            <w:pPr>
              <w:pStyle w:val="TableText"/>
              <w:keepNext w:val="0"/>
              <w:rPr>
                <w:ins w:id="5414" w:author="Russ Ott" w:date="2022-05-16T11:54:00Z"/>
              </w:rPr>
            </w:pPr>
            <w:ins w:id="5415" w:author="Russ Ott" w:date="2022-05-16T11:54:00Z">
              <w:r>
                <w:tab/>
                <w:t>@moodCode</w:t>
              </w:r>
            </w:ins>
          </w:p>
        </w:tc>
        <w:tc>
          <w:tcPr>
            <w:tcW w:w="720" w:type="dxa"/>
          </w:tcPr>
          <w:p w14:paraId="44D63304" w14:textId="77777777" w:rsidR="00440477" w:rsidRDefault="00440477" w:rsidP="0012456B">
            <w:pPr>
              <w:pStyle w:val="TableText"/>
              <w:keepNext w:val="0"/>
              <w:rPr>
                <w:ins w:id="5416" w:author="Russ Ott" w:date="2022-05-16T11:54:00Z"/>
              </w:rPr>
            </w:pPr>
            <w:ins w:id="5417" w:author="Russ Ott" w:date="2022-05-16T11:54:00Z">
              <w:r>
                <w:t>1..1</w:t>
              </w:r>
            </w:ins>
          </w:p>
        </w:tc>
        <w:tc>
          <w:tcPr>
            <w:tcW w:w="1152" w:type="dxa"/>
          </w:tcPr>
          <w:p w14:paraId="68700647" w14:textId="77777777" w:rsidR="00440477" w:rsidRDefault="00440477" w:rsidP="0012456B">
            <w:pPr>
              <w:pStyle w:val="TableText"/>
              <w:keepNext w:val="0"/>
              <w:rPr>
                <w:ins w:id="5418" w:author="Russ Ott" w:date="2022-05-16T11:54:00Z"/>
              </w:rPr>
            </w:pPr>
            <w:ins w:id="5419" w:author="Russ Ott" w:date="2022-05-16T11:54:00Z">
              <w:r>
                <w:t>SHALL</w:t>
              </w:r>
            </w:ins>
          </w:p>
        </w:tc>
        <w:tc>
          <w:tcPr>
            <w:tcW w:w="864" w:type="dxa"/>
          </w:tcPr>
          <w:p w14:paraId="2CADCC3A" w14:textId="77777777" w:rsidR="00440477" w:rsidRDefault="00440477" w:rsidP="0012456B">
            <w:pPr>
              <w:pStyle w:val="TableText"/>
              <w:keepNext w:val="0"/>
              <w:rPr>
                <w:ins w:id="5420" w:author="Russ Ott" w:date="2022-05-16T11:54:00Z"/>
              </w:rPr>
            </w:pPr>
          </w:p>
        </w:tc>
        <w:tc>
          <w:tcPr>
            <w:tcW w:w="1104" w:type="dxa"/>
          </w:tcPr>
          <w:p w14:paraId="22809F45" w14:textId="5A8886E7" w:rsidR="00440477" w:rsidRDefault="001C172D" w:rsidP="0012456B">
            <w:pPr>
              <w:pStyle w:val="TableText"/>
              <w:keepNext w:val="0"/>
              <w:rPr>
                <w:ins w:id="5421" w:author="Russ Ott" w:date="2022-05-16T11:54:00Z"/>
              </w:rPr>
            </w:pPr>
            <w:ins w:id="5422" w:author="Russ Ott" w:date="2022-05-16T11:54:00Z">
              <w:r>
                <w:fldChar w:fldCharType="begin"/>
              </w:r>
              <w:r>
                <w:instrText xml:space="preserve"> HYPERLINK \l "C_4515-30751" \h </w:instrText>
              </w:r>
              <w:r>
                <w:fldChar w:fldCharType="separate"/>
              </w:r>
              <w:r w:rsidR="00440477">
                <w:rPr>
                  <w:rStyle w:val="HyperlinkText9pt"/>
                </w:rPr>
                <w:t>4515-30751</w:t>
              </w:r>
              <w:r>
                <w:rPr>
                  <w:rStyle w:val="HyperlinkText9pt"/>
                </w:rPr>
                <w:fldChar w:fldCharType="end"/>
              </w:r>
            </w:ins>
          </w:p>
        </w:tc>
        <w:tc>
          <w:tcPr>
            <w:tcW w:w="2975" w:type="dxa"/>
          </w:tcPr>
          <w:p w14:paraId="3B6AD782" w14:textId="77777777" w:rsidR="00440477" w:rsidRDefault="00440477" w:rsidP="0012456B">
            <w:pPr>
              <w:pStyle w:val="TableText"/>
              <w:keepNext w:val="0"/>
              <w:rPr>
                <w:ins w:id="5423" w:author="Russ Ott" w:date="2022-05-16T11:54:00Z"/>
              </w:rPr>
            </w:pPr>
            <w:ins w:id="5424" w:author="Russ Ott" w:date="2022-05-16T11:54:00Z">
              <w:r>
                <w:t>urn:oid:2.16.840.1.113883.5.1001 (HL7ActMood) = EVN</w:t>
              </w:r>
            </w:ins>
          </w:p>
        </w:tc>
      </w:tr>
      <w:tr w:rsidR="00440477" w14:paraId="5C3F73B2" w14:textId="77777777" w:rsidTr="00BA7D84">
        <w:trPr>
          <w:jc w:val="center"/>
          <w:ins w:id="5425" w:author="Russ Ott" w:date="2022-05-16T11:54:00Z"/>
        </w:trPr>
        <w:tc>
          <w:tcPr>
            <w:tcW w:w="3345" w:type="dxa"/>
          </w:tcPr>
          <w:p w14:paraId="32B99178" w14:textId="77777777" w:rsidR="00440477" w:rsidRDefault="00440477" w:rsidP="0012456B">
            <w:pPr>
              <w:pStyle w:val="TableText"/>
              <w:keepNext w:val="0"/>
              <w:rPr>
                <w:ins w:id="5426" w:author="Russ Ott" w:date="2022-05-16T11:54:00Z"/>
              </w:rPr>
            </w:pPr>
            <w:ins w:id="5427" w:author="Russ Ott" w:date="2022-05-16T11:54:00Z">
              <w:r>
                <w:tab/>
                <w:t>templateId</w:t>
              </w:r>
            </w:ins>
          </w:p>
        </w:tc>
        <w:tc>
          <w:tcPr>
            <w:tcW w:w="720" w:type="dxa"/>
          </w:tcPr>
          <w:p w14:paraId="140E8249" w14:textId="77777777" w:rsidR="00440477" w:rsidRDefault="00440477" w:rsidP="0012456B">
            <w:pPr>
              <w:pStyle w:val="TableText"/>
              <w:keepNext w:val="0"/>
              <w:rPr>
                <w:ins w:id="5428" w:author="Russ Ott" w:date="2022-05-16T11:54:00Z"/>
              </w:rPr>
            </w:pPr>
            <w:ins w:id="5429" w:author="Russ Ott" w:date="2022-05-16T11:54:00Z">
              <w:r>
                <w:t>1..1</w:t>
              </w:r>
            </w:ins>
          </w:p>
        </w:tc>
        <w:tc>
          <w:tcPr>
            <w:tcW w:w="1152" w:type="dxa"/>
          </w:tcPr>
          <w:p w14:paraId="0BA8EE42" w14:textId="77777777" w:rsidR="00440477" w:rsidRDefault="00440477" w:rsidP="0012456B">
            <w:pPr>
              <w:pStyle w:val="TableText"/>
              <w:keepNext w:val="0"/>
              <w:rPr>
                <w:ins w:id="5430" w:author="Russ Ott" w:date="2022-05-16T11:54:00Z"/>
              </w:rPr>
            </w:pPr>
            <w:ins w:id="5431" w:author="Russ Ott" w:date="2022-05-16T11:54:00Z">
              <w:r>
                <w:t>SHALL</w:t>
              </w:r>
            </w:ins>
          </w:p>
        </w:tc>
        <w:tc>
          <w:tcPr>
            <w:tcW w:w="864" w:type="dxa"/>
          </w:tcPr>
          <w:p w14:paraId="6AC9153E" w14:textId="77777777" w:rsidR="00440477" w:rsidRDefault="00440477" w:rsidP="0012456B">
            <w:pPr>
              <w:pStyle w:val="TableText"/>
              <w:keepNext w:val="0"/>
              <w:rPr>
                <w:ins w:id="5432" w:author="Russ Ott" w:date="2022-05-16T11:54:00Z"/>
              </w:rPr>
            </w:pPr>
          </w:p>
        </w:tc>
        <w:tc>
          <w:tcPr>
            <w:tcW w:w="1104" w:type="dxa"/>
          </w:tcPr>
          <w:p w14:paraId="3F40DF5D" w14:textId="42AC3F28" w:rsidR="00440477" w:rsidRDefault="001C172D" w:rsidP="0012456B">
            <w:pPr>
              <w:pStyle w:val="TableText"/>
              <w:keepNext w:val="0"/>
              <w:rPr>
                <w:ins w:id="5433" w:author="Russ Ott" w:date="2022-05-16T11:54:00Z"/>
              </w:rPr>
            </w:pPr>
            <w:ins w:id="5434" w:author="Russ Ott" w:date="2022-05-16T11:54:00Z">
              <w:r>
                <w:fldChar w:fldCharType="begin"/>
              </w:r>
              <w:r>
                <w:instrText xml:space="preserve"> HYPERLINK \l "C_4515-30752" \h </w:instrText>
              </w:r>
              <w:r>
                <w:fldChar w:fldCharType="separate"/>
              </w:r>
              <w:r w:rsidR="00440477">
                <w:rPr>
                  <w:rStyle w:val="HyperlinkText9pt"/>
                </w:rPr>
                <w:t>4515-30752</w:t>
              </w:r>
              <w:r>
                <w:rPr>
                  <w:rStyle w:val="HyperlinkText9pt"/>
                </w:rPr>
                <w:fldChar w:fldCharType="end"/>
              </w:r>
            </w:ins>
          </w:p>
        </w:tc>
        <w:tc>
          <w:tcPr>
            <w:tcW w:w="2975" w:type="dxa"/>
          </w:tcPr>
          <w:p w14:paraId="36C5C5BB" w14:textId="77777777" w:rsidR="00440477" w:rsidRDefault="00440477" w:rsidP="0012456B">
            <w:pPr>
              <w:pStyle w:val="TableText"/>
              <w:keepNext w:val="0"/>
              <w:rPr>
                <w:ins w:id="5435" w:author="Russ Ott" w:date="2022-05-16T11:54:00Z"/>
              </w:rPr>
            </w:pPr>
          </w:p>
        </w:tc>
      </w:tr>
      <w:tr w:rsidR="00440477" w14:paraId="63E1B36E" w14:textId="77777777" w:rsidTr="00BA7D84">
        <w:trPr>
          <w:jc w:val="center"/>
          <w:ins w:id="5436" w:author="Russ Ott" w:date="2022-05-16T11:54:00Z"/>
        </w:trPr>
        <w:tc>
          <w:tcPr>
            <w:tcW w:w="3345" w:type="dxa"/>
          </w:tcPr>
          <w:p w14:paraId="09464890" w14:textId="77777777" w:rsidR="00440477" w:rsidRDefault="00440477" w:rsidP="0012456B">
            <w:pPr>
              <w:pStyle w:val="TableText"/>
              <w:keepNext w:val="0"/>
              <w:rPr>
                <w:ins w:id="5437" w:author="Russ Ott" w:date="2022-05-16T11:54:00Z"/>
              </w:rPr>
            </w:pPr>
            <w:ins w:id="5438" w:author="Russ Ott" w:date="2022-05-16T11:54:00Z">
              <w:r>
                <w:tab/>
              </w:r>
              <w:r>
                <w:tab/>
                <w:t>@root</w:t>
              </w:r>
            </w:ins>
          </w:p>
        </w:tc>
        <w:tc>
          <w:tcPr>
            <w:tcW w:w="720" w:type="dxa"/>
          </w:tcPr>
          <w:p w14:paraId="685A6812" w14:textId="77777777" w:rsidR="00440477" w:rsidRDefault="00440477" w:rsidP="0012456B">
            <w:pPr>
              <w:pStyle w:val="TableText"/>
              <w:keepNext w:val="0"/>
              <w:rPr>
                <w:ins w:id="5439" w:author="Russ Ott" w:date="2022-05-16T11:54:00Z"/>
              </w:rPr>
            </w:pPr>
            <w:ins w:id="5440" w:author="Russ Ott" w:date="2022-05-16T11:54:00Z">
              <w:r>
                <w:t>1..1</w:t>
              </w:r>
            </w:ins>
          </w:p>
        </w:tc>
        <w:tc>
          <w:tcPr>
            <w:tcW w:w="1152" w:type="dxa"/>
          </w:tcPr>
          <w:p w14:paraId="6F57575F" w14:textId="77777777" w:rsidR="00440477" w:rsidRDefault="00440477" w:rsidP="0012456B">
            <w:pPr>
              <w:pStyle w:val="TableText"/>
              <w:keepNext w:val="0"/>
              <w:rPr>
                <w:ins w:id="5441" w:author="Russ Ott" w:date="2022-05-16T11:54:00Z"/>
              </w:rPr>
            </w:pPr>
            <w:ins w:id="5442" w:author="Russ Ott" w:date="2022-05-16T11:54:00Z">
              <w:r>
                <w:t>SHALL</w:t>
              </w:r>
            </w:ins>
          </w:p>
        </w:tc>
        <w:tc>
          <w:tcPr>
            <w:tcW w:w="864" w:type="dxa"/>
          </w:tcPr>
          <w:p w14:paraId="04BFD9BE" w14:textId="77777777" w:rsidR="00440477" w:rsidRDefault="00440477" w:rsidP="0012456B">
            <w:pPr>
              <w:pStyle w:val="TableText"/>
              <w:keepNext w:val="0"/>
              <w:rPr>
                <w:ins w:id="5443" w:author="Russ Ott" w:date="2022-05-16T11:54:00Z"/>
              </w:rPr>
            </w:pPr>
          </w:p>
        </w:tc>
        <w:tc>
          <w:tcPr>
            <w:tcW w:w="1104" w:type="dxa"/>
          </w:tcPr>
          <w:p w14:paraId="4F10F5CF" w14:textId="64FFC94E" w:rsidR="00440477" w:rsidRDefault="001C172D" w:rsidP="0012456B">
            <w:pPr>
              <w:pStyle w:val="TableText"/>
              <w:keepNext w:val="0"/>
              <w:rPr>
                <w:ins w:id="5444" w:author="Russ Ott" w:date="2022-05-16T11:54:00Z"/>
              </w:rPr>
            </w:pPr>
            <w:ins w:id="5445" w:author="Russ Ott" w:date="2022-05-16T11:54:00Z">
              <w:r>
                <w:fldChar w:fldCharType="begin"/>
              </w:r>
              <w:r>
                <w:instrText xml:space="preserve"> HYPERLINK \l "C_4515-30753" \h </w:instrText>
              </w:r>
              <w:r>
                <w:fldChar w:fldCharType="separate"/>
              </w:r>
              <w:r w:rsidR="00440477">
                <w:rPr>
                  <w:rStyle w:val="HyperlinkText9pt"/>
                </w:rPr>
                <w:t>4515-30753</w:t>
              </w:r>
              <w:r>
                <w:rPr>
                  <w:rStyle w:val="HyperlinkText9pt"/>
                </w:rPr>
                <w:fldChar w:fldCharType="end"/>
              </w:r>
            </w:ins>
          </w:p>
        </w:tc>
        <w:tc>
          <w:tcPr>
            <w:tcW w:w="2975" w:type="dxa"/>
          </w:tcPr>
          <w:p w14:paraId="58B2F158" w14:textId="77777777" w:rsidR="00440477" w:rsidRDefault="00440477" w:rsidP="0012456B">
            <w:pPr>
              <w:pStyle w:val="TableText"/>
              <w:keepNext w:val="0"/>
              <w:rPr>
                <w:ins w:id="5446" w:author="Russ Ott" w:date="2022-05-16T11:54:00Z"/>
              </w:rPr>
            </w:pPr>
            <w:ins w:id="5447" w:author="Russ Ott" w:date="2022-05-16T11:54:00Z">
              <w:r>
                <w:t>2.16.840.1.113883.10.20.22.4.132</w:t>
              </w:r>
            </w:ins>
          </w:p>
        </w:tc>
      </w:tr>
      <w:tr w:rsidR="00440477" w14:paraId="2DC1602E" w14:textId="77777777" w:rsidTr="00BA7D84">
        <w:trPr>
          <w:jc w:val="center"/>
          <w:ins w:id="5448" w:author="Russ Ott" w:date="2022-05-16T11:54:00Z"/>
        </w:trPr>
        <w:tc>
          <w:tcPr>
            <w:tcW w:w="3345" w:type="dxa"/>
          </w:tcPr>
          <w:p w14:paraId="64AD6377" w14:textId="77777777" w:rsidR="00440477" w:rsidRDefault="00440477" w:rsidP="0012456B">
            <w:pPr>
              <w:pStyle w:val="TableText"/>
              <w:keepNext w:val="0"/>
              <w:rPr>
                <w:ins w:id="5449" w:author="Russ Ott" w:date="2022-05-16T11:54:00Z"/>
              </w:rPr>
            </w:pPr>
            <w:ins w:id="5450" w:author="Russ Ott" w:date="2022-05-16T11:54:00Z">
              <w:r>
                <w:tab/>
              </w:r>
              <w:r>
                <w:tab/>
                <w:t>@extension</w:t>
              </w:r>
            </w:ins>
          </w:p>
        </w:tc>
        <w:tc>
          <w:tcPr>
            <w:tcW w:w="720" w:type="dxa"/>
          </w:tcPr>
          <w:p w14:paraId="6ACDCAA2" w14:textId="77777777" w:rsidR="00440477" w:rsidRDefault="00440477" w:rsidP="0012456B">
            <w:pPr>
              <w:pStyle w:val="TableText"/>
              <w:keepNext w:val="0"/>
              <w:rPr>
                <w:ins w:id="5451" w:author="Russ Ott" w:date="2022-05-16T11:54:00Z"/>
              </w:rPr>
            </w:pPr>
            <w:ins w:id="5452" w:author="Russ Ott" w:date="2022-05-16T11:54:00Z">
              <w:r>
                <w:t>1..1</w:t>
              </w:r>
            </w:ins>
          </w:p>
        </w:tc>
        <w:tc>
          <w:tcPr>
            <w:tcW w:w="1152" w:type="dxa"/>
          </w:tcPr>
          <w:p w14:paraId="73E39319" w14:textId="77777777" w:rsidR="00440477" w:rsidRDefault="00440477" w:rsidP="0012456B">
            <w:pPr>
              <w:pStyle w:val="TableText"/>
              <w:keepNext w:val="0"/>
              <w:rPr>
                <w:ins w:id="5453" w:author="Russ Ott" w:date="2022-05-16T11:54:00Z"/>
              </w:rPr>
            </w:pPr>
            <w:ins w:id="5454" w:author="Russ Ott" w:date="2022-05-16T11:54:00Z">
              <w:r>
                <w:t>SHALL</w:t>
              </w:r>
            </w:ins>
          </w:p>
        </w:tc>
        <w:tc>
          <w:tcPr>
            <w:tcW w:w="864" w:type="dxa"/>
          </w:tcPr>
          <w:p w14:paraId="7C8F15CC" w14:textId="77777777" w:rsidR="00440477" w:rsidRDefault="00440477" w:rsidP="0012456B">
            <w:pPr>
              <w:pStyle w:val="TableText"/>
              <w:keepNext w:val="0"/>
              <w:rPr>
                <w:ins w:id="5455" w:author="Russ Ott" w:date="2022-05-16T11:54:00Z"/>
              </w:rPr>
            </w:pPr>
          </w:p>
        </w:tc>
        <w:tc>
          <w:tcPr>
            <w:tcW w:w="1104" w:type="dxa"/>
          </w:tcPr>
          <w:p w14:paraId="18442CB9" w14:textId="43DAA521" w:rsidR="00440477" w:rsidRDefault="001C172D" w:rsidP="0012456B">
            <w:pPr>
              <w:pStyle w:val="TableText"/>
              <w:keepNext w:val="0"/>
              <w:rPr>
                <w:ins w:id="5456" w:author="Russ Ott" w:date="2022-05-16T11:54:00Z"/>
              </w:rPr>
            </w:pPr>
            <w:ins w:id="5457" w:author="Russ Ott" w:date="2022-05-16T11:54:00Z">
              <w:r>
                <w:fldChar w:fldCharType="begin"/>
              </w:r>
              <w:r>
                <w:instrText xml:space="preserve"> HYPERLINK \l "C_4515-32861" \h </w:instrText>
              </w:r>
              <w:r>
                <w:fldChar w:fldCharType="separate"/>
              </w:r>
              <w:r w:rsidR="00440477">
                <w:rPr>
                  <w:rStyle w:val="HyperlinkText9pt"/>
                </w:rPr>
                <w:t>4515-32861</w:t>
              </w:r>
              <w:r>
                <w:rPr>
                  <w:rStyle w:val="HyperlinkText9pt"/>
                </w:rPr>
                <w:fldChar w:fldCharType="end"/>
              </w:r>
            </w:ins>
          </w:p>
        </w:tc>
        <w:tc>
          <w:tcPr>
            <w:tcW w:w="2975" w:type="dxa"/>
          </w:tcPr>
          <w:p w14:paraId="0A746132" w14:textId="77777777" w:rsidR="00440477" w:rsidRDefault="00440477" w:rsidP="0012456B">
            <w:pPr>
              <w:pStyle w:val="TableText"/>
              <w:keepNext w:val="0"/>
              <w:rPr>
                <w:ins w:id="5458" w:author="Russ Ott" w:date="2022-05-16T11:54:00Z"/>
              </w:rPr>
            </w:pPr>
            <w:ins w:id="5459" w:author="Russ Ott" w:date="2022-05-16T11:54:00Z">
              <w:r>
                <w:t>2022-06-01</w:t>
              </w:r>
            </w:ins>
          </w:p>
        </w:tc>
      </w:tr>
      <w:tr w:rsidR="00440477" w14:paraId="4B217EB3" w14:textId="77777777" w:rsidTr="00BA7D84">
        <w:trPr>
          <w:jc w:val="center"/>
          <w:ins w:id="5460" w:author="Russ Ott" w:date="2022-05-16T11:54:00Z"/>
        </w:trPr>
        <w:tc>
          <w:tcPr>
            <w:tcW w:w="3345" w:type="dxa"/>
          </w:tcPr>
          <w:p w14:paraId="6E939435" w14:textId="77777777" w:rsidR="00440477" w:rsidRDefault="00440477" w:rsidP="0012456B">
            <w:pPr>
              <w:pStyle w:val="TableText"/>
              <w:keepNext w:val="0"/>
              <w:rPr>
                <w:ins w:id="5461" w:author="Russ Ott" w:date="2022-05-16T11:54:00Z"/>
              </w:rPr>
            </w:pPr>
            <w:ins w:id="5462" w:author="Russ Ott" w:date="2022-05-16T11:54:00Z">
              <w:r>
                <w:tab/>
                <w:t>id</w:t>
              </w:r>
            </w:ins>
          </w:p>
        </w:tc>
        <w:tc>
          <w:tcPr>
            <w:tcW w:w="720" w:type="dxa"/>
          </w:tcPr>
          <w:p w14:paraId="2EA9AABE" w14:textId="77777777" w:rsidR="00440477" w:rsidRDefault="00440477" w:rsidP="0012456B">
            <w:pPr>
              <w:pStyle w:val="TableText"/>
              <w:keepNext w:val="0"/>
              <w:rPr>
                <w:ins w:id="5463" w:author="Russ Ott" w:date="2022-05-16T11:54:00Z"/>
              </w:rPr>
            </w:pPr>
            <w:ins w:id="5464" w:author="Russ Ott" w:date="2022-05-16T11:54:00Z">
              <w:r>
                <w:t>1..*</w:t>
              </w:r>
            </w:ins>
          </w:p>
        </w:tc>
        <w:tc>
          <w:tcPr>
            <w:tcW w:w="1152" w:type="dxa"/>
          </w:tcPr>
          <w:p w14:paraId="3E080DAB" w14:textId="77777777" w:rsidR="00440477" w:rsidRDefault="00440477" w:rsidP="0012456B">
            <w:pPr>
              <w:pStyle w:val="TableText"/>
              <w:keepNext w:val="0"/>
              <w:rPr>
                <w:ins w:id="5465" w:author="Russ Ott" w:date="2022-05-16T11:54:00Z"/>
              </w:rPr>
            </w:pPr>
            <w:ins w:id="5466" w:author="Russ Ott" w:date="2022-05-16T11:54:00Z">
              <w:r>
                <w:t>SHALL</w:t>
              </w:r>
            </w:ins>
          </w:p>
        </w:tc>
        <w:tc>
          <w:tcPr>
            <w:tcW w:w="864" w:type="dxa"/>
          </w:tcPr>
          <w:p w14:paraId="5601405F" w14:textId="77777777" w:rsidR="00440477" w:rsidRDefault="00440477" w:rsidP="0012456B">
            <w:pPr>
              <w:pStyle w:val="TableText"/>
              <w:keepNext w:val="0"/>
              <w:rPr>
                <w:ins w:id="5467" w:author="Russ Ott" w:date="2022-05-16T11:54:00Z"/>
              </w:rPr>
            </w:pPr>
          </w:p>
        </w:tc>
        <w:tc>
          <w:tcPr>
            <w:tcW w:w="1104" w:type="dxa"/>
          </w:tcPr>
          <w:p w14:paraId="090F61E5" w14:textId="35FDBD21" w:rsidR="00440477" w:rsidRDefault="001C172D" w:rsidP="0012456B">
            <w:pPr>
              <w:pStyle w:val="TableText"/>
              <w:keepNext w:val="0"/>
              <w:rPr>
                <w:ins w:id="5468" w:author="Russ Ott" w:date="2022-05-16T11:54:00Z"/>
              </w:rPr>
            </w:pPr>
            <w:ins w:id="5469" w:author="Russ Ott" w:date="2022-05-16T11:54:00Z">
              <w:r>
                <w:fldChar w:fldCharType="begin"/>
              </w:r>
              <w:r>
                <w:instrText xml:space="preserve"> HYPERLINK \l "C_4515-30754" \h </w:instrText>
              </w:r>
              <w:r>
                <w:fldChar w:fldCharType="separate"/>
              </w:r>
              <w:r w:rsidR="00440477">
                <w:rPr>
                  <w:rStyle w:val="HyperlinkText9pt"/>
                </w:rPr>
                <w:t>4515-30754</w:t>
              </w:r>
              <w:r>
                <w:rPr>
                  <w:rStyle w:val="HyperlinkText9pt"/>
                </w:rPr>
                <w:fldChar w:fldCharType="end"/>
              </w:r>
            </w:ins>
          </w:p>
        </w:tc>
        <w:tc>
          <w:tcPr>
            <w:tcW w:w="2975" w:type="dxa"/>
          </w:tcPr>
          <w:p w14:paraId="2E2B3874" w14:textId="77777777" w:rsidR="00440477" w:rsidRDefault="00440477" w:rsidP="0012456B">
            <w:pPr>
              <w:pStyle w:val="TableText"/>
              <w:keepNext w:val="0"/>
              <w:rPr>
                <w:ins w:id="5470" w:author="Russ Ott" w:date="2022-05-16T11:54:00Z"/>
              </w:rPr>
            </w:pPr>
          </w:p>
        </w:tc>
      </w:tr>
      <w:tr w:rsidR="00440477" w14:paraId="4B77EFD5" w14:textId="77777777" w:rsidTr="00BA7D84">
        <w:trPr>
          <w:jc w:val="center"/>
          <w:ins w:id="5471" w:author="Russ Ott" w:date="2022-05-16T11:54:00Z"/>
        </w:trPr>
        <w:tc>
          <w:tcPr>
            <w:tcW w:w="3345" w:type="dxa"/>
          </w:tcPr>
          <w:p w14:paraId="5F067A95" w14:textId="77777777" w:rsidR="00440477" w:rsidRDefault="00440477" w:rsidP="0012456B">
            <w:pPr>
              <w:pStyle w:val="TableText"/>
              <w:keepNext w:val="0"/>
              <w:rPr>
                <w:ins w:id="5472" w:author="Russ Ott" w:date="2022-05-16T11:54:00Z"/>
              </w:rPr>
            </w:pPr>
            <w:ins w:id="5473" w:author="Russ Ott" w:date="2022-05-16T11:54:00Z">
              <w:r>
                <w:tab/>
                <w:t>code</w:t>
              </w:r>
            </w:ins>
          </w:p>
        </w:tc>
        <w:tc>
          <w:tcPr>
            <w:tcW w:w="720" w:type="dxa"/>
          </w:tcPr>
          <w:p w14:paraId="16999301" w14:textId="77777777" w:rsidR="00440477" w:rsidRDefault="00440477" w:rsidP="0012456B">
            <w:pPr>
              <w:pStyle w:val="TableText"/>
              <w:keepNext w:val="0"/>
              <w:rPr>
                <w:ins w:id="5474" w:author="Russ Ott" w:date="2022-05-16T11:54:00Z"/>
              </w:rPr>
            </w:pPr>
            <w:ins w:id="5475" w:author="Russ Ott" w:date="2022-05-16T11:54:00Z">
              <w:r>
                <w:t>1..1</w:t>
              </w:r>
            </w:ins>
          </w:p>
        </w:tc>
        <w:tc>
          <w:tcPr>
            <w:tcW w:w="1152" w:type="dxa"/>
          </w:tcPr>
          <w:p w14:paraId="1CA93DEB" w14:textId="77777777" w:rsidR="00440477" w:rsidRDefault="00440477" w:rsidP="0012456B">
            <w:pPr>
              <w:pStyle w:val="TableText"/>
              <w:keepNext w:val="0"/>
              <w:rPr>
                <w:ins w:id="5476" w:author="Russ Ott" w:date="2022-05-16T11:54:00Z"/>
              </w:rPr>
            </w:pPr>
            <w:ins w:id="5477" w:author="Russ Ott" w:date="2022-05-16T11:54:00Z">
              <w:r>
                <w:t>SHALL</w:t>
              </w:r>
            </w:ins>
          </w:p>
        </w:tc>
        <w:tc>
          <w:tcPr>
            <w:tcW w:w="864" w:type="dxa"/>
          </w:tcPr>
          <w:p w14:paraId="23B92ED3" w14:textId="77777777" w:rsidR="00440477" w:rsidRDefault="00440477" w:rsidP="0012456B">
            <w:pPr>
              <w:pStyle w:val="TableText"/>
              <w:keepNext w:val="0"/>
              <w:rPr>
                <w:ins w:id="5478" w:author="Russ Ott" w:date="2022-05-16T11:54:00Z"/>
              </w:rPr>
            </w:pPr>
          </w:p>
        </w:tc>
        <w:tc>
          <w:tcPr>
            <w:tcW w:w="1104" w:type="dxa"/>
          </w:tcPr>
          <w:p w14:paraId="12460EF3" w14:textId="624D622B" w:rsidR="00440477" w:rsidRDefault="001C172D" w:rsidP="0012456B">
            <w:pPr>
              <w:pStyle w:val="TableText"/>
              <w:keepNext w:val="0"/>
              <w:rPr>
                <w:ins w:id="5479" w:author="Russ Ott" w:date="2022-05-16T11:54:00Z"/>
              </w:rPr>
            </w:pPr>
            <w:ins w:id="5480" w:author="Russ Ott" w:date="2022-05-16T11:54:00Z">
              <w:r>
                <w:fldChar w:fldCharType="begin"/>
              </w:r>
              <w:r>
                <w:instrText xml:space="preserve"> HYPERLINK \l "C_4515-32310" \h </w:instrText>
              </w:r>
              <w:r>
                <w:fldChar w:fldCharType="separate"/>
              </w:r>
              <w:r w:rsidR="00440477">
                <w:rPr>
                  <w:rStyle w:val="HyperlinkText9pt"/>
                </w:rPr>
                <w:t>4515-32310</w:t>
              </w:r>
              <w:r>
                <w:rPr>
                  <w:rStyle w:val="HyperlinkText9pt"/>
                </w:rPr>
                <w:fldChar w:fldCharType="end"/>
              </w:r>
            </w:ins>
          </w:p>
        </w:tc>
        <w:tc>
          <w:tcPr>
            <w:tcW w:w="2975" w:type="dxa"/>
          </w:tcPr>
          <w:p w14:paraId="24B83FE5" w14:textId="77777777" w:rsidR="00440477" w:rsidRDefault="00440477" w:rsidP="0012456B">
            <w:pPr>
              <w:pStyle w:val="TableText"/>
              <w:keepNext w:val="0"/>
              <w:rPr>
                <w:ins w:id="5481" w:author="Russ Ott" w:date="2022-05-16T11:54:00Z"/>
              </w:rPr>
            </w:pPr>
          </w:p>
        </w:tc>
      </w:tr>
      <w:tr w:rsidR="00440477" w14:paraId="39709434" w14:textId="77777777" w:rsidTr="00BA7D84">
        <w:trPr>
          <w:jc w:val="center"/>
          <w:ins w:id="5482" w:author="Russ Ott" w:date="2022-05-16T11:54:00Z"/>
        </w:trPr>
        <w:tc>
          <w:tcPr>
            <w:tcW w:w="3345" w:type="dxa"/>
          </w:tcPr>
          <w:p w14:paraId="5338AEB2" w14:textId="77777777" w:rsidR="00440477" w:rsidRDefault="00440477" w:rsidP="0012456B">
            <w:pPr>
              <w:pStyle w:val="TableText"/>
              <w:keepNext w:val="0"/>
              <w:rPr>
                <w:ins w:id="5483" w:author="Russ Ott" w:date="2022-05-16T11:54:00Z"/>
              </w:rPr>
            </w:pPr>
            <w:ins w:id="5484" w:author="Russ Ott" w:date="2022-05-16T11:54:00Z">
              <w:r>
                <w:tab/>
              </w:r>
              <w:r>
                <w:tab/>
                <w:t>@code</w:t>
              </w:r>
            </w:ins>
          </w:p>
        </w:tc>
        <w:tc>
          <w:tcPr>
            <w:tcW w:w="720" w:type="dxa"/>
          </w:tcPr>
          <w:p w14:paraId="4092C738" w14:textId="77777777" w:rsidR="00440477" w:rsidRDefault="00440477" w:rsidP="0012456B">
            <w:pPr>
              <w:pStyle w:val="TableText"/>
              <w:keepNext w:val="0"/>
              <w:rPr>
                <w:ins w:id="5485" w:author="Russ Ott" w:date="2022-05-16T11:54:00Z"/>
              </w:rPr>
            </w:pPr>
            <w:ins w:id="5486" w:author="Russ Ott" w:date="2022-05-16T11:54:00Z">
              <w:r>
                <w:t>1..1</w:t>
              </w:r>
            </w:ins>
          </w:p>
        </w:tc>
        <w:tc>
          <w:tcPr>
            <w:tcW w:w="1152" w:type="dxa"/>
          </w:tcPr>
          <w:p w14:paraId="59F1800A" w14:textId="77777777" w:rsidR="00440477" w:rsidRDefault="00440477" w:rsidP="0012456B">
            <w:pPr>
              <w:pStyle w:val="TableText"/>
              <w:keepNext w:val="0"/>
              <w:rPr>
                <w:ins w:id="5487" w:author="Russ Ott" w:date="2022-05-16T11:54:00Z"/>
              </w:rPr>
            </w:pPr>
            <w:ins w:id="5488" w:author="Russ Ott" w:date="2022-05-16T11:54:00Z">
              <w:r>
                <w:t>SHALL</w:t>
              </w:r>
            </w:ins>
          </w:p>
        </w:tc>
        <w:tc>
          <w:tcPr>
            <w:tcW w:w="864" w:type="dxa"/>
          </w:tcPr>
          <w:p w14:paraId="20C9F187" w14:textId="77777777" w:rsidR="00440477" w:rsidRDefault="00440477" w:rsidP="0012456B">
            <w:pPr>
              <w:pStyle w:val="TableText"/>
              <w:keepNext w:val="0"/>
              <w:rPr>
                <w:ins w:id="5489" w:author="Russ Ott" w:date="2022-05-16T11:54:00Z"/>
              </w:rPr>
            </w:pPr>
          </w:p>
        </w:tc>
        <w:tc>
          <w:tcPr>
            <w:tcW w:w="1104" w:type="dxa"/>
          </w:tcPr>
          <w:p w14:paraId="7E437F1D" w14:textId="4DBBFAE4" w:rsidR="00440477" w:rsidRDefault="001C172D" w:rsidP="0012456B">
            <w:pPr>
              <w:pStyle w:val="TableText"/>
              <w:keepNext w:val="0"/>
              <w:rPr>
                <w:ins w:id="5490" w:author="Russ Ott" w:date="2022-05-16T11:54:00Z"/>
              </w:rPr>
            </w:pPr>
            <w:ins w:id="5491" w:author="Russ Ott" w:date="2022-05-16T11:54:00Z">
              <w:r>
                <w:fldChar w:fldCharType="begin"/>
              </w:r>
              <w:r>
                <w:instrText xml:space="preserve"> HYPERLINK \l "C_4515-32311" \h </w:instrText>
              </w:r>
              <w:r>
                <w:fldChar w:fldCharType="separate"/>
              </w:r>
              <w:r w:rsidR="00440477">
                <w:rPr>
                  <w:rStyle w:val="HyperlinkText9pt"/>
                </w:rPr>
                <w:t>4515-32311</w:t>
              </w:r>
              <w:r>
                <w:rPr>
                  <w:rStyle w:val="HyperlinkText9pt"/>
                </w:rPr>
                <w:fldChar w:fldCharType="end"/>
              </w:r>
            </w:ins>
          </w:p>
        </w:tc>
        <w:tc>
          <w:tcPr>
            <w:tcW w:w="2975" w:type="dxa"/>
          </w:tcPr>
          <w:p w14:paraId="7E7068C7" w14:textId="77777777" w:rsidR="00440477" w:rsidRDefault="00440477" w:rsidP="0012456B">
            <w:pPr>
              <w:pStyle w:val="TableText"/>
              <w:keepNext w:val="0"/>
              <w:rPr>
                <w:ins w:id="5492" w:author="Russ Ott" w:date="2022-05-16T11:54:00Z"/>
              </w:rPr>
            </w:pPr>
            <w:ins w:id="5493" w:author="Russ Ott" w:date="2022-05-16T11:54:00Z">
              <w:r>
                <w:t>75310-3</w:t>
              </w:r>
            </w:ins>
          </w:p>
        </w:tc>
      </w:tr>
      <w:tr w:rsidR="00440477" w14:paraId="404A0D70" w14:textId="77777777" w:rsidTr="00BA7D84">
        <w:trPr>
          <w:jc w:val="center"/>
          <w:ins w:id="5494" w:author="Russ Ott" w:date="2022-05-16T11:54:00Z"/>
        </w:trPr>
        <w:tc>
          <w:tcPr>
            <w:tcW w:w="3345" w:type="dxa"/>
          </w:tcPr>
          <w:p w14:paraId="2EF256C0" w14:textId="77777777" w:rsidR="00440477" w:rsidRDefault="00440477" w:rsidP="0012456B">
            <w:pPr>
              <w:pStyle w:val="TableText"/>
              <w:keepNext w:val="0"/>
              <w:rPr>
                <w:ins w:id="5495" w:author="Russ Ott" w:date="2022-05-16T11:54:00Z"/>
              </w:rPr>
            </w:pPr>
            <w:ins w:id="5496" w:author="Russ Ott" w:date="2022-05-16T11:54:00Z">
              <w:r>
                <w:tab/>
              </w:r>
              <w:r>
                <w:tab/>
                <w:t>@codeSystem</w:t>
              </w:r>
            </w:ins>
          </w:p>
        </w:tc>
        <w:tc>
          <w:tcPr>
            <w:tcW w:w="720" w:type="dxa"/>
          </w:tcPr>
          <w:p w14:paraId="21F6BEA5" w14:textId="77777777" w:rsidR="00440477" w:rsidRDefault="00440477" w:rsidP="0012456B">
            <w:pPr>
              <w:pStyle w:val="TableText"/>
              <w:keepNext w:val="0"/>
              <w:rPr>
                <w:ins w:id="5497" w:author="Russ Ott" w:date="2022-05-16T11:54:00Z"/>
              </w:rPr>
            </w:pPr>
            <w:ins w:id="5498" w:author="Russ Ott" w:date="2022-05-16T11:54:00Z">
              <w:r>
                <w:t>1..1</w:t>
              </w:r>
            </w:ins>
          </w:p>
        </w:tc>
        <w:tc>
          <w:tcPr>
            <w:tcW w:w="1152" w:type="dxa"/>
          </w:tcPr>
          <w:p w14:paraId="11FC90F1" w14:textId="77777777" w:rsidR="00440477" w:rsidRDefault="00440477" w:rsidP="0012456B">
            <w:pPr>
              <w:pStyle w:val="TableText"/>
              <w:keepNext w:val="0"/>
              <w:rPr>
                <w:ins w:id="5499" w:author="Russ Ott" w:date="2022-05-16T11:54:00Z"/>
              </w:rPr>
            </w:pPr>
            <w:ins w:id="5500" w:author="Russ Ott" w:date="2022-05-16T11:54:00Z">
              <w:r>
                <w:t>SHALL</w:t>
              </w:r>
            </w:ins>
          </w:p>
        </w:tc>
        <w:tc>
          <w:tcPr>
            <w:tcW w:w="864" w:type="dxa"/>
          </w:tcPr>
          <w:p w14:paraId="21512E97" w14:textId="77777777" w:rsidR="00440477" w:rsidRDefault="00440477" w:rsidP="0012456B">
            <w:pPr>
              <w:pStyle w:val="TableText"/>
              <w:keepNext w:val="0"/>
              <w:rPr>
                <w:ins w:id="5501" w:author="Russ Ott" w:date="2022-05-16T11:54:00Z"/>
              </w:rPr>
            </w:pPr>
          </w:p>
        </w:tc>
        <w:tc>
          <w:tcPr>
            <w:tcW w:w="1104" w:type="dxa"/>
          </w:tcPr>
          <w:p w14:paraId="427523CF" w14:textId="3F94CC8D" w:rsidR="00440477" w:rsidRDefault="001C172D" w:rsidP="0012456B">
            <w:pPr>
              <w:pStyle w:val="TableText"/>
              <w:keepNext w:val="0"/>
              <w:rPr>
                <w:ins w:id="5502" w:author="Russ Ott" w:date="2022-05-16T11:54:00Z"/>
              </w:rPr>
            </w:pPr>
            <w:ins w:id="5503" w:author="Russ Ott" w:date="2022-05-16T11:54:00Z">
              <w:r>
                <w:fldChar w:fldCharType="begin"/>
              </w:r>
              <w:r>
                <w:instrText xml:space="preserve"> HYPERLINK \l "C_4515-32312" \h </w:instrText>
              </w:r>
              <w:r>
                <w:fldChar w:fldCharType="separate"/>
              </w:r>
              <w:r w:rsidR="00440477">
                <w:rPr>
                  <w:rStyle w:val="HyperlinkText9pt"/>
                </w:rPr>
                <w:t>4515-32312</w:t>
              </w:r>
              <w:r>
                <w:rPr>
                  <w:rStyle w:val="HyperlinkText9pt"/>
                </w:rPr>
                <w:fldChar w:fldCharType="end"/>
              </w:r>
            </w:ins>
          </w:p>
        </w:tc>
        <w:tc>
          <w:tcPr>
            <w:tcW w:w="2975" w:type="dxa"/>
          </w:tcPr>
          <w:p w14:paraId="22EB8495" w14:textId="77777777" w:rsidR="00440477" w:rsidRDefault="00440477" w:rsidP="0012456B">
            <w:pPr>
              <w:pStyle w:val="TableText"/>
              <w:keepNext w:val="0"/>
              <w:rPr>
                <w:ins w:id="5504" w:author="Russ Ott" w:date="2022-05-16T11:54:00Z"/>
              </w:rPr>
            </w:pPr>
            <w:ins w:id="5505" w:author="Russ Ott" w:date="2022-05-16T11:54:00Z">
              <w:r>
                <w:t>urn:oid:2.16.840.1.113883.6.1 (LOINC) = 2.16.840.1.113883.6.1</w:t>
              </w:r>
            </w:ins>
          </w:p>
        </w:tc>
      </w:tr>
      <w:tr w:rsidR="00440477" w14:paraId="645A4130" w14:textId="77777777" w:rsidTr="00BA7D84">
        <w:trPr>
          <w:jc w:val="center"/>
          <w:ins w:id="5506" w:author="Russ Ott" w:date="2022-05-16T11:54:00Z"/>
        </w:trPr>
        <w:tc>
          <w:tcPr>
            <w:tcW w:w="3345" w:type="dxa"/>
          </w:tcPr>
          <w:p w14:paraId="73F25C33" w14:textId="77777777" w:rsidR="00440477" w:rsidRDefault="00440477" w:rsidP="0012456B">
            <w:pPr>
              <w:pStyle w:val="TableText"/>
              <w:keepNext w:val="0"/>
              <w:rPr>
                <w:ins w:id="5507" w:author="Russ Ott" w:date="2022-05-16T11:54:00Z"/>
              </w:rPr>
            </w:pPr>
            <w:ins w:id="5508" w:author="Russ Ott" w:date="2022-05-16T11:54:00Z">
              <w:r>
                <w:tab/>
                <w:t>statusCode</w:t>
              </w:r>
            </w:ins>
          </w:p>
        </w:tc>
        <w:tc>
          <w:tcPr>
            <w:tcW w:w="720" w:type="dxa"/>
          </w:tcPr>
          <w:p w14:paraId="33C7FA8D" w14:textId="77777777" w:rsidR="00440477" w:rsidRDefault="00440477" w:rsidP="0012456B">
            <w:pPr>
              <w:pStyle w:val="TableText"/>
              <w:keepNext w:val="0"/>
              <w:rPr>
                <w:ins w:id="5509" w:author="Russ Ott" w:date="2022-05-16T11:54:00Z"/>
              </w:rPr>
            </w:pPr>
            <w:ins w:id="5510" w:author="Russ Ott" w:date="2022-05-16T11:54:00Z">
              <w:r>
                <w:t>1..1</w:t>
              </w:r>
            </w:ins>
          </w:p>
        </w:tc>
        <w:tc>
          <w:tcPr>
            <w:tcW w:w="1152" w:type="dxa"/>
          </w:tcPr>
          <w:p w14:paraId="19E3CDF7" w14:textId="77777777" w:rsidR="00440477" w:rsidRDefault="00440477" w:rsidP="0012456B">
            <w:pPr>
              <w:pStyle w:val="TableText"/>
              <w:keepNext w:val="0"/>
              <w:rPr>
                <w:ins w:id="5511" w:author="Russ Ott" w:date="2022-05-16T11:54:00Z"/>
              </w:rPr>
            </w:pPr>
            <w:ins w:id="5512" w:author="Russ Ott" w:date="2022-05-16T11:54:00Z">
              <w:r>
                <w:t>SHALL</w:t>
              </w:r>
            </w:ins>
          </w:p>
        </w:tc>
        <w:tc>
          <w:tcPr>
            <w:tcW w:w="864" w:type="dxa"/>
          </w:tcPr>
          <w:p w14:paraId="53612EEE" w14:textId="77777777" w:rsidR="00440477" w:rsidRDefault="00440477" w:rsidP="0012456B">
            <w:pPr>
              <w:pStyle w:val="TableText"/>
              <w:keepNext w:val="0"/>
              <w:rPr>
                <w:ins w:id="5513" w:author="Russ Ott" w:date="2022-05-16T11:54:00Z"/>
              </w:rPr>
            </w:pPr>
          </w:p>
        </w:tc>
        <w:tc>
          <w:tcPr>
            <w:tcW w:w="1104" w:type="dxa"/>
          </w:tcPr>
          <w:p w14:paraId="52525520" w14:textId="4A782140" w:rsidR="00440477" w:rsidRDefault="001C172D" w:rsidP="0012456B">
            <w:pPr>
              <w:pStyle w:val="TableText"/>
              <w:keepNext w:val="0"/>
              <w:rPr>
                <w:ins w:id="5514" w:author="Russ Ott" w:date="2022-05-16T11:54:00Z"/>
              </w:rPr>
            </w:pPr>
            <w:ins w:id="5515" w:author="Russ Ott" w:date="2022-05-16T11:54:00Z">
              <w:r>
                <w:fldChar w:fldCharType="begin"/>
              </w:r>
              <w:r>
                <w:instrText xml:space="preserve"> HYPERLINK \l "C_4515-30758" \h </w:instrText>
              </w:r>
              <w:r>
                <w:fldChar w:fldCharType="separate"/>
              </w:r>
              <w:r w:rsidR="00440477">
                <w:rPr>
                  <w:rStyle w:val="HyperlinkText9pt"/>
                </w:rPr>
                <w:t>4515-30758</w:t>
              </w:r>
              <w:r>
                <w:rPr>
                  <w:rStyle w:val="HyperlinkText9pt"/>
                </w:rPr>
                <w:fldChar w:fldCharType="end"/>
              </w:r>
            </w:ins>
          </w:p>
        </w:tc>
        <w:tc>
          <w:tcPr>
            <w:tcW w:w="2975" w:type="dxa"/>
          </w:tcPr>
          <w:p w14:paraId="3B987F59" w14:textId="77777777" w:rsidR="00440477" w:rsidRDefault="00440477" w:rsidP="0012456B">
            <w:pPr>
              <w:pStyle w:val="TableText"/>
              <w:keepNext w:val="0"/>
              <w:rPr>
                <w:ins w:id="5516" w:author="Russ Ott" w:date="2022-05-16T11:54:00Z"/>
              </w:rPr>
            </w:pPr>
          </w:p>
        </w:tc>
      </w:tr>
      <w:tr w:rsidR="00440477" w14:paraId="3EF24DD7" w14:textId="77777777" w:rsidTr="00BA7D84">
        <w:trPr>
          <w:jc w:val="center"/>
          <w:ins w:id="5517" w:author="Russ Ott" w:date="2022-05-16T11:54:00Z"/>
        </w:trPr>
        <w:tc>
          <w:tcPr>
            <w:tcW w:w="3345" w:type="dxa"/>
          </w:tcPr>
          <w:p w14:paraId="7583AFB1" w14:textId="77777777" w:rsidR="00440477" w:rsidRDefault="00440477" w:rsidP="0012456B">
            <w:pPr>
              <w:pStyle w:val="TableText"/>
              <w:keepNext w:val="0"/>
              <w:rPr>
                <w:ins w:id="5518" w:author="Russ Ott" w:date="2022-05-16T11:54:00Z"/>
              </w:rPr>
            </w:pPr>
            <w:ins w:id="5519" w:author="Russ Ott" w:date="2022-05-16T11:54:00Z">
              <w:r>
                <w:tab/>
              </w:r>
              <w:r>
                <w:tab/>
                <w:t>@code</w:t>
              </w:r>
            </w:ins>
          </w:p>
        </w:tc>
        <w:tc>
          <w:tcPr>
            <w:tcW w:w="720" w:type="dxa"/>
          </w:tcPr>
          <w:p w14:paraId="57F810A9" w14:textId="77777777" w:rsidR="00440477" w:rsidRDefault="00440477" w:rsidP="0012456B">
            <w:pPr>
              <w:pStyle w:val="TableText"/>
              <w:keepNext w:val="0"/>
              <w:rPr>
                <w:ins w:id="5520" w:author="Russ Ott" w:date="2022-05-16T11:54:00Z"/>
              </w:rPr>
            </w:pPr>
            <w:ins w:id="5521" w:author="Russ Ott" w:date="2022-05-16T11:54:00Z">
              <w:r>
                <w:t>1..1</w:t>
              </w:r>
            </w:ins>
          </w:p>
        </w:tc>
        <w:tc>
          <w:tcPr>
            <w:tcW w:w="1152" w:type="dxa"/>
          </w:tcPr>
          <w:p w14:paraId="62A40ADE" w14:textId="77777777" w:rsidR="00440477" w:rsidRDefault="00440477" w:rsidP="0012456B">
            <w:pPr>
              <w:pStyle w:val="TableText"/>
              <w:keepNext w:val="0"/>
              <w:rPr>
                <w:ins w:id="5522" w:author="Russ Ott" w:date="2022-05-16T11:54:00Z"/>
              </w:rPr>
            </w:pPr>
            <w:ins w:id="5523" w:author="Russ Ott" w:date="2022-05-16T11:54:00Z">
              <w:r>
                <w:t>SHALL</w:t>
              </w:r>
            </w:ins>
          </w:p>
        </w:tc>
        <w:tc>
          <w:tcPr>
            <w:tcW w:w="864" w:type="dxa"/>
          </w:tcPr>
          <w:p w14:paraId="4A41E0EE" w14:textId="77777777" w:rsidR="00440477" w:rsidRDefault="00440477" w:rsidP="0012456B">
            <w:pPr>
              <w:pStyle w:val="TableText"/>
              <w:keepNext w:val="0"/>
              <w:rPr>
                <w:ins w:id="5524" w:author="Russ Ott" w:date="2022-05-16T11:54:00Z"/>
              </w:rPr>
            </w:pPr>
          </w:p>
        </w:tc>
        <w:tc>
          <w:tcPr>
            <w:tcW w:w="1104" w:type="dxa"/>
          </w:tcPr>
          <w:p w14:paraId="5C5EF515" w14:textId="7DA080E5" w:rsidR="00440477" w:rsidRDefault="001C172D" w:rsidP="0012456B">
            <w:pPr>
              <w:pStyle w:val="TableText"/>
              <w:keepNext w:val="0"/>
              <w:rPr>
                <w:ins w:id="5525" w:author="Russ Ott" w:date="2022-05-16T11:54:00Z"/>
              </w:rPr>
            </w:pPr>
            <w:ins w:id="5526" w:author="Russ Ott" w:date="2022-05-16T11:54:00Z">
              <w:r>
                <w:fldChar w:fldCharType="begin"/>
              </w:r>
              <w:r>
                <w:instrText xml:space="preserve"> HYPERLINK \l "C_4515-32313" \h </w:instrText>
              </w:r>
              <w:r>
                <w:fldChar w:fldCharType="separate"/>
              </w:r>
              <w:r w:rsidR="00440477">
                <w:rPr>
                  <w:rStyle w:val="HyperlinkText9pt"/>
                </w:rPr>
                <w:t>4515-32313</w:t>
              </w:r>
              <w:r>
                <w:rPr>
                  <w:rStyle w:val="HyperlinkText9pt"/>
                </w:rPr>
                <w:fldChar w:fldCharType="end"/>
              </w:r>
            </w:ins>
          </w:p>
        </w:tc>
        <w:tc>
          <w:tcPr>
            <w:tcW w:w="2975" w:type="dxa"/>
          </w:tcPr>
          <w:p w14:paraId="41ED12AD" w14:textId="77777777" w:rsidR="00440477" w:rsidRDefault="00440477" w:rsidP="0012456B">
            <w:pPr>
              <w:pStyle w:val="TableText"/>
              <w:keepNext w:val="0"/>
              <w:rPr>
                <w:ins w:id="5527" w:author="Russ Ott" w:date="2022-05-16T11:54:00Z"/>
              </w:rPr>
            </w:pPr>
            <w:ins w:id="5528" w:author="Russ Ott" w:date="2022-05-16T11:54:00Z">
              <w:r>
                <w:t>urn:oid:2.16.840.1.113883.11.20.9.19 (ProblemAct statusCode)</w:t>
              </w:r>
            </w:ins>
          </w:p>
        </w:tc>
      </w:tr>
      <w:tr w:rsidR="00440477" w14:paraId="38565814" w14:textId="77777777" w:rsidTr="00BA7D84">
        <w:trPr>
          <w:jc w:val="center"/>
          <w:ins w:id="5529" w:author="Russ Ott" w:date="2022-05-16T11:54:00Z"/>
        </w:trPr>
        <w:tc>
          <w:tcPr>
            <w:tcW w:w="3345" w:type="dxa"/>
          </w:tcPr>
          <w:p w14:paraId="70A10685" w14:textId="77777777" w:rsidR="00440477" w:rsidRDefault="00440477" w:rsidP="0012456B">
            <w:pPr>
              <w:pStyle w:val="TableText"/>
              <w:keepNext w:val="0"/>
              <w:rPr>
                <w:ins w:id="5530" w:author="Russ Ott" w:date="2022-05-16T11:54:00Z"/>
              </w:rPr>
            </w:pPr>
            <w:ins w:id="5531" w:author="Russ Ott" w:date="2022-05-16T11:54:00Z">
              <w:r>
                <w:tab/>
                <w:t>effectiveTime</w:t>
              </w:r>
            </w:ins>
          </w:p>
        </w:tc>
        <w:tc>
          <w:tcPr>
            <w:tcW w:w="720" w:type="dxa"/>
          </w:tcPr>
          <w:p w14:paraId="6C841F37" w14:textId="77777777" w:rsidR="00440477" w:rsidRDefault="00440477" w:rsidP="0012456B">
            <w:pPr>
              <w:pStyle w:val="TableText"/>
              <w:keepNext w:val="0"/>
              <w:rPr>
                <w:ins w:id="5532" w:author="Russ Ott" w:date="2022-05-16T11:54:00Z"/>
              </w:rPr>
            </w:pPr>
            <w:ins w:id="5533" w:author="Russ Ott" w:date="2022-05-16T11:54:00Z">
              <w:r>
                <w:t>0..1</w:t>
              </w:r>
            </w:ins>
          </w:p>
        </w:tc>
        <w:tc>
          <w:tcPr>
            <w:tcW w:w="1152" w:type="dxa"/>
          </w:tcPr>
          <w:p w14:paraId="23AE6769" w14:textId="77777777" w:rsidR="00440477" w:rsidRDefault="00440477" w:rsidP="0012456B">
            <w:pPr>
              <w:pStyle w:val="TableText"/>
              <w:keepNext w:val="0"/>
              <w:rPr>
                <w:ins w:id="5534" w:author="Russ Ott" w:date="2022-05-16T11:54:00Z"/>
              </w:rPr>
            </w:pPr>
            <w:ins w:id="5535" w:author="Russ Ott" w:date="2022-05-16T11:54:00Z">
              <w:r>
                <w:t>MAY</w:t>
              </w:r>
            </w:ins>
          </w:p>
        </w:tc>
        <w:tc>
          <w:tcPr>
            <w:tcW w:w="864" w:type="dxa"/>
          </w:tcPr>
          <w:p w14:paraId="74C1E64E" w14:textId="77777777" w:rsidR="00440477" w:rsidRDefault="00440477" w:rsidP="0012456B">
            <w:pPr>
              <w:pStyle w:val="TableText"/>
              <w:keepNext w:val="0"/>
              <w:rPr>
                <w:ins w:id="5536" w:author="Russ Ott" w:date="2022-05-16T11:54:00Z"/>
              </w:rPr>
            </w:pPr>
          </w:p>
        </w:tc>
        <w:tc>
          <w:tcPr>
            <w:tcW w:w="1104" w:type="dxa"/>
          </w:tcPr>
          <w:p w14:paraId="4DAD4342" w14:textId="117DB992" w:rsidR="00440477" w:rsidRDefault="001C172D" w:rsidP="0012456B">
            <w:pPr>
              <w:pStyle w:val="TableText"/>
              <w:keepNext w:val="0"/>
              <w:rPr>
                <w:ins w:id="5537" w:author="Russ Ott" w:date="2022-05-16T11:54:00Z"/>
              </w:rPr>
            </w:pPr>
            <w:ins w:id="5538" w:author="Russ Ott" w:date="2022-05-16T11:54:00Z">
              <w:r>
                <w:fldChar w:fldCharType="begin"/>
              </w:r>
              <w:r>
                <w:instrText xml:space="preserve"> HYPERLINK \l "C_4515-30759" \h </w:instrText>
              </w:r>
              <w:r>
                <w:fldChar w:fldCharType="separate"/>
              </w:r>
              <w:r w:rsidR="00440477">
                <w:rPr>
                  <w:rStyle w:val="HyperlinkText9pt"/>
                </w:rPr>
                <w:t>4515-30759</w:t>
              </w:r>
              <w:r>
                <w:rPr>
                  <w:rStyle w:val="HyperlinkText9pt"/>
                </w:rPr>
                <w:fldChar w:fldCharType="end"/>
              </w:r>
            </w:ins>
          </w:p>
        </w:tc>
        <w:tc>
          <w:tcPr>
            <w:tcW w:w="2975" w:type="dxa"/>
          </w:tcPr>
          <w:p w14:paraId="0AFA1DCF" w14:textId="77777777" w:rsidR="00440477" w:rsidRDefault="00440477" w:rsidP="0012456B">
            <w:pPr>
              <w:pStyle w:val="TableText"/>
              <w:keepNext w:val="0"/>
              <w:rPr>
                <w:ins w:id="5539" w:author="Russ Ott" w:date="2022-05-16T11:54:00Z"/>
              </w:rPr>
            </w:pPr>
          </w:p>
        </w:tc>
      </w:tr>
      <w:tr w:rsidR="00440477" w14:paraId="3FA9A5D9" w14:textId="77777777" w:rsidTr="00BA7D84">
        <w:trPr>
          <w:jc w:val="center"/>
          <w:ins w:id="5540" w:author="Russ Ott" w:date="2022-05-16T11:54:00Z"/>
        </w:trPr>
        <w:tc>
          <w:tcPr>
            <w:tcW w:w="3345" w:type="dxa"/>
          </w:tcPr>
          <w:p w14:paraId="637DD4D9" w14:textId="77777777" w:rsidR="00440477" w:rsidRDefault="00440477" w:rsidP="0012456B">
            <w:pPr>
              <w:pStyle w:val="TableText"/>
              <w:keepNext w:val="0"/>
              <w:rPr>
                <w:ins w:id="5541" w:author="Russ Ott" w:date="2022-05-16T11:54:00Z"/>
              </w:rPr>
            </w:pPr>
            <w:ins w:id="5542" w:author="Russ Ott" w:date="2022-05-16T11:54:00Z">
              <w:r>
                <w:tab/>
                <w:t>author</w:t>
              </w:r>
            </w:ins>
          </w:p>
        </w:tc>
        <w:tc>
          <w:tcPr>
            <w:tcW w:w="720" w:type="dxa"/>
          </w:tcPr>
          <w:p w14:paraId="6D5B8403" w14:textId="77777777" w:rsidR="00440477" w:rsidRDefault="00440477" w:rsidP="0012456B">
            <w:pPr>
              <w:pStyle w:val="TableText"/>
              <w:keepNext w:val="0"/>
              <w:rPr>
                <w:ins w:id="5543" w:author="Russ Ott" w:date="2022-05-16T11:54:00Z"/>
              </w:rPr>
            </w:pPr>
            <w:ins w:id="5544" w:author="Russ Ott" w:date="2022-05-16T11:54:00Z">
              <w:r>
                <w:t>0..*</w:t>
              </w:r>
            </w:ins>
          </w:p>
        </w:tc>
        <w:tc>
          <w:tcPr>
            <w:tcW w:w="1152" w:type="dxa"/>
          </w:tcPr>
          <w:p w14:paraId="6AE4589B" w14:textId="77777777" w:rsidR="00440477" w:rsidRDefault="00440477" w:rsidP="0012456B">
            <w:pPr>
              <w:pStyle w:val="TableText"/>
              <w:keepNext w:val="0"/>
              <w:rPr>
                <w:ins w:id="5545" w:author="Russ Ott" w:date="2022-05-16T11:54:00Z"/>
              </w:rPr>
            </w:pPr>
            <w:ins w:id="5546" w:author="Russ Ott" w:date="2022-05-16T11:54:00Z">
              <w:r>
                <w:t>SHOULD</w:t>
              </w:r>
            </w:ins>
          </w:p>
        </w:tc>
        <w:tc>
          <w:tcPr>
            <w:tcW w:w="864" w:type="dxa"/>
          </w:tcPr>
          <w:p w14:paraId="55281357" w14:textId="77777777" w:rsidR="00440477" w:rsidRDefault="00440477" w:rsidP="0012456B">
            <w:pPr>
              <w:pStyle w:val="TableText"/>
              <w:keepNext w:val="0"/>
              <w:rPr>
                <w:ins w:id="5547" w:author="Russ Ott" w:date="2022-05-16T11:54:00Z"/>
              </w:rPr>
            </w:pPr>
          </w:p>
        </w:tc>
        <w:tc>
          <w:tcPr>
            <w:tcW w:w="1104" w:type="dxa"/>
          </w:tcPr>
          <w:p w14:paraId="7D7AD322" w14:textId="1F44CA91" w:rsidR="00440477" w:rsidRDefault="001C172D" w:rsidP="0012456B">
            <w:pPr>
              <w:pStyle w:val="TableText"/>
              <w:keepNext w:val="0"/>
              <w:rPr>
                <w:ins w:id="5548" w:author="Russ Ott" w:date="2022-05-16T11:54:00Z"/>
              </w:rPr>
            </w:pPr>
            <w:ins w:id="5549" w:author="Russ Ott" w:date="2022-05-16T11:54:00Z">
              <w:r>
                <w:fldChar w:fldCharType="begin"/>
              </w:r>
              <w:r>
                <w:instrText xml:space="preserve"> HYPERLINK \l "C_4515-31546" \h </w:instrText>
              </w:r>
              <w:r>
                <w:fldChar w:fldCharType="separate"/>
              </w:r>
              <w:r w:rsidR="00440477">
                <w:rPr>
                  <w:rStyle w:val="HyperlinkText9pt"/>
                </w:rPr>
                <w:t>4515-31546</w:t>
              </w:r>
              <w:r>
                <w:rPr>
                  <w:rStyle w:val="HyperlinkText9pt"/>
                </w:rPr>
                <w:fldChar w:fldCharType="end"/>
              </w:r>
            </w:ins>
          </w:p>
        </w:tc>
        <w:tc>
          <w:tcPr>
            <w:tcW w:w="2975" w:type="dxa"/>
          </w:tcPr>
          <w:p w14:paraId="6C02BA15" w14:textId="77777777" w:rsidR="00440477" w:rsidRDefault="00440477" w:rsidP="0012456B">
            <w:pPr>
              <w:pStyle w:val="TableText"/>
              <w:keepNext w:val="0"/>
              <w:rPr>
                <w:ins w:id="5550" w:author="Russ Ott" w:date="2022-05-16T11:54:00Z"/>
              </w:rPr>
            </w:pPr>
            <w:ins w:id="5551" w:author="Russ Ott" w:date="2022-05-16T11:54:00Z">
              <w:r>
                <w:t>Author Participation (identifier: urn:oid:2.16.840.1.113883.10.20.22.4.119</w:t>
              </w:r>
            </w:ins>
          </w:p>
        </w:tc>
      </w:tr>
      <w:tr w:rsidR="00440477" w14:paraId="16799F7E" w14:textId="77777777" w:rsidTr="00BA7D84">
        <w:trPr>
          <w:jc w:val="center"/>
          <w:ins w:id="5552" w:author="Russ Ott" w:date="2022-05-16T11:54:00Z"/>
        </w:trPr>
        <w:tc>
          <w:tcPr>
            <w:tcW w:w="3345" w:type="dxa"/>
          </w:tcPr>
          <w:p w14:paraId="6A4C5729" w14:textId="77777777" w:rsidR="00440477" w:rsidRDefault="00440477" w:rsidP="0012456B">
            <w:pPr>
              <w:pStyle w:val="TableText"/>
              <w:keepNext w:val="0"/>
              <w:rPr>
                <w:ins w:id="5553" w:author="Russ Ott" w:date="2022-05-16T11:54:00Z"/>
              </w:rPr>
            </w:pPr>
            <w:ins w:id="5554" w:author="Russ Ott" w:date="2022-05-16T11:54:00Z">
              <w:r>
                <w:tab/>
                <w:t>entryRelationship</w:t>
              </w:r>
            </w:ins>
          </w:p>
        </w:tc>
        <w:tc>
          <w:tcPr>
            <w:tcW w:w="720" w:type="dxa"/>
          </w:tcPr>
          <w:p w14:paraId="0DB8BE3A" w14:textId="77777777" w:rsidR="00440477" w:rsidRDefault="00440477" w:rsidP="0012456B">
            <w:pPr>
              <w:pStyle w:val="TableText"/>
              <w:keepNext w:val="0"/>
              <w:rPr>
                <w:ins w:id="5555" w:author="Russ Ott" w:date="2022-05-16T11:54:00Z"/>
              </w:rPr>
            </w:pPr>
            <w:ins w:id="5556" w:author="Russ Ott" w:date="2022-05-16T11:54:00Z">
              <w:r>
                <w:t>0..*</w:t>
              </w:r>
            </w:ins>
          </w:p>
        </w:tc>
        <w:tc>
          <w:tcPr>
            <w:tcW w:w="1152" w:type="dxa"/>
          </w:tcPr>
          <w:p w14:paraId="036673FE" w14:textId="77777777" w:rsidR="00440477" w:rsidRDefault="00440477" w:rsidP="0012456B">
            <w:pPr>
              <w:pStyle w:val="TableText"/>
              <w:keepNext w:val="0"/>
              <w:rPr>
                <w:ins w:id="5557" w:author="Russ Ott" w:date="2022-05-16T11:54:00Z"/>
              </w:rPr>
            </w:pPr>
            <w:ins w:id="5558" w:author="Russ Ott" w:date="2022-05-16T11:54:00Z">
              <w:r>
                <w:t>MAY</w:t>
              </w:r>
            </w:ins>
          </w:p>
        </w:tc>
        <w:tc>
          <w:tcPr>
            <w:tcW w:w="864" w:type="dxa"/>
          </w:tcPr>
          <w:p w14:paraId="0C7C7E3D" w14:textId="77777777" w:rsidR="00440477" w:rsidRDefault="00440477" w:rsidP="0012456B">
            <w:pPr>
              <w:pStyle w:val="TableText"/>
              <w:keepNext w:val="0"/>
              <w:rPr>
                <w:ins w:id="5559" w:author="Russ Ott" w:date="2022-05-16T11:54:00Z"/>
              </w:rPr>
            </w:pPr>
          </w:p>
        </w:tc>
        <w:tc>
          <w:tcPr>
            <w:tcW w:w="1104" w:type="dxa"/>
          </w:tcPr>
          <w:p w14:paraId="1F03AF06" w14:textId="2D1BDCD1" w:rsidR="00440477" w:rsidRDefault="001C172D" w:rsidP="0012456B">
            <w:pPr>
              <w:pStyle w:val="TableText"/>
              <w:keepNext w:val="0"/>
              <w:rPr>
                <w:ins w:id="5560" w:author="Russ Ott" w:date="2022-05-16T11:54:00Z"/>
              </w:rPr>
            </w:pPr>
            <w:ins w:id="5561" w:author="Russ Ott" w:date="2022-05-16T11:54:00Z">
              <w:r>
                <w:fldChar w:fldCharType="begin"/>
              </w:r>
              <w:r>
                <w:instrText xml:space="preserve"> HYPERLINK \l "C_4515-30761" \h </w:instrText>
              </w:r>
              <w:r>
                <w:fldChar w:fldCharType="separate"/>
              </w:r>
              <w:r w:rsidR="00440477">
                <w:rPr>
                  <w:rStyle w:val="HyperlinkText9pt"/>
                </w:rPr>
                <w:t>4515-30761</w:t>
              </w:r>
              <w:r>
                <w:rPr>
                  <w:rStyle w:val="HyperlinkText9pt"/>
                </w:rPr>
                <w:fldChar w:fldCharType="end"/>
              </w:r>
            </w:ins>
          </w:p>
        </w:tc>
        <w:tc>
          <w:tcPr>
            <w:tcW w:w="2975" w:type="dxa"/>
          </w:tcPr>
          <w:p w14:paraId="6B5E29E1" w14:textId="77777777" w:rsidR="00440477" w:rsidRDefault="00440477" w:rsidP="0012456B">
            <w:pPr>
              <w:pStyle w:val="TableText"/>
              <w:keepNext w:val="0"/>
              <w:rPr>
                <w:ins w:id="5562" w:author="Russ Ott" w:date="2022-05-16T11:54:00Z"/>
              </w:rPr>
            </w:pPr>
          </w:p>
        </w:tc>
      </w:tr>
      <w:tr w:rsidR="00440477" w14:paraId="3E0503A9" w14:textId="77777777" w:rsidTr="00BA7D84">
        <w:trPr>
          <w:jc w:val="center"/>
          <w:ins w:id="5563" w:author="Russ Ott" w:date="2022-05-16T11:54:00Z"/>
        </w:trPr>
        <w:tc>
          <w:tcPr>
            <w:tcW w:w="3345" w:type="dxa"/>
          </w:tcPr>
          <w:p w14:paraId="52E856E6" w14:textId="77777777" w:rsidR="00440477" w:rsidRDefault="00440477" w:rsidP="0012456B">
            <w:pPr>
              <w:pStyle w:val="TableText"/>
              <w:keepNext w:val="0"/>
              <w:rPr>
                <w:ins w:id="5564" w:author="Russ Ott" w:date="2022-05-16T11:54:00Z"/>
              </w:rPr>
            </w:pPr>
            <w:ins w:id="5565" w:author="Russ Ott" w:date="2022-05-16T11:54:00Z">
              <w:r>
                <w:tab/>
              </w:r>
              <w:r>
                <w:tab/>
                <w:t>@typeCode</w:t>
              </w:r>
            </w:ins>
          </w:p>
        </w:tc>
        <w:tc>
          <w:tcPr>
            <w:tcW w:w="720" w:type="dxa"/>
          </w:tcPr>
          <w:p w14:paraId="365AA340" w14:textId="77777777" w:rsidR="00440477" w:rsidRDefault="00440477" w:rsidP="0012456B">
            <w:pPr>
              <w:pStyle w:val="TableText"/>
              <w:keepNext w:val="0"/>
              <w:rPr>
                <w:ins w:id="5566" w:author="Russ Ott" w:date="2022-05-16T11:54:00Z"/>
              </w:rPr>
            </w:pPr>
            <w:ins w:id="5567" w:author="Russ Ott" w:date="2022-05-16T11:54:00Z">
              <w:r>
                <w:t>1..1</w:t>
              </w:r>
            </w:ins>
          </w:p>
        </w:tc>
        <w:tc>
          <w:tcPr>
            <w:tcW w:w="1152" w:type="dxa"/>
          </w:tcPr>
          <w:p w14:paraId="4E35A517" w14:textId="77777777" w:rsidR="00440477" w:rsidRDefault="00440477" w:rsidP="0012456B">
            <w:pPr>
              <w:pStyle w:val="TableText"/>
              <w:keepNext w:val="0"/>
              <w:rPr>
                <w:ins w:id="5568" w:author="Russ Ott" w:date="2022-05-16T11:54:00Z"/>
              </w:rPr>
            </w:pPr>
            <w:ins w:id="5569" w:author="Russ Ott" w:date="2022-05-16T11:54:00Z">
              <w:r>
                <w:t>SHALL</w:t>
              </w:r>
            </w:ins>
          </w:p>
        </w:tc>
        <w:tc>
          <w:tcPr>
            <w:tcW w:w="864" w:type="dxa"/>
          </w:tcPr>
          <w:p w14:paraId="7B0B5132" w14:textId="77777777" w:rsidR="00440477" w:rsidRDefault="00440477" w:rsidP="0012456B">
            <w:pPr>
              <w:pStyle w:val="TableText"/>
              <w:keepNext w:val="0"/>
              <w:rPr>
                <w:ins w:id="5570" w:author="Russ Ott" w:date="2022-05-16T11:54:00Z"/>
              </w:rPr>
            </w:pPr>
          </w:p>
        </w:tc>
        <w:tc>
          <w:tcPr>
            <w:tcW w:w="1104" w:type="dxa"/>
          </w:tcPr>
          <w:p w14:paraId="7C36F64D" w14:textId="20F303FC" w:rsidR="00440477" w:rsidRDefault="001C172D" w:rsidP="0012456B">
            <w:pPr>
              <w:pStyle w:val="TableText"/>
              <w:keepNext w:val="0"/>
              <w:rPr>
                <w:ins w:id="5571" w:author="Russ Ott" w:date="2022-05-16T11:54:00Z"/>
              </w:rPr>
            </w:pPr>
            <w:ins w:id="5572" w:author="Russ Ott" w:date="2022-05-16T11:54:00Z">
              <w:r>
                <w:fldChar w:fldCharType="begin"/>
              </w:r>
              <w:r>
                <w:instrText xml:space="preserve"> HYPERLINK \l "C_4515-30762" \h </w:instrText>
              </w:r>
              <w:r>
                <w:fldChar w:fldCharType="separate"/>
              </w:r>
              <w:r w:rsidR="00440477">
                <w:rPr>
                  <w:rStyle w:val="HyperlinkText9pt"/>
                </w:rPr>
                <w:t>4515-30762</w:t>
              </w:r>
              <w:r>
                <w:rPr>
                  <w:rStyle w:val="HyperlinkText9pt"/>
                </w:rPr>
                <w:fldChar w:fldCharType="end"/>
              </w:r>
            </w:ins>
          </w:p>
        </w:tc>
        <w:tc>
          <w:tcPr>
            <w:tcW w:w="2975" w:type="dxa"/>
          </w:tcPr>
          <w:p w14:paraId="6393F403" w14:textId="77777777" w:rsidR="00440477" w:rsidRDefault="00440477" w:rsidP="0012456B">
            <w:pPr>
              <w:pStyle w:val="TableText"/>
              <w:keepNext w:val="0"/>
              <w:rPr>
                <w:ins w:id="5573" w:author="Russ Ott" w:date="2022-05-16T11:54:00Z"/>
              </w:rPr>
            </w:pPr>
            <w:ins w:id="5574" w:author="Russ Ott" w:date="2022-05-16T11:54:00Z">
              <w:r>
                <w:t>urn:oid:2.16.840.1.113883.5.1002 (HL7ActRelationshipType) = REFR</w:t>
              </w:r>
            </w:ins>
          </w:p>
        </w:tc>
      </w:tr>
      <w:tr w:rsidR="00440477" w14:paraId="590041B4" w14:textId="77777777" w:rsidTr="00BA7D84">
        <w:trPr>
          <w:jc w:val="center"/>
          <w:ins w:id="5575" w:author="Russ Ott" w:date="2022-05-16T11:54:00Z"/>
        </w:trPr>
        <w:tc>
          <w:tcPr>
            <w:tcW w:w="3345" w:type="dxa"/>
          </w:tcPr>
          <w:p w14:paraId="616A4BCD" w14:textId="77777777" w:rsidR="00440477" w:rsidRDefault="00440477" w:rsidP="0012456B">
            <w:pPr>
              <w:pStyle w:val="TableText"/>
              <w:keepNext w:val="0"/>
              <w:rPr>
                <w:ins w:id="5576" w:author="Russ Ott" w:date="2022-05-16T11:54:00Z"/>
              </w:rPr>
            </w:pPr>
            <w:ins w:id="5577" w:author="Russ Ott" w:date="2022-05-16T11:54:00Z">
              <w:r>
                <w:tab/>
              </w:r>
              <w:r>
                <w:tab/>
                <w:t>observation</w:t>
              </w:r>
            </w:ins>
          </w:p>
        </w:tc>
        <w:tc>
          <w:tcPr>
            <w:tcW w:w="720" w:type="dxa"/>
          </w:tcPr>
          <w:p w14:paraId="45EAD668" w14:textId="77777777" w:rsidR="00440477" w:rsidRDefault="00440477" w:rsidP="0012456B">
            <w:pPr>
              <w:pStyle w:val="TableText"/>
              <w:keepNext w:val="0"/>
              <w:rPr>
                <w:ins w:id="5578" w:author="Russ Ott" w:date="2022-05-16T11:54:00Z"/>
              </w:rPr>
            </w:pPr>
            <w:ins w:id="5579" w:author="Russ Ott" w:date="2022-05-16T11:54:00Z">
              <w:r>
                <w:t>1..1</w:t>
              </w:r>
            </w:ins>
          </w:p>
        </w:tc>
        <w:tc>
          <w:tcPr>
            <w:tcW w:w="1152" w:type="dxa"/>
          </w:tcPr>
          <w:p w14:paraId="5D3032F0" w14:textId="77777777" w:rsidR="00440477" w:rsidRDefault="00440477" w:rsidP="0012456B">
            <w:pPr>
              <w:pStyle w:val="TableText"/>
              <w:keepNext w:val="0"/>
              <w:rPr>
                <w:ins w:id="5580" w:author="Russ Ott" w:date="2022-05-16T11:54:00Z"/>
              </w:rPr>
            </w:pPr>
            <w:ins w:id="5581" w:author="Russ Ott" w:date="2022-05-16T11:54:00Z">
              <w:r>
                <w:t>SHALL</w:t>
              </w:r>
            </w:ins>
          </w:p>
        </w:tc>
        <w:tc>
          <w:tcPr>
            <w:tcW w:w="864" w:type="dxa"/>
          </w:tcPr>
          <w:p w14:paraId="1D1F1541" w14:textId="77777777" w:rsidR="00440477" w:rsidRDefault="00440477" w:rsidP="0012456B">
            <w:pPr>
              <w:pStyle w:val="TableText"/>
              <w:keepNext w:val="0"/>
              <w:rPr>
                <w:ins w:id="5582" w:author="Russ Ott" w:date="2022-05-16T11:54:00Z"/>
              </w:rPr>
            </w:pPr>
          </w:p>
        </w:tc>
        <w:tc>
          <w:tcPr>
            <w:tcW w:w="1104" w:type="dxa"/>
          </w:tcPr>
          <w:p w14:paraId="4C7F1FF3" w14:textId="25ECAE05" w:rsidR="00440477" w:rsidRDefault="001C172D" w:rsidP="0012456B">
            <w:pPr>
              <w:pStyle w:val="TableText"/>
              <w:keepNext w:val="0"/>
              <w:rPr>
                <w:ins w:id="5583" w:author="Russ Ott" w:date="2022-05-16T11:54:00Z"/>
              </w:rPr>
            </w:pPr>
            <w:ins w:id="5584" w:author="Russ Ott" w:date="2022-05-16T11:54:00Z">
              <w:r>
                <w:fldChar w:fldCharType="begin"/>
              </w:r>
              <w:r>
                <w:instrText xml:space="preserve"> HYPERLINK \l "C_4515-31001" \h </w:instrText>
              </w:r>
              <w:r>
                <w:fldChar w:fldCharType="separate"/>
              </w:r>
              <w:r w:rsidR="00440477">
                <w:rPr>
                  <w:rStyle w:val="HyperlinkText9pt"/>
                </w:rPr>
                <w:t>4515-31001</w:t>
              </w:r>
              <w:r>
                <w:rPr>
                  <w:rStyle w:val="HyperlinkText9pt"/>
                </w:rPr>
                <w:fldChar w:fldCharType="end"/>
              </w:r>
            </w:ins>
          </w:p>
        </w:tc>
        <w:tc>
          <w:tcPr>
            <w:tcW w:w="2975" w:type="dxa"/>
          </w:tcPr>
          <w:p w14:paraId="43F9961A" w14:textId="77777777" w:rsidR="00440477" w:rsidRDefault="00440477" w:rsidP="0012456B">
            <w:pPr>
              <w:pStyle w:val="TableText"/>
              <w:keepNext w:val="0"/>
              <w:rPr>
                <w:ins w:id="5585" w:author="Russ Ott" w:date="2022-05-16T11:54:00Z"/>
              </w:rPr>
            </w:pPr>
            <w:ins w:id="5586" w:author="Russ Ott" w:date="2022-05-16T11:54:00Z">
              <w:r>
                <w:t>Problem Observation (V3) (identifier: urn:hl7ii:2.16.840.1.113883.10.20.22.4.4:2015-08-01</w:t>
              </w:r>
            </w:ins>
          </w:p>
        </w:tc>
      </w:tr>
      <w:tr w:rsidR="00440477" w14:paraId="4D8E4FF3" w14:textId="77777777" w:rsidTr="00BA7D84">
        <w:trPr>
          <w:jc w:val="center"/>
          <w:ins w:id="5587" w:author="Russ Ott" w:date="2022-05-16T11:54:00Z"/>
        </w:trPr>
        <w:tc>
          <w:tcPr>
            <w:tcW w:w="3345" w:type="dxa"/>
          </w:tcPr>
          <w:p w14:paraId="79E5838F" w14:textId="77777777" w:rsidR="00440477" w:rsidRDefault="00440477" w:rsidP="0012456B">
            <w:pPr>
              <w:pStyle w:val="TableText"/>
              <w:keepNext w:val="0"/>
              <w:rPr>
                <w:ins w:id="5588" w:author="Russ Ott" w:date="2022-05-16T11:54:00Z"/>
              </w:rPr>
            </w:pPr>
            <w:ins w:id="5589" w:author="Russ Ott" w:date="2022-05-16T11:54:00Z">
              <w:r>
                <w:tab/>
                <w:t>entryRelationship</w:t>
              </w:r>
            </w:ins>
          </w:p>
        </w:tc>
        <w:tc>
          <w:tcPr>
            <w:tcW w:w="720" w:type="dxa"/>
          </w:tcPr>
          <w:p w14:paraId="74F4F7BD" w14:textId="77777777" w:rsidR="00440477" w:rsidRDefault="00440477" w:rsidP="0012456B">
            <w:pPr>
              <w:pStyle w:val="TableText"/>
              <w:keepNext w:val="0"/>
              <w:rPr>
                <w:ins w:id="5590" w:author="Russ Ott" w:date="2022-05-16T11:54:00Z"/>
              </w:rPr>
            </w:pPr>
            <w:ins w:id="5591" w:author="Russ Ott" w:date="2022-05-16T11:54:00Z">
              <w:r>
                <w:t>0..*</w:t>
              </w:r>
            </w:ins>
          </w:p>
        </w:tc>
        <w:tc>
          <w:tcPr>
            <w:tcW w:w="1152" w:type="dxa"/>
          </w:tcPr>
          <w:p w14:paraId="74D0F1FC" w14:textId="77777777" w:rsidR="00440477" w:rsidRDefault="00440477" w:rsidP="0012456B">
            <w:pPr>
              <w:pStyle w:val="TableText"/>
              <w:keepNext w:val="0"/>
              <w:rPr>
                <w:ins w:id="5592" w:author="Russ Ott" w:date="2022-05-16T11:54:00Z"/>
              </w:rPr>
            </w:pPr>
            <w:ins w:id="5593" w:author="Russ Ott" w:date="2022-05-16T11:54:00Z">
              <w:r>
                <w:t>MAY</w:t>
              </w:r>
            </w:ins>
          </w:p>
        </w:tc>
        <w:tc>
          <w:tcPr>
            <w:tcW w:w="864" w:type="dxa"/>
          </w:tcPr>
          <w:p w14:paraId="0EE05925" w14:textId="77777777" w:rsidR="00440477" w:rsidRDefault="00440477" w:rsidP="0012456B">
            <w:pPr>
              <w:pStyle w:val="TableText"/>
              <w:keepNext w:val="0"/>
              <w:rPr>
                <w:ins w:id="5594" w:author="Russ Ott" w:date="2022-05-16T11:54:00Z"/>
              </w:rPr>
            </w:pPr>
          </w:p>
        </w:tc>
        <w:tc>
          <w:tcPr>
            <w:tcW w:w="1104" w:type="dxa"/>
          </w:tcPr>
          <w:p w14:paraId="4FC89903" w14:textId="03DCB6A2" w:rsidR="00440477" w:rsidRDefault="001C172D" w:rsidP="0012456B">
            <w:pPr>
              <w:pStyle w:val="TableText"/>
              <w:keepNext w:val="0"/>
              <w:rPr>
                <w:ins w:id="5595" w:author="Russ Ott" w:date="2022-05-16T11:54:00Z"/>
              </w:rPr>
            </w:pPr>
            <w:ins w:id="5596" w:author="Russ Ott" w:date="2022-05-16T11:54:00Z">
              <w:r>
                <w:fldChar w:fldCharType="begin"/>
              </w:r>
              <w:r>
                <w:instrText xml:space="preserve"> HYPERLINK \l "C_4515-31007" \h </w:instrText>
              </w:r>
              <w:r>
                <w:fldChar w:fldCharType="separate"/>
              </w:r>
              <w:r w:rsidR="00440477">
                <w:rPr>
                  <w:rStyle w:val="HyperlinkText9pt"/>
                </w:rPr>
                <w:t>4515-31007</w:t>
              </w:r>
              <w:r>
                <w:rPr>
                  <w:rStyle w:val="HyperlinkText9pt"/>
                </w:rPr>
                <w:fldChar w:fldCharType="end"/>
              </w:r>
            </w:ins>
          </w:p>
        </w:tc>
        <w:tc>
          <w:tcPr>
            <w:tcW w:w="2975" w:type="dxa"/>
          </w:tcPr>
          <w:p w14:paraId="5DA2E73F" w14:textId="77777777" w:rsidR="00440477" w:rsidRDefault="00440477" w:rsidP="0012456B">
            <w:pPr>
              <w:pStyle w:val="TableText"/>
              <w:keepNext w:val="0"/>
              <w:rPr>
                <w:ins w:id="5597" w:author="Russ Ott" w:date="2022-05-16T11:54:00Z"/>
              </w:rPr>
            </w:pPr>
          </w:p>
        </w:tc>
      </w:tr>
      <w:tr w:rsidR="00440477" w14:paraId="4DE3D0A4" w14:textId="77777777" w:rsidTr="00BA7D84">
        <w:trPr>
          <w:jc w:val="center"/>
          <w:ins w:id="5598" w:author="Russ Ott" w:date="2022-05-16T11:54:00Z"/>
        </w:trPr>
        <w:tc>
          <w:tcPr>
            <w:tcW w:w="3345" w:type="dxa"/>
          </w:tcPr>
          <w:p w14:paraId="679E04FA" w14:textId="77777777" w:rsidR="00440477" w:rsidRDefault="00440477" w:rsidP="0012456B">
            <w:pPr>
              <w:pStyle w:val="TableText"/>
              <w:keepNext w:val="0"/>
              <w:rPr>
                <w:ins w:id="5599" w:author="Russ Ott" w:date="2022-05-16T11:54:00Z"/>
              </w:rPr>
            </w:pPr>
            <w:ins w:id="5600" w:author="Russ Ott" w:date="2022-05-16T11:54:00Z">
              <w:r>
                <w:tab/>
              </w:r>
              <w:r>
                <w:tab/>
                <w:t>@typeCode</w:t>
              </w:r>
            </w:ins>
          </w:p>
        </w:tc>
        <w:tc>
          <w:tcPr>
            <w:tcW w:w="720" w:type="dxa"/>
          </w:tcPr>
          <w:p w14:paraId="3431D3A5" w14:textId="77777777" w:rsidR="00440477" w:rsidRDefault="00440477" w:rsidP="0012456B">
            <w:pPr>
              <w:pStyle w:val="TableText"/>
              <w:keepNext w:val="0"/>
              <w:rPr>
                <w:ins w:id="5601" w:author="Russ Ott" w:date="2022-05-16T11:54:00Z"/>
              </w:rPr>
            </w:pPr>
            <w:ins w:id="5602" w:author="Russ Ott" w:date="2022-05-16T11:54:00Z">
              <w:r>
                <w:t>1..1</w:t>
              </w:r>
            </w:ins>
          </w:p>
        </w:tc>
        <w:tc>
          <w:tcPr>
            <w:tcW w:w="1152" w:type="dxa"/>
          </w:tcPr>
          <w:p w14:paraId="76913F33" w14:textId="77777777" w:rsidR="00440477" w:rsidRDefault="00440477" w:rsidP="0012456B">
            <w:pPr>
              <w:pStyle w:val="TableText"/>
              <w:keepNext w:val="0"/>
              <w:rPr>
                <w:ins w:id="5603" w:author="Russ Ott" w:date="2022-05-16T11:54:00Z"/>
              </w:rPr>
            </w:pPr>
            <w:ins w:id="5604" w:author="Russ Ott" w:date="2022-05-16T11:54:00Z">
              <w:r>
                <w:t>SHALL</w:t>
              </w:r>
            </w:ins>
          </w:p>
        </w:tc>
        <w:tc>
          <w:tcPr>
            <w:tcW w:w="864" w:type="dxa"/>
          </w:tcPr>
          <w:p w14:paraId="3D3274B3" w14:textId="77777777" w:rsidR="00440477" w:rsidRDefault="00440477" w:rsidP="0012456B">
            <w:pPr>
              <w:pStyle w:val="TableText"/>
              <w:keepNext w:val="0"/>
              <w:rPr>
                <w:ins w:id="5605" w:author="Russ Ott" w:date="2022-05-16T11:54:00Z"/>
              </w:rPr>
            </w:pPr>
          </w:p>
        </w:tc>
        <w:tc>
          <w:tcPr>
            <w:tcW w:w="1104" w:type="dxa"/>
          </w:tcPr>
          <w:p w14:paraId="53B3C387" w14:textId="45571CE6" w:rsidR="00440477" w:rsidRDefault="001C172D" w:rsidP="0012456B">
            <w:pPr>
              <w:pStyle w:val="TableText"/>
              <w:keepNext w:val="0"/>
              <w:rPr>
                <w:ins w:id="5606" w:author="Russ Ott" w:date="2022-05-16T11:54:00Z"/>
              </w:rPr>
            </w:pPr>
            <w:ins w:id="5607" w:author="Russ Ott" w:date="2022-05-16T11:54:00Z">
              <w:r>
                <w:fldChar w:fldCharType="begin"/>
              </w:r>
              <w:r>
                <w:instrText xml:space="preserve"> HYPERLINK \l "C_4515-31008" \h </w:instrText>
              </w:r>
              <w:r>
                <w:fldChar w:fldCharType="separate"/>
              </w:r>
              <w:r w:rsidR="00440477">
                <w:rPr>
                  <w:rStyle w:val="HyperlinkText9pt"/>
                </w:rPr>
                <w:t>4515-31008</w:t>
              </w:r>
              <w:r>
                <w:rPr>
                  <w:rStyle w:val="HyperlinkText9pt"/>
                </w:rPr>
                <w:fldChar w:fldCharType="end"/>
              </w:r>
            </w:ins>
          </w:p>
        </w:tc>
        <w:tc>
          <w:tcPr>
            <w:tcW w:w="2975" w:type="dxa"/>
          </w:tcPr>
          <w:p w14:paraId="3260FD57" w14:textId="77777777" w:rsidR="00440477" w:rsidRDefault="00440477" w:rsidP="0012456B">
            <w:pPr>
              <w:pStyle w:val="TableText"/>
              <w:keepNext w:val="0"/>
              <w:rPr>
                <w:ins w:id="5608" w:author="Russ Ott" w:date="2022-05-16T11:54:00Z"/>
              </w:rPr>
            </w:pPr>
            <w:ins w:id="5609" w:author="Russ Ott" w:date="2022-05-16T11:54:00Z">
              <w:r>
                <w:t>urn:oid:2.16.840.1.113883.5.1002 (HL7ActRelationshipType) = REFR</w:t>
              </w:r>
            </w:ins>
          </w:p>
        </w:tc>
      </w:tr>
      <w:tr w:rsidR="00440477" w14:paraId="7024F473" w14:textId="77777777" w:rsidTr="00BA7D84">
        <w:trPr>
          <w:jc w:val="center"/>
          <w:ins w:id="5610" w:author="Russ Ott" w:date="2022-05-16T11:54:00Z"/>
        </w:trPr>
        <w:tc>
          <w:tcPr>
            <w:tcW w:w="3345" w:type="dxa"/>
          </w:tcPr>
          <w:p w14:paraId="37C7FBD8" w14:textId="77777777" w:rsidR="00440477" w:rsidRDefault="00440477" w:rsidP="0012456B">
            <w:pPr>
              <w:pStyle w:val="TableText"/>
              <w:keepNext w:val="0"/>
              <w:rPr>
                <w:ins w:id="5611" w:author="Russ Ott" w:date="2022-05-16T11:54:00Z"/>
              </w:rPr>
            </w:pPr>
            <w:ins w:id="5612" w:author="Russ Ott" w:date="2022-05-16T11:54:00Z">
              <w:r>
                <w:lastRenderedPageBreak/>
                <w:tab/>
              </w:r>
              <w:r>
                <w:tab/>
                <w:t>observation</w:t>
              </w:r>
            </w:ins>
          </w:p>
        </w:tc>
        <w:tc>
          <w:tcPr>
            <w:tcW w:w="720" w:type="dxa"/>
          </w:tcPr>
          <w:p w14:paraId="0E156643" w14:textId="77777777" w:rsidR="00440477" w:rsidRDefault="00440477" w:rsidP="0012456B">
            <w:pPr>
              <w:pStyle w:val="TableText"/>
              <w:keepNext w:val="0"/>
              <w:rPr>
                <w:ins w:id="5613" w:author="Russ Ott" w:date="2022-05-16T11:54:00Z"/>
              </w:rPr>
            </w:pPr>
            <w:ins w:id="5614" w:author="Russ Ott" w:date="2022-05-16T11:54:00Z">
              <w:r>
                <w:t>1..1</w:t>
              </w:r>
            </w:ins>
          </w:p>
        </w:tc>
        <w:tc>
          <w:tcPr>
            <w:tcW w:w="1152" w:type="dxa"/>
          </w:tcPr>
          <w:p w14:paraId="6600D52E" w14:textId="77777777" w:rsidR="00440477" w:rsidRDefault="00440477" w:rsidP="0012456B">
            <w:pPr>
              <w:pStyle w:val="TableText"/>
              <w:keepNext w:val="0"/>
              <w:rPr>
                <w:ins w:id="5615" w:author="Russ Ott" w:date="2022-05-16T11:54:00Z"/>
              </w:rPr>
            </w:pPr>
            <w:ins w:id="5616" w:author="Russ Ott" w:date="2022-05-16T11:54:00Z">
              <w:r>
                <w:t>SHALL</w:t>
              </w:r>
            </w:ins>
          </w:p>
        </w:tc>
        <w:tc>
          <w:tcPr>
            <w:tcW w:w="864" w:type="dxa"/>
          </w:tcPr>
          <w:p w14:paraId="48FF326F" w14:textId="77777777" w:rsidR="00440477" w:rsidRDefault="00440477" w:rsidP="0012456B">
            <w:pPr>
              <w:pStyle w:val="TableText"/>
              <w:keepNext w:val="0"/>
              <w:rPr>
                <w:ins w:id="5617" w:author="Russ Ott" w:date="2022-05-16T11:54:00Z"/>
              </w:rPr>
            </w:pPr>
          </w:p>
        </w:tc>
        <w:tc>
          <w:tcPr>
            <w:tcW w:w="1104" w:type="dxa"/>
          </w:tcPr>
          <w:p w14:paraId="013E954F" w14:textId="39FC784D" w:rsidR="00440477" w:rsidRDefault="001C172D" w:rsidP="0012456B">
            <w:pPr>
              <w:pStyle w:val="TableText"/>
              <w:keepNext w:val="0"/>
              <w:rPr>
                <w:ins w:id="5618" w:author="Russ Ott" w:date="2022-05-16T11:54:00Z"/>
              </w:rPr>
            </w:pPr>
            <w:ins w:id="5619" w:author="Russ Ott" w:date="2022-05-16T11:54:00Z">
              <w:r>
                <w:fldChar w:fldCharType="begin"/>
              </w:r>
              <w:r>
                <w:instrText xml:space="preserve"> HYPERLINK \l "C_4515-31186" \h </w:instrText>
              </w:r>
              <w:r>
                <w:fldChar w:fldCharType="separate"/>
              </w:r>
              <w:r w:rsidR="00440477">
                <w:rPr>
                  <w:rStyle w:val="HyperlinkText9pt"/>
                </w:rPr>
                <w:t>4515-31186</w:t>
              </w:r>
              <w:r>
                <w:rPr>
                  <w:rStyle w:val="HyperlinkText9pt"/>
                </w:rPr>
                <w:fldChar w:fldCharType="end"/>
              </w:r>
            </w:ins>
          </w:p>
        </w:tc>
        <w:tc>
          <w:tcPr>
            <w:tcW w:w="2975" w:type="dxa"/>
          </w:tcPr>
          <w:p w14:paraId="58F2A807" w14:textId="77777777" w:rsidR="00440477" w:rsidRDefault="00440477" w:rsidP="0012456B">
            <w:pPr>
              <w:pStyle w:val="TableText"/>
              <w:keepNext w:val="0"/>
              <w:rPr>
                <w:ins w:id="5620" w:author="Russ Ott" w:date="2022-05-16T11:54:00Z"/>
              </w:rPr>
            </w:pPr>
            <w:ins w:id="5621" w:author="Russ Ott" w:date="2022-05-16T11:54:00Z">
              <w:r>
                <w:t>Allergy - Intolerance Observation (V2) (identifier: urn:hl7ii:2.16.840.1.113883.10.20.22.4.7:2014-06-09</w:t>
              </w:r>
            </w:ins>
          </w:p>
        </w:tc>
      </w:tr>
      <w:tr w:rsidR="00440477" w14:paraId="24E487DA" w14:textId="77777777" w:rsidTr="00BA7D84">
        <w:trPr>
          <w:jc w:val="center"/>
          <w:ins w:id="5622" w:author="Russ Ott" w:date="2022-05-16T11:54:00Z"/>
        </w:trPr>
        <w:tc>
          <w:tcPr>
            <w:tcW w:w="3345" w:type="dxa"/>
          </w:tcPr>
          <w:p w14:paraId="54C2D843" w14:textId="77777777" w:rsidR="00440477" w:rsidRDefault="00440477" w:rsidP="0012456B">
            <w:pPr>
              <w:pStyle w:val="TableText"/>
              <w:keepNext w:val="0"/>
              <w:rPr>
                <w:ins w:id="5623" w:author="Russ Ott" w:date="2022-05-16T11:54:00Z"/>
              </w:rPr>
            </w:pPr>
            <w:ins w:id="5624" w:author="Russ Ott" w:date="2022-05-16T11:54:00Z">
              <w:r>
                <w:tab/>
                <w:t>entryRelationship</w:t>
              </w:r>
            </w:ins>
          </w:p>
        </w:tc>
        <w:tc>
          <w:tcPr>
            <w:tcW w:w="720" w:type="dxa"/>
          </w:tcPr>
          <w:p w14:paraId="51EF5F2D" w14:textId="77777777" w:rsidR="00440477" w:rsidRDefault="00440477" w:rsidP="0012456B">
            <w:pPr>
              <w:pStyle w:val="TableText"/>
              <w:keepNext w:val="0"/>
              <w:rPr>
                <w:ins w:id="5625" w:author="Russ Ott" w:date="2022-05-16T11:54:00Z"/>
              </w:rPr>
            </w:pPr>
            <w:ins w:id="5626" w:author="Russ Ott" w:date="2022-05-16T11:54:00Z">
              <w:r>
                <w:t>0..*</w:t>
              </w:r>
            </w:ins>
          </w:p>
        </w:tc>
        <w:tc>
          <w:tcPr>
            <w:tcW w:w="1152" w:type="dxa"/>
          </w:tcPr>
          <w:p w14:paraId="67231D35" w14:textId="77777777" w:rsidR="00440477" w:rsidRDefault="00440477" w:rsidP="0012456B">
            <w:pPr>
              <w:pStyle w:val="TableText"/>
              <w:keepNext w:val="0"/>
              <w:rPr>
                <w:ins w:id="5627" w:author="Russ Ott" w:date="2022-05-16T11:54:00Z"/>
              </w:rPr>
            </w:pPr>
            <w:ins w:id="5628" w:author="Russ Ott" w:date="2022-05-16T11:54:00Z">
              <w:r>
                <w:t>MAY</w:t>
              </w:r>
            </w:ins>
          </w:p>
        </w:tc>
        <w:tc>
          <w:tcPr>
            <w:tcW w:w="864" w:type="dxa"/>
          </w:tcPr>
          <w:p w14:paraId="49246E9E" w14:textId="77777777" w:rsidR="00440477" w:rsidRDefault="00440477" w:rsidP="0012456B">
            <w:pPr>
              <w:pStyle w:val="TableText"/>
              <w:keepNext w:val="0"/>
              <w:rPr>
                <w:ins w:id="5629" w:author="Russ Ott" w:date="2022-05-16T11:54:00Z"/>
              </w:rPr>
            </w:pPr>
          </w:p>
        </w:tc>
        <w:tc>
          <w:tcPr>
            <w:tcW w:w="1104" w:type="dxa"/>
          </w:tcPr>
          <w:p w14:paraId="15B4809D" w14:textId="259FE629" w:rsidR="00440477" w:rsidRDefault="001C172D" w:rsidP="0012456B">
            <w:pPr>
              <w:pStyle w:val="TableText"/>
              <w:keepNext w:val="0"/>
              <w:rPr>
                <w:ins w:id="5630" w:author="Russ Ott" w:date="2022-05-16T11:54:00Z"/>
              </w:rPr>
            </w:pPr>
            <w:ins w:id="5631" w:author="Russ Ott" w:date="2022-05-16T11:54:00Z">
              <w:r>
                <w:fldChar w:fldCharType="begin"/>
              </w:r>
              <w:r>
                <w:instrText xml:space="preserve"> HYPERLINK \l "C_4515-31157" \h </w:instrText>
              </w:r>
              <w:r>
                <w:fldChar w:fldCharType="separate"/>
              </w:r>
              <w:r w:rsidR="00440477">
                <w:rPr>
                  <w:rStyle w:val="HyperlinkText9pt"/>
                </w:rPr>
                <w:t>4515-31157</w:t>
              </w:r>
              <w:r>
                <w:rPr>
                  <w:rStyle w:val="HyperlinkText9pt"/>
                </w:rPr>
                <w:fldChar w:fldCharType="end"/>
              </w:r>
            </w:ins>
          </w:p>
        </w:tc>
        <w:tc>
          <w:tcPr>
            <w:tcW w:w="2975" w:type="dxa"/>
          </w:tcPr>
          <w:p w14:paraId="48B6B903" w14:textId="77777777" w:rsidR="00440477" w:rsidRDefault="00440477" w:rsidP="0012456B">
            <w:pPr>
              <w:pStyle w:val="TableText"/>
              <w:keepNext w:val="0"/>
              <w:rPr>
                <w:ins w:id="5632" w:author="Russ Ott" w:date="2022-05-16T11:54:00Z"/>
              </w:rPr>
            </w:pPr>
          </w:p>
        </w:tc>
      </w:tr>
      <w:tr w:rsidR="00440477" w14:paraId="239DA4DB" w14:textId="77777777" w:rsidTr="00BA7D84">
        <w:trPr>
          <w:jc w:val="center"/>
          <w:ins w:id="5633" w:author="Russ Ott" w:date="2022-05-16T11:54:00Z"/>
        </w:trPr>
        <w:tc>
          <w:tcPr>
            <w:tcW w:w="3345" w:type="dxa"/>
          </w:tcPr>
          <w:p w14:paraId="6E3C6EEA" w14:textId="77777777" w:rsidR="00440477" w:rsidRDefault="00440477" w:rsidP="0012456B">
            <w:pPr>
              <w:pStyle w:val="TableText"/>
              <w:keepNext w:val="0"/>
              <w:rPr>
                <w:ins w:id="5634" w:author="Russ Ott" w:date="2022-05-16T11:54:00Z"/>
              </w:rPr>
            </w:pPr>
            <w:ins w:id="5635" w:author="Russ Ott" w:date="2022-05-16T11:54:00Z">
              <w:r>
                <w:tab/>
              </w:r>
              <w:r>
                <w:tab/>
                <w:t>@typeCode</w:t>
              </w:r>
            </w:ins>
          </w:p>
        </w:tc>
        <w:tc>
          <w:tcPr>
            <w:tcW w:w="720" w:type="dxa"/>
          </w:tcPr>
          <w:p w14:paraId="1F77F41B" w14:textId="77777777" w:rsidR="00440477" w:rsidRDefault="00440477" w:rsidP="0012456B">
            <w:pPr>
              <w:pStyle w:val="TableText"/>
              <w:keepNext w:val="0"/>
              <w:rPr>
                <w:ins w:id="5636" w:author="Russ Ott" w:date="2022-05-16T11:54:00Z"/>
              </w:rPr>
            </w:pPr>
            <w:ins w:id="5637" w:author="Russ Ott" w:date="2022-05-16T11:54:00Z">
              <w:r>
                <w:t>1..1</w:t>
              </w:r>
            </w:ins>
          </w:p>
        </w:tc>
        <w:tc>
          <w:tcPr>
            <w:tcW w:w="1152" w:type="dxa"/>
          </w:tcPr>
          <w:p w14:paraId="57DC7544" w14:textId="77777777" w:rsidR="00440477" w:rsidRDefault="00440477" w:rsidP="0012456B">
            <w:pPr>
              <w:pStyle w:val="TableText"/>
              <w:keepNext w:val="0"/>
              <w:rPr>
                <w:ins w:id="5638" w:author="Russ Ott" w:date="2022-05-16T11:54:00Z"/>
              </w:rPr>
            </w:pPr>
            <w:ins w:id="5639" w:author="Russ Ott" w:date="2022-05-16T11:54:00Z">
              <w:r>
                <w:t>SHALL</w:t>
              </w:r>
            </w:ins>
          </w:p>
        </w:tc>
        <w:tc>
          <w:tcPr>
            <w:tcW w:w="864" w:type="dxa"/>
          </w:tcPr>
          <w:p w14:paraId="3F8B9A27" w14:textId="77777777" w:rsidR="00440477" w:rsidRDefault="00440477" w:rsidP="0012456B">
            <w:pPr>
              <w:pStyle w:val="TableText"/>
              <w:keepNext w:val="0"/>
              <w:rPr>
                <w:ins w:id="5640" w:author="Russ Ott" w:date="2022-05-16T11:54:00Z"/>
              </w:rPr>
            </w:pPr>
          </w:p>
        </w:tc>
        <w:tc>
          <w:tcPr>
            <w:tcW w:w="1104" w:type="dxa"/>
          </w:tcPr>
          <w:p w14:paraId="69A5ABF2" w14:textId="024D719D" w:rsidR="00440477" w:rsidRDefault="001C172D" w:rsidP="0012456B">
            <w:pPr>
              <w:pStyle w:val="TableText"/>
              <w:keepNext w:val="0"/>
              <w:rPr>
                <w:ins w:id="5641" w:author="Russ Ott" w:date="2022-05-16T11:54:00Z"/>
              </w:rPr>
            </w:pPr>
            <w:ins w:id="5642" w:author="Russ Ott" w:date="2022-05-16T11:54:00Z">
              <w:r>
                <w:fldChar w:fldCharType="begin"/>
              </w:r>
              <w:r>
                <w:instrText xml:space="preserve"> HYPERLINK \l "C_4515-31158" \h </w:instrText>
              </w:r>
              <w:r>
                <w:fldChar w:fldCharType="separate"/>
              </w:r>
              <w:r w:rsidR="00440477">
                <w:rPr>
                  <w:rStyle w:val="HyperlinkText9pt"/>
                </w:rPr>
                <w:t>4515-31158</w:t>
              </w:r>
              <w:r>
                <w:rPr>
                  <w:rStyle w:val="HyperlinkText9pt"/>
                </w:rPr>
                <w:fldChar w:fldCharType="end"/>
              </w:r>
            </w:ins>
          </w:p>
        </w:tc>
        <w:tc>
          <w:tcPr>
            <w:tcW w:w="2975" w:type="dxa"/>
          </w:tcPr>
          <w:p w14:paraId="13C264B1" w14:textId="77777777" w:rsidR="00440477" w:rsidRDefault="00440477" w:rsidP="0012456B">
            <w:pPr>
              <w:pStyle w:val="TableText"/>
              <w:keepNext w:val="0"/>
              <w:rPr>
                <w:ins w:id="5643" w:author="Russ Ott" w:date="2022-05-16T11:54:00Z"/>
              </w:rPr>
            </w:pPr>
            <w:ins w:id="5644" w:author="Russ Ott" w:date="2022-05-16T11:54:00Z">
              <w:r>
                <w:t>urn:oid:2.16.840.1.113883.5.1002 (HL7ActRelationshipType) = REFR</w:t>
              </w:r>
            </w:ins>
          </w:p>
        </w:tc>
      </w:tr>
      <w:tr w:rsidR="00440477" w14:paraId="7FE66BB0" w14:textId="77777777" w:rsidTr="00BA7D84">
        <w:trPr>
          <w:jc w:val="center"/>
          <w:ins w:id="5645" w:author="Russ Ott" w:date="2022-05-16T11:54:00Z"/>
        </w:trPr>
        <w:tc>
          <w:tcPr>
            <w:tcW w:w="3345" w:type="dxa"/>
          </w:tcPr>
          <w:p w14:paraId="71CA3521" w14:textId="77777777" w:rsidR="00440477" w:rsidRDefault="00440477" w:rsidP="0012456B">
            <w:pPr>
              <w:pStyle w:val="TableText"/>
              <w:keepNext w:val="0"/>
              <w:rPr>
                <w:ins w:id="5646" w:author="Russ Ott" w:date="2022-05-16T11:54:00Z"/>
              </w:rPr>
            </w:pPr>
            <w:ins w:id="5647" w:author="Russ Ott" w:date="2022-05-16T11:54:00Z">
              <w:r>
                <w:tab/>
              </w:r>
              <w:r>
                <w:tab/>
                <w:t>act</w:t>
              </w:r>
            </w:ins>
          </w:p>
        </w:tc>
        <w:tc>
          <w:tcPr>
            <w:tcW w:w="720" w:type="dxa"/>
          </w:tcPr>
          <w:p w14:paraId="75652F71" w14:textId="77777777" w:rsidR="00440477" w:rsidRDefault="00440477" w:rsidP="0012456B">
            <w:pPr>
              <w:pStyle w:val="TableText"/>
              <w:keepNext w:val="0"/>
              <w:rPr>
                <w:ins w:id="5648" w:author="Russ Ott" w:date="2022-05-16T11:54:00Z"/>
              </w:rPr>
            </w:pPr>
            <w:ins w:id="5649" w:author="Russ Ott" w:date="2022-05-16T11:54:00Z">
              <w:r>
                <w:t>1..1</w:t>
              </w:r>
            </w:ins>
          </w:p>
        </w:tc>
        <w:tc>
          <w:tcPr>
            <w:tcW w:w="1152" w:type="dxa"/>
          </w:tcPr>
          <w:p w14:paraId="45D9F704" w14:textId="77777777" w:rsidR="00440477" w:rsidRDefault="00440477" w:rsidP="0012456B">
            <w:pPr>
              <w:pStyle w:val="TableText"/>
              <w:keepNext w:val="0"/>
              <w:rPr>
                <w:ins w:id="5650" w:author="Russ Ott" w:date="2022-05-16T11:54:00Z"/>
              </w:rPr>
            </w:pPr>
            <w:ins w:id="5651" w:author="Russ Ott" w:date="2022-05-16T11:54:00Z">
              <w:r>
                <w:t>SHALL</w:t>
              </w:r>
            </w:ins>
          </w:p>
        </w:tc>
        <w:tc>
          <w:tcPr>
            <w:tcW w:w="864" w:type="dxa"/>
          </w:tcPr>
          <w:p w14:paraId="55E61CC2" w14:textId="77777777" w:rsidR="00440477" w:rsidRDefault="00440477" w:rsidP="0012456B">
            <w:pPr>
              <w:pStyle w:val="TableText"/>
              <w:keepNext w:val="0"/>
              <w:rPr>
                <w:ins w:id="5652" w:author="Russ Ott" w:date="2022-05-16T11:54:00Z"/>
              </w:rPr>
            </w:pPr>
          </w:p>
        </w:tc>
        <w:tc>
          <w:tcPr>
            <w:tcW w:w="1104" w:type="dxa"/>
          </w:tcPr>
          <w:p w14:paraId="77EA232D" w14:textId="700C48C8" w:rsidR="00440477" w:rsidRDefault="001C172D" w:rsidP="0012456B">
            <w:pPr>
              <w:pStyle w:val="TableText"/>
              <w:keepNext w:val="0"/>
              <w:rPr>
                <w:ins w:id="5653" w:author="Russ Ott" w:date="2022-05-16T11:54:00Z"/>
              </w:rPr>
            </w:pPr>
            <w:ins w:id="5654" w:author="Russ Ott" w:date="2022-05-16T11:54:00Z">
              <w:r>
                <w:fldChar w:fldCharType="begin"/>
              </w:r>
              <w:r>
                <w:instrText xml:space="preserve"> HYPERLINK \l "C_4515-32106" \h </w:instrText>
              </w:r>
              <w:r>
                <w:fldChar w:fldCharType="separate"/>
              </w:r>
              <w:r w:rsidR="00440477">
                <w:rPr>
                  <w:rStyle w:val="HyperlinkText9pt"/>
                </w:rPr>
                <w:t>4515-32106</w:t>
              </w:r>
              <w:r>
                <w:rPr>
                  <w:rStyle w:val="HyperlinkText9pt"/>
                </w:rPr>
                <w:fldChar w:fldCharType="end"/>
              </w:r>
            </w:ins>
          </w:p>
        </w:tc>
        <w:tc>
          <w:tcPr>
            <w:tcW w:w="2975" w:type="dxa"/>
          </w:tcPr>
          <w:p w14:paraId="6C547A58" w14:textId="77777777" w:rsidR="00440477" w:rsidRDefault="00440477" w:rsidP="0012456B">
            <w:pPr>
              <w:pStyle w:val="TableText"/>
              <w:keepNext w:val="0"/>
              <w:rPr>
                <w:ins w:id="5655" w:author="Russ Ott" w:date="2022-05-16T11:54:00Z"/>
              </w:rPr>
            </w:pPr>
            <w:ins w:id="5656" w:author="Russ Ott" w:date="2022-05-16T11:54:00Z">
              <w:r>
                <w:t>Entry Reference (identifier: urn:oid:2.16.840.1.113883.10.20.22.4.122</w:t>
              </w:r>
            </w:ins>
          </w:p>
        </w:tc>
      </w:tr>
      <w:tr w:rsidR="00440477" w14:paraId="6920CD25" w14:textId="77777777" w:rsidTr="00BA7D84">
        <w:trPr>
          <w:jc w:val="center"/>
          <w:ins w:id="5657" w:author="Russ Ott" w:date="2022-05-16T11:54:00Z"/>
        </w:trPr>
        <w:tc>
          <w:tcPr>
            <w:tcW w:w="3345" w:type="dxa"/>
          </w:tcPr>
          <w:p w14:paraId="45BE4A87" w14:textId="77777777" w:rsidR="00440477" w:rsidRDefault="00440477" w:rsidP="0012456B">
            <w:pPr>
              <w:pStyle w:val="TableText"/>
              <w:keepNext w:val="0"/>
              <w:rPr>
                <w:ins w:id="5658" w:author="Russ Ott" w:date="2022-05-16T11:54:00Z"/>
              </w:rPr>
            </w:pPr>
            <w:ins w:id="5659" w:author="Russ Ott" w:date="2022-05-16T11:54:00Z">
              <w:r>
                <w:tab/>
                <w:t>entryRelationship</w:t>
              </w:r>
            </w:ins>
          </w:p>
        </w:tc>
        <w:tc>
          <w:tcPr>
            <w:tcW w:w="720" w:type="dxa"/>
          </w:tcPr>
          <w:p w14:paraId="303E062B" w14:textId="77777777" w:rsidR="00440477" w:rsidRDefault="00440477" w:rsidP="0012456B">
            <w:pPr>
              <w:pStyle w:val="TableText"/>
              <w:keepNext w:val="0"/>
              <w:rPr>
                <w:ins w:id="5660" w:author="Russ Ott" w:date="2022-05-16T11:54:00Z"/>
              </w:rPr>
            </w:pPr>
            <w:ins w:id="5661" w:author="Russ Ott" w:date="2022-05-16T11:54:00Z">
              <w:r>
                <w:t>0..*</w:t>
              </w:r>
            </w:ins>
          </w:p>
        </w:tc>
        <w:tc>
          <w:tcPr>
            <w:tcW w:w="1152" w:type="dxa"/>
          </w:tcPr>
          <w:p w14:paraId="567F7364" w14:textId="77777777" w:rsidR="00440477" w:rsidRDefault="00440477" w:rsidP="0012456B">
            <w:pPr>
              <w:pStyle w:val="TableText"/>
              <w:keepNext w:val="0"/>
              <w:rPr>
                <w:ins w:id="5662" w:author="Russ Ott" w:date="2022-05-16T11:54:00Z"/>
              </w:rPr>
            </w:pPr>
            <w:ins w:id="5663" w:author="Russ Ott" w:date="2022-05-16T11:54:00Z">
              <w:r>
                <w:t>MAY</w:t>
              </w:r>
            </w:ins>
          </w:p>
        </w:tc>
        <w:tc>
          <w:tcPr>
            <w:tcW w:w="864" w:type="dxa"/>
          </w:tcPr>
          <w:p w14:paraId="727AA003" w14:textId="77777777" w:rsidR="00440477" w:rsidRDefault="00440477" w:rsidP="0012456B">
            <w:pPr>
              <w:pStyle w:val="TableText"/>
              <w:keepNext w:val="0"/>
              <w:rPr>
                <w:ins w:id="5664" w:author="Russ Ott" w:date="2022-05-16T11:54:00Z"/>
              </w:rPr>
            </w:pPr>
          </w:p>
        </w:tc>
        <w:tc>
          <w:tcPr>
            <w:tcW w:w="1104" w:type="dxa"/>
          </w:tcPr>
          <w:p w14:paraId="65598760" w14:textId="22511C11" w:rsidR="00440477" w:rsidRDefault="001C172D" w:rsidP="0012456B">
            <w:pPr>
              <w:pStyle w:val="TableText"/>
              <w:keepNext w:val="0"/>
              <w:rPr>
                <w:ins w:id="5665" w:author="Russ Ott" w:date="2022-05-16T11:54:00Z"/>
              </w:rPr>
            </w:pPr>
            <w:ins w:id="5666" w:author="Russ Ott" w:date="2022-05-16T11:54:00Z">
              <w:r>
                <w:fldChar w:fldCharType="begin"/>
              </w:r>
              <w:r>
                <w:instrText xml:space="preserve"> HYPERLINK \l "C_4515-31160" \h </w:instrText>
              </w:r>
              <w:r>
                <w:fldChar w:fldCharType="separate"/>
              </w:r>
              <w:r w:rsidR="00440477">
                <w:rPr>
                  <w:rStyle w:val="HyperlinkText9pt"/>
                </w:rPr>
                <w:t>4515-31160</w:t>
              </w:r>
              <w:r>
                <w:rPr>
                  <w:rStyle w:val="HyperlinkText9pt"/>
                </w:rPr>
                <w:fldChar w:fldCharType="end"/>
              </w:r>
            </w:ins>
          </w:p>
        </w:tc>
        <w:tc>
          <w:tcPr>
            <w:tcW w:w="2975" w:type="dxa"/>
          </w:tcPr>
          <w:p w14:paraId="36AB6A7B" w14:textId="77777777" w:rsidR="00440477" w:rsidRDefault="00440477" w:rsidP="0012456B">
            <w:pPr>
              <w:pStyle w:val="TableText"/>
              <w:keepNext w:val="0"/>
              <w:rPr>
                <w:ins w:id="5667" w:author="Russ Ott" w:date="2022-05-16T11:54:00Z"/>
              </w:rPr>
            </w:pPr>
          </w:p>
        </w:tc>
      </w:tr>
      <w:tr w:rsidR="00440477" w14:paraId="1444C8B6" w14:textId="77777777" w:rsidTr="00BA7D84">
        <w:trPr>
          <w:jc w:val="center"/>
          <w:ins w:id="5668" w:author="Russ Ott" w:date="2022-05-16T11:54:00Z"/>
        </w:trPr>
        <w:tc>
          <w:tcPr>
            <w:tcW w:w="3345" w:type="dxa"/>
          </w:tcPr>
          <w:p w14:paraId="2A6AE3D4" w14:textId="77777777" w:rsidR="00440477" w:rsidRDefault="00440477" w:rsidP="0012456B">
            <w:pPr>
              <w:pStyle w:val="TableText"/>
              <w:keepNext w:val="0"/>
              <w:rPr>
                <w:ins w:id="5669" w:author="Russ Ott" w:date="2022-05-16T11:54:00Z"/>
              </w:rPr>
            </w:pPr>
            <w:ins w:id="5670" w:author="Russ Ott" w:date="2022-05-16T11:54:00Z">
              <w:r>
                <w:tab/>
              </w:r>
              <w:r>
                <w:tab/>
                <w:t>@typeCode</w:t>
              </w:r>
            </w:ins>
          </w:p>
        </w:tc>
        <w:tc>
          <w:tcPr>
            <w:tcW w:w="720" w:type="dxa"/>
          </w:tcPr>
          <w:p w14:paraId="61B2F842" w14:textId="77777777" w:rsidR="00440477" w:rsidRDefault="00440477" w:rsidP="0012456B">
            <w:pPr>
              <w:pStyle w:val="TableText"/>
              <w:keepNext w:val="0"/>
              <w:rPr>
                <w:ins w:id="5671" w:author="Russ Ott" w:date="2022-05-16T11:54:00Z"/>
              </w:rPr>
            </w:pPr>
            <w:ins w:id="5672" w:author="Russ Ott" w:date="2022-05-16T11:54:00Z">
              <w:r>
                <w:t>1..1</w:t>
              </w:r>
            </w:ins>
          </w:p>
        </w:tc>
        <w:tc>
          <w:tcPr>
            <w:tcW w:w="1152" w:type="dxa"/>
          </w:tcPr>
          <w:p w14:paraId="29EAD751" w14:textId="77777777" w:rsidR="00440477" w:rsidRDefault="00440477" w:rsidP="0012456B">
            <w:pPr>
              <w:pStyle w:val="TableText"/>
              <w:keepNext w:val="0"/>
              <w:rPr>
                <w:ins w:id="5673" w:author="Russ Ott" w:date="2022-05-16T11:54:00Z"/>
              </w:rPr>
            </w:pPr>
            <w:ins w:id="5674" w:author="Russ Ott" w:date="2022-05-16T11:54:00Z">
              <w:r>
                <w:t>SHALL</w:t>
              </w:r>
            </w:ins>
          </w:p>
        </w:tc>
        <w:tc>
          <w:tcPr>
            <w:tcW w:w="864" w:type="dxa"/>
          </w:tcPr>
          <w:p w14:paraId="31530203" w14:textId="77777777" w:rsidR="00440477" w:rsidRDefault="00440477" w:rsidP="0012456B">
            <w:pPr>
              <w:pStyle w:val="TableText"/>
              <w:keepNext w:val="0"/>
              <w:rPr>
                <w:ins w:id="5675" w:author="Russ Ott" w:date="2022-05-16T11:54:00Z"/>
              </w:rPr>
            </w:pPr>
          </w:p>
        </w:tc>
        <w:tc>
          <w:tcPr>
            <w:tcW w:w="1104" w:type="dxa"/>
          </w:tcPr>
          <w:p w14:paraId="588100C9" w14:textId="1CAE88E0" w:rsidR="00440477" w:rsidRDefault="001C172D" w:rsidP="0012456B">
            <w:pPr>
              <w:pStyle w:val="TableText"/>
              <w:keepNext w:val="0"/>
              <w:rPr>
                <w:ins w:id="5676" w:author="Russ Ott" w:date="2022-05-16T11:54:00Z"/>
              </w:rPr>
            </w:pPr>
            <w:ins w:id="5677" w:author="Russ Ott" w:date="2022-05-16T11:54:00Z">
              <w:r>
                <w:fldChar w:fldCharType="begin"/>
              </w:r>
              <w:r>
                <w:instrText xml:space="preserve"> HYPERLINK \l "C_4515-31161" \h </w:instrText>
              </w:r>
              <w:r>
                <w:fldChar w:fldCharType="separate"/>
              </w:r>
              <w:r w:rsidR="00440477">
                <w:rPr>
                  <w:rStyle w:val="HyperlinkText9pt"/>
                </w:rPr>
                <w:t>4515-31161</w:t>
              </w:r>
              <w:r>
                <w:rPr>
                  <w:rStyle w:val="HyperlinkText9pt"/>
                </w:rPr>
                <w:fldChar w:fldCharType="end"/>
              </w:r>
            </w:ins>
          </w:p>
        </w:tc>
        <w:tc>
          <w:tcPr>
            <w:tcW w:w="2975" w:type="dxa"/>
          </w:tcPr>
          <w:p w14:paraId="6807F4BC" w14:textId="77777777" w:rsidR="00440477" w:rsidRDefault="00440477" w:rsidP="0012456B">
            <w:pPr>
              <w:pStyle w:val="TableText"/>
              <w:keepNext w:val="0"/>
              <w:rPr>
                <w:ins w:id="5678" w:author="Russ Ott" w:date="2022-05-16T11:54:00Z"/>
              </w:rPr>
            </w:pPr>
            <w:ins w:id="5679" w:author="Russ Ott" w:date="2022-05-16T11:54:00Z">
              <w:r>
                <w:t>urn:oid:2.16.840.1.113883.5.1002 (HL7ActRelationshipType) = COMP</w:t>
              </w:r>
            </w:ins>
          </w:p>
        </w:tc>
      </w:tr>
      <w:tr w:rsidR="00440477" w14:paraId="03493411" w14:textId="77777777" w:rsidTr="00BA7D84">
        <w:trPr>
          <w:jc w:val="center"/>
          <w:ins w:id="5680" w:author="Russ Ott" w:date="2022-05-16T11:54:00Z"/>
        </w:trPr>
        <w:tc>
          <w:tcPr>
            <w:tcW w:w="3345" w:type="dxa"/>
          </w:tcPr>
          <w:p w14:paraId="2DD49DA0" w14:textId="77777777" w:rsidR="00440477" w:rsidRDefault="00440477" w:rsidP="0012456B">
            <w:pPr>
              <w:pStyle w:val="TableText"/>
              <w:keepNext w:val="0"/>
              <w:rPr>
                <w:ins w:id="5681" w:author="Russ Ott" w:date="2022-05-16T11:54:00Z"/>
              </w:rPr>
            </w:pPr>
            <w:ins w:id="5682" w:author="Russ Ott" w:date="2022-05-16T11:54:00Z">
              <w:r>
                <w:tab/>
              </w:r>
              <w:r>
                <w:tab/>
                <w:t>act</w:t>
              </w:r>
            </w:ins>
          </w:p>
        </w:tc>
        <w:tc>
          <w:tcPr>
            <w:tcW w:w="720" w:type="dxa"/>
          </w:tcPr>
          <w:p w14:paraId="50AFBCBF" w14:textId="77777777" w:rsidR="00440477" w:rsidRDefault="00440477" w:rsidP="0012456B">
            <w:pPr>
              <w:pStyle w:val="TableText"/>
              <w:keepNext w:val="0"/>
              <w:rPr>
                <w:ins w:id="5683" w:author="Russ Ott" w:date="2022-05-16T11:54:00Z"/>
              </w:rPr>
            </w:pPr>
            <w:ins w:id="5684" w:author="Russ Ott" w:date="2022-05-16T11:54:00Z">
              <w:r>
                <w:t>1..1</w:t>
              </w:r>
            </w:ins>
          </w:p>
        </w:tc>
        <w:tc>
          <w:tcPr>
            <w:tcW w:w="1152" w:type="dxa"/>
          </w:tcPr>
          <w:p w14:paraId="00E8B904" w14:textId="77777777" w:rsidR="00440477" w:rsidRDefault="00440477" w:rsidP="0012456B">
            <w:pPr>
              <w:pStyle w:val="TableText"/>
              <w:keepNext w:val="0"/>
              <w:rPr>
                <w:ins w:id="5685" w:author="Russ Ott" w:date="2022-05-16T11:54:00Z"/>
              </w:rPr>
            </w:pPr>
            <w:ins w:id="5686" w:author="Russ Ott" w:date="2022-05-16T11:54:00Z">
              <w:r>
                <w:t>SHALL</w:t>
              </w:r>
            </w:ins>
          </w:p>
        </w:tc>
        <w:tc>
          <w:tcPr>
            <w:tcW w:w="864" w:type="dxa"/>
          </w:tcPr>
          <w:p w14:paraId="7B0E88D2" w14:textId="77777777" w:rsidR="00440477" w:rsidRDefault="00440477" w:rsidP="0012456B">
            <w:pPr>
              <w:pStyle w:val="TableText"/>
              <w:keepNext w:val="0"/>
              <w:rPr>
                <w:ins w:id="5687" w:author="Russ Ott" w:date="2022-05-16T11:54:00Z"/>
              </w:rPr>
            </w:pPr>
          </w:p>
        </w:tc>
        <w:tc>
          <w:tcPr>
            <w:tcW w:w="1104" w:type="dxa"/>
          </w:tcPr>
          <w:p w14:paraId="77A3CD3C" w14:textId="6EC5C4E6" w:rsidR="00440477" w:rsidRDefault="001C172D" w:rsidP="0012456B">
            <w:pPr>
              <w:pStyle w:val="TableText"/>
              <w:keepNext w:val="0"/>
              <w:rPr>
                <w:ins w:id="5688" w:author="Russ Ott" w:date="2022-05-16T11:54:00Z"/>
              </w:rPr>
            </w:pPr>
            <w:ins w:id="5689" w:author="Russ Ott" w:date="2022-05-16T11:54:00Z">
              <w:r>
                <w:fldChar w:fldCharType="begin"/>
              </w:r>
              <w:r>
                <w:instrText xml:space="preserve"> HYPERLINK \l "C_4515-32107" \h </w:instrText>
              </w:r>
              <w:r>
                <w:fldChar w:fldCharType="separate"/>
              </w:r>
              <w:r w:rsidR="00440477">
                <w:rPr>
                  <w:rStyle w:val="HyperlinkText9pt"/>
                </w:rPr>
                <w:t>4515-32107</w:t>
              </w:r>
              <w:r>
                <w:rPr>
                  <w:rStyle w:val="HyperlinkText9pt"/>
                </w:rPr>
                <w:fldChar w:fldCharType="end"/>
              </w:r>
            </w:ins>
          </w:p>
        </w:tc>
        <w:tc>
          <w:tcPr>
            <w:tcW w:w="2975" w:type="dxa"/>
          </w:tcPr>
          <w:p w14:paraId="62056038" w14:textId="77777777" w:rsidR="00440477" w:rsidRDefault="00440477" w:rsidP="0012456B">
            <w:pPr>
              <w:pStyle w:val="TableText"/>
              <w:keepNext w:val="0"/>
              <w:rPr>
                <w:ins w:id="5690" w:author="Russ Ott" w:date="2022-05-16T11:54:00Z"/>
              </w:rPr>
            </w:pPr>
            <w:ins w:id="5691" w:author="Russ Ott" w:date="2022-05-16T11:54:00Z">
              <w:r>
                <w:t>Entry Reference (identifier: urn:oid:2.16.840.1.113883.10.20.22.4.122</w:t>
              </w:r>
            </w:ins>
          </w:p>
        </w:tc>
      </w:tr>
      <w:tr w:rsidR="00440477" w14:paraId="5E83AC16" w14:textId="77777777" w:rsidTr="00BA7D84">
        <w:trPr>
          <w:jc w:val="center"/>
          <w:ins w:id="5692" w:author="Russ Ott" w:date="2022-05-16T11:54:00Z"/>
        </w:trPr>
        <w:tc>
          <w:tcPr>
            <w:tcW w:w="3345" w:type="dxa"/>
          </w:tcPr>
          <w:p w14:paraId="2A5F1CFC" w14:textId="77777777" w:rsidR="00440477" w:rsidRDefault="00440477" w:rsidP="0012456B">
            <w:pPr>
              <w:pStyle w:val="TableText"/>
              <w:keepNext w:val="0"/>
              <w:rPr>
                <w:ins w:id="5693" w:author="Russ Ott" w:date="2022-05-16T11:54:00Z"/>
              </w:rPr>
            </w:pPr>
            <w:ins w:id="5694" w:author="Russ Ott" w:date="2022-05-16T11:54:00Z">
              <w:r>
                <w:tab/>
                <w:t>entryRelationship</w:t>
              </w:r>
            </w:ins>
          </w:p>
        </w:tc>
        <w:tc>
          <w:tcPr>
            <w:tcW w:w="720" w:type="dxa"/>
          </w:tcPr>
          <w:p w14:paraId="1DE7BADB" w14:textId="77777777" w:rsidR="00440477" w:rsidRDefault="00440477" w:rsidP="0012456B">
            <w:pPr>
              <w:pStyle w:val="TableText"/>
              <w:keepNext w:val="0"/>
              <w:rPr>
                <w:ins w:id="5695" w:author="Russ Ott" w:date="2022-05-16T11:54:00Z"/>
              </w:rPr>
            </w:pPr>
            <w:ins w:id="5696" w:author="Russ Ott" w:date="2022-05-16T11:54:00Z">
              <w:r>
                <w:t>0..*</w:t>
              </w:r>
            </w:ins>
          </w:p>
        </w:tc>
        <w:tc>
          <w:tcPr>
            <w:tcW w:w="1152" w:type="dxa"/>
          </w:tcPr>
          <w:p w14:paraId="5DF81CBA" w14:textId="77777777" w:rsidR="00440477" w:rsidRDefault="00440477" w:rsidP="0012456B">
            <w:pPr>
              <w:pStyle w:val="TableText"/>
              <w:keepNext w:val="0"/>
              <w:rPr>
                <w:ins w:id="5697" w:author="Russ Ott" w:date="2022-05-16T11:54:00Z"/>
              </w:rPr>
            </w:pPr>
            <w:ins w:id="5698" w:author="Russ Ott" w:date="2022-05-16T11:54:00Z">
              <w:r>
                <w:t>MAY</w:t>
              </w:r>
            </w:ins>
          </w:p>
        </w:tc>
        <w:tc>
          <w:tcPr>
            <w:tcW w:w="864" w:type="dxa"/>
          </w:tcPr>
          <w:p w14:paraId="1272FC1E" w14:textId="77777777" w:rsidR="00440477" w:rsidRDefault="00440477" w:rsidP="0012456B">
            <w:pPr>
              <w:pStyle w:val="TableText"/>
              <w:keepNext w:val="0"/>
              <w:rPr>
                <w:ins w:id="5699" w:author="Russ Ott" w:date="2022-05-16T11:54:00Z"/>
              </w:rPr>
            </w:pPr>
          </w:p>
        </w:tc>
        <w:tc>
          <w:tcPr>
            <w:tcW w:w="1104" w:type="dxa"/>
          </w:tcPr>
          <w:p w14:paraId="603EB7A1" w14:textId="341FAF5B" w:rsidR="00440477" w:rsidRDefault="001C172D" w:rsidP="0012456B">
            <w:pPr>
              <w:pStyle w:val="TableText"/>
              <w:keepNext w:val="0"/>
              <w:rPr>
                <w:ins w:id="5700" w:author="Russ Ott" w:date="2022-05-16T11:54:00Z"/>
              </w:rPr>
            </w:pPr>
            <w:ins w:id="5701" w:author="Russ Ott" w:date="2022-05-16T11:54:00Z">
              <w:r>
                <w:fldChar w:fldCharType="begin"/>
              </w:r>
              <w:r>
                <w:instrText xml:space="preserve"> HYPERLINK \l "C_4515-31190" \h </w:instrText>
              </w:r>
              <w:r>
                <w:fldChar w:fldCharType="separate"/>
              </w:r>
              <w:r w:rsidR="00440477">
                <w:rPr>
                  <w:rStyle w:val="HyperlinkText9pt"/>
                </w:rPr>
                <w:t>4515-31190</w:t>
              </w:r>
              <w:r>
                <w:rPr>
                  <w:rStyle w:val="HyperlinkText9pt"/>
                </w:rPr>
                <w:fldChar w:fldCharType="end"/>
              </w:r>
            </w:ins>
          </w:p>
        </w:tc>
        <w:tc>
          <w:tcPr>
            <w:tcW w:w="2975" w:type="dxa"/>
          </w:tcPr>
          <w:p w14:paraId="6117862F" w14:textId="77777777" w:rsidR="00440477" w:rsidRDefault="00440477" w:rsidP="0012456B">
            <w:pPr>
              <w:pStyle w:val="TableText"/>
              <w:keepNext w:val="0"/>
              <w:rPr>
                <w:ins w:id="5702" w:author="Russ Ott" w:date="2022-05-16T11:54:00Z"/>
              </w:rPr>
            </w:pPr>
          </w:p>
        </w:tc>
      </w:tr>
      <w:tr w:rsidR="00440477" w14:paraId="2F453E22" w14:textId="77777777" w:rsidTr="00BA7D84">
        <w:trPr>
          <w:jc w:val="center"/>
          <w:ins w:id="5703" w:author="Russ Ott" w:date="2022-05-16T11:54:00Z"/>
        </w:trPr>
        <w:tc>
          <w:tcPr>
            <w:tcW w:w="3345" w:type="dxa"/>
          </w:tcPr>
          <w:p w14:paraId="7C6DC139" w14:textId="77777777" w:rsidR="00440477" w:rsidRDefault="00440477" w:rsidP="0012456B">
            <w:pPr>
              <w:pStyle w:val="TableText"/>
              <w:keepNext w:val="0"/>
              <w:rPr>
                <w:ins w:id="5704" w:author="Russ Ott" w:date="2022-05-16T11:54:00Z"/>
              </w:rPr>
            </w:pPr>
            <w:ins w:id="5705" w:author="Russ Ott" w:date="2022-05-16T11:54:00Z">
              <w:r>
                <w:tab/>
              </w:r>
              <w:r>
                <w:tab/>
                <w:t>@typeCode</w:t>
              </w:r>
            </w:ins>
          </w:p>
        </w:tc>
        <w:tc>
          <w:tcPr>
            <w:tcW w:w="720" w:type="dxa"/>
          </w:tcPr>
          <w:p w14:paraId="199AA3DE" w14:textId="77777777" w:rsidR="00440477" w:rsidRDefault="00440477" w:rsidP="0012456B">
            <w:pPr>
              <w:pStyle w:val="TableText"/>
              <w:keepNext w:val="0"/>
              <w:rPr>
                <w:ins w:id="5706" w:author="Russ Ott" w:date="2022-05-16T11:54:00Z"/>
              </w:rPr>
            </w:pPr>
            <w:ins w:id="5707" w:author="Russ Ott" w:date="2022-05-16T11:54:00Z">
              <w:r>
                <w:t>1..1</w:t>
              </w:r>
            </w:ins>
          </w:p>
        </w:tc>
        <w:tc>
          <w:tcPr>
            <w:tcW w:w="1152" w:type="dxa"/>
          </w:tcPr>
          <w:p w14:paraId="5C8D2E60" w14:textId="77777777" w:rsidR="00440477" w:rsidRDefault="00440477" w:rsidP="0012456B">
            <w:pPr>
              <w:pStyle w:val="TableText"/>
              <w:keepNext w:val="0"/>
              <w:rPr>
                <w:ins w:id="5708" w:author="Russ Ott" w:date="2022-05-16T11:54:00Z"/>
              </w:rPr>
            </w:pPr>
            <w:ins w:id="5709" w:author="Russ Ott" w:date="2022-05-16T11:54:00Z">
              <w:r>
                <w:t>SHALL</w:t>
              </w:r>
            </w:ins>
          </w:p>
        </w:tc>
        <w:tc>
          <w:tcPr>
            <w:tcW w:w="864" w:type="dxa"/>
          </w:tcPr>
          <w:p w14:paraId="2F38F197" w14:textId="77777777" w:rsidR="00440477" w:rsidRDefault="00440477" w:rsidP="0012456B">
            <w:pPr>
              <w:pStyle w:val="TableText"/>
              <w:keepNext w:val="0"/>
              <w:rPr>
                <w:ins w:id="5710" w:author="Russ Ott" w:date="2022-05-16T11:54:00Z"/>
              </w:rPr>
            </w:pPr>
          </w:p>
        </w:tc>
        <w:tc>
          <w:tcPr>
            <w:tcW w:w="1104" w:type="dxa"/>
          </w:tcPr>
          <w:p w14:paraId="36990A18" w14:textId="3E96FD04" w:rsidR="00440477" w:rsidRDefault="001C172D" w:rsidP="0012456B">
            <w:pPr>
              <w:pStyle w:val="TableText"/>
              <w:keepNext w:val="0"/>
              <w:rPr>
                <w:ins w:id="5711" w:author="Russ Ott" w:date="2022-05-16T11:54:00Z"/>
              </w:rPr>
            </w:pPr>
            <w:ins w:id="5712" w:author="Russ Ott" w:date="2022-05-16T11:54:00Z">
              <w:r>
                <w:fldChar w:fldCharType="begin"/>
              </w:r>
              <w:r>
                <w:instrText xml:space="preserve"> HYPERLINK \l "C_4515-31191" \h </w:instrText>
              </w:r>
              <w:r>
                <w:fldChar w:fldCharType="separate"/>
              </w:r>
              <w:r w:rsidR="00440477">
                <w:rPr>
                  <w:rStyle w:val="HyperlinkText9pt"/>
                </w:rPr>
                <w:t>4515-31191</w:t>
              </w:r>
              <w:r>
                <w:rPr>
                  <w:rStyle w:val="HyperlinkText9pt"/>
                </w:rPr>
                <w:fldChar w:fldCharType="end"/>
              </w:r>
            </w:ins>
          </w:p>
        </w:tc>
        <w:tc>
          <w:tcPr>
            <w:tcW w:w="2975" w:type="dxa"/>
          </w:tcPr>
          <w:p w14:paraId="28250533" w14:textId="77777777" w:rsidR="00440477" w:rsidRDefault="00440477" w:rsidP="0012456B">
            <w:pPr>
              <w:pStyle w:val="TableText"/>
              <w:keepNext w:val="0"/>
              <w:rPr>
                <w:ins w:id="5713" w:author="Russ Ott" w:date="2022-05-16T11:54:00Z"/>
              </w:rPr>
            </w:pPr>
            <w:ins w:id="5714" w:author="Russ Ott" w:date="2022-05-16T11:54:00Z">
              <w:r>
                <w:t>urn:oid:2.16.840.1.113883.5.1002 (HL7ActRelationshipType) = REFR</w:t>
              </w:r>
            </w:ins>
          </w:p>
        </w:tc>
      </w:tr>
      <w:tr w:rsidR="00440477" w14:paraId="6B0855CD" w14:textId="77777777" w:rsidTr="00BA7D84">
        <w:trPr>
          <w:jc w:val="center"/>
          <w:ins w:id="5715" w:author="Russ Ott" w:date="2022-05-16T11:54:00Z"/>
        </w:trPr>
        <w:tc>
          <w:tcPr>
            <w:tcW w:w="3345" w:type="dxa"/>
          </w:tcPr>
          <w:p w14:paraId="0E6D7892" w14:textId="77777777" w:rsidR="00440477" w:rsidRDefault="00440477" w:rsidP="0012456B">
            <w:pPr>
              <w:pStyle w:val="TableText"/>
              <w:keepNext w:val="0"/>
              <w:rPr>
                <w:ins w:id="5716" w:author="Russ Ott" w:date="2022-05-16T11:54:00Z"/>
              </w:rPr>
            </w:pPr>
            <w:ins w:id="5717" w:author="Russ Ott" w:date="2022-05-16T11:54:00Z">
              <w:r>
                <w:tab/>
              </w:r>
              <w:r>
                <w:tab/>
                <w:t>observation</w:t>
              </w:r>
            </w:ins>
          </w:p>
        </w:tc>
        <w:tc>
          <w:tcPr>
            <w:tcW w:w="720" w:type="dxa"/>
          </w:tcPr>
          <w:p w14:paraId="18B720D4" w14:textId="77777777" w:rsidR="00440477" w:rsidRDefault="00440477" w:rsidP="0012456B">
            <w:pPr>
              <w:pStyle w:val="TableText"/>
              <w:keepNext w:val="0"/>
              <w:rPr>
                <w:ins w:id="5718" w:author="Russ Ott" w:date="2022-05-16T11:54:00Z"/>
              </w:rPr>
            </w:pPr>
            <w:ins w:id="5719" w:author="Russ Ott" w:date="2022-05-16T11:54:00Z">
              <w:r>
                <w:t>1..1</w:t>
              </w:r>
            </w:ins>
          </w:p>
        </w:tc>
        <w:tc>
          <w:tcPr>
            <w:tcW w:w="1152" w:type="dxa"/>
          </w:tcPr>
          <w:p w14:paraId="447329CD" w14:textId="77777777" w:rsidR="00440477" w:rsidRDefault="00440477" w:rsidP="0012456B">
            <w:pPr>
              <w:pStyle w:val="TableText"/>
              <w:keepNext w:val="0"/>
              <w:rPr>
                <w:ins w:id="5720" w:author="Russ Ott" w:date="2022-05-16T11:54:00Z"/>
              </w:rPr>
            </w:pPr>
            <w:ins w:id="5721" w:author="Russ Ott" w:date="2022-05-16T11:54:00Z">
              <w:r>
                <w:t>SHALL</w:t>
              </w:r>
            </w:ins>
          </w:p>
        </w:tc>
        <w:tc>
          <w:tcPr>
            <w:tcW w:w="864" w:type="dxa"/>
          </w:tcPr>
          <w:p w14:paraId="11176D93" w14:textId="77777777" w:rsidR="00440477" w:rsidRDefault="00440477" w:rsidP="0012456B">
            <w:pPr>
              <w:pStyle w:val="TableText"/>
              <w:keepNext w:val="0"/>
              <w:rPr>
                <w:ins w:id="5722" w:author="Russ Ott" w:date="2022-05-16T11:54:00Z"/>
              </w:rPr>
            </w:pPr>
          </w:p>
        </w:tc>
        <w:tc>
          <w:tcPr>
            <w:tcW w:w="1104" w:type="dxa"/>
          </w:tcPr>
          <w:p w14:paraId="4AD35A8C" w14:textId="41755CD1" w:rsidR="00440477" w:rsidRDefault="001C172D" w:rsidP="0012456B">
            <w:pPr>
              <w:pStyle w:val="TableText"/>
              <w:keepNext w:val="0"/>
              <w:rPr>
                <w:ins w:id="5723" w:author="Russ Ott" w:date="2022-05-16T11:54:00Z"/>
              </w:rPr>
            </w:pPr>
            <w:ins w:id="5724" w:author="Russ Ott" w:date="2022-05-16T11:54:00Z">
              <w:r>
                <w:fldChar w:fldCharType="begin"/>
              </w:r>
              <w:r>
                <w:instrText xml:space="preserve"> HYPERLINK \l "C_4515-31192" \h </w:instrText>
              </w:r>
              <w:r>
                <w:fldChar w:fldCharType="separate"/>
              </w:r>
              <w:r w:rsidR="00440477">
                <w:rPr>
                  <w:rStyle w:val="HyperlinkText9pt"/>
                </w:rPr>
                <w:t>4515-31192</w:t>
              </w:r>
              <w:r>
                <w:rPr>
                  <w:rStyle w:val="HyperlinkText9pt"/>
                </w:rPr>
                <w:fldChar w:fldCharType="end"/>
              </w:r>
            </w:ins>
          </w:p>
        </w:tc>
        <w:tc>
          <w:tcPr>
            <w:tcW w:w="2975" w:type="dxa"/>
          </w:tcPr>
          <w:p w14:paraId="294584E7" w14:textId="77777777" w:rsidR="00440477" w:rsidRDefault="00440477" w:rsidP="0012456B">
            <w:pPr>
              <w:pStyle w:val="TableText"/>
              <w:keepNext w:val="0"/>
              <w:rPr>
                <w:ins w:id="5725" w:author="Russ Ott" w:date="2022-05-16T11:54:00Z"/>
              </w:rPr>
            </w:pPr>
            <w:ins w:id="5726" w:author="Russ Ott" w:date="2022-05-16T11:54:00Z">
              <w:r>
                <w:t>Assessment Scale Observation (identifier: urn:oid:2.16.840.1.113883.10.20.22.4.69</w:t>
              </w:r>
            </w:ins>
          </w:p>
        </w:tc>
      </w:tr>
      <w:tr w:rsidR="00440477" w14:paraId="0D573AC3" w14:textId="77777777" w:rsidTr="00BA7D84">
        <w:trPr>
          <w:jc w:val="center"/>
          <w:ins w:id="5727" w:author="Russ Ott" w:date="2022-05-16T11:54:00Z"/>
        </w:trPr>
        <w:tc>
          <w:tcPr>
            <w:tcW w:w="3345" w:type="dxa"/>
          </w:tcPr>
          <w:p w14:paraId="39D0890B" w14:textId="77777777" w:rsidR="00440477" w:rsidRDefault="00440477" w:rsidP="0012456B">
            <w:pPr>
              <w:pStyle w:val="TableText"/>
              <w:keepNext w:val="0"/>
              <w:rPr>
                <w:ins w:id="5728" w:author="Russ Ott" w:date="2022-05-16T11:54:00Z"/>
              </w:rPr>
            </w:pPr>
            <w:ins w:id="5729" w:author="Russ Ott" w:date="2022-05-16T11:54:00Z">
              <w:r>
                <w:tab/>
                <w:t>entryRelationship</w:t>
              </w:r>
            </w:ins>
          </w:p>
        </w:tc>
        <w:tc>
          <w:tcPr>
            <w:tcW w:w="720" w:type="dxa"/>
          </w:tcPr>
          <w:p w14:paraId="1026304F" w14:textId="77777777" w:rsidR="00440477" w:rsidRDefault="00440477" w:rsidP="0012456B">
            <w:pPr>
              <w:pStyle w:val="TableText"/>
              <w:keepNext w:val="0"/>
              <w:rPr>
                <w:ins w:id="5730" w:author="Russ Ott" w:date="2022-05-16T11:54:00Z"/>
              </w:rPr>
            </w:pPr>
            <w:ins w:id="5731" w:author="Russ Ott" w:date="2022-05-16T11:54:00Z">
              <w:r>
                <w:t>0..*</w:t>
              </w:r>
            </w:ins>
          </w:p>
        </w:tc>
        <w:tc>
          <w:tcPr>
            <w:tcW w:w="1152" w:type="dxa"/>
          </w:tcPr>
          <w:p w14:paraId="2417FADA" w14:textId="77777777" w:rsidR="00440477" w:rsidRDefault="00440477" w:rsidP="0012456B">
            <w:pPr>
              <w:pStyle w:val="TableText"/>
              <w:keepNext w:val="0"/>
              <w:rPr>
                <w:ins w:id="5732" w:author="Russ Ott" w:date="2022-05-16T11:54:00Z"/>
              </w:rPr>
            </w:pPr>
            <w:ins w:id="5733" w:author="Russ Ott" w:date="2022-05-16T11:54:00Z">
              <w:r>
                <w:t>MAY</w:t>
              </w:r>
            </w:ins>
          </w:p>
        </w:tc>
        <w:tc>
          <w:tcPr>
            <w:tcW w:w="864" w:type="dxa"/>
          </w:tcPr>
          <w:p w14:paraId="46FF40DB" w14:textId="77777777" w:rsidR="00440477" w:rsidRDefault="00440477" w:rsidP="0012456B">
            <w:pPr>
              <w:pStyle w:val="TableText"/>
              <w:keepNext w:val="0"/>
              <w:rPr>
                <w:ins w:id="5734" w:author="Russ Ott" w:date="2022-05-16T11:54:00Z"/>
              </w:rPr>
            </w:pPr>
          </w:p>
        </w:tc>
        <w:tc>
          <w:tcPr>
            <w:tcW w:w="1104" w:type="dxa"/>
          </w:tcPr>
          <w:p w14:paraId="4967EC39" w14:textId="4E769A03" w:rsidR="00440477" w:rsidRDefault="001C172D" w:rsidP="0012456B">
            <w:pPr>
              <w:pStyle w:val="TableText"/>
              <w:keepNext w:val="0"/>
              <w:rPr>
                <w:ins w:id="5735" w:author="Russ Ott" w:date="2022-05-16T11:54:00Z"/>
              </w:rPr>
            </w:pPr>
            <w:ins w:id="5736" w:author="Russ Ott" w:date="2022-05-16T11:54:00Z">
              <w:r>
                <w:fldChar w:fldCharType="begin"/>
              </w:r>
              <w:r>
                <w:instrText xml:space="preserve"> HYPERLINK \l "C_4515-31232" \h </w:instrText>
              </w:r>
              <w:r>
                <w:fldChar w:fldCharType="separate"/>
              </w:r>
              <w:r w:rsidR="00440477">
                <w:rPr>
                  <w:rStyle w:val="HyperlinkText9pt"/>
                </w:rPr>
                <w:t>4515-31232</w:t>
              </w:r>
              <w:r>
                <w:rPr>
                  <w:rStyle w:val="HyperlinkText9pt"/>
                </w:rPr>
                <w:fldChar w:fldCharType="end"/>
              </w:r>
            </w:ins>
          </w:p>
        </w:tc>
        <w:tc>
          <w:tcPr>
            <w:tcW w:w="2975" w:type="dxa"/>
          </w:tcPr>
          <w:p w14:paraId="32DE184E" w14:textId="77777777" w:rsidR="00440477" w:rsidRDefault="00440477" w:rsidP="0012456B">
            <w:pPr>
              <w:pStyle w:val="TableText"/>
              <w:keepNext w:val="0"/>
              <w:rPr>
                <w:ins w:id="5737" w:author="Russ Ott" w:date="2022-05-16T11:54:00Z"/>
              </w:rPr>
            </w:pPr>
          </w:p>
        </w:tc>
      </w:tr>
      <w:tr w:rsidR="00440477" w14:paraId="23F49EB6" w14:textId="77777777" w:rsidTr="00BA7D84">
        <w:trPr>
          <w:jc w:val="center"/>
          <w:ins w:id="5738" w:author="Russ Ott" w:date="2022-05-16T11:54:00Z"/>
        </w:trPr>
        <w:tc>
          <w:tcPr>
            <w:tcW w:w="3345" w:type="dxa"/>
          </w:tcPr>
          <w:p w14:paraId="6675F6D2" w14:textId="77777777" w:rsidR="00440477" w:rsidRDefault="00440477" w:rsidP="0012456B">
            <w:pPr>
              <w:pStyle w:val="TableText"/>
              <w:keepNext w:val="0"/>
              <w:rPr>
                <w:ins w:id="5739" w:author="Russ Ott" w:date="2022-05-16T11:54:00Z"/>
              </w:rPr>
            </w:pPr>
            <w:ins w:id="5740" w:author="Russ Ott" w:date="2022-05-16T11:54:00Z">
              <w:r>
                <w:tab/>
              </w:r>
              <w:r>
                <w:tab/>
                <w:t>@typeCode</w:t>
              </w:r>
            </w:ins>
          </w:p>
        </w:tc>
        <w:tc>
          <w:tcPr>
            <w:tcW w:w="720" w:type="dxa"/>
          </w:tcPr>
          <w:p w14:paraId="568AC807" w14:textId="77777777" w:rsidR="00440477" w:rsidRDefault="00440477" w:rsidP="0012456B">
            <w:pPr>
              <w:pStyle w:val="TableText"/>
              <w:keepNext w:val="0"/>
              <w:rPr>
                <w:ins w:id="5741" w:author="Russ Ott" w:date="2022-05-16T11:54:00Z"/>
              </w:rPr>
            </w:pPr>
            <w:ins w:id="5742" w:author="Russ Ott" w:date="2022-05-16T11:54:00Z">
              <w:r>
                <w:t>1..1</w:t>
              </w:r>
            </w:ins>
          </w:p>
        </w:tc>
        <w:tc>
          <w:tcPr>
            <w:tcW w:w="1152" w:type="dxa"/>
          </w:tcPr>
          <w:p w14:paraId="2528AA68" w14:textId="77777777" w:rsidR="00440477" w:rsidRDefault="00440477" w:rsidP="0012456B">
            <w:pPr>
              <w:pStyle w:val="TableText"/>
              <w:keepNext w:val="0"/>
              <w:rPr>
                <w:ins w:id="5743" w:author="Russ Ott" w:date="2022-05-16T11:54:00Z"/>
              </w:rPr>
            </w:pPr>
            <w:ins w:id="5744" w:author="Russ Ott" w:date="2022-05-16T11:54:00Z">
              <w:r>
                <w:t>SHALL</w:t>
              </w:r>
            </w:ins>
          </w:p>
        </w:tc>
        <w:tc>
          <w:tcPr>
            <w:tcW w:w="864" w:type="dxa"/>
          </w:tcPr>
          <w:p w14:paraId="241E26E8" w14:textId="77777777" w:rsidR="00440477" w:rsidRDefault="00440477" w:rsidP="0012456B">
            <w:pPr>
              <w:pStyle w:val="TableText"/>
              <w:keepNext w:val="0"/>
              <w:rPr>
                <w:ins w:id="5745" w:author="Russ Ott" w:date="2022-05-16T11:54:00Z"/>
              </w:rPr>
            </w:pPr>
          </w:p>
        </w:tc>
        <w:tc>
          <w:tcPr>
            <w:tcW w:w="1104" w:type="dxa"/>
          </w:tcPr>
          <w:p w14:paraId="33C764EE" w14:textId="36FF47FF" w:rsidR="00440477" w:rsidRDefault="001C172D" w:rsidP="0012456B">
            <w:pPr>
              <w:pStyle w:val="TableText"/>
              <w:keepNext w:val="0"/>
              <w:rPr>
                <w:ins w:id="5746" w:author="Russ Ott" w:date="2022-05-16T11:54:00Z"/>
              </w:rPr>
            </w:pPr>
            <w:ins w:id="5747" w:author="Russ Ott" w:date="2022-05-16T11:54:00Z">
              <w:r>
                <w:fldChar w:fldCharType="begin"/>
              </w:r>
              <w:r>
                <w:instrText xml:space="preserve"> HYPERLINK \l "C_4515-31264" \h </w:instrText>
              </w:r>
              <w:r>
                <w:fldChar w:fldCharType="separate"/>
              </w:r>
              <w:r w:rsidR="00440477">
                <w:rPr>
                  <w:rStyle w:val="HyperlinkText9pt"/>
                </w:rPr>
                <w:t>4515-31264</w:t>
              </w:r>
              <w:r>
                <w:rPr>
                  <w:rStyle w:val="HyperlinkText9pt"/>
                </w:rPr>
                <w:fldChar w:fldCharType="end"/>
              </w:r>
            </w:ins>
          </w:p>
        </w:tc>
        <w:tc>
          <w:tcPr>
            <w:tcW w:w="2975" w:type="dxa"/>
          </w:tcPr>
          <w:p w14:paraId="0377BF5A" w14:textId="77777777" w:rsidR="00440477" w:rsidRDefault="00440477" w:rsidP="0012456B">
            <w:pPr>
              <w:pStyle w:val="TableText"/>
              <w:keepNext w:val="0"/>
              <w:rPr>
                <w:ins w:id="5748" w:author="Russ Ott" w:date="2022-05-16T11:54:00Z"/>
              </w:rPr>
            </w:pPr>
            <w:ins w:id="5749" w:author="Russ Ott" w:date="2022-05-16T11:54:00Z">
              <w:r>
                <w:t>urn:oid:2.16.840.1.113883.5.1002 (HL7ActRelationshipType) = REFR</w:t>
              </w:r>
            </w:ins>
          </w:p>
        </w:tc>
      </w:tr>
      <w:tr w:rsidR="00440477" w14:paraId="73096544" w14:textId="77777777" w:rsidTr="00BA7D84">
        <w:trPr>
          <w:jc w:val="center"/>
          <w:ins w:id="5750" w:author="Russ Ott" w:date="2022-05-16T11:54:00Z"/>
        </w:trPr>
        <w:tc>
          <w:tcPr>
            <w:tcW w:w="3345" w:type="dxa"/>
          </w:tcPr>
          <w:p w14:paraId="7A797CBD" w14:textId="77777777" w:rsidR="00440477" w:rsidRDefault="00440477" w:rsidP="0012456B">
            <w:pPr>
              <w:pStyle w:val="TableText"/>
              <w:keepNext w:val="0"/>
              <w:rPr>
                <w:ins w:id="5751" w:author="Russ Ott" w:date="2022-05-16T11:54:00Z"/>
              </w:rPr>
            </w:pPr>
            <w:ins w:id="5752" w:author="Russ Ott" w:date="2022-05-16T11:54:00Z">
              <w:r>
                <w:tab/>
              </w:r>
              <w:r>
                <w:tab/>
                <w:t>observation</w:t>
              </w:r>
            </w:ins>
          </w:p>
        </w:tc>
        <w:tc>
          <w:tcPr>
            <w:tcW w:w="720" w:type="dxa"/>
          </w:tcPr>
          <w:p w14:paraId="21B34996" w14:textId="77777777" w:rsidR="00440477" w:rsidRDefault="00440477" w:rsidP="0012456B">
            <w:pPr>
              <w:pStyle w:val="TableText"/>
              <w:keepNext w:val="0"/>
              <w:rPr>
                <w:ins w:id="5753" w:author="Russ Ott" w:date="2022-05-16T11:54:00Z"/>
              </w:rPr>
            </w:pPr>
            <w:ins w:id="5754" w:author="Russ Ott" w:date="2022-05-16T11:54:00Z">
              <w:r>
                <w:t>1..1</w:t>
              </w:r>
            </w:ins>
          </w:p>
        </w:tc>
        <w:tc>
          <w:tcPr>
            <w:tcW w:w="1152" w:type="dxa"/>
          </w:tcPr>
          <w:p w14:paraId="761ABAC2" w14:textId="77777777" w:rsidR="00440477" w:rsidRDefault="00440477" w:rsidP="0012456B">
            <w:pPr>
              <w:pStyle w:val="TableText"/>
              <w:keepNext w:val="0"/>
              <w:rPr>
                <w:ins w:id="5755" w:author="Russ Ott" w:date="2022-05-16T11:54:00Z"/>
              </w:rPr>
            </w:pPr>
            <w:ins w:id="5756" w:author="Russ Ott" w:date="2022-05-16T11:54:00Z">
              <w:r>
                <w:t>SHALL</w:t>
              </w:r>
            </w:ins>
          </w:p>
        </w:tc>
        <w:tc>
          <w:tcPr>
            <w:tcW w:w="864" w:type="dxa"/>
          </w:tcPr>
          <w:p w14:paraId="7A7B9850" w14:textId="77777777" w:rsidR="00440477" w:rsidRDefault="00440477" w:rsidP="0012456B">
            <w:pPr>
              <w:pStyle w:val="TableText"/>
              <w:keepNext w:val="0"/>
              <w:rPr>
                <w:ins w:id="5757" w:author="Russ Ott" w:date="2022-05-16T11:54:00Z"/>
              </w:rPr>
            </w:pPr>
          </w:p>
        </w:tc>
        <w:tc>
          <w:tcPr>
            <w:tcW w:w="1104" w:type="dxa"/>
          </w:tcPr>
          <w:p w14:paraId="728F2E5E" w14:textId="7A79D27B" w:rsidR="00440477" w:rsidRDefault="001C172D" w:rsidP="0012456B">
            <w:pPr>
              <w:pStyle w:val="TableText"/>
              <w:keepNext w:val="0"/>
              <w:rPr>
                <w:ins w:id="5758" w:author="Russ Ott" w:date="2022-05-16T11:54:00Z"/>
              </w:rPr>
            </w:pPr>
            <w:ins w:id="5759" w:author="Russ Ott" w:date="2022-05-16T11:54:00Z">
              <w:r>
                <w:fldChar w:fldCharType="begin"/>
              </w:r>
              <w:r>
                <w:instrText xml:space="preserve"> HYPERLINK \l "C_4515-31265" \h </w:instrText>
              </w:r>
              <w:r>
                <w:fldChar w:fldCharType="separate"/>
              </w:r>
              <w:r w:rsidR="00440477">
                <w:rPr>
                  <w:rStyle w:val="HyperlinkText9pt"/>
                </w:rPr>
                <w:t>4515-31265</w:t>
              </w:r>
              <w:r>
                <w:rPr>
                  <w:rStyle w:val="HyperlinkText9pt"/>
                </w:rPr>
                <w:fldChar w:fldCharType="end"/>
              </w:r>
            </w:ins>
          </w:p>
        </w:tc>
        <w:tc>
          <w:tcPr>
            <w:tcW w:w="2975" w:type="dxa"/>
          </w:tcPr>
          <w:p w14:paraId="79F2CF58" w14:textId="77777777" w:rsidR="00440477" w:rsidRDefault="00440477" w:rsidP="0012456B">
            <w:pPr>
              <w:pStyle w:val="TableText"/>
              <w:keepNext w:val="0"/>
              <w:rPr>
                <w:ins w:id="5760" w:author="Russ Ott" w:date="2022-05-16T11:54:00Z"/>
              </w:rPr>
            </w:pPr>
            <w:ins w:id="5761" w:author="Russ Ott" w:date="2022-05-16T11:54:00Z">
              <w:r>
                <w:t>Self-Care Activities (ADL and IADL) (identifier: urn:oid:2.16.840.1.113883.10.20.22.4.128</w:t>
              </w:r>
            </w:ins>
          </w:p>
        </w:tc>
      </w:tr>
      <w:tr w:rsidR="00440477" w14:paraId="548CE9A0" w14:textId="77777777" w:rsidTr="00BA7D84">
        <w:trPr>
          <w:jc w:val="center"/>
          <w:ins w:id="5762" w:author="Russ Ott" w:date="2022-05-16T11:54:00Z"/>
        </w:trPr>
        <w:tc>
          <w:tcPr>
            <w:tcW w:w="3345" w:type="dxa"/>
          </w:tcPr>
          <w:p w14:paraId="4A7EDD1C" w14:textId="77777777" w:rsidR="00440477" w:rsidRDefault="00440477" w:rsidP="0012456B">
            <w:pPr>
              <w:pStyle w:val="TableText"/>
              <w:keepNext w:val="0"/>
              <w:rPr>
                <w:ins w:id="5763" w:author="Russ Ott" w:date="2022-05-16T11:54:00Z"/>
              </w:rPr>
            </w:pPr>
            <w:ins w:id="5764" w:author="Russ Ott" w:date="2022-05-16T11:54:00Z">
              <w:r>
                <w:tab/>
                <w:t>entryRelationship</w:t>
              </w:r>
            </w:ins>
          </w:p>
        </w:tc>
        <w:tc>
          <w:tcPr>
            <w:tcW w:w="720" w:type="dxa"/>
          </w:tcPr>
          <w:p w14:paraId="7FF55B4D" w14:textId="77777777" w:rsidR="00440477" w:rsidRDefault="00440477" w:rsidP="0012456B">
            <w:pPr>
              <w:pStyle w:val="TableText"/>
              <w:keepNext w:val="0"/>
              <w:rPr>
                <w:ins w:id="5765" w:author="Russ Ott" w:date="2022-05-16T11:54:00Z"/>
              </w:rPr>
            </w:pPr>
            <w:ins w:id="5766" w:author="Russ Ott" w:date="2022-05-16T11:54:00Z">
              <w:r>
                <w:t>0..*</w:t>
              </w:r>
            </w:ins>
          </w:p>
        </w:tc>
        <w:tc>
          <w:tcPr>
            <w:tcW w:w="1152" w:type="dxa"/>
          </w:tcPr>
          <w:p w14:paraId="02BC9AE7" w14:textId="77777777" w:rsidR="00440477" w:rsidRDefault="00440477" w:rsidP="0012456B">
            <w:pPr>
              <w:pStyle w:val="TableText"/>
              <w:keepNext w:val="0"/>
              <w:rPr>
                <w:ins w:id="5767" w:author="Russ Ott" w:date="2022-05-16T11:54:00Z"/>
              </w:rPr>
            </w:pPr>
            <w:ins w:id="5768" w:author="Russ Ott" w:date="2022-05-16T11:54:00Z">
              <w:r>
                <w:t>MAY</w:t>
              </w:r>
            </w:ins>
          </w:p>
        </w:tc>
        <w:tc>
          <w:tcPr>
            <w:tcW w:w="864" w:type="dxa"/>
          </w:tcPr>
          <w:p w14:paraId="188F4233" w14:textId="77777777" w:rsidR="00440477" w:rsidRDefault="00440477" w:rsidP="0012456B">
            <w:pPr>
              <w:pStyle w:val="TableText"/>
              <w:keepNext w:val="0"/>
              <w:rPr>
                <w:ins w:id="5769" w:author="Russ Ott" w:date="2022-05-16T11:54:00Z"/>
              </w:rPr>
            </w:pPr>
          </w:p>
        </w:tc>
        <w:tc>
          <w:tcPr>
            <w:tcW w:w="1104" w:type="dxa"/>
          </w:tcPr>
          <w:p w14:paraId="4AEB4D6F" w14:textId="2E8CB883" w:rsidR="00440477" w:rsidRDefault="001C172D" w:rsidP="0012456B">
            <w:pPr>
              <w:pStyle w:val="TableText"/>
              <w:keepNext w:val="0"/>
              <w:rPr>
                <w:ins w:id="5770" w:author="Russ Ott" w:date="2022-05-16T11:54:00Z"/>
              </w:rPr>
            </w:pPr>
            <w:ins w:id="5771" w:author="Russ Ott" w:date="2022-05-16T11:54:00Z">
              <w:r>
                <w:fldChar w:fldCharType="begin"/>
              </w:r>
              <w:r>
                <w:instrText xml:space="preserve"> HYPERLINK \l "C_4515-31234" \h </w:instrText>
              </w:r>
              <w:r>
                <w:fldChar w:fldCharType="separate"/>
              </w:r>
              <w:r w:rsidR="00440477">
                <w:rPr>
                  <w:rStyle w:val="HyperlinkText9pt"/>
                </w:rPr>
                <w:t>4515-31234</w:t>
              </w:r>
              <w:r>
                <w:rPr>
                  <w:rStyle w:val="HyperlinkText9pt"/>
                </w:rPr>
                <w:fldChar w:fldCharType="end"/>
              </w:r>
            </w:ins>
          </w:p>
        </w:tc>
        <w:tc>
          <w:tcPr>
            <w:tcW w:w="2975" w:type="dxa"/>
          </w:tcPr>
          <w:p w14:paraId="400680ED" w14:textId="77777777" w:rsidR="00440477" w:rsidRDefault="00440477" w:rsidP="0012456B">
            <w:pPr>
              <w:pStyle w:val="TableText"/>
              <w:keepNext w:val="0"/>
              <w:rPr>
                <w:ins w:id="5772" w:author="Russ Ott" w:date="2022-05-16T11:54:00Z"/>
              </w:rPr>
            </w:pPr>
          </w:p>
        </w:tc>
      </w:tr>
      <w:tr w:rsidR="00440477" w14:paraId="6788D22C" w14:textId="77777777" w:rsidTr="00BA7D84">
        <w:trPr>
          <w:jc w:val="center"/>
          <w:ins w:id="5773" w:author="Russ Ott" w:date="2022-05-16T11:54:00Z"/>
        </w:trPr>
        <w:tc>
          <w:tcPr>
            <w:tcW w:w="3345" w:type="dxa"/>
          </w:tcPr>
          <w:p w14:paraId="3CEB7DAF" w14:textId="77777777" w:rsidR="00440477" w:rsidRDefault="00440477" w:rsidP="0012456B">
            <w:pPr>
              <w:pStyle w:val="TableText"/>
              <w:keepNext w:val="0"/>
              <w:rPr>
                <w:ins w:id="5774" w:author="Russ Ott" w:date="2022-05-16T11:54:00Z"/>
              </w:rPr>
            </w:pPr>
            <w:ins w:id="5775" w:author="Russ Ott" w:date="2022-05-16T11:54:00Z">
              <w:r>
                <w:tab/>
              </w:r>
              <w:r>
                <w:tab/>
                <w:t>@typeCode</w:t>
              </w:r>
            </w:ins>
          </w:p>
        </w:tc>
        <w:tc>
          <w:tcPr>
            <w:tcW w:w="720" w:type="dxa"/>
          </w:tcPr>
          <w:p w14:paraId="31418542" w14:textId="77777777" w:rsidR="00440477" w:rsidRDefault="00440477" w:rsidP="0012456B">
            <w:pPr>
              <w:pStyle w:val="TableText"/>
              <w:keepNext w:val="0"/>
              <w:rPr>
                <w:ins w:id="5776" w:author="Russ Ott" w:date="2022-05-16T11:54:00Z"/>
              </w:rPr>
            </w:pPr>
            <w:ins w:id="5777" w:author="Russ Ott" w:date="2022-05-16T11:54:00Z">
              <w:r>
                <w:t>1..1</w:t>
              </w:r>
            </w:ins>
          </w:p>
        </w:tc>
        <w:tc>
          <w:tcPr>
            <w:tcW w:w="1152" w:type="dxa"/>
          </w:tcPr>
          <w:p w14:paraId="39A1F0EB" w14:textId="77777777" w:rsidR="00440477" w:rsidRDefault="00440477" w:rsidP="0012456B">
            <w:pPr>
              <w:pStyle w:val="TableText"/>
              <w:keepNext w:val="0"/>
              <w:rPr>
                <w:ins w:id="5778" w:author="Russ Ott" w:date="2022-05-16T11:54:00Z"/>
              </w:rPr>
            </w:pPr>
            <w:ins w:id="5779" w:author="Russ Ott" w:date="2022-05-16T11:54:00Z">
              <w:r>
                <w:t>SHALL</w:t>
              </w:r>
            </w:ins>
          </w:p>
        </w:tc>
        <w:tc>
          <w:tcPr>
            <w:tcW w:w="864" w:type="dxa"/>
          </w:tcPr>
          <w:p w14:paraId="14A44D34" w14:textId="77777777" w:rsidR="00440477" w:rsidRDefault="00440477" w:rsidP="0012456B">
            <w:pPr>
              <w:pStyle w:val="TableText"/>
              <w:keepNext w:val="0"/>
              <w:rPr>
                <w:ins w:id="5780" w:author="Russ Ott" w:date="2022-05-16T11:54:00Z"/>
              </w:rPr>
            </w:pPr>
          </w:p>
        </w:tc>
        <w:tc>
          <w:tcPr>
            <w:tcW w:w="1104" w:type="dxa"/>
          </w:tcPr>
          <w:p w14:paraId="7E327198" w14:textId="678F4EEE" w:rsidR="00440477" w:rsidRDefault="001C172D" w:rsidP="0012456B">
            <w:pPr>
              <w:pStyle w:val="TableText"/>
              <w:keepNext w:val="0"/>
              <w:rPr>
                <w:ins w:id="5781" w:author="Russ Ott" w:date="2022-05-16T11:54:00Z"/>
              </w:rPr>
            </w:pPr>
            <w:ins w:id="5782" w:author="Russ Ott" w:date="2022-05-16T11:54:00Z">
              <w:r>
                <w:fldChar w:fldCharType="begin"/>
              </w:r>
              <w:r>
                <w:instrText xml:space="preserve"> HYPERLINK \l "C_4515-31268" \h </w:instrText>
              </w:r>
              <w:r>
                <w:fldChar w:fldCharType="separate"/>
              </w:r>
              <w:r w:rsidR="00440477">
                <w:rPr>
                  <w:rStyle w:val="HyperlinkText9pt"/>
                </w:rPr>
                <w:t>4515-31268</w:t>
              </w:r>
              <w:r>
                <w:rPr>
                  <w:rStyle w:val="HyperlinkText9pt"/>
                </w:rPr>
                <w:fldChar w:fldCharType="end"/>
              </w:r>
            </w:ins>
          </w:p>
        </w:tc>
        <w:tc>
          <w:tcPr>
            <w:tcW w:w="2975" w:type="dxa"/>
          </w:tcPr>
          <w:p w14:paraId="703CCCC7" w14:textId="77777777" w:rsidR="00440477" w:rsidRDefault="00440477" w:rsidP="0012456B">
            <w:pPr>
              <w:pStyle w:val="TableText"/>
              <w:keepNext w:val="0"/>
              <w:rPr>
                <w:ins w:id="5783" w:author="Russ Ott" w:date="2022-05-16T11:54:00Z"/>
              </w:rPr>
            </w:pPr>
            <w:ins w:id="5784" w:author="Russ Ott" w:date="2022-05-16T11:54:00Z">
              <w:r>
                <w:t>urn:oid:2.16.840.1.113883.5.1002 (HL7ActRelationshipType) = REFR</w:t>
              </w:r>
            </w:ins>
          </w:p>
        </w:tc>
      </w:tr>
      <w:tr w:rsidR="00440477" w14:paraId="32C40DB3" w14:textId="77777777" w:rsidTr="00BA7D84">
        <w:trPr>
          <w:jc w:val="center"/>
          <w:ins w:id="5785" w:author="Russ Ott" w:date="2022-05-16T11:54:00Z"/>
        </w:trPr>
        <w:tc>
          <w:tcPr>
            <w:tcW w:w="3345" w:type="dxa"/>
          </w:tcPr>
          <w:p w14:paraId="06F3C0C6" w14:textId="77777777" w:rsidR="00440477" w:rsidRDefault="00440477" w:rsidP="0012456B">
            <w:pPr>
              <w:pStyle w:val="TableText"/>
              <w:keepNext w:val="0"/>
              <w:rPr>
                <w:ins w:id="5786" w:author="Russ Ott" w:date="2022-05-16T11:54:00Z"/>
              </w:rPr>
            </w:pPr>
            <w:ins w:id="5787" w:author="Russ Ott" w:date="2022-05-16T11:54:00Z">
              <w:r>
                <w:tab/>
              </w:r>
              <w:r>
                <w:tab/>
                <w:t>observation</w:t>
              </w:r>
            </w:ins>
          </w:p>
        </w:tc>
        <w:tc>
          <w:tcPr>
            <w:tcW w:w="720" w:type="dxa"/>
          </w:tcPr>
          <w:p w14:paraId="503716CA" w14:textId="77777777" w:rsidR="00440477" w:rsidRDefault="00440477" w:rsidP="0012456B">
            <w:pPr>
              <w:pStyle w:val="TableText"/>
              <w:keepNext w:val="0"/>
              <w:rPr>
                <w:ins w:id="5788" w:author="Russ Ott" w:date="2022-05-16T11:54:00Z"/>
              </w:rPr>
            </w:pPr>
            <w:ins w:id="5789" w:author="Russ Ott" w:date="2022-05-16T11:54:00Z">
              <w:r>
                <w:t>1..1</w:t>
              </w:r>
            </w:ins>
          </w:p>
        </w:tc>
        <w:tc>
          <w:tcPr>
            <w:tcW w:w="1152" w:type="dxa"/>
          </w:tcPr>
          <w:p w14:paraId="6C721953" w14:textId="77777777" w:rsidR="00440477" w:rsidRDefault="00440477" w:rsidP="0012456B">
            <w:pPr>
              <w:pStyle w:val="TableText"/>
              <w:keepNext w:val="0"/>
              <w:rPr>
                <w:ins w:id="5790" w:author="Russ Ott" w:date="2022-05-16T11:54:00Z"/>
              </w:rPr>
            </w:pPr>
            <w:ins w:id="5791" w:author="Russ Ott" w:date="2022-05-16T11:54:00Z">
              <w:r>
                <w:t>SHALL</w:t>
              </w:r>
            </w:ins>
          </w:p>
        </w:tc>
        <w:tc>
          <w:tcPr>
            <w:tcW w:w="864" w:type="dxa"/>
          </w:tcPr>
          <w:p w14:paraId="70426C1A" w14:textId="77777777" w:rsidR="00440477" w:rsidRDefault="00440477" w:rsidP="0012456B">
            <w:pPr>
              <w:pStyle w:val="TableText"/>
              <w:keepNext w:val="0"/>
              <w:rPr>
                <w:ins w:id="5792" w:author="Russ Ott" w:date="2022-05-16T11:54:00Z"/>
              </w:rPr>
            </w:pPr>
          </w:p>
        </w:tc>
        <w:tc>
          <w:tcPr>
            <w:tcW w:w="1104" w:type="dxa"/>
          </w:tcPr>
          <w:p w14:paraId="3F3A1177" w14:textId="7FD3FC64" w:rsidR="00440477" w:rsidRDefault="001C172D" w:rsidP="0012456B">
            <w:pPr>
              <w:pStyle w:val="TableText"/>
              <w:keepNext w:val="0"/>
              <w:rPr>
                <w:ins w:id="5793" w:author="Russ Ott" w:date="2022-05-16T11:54:00Z"/>
              </w:rPr>
            </w:pPr>
            <w:ins w:id="5794" w:author="Russ Ott" w:date="2022-05-16T11:54:00Z">
              <w:r>
                <w:fldChar w:fldCharType="begin"/>
              </w:r>
              <w:r>
                <w:instrText xml:space="preserve"> HYPERLINK \l "C_4515-31273" \h </w:instrText>
              </w:r>
              <w:r>
                <w:fldChar w:fldCharType="separate"/>
              </w:r>
              <w:r w:rsidR="00440477">
                <w:rPr>
                  <w:rStyle w:val="HyperlinkText9pt"/>
                </w:rPr>
                <w:t>4515-31273</w:t>
              </w:r>
              <w:r>
                <w:rPr>
                  <w:rStyle w:val="HyperlinkText9pt"/>
                </w:rPr>
                <w:fldChar w:fldCharType="end"/>
              </w:r>
            </w:ins>
          </w:p>
        </w:tc>
        <w:tc>
          <w:tcPr>
            <w:tcW w:w="2975" w:type="dxa"/>
          </w:tcPr>
          <w:p w14:paraId="31BCCAFD" w14:textId="77777777" w:rsidR="00440477" w:rsidRDefault="00440477" w:rsidP="0012456B">
            <w:pPr>
              <w:pStyle w:val="TableText"/>
              <w:keepNext w:val="0"/>
              <w:rPr>
                <w:ins w:id="5795" w:author="Russ Ott" w:date="2022-05-16T11:54:00Z"/>
              </w:rPr>
            </w:pPr>
            <w:ins w:id="5796" w:author="Russ Ott" w:date="2022-05-16T11:54:00Z">
              <w:r>
                <w:t>Mental Status Observation (V3) (identifier: urn:hl7ii:2.16.840.1.113883.10.20.22.4.74:2015-08-01</w:t>
              </w:r>
            </w:ins>
          </w:p>
        </w:tc>
      </w:tr>
      <w:tr w:rsidR="00440477" w14:paraId="0D05B1D8" w14:textId="77777777" w:rsidTr="00BA7D84">
        <w:trPr>
          <w:jc w:val="center"/>
          <w:ins w:id="5797" w:author="Russ Ott" w:date="2022-05-16T11:54:00Z"/>
        </w:trPr>
        <w:tc>
          <w:tcPr>
            <w:tcW w:w="3345" w:type="dxa"/>
          </w:tcPr>
          <w:p w14:paraId="264E51F0" w14:textId="77777777" w:rsidR="00440477" w:rsidRDefault="00440477" w:rsidP="0012456B">
            <w:pPr>
              <w:pStyle w:val="TableText"/>
              <w:keepNext w:val="0"/>
              <w:rPr>
                <w:ins w:id="5798" w:author="Russ Ott" w:date="2022-05-16T11:54:00Z"/>
              </w:rPr>
            </w:pPr>
            <w:ins w:id="5799" w:author="Russ Ott" w:date="2022-05-16T11:54:00Z">
              <w:r>
                <w:lastRenderedPageBreak/>
                <w:tab/>
                <w:t>entryRelationship</w:t>
              </w:r>
            </w:ins>
          </w:p>
        </w:tc>
        <w:tc>
          <w:tcPr>
            <w:tcW w:w="720" w:type="dxa"/>
          </w:tcPr>
          <w:p w14:paraId="25AA29B9" w14:textId="77777777" w:rsidR="00440477" w:rsidRDefault="00440477" w:rsidP="0012456B">
            <w:pPr>
              <w:pStyle w:val="TableText"/>
              <w:keepNext w:val="0"/>
              <w:rPr>
                <w:ins w:id="5800" w:author="Russ Ott" w:date="2022-05-16T11:54:00Z"/>
              </w:rPr>
            </w:pPr>
            <w:ins w:id="5801" w:author="Russ Ott" w:date="2022-05-16T11:54:00Z">
              <w:r>
                <w:t>0..*</w:t>
              </w:r>
            </w:ins>
          </w:p>
        </w:tc>
        <w:tc>
          <w:tcPr>
            <w:tcW w:w="1152" w:type="dxa"/>
          </w:tcPr>
          <w:p w14:paraId="0C0F6744" w14:textId="77777777" w:rsidR="00440477" w:rsidRDefault="00440477" w:rsidP="0012456B">
            <w:pPr>
              <w:pStyle w:val="TableText"/>
              <w:keepNext w:val="0"/>
              <w:rPr>
                <w:ins w:id="5802" w:author="Russ Ott" w:date="2022-05-16T11:54:00Z"/>
              </w:rPr>
            </w:pPr>
            <w:ins w:id="5803" w:author="Russ Ott" w:date="2022-05-16T11:54:00Z">
              <w:r>
                <w:t>MAY</w:t>
              </w:r>
            </w:ins>
          </w:p>
        </w:tc>
        <w:tc>
          <w:tcPr>
            <w:tcW w:w="864" w:type="dxa"/>
          </w:tcPr>
          <w:p w14:paraId="45F95300" w14:textId="77777777" w:rsidR="00440477" w:rsidRDefault="00440477" w:rsidP="0012456B">
            <w:pPr>
              <w:pStyle w:val="TableText"/>
              <w:keepNext w:val="0"/>
              <w:rPr>
                <w:ins w:id="5804" w:author="Russ Ott" w:date="2022-05-16T11:54:00Z"/>
              </w:rPr>
            </w:pPr>
          </w:p>
        </w:tc>
        <w:tc>
          <w:tcPr>
            <w:tcW w:w="1104" w:type="dxa"/>
          </w:tcPr>
          <w:p w14:paraId="08F202CA" w14:textId="028672CE" w:rsidR="00440477" w:rsidRDefault="001C172D" w:rsidP="0012456B">
            <w:pPr>
              <w:pStyle w:val="TableText"/>
              <w:keepNext w:val="0"/>
              <w:rPr>
                <w:ins w:id="5805" w:author="Russ Ott" w:date="2022-05-16T11:54:00Z"/>
              </w:rPr>
            </w:pPr>
            <w:ins w:id="5806" w:author="Russ Ott" w:date="2022-05-16T11:54:00Z">
              <w:r>
                <w:fldChar w:fldCharType="begin"/>
              </w:r>
              <w:r>
                <w:instrText xml:space="preserve"> HYPERLINK \l "C_4515-31235" \h </w:instrText>
              </w:r>
              <w:r>
                <w:fldChar w:fldCharType="separate"/>
              </w:r>
              <w:r w:rsidR="00440477">
                <w:rPr>
                  <w:rStyle w:val="HyperlinkText9pt"/>
                </w:rPr>
                <w:t>4515-31235</w:t>
              </w:r>
              <w:r>
                <w:rPr>
                  <w:rStyle w:val="HyperlinkText9pt"/>
                </w:rPr>
                <w:fldChar w:fldCharType="end"/>
              </w:r>
            </w:ins>
          </w:p>
        </w:tc>
        <w:tc>
          <w:tcPr>
            <w:tcW w:w="2975" w:type="dxa"/>
          </w:tcPr>
          <w:p w14:paraId="4761C66A" w14:textId="77777777" w:rsidR="00440477" w:rsidRDefault="00440477" w:rsidP="0012456B">
            <w:pPr>
              <w:pStyle w:val="TableText"/>
              <w:keepNext w:val="0"/>
              <w:rPr>
                <w:ins w:id="5807" w:author="Russ Ott" w:date="2022-05-16T11:54:00Z"/>
              </w:rPr>
            </w:pPr>
          </w:p>
        </w:tc>
      </w:tr>
      <w:tr w:rsidR="00440477" w14:paraId="6A9DE9C2" w14:textId="77777777" w:rsidTr="00BA7D84">
        <w:trPr>
          <w:jc w:val="center"/>
          <w:ins w:id="5808" w:author="Russ Ott" w:date="2022-05-16T11:54:00Z"/>
        </w:trPr>
        <w:tc>
          <w:tcPr>
            <w:tcW w:w="3345" w:type="dxa"/>
          </w:tcPr>
          <w:p w14:paraId="2E845D13" w14:textId="77777777" w:rsidR="00440477" w:rsidRDefault="00440477" w:rsidP="0012456B">
            <w:pPr>
              <w:pStyle w:val="TableText"/>
              <w:keepNext w:val="0"/>
              <w:rPr>
                <w:ins w:id="5809" w:author="Russ Ott" w:date="2022-05-16T11:54:00Z"/>
              </w:rPr>
            </w:pPr>
            <w:ins w:id="5810" w:author="Russ Ott" w:date="2022-05-16T11:54:00Z">
              <w:r>
                <w:tab/>
              </w:r>
              <w:r>
                <w:tab/>
                <w:t>@typeCode</w:t>
              </w:r>
            </w:ins>
          </w:p>
        </w:tc>
        <w:tc>
          <w:tcPr>
            <w:tcW w:w="720" w:type="dxa"/>
          </w:tcPr>
          <w:p w14:paraId="26F35ED2" w14:textId="77777777" w:rsidR="00440477" w:rsidRDefault="00440477" w:rsidP="0012456B">
            <w:pPr>
              <w:pStyle w:val="TableText"/>
              <w:keepNext w:val="0"/>
              <w:rPr>
                <w:ins w:id="5811" w:author="Russ Ott" w:date="2022-05-16T11:54:00Z"/>
              </w:rPr>
            </w:pPr>
            <w:ins w:id="5812" w:author="Russ Ott" w:date="2022-05-16T11:54:00Z">
              <w:r>
                <w:t>1..1</w:t>
              </w:r>
            </w:ins>
          </w:p>
        </w:tc>
        <w:tc>
          <w:tcPr>
            <w:tcW w:w="1152" w:type="dxa"/>
          </w:tcPr>
          <w:p w14:paraId="61896B9D" w14:textId="77777777" w:rsidR="00440477" w:rsidRDefault="00440477" w:rsidP="0012456B">
            <w:pPr>
              <w:pStyle w:val="TableText"/>
              <w:keepNext w:val="0"/>
              <w:rPr>
                <w:ins w:id="5813" w:author="Russ Ott" w:date="2022-05-16T11:54:00Z"/>
              </w:rPr>
            </w:pPr>
            <w:ins w:id="5814" w:author="Russ Ott" w:date="2022-05-16T11:54:00Z">
              <w:r>
                <w:t>SHALL</w:t>
              </w:r>
            </w:ins>
          </w:p>
        </w:tc>
        <w:tc>
          <w:tcPr>
            <w:tcW w:w="864" w:type="dxa"/>
          </w:tcPr>
          <w:p w14:paraId="6FF25141" w14:textId="77777777" w:rsidR="00440477" w:rsidRDefault="00440477" w:rsidP="0012456B">
            <w:pPr>
              <w:pStyle w:val="TableText"/>
              <w:keepNext w:val="0"/>
              <w:rPr>
                <w:ins w:id="5815" w:author="Russ Ott" w:date="2022-05-16T11:54:00Z"/>
              </w:rPr>
            </w:pPr>
          </w:p>
        </w:tc>
        <w:tc>
          <w:tcPr>
            <w:tcW w:w="1104" w:type="dxa"/>
          </w:tcPr>
          <w:p w14:paraId="3E24280B" w14:textId="7AEF00A7" w:rsidR="00440477" w:rsidRDefault="001C172D" w:rsidP="0012456B">
            <w:pPr>
              <w:pStyle w:val="TableText"/>
              <w:keepNext w:val="0"/>
              <w:rPr>
                <w:ins w:id="5816" w:author="Russ Ott" w:date="2022-05-16T11:54:00Z"/>
              </w:rPr>
            </w:pPr>
            <w:ins w:id="5817" w:author="Russ Ott" w:date="2022-05-16T11:54:00Z">
              <w:r>
                <w:fldChar w:fldCharType="begin"/>
              </w:r>
              <w:r>
                <w:instrText xml:space="preserve"> HYPERLINK \l "C_4515-31269" \h </w:instrText>
              </w:r>
              <w:r>
                <w:fldChar w:fldCharType="separate"/>
              </w:r>
              <w:r w:rsidR="00440477">
                <w:rPr>
                  <w:rStyle w:val="HyperlinkText9pt"/>
                </w:rPr>
                <w:t>4515-31269</w:t>
              </w:r>
              <w:r>
                <w:rPr>
                  <w:rStyle w:val="HyperlinkText9pt"/>
                </w:rPr>
                <w:fldChar w:fldCharType="end"/>
              </w:r>
            </w:ins>
          </w:p>
        </w:tc>
        <w:tc>
          <w:tcPr>
            <w:tcW w:w="2975" w:type="dxa"/>
          </w:tcPr>
          <w:p w14:paraId="0C210A89" w14:textId="77777777" w:rsidR="00440477" w:rsidRDefault="00440477" w:rsidP="0012456B">
            <w:pPr>
              <w:pStyle w:val="TableText"/>
              <w:keepNext w:val="0"/>
              <w:rPr>
                <w:ins w:id="5818" w:author="Russ Ott" w:date="2022-05-16T11:54:00Z"/>
              </w:rPr>
            </w:pPr>
            <w:ins w:id="5819" w:author="Russ Ott" w:date="2022-05-16T11:54:00Z">
              <w:r>
                <w:t>urn:oid:2.16.840.1.113883.5.1002 (HL7ActRelationshipType) = REFR</w:t>
              </w:r>
            </w:ins>
          </w:p>
        </w:tc>
      </w:tr>
      <w:tr w:rsidR="00440477" w14:paraId="7DE392BB" w14:textId="77777777" w:rsidTr="00BA7D84">
        <w:trPr>
          <w:jc w:val="center"/>
          <w:ins w:id="5820" w:author="Russ Ott" w:date="2022-05-16T11:54:00Z"/>
        </w:trPr>
        <w:tc>
          <w:tcPr>
            <w:tcW w:w="3345" w:type="dxa"/>
          </w:tcPr>
          <w:p w14:paraId="471D95F6" w14:textId="77777777" w:rsidR="00440477" w:rsidRDefault="00440477" w:rsidP="0012456B">
            <w:pPr>
              <w:pStyle w:val="TableText"/>
              <w:keepNext w:val="0"/>
              <w:rPr>
                <w:ins w:id="5821" w:author="Russ Ott" w:date="2022-05-16T11:54:00Z"/>
              </w:rPr>
            </w:pPr>
            <w:ins w:id="5822" w:author="Russ Ott" w:date="2022-05-16T11:54:00Z">
              <w:r>
                <w:tab/>
              </w:r>
              <w:r>
                <w:tab/>
                <w:t>observation</w:t>
              </w:r>
            </w:ins>
          </w:p>
        </w:tc>
        <w:tc>
          <w:tcPr>
            <w:tcW w:w="720" w:type="dxa"/>
          </w:tcPr>
          <w:p w14:paraId="550EDA14" w14:textId="77777777" w:rsidR="00440477" w:rsidRDefault="00440477" w:rsidP="0012456B">
            <w:pPr>
              <w:pStyle w:val="TableText"/>
              <w:keepNext w:val="0"/>
              <w:rPr>
                <w:ins w:id="5823" w:author="Russ Ott" w:date="2022-05-16T11:54:00Z"/>
              </w:rPr>
            </w:pPr>
            <w:ins w:id="5824" w:author="Russ Ott" w:date="2022-05-16T11:54:00Z">
              <w:r>
                <w:t>1..1</w:t>
              </w:r>
            </w:ins>
          </w:p>
        </w:tc>
        <w:tc>
          <w:tcPr>
            <w:tcW w:w="1152" w:type="dxa"/>
          </w:tcPr>
          <w:p w14:paraId="35D117B2" w14:textId="77777777" w:rsidR="00440477" w:rsidRDefault="00440477" w:rsidP="0012456B">
            <w:pPr>
              <w:pStyle w:val="TableText"/>
              <w:keepNext w:val="0"/>
              <w:rPr>
                <w:ins w:id="5825" w:author="Russ Ott" w:date="2022-05-16T11:54:00Z"/>
              </w:rPr>
            </w:pPr>
            <w:ins w:id="5826" w:author="Russ Ott" w:date="2022-05-16T11:54:00Z">
              <w:r>
                <w:t>SHALL</w:t>
              </w:r>
            </w:ins>
          </w:p>
        </w:tc>
        <w:tc>
          <w:tcPr>
            <w:tcW w:w="864" w:type="dxa"/>
          </w:tcPr>
          <w:p w14:paraId="3186C6C1" w14:textId="77777777" w:rsidR="00440477" w:rsidRDefault="00440477" w:rsidP="0012456B">
            <w:pPr>
              <w:pStyle w:val="TableText"/>
              <w:keepNext w:val="0"/>
              <w:rPr>
                <w:ins w:id="5827" w:author="Russ Ott" w:date="2022-05-16T11:54:00Z"/>
              </w:rPr>
            </w:pPr>
          </w:p>
        </w:tc>
        <w:tc>
          <w:tcPr>
            <w:tcW w:w="1104" w:type="dxa"/>
          </w:tcPr>
          <w:p w14:paraId="1A83B1B5" w14:textId="3DF9133C" w:rsidR="00440477" w:rsidRDefault="001C172D" w:rsidP="0012456B">
            <w:pPr>
              <w:pStyle w:val="TableText"/>
              <w:keepNext w:val="0"/>
              <w:rPr>
                <w:ins w:id="5828" w:author="Russ Ott" w:date="2022-05-16T11:54:00Z"/>
              </w:rPr>
            </w:pPr>
            <w:ins w:id="5829" w:author="Russ Ott" w:date="2022-05-16T11:54:00Z">
              <w:r>
                <w:fldChar w:fldCharType="begin"/>
              </w:r>
              <w:r>
                <w:instrText xml:space="preserve"> HYPERLINK \l "C_4515-31275" \h </w:instrText>
              </w:r>
              <w:r>
                <w:fldChar w:fldCharType="separate"/>
              </w:r>
              <w:r w:rsidR="00440477">
                <w:rPr>
                  <w:rStyle w:val="HyperlinkText9pt"/>
                </w:rPr>
                <w:t>4515-31275</w:t>
              </w:r>
              <w:r>
                <w:rPr>
                  <w:rStyle w:val="HyperlinkText9pt"/>
                </w:rPr>
                <w:fldChar w:fldCharType="end"/>
              </w:r>
            </w:ins>
          </w:p>
        </w:tc>
        <w:tc>
          <w:tcPr>
            <w:tcW w:w="2975" w:type="dxa"/>
          </w:tcPr>
          <w:p w14:paraId="49452D31" w14:textId="77777777" w:rsidR="00440477" w:rsidRDefault="00440477" w:rsidP="0012456B">
            <w:pPr>
              <w:pStyle w:val="TableText"/>
              <w:keepNext w:val="0"/>
              <w:rPr>
                <w:ins w:id="5830" w:author="Russ Ott" w:date="2022-05-16T11:54:00Z"/>
              </w:rPr>
            </w:pPr>
            <w:ins w:id="5831" w:author="Russ Ott" w:date="2022-05-16T11:54:00Z">
              <w:r>
                <w:t>Smoking Status - Meaningful Use (V2) (identifier: urn:hl7ii:2.16.840.1.113883.10.20.22.4.78:2014-06-09</w:t>
              </w:r>
            </w:ins>
          </w:p>
        </w:tc>
      </w:tr>
      <w:tr w:rsidR="00440477" w14:paraId="36CCA271" w14:textId="77777777" w:rsidTr="00BA7D84">
        <w:trPr>
          <w:jc w:val="center"/>
          <w:ins w:id="5832" w:author="Russ Ott" w:date="2022-05-16T11:54:00Z"/>
        </w:trPr>
        <w:tc>
          <w:tcPr>
            <w:tcW w:w="3345" w:type="dxa"/>
          </w:tcPr>
          <w:p w14:paraId="1E80F949" w14:textId="77777777" w:rsidR="00440477" w:rsidRDefault="00440477" w:rsidP="0012456B">
            <w:pPr>
              <w:pStyle w:val="TableText"/>
              <w:keepNext w:val="0"/>
              <w:rPr>
                <w:ins w:id="5833" w:author="Russ Ott" w:date="2022-05-16T11:54:00Z"/>
              </w:rPr>
            </w:pPr>
            <w:ins w:id="5834" w:author="Russ Ott" w:date="2022-05-16T11:54:00Z">
              <w:r>
                <w:tab/>
                <w:t>entryRelationship</w:t>
              </w:r>
            </w:ins>
          </w:p>
        </w:tc>
        <w:tc>
          <w:tcPr>
            <w:tcW w:w="720" w:type="dxa"/>
          </w:tcPr>
          <w:p w14:paraId="54E827FB" w14:textId="77777777" w:rsidR="00440477" w:rsidRDefault="00440477" w:rsidP="0012456B">
            <w:pPr>
              <w:pStyle w:val="TableText"/>
              <w:keepNext w:val="0"/>
              <w:rPr>
                <w:ins w:id="5835" w:author="Russ Ott" w:date="2022-05-16T11:54:00Z"/>
              </w:rPr>
            </w:pPr>
            <w:ins w:id="5836" w:author="Russ Ott" w:date="2022-05-16T11:54:00Z">
              <w:r>
                <w:t>0..*</w:t>
              </w:r>
            </w:ins>
          </w:p>
        </w:tc>
        <w:tc>
          <w:tcPr>
            <w:tcW w:w="1152" w:type="dxa"/>
          </w:tcPr>
          <w:p w14:paraId="6952A671" w14:textId="77777777" w:rsidR="00440477" w:rsidRDefault="00440477" w:rsidP="0012456B">
            <w:pPr>
              <w:pStyle w:val="TableText"/>
              <w:keepNext w:val="0"/>
              <w:rPr>
                <w:ins w:id="5837" w:author="Russ Ott" w:date="2022-05-16T11:54:00Z"/>
              </w:rPr>
            </w:pPr>
            <w:ins w:id="5838" w:author="Russ Ott" w:date="2022-05-16T11:54:00Z">
              <w:r>
                <w:t>MAY</w:t>
              </w:r>
            </w:ins>
          </w:p>
        </w:tc>
        <w:tc>
          <w:tcPr>
            <w:tcW w:w="864" w:type="dxa"/>
          </w:tcPr>
          <w:p w14:paraId="22C82A39" w14:textId="77777777" w:rsidR="00440477" w:rsidRDefault="00440477" w:rsidP="0012456B">
            <w:pPr>
              <w:pStyle w:val="TableText"/>
              <w:keepNext w:val="0"/>
              <w:rPr>
                <w:ins w:id="5839" w:author="Russ Ott" w:date="2022-05-16T11:54:00Z"/>
              </w:rPr>
            </w:pPr>
          </w:p>
        </w:tc>
        <w:tc>
          <w:tcPr>
            <w:tcW w:w="1104" w:type="dxa"/>
          </w:tcPr>
          <w:p w14:paraId="74089922" w14:textId="1763CC6D" w:rsidR="00440477" w:rsidRDefault="001C172D" w:rsidP="0012456B">
            <w:pPr>
              <w:pStyle w:val="TableText"/>
              <w:keepNext w:val="0"/>
              <w:rPr>
                <w:ins w:id="5840" w:author="Russ Ott" w:date="2022-05-16T11:54:00Z"/>
              </w:rPr>
            </w:pPr>
            <w:ins w:id="5841" w:author="Russ Ott" w:date="2022-05-16T11:54:00Z">
              <w:r>
                <w:fldChar w:fldCharType="begin"/>
              </w:r>
              <w:r>
                <w:instrText xml:space="preserve"> HYPERLINK \l "C_4515-31236" \h </w:instrText>
              </w:r>
              <w:r>
                <w:fldChar w:fldCharType="separate"/>
              </w:r>
              <w:r w:rsidR="00440477">
                <w:rPr>
                  <w:rStyle w:val="HyperlinkText9pt"/>
                </w:rPr>
                <w:t>4515-31236</w:t>
              </w:r>
              <w:r>
                <w:rPr>
                  <w:rStyle w:val="HyperlinkText9pt"/>
                </w:rPr>
                <w:fldChar w:fldCharType="end"/>
              </w:r>
            </w:ins>
          </w:p>
        </w:tc>
        <w:tc>
          <w:tcPr>
            <w:tcW w:w="2975" w:type="dxa"/>
          </w:tcPr>
          <w:p w14:paraId="08E791AF" w14:textId="77777777" w:rsidR="00440477" w:rsidRDefault="00440477" w:rsidP="0012456B">
            <w:pPr>
              <w:pStyle w:val="TableText"/>
              <w:keepNext w:val="0"/>
              <w:rPr>
                <w:ins w:id="5842" w:author="Russ Ott" w:date="2022-05-16T11:54:00Z"/>
              </w:rPr>
            </w:pPr>
          </w:p>
        </w:tc>
      </w:tr>
      <w:tr w:rsidR="00440477" w14:paraId="6E9E7ADB" w14:textId="77777777" w:rsidTr="00BA7D84">
        <w:trPr>
          <w:jc w:val="center"/>
          <w:ins w:id="5843" w:author="Russ Ott" w:date="2022-05-16T11:54:00Z"/>
        </w:trPr>
        <w:tc>
          <w:tcPr>
            <w:tcW w:w="3345" w:type="dxa"/>
          </w:tcPr>
          <w:p w14:paraId="6380A7E8" w14:textId="77777777" w:rsidR="00440477" w:rsidRDefault="00440477" w:rsidP="0012456B">
            <w:pPr>
              <w:pStyle w:val="TableText"/>
              <w:keepNext w:val="0"/>
              <w:rPr>
                <w:ins w:id="5844" w:author="Russ Ott" w:date="2022-05-16T11:54:00Z"/>
              </w:rPr>
            </w:pPr>
            <w:ins w:id="5845" w:author="Russ Ott" w:date="2022-05-16T11:54:00Z">
              <w:r>
                <w:tab/>
              </w:r>
              <w:r>
                <w:tab/>
                <w:t>@typeCode</w:t>
              </w:r>
            </w:ins>
          </w:p>
        </w:tc>
        <w:tc>
          <w:tcPr>
            <w:tcW w:w="720" w:type="dxa"/>
          </w:tcPr>
          <w:p w14:paraId="59B66DD5" w14:textId="77777777" w:rsidR="00440477" w:rsidRDefault="00440477" w:rsidP="0012456B">
            <w:pPr>
              <w:pStyle w:val="TableText"/>
              <w:keepNext w:val="0"/>
              <w:rPr>
                <w:ins w:id="5846" w:author="Russ Ott" w:date="2022-05-16T11:54:00Z"/>
              </w:rPr>
            </w:pPr>
            <w:ins w:id="5847" w:author="Russ Ott" w:date="2022-05-16T11:54:00Z">
              <w:r>
                <w:t>1..1</w:t>
              </w:r>
            </w:ins>
          </w:p>
        </w:tc>
        <w:tc>
          <w:tcPr>
            <w:tcW w:w="1152" w:type="dxa"/>
          </w:tcPr>
          <w:p w14:paraId="46A07C90" w14:textId="77777777" w:rsidR="00440477" w:rsidRDefault="00440477" w:rsidP="0012456B">
            <w:pPr>
              <w:pStyle w:val="TableText"/>
              <w:keepNext w:val="0"/>
              <w:rPr>
                <w:ins w:id="5848" w:author="Russ Ott" w:date="2022-05-16T11:54:00Z"/>
              </w:rPr>
            </w:pPr>
            <w:ins w:id="5849" w:author="Russ Ott" w:date="2022-05-16T11:54:00Z">
              <w:r>
                <w:t>SHALL</w:t>
              </w:r>
            </w:ins>
          </w:p>
        </w:tc>
        <w:tc>
          <w:tcPr>
            <w:tcW w:w="864" w:type="dxa"/>
          </w:tcPr>
          <w:p w14:paraId="15D787A4" w14:textId="77777777" w:rsidR="00440477" w:rsidRDefault="00440477" w:rsidP="0012456B">
            <w:pPr>
              <w:pStyle w:val="TableText"/>
              <w:keepNext w:val="0"/>
              <w:rPr>
                <w:ins w:id="5850" w:author="Russ Ott" w:date="2022-05-16T11:54:00Z"/>
              </w:rPr>
            </w:pPr>
          </w:p>
        </w:tc>
        <w:tc>
          <w:tcPr>
            <w:tcW w:w="1104" w:type="dxa"/>
          </w:tcPr>
          <w:p w14:paraId="087B6491" w14:textId="6AA62D17" w:rsidR="00440477" w:rsidRDefault="001C172D" w:rsidP="0012456B">
            <w:pPr>
              <w:pStyle w:val="TableText"/>
              <w:keepNext w:val="0"/>
              <w:rPr>
                <w:ins w:id="5851" w:author="Russ Ott" w:date="2022-05-16T11:54:00Z"/>
              </w:rPr>
            </w:pPr>
            <w:ins w:id="5852" w:author="Russ Ott" w:date="2022-05-16T11:54:00Z">
              <w:r>
                <w:fldChar w:fldCharType="begin"/>
              </w:r>
              <w:r>
                <w:instrText xml:space="preserve"> HYPERLINK \l "C_4515-31270" \h </w:instrText>
              </w:r>
              <w:r>
                <w:fldChar w:fldCharType="separate"/>
              </w:r>
              <w:r w:rsidR="00440477">
                <w:rPr>
                  <w:rStyle w:val="HyperlinkText9pt"/>
                </w:rPr>
                <w:t>4515-31270</w:t>
              </w:r>
              <w:r>
                <w:rPr>
                  <w:rStyle w:val="HyperlinkText9pt"/>
                </w:rPr>
                <w:fldChar w:fldCharType="end"/>
              </w:r>
            </w:ins>
          </w:p>
        </w:tc>
        <w:tc>
          <w:tcPr>
            <w:tcW w:w="2975" w:type="dxa"/>
          </w:tcPr>
          <w:p w14:paraId="00CDB4D2" w14:textId="77777777" w:rsidR="00440477" w:rsidRDefault="00440477" w:rsidP="0012456B">
            <w:pPr>
              <w:pStyle w:val="TableText"/>
              <w:keepNext w:val="0"/>
              <w:rPr>
                <w:ins w:id="5853" w:author="Russ Ott" w:date="2022-05-16T11:54:00Z"/>
              </w:rPr>
            </w:pPr>
            <w:ins w:id="5854" w:author="Russ Ott" w:date="2022-05-16T11:54:00Z">
              <w:r>
                <w:t>urn:oid:2.16.840.1.113883.5.1002 (HL7ActRelationshipType) = REFR</w:t>
              </w:r>
            </w:ins>
          </w:p>
        </w:tc>
      </w:tr>
      <w:tr w:rsidR="00440477" w14:paraId="176AF6CB" w14:textId="77777777" w:rsidTr="00BA7D84">
        <w:trPr>
          <w:jc w:val="center"/>
          <w:ins w:id="5855" w:author="Russ Ott" w:date="2022-05-16T11:54:00Z"/>
        </w:trPr>
        <w:tc>
          <w:tcPr>
            <w:tcW w:w="3345" w:type="dxa"/>
          </w:tcPr>
          <w:p w14:paraId="50DC27F5" w14:textId="77777777" w:rsidR="00440477" w:rsidRDefault="00440477" w:rsidP="0012456B">
            <w:pPr>
              <w:pStyle w:val="TableText"/>
              <w:keepNext w:val="0"/>
              <w:rPr>
                <w:ins w:id="5856" w:author="Russ Ott" w:date="2022-05-16T11:54:00Z"/>
              </w:rPr>
            </w:pPr>
            <w:ins w:id="5857" w:author="Russ Ott" w:date="2022-05-16T11:54:00Z">
              <w:r>
                <w:tab/>
              </w:r>
              <w:r>
                <w:tab/>
                <w:t>act</w:t>
              </w:r>
            </w:ins>
          </w:p>
        </w:tc>
        <w:tc>
          <w:tcPr>
            <w:tcW w:w="720" w:type="dxa"/>
          </w:tcPr>
          <w:p w14:paraId="28F5C5E3" w14:textId="77777777" w:rsidR="00440477" w:rsidRDefault="00440477" w:rsidP="0012456B">
            <w:pPr>
              <w:pStyle w:val="TableText"/>
              <w:keepNext w:val="0"/>
              <w:rPr>
                <w:ins w:id="5858" w:author="Russ Ott" w:date="2022-05-16T11:54:00Z"/>
              </w:rPr>
            </w:pPr>
            <w:ins w:id="5859" w:author="Russ Ott" w:date="2022-05-16T11:54:00Z">
              <w:r>
                <w:t>1..1</w:t>
              </w:r>
            </w:ins>
          </w:p>
        </w:tc>
        <w:tc>
          <w:tcPr>
            <w:tcW w:w="1152" w:type="dxa"/>
          </w:tcPr>
          <w:p w14:paraId="77B54DCF" w14:textId="77777777" w:rsidR="00440477" w:rsidRDefault="00440477" w:rsidP="0012456B">
            <w:pPr>
              <w:pStyle w:val="TableText"/>
              <w:keepNext w:val="0"/>
              <w:rPr>
                <w:ins w:id="5860" w:author="Russ Ott" w:date="2022-05-16T11:54:00Z"/>
              </w:rPr>
            </w:pPr>
            <w:ins w:id="5861" w:author="Russ Ott" w:date="2022-05-16T11:54:00Z">
              <w:r>
                <w:t>SHALL</w:t>
              </w:r>
            </w:ins>
          </w:p>
        </w:tc>
        <w:tc>
          <w:tcPr>
            <w:tcW w:w="864" w:type="dxa"/>
          </w:tcPr>
          <w:p w14:paraId="0176EED2" w14:textId="77777777" w:rsidR="00440477" w:rsidRDefault="00440477" w:rsidP="0012456B">
            <w:pPr>
              <w:pStyle w:val="TableText"/>
              <w:keepNext w:val="0"/>
              <w:rPr>
                <w:ins w:id="5862" w:author="Russ Ott" w:date="2022-05-16T11:54:00Z"/>
              </w:rPr>
            </w:pPr>
          </w:p>
        </w:tc>
        <w:tc>
          <w:tcPr>
            <w:tcW w:w="1104" w:type="dxa"/>
          </w:tcPr>
          <w:p w14:paraId="4AB4A210" w14:textId="041CADBE" w:rsidR="00440477" w:rsidRDefault="001C172D" w:rsidP="0012456B">
            <w:pPr>
              <w:pStyle w:val="TableText"/>
              <w:keepNext w:val="0"/>
              <w:rPr>
                <w:ins w:id="5863" w:author="Russ Ott" w:date="2022-05-16T11:54:00Z"/>
              </w:rPr>
            </w:pPr>
            <w:ins w:id="5864" w:author="Russ Ott" w:date="2022-05-16T11:54:00Z">
              <w:r>
                <w:fldChar w:fldCharType="begin"/>
              </w:r>
              <w:r>
                <w:instrText xml:space="preserve"> HYPERLINK \l "C_4515-31277" \h </w:instrText>
              </w:r>
              <w:r>
                <w:fldChar w:fldCharType="separate"/>
              </w:r>
              <w:r w:rsidR="00440477">
                <w:rPr>
                  <w:rStyle w:val="HyperlinkText9pt"/>
                </w:rPr>
                <w:t>4515-31277</w:t>
              </w:r>
              <w:r>
                <w:rPr>
                  <w:rStyle w:val="HyperlinkText9pt"/>
                </w:rPr>
                <w:fldChar w:fldCharType="end"/>
              </w:r>
            </w:ins>
          </w:p>
        </w:tc>
        <w:tc>
          <w:tcPr>
            <w:tcW w:w="2975" w:type="dxa"/>
          </w:tcPr>
          <w:p w14:paraId="0EBA2D5D" w14:textId="77777777" w:rsidR="00440477" w:rsidRDefault="00440477" w:rsidP="0012456B">
            <w:pPr>
              <w:pStyle w:val="TableText"/>
              <w:keepNext w:val="0"/>
              <w:rPr>
                <w:ins w:id="5865" w:author="Russ Ott" w:date="2022-05-16T11:54:00Z"/>
              </w:rPr>
            </w:pPr>
            <w:ins w:id="5866" w:author="Russ Ott" w:date="2022-05-16T11:54:00Z">
              <w:r>
                <w:t>Encounter Diagnosis (V3) (identifier: urn:hl7ii:2.16.840.1.113883.10.20.22.4.80:2015-08-01</w:t>
              </w:r>
            </w:ins>
          </w:p>
        </w:tc>
      </w:tr>
      <w:tr w:rsidR="00440477" w14:paraId="1B241073" w14:textId="77777777" w:rsidTr="00BA7D84">
        <w:trPr>
          <w:jc w:val="center"/>
          <w:ins w:id="5867" w:author="Russ Ott" w:date="2022-05-16T11:54:00Z"/>
        </w:trPr>
        <w:tc>
          <w:tcPr>
            <w:tcW w:w="3345" w:type="dxa"/>
          </w:tcPr>
          <w:p w14:paraId="7D8A9173" w14:textId="77777777" w:rsidR="00440477" w:rsidRDefault="00440477" w:rsidP="0012456B">
            <w:pPr>
              <w:pStyle w:val="TableText"/>
              <w:keepNext w:val="0"/>
              <w:rPr>
                <w:ins w:id="5868" w:author="Russ Ott" w:date="2022-05-16T11:54:00Z"/>
              </w:rPr>
            </w:pPr>
            <w:ins w:id="5869" w:author="Russ Ott" w:date="2022-05-16T11:54:00Z">
              <w:r>
                <w:tab/>
                <w:t>entryRelationship</w:t>
              </w:r>
            </w:ins>
          </w:p>
        </w:tc>
        <w:tc>
          <w:tcPr>
            <w:tcW w:w="720" w:type="dxa"/>
          </w:tcPr>
          <w:p w14:paraId="47FAE276" w14:textId="77777777" w:rsidR="00440477" w:rsidRDefault="00440477" w:rsidP="0012456B">
            <w:pPr>
              <w:pStyle w:val="TableText"/>
              <w:keepNext w:val="0"/>
              <w:rPr>
                <w:ins w:id="5870" w:author="Russ Ott" w:date="2022-05-16T11:54:00Z"/>
              </w:rPr>
            </w:pPr>
            <w:ins w:id="5871" w:author="Russ Ott" w:date="2022-05-16T11:54:00Z">
              <w:r>
                <w:t>0..*</w:t>
              </w:r>
            </w:ins>
          </w:p>
        </w:tc>
        <w:tc>
          <w:tcPr>
            <w:tcW w:w="1152" w:type="dxa"/>
          </w:tcPr>
          <w:p w14:paraId="7ECEA21A" w14:textId="77777777" w:rsidR="00440477" w:rsidRDefault="00440477" w:rsidP="0012456B">
            <w:pPr>
              <w:pStyle w:val="TableText"/>
              <w:keepNext w:val="0"/>
              <w:rPr>
                <w:ins w:id="5872" w:author="Russ Ott" w:date="2022-05-16T11:54:00Z"/>
              </w:rPr>
            </w:pPr>
            <w:ins w:id="5873" w:author="Russ Ott" w:date="2022-05-16T11:54:00Z">
              <w:r>
                <w:t>MAY</w:t>
              </w:r>
            </w:ins>
          </w:p>
        </w:tc>
        <w:tc>
          <w:tcPr>
            <w:tcW w:w="864" w:type="dxa"/>
          </w:tcPr>
          <w:p w14:paraId="582DCC76" w14:textId="77777777" w:rsidR="00440477" w:rsidRDefault="00440477" w:rsidP="0012456B">
            <w:pPr>
              <w:pStyle w:val="TableText"/>
              <w:keepNext w:val="0"/>
              <w:rPr>
                <w:ins w:id="5874" w:author="Russ Ott" w:date="2022-05-16T11:54:00Z"/>
              </w:rPr>
            </w:pPr>
          </w:p>
        </w:tc>
        <w:tc>
          <w:tcPr>
            <w:tcW w:w="1104" w:type="dxa"/>
          </w:tcPr>
          <w:p w14:paraId="70099F02" w14:textId="5B41F217" w:rsidR="00440477" w:rsidRDefault="001C172D" w:rsidP="0012456B">
            <w:pPr>
              <w:pStyle w:val="TableText"/>
              <w:keepNext w:val="0"/>
              <w:rPr>
                <w:ins w:id="5875" w:author="Russ Ott" w:date="2022-05-16T11:54:00Z"/>
              </w:rPr>
            </w:pPr>
            <w:ins w:id="5876" w:author="Russ Ott" w:date="2022-05-16T11:54:00Z">
              <w:r>
                <w:fldChar w:fldCharType="begin"/>
              </w:r>
              <w:r>
                <w:instrText xml:space="preserve"> HYPERLINK \l "C_4515-31237" \h </w:instrText>
              </w:r>
              <w:r>
                <w:fldChar w:fldCharType="separate"/>
              </w:r>
              <w:r w:rsidR="00440477">
                <w:rPr>
                  <w:rStyle w:val="HyperlinkText9pt"/>
                </w:rPr>
                <w:t>4515-31237</w:t>
              </w:r>
              <w:r>
                <w:rPr>
                  <w:rStyle w:val="HyperlinkText9pt"/>
                </w:rPr>
                <w:fldChar w:fldCharType="end"/>
              </w:r>
            </w:ins>
          </w:p>
        </w:tc>
        <w:tc>
          <w:tcPr>
            <w:tcW w:w="2975" w:type="dxa"/>
          </w:tcPr>
          <w:p w14:paraId="3C260F41" w14:textId="77777777" w:rsidR="00440477" w:rsidRDefault="00440477" w:rsidP="0012456B">
            <w:pPr>
              <w:pStyle w:val="TableText"/>
              <w:keepNext w:val="0"/>
              <w:rPr>
                <w:ins w:id="5877" w:author="Russ Ott" w:date="2022-05-16T11:54:00Z"/>
              </w:rPr>
            </w:pPr>
          </w:p>
        </w:tc>
      </w:tr>
      <w:tr w:rsidR="00440477" w14:paraId="7604DEC4" w14:textId="77777777" w:rsidTr="00BA7D84">
        <w:trPr>
          <w:jc w:val="center"/>
          <w:ins w:id="5878" w:author="Russ Ott" w:date="2022-05-16T11:54:00Z"/>
        </w:trPr>
        <w:tc>
          <w:tcPr>
            <w:tcW w:w="3345" w:type="dxa"/>
          </w:tcPr>
          <w:p w14:paraId="5197CB77" w14:textId="77777777" w:rsidR="00440477" w:rsidRDefault="00440477" w:rsidP="0012456B">
            <w:pPr>
              <w:pStyle w:val="TableText"/>
              <w:keepNext w:val="0"/>
              <w:rPr>
                <w:ins w:id="5879" w:author="Russ Ott" w:date="2022-05-16T11:54:00Z"/>
              </w:rPr>
            </w:pPr>
            <w:ins w:id="5880" w:author="Russ Ott" w:date="2022-05-16T11:54:00Z">
              <w:r>
                <w:tab/>
              </w:r>
              <w:r>
                <w:tab/>
                <w:t>@typeCode</w:t>
              </w:r>
            </w:ins>
          </w:p>
        </w:tc>
        <w:tc>
          <w:tcPr>
            <w:tcW w:w="720" w:type="dxa"/>
          </w:tcPr>
          <w:p w14:paraId="47657D34" w14:textId="77777777" w:rsidR="00440477" w:rsidRDefault="00440477" w:rsidP="0012456B">
            <w:pPr>
              <w:pStyle w:val="TableText"/>
              <w:keepNext w:val="0"/>
              <w:rPr>
                <w:ins w:id="5881" w:author="Russ Ott" w:date="2022-05-16T11:54:00Z"/>
              </w:rPr>
            </w:pPr>
            <w:ins w:id="5882" w:author="Russ Ott" w:date="2022-05-16T11:54:00Z">
              <w:r>
                <w:t>1..1</w:t>
              </w:r>
            </w:ins>
          </w:p>
        </w:tc>
        <w:tc>
          <w:tcPr>
            <w:tcW w:w="1152" w:type="dxa"/>
          </w:tcPr>
          <w:p w14:paraId="1B812017" w14:textId="77777777" w:rsidR="00440477" w:rsidRDefault="00440477" w:rsidP="0012456B">
            <w:pPr>
              <w:pStyle w:val="TableText"/>
              <w:keepNext w:val="0"/>
              <w:rPr>
                <w:ins w:id="5883" w:author="Russ Ott" w:date="2022-05-16T11:54:00Z"/>
              </w:rPr>
            </w:pPr>
            <w:ins w:id="5884" w:author="Russ Ott" w:date="2022-05-16T11:54:00Z">
              <w:r>
                <w:t>SHALL</w:t>
              </w:r>
            </w:ins>
          </w:p>
        </w:tc>
        <w:tc>
          <w:tcPr>
            <w:tcW w:w="864" w:type="dxa"/>
          </w:tcPr>
          <w:p w14:paraId="43B8D0EC" w14:textId="77777777" w:rsidR="00440477" w:rsidRDefault="00440477" w:rsidP="0012456B">
            <w:pPr>
              <w:pStyle w:val="TableText"/>
              <w:keepNext w:val="0"/>
              <w:rPr>
                <w:ins w:id="5885" w:author="Russ Ott" w:date="2022-05-16T11:54:00Z"/>
              </w:rPr>
            </w:pPr>
          </w:p>
        </w:tc>
        <w:tc>
          <w:tcPr>
            <w:tcW w:w="1104" w:type="dxa"/>
          </w:tcPr>
          <w:p w14:paraId="2433BAEA" w14:textId="0BF152AC" w:rsidR="00440477" w:rsidRDefault="001C172D" w:rsidP="0012456B">
            <w:pPr>
              <w:pStyle w:val="TableText"/>
              <w:keepNext w:val="0"/>
              <w:rPr>
                <w:ins w:id="5886" w:author="Russ Ott" w:date="2022-05-16T11:54:00Z"/>
              </w:rPr>
            </w:pPr>
            <w:ins w:id="5887" w:author="Russ Ott" w:date="2022-05-16T11:54:00Z">
              <w:r>
                <w:fldChar w:fldCharType="begin"/>
              </w:r>
              <w:r>
                <w:instrText xml:space="preserve"> HYPERLINK \l "C_4515-31279" \h </w:instrText>
              </w:r>
              <w:r>
                <w:fldChar w:fldCharType="separate"/>
              </w:r>
              <w:r w:rsidR="00440477">
                <w:rPr>
                  <w:rStyle w:val="HyperlinkText9pt"/>
                </w:rPr>
                <w:t>4515-31279</w:t>
              </w:r>
              <w:r>
                <w:rPr>
                  <w:rStyle w:val="HyperlinkText9pt"/>
                </w:rPr>
                <w:fldChar w:fldCharType="end"/>
              </w:r>
            </w:ins>
          </w:p>
        </w:tc>
        <w:tc>
          <w:tcPr>
            <w:tcW w:w="2975" w:type="dxa"/>
          </w:tcPr>
          <w:p w14:paraId="6F9659ED" w14:textId="77777777" w:rsidR="00440477" w:rsidRDefault="00440477" w:rsidP="0012456B">
            <w:pPr>
              <w:pStyle w:val="TableText"/>
              <w:keepNext w:val="0"/>
              <w:rPr>
                <w:ins w:id="5888" w:author="Russ Ott" w:date="2022-05-16T11:54:00Z"/>
              </w:rPr>
            </w:pPr>
            <w:ins w:id="5889" w:author="Russ Ott" w:date="2022-05-16T11:54:00Z">
              <w:r>
                <w:t>urn:oid:2.16.840.1.113883.5.1002 (HL7ActRelationshipType) = REFR</w:t>
              </w:r>
            </w:ins>
          </w:p>
        </w:tc>
      </w:tr>
      <w:tr w:rsidR="00440477" w14:paraId="32C35604" w14:textId="77777777" w:rsidTr="00BA7D84">
        <w:trPr>
          <w:jc w:val="center"/>
          <w:ins w:id="5890" w:author="Russ Ott" w:date="2022-05-16T11:54:00Z"/>
        </w:trPr>
        <w:tc>
          <w:tcPr>
            <w:tcW w:w="3345" w:type="dxa"/>
          </w:tcPr>
          <w:p w14:paraId="33E30734" w14:textId="77777777" w:rsidR="00440477" w:rsidRDefault="00440477" w:rsidP="0012456B">
            <w:pPr>
              <w:pStyle w:val="TableText"/>
              <w:keepNext w:val="0"/>
              <w:rPr>
                <w:ins w:id="5891" w:author="Russ Ott" w:date="2022-05-16T11:54:00Z"/>
              </w:rPr>
            </w:pPr>
            <w:ins w:id="5892" w:author="Russ Ott" w:date="2022-05-16T11:54:00Z">
              <w:r>
                <w:tab/>
              </w:r>
              <w:r>
                <w:tab/>
                <w:t>organizer</w:t>
              </w:r>
            </w:ins>
          </w:p>
        </w:tc>
        <w:tc>
          <w:tcPr>
            <w:tcW w:w="720" w:type="dxa"/>
          </w:tcPr>
          <w:p w14:paraId="2798356D" w14:textId="77777777" w:rsidR="00440477" w:rsidRDefault="00440477" w:rsidP="0012456B">
            <w:pPr>
              <w:pStyle w:val="TableText"/>
              <w:keepNext w:val="0"/>
              <w:rPr>
                <w:ins w:id="5893" w:author="Russ Ott" w:date="2022-05-16T11:54:00Z"/>
              </w:rPr>
            </w:pPr>
            <w:ins w:id="5894" w:author="Russ Ott" w:date="2022-05-16T11:54:00Z">
              <w:r>
                <w:t>1..1</w:t>
              </w:r>
            </w:ins>
          </w:p>
        </w:tc>
        <w:tc>
          <w:tcPr>
            <w:tcW w:w="1152" w:type="dxa"/>
          </w:tcPr>
          <w:p w14:paraId="154660C8" w14:textId="77777777" w:rsidR="00440477" w:rsidRDefault="00440477" w:rsidP="0012456B">
            <w:pPr>
              <w:pStyle w:val="TableText"/>
              <w:keepNext w:val="0"/>
              <w:rPr>
                <w:ins w:id="5895" w:author="Russ Ott" w:date="2022-05-16T11:54:00Z"/>
              </w:rPr>
            </w:pPr>
            <w:ins w:id="5896" w:author="Russ Ott" w:date="2022-05-16T11:54:00Z">
              <w:r>
                <w:t>SHALL</w:t>
              </w:r>
            </w:ins>
          </w:p>
        </w:tc>
        <w:tc>
          <w:tcPr>
            <w:tcW w:w="864" w:type="dxa"/>
          </w:tcPr>
          <w:p w14:paraId="47FB8563" w14:textId="77777777" w:rsidR="00440477" w:rsidRDefault="00440477" w:rsidP="0012456B">
            <w:pPr>
              <w:pStyle w:val="TableText"/>
              <w:keepNext w:val="0"/>
              <w:rPr>
                <w:ins w:id="5897" w:author="Russ Ott" w:date="2022-05-16T11:54:00Z"/>
              </w:rPr>
            </w:pPr>
          </w:p>
        </w:tc>
        <w:tc>
          <w:tcPr>
            <w:tcW w:w="1104" w:type="dxa"/>
          </w:tcPr>
          <w:p w14:paraId="173911AA" w14:textId="43FD3CB1" w:rsidR="00440477" w:rsidRDefault="001C172D" w:rsidP="0012456B">
            <w:pPr>
              <w:pStyle w:val="TableText"/>
              <w:keepNext w:val="0"/>
              <w:rPr>
                <w:ins w:id="5898" w:author="Russ Ott" w:date="2022-05-16T11:54:00Z"/>
              </w:rPr>
            </w:pPr>
            <w:ins w:id="5899" w:author="Russ Ott" w:date="2022-05-16T11:54:00Z">
              <w:r>
                <w:fldChar w:fldCharType="begin"/>
              </w:r>
              <w:r>
                <w:instrText xml:space="preserve"> HYPERLINK \l "C_4515-31280" \h </w:instrText>
              </w:r>
              <w:r>
                <w:fldChar w:fldCharType="separate"/>
              </w:r>
              <w:r w:rsidR="00440477">
                <w:rPr>
                  <w:rStyle w:val="HyperlinkText9pt"/>
                </w:rPr>
                <w:t>4515-31280</w:t>
              </w:r>
              <w:r>
                <w:rPr>
                  <w:rStyle w:val="HyperlinkText9pt"/>
                </w:rPr>
                <w:fldChar w:fldCharType="end"/>
              </w:r>
            </w:ins>
          </w:p>
        </w:tc>
        <w:tc>
          <w:tcPr>
            <w:tcW w:w="2975" w:type="dxa"/>
          </w:tcPr>
          <w:p w14:paraId="0367736A" w14:textId="77777777" w:rsidR="00440477" w:rsidRDefault="00440477" w:rsidP="0012456B">
            <w:pPr>
              <w:pStyle w:val="TableText"/>
              <w:keepNext w:val="0"/>
              <w:rPr>
                <w:ins w:id="5900" w:author="Russ Ott" w:date="2022-05-16T11:54:00Z"/>
              </w:rPr>
            </w:pPr>
            <w:ins w:id="5901" w:author="Russ Ott" w:date="2022-05-16T11:54:00Z">
              <w:r>
                <w:t>Family History Organizer (V3) (identifier: urn:hl7ii:2.16.840.1.113883.10.20.22.4.45:2015-08-01</w:t>
              </w:r>
            </w:ins>
          </w:p>
        </w:tc>
      </w:tr>
      <w:tr w:rsidR="00440477" w14:paraId="62F6CBB1" w14:textId="77777777" w:rsidTr="00BA7D84">
        <w:trPr>
          <w:jc w:val="center"/>
          <w:ins w:id="5902" w:author="Russ Ott" w:date="2022-05-16T11:54:00Z"/>
        </w:trPr>
        <w:tc>
          <w:tcPr>
            <w:tcW w:w="3345" w:type="dxa"/>
          </w:tcPr>
          <w:p w14:paraId="0AC7AD40" w14:textId="77777777" w:rsidR="00440477" w:rsidRDefault="00440477" w:rsidP="0012456B">
            <w:pPr>
              <w:pStyle w:val="TableText"/>
              <w:keepNext w:val="0"/>
              <w:rPr>
                <w:ins w:id="5903" w:author="Russ Ott" w:date="2022-05-16T11:54:00Z"/>
              </w:rPr>
            </w:pPr>
            <w:ins w:id="5904" w:author="Russ Ott" w:date="2022-05-16T11:54:00Z">
              <w:r>
                <w:tab/>
                <w:t>entryRelationship</w:t>
              </w:r>
            </w:ins>
          </w:p>
        </w:tc>
        <w:tc>
          <w:tcPr>
            <w:tcW w:w="720" w:type="dxa"/>
          </w:tcPr>
          <w:p w14:paraId="294E22E7" w14:textId="77777777" w:rsidR="00440477" w:rsidRDefault="00440477" w:rsidP="0012456B">
            <w:pPr>
              <w:pStyle w:val="TableText"/>
              <w:keepNext w:val="0"/>
              <w:rPr>
                <w:ins w:id="5905" w:author="Russ Ott" w:date="2022-05-16T11:54:00Z"/>
              </w:rPr>
            </w:pPr>
            <w:ins w:id="5906" w:author="Russ Ott" w:date="2022-05-16T11:54:00Z">
              <w:r>
                <w:t>0..*</w:t>
              </w:r>
            </w:ins>
          </w:p>
        </w:tc>
        <w:tc>
          <w:tcPr>
            <w:tcW w:w="1152" w:type="dxa"/>
          </w:tcPr>
          <w:p w14:paraId="359DC9AA" w14:textId="77777777" w:rsidR="00440477" w:rsidRDefault="00440477" w:rsidP="0012456B">
            <w:pPr>
              <w:pStyle w:val="TableText"/>
              <w:keepNext w:val="0"/>
              <w:rPr>
                <w:ins w:id="5907" w:author="Russ Ott" w:date="2022-05-16T11:54:00Z"/>
              </w:rPr>
            </w:pPr>
            <w:ins w:id="5908" w:author="Russ Ott" w:date="2022-05-16T11:54:00Z">
              <w:r>
                <w:t>MAY</w:t>
              </w:r>
            </w:ins>
          </w:p>
        </w:tc>
        <w:tc>
          <w:tcPr>
            <w:tcW w:w="864" w:type="dxa"/>
          </w:tcPr>
          <w:p w14:paraId="014E5F1F" w14:textId="77777777" w:rsidR="00440477" w:rsidRDefault="00440477" w:rsidP="0012456B">
            <w:pPr>
              <w:pStyle w:val="TableText"/>
              <w:keepNext w:val="0"/>
              <w:rPr>
                <w:ins w:id="5909" w:author="Russ Ott" w:date="2022-05-16T11:54:00Z"/>
              </w:rPr>
            </w:pPr>
          </w:p>
        </w:tc>
        <w:tc>
          <w:tcPr>
            <w:tcW w:w="1104" w:type="dxa"/>
          </w:tcPr>
          <w:p w14:paraId="36A3CC01" w14:textId="650E3295" w:rsidR="00440477" w:rsidRDefault="001C172D" w:rsidP="0012456B">
            <w:pPr>
              <w:pStyle w:val="TableText"/>
              <w:keepNext w:val="0"/>
              <w:rPr>
                <w:ins w:id="5910" w:author="Russ Ott" w:date="2022-05-16T11:54:00Z"/>
              </w:rPr>
            </w:pPr>
            <w:ins w:id="5911" w:author="Russ Ott" w:date="2022-05-16T11:54:00Z">
              <w:r>
                <w:fldChar w:fldCharType="begin"/>
              </w:r>
              <w:r>
                <w:instrText xml:space="preserve"> HYPERLINK \l "C_4515-31238" \h </w:instrText>
              </w:r>
              <w:r>
                <w:fldChar w:fldCharType="separate"/>
              </w:r>
              <w:r w:rsidR="00440477">
                <w:rPr>
                  <w:rStyle w:val="HyperlinkText9pt"/>
                </w:rPr>
                <w:t>4515-31238</w:t>
              </w:r>
              <w:r>
                <w:rPr>
                  <w:rStyle w:val="HyperlinkText9pt"/>
                </w:rPr>
                <w:fldChar w:fldCharType="end"/>
              </w:r>
            </w:ins>
          </w:p>
        </w:tc>
        <w:tc>
          <w:tcPr>
            <w:tcW w:w="2975" w:type="dxa"/>
          </w:tcPr>
          <w:p w14:paraId="44D60E7E" w14:textId="77777777" w:rsidR="00440477" w:rsidRDefault="00440477" w:rsidP="0012456B">
            <w:pPr>
              <w:pStyle w:val="TableText"/>
              <w:keepNext w:val="0"/>
              <w:rPr>
                <w:ins w:id="5912" w:author="Russ Ott" w:date="2022-05-16T11:54:00Z"/>
              </w:rPr>
            </w:pPr>
          </w:p>
        </w:tc>
      </w:tr>
      <w:tr w:rsidR="00440477" w14:paraId="6C88755B" w14:textId="77777777" w:rsidTr="00BA7D84">
        <w:trPr>
          <w:jc w:val="center"/>
          <w:ins w:id="5913" w:author="Russ Ott" w:date="2022-05-16T11:54:00Z"/>
        </w:trPr>
        <w:tc>
          <w:tcPr>
            <w:tcW w:w="3345" w:type="dxa"/>
          </w:tcPr>
          <w:p w14:paraId="30F12FED" w14:textId="77777777" w:rsidR="00440477" w:rsidRDefault="00440477" w:rsidP="0012456B">
            <w:pPr>
              <w:pStyle w:val="TableText"/>
              <w:keepNext w:val="0"/>
              <w:rPr>
                <w:ins w:id="5914" w:author="Russ Ott" w:date="2022-05-16T11:54:00Z"/>
              </w:rPr>
            </w:pPr>
            <w:ins w:id="5915" w:author="Russ Ott" w:date="2022-05-16T11:54:00Z">
              <w:r>
                <w:tab/>
              </w:r>
              <w:r>
                <w:tab/>
                <w:t>@typeCode</w:t>
              </w:r>
            </w:ins>
          </w:p>
        </w:tc>
        <w:tc>
          <w:tcPr>
            <w:tcW w:w="720" w:type="dxa"/>
          </w:tcPr>
          <w:p w14:paraId="2FC85CC8" w14:textId="77777777" w:rsidR="00440477" w:rsidRDefault="00440477" w:rsidP="0012456B">
            <w:pPr>
              <w:pStyle w:val="TableText"/>
              <w:keepNext w:val="0"/>
              <w:rPr>
                <w:ins w:id="5916" w:author="Russ Ott" w:date="2022-05-16T11:54:00Z"/>
              </w:rPr>
            </w:pPr>
            <w:ins w:id="5917" w:author="Russ Ott" w:date="2022-05-16T11:54:00Z">
              <w:r>
                <w:t>1..1</w:t>
              </w:r>
            </w:ins>
          </w:p>
        </w:tc>
        <w:tc>
          <w:tcPr>
            <w:tcW w:w="1152" w:type="dxa"/>
          </w:tcPr>
          <w:p w14:paraId="349C3BA6" w14:textId="77777777" w:rsidR="00440477" w:rsidRDefault="00440477" w:rsidP="0012456B">
            <w:pPr>
              <w:pStyle w:val="TableText"/>
              <w:keepNext w:val="0"/>
              <w:rPr>
                <w:ins w:id="5918" w:author="Russ Ott" w:date="2022-05-16T11:54:00Z"/>
              </w:rPr>
            </w:pPr>
            <w:ins w:id="5919" w:author="Russ Ott" w:date="2022-05-16T11:54:00Z">
              <w:r>
                <w:t>SHALL</w:t>
              </w:r>
            </w:ins>
          </w:p>
        </w:tc>
        <w:tc>
          <w:tcPr>
            <w:tcW w:w="864" w:type="dxa"/>
          </w:tcPr>
          <w:p w14:paraId="68A924B9" w14:textId="77777777" w:rsidR="00440477" w:rsidRDefault="00440477" w:rsidP="0012456B">
            <w:pPr>
              <w:pStyle w:val="TableText"/>
              <w:keepNext w:val="0"/>
              <w:rPr>
                <w:ins w:id="5920" w:author="Russ Ott" w:date="2022-05-16T11:54:00Z"/>
              </w:rPr>
            </w:pPr>
          </w:p>
        </w:tc>
        <w:tc>
          <w:tcPr>
            <w:tcW w:w="1104" w:type="dxa"/>
          </w:tcPr>
          <w:p w14:paraId="3BF2A9BE" w14:textId="6CB767A0" w:rsidR="00440477" w:rsidRDefault="001C172D" w:rsidP="0012456B">
            <w:pPr>
              <w:pStyle w:val="TableText"/>
              <w:keepNext w:val="0"/>
              <w:rPr>
                <w:ins w:id="5921" w:author="Russ Ott" w:date="2022-05-16T11:54:00Z"/>
              </w:rPr>
            </w:pPr>
            <w:ins w:id="5922" w:author="Russ Ott" w:date="2022-05-16T11:54:00Z">
              <w:r>
                <w:fldChar w:fldCharType="begin"/>
              </w:r>
              <w:r>
                <w:instrText xml:space="preserve"> HYPERLINK \l "C_4515-31282" \h </w:instrText>
              </w:r>
              <w:r>
                <w:fldChar w:fldCharType="separate"/>
              </w:r>
              <w:r w:rsidR="00440477">
                <w:rPr>
                  <w:rStyle w:val="HyperlinkText9pt"/>
                </w:rPr>
                <w:t>4515-31282</w:t>
              </w:r>
              <w:r>
                <w:rPr>
                  <w:rStyle w:val="HyperlinkText9pt"/>
                </w:rPr>
                <w:fldChar w:fldCharType="end"/>
              </w:r>
            </w:ins>
          </w:p>
        </w:tc>
        <w:tc>
          <w:tcPr>
            <w:tcW w:w="2975" w:type="dxa"/>
          </w:tcPr>
          <w:p w14:paraId="6766C460" w14:textId="77777777" w:rsidR="00440477" w:rsidRDefault="00440477" w:rsidP="0012456B">
            <w:pPr>
              <w:pStyle w:val="TableText"/>
              <w:keepNext w:val="0"/>
              <w:rPr>
                <w:ins w:id="5923" w:author="Russ Ott" w:date="2022-05-16T11:54:00Z"/>
              </w:rPr>
            </w:pPr>
            <w:ins w:id="5924" w:author="Russ Ott" w:date="2022-05-16T11:54:00Z">
              <w:r>
                <w:t>urn:oid:2.16.840.1.113883.5.1002 (HL7ActRelationshipType) = REFR</w:t>
              </w:r>
            </w:ins>
          </w:p>
        </w:tc>
      </w:tr>
      <w:tr w:rsidR="00440477" w14:paraId="3435C6A7" w14:textId="77777777" w:rsidTr="00BA7D84">
        <w:trPr>
          <w:jc w:val="center"/>
          <w:ins w:id="5925" w:author="Russ Ott" w:date="2022-05-16T11:54:00Z"/>
        </w:trPr>
        <w:tc>
          <w:tcPr>
            <w:tcW w:w="3345" w:type="dxa"/>
          </w:tcPr>
          <w:p w14:paraId="4A0B2622" w14:textId="77777777" w:rsidR="00440477" w:rsidRDefault="00440477" w:rsidP="0012456B">
            <w:pPr>
              <w:pStyle w:val="TableText"/>
              <w:keepNext w:val="0"/>
              <w:rPr>
                <w:ins w:id="5926" w:author="Russ Ott" w:date="2022-05-16T11:54:00Z"/>
              </w:rPr>
            </w:pPr>
            <w:ins w:id="5927" w:author="Russ Ott" w:date="2022-05-16T11:54:00Z">
              <w:r>
                <w:tab/>
              </w:r>
              <w:r>
                <w:tab/>
                <w:t>observation</w:t>
              </w:r>
            </w:ins>
          </w:p>
        </w:tc>
        <w:tc>
          <w:tcPr>
            <w:tcW w:w="720" w:type="dxa"/>
          </w:tcPr>
          <w:p w14:paraId="28C2CCC8" w14:textId="77777777" w:rsidR="00440477" w:rsidRDefault="00440477" w:rsidP="0012456B">
            <w:pPr>
              <w:pStyle w:val="TableText"/>
              <w:keepNext w:val="0"/>
              <w:rPr>
                <w:ins w:id="5928" w:author="Russ Ott" w:date="2022-05-16T11:54:00Z"/>
              </w:rPr>
            </w:pPr>
            <w:ins w:id="5929" w:author="Russ Ott" w:date="2022-05-16T11:54:00Z">
              <w:r>
                <w:t>1..1</w:t>
              </w:r>
            </w:ins>
          </w:p>
        </w:tc>
        <w:tc>
          <w:tcPr>
            <w:tcW w:w="1152" w:type="dxa"/>
          </w:tcPr>
          <w:p w14:paraId="5436D3BF" w14:textId="77777777" w:rsidR="00440477" w:rsidRDefault="00440477" w:rsidP="0012456B">
            <w:pPr>
              <w:pStyle w:val="TableText"/>
              <w:keepNext w:val="0"/>
              <w:rPr>
                <w:ins w:id="5930" w:author="Russ Ott" w:date="2022-05-16T11:54:00Z"/>
              </w:rPr>
            </w:pPr>
            <w:ins w:id="5931" w:author="Russ Ott" w:date="2022-05-16T11:54:00Z">
              <w:r>
                <w:t>SHALL</w:t>
              </w:r>
            </w:ins>
          </w:p>
        </w:tc>
        <w:tc>
          <w:tcPr>
            <w:tcW w:w="864" w:type="dxa"/>
          </w:tcPr>
          <w:p w14:paraId="56661DFA" w14:textId="77777777" w:rsidR="00440477" w:rsidRDefault="00440477" w:rsidP="0012456B">
            <w:pPr>
              <w:pStyle w:val="TableText"/>
              <w:keepNext w:val="0"/>
              <w:rPr>
                <w:ins w:id="5932" w:author="Russ Ott" w:date="2022-05-16T11:54:00Z"/>
              </w:rPr>
            </w:pPr>
          </w:p>
        </w:tc>
        <w:tc>
          <w:tcPr>
            <w:tcW w:w="1104" w:type="dxa"/>
          </w:tcPr>
          <w:p w14:paraId="2698E6A0" w14:textId="530F5BBC" w:rsidR="00440477" w:rsidRDefault="001C172D" w:rsidP="0012456B">
            <w:pPr>
              <w:pStyle w:val="TableText"/>
              <w:keepNext w:val="0"/>
              <w:rPr>
                <w:ins w:id="5933" w:author="Russ Ott" w:date="2022-05-16T11:54:00Z"/>
              </w:rPr>
            </w:pPr>
            <w:ins w:id="5934" w:author="Russ Ott" w:date="2022-05-16T11:54:00Z">
              <w:r>
                <w:fldChar w:fldCharType="begin"/>
              </w:r>
              <w:r>
                <w:instrText xml:space="preserve"> HYPERLINK \l "C_4515-31283" \h </w:instrText>
              </w:r>
              <w:r>
                <w:fldChar w:fldCharType="separate"/>
              </w:r>
              <w:r w:rsidR="00440477">
                <w:rPr>
                  <w:rStyle w:val="HyperlinkText9pt"/>
                </w:rPr>
                <w:t>4515-31283</w:t>
              </w:r>
              <w:r>
                <w:rPr>
                  <w:rStyle w:val="HyperlinkText9pt"/>
                </w:rPr>
                <w:fldChar w:fldCharType="end"/>
              </w:r>
            </w:ins>
          </w:p>
        </w:tc>
        <w:tc>
          <w:tcPr>
            <w:tcW w:w="2975" w:type="dxa"/>
          </w:tcPr>
          <w:p w14:paraId="52D443B1" w14:textId="77777777" w:rsidR="00440477" w:rsidRDefault="00440477" w:rsidP="0012456B">
            <w:pPr>
              <w:pStyle w:val="TableText"/>
              <w:keepNext w:val="0"/>
              <w:rPr>
                <w:ins w:id="5935" w:author="Russ Ott" w:date="2022-05-16T11:54:00Z"/>
              </w:rPr>
            </w:pPr>
            <w:ins w:id="5936" w:author="Russ Ott" w:date="2022-05-16T11:54:00Z">
              <w:r>
                <w:t>Functional Status Observation (V2) (identifier: urn:hl7ii:2.16.840.1.113883.10.20.22.4.67:2014-06-09</w:t>
              </w:r>
            </w:ins>
          </w:p>
        </w:tc>
      </w:tr>
      <w:tr w:rsidR="00440477" w14:paraId="40D572A5" w14:textId="77777777" w:rsidTr="00BA7D84">
        <w:trPr>
          <w:jc w:val="center"/>
          <w:ins w:id="5937" w:author="Russ Ott" w:date="2022-05-16T11:54:00Z"/>
        </w:trPr>
        <w:tc>
          <w:tcPr>
            <w:tcW w:w="3345" w:type="dxa"/>
          </w:tcPr>
          <w:p w14:paraId="0E12B6FC" w14:textId="77777777" w:rsidR="00440477" w:rsidRDefault="00440477" w:rsidP="0012456B">
            <w:pPr>
              <w:pStyle w:val="TableText"/>
              <w:keepNext w:val="0"/>
              <w:rPr>
                <w:ins w:id="5938" w:author="Russ Ott" w:date="2022-05-16T11:54:00Z"/>
              </w:rPr>
            </w:pPr>
            <w:ins w:id="5939" w:author="Russ Ott" w:date="2022-05-16T11:54:00Z">
              <w:r>
                <w:tab/>
                <w:t>entryRelationship</w:t>
              </w:r>
            </w:ins>
          </w:p>
        </w:tc>
        <w:tc>
          <w:tcPr>
            <w:tcW w:w="720" w:type="dxa"/>
          </w:tcPr>
          <w:p w14:paraId="7F028B81" w14:textId="77777777" w:rsidR="00440477" w:rsidRDefault="00440477" w:rsidP="0012456B">
            <w:pPr>
              <w:pStyle w:val="TableText"/>
              <w:keepNext w:val="0"/>
              <w:rPr>
                <w:ins w:id="5940" w:author="Russ Ott" w:date="2022-05-16T11:54:00Z"/>
              </w:rPr>
            </w:pPr>
            <w:ins w:id="5941" w:author="Russ Ott" w:date="2022-05-16T11:54:00Z">
              <w:r>
                <w:t>0..*</w:t>
              </w:r>
            </w:ins>
          </w:p>
        </w:tc>
        <w:tc>
          <w:tcPr>
            <w:tcW w:w="1152" w:type="dxa"/>
          </w:tcPr>
          <w:p w14:paraId="1FAEC947" w14:textId="77777777" w:rsidR="00440477" w:rsidRDefault="00440477" w:rsidP="0012456B">
            <w:pPr>
              <w:pStyle w:val="TableText"/>
              <w:keepNext w:val="0"/>
              <w:rPr>
                <w:ins w:id="5942" w:author="Russ Ott" w:date="2022-05-16T11:54:00Z"/>
              </w:rPr>
            </w:pPr>
            <w:ins w:id="5943" w:author="Russ Ott" w:date="2022-05-16T11:54:00Z">
              <w:r>
                <w:t>MAY</w:t>
              </w:r>
            </w:ins>
          </w:p>
        </w:tc>
        <w:tc>
          <w:tcPr>
            <w:tcW w:w="864" w:type="dxa"/>
          </w:tcPr>
          <w:p w14:paraId="0F6C748C" w14:textId="77777777" w:rsidR="00440477" w:rsidRDefault="00440477" w:rsidP="0012456B">
            <w:pPr>
              <w:pStyle w:val="TableText"/>
              <w:keepNext w:val="0"/>
              <w:rPr>
                <w:ins w:id="5944" w:author="Russ Ott" w:date="2022-05-16T11:54:00Z"/>
              </w:rPr>
            </w:pPr>
          </w:p>
        </w:tc>
        <w:tc>
          <w:tcPr>
            <w:tcW w:w="1104" w:type="dxa"/>
          </w:tcPr>
          <w:p w14:paraId="4EBFEAD6" w14:textId="0F3F29D2" w:rsidR="00440477" w:rsidRDefault="001C172D" w:rsidP="0012456B">
            <w:pPr>
              <w:pStyle w:val="TableText"/>
              <w:keepNext w:val="0"/>
              <w:rPr>
                <w:ins w:id="5945" w:author="Russ Ott" w:date="2022-05-16T11:54:00Z"/>
              </w:rPr>
            </w:pPr>
            <w:ins w:id="5946" w:author="Russ Ott" w:date="2022-05-16T11:54:00Z">
              <w:r>
                <w:fldChar w:fldCharType="begin"/>
              </w:r>
              <w:r>
                <w:instrText xml:space="preserve"> HYPERLINK \l "C_4515-31241" \h </w:instrText>
              </w:r>
              <w:r>
                <w:fldChar w:fldCharType="separate"/>
              </w:r>
              <w:r w:rsidR="00440477">
                <w:rPr>
                  <w:rStyle w:val="HyperlinkText9pt"/>
                </w:rPr>
                <w:t>4515-31241</w:t>
              </w:r>
              <w:r>
                <w:rPr>
                  <w:rStyle w:val="HyperlinkText9pt"/>
                </w:rPr>
                <w:fldChar w:fldCharType="end"/>
              </w:r>
            </w:ins>
          </w:p>
        </w:tc>
        <w:tc>
          <w:tcPr>
            <w:tcW w:w="2975" w:type="dxa"/>
          </w:tcPr>
          <w:p w14:paraId="33A0F4A0" w14:textId="77777777" w:rsidR="00440477" w:rsidRDefault="00440477" w:rsidP="0012456B">
            <w:pPr>
              <w:pStyle w:val="TableText"/>
              <w:keepNext w:val="0"/>
              <w:rPr>
                <w:ins w:id="5947" w:author="Russ Ott" w:date="2022-05-16T11:54:00Z"/>
              </w:rPr>
            </w:pPr>
          </w:p>
        </w:tc>
      </w:tr>
      <w:tr w:rsidR="00440477" w14:paraId="449F4821" w14:textId="77777777" w:rsidTr="00BA7D84">
        <w:trPr>
          <w:jc w:val="center"/>
          <w:ins w:id="5948" w:author="Russ Ott" w:date="2022-05-16T11:54:00Z"/>
        </w:trPr>
        <w:tc>
          <w:tcPr>
            <w:tcW w:w="3345" w:type="dxa"/>
          </w:tcPr>
          <w:p w14:paraId="579BF995" w14:textId="77777777" w:rsidR="00440477" w:rsidRDefault="00440477" w:rsidP="0012456B">
            <w:pPr>
              <w:pStyle w:val="TableText"/>
              <w:keepNext w:val="0"/>
              <w:rPr>
                <w:ins w:id="5949" w:author="Russ Ott" w:date="2022-05-16T11:54:00Z"/>
              </w:rPr>
            </w:pPr>
            <w:ins w:id="5950" w:author="Russ Ott" w:date="2022-05-16T11:54:00Z">
              <w:r>
                <w:tab/>
              </w:r>
              <w:r>
                <w:tab/>
                <w:t>@typeCode</w:t>
              </w:r>
            </w:ins>
          </w:p>
        </w:tc>
        <w:tc>
          <w:tcPr>
            <w:tcW w:w="720" w:type="dxa"/>
          </w:tcPr>
          <w:p w14:paraId="15C2BA93" w14:textId="77777777" w:rsidR="00440477" w:rsidRDefault="00440477" w:rsidP="0012456B">
            <w:pPr>
              <w:pStyle w:val="TableText"/>
              <w:keepNext w:val="0"/>
              <w:rPr>
                <w:ins w:id="5951" w:author="Russ Ott" w:date="2022-05-16T11:54:00Z"/>
              </w:rPr>
            </w:pPr>
            <w:ins w:id="5952" w:author="Russ Ott" w:date="2022-05-16T11:54:00Z">
              <w:r>
                <w:t>1..1</w:t>
              </w:r>
            </w:ins>
          </w:p>
        </w:tc>
        <w:tc>
          <w:tcPr>
            <w:tcW w:w="1152" w:type="dxa"/>
          </w:tcPr>
          <w:p w14:paraId="6A7C4D07" w14:textId="77777777" w:rsidR="00440477" w:rsidRDefault="00440477" w:rsidP="0012456B">
            <w:pPr>
              <w:pStyle w:val="TableText"/>
              <w:keepNext w:val="0"/>
              <w:rPr>
                <w:ins w:id="5953" w:author="Russ Ott" w:date="2022-05-16T11:54:00Z"/>
              </w:rPr>
            </w:pPr>
            <w:ins w:id="5954" w:author="Russ Ott" w:date="2022-05-16T11:54:00Z">
              <w:r>
                <w:t>SHALL</w:t>
              </w:r>
            </w:ins>
          </w:p>
        </w:tc>
        <w:tc>
          <w:tcPr>
            <w:tcW w:w="864" w:type="dxa"/>
          </w:tcPr>
          <w:p w14:paraId="3DA3E527" w14:textId="77777777" w:rsidR="00440477" w:rsidRDefault="00440477" w:rsidP="0012456B">
            <w:pPr>
              <w:pStyle w:val="TableText"/>
              <w:keepNext w:val="0"/>
              <w:rPr>
                <w:ins w:id="5955" w:author="Russ Ott" w:date="2022-05-16T11:54:00Z"/>
              </w:rPr>
            </w:pPr>
          </w:p>
        </w:tc>
        <w:tc>
          <w:tcPr>
            <w:tcW w:w="1104" w:type="dxa"/>
          </w:tcPr>
          <w:p w14:paraId="539ADA50" w14:textId="05340DB2" w:rsidR="00440477" w:rsidRDefault="001C172D" w:rsidP="0012456B">
            <w:pPr>
              <w:pStyle w:val="TableText"/>
              <w:keepNext w:val="0"/>
              <w:rPr>
                <w:ins w:id="5956" w:author="Russ Ott" w:date="2022-05-16T11:54:00Z"/>
              </w:rPr>
            </w:pPr>
            <w:ins w:id="5957" w:author="Russ Ott" w:date="2022-05-16T11:54:00Z">
              <w:r>
                <w:fldChar w:fldCharType="begin"/>
              </w:r>
              <w:r>
                <w:instrText xml:space="preserve"> HYPERLINK \l "C_4515-31291" \h </w:instrText>
              </w:r>
              <w:r>
                <w:fldChar w:fldCharType="separate"/>
              </w:r>
              <w:r w:rsidR="00440477">
                <w:rPr>
                  <w:rStyle w:val="HyperlinkText9pt"/>
                </w:rPr>
                <w:t>4515-31291</w:t>
              </w:r>
              <w:r>
                <w:rPr>
                  <w:rStyle w:val="HyperlinkText9pt"/>
                </w:rPr>
                <w:fldChar w:fldCharType="end"/>
              </w:r>
            </w:ins>
          </w:p>
        </w:tc>
        <w:tc>
          <w:tcPr>
            <w:tcW w:w="2975" w:type="dxa"/>
          </w:tcPr>
          <w:p w14:paraId="76B62466" w14:textId="77777777" w:rsidR="00440477" w:rsidRDefault="00440477" w:rsidP="0012456B">
            <w:pPr>
              <w:pStyle w:val="TableText"/>
              <w:keepNext w:val="0"/>
              <w:rPr>
                <w:ins w:id="5958" w:author="Russ Ott" w:date="2022-05-16T11:54:00Z"/>
              </w:rPr>
            </w:pPr>
            <w:ins w:id="5959" w:author="Russ Ott" w:date="2022-05-16T11:54:00Z">
              <w:r>
                <w:t>urn:oid:2.16.840.1.113883.5.1002 (HL7ActRelationshipType) = REFR</w:t>
              </w:r>
            </w:ins>
          </w:p>
        </w:tc>
      </w:tr>
      <w:tr w:rsidR="00440477" w14:paraId="042A2951" w14:textId="77777777" w:rsidTr="00BA7D84">
        <w:trPr>
          <w:jc w:val="center"/>
          <w:ins w:id="5960" w:author="Russ Ott" w:date="2022-05-16T11:54:00Z"/>
        </w:trPr>
        <w:tc>
          <w:tcPr>
            <w:tcW w:w="3345" w:type="dxa"/>
          </w:tcPr>
          <w:p w14:paraId="2D9EE332" w14:textId="77777777" w:rsidR="00440477" w:rsidRDefault="00440477" w:rsidP="0012456B">
            <w:pPr>
              <w:pStyle w:val="TableText"/>
              <w:keepNext w:val="0"/>
              <w:rPr>
                <w:ins w:id="5961" w:author="Russ Ott" w:date="2022-05-16T11:54:00Z"/>
              </w:rPr>
            </w:pPr>
            <w:ins w:id="5962" w:author="Russ Ott" w:date="2022-05-16T11:54:00Z">
              <w:r>
                <w:tab/>
              </w:r>
              <w:r>
                <w:tab/>
                <w:t>act</w:t>
              </w:r>
            </w:ins>
          </w:p>
        </w:tc>
        <w:tc>
          <w:tcPr>
            <w:tcW w:w="720" w:type="dxa"/>
          </w:tcPr>
          <w:p w14:paraId="437EBA66" w14:textId="77777777" w:rsidR="00440477" w:rsidRDefault="00440477" w:rsidP="0012456B">
            <w:pPr>
              <w:pStyle w:val="TableText"/>
              <w:keepNext w:val="0"/>
              <w:rPr>
                <w:ins w:id="5963" w:author="Russ Ott" w:date="2022-05-16T11:54:00Z"/>
              </w:rPr>
            </w:pPr>
            <w:ins w:id="5964" w:author="Russ Ott" w:date="2022-05-16T11:54:00Z">
              <w:r>
                <w:t>1..1</w:t>
              </w:r>
            </w:ins>
          </w:p>
        </w:tc>
        <w:tc>
          <w:tcPr>
            <w:tcW w:w="1152" w:type="dxa"/>
          </w:tcPr>
          <w:p w14:paraId="6FC1AE99" w14:textId="77777777" w:rsidR="00440477" w:rsidRDefault="00440477" w:rsidP="0012456B">
            <w:pPr>
              <w:pStyle w:val="TableText"/>
              <w:keepNext w:val="0"/>
              <w:rPr>
                <w:ins w:id="5965" w:author="Russ Ott" w:date="2022-05-16T11:54:00Z"/>
              </w:rPr>
            </w:pPr>
            <w:ins w:id="5966" w:author="Russ Ott" w:date="2022-05-16T11:54:00Z">
              <w:r>
                <w:t>SHALL</w:t>
              </w:r>
            </w:ins>
          </w:p>
        </w:tc>
        <w:tc>
          <w:tcPr>
            <w:tcW w:w="864" w:type="dxa"/>
          </w:tcPr>
          <w:p w14:paraId="745411B9" w14:textId="77777777" w:rsidR="00440477" w:rsidRDefault="00440477" w:rsidP="0012456B">
            <w:pPr>
              <w:pStyle w:val="TableText"/>
              <w:keepNext w:val="0"/>
              <w:rPr>
                <w:ins w:id="5967" w:author="Russ Ott" w:date="2022-05-16T11:54:00Z"/>
              </w:rPr>
            </w:pPr>
          </w:p>
        </w:tc>
        <w:tc>
          <w:tcPr>
            <w:tcW w:w="1104" w:type="dxa"/>
          </w:tcPr>
          <w:p w14:paraId="5838E702" w14:textId="38FE262E" w:rsidR="00440477" w:rsidRDefault="001C172D" w:rsidP="0012456B">
            <w:pPr>
              <w:pStyle w:val="TableText"/>
              <w:keepNext w:val="0"/>
              <w:rPr>
                <w:ins w:id="5968" w:author="Russ Ott" w:date="2022-05-16T11:54:00Z"/>
              </w:rPr>
            </w:pPr>
            <w:ins w:id="5969" w:author="Russ Ott" w:date="2022-05-16T11:54:00Z">
              <w:r>
                <w:fldChar w:fldCharType="begin"/>
              </w:r>
              <w:r>
                <w:instrText xml:space="preserve"> HYPERLINK \l "C_4515-31292" \h </w:instrText>
              </w:r>
              <w:r>
                <w:fldChar w:fldCharType="separate"/>
              </w:r>
              <w:r w:rsidR="00440477">
                <w:rPr>
                  <w:rStyle w:val="HyperlinkText9pt"/>
                </w:rPr>
                <w:t>4515-31292</w:t>
              </w:r>
              <w:r>
                <w:rPr>
                  <w:rStyle w:val="HyperlinkText9pt"/>
                </w:rPr>
                <w:fldChar w:fldCharType="end"/>
              </w:r>
            </w:ins>
          </w:p>
        </w:tc>
        <w:tc>
          <w:tcPr>
            <w:tcW w:w="2975" w:type="dxa"/>
          </w:tcPr>
          <w:p w14:paraId="1A031ADC" w14:textId="77777777" w:rsidR="00440477" w:rsidRDefault="00440477" w:rsidP="0012456B">
            <w:pPr>
              <w:pStyle w:val="TableText"/>
              <w:keepNext w:val="0"/>
              <w:rPr>
                <w:ins w:id="5970" w:author="Russ Ott" w:date="2022-05-16T11:54:00Z"/>
              </w:rPr>
            </w:pPr>
            <w:ins w:id="5971" w:author="Russ Ott" w:date="2022-05-16T11:54:00Z">
              <w:r>
                <w:t>Hospital Admission Diagnosis (V3) (identifier: urn:hl7ii:2.16.840.1.113883.10.20.22.4.34:2015-08-01</w:t>
              </w:r>
            </w:ins>
          </w:p>
        </w:tc>
      </w:tr>
      <w:tr w:rsidR="00440477" w14:paraId="5833778C" w14:textId="77777777" w:rsidTr="00BA7D84">
        <w:trPr>
          <w:jc w:val="center"/>
          <w:ins w:id="5972" w:author="Russ Ott" w:date="2022-05-16T11:54:00Z"/>
        </w:trPr>
        <w:tc>
          <w:tcPr>
            <w:tcW w:w="3345" w:type="dxa"/>
          </w:tcPr>
          <w:p w14:paraId="607FAF29" w14:textId="77777777" w:rsidR="00440477" w:rsidRDefault="00440477" w:rsidP="0012456B">
            <w:pPr>
              <w:pStyle w:val="TableText"/>
              <w:keepNext w:val="0"/>
              <w:rPr>
                <w:ins w:id="5973" w:author="Russ Ott" w:date="2022-05-16T11:54:00Z"/>
              </w:rPr>
            </w:pPr>
            <w:ins w:id="5974" w:author="Russ Ott" w:date="2022-05-16T11:54:00Z">
              <w:r>
                <w:tab/>
                <w:t>entryRelationship</w:t>
              </w:r>
            </w:ins>
          </w:p>
        </w:tc>
        <w:tc>
          <w:tcPr>
            <w:tcW w:w="720" w:type="dxa"/>
          </w:tcPr>
          <w:p w14:paraId="1D6FB494" w14:textId="77777777" w:rsidR="00440477" w:rsidRDefault="00440477" w:rsidP="0012456B">
            <w:pPr>
              <w:pStyle w:val="TableText"/>
              <w:keepNext w:val="0"/>
              <w:rPr>
                <w:ins w:id="5975" w:author="Russ Ott" w:date="2022-05-16T11:54:00Z"/>
              </w:rPr>
            </w:pPr>
            <w:ins w:id="5976" w:author="Russ Ott" w:date="2022-05-16T11:54:00Z">
              <w:r>
                <w:t>0..*</w:t>
              </w:r>
            </w:ins>
          </w:p>
        </w:tc>
        <w:tc>
          <w:tcPr>
            <w:tcW w:w="1152" w:type="dxa"/>
          </w:tcPr>
          <w:p w14:paraId="616F4ED5" w14:textId="77777777" w:rsidR="00440477" w:rsidRDefault="00440477" w:rsidP="0012456B">
            <w:pPr>
              <w:pStyle w:val="TableText"/>
              <w:keepNext w:val="0"/>
              <w:rPr>
                <w:ins w:id="5977" w:author="Russ Ott" w:date="2022-05-16T11:54:00Z"/>
              </w:rPr>
            </w:pPr>
            <w:ins w:id="5978" w:author="Russ Ott" w:date="2022-05-16T11:54:00Z">
              <w:r>
                <w:t>MAY</w:t>
              </w:r>
            </w:ins>
          </w:p>
        </w:tc>
        <w:tc>
          <w:tcPr>
            <w:tcW w:w="864" w:type="dxa"/>
          </w:tcPr>
          <w:p w14:paraId="06301CA5" w14:textId="77777777" w:rsidR="00440477" w:rsidRDefault="00440477" w:rsidP="0012456B">
            <w:pPr>
              <w:pStyle w:val="TableText"/>
              <w:keepNext w:val="0"/>
              <w:rPr>
                <w:ins w:id="5979" w:author="Russ Ott" w:date="2022-05-16T11:54:00Z"/>
              </w:rPr>
            </w:pPr>
          </w:p>
        </w:tc>
        <w:tc>
          <w:tcPr>
            <w:tcW w:w="1104" w:type="dxa"/>
          </w:tcPr>
          <w:p w14:paraId="7EC7A28E" w14:textId="090B7540" w:rsidR="00440477" w:rsidRDefault="001C172D" w:rsidP="0012456B">
            <w:pPr>
              <w:pStyle w:val="TableText"/>
              <w:keepNext w:val="0"/>
              <w:rPr>
                <w:ins w:id="5980" w:author="Russ Ott" w:date="2022-05-16T11:54:00Z"/>
              </w:rPr>
            </w:pPr>
            <w:ins w:id="5981" w:author="Russ Ott" w:date="2022-05-16T11:54:00Z">
              <w:r>
                <w:fldChar w:fldCharType="begin"/>
              </w:r>
              <w:r>
                <w:instrText xml:space="preserve"> HYPERLINK \l "C_4515-31244" \h </w:instrText>
              </w:r>
              <w:r>
                <w:fldChar w:fldCharType="separate"/>
              </w:r>
              <w:r w:rsidR="00440477">
                <w:rPr>
                  <w:rStyle w:val="HyperlinkText9pt"/>
                </w:rPr>
                <w:t>4515-31244</w:t>
              </w:r>
              <w:r>
                <w:rPr>
                  <w:rStyle w:val="HyperlinkText9pt"/>
                </w:rPr>
                <w:fldChar w:fldCharType="end"/>
              </w:r>
            </w:ins>
          </w:p>
        </w:tc>
        <w:tc>
          <w:tcPr>
            <w:tcW w:w="2975" w:type="dxa"/>
          </w:tcPr>
          <w:p w14:paraId="4BB41FC4" w14:textId="77777777" w:rsidR="00440477" w:rsidRDefault="00440477" w:rsidP="0012456B">
            <w:pPr>
              <w:pStyle w:val="TableText"/>
              <w:keepNext w:val="0"/>
              <w:rPr>
                <w:ins w:id="5982" w:author="Russ Ott" w:date="2022-05-16T11:54:00Z"/>
              </w:rPr>
            </w:pPr>
          </w:p>
        </w:tc>
      </w:tr>
      <w:tr w:rsidR="00440477" w14:paraId="2A443800" w14:textId="77777777" w:rsidTr="00BA7D84">
        <w:trPr>
          <w:jc w:val="center"/>
          <w:ins w:id="5983" w:author="Russ Ott" w:date="2022-05-16T11:54:00Z"/>
        </w:trPr>
        <w:tc>
          <w:tcPr>
            <w:tcW w:w="3345" w:type="dxa"/>
          </w:tcPr>
          <w:p w14:paraId="497E0B6D" w14:textId="77777777" w:rsidR="00440477" w:rsidRDefault="00440477" w:rsidP="0012456B">
            <w:pPr>
              <w:pStyle w:val="TableText"/>
              <w:keepNext w:val="0"/>
              <w:rPr>
                <w:ins w:id="5984" w:author="Russ Ott" w:date="2022-05-16T11:54:00Z"/>
              </w:rPr>
            </w:pPr>
            <w:ins w:id="5985" w:author="Russ Ott" w:date="2022-05-16T11:54:00Z">
              <w:r>
                <w:lastRenderedPageBreak/>
                <w:tab/>
              </w:r>
              <w:r>
                <w:tab/>
                <w:t>@typeCode</w:t>
              </w:r>
            </w:ins>
          </w:p>
        </w:tc>
        <w:tc>
          <w:tcPr>
            <w:tcW w:w="720" w:type="dxa"/>
          </w:tcPr>
          <w:p w14:paraId="03893F13" w14:textId="77777777" w:rsidR="00440477" w:rsidRDefault="00440477" w:rsidP="0012456B">
            <w:pPr>
              <w:pStyle w:val="TableText"/>
              <w:keepNext w:val="0"/>
              <w:rPr>
                <w:ins w:id="5986" w:author="Russ Ott" w:date="2022-05-16T11:54:00Z"/>
              </w:rPr>
            </w:pPr>
            <w:ins w:id="5987" w:author="Russ Ott" w:date="2022-05-16T11:54:00Z">
              <w:r>
                <w:t>1..1</w:t>
              </w:r>
            </w:ins>
          </w:p>
        </w:tc>
        <w:tc>
          <w:tcPr>
            <w:tcW w:w="1152" w:type="dxa"/>
          </w:tcPr>
          <w:p w14:paraId="434573A6" w14:textId="77777777" w:rsidR="00440477" w:rsidRDefault="00440477" w:rsidP="0012456B">
            <w:pPr>
              <w:pStyle w:val="TableText"/>
              <w:keepNext w:val="0"/>
              <w:rPr>
                <w:ins w:id="5988" w:author="Russ Ott" w:date="2022-05-16T11:54:00Z"/>
              </w:rPr>
            </w:pPr>
            <w:ins w:id="5989" w:author="Russ Ott" w:date="2022-05-16T11:54:00Z">
              <w:r>
                <w:t>SHALL</w:t>
              </w:r>
            </w:ins>
          </w:p>
        </w:tc>
        <w:tc>
          <w:tcPr>
            <w:tcW w:w="864" w:type="dxa"/>
          </w:tcPr>
          <w:p w14:paraId="5A72868A" w14:textId="77777777" w:rsidR="00440477" w:rsidRDefault="00440477" w:rsidP="0012456B">
            <w:pPr>
              <w:pStyle w:val="TableText"/>
              <w:keepNext w:val="0"/>
              <w:rPr>
                <w:ins w:id="5990" w:author="Russ Ott" w:date="2022-05-16T11:54:00Z"/>
              </w:rPr>
            </w:pPr>
          </w:p>
        </w:tc>
        <w:tc>
          <w:tcPr>
            <w:tcW w:w="1104" w:type="dxa"/>
          </w:tcPr>
          <w:p w14:paraId="76A030CC" w14:textId="179DD71E" w:rsidR="00440477" w:rsidRDefault="001C172D" w:rsidP="0012456B">
            <w:pPr>
              <w:pStyle w:val="TableText"/>
              <w:keepNext w:val="0"/>
              <w:rPr>
                <w:ins w:id="5991" w:author="Russ Ott" w:date="2022-05-16T11:54:00Z"/>
              </w:rPr>
            </w:pPr>
            <w:ins w:id="5992" w:author="Russ Ott" w:date="2022-05-16T11:54:00Z">
              <w:r>
                <w:fldChar w:fldCharType="begin"/>
              </w:r>
              <w:r>
                <w:instrText xml:space="preserve"> HYPERLINK \l "C_4515-31300" \h </w:instrText>
              </w:r>
              <w:r>
                <w:fldChar w:fldCharType="separate"/>
              </w:r>
              <w:r w:rsidR="00440477">
                <w:rPr>
                  <w:rStyle w:val="HyperlinkText9pt"/>
                </w:rPr>
                <w:t>4515-31300</w:t>
              </w:r>
              <w:r>
                <w:rPr>
                  <w:rStyle w:val="HyperlinkText9pt"/>
                </w:rPr>
                <w:fldChar w:fldCharType="end"/>
              </w:r>
            </w:ins>
          </w:p>
        </w:tc>
        <w:tc>
          <w:tcPr>
            <w:tcW w:w="2975" w:type="dxa"/>
          </w:tcPr>
          <w:p w14:paraId="7A7D0C0D" w14:textId="77777777" w:rsidR="00440477" w:rsidRDefault="00440477" w:rsidP="0012456B">
            <w:pPr>
              <w:pStyle w:val="TableText"/>
              <w:keepNext w:val="0"/>
              <w:rPr>
                <w:ins w:id="5993" w:author="Russ Ott" w:date="2022-05-16T11:54:00Z"/>
              </w:rPr>
            </w:pPr>
            <w:ins w:id="5994" w:author="Russ Ott" w:date="2022-05-16T11:54:00Z">
              <w:r>
                <w:t>urn:oid:2.16.840.1.113883.5.1002 (HL7ActRelationshipType) = REFR</w:t>
              </w:r>
            </w:ins>
          </w:p>
        </w:tc>
      </w:tr>
      <w:tr w:rsidR="00440477" w14:paraId="13BDD789" w14:textId="77777777" w:rsidTr="00BA7D84">
        <w:trPr>
          <w:jc w:val="center"/>
          <w:ins w:id="5995" w:author="Russ Ott" w:date="2022-05-16T11:54:00Z"/>
        </w:trPr>
        <w:tc>
          <w:tcPr>
            <w:tcW w:w="3345" w:type="dxa"/>
          </w:tcPr>
          <w:p w14:paraId="1625136C" w14:textId="77777777" w:rsidR="00440477" w:rsidRDefault="00440477" w:rsidP="0012456B">
            <w:pPr>
              <w:pStyle w:val="TableText"/>
              <w:keepNext w:val="0"/>
              <w:rPr>
                <w:ins w:id="5996" w:author="Russ Ott" w:date="2022-05-16T11:54:00Z"/>
              </w:rPr>
            </w:pPr>
            <w:ins w:id="5997" w:author="Russ Ott" w:date="2022-05-16T11:54:00Z">
              <w:r>
                <w:tab/>
              </w:r>
              <w:r>
                <w:tab/>
                <w:t>observation</w:t>
              </w:r>
            </w:ins>
          </w:p>
        </w:tc>
        <w:tc>
          <w:tcPr>
            <w:tcW w:w="720" w:type="dxa"/>
          </w:tcPr>
          <w:p w14:paraId="2766CB49" w14:textId="77777777" w:rsidR="00440477" w:rsidRDefault="00440477" w:rsidP="0012456B">
            <w:pPr>
              <w:pStyle w:val="TableText"/>
              <w:keepNext w:val="0"/>
              <w:rPr>
                <w:ins w:id="5998" w:author="Russ Ott" w:date="2022-05-16T11:54:00Z"/>
              </w:rPr>
            </w:pPr>
            <w:ins w:id="5999" w:author="Russ Ott" w:date="2022-05-16T11:54:00Z">
              <w:r>
                <w:t>1..1</w:t>
              </w:r>
            </w:ins>
          </w:p>
        </w:tc>
        <w:tc>
          <w:tcPr>
            <w:tcW w:w="1152" w:type="dxa"/>
          </w:tcPr>
          <w:p w14:paraId="2D917A13" w14:textId="77777777" w:rsidR="00440477" w:rsidRDefault="00440477" w:rsidP="0012456B">
            <w:pPr>
              <w:pStyle w:val="TableText"/>
              <w:keepNext w:val="0"/>
              <w:rPr>
                <w:ins w:id="6000" w:author="Russ Ott" w:date="2022-05-16T11:54:00Z"/>
              </w:rPr>
            </w:pPr>
            <w:ins w:id="6001" w:author="Russ Ott" w:date="2022-05-16T11:54:00Z">
              <w:r>
                <w:t>SHALL</w:t>
              </w:r>
            </w:ins>
          </w:p>
        </w:tc>
        <w:tc>
          <w:tcPr>
            <w:tcW w:w="864" w:type="dxa"/>
          </w:tcPr>
          <w:p w14:paraId="4104FA7A" w14:textId="77777777" w:rsidR="00440477" w:rsidRDefault="00440477" w:rsidP="0012456B">
            <w:pPr>
              <w:pStyle w:val="TableText"/>
              <w:keepNext w:val="0"/>
              <w:rPr>
                <w:ins w:id="6002" w:author="Russ Ott" w:date="2022-05-16T11:54:00Z"/>
              </w:rPr>
            </w:pPr>
          </w:p>
        </w:tc>
        <w:tc>
          <w:tcPr>
            <w:tcW w:w="1104" w:type="dxa"/>
          </w:tcPr>
          <w:p w14:paraId="7709F069" w14:textId="1D525C96" w:rsidR="00440477" w:rsidRDefault="001C172D" w:rsidP="0012456B">
            <w:pPr>
              <w:pStyle w:val="TableText"/>
              <w:keepNext w:val="0"/>
              <w:rPr>
                <w:ins w:id="6003" w:author="Russ Ott" w:date="2022-05-16T11:54:00Z"/>
              </w:rPr>
            </w:pPr>
            <w:ins w:id="6004" w:author="Russ Ott" w:date="2022-05-16T11:54:00Z">
              <w:r>
                <w:fldChar w:fldCharType="begin"/>
              </w:r>
              <w:r>
                <w:instrText xml:space="preserve"> HYPERLINK \l "C_4515-31301" \h </w:instrText>
              </w:r>
              <w:r>
                <w:fldChar w:fldCharType="separate"/>
              </w:r>
              <w:r w:rsidR="00440477">
                <w:rPr>
                  <w:rStyle w:val="HyperlinkText9pt"/>
                </w:rPr>
                <w:t>4515-31301</w:t>
              </w:r>
              <w:r>
                <w:rPr>
                  <w:rStyle w:val="HyperlinkText9pt"/>
                </w:rPr>
                <w:fldChar w:fldCharType="end"/>
              </w:r>
            </w:ins>
          </w:p>
        </w:tc>
        <w:tc>
          <w:tcPr>
            <w:tcW w:w="2975" w:type="dxa"/>
          </w:tcPr>
          <w:p w14:paraId="5358E108" w14:textId="77777777" w:rsidR="00440477" w:rsidRDefault="00440477" w:rsidP="0012456B">
            <w:pPr>
              <w:pStyle w:val="TableText"/>
              <w:keepNext w:val="0"/>
              <w:rPr>
                <w:ins w:id="6005" w:author="Russ Ott" w:date="2022-05-16T11:54:00Z"/>
              </w:rPr>
            </w:pPr>
            <w:ins w:id="6006" w:author="Russ Ott" w:date="2022-05-16T11:54:00Z">
              <w:r>
                <w:t>Nutrition Assessment (identifier: urn:oid:2.16.840.1.113883.10.20.22.4.138</w:t>
              </w:r>
            </w:ins>
          </w:p>
        </w:tc>
      </w:tr>
      <w:tr w:rsidR="00440477" w14:paraId="7D751C7E" w14:textId="77777777" w:rsidTr="00BA7D84">
        <w:trPr>
          <w:jc w:val="center"/>
          <w:ins w:id="6007" w:author="Russ Ott" w:date="2022-05-16T11:54:00Z"/>
        </w:trPr>
        <w:tc>
          <w:tcPr>
            <w:tcW w:w="3345" w:type="dxa"/>
          </w:tcPr>
          <w:p w14:paraId="75025E42" w14:textId="77777777" w:rsidR="00440477" w:rsidRDefault="00440477" w:rsidP="0012456B">
            <w:pPr>
              <w:pStyle w:val="TableText"/>
              <w:keepNext w:val="0"/>
              <w:rPr>
                <w:ins w:id="6008" w:author="Russ Ott" w:date="2022-05-16T11:54:00Z"/>
              </w:rPr>
            </w:pPr>
            <w:ins w:id="6009" w:author="Russ Ott" w:date="2022-05-16T11:54:00Z">
              <w:r>
                <w:tab/>
                <w:t>entryRelationship</w:t>
              </w:r>
            </w:ins>
          </w:p>
        </w:tc>
        <w:tc>
          <w:tcPr>
            <w:tcW w:w="720" w:type="dxa"/>
          </w:tcPr>
          <w:p w14:paraId="76E712B8" w14:textId="77777777" w:rsidR="00440477" w:rsidRDefault="00440477" w:rsidP="0012456B">
            <w:pPr>
              <w:pStyle w:val="TableText"/>
              <w:keepNext w:val="0"/>
              <w:rPr>
                <w:ins w:id="6010" w:author="Russ Ott" w:date="2022-05-16T11:54:00Z"/>
              </w:rPr>
            </w:pPr>
            <w:ins w:id="6011" w:author="Russ Ott" w:date="2022-05-16T11:54:00Z">
              <w:r>
                <w:t>0..*</w:t>
              </w:r>
            </w:ins>
          </w:p>
        </w:tc>
        <w:tc>
          <w:tcPr>
            <w:tcW w:w="1152" w:type="dxa"/>
          </w:tcPr>
          <w:p w14:paraId="19C609B8" w14:textId="77777777" w:rsidR="00440477" w:rsidRDefault="00440477" w:rsidP="0012456B">
            <w:pPr>
              <w:pStyle w:val="TableText"/>
              <w:keepNext w:val="0"/>
              <w:rPr>
                <w:ins w:id="6012" w:author="Russ Ott" w:date="2022-05-16T11:54:00Z"/>
              </w:rPr>
            </w:pPr>
            <w:ins w:id="6013" w:author="Russ Ott" w:date="2022-05-16T11:54:00Z">
              <w:r>
                <w:t>MAY</w:t>
              </w:r>
            </w:ins>
          </w:p>
        </w:tc>
        <w:tc>
          <w:tcPr>
            <w:tcW w:w="864" w:type="dxa"/>
          </w:tcPr>
          <w:p w14:paraId="5D6F8879" w14:textId="77777777" w:rsidR="00440477" w:rsidRDefault="00440477" w:rsidP="0012456B">
            <w:pPr>
              <w:pStyle w:val="TableText"/>
              <w:keepNext w:val="0"/>
              <w:rPr>
                <w:ins w:id="6014" w:author="Russ Ott" w:date="2022-05-16T11:54:00Z"/>
              </w:rPr>
            </w:pPr>
          </w:p>
        </w:tc>
        <w:tc>
          <w:tcPr>
            <w:tcW w:w="1104" w:type="dxa"/>
          </w:tcPr>
          <w:p w14:paraId="1AD35F61" w14:textId="7BB6B34A" w:rsidR="00440477" w:rsidRDefault="001C172D" w:rsidP="0012456B">
            <w:pPr>
              <w:pStyle w:val="TableText"/>
              <w:keepNext w:val="0"/>
              <w:rPr>
                <w:ins w:id="6015" w:author="Russ Ott" w:date="2022-05-16T11:54:00Z"/>
              </w:rPr>
            </w:pPr>
            <w:ins w:id="6016" w:author="Russ Ott" w:date="2022-05-16T11:54:00Z">
              <w:r>
                <w:fldChar w:fldCharType="begin"/>
              </w:r>
              <w:r>
                <w:instrText xml:space="preserve"> HYPERLINK \l "C_4515-31246" \h </w:instrText>
              </w:r>
              <w:r>
                <w:fldChar w:fldCharType="separate"/>
              </w:r>
              <w:r w:rsidR="00440477">
                <w:rPr>
                  <w:rStyle w:val="HyperlinkText9pt"/>
                </w:rPr>
                <w:t>4515-31246</w:t>
              </w:r>
              <w:r>
                <w:rPr>
                  <w:rStyle w:val="HyperlinkText9pt"/>
                </w:rPr>
                <w:fldChar w:fldCharType="end"/>
              </w:r>
            </w:ins>
          </w:p>
        </w:tc>
        <w:tc>
          <w:tcPr>
            <w:tcW w:w="2975" w:type="dxa"/>
          </w:tcPr>
          <w:p w14:paraId="39FEC26A" w14:textId="77777777" w:rsidR="00440477" w:rsidRDefault="00440477" w:rsidP="0012456B">
            <w:pPr>
              <w:pStyle w:val="TableText"/>
              <w:keepNext w:val="0"/>
              <w:rPr>
                <w:ins w:id="6017" w:author="Russ Ott" w:date="2022-05-16T11:54:00Z"/>
              </w:rPr>
            </w:pPr>
          </w:p>
        </w:tc>
      </w:tr>
      <w:tr w:rsidR="00440477" w14:paraId="5E195224" w14:textId="77777777" w:rsidTr="00BA7D84">
        <w:trPr>
          <w:jc w:val="center"/>
          <w:ins w:id="6018" w:author="Russ Ott" w:date="2022-05-16T11:54:00Z"/>
        </w:trPr>
        <w:tc>
          <w:tcPr>
            <w:tcW w:w="3345" w:type="dxa"/>
          </w:tcPr>
          <w:p w14:paraId="10D312A0" w14:textId="77777777" w:rsidR="00440477" w:rsidRDefault="00440477" w:rsidP="0012456B">
            <w:pPr>
              <w:pStyle w:val="TableText"/>
              <w:keepNext w:val="0"/>
              <w:rPr>
                <w:ins w:id="6019" w:author="Russ Ott" w:date="2022-05-16T11:54:00Z"/>
              </w:rPr>
            </w:pPr>
            <w:ins w:id="6020" w:author="Russ Ott" w:date="2022-05-16T11:54:00Z">
              <w:r>
                <w:tab/>
              </w:r>
              <w:r>
                <w:tab/>
                <w:t>@typeCode</w:t>
              </w:r>
            </w:ins>
          </w:p>
        </w:tc>
        <w:tc>
          <w:tcPr>
            <w:tcW w:w="720" w:type="dxa"/>
          </w:tcPr>
          <w:p w14:paraId="0C7E398D" w14:textId="77777777" w:rsidR="00440477" w:rsidRDefault="00440477" w:rsidP="0012456B">
            <w:pPr>
              <w:pStyle w:val="TableText"/>
              <w:keepNext w:val="0"/>
              <w:rPr>
                <w:ins w:id="6021" w:author="Russ Ott" w:date="2022-05-16T11:54:00Z"/>
              </w:rPr>
            </w:pPr>
            <w:ins w:id="6022" w:author="Russ Ott" w:date="2022-05-16T11:54:00Z">
              <w:r>
                <w:t>1..1</w:t>
              </w:r>
            </w:ins>
          </w:p>
        </w:tc>
        <w:tc>
          <w:tcPr>
            <w:tcW w:w="1152" w:type="dxa"/>
          </w:tcPr>
          <w:p w14:paraId="61729D41" w14:textId="77777777" w:rsidR="00440477" w:rsidRDefault="00440477" w:rsidP="0012456B">
            <w:pPr>
              <w:pStyle w:val="TableText"/>
              <w:keepNext w:val="0"/>
              <w:rPr>
                <w:ins w:id="6023" w:author="Russ Ott" w:date="2022-05-16T11:54:00Z"/>
              </w:rPr>
            </w:pPr>
            <w:ins w:id="6024" w:author="Russ Ott" w:date="2022-05-16T11:54:00Z">
              <w:r>
                <w:t>SHALL</w:t>
              </w:r>
            </w:ins>
          </w:p>
        </w:tc>
        <w:tc>
          <w:tcPr>
            <w:tcW w:w="864" w:type="dxa"/>
          </w:tcPr>
          <w:p w14:paraId="0507A7F3" w14:textId="77777777" w:rsidR="00440477" w:rsidRDefault="00440477" w:rsidP="0012456B">
            <w:pPr>
              <w:pStyle w:val="TableText"/>
              <w:keepNext w:val="0"/>
              <w:rPr>
                <w:ins w:id="6025" w:author="Russ Ott" w:date="2022-05-16T11:54:00Z"/>
              </w:rPr>
            </w:pPr>
          </w:p>
        </w:tc>
        <w:tc>
          <w:tcPr>
            <w:tcW w:w="1104" w:type="dxa"/>
          </w:tcPr>
          <w:p w14:paraId="11C2C6E2" w14:textId="2B09250E" w:rsidR="00440477" w:rsidRDefault="001C172D" w:rsidP="0012456B">
            <w:pPr>
              <w:pStyle w:val="TableText"/>
              <w:keepNext w:val="0"/>
              <w:rPr>
                <w:ins w:id="6026" w:author="Russ Ott" w:date="2022-05-16T11:54:00Z"/>
              </w:rPr>
            </w:pPr>
            <w:ins w:id="6027" w:author="Russ Ott" w:date="2022-05-16T11:54:00Z">
              <w:r>
                <w:fldChar w:fldCharType="begin"/>
              </w:r>
              <w:r>
                <w:instrText xml:space="preserve"> HYPERLINK \l "C_4515-31306" \h </w:instrText>
              </w:r>
              <w:r>
                <w:fldChar w:fldCharType="separate"/>
              </w:r>
              <w:r w:rsidR="00440477">
                <w:rPr>
                  <w:rStyle w:val="HyperlinkText9pt"/>
                </w:rPr>
                <w:t>4515-31306</w:t>
              </w:r>
              <w:r>
                <w:rPr>
                  <w:rStyle w:val="HyperlinkText9pt"/>
                </w:rPr>
                <w:fldChar w:fldCharType="end"/>
              </w:r>
            </w:ins>
          </w:p>
        </w:tc>
        <w:tc>
          <w:tcPr>
            <w:tcW w:w="2975" w:type="dxa"/>
          </w:tcPr>
          <w:p w14:paraId="78548904" w14:textId="77777777" w:rsidR="00440477" w:rsidRDefault="00440477" w:rsidP="0012456B">
            <w:pPr>
              <w:pStyle w:val="TableText"/>
              <w:keepNext w:val="0"/>
              <w:rPr>
                <w:ins w:id="6028" w:author="Russ Ott" w:date="2022-05-16T11:54:00Z"/>
              </w:rPr>
            </w:pPr>
            <w:ins w:id="6029" w:author="Russ Ott" w:date="2022-05-16T11:54:00Z">
              <w:r>
                <w:t>urn:oid:2.16.840.1.113883.5.1002 (HL7ActRelationshipType) = REFR</w:t>
              </w:r>
            </w:ins>
          </w:p>
        </w:tc>
      </w:tr>
      <w:tr w:rsidR="00440477" w14:paraId="2B00FB08" w14:textId="77777777" w:rsidTr="00BA7D84">
        <w:trPr>
          <w:jc w:val="center"/>
          <w:ins w:id="6030" w:author="Russ Ott" w:date="2022-05-16T11:54:00Z"/>
        </w:trPr>
        <w:tc>
          <w:tcPr>
            <w:tcW w:w="3345" w:type="dxa"/>
          </w:tcPr>
          <w:p w14:paraId="0C711A4E" w14:textId="77777777" w:rsidR="00440477" w:rsidRDefault="00440477" w:rsidP="0012456B">
            <w:pPr>
              <w:pStyle w:val="TableText"/>
              <w:keepNext w:val="0"/>
              <w:rPr>
                <w:ins w:id="6031" w:author="Russ Ott" w:date="2022-05-16T11:54:00Z"/>
              </w:rPr>
            </w:pPr>
            <w:ins w:id="6032" w:author="Russ Ott" w:date="2022-05-16T11:54:00Z">
              <w:r>
                <w:tab/>
              </w:r>
              <w:r>
                <w:tab/>
                <w:t>act</w:t>
              </w:r>
            </w:ins>
          </w:p>
        </w:tc>
        <w:tc>
          <w:tcPr>
            <w:tcW w:w="720" w:type="dxa"/>
          </w:tcPr>
          <w:p w14:paraId="6A0AD309" w14:textId="77777777" w:rsidR="00440477" w:rsidRDefault="00440477" w:rsidP="0012456B">
            <w:pPr>
              <w:pStyle w:val="TableText"/>
              <w:keepNext w:val="0"/>
              <w:rPr>
                <w:ins w:id="6033" w:author="Russ Ott" w:date="2022-05-16T11:54:00Z"/>
              </w:rPr>
            </w:pPr>
            <w:ins w:id="6034" w:author="Russ Ott" w:date="2022-05-16T11:54:00Z">
              <w:r>
                <w:t>1..1</w:t>
              </w:r>
            </w:ins>
          </w:p>
        </w:tc>
        <w:tc>
          <w:tcPr>
            <w:tcW w:w="1152" w:type="dxa"/>
          </w:tcPr>
          <w:p w14:paraId="3C4F0305" w14:textId="77777777" w:rsidR="00440477" w:rsidRDefault="00440477" w:rsidP="0012456B">
            <w:pPr>
              <w:pStyle w:val="TableText"/>
              <w:keepNext w:val="0"/>
              <w:rPr>
                <w:ins w:id="6035" w:author="Russ Ott" w:date="2022-05-16T11:54:00Z"/>
              </w:rPr>
            </w:pPr>
            <w:ins w:id="6036" w:author="Russ Ott" w:date="2022-05-16T11:54:00Z">
              <w:r>
                <w:t>SHALL</w:t>
              </w:r>
            </w:ins>
          </w:p>
        </w:tc>
        <w:tc>
          <w:tcPr>
            <w:tcW w:w="864" w:type="dxa"/>
          </w:tcPr>
          <w:p w14:paraId="3E33AF3B" w14:textId="77777777" w:rsidR="00440477" w:rsidRDefault="00440477" w:rsidP="0012456B">
            <w:pPr>
              <w:pStyle w:val="TableText"/>
              <w:keepNext w:val="0"/>
              <w:rPr>
                <w:ins w:id="6037" w:author="Russ Ott" w:date="2022-05-16T11:54:00Z"/>
              </w:rPr>
            </w:pPr>
          </w:p>
        </w:tc>
        <w:tc>
          <w:tcPr>
            <w:tcW w:w="1104" w:type="dxa"/>
          </w:tcPr>
          <w:p w14:paraId="5FD65129" w14:textId="18DF57A4" w:rsidR="00440477" w:rsidRDefault="001C172D" w:rsidP="0012456B">
            <w:pPr>
              <w:pStyle w:val="TableText"/>
              <w:keepNext w:val="0"/>
              <w:rPr>
                <w:ins w:id="6038" w:author="Russ Ott" w:date="2022-05-16T11:54:00Z"/>
              </w:rPr>
            </w:pPr>
            <w:ins w:id="6039" w:author="Russ Ott" w:date="2022-05-16T11:54:00Z">
              <w:r>
                <w:fldChar w:fldCharType="begin"/>
              </w:r>
              <w:r>
                <w:instrText xml:space="preserve"> HYPERLINK \l "C_4515-31307" \h </w:instrText>
              </w:r>
              <w:r>
                <w:fldChar w:fldCharType="separate"/>
              </w:r>
              <w:r w:rsidR="00440477">
                <w:rPr>
                  <w:rStyle w:val="HyperlinkText9pt"/>
                </w:rPr>
                <w:t>4515-31307</w:t>
              </w:r>
              <w:r>
                <w:rPr>
                  <w:rStyle w:val="HyperlinkText9pt"/>
                </w:rPr>
                <w:fldChar w:fldCharType="end"/>
              </w:r>
            </w:ins>
          </w:p>
        </w:tc>
        <w:tc>
          <w:tcPr>
            <w:tcW w:w="2975" w:type="dxa"/>
          </w:tcPr>
          <w:p w14:paraId="3BF46CDC" w14:textId="77777777" w:rsidR="00440477" w:rsidRDefault="00440477" w:rsidP="0012456B">
            <w:pPr>
              <w:pStyle w:val="TableText"/>
              <w:keepNext w:val="0"/>
              <w:rPr>
                <w:ins w:id="6040" w:author="Russ Ott" w:date="2022-05-16T11:54:00Z"/>
              </w:rPr>
            </w:pPr>
            <w:ins w:id="6041" w:author="Russ Ott" w:date="2022-05-16T11:54:00Z">
              <w:r>
                <w:t>Postprocedure Diagnosis (V3) (identifier: urn:hl7ii:2.16.840.1.113883.10.20.22.4.51:2015-08-01</w:t>
              </w:r>
            </w:ins>
          </w:p>
        </w:tc>
      </w:tr>
      <w:tr w:rsidR="00440477" w14:paraId="03769CA1" w14:textId="77777777" w:rsidTr="00BA7D84">
        <w:trPr>
          <w:jc w:val="center"/>
          <w:ins w:id="6042" w:author="Russ Ott" w:date="2022-05-16T11:54:00Z"/>
        </w:trPr>
        <w:tc>
          <w:tcPr>
            <w:tcW w:w="3345" w:type="dxa"/>
          </w:tcPr>
          <w:p w14:paraId="5FAB23D7" w14:textId="77777777" w:rsidR="00440477" w:rsidRDefault="00440477" w:rsidP="0012456B">
            <w:pPr>
              <w:pStyle w:val="TableText"/>
              <w:keepNext w:val="0"/>
              <w:rPr>
                <w:ins w:id="6043" w:author="Russ Ott" w:date="2022-05-16T11:54:00Z"/>
              </w:rPr>
            </w:pPr>
            <w:ins w:id="6044" w:author="Russ Ott" w:date="2022-05-16T11:54:00Z">
              <w:r>
                <w:tab/>
                <w:t>entryRelationship</w:t>
              </w:r>
            </w:ins>
          </w:p>
        </w:tc>
        <w:tc>
          <w:tcPr>
            <w:tcW w:w="720" w:type="dxa"/>
          </w:tcPr>
          <w:p w14:paraId="438AE950" w14:textId="77777777" w:rsidR="00440477" w:rsidRDefault="00440477" w:rsidP="0012456B">
            <w:pPr>
              <w:pStyle w:val="TableText"/>
              <w:keepNext w:val="0"/>
              <w:rPr>
                <w:ins w:id="6045" w:author="Russ Ott" w:date="2022-05-16T11:54:00Z"/>
              </w:rPr>
            </w:pPr>
            <w:ins w:id="6046" w:author="Russ Ott" w:date="2022-05-16T11:54:00Z">
              <w:r>
                <w:t>0..*</w:t>
              </w:r>
            </w:ins>
          </w:p>
        </w:tc>
        <w:tc>
          <w:tcPr>
            <w:tcW w:w="1152" w:type="dxa"/>
          </w:tcPr>
          <w:p w14:paraId="432585B8" w14:textId="77777777" w:rsidR="00440477" w:rsidRDefault="00440477" w:rsidP="0012456B">
            <w:pPr>
              <w:pStyle w:val="TableText"/>
              <w:keepNext w:val="0"/>
              <w:rPr>
                <w:ins w:id="6047" w:author="Russ Ott" w:date="2022-05-16T11:54:00Z"/>
              </w:rPr>
            </w:pPr>
            <w:ins w:id="6048" w:author="Russ Ott" w:date="2022-05-16T11:54:00Z">
              <w:r>
                <w:t>MAY</w:t>
              </w:r>
            </w:ins>
          </w:p>
        </w:tc>
        <w:tc>
          <w:tcPr>
            <w:tcW w:w="864" w:type="dxa"/>
          </w:tcPr>
          <w:p w14:paraId="1187ADA7" w14:textId="77777777" w:rsidR="00440477" w:rsidRDefault="00440477" w:rsidP="0012456B">
            <w:pPr>
              <w:pStyle w:val="TableText"/>
              <w:keepNext w:val="0"/>
              <w:rPr>
                <w:ins w:id="6049" w:author="Russ Ott" w:date="2022-05-16T11:54:00Z"/>
              </w:rPr>
            </w:pPr>
          </w:p>
        </w:tc>
        <w:tc>
          <w:tcPr>
            <w:tcW w:w="1104" w:type="dxa"/>
          </w:tcPr>
          <w:p w14:paraId="1D1D8FED" w14:textId="4B31E1FB" w:rsidR="00440477" w:rsidRDefault="001C172D" w:rsidP="0012456B">
            <w:pPr>
              <w:pStyle w:val="TableText"/>
              <w:keepNext w:val="0"/>
              <w:rPr>
                <w:ins w:id="6050" w:author="Russ Ott" w:date="2022-05-16T11:54:00Z"/>
              </w:rPr>
            </w:pPr>
            <w:ins w:id="6051" w:author="Russ Ott" w:date="2022-05-16T11:54:00Z">
              <w:r>
                <w:fldChar w:fldCharType="begin"/>
              </w:r>
              <w:r>
                <w:instrText xml:space="preserve"> HYPERLINK \l "C_4515-31247" \h </w:instrText>
              </w:r>
              <w:r>
                <w:fldChar w:fldCharType="separate"/>
              </w:r>
              <w:r w:rsidR="00440477">
                <w:rPr>
                  <w:rStyle w:val="HyperlinkText9pt"/>
                </w:rPr>
                <w:t>4515-31247</w:t>
              </w:r>
              <w:r>
                <w:rPr>
                  <w:rStyle w:val="HyperlinkText9pt"/>
                </w:rPr>
                <w:fldChar w:fldCharType="end"/>
              </w:r>
            </w:ins>
          </w:p>
        </w:tc>
        <w:tc>
          <w:tcPr>
            <w:tcW w:w="2975" w:type="dxa"/>
          </w:tcPr>
          <w:p w14:paraId="122729AD" w14:textId="77777777" w:rsidR="00440477" w:rsidRDefault="00440477" w:rsidP="0012456B">
            <w:pPr>
              <w:pStyle w:val="TableText"/>
              <w:keepNext w:val="0"/>
              <w:rPr>
                <w:ins w:id="6052" w:author="Russ Ott" w:date="2022-05-16T11:54:00Z"/>
              </w:rPr>
            </w:pPr>
          </w:p>
        </w:tc>
      </w:tr>
      <w:tr w:rsidR="00440477" w14:paraId="5A58CD4C" w14:textId="77777777" w:rsidTr="00BA7D84">
        <w:trPr>
          <w:jc w:val="center"/>
          <w:ins w:id="6053" w:author="Russ Ott" w:date="2022-05-16T11:54:00Z"/>
        </w:trPr>
        <w:tc>
          <w:tcPr>
            <w:tcW w:w="3345" w:type="dxa"/>
          </w:tcPr>
          <w:p w14:paraId="78638A9A" w14:textId="77777777" w:rsidR="00440477" w:rsidRDefault="00440477" w:rsidP="0012456B">
            <w:pPr>
              <w:pStyle w:val="TableText"/>
              <w:keepNext w:val="0"/>
              <w:rPr>
                <w:ins w:id="6054" w:author="Russ Ott" w:date="2022-05-16T11:54:00Z"/>
              </w:rPr>
            </w:pPr>
            <w:ins w:id="6055" w:author="Russ Ott" w:date="2022-05-16T11:54:00Z">
              <w:r>
                <w:tab/>
              </w:r>
              <w:r>
                <w:tab/>
                <w:t>@typeCode</w:t>
              </w:r>
            </w:ins>
          </w:p>
        </w:tc>
        <w:tc>
          <w:tcPr>
            <w:tcW w:w="720" w:type="dxa"/>
          </w:tcPr>
          <w:p w14:paraId="1DC9260A" w14:textId="77777777" w:rsidR="00440477" w:rsidRDefault="00440477" w:rsidP="0012456B">
            <w:pPr>
              <w:pStyle w:val="TableText"/>
              <w:keepNext w:val="0"/>
              <w:rPr>
                <w:ins w:id="6056" w:author="Russ Ott" w:date="2022-05-16T11:54:00Z"/>
              </w:rPr>
            </w:pPr>
            <w:ins w:id="6057" w:author="Russ Ott" w:date="2022-05-16T11:54:00Z">
              <w:r>
                <w:t>1..1</w:t>
              </w:r>
            </w:ins>
          </w:p>
        </w:tc>
        <w:tc>
          <w:tcPr>
            <w:tcW w:w="1152" w:type="dxa"/>
          </w:tcPr>
          <w:p w14:paraId="48C51D48" w14:textId="77777777" w:rsidR="00440477" w:rsidRDefault="00440477" w:rsidP="0012456B">
            <w:pPr>
              <w:pStyle w:val="TableText"/>
              <w:keepNext w:val="0"/>
              <w:rPr>
                <w:ins w:id="6058" w:author="Russ Ott" w:date="2022-05-16T11:54:00Z"/>
              </w:rPr>
            </w:pPr>
            <w:ins w:id="6059" w:author="Russ Ott" w:date="2022-05-16T11:54:00Z">
              <w:r>
                <w:t>SHALL</w:t>
              </w:r>
            </w:ins>
          </w:p>
        </w:tc>
        <w:tc>
          <w:tcPr>
            <w:tcW w:w="864" w:type="dxa"/>
          </w:tcPr>
          <w:p w14:paraId="4D013037" w14:textId="77777777" w:rsidR="00440477" w:rsidRDefault="00440477" w:rsidP="0012456B">
            <w:pPr>
              <w:pStyle w:val="TableText"/>
              <w:keepNext w:val="0"/>
              <w:rPr>
                <w:ins w:id="6060" w:author="Russ Ott" w:date="2022-05-16T11:54:00Z"/>
              </w:rPr>
            </w:pPr>
          </w:p>
        </w:tc>
        <w:tc>
          <w:tcPr>
            <w:tcW w:w="1104" w:type="dxa"/>
          </w:tcPr>
          <w:p w14:paraId="41A39EBF" w14:textId="53B724E3" w:rsidR="00440477" w:rsidRDefault="001C172D" w:rsidP="0012456B">
            <w:pPr>
              <w:pStyle w:val="TableText"/>
              <w:keepNext w:val="0"/>
              <w:rPr>
                <w:ins w:id="6061" w:author="Russ Ott" w:date="2022-05-16T11:54:00Z"/>
              </w:rPr>
            </w:pPr>
            <w:ins w:id="6062" w:author="Russ Ott" w:date="2022-05-16T11:54:00Z">
              <w:r>
                <w:fldChar w:fldCharType="begin"/>
              </w:r>
              <w:r>
                <w:instrText xml:space="preserve"> HYPERLINK \l "C_4515-31309" \h </w:instrText>
              </w:r>
              <w:r>
                <w:fldChar w:fldCharType="separate"/>
              </w:r>
              <w:r w:rsidR="00440477">
                <w:rPr>
                  <w:rStyle w:val="HyperlinkText9pt"/>
                </w:rPr>
                <w:t>4515-31309</w:t>
              </w:r>
              <w:r>
                <w:rPr>
                  <w:rStyle w:val="HyperlinkText9pt"/>
                </w:rPr>
                <w:fldChar w:fldCharType="end"/>
              </w:r>
            </w:ins>
          </w:p>
        </w:tc>
        <w:tc>
          <w:tcPr>
            <w:tcW w:w="2975" w:type="dxa"/>
          </w:tcPr>
          <w:p w14:paraId="3D0DED63" w14:textId="77777777" w:rsidR="00440477" w:rsidRDefault="00440477" w:rsidP="0012456B">
            <w:pPr>
              <w:pStyle w:val="TableText"/>
              <w:keepNext w:val="0"/>
              <w:rPr>
                <w:ins w:id="6063" w:author="Russ Ott" w:date="2022-05-16T11:54:00Z"/>
              </w:rPr>
            </w:pPr>
            <w:ins w:id="6064" w:author="Russ Ott" w:date="2022-05-16T11:54:00Z">
              <w:r>
                <w:t>urn:oid:2.16.840.1.113883.5.1002 (HL7ActRelationshipType) = REFR</w:t>
              </w:r>
            </w:ins>
          </w:p>
        </w:tc>
      </w:tr>
      <w:tr w:rsidR="00440477" w14:paraId="64509C11" w14:textId="77777777" w:rsidTr="00BA7D84">
        <w:trPr>
          <w:jc w:val="center"/>
          <w:ins w:id="6065" w:author="Russ Ott" w:date="2022-05-16T11:54:00Z"/>
        </w:trPr>
        <w:tc>
          <w:tcPr>
            <w:tcW w:w="3345" w:type="dxa"/>
          </w:tcPr>
          <w:p w14:paraId="1BC8D0C0" w14:textId="77777777" w:rsidR="00440477" w:rsidRDefault="00440477" w:rsidP="0012456B">
            <w:pPr>
              <w:pStyle w:val="TableText"/>
              <w:keepNext w:val="0"/>
              <w:rPr>
                <w:ins w:id="6066" w:author="Russ Ott" w:date="2022-05-16T11:54:00Z"/>
              </w:rPr>
            </w:pPr>
            <w:ins w:id="6067" w:author="Russ Ott" w:date="2022-05-16T11:54:00Z">
              <w:r>
                <w:tab/>
              </w:r>
              <w:r>
                <w:tab/>
                <w:t>observation</w:t>
              </w:r>
            </w:ins>
          </w:p>
        </w:tc>
        <w:tc>
          <w:tcPr>
            <w:tcW w:w="720" w:type="dxa"/>
          </w:tcPr>
          <w:p w14:paraId="01FD1E0F" w14:textId="77777777" w:rsidR="00440477" w:rsidRDefault="00440477" w:rsidP="0012456B">
            <w:pPr>
              <w:pStyle w:val="TableText"/>
              <w:keepNext w:val="0"/>
              <w:rPr>
                <w:ins w:id="6068" w:author="Russ Ott" w:date="2022-05-16T11:54:00Z"/>
              </w:rPr>
            </w:pPr>
            <w:ins w:id="6069" w:author="Russ Ott" w:date="2022-05-16T11:54:00Z">
              <w:r>
                <w:t>1..1</w:t>
              </w:r>
            </w:ins>
          </w:p>
        </w:tc>
        <w:tc>
          <w:tcPr>
            <w:tcW w:w="1152" w:type="dxa"/>
          </w:tcPr>
          <w:p w14:paraId="6676E3CA" w14:textId="77777777" w:rsidR="00440477" w:rsidRDefault="00440477" w:rsidP="0012456B">
            <w:pPr>
              <w:pStyle w:val="TableText"/>
              <w:keepNext w:val="0"/>
              <w:rPr>
                <w:ins w:id="6070" w:author="Russ Ott" w:date="2022-05-16T11:54:00Z"/>
              </w:rPr>
            </w:pPr>
            <w:ins w:id="6071" w:author="Russ Ott" w:date="2022-05-16T11:54:00Z">
              <w:r>
                <w:t>SHALL</w:t>
              </w:r>
            </w:ins>
          </w:p>
        </w:tc>
        <w:tc>
          <w:tcPr>
            <w:tcW w:w="864" w:type="dxa"/>
          </w:tcPr>
          <w:p w14:paraId="7A0D9B04" w14:textId="77777777" w:rsidR="00440477" w:rsidRDefault="00440477" w:rsidP="0012456B">
            <w:pPr>
              <w:pStyle w:val="TableText"/>
              <w:keepNext w:val="0"/>
              <w:rPr>
                <w:ins w:id="6072" w:author="Russ Ott" w:date="2022-05-16T11:54:00Z"/>
              </w:rPr>
            </w:pPr>
          </w:p>
        </w:tc>
        <w:tc>
          <w:tcPr>
            <w:tcW w:w="1104" w:type="dxa"/>
          </w:tcPr>
          <w:p w14:paraId="7700E91A" w14:textId="340EF5FA" w:rsidR="00440477" w:rsidRDefault="001C172D" w:rsidP="0012456B">
            <w:pPr>
              <w:pStyle w:val="TableText"/>
              <w:keepNext w:val="0"/>
              <w:rPr>
                <w:ins w:id="6073" w:author="Russ Ott" w:date="2022-05-16T11:54:00Z"/>
              </w:rPr>
            </w:pPr>
            <w:ins w:id="6074" w:author="Russ Ott" w:date="2022-05-16T11:54:00Z">
              <w:r>
                <w:fldChar w:fldCharType="begin"/>
              </w:r>
              <w:r>
                <w:instrText xml:space="preserve"> HYPERLINK \l "C_4515-31310" \h </w:instrText>
              </w:r>
              <w:r>
                <w:fldChar w:fldCharType="separate"/>
              </w:r>
              <w:r w:rsidR="00440477">
                <w:rPr>
                  <w:rStyle w:val="HyperlinkText9pt"/>
                </w:rPr>
                <w:t>4515-31310</w:t>
              </w:r>
              <w:r>
                <w:rPr>
                  <w:rStyle w:val="HyperlinkText9pt"/>
                </w:rPr>
                <w:fldChar w:fldCharType="end"/>
              </w:r>
            </w:ins>
          </w:p>
        </w:tc>
        <w:tc>
          <w:tcPr>
            <w:tcW w:w="2975" w:type="dxa"/>
          </w:tcPr>
          <w:p w14:paraId="78FB8600" w14:textId="77777777" w:rsidR="00440477" w:rsidRDefault="00440477" w:rsidP="0012456B">
            <w:pPr>
              <w:pStyle w:val="TableText"/>
              <w:keepNext w:val="0"/>
              <w:rPr>
                <w:ins w:id="6075" w:author="Russ Ott" w:date="2022-05-16T11:54:00Z"/>
              </w:rPr>
            </w:pPr>
            <w:ins w:id="6076" w:author="Russ Ott" w:date="2022-05-16T11:54:00Z">
              <w:r>
                <w:t>Pregnancy Observation (identifier: urn:oid:2.16.840.1.113883.10.20.15.3.8</w:t>
              </w:r>
            </w:ins>
          </w:p>
        </w:tc>
      </w:tr>
      <w:tr w:rsidR="00440477" w14:paraId="6E96AC4E" w14:textId="77777777" w:rsidTr="00BA7D84">
        <w:trPr>
          <w:jc w:val="center"/>
          <w:ins w:id="6077" w:author="Russ Ott" w:date="2022-05-16T11:54:00Z"/>
        </w:trPr>
        <w:tc>
          <w:tcPr>
            <w:tcW w:w="3345" w:type="dxa"/>
          </w:tcPr>
          <w:p w14:paraId="038031F0" w14:textId="77777777" w:rsidR="00440477" w:rsidRDefault="00440477" w:rsidP="0012456B">
            <w:pPr>
              <w:pStyle w:val="TableText"/>
              <w:keepNext w:val="0"/>
              <w:rPr>
                <w:ins w:id="6078" w:author="Russ Ott" w:date="2022-05-16T11:54:00Z"/>
              </w:rPr>
            </w:pPr>
            <w:ins w:id="6079" w:author="Russ Ott" w:date="2022-05-16T11:54:00Z">
              <w:r>
                <w:tab/>
                <w:t>entryRelationship</w:t>
              </w:r>
            </w:ins>
          </w:p>
        </w:tc>
        <w:tc>
          <w:tcPr>
            <w:tcW w:w="720" w:type="dxa"/>
          </w:tcPr>
          <w:p w14:paraId="68087E08" w14:textId="77777777" w:rsidR="00440477" w:rsidRDefault="00440477" w:rsidP="0012456B">
            <w:pPr>
              <w:pStyle w:val="TableText"/>
              <w:keepNext w:val="0"/>
              <w:rPr>
                <w:ins w:id="6080" w:author="Russ Ott" w:date="2022-05-16T11:54:00Z"/>
              </w:rPr>
            </w:pPr>
            <w:ins w:id="6081" w:author="Russ Ott" w:date="2022-05-16T11:54:00Z">
              <w:r>
                <w:t>0..*</w:t>
              </w:r>
            </w:ins>
          </w:p>
        </w:tc>
        <w:tc>
          <w:tcPr>
            <w:tcW w:w="1152" w:type="dxa"/>
          </w:tcPr>
          <w:p w14:paraId="28D7DB70" w14:textId="77777777" w:rsidR="00440477" w:rsidRDefault="00440477" w:rsidP="0012456B">
            <w:pPr>
              <w:pStyle w:val="TableText"/>
              <w:keepNext w:val="0"/>
              <w:rPr>
                <w:ins w:id="6082" w:author="Russ Ott" w:date="2022-05-16T11:54:00Z"/>
              </w:rPr>
            </w:pPr>
            <w:ins w:id="6083" w:author="Russ Ott" w:date="2022-05-16T11:54:00Z">
              <w:r>
                <w:t>MAY</w:t>
              </w:r>
            </w:ins>
          </w:p>
        </w:tc>
        <w:tc>
          <w:tcPr>
            <w:tcW w:w="864" w:type="dxa"/>
          </w:tcPr>
          <w:p w14:paraId="7C0A2C0E" w14:textId="77777777" w:rsidR="00440477" w:rsidRDefault="00440477" w:rsidP="0012456B">
            <w:pPr>
              <w:pStyle w:val="TableText"/>
              <w:keepNext w:val="0"/>
              <w:rPr>
                <w:ins w:id="6084" w:author="Russ Ott" w:date="2022-05-16T11:54:00Z"/>
              </w:rPr>
            </w:pPr>
          </w:p>
        </w:tc>
        <w:tc>
          <w:tcPr>
            <w:tcW w:w="1104" w:type="dxa"/>
          </w:tcPr>
          <w:p w14:paraId="2D490328" w14:textId="3CFF45AC" w:rsidR="00440477" w:rsidRDefault="001C172D" w:rsidP="0012456B">
            <w:pPr>
              <w:pStyle w:val="TableText"/>
              <w:keepNext w:val="0"/>
              <w:rPr>
                <w:ins w:id="6085" w:author="Russ Ott" w:date="2022-05-16T11:54:00Z"/>
              </w:rPr>
            </w:pPr>
            <w:ins w:id="6086" w:author="Russ Ott" w:date="2022-05-16T11:54:00Z">
              <w:r>
                <w:fldChar w:fldCharType="begin"/>
              </w:r>
              <w:r>
                <w:instrText xml:space="preserve"> HYPERLINK \l "C_4515-31248" \h </w:instrText>
              </w:r>
              <w:r>
                <w:fldChar w:fldCharType="separate"/>
              </w:r>
              <w:r w:rsidR="00440477">
                <w:rPr>
                  <w:rStyle w:val="HyperlinkText9pt"/>
                </w:rPr>
                <w:t>4515-31248</w:t>
              </w:r>
              <w:r>
                <w:rPr>
                  <w:rStyle w:val="HyperlinkText9pt"/>
                </w:rPr>
                <w:fldChar w:fldCharType="end"/>
              </w:r>
            </w:ins>
          </w:p>
        </w:tc>
        <w:tc>
          <w:tcPr>
            <w:tcW w:w="2975" w:type="dxa"/>
          </w:tcPr>
          <w:p w14:paraId="650AE8ED" w14:textId="77777777" w:rsidR="00440477" w:rsidRDefault="00440477" w:rsidP="0012456B">
            <w:pPr>
              <w:pStyle w:val="TableText"/>
              <w:keepNext w:val="0"/>
              <w:rPr>
                <w:ins w:id="6087" w:author="Russ Ott" w:date="2022-05-16T11:54:00Z"/>
              </w:rPr>
            </w:pPr>
          </w:p>
        </w:tc>
      </w:tr>
      <w:tr w:rsidR="00440477" w14:paraId="0CB427DF" w14:textId="77777777" w:rsidTr="00BA7D84">
        <w:trPr>
          <w:jc w:val="center"/>
          <w:ins w:id="6088" w:author="Russ Ott" w:date="2022-05-16T11:54:00Z"/>
        </w:trPr>
        <w:tc>
          <w:tcPr>
            <w:tcW w:w="3345" w:type="dxa"/>
          </w:tcPr>
          <w:p w14:paraId="255D0EDE" w14:textId="77777777" w:rsidR="00440477" w:rsidRDefault="00440477" w:rsidP="0012456B">
            <w:pPr>
              <w:pStyle w:val="TableText"/>
              <w:keepNext w:val="0"/>
              <w:rPr>
                <w:ins w:id="6089" w:author="Russ Ott" w:date="2022-05-16T11:54:00Z"/>
              </w:rPr>
            </w:pPr>
            <w:ins w:id="6090" w:author="Russ Ott" w:date="2022-05-16T11:54:00Z">
              <w:r>
                <w:tab/>
              </w:r>
              <w:r>
                <w:tab/>
                <w:t>@typeCode</w:t>
              </w:r>
            </w:ins>
          </w:p>
        </w:tc>
        <w:tc>
          <w:tcPr>
            <w:tcW w:w="720" w:type="dxa"/>
          </w:tcPr>
          <w:p w14:paraId="7E102F17" w14:textId="77777777" w:rsidR="00440477" w:rsidRDefault="00440477" w:rsidP="0012456B">
            <w:pPr>
              <w:pStyle w:val="TableText"/>
              <w:keepNext w:val="0"/>
              <w:rPr>
                <w:ins w:id="6091" w:author="Russ Ott" w:date="2022-05-16T11:54:00Z"/>
              </w:rPr>
            </w:pPr>
            <w:ins w:id="6092" w:author="Russ Ott" w:date="2022-05-16T11:54:00Z">
              <w:r>
                <w:t>1..1</w:t>
              </w:r>
            </w:ins>
          </w:p>
        </w:tc>
        <w:tc>
          <w:tcPr>
            <w:tcW w:w="1152" w:type="dxa"/>
          </w:tcPr>
          <w:p w14:paraId="4DEB7A65" w14:textId="77777777" w:rsidR="00440477" w:rsidRDefault="00440477" w:rsidP="0012456B">
            <w:pPr>
              <w:pStyle w:val="TableText"/>
              <w:keepNext w:val="0"/>
              <w:rPr>
                <w:ins w:id="6093" w:author="Russ Ott" w:date="2022-05-16T11:54:00Z"/>
              </w:rPr>
            </w:pPr>
            <w:ins w:id="6094" w:author="Russ Ott" w:date="2022-05-16T11:54:00Z">
              <w:r>
                <w:t>SHALL</w:t>
              </w:r>
            </w:ins>
          </w:p>
        </w:tc>
        <w:tc>
          <w:tcPr>
            <w:tcW w:w="864" w:type="dxa"/>
          </w:tcPr>
          <w:p w14:paraId="5DC3440A" w14:textId="77777777" w:rsidR="00440477" w:rsidRDefault="00440477" w:rsidP="0012456B">
            <w:pPr>
              <w:pStyle w:val="TableText"/>
              <w:keepNext w:val="0"/>
              <w:rPr>
                <w:ins w:id="6095" w:author="Russ Ott" w:date="2022-05-16T11:54:00Z"/>
              </w:rPr>
            </w:pPr>
          </w:p>
        </w:tc>
        <w:tc>
          <w:tcPr>
            <w:tcW w:w="1104" w:type="dxa"/>
          </w:tcPr>
          <w:p w14:paraId="27161B30" w14:textId="2820A6C3" w:rsidR="00440477" w:rsidRDefault="001C172D" w:rsidP="0012456B">
            <w:pPr>
              <w:pStyle w:val="TableText"/>
              <w:keepNext w:val="0"/>
              <w:rPr>
                <w:ins w:id="6096" w:author="Russ Ott" w:date="2022-05-16T11:54:00Z"/>
              </w:rPr>
            </w:pPr>
            <w:ins w:id="6097" w:author="Russ Ott" w:date="2022-05-16T11:54:00Z">
              <w:r>
                <w:fldChar w:fldCharType="begin"/>
              </w:r>
              <w:r>
                <w:instrText xml:space="preserve"> HYPERLINK \l "C_4515-31312" \h </w:instrText>
              </w:r>
              <w:r>
                <w:fldChar w:fldCharType="separate"/>
              </w:r>
              <w:r w:rsidR="00440477">
                <w:rPr>
                  <w:rStyle w:val="HyperlinkText9pt"/>
                </w:rPr>
                <w:t>4515-31312</w:t>
              </w:r>
              <w:r>
                <w:rPr>
                  <w:rStyle w:val="HyperlinkText9pt"/>
                </w:rPr>
                <w:fldChar w:fldCharType="end"/>
              </w:r>
            </w:ins>
          </w:p>
        </w:tc>
        <w:tc>
          <w:tcPr>
            <w:tcW w:w="2975" w:type="dxa"/>
          </w:tcPr>
          <w:p w14:paraId="161DB4F7" w14:textId="77777777" w:rsidR="00440477" w:rsidRDefault="00440477" w:rsidP="0012456B">
            <w:pPr>
              <w:pStyle w:val="TableText"/>
              <w:keepNext w:val="0"/>
              <w:rPr>
                <w:ins w:id="6098" w:author="Russ Ott" w:date="2022-05-16T11:54:00Z"/>
              </w:rPr>
            </w:pPr>
            <w:ins w:id="6099" w:author="Russ Ott" w:date="2022-05-16T11:54:00Z">
              <w:r>
                <w:t>urn:oid:2.16.840.1.113883.5.1002 (HL7ActRelationshipType) = REFR</w:t>
              </w:r>
            </w:ins>
          </w:p>
        </w:tc>
      </w:tr>
      <w:tr w:rsidR="00440477" w14:paraId="2B369A7F" w14:textId="77777777" w:rsidTr="00BA7D84">
        <w:trPr>
          <w:jc w:val="center"/>
          <w:ins w:id="6100" w:author="Russ Ott" w:date="2022-05-16T11:54:00Z"/>
        </w:trPr>
        <w:tc>
          <w:tcPr>
            <w:tcW w:w="3345" w:type="dxa"/>
          </w:tcPr>
          <w:p w14:paraId="766A5C11" w14:textId="77777777" w:rsidR="00440477" w:rsidRDefault="00440477" w:rsidP="0012456B">
            <w:pPr>
              <w:pStyle w:val="TableText"/>
              <w:keepNext w:val="0"/>
              <w:rPr>
                <w:ins w:id="6101" w:author="Russ Ott" w:date="2022-05-16T11:54:00Z"/>
              </w:rPr>
            </w:pPr>
            <w:ins w:id="6102" w:author="Russ Ott" w:date="2022-05-16T11:54:00Z">
              <w:r>
                <w:tab/>
              </w:r>
              <w:r>
                <w:tab/>
                <w:t>act</w:t>
              </w:r>
            </w:ins>
          </w:p>
        </w:tc>
        <w:tc>
          <w:tcPr>
            <w:tcW w:w="720" w:type="dxa"/>
          </w:tcPr>
          <w:p w14:paraId="695AF202" w14:textId="77777777" w:rsidR="00440477" w:rsidRDefault="00440477" w:rsidP="0012456B">
            <w:pPr>
              <w:pStyle w:val="TableText"/>
              <w:keepNext w:val="0"/>
              <w:rPr>
                <w:ins w:id="6103" w:author="Russ Ott" w:date="2022-05-16T11:54:00Z"/>
              </w:rPr>
            </w:pPr>
            <w:ins w:id="6104" w:author="Russ Ott" w:date="2022-05-16T11:54:00Z">
              <w:r>
                <w:t>1..1</w:t>
              </w:r>
            </w:ins>
          </w:p>
        </w:tc>
        <w:tc>
          <w:tcPr>
            <w:tcW w:w="1152" w:type="dxa"/>
          </w:tcPr>
          <w:p w14:paraId="61031E0D" w14:textId="77777777" w:rsidR="00440477" w:rsidRDefault="00440477" w:rsidP="0012456B">
            <w:pPr>
              <w:pStyle w:val="TableText"/>
              <w:keepNext w:val="0"/>
              <w:rPr>
                <w:ins w:id="6105" w:author="Russ Ott" w:date="2022-05-16T11:54:00Z"/>
              </w:rPr>
            </w:pPr>
            <w:ins w:id="6106" w:author="Russ Ott" w:date="2022-05-16T11:54:00Z">
              <w:r>
                <w:t>SHALL</w:t>
              </w:r>
            </w:ins>
          </w:p>
        </w:tc>
        <w:tc>
          <w:tcPr>
            <w:tcW w:w="864" w:type="dxa"/>
          </w:tcPr>
          <w:p w14:paraId="4FA4C511" w14:textId="77777777" w:rsidR="00440477" w:rsidRDefault="00440477" w:rsidP="0012456B">
            <w:pPr>
              <w:pStyle w:val="TableText"/>
              <w:keepNext w:val="0"/>
              <w:rPr>
                <w:ins w:id="6107" w:author="Russ Ott" w:date="2022-05-16T11:54:00Z"/>
              </w:rPr>
            </w:pPr>
          </w:p>
        </w:tc>
        <w:tc>
          <w:tcPr>
            <w:tcW w:w="1104" w:type="dxa"/>
          </w:tcPr>
          <w:p w14:paraId="7F29100A" w14:textId="07AA4110" w:rsidR="00440477" w:rsidRDefault="001C172D" w:rsidP="0012456B">
            <w:pPr>
              <w:pStyle w:val="TableText"/>
              <w:keepNext w:val="0"/>
              <w:rPr>
                <w:ins w:id="6108" w:author="Russ Ott" w:date="2022-05-16T11:54:00Z"/>
              </w:rPr>
            </w:pPr>
            <w:ins w:id="6109" w:author="Russ Ott" w:date="2022-05-16T11:54:00Z">
              <w:r>
                <w:fldChar w:fldCharType="begin"/>
              </w:r>
              <w:r>
                <w:instrText xml:space="preserve"> HYPERLINK \l "C_4515-31313" \h </w:instrText>
              </w:r>
              <w:r>
                <w:fldChar w:fldCharType="separate"/>
              </w:r>
              <w:r w:rsidR="00440477">
                <w:rPr>
                  <w:rStyle w:val="HyperlinkText9pt"/>
                </w:rPr>
                <w:t>4515-31313</w:t>
              </w:r>
              <w:r>
                <w:rPr>
                  <w:rStyle w:val="HyperlinkText9pt"/>
                </w:rPr>
                <w:fldChar w:fldCharType="end"/>
              </w:r>
            </w:ins>
          </w:p>
        </w:tc>
        <w:tc>
          <w:tcPr>
            <w:tcW w:w="2975" w:type="dxa"/>
          </w:tcPr>
          <w:p w14:paraId="65593AEE" w14:textId="77777777" w:rsidR="00440477" w:rsidRDefault="00440477" w:rsidP="0012456B">
            <w:pPr>
              <w:pStyle w:val="TableText"/>
              <w:keepNext w:val="0"/>
              <w:rPr>
                <w:ins w:id="6110" w:author="Russ Ott" w:date="2022-05-16T11:54:00Z"/>
              </w:rPr>
            </w:pPr>
            <w:ins w:id="6111" w:author="Russ Ott" w:date="2022-05-16T11:54:00Z">
              <w:r>
                <w:t>Preoperative Diagnosis (V3) (identifier: urn:hl7ii:2.16.840.1.113883.10.20.22.4.65:2015-08-01</w:t>
              </w:r>
            </w:ins>
          </w:p>
        </w:tc>
      </w:tr>
      <w:tr w:rsidR="00440477" w14:paraId="24BFD829" w14:textId="77777777" w:rsidTr="00BA7D84">
        <w:trPr>
          <w:jc w:val="center"/>
          <w:ins w:id="6112" w:author="Russ Ott" w:date="2022-05-16T11:54:00Z"/>
        </w:trPr>
        <w:tc>
          <w:tcPr>
            <w:tcW w:w="3345" w:type="dxa"/>
          </w:tcPr>
          <w:p w14:paraId="68D1D266" w14:textId="77777777" w:rsidR="00440477" w:rsidRDefault="00440477" w:rsidP="0012456B">
            <w:pPr>
              <w:pStyle w:val="TableText"/>
              <w:keepNext w:val="0"/>
              <w:rPr>
                <w:ins w:id="6113" w:author="Russ Ott" w:date="2022-05-16T11:54:00Z"/>
              </w:rPr>
            </w:pPr>
            <w:ins w:id="6114" w:author="Russ Ott" w:date="2022-05-16T11:54:00Z">
              <w:r>
                <w:tab/>
                <w:t>entryRelationship</w:t>
              </w:r>
            </w:ins>
          </w:p>
        </w:tc>
        <w:tc>
          <w:tcPr>
            <w:tcW w:w="720" w:type="dxa"/>
          </w:tcPr>
          <w:p w14:paraId="54819235" w14:textId="77777777" w:rsidR="00440477" w:rsidRDefault="00440477" w:rsidP="0012456B">
            <w:pPr>
              <w:pStyle w:val="TableText"/>
              <w:keepNext w:val="0"/>
              <w:rPr>
                <w:ins w:id="6115" w:author="Russ Ott" w:date="2022-05-16T11:54:00Z"/>
              </w:rPr>
            </w:pPr>
            <w:ins w:id="6116" w:author="Russ Ott" w:date="2022-05-16T11:54:00Z">
              <w:r>
                <w:t>0..*</w:t>
              </w:r>
            </w:ins>
          </w:p>
        </w:tc>
        <w:tc>
          <w:tcPr>
            <w:tcW w:w="1152" w:type="dxa"/>
          </w:tcPr>
          <w:p w14:paraId="09D2DE76" w14:textId="77777777" w:rsidR="00440477" w:rsidRDefault="00440477" w:rsidP="0012456B">
            <w:pPr>
              <w:pStyle w:val="TableText"/>
              <w:keepNext w:val="0"/>
              <w:rPr>
                <w:ins w:id="6117" w:author="Russ Ott" w:date="2022-05-16T11:54:00Z"/>
              </w:rPr>
            </w:pPr>
            <w:ins w:id="6118" w:author="Russ Ott" w:date="2022-05-16T11:54:00Z">
              <w:r>
                <w:t>MAY</w:t>
              </w:r>
            </w:ins>
          </w:p>
        </w:tc>
        <w:tc>
          <w:tcPr>
            <w:tcW w:w="864" w:type="dxa"/>
          </w:tcPr>
          <w:p w14:paraId="79AD1B39" w14:textId="77777777" w:rsidR="00440477" w:rsidRDefault="00440477" w:rsidP="0012456B">
            <w:pPr>
              <w:pStyle w:val="TableText"/>
              <w:keepNext w:val="0"/>
              <w:rPr>
                <w:ins w:id="6119" w:author="Russ Ott" w:date="2022-05-16T11:54:00Z"/>
              </w:rPr>
            </w:pPr>
          </w:p>
        </w:tc>
        <w:tc>
          <w:tcPr>
            <w:tcW w:w="1104" w:type="dxa"/>
          </w:tcPr>
          <w:p w14:paraId="00FA490E" w14:textId="298EBB76" w:rsidR="00440477" w:rsidRDefault="001C172D" w:rsidP="0012456B">
            <w:pPr>
              <w:pStyle w:val="TableText"/>
              <w:keepNext w:val="0"/>
              <w:rPr>
                <w:ins w:id="6120" w:author="Russ Ott" w:date="2022-05-16T11:54:00Z"/>
              </w:rPr>
            </w:pPr>
            <w:ins w:id="6121" w:author="Russ Ott" w:date="2022-05-16T11:54:00Z">
              <w:r>
                <w:fldChar w:fldCharType="begin"/>
              </w:r>
              <w:r>
                <w:instrText xml:space="preserve"> HYPERLINK \l "C_4515-31250" \h </w:instrText>
              </w:r>
              <w:r>
                <w:fldChar w:fldCharType="separate"/>
              </w:r>
              <w:r w:rsidR="00440477">
                <w:rPr>
                  <w:rStyle w:val="HyperlinkText9pt"/>
                </w:rPr>
                <w:t>4515-31250</w:t>
              </w:r>
              <w:r>
                <w:rPr>
                  <w:rStyle w:val="HyperlinkText9pt"/>
                </w:rPr>
                <w:fldChar w:fldCharType="end"/>
              </w:r>
            </w:ins>
          </w:p>
        </w:tc>
        <w:tc>
          <w:tcPr>
            <w:tcW w:w="2975" w:type="dxa"/>
          </w:tcPr>
          <w:p w14:paraId="1CD14E91" w14:textId="77777777" w:rsidR="00440477" w:rsidRDefault="00440477" w:rsidP="0012456B">
            <w:pPr>
              <w:pStyle w:val="TableText"/>
              <w:keepNext w:val="0"/>
              <w:rPr>
                <w:ins w:id="6122" w:author="Russ Ott" w:date="2022-05-16T11:54:00Z"/>
              </w:rPr>
            </w:pPr>
          </w:p>
        </w:tc>
      </w:tr>
      <w:tr w:rsidR="00440477" w14:paraId="774E4B77" w14:textId="77777777" w:rsidTr="00BA7D84">
        <w:trPr>
          <w:jc w:val="center"/>
          <w:ins w:id="6123" w:author="Russ Ott" w:date="2022-05-16T11:54:00Z"/>
        </w:trPr>
        <w:tc>
          <w:tcPr>
            <w:tcW w:w="3345" w:type="dxa"/>
          </w:tcPr>
          <w:p w14:paraId="6ED466CF" w14:textId="77777777" w:rsidR="00440477" w:rsidRDefault="00440477" w:rsidP="0012456B">
            <w:pPr>
              <w:pStyle w:val="TableText"/>
              <w:keepNext w:val="0"/>
              <w:rPr>
                <w:ins w:id="6124" w:author="Russ Ott" w:date="2022-05-16T11:54:00Z"/>
              </w:rPr>
            </w:pPr>
            <w:ins w:id="6125" w:author="Russ Ott" w:date="2022-05-16T11:54:00Z">
              <w:r>
                <w:tab/>
              </w:r>
              <w:r>
                <w:tab/>
                <w:t>@typeCode</w:t>
              </w:r>
            </w:ins>
          </w:p>
        </w:tc>
        <w:tc>
          <w:tcPr>
            <w:tcW w:w="720" w:type="dxa"/>
          </w:tcPr>
          <w:p w14:paraId="65790773" w14:textId="77777777" w:rsidR="00440477" w:rsidRDefault="00440477" w:rsidP="0012456B">
            <w:pPr>
              <w:pStyle w:val="TableText"/>
              <w:keepNext w:val="0"/>
              <w:rPr>
                <w:ins w:id="6126" w:author="Russ Ott" w:date="2022-05-16T11:54:00Z"/>
              </w:rPr>
            </w:pPr>
            <w:ins w:id="6127" w:author="Russ Ott" w:date="2022-05-16T11:54:00Z">
              <w:r>
                <w:t>1..1</w:t>
              </w:r>
            </w:ins>
          </w:p>
        </w:tc>
        <w:tc>
          <w:tcPr>
            <w:tcW w:w="1152" w:type="dxa"/>
          </w:tcPr>
          <w:p w14:paraId="6F1FACC1" w14:textId="77777777" w:rsidR="00440477" w:rsidRDefault="00440477" w:rsidP="0012456B">
            <w:pPr>
              <w:pStyle w:val="TableText"/>
              <w:keepNext w:val="0"/>
              <w:rPr>
                <w:ins w:id="6128" w:author="Russ Ott" w:date="2022-05-16T11:54:00Z"/>
              </w:rPr>
            </w:pPr>
            <w:ins w:id="6129" w:author="Russ Ott" w:date="2022-05-16T11:54:00Z">
              <w:r>
                <w:t>SHALL</w:t>
              </w:r>
            </w:ins>
          </w:p>
        </w:tc>
        <w:tc>
          <w:tcPr>
            <w:tcW w:w="864" w:type="dxa"/>
          </w:tcPr>
          <w:p w14:paraId="2D334A1F" w14:textId="77777777" w:rsidR="00440477" w:rsidRDefault="00440477" w:rsidP="0012456B">
            <w:pPr>
              <w:pStyle w:val="TableText"/>
              <w:keepNext w:val="0"/>
              <w:rPr>
                <w:ins w:id="6130" w:author="Russ Ott" w:date="2022-05-16T11:54:00Z"/>
              </w:rPr>
            </w:pPr>
          </w:p>
        </w:tc>
        <w:tc>
          <w:tcPr>
            <w:tcW w:w="1104" w:type="dxa"/>
          </w:tcPr>
          <w:p w14:paraId="23AF5138" w14:textId="63BA5DA1" w:rsidR="00440477" w:rsidRDefault="001C172D" w:rsidP="0012456B">
            <w:pPr>
              <w:pStyle w:val="TableText"/>
              <w:keepNext w:val="0"/>
              <w:rPr>
                <w:ins w:id="6131" w:author="Russ Ott" w:date="2022-05-16T11:54:00Z"/>
              </w:rPr>
            </w:pPr>
            <w:ins w:id="6132" w:author="Russ Ott" w:date="2022-05-16T11:54:00Z">
              <w:r>
                <w:fldChar w:fldCharType="begin"/>
              </w:r>
              <w:r>
                <w:instrText xml:space="preserve"> HYPERLINK \l "C_4515-31318" \h </w:instrText>
              </w:r>
              <w:r>
                <w:fldChar w:fldCharType="separate"/>
              </w:r>
              <w:r w:rsidR="00440477">
                <w:rPr>
                  <w:rStyle w:val="HyperlinkText9pt"/>
                </w:rPr>
                <w:t>4515-31318</w:t>
              </w:r>
              <w:r>
                <w:rPr>
                  <w:rStyle w:val="HyperlinkText9pt"/>
                </w:rPr>
                <w:fldChar w:fldCharType="end"/>
              </w:r>
            </w:ins>
          </w:p>
        </w:tc>
        <w:tc>
          <w:tcPr>
            <w:tcW w:w="2975" w:type="dxa"/>
          </w:tcPr>
          <w:p w14:paraId="17CB8F89" w14:textId="77777777" w:rsidR="00440477" w:rsidRDefault="00440477" w:rsidP="0012456B">
            <w:pPr>
              <w:pStyle w:val="TableText"/>
              <w:keepNext w:val="0"/>
              <w:rPr>
                <w:ins w:id="6133" w:author="Russ Ott" w:date="2022-05-16T11:54:00Z"/>
              </w:rPr>
            </w:pPr>
            <w:ins w:id="6134" w:author="Russ Ott" w:date="2022-05-16T11:54:00Z">
              <w:r>
                <w:t>urn:oid:2.16.840.1.113883.5.1002 (HL7ActRelationshipType) = REFR</w:t>
              </w:r>
            </w:ins>
          </w:p>
        </w:tc>
      </w:tr>
      <w:tr w:rsidR="00440477" w14:paraId="5A997A10" w14:textId="77777777" w:rsidTr="00BA7D84">
        <w:trPr>
          <w:jc w:val="center"/>
          <w:ins w:id="6135" w:author="Russ Ott" w:date="2022-05-16T11:54:00Z"/>
        </w:trPr>
        <w:tc>
          <w:tcPr>
            <w:tcW w:w="3345" w:type="dxa"/>
          </w:tcPr>
          <w:p w14:paraId="11B20620" w14:textId="77777777" w:rsidR="00440477" w:rsidRDefault="00440477" w:rsidP="0012456B">
            <w:pPr>
              <w:pStyle w:val="TableText"/>
              <w:keepNext w:val="0"/>
              <w:rPr>
                <w:ins w:id="6136" w:author="Russ Ott" w:date="2022-05-16T11:54:00Z"/>
              </w:rPr>
            </w:pPr>
            <w:ins w:id="6137" w:author="Russ Ott" w:date="2022-05-16T11:54:00Z">
              <w:r>
                <w:tab/>
              </w:r>
              <w:r>
                <w:tab/>
                <w:t>observation</w:t>
              </w:r>
            </w:ins>
          </w:p>
        </w:tc>
        <w:tc>
          <w:tcPr>
            <w:tcW w:w="720" w:type="dxa"/>
          </w:tcPr>
          <w:p w14:paraId="75A1B0B2" w14:textId="77777777" w:rsidR="00440477" w:rsidRDefault="00440477" w:rsidP="0012456B">
            <w:pPr>
              <w:pStyle w:val="TableText"/>
              <w:keepNext w:val="0"/>
              <w:rPr>
                <w:ins w:id="6138" w:author="Russ Ott" w:date="2022-05-16T11:54:00Z"/>
              </w:rPr>
            </w:pPr>
            <w:ins w:id="6139" w:author="Russ Ott" w:date="2022-05-16T11:54:00Z">
              <w:r>
                <w:t>1..1</w:t>
              </w:r>
            </w:ins>
          </w:p>
        </w:tc>
        <w:tc>
          <w:tcPr>
            <w:tcW w:w="1152" w:type="dxa"/>
          </w:tcPr>
          <w:p w14:paraId="570489E9" w14:textId="77777777" w:rsidR="00440477" w:rsidRDefault="00440477" w:rsidP="0012456B">
            <w:pPr>
              <w:pStyle w:val="TableText"/>
              <w:keepNext w:val="0"/>
              <w:rPr>
                <w:ins w:id="6140" w:author="Russ Ott" w:date="2022-05-16T11:54:00Z"/>
              </w:rPr>
            </w:pPr>
            <w:ins w:id="6141" w:author="Russ Ott" w:date="2022-05-16T11:54:00Z">
              <w:r>
                <w:t>SHALL</w:t>
              </w:r>
            </w:ins>
          </w:p>
        </w:tc>
        <w:tc>
          <w:tcPr>
            <w:tcW w:w="864" w:type="dxa"/>
          </w:tcPr>
          <w:p w14:paraId="642B8330" w14:textId="77777777" w:rsidR="00440477" w:rsidRDefault="00440477" w:rsidP="0012456B">
            <w:pPr>
              <w:pStyle w:val="TableText"/>
              <w:keepNext w:val="0"/>
              <w:rPr>
                <w:ins w:id="6142" w:author="Russ Ott" w:date="2022-05-16T11:54:00Z"/>
              </w:rPr>
            </w:pPr>
          </w:p>
        </w:tc>
        <w:tc>
          <w:tcPr>
            <w:tcW w:w="1104" w:type="dxa"/>
          </w:tcPr>
          <w:p w14:paraId="7454B694" w14:textId="7FA6D96D" w:rsidR="00440477" w:rsidRDefault="001C172D" w:rsidP="0012456B">
            <w:pPr>
              <w:pStyle w:val="TableText"/>
              <w:keepNext w:val="0"/>
              <w:rPr>
                <w:ins w:id="6143" w:author="Russ Ott" w:date="2022-05-16T11:54:00Z"/>
              </w:rPr>
            </w:pPr>
            <w:ins w:id="6144" w:author="Russ Ott" w:date="2022-05-16T11:54:00Z">
              <w:r>
                <w:fldChar w:fldCharType="begin"/>
              </w:r>
              <w:r>
                <w:instrText xml:space="preserve"> HYPERLINK \l "C_4515-31319" \h </w:instrText>
              </w:r>
              <w:r>
                <w:fldChar w:fldCharType="separate"/>
              </w:r>
              <w:r w:rsidR="00440477">
                <w:rPr>
                  <w:rStyle w:val="HyperlinkText9pt"/>
                </w:rPr>
                <w:t>4515-31319</w:t>
              </w:r>
              <w:r>
                <w:rPr>
                  <w:rStyle w:val="HyperlinkText9pt"/>
                </w:rPr>
                <w:fldChar w:fldCharType="end"/>
              </w:r>
            </w:ins>
          </w:p>
        </w:tc>
        <w:tc>
          <w:tcPr>
            <w:tcW w:w="2975" w:type="dxa"/>
          </w:tcPr>
          <w:p w14:paraId="70ED4C6A" w14:textId="77777777" w:rsidR="00440477" w:rsidRDefault="00440477" w:rsidP="0012456B">
            <w:pPr>
              <w:pStyle w:val="TableText"/>
              <w:keepNext w:val="0"/>
              <w:rPr>
                <w:ins w:id="6145" w:author="Russ Ott" w:date="2022-05-16T11:54:00Z"/>
              </w:rPr>
            </w:pPr>
            <w:ins w:id="6146" w:author="Russ Ott" w:date="2022-05-16T11:54:00Z">
              <w:r>
                <w:t>Reaction Observation (V2) (identifier: urn:hl7ii:2.16.840.1.113883.10.20.22.4.9:2014-06-09</w:t>
              </w:r>
            </w:ins>
          </w:p>
        </w:tc>
      </w:tr>
      <w:tr w:rsidR="00440477" w14:paraId="74EA9B41" w14:textId="77777777" w:rsidTr="00BA7D84">
        <w:trPr>
          <w:jc w:val="center"/>
          <w:ins w:id="6147" w:author="Russ Ott" w:date="2022-05-16T11:54:00Z"/>
        </w:trPr>
        <w:tc>
          <w:tcPr>
            <w:tcW w:w="3345" w:type="dxa"/>
          </w:tcPr>
          <w:p w14:paraId="4CECA5E2" w14:textId="77777777" w:rsidR="00440477" w:rsidRDefault="00440477" w:rsidP="0012456B">
            <w:pPr>
              <w:pStyle w:val="TableText"/>
              <w:keepNext w:val="0"/>
              <w:rPr>
                <w:ins w:id="6148" w:author="Russ Ott" w:date="2022-05-16T11:54:00Z"/>
              </w:rPr>
            </w:pPr>
            <w:ins w:id="6149" w:author="Russ Ott" w:date="2022-05-16T11:54:00Z">
              <w:r>
                <w:tab/>
                <w:t>entryRelationship</w:t>
              </w:r>
            </w:ins>
          </w:p>
        </w:tc>
        <w:tc>
          <w:tcPr>
            <w:tcW w:w="720" w:type="dxa"/>
          </w:tcPr>
          <w:p w14:paraId="2DA4A26C" w14:textId="77777777" w:rsidR="00440477" w:rsidRDefault="00440477" w:rsidP="0012456B">
            <w:pPr>
              <w:pStyle w:val="TableText"/>
              <w:keepNext w:val="0"/>
              <w:rPr>
                <w:ins w:id="6150" w:author="Russ Ott" w:date="2022-05-16T11:54:00Z"/>
              </w:rPr>
            </w:pPr>
            <w:ins w:id="6151" w:author="Russ Ott" w:date="2022-05-16T11:54:00Z">
              <w:r>
                <w:t>0..*</w:t>
              </w:r>
            </w:ins>
          </w:p>
        </w:tc>
        <w:tc>
          <w:tcPr>
            <w:tcW w:w="1152" w:type="dxa"/>
          </w:tcPr>
          <w:p w14:paraId="1FF7E27A" w14:textId="77777777" w:rsidR="00440477" w:rsidRDefault="00440477" w:rsidP="0012456B">
            <w:pPr>
              <w:pStyle w:val="TableText"/>
              <w:keepNext w:val="0"/>
              <w:rPr>
                <w:ins w:id="6152" w:author="Russ Ott" w:date="2022-05-16T11:54:00Z"/>
              </w:rPr>
            </w:pPr>
            <w:ins w:id="6153" w:author="Russ Ott" w:date="2022-05-16T11:54:00Z">
              <w:r>
                <w:t>MAY</w:t>
              </w:r>
            </w:ins>
          </w:p>
        </w:tc>
        <w:tc>
          <w:tcPr>
            <w:tcW w:w="864" w:type="dxa"/>
          </w:tcPr>
          <w:p w14:paraId="03B8229D" w14:textId="77777777" w:rsidR="00440477" w:rsidRDefault="00440477" w:rsidP="0012456B">
            <w:pPr>
              <w:pStyle w:val="TableText"/>
              <w:keepNext w:val="0"/>
              <w:rPr>
                <w:ins w:id="6154" w:author="Russ Ott" w:date="2022-05-16T11:54:00Z"/>
              </w:rPr>
            </w:pPr>
          </w:p>
        </w:tc>
        <w:tc>
          <w:tcPr>
            <w:tcW w:w="1104" w:type="dxa"/>
          </w:tcPr>
          <w:p w14:paraId="4A148EAB" w14:textId="3EF03909" w:rsidR="00440477" w:rsidRDefault="001C172D" w:rsidP="0012456B">
            <w:pPr>
              <w:pStyle w:val="TableText"/>
              <w:keepNext w:val="0"/>
              <w:rPr>
                <w:ins w:id="6155" w:author="Russ Ott" w:date="2022-05-16T11:54:00Z"/>
              </w:rPr>
            </w:pPr>
            <w:ins w:id="6156" w:author="Russ Ott" w:date="2022-05-16T11:54:00Z">
              <w:r>
                <w:fldChar w:fldCharType="begin"/>
              </w:r>
              <w:r>
                <w:instrText xml:space="preserve"> HYPERLINK \l "C_4515-31251" \h </w:instrText>
              </w:r>
              <w:r>
                <w:fldChar w:fldCharType="separate"/>
              </w:r>
              <w:r w:rsidR="00440477">
                <w:rPr>
                  <w:rStyle w:val="HyperlinkText9pt"/>
                </w:rPr>
                <w:t>4515-31251</w:t>
              </w:r>
              <w:r>
                <w:rPr>
                  <w:rStyle w:val="HyperlinkText9pt"/>
                </w:rPr>
                <w:fldChar w:fldCharType="end"/>
              </w:r>
            </w:ins>
          </w:p>
        </w:tc>
        <w:tc>
          <w:tcPr>
            <w:tcW w:w="2975" w:type="dxa"/>
          </w:tcPr>
          <w:p w14:paraId="11B2015A" w14:textId="77777777" w:rsidR="00440477" w:rsidRDefault="00440477" w:rsidP="0012456B">
            <w:pPr>
              <w:pStyle w:val="TableText"/>
              <w:keepNext w:val="0"/>
              <w:rPr>
                <w:ins w:id="6157" w:author="Russ Ott" w:date="2022-05-16T11:54:00Z"/>
              </w:rPr>
            </w:pPr>
          </w:p>
        </w:tc>
      </w:tr>
      <w:tr w:rsidR="00440477" w14:paraId="2BA679C7" w14:textId="77777777" w:rsidTr="00BA7D84">
        <w:trPr>
          <w:jc w:val="center"/>
          <w:ins w:id="6158" w:author="Russ Ott" w:date="2022-05-16T11:54:00Z"/>
        </w:trPr>
        <w:tc>
          <w:tcPr>
            <w:tcW w:w="3345" w:type="dxa"/>
          </w:tcPr>
          <w:p w14:paraId="67530A57" w14:textId="77777777" w:rsidR="00440477" w:rsidRDefault="00440477" w:rsidP="0012456B">
            <w:pPr>
              <w:pStyle w:val="TableText"/>
              <w:keepNext w:val="0"/>
              <w:rPr>
                <w:ins w:id="6159" w:author="Russ Ott" w:date="2022-05-16T11:54:00Z"/>
              </w:rPr>
            </w:pPr>
            <w:ins w:id="6160" w:author="Russ Ott" w:date="2022-05-16T11:54:00Z">
              <w:r>
                <w:tab/>
              </w:r>
              <w:r>
                <w:tab/>
                <w:t>@typeCode</w:t>
              </w:r>
            </w:ins>
          </w:p>
        </w:tc>
        <w:tc>
          <w:tcPr>
            <w:tcW w:w="720" w:type="dxa"/>
          </w:tcPr>
          <w:p w14:paraId="77C0A403" w14:textId="77777777" w:rsidR="00440477" w:rsidRDefault="00440477" w:rsidP="0012456B">
            <w:pPr>
              <w:pStyle w:val="TableText"/>
              <w:keepNext w:val="0"/>
              <w:rPr>
                <w:ins w:id="6161" w:author="Russ Ott" w:date="2022-05-16T11:54:00Z"/>
              </w:rPr>
            </w:pPr>
            <w:ins w:id="6162" w:author="Russ Ott" w:date="2022-05-16T11:54:00Z">
              <w:r>
                <w:t>1..1</w:t>
              </w:r>
            </w:ins>
          </w:p>
        </w:tc>
        <w:tc>
          <w:tcPr>
            <w:tcW w:w="1152" w:type="dxa"/>
          </w:tcPr>
          <w:p w14:paraId="34610352" w14:textId="77777777" w:rsidR="00440477" w:rsidRDefault="00440477" w:rsidP="0012456B">
            <w:pPr>
              <w:pStyle w:val="TableText"/>
              <w:keepNext w:val="0"/>
              <w:rPr>
                <w:ins w:id="6163" w:author="Russ Ott" w:date="2022-05-16T11:54:00Z"/>
              </w:rPr>
            </w:pPr>
            <w:ins w:id="6164" w:author="Russ Ott" w:date="2022-05-16T11:54:00Z">
              <w:r>
                <w:t>SHALL</w:t>
              </w:r>
            </w:ins>
          </w:p>
        </w:tc>
        <w:tc>
          <w:tcPr>
            <w:tcW w:w="864" w:type="dxa"/>
          </w:tcPr>
          <w:p w14:paraId="08C940ED" w14:textId="77777777" w:rsidR="00440477" w:rsidRDefault="00440477" w:rsidP="0012456B">
            <w:pPr>
              <w:pStyle w:val="TableText"/>
              <w:keepNext w:val="0"/>
              <w:rPr>
                <w:ins w:id="6165" w:author="Russ Ott" w:date="2022-05-16T11:54:00Z"/>
              </w:rPr>
            </w:pPr>
          </w:p>
        </w:tc>
        <w:tc>
          <w:tcPr>
            <w:tcW w:w="1104" w:type="dxa"/>
          </w:tcPr>
          <w:p w14:paraId="2BCC794C" w14:textId="20C8F3A6" w:rsidR="00440477" w:rsidRDefault="001C172D" w:rsidP="0012456B">
            <w:pPr>
              <w:pStyle w:val="TableText"/>
              <w:keepNext w:val="0"/>
              <w:rPr>
                <w:ins w:id="6166" w:author="Russ Ott" w:date="2022-05-16T11:54:00Z"/>
              </w:rPr>
            </w:pPr>
            <w:ins w:id="6167" w:author="Russ Ott" w:date="2022-05-16T11:54:00Z">
              <w:r>
                <w:fldChar w:fldCharType="begin"/>
              </w:r>
              <w:r>
                <w:instrText xml:space="preserve"> HYPERLINK \l "C_4515-31321" \h </w:instrText>
              </w:r>
              <w:r>
                <w:fldChar w:fldCharType="separate"/>
              </w:r>
              <w:r w:rsidR="00440477">
                <w:rPr>
                  <w:rStyle w:val="HyperlinkText9pt"/>
                </w:rPr>
                <w:t>4515-31321</w:t>
              </w:r>
              <w:r>
                <w:rPr>
                  <w:rStyle w:val="HyperlinkText9pt"/>
                </w:rPr>
                <w:fldChar w:fldCharType="end"/>
              </w:r>
            </w:ins>
          </w:p>
        </w:tc>
        <w:tc>
          <w:tcPr>
            <w:tcW w:w="2975" w:type="dxa"/>
          </w:tcPr>
          <w:p w14:paraId="5E563119" w14:textId="77777777" w:rsidR="00440477" w:rsidRDefault="00440477" w:rsidP="0012456B">
            <w:pPr>
              <w:pStyle w:val="TableText"/>
              <w:keepNext w:val="0"/>
              <w:rPr>
                <w:ins w:id="6168" w:author="Russ Ott" w:date="2022-05-16T11:54:00Z"/>
              </w:rPr>
            </w:pPr>
            <w:ins w:id="6169" w:author="Russ Ott" w:date="2022-05-16T11:54:00Z">
              <w:r>
                <w:t>urn:oid:2.16.840.1.113883.5.1002 (HL7ActRelationshipType) = REFR</w:t>
              </w:r>
            </w:ins>
          </w:p>
        </w:tc>
      </w:tr>
      <w:tr w:rsidR="00440477" w14:paraId="3D445E63" w14:textId="77777777" w:rsidTr="00BA7D84">
        <w:trPr>
          <w:jc w:val="center"/>
          <w:ins w:id="6170" w:author="Russ Ott" w:date="2022-05-16T11:54:00Z"/>
        </w:trPr>
        <w:tc>
          <w:tcPr>
            <w:tcW w:w="3345" w:type="dxa"/>
          </w:tcPr>
          <w:p w14:paraId="2C9A9E23" w14:textId="77777777" w:rsidR="00440477" w:rsidRDefault="00440477" w:rsidP="0012456B">
            <w:pPr>
              <w:pStyle w:val="TableText"/>
              <w:keepNext w:val="0"/>
              <w:rPr>
                <w:ins w:id="6171" w:author="Russ Ott" w:date="2022-05-16T11:54:00Z"/>
              </w:rPr>
            </w:pPr>
            <w:ins w:id="6172" w:author="Russ Ott" w:date="2022-05-16T11:54:00Z">
              <w:r>
                <w:lastRenderedPageBreak/>
                <w:tab/>
              </w:r>
              <w:r>
                <w:tab/>
                <w:t>observation</w:t>
              </w:r>
            </w:ins>
          </w:p>
        </w:tc>
        <w:tc>
          <w:tcPr>
            <w:tcW w:w="720" w:type="dxa"/>
          </w:tcPr>
          <w:p w14:paraId="42B16C32" w14:textId="77777777" w:rsidR="00440477" w:rsidRDefault="00440477" w:rsidP="0012456B">
            <w:pPr>
              <w:pStyle w:val="TableText"/>
              <w:keepNext w:val="0"/>
              <w:rPr>
                <w:ins w:id="6173" w:author="Russ Ott" w:date="2022-05-16T11:54:00Z"/>
              </w:rPr>
            </w:pPr>
            <w:ins w:id="6174" w:author="Russ Ott" w:date="2022-05-16T11:54:00Z">
              <w:r>
                <w:t>1..1</w:t>
              </w:r>
            </w:ins>
          </w:p>
        </w:tc>
        <w:tc>
          <w:tcPr>
            <w:tcW w:w="1152" w:type="dxa"/>
          </w:tcPr>
          <w:p w14:paraId="2B909EF2" w14:textId="77777777" w:rsidR="00440477" w:rsidRDefault="00440477" w:rsidP="0012456B">
            <w:pPr>
              <w:pStyle w:val="TableText"/>
              <w:keepNext w:val="0"/>
              <w:rPr>
                <w:ins w:id="6175" w:author="Russ Ott" w:date="2022-05-16T11:54:00Z"/>
              </w:rPr>
            </w:pPr>
            <w:ins w:id="6176" w:author="Russ Ott" w:date="2022-05-16T11:54:00Z">
              <w:r>
                <w:t>SHALL</w:t>
              </w:r>
            </w:ins>
          </w:p>
        </w:tc>
        <w:tc>
          <w:tcPr>
            <w:tcW w:w="864" w:type="dxa"/>
          </w:tcPr>
          <w:p w14:paraId="662E6927" w14:textId="77777777" w:rsidR="00440477" w:rsidRDefault="00440477" w:rsidP="0012456B">
            <w:pPr>
              <w:pStyle w:val="TableText"/>
              <w:keepNext w:val="0"/>
              <w:rPr>
                <w:ins w:id="6177" w:author="Russ Ott" w:date="2022-05-16T11:54:00Z"/>
              </w:rPr>
            </w:pPr>
          </w:p>
        </w:tc>
        <w:tc>
          <w:tcPr>
            <w:tcW w:w="1104" w:type="dxa"/>
          </w:tcPr>
          <w:p w14:paraId="1D84E2B3" w14:textId="5837F7ED" w:rsidR="00440477" w:rsidRDefault="001C172D" w:rsidP="0012456B">
            <w:pPr>
              <w:pStyle w:val="TableText"/>
              <w:keepNext w:val="0"/>
              <w:rPr>
                <w:ins w:id="6178" w:author="Russ Ott" w:date="2022-05-16T11:54:00Z"/>
              </w:rPr>
            </w:pPr>
            <w:ins w:id="6179" w:author="Russ Ott" w:date="2022-05-16T11:54:00Z">
              <w:r>
                <w:fldChar w:fldCharType="begin"/>
              </w:r>
              <w:r>
                <w:instrText xml:space="preserve"> HYPERLINK \l "C_4515-31322" \h </w:instrText>
              </w:r>
              <w:r>
                <w:fldChar w:fldCharType="separate"/>
              </w:r>
              <w:r w:rsidR="00440477">
                <w:rPr>
                  <w:rStyle w:val="HyperlinkText9pt"/>
                </w:rPr>
                <w:t>4515-31322</w:t>
              </w:r>
              <w:r>
                <w:rPr>
                  <w:rStyle w:val="HyperlinkText9pt"/>
                </w:rPr>
                <w:fldChar w:fldCharType="end"/>
              </w:r>
            </w:ins>
          </w:p>
        </w:tc>
        <w:tc>
          <w:tcPr>
            <w:tcW w:w="2975" w:type="dxa"/>
          </w:tcPr>
          <w:p w14:paraId="0DF9A53A" w14:textId="77777777" w:rsidR="00440477" w:rsidRDefault="00440477" w:rsidP="0012456B">
            <w:pPr>
              <w:pStyle w:val="TableText"/>
              <w:keepNext w:val="0"/>
              <w:rPr>
                <w:ins w:id="6180" w:author="Russ Ott" w:date="2022-05-16T11:54:00Z"/>
              </w:rPr>
            </w:pPr>
            <w:ins w:id="6181" w:author="Russ Ott" w:date="2022-05-16T11:54:00Z">
              <w:r>
                <w:t>Result Observation (V3) (identifier: urn:hl7ii:2.16.840.1.113883.10.20.22.4.2:2015-08-01</w:t>
              </w:r>
            </w:ins>
          </w:p>
        </w:tc>
      </w:tr>
      <w:tr w:rsidR="00440477" w14:paraId="3A21C15D" w14:textId="77777777" w:rsidTr="00BA7D84">
        <w:trPr>
          <w:jc w:val="center"/>
          <w:ins w:id="6182" w:author="Russ Ott" w:date="2022-05-16T11:54:00Z"/>
        </w:trPr>
        <w:tc>
          <w:tcPr>
            <w:tcW w:w="3345" w:type="dxa"/>
          </w:tcPr>
          <w:p w14:paraId="02E5DE46" w14:textId="77777777" w:rsidR="00440477" w:rsidRDefault="00440477" w:rsidP="0012456B">
            <w:pPr>
              <w:pStyle w:val="TableText"/>
              <w:keepNext w:val="0"/>
              <w:rPr>
                <w:ins w:id="6183" w:author="Russ Ott" w:date="2022-05-16T11:54:00Z"/>
              </w:rPr>
            </w:pPr>
            <w:ins w:id="6184" w:author="Russ Ott" w:date="2022-05-16T11:54:00Z">
              <w:r>
                <w:tab/>
                <w:t>entryRelationship</w:t>
              </w:r>
            </w:ins>
          </w:p>
        </w:tc>
        <w:tc>
          <w:tcPr>
            <w:tcW w:w="720" w:type="dxa"/>
          </w:tcPr>
          <w:p w14:paraId="478CE2E5" w14:textId="77777777" w:rsidR="00440477" w:rsidRDefault="00440477" w:rsidP="0012456B">
            <w:pPr>
              <w:pStyle w:val="TableText"/>
              <w:keepNext w:val="0"/>
              <w:rPr>
                <w:ins w:id="6185" w:author="Russ Ott" w:date="2022-05-16T11:54:00Z"/>
              </w:rPr>
            </w:pPr>
            <w:ins w:id="6186" w:author="Russ Ott" w:date="2022-05-16T11:54:00Z">
              <w:r>
                <w:t>0..*</w:t>
              </w:r>
            </w:ins>
          </w:p>
        </w:tc>
        <w:tc>
          <w:tcPr>
            <w:tcW w:w="1152" w:type="dxa"/>
          </w:tcPr>
          <w:p w14:paraId="02E93F44" w14:textId="77777777" w:rsidR="00440477" w:rsidRDefault="00440477" w:rsidP="0012456B">
            <w:pPr>
              <w:pStyle w:val="TableText"/>
              <w:keepNext w:val="0"/>
              <w:rPr>
                <w:ins w:id="6187" w:author="Russ Ott" w:date="2022-05-16T11:54:00Z"/>
              </w:rPr>
            </w:pPr>
            <w:ins w:id="6188" w:author="Russ Ott" w:date="2022-05-16T11:54:00Z">
              <w:r>
                <w:t>MAY</w:t>
              </w:r>
            </w:ins>
          </w:p>
        </w:tc>
        <w:tc>
          <w:tcPr>
            <w:tcW w:w="864" w:type="dxa"/>
          </w:tcPr>
          <w:p w14:paraId="492CD68A" w14:textId="77777777" w:rsidR="00440477" w:rsidRDefault="00440477" w:rsidP="0012456B">
            <w:pPr>
              <w:pStyle w:val="TableText"/>
              <w:keepNext w:val="0"/>
              <w:rPr>
                <w:ins w:id="6189" w:author="Russ Ott" w:date="2022-05-16T11:54:00Z"/>
              </w:rPr>
            </w:pPr>
          </w:p>
        </w:tc>
        <w:tc>
          <w:tcPr>
            <w:tcW w:w="1104" w:type="dxa"/>
          </w:tcPr>
          <w:p w14:paraId="582F46DF" w14:textId="762F2A04" w:rsidR="00440477" w:rsidRDefault="001C172D" w:rsidP="0012456B">
            <w:pPr>
              <w:pStyle w:val="TableText"/>
              <w:keepNext w:val="0"/>
              <w:rPr>
                <w:ins w:id="6190" w:author="Russ Ott" w:date="2022-05-16T11:54:00Z"/>
              </w:rPr>
            </w:pPr>
            <w:ins w:id="6191" w:author="Russ Ott" w:date="2022-05-16T11:54:00Z">
              <w:r>
                <w:fldChar w:fldCharType="begin"/>
              </w:r>
              <w:r>
                <w:instrText xml:space="preserve"> HYPERLINK \l "C_4515-31252" \h </w:instrText>
              </w:r>
              <w:r>
                <w:fldChar w:fldCharType="separate"/>
              </w:r>
              <w:r w:rsidR="00440477">
                <w:rPr>
                  <w:rStyle w:val="HyperlinkText9pt"/>
                </w:rPr>
                <w:t>4515-31252</w:t>
              </w:r>
              <w:r>
                <w:rPr>
                  <w:rStyle w:val="HyperlinkText9pt"/>
                </w:rPr>
                <w:fldChar w:fldCharType="end"/>
              </w:r>
            </w:ins>
          </w:p>
        </w:tc>
        <w:tc>
          <w:tcPr>
            <w:tcW w:w="2975" w:type="dxa"/>
          </w:tcPr>
          <w:p w14:paraId="28BEC895" w14:textId="77777777" w:rsidR="00440477" w:rsidRDefault="00440477" w:rsidP="0012456B">
            <w:pPr>
              <w:pStyle w:val="TableText"/>
              <w:keepNext w:val="0"/>
              <w:rPr>
                <w:ins w:id="6192" w:author="Russ Ott" w:date="2022-05-16T11:54:00Z"/>
              </w:rPr>
            </w:pPr>
          </w:p>
        </w:tc>
      </w:tr>
      <w:tr w:rsidR="00440477" w14:paraId="2533D11A" w14:textId="77777777" w:rsidTr="00BA7D84">
        <w:trPr>
          <w:jc w:val="center"/>
          <w:ins w:id="6193" w:author="Russ Ott" w:date="2022-05-16T11:54:00Z"/>
        </w:trPr>
        <w:tc>
          <w:tcPr>
            <w:tcW w:w="3345" w:type="dxa"/>
          </w:tcPr>
          <w:p w14:paraId="3C03E055" w14:textId="77777777" w:rsidR="00440477" w:rsidRDefault="00440477" w:rsidP="0012456B">
            <w:pPr>
              <w:pStyle w:val="TableText"/>
              <w:keepNext w:val="0"/>
              <w:rPr>
                <w:ins w:id="6194" w:author="Russ Ott" w:date="2022-05-16T11:54:00Z"/>
              </w:rPr>
            </w:pPr>
            <w:ins w:id="6195" w:author="Russ Ott" w:date="2022-05-16T11:54:00Z">
              <w:r>
                <w:tab/>
              </w:r>
              <w:r>
                <w:tab/>
                <w:t>@typeCode</w:t>
              </w:r>
            </w:ins>
          </w:p>
        </w:tc>
        <w:tc>
          <w:tcPr>
            <w:tcW w:w="720" w:type="dxa"/>
          </w:tcPr>
          <w:p w14:paraId="7BC1E4A8" w14:textId="77777777" w:rsidR="00440477" w:rsidRDefault="00440477" w:rsidP="0012456B">
            <w:pPr>
              <w:pStyle w:val="TableText"/>
              <w:keepNext w:val="0"/>
              <w:rPr>
                <w:ins w:id="6196" w:author="Russ Ott" w:date="2022-05-16T11:54:00Z"/>
              </w:rPr>
            </w:pPr>
            <w:ins w:id="6197" w:author="Russ Ott" w:date="2022-05-16T11:54:00Z">
              <w:r>
                <w:t>1..1</w:t>
              </w:r>
            </w:ins>
          </w:p>
        </w:tc>
        <w:tc>
          <w:tcPr>
            <w:tcW w:w="1152" w:type="dxa"/>
          </w:tcPr>
          <w:p w14:paraId="586E01AF" w14:textId="77777777" w:rsidR="00440477" w:rsidRDefault="00440477" w:rsidP="0012456B">
            <w:pPr>
              <w:pStyle w:val="TableText"/>
              <w:keepNext w:val="0"/>
              <w:rPr>
                <w:ins w:id="6198" w:author="Russ Ott" w:date="2022-05-16T11:54:00Z"/>
              </w:rPr>
            </w:pPr>
            <w:ins w:id="6199" w:author="Russ Ott" w:date="2022-05-16T11:54:00Z">
              <w:r>
                <w:t>SHALL</w:t>
              </w:r>
            </w:ins>
          </w:p>
        </w:tc>
        <w:tc>
          <w:tcPr>
            <w:tcW w:w="864" w:type="dxa"/>
          </w:tcPr>
          <w:p w14:paraId="0F436BC5" w14:textId="77777777" w:rsidR="00440477" w:rsidRDefault="00440477" w:rsidP="0012456B">
            <w:pPr>
              <w:pStyle w:val="TableText"/>
              <w:keepNext w:val="0"/>
              <w:rPr>
                <w:ins w:id="6200" w:author="Russ Ott" w:date="2022-05-16T11:54:00Z"/>
              </w:rPr>
            </w:pPr>
          </w:p>
        </w:tc>
        <w:tc>
          <w:tcPr>
            <w:tcW w:w="1104" w:type="dxa"/>
          </w:tcPr>
          <w:p w14:paraId="288A2C33" w14:textId="0A6BE360" w:rsidR="00440477" w:rsidRDefault="001C172D" w:rsidP="0012456B">
            <w:pPr>
              <w:pStyle w:val="TableText"/>
              <w:keepNext w:val="0"/>
              <w:rPr>
                <w:ins w:id="6201" w:author="Russ Ott" w:date="2022-05-16T11:54:00Z"/>
              </w:rPr>
            </w:pPr>
            <w:ins w:id="6202" w:author="Russ Ott" w:date="2022-05-16T11:54:00Z">
              <w:r>
                <w:fldChar w:fldCharType="begin"/>
              </w:r>
              <w:r>
                <w:instrText xml:space="preserve"> HYPERLINK \l "C_4515-31324" \h </w:instrText>
              </w:r>
              <w:r>
                <w:fldChar w:fldCharType="separate"/>
              </w:r>
              <w:r w:rsidR="00440477">
                <w:rPr>
                  <w:rStyle w:val="HyperlinkText9pt"/>
                </w:rPr>
                <w:t>4515-31324</w:t>
              </w:r>
              <w:r>
                <w:rPr>
                  <w:rStyle w:val="HyperlinkText9pt"/>
                </w:rPr>
                <w:fldChar w:fldCharType="end"/>
              </w:r>
            </w:ins>
          </w:p>
        </w:tc>
        <w:tc>
          <w:tcPr>
            <w:tcW w:w="2975" w:type="dxa"/>
          </w:tcPr>
          <w:p w14:paraId="57CE6CE1" w14:textId="77777777" w:rsidR="00440477" w:rsidRDefault="00440477" w:rsidP="0012456B">
            <w:pPr>
              <w:pStyle w:val="TableText"/>
              <w:keepNext w:val="0"/>
              <w:rPr>
                <w:ins w:id="6203" w:author="Russ Ott" w:date="2022-05-16T11:54:00Z"/>
              </w:rPr>
            </w:pPr>
            <w:ins w:id="6204" w:author="Russ Ott" w:date="2022-05-16T11:54:00Z">
              <w:r>
                <w:t>urn:oid:2.16.840.1.113883.5.1002 (HL7ActRelationshipType) = REFR</w:t>
              </w:r>
            </w:ins>
          </w:p>
        </w:tc>
      </w:tr>
      <w:tr w:rsidR="00440477" w14:paraId="298455E1" w14:textId="77777777" w:rsidTr="00BA7D84">
        <w:trPr>
          <w:jc w:val="center"/>
          <w:ins w:id="6205" w:author="Russ Ott" w:date="2022-05-16T11:54:00Z"/>
        </w:trPr>
        <w:tc>
          <w:tcPr>
            <w:tcW w:w="3345" w:type="dxa"/>
          </w:tcPr>
          <w:p w14:paraId="4FE9925C" w14:textId="77777777" w:rsidR="00440477" w:rsidRDefault="00440477" w:rsidP="0012456B">
            <w:pPr>
              <w:pStyle w:val="TableText"/>
              <w:keepNext w:val="0"/>
              <w:rPr>
                <w:ins w:id="6206" w:author="Russ Ott" w:date="2022-05-16T11:54:00Z"/>
              </w:rPr>
            </w:pPr>
            <w:ins w:id="6207" w:author="Russ Ott" w:date="2022-05-16T11:54:00Z">
              <w:r>
                <w:tab/>
              </w:r>
              <w:r>
                <w:tab/>
                <w:t>observation</w:t>
              </w:r>
            </w:ins>
          </w:p>
        </w:tc>
        <w:tc>
          <w:tcPr>
            <w:tcW w:w="720" w:type="dxa"/>
          </w:tcPr>
          <w:p w14:paraId="4EA0AAF0" w14:textId="77777777" w:rsidR="00440477" w:rsidRDefault="00440477" w:rsidP="0012456B">
            <w:pPr>
              <w:pStyle w:val="TableText"/>
              <w:keepNext w:val="0"/>
              <w:rPr>
                <w:ins w:id="6208" w:author="Russ Ott" w:date="2022-05-16T11:54:00Z"/>
              </w:rPr>
            </w:pPr>
            <w:ins w:id="6209" w:author="Russ Ott" w:date="2022-05-16T11:54:00Z">
              <w:r>
                <w:t>1..1</w:t>
              </w:r>
            </w:ins>
          </w:p>
        </w:tc>
        <w:tc>
          <w:tcPr>
            <w:tcW w:w="1152" w:type="dxa"/>
          </w:tcPr>
          <w:p w14:paraId="04CA9906" w14:textId="77777777" w:rsidR="00440477" w:rsidRDefault="00440477" w:rsidP="0012456B">
            <w:pPr>
              <w:pStyle w:val="TableText"/>
              <w:keepNext w:val="0"/>
              <w:rPr>
                <w:ins w:id="6210" w:author="Russ Ott" w:date="2022-05-16T11:54:00Z"/>
              </w:rPr>
            </w:pPr>
            <w:ins w:id="6211" w:author="Russ Ott" w:date="2022-05-16T11:54:00Z">
              <w:r>
                <w:t>SHALL</w:t>
              </w:r>
            </w:ins>
          </w:p>
        </w:tc>
        <w:tc>
          <w:tcPr>
            <w:tcW w:w="864" w:type="dxa"/>
          </w:tcPr>
          <w:p w14:paraId="6B5D3ADE" w14:textId="77777777" w:rsidR="00440477" w:rsidRDefault="00440477" w:rsidP="0012456B">
            <w:pPr>
              <w:pStyle w:val="TableText"/>
              <w:keepNext w:val="0"/>
              <w:rPr>
                <w:ins w:id="6212" w:author="Russ Ott" w:date="2022-05-16T11:54:00Z"/>
              </w:rPr>
            </w:pPr>
          </w:p>
        </w:tc>
        <w:tc>
          <w:tcPr>
            <w:tcW w:w="1104" w:type="dxa"/>
          </w:tcPr>
          <w:p w14:paraId="72A83F9F" w14:textId="67FEA088" w:rsidR="00440477" w:rsidRDefault="001C172D" w:rsidP="0012456B">
            <w:pPr>
              <w:pStyle w:val="TableText"/>
              <w:keepNext w:val="0"/>
              <w:rPr>
                <w:ins w:id="6213" w:author="Russ Ott" w:date="2022-05-16T11:54:00Z"/>
              </w:rPr>
            </w:pPr>
            <w:ins w:id="6214" w:author="Russ Ott" w:date="2022-05-16T11:54:00Z">
              <w:r>
                <w:fldChar w:fldCharType="begin"/>
              </w:r>
              <w:r>
                <w:instrText xml:space="preserve"> HYPERLINK \l "C_4515-31325" \h </w:instrText>
              </w:r>
              <w:r>
                <w:fldChar w:fldCharType="separate"/>
              </w:r>
              <w:r w:rsidR="00440477">
                <w:rPr>
                  <w:rStyle w:val="HyperlinkText9pt"/>
                </w:rPr>
                <w:t>4515-31325</w:t>
              </w:r>
              <w:r>
                <w:rPr>
                  <w:rStyle w:val="HyperlinkText9pt"/>
                </w:rPr>
                <w:fldChar w:fldCharType="end"/>
              </w:r>
            </w:ins>
          </w:p>
        </w:tc>
        <w:tc>
          <w:tcPr>
            <w:tcW w:w="2975" w:type="dxa"/>
          </w:tcPr>
          <w:p w14:paraId="3B9DA309" w14:textId="77777777" w:rsidR="00440477" w:rsidRDefault="00440477" w:rsidP="0012456B">
            <w:pPr>
              <w:pStyle w:val="TableText"/>
              <w:keepNext w:val="0"/>
              <w:rPr>
                <w:ins w:id="6215" w:author="Russ Ott" w:date="2022-05-16T11:54:00Z"/>
              </w:rPr>
            </w:pPr>
            <w:ins w:id="6216" w:author="Russ Ott" w:date="2022-05-16T11:54:00Z">
              <w:r>
                <w:t>Sensory Status (identifier: urn:oid:2.16.840.1.113883.10.20.22.4.127</w:t>
              </w:r>
            </w:ins>
          </w:p>
        </w:tc>
      </w:tr>
      <w:tr w:rsidR="00440477" w14:paraId="7E032476" w14:textId="77777777" w:rsidTr="00BA7D84">
        <w:trPr>
          <w:jc w:val="center"/>
          <w:ins w:id="6217" w:author="Russ Ott" w:date="2022-05-16T11:54:00Z"/>
        </w:trPr>
        <w:tc>
          <w:tcPr>
            <w:tcW w:w="3345" w:type="dxa"/>
          </w:tcPr>
          <w:p w14:paraId="54DF68C3" w14:textId="77777777" w:rsidR="00440477" w:rsidRDefault="00440477" w:rsidP="0012456B">
            <w:pPr>
              <w:pStyle w:val="TableText"/>
              <w:keepNext w:val="0"/>
              <w:rPr>
                <w:ins w:id="6218" w:author="Russ Ott" w:date="2022-05-16T11:54:00Z"/>
              </w:rPr>
            </w:pPr>
            <w:ins w:id="6219" w:author="Russ Ott" w:date="2022-05-16T11:54:00Z">
              <w:r>
                <w:tab/>
                <w:t>entryRelationship</w:t>
              </w:r>
            </w:ins>
          </w:p>
        </w:tc>
        <w:tc>
          <w:tcPr>
            <w:tcW w:w="720" w:type="dxa"/>
          </w:tcPr>
          <w:p w14:paraId="19C2DA62" w14:textId="77777777" w:rsidR="00440477" w:rsidRDefault="00440477" w:rsidP="0012456B">
            <w:pPr>
              <w:pStyle w:val="TableText"/>
              <w:keepNext w:val="0"/>
              <w:rPr>
                <w:ins w:id="6220" w:author="Russ Ott" w:date="2022-05-16T11:54:00Z"/>
              </w:rPr>
            </w:pPr>
            <w:ins w:id="6221" w:author="Russ Ott" w:date="2022-05-16T11:54:00Z">
              <w:r>
                <w:t>0..*</w:t>
              </w:r>
            </w:ins>
          </w:p>
        </w:tc>
        <w:tc>
          <w:tcPr>
            <w:tcW w:w="1152" w:type="dxa"/>
          </w:tcPr>
          <w:p w14:paraId="63409766" w14:textId="77777777" w:rsidR="00440477" w:rsidRDefault="00440477" w:rsidP="0012456B">
            <w:pPr>
              <w:pStyle w:val="TableText"/>
              <w:keepNext w:val="0"/>
              <w:rPr>
                <w:ins w:id="6222" w:author="Russ Ott" w:date="2022-05-16T11:54:00Z"/>
              </w:rPr>
            </w:pPr>
            <w:ins w:id="6223" w:author="Russ Ott" w:date="2022-05-16T11:54:00Z">
              <w:r>
                <w:t>MAY</w:t>
              </w:r>
            </w:ins>
          </w:p>
        </w:tc>
        <w:tc>
          <w:tcPr>
            <w:tcW w:w="864" w:type="dxa"/>
          </w:tcPr>
          <w:p w14:paraId="3FFD0DEE" w14:textId="77777777" w:rsidR="00440477" w:rsidRDefault="00440477" w:rsidP="0012456B">
            <w:pPr>
              <w:pStyle w:val="TableText"/>
              <w:keepNext w:val="0"/>
              <w:rPr>
                <w:ins w:id="6224" w:author="Russ Ott" w:date="2022-05-16T11:54:00Z"/>
              </w:rPr>
            </w:pPr>
          </w:p>
        </w:tc>
        <w:tc>
          <w:tcPr>
            <w:tcW w:w="1104" w:type="dxa"/>
          </w:tcPr>
          <w:p w14:paraId="6A0C302F" w14:textId="2E616643" w:rsidR="00440477" w:rsidRDefault="001C172D" w:rsidP="0012456B">
            <w:pPr>
              <w:pStyle w:val="TableText"/>
              <w:keepNext w:val="0"/>
              <w:rPr>
                <w:ins w:id="6225" w:author="Russ Ott" w:date="2022-05-16T11:54:00Z"/>
              </w:rPr>
            </w:pPr>
            <w:ins w:id="6226" w:author="Russ Ott" w:date="2022-05-16T11:54:00Z">
              <w:r>
                <w:fldChar w:fldCharType="begin"/>
              </w:r>
              <w:r>
                <w:instrText xml:space="preserve"> HYPERLINK \l "C_4515-31253" \h </w:instrText>
              </w:r>
              <w:r>
                <w:fldChar w:fldCharType="separate"/>
              </w:r>
              <w:r w:rsidR="00440477">
                <w:rPr>
                  <w:rStyle w:val="HyperlinkText9pt"/>
                </w:rPr>
                <w:t>4515-31253</w:t>
              </w:r>
              <w:r>
                <w:rPr>
                  <w:rStyle w:val="HyperlinkText9pt"/>
                </w:rPr>
                <w:fldChar w:fldCharType="end"/>
              </w:r>
            </w:ins>
          </w:p>
        </w:tc>
        <w:tc>
          <w:tcPr>
            <w:tcW w:w="2975" w:type="dxa"/>
          </w:tcPr>
          <w:p w14:paraId="70A17B46" w14:textId="77777777" w:rsidR="00440477" w:rsidRDefault="00440477" w:rsidP="0012456B">
            <w:pPr>
              <w:pStyle w:val="TableText"/>
              <w:keepNext w:val="0"/>
              <w:rPr>
                <w:ins w:id="6227" w:author="Russ Ott" w:date="2022-05-16T11:54:00Z"/>
              </w:rPr>
            </w:pPr>
          </w:p>
        </w:tc>
      </w:tr>
      <w:tr w:rsidR="00440477" w14:paraId="36DBF74B" w14:textId="77777777" w:rsidTr="00BA7D84">
        <w:trPr>
          <w:jc w:val="center"/>
          <w:ins w:id="6228" w:author="Russ Ott" w:date="2022-05-16T11:54:00Z"/>
        </w:trPr>
        <w:tc>
          <w:tcPr>
            <w:tcW w:w="3345" w:type="dxa"/>
          </w:tcPr>
          <w:p w14:paraId="599AC2C5" w14:textId="77777777" w:rsidR="00440477" w:rsidRDefault="00440477" w:rsidP="0012456B">
            <w:pPr>
              <w:pStyle w:val="TableText"/>
              <w:keepNext w:val="0"/>
              <w:rPr>
                <w:ins w:id="6229" w:author="Russ Ott" w:date="2022-05-16T11:54:00Z"/>
              </w:rPr>
            </w:pPr>
            <w:ins w:id="6230" w:author="Russ Ott" w:date="2022-05-16T11:54:00Z">
              <w:r>
                <w:tab/>
              </w:r>
              <w:r>
                <w:tab/>
                <w:t>@typeCode</w:t>
              </w:r>
            </w:ins>
          </w:p>
        </w:tc>
        <w:tc>
          <w:tcPr>
            <w:tcW w:w="720" w:type="dxa"/>
          </w:tcPr>
          <w:p w14:paraId="212EDBCE" w14:textId="77777777" w:rsidR="00440477" w:rsidRDefault="00440477" w:rsidP="0012456B">
            <w:pPr>
              <w:pStyle w:val="TableText"/>
              <w:keepNext w:val="0"/>
              <w:rPr>
                <w:ins w:id="6231" w:author="Russ Ott" w:date="2022-05-16T11:54:00Z"/>
              </w:rPr>
            </w:pPr>
            <w:ins w:id="6232" w:author="Russ Ott" w:date="2022-05-16T11:54:00Z">
              <w:r>
                <w:t>1..1</w:t>
              </w:r>
            </w:ins>
          </w:p>
        </w:tc>
        <w:tc>
          <w:tcPr>
            <w:tcW w:w="1152" w:type="dxa"/>
          </w:tcPr>
          <w:p w14:paraId="1DB33851" w14:textId="77777777" w:rsidR="00440477" w:rsidRDefault="00440477" w:rsidP="0012456B">
            <w:pPr>
              <w:pStyle w:val="TableText"/>
              <w:keepNext w:val="0"/>
              <w:rPr>
                <w:ins w:id="6233" w:author="Russ Ott" w:date="2022-05-16T11:54:00Z"/>
              </w:rPr>
            </w:pPr>
            <w:ins w:id="6234" w:author="Russ Ott" w:date="2022-05-16T11:54:00Z">
              <w:r>
                <w:t>SHALL</w:t>
              </w:r>
            </w:ins>
          </w:p>
        </w:tc>
        <w:tc>
          <w:tcPr>
            <w:tcW w:w="864" w:type="dxa"/>
          </w:tcPr>
          <w:p w14:paraId="7F844407" w14:textId="77777777" w:rsidR="00440477" w:rsidRDefault="00440477" w:rsidP="0012456B">
            <w:pPr>
              <w:pStyle w:val="TableText"/>
              <w:keepNext w:val="0"/>
              <w:rPr>
                <w:ins w:id="6235" w:author="Russ Ott" w:date="2022-05-16T11:54:00Z"/>
              </w:rPr>
            </w:pPr>
          </w:p>
        </w:tc>
        <w:tc>
          <w:tcPr>
            <w:tcW w:w="1104" w:type="dxa"/>
          </w:tcPr>
          <w:p w14:paraId="1032C120" w14:textId="699CDE8C" w:rsidR="00440477" w:rsidRDefault="001C172D" w:rsidP="0012456B">
            <w:pPr>
              <w:pStyle w:val="TableText"/>
              <w:keepNext w:val="0"/>
              <w:rPr>
                <w:ins w:id="6236" w:author="Russ Ott" w:date="2022-05-16T11:54:00Z"/>
              </w:rPr>
            </w:pPr>
            <w:ins w:id="6237" w:author="Russ Ott" w:date="2022-05-16T11:54:00Z">
              <w:r>
                <w:fldChar w:fldCharType="begin"/>
              </w:r>
              <w:r>
                <w:instrText xml:space="preserve"> HYPERLINK \l "C_4515-31327" \h </w:instrText>
              </w:r>
              <w:r>
                <w:fldChar w:fldCharType="separate"/>
              </w:r>
              <w:r w:rsidR="00440477">
                <w:rPr>
                  <w:rStyle w:val="HyperlinkText9pt"/>
                </w:rPr>
                <w:t>4515-31327</w:t>
              </w:r>
              <w:r>
                <w:rPr>
                  <w:rStyle w:val="HyperlinkText9pt"/>
                </w:rPr>
                <w:fldChar w:fldCharType="end"/>
              </w:r>
            </w:ins>
          </w:p>
        </w:tc>
        <w:tc>
          <w:tcPr>
            <w:tcW w:w="2975" w:type="dxa"/>
          </w:tcPr>
          <w:p w14:paraId="0627906A" w14:textId="77777777" w:rsidR="00440477" w:rsidRDefault="00440477" w:rsidP="0012456B">
            <w:pPr>
              <w:pStyle w:val="TableText"/>
              <w:keepNext w:val="0"/>
              <w:rPr>
                <w:ins w:id="6238" w:author="Russ Ott" w:date="2022-05-16T11:54:00Z"/>
              </w:rPr>
            </w:pPr>
            <w:ins w:id="6239" w:author="Russ Ott" w:date="2022-05-16T11:54:00Z">
              <w:r>
                <w:t>urn:oid:2.16.840.1.113883.5.1002 (HL7ActRelationshipType) = REFR</w:t>
              </w:r>
            </w:ins>
          </w:p>
        </w:tc>
      </w:tr>
      <w:tr w:rsidR="00440477" w14:paraId="4B17D850" w14:textId="77777777" w:rsidTr="00BA7D84">
        <w:trPr>
          <w:jc w:val="center"/>
          <w:ins w:id="6240" w:author="Russ Ott" w:date="2022-05-16T11:54:00Z"/>
        </w:trPr>
        <w:tc>
          <w:tcPr>
            <w:tcW w:w="3345" w:type="dxa"/>
          </w:tcPr>
          <w:p w14:paraId="2FAAC859" w14:textId="77777777" w:rsidR="00440477" w:rsidRDefault="00440477" w:rsidP="0012456B">
            <w:pPr>
              <w:pStyle w:val="TableText"/>
              <w:keepNext w:val="0"/>
              <w:rPr>
                <w:ins w:id="6241" w:author="Russ Ott" w:date="2022-05-16T11:54:00Z"/>
              </w:rPr>
            </w:pPr>
            <w:ins w:id="6242" w:author="Russ Ott" w:date="2022-05-16T11:54:00Z">
              <w:r>
                <w:tab/>
              </w:r>
              <w:r>
                <w:tab/>
                <w:t>observation</w:t>
              </w:r>
            </w:ins>
          </w:p>
        </w:tc>
        <w:tc>
          <w:tcPr>
            <w:tcW w:w="720" w:type="dxa"/>
          </w:tcPr>
          <w:p w14:paraId="45D4B87A" w14:textId="77777777" w:rsidR="00440477" w:rsidRDefault="00440477" w:rsidP="0012456B">
            <w:pPr>
              <w:pStyle w:val="TableText"/>
              <w:keepNext w:val="0"/>
              <w:rPr>
                <w:ins w:id="6243" w:author="Russ Ott" w:date="2022-05-16T11:54:00Z"/>
              </w:rPr>
            </w:pPr>
            <w:ins w:id="6244" w:author="Russ Ott" w:date="2022-05-16T11:54:00Z">
              <w:r>
                <w:t>1..1</w:t>
              </w:r>
            </w:ins>
          </w:p>
        </w:tc>
        <w:tc>
          <w:tcPr>
            <w:tcW w:w="1152" w:type="dxa"/>
          </w:tcPr>
          <w:p w14:paraId="0CB5F85D" w14:textId="77777777" w:rsidR="00440477" w:rsidRDefault="00440477" w:rsidP="0012456B">
            <w:pPr>
              <w:pStyle w:val="TableText"/>
              <w:keepNext w:val="0"/>
              <w:rPr>
                <w:ins w:id="6245" w:author="Russ Ott" w:date="2022-05-16T11:54:00Z"/>
              </w:rPr>
            </w:pPr>
            <w:ins w:id="6246" w:author="Russ Ott" w:date="2022-05-16T11:54:00Z">
              <w:r>
                <w:t>SHALL</w:t>
              </w:r>
            </w:ins>
          </w:p>
        </w:tc>
        <w:tc>
          <w:tcPr>
            <w:tcW w:w="864" w:type="dxa"/>
          </w:tcPr>
          <w:p w14:paraId="3C05CBAC" w14:textId="77777777" w:rsidR="00440477" w:rsidRDefault="00440477" w:rsidP="0012456B">
            <w:pPr>
              <w:pStyle w:val="TableText"/>
              <w:keepNext w:val="0"/>
              <w:rPr>
                <w:ins w:id="6247" w:author="Russ Ott" w:date="2022-05-16T11:54:00Z"/>
              </w:rPr>
            </w:pPr>
          </w:p>
        </w:tc>
        <w:tc>
          <w:tcPr>
            <w:tcW w:w="1104" w:type="dxa"/>
          </w:tcPr>
          <w:p w14:paraId="45634EB0" w14:textId="42128244" w:rsidR="00440477" w:rsidRDefault="001C172D" w:rsidP="0012456B">
            <w:pPr>
              <w:pStyle w:val="TableText"/>
              <w:keepNext w:val="0"/>
              <w:rPr>
                <w:ins w:id="6248" w:author="Russ Ott" w:date="2022-05-16T11:54:00Z"/>
              </w:rPr>
            </w:pPr>
            <w:ins w:id="6249" w:author="Russ Ott" w:date="2022-05-16T11:54:00Z">
              <w:r>
                <w:fldChar w:fldCharType="begin"/>
              </w:r>
              <w:r>
                <w:instrText xml:space="preserve"> HYPERLINK \l "C_4515-31328" \h </w:instrText>
              </w:r>
              <w:r>
                <w:fldChar w:fldCharType="separate"/>
              </w:r>
              <w:r w:rsidR="00440477">
                <w:rPr>
                  <w:rStyle w:val="HyperlinkText9pt"/>
                </w:rPr>
                <w:t>4515-31328</w:t>
              </w:r>
              <w:r>
                <w:rPr>
                  <w:rStyle w:val="HyperlinkText9pt"/>
                </w:rPr>
                <w:fldChar w:fldCharType="end"/>
              </w:r>
            </w:ins>
          </w:p>
        </w:tc>
        <w:tc>
          <w:tcPr>
            <w:tcW w:w="2975" w:type="dxa"/>
          </w:tcPr>
          <w:p w14:paraId="0DCEA18A" w14:textId="77777777" w:rsidR="00440477" w:rsidRDefault="00440477" w:rsidP="0012456B">
            <w:pPr>
              <w:pStyle w:val="TableText"/>
              <w:keepNext w:val="0"/>
              <w:rPr>
                <w:ins w:id="6250" w:author="Russ Ott" w:date="2022-05-16T11:54:00Z"/>
              </w:rPr>
            </w:pPr>
            <w:ins w:id="6251" w:author="Russ Ott" w:date="2022-05-16T11:54:00Z">
              <w:r>
                <w:t>Social History Observation (V3) (identifier: urn:hl7ii:2.16.840.1.113883.10.20.22.4.38:2015-08-01</w:t>
              </w:r>
            </w:ins>
          </w:p>
        </w:tc>
      </w:tr>
      <w:tr w:rsidR="00440477" w14:paraId="1013AE09" w14:textId="77777777" w:rsidTr="00BA7D84">
        <w:trPr>
          <w:jc w:val="center"/>
          <w:ins w:id="6252" w:author="Russ Ott" w:date="2022-05-16T11:54:00Z"/>
        </w:trPr>
        <w:tc>
          <w:tcPr>
            <w:tcW w:w="3345" w:type="dxa"/>
          </w:tcPr>
          <w:p w14:paraId="6CD26334" w14:textId="77777777" w:rsidR="00440477" w:rsidRDefault="00440477" w:rsidP="0012456B">
            <w:pPr>
              <w:pStyle w:val="TableText"/>
              <w:keepNext w:val="0"/>
              <w:rPr>
                <w:ins w:id="6253" w:author="Russ Ott" w:date="2022-05-16T11:54:00Z"/>
              </w:rPr>
            </w:pPr>
            <w:ins w:id="6254" w:author="Russ Ott" w:date="2022-05-16T11:54:00Z">
              <w:r>
                <w:tab/>
                <w:t>entryRelationship</w:t>
              </w:r>
            </w:ins>
          </w:p>
        </w:tc>
        <w:tc>
          <w:tcPr>
            <w:tcW w:w="720" w:type="dxa"/>
          </w:tcPr>
          <w:p w14:paraId="5E34C28A" w14:textId="77777777" w:rsidR="00440477" w:rsidRDefault="00440477" w:rsidP="0012456B">
            <w:pPr>
              <w:pStyle w:val="TableText"/>
              <w:keepNext w:val="0"/>
              <w:rPr>
                <w:ins w:id="6255" w:author="Russ Ott" w:date="2022-05-16T11:54:00Z"/>
              </w:rPr>
            </w:pPr>
            <w:ins w:id="6256" w:author="Russ Ott" w:date="2022-05-16T11:54:00Z">
              <w:r>
                <w:t>0..*</w:t>
              </w:r>
            </w:ins>
          </w:p>
        </w:tc>
        <w:tc>
          <w:tcPr>
            <w:tcW w:w="1152" w:type="dxa"/>
          </w:tcPr>
          <w:p w14:paraId="291823B1" w14:textId="77777777" w:rsidR="00440477" w:rsidRDefault="00440477" w:rsidP="0012456B">
            <w:pPr>
              <w:pStyle w:val="TableText"/>
              <w:keepNext w:val="0"/>
              <w:rPr>
                <w:ins w:id="6257" w:author="Russ Ott" w:date="2022-05-16T11:54:00Z"/>
              </w:rPr>
            </w:pPr>
            <w:ins w:id="6258" w:author="Russ Ott" w:date="2022-05-16T11:54:00Z">
              <w:r>
                <w:t>MAY</w:t>
              </w:r>
            </w:ins>
          </w:p>
        </w:tc>
        <w:tc>
          <w:tcPr>
            <w:tcW w:w="864" w:type="dxa"/>
          </w:tcPr>
          <w:p w14:paraId="1E1E04EF" w14:textId="77777777" w:rsidR="00440477" w:rsidRDefault="00440477" w:rsidP="0012456B">
            <w:pPr>
              <w:pStyle w:val="TableText"/>
              <w:keepNext w:val="0"/>
              <w:rPr>
                <w:ins w:id="6259" w:author="Russ Ott" w:date="2022-05-16T11:54:00Z"/>
              </w:rPr>
            </w:pPr>
          </w:p>
        </w:tc>
        <w:tc>
          <w:tcPr>
            <w:tcW w:w="1104" w:type="dxa"/>
          </w:tcPr>
          <w:p w14:paraId="00B0112E" w14:textId="5B1C49A3" w:rsidR="00440477" w:rsidRDefault="001C172D" w:rsidP="0012456B">
            <w:pPr>
              <w:pStyle w:val="TableText"/>
              <w:keepNext w:val="0"/>
              <w:rPr>
                <w:ins w:id="6260" w:author="Russ Ott" w:date="2022-05-16T11:54:00Z"/>
              </w:rPr>
            </w:pPr>
            <w:ins w:id="6261" w:author="Russ Ott" w:date="2022-05-16T11:54:00Z">
              <w:r>
                <w:fldChar w:fldCharType="begin"/>
              </w:r>
              <w:r>
                <w:instrText xml:space="preserve"> HYPERLINK \l "C_4515-31254" \h </w:instrText>
              </w:r>
              <w:r>
                <w:fldChar w:fldCharType="separate"/>
              </w:r>
              <w:r w:rsidR="00440477">
                <w:rPr>
                  <w:rStyle w:val="HyperlinkText9pt"/>
                </w:rPr>
                <w:t>4515-31254</w:t>
              </w:r>
              <w:r>
                <w:rPr>
                  <w:rStyle w:val="HyperlinkText9pt"/>
                </w:rPr>
                <w:fldChar w:fldCharType="end"/>
              </w:r>
            </w:ins>
          </w:p>
        </w:tc>
        <w:tc>
          <w:tcPr>
            <w:tcW w:w="2975" w:type="dxa"/>
          </w:tcPr>
          <w:p w14:paraId="7D8FC8B4" w14:textId="77777777" w:rsidR="00440477" w:rsidRDefault="00440477" w:rsidP="0012456B">
            <w:pPr>
              <w:pStyle w:val="TableText"/>
              <w:keepNext w:val="0"/>
              <w:rPr>
                <w:ins w:id="6262" w:author="Russ Ott" w:date="2022-05-16T11:54:00Z"/>
              </w:rPr>
            </w:pPr>
          </w:p>
        </w:tc>
      </w:tr>
      <w:tr w:rsidR="00440477" w14:paraId="13712042" w14:textId="77777777" w:rsidTr="00BA7D84">
        <w:trPr>
          <w:jc w:val="center"/>
          <w:ins w:id="6263" w:author="Russ Ott" w:date="2022-05-16T11:54:00Z"/>
        </w:trPr>
        <w:tc>
          <w:tcPr>
            <w:tcW w:w="3345" w:type="dxa"/>
          </w:tcPr>
          <w:p w14:paraId="5E084C09" w14:textId="77777777" w:rsidR="00440477" w:rsidRDefault="00440477" w:rsidP="0012456B">
            <w:pPr>
              <w:pStyle w:val="TableText"/>
              <w:keepNext w:val="0"/>
              <w:rPr>
                <w:ins w:id="6264" w:author="Russ Ott" w:date="2022-05-16T11:54:00Z"/>
              </w:rPr>
            </w:pPr>
            <w:ins w:id="6265" w:author="Russ Ott" w:date="2022-05-16T11:54:00Z">
              <w:r>
                <w:tab/>
              </w:r>
              <w:r>
                <w:tab/>
                <w:t>@typeCode</w:t>
              </w:r>
            </w:ins>
          </w:p>
        </w:tc>
        <w:tc>
          <w:tcPr>
            <w:tcW w:w="720" w:type="dxa"/>
          </w:tcPr>
          <w:p w14:paraId="7F59DB05" w14:textId="77777777" w:rsidR="00440477" w:rsidRDefault="00440477" w:rsidP="0012456B">
            <w:pPr>
              <w:pStyle w:val="TableText"/>
              <w:keepNext w:val="0"/>
              <w:rPr>
                <w:ins w:id="6266" w:author="Russ Ott" w:date="2022-05-16T11:54:00Z"/>
              </w:rPr>
            </w:pPr>
            <w:ins w:id="6267" w:author="Russ Ott" w:date="2022-05-16T11:54:00Z">
              <w:r>
                <w:t>1..1</w:t>
              </w:r>
            </w:ins>
          </w:p>
        </w:tc>
        <w:tc>
          <w:tcPr>
            <w:tcW w:w="1152" w:type="dxa"/>
          </w:tcPr>
          <w:p w14:paraId="35344248" w14:textId="77777777" w:rsidR="00440477" w:rsidRDefault="00440477" w:rsidP="0012456B">
            <w:pPr>
              <w:pStyle w:val="TableText"/>
              <w:keepNext w:val="0"/>
              <w:rPr>
                <w:ins w:id="6268" w:author="Russ Ott" w:date="2022-05-16T11:54:00Z"/>
              </w:rPr>
            </w:pPr>
            <w:ins w:id="6269" w:author="Russ Ott" w:date="2022-05-16T11:54:00Z">
              <w:r>
                <w:t>SHALL</w:t>
              </w:r>
            </w:ins>
          </w:p>
        </w:tc>
        <w:tc>
          <w:tcPr>
            <w:tcW w:w="864" w:type="dxa"/>
          </w:tcPr>
          <w:p w14:paraId="30DF9A8D" w14:textId="77777777" w:rsidR="00440477" w:rsidRDefault="00440477" w:rsidP="0012456B">
            <w:pPr>
              <w:pStyle w:val="TableText"/>
              <w:keepNext w:val="0"/>
              <w:rPr>
                <w:ins w:id="6270" w:author="Russ Ott" w:date="2022-05-16T11:54:00Z"/>
              </w:rPr>
            </w:pPr>
          </w:p>
        </w:tc>
        <w:tc>
          <w:tcPr>
            <w:tcW w:w="1104" w:type="dxa"/>
          </w:tcPr>
          <w:p w14:paraId="0D38D743" w14:textId="6741D15F" w:rsidR="00440477" w:rsidRDefault="001C172D" w:rsidP="0012456B">
            <w:pPr>
              <w:pStyle w:val="TableText"/>
              <w:keepNext w:val="0"/>
              <w:rPr>
                <w:ins w:id="6271" w:author="Russ Ott" w:date="2022-05-16T11:54:00Z"/>
              </w:rPr>
            </w:pPr>
            <w:ins w:id="6272" w:author="Russ Ott" w:date="2022-05-16T11:54:00Z">
              <w:r>
                <w:fldChar w:fldCharType="begin"/>
              </w:r>
              <w:r>
                <w:instrText xml:space="preserve"> HYPERLINK \l "C_4515-32961" \h </w:instrText>
              </w:r>
              <w:r>
                <w:fldChar w:fldCharType="separate"/>
              </w:r>
              <w:r w:rsidR="00440477">
                <w:rPr>
                  <w:rStyle w:val="HyperlinkText9pt"/>
                </w:rPr>
                <w:t>4515-32961</w:t>
              </w:r>
              <w:r>
                <w:rPr>
                  <w:rStyle w:val="HyperlinkText9pt"/>
                </w:rPr>
                <w:fldChar w:fldCharType="end"/>
              </w:r>
            </w:ins>
          </w:p>
        </w:tc>
        <w:tc>
          <w:tcPr>
            <w:tcW w:w="2975" w:type="dxa"/>
          </w:tcPr>
          <w:p w14:paraId="58A6D61E" w14:textId="77777777" w:rsidR="00440477" w:rsidRDefault="00440477" w:rsidP="0012456B">
            <w:pPr>
              <w:pStyle w:val="TableText"/>
              <w:keepNext w:val="0"/>
              <w:rPr>
                <w:ins w:id="6273" w:author="Russ Ott" w:date="2022-05-16T11:54:00Z"/>
              </w:rPr>
            </w:pPr>
            <w:ins w:id="6274" w:author="Russ Ott" w:date="2022-05-16T11:54:00Z">
              <w:r>
                <w:t>urn:oid:2.16.840.1.113883.5.1002 (HL7ActRelationshipType) = REFR</w:t>
              </w:r>
            </w:ins>
          </w:p>
        </w:tc>
      </w:tr>
      <w:tr w:rsidR="00440477" w14:paraId="3BCE7759" w14:textId="77777777" w:rsidTr="00BA7D84">
        <w:trPr>
          <w:jc w:val="center"/>
          <w:ins w:id="6275" w:author="Russ Ott" w:date="2022-05-16T11:54:00Z"/>
        </w:trPr>
        <w:tc>
          <w:tcPr>
            <w:tcW w:w="3345" w:type="dxa"/>
          </w:tcPr>
          <w:p w14:paraId="75EF31E8" w14:textId="77777777" w:rsidR="00440477" w:rsidRDefault="00440477" w:rsidP="0012456B">
            <w:pPr>
              <w:pStyle w:val="TableText"/>
              <w:keepNext w:val="0"/>
              <w:rPr>
                <w:ins w:id="6276" w:author="Russ Ott" w:date="2022-05-16T11:54:00Z"/>
              </w:rPr>
            </w:pPr>
            <w:ins w:id="6277" w:author="Russ Ott" w:date="2022-05-16T11:54:00Z">
              <w:r>
                <w:tab/>
              </w:r>
              <w:r>
                <w:tab/>
                <w:t>observation</w:t>
              </w:r>
            </w:ins>
          </w:p>
        </w:tc>
        <w:tc>
          <w:tcPr>
            <w:tcW w:w="720" w:type="dxa"/>
          </w:tcPr>
          <w:p w14:paraId="745A7861" w14:textId="77777777" w:rsidR="00440477" w:rsidRDefault="00440477" w:rsidP="0012456B">
            <w:pPr>
              <w:pStyle w:val="TableText"/>
              <w:keepNext w:val="0"/>
              <w:rPr>
                <w:ins w:id="6278" w:author="Russ Ott" w:date="2022-05-16T11:54:00Z"/>
              </w:rPr>
            </w:pPr>
            <w:ins w:id="6279" w:author="Russ Ott" w:date="2022-05-16T11:54:00Z">
              <w:r>
                <w:t>1..1</w:t>
              </w:r>
            </w:ins>
          </w:p>
        </w:tc>
        <w:tc>
          <w:tcPr>
            <w:tcW w:w="1152" w:type="dxa"/>
          </w:tcPr>
          <w:p w14:paraId="4DC91F0B" w14:textId="77777777" w:rsidR="00440477" w:rsidRDefault="00440477" w:rsidP="0012456B">
            <w:pPr>
              <w:pStyle w:val="TableText"/>
              <w:keepNext w:val="0"/>
              <w:rPr>
                <w:ins w:id="6280" w:author="Russ Ott" w:date="2022-05-16T11:54:00Z"/>
              </w:rPr>
            </w:pPr>
            <w:ins w:id="6281" w:author="Russ Ott" w:date="2022-05-16T11:54:00Z">
              <w:r>
                <w:t>SHALL</w:t>
              </w:r>
            </w:ins>
          </w:p>
        </w:tc>
        <w:tc>
          <w:tcPr>
            <w:tcW w:w="864" w:type="dxa"/>
          </w:tcPr>
          <w:p w14:paraId="37B8C1F0" w14:textId="77777777" w:rsidR="00440477" w:rsidRDefault="00440477" w:rsidP="0012456B">
            <w:pPr>
              <w:pStyle w:val="TableText"/>
              <w:keepNext w:val="0"/>
              <w:rPr>
                <w:ins w:id="6282" w:author="Russ Ott" w:date="2022-05-16T11:54:00Z"/>
              </w:rPr>
            </w:pPr>
          </w:p>
        </w:tc>
        <w:tc>
          <w:tcPr>
            <w:tcW w:w="1104" w:type="dxa"/>
          </w:tcPr>
          <w:p w14:paraId="45F4DEF7" w14:textId="630A1D93" w:rsidR="00440477" w:rsidRDefault="001C172D" w:rsidP="0012456B">
            <w:pPr>
              <w:pStyle w:val="TableText"/>
              <w:keepNext w:val="0"/>
              <w:rPr>
                <w:ins w:id="6283" w:author="Russ Ott" w:date="2022-05-16T11:54:00Z"/>
              </w:rPr>
            </w:pPr>
            <w:ins w:id="6284" w:author="Russ Ott" w:date="2022-05-16T11:54:00Z">
              <w:r>
                <w:fldChar w:fldCharType="begin"/>
              </w:r>
              <w:r>
                <w:instrText xml:space="preserve"> HYPERLINK \l "C_4515-31331" \h </w:instrText>
              </w:r>
              <w:r>
                <w:fldChar w:fldCharType="separate"/>
              </w:r>
              <w:r w:rsidR="00440477">
                <w:rPr>
                  <w:rStyle w:val="HyperlinkText9pt"/>
                </w:rPr>
                <w:t>4515-31331</w:t>
              </w:r>
              <w:r>
                <w:rPr>
                  <w:rStyle w:val="HyperlinkText9pt"/>
                </w:rPr>
                <w:fldChar w:fldCharType="end"/>
              </w:r>
            </w:ins>
          </w:p>
        </w:tc>
        <w:tc>
          <w:tcPr>
            <w:tcW w:w="2975" w:type="dxa"/>
          </w:tcPr>
          <w:p w14:paraId="5E1A8E35" w14:textId="77777777" w:rsidR="00440477" w:rsidRDefault="00440477" w:rsidP="0012456B">
            <w:pPr>
              <w:pStyle w:val="TableText"/>
              <w:keepNext w:val="0"/>
              <w:rPr>
                <w:ins w:id="6285" w:author="Russ Ott" w:date="2022-05-16T11:54:00Z"/>
              </w:rPr>
            </w:pPr>
            <w:ins w:id="6286" w:author="Russ Ott" w:date="2022-05-16T11:54:00Z">
              <w:r>
                <w:t>Substance or Device Allergy - Intolerance Observation (V2) (identifier: urn:hl7ii:2.16.840.1.113883.10.20.24.3.90:2014-06-09</w:t>
              </w:r>
            </w:ins>
          </w:p>
        </w:tc>
      </w:tr>
      <w:tr w:rsidR="00440477" w14:paraId="605B228B" w14:textId="77777777" w:rsidTr="00BA7D84">
        <w:trPr>
          <w:jc w:val="center"/>
          <w:ins w:id="6287" w:author="Russ Ott" w:date="2022-05-16T11:54:00Z"/>
        </w:trPr>
        <w:tc>
          <w:tcPr>
            <w:tcW w:w="3345" w:type="dxa"/>
          </w:tcPr>
          <w:p w14:paraId="7AC560FA" w14:textId="77777777" w:rsidR="00440477" w:rsidRDefault="00440477" w:rsidP="0012456B">
            <w:pPr>
              <w:pStyle w:val="TableText"/>
              <w:keepNext w:val="0"/>
              <w:rPr>
                <w:ins w:id="6288" w:author="Russ Ott" w:date="2022-05-16T11:54:00Z"/>
              </w:rPr>
            </w:pPr>
            <w:ins w:id="6289" w:author="Russ Ott" w:date="2022-05-16T11:54:00Z">
              <w:r>
                <w:tab/>
                <w:t>entryRelationship</w:t>
              </w:r>
            </w:ins>
          </w:p>
        </w:tc>
        <w:tc>
          <w:tcPr>
            <w:tcW w:w="720" w:type="dxa"/>
          </w:tcPr>
          <w:p w14:paraId="01265A40" w14:textId="77777777" w:rsidR="00440477" w:rsidRDefault="00440477" w:rsidP="0012456B">
            <w:pPr>
              <w:pStyle w:val="TableText"/>
              <w:keepNext w:val="0"/>
              <w:rPr>
                <w:ins w:id="6290" w:author="Russ Ott" w:date="2022-05-16T11:54:00Z"/>
              </w:rPr>
            </w:pPr>
            <w:ins w:id="6291" w:author="Russ Ott" w:date="2022-05-16T11:54:00Z">
              <w:r>
                <w:t>0..*</w:t>
              </w:r>
            </w:ins>
          </w:p>
        </w:tc>
        <w:tc>
          <w:tcPr>
            <w:tcW w:w="1152" w:type="dxa"/>
          </w:tcPr>
          <w:p w14:paraId="3760ED71" w14:textId="77777777" w:rsidR="00440477" w:rsidRDefault="00440477" w:rsidP="0012456B">
            <w:pPr>
              <w:pStyle w:val="TableText"/>
              <w:keepNext w:val="0"/>
              <w:rPr>
                <w:ins w:id="6292" w:author="Russ Ott" w:date="2022-05-16T11:54:00Z"/>
              </w:rPr>
            </w:pPr>
            <w:ins w:id="6293" w:author="Russ Ott" w:date="2022-05-16T11:54:00Z">
              <w:r>
                <w:t>MAY</w:t>
              </w:r>
            </w:ins>
          </w:p>
        </w:tc>
        <w:tc>
          <w:tcPr>
            <w:tcW w:w="864" w:type="dxa"/>
          </w:tcPr>
          <w:p w14:paraId="1C81D7A1" w14:textId="77777777" w:rsidR="00440477" w:rsidRDefault="00440477" w:rsidP="0012456B">
            <w:pPr>
              <w:pStyle w:val="TableText"/>
              <w:keepNext w:val="0"/>
              <w:rPr>
                <w:ins w:id="6294" w:author="Russ Ott" w:date="2022-05-16T11:54:00Z"/>
              </w:rPr>
            </w:pPr>
          </w:p>
        </w:tc>
        <w:tc>
          <w:tcPr>
            <w:tcW w:w="1104" w:type="dxa"/>
          </w:tcPr>
          <w:p w14:paraId="3C39F6AF" w14:textId="161D781B" w:rsidR="00440477" w:rsidRDefault="001C172D" w:rsidP="0012456B">
            <w:pPr>
              <w:pStyle w:val="TableText"/>
              <w:keepNext w:val="0"/>
              <w:rPr>
                <w:ins w:id="6295" w:author="Russ Ott" w:date="2022-05-16T11:54:00Z"/>
              </w:rPr>
            </w:pPr>
            <w:ins w:id="6296" w:author="Russ Ott" w:date="2022-05-16T11:54:00Z">
              <w:r>
                <w:fldChar w:fldCharType="begin"/>
              </w:r>
              <w:r>
                <w:instrText xml:space="preserve"> HYPERLINK \l "C_4515-31255" \h </w:instrText>
              </w:r>
              <w:r>
                <w:fldChar w:fldCharType="separate"/>
              </w:r>
              <w:r w:rsidR="00440477">
                <w:rPr>
                  <w:rStyle w:val="HyperlinkText9pt"/>
                </w:rPr>
                <w:t>4515-31255</w:t>
              </w:r>
              <w:r>
                <w:rPr>
                  <w:rStyle w:val="HyperlinkText9pt"/>
                </w:rPr>
                <w:fldChar w:fldCharType="end"/>
              </w:r>
            </w:ins>
          </w:p>
        </w:tc>
        <w:tc>
          <w:tcPr>
            <w:tcW w:w="2975" w:type="dxa"/>
          </w:tcPr>
          <w:p w14:paraId="16B95E16" w14:textId="77777777" w:rsidR="00440477" w:rsidRDefault="00440477" w:rsidP="0012456B">
            <w:pPr>
              <w:pStyle w:val="TableText"/>
              <w:keepNext w:val="0"/>
              <w:rPr>
                <w:ins w:id="6297" w:author="Russ Ott" w:date="2022-05-16T11:54:00Z"/>
              </w:rPr>
            </w:pPr>
          </w:p>
        </w:tc>
      </w:tr>
      <w:tr w:rsidR="00440477" w14:paraId="6696F03F" w14:textId="77777777" w:rsidTr="00BA7D84">
        <w:trPr>
          <w:jc w:val="center"/>
          <w:ins w:id="6298" w:author="Russ Ott" w:date="2022-05-16T11:54:00Z"/>
        </w:trPr>
        <w:tc>
          <w:tcPr>
            <w:tcW w:w="3345" w:type="dxa"/>
          </w:tcPr>
          <w:p w14:paraId="23492350" w14:textId="77777777" w:rsidR="00440477" w:rsidRDefault="00440477" w:rsidP="0012456B">
            <w:pPr>
              <w:pStyle w:val="TableText"/>
              <w:keepNext w:val="0"/>
              <w:rPr>
                <w:ins w:id="6299" w:author="Russ Ott" w:date="2022-05-16T11:54:00Z"/>
              </w:rPr>
            </w:pPr>
            <w:ins w:id="6300" w:author="Russ Ott" w:date="2022-05-16T11:54:00Z">
              <w:r>
                <w:tab/>
              </w:r>
              <w:r>
                <w:tab/>
                <w:t>@typeCode</w:t>
              </w:r>
            </w:ins>
          </w:p>
        </w:tc>
        <w:tc>
          <w:tcPr>
            <w:tcW w:w="720" w:type="dxa"/>
          </w:tcPr>
          <w:p w14:paraId="47DC6E5B" w14:textId="77777777" w:rsidR="00440477" w:rsidRDefault="00440477" w:rsidP="0012456B">
            <w:pPr>
              <w:pStyle w:val="TableText"/>
              <w:keepNext w:val="0"/>
              <w:rPr>
                <w:ins w:id="6301" w:author="Russ Ott" w:date="2022-05-16T11:54:00Z"/>
              </w:rPr>
            </w:pPr>
            <w:ins w:id="6302" w:author="Russ Ott" w:date="2022-05-16T11:54:00Z">
              <w:r>
                <w:t>1..1</w:t>
              </w:r>
            </w:ins>
          </w:p>
        </w:tc>
        <w:tc>
          <w:tcPr>
            <w:tcW w:w="1152" w:type="dxa"/>
          </w:tcPr>
          <w:p w14:paraId="6E827F09" w14:textId="77777777" w:rsidR="00440477" w:rsidRDefault="00440477" w:rsidP="0012456B">
            <w:pPr>
              <w:pStyle w:val="TableText"/>
              <w:keepNext w:val="0"/>
              <w:rPr>
                <w:ins w:id="6303" w:author="Russ Ott" w:date="2022-05-16T11:54:00Z"/>
              </w:rPr>
            </w:pPr>
            <w:ins w:id="6304" w:author="Russ Ott" w:date="2022-05-16T11:54:00Z">
              <w:r>
                <w:t>SHALL</w:t>
              </w:r>
            </w:ins>
          </w:p>
        </w:tc>
        <w:tc>
          <w:tcPr>
            <w:tcW w:w="864" w:type="dxa"/>
          </w:tcPr>
          <w:p w14:paraId="1F505E47" w14:textId="77777777" w:rsidR="00440477" w:rsidRDefault="00440477" w:rsidP="0012456B">
            <w:pPr>
              <w:pStyle w:val="TableText"/>
              <w:keepNext w:val="0"/>
              <w:rPr>
                <w:ins w:id="6305" w:author="Russ Ott" w:date="2022-05-16T11:54:00Z"/>
              </w:rPr>
            </w:pPr>
          </w:p>
        </w:tc>
        <w:tc>
          <w:tcPr>
            <w:tcW w:w="1104" w:type="dxa"/>
          </w:tcPr>
          <w:p w14:paraId="693D93BF" w14:textId="03956646" w:rsidR="00440477" w:rsidRDefault="001C172D" w:rsidP="0012456B">
            <w:pPr>
              <w:pStyle w:val="TableText"/>
              <w:keepNext w:val="0"/>
              <w:rPr>
                <w:ins w:id="6306" w:author="Russ Ott" w:date="2022-05-16T11:54:00Z"/>
              </w:rPr>
            </w:pPr>
            <w:ins w:id="6307" w:author="Russ Ott" w:date="2022-05-16T11:54:00Z">
              <w:r>
                <w:fldChar w:fldCharType="begin"/>
              </w:r>
              <w:r>
                <w:instrText xml:space="preserve"> HYPERLINK \l "C_4515-31333" \h </w:instrText>
              </w:r>
              <w:r>
                <w:fldChar w:fldCharType="separate"/>
              </w:r>
              <w:r w:rsidR="00440477">
                <w:rPr>
                  <w:rStyle w:val="HyperlinkText9pt"/>
                </w:rPr>
                <w:t>4515-31333</w:t>
              </w:r>
              <w:r>
                <w:rPr>
                  <w:rStyle w:val="HyperlinkText9pt"/>
                </w:rPr>
                <w:fldChar w:fldCharType="end"/>
              </w:r>
            </w:ins>
          </w:p>
        </w:tc>
        <w:tc>
          <w:tcPr>
            <w:tcW w:w="2975" w:type="dxa"/>
          </w:tcPr>
          <w:p w14:paraId="7A59EAF0" w14:textId="77777777" w:rsidR="00440477" w:rsidRDefault="00440477" w:rsidP="0012456B">
            <w:pPr>
              <w:pStyle w:val="TableText"/>
              <w:keepNext w:val="0"/>
              <w:rPr>
                <w:ins w:id="6308" w:author="Russ Ott" w:date="2022-05-16T11:54:00Z"/>
              </w:rPr>
            </w:pPr>
            <w:ins w:id="6309" w:author="Russ Ott" w:date="2022-05-16T11:54:00Z">
              <w:r>
                <w:t>urn:oid:2.16.840.1.113883.5.1002 (HL7ActRelationshipType) = REFR</w:t>
              </w:r>
            </w:ins>
          </w:p>
        </w:tc>
      </w:tr>
      <w:tr w:rsidR="00440477" w14:paraId="46E4D625" w14:textId="77777777" w:rsidTr="00BA7D84">
        <w:trPr>
          <w:jc w:val="center"/>
          <w:ins w:id="6310" w:author="Russ Ott" w:date="2022-05-16T11:54:00Z"/>
        </w:trPr>
        <w:tc>
          <w:tcPr>
            <w:tcW w:w="3345" w:type="dxa"/>
          </w:tcPr>
          <w:p w14:paraId="478B92DA" w14:textId="77777777" w:rsidR="00440477" w:rsidRDefault="00440477" w:rsidP="0012456B">
            <w:pPr>
              <w:pStyle w:val="TableText"/>
              <w:keepNext w:val="0"/>
              <w:rPr>
                <w:ins w:id="6311" w:author="Russ Ott" w:date="2022-05-16T11:54:00Z"/>
              </w:rPr>
            </w:pPr>
            <w:ins w:id="6312" w:author="Russ Ott" w:date="2022-05-16T11:54:00Z">
              <w:r>
                <w:tab/>
              </w:r>
              <w:r>
                <w:tab/>
                <w:t>observation</w:t>
              </w:r>
            </w:ins>
          </w:p>
        </w:tc>
        <w:tc>
          <w:tcPr>
            <w:tcW w:w="720" w:type="dxa"/>
          </w:tcPr>
          <w:p w14:paraId="508D9999" w14:textId="77777777" w:rsidR="00440477" w:rsidRDefault="00440477" w:rsidP="0012456B">
            <w:pPr>
              <w:pStyle w:val="TableText"/>
              <w:keepNext w:val="0"/>
              <w:rPr>
                <w:ins w:id="6313" w:author="Russ Ott" w:date="2022-05-16T11:54:00Z"/>
              </w:rPr>
            </w:pPr>
            <w:ins w:id="6314" w:author="Russ Ott" w:date="2022-05-16T11:54:00Z">
              <w:r>
                <w:t>1..1</w:t>
              </w:r>
            </w:ins>
          </w:p>
        </w:tc>
        <w:tc>
          <w:tcPr>
            <w:tcW w:w="1152" w:type="dxa"/>
          </w:tcPr>
          <w:p w14:paraId="634A6BB4" w14:textId="77777777" w:rsidR="00440477" w:rsidRDefault="00440477" w:rsidP="0012456B">
            <w:pPr>
              <w:pStyle w:val="TableText"/>
              <w:keepNext w:val="0"/>
              <w:rPr>
                <w:ins w:id="6315" w:author="Russ Ott" w:date="2022-05-16T11:54:00Z"/>
              </w:rPr>
            </w:pPr>
            <w:ins w:id="6316" w:author="Russ Ott" w:date="2022-05-16T11:54:00Z">
              <w:r>
                <w:t>SHALL</w:t>
              </w:r>
            </w:ins>
          </w:p>
        </w:tc>
        <w:tc>
          <w:tcPr>
            <w:tcW w:w="864" w:type="dxa"/>
          </w:tcPr>
          <w:p w14:paraId="3912D286" w14:textId="77777777" w:rsidR="00440477" w:rsidRDefault="00440477" w:rsidP="0012456B">
            <w:pPr>
              <w:pStyle w:val="TableText"/>
              <w:keepNext w:val="0"/>
              <w:rPr>
                <w:ins w:id="6317" w:author="Russ Ott" w:date="2022-05-16T11:54:00Z"/>
              </w:rPr>
            </w:pPr>
          </w:p>
        </w:tc>
        <w:tc>
          <w:tcPr>
            <w:tcW w:w="1104" w:type="dxa"/>
          </w:tcPr>
          <w:p w14:paraId="22233B5E" w14:textId="15814354" w:rsidR="00440477" w:rsidRDefault="001C172D" w:rsidP="0012456B">
            <w:pPr>
              <w:pStyle w:val="TableText"/>
              <w:keepNext w:val="0"/>
              <w:rPr>
                <w:ins w:id="6318" w:author="Russ Ott" w:date="2022-05-16T11:54:00Z"/>
              </w:rPr>
            </w:pPr>
            <w:ins w:id="6319" w:author="Russ Ott" w:date="2022-05-16T11:54:00Z">
              <w:r>
                <w:fldChar w:fldCharType="begin"/>
              </w:r>
              <w:r>
                <w:instrText xml:space="preserve"> HYPERLINK \l "C_4515-31334" \h </w:instrText>
              </w:r>
              <w:r>
                <w:fldChar w:fldCharType="separate"/>
              </w:r>
              <w:r w:rsidR="00440477">
                <w:rPr>
                  <w:rStyle w:val="HyperlinkText9pt"/>
                </w:rPr>
                <w:t>4515-31334</w:t>
              </w:r>
              <w:r>
                <w:rPr>
                  <w:rStyle w:val="HyperlinkText9pt"/>
                </w:rPr>
                <w:fldChar w:fldCharType="end"/>
              </w:r>
            </w:ins>
          </w:p>
        </w:tc>
        <w:tc>
          <w:tcPr>
            <w:tcW w:w="2975" w:type="dxa"/>
          </w:tcPr>
          <w:p w14:paraId="3CA95313" w14:textId="77777777" w:rsidR="00440477" w:rsidRDefault="00440477" w:rsidP="0012456B">
            <w:pPr>
              <w:pStyle w:val="TableText"/>
              <w:keepNext w:val="0"/>
              <w:rPr>
                <w:ins w:id="6320" w:author="Russ Ott" w:date="2022-05-16T11:54:00Z"/>
              </w:rPr>
            </w:pPr>
            <w:ins w:id="6321" w:author="Russ Ott" w:date="2022-05-16T11:54:00Z">
              <w:r>
                <w:t>Tobacco Use (V2) (identifier: urn:hl7ii:2.16.840.1.113883.10.20.22.4.85:2014-06-09</w:t>
              </w:r>
            </w:ins>
          </w:p>
        </w:tc>
      </w:tr>
      <w:tr w:rsidR="00440477" w14:paraId="03F73FB0" w14:textId="77777777" w:rsidTr="00BA7D84">
        <w:trPr>
          <w:jc w:val="center"/>
          <w:ins w:id="6322" w:author="Russ Ott" w:date="2022-05-16T11:54:00Z"/>
        </w:trPr>
        <w:tc>
          <w:tcPr>
            <w:tcW w:w="3345" w:type="dxa"/>
          </w:tcPr>
          <w:p w14:paraId="53F825E7" w14:textId="77777777" w:rsidR="00440477" w:rsidRDefault="00440477" w:rsidP="0012456B">
            <w:pPr>
              <w:pStyle w:val="TableText"/>
              <w:keepNext w:val="0"/>
              <w:rPr>
                <w:ins w:id="6323" w:author="Russ Ott" w:date="2022-05-16T11:54:00Z"/>
              </w:rPr>
            </w:pPr>
            <w:ins w:id="6324" w:author="Russ Ott" w:date="2022-05-16T11:54:00Z">
              <w:r>
                <w:tab/>
                <w:t>entryRelationship</w:t>
              </w:r>
            </w:ins>
          </w:p>
        </w:tc>
        <w:tc>
          <w:tcPr>
            <w:tcW w:w="720" w:type="dxa"/>
          </w:tcPr>
          <w:p w14:paraId="71D2EE4D" w14:textId="77777777" w:rsidR="00440477" w:rsidRDefault="00440477" w:rsidP="0012456B">
            <w:pPr>
              <w:pStyle w:val="TableText"/>
              <w:keepNext w:val="0"/>
              <w:rPr>
                <w:ins w:id="6325" w:author="Russ Ott" w:date="2022-05-16T11:54:00Z"/>
              </w:rPr>
            </w:pPr>
            <w:ins w:id="6326" w:author="Russ Ott" w:date="2022-05-16T11:54:00Z">
              <w:r>
                <w:t>0..*</w:t>
              </w:r>
            </w:ins>
          </w:p>
        </w:tc>
        <w:tc>
          <w:tcPr>
            <w:tcW w:w="1152" w:type="dxa"/>
          </w:tcPr>
          <w:p w14:paraId="440CE294" w14:textId="77777777" w:rsidR="00440477" w:rsidRDefault="00440477" w:rsidP="0012456B">
            <w:pPr>
              <w:pStyle w:val="TableText"/>
              <w:keepNext w:val="0"/>
              <w:rPr>
                <w:ins w:id="6327" w:author="Russ Ott" w:date="2022-05-16T11:54:00Z"/>
              </w:rPr>
            </w:pPr>
            <w:ins w:id="6328" w:author="Russ Ott" w:date="2022-05-16T11:54:00Z">
              <w:r>
                <w:t>MAY</w:t>
              </w:r>
            </w:ins>
          </w:p>
        </w:tc>
        <w:tc>
          <w:tcPr>
            <w:tcW w:w="864" w:type="dxa"/>
          </w:tcPr>
          <w:p w14:paraId="3D5D231B" w14:textId="77777777" w:rsidR="00440477" w:rsidRDefault="00440477" w:rsidP="0012456B">
            <w:pPr>
              <w:pStyle w:val="TableText"/>
              <w:keepNext w:val="0"/>
              <w:rPr>
                <w:ins w:id="6329" w:author="Russ Ott" w:date="2022-05-16T11:54:00Z"/>
              </w:rPr>
            </w:pPr>
          </w:p>
        </w:tc>
        <w:tc>
          <w:tcPr>
            <w:tcW w:w="1104" w:type="dxa"/>
          </w:tcPr>
          <w:p w14:paraId="39188665" w14:textId="1B00B453" w:rsidR="00440477" w:rsidRDefault="001C172D" w:rsidP="0012456B">
            <w:pPr>
              <w:pStyle w:val="TableText"/>
              <w:keepNext w:val="0"/>
              <w:rPr>
                <w:ins w:id="6330" w:author="Russ Ott" w:date="2022-05-16T11:54:00Z"/>
              </w:rPr>
            </w:pPr>
            <w:ins w:id="6331" w:author="Russ Ott" w:date="2022-05-16T11:54:00Z">
              <w:r>
                <w:fldChar w:fldCharType="begin"/>
              </w:r>
              <w:r>
                <w:instrText xml:space="preserve"> HYPERLINK \l "C_4515-31256" \h </w:instrText>
              </w:r>
              <w:r>
                <w:fldChar w:fldCharType="separate"/>
              </w:r>
              <w:r w:rsidR="00440477">
                <w:rPr>
                  <w:rStyle w:val="HyperlinkText9pt"/>
                </w:rPr>
                <w:t>4515-31256</w:t>
              </w:r>
              <w:r>
                <w:rPr>
                  <w:rStyle w:val="HyperlinkText9pt"/>
                </w:rPr>
                <w:fldChar w:fldCharType="end"/>
              </w:r>
            </w:ins>
          </w:p>
        </w:tc>
        <w:tc>
          <w:tcPr>
            <w:tcW w:w="2975" w:type="dxa"/>
          </w:tcPr>
          <w:p w14:paraId="7CE8A462" w14:textId="77777777" w:rsidR="00440477" w:rsidRDefault="00440477" w:rsidP="0012456B">
            <w:pPr>
              <w:pStyle w:val="TableText"/>
              <w:keepNext w:val="0"/>
              <w:rPr>
                <w:ins w:id="6332" w:author="Russ Ott" w:date="2022-05-16T11:54:00Z"/>
              </w:rPr>
            </w:pPr>
          </w:p>
        </w:tc>
      </w:tr>
      <w:tr w:rsidR="00440477" w14:paraId="3159E2A1" w14:textId="77777777" w:rsidTr="00BA7D84">
        <w:trPr>
          <w:jc w:val="center"/>
          <w:ins w:id="6333" w:author="Russ Ott" w:date="2022-05-16T11:54:00Z"/>
        </w:trPr>
        <w:tc>
          <w:tcPr>
            <w:tcW w:w="3345" w:type="dxa"/>
          </w:tcPr>
          <w:p w14:paraId="3F52EE9F" w14:textId="77777777" w:rsidR="00440477" w:rsidRDefault="00440477" w:rsidP="0012456B">
            <w:pPr>
              <w:pStyle w:val="TableText"/>
              <w:keepNext w:val="0"/>
              <w:rPr>
                <w:ins w:id="6334" w:author="Russ Ott" w:date="2022-05-16T11:54:00Z"/>
              </w:rPr>
            </w:pPr>
            <w:ins w:id="6335" w:author="Russ Ott" w:date="2022-05-16T11:54:00Z">
              <w:r>
                <w:tab/>
              </w:r>
              <w:r>
                <w:tab/>
                <w:t>@typeCode</w:t>
              </w:r>
            </w:ins>
          </w:p>
        </w:tc>
        <w:tc>
          <w:tcPr>
            <w:tcW w:w="720" w:type="dxa"/>
          </w:tcPr>
          <w:p w14:paraId="6B991FA1" w14:textId="77777777" w:rsidR="00440477" w:rsidRDefault="00440477" w:rsidP="0012456B">
            <w:pPr>
              <w:pStyle w:val="TableText"/>
              <w:keepNext w:val="0"/>
              <w:rPr>
                <w:ins w:id="6336" w:author="Russ Ott" w:date="2022-05-16T11:54:00Z"/>
              </w:rPr>
            </w:pPr>
            <w:ins w:id="6337" w:author="Russ Ott" w:date="2022-05-16T11:54:00Z">
              <w:r>
                <w:t>1..1</w:t>
              </w:r>
            </w:ins>
          </w:p>
        </w:tc>
        <w:tc>
          <w:tcPr>
            <w:tcW w:w="1152" w:type="dxa"/>
          </w:tcPr>
          <w:p w14:paraId="6C5F4378" w14:textId="77777777" w:rsidR="00440477" w:rsidRDefault="00440477" w:rsidP="0012456B">
            <w:pPr>
              <w:pStyle w:val="TableText"/>
              <w:keepNext w:val="0"/>
              <w:rPr>
                <w:ins w:id="6338" w:author="Russ Ott" w:date="2022-05-16T11:54:00Z"/>
              </w:rPr>
            </w:pPr>
            <w:ins w:id="6339" w:author="Russ Ott" w:date="2022-05-16T11:54:00Z">
              <w:r>
                <w:t>SHALL</w:t>
              </w:r>
            </w:ins>
          </w:p>
        </w:tc>
        <w:tc>
          <w:tcPr>
            <w:tcW w:w="864" w:type="dxa"/>
          </w:tcPr>
          <w:p w14:paraId="1DAC46A9" w14:textId="77777777" w:rsidR="00440477" w:rsidRDefault="00440477" w:rsidP="0012456B">
            <w:pPr>
              <w:pStyle w:val="TableText"/>
              <w:keepNext w:val="0"/>
              <w:rPr>
                <w:ins w:id="6340" w:author="Russ Ott" w:date="2022-05-16T11:54:00Z"/>
              </w:rPr>
            </w:pPr>
          </w:p>
        </w:tc>
        <w:tc>
          <w:tcPr>
            <w:tcW w:w="1104" w:type="dxa"/>
          </w:tcPr>
          <w:p w14:paraId="751F82CE" w14:textId="0512A095" w:rsidR="00440477" w:rsidRDefault="001C172D" w:rsidP="0012456B">
            <w:pPr>
              <w:pStyle w:val="TableText"/>
              <w:keepNext w:val="0"/>
              <w:rPr>
                <w:ins w:id="6341" w:author="Russ Ott" w:date="2022-05-16T11:54:00Z"/>
              </w:rPr>
            </w:pPr>
            <w:ins w:id="6342" w:author="Russ Ott" w:date="2022-05-16T11:54:00Z">
              <w:r>
                <w:fldChar w:fldCharType="begin"/>
              </w:r>
              <w:r>
                <w:instrText xml:space="preserve"> HYPERLINK \l "C_4515-31336" \h </w:instrText>
              </w:r>
              <w:r>
                <w:fldChar w:fldCharType="separate"/>
              </w:r>
              <w:r w:rsidR="00440477">
                <w:rPr>
                  <w:rStyle w:val="HyperlinkText9pt"/>
                </w:rPr>
                <w:t>4515-31336</w:t>
              </w:r>
              <w:r>
                <w:rPr>
                  <w:rStyle w:val="HyperlinkText9pt"/>
                </w:rPr>
                <w:fldChar w:fldCharType="end"/>
              </w:r>
            </w:ins>
          </w:p>
        </w:tc>
        <w:tc>
          <w:tcPr>
            <w:tcW w:w="2975" w:type="dxa"/>
          </w:tcPr>
          <w:p w14:paraId="54EA08A1" w14:textId="77777777" w:rsidR="00440477" w:rsidRDefault="00440477" w:rsidP="0012456B">
            <w:pPr>
              <w:pStyle w:val="TableText"/>
              <w:keepNext w:val="0"/>
              <w:rPr>
                <w:ins w:id="6343" w:author="Russ Ott" w:date="2022-05-16T11:54:00Z"/>
              </w:rPr>
            </w:pPr>
            <w:ins w:id="6344" w:author="Russ Ott" w:date="2022-05-16T11:54:00Z">
              <w:r>
                <w:t>urn:oid:2.16.840.1.113883.5.1002 (HL7ActRelationshipType) = REFR</w:t>
              </w:r>
            </w:ins>
          </w:p>
        </w:tc>
      </w:tr>
      <w:tr w:rsidR="00440477" w14:paraId="6D665DFD" w14:textId="77777777" w:rsidTr="00BA7D84">
        <w:trPr>
          <w:jc w:val="center"/>
          <w:ins w:id="6345" w:author="Russ Ott" w:date="2022-05-16T11:54:00Z"/>
        </w:trPr>
        <w:tc>
          <w:tcPr>
            <w:tcW w:w="3345" w:type="dxa"/>
          </w:tcPr>
          <w:p w14:paraId="605801AB" w14:textId="77777777" w:rsidR="00440477" w:rsidRDefault="00440477" w:rsidP="0012456B">
            <w:pPr>
              <w:pStyle w:val="TableText"/>
              <w:keepNext w:val="0"/>
              <w:rPr>
                <w:ins w:id="6346" w:author="Russ Ott" w:date="2022-05-16T11:54:00Z"/>
              </w:rPr>
            </w:pPr>
            <w:ins w:id="6347" w:author="Russ Ott" w:date="2022-05-16T11:54:00Z">
              <w:r>
                <w:tab/>
              </w:r>
              <w:r>
                <w:tab/>
                <w:t>observation</w:t>
              </w:r>
            </w:ins>
          </w:p>
        </w:tc>
        <w:tc>
          <w:tcPr>
            <w:tcW w:w="720" w:type="dxa"/>
          </w:tcPr>
          <w:p w14:paraId="2B44EC64" w14:textId="77777777" w:rsidR="00440477" w:rsidRDefault="00440477" w:rsidP="0012456B">
            <w:pPr>
              <w:pStyle w:val="TableText"/>
              <w:keepNext w:val="0"/>
              <w:rPr>
                <w:ins w:id="6348" w:author="Russ Ott" w:date="2022-05-16T11:54:00Z"/>
              </w:rPr>
            </w:pPr>
            <w:ins w:id="6349" w:author="Russ Ott" w:date="2022-05-16T11:54:00Z">
              <w:r>
                <w:t>1..1</w:t>
              </w:r>
            </w:ins>
          </w:p>
        </w:tc>
        <w:tc>
          <w:tcPr>
            <w:tcW w:w="1152" w:type="dxa"/>
          </w:tcPr>
          <w:p w14:paraId="0E2D880E" w14:textId="77777777" w:rsidR="00440477" w:rsidRDefault="00440477" w:rsidP="0012456B">
            <w:pPr>
              <w:pStyle w:val="TableText"/>
              <w:keepNext w:val="0"/>
              <w:rPr>
                <w:ins w:id="6350" w:author="Russ Ott" w:date="2022-05-16T11:54:00Z"/>
              </w:rPr>
            </w:pPr>
            <w:ins w:id="6351" w:author="Russ Ott" w:date="2022-05-16T11:54:00Z">
              <w:r>
                <w:t>SHALL</w:t>
              </w:r>
            </w:ins>
          </w:p>
        </w:tc>
        <w:tc>
          <w:tcPr>
            <w:tcW w:w="864" w:type="dxa"/>
          </w:tcPr>
          <w:p w14:paraId="03C93EC2" w14:textId="77777777" w:rsidR="00440477" w:rsidRDefault="00440477" w:rsidP="0012456B">
            <w:pPr>
              <w:pStyle w:val="TableText"/>
              <w:keepNext w:val="0"/>
              <w:rPr>
                <w:ins w:id="6352" w:author="Russ Ott" w:date="2022-05-16T11:54:00Z"/>
              </w:rPr>
            </w:pPr>
          </w:p>
        </w:tc>
        <w:tc>
          <w:tcPr>
            <w:tcW w:w="1104" w:type="dxa"/>
          </w:tcPr>
          <w:p w14:paraId="5A793865" w14:textId="36A73218" w:rsidR="00440477" w:rsidRDefault="001C172D" w:rsidP="0012456B">
            <w:pPr>
              <w:pStyle w:val="TableText"/>
              <w:keepNext w:val="0"/>
              <w:rPr>
                <w:ins w:id="6353" w:author="Russ Ott" w:date="2022-05-16T11:54:00Z"/>
              </w:rPr>
            </w:pPr>
            <w:ins w:id="6354" w:author="Russ Ott" w:date="2022-05-16T11:54:00Z">
              <w:r>
                <w:fldChar w:fldCharType="begin"/>
              </w:r>
              <w:r>
                <w:instrText xml:space="preserve"> HYPERLINK \l "C_4515-31337" \h </w:instrText>
              </w:r>
              <w:r>
                <w:fldChar w:fldCharType="separate"/>
              </w:r>
              <w:r w:rsidR="00440477">
                <w:rPr>
                  <w:rStyle w:val="HyperlinkText9pt"/>
                </w:rPr>
                <w:t>4515-31337</w:t>
              </w:r>
              <w:r>
                <w:rPr>
                  <w:rStyle w:val="HyperlinkText9pt"/>
                </w:rPr>
                <w:fldChar w:fldCharType="end"/>
              </w:r>
            </w:ins>
          </w:p>
        </w:tc>
        <w:tc>
          <w:tcPr>
            <w:tcW w:w="2975" w:type="dxa"/>
          </w:tcPr>
          <w:p w14:paraId="77756310" w14:textId="77777777" w:rsidR="00440477" w:rsidRDefault="00440477" w:rsidP="0012456B">
            <w:pPr>
              <w:pStyle w:val="TableText"/>
              <w:keepNext w:val="0"/>
              <w:rPr>
                <w:ins w:id="6355" w:author="Russ Ott" w:date="2022-05-16T11:54:00Z"/>
              </w:rPr>
            </w:pPr>
            <w:ins w:id="6356" w:author="Russ Ott" w:date="2022-05-16T11:54:00Z">
              <w:r>
                <w:t>Vital Sign Observation (V2) (identifier: urn:hl7ii:2.16.840.1.113883.10.20.22.4.27:2014-06-09</w:t>
              </w:r>
            </w:ins>
          </w:p>
        </w:tc>
      </w:tr>
      <w:tr w:rsidR="00440477" w14:paraId="16827F89" w14:textId="77777777" w:rsidTr="00BA7D84">
        <w:trPr>
          <w:jc w:val="center"/>
          <w:ins w:id="6357" w:author="Russ Ott" w:date="2022-05-16T11:54:00Z"/>
        </w:trPr>
        <w:tc>
          <w:tcPr>
            <w:tcW w:w="3345" w:type="dxa"/>
          </w:tcPr>
          <w:p w14:paraId="0B309273" w14:textId="77777777" w:rsidR="00440477" w:rsidRDefault="00440477" w:rsidP="0012456B">
            <w:pPr>
              <w:pStyle w:val="TableText"/>
              <w:keepNext w:val="0"/>
              <w:rPr>
                <w:ins w:id="6358" w:author="Russ Ott" w:date="2022-05-16T11:54:00Z"/>
              </w:rPr>
            </w:pPr>
            <w:ins w:id="6359" w:author="Russ Ott" w:date="2022-05-16T11:54:00Z">
              <w:r>
                <w:lastRenderedPageBreak/>
                <w:tab/>
                <w:t>entryRelationship</w:t>
              </w:r>
            </w:ins>
          </w:p>
        </w:tc>
        <w:tc>
          <w:tcPr>
            <w:tcW w:w="720" w:type="dxa"/>
          </w:tcPr>
          <w:p w14:paraId="616EE9AB" w14:textId="77777777" w:rsidR="00440477" w:rsidRDefault="00440477" w:rsidP="0012456B">
            <w:pPr>
              <w:pStyle w:val="TableText"/>
              <w:keepNext w:val="0"/>
              <w:rPr>
                <w:ins w:id="6360" w:author="Russ Ott" w:date="2022-05-16T11:54:00Z"/>
              </w:rPr>
            </w:pPr>
            <w:ins w:id="6361" w:author="Russ Ott" w:date="2022-05-16T11:54:00Z">
              <w:r>
                <w:t>0..*</w:t>
              </w:r>
            </w:ins>
          </w:p>
        </w:tc>
        <w:tc>
          <w:tcPr>
            <w:tcW w:w="1152" w:type="dxa"/>
          </w:tcPr>
          <w:p w14:paraId="77071F2F" w14:textId="77777777" w:rsidR="00440477" w:rsidRDefault="00440477" w:rsidP="0012456B">
            <w:pPr>
              <w:pStyle w:val="TableText"/>
              <w:keepNext w:val="0"/>
              <w:rPr>
                <w:ins w:id="6362" w:author="Russ Ott" w:date="2022-05-16T11:54:00Z"/>
              </w:rPr>
            </w:pPr>
            <w:ins w:id="6363" w:author="Russ Ott" w:date="2022-05-16T11:54:00Z">
              <w:r>
                <w:t>MAY</w:t>
              </w:r>
            </w:ins>
          </w:p>
        </w:tc>
        <w:tc>
          <w:tcPr>
            <w:tcW w:w="864" w:type="dxa"/>
          </w:tcPr>
          <w:p w14:paraId="674434A6" w14:textId="77777777" w:rsidR="00440477" w:rsidRDefault="00440477" w:rsidP="0012456B">
            <w:pPr>
              <w:pStyle w:val="TableText"/>
              <w:keepNext w:val="0"/>
              <w:rPr>
                <w:ins w:id="6364" w:author="Russ Ott" w:date="2022-05-16T11:54:00Z"/>
              </w:rPr>
            </w:pPr>
          </w:p>
        </w:tc>
        <w:tc>
          <w:tcPr>
            <w:tcW w:w="1104" w:type="dxa"/>
          </w:tcPr>
          <w:p w14:paraId="3EA4B7C5" w14:textId="4739A4E0" w:rsidR="00440477" w:rsidRDefault="001C172D" w:rsidP="0012456B">
            <w:pPr>
              <w:pStyle w:val="TableText"/>
              <w:keepNext w:val="0"/>
              <w:rPr>
                <w:ins w:id="6365" w:author="Russ Ott" w:date="2022-05-16T11:54:00Z"/>
              </w:rPr>
            </w:pPr>
            <w:ins w:id="6366" w:author="Russ Ott" w:date="2022-05-16T11:54:00Z">
              <w:r>
                <w:fldChar w:fldCharType="begin"/>
              </w:r>
              <w:r>
                <w:instrText xml:space="preserve"> HYPERLINK \l "C_4515-31257" \h </w:instrText>
              </w:r>
              <w:r>
                <w:fldChar w:fldCharType="separate"/>
              </w:r>
              <w:r w:rsidR="00440477">
                <w:rPr>
                  <w:rStyle w:val="HyperlinkText9pt"/>
                </w:rPr>
                <w:t>4515-31257</w:t>
              </w:r>
              <w:r>
                <w:rPr>
                  <w:rStyle w:val="HyperlinkText9pt"/>
                </w:rPr>
                <w:fldChar w:fldCharType="end"/>
              </w:r>
            </w:ins>
          </w:p>
        </w:tc>
        <w:tc>
          <w:tcPr>
            <w:tcW w:w="2975" w:type="dxa"/>
          </w:tcPr>
          <w:p w14:paraId="502AD6E2" w14:textId="77777777" w:rsidR="00440477" w:rsidRDefault="00440477" w:rsidP="0012456B">
            <w:pPr>
              <w:pStyle w:val="TableText"/>
              <w:keepNext w:val="0"/>
              <w:rPr>
                <w:ins w:id="6367" w:author="Russ Ott" w:date="2022-05-16T11:54:00Z"/>
              </w:rPr>
            </w:pPr>
          </w:p>
        </w:tc>
      </w:tr>
      <w:tr w:rsidR="00440477" w14:paraId="0E5FAF56" w14:textId="77777777" w:rsidTr="00BA7D84">
        <w:trPr>
          <w:jc w:val="center"/>
          <w:ins w:id="6368" w:author="Russ Ott" w:date="2022-05-16T11:54:00Z"/>
        </w:trPr>
        <w:tc>
          <w:tcPr>
            <w:tcW w:w="3345" w:type="dxa"/>
          </w:tcPr>
          <w:p w14:paraId="27635FAC" w14:textId="77777777" w:rsidR="00440477" w:rsidRDefault="00440477" w:rsidP="0012456B">
            <w:pPr>
              <w:pStyle w:val="TableText"/>
              <w:keepNext w:val="0"/>
              <w:rPr>
                <w:ins w:id="6369" w:author="Russ Ott" w:date="2022-05-16T11:54:00Z"/>
              </w:rPr>
            </w:pPr>
            <w:ins w:id="6370" w:author="Russ Ott" w:date="2022-05-16T11:54:00Z">
              <w:r>
                <w:tab/>
              </w:r>
              <w:r>
                <w:tab/>
                <w:t>@typeCode</w:t>
              </w:r>
            </w:ins>
          </w:p>
        </w:tc>
        <w:tc>
          <w:tcPr>
            <w:tcW w:w="720" w:type="dxa"/>
          </w:tcPr>
          <w:p w14:paraId="2A5A061A" w14:textId="77777777" w:rsidR="00440477" w:rsidRDefault="00440477" w:rsidP="0012456B">
            <w:pPr>
              <w:pStyle w:val="TableText"/>
              <w:keepNext w:val="0"/>
              <w:rPr>
                <w:ins w:id="6371" w:author="Russ Ott" w:date="2022-05-16T11:54:00Z"/>
              </w:rPr>
            </w:pPr>
            <w:ins w:id="6372" w:author="Russ Ott" w:date="2022-05-16T11:54:00Z">
              <w:r>
                <w:t>1..1</w:t>
              </w:r>
            </w:ins>
          </w:p>
        </w:tc>
        <w:tc>
          <w:tcPr>
            <w:tcW w:w="1152" w:type="dxa"/>
          </w:tcPr>
          <w:p w14:paraId="5AA8EB43" w14:textId="77777777" w:rsidR="00440477" w:rsidRDefault="00440477" w:rsidP="0012456B">
            <w:pPr>
              <w:pStyle w:val="TableText"/>
              <w:keepNext w:val="0"/>
              <w:rPr>
                <w:ins w:id="6373" w:author="Russ Ott" w:date="2022-05-16T11:54:00Z"/>
              </w:rPr>
            </w:pPr>
            <w:ins w:id="6374" w:author="Russ Ott" w:date="2022-05-16T11:54:00Z">
              <w:r>
                <w:t>SHALL</w:t>
              </w:r>
            </w:ins>
          </w:p>
        </w:tc>
        <w:tc>
          <w:tcPr>
            <w:tcW w:w="864" w:type="dxa"/>
          </w:tcPr>
          <w:p w14:paraId="1D563EB0" w14:textId="77777777" w:rsidR="00440477" w:rsidRDefault="00440477" w:rsidP="0012456B">
            <w:pPr>
              <w:pStyle w:val="TableText"/>
              <w:keepNext w:val="0"/>
              <w:rPr>
                <w:ins w:id="6375" w:author="Russ Ott" w:date="2022-05-16T11:54:00Z"/>
              </w:rPr>
            </w:pPr>
          </w:p>
        </w:tc>
        <w:tc>
          <w:tcPr>
            <w:tcW w:w="1104" w:type="dxa"/>
          </w:tcPr>
          <w:p w14:paraId="10AF9525" w14:textId="0976FD45" w:rsidR="00440477" w:rsidRDefault="001C172D" w:rsidP="0012456B">
            <w:pPr>
              <w:pStyle w:val="TableText"/>
              <w:keepNext w:val="0"/>
              <w:rPr>
                <w:ins w:id="6376" w:author="Russ Ott" w:date="2022-05-16T11:54:00Z"/>
              </w:rPr>
            </w:pPr>
            <w:ins w:id="6377" w:author="Russ Ott" w:date="2022-05-16T11:54:00Z">
              <w:r>
                <w:fldChar w:fldCharType="begin"/>
              </w:r>
              <w:r>
                <w:instrText xml:space="preserve"> HYPERLINK \l "C_4515-31339" \h </w:instrText>
              </w:r>
              <w:r>
                <w:fldChar w:fldCharType="separate"/>
              </w:r>
              <w:r w:rsidR="00440477">
                <w:rPr>
                  <w:rStyle w:val="HyperlinkText9pt"/>
                </w:rPr>
                <w:t>4515-31339</w:t>
              </w:r>
              <w:r>
                <w:rPr>
                  <w:rStyle w:val="HyperlinkText9pt"/>
                </w:rPr>
                <w:fldChar w:fldCharType="end"/>
              </w:r>
            </w:ins>
          </w:p>
        </w:tc>
        <w:tc>
          <w:tcPr>
            <w:tcW w:w="2975" w:type="dxa"/>
          </w:tcPr>
          <w:p w14:paraId="3AF9708D" w14:textId="77777777" w:rsidR="00440477" w:rsidRDefault="00440477" w:rsidP="0012456B">
            <w:pPr>
              <w:pStyle w:val="TableText"/>
              <w:keepNext w:val="0"/>
              <w:rPr>
                <w:ins w:id="6378" w:author="Russ Ott" w:date="2022-05-16T11:54:00Z"/>
              </w:rPr>
            </w:pPr>
            <w:ins w:id="6379" w:author="Russ Ott" w:date="2022-05-16T11:54:00Z">
              <w:r>
                <w:t>urn:oid:2.16.840.1.113883.5.1002 (HL7ActRelationshipType) = REFR</w:t>
              </w:r>
            </w:ins>
          </w:p>
        </w:tc>
      </w:tr>
      <w:tr w:rsidR="00440477" w14:paraId="5C10A655" w14:textId="77777777" w:rsidTr="00BA7D84">
        <w:trPr>
          <w:jc w:val="center"/>
          <w:ins w:id="6380" w:author="Russ Ott" w:date="2022-05-16T11:54:00Z"/>
        </w:trPr>
        <w:tc>
          <w:tcPr>
            <w:tcW w:w="3345" w:type="dxa"/>
          </w:tcPr>
          <w:p w14:paraId="07D62F1E" w14:textId="77777777" w:rsidR="00440477" w:rsidRDefault="00440477" w:rsidP="0012456B">
            <w:pPr>
              <w:pStyle w:val="TableText"/>
              <w:keepNext w:val="0"/>
              <w:rPr>
                <w:ins w:id="6381" w:author="Russ Ott" w:date="2022-05-16T11:54:00Z"/>
              </w:rPr>
            </w:pPr>
            <w:ins w:id="6382" w:author="Russ Ott" w:date="2022-05-16T11:54:00Z">
              <w:r>
                <w:tab/>
              </w:r>
              <w:r>
                <w:tab/>
                <w:t>observation</w:t>
              </w:r>
            </w:ins>
          </w:p>
        </w:tc>
        <w:tc>
          <w:tcPr>
            <w:tcW w:w="720" w:type="dxa"/>
          </w:tcPr>
          <w:p w14:paraId="3EDA4034" w14:textId="77777777" w:rsidR="00440477" w:rsidRDefault="00440477" w:rsidP="0012456B">
            <w:pPr>
              <w:pStyle w:val="TableText"/>
              <w:keepNext w:val="0"/>
              <w:rPr>
                <w:ins w:id="6383" w:author="Russ Ott" w:date="2022-05-16T11:54:00Z"/>
              </w:rPr>
            </w:pPr>
            <w:ins w:id="6384" w:author="Russ Ott" w:date="2022-05-16T11:54:00Z">
              <w:r>
                <w:t>1..1</w:t>
              </w:r>
            </w:ins>
          </w:p>
        </w:tc>
        <w:tc>
          <w:tcPr>
            <w:tcW w:w="1152" w:type="dxa"/>
          </w:tcPr>
          <w:p w14:paraId="55DDEE78" w14:textId="77777777" w:rsidR="00440477" w:rsidRDefault="00440477" w:rsidP="0012456B">
            <w:pPr>
              <w:pStyle w:val="TableText"/>
              <w:keepNext w:val="0"/>
              <w:rPr>
                <w:ins w:id="6385" w:author="Russ Ott" w:date="2022-05-16T11:54:00Z"/>
              </w:rPr>
            </w:pPr>
            <w:ins w:id="6386" w:author="Russ Ott" w:date="2022-05-16T11:54:00Z">
              <w:r>
                <w:t>SHALL</w:t>
              </w:r>
            </w:ins>
          </w:p>
        </w:tc>
        <w:tc>
          <w:tcPr>
            <w:tcW w:w="864" w:type="dxa"/>
          </w:tcPr>
          <w:p w14:paraId="3E125ACB" w14:textId="77777777" w:rsidR="00440477" w:rsidRDefault="00440477" w:rsidP="0012456B">
            <w:pPr>
              <w:pStyle w:val="TableText"/>
              <w:keepNext w:val="0"/>
              <w:rPr>
                <w:ins w:id="6387" w:author="Russ Ott" w:date="2022-05-16T11:54:00Z"/>
              </w:rPr>
            </w:pPr>
          </w:p>
        </w:tc>
        <w:tc>
          <w:tcPr>
            <w:tcW w:w="1104" w:type="dxa"/>
          </w:tcPr>
          <w:p w14:paraId="6131F87C" w14:textId="34DEF604" w:rsidR="00440477" w:rsidRDefault="001C172D" w:rsidP="0012456B">
            <w:pPr>
              <w:pStyle w:val="TableText"/>
              <w:keepNext w:val="0"/>
              <w:rPr>
                <w:ins w:id="6388" w:author="Russ Ott" w:date="2022-05-16T11:54:00Z"/>
              </w:rPr>
            </w:pPr>
            <w:ins w:id="6389" w:author="Russ Ott" w:date="2022-05-16T11:54:00Z">
              <w:r>
                <w:fldChar w:fldCharType="begin"/>
              </w:r>
              <w:r>
                <w:instrText xml:space="preserve"> HYPERLINK \l "C_4515-31340" \h </w:instrText>
              </w:r>
              <w:r>
                <w:fldChar w:fldCharType="separate"/>
              </w:r>
              <w:r w:rsidR="00440477">
                <w:rPr>
                  <w:rStyle w:val="HyperlinkText9pt"/>
                </w:rPr>
                <w:t>4515-31340</w:t>
              </w:r>
              <w:r>
                <w:rPr>
                  <w:rStyle w:val="HyperlinkText9pt"/>
                </w:rPr>
                <w:fldChar w:fldCharType="end"/>
              </w:r>
            </w:ins>
          </w:p>
        </w:tc>
        <w:tc>
          <w:tcPr>
            <w:tcW w:w="2975" w:type="dxa"/>
          </w:tcPr>
          <w:p w14:paraId="5516859C" w14:textId="77777777" w:rsidR="00440477" w:rsidRDefault="00440477" w:rsidP="0012456B">
            <w:pPr>
              <w:pStyle w:val="TableText"/>
              <w:keepNext w:val="0"/>
              <w:rPr>
                <w:ins w:id="6390" w:author="Russ Ott" w:date="2022-05-16T11:54:00Z"/>
              </w:rPr>
            </w:pPr>
            <w:ins w:id="6391" w:author="Russ Ott" w:date="2022-05-16T11:54:00Z">
              <w:r>
                <w:t>Longitudinal Care Wound Observation (V2) (identifier: urn:hl7ii:2.16.840.1.113883.10.20.22.4.114:2015-08-01</w:t>
              </w:r>
            </w:ins>
          </w:p>
        </w:tc>
      </w:tr>
      <w:tr w:rsidR="00440477" w14:paraId="36C4DEA0" w14:textId="77777777" w:rsidTr="00BA7D84">
        <w:trPr>
          <w:jc w:val="center"/>
          <w:ins w:id="6392" w:author="Russ Ott" w:date="2022-05-16T11:54:00Z"/>
        </w:trPr>
        <w:tc>
          <w:tcPr>
            <w:tcW w:w="3345" w:type="dxa"/>
          </w:tcPr>
          <w:p w14:paraId="05CA03F8" w14:textId="77777777" w:rsidR="00440477" w:rsidRDefault="00440477" w:rsidP="0012456B">
            <w:pPr>
              <w:pStyle w:val="TableText"/>
              <w:keepNext w:val="0"/>
              <w:rPr>
                <w:ins w:id="6393" w:author="Russ Ott" w:date="2022-05-16T11:54:00Z"/>
              </w:rPr>
            </w:pPr>
            <w:ins w:id="6394" w:author="Russ Ott" w:date="2022-05-16T11:54:00Z">
              <w:r>
                <w:tab/>
                <w:t>entryRelationship</w:t>
              </w:r>
            </w:ins>
          </w:p>
        </w:tc>
        <w:tc>
          <w:tcPr>
            <w:tcW w:w="720" w:type="dxa"/>
          </w:tcPr>
          <w:p w14:paraId="3206E296" w14:textId="77777777" w:rsidR="00440477" w:rsidRDefault="00440477" w:rsidP="0012456B">
            <w:pPr>
              <w:pStyle w:val="TableText"/>
              <w:keepNext w:val="0"/>
              <w:rPr>
                <w:ins w:id="6395" w:author="Russ Ott" w:date="2022-05-16T11:54:00Z"/>
              </w:rPr>
            </w:pPr>
            <w:ins w:id="6396" w:author="Russ Ott" w:date="2022-05-16T11:54:00Z">
              <w:r>
                <w:t>0..*</w:t>
              </w:r>
            </w:ins>
          </w:p>
        </w:tc>
        <w:tc>
          <w:tcPr>
            <w:tcW w:w="1152" w:type="dxa"/>
          </w:tcPr>
          <w:p w14:paraId="4D2F75C0" w14:textId="77777777" w:rsidR="00440477" w:rsidRDefault="00440477" w:rsidP="0012456B">
            <w:pPr>
              <w:pStyle w:val="TableText"/>
              <w:keepNext w:val="0"/>
              <w:rPr>
                <w:ins w:id="6397" w:author="Russ Ott" w:date="2022-05-16T11:54:00Z"/>
              </w:rPr>
            </w:pPr>
            <w:ins w:id="6398" w:author="Russ Ott" w:date="2022-05-16T11:54:00Z">
              <w:r>
                <w:t>MAY</w:t>
              </w:r>
            </w:ins>
          </w:p>
        </w:tc>
        <w:tc>
          <w:tcPr>
            <w:tcW w:w="864" w:type="dxa"/>
          </w:tcPr>
          <w:p w14:paraId="30C517C0" w14:textId="77777777" w:rsidR="00440477" w:rsidRDefault="00440477" w:rsidP="0012456B">
            <w:pPr>
              <w:pStyle w:val="TableText"/>
              <w:keepNext w:val="0"/>
              <w:rPr>
                <w:ins w:id="6399" w:author="Russ Ott" w:date="2022-05-16T11:54:00Z"/>
              </w:rPr>
            </w:pPr>
          </w:p>
        </w:tc>
        <w:tc>
          <w:tcPr>
            <w:tcW w:w="1104" w:type="dxa"/>
          </w:tcPr>
          <w:p w14:paraId="142CE1CA" w14:textId="6890C8E6" w:rsidR="00440477" w:rsidRDefault="001C172D" w:rsidP="0012456B">
            <w:pPr>
              <w:pStyle w:val="TableText"/>
              <w:keepNext w:val="0"/>
              <w:rPr>
                <w:ins w:id="6400" w:author="Russ Ott" w:date="2022-05-16T11:54:00Z"/>
              </w:rPr>
            </w:pPr>
            <w:ins w:id="6401" w:author="Russ Ott" w:date="2022-05-16T11:54:00Z">
              <w:r>
                <w:fldChar w:fldCharType="begin"/>
              </w:r>
              <w:r>
                <w:instrText xml:space="preserve"> HYPERLINK \l "C_4515-31365" \h </w:instrText>
              </w:r>
              <w:r>
                <w:fldChar w:fldCharType="separate"/>
              </w:r>
              <w:r w:rsidR="00440477">
                <w:rPr>
                  <w:rStyle w:val="HyperlinkText9pt"/>
                </w:rPr>
                <w:t>4515-31365</w:t>
              </w:r>
              <w:r>
                <w:rPr>
                  <w:rStyle w:val="HyperlinkText9pt"/>
                </w:rPr>
                <w:fldChar w:fldCharType="end"/>
              </w:r>
            </w:ins>
          </w:p>
        </w:tc>
        <w:tc>
          <w:tcPr>
            <w:tcW w:w="2975" w:type="dxa"/>
          </w:tcPr>
          <w:p w14:paraId="18DECF56" w14:textId="77777777" w:rsidR="00440477" w:rsidRDefault="00440477" w:rsidP="0012456B">
            <w:pPr>
              <w:pStyle w:val="TableText"/>
              <w:keepNext w:val="0"/>
              <w:rPr>
                <w:ins w:id="6402" w:author="Russ Ott" w:date="2022-05-16T11:54:00Z"/>
              </w:rPr>
            </w:pPr>
          </w:p>
        </w:tc>
      </w:tr>
      <w:tr w:rsidR="00440477" w14:paraId="3469F70C" w14:textId="77777777" w:rsidTr="00BA7D84">
        <w:trPr>
          <w:jc w:val="center"/>
          <w:ins w:id="6403" w:author="Russ Ott" w:date="2022-05-16T11:54:00Z"/>
        </w:trPr>
        <w:tc>
          <w:tcPr>
            <w:tcW w:w="3345" w:type="dxa"/>
          </w:tcPr>
          <w:p w14:paraId="399D656F" w14:textId="77777777" w:rsidR="00440477" w:rsidRDefault="00440477" w:rsidP="0012456B">
            <w:pPr>
              <w:pStyle w:val="TableText"/>
              <w:keepNext w:val="0"/>
              <w:rPr>
                <w:ins w:id="6404" w:author="Russ Ott" w:date="2022-05-16T11:54:00Z"/>
              </w:rPr>
            </w:pPr>
            <w:ins w:id="6405" w:author="Russ Ott" w:date="2022-05-16T11:54:00Z">
              <w:r>
                <w:tab/>
              </w:r>
              <w:r>
                <w:tab/>
                <w:t>@typeCode</w:t>
              </w:r>
            </w:ins>
          </w:p>
        </w:tc>
        <w:tc>
          <w:tcPr>
            <w:tcW w:w="720" w:type="dxa"/>
          </w:tcPr>
          <w:p w14:paraId="66492DD6" w14:textId="77777777" w:rsidR="00440477" w:rsidRDefault="00440477" w:rsidP="0012456B">
            <w:pPr>
              <w:pStyle w:val="TableText"/>
              <w:keepNext w:val="0"/>
              <w:rPr>
                <w:ins w:id="6406" w:author="Russ Ott" w:date="2022-05-16T11:54:00Z"/>
              </w:rPr>
            </w:pPr>
            <w:ins w:id="6407" w:author="Russ Ott" w:date="2022-05-16T11:54:00Z">
              <w:r>
                <w:t>1..1</w:t>
              </w:r>
            </w:ins>
          </w:p>
        </w:tc>
        <w:tc>
          <w:tcPr>
            <w:tcW w:w="1152" w:type="dxa"/>
          </w:tcPr>
          <w:p w14:paraId="207054C5" w14:textId="77777777" w:rsidR="00440477" w:rsidRDefault="00440477" w:rsidP="0012456B">
            <w:pPr>
              <w:pStyle w:val="TableText"/>
              <w:keepNext w:val="0"/>
              <w:rPr>
                <w:ins w:id="6408" w:author="Russ Ott" w:date="2022-05-16T11:54:00Z"/>
              </w:rPr>
            </w:pPr>
            <w:ins w:id="6409" w:author="Russ Ott" w:date="2022-05-16T11:54:00Z">
              <w:r>
                <w:t>SHALL</w:t>
              </w:r>
            </w:ins>
          </w:p>
        </w:tc>
        <w:tc>
          <w:tcPr>
            <w:tcW w:w="864" w:type="dxa"/>
          </w:tcPr>
          <w:p w14:paraId="1070BDDF" w14:textId="77777777" w:rsidR="00440477" w:rsidRDefault="00440477" w:rsidP="0012456B">
            <w:pPr>
              <w:pStyle w:val="TableText"/>
              <w:keepNext w:val="0"/>
              <w:rPr>
                <w:ins w:id="6410" w:author="Russ Ott" w:date="2022-05-16T11:54:00Z"/>
              </w:rPr>
            </w:pPr>
          </w:p>
        </w:tc>
        <w:tc>
          <w:tcPr>
            <w:tcW w:w="1104" w:type="dxa"/>
          </w:tcPr>
          <w:p w14:paraId="5030BF3F" w14:textId="15780A68" w:rsidR="00440477" w:rsidRDefault="001C172D" w:rsidP="0012456B">
            <w:pPr>
              <w:pStyle w:val="TableText"/>
              <w:keepNext w:val="0"/>
              <w:rPr>
                <w:ins w:id="6411" w:author="Russ Ott" w:date="2022-05-16T11:54:00Z"/>
              </w:rPr>
            </w:pPr>
            <w:ins w:id="6412" w:author="Russ Ott" w:date="2022-05-16T11:54:00Z">
              <w:r>
                <w:fldChar w:fldCharType="begin"/>
              </w:r>
              <w:r>
                <w:instrText xml:space="preserve"> HYPERLINK \l "C_4515-31366" \h </w:instrText>
              </w:r>
              <w:r>
                <w:fldChar w:fldCharType="separate"/>
              </w:r>
              <w:r w:rsidR="00440477">
                <w:rPr>
                  <w:rStyle w:val="HyperlinkText9pt"/>
                </w:rPr>
                <w:t>4515-31366</w:t>
              </w:r>
              <w:r>
                <w:rPr>
                  <w:rStyle w:val="HyperlinkText9pt"/>
                </w:rPr>
                <w:fldChar w:fldCharType="end"/>
              </w:r>
            </w:ins>
          </w:p>
        </w:tc>
        <w:tc>
          <w:tcPr>
            <w:tcW w:w="2975" w:type="dxa"/>
          </w:tcPr>
          <w:p w14:paraId="7925A64E" w14:textId="77777777" w:rsidR="00440477" w:rsidRDefault="00440477" w:rsidP="0012456B">
            <w:pPr>
              <w:pStyle w:val="TableText"/>
              <w:keepNext w:val="0"/>
              <w:rPr>
                <w:ins w:id="6413" w:author="Russ Ott" w:date="2022-05-16T11:54:00Z"/>
              </w:rPr>
            </w:pPr>
            <w:ins w:id="6414" w:author="Russ Ott" w:date="2022-05-16T11:54:00Z">
              <w:r>
                <w:t>urn:oid:2.16.840.1.113883.5.1002 (HL7ActRelationshipType) = SPRT</w:t>
              </w:r>
            </w:ins>
          </w:p>
        </w:tc>
      </w:tr>
      <w:tr w:rsidR="00440477" w14:paraId="6423EF90" w14:textId="77777777" w:rsidTr="00BA7D84">
        <w:trPr>
          <w:jc w:val="center"/>
          <w:ins w:id="6415" w:author="Russ Ott" w:date="2022-05-16T11:54:00Z"/>
        </w:trPr>
        <w:tc>
          <w:tcPr>
            <w:tcW w:w="3345" w:type="dxa"/>
          </w:tcPr>
          <w:p w14:paraId="603752CF" w14:textId="77777777" w:rsidR="00440477" w:rsidRDefault="00440477" w:rsidP="0012456B">
            <w:pPr>
              <w:pStyle w:val="TableText"/>
              <w:keepNext w:val="0"/>
              <w:rPr>
                <w:ins w:id="6416" w:author="Russ Ott" w:date="2022-05-16T11:54:00Z"/>
              </w:rPr>
            </w:pPr>
            <w:ins w:id="6417" w:author="Russ Ott" w:date="2022-05-16T11:54:00Z">
              <w:r>
                <w:tab/>
              </w:r>
              <w:r>
                <w:tab/>
                <w:t>observation</w:t>
              </w:r>
            </w:ins>
          </w:p>
        </w:tc>
        <w:tc>
          <w:tcPr>
            <w:tcW w:w="720" w:type="dxa"/>
          </w:tcPr>
          <w:p w14:paraId="4570CC08" w14:textId="77777777" w:rsidR="00440477" w:rsidRDefault="00440477" w:rsidP="0012456B">
            <w:pPr>
              <w:pStyle w:val="TableText"/>
              <w:keepNext w:val="0"/>
              <w:rPr>
                <w:ins w:id="6418" w:author="Russ Ott" w:date="2022-05-16T11:54:00Z"/>
              </w:rPr>
            </w:pPr>
            <w:ins w:id="6419" w:author="Russ Ott" w:date="2022-05-16T11:54:00Z">
              <w:r>
                <w:t>1..1</w:t>
              </w:r>
            </w:ins>
          </w:p>
        </w:tc>
        <w:tc>
          <w:tcPr>
            <w:tcW w:w="1152" w:type="dxa"/>
          </w:tcPr>
          <w:p w14:paraId="135019EA" w14:textId="77777777" w:rsidR="00440477" w:rsidRDefault="00440477" w:rsidP="0012456B">
            <w:pPr>
              <w:pStyle w:val="TableText"/>
              <w:keepNext w:val="0"/>
              <w:rPr>
                <w:ins w:id="6420" w:author="Russ Ott" w:date="2022-05-16T11:54:00Z"/>
              </w:rPr>
            </w:pPr>
            <w:ins w:id="6421" w:author="Russ Ott" w:date="2022-05-16T11:54:00Z">
              <w:r>
                <w:t>SHALL</w:t>
              </w:r>
            </w:ins>
          </w:p>
        </w:tc>
        <w:tc>
          <w:tcPr>
            <w:tcW w:w="864" w:type="dxa"/>
          </w:tcPr>
          <w:p w14:paraId="02FED2AB" w14:textId="77777777" w:rsidR="00440477" w:rsidRDefault="00440477" w:rsidP="0012456B">
            <w:pPr>
              <w:pStyle w:val="TableText"/>
              <w:keepNext w:val="0"/>
              <w:rPr>
                <w:ins w:id="6422" w:author="Russ Ott" w:date="2022-05-16T11:54:00Z"/>
              </w:rPr>
            </w:pPr>
          </w:p>
        </w:tc>
        <w:tc>
          <w:tcPr>
            <w:tcW w:w="1104" w:type="dxa"/>
          </w:tcPr>
          <w:p w14:paraId="04E4A77E" w14:textId="3933EC02" w:rsidR="00440477" w:rsidRDefault="001C172D" w:rsidP="0012456B">
            <w:pPr>
              <w:pStyle w:val="TableText"/>
              <w:keepNext w:val="0"/>
              <w:rPr>
                <w:ins w:id="6423" w:author="Russ Ott" w:date="2022-05-16T11:54:00Z"/>
              </w:rPr>
            </w:pPr>
            <w:ins w:id="6424" w:author="Russ Ott" w:date="2022-05-16T11:54:00Z">
              <w:r>
                <w:fldChar w:fldCharType="begin"/>
              </w:r>
              <w:r>
                <w:instrText xml:space="preserve"> HYPERLINK \l "C_4515-31367" \h </w:instrText>
              </w:r>
              <w:r>
                <w:fldChar w:fldCharType="separate"/>
              </w:r>
              <w:r w:rsidR="00440477">
                <w:rPr>
                  <w:rStyle w:val="HyperlinkText9pt"/>
                </w:rPr>
                <w:t>4515-31367</w:t>
              </w:r>
              <w:r>
                <w:rPr>
                  <w:rStyle w:val="HyperlinkText9pt"/>
                </w:rPr>
                <w:fldChar w:fldCharType="end"/>
              </w:r>
            </w:ins>
          </w:p>
        </w:tc>
        <w:tc>
          <w:tcPr>
            <w:tcW w:w="2975" w:type="dxa"/>
          </w:tcPr>
          <w:p w14:paraId="52FA372F" w14:textId="77777777" w:rsidR="00440477" w:rsidRDefault="00440477" w:rsidP="0012456B">
            <w:pPr>
              <w:pStyle w:val="TableText"/>
              <w:keepNext w:val="0"/>
              <w:rPr>
                <w:ins w:id="6425" w:author="Russ Ott" w:date="2022-05-16T11:54:00Z"/>
              </w:rPr>
            </w:pPr>
            <w:ins w:id="6426" w:author="Russ Ott" w:date="2022-05-16T11:54:00Z">
              <w:r>
                <w:t>Problem Observation (V3) (identifier: urn:hl7ii:2.16.840.1.113883.10.20.22.4.4:2015-08-01</w:t>
              </w:r>
            </w:ins>
          </w:p>
        </w:tc>
      </w:tr>
      <w:tr w:rsidR="00440477" w14:paraId="723D30DB" w14:textId="77777777" w:rsidTr="00BA7D84">
        <w:trPr>
          <w:jc w:val="center"/>
          <w:ins w:id="6427" w:author="Russ Ott" w:date="2022-05-16T11:54:00Z"/>
        </w:trPr>
        <w:tc>
          <w:tcPr>
            <w:tcW w:w="3345" w:type="dxa"/>
          </w:tcPr>
          <w:p w14:paraId="51AA4EA3" w14:textId="77777777" w:rsidR="00440477" w:rsidRDefault="00440477" w:rsidP="0012456B">
            <w:pPr>
              <w:pStyle w:val="TableText"/>
              <w:keepNext w:val="0"/>
              <w:rPr>
                <w:ins w:id="6428" w:author="Russ Ott" w:date="2022-05-16T11:54:00Z"/>
              </w:rPr>
            </w:pPr>
            <w:ins w:id="6429" w:author="Russ Ott" w:date="2022-05-16T11:54:00Z">
              <w:r>
                <w:tab/>
                <w:t>entryRelationship</w:t>
              </w:r>
            </w:ins>
          </w:p>
        </w:tc>
        <w:tc>
          <w:tcPr>
            <w:tcW w:w="720" w:type="dxa"/>
          </w:tcPr>
          <w:p w14:paraId="0D97AF91" w14:textId="77777777" w:rsidR="00440477" w:rsidRDefault="00440477" w:rsidP="0012456B">
            <w:pPr>
              <w:pStyle w:val="TableText"/>
              <w:keepNext w:val="0"/>
              <w:rPr>
                <w:ins w:id="6430" w:author="Russ Ott" w:date="2022-05-16T11:54:00Z"/>
              </w:rPr>
            </w:pPr>
            <w:ins w:id="6431" w:author="Russ Ott" w:date="2022-05-16T11:54:00Z">
              <w:r>
                <w:t>0..*</w:t>
              </w:r>
            </w:ins>
          </w:p>
        </w:tc>
        <w:tc>
          <w:tcPr>
            <w:tcW w:w="1152" w:type="dxa"/>
          </w:tcPr>
          <w:p w14:paraId="0F36F3D1" w14:textId="77777777" w:rsidR="00440477" w:rsidRDefault="00440477" w:rsidP="0012456B">
            <w:pPr>
              <w:pStyle w:val="TableText"/>
              <w:keepNext w:val="0"/>
              <w:rPr>
                <w:ins w:id="6432" w:author="Russ Ott" w:date="2022-05-16T11:54:00Z"/>
              </w:rPr>
            </w:pPr>
            <w:ins w:id="6433" w:author="Russ Ott" w:date="2022-05-16T11:54:00Z">
              <w:r>
                <w:t>MAY</w:t>
              </w:r>
            </w:ins>
          </w:p>
        </w:tc>
        <w:tc>
          <w:tcPr>
            <w:tcW w:w="864" w:type="dxa"/>
          </w:tcPr>
          <w:p w14:paraId="4A345DDC" w14:textId="77777777" w:rsidR="00440477" w:rsidRDefault="00440477" w:rsidP="0012456B">
            <w:pPr>
              <w:pStyle w:val="TableText"/>
              <w:keepNext w:val="0"/>
              <w:rPr>
                <w:ins w:id="6434" w:author="Russ Ott" w:date="2022-05-16T11:54:00Z"/>
              </w:rPr>
            </w:pPr>
          </w:p>
        </w:tc>
        <w:tc>
          <w:tcPr>
            <w:tcW w:w="1104" w:type="dxa"/>
          </w:tcPr>
          <w:p w14:paraId="56019EF5" w14:textId="17F1D35C" w:rsidR="00440477" w:rsidRDefault="001C172D" w:rsidP="0012456B">
            <w:pPr>
              <w:pStyle w:val="TableText"/>
              <w:keepNext w:val="0"/>
              <w:rPr>
                <w:ins w:id="6435" w:author="Russ Ott" w:date="2022-05-16T11:54:00Z"/>
              </w:rPr>
            </w:pPr>
            <w:ins w:id="6436" w:author="Russ Ott" w:date="2022-05-16T11:54:00Z">
              <w:r>
                <w:fldChar w:fldCharType="begin"/>
              </w:r>
              <w:r>
                <w:instrText xml:space="preserve"> HYPERLINK \l "C_4515-31368" \h </w:instrText>
              </w:r>
              <w:r>
                <w:fldChar w:fldCharType="separate"/>
              </w:r>
              <w:r w:rsidR="00440477">
                <w:rPr>
                  <w:rStyle w:val="HyperlinkText9pt"/>
                </w:rPr>
                <w:t>4515-31368</w:t>
              </w:r>
              <w:r>
                <w:rPr>
                  <w:rStyle w:val="HyperlinkText9pt"/>
                </w:rPr>
                <w:fldChar w:fldCharType="end"/>
              </w:r>
            </w:ins>
          </w:p>
        </w:tc>
        <w:tc>
          <w:tcPr>
            <w:tcW w:w="2975" w:type="dxa"/>
          </w:tcPr>
          <w:p w14:paraId="173BF546" w14:textId="77777777" w:rsidR="00440477" w:rsidRDefault="00440477" w:rsidP="0012456B">
            <w:pPr>
              <w:pStyle w:val="TableText"/>
              <w:keepNext w:val="0"/>
              <w:rPr>
                <w:ins w:id="6437" w:author="Russ Ott" w:date="2022-05-16T11:54:00Z"/>
              </w:rPr>
            </w:pPr>
          </w:p>
        </w:tc>
      </w:tr>
      <w:tr w:rsidR="00440477" w14:paraId="231908FF" w14:textId="77777777" w:rsidTr="00BA7D84">
        <w:trPr>
          <w:jc w:val="center"/>
          <w:ins w:id="6438" w:author="Russ Ott" w:date="2022-05-16T11:54:00Z"/>
        </w:trPr>
        <w:tc>
          <w:tcPr>
            <w:tcW w:w="3345" w:type="dxa"/>
          </w:tcPr>
          <w:p w14:paraId="308824C4" w14:textId="77777777" w:rsidR="00440477" w:rsidRDefault="00440477" w:rsidP="0012456B">
            <w:pPr>
              <w:pStyle w:val="TableText"/>
              <w:keepNext w:val="0"/>
              <w:rPr>
                <w:ins w:id="6439" w:author="Russ Ott" w:date="2022-05-16T11:54:00Z"/>
              </w:rPr>
            </w:pPr>
            <w:ins w:id="6440" w:author="Russ Ott" w:date="2022-05-16T11:54:00Z">
              <w:r>
                <w:tab/>
              </w:r>
              <w:r>
                <w:tab/>
                <w:t>@typeCode</w:t>
              </w:r>
            </w:ins>
          </w:p>
        </w:tc>
        <w:tc>
          <w:tcPr>
            <w:tcW w:w="720" w:type="dxa"/>
          </w:tcPr>
          <w:p w14:paraId="71F7398F" w14:textId="77777777" w:rsidR="00440477" w:rsidRDefault="00440477" w:rsidP="0012456B">
            <w:pPr>
              <w:pStyle w:val="TableText"/>
              <w:keepNext w:val="0"/>
              <w:rPr>
                <w:ins w:id="6441" w:author="Russ Ott" w:date="2022-05-16T11:54:00Z"/>
              </w:rPr>
            </w:pPr>
            <w:ins w:id="6442" w:author="Russ Ott" w:date="2022-05-16T11:54:00Z">
              <w:r>
                <w:t>1..1</w:t>
              </w:r>
            </w:ins>
          </w:p>
        </w:tc>
        <w:tc>
          <w:tcPr>
            <w:tcW w:w="1152" w:type="dxa"/>
          </w:tcPr>
          <w:p w14:paraId="3468124B" w14:textId="77777777" w:rsidR="00440477" w:rsidRDefault="00440477" w:rsidP="0012456B">
            <w:pPr>
              <w:pStyle w:val="TableText"/>
              <w:keepNext w:val="0"/>
              <w:rPr>
                <w:ins w:id="6443" w:author="Russ Ott" w:date="2022-05-16T11:54:00Z"/>
              </w:rPr>
            </w:pPr>
            <w:ins w:id="6444" w:author="Russ Ott" w:date="2022-05-16T11:54:00Z">
              <w:r>
                <w:t>SHALL</w:t>
              </w:r>
            </w:ins>
          </w:p>
        </w:tc>
        <w:tc>
          <w:tcPr>
            <w:tcW w:w="864" w:type="dxa"/>
          </w:tcPr>
          <w:p w14:paraId="17929E17" w14:textId="77777777" w:rsidR="00440477" w:rsidRDefault="00440477" w:rsidP="0012456B">
            <w:pPr>
              <w:pStyle w:val="TableText"/>
              <w:keepNext w:val="0"/>
              <w:rPr>
                <w:ins w:id="6445" w:author="Russ Ott" w:date="2022-05-16T11:54:00Z"/>
              </w:rPr>
            </w:pPr>
          </w:p>
        </w:tc>
        <w:tc>
          <w:tcPr>
            <w:tcW w:w="1104" w:type="dxa"/>
          </w:tcPr>
          <w:p w14:paraId="6EC79FD6" w14:textId="3346209A" w:rsidR="00440477" w:rsidRDefault="001C172D" w:rsidP="0012456B">
            <w:pPr>
              <w:pStyle w:val="TableText"/>
              <w:keepNext w:val="0"/>
              <w:rPr>
                <w:ins w:id="6446" w:author="Russ Ott" w:date="2022-05-16T11:54:00Z"/>
              </w:rPr>
            </w:pPr>
            <w:ins w:id="6447" w:author="Russ Ott" w:date="2022-05-16T11:54:00Z">
              <w:r>
                <w:fldChar w:fldCharType="begin"/>
              </w:r>
              <w:r>
                <w:instrText xml:space="preserve"> HYPERLINK \l "C_4515-31369" \h </w:instrText>
              </w:r>
              <w:r>
                <w:fldChar w:fldCharType="separate"/>
              </w:r>
              <w:r w:rsidR="00440477">
                <w:rPr>
                  <w:rStyle w:val="HyperlinkText9pt"/>
                </w:rPr>
                <w:t>4515-31369</w:t>
              </w:r>
              <w:r>
                <w:rPr>
                  <w:rStyle w:val="HyperlinkText9pt"/>
                </w:rPr>
                <w:fldChar w:fldCharType="end"/>
              </w:r>
            </w:ins>
          </w:p>
        </w:tc>
        <w:tc>
          <w:tcPr>
            <w:tcW w:w="2975" w:type="dxa"/>
          </w:tcPr>
          <w:p w14:paraId="7B4BB984" w14:textId="77777777" w:rsidR="00440477" w:rsidRDefault="00440477" w:rsidP="0012456B">
            <w:pPr>
              <w:pStyle w:val="TableText"/>
              <w:keepNext w:val="0"/>
              <w:rPr>
                <w:ins w:id="6448" w:author="Russ Ott" w:date="2022-05-16T11:54:00Z"/>
              </w:rPr>
            </w:pPr>
            <w:ins w:id="6449" w:author="Russ Ott" w:date="2022-05-16T11:54:00Z">
              <w:r>
                <w:t>urn:oid:2.16.840.1.113883.5.1002 (HL7ActRelationshipType) = REFR</w:t>
              </w:r>
            </w:ins>
          </w:p>
        </w:tc>
      </w:tr>
      <w:tr w:rsidR="00440477" w14:paraId="3BDDC3B1" w14:textId="77777777" w:rsidTr="00BA7D84">
        <w:trPr>
          <w:jc w:val="center"/>
          <w:ins w:id="6450" w:author="Russ Ott" w:date="2022-05-16T11:54:00Z"/>
        </w:trPr>
        <w:tc>
          <w:tcPr>
            <w:tcW w:w="3345" w:type="dxa"/>
          </w:tcPr>
          <w:p w14:paraId="127AE4D9" w14:textId="77777777" w:rsidR="00440477" w:rsidRDefault="00440477" w:rsidP="0012456B">
            <w:pPr>
              <w:pStyle w:val="TableText"/>
              <w:keepNext w:val="0"/>
              <w:rPr>
                <w:ins w:id="6451" w:author="Russ Ott" w:date="2022-05-16T11:54:00Z"/>
              </w:rPr>
            </w:pPr>
            <w:ins w:id="6452" w:author="Russ Ott" w:date="2022-05-16T11:54:00Z">
              <w:r>
                <w:tab/>
              </w:r>
              <w:r>
                <w:tab/>
                <w:t>observation</w:t>
              </w:r>
            </w:ins>
          </w:p>
        </w:tc>
        <w:tc>
          <w:tcPr>
            <w:tcW w:w="720" w:type="dxa"/>
          </w:tcPr>
          <w:p w14:paraId="0FAA13E1" w14:textId="77777777" w:rsidR="00440477" w:rsidRDefault="00440477" w:rsidP="0012456B">
            <w:pPr>
              <w:pStyle w:val="TableText"/>
              <w:keepNext w:val="0"/>
              <w:rPr>
                <w:ins w:id="6453" w:author="Russ Ott" w:date="2022-05-16T11:54:00Z"/>
              </w:rPr>
            </w:pPr>
            <w:ins w:id="6454" w:author="Russ Ott" w:date="2022-05-16T11:54:00Z">
              <w:r>
                <w:t>1..1</w:t>
              </w:r>
            </w:ins>
          </w:p>
        </w:tc>
        <w:tc>
          <w:tcPr>
            <w:tcW w:w="1152" w:type="dxa"/>
          </w:tcPr>
          <w:p w14:paraId="0AC95750" w14:textId="77777777" w:rsidR="00440477" w:rsidRDefault="00440477" w:rsidP="0012456B">
            <w:pPr>
              <w:pStyle w:val="TableText"/>
              <w:keepNext w:val="0"/>
              <w:rPr>
                <w:ins w:id="6455" w:author="Russ Ott" w:date="2022-05-16T11:54:00Z"/>
              </w:rPr>
            </w:pPr>
            <w:ins w:id="6456" w:author="Russ Ott" w:date="2022-05-16T11:54:00Z">
              <w:r>
                <w:t>SHALL</w:t>
              </w:r>
            </w:ins>
          </w:p>
        </w:tc>
        <w:tc>
          <w:tcPr>
            <w:tcW w:w="864" w:type="dxa"/>
          </w:tcPr>
          <w:p w14:paraId="692750DB" w14:textId="77777777" w:rsidR="00440477" w:rsidRDefault="00440477" w:rsidP="0012456B">
            <w:pPr>
              <w:pStyle w:val="TableText"/>
              <w:keepNext w:val="0"/>
              <w:rPr>
                <w:ins w:id="6457" w:author="Russ Ott" w:date="2022-05-16T11:54:00Z"/>
              </w:rPr>
            </w:pPr>
          </w:p>
        </w:tc>
        <w:tc>
          <w:tcPr>
            <w:tcW w:w="1104" w:type="dxa"/>
          </w:tcPr>
          <w:p w14:paraId="2455D5A0" w14:textId="245D85EB" w:rsidR="00440477" w:rsidRDefault="001C172D" w:rsidP="0012456B">
            <w:pPr>
              <w:pStyle w:val="TableText"/>
              <w:keepNext w:val="0"/>
              <w:rPr>
                <w:ins w:id="6458" w:author="Russ Ott" w:date="2022-05-16T11:54:00Z"/>
              </w:rPr>
            </w:pPr>
            <w:ins w:id="6459" w:author="Russ Ott" w:date="2022-05-16T11:54:00Z">
              <w:r>
                <w:fldChar w:fldCharType="begin"/>
              </w:r>
              <w:r>
                <w:instrText xml:space="preserve"> HYPERLINK \l "C_4515-31370" \h </w:instrText>
              </w:r>
              <w:r>
                <w:fldChar w:fldCharType="separate"/>
              </w:r>
              <w:r w:rsidR="00440477">
                <w:rPr>
                  <w:rStyle w:val="HyperlinkText9pt"/>
                </w:rPr>
                <w:t>4515-31370</w:t>
              </w:r>
              <w:r>
                <w:rPr>
                  <w:rStyle w:val="HyperlinkText9pt"/>
                </w:rPr>
                <w:fldChar w:fldCharType="end"/>
              </w:r>
            </w:ins>
          </w:p>
        </w:tc>
        <w:tc>
          <w:tcPr>
            <w:tcW w:w="2975" w:type="dxa"/>
          </w:tcPr>
          <w:p w14:paraId="0BF11C77" w14:textId="77777777" w:rsidR="00440477" w:rsidRDefault="00440477" w:rsidP="0012456B">
            <w:pPr>
              <w:pStyle w:val="TableText"/>
              <w:keepNext w:val="0"/>
              <w:rPr>
                <w:ins w:id="6460" w:author="Russ Ott" w:date="2022-05-16T11:54:00Z"/>
              </w:rPr>
            </w:pPr>
            <w:ins w:id="6461" w:author="Russ Ott" w:date="2022-05-16T11:54:00Z">
              <w:r>
                <w:t>Caregiver Characteristics (identifier: urn:oid:2.16.840.1.113883.10.20.22.4.72</w:t>
              </w:r>
            </w:ins>
          </w:p>
        </w:tc>
      </w:tr>
      <w:tr w:rsidR="00440477" w14:paraId="29A2F3F3" w14:textId="77777777" w:rsidTr="00BA7D84">
        <w:trPr>
          <w:jc w:val="center"/>
          <w:ins w:id="6462" w:author="Russ Ott" w:date="2022-05-16T11:54:00Z"/>
        </w:trPr>
        <w:tc>
          <w:tcPr>
            <w:tcW w:w="3345" w:type="dxa"/>
          </w:tcPr>
          <w:p w14:paraId="45A93B90" w14:textId="77777777" w:rsidR="00440477" w:rsidRDefault="00440477" w:rsidP="0012456B">
            <w:pPr>
              <w:pStyle w:val="TableText"/>
              <w:keepNext w:val="0"/>
              <w:rPr>
                <w:ins w:id="6463" w:author="Russ Ott" w:date="2022-05-16T11:54:00Z"/>
              </w:rPr>
            </w:pPr>
            <w:ins w:id="6464" w:author="Russ Ott" w:date="2022-05-16T11:54:00Z">
              <w:r>
                <w:tab/>
                <w:t>entryRelationship</w:t>
              </w:r>
            </w:ins>
          </w:p>
        </w:tc>
        <w:tc>
          <w:tcPr>
            <w:tcW w:w="720" w:type="dxa"/>
          </w:tcPr>
          <w:p w14:paraId="085ECA20" w14:textId="77777777" w:rsidR="00440477" w:rsidRDefault="00440477" w:rsidP="0012456B">
            <w:pPr>
              <w:pStyle w:val="TableText"/>
              <w:keepNext w:val="0"/>
              <w:rPr>
                <w:ins w:id="6465" w:author="Russ Ott" w:date="2022-05-16T11:54:00Z"/>
              </w:rPr>
            </w:pPr>
            <w:ins w:id="6466" w:author="Russ Ott" w:date="2022-05-16T11:54:00Z">
              <w:r>
                <w:t>0..*</w:t>
              </w:r>
            </w:ins>
          </w:p>
        </w:tc>
        <w:tc>
          <w:tcPr>
            <w:tcW w:w="1152" w:type="dxa"/>
          </w:tcPr>
          <w:p w14:paraId="377CD3B0" w14:textId="77777777" w:rsidR="00440477" w:rsidRDefault="00440477" w:rsidP="0012456B">
            <w:pPr>
              <w:pStyle w:val="TableText"/>
              <w:keepNext w:val="0"/>
              <w:rPr>
                <w:ins w:id="6467" w:author="Russ Ott" w:date="2022-05-16T11:54:00Z"/>
              </w:rPr>
            </w:pPr>
            <w:ins w:id="6468" w:author="Russ Ott" w:date="2022-05-16T11:54:00Z">
              <w:r>
                <w:t>MAY</w:t>
              </w:r>
            </w:ins>
          </w:p>
        </w:tc>
        <w:tc>
          <w:tcPr>
            <w:tcW w:w="864" w:type="dxa"/>
          </w:tcPr>
          <w:p w14:paraId="4AD1EB44" w14:textId="77777777" w:rsidR="00440477" w:rsidRDefault="00440477" w:rsidP="0012456B">
            <w:pPr>
              <w:pStyle w:val="TableText"/>
              <w:keepNext w:val="0"/>
              <w:rPr>
                <w:ins w:id="6469" w:author="Russ Ott" w:date="2022-05-16T11:54:00Z"/>
              </w:rPr>
            </w:pPr>
          </w:p>
        </w:tc>
        <w:tc>
          <w:tcPr>
            <w:tcW w:w="1104" w:type="dxa"/>
          </w:tcPr>
          <w:p w14:paraId="723B71DB" w14:textId="32E75746" w:rsidR="00440477" w:rsidRDefault="001C172D" w:rsidP="0012456B">
            <w:pPr>
              <w:pStyle w:val="TableText"/>
              <w:keepNext w:val="0"/>
              <w:rPr>
                <w:ins w:id="6470" w:author="Russ Ott" w:date="2022-05-16T11:54:00Z"/>
              </w:rPr>
            </w:pPr>
            <w:ins w:id="6471" w:author="Russ Ott" w:date="2022-05-16T11:54:00Z">
              <w:r>
                <w:fldChar w:fldCharType="begin"/>
              </w:r>
              <w:r>
                <w:instrText xml:space="preserve"> HYPERLINK \l "C_4515-31371" \h </w:instrText>
              </w:r>
              <w:r>
                <w:fldChar w:fldCharType="separate"/>
              </w:r>
              <w:r w:rsidR="00440477">
                <w:rPr>
                  <w:rStyle w:val="HyperlinkText9pt"/>
                </w:rPr>
                <w:t>4515-31371</w:t>
              </w:r>
              <w:r>
                <w:rPr>
                  <w:rStyle w:val="HyperlinkText9pt"/>
                </w:rPr>
                <w:fldChar w:fldCharType="end"/>
              </w:r>
            </w:ins>
          </w:p>
        </w:tc>
        <w:tc>
          <w:tcPr>
            <w:tcW w:w="2975" w:type="dxa"/>
          </w:tcPr>
          <w:p w14:paraId="6D8BDCCF" w14:textId="77777777" w:rsidR="00440477" w:rsidRDefault="00440477" w:rsidP="0012456B">
            <w:pPr>
              <w:pStyle w:val="TableText"/>
              <w:keepNext w:val="0"/>
              <w:rPr>
                <w:ins w:id="6472" w:author="Russ Ott" w:date="2022-05-16T11:54:00Z"/>
              </w:rPr>
            </w:pPr>
          </w:p>
        </w:tc>
      </w:tr>
      <w:tr w:rsidR="00440477" w14:paraId="32767B65" w14:textId="77777777" w:rsidTr="00BA7D84">
        <w:trPr>
          <w:jc w:val="center"/>
          <w:ins w:id="6473" w:author="Russ Ott" w:date="2022-05-16T11:54:00Z"/>
        </w:trPr>
        <w:tc>
          <w:tcPr>
            <w:tcW w:w="3345" w:type="dxa"/>
          </w:tcPr>
          <w:p w14:paraId="6B7589C4" w14:textId="77777777" w:rsidR="00440477" w:rsidRDefault="00440477" w:rsidP="0012456B">
            <w:pPr>
              <w:pStyle w:val="TableText"/>
              <w:keepNext w:val="0"/>
              <w:rPr>
                <w:ins w:id="6474" w:author="Russ Ott" w:date="2022-05-16T11:54:00Z"/>
              </w:rPr>
            </w:pPr>
            <w:ins w:id="6475" w:author="Russ Ott" w:date="2022-05-16T11:54:00Z">
              <w:r>
                <w:tab/>
              </w:r>
              <w:r>
                <w:tab/>
                <w:t>@typeCode</w:t>
              </w:r>
            </w:ins>
          </w:p>
        </w:tc>
        <w:tc>
          <w:tcPr>
            <w:tcW w:w="720" w:type="dxa"/>
          </w:tcPr>
          <w:p w14:paraId="173311E7" w14:textId="77777777" w:rsidR="00440477" w:rsidRDefault="00440477" w:rsidP="0012456B">
            <w:pPr>
              <w:pStyle w:val="TableText"/>
              <w:keepNext w:val="0"/>
              <w:rPr>
                <w:ins w:id="6476" w:author="Russ Ott" w:date="2022-05-16T11:54:00Z"/>
              </w:rPr>
            </w:pPr>
            <w:ins w:id="6477" w:author="Russ Ott" w:date="2022-05-16T11:54:00Z">
              <w:r>
                <w:t>1..1</w:t>
              </w:r>
            </w:ins>
          </w:p>
        </w:tc>
        <w:tc>
          <w:tcPr>
            <w:tcW w:w="1152" w:type="dxa"/>
          </w:tcPr>
          <w:p w14:paraId="1D427B66" w14:textId="77777777" w:rsidR="00440477" w:rsidRDefault="00440477" w:rsidP="0012456B">
            <w:pPr>
              <w:pStyle w:val="TableText"/>
              <w:keepNext w:val="0"/>
              <w:rPr>
                <w:ins w:id="6478" w:author="Russ Ott" w:date="2022-05-16T11:54:00Z"/>
              </w:rPr>
            </w:pPr>
            <w:ins w:id="6479" w:author="Russ Ott" w:date="2022-05-16T11:54:00Z">
              <w:r>
                <w:t>SHALL</w:t>
              </w:r>
            </w:ins>
          </w:p>
        </w:tc>
        <w:tc>
          <w:tcPr>
            <w:tcW w:w="864" w:type="dxa"/>
          </w:tcPr>
          <w:p w14:paraId="1A84BF8A" w14:textId="77777777" w:rsidR="00440477" w:rsidRDefault="00440477" w:rsidP="0012456B">
            <w:pPr>
              <w:pStyle w:val="TableText"/>
              <w:keepNext w:val="0"/>
              <w:rPr>
                <w:ins w:id="6480" w:author="Russ Ott" w:date="2022-05-16T11:54:00Z"/>
              </w:rPr>
            </w:pPr>
          </w:p>
        </w:tc>
        <w:tc>
          <w:tcPr>
            <w:tcW w:w="1104" w:type="dxa"/>
          </w:tcPr>
          <w:p w14:paraId="71B4CF8C" w14:textId="700BD62B" w:rsidR="00440477" w:rsidRDefault="001C172D" w:rsidP="0012456B">
            <w:pPr>
              <w:pStyle w:val="TableText"/>
              <w:keepNext w:val="0"/>
              <w:rPr>
                <w:ins w:id="6481" w:author="Russ Ott" w:date="2022-05-16T11:54:00Z"/>
              </w:rPr>
            </w:pPr>
            <w:ins w:id="6482" w:author="Russ Ott" w:date="2022-05-16T11:54:00Z">
              <w:r>
                <w:fldChar w:fldCharType="begin"/>
              </w:r>
              <w:r>
                <w:instrText xml:space="preserve"> HYPERLINK \l "C_4515-31372" \h </w:instrText>
              </w:r>
              <w:r>
                <w:fldChar w:fldCharType="separate"/>
              </w:r>
              <w:r w:rsidR="00440477">
                <w:rPr>
                  <w:rStyle w:val="HyperlinkText9pt"/>
                </w:rPr>
                <w:t>4515-31372</w:t>
              </w:r>
              <w:r>
                <w:rPr>
                  <w:rStyle w:val="HyperlinkText9pt"/>
                </w:rPr>
                <w:fldChar w:fldCharType="end"/>
              </w:r>
            </w:ins>
          </w:p>
        </w:tc>
        <w:tc>
          <w:tcPr>
            <w:tcW w:w="2975" w:type="dxa"/>
          </w:tcPr>
          <w:p w14:paraId="408B1376" w14:textId="77777777" w:rsidR="00440477" w:rsidRDefault="00440477" w:rsidP="0012456B">
            <w:pPr>
              <w:pStyle w:val="TableText"/>
              <w:keepNext w:val="0"/>
              <w:rPr>
                <w:ins w:id="6483" w:author="Russ Ott" w:date="2022-05-16T11:54:00Z"/>
              </w:rPr>
            </w:pPr>
            <w:ins w:id="6484" w:author="Russ Ott" w:date="2022-05-16T11:54:00Z">
              <w:r>
                <w:t>urn:oid:2.16.840.1.113883.5.1002 (HL7ActRelationshipType) = REFR</w:t>
              </w:r>
            </w:ins>
          </w:p>
        </w:tc>
      </w:tr>
      <w:tr w:rsidR="00440477" w14:paraId="1F2D9243" w14:textId="77777777" w:rsidTr="00BA7D84">
        <w:trPr>
          <w:jc w:val="center"/>
          <w:ins w:id="6485" w:author="Russ Ott" w:date="2022-05-16T11:54:00Z"/>
        </w:trPr>
        <w:tc>
          <w:tcPr>
            <w:tcW w:w="3345" w:type="dxa"/>
          </w:tcPr>
          <w:p w14:paraId="0668B041" w14:textId="77777777" w:rsidR="00440477" w:rsidRDefault="00440477" w:rsidP="0012456B">
            <w:pPr>
              <w:pStyle w:val="TableText"/>
              <w:keepNext w:val="0"/>
              <w:rPr>
                <w:ins w:id="6486" w:author="Russ Ott" w:date="2022-05-16T11:54:00Z"/>
              </w:rPr>
            </w:pPr>
            <w:ins w:id="6487" w:author="Russ Ott" w:date="2022-05-16T11:54:00Z">
              <w:r>
                <w:tab/>
              </w:r>
              <w:r>
                <w:tab/>
                <w:t>observation</w:t>
              </w:r>
            </w:ins>
          </w:p>
        </w:tc>
        <w:tc>
          <w:tcPr>
            <w:tcW w:w="720" w:type="dxa"/>
          </w:tcPr>
          <w:p w14:paraId="793E69ED" w14:textId="77777777" w:rsidR="00440477" w:rsidRDefault="00440477" w:rsidP="0012456B">
            <w:pPr>
              <w:pStyle w:val="TableText"/>
              <w:keepNext w:val="0"/>
              <w:rPr>
                <w:ins w:id="6488" w:author="Russ Ott" w:date="2022-05-16T11:54:00Z"/>
              </w:rPr>
            </w:pPr>
            <w:ins w:id="6489" w:author="Russ Ott" w:date="2022-05-16T11:54:00Z">
              <w:r>
                <w:t>1..1</w:t>
              </w:r>
            </w:ins>
          </w:p>
        </w:tc>
        <w:tc>
          <w:tcPr>
            <w:tcW w:w="1152" w:type="dxa"/>
          </w:tcPr>
          <w:p w14:paraId="6A72B1C4" w14:textId="77777777" w:rsidR="00440477" w:rsidRDefault="00440477" w:rsidP="0012456B">
            <w:pPr>
              <w:pStyle w:val="TableText"/>
              <w:keepNext w:val="0"/>
              <w:rPr>
                <w:ins w:id="6490" w:author="Russ Ott" w:date="2022-05-16T11:54:00Z"/>
              </w:rPr>
            </w:pPr>
            <w:ins w:id="6491" w:author="Russ Ott" w:date="2022-05-16T11:54:00Z">
              <w:r>
                <w:t>SHALL</w:t>
              </w:r>
            </w:ins>
          </w:p>
        </w:tc>
        <w:tc>
          <w:tcPr>
            <w:tcW w:w="864" w:type="dxa"/>
          </w:tcPr>
          <w:p w14:paraId="4D1A9208" w14:textId="77777777" w:rsidR="00440477" w:rsidRDefault="00440477" w:rsidP="0012456B">
            <w:pPr>
              <w:pStyle w:val="TableText"/>
              <w:keepNext w:val="0"/>
              <w:rPr>
                <w:ins w:id="6492" w:author="Russ Ott" w:date="2022-05-16T11:54:00Z"/>
              </w:rPr>
            </w:pPr>
          </w:p>
        </w:tc>
        <w:tc>
          <w:tcPr>
            <w:tcW w:w="1104" w:type="dxa"/>
          </w:tcPr>
          <w:p w14:paraId="0F6110FB" w14:textId="1124233D" w:rsidR="00440477" w:rsidRDefault="001C172D" w:rsidP="0012456B">
            <w:pPr>
              <w:pStyle w:val="TableText"/>
              <w:keepNext w:val="0"/>
              <w:rPr>
                <w:ins w:id="6493" w:author="Russ Ott" w:date="2022-05-16T11:54:00Z"/>
              </w:rPr>
            </w:pPr>
            <w:ins w:id="6494" w:author="Russ Ott" w:date="2022-05-16T11:54:00Z">
              <w:r>
                <w:fldChar w:fldCharType="begin"/>
              </w:r>
              <w:r>
                <w:instrText xml:space="preserve"> HYPERLINK \l "C_4515-31373" \h </w:instrText>
              </w:r>
              <w:r>
                <w:fldChar w:fldCharType="separate"/>
              </w:r>
              <w:r w:rsidR="00440477">
                <w:rPr>
                  <w:rStyle w:val="HyperlinkText9pt"/>
                </w:rPr>
                <w:t>4515-31373</w:t>
              </w:r>
              <w:r>
                <w:rPr>
                  <w:rStyle w:val="HyperlinkText9pt"/>
                </w:rPr>
                <w:fldChar w:fldCharType="end"/>
              </w:r>
            </w:ins>
          </w:p>
        </w:tc>
        <w:tc>
          <w:tcPr>
            <w:tcW w:w="2975" w:type="dxa"/>
          </w:tcPr>
          <w:p w14:paraId="19D51905" w14:textId="77777777" w:rsidR="00440477" w:rsidRDefault="00440477" w:rsidP="0012456B">
            <w:pPr>
              <w:pStyle w:val="TableText"/>
              <w:keepNext w:val="0"/>
              <w:rPr>
                <w:ins w:id="6495" w:author="Russ Ott" w:date="2022-05-16T11:54:00Z"/>
              </w:rPr>
            </w:pPr>
            <w:ins w:id="6496" w:author="Russ Ott" w:date="2022-05-16T11:54:00Z">
              <w:r>
                <w:t>Cultural and Religious Observation (identifier: urn:oid:2.16.840.1.113883.10.20.22.4.111</w:t>
              </w:r>
            </w:ins>
          </w:p>
        </w:tc>
      </w:tr>
      <w:tr w:rsidR="00440477" w14:paraId="1D60577C" w14:textId="77777777" w:rsidTr="00BA7D84">
        <w:trPr>
          <w:jc w:val="center"/>
          <w:ins w:id="6497" w:author="Russ Ott" w:date="2022-05-16T11:54:00Z"/>
        </w:trPr>
        <w:tc>
          <w:tcPr>
            <w:tcW w:w="3345" w:type="dxa"/>
          </w:tcPr>
          <w:p w14:paraId="3250C5B8" w14:textId="77777777" w:rsidR="00440477" w:rsidRDefault="00440477" w:rsidP="0012456B">
            <w:pPr>
              <w:pStyle w:val="TableText"/>
              <w:keepNext w:val="0"/>
              <w:rPr>
                <w:ins w:id="6498" w:author="Russ Ott" w:date="2022-05-16T11:54:00Z"/>
              </w:rPr>
            </w:pPr>
            <w:ins w:id="6499" w:author="Russ Ott" w:date="2022-05-16T11:54:00Z">
              <w:r>
                <w:tab/>
                <w:t>entryRelationship</w:t>
              </w:r>
            </w:ins>
          </w:p>
        </w:tc>
        <w:tc>
          <w:tcPr>
            <w:tcW w:w="720" w:type="dxa"/>
          </w:tcPr>
          <w:p w14:paraId="5FBDF238" w14:textId="77777777" w:rsidR="00440477" w:rsidRDefault="00440477" w:rsidP="0012456B">
            <w:pPr>
              <w:pStyle w:val="TableText"/>
              <w:keepNext w:val="0"/>
              <w:rPr>
                <w:ins w:id="6500" w:author="Russ Ott" w:date="2022-05-16T11:54:00Z"/>
              </w:rPr>
            </w:pPr>
            <w:ins w:id="6501" w:author="Russ Ott" w:date="2022-05-16T11:54:00Z">
              <w:r>
                <w:t>0..*</w:t>
              </w:r>
            </w:ins>
          </w:p>
        </w:tc>
        <w:tc>
          <w:tcPr>
            <w:tcW w:w="1152" w:type="dxa"/>
          </w:tcPr>
          <w:p w14:paraId="15022809" w14:textId="77777777" w:rsidR="00440477" w:rsidRDefault="00440477" w:rsidP="0012456B">
            <w:pPr>
              <w:pStyle w:val="TableText"/>
              <w:keepNext w:val="0"/>
              <w:rPr>
                <w:ins w:id="6502" w:author="Russ Ott" w:date="2022-05-16T11:54:00Z"/>
              </w:rPr>
            </w:pPr>
            <w:ins w:id="6503" w:author="Russ Ott" w:date="2022-05-16T11:54:00Z">
              <w:r>
                <w:t>MAY</w:t>
              </w:r>
            </w:ins>
          </w:p>
        </w:tc>
        <w:tc>
          <w:tcPr>
            <w:tcW w:w="864" w:type="dxa"/>
          </w:tcPr>
          <w:p w14:paraId="0EC6A502" w14:textId="77777777" w:rsidR="00440477" w:rsidRDefault="00440477" w:rsidP="0012456B">
            <w:pPr>
              <w:pStyle w:val="TableText"/>
              <w:keepNext w:val="0"/>
              <w:rPr>
                <w:ins w:id="6504" w:author="Russ Ott" w:date="2022-05-16T11:54:00Z"/>
              </w:rPr>
            </w:pPr>
          </w:p>
        </w:tc>
        <w:tc>
          <w:tcPr>
            <w:tcW w:w="1104" w:type="dxa"/>
          </w:tcPr>
          <w:p w14:paraId="75B4F8FE" w14:textId="32689921" w:rsidR="00440477" w:rsidRDefault="001C172D" w:rsidP="0012456B">
            <w:pPr>
              <w:pStyle w:val="TableText"/>
              <w:keepNext w:val="0"/>
              <w:rPr>
                <w:ins w:id="6505" w:author="Russ Ott" w:date="2022-05-16T11:54:00Z"/>
              </w:rPr>
            </w:pPr>
            <w:ins w:id="6506" w:author="Russ Ott" w:date="2022-05-16T11:54:00Z">
              <w:r>
                <w:fldChar w:fldCharType="begin"/>
              </w:r>
              <w:r>
                <w:instrText xml:space="preserve"> HYPERLINK \l "C_4515-31374" \h </w:instrText>
              </w:r>
              <w:r>
                <w:fldChar w:fldCharType="separate"/>
              </w:r>
              <w:r w:rsidR="00440477">
                <w:rPr>
                  <w:rStyle w:val="HyperlinkText9pt"/>
                </w:rPr>
                <w:t>4515-31374</w:t>
              </w:r>
              <w:r>
                <w:rPr>
                  <w:rStyle w:val="HyperlinkText9pt"/>
                </w:rPr>
                <w:fldChar w:fldCharType="end"/>
              </w:r>
            </w:ins>
          </w:p>
        </w:tc>
        <w:tc>
          <w:tcPr>
            <w:tcW w:w="2975" w:type="dxa"/>
          </w:tcPr>
          <w:p w14:paraId="3AC11C1D" w14:textId="77777777" w:rsidR="00440477" w:rsidRDefault="00440477" w:rsidP="0012456B">
            <w:pPr>
              <w:pStyle w:val="TableText"/>
              <w:keepNext w:val="0"/>
              <w:rPr>
                <w:ins w:id="6507" w:author="Russ Ott" w:date="2022-05-16T11:54:00Z"/>
              </w:rPr>
            </w:pPr>
          </w:p>
        </w:tc>
      </w:tr>
      <w:tr w:rsidR="00440477" w14:paraId="165B2619" w14:textId="77777777" w:rsidTr="00BA7D84">
        <w:trPr>
          <w:jc w:val="center"/>
          <w:ins w:id="6508" w:author="Russ Ott" w:date="2022-05-16T11:54:00Z"/>
        </w:trPr>
        <w:tc>
          <w:tcPr>
            <w:tcW w:w="3345" w:type="dxa"/>
          </w:tcPr>
          <w:p w14:paraId="1408E673" w14:textId="77777777" w:rsidR="00440477" w:rsidRDefault="00440477" w:rsidP="0012456B">
            <w:pPr>
              <w:pStyle w:val="TableText"/>
              <w:keepNext w:val="0"/>
              <w:rPr>
                <w:ins w:id="6509" w:author="Russ Ott" w:date="2022-05-16T11:54:00Z"/>
              </w:rPr>
            </w:pPr>
            <w:ins w:id="6510" w:author="Russ Ott" w:date="2022-05-16T11:54:00Z">
              <w:r>
                <w:tab/>
              </w:r>
              <w:r>
                <w:tab/>
                <w:t>@typeCode</w:t>
              </w:r>
            </w:ins>
          </w:p>
        </w:tc>
        <w:tc>
          <w:tcPr>
            <w:tcW w:w="720" w:type="dxa"/>
          </w:tcPr>
          <w:p w14:paraId="347D784F" w14:textId="77777777" w:rsidR="00440477" w:rsidRDefault="00440477" w:rsidP="0012456B">
            <w:pPr>
              <w:pStyle w:val="TableText"/>
              <w:keepNext w:val="0"/>
              <w:rPr>
                <w:ins w:id="6511" w:author="Russ Ott" w:date="2022-05-16T11:54:00Z"/>
              </w:rPr>
            </w:pPr>
            <w:ins w:id="6512" w:author="Russ Ott" w:date="2022-05-16T11:54:00Z">
              <w:r>
                <w:t>1..1</w:t>
              </w:r>
            </w:ins>
          </w:p>
        </w:tc>
        <w:tc>
          <w:tcPr>
            <w:tcW w:w="1152" w:type="dxa"/>
          </w:tcPr>
          <w:p w14:paraId="4C7D40D2" w14:textId="77777777" w:rsidR="00440477" w:rsidRDefault="00440477" w:rsidP="0012456B">
            <w:pPr>
              <w:pStyle w:val="TableText"/>
              <w:keepNext w:val="0"/>
              <w:rPr>
                <w:ins w:id="6513" w:author="Russ Ott" w:date="2022-05-16T11:54:00Z"/>
              </w:rPr>
            </w:pPr>
            <w:ins w:id="6514" w:author="Russ Ott" w:date="2022-05-16T11:54:00Z">
              <w:r>
                <w:t>SHALL</w:t>
              </w:r>
            </w:ins>
          </w:p>
        </w:tc>
        <w:tc>
          <w:tcPr>
            <w:tcW w:w="864" w:type="dxa"/>
          </w:tcPr>
          <w:p w14:paraId="7C2C951F" w14:textId="77777777" w:rsidR="00440477" w:rsidRDefault="00440477" w:rsidP="0012456B">
            <w:pPr>
              <w:pStyle w:val="TableText"/>
              <w:keepNext w:val="0"/>
              <w:rPr>
                <w:ins w:id="6515" w:author="Russ Ott" w:date="2022-05-16T11:54:00Z"/>
              </w:rPr>
            </w:pPr>
          </w:p>
        </w:tc>
        <w:tc>
          <w:tcPr>
            <w:tcW w:w="1104" w:type="dxa"/>
          </w:tcPr>
          <w:p w14:paraId="5561C87C" w14:textId="71C742C7" w:rsidR="00440477" w:rsidRDefault="001C172D" w:rsidP="0012456B">
            <w:pPr>
              <w:pStyle w:val="TableText"/>
              <w:keepNext w:val="0"/>
              <w:rPr>
                <w:ins w:id="6516" w:author="Russ Ott" w:date="2022-05-16T11:54:00Z"/>
              </w:rPr>
            </w:pPr>
            <w:ins w:id="6517" w:author="Russ Ott" w:date="2022-05-16T11:54:00Z">
              <w:r>
                <w:fldChar w:fldCharType="begin"/>
              </w:r>
              <w:r>
                <w:instrText xml:space="preserve"> HYPERLINK \l "C_4515-31375" \h </w:instrText>
              </w:r>
              <w:r>
                <w:fldChar w:fldCharType="separate"/>
              </w:r>
              <w:r w:rsidR="00440477">
                <w:rPr>
                  <w:rStyle w:val="HyperlinkText9pt"/>
                </w:rPr>
                <w:t>4515-31375</w:t>
              </w:r>
              <w:r>
                <w:rPr>
                  <w:rStyle w:val="HyperlinkText9pt"/>
                </w:rPr>
                <w:fldChar w:fldCharType="end"/>
              </w:r>
            </w:ins>
          </w:p>
        </w:tc>
        <w:tc>
          <w:tcPr>
            <w:tcW w:w="2975" w:type="dxa"/>
          </w:tcPr>
          <w:p w14:paraId="23553190" w14:textId="77777777" w:rsidR="00440477" w:rsidRDefault="00440477" w:rsidP="0012456B">
            <w:pPr>
              <w:pStyle w:val="TableText"/>
              <w:keepNext w:val="0"/>
              <w:rPr>
                <w:ins w:id="6518" w:author="Russ Ott" w:date="2022-05-16T11:54:00Z"/>
              </w:rPr>
            </w:pPr>
            <w:ins w:id="6519" w:author="Russ Ott" w:date="2022-05-16T11:54:00Z">
              <w:r>
                <w:t>urn:oid:2.16.840.1.113883.5.1002 (HL7ActRelationshipType) = REFR</w:t>
              </w:r>
            </w:ins>
          </w:p>
        </w:tc>
      </w:tr>
      <w:tr w:rsidR="00440477" w14:paraId="486AB983" w14:textId="77777777" w:rsidTr="00BA7D84">
        <w:trPr>
          <w:jc w:val="center"/>
          <w:ins w:id="6520" w:author="Russ Ott" w:date="2022-05-16T11:54:00Z"/>
        </w:trPr>
        <w:tc>
          <w:tcPr>
            <w:tcW w:w="3345" w:type="dxa"/>
          </w:tcPr>
          <w:p w14:paraId="41D15D2E" w14:textId="77777777" w:rsidR="00440477" w:rsidRDefault="00440477" w:rsidP="0012456B">
            <w:pPr>
              <w:pStyle w:val="TableText"/>
              <w:keepNext w:val="0"/>
              <w:rPr>
                <w:ins w:id="6521" w:author="Russ Ott" w:date="2022-05-16T11:54:00Z"/>
              </w:rPr>
            </w:pPr>
            <w:ins w:id="6522" w:author="Russ Ott" w:date="2022-05-16T11:54:00Z">
              <w:r>
                <w:tab/>
              </w:r>
              <w:r>
                <w:tab/>
                <w:t>observation</w:t>
              </w:r>
            </w:ins>
          </w:p>
        </w:tc>
        <w:tc>
          <w:tcPr>
            <w:tcW w:w="720" w:type="dxa"/>
          </w:tcPr>
          <w:p w14:paraId="17F08E39" w14:textId="77777777" w:rsidR="00440477" w:rsidRDefault="00440477" w:rsidP="0012456B">
            <w:pPr>
              <w:pStyle w:val="TableText"/>
              <w:keepNext w:val="0"/>
              <w:rPr>
                <w:ins w:id="6523" w:author="Russ Ott" w:date="2022-05-16T11:54:00Z"/>
              </w:rPr>
            </w:pPr>
            <w:ins w:id="6524" w:author="Russ Ott" w:date="2022-05-16T11:54:00Z">
              <w:r>
                <w:t>1..1</w:t>
              </w:r>
            </w:ins>
          </w:p>
        </w:tc>
        <w:tc>
          <w:tcPr>
            <w:tcW w:w="1152" w:type="dxa"/>
          </w:tcPr>
          <w:p w14:paraId="028CD263" w14:textId="77777777" w:rsidR="00440477" w:rsidRDefault="00440477" w:rsidP="0012456B">
            <w:pPr>
              <w:pStyle w:val="TableText"/>
              <w:keepNext w:val="0"/>
              <w:rPr>
                <w:ins w:id="6525" w:author="Russ Ott" w:date="2022-05-16T11:54:00Z"/>
              </w:rPr>
            </w:pPr>
            <w:ins w:id="6526" w:author="Russ Ott" w:date="2022-05-16T11:54:00Z">
              <w:r>
                <w:t>SHALL</w:t>
              </w:r>
            </w:ins>
          </w:p>
        </w:tc>
        <w:tc>
          <w:tcPr>
            <w:tcW w:w="864" w:type="dxa"/>
          </w:tcPr>
          <w:p w14:paraId="6F6FE3D9" w14:textId="77777777" w:rsidR="00440477" w:rsidRDefault="00440477" w:rsidP="0012456B">
            <w:pPr>
              <w:pStyle w:val="TableText"/>
              <w:keepNext w:val="0"/>
              <w:rPr>
                <w:ins w:id="6527" w:author="Russ Ott" w:date="2022-05-16T11:54:00Z"/>
              </w:rPr>
            </w:pPr>
          </w:p>
        </w:tc>
        <w:tc>
          <w:tcPr>
            <w:tcW w:w="1104" w:type="dxa"/>
          </w:tcPr>
          <w:p w14:paraId="3284EB67" w14:textId="0459CA8D" w:rsidR="00440477" w:rsidRDefault="001C172D" w:rsidP="0012456B">
            <w:pPr>
              <w:pStyle w:val="TableText"/>
              <w:keepNext w:val="0"/>
              <w:rPr>
                <w:ins w:id="6528" w:author="Russ Ott" w:date="2022-05-16T11:54:00Z"/>
              </w:rPr>
            </w:pPr>
            <w:ins w:id="6529" w:author="Russ Ott" w:date="2022-05-16T11:54:00Z">
              <w:r>
                <w:fldChar w:fldCharType="begin"/>
              </w:r>
              <w:r>
                <w:instrText xml:space="preserve"> HYPERLINK \l "C_4515-31376" \h </w:instrText>
              </w:r>
              <w:r>
                <w:fldChar w:fldCharType="separate"/>
              </w:r>
              <w:r w:rsidR="00440477">
                <w:rPr>
                  <w:rStyle w:val="HyperlinkText9pt"/>
                </w:rPr>
                <w:t>4515-31376</w:t>
              </w:r>
              <w:r>
                <w:rPr>
                  <w:rStyle w:val="HyperlinkText9pt"/>
                </w:rPr>
                <w:fldChar w:fldCharType="end"/>
              </w:r>
            </w:ins>
          </w:p>
        </w:tc>
        <w:tc>
          <w:tcPr>
            <w:tcW w:w="2975" w:type="dxa"/>
          </w:tcPr>
          <w:p w14:paraId="3047AAA8" w14:textId="77777777" w:rsidR="00440477" w:rsidRDefault="00440477" w:rsidP="0012456B">
            <w:pPr>
              <w:pStyle w:val="TableText"/>
              <w:keepNext w:val="0"/>
              <w:rPr>
                <w:ins w:id="6530" w:author="Russ Ott" w:date="2022-05-16T11:54:00Z"/>
              </w:rPr>
            </w:pPr>
            <w:ins w:id="6531" w:author="Russ Ott" w:date="2022-05-16T11:54:00Z">
              <w:r>
                <w:t>Characteristics of Home Environment (identifier: urn:oid:2.16.840.1.113883.10.20.22.4.109</w:t>
              </w:r>
            </w:ins>
          </w:p>
        </w:tc>
      </w:tr>
      <w:tr w:rsidR="00440477" w14:paraId="4CEE4FAB" w14:textId="77777777" w:rsidTr="00BA7D84">
        <w:trPr>
          <w:jc w:val="center"/>
          <w:ins w:id="6532" w:author="Russ Ott" w:date="2022-05-16T11:54:00Z"/>
        </w:trPr>
        <w:tc>
          <w:tcPr>
            <w:tcW w:w="3345" w:type="dxa"/>
          </w:tcPr>
          <w:p w14:paraId="415B9F32" w14:textId="77777777" w:rsidR="00440477" w:rsidRDefault="00440477" w:rsidP="0012456B">
            <w:pPr>
              <w:pStyle w:val="TableText"/>
              <w:keepNext w:val="0"/>
              <w:rPr>
                <w:ins w:id="6533" w:author="Russ Ott" w:date="2022-05-16T11:54:00Z"/>
              </w:rPr>
            </w:pPr>
            <w:ins w:id="6534" w:author="Russ Ott" w:date="2022-05-16T11:54:00Z">
              <w:r>
                <w:tab/>
                <w:t>entryRelationship</w:t>
              </w:r>
            </w:ins>
          </w:p>
        </w:tc>
        <w:tc>
          <w:tcPr>
            <w:tcW w:w="720" w:type="dxa"/>
          </w:tcPr>
          <w:p w14:paraId="72F71B60" w14:textId="77777777" w:rsidR="00440477" w:rsidRDefault="00440477" w:rsidP="0012456B">
            <w:pPr>
              <w:pStyle w:val="TableText"/>
              <w:keepNext w:val="0"/>
              <w:rPr>
                <w:ins w:id="6535" w:author="Russ Ott" w:date="2022-05-16T11:54:00Z"/>
              </w:rPr>
            </w:pPr>
            <w:ins w:id="6536" w:author="Russ Ott" w:date="2022-05-16T11:54:00Z">
              <w:r>
                <w:t>0..*</w:t>
              </w:r>
            </w:ins>
          </w:p>
        </w:tc>
        <w:tc>
          <w:tcPr>
            <w:tcW w:w="1152" w:type="dxa"/>
          </w:tcPr>
          <w:p w14:paraId="0CE22664" w14:textId="77777777" w:rsidR="00440477" w:rsidRDefault="00440477" w:rsidP="0012456B">
            <w:pPr>
              <w:pStyle w:val="TableText"/>
              <w:keepNext w:val="0"/>
              <w:rPr>
                <w:ins w:id="6537" w:author="Russ Ott" w:date="2022-05-16T11:54:00Z"/>
              </w:rPr>
            </w:pPr>
            <w:ins w:id="6538" w:author="Russ Ott" w:date="2022-05-16T11:54:00Z">
              <w:r>
                <w:t>MAY</w:t>
              </w:r>
            </w:ins>
          </w:p>
        </w:tc>
        <w:tc>
          <w:tcPr>
            <w:tcW w:w="864" w:type="dxa"/>
          </w:tcPr>
          <w:p w14:paraId="5AE78F30" w14:textId="77777777" w:rsidR="00440477" w:rsidRDefault="00440477" w:rsidP="0012456B">
            <w:pPr>
              <w:pStyle w:val="TableText"/>
              <w:keepNext w:val="0"/>
              <w:rPr>
                <w:ins w:id="6539" w:author="Russ Ott" w:date="2022-05-16T11:54:00Z"/>
              </w:rPr>
            </w:pPr>
          </w:p>
        </w:tc>
        <w:tc>
          <w:tcPr>
            <w:tcW w:w="1104" w:type="dxa"/>
          </w:tcPr>
          <w:p w14:paraId="006CFB82" w14:textId="03BC3940" w:rsidR="00440477" w:rsidRDefault="001C172D" w:rsidP="0012456B">
            <w:pPr>
              <w:pStyle w:val="TableText"/>
              <w:keepNext w:val="0"/>
              <w:rPr>
                <w:ins w:id="6540" w:author="Russ Ott" w:date="2022-05-16T11:54:00Z"/>
              </w:rPr>
            </w:pPr>
            <w:ins w:id="6541" w:author="Russ Ott" w:date="2022-05-16T11:54:00Z">
              <w:r>
                <w:fldChar w:fldCharType="begin"/>
              </w:r>
              <w:r>
                <w:instrText xml:space="preserve"> HYPERLINK \l "C_4515-31377" \h </w:instrText>
              </w:r>
              <w:r>
                <w:fldChar w:fldCharType="separate"/>
              </w:r>
              <w:r w:rsidR="00440477">
                <w:rPr>
                  <w:rStyle w:val="HyperlinkText9pt"/>
                </w:rPr>
                <w:t>4515-31377</w:t>
              </w:r>
              <w:r>
                <w:rPr>
                  <w:rStyle w:val="HyperlinkText9pt"/>
                </w:rPr>
                <w:fldChar w:fldCharType="end"/>
              </w:r>
            </w:ins>
          </w:p>
        </w:tc>
        <w:tc>
          <w:tcPr>
            <w:tcW w:w="2975" w:type="dxa"/>
          </w:tcPr>
          <w:p w14:paraId="6FF9603F" w14:textId="77777777" w:rsidR="00440477" w:rsidRDefault="00440477" w:rsidP="0012456B">
            <w:pPr>
              <w:pStyle w:val="TableText"/>
              <w:keepNext w:val="0"/>
              <w:rPr>
                <w:ins w:id="6542" w:author="Russ Ott" w:date="2022-05-16T11:54:00Z"/>
              </w:rPr>
            </w:pPr>
          </w:p>
        </w:tc>
      </w:tr>
      <w:tr w:rsidR="00440477" w14:paraId="6AA0FFBE" w14:textId="77777777" w:rsidTr="00BA7D84">
        <w:trPr>
          <w:jc w:val="center"/>
          <w:ins w:id="6543" w:author="Russ Ott" w:date="2022-05-16T11:54:00Z"/>
        </w:trPr>
        <w:tc>
          <w:tcPr>
            <w:tcW w:w="3345" w:type="dxa"/>
          </w:tcPr>
          <w:p w14:paraId="6D731F05" w14:textId="77777777" w:rsidR="00440477" w:rsidRDefault="00440477" w:rsidP="0012456B">
            <w:pPr>
              <w:pStyle w:val="TableText"/>
              <w:keepNext w:val="0"/>
              <w:rPr>
                <w:ins w:id="6544" w:author="Russ Ott" w:date="2022-05-16T11:54:00Z"/>
              </w:rPr>
            </w:pPr>
            <w:ins w:id="6545" w:author="Russ Ott" w:date="2022-05-16T11:54:00Z">
              <w:r>
                <w:lastRenderedPageBreak/>
                <w:tab/>
              </w:r>
              <w:r>
                <w:tab/>
                <w:t>@typeCode</w:t>
              </w:r>
            </w:ins>
          </w:p>
        </w:tc>
        <w:tc>
          <w:tcPr>
            <w:tcW w:w="720" w:type="dxa"/>
          </w:tcPr>
          <w:p w14:paraId="747A0317" w14:textId="77777777" w:rsidR="00440477" w:rsidRDefault="00440477" w:rsidP="0012456B">
            <w:pPr>
              <w:pStyle w:val="TableText"/>
              <w:keepNext w:val="0"/>
              <w:rPr>
                <w:ins w:id="6546" w:author="Russ Ott" w:date="2022-05-16T11:54:00Z"/>
              </w:rPr>
            </w:pPr>
            <w:ins w:id="6547" w:author="Russ Ott" w:date="2022-05-16T11:54:00Z">
              <w:r>
                <w:t>1..1</w:t>
              </w:r>
            </w:ins>
          </w:p>
        </w:tc>
        <w:tc>
          <w:tcPr>
            <w:tcW w:w="1152" w:type="dxa"/>
          </w:tcPr>
          <w:p w14:paraId="07D5885D" w14:textId="77777777" w:rsidR="00440477" w:rsidRDefault="00440477" w:rsidP="0012456B">
            <w:pPr>
              <w:pStyle w:val="TableText"/>
              <w:keepNext w:val="0"/>
              <w:rPr>
                <w:ins w:id="6548" w:author="Russ Ott" w:date="2022-05-16T11:54:00Z"/>
              </w:rPr>
            </w:pPr>
            <w:ins w:id="6549" w:author="Russ Ott" w:date="2022-05-16T11:54:00Z">
              <w:r>
                <w:t>SHALL</w:t>
              </w:r>
            </w:ins>
          </w:p>
        </w:tc>
        <w:tc>
          <w:tcPr>
            <w:tcW w:w="864" w:type="dxa"/>
          </w:tcPr>
          <w:p w14:paraId="25DD06C4" w14:textId="77777777" w:rsidR="00440477" w:rsidRDefault="00440477" w:rsidP="0012456B">
            <w:pPr>
              <w:pStyle w:val="TableText"/>
              <w:keepNext w:val="0"/>
              <w:rPr>
                <w:ins w:id="6550" w:author="Russ Ott" w:date="2022-05-16T11:54:00Z"/>
              </w:rPr>
            </w:pPr>
          </w:p>
        </w:tc>
        <w:tc>
          <w:tcPr>
            <w:tcW w:w="1104" w:type="dxa"/>
          </w:tcPr>
          <w:p w14:paraId="2B5962C6" w14:textId="66ECFE4D" w:rsidR="00440477" w:rsidRDefault="001C172D" w:rsidP="0012456B">
            <w:pPr>
              <w:pStyle w:val="TableText"/>
              <w:keepNext w:val="0"/>
              <w:rPr>
                <w:ins w:id="6551" w:author="Russ Ott" w:date="2022-05-16T11:54:00Z"/>
              </w:rPr>
            </w:pPr>
            <w:ins w:id="6552" w:author="Russ Ott" w:date="2022-05-16T11:54:00Z">
              <w:r>
                <w:fldChar w:fldCharType="begin"/>
              </w:r>
              <w:r>
                <w:instrText xml:space="preserve"> HYPERLINK \l "C_4515-31378" \h </w:instrText>
              </w:r>
              <w:r>
                <w:fldChar w:fldCharType="separate"/>
              </w:r>
              <w:r w:rsidR="00440477">
                <w:rPr>
                  <w:rStyle w:val="HyperlinkText9pt"/>
                </w:rPr>
                <w:t>4515-31378</w:t>
              </w:r>
              <w:r>
                <w:rPr>
                  <w:rStyle w:val="HyperlinkText9pt"/>
                </w:rPr>
                <w:fldChar w:fldCharType="end"/>
              </w:r>
            </w:ins>
          </w:p>
        </w:tc>
        <w:tc>
          <w:tcPr>
            <w:tcW w:w="2975" w:type="dxa"/>
          </w:tcPr>
          <w:p w14:paraId="1F2F0A0B" w14:textId="77777777" w:rsidR="00440477" w:rsidRDefault="00440477" w:rsidP="0012456B">
            <w:pPr>
              <w:pStyle w:val="TableText"/>
              <w:keepNext w:val="0"/>
              <w:rPr>
                <w:ins w:id="6553" w:author="Russ Ott" w:date="2022-05-16T11:54:00Z"/>
              </w:rPr>
            </w:pPr>
            <w:ins w:id="6554" w:author="Russ Ott" w:date="2022-05-16T11:54:00Z">
              <w:r>
                <w:t>urn:oid:2.16.840.1.113883.5.1002 (HL7ActRelationshipType) = REFR</w:t>
              </w:r>
            </w:ins>
          </w:p>
        </w:tc>
      </w:tr>
      <w:tr w:rsidR="00440477" w14:paraId="1E08F627" w14:textId="77777777" w:rsidTr="00BA7D84">
        <w:trPr>
          <w:jc w:val="center"/>
          <w:ins w:id="6555" w:author="Russ Ott" w:date="2022-05-16T11:54:00Z"/>
        </w:trPr>
        <w:tc>
          <w:tcPr>
            <w:tcW w:w="3345" w:type="dxa"/>
          </w:tcPr>
          <w:p w14:paraId="3D7FFB42" w14:textId="77777777" w:rsidR="00440477" w:rsidRDefault="00440477" w:rsidP="0012456B">
            <w:pPr>
              <w:pStyle w:val="TableText"/>
              <w:keepNext w:val="0"/>
              <w:rPr>
                <w:ins w:id="6556" w:author="Russ Ott" w:date="2022-05-16T11:54:00Z"/>
              </w:rPr>
            </w:pPr>
            <w:ins w:id="6557" w:author="Russ Ott" w:date="2022-05-16T11:54:00Z">
              <w:r>
                <w:tab/>
              </w:r>
              <w:r>
                <w:tab/>
                <w:t>observation</w:t>
              </w:r>
            </w:ins>
          </w:p>
        </w:tc>
        <w:tc>
          <w:tcPr>
            <w:tcW w:w="720" w:type="dxa"/>
          </w:tcPr>
          <w:p w14:paraId="71D6E7A5" w14:textId="77777777" w:rsidR="00440477" w:rsidRDefault="00440477" w:rsidP="0012456B">
            <w:pPr>
              <w:pStyle w:val="TableText"/>
              <w:keepNext w:val="0"/>
              <w:rPr>
                <w:ins w:id="6558" w:author="Russ Ott" w:date="2022-05-16T11:54:00Z"/>
              </w:rPr>
            </w:pPr>
            <w:ins w:id="6559" w:author="Russ Ott" w:date="2022-05-16T11:54:00Z">
              <w:r>
                <w:t>1..1</w:t>
              </w:r>
            </w:ins>
          </w:p>
        </w:tc>
        <w:tc>
          <w:tcPr>
            <w:tcW w:w="1152" w:type="dxa"/>
          </w:tcPr>
          <w:p w14:paraId="5C818885" w14:textId="77777777" w:rsidR="00440477" w:rsidRDefault="00440477" w:rsidP="0012456B">
            <w:pPr>
              <w:pStyle w:val="TableText"/>
              <w:keepNext w:val="0"/>
              <w:rPr>
                <w:ins w:id="6560" w:author="Russ Ott" w:date="2022-05-16T11:54:00Z"/>
              </w:rPr>
            </w:pPr>
            <w:ins w:id="6561" w:author="Russ Ott" w:date="2022-05-16T11:54:00Z">
              <w:r>
                <w:t>SHALL</w:t>
              </w:r>
            </w:ins>
          </w:p>
        </w:tc>
        <w:tc>
          <w:tcPr>
            <w:tcW w:w="864" w:type="dxa"/>
          </w:tcPr>
          <w:p w14:paraId="705F3F97" w14:textId="77777777" w:rsidR="00440477" w:rsidRDefault="00440477" w:rsidP="0012456B">
            <w:pPr>
              <w:pStyle w:val="TableText"/>
              <w:keepNext w:val="0"/>
              <w:rPr>
                <w:ins w:id="6562" w:author="Russ Ott" w:date="2022-05-16T11:54:00Z"/>
              </w:rPr>
            </w:pPr>
          </w:p>
        </w:tc>
        <w:tc>
          <w:tcPr>
            <w:tcW w:w="1104" w:type="dxa"/>
          </w:tcPr>
          <w:p w14:paraId="11176591" w14:textId="2CE4B6B3" w:rsidR="00440477" w:rsidRDefault="001C172D" w:rsidP="0012456B">
            <w:pPr>
              <w:pStyle w:val="TableText"/>
              <w:keepNext w:val="0"/>
              <w:rPr>
                <w:ins w:id="6563" w:author="Russ Ott" w:date="2022-05-16T11:54:00Z"/>
              </w:rPr>
            </w:pPr>
            <w:ins w:id="6564" w:author="Russ Ott" w:date="2022-05-16T11:54:00Z">
              <w:r>
                <w:fldChar w:fldCharType="begin"/>
              </w:r>
              <w:r>
                <w:instrText xml:space="preserve"> HYPERLINK \l "C_4515-31379" \h </w:instrText>
              </w:r>
              <w:r>
                <w:fldChar w:fldCharType="separate"/>
              </w:r>
              <w:r w:rsidR="00440477">
                <w:rPr>
                  <w:rStyle w:val="HyperlinkText9pt"/>
                </w:rPr>
                <w:t>4515-31379</w:t>
              </w:r>
              <w:r>
                <w:rPr>
                  <w:rStyle w:val="HyperlinkText9pt"/>
                </w:rPr>
                <w:fldChar w:fldCharType="end"/>
              </w:r>
            </w:ins>
          </w:p>
        </w:tc>
        <w:tc>
          <w:tcPr>
            <w:tcW w:w="2975" w:type="dxa"/>
          </w:tcPr>
          <w:p w14:paraId="49A019C2" w14:textId="77777777" w:rsidR="00440477" w:rsidRDefault="00440477" w:rsidP="0012456B">
            <w:pPr>
              <w:pStyle w:val="TableText"/>
              <w:keepNext w:val="0"/>
              <w:rPr>
                <w:ins w:id="6565" w:author="Russ Ott" w:date="2022-05-16T11:54:00Z"/>
              </w:rPr>
            </w:pPr>
            <w:ins w:id="6566" w:author="Russ Ott" w:date="2022-05-16T11:54:00Z">
              <w:r>
                <w:t>Nutritional Status Observation (identifier: urn:oid:2.16.840.1.113883.10.20.22.4.124</w:t>
              </w:r>
            </w:ins>
          </w:p>
        </w:tc>
      </w:tr>
      <w:tr w:rsidR="00440477" w14:paraId="7B085C99" w14:textId="77777777" w:rsidTr="00BA7D84">
        <w:trPr>
          <w:jc w:val="center"/>
          <w:ins w:id="6567" w:author="Russ Ott" w:date="2022-05-16T11:54:00Z"/>
        </w:trPr>
        <w:tc>
          <w:tcPr>
            <w:tcW w:w="3345" w:type="dxa"/>
          </w:tcPr>
          <w:p w14:paraId="58D8055E" w14:textId="77777777" w:rsidR="00440477" w:rsidRDefault="00440477" w:rsidP="0012456B">
            <w:pPr>
              <w:pStyle w:val="TableText"/>
              <w:keepNext w:val="0"/>
              <w:rPr>
                <w:ins w:id="6568" w:author="Russ Ott" w:date="2022-05-16T11:54:00Z"/>
              </w:rPr>
            </w:pPr>
            <w:ins w:id="6569" w:author="Russ Ott" w:date="2022-05-16T11:54:00Z">
              <w:r>
                <w:tab/>
                <w:t>entryRelationship</w:t>
              </w:r>
            </w:ins>
          </w:p>
        </w:tc>
        <w:tc>
          <w:tcPr>
            <w:tcW w:w="720" w:type="dxa"/>
          </w:tcPr>
          <w:p w14:paraId="7252C0C3" w14:textId="77777777" w:rsidR="00440477" w:rsidRDefault="00440477" w:rsidP="0012456B">
            <w:pPr>
              <w:pStyle w:val="TableText"/>
              <w:keepNext w:val="0"/>
              <w:rPr>
                <w:ins w:id="6570" w:author="Russ Ott" w:date="2022-05-16T11:54:00Z"/>
              </w:rPr>
            </w:pPr>
            <w:ins w:id="6571" w:author="Russ Ott" w:date="2022-05-16T11:54:00Z">
              <w:r>
                <w:t>0..*</w:t>
              </w:r>
            </w:ins>
          </w:p>
        </w:tc>
        <w:tc>
          <w:tcPr>
            <w:tcW w:w="1152" w:type="dxa"/>
          </w:tcPr>
          <w:p w14:paraId="6BB9DBF8" w14:textId="77777777" w:rsidR="00440477" w:rsidRDefault="00440477" w:rsidP="0012456B">
            <w:pPr>
              <w:pStyle w:val="TableText"/>
              <w:keepNext w:val="0"/>
              <w:rPr>
                <w:ins w:id="6572" w:author="Russ Ott" w:date="2022-05-16T11:54:00Z"/>
              </w:rPr>
            </w:pPr>
            <w:ins w:id="6573" w:author="Russ Ott" w:date="2022-05-16T11:54:00Z">
              <w:r>
                <w:t>MAY</w:t>
              </w:r>
            </w:ins>
          </w:p>
        </w:tc>
        <w:tc>
          <w:tcPr>
            <w:tcW w:w="864" w:type="dxa"/>
          </w:tcPr>
          <w:p w14:paraId="54389EEC" w14:textId="77777777" w:rsidR="00440477" w:rsidRDefault="00440477" w:rsidP="0012456B">
            <w:pPr>
              <w:pStyle w:val="TableText"/>
              <w:keepNext w:val="0"/>
              <w:rPr>
                <w:ins w:id="6574" w:author="Russ Ott" w:date="2022-05-16T11:54:00Z"/>
              </w:rPr>
            </w:pPr>
          </w:p>
        </w:tc>
        <w:tc>
          <w:tcPr>
            <w:tcW w:w="1104" w:type="dxa"/>
          </w:tcPr>
          <w:p w14:paraId="1B3597E2" w14:textId="5D41CBFD" w:rsidR="00440477" w:rsidRDefault="001C172D" w:rsidP="0012456B">
            <w:pPr>
              <w:pStyle w:val="TableText"/>
              <w:keepNext w:val="0"/>
              <w:rPr>
                <w:ins w:id="6575" w:author="Russ Ott" w:date="2022-05-16T11:54:00Z"/>
              </w:rPr>
            </w:pPr>
            <w:ins w:id="6576" w:author="Russ Ott" w:date="2022-05-16T11:54:00Z">
              <w:r>
                <w:fldChar w:fldCharType="begin"/>
              </w:r>
              <w:r>
                <w:instrText xml:space="preserve"> HYPERLINK \l "C_4515-31380" \h </w:instrText>
              </w:r>
              <w:r>
                <w:fldChar w:fldCharType="separate"/>
              </w:r>
              <w:r w:rsidR="00440477">
                <w:rPr>
                  <w:rStyle w:val="HyperlinkText9pt"/>
                </w:rPr>
                <w:t>4515-31380</w:t>
              </w:r>
              <w:r>
                <w:rPr>
                  <w:rStyle w:val="HyperlinkText9pt"/>
                </w:rPr>
                <w:fldChar w:fldCharType="end"/>
              </w:r>
            </w:ins>
          </w:p>
        </w:tc>
        <w:tc>
          <w:tcPr>
            <w:tcW w:w="2975" w:type="dxa"/>
          </w:tcPr>
          <w:p w14:paraId="72106BE6" w14:textId="77777777" w:rsidR="00440477" w:rsidRDefault="00440477" w:rsidP="0012456B">
            <w:pPr>
              <w:pStyle w:val="TableText"/>
              <w:keepNext w:val="0"/>
              <w:rPr>
                <w:ins w:id="6577" w:author="Russ Ott" w:date="2022-05-16T11:54:00Z"/>
              </w:rPr>
            </w:pPr>
          </w:p>
        </w:tc>
      </w:tr>
      <w:tr w:rsidR="00440477" w14:paraId="19A6DC63" w14:textId="77777777" w:rsidTr="00BA7D84">
        <w:trPr>
          <w:jc w:val="center"/>
          <w:ins w:id="6578" w:author="Russ Ott" w:date="2022-05-16T11:54:00Z"/>
        </w:trPr>
        <w:tc>
          <w:tcPr>
            <w:tcW w:w="3345" w:type="dxa"/>
          </w:tcPr>
          <w:p w14:paraId="0AD55824" w14:textId="77777777" w:rsidR="00440477" w:rsidRDefault="00440477" w:rsidP="0012456B">
            <w:pPr>
              <w:pStyle w:val="TableText"/>
              <w:keepNext w:val="0"/>
              <w:rPr>
                <w:ins w:id="6579" w:author="Russ Ott" w:date="2022-05-16T11:54:00Z"/>
              </w:rPr>
            </w:pPr>
            <w:ins w:id="6580" w:author="Russ Ott" w:date="2022-05-16T11:54:00Z">
              <w:r>
                <w:tab/>
              </w:r>
              <w:r>
                <w:tab/>
                <w:t>@typeCode</w:t>
              </w:r>
            </w:ins>
          </w:p>
        </w:tc>
        <w:tc>
          <w:tcPr>
            <w:tcW w:w="720" w:type="dxa"/>
          </w:tcPr>
          <w:p w14:paraId="35A3089D" w14:textId="77777777" w:rsidR="00440477" w:rsidRDefault="00440477" w:rsidP="0012456B">
            <w:pPr>
              <w:pStyle w:val="TableText"/>
              <w:keepNext w:val="0"/>
              <w:rPr>
                <w:ins w:id="6581" w:author="Russ Ott" w:date="2022-05-16T11:54:00Z"/>
              </w:rPr>
            </w:pPr>
            <w:ins w:id="6582" w:author="Russ Ott" w:date="2022-05-16T11:54:00Z">
              <w:r>
                <w:t>1..1</w:t>
              </w:r>
            </w:ins>
          </w:p>
        </w:tc>
        <w:tc>
          <w:tcPr>
            <w:tcW w:w="1152" w:type="dxa"/>
          </w:tcPr>
          <w:p w14:paraId="4A8E36F7" w14:textId="77777777" w:rsidR="00440477" w:rsidRDefault="00440477" w:rsidP="0012456B">
            <w:pPr>
              <w:pStyle w:val="TableText"/>
              <w:keepNext w:val="0"/>
              <w:rPr>
                <w:ins w:id="6583" w:author="Russ Ott" w:date="2022-05-16T11:54:00Z"/>
              </w:rPr>
            </w:pPr>
            <w:ins w:id="6584" w:author="Russ Ott" w:date="2022-05-16T11:54:00Z">
              <w:r>
                <w:t>SHALL</w:t>
              </w:r>
            </w:ins>
          </w:p>
        </w:tc>
        <w:tc>
          <w:tcPr>
            <w:tcW w:w="864" w:type="dxa"/>
          </w:tcPr>
          <w:p w14:paraId="4CDF89F5" w14:textId="77777777" w:rsidR="00440477" w:rsidRDefault="00440477" w:rsidP="0012456B">
            <w:pPr>
              <w:pStyle w:val="TableText"/>
              <w:keepNext w:val="0"/>
              <w:rPr>
                <w:ins w:id="6585" w:author="Russ Ott" w:date="2022-05-16T11:54:00Z"/>
              </w:rPr>
            </w:pPr>
          </w:p>
        </w:tc>
        <w:tc>
          <w:tcPr>
            <w:tcW w:w="1104" w:type="dxa"/>
          </w:tcPr>
          <w:p w14:paraId="36BC48E2" w14:textId="403B9661" w:rsidR="00440477" w:rsidRDefault="001C172D" w:rsidP="0012456B">
            <w:pPr>
              <w:pStyle w:val="TableText"/>
              <w:keepNext w:val="0"/>
              <w:rPr>
                <w:ins w:id="6586" w:author="Russ Ott" w:date="2022-05-16T11:54:00Z"/>
              </w:rPr>
            </w:pPr>
            <w:ins w:id="6587" w:author="Russ Ott" w:date="2022-05-16T11:54:00Z">
              <w:r>
                <w:fldChar w:fldCharType="begin"/>
              </w:r>
              <w:r>
                <w:instrText xml:space="preserve"> HYPERLINK \l "C_4515-31381" \h </w:instrText>
              </w:r>
              <w:r>
                <w:fldChar w:fldCharType="separate"/>
              </w:r>
              <w:r w:rsidR="00440477">
                <w:rPr>
                  <w:rStyle w:val="HyperlinkText9pt"/>
                </w:rPr>
                <w:t>4515-31381</w:t>
              </w:r>
              <w:r>
                <w:rPr>
                  <w:rStyle w:val="HyperlinkText9pt"/>
                </w:rPr>
                <w:fldChar w:fldCharType="end"/>
              </w:r>
            </w:ins>
          </w:p>
        </w:tc>
        <w:tc>
          <w:tcPr>
            <w:tcW w:w="2975" w:type="dxa"/>
          </w:tcPr>
          <w:p w14:paraId="7044C783" w14:textId="77777777" w:rsidR="00440477" w:rsidRDefault="00440477" w:rsidP="0012456B">
            <w:pPr>
              <w:pStyle w:val="TableText"/>
              <w:keepNext w:val="0"/>
              <w:rPr>
                <w:ins w:id="6588" w:author="Russ Ott" w:date="2022-05-16T11:54:00Z"/>
              </w:rPr>
            </w:pPr>
            <w:ins w:id="6589" w:author="Russ Ott" w:date="2022-05-16T11:54:00Z">
              <w:r>
                <w:t>urn:oid:2.16.840.1.113883.5.1002 (HL7ActRelationshipType) = REFR</w:t>
              </w:r>
            </w:ins>
          </w:p>
        </w:tc>
      </w:tr>
      <w:tr w:rsidR="00440477" w14:paraId="683C4D54" w14:textId="77777777" w:rsidTr="00BA7D84">
        <w:trPr>
          <w:jc w:val="center"/>
          <w:ins w:id="6590" w:author="Russ Ott" w:date="2022-05-16T11:54:00Z"/>
        </w:trPr>
        <w:tc>
          <w:tcPr>
            <w:tcW w:w="3345" w:type="dxa"/>
          </w:tcPr>
          <w:p w14:paraId="316175BE" w14:textId="77777777" w:rsidR="00440477" w:rsidRDefault="00440477" w:rsidP="0012456B">
            <w:pPr>
              <w:pStyle w:val="TableText"/>
              <w:keepNext w:val="0"/>
              <w:rPr>
                <w:ins w:id="6591" w:author="Russ Ott" w:date="2022-05-16T11:54:00Z"/>
              </w:rPr>
            </w:pPr>
            <w:ins w:id="6592" w:author="Russ Ott" w:date="2022-05-16T11:54:00Z">
              <w:r>
                <w:tab/>
              </w:r>
              <w:r>
                <w:tab/>
                <w:t>organizer</w:t>
              </w:r>
            </w:ins>
          </w:p>
        </w:tc>
        <w:tc>
          <w:tcPr>
            <w:tcW w:w="720" w:type="dxa"/>
          </w:tcPr>
          <w:p w14:paraId="02EEC136" w14:textId="77777777" w:rsidR="00440477" w:rsidRDefault="00440477" w:rsidP="0012456B">
            <w:pPr>
              <w:pStyle w:val="TableText"/>
              <w:keepNext w:val="0"/>
              <w:rPr>
                <w:ins w:id="6593" w:author="Russ Ott" w:date="2022-05-16T11:54:00Z"/>
              </w:rPr>
            </w:pPr>
            <w:ins w:id="6594" w:author="Russ Ott" w:date="2022-05-16T11:54:00Z">
              <w:r>
                <w:t>1..1</w:t>
              </w:r>
            </w:ins>
          </w:p>
        </w:tc>
        <w:tc>
          <w:tcPr>
            <w:tcW w:w="1152" w:type="dxa"/>
          </w:tcPr>
          <w:p w14:paraId="1C76D729" w14:textId="77777777" w:rsidR="00440477" w:rsidRDefault="00440477" w:rsidP="0012456B">
            <w:pPr>
              <w:pStyle w:val="TableText"/>
              <w:keepNext w:val="0"/>
              <w:rPr>
                <w:ins w:id="6595" w:author="Russ Ott" w:date="2022-05-16T11:54:00Z"/>
              </w:rPr>
            </w:pPr>
            <w:ins w:id="6596" w:author="Russ Ott" w:date="2022-05-16T11:54:00Z">
              <w:r>
                <w:t>SHALL</w:t>
              </w:r>
            </w:ins>
          </w:p>
        </w:tc>
        <w:tc>
          <w:tcPr>
            <w:tcW w:w="864" w:type="dxa"/>
          </w:tcPr>
          <w:p w14:paraId="16290FA0" w14:textId="77777777" w:rsidR="00440477" w:rsidRDefault="00440477" w:rsidP="0012456B">
            <w:pPr>
              <w:pStyle w:val="TableText"/>
              <w:keepNext w:val="0"/>
              <w:rPr>
                <w:ins w:id="6597" w:author="Russ Ott" w:date="2022-05-16T11:54:00Z"/>
              </w:rPr>
            </w:pPr>
          </w:p>
        </w:tc>
        <w:tc>
          <w:tcPr>
            <w:tcW w:w="1104" w:type="dxa"/>
          </w:tcPr>
          <w:p w14:paraId="40491B6E" w14:textId="4904EF8A" w:rsidR="00440477" w:rsidRDefault="001C172D" w:rsidP="0012456B">
            <w:pPr>
              <w:pStyle w:val="TableText"/>
              <w:keepNext w:val="0"/>
              <w:rPr>
                <w:ins w:id="6598" w:author="Russ Ott" w:date="2022-05-16T11:54:00Z"/>
              </w:rPr>
            </w:pPr>
            <w:ins w:id="6599" w:author="Russ Ott" w:date="2022-05-16T11:54:00Z">
              <w:r>
                <w:fldChar w:fldCharType="begin"/>
              </w:r>
              <w:r>
                <w:instrText xml:space="preserve"> HYPERLINK \l "C_4515-31382" \h </w:instrText>
              </w:r>
              <w:r>
                <w:fldChar w:fldCharType="separate"/>
              </w:r>
              <w:r w:rsidR="00440477">
                <w:rPr>
                  <w:rStyle w:val="HyperlinkText9pt"/>
                </w:rPr>
                <w:t>4515-31382</w:t>
              </w:r>
              <w:r>
                <w:rPr>
                  <w:rStyle w:val="HyperlinkText9pt"/>
                </w:rPr>
                <w:fldChar w:fldCharType="end"/>
              </w:r>
            </w:ins>
          </w:p>
        </w:tc>
        <w:tc>
          <w:tcPr>
            <w:tcW w:w="2975" w:type="dxa"/>
          </w:tcPr>
          <w:p w14:paraId="4FAE2E8A" w14:textId="77777777" w:rsidR="00440477" w:rsidRDefault="00440477" w:rsidP="0012456B">
            <w:pPr>
              <w:pStyle w:val="TableText"/>
              <w:keepNext w:val="0"/>
              <w:rPr>
                <w:ins w:id="6600" w:author="Russ Ott" w:date="2022-05-16T11:54:00Z"/>
              </w:rPr>
            </w:pPr>
            <w:ins w:id="6601" w:author="Russ Ott" w:date="2022-05-16T11:54:00Z">
              <w:r>
                <w:t>Result Organizer (V3) (identifier: urn:hl7ii:2.16.840.1.113883.10.20.22.4.1:2015-08-01</w:t>
              </w:r>
            </w:ins>
          </w:p>
        </w:tc>
      </w:tr>
      <w:tr w:rsidR="00440477" w14:paraId="045041CF" w14:textId="77777777" w:rsidTr="00BA7D84">
        <w:trPr>
          <w:jc w:val="center"/>
          <w:ins w:id="6602" w:author="Russ Ott" w:date="2022-05-16T11:54:00Z"/>
        </w:trPr>
        <w:tc>
          <w:tcPr>
            <w:tcW w:w="3345" w:type="dxa"/>
          </w:tcPr>
          <w:p w14:paraId="6C6F909D" w14:textId="77777777" w:rsidR="00440477" w:rsidRDefault="00440477" w:rsidP="0012456B">
            <w:pPr>
              <w:pStyle w:val="TableText"/>
              <w:keepNext w:val="0"/>
              <w:rPr>
                <w:ins w:id="6603" w:author="Russ Ott" w:date="2022-05-16T11:54:00Z"/>
              </w:rPr>
            </w:pPr>
            <w:ins w:id="6604" w:author="Russ Ott" w:date="2022-05-16T11:54:00Z">
              <w:r>
                <w:tab/>
                <w:t>entryRelationship</w:t>
              </w:r>
            </w:ins>
          </w:p>
        </w:tc>
        <w:tc>
          <w:tcPr>
            <w:tcW w:w="720" w:type="dxa"/>
          </w:tcPr>
          <w:p w14:paraId="0F0BD5F8" w14:textId="77777777" w:rsidR="00440477" w:rsidRDefault="00440477" w:rsidP="0012456B">
            <w:pPr>
              <w:pStyle w:val="TableText"/>
              <w:keepNext w:val="0"/>
              <w:rPr>
                <w:ins w:id="6605" w:author="Russ Ott" w:date="2022-05-16T11:54:00Z"/>
              </w:rPr>
            </w:pPr>
            <w:ins w:id="6606" w:author="Russ Ott" w:date="2022-05-16T11:54:00Z">
              <w:r>
                <w:t>0..*</w:t>
              </w:r>
            </w:ins>
          </w:p>
        </w:tc>
        <w:tc>
          <w:tcPr>
            <w:tcW w:w="1152" w:type="dxa"/>
          </w:tcPr>
          <w:p w14:paraId="541C332E" w14:textId="77777777" w:rsidR="00440477" w:rsidRDefault="00440477" w:rsidP="0012456B">
            <w:pPr>
              <w:pStyle w:val="TableText"/>
              <w:keepNext w:val="0"/>
              <w:rPr>
                <w:ins w:id="6607" w:author="Russ Ott" w:date="2022-05-16T11:54:00Z"/>
              </w:rPr>
            </w:pPr>
            <w:ins w:id="6608" w:author="Russ Ott" w:date="2022-05-16T11:54:00Z">
              <w:r>
                <w:t>MAY</w:t>
              </w:r>
            </w:ins>
          </w:p>
        </w:tc>
        <w:tc>
          <w:tcPr>
            <w:tcW w:w="864" w:type="dxa"/>
          </w:tcPr>
          <w:p w14:paraId="58E44C5E" w14:textId="77777777" w:rsidR="00440477" w:rsidRDefault="00440477" w:rsidP="0012456B">
            <w:pPr>
              <w:pStyle w:val="TableText"/>
              <w:keepNext w:val="0"/>
              <w:rPr>
                <w:ins w:id="6609" w:author="Russ Ott" w:date="2022-05-16T11:54:00Z"/>
              </w:rPr>
            </w:pPr>
          </w:p>
        </w:tc>
        <w:tc>
          <w:tcPr>
            <w:tcW w:w="1104" w:type="dxa"/>
          </w:tcPr>
          <w:p w14:paraId="49529820" w14:textId="5D6654FA" w:rsidR="00440477" w:rsidRDefault="001C172D" w:rsidP="0012456B">
            <w:pPr>
              <w:pStyle w:val="TableText"/>
              <w:keepNext w:val="0"/>
              <w:rPr>
                <w:ins w:id="6610" w:author="Russ Ott" w:date="2022-05-16T11:54:00Z"/>
              </w:rPr>
            </w:pPr>
            <w:ins w:id="6611" w:author="Russ Ott" w:date="2022-05-16T11:54:00Z">
              <w:r>
                <w:fldChar w:fldCharType="begin"/>
              </w:r>
              <w:r>
                <w:instrText xml:space="preserve"> HYPERLINK \l "C_4515-31442" \h </w:instrText>
              </w:r>
              <w:r>
                <w:fldChar w:fldCharType="separate"/>
              </w:r>
              <w:r w:rsidR="00440477">
                <w:rPr>
                  <w:rStyle w:val="HyperlinkText9pt"/>
                </w:rPr>
                <w:t>4515-31442</w:t>
              </w:r>
              <w:r>
                <w:rPr>
                  <w:rStyle w:val="HyperlinkText9pt"/>
                </w:rPr>
                <w:fldChar w:fldCharType="end"/>
              </w:r>
            </w:ins>
          </w:p>
        </w:tc>
        <w:tc>
          <w:tcPr>
            <w:tcW w:w="2975" w:type="dxa"/>
          </w:tcPr>
          <w:p w14:paraId="00A2E5A3" w14:textId="77777777" w:rsidR="00440477" w:rsidRDefault="00440477" w:rsidP="0012456B">
            <w:pPr>
              <w:pStyle w:val="TableText"/>
              <w:keepNext w:val="0"/>
              <w:rPr>
                <w:ins w:id="6612" w:author="Russ Ott" w:date="2022-05-16T11:54:00Z"/>
              </w:rPr>
            </w:pPr>
          </w:p>
        </w:tc>
      </w:tr>
      <w:tr w:rsidR="00440477" w14:paraId="6C4927B1" w14:textId="77777777" w:rsidTr="00BA7D84">
        <w:trPr>
          <w:jc w:val="center"/>
          <w:ins w:id="6613" w:author="Russ Ott" w:date="2022-05-16T11:54:00Z"/>
        </w:trPr>
        <w:tc>
          <w:tcPr>
            <w:tcW w:w="3345" w:type="dxa"/>
          </w:tcPr>
          <w:p w14:paraId="15F96065" w14:textId="77777777" w:rsidR="00440477" w:rsidRDefault="00440477" w:rsidP="0012456B">
            <w:pPr>
              <w:pStyle w:val="TableText"/>
              <w:keepNext w:val="0"/>
              <w:rPr>
                <w:ins w:id="6614" w:author="Russ Ott" w:date="2022-05-16T11:54:00Z"/>
              </w:rPr>
            </w:pPr>
            <w:ins w:id="6615" w:author="Russ Ott" w:date="2022-05-16T11:54:00Z">
              <w:r>
                <w:tab/>
              </w:r>
              <w:r>
                <w:tab/>
                <w:t>@typeCode</w:t>
              </w:r>
            </w:ins>
          </w:p>
        </w:tc>
        <w:tc>
          <w:tcPr>
            <w:tcW w:w="720" w:type="dxa"/>
          </w:tcPr>
          <w:p w14:paraId="1AF3B886" w14:textId="77777777" w:rsidR="00440477" w:rsidRDefault="00440477" w:rsidP="0012456B">
            <w:pPr>
              <w:pStyle w:val="TableText"/>
              <w:keepNext w:val="0"/>
              <w:rPr>
                <w:ins w:id="6616" w:author="Russ Ott" w:date="2022-05-16T11:54:00Z"/>
              </w:rPr>
            </w:pPr>
            <w:ins w:id="6617" w:author="Russ Ott" w:date="2022-05-16T11:54:00Z">
              <w:r>
                <w:t>1..1</w:t>
              </w:r>
            </w:ins>
          </w:p>
        </w:tc>
        <w:tc>
          <w:tcPr>
            <w:tcW w:w="1152" w:type="dxa"/>
          </w:tcPr>
          <w:p w14:paraId="12FABF3C" w14:textId="77777777" w:rsidR="00440477" w:rsidRDefault="00440477" w:rsidP="0012456B">
            <w:pPr>
              <w:pStyle w:val="TableText"/>
              <w:keepNext w:val="0"/>
              <w:rPr>
                <w:ins w:id="6618" w:author="Russ Ott" w:date="2022-05-16T11:54:00Z"/>
              </w:rPr>
            </w:pPr>
            <w:ins w:id="6619" w:author="Russ Ott" w:date="2022-05-16T11:54:00Z">
              <w:r>
                <w:t>SHALL</w:t>
              </w:r>
            </w:ins>
          </w:p>
        </w:tc>
        <w:tc>
          <w:tcPr>
            <w:tcW w:w="864" w:type="dxa"/>
          </w:tcPr>
          <w:p w14:paraId="38872296" w14:textId="77777777" w:rsidR="00440477" w:rsidRDefault="00440477" w:rsidP="0012456B">
            <w:pPr>
              <w:pStyle w:val="TableText"/>
              <w:keepNext w:val="0"/>
              <w:rPr>
                <w:ins w:id="6620" w:author="Russ Ott" w:date="2022-05-16T11:54:00Z"/>
              </w:rPr>
            </w:pPr>
          </w:p>
        </w:tc>
        <w:tc>
          <w:tcPr>
            <w:tcW w:w="1104" w:type="dxa"/>
          </w:tcPr>
          <w:p w14:paraId="33469A67" w14:textId="39D6DE7A" w:rsidR="00440477" w:rsidRDefault="001C172D" w:rsidP="0012456B">
            <w:pPr>
              <w:pStyle w:val="TableText"/>
              <w:keepNext w:val="0"/>
              <w:rPr>
                <w:ins w:id="6621" w:author="Russ Ott" w:date="2022-05-16T11:54:00Z"/>
              </w:rPr>
            </w:pPr>
            <w:ins w:id="6622" w:author="Russ Ott" w:date="2022-05-16T11:54:00Z">
              <w:r>
                <w:fldChar w:fldCharType="begin"/>
              </w:r>
              <w:r>
                <w:instrText xml:space="preserve"> HYPERLINK \l "C_4515-31443" \h </w:instrText>
              </w:r>
              <w:r>
                <w:fldChar w:fldCharType="separate"/>
              </w:r>
              <w:r w:rsidR="00440477">
                <w:rPr>
                  <w:rStyle w:val="HyperlinkText9pt"/>
                </w:rPr>
                <w:t>4515-31443</w:t>
              </w:r>
              <w:r>
                <w:rPr>
                  <w:rStyle w:val="HyperlinkText9pt"/>
                </w:rPr>
                <w:fldChar w:fldCharType="end"/>
              </w:r>
            </w:ins>
          </w:p>
        </w:tc>
        <w:tc>
          <w:tcPr>
            <w:tcW w:w="2975" w:type="dxa"/>
          </w:tcPr>
          <w:p w14:paraId="369E26F4" w14:textId="77777777" w:rsidR="00440477" w:rsidRDefault="00440477" w:rsidP="0012456B">
            <w:pPr>
              <w:pStyle w:val="TableText"/>
              <w:keepNext w:val="0"/>
              <w:rPr>
                <w:ins w:id="6623" w:author="Russ Ott" w:date="2022-05-16T11:54:00Z"/>
              </w:rPr>
            </w:pPr>
            <w:ins w:id="6624" w:author="Russ Ott" w:date="2022-05-16T11:54:00Z">
              <w:r>
                <w:t>urn:oid:2.16.840.1.113883.5.1002 (HL7ActRelationshipType) = REFR</w:t>
              </w:r>
            </w:ins>
          </w:p>
        </w:tc>
      </w:tr>
      <w:tr w:rsidR="00440477" w14:paraId="2E8D9BF1" w14:textId="77777777" w:rsidTr="00BA7D84">
        <w:trPr>
          <w:jc w:val="center"/>
          <w:ins w:id="6625" w:author="Russ Ott" w:date="2022-05-16T11:54:00Z"/>
        </w:trPr>
        <w:tc>
          <w:tcPr>
            <w:tcW w:w="3345" w:type="dxa"/>
          </w:tcPr>
          <w:p w14:paraId="4D84B553" w14:textId="77777777" w:rsidR="00440477" w:rsidRDefault="00440477" w:rsidP="0012456B">
            <w:pPr>
              <w:pStyle w:val="TableText"/>
              <w:keepNext w:val="0"/>
              <w:rPr>
                <w:ins w:id="6626" w:author="Russ Ott" w:date="2022-05-16T11:54:00Z"/>
              </w:rPr>
            </w:pPr>
            <w:ins w:id="6627" w:author="Russ Ott" w:date="2022-05-16T11:54:00Z">
              <w:r>
                <w:tab/>
              </w:r>
              <w:r>
                <w:tab/>
                <w:t>observation</w:t>
              </w:r>
            </w:ins>
          </w:p>
        </w:tc>
        <w:tc>
          <w:tcPr>
            <w:tcW w:w="720" w:type="dxa"/>
          </w:tcPr>
          <w:p w14:paraId="772D0D16" w14:textId="77777777" w:rsidR="00440477" w:rsidRDefault="00440477" w:rsidP="0012456B">
            <w:pPr>
              <w:pStyle w:val="TableText"/>
              <w:keepNext w:val="0"/>
              <w:rPr>
                <w:ins w:id="6628" w:author="Russ Ott" w:date="2022-05-16T11:54:00Z"/>
              </w:rPr>
            </w:pPr>
            <w:ins w:id="6629" w:author="Russ Ott" w:date="2022-05-16T11:54:00Z">
              <w:r>
                <w:t>1..1</w:t>
              </w:r>
            </w:ins>
          </w:p>
        </w:tc>
        <w:tc>
          <w:tcPr>
            <w:tcW w:w="1152" w:type="dxa"/>
          </w:tcPr>
          <w:p w14:paraId="165C0054" w14:textId="77777777" w:rsidR="00440477" w:rsidRDefault="00440477" w:rsidP="0012456B">
            <w:pPr>
              <w:pStyle w:val="TableText"/>
              <w:keepNext w:val="0"/>
              <w:rPr>
                <w:ins w:id="6630" w:author="Russ Ott" w:date="2022-05-16T11:54:00Z"/>
              </w:rPr>
            </w:pPr>
            <w:ins w:id="6631" w:author="Russ Ott" w:date="2022-05-16T11:54:00Z">
              <w:r>
                <w:t>SHALL</w:t>
              </w:r>
            </w:ins>
          </w:p>
        </w:tc>
        <w:tc>
          <w:tcPr>
            <w:tcW w:w="864" w:type="dxa"/>
          </w:tcPr>
          <w:p w14:paraId="62854964" w14:textId="77777777" w:rsidR="00440477" w:rsidRDefault="00440477" w:rsidP="0012456B">
            <w:pPr>
              <w:pStyle w:val="TableText"/>
              <w:keepNext w:val="0"/>
              <w:rPr>
                <w:ins w:id="6632" w:author="Russ Ott" w:date="2022-05-16T11:54:00Z"/>
              </w:rPr>
            </w:pPr>
          </w:p>
        </w:tc>
        <w:tc>
          <w:tcPr>
            <w:tcW w:w="1104" w:type="dxa"/>
          </w:tcPr>
          <w:p w14:paraId="2E5D67FB" w14:textId="0321B821" w:rsidR="00440477" w:rsidRDefault="001C172D" w:rsidP="0012456B">
            <w:pPr>
              <w:pStyle w:val="TableText"/>
              <w:keepNext w:val="0"/>
              <w:rPr>
                <w:ins w:id="6633" w:author="Russ Ott" w:date="2022-05-16T11:54:00Z"/>
              </w:rPr>
            </w:pPr>
            <w:ins w:id="6634" w:author="Russ Ott" w:date="2022-05-16T11:54:00Z">
              <w:r>
                <w:fldChar w:fldCharType="begin"/>
              </w:r>
              <w:r>
                <w:instrText xml:space="preserve"> HYPERLINK \l "C_4515-31444" \h </w:instrText>
              </w:r>
              <w:r>
                <w:fldChar w:fldCharType="separate"/>
              </w:r>
              <w:r w:rsidR="00440477">
                <w:rPr>
                  <w:rStyle w:val="HyperlinkText9pt"/>
                </w:rPr>
                <w:t>4515-31444</w:t>
              </w:r>
              <w:r>
                <w:rPr>
                  <w:rStyle w:val="HyperlinkText9pt"/>
                </w:rPr>
                <w:fldChar w:fldCharType="end"/>
              </w:r>
            </w:ins>
          </w:p>
        </w:tc>
        <w:tc>
          <w:tcPr>
            <w:tcW w:w="2975" w:type="dxa"/>
          </w:tcPr>
          <w:p w14:paraId="506ADC2D" w14:textId="77777777" w:rsidR="00440477" w:rsidRDefault="00440477" w:rsidP="0012456B">
            <w:pPr>
              <w:pStyle w:val="TableText"/>
              <w:keepNext w:val="0"/>
              <w:rPr>
                <w:ins w:id="6635" w:author="Russ Ott" w:date="2022-05-16T11:54:00Z"/>
              </w:rPr>
            </w:pPr>
            <w:ins w:id="6636" w:author="Russ Ott" w:date="2022-05-16T11:54:00Z">
              <w:r>
                <w:t>Priority Preference (identifier: urn:oid:2.16.840.1.113883.10.20.22.4.143</w:t>
              </w:r>
            </w:ins>
          </w:p>
        </w:tc>
      </w:tr>
      <w:tr w:rsidR="00440477" w14:paraId="150C462C" w14:textId="77777777" w:rsidTr="00BA7D84">
        <w:trPr>
          <w:jc w:val="center"/>
          <w:ins w:id="6637" w:author="Russ Ott" w:date="2022-05-16T11:54:00Z"/>
        </w:trPr>
        <w:tc>
          <w:tcPr>
            <w:tcW w:w="3345" w:type="dxa"/>
          </w:tcPr>
          <w:p w14:paraId="09A42E1E" w14:textId="77777777" w:rsidR="00440477" w:rsidRDefault="00440477" w:rsidP="0012456B">
            <w:pPr>
              <w:pStyle w:val="TableText"/>
              <w:keepNext w:val="0"/>
              <w:rPr>
                <w:ins w:id="6638" w:author="Russ Ott" w:date="2022-05-16T11:54:00Z"/>
              </w:rPr>
            </w:pPr>
            <w:ins w:id="6639" w:author="Russ Ott" w:date="2022-05-16T11:54:00Z">
              <w:r>
                <w:tab/>
                <w:t>entryRelationship</w:t>
              </w:r>
            </w:ins>
          </w:p>
        </w:tc>
        <w:tc>
          <w:tcPr>
            <w:tcW w:w="720" w:type="dxa"/>
          </w:tcPr>
          <w:p w14:paraId="7A89E5E6" w14:textId="77777777" w:rsidR="00440477" w:rsidRDefault="00440477" w:rsidP="0012456B">
            <w:pPr>
              <w:pStyle w:val="TableText"/>
              <w:keepNext w:val="0"/>
              <w:rPr>
                <w:ins w:id="6640" w:author="Russ Ott" w:date="2022-05-16T11:54:00Z"/>
              </w:rPr>
            </w:pPr>
            <w:ins w:id="6641" w:author="Russ Ott" w:date="2022-05-16T11:54:00Z">
              <w:r>
                <w:t>0..*</w:t>
              </w:r>
            </w:ins>
          </w:p>
        </w:tc>
        <w:tc>
          <w:tcPr>
            <w:tcW w:w="1152" w:type="dxa"/>
          </w:tcPr>
          <w:p w14:paraId="1745A0D1" w14:textId="77777777" w:rsidR="00440477" w:rsidRDefault="00440477" w:rsidP="0012456B">
            <w:pPr>
              <w:pStyle w:val="TableText"/>
              <w:keepNext w:val="0"/>
              <w:rPr>
                <w:ins w:id="6642" w:author="Russ Ott" w:date="2022-05-16T11:54:00Z"/>
              </w:rPr>
            </w:pPr>
            <w:ins w:id="6643" w:author="Russ Ott" w:date="2022-05-16T11:54:00Z">
              <w:r>
                <w:t>MAY</w:t>
              </w:r>
            </w:ins>
          </w:p>
        </w:tc>
        <w:tc>
          <w:tcPr>
            <w:tcW w:w="864" w:type="dxa"/>
          </w:tcPr>
          <w:p w14:paraId="653739EE" w14:textId="77777777" w:rsidR="00440477" w:rsidRDefault="00440477" w:rsidP="0012456B">
            <w:pPr>
              <w:pStyle w:val="TableText"/>
              <w:keepNext w:val="0"/>
              <w:rPr>
                <w:ins w:id="6644" w:author="Russ Ott" w:date="2022-05-16T11:54:00Z"/>
              </w:rPr>
            </w:pPr>
          </w:p>
        </w:tc>
        <w:tc>
          <w:tcPr>
            <w:tcW w:w="1104" w:type="dxa"/>
          </w:tcPr>
          <w:p w14:paraId="12B64EA8" w14:textId="3FA17A3E" w:rsidR="00440477" w:rsidRDefault="001C172D" w:rsidP="0012456B">
            <w:pPr>
              <w:pStyle w:val="TableText"/>
              <w:keepNext w:val="0"/>
              <w:rPr>
                <w:ins w:id="6645" w:author="Russ Ott" w:date="2022-05-16T11:54:00Z"/>
              </w:rPr>
            </w:pPr>
            <w:ins w:id="6646" w:author="Russ Ott" w:date="2022-05-16T11:54:00Z">
              <w:r>
                <w:fldChar w:fldCharType="begin"/>
              </w:r>
              <w:r>
                <w:instrText xml:space="preserve"> HYPERLINK \l "C_4515-31549" \h </w:instrText>
              </w:r>
              <w:r>
                <w:fldChar w:fldCharType="separate"/>
              </w:r>
              <w:r w:rsidR="00440477">
                <w:rPr>
                  <w:rStyle w:val="HyperlinkText9pt"/>
                </w:rPr>
                <w:t>4515-31549</w:t>
              </w:r>
              <w:r>
                <w:rPr>
                  <w:rStyle w:val="HyperlinkText9pt"/>
                </w:rPr>
                <w:fldChar w:fldCharType="end"/>
              </w:r>
            </w:ins>
          </w:p>
        </w:tc>
        <w:tc>
          <w:tcPr>
            <w:tcW w:w="2975" w:type="dxa"/>
          </w:tcPr>
          <w:p w14:paraId="76F44BC9" w14:textId="77777777" w:rsidR="00440477" w:rsidRDefault="00440477" w:rsidP="0012456B">
            <w:pPr>
              <w:pStyle w:val="TableText"/>
              <w:keepNext w:val="0"/>
              <w:rPr>
                <w:ins w:id="6647" w:author="Russ Ott" w:date="2022-05-16T11:54:00Z"/>
              </w:rPr>
            </w:pPr>
          </w:p>
        </w:tc>
      </w:tr>
      <w:tr w:rsidR="00440477" w14:paraId="7A092B12" w14:textId="77777777" w:rsidTr="00BA7D84">
        <w:trPr>
          <w:jc w:val="center"/>
          <w:ins w:id="6648" w:author="Russ Ott" w:date="2022-05-16T11:54:00Z"/>
        </w:trPr>
        <w:tc>
          <w:tcPr>
            <w:tcW w:w="3345" w:type="dxa"/>
          </w:tcPr>
          <w:p w14:paraId="12ECCC0C" w14:textId="77777777" w:rsidR="00440477" w:rsidRDefault="00440477" w:rsidP="0012456B">
            <w:pPr>
              <w:pStyle w:val="TableText"/>
              <w:keepNext w:val="0"/>
              <w:rPr>
                <w:ins w:id="6649" w:author="Russ Ott" w:date="2022-05-16T11:54:00Z"/>
              </w:rPr>
            </w:pPr>
            <w:ins w:id="6650" w:author="Russ Ott" w:date="2022-05-16T11:54:00Z">
              <w:r>
                <w:tab/>
              </w:r>
              <w:r>
                <w:tab/>
                <w:t>@typeCode</w:t>
              </w:r>
            </w:ins>
          </w:p>
        </w:tc>
        <w:tc>
          <w:tcPr>
            <w:tcW w:w="720" w:type="dxa"/>
          </w:tcPr>
          <w:p w14:paraId="215C9578" w14:textId="77777777" w:rsidR="00440477" w:rsidRDefault="00440477" w:rsidP="0012456B">
            <w:pPr>
              <w:pStyle w:val="TableText"/>
              <w:keepNext w:val="0"/>
              <w:rPr>
                <w:ins w:id="6651" w:author="Russ Ott" w:date="2022-05-16T11:54:00Z"/>
              </w:rPr>
            </w:pPr>
            <w:ins w:id="6652" w:author="Russ Ott" w:date="2022-05-16T11:54:00Z">
              <w:r>
                <w:t>1..1</w:t>
              </w:r>
            </w:ins>
          </w:p>
        </w:tc>
        <w:tc>
          <w:tcPr>
            <w:tcW w:w="1152" w:type="dxa"/>
          </w:tcPr>
          <w:p w14:paraId="77DEDD67" w14:textId="77777777" w:rsidR="00440477" w:rsidRDefault="00440477" w:rsidP="0012456B">
            <w:pPr>
              <w:pStyle w:val="TableText"/>
              <w:keepNext w:val="0"/>
              <w:rPr>
                <w:ins w:id="6653" w:author="Russ Ott" w:date="2022-05-16T11:54:00Z"/>
              </w:rPr>
            </w:pPr>
            <w:ins w:id="6654" w:author="Russ Ott" w:date="2022-05-16T11:54:00Z">
              <w:r>
                <w:t>SHALL</w:t>
              </w:r>
            </w:ins>
          </w:p>
        </w:tc>
        <w:tc>
          <w:tcPr>
            <w:tcW w:w="864" w:type="dxa"/>
          </w:tcPr>
          <w:p w14:paraId="3BE0BD31" w14:textId="77777777" w:rsidR="00440477" w:rsidRDefault="00440477" w:rsidP="0012456B">
            <w:pPr>
              <w:pStyle w:val="TableText"/>
              <w:keepNext w:val="0"/>
              <w:rPr>
                <w:ins w:id="6655" w:author="Russ Ott" w:date="2022-05-16T11:54:00Z"/>
              </w:rPr>
            </w:pPr>
          </w:p>
        </w:tc>
        <w:tc>
          <w:tcPr>
            <w:tcW w:w="1104" w:type="dxa"/>
          </w:tcPr>
          <w:p w14:paraId="37C6D58C" w14:textId="30DB7578" w:rsidR="00440477" w:rsidRDefault="001C172D" w:rsidP="0012456B">
            <w:pPr>
              <w:pStyle w:val="TableText"/>
              <w:keepNext w:val="0"/>
              <w:rPr>
                <w:ins w:id="6656" w:author="Russ Ott" w:date="2022-05-16T11:54:00Z"/>
              </w:rPr>
            </w:pPr>
            <w:ins w:id="6657" w:author="Russ Ott" w:date="2022-05-16T11:54:00Z">
              <w:r>
                <w:fldChar w:fldCharType="begin"/>
              </w:r>
              <w:r>
                <w:instrText xml:space="preserve"> HYPERLINK \l "C_4515-31550" \h </w:instrText>
              </w:r>
              <w:r>
                <w:fldChar w:fldCharType="separate"/>
              </w:r>
              <w:r w:rsidR="00440477">
                <w:rPr>
                  <w:rStyle w:val="HyperlinkText9pt"/>
                </w:rPr>
                <w:t>4515-31550</w:t>
              </w:r>
              <w:r>
                <w:rPr>
                  <w:rStyle w:val="HyperlinkText9pt"/>
                </w:rPr>
                <w:fldChar w:fldCharType="end"/>
              </w:r>
            </w:ins>
          </w:p>
        </w:tc>
        <w:tc>
          <w:tcPr>
            <w:tcW w:w="2975" w:type="dxa"/>
          </w:tcPr>
          <w:p w14:paraId="61FB200B" w14:textId="77777777" w:rsidR="00440477" w:rsidRDefault="00440477" w:rsidP="0012456B">
            <w:pPr>
              <w:pStyle w:val="TableText"/>
              <w:keepNext w:val="0"/>
              <w:rPr>
                <w:ins w:id="6658" w:author="Russ Ott" w:date="2022-05-16T11:54:00Z"/>
              </w:rPr>
            </w:pPr>
            <w:ins w:id="6659" w:author="Russ Ott" w:date="2022-05-16T11:54:00Z">
              <w:r>
                <w:t>urn:oid:2.16.840.1.113883.5.1002 (HL7ActRelationshipType) = REFR</w:t>
              </w:r>
            </w:ins>
          </w:p>
        </w:tc>
      </w:tr>
      <w:tr w:rsidR="00440477" w14:paraId="604AC6E8" w14:textId="77777777" w:rsidTr="00BA7D84">
        <w:trPr>
          <w:jc w:val="center"/>
          <w:ins w:id="6660" w:author="Russ Ott" w:date="2022-05-16T11:54:00Z"/>
        </w:trPr>
        <w:tc>
          <w:tcPr>
            <w:tcW w:w="3345" w:type="dxa"/>
          </w:tcPr>
          <w:p w14:paraId="4CC65304" w14:textId="77777777" w:rsidR="00440477" w:rsidRDefault="00440477" w:rsidP="0012456B">
            <w:pPr>
              <w:pStyle w:val="TableText"/>
              <w:keepNext w:val="0"/>
              <w:rPr>
                <w:ins w:id="6661" w:author="Russ Ott" w:date="2022-05-16T11:54:00Z"/>
              </w:rPr>
            </w:pPr>
            <w:ins w:id="6662" w:author="Russ Ott" w:date="2022-05-16T11:54:00Z">
              <w:r>
                <w:tab/>
              </w:r>
              <w:r>
                <w:tab/>
                <w:t>act</w:t>
              </w:r>
            </w:ins>
          </w:p>
        </w:tc>
        <w:tc>
          <w:tcPr>
            <w:tcW w:w="720" w:type="dxa"/>
          </w:tcPr>
          <w:p w14:paraId="6F6B957F" w14:textId="77777777" w:rsidR="00440477" w:rsidRDefault="00440477" w:rsidP="0012456B">
            <w:pPr>
              <w:pStyle w:val="TableText"/>
              <w:keepNext w:val="0"/>
              <w:rPr>
                <w:ins w:id="6663" w:author="Russ Ott" w:date="2022-05-16T11:54:00Z"/>
              </w:rPr>
            </w:pPr>
            <w:ins w:id="6664" w:author="Russ Ott" w:date="2022-05-16T11:54:00Z">
              <w:r>
                <w:t>1..1</w:t>
              </w:r>
            </w:ins>
          </w:p>
        </w:tc>
        <w:tc>
          <w:tcPr>
            <w:tcW w:w="1152" w:type="dxa"/>
          </w:tcPr>
          <w:p w14:paraId="0D530933" w14:textId="77777777" w:rsidR="00440477" w:rsidRDefault="00440477" w:rsidP="0012456B">
            <w:pPr>
              <w:pStyle w:val="TableText"/>
              <w:keepNext w:val="0"/>
              <w:rPr>
                <w:ins w:id="6665" w:author="Russ Ott" w:date="2022-05-16T11:54:00Z"/>
              </w:rPr>
            </w:pPr>
            <w:ins w:id="6666" w:author="Russ Ott" w:date="2022-05-16T11:54:00Z">
              <w:r>
                <w:t>SHALL</w:t>
              </w:r>
            </w:ins>
          </w:p>
        </w:tc>
        <w:tc>
          <w:tcPr>
            <w:tcW w:w="864" w:type="dxa"/>
          </w:tcPr>
          <w:p w14:paraId="459497E8" w14:textId="77777777" w:rsidR="00440477" w:rsidRDefault="00440477" w:rsidP="0012456B">
            <w:pPr>
              <w:pStyle w:val="TableText"/>
              <w:keepNext w:val="0"/>
              <w:rPr>
                <w:ins w:id="6667" w:author="Russ Ott" w:date="2022-05-16T11:54:00Z"/>
              </w:rPr>
            </w:pPr>
          </w:p>
        </w:tc>
        <w:tc>
          <w:tcPr>
            <w:tcW w:w="1104" w:type="dxa"/>
          </w:tcPr>
          <w:p w14:paraId="709489D4" w14:textId="6E363802" w:rsidR="00440477" w:rsidRDefault="001C172D" w:rsidP="0012456B">
            <w:pPr>
              <w:pStyle w:val="TableText"/>
              <w:keepNext w:val="0"/>
              <w:rPr>
                <w:ins w:id="6668" w:author="Russ Ott" w:date="2022-05-16T11:54:00Z"/>
              </w:rPr>
            </w:pPr>
            <w:ins w:id="6669" w:author="Russ Ott" w:date="2022-05-16T11:54:00Z">
              <w:r>
                <w:fldChar w:fldCharType="begin"/>
              </w:r>
              <w:r>
                <w:instrText xml:space="preserve"> HYPERLINK \l "C_4515-31551" \h </w:instrText>
              </w:r>
              <w:r>
                <w:fldChar w:fldCharType="separate"/>
              </w:r>
              <w:r w:rsidR="00440477">
                <w:rPr>
                  <w:rStyle w:val="HyperlinkText9pt"/>
                </w:rPr>
                <w:t>4515-31551</w:t>
              </w:r>
              <w:r>
                <w:rPr>
                  <w:rStyle w:val="HyperlinkText9pt"/>
                </w:rPr>
                <w:fldChar w:fldCharType="end"/>
              </w:r>
            </w:ins>
          </w:p>
        </w:tc>
        <w:tc>
          <w:tcPr>
            <w:tcW w:w="2975" w:type="dxa"/>
          </w:tcPr>
          <w:p w14:paraId="0D786F19" w14:textId="77777777" w:rsidR="00440477" w:rsidRDefault="00440477" w:rsidP="0012456B">
            <w:pPr>
              <w:pStyle w:val="TableText"/>
              <w:keepNext w:val="0"/>
              <w:rPr>
                <w:ins w:id="6670" w:author="Russ Ott" w:date="2022-05-16T11:54:00Z"/>
              </w:rPr>
            </w:pPr>
            <w:ins w:id="6671" w:author="Russ Ott" w:date="2022-05-16T11:54:00Z">
              <w:r>
                <w:t>Entry Reference (identifier: urn:oid:2.16.840.1.113883.10.20.22.4.122</w:t>
              </w:r>
            </w:ins>
          </w:p>
        </w:tc>
      </w:tr>
      <w:tr w:rsidR="00440477" w14:paraId="48A3ABC1" w14:textId="77777777" w:rsidTr="00BA7D84">
        <w:trPr>
          <w:jc w:val="center"/>
          <w:ins w:id="6672" w:author="Russ Ott" w:date="2022-05-16T11:54:00Z"/>
        </w:trPr>
        <w:tc>
          <w:tcPr>
            <w:tcW w:w="3345" w:type="dxa"/>
          </w:tcPr>
          <w:p w14:paraId="2FBD8E4B" w14:textId="77777777" w:rsidR="00440477" w:rsidRDefault="00440477" w:rsidP="0012456B">
            <w:pPr>
              <w:pStyle w:val="TableText"/>
              <w:keepNext w:val="0"/>
              <w:rPr>
                <w:ins w:id="6673" w:author="Russ Ott" w:date="2022-05-16T11:54:00Z"/>
              </w:rPr>
            </w:pPr>
            <w:ins w:id="6674" w:author="Russ Ott" w:date="2022-05-16T11:54:00Z">
              <w:r>
                <w:tab/>
                <w:t>reference</w:t>
              </w:r>
            </w:ins>
          </w:p>
        </w:tc>
        <w:tc>
          <w:tcPr>
            <w:tcW w:w="720" w:type="dxa"/>
          </w:tcPr>
          <w:p w14:paraId="1608AF30" w14:textId="77777777" w:rsidR="00440477" w:rsidRDefault="00440477" w:rsidP="0012456B">
            <w:pPr>
              <w:pStyle w:val="TableText"/>
              <w:keepNext w:val="0"/>
              <w:rPr>
                <w:ins w:id="6675" w:author="Russ Ott" w:date="2022-05-16T11:54:00Z"/>
              </w:rPr>
            </w:pPr>
            <w:ins w:id="6676" w:author="Russ Ott" w:date="2022-05-16T11:54:00Z">
              <w:r>
                <w:t>0..*</w:t>
              </w:r>
            </w:ins>
          </w:p>
        </w:tc>
        <w:tc>
          <w:tcPr>
            <w:tcW w:w="1152" w:type="dxa"/>
          </w:tcPr>
          <w:p w14:paraId="6635730A" w14:textId="77777777" w:rsidR="00440477" w:rsidRDefault="00440477" w:rsidP="0012456B">
            <w:pPr>
              <w:pStyle w:val="TableText"/>
              <w:keepNext w:val="0"/>
              <w:rPr>
                <w:ins w:id="6677" w:author="Russ Ott" w:date="2022-05-16T11:54:00Z"/>
              </w:rPr>
            </w:pPr>
            <w:ins w:id="6678" w:author="Russ Ott" w:date="2022-05-16T11:54:00Z">
              <w:r>
                <w:t>MAY</w:t>
              </w:r>
            </w:ins>
          </w:p>
        </w:tc>
        <w:tc>
          <w:tcPr>
            <w:tcW w:w="864" w:type="dxa"/>
          </w:tcPr>
          <w:p w14:paraId="2B8B4616" w14:textId="77777777" w:rsidR="00440477" w:rsidRDefault="00440477" w:rsidP="0012456B">
            <w:pPr>
              <w:pStyle w:val="TableText"/>
              <w:keepNext w:val="0"/>
              <w:rPr>
                <w:ins w:id="6679" w:author="Russ Ott" w:date="2022-05-16T11:54:00Z"/>
              </w:rPr>
            </w:pPr>
          </w:p>
        </w:tc>
        <w:tc>
          <w:tcPr>
            <w:tcW w:w="1104" w:type="dxa"/>
          </w:tcPr>
          <w:p w14:paraId="190C92B6" w14:textId="310FA681" w:rsidR="00440477" w:rsidRDefault="001C172D" w:rsidP="0012456B">
            <w:pPr>
              <w:pStyle w:val="TableText"/>
              <w:keepNext w:val="0"/>
              <w:rPr>
                <w:ins w:id="6680" w:author="Russ Ott" w:date="2022-05-16T11:54:00Z"/>
              </w:rPr>
            </w:pPr>
            <w:ins w:id="6681" w:author="Russ Ott" w:date="2022-05-16T11:54:00Z">
              <w:r>
                <w:fldChar w:fldCharType="begin"/>
              </w:r>
              <w:r>
                <w:instrText xml:space="preserve"> HYPERLINK \l "C_4515-32757" \h </w:instrText>
              </w:r>
              <w:r>
                <w:fldChar w:fldCharType="separate"/>
              </w:r>
              <w:r w:rsidR="00440477">
                <w:rPr>
                  <w:rStyle w:val="HyperlinkText9pt"/>
                </w:rPr>
                <w:t>4515-32757</w:t>
              </w:r>
              <w:r>
                <w:rPr>
                  <w:rStyle w:val="HyperlinkText9pt"/>
                </w:rPr>
                <w:fldChar w:fldCharType="end"/>
              </w:r>
            </w:ins>
          </w:p>
        </w:tc>
        <w:tc>
          <w:tcPr>
            <w:tcW w:w="2975" w:type="dxa"/>
          </w:tcPr>
          <w:p w14:paraId="126505FE" w14:textId="77777777" w:rsidR="00440477" w:rsidRDefault="00440477" w:rsidP="0012456B">
            <w:pPr>
              <w:pStyle w:val="TableText"/>
              <w:keepNext w:val="0"/>
              <w:rPr>
                <w:ins w:id="6682" w:author="Russ Ott" w:date="2022-05-16T11:54:00Z"/>
              </w:rPr>
            </w:pPr>
          </w:p>
        </w:tc>
      </w:tr>
      <w:tr w:rsidR="00440477" w14:paraId="6E0F008C" w14:textId="77777777" w:rsidTr="00BA7D84">
        <w:trPr>
          <w:jc w:val="center"/>
          <w:ins w:id="6683" w:author="Russ Ott" w:date="2022-05-16T11:54:00Z"/>
        </w:trPr>
        <w:tc>
          <w:tcPr>
            <w:tcW w:w="3345" w:type="dxa"/>
          </w:tcPr>
          <w:p w14:paraId="4A00D3B8" w14:textId="77777777" w:rsidR="00440477" w:rsidRDefault="00440477" w:rsidP="0012456B">
            <w:pPr>
              <w:pStyle w:val="TableText"/>
              <w:keepNext w:val="0"/>
              <w:rPr>
                <w:ins w:id="6684" w:author="Russ Ott" w:date="2022-05-16T11:54:00Z"/>
              </w:rPr>
            </w:pPr>
            <w:ins w:id="6685" w:author="Russ Ott" w:date="2022-05-16T11:54:00Z">
              <w:r>
                <w:tab/>
              </w:r>
              <w:r>
                <w:tab/>
                <w:t>@typeCode</w:t>
              </w:r>
            </w:ins>
          </w:p>
        </w:tc>
        <w:tc>
          <w:tcPr>
            <w:tcW w:w="720" w:type="dxa"/>
          </w:tcPr>
          <w:p w14:paraId="1CC7140F" w14:textId="77777777" w:rsidR="00440477" w:rsidRDefault="00440477" w:rsidP="0012456B">
            <w:pPr>
              <w:pStyle w:val="TableText"/>
              <w:keepNext w:val="0"/>
              <w:rPr>
                <w:ins w:id="6686" w:author="Russ Ott" w:date="2022-05-16T11:54:00Z"/>
              </w:rPr>
            </w:pPr>
            <w:ins w:id="6687" w:author="Russ Ott" w:date="2022-05-16T11:54:00Z">
              <w:r>
                <w:t>1..1</w:t>
              </w:r>
            </w:ins>
          </w:p>
        </w:tc>
        <w:tc>
          <w:tcPr>
            <w:tcW w:w="1152" w:type="dxa"/>
          </w:tcPr>
          <w:p w14:paraId="1C59519A" w14:textId="77777777" w:rsidR="00440477" w:rsidRDefault="00440477" w:rsidP="0012456B">
            <w:pPr>
              <w:pStyle w:val="TableText"/>
              <w:keepNext w:val="0"/>
              <w:rPr>
                <w:ins w:id="6688" w:author="Russ Ott" w:date="2022-05-16T11:54:00Z"/>
              </w:rPr>
            </w:pPr>
            <w:ins w:id="6689" w:author="Russ Ott" w:date="2022-05-16T11:54:00Z">
              <w:r>
                <w:t>SHALL</w:t>
              </w:r>
            </w:ins>
          </w:p>
        </w:tc>
        <w:tc>
          <w:tcPr>
            <w:tcW w:w="864" w:type="dxa"/>
          </w:tcPr>
          <w:p w14:paraId="299C45BB" w14:textId="77777777" w:rsidR="00440477" w:rsidRDefault="00440477" w:rsidP="0012456B">
            <w:pPr>
              <w:pStyle w:val="TableText"/>
              <w:keepNext w:val="0"/>
              <w:rPr>
                <w:ins w:id="6690" w:author="Russ Ott" w:date="2022-05-16T11:54:00Z"/>
              </w:rPr>
            </w:pPr>
          </w:p>
        </w:tc>
        <w:tc>
          <w:tcPr>
            <w:tcW w:w="1104" w:type="dxa"/>
          </w:tcPr>
          <w:p w14:paraId="6B2BE708" w14:textId="40736D6B" w:rsidR="00440477" w:rsidRDefault="001C172D" w:rsidP="0012456B">
            <w:pPr>
              <w:pStyle w:val="TableText"/>
              <w:keepNext w:val="0"/>
              <w:rPr>
                <w:ins w:id="6691" w:author="Russ Ott" w:date="2022-05-16T11:54:00Z"/>
              </w:rPr>
            </w:pPr>
            <w:ins w:id="6692" w:author="Russ Ott" w:date="2022-05-16T11:54:00Z">
              <w:r>
                <w:fldChar w:fldCharType="begin"/>
              </w:r>
              <w:r>
                <w:instrText xml:space="preserve"> HYPERLINK \l "C_4515-32758" \h </w:instrText>
              </w:r>
              <w:r>
                <w:fldChar w:fldCharType="separate"/>
              </w:r>
              <w:r w:rsidR="00440477">
                <w:rPr>
                  <w:rStyle w:val="HyperlinkText9pt"/>
                </w:rPr>
                <w:t>4515-32758</w:t>
              </w:r>
              <w:r>
                <w:rPr>
                  <w:rStyle w:val="HyperlinkText9pt"/>
                </w:rPr>
                <w:fldChar w:fldCharType="end"/>
              </w:r>
            </w:ins>
          </w:p>
        </w:tc>
        <w:tc>
          <w:tcPr>
            <w:tcW w:w="2975" w:type="dxa"/>
          </w:tcPr>
          <w:p w14:paraId="0E4AFE6B" w14:textId="77777777" w:rsidR="00440477" w:rsidRDefault="00440477" w:rsidP="0012456B">
            <w:pPr>
              <w:pStyle w:val="TableText"/>
              <w:keepNext w:val="0"/>
              <w:rPr>
                <w:ins w:id="6693" w:author="Russ Ott" w:date="2022-05-16T11:54:00Z"/>
              </w:rPr>
            </w:pPr>
            <w:ins w:id="6694" w:author="Russ Ott" w:date="2022-05-16T11:54:00Z">
              <w:r>
                <w:t>urn:oid:2.16.840.1.113883.5.1002 (HL7ActRelationshipType) = REFR</w:t>
              </w:r>
            </w:ins>
          </w:p>
        </w:tc>
      </w:tr>
      <w:tr w:rsidR="00440477" w14:paraId="01C43E12" w14:textId="77777777" w:rsidTr="00BA7D84">
        <w:trPr>
          <w:jc w:val="center"/>
          <w:ins w:id="6695" w:author="Russ Ott" w:date="2022-05-16T11:54:00Z"/>
        </w:trPr>
        <w:tc>
          <w:tcPr>
            <w:tcW w:w="3345" w:type="dxa"/>
          </w:tcPr>
          <w:p w14:paraId="5094E51B" w14:textId="77777777" w:rsidR="00440477" w:rsidRDefault="00440477" w:rsidP="0012456B">
            <w:pPr>
              <w:pStyle w:val="TableText"/>
              <w:keepNext w:val="0"/>
              <w:rPr>
                <w:ins w:id="6696" w:author="Russ Ott" w:date="2022-05-16T11:54:00Z"/>
              </w:rPr>
            </w:pPr>
            <w:ins w:id="6697" w:author="Russ Ott" w:date="2022-05-16T11:54:00Z">
              <w:r>
                <w:tab/>
              </w:r>
              <w:r>
                <w:tab/>
                <w:t>externalDocument</w:t>
              </w:r>
            </w:ins>
          </w:p>
        </w:tc>
        <w:tc>
          <w:tcPr>
            <w:tcW w:w="720" w:type="dxa"/>
          </w:tcPr>
          <w:p w14:paraId="7B262C86" w14:textId="77777777" w:rsidR="00440477" w:rsidRDefault="00440477" w:rsidP="0012456B">
            <w:pPr>
              <w:pStyle w:val="TableText"/>
              <w:keepNext w:val="0"/>
              <w:rPr>
                <w:ins w:id="6698" w:author="Russ Ott" w:date="2022-05-16T11:54:00Z"/>
              </w:rPr>
            </w:pPr>
            <w:ins w:id="6699" w:author="Russ Ott" w:date="2022-05-16T11:54:00Z">
              <w:r>
                <w:t>1..1</w:t>
              </w:r>
            </w:ins>
          </w:p>
        </w:tc>
        <w:tc>
          <w:tcPr>
            <w:tcW w:w="1152" w:type="dxa"/>
          </w:tcPr>
          <w:p w14:paraId="02870A38" w14:textId="77777777" w:rsidR="00440477" w:rsidRDefault="00440477" w:rsidP="0012456B">
            <w:pPr>
              <w:pStyle w:val="TableText"/>
              <w:keepNext w:val="0"/>
              <w:rPr>
                <w:ins w:id="6700" w:author="Russ Ott" w:date="2022-05-16T11:54:00Z"/>
              </w:rPr>
            </w:pPr>
            <w:ins w:id="6701" w:author="Russ Ott" w:date="2022-05-16T11:54:00Z">
              <w:r>
                <w:t>SHALL</w:t>
              </w:r>
            </w:ins>
          </w:p>
        </w:tc>
        <w:tc>
          <w:tcPr>
            <w:tcW w:w="864" w:type="dxa"/>
          </w:tcPr>
          <w:p w14:paraId="119FAB70" w14:textId="77777777" w:rsidR="00440477" w:rsidRDefault="00440477" w:rsidP="0012456B">
            <w:pPr>
              <w:pStyle w:val="TableText"/>
              <w:keepNext w:val="0"/>
              <w:rPr>
                <w:ins w:id="6702" w:author="Russ Ott" w:date="2022-05-16T11:54:00Z"/>
              </w:rPr>
            </w:pPr>
          </w:p>
        </w:tc>
        <w:tc>
          <w:tcPr>
            <w:tcW w:w="1104" w:type="dxa"/>
          </w:tcPr>
          <w:p w14:paraId="358097CB" w14:textId="27397172" w:rsidR="00440477" w:rsidRDefault="001C172D" w:rsidP="0012456B">
            <w:pPr>
              <w:pStyle w:val="TableText"/>
              <w:keepNext w:val="0"/>
              <w:rPr>
                <w:ins w:id="6703" w:author="Russ Ott" w:date="2022-05-16T11:54:00Z"/>
              </w:rPr>
            </w:pPr>
            <w:ins w:id="6704" w:author="Russ Ott" w:date="2022-05-16T11:54:00Z">
              <w:r>
                <w:fldChar w:fldCharType="begin"/>
              </w:r>
              <w:r>
                <w:instrText xml:space="preserve"> HYPERLINK \l "C_4515-32759" \h </w:instrText>
              </w:r>
              <w:r>
                <w:fldChar w:fldCharType="separate"/>
              </w:r>
              <w:r w:rsidR="00440477">
                <w:rPr>
                  <w:rStyle w:val="HyperlinkText9pt"/>
                </w:rPr>
                <w:t>4515-32759</w:t>
              </w:r>
              <w:r>
                <w:rPr>
                  <w:rStyle w:val="HyperlinkText9pt"/>
                </w:rPr>
                <w:fldChar w:fldCharType="end"/>
              </w:r>
            </w:ins>
          </w:p>
        </w:tc>
        <w:tc>
          <w:tcPr>
            <w:tcW w:w="2975" w:type="dxa"/>
          </w:tcPr>
          <w:p w14:paraId="214C28C1" w14:textId="77777777" w:rsidR="00440477" w:rsidRDefault="00440477" w:rsidP="0012456B">
            <w:pPr>
              <w:pStyle w:val="TableText"/>
              <w:keepNext w:val="0"/>
              <w:rPr>
                <w:ins w:id="6705" w:author="Russ Ott" w:date="2022-05-16T11:54:00Z"/>
              </w:rPr>
            </w:pPr>
            <w:ins w:id="6706" w:author="Russ Ott" w:date="2022-05-16T11:54:00Z">
              <w:r>
                <w:t>External Document Reference (identifier: urn:hl7ii:2.16.840.1.113883.10.20.22.4.115:2014-06-09</w:t>
              </w:r>
            </w:ins>
          </w:p>
        </w:tc>
      </w:tr>
    </w:tbl>
    <w:p w14:paraId="608DF6BA" w14:textId="77777777" w:rsidR="00440477" w:rsidRDefault="00440477" w:rsidP="00440477">
      <w:pPr>
        <w:pStyle w:val="BodyText"/>
        <w:rPr>
          <w:ins w:id="6707" w:author="Russ Ott" w:date="2022-05-16T11:54:00Z"/>
        </w:rPr>
      </w:pPr>
    </w:p>
    <w:p w14:paraId="413F34A2" w14:textId="77777777" w:rsidR="00440477" w:rsidRDefault="00440477" w:rsidP="00440477">
      <w:pPr>
        <w:numPr>
          <w:ilvl w:val="0"/>
          <w:numId w:val="10"/>
        </w:numPr>
        <w:rPr>
          <w:ins w:id="6708" w:author="Russ Ott" w:date="2022-05-16T11:54:00Z"/>
        </w:rPr>
      </w:pPr>
      <w:ins w:id="6709"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"ACT"</w:t>
        </w:r>
        <w:r>
          <w:t xml:space="preserve"> (</w:t>
        </w:r>
        <w:proofErr w:type="spellStart"/>
        <w:r>
          <w:t>CodeSystem</w:t>
        </w:r>
        <w:proofErr w:type="spellEnd"/>
        <w:r>
          <w:t xml:space="preserve">: </w:t>
        </w:r>
        <w:r>
          <w:rPr>
            <w:rStyle w:val="XMLname"/>
          </w:rPr>
          <w:t>HL7ActClass urn:oid:2.16.840.1.113883.5.6</w:t>
        </w:r>
        <w:r>
          <w:t>)</w:t>
        </w:r>
        <w:bookmarkStart w:id="6710" w:name="C_4515-30750"/>
        <w:r>
          <w:t xml:space="preserve"> (CONF:4515-30750)</w:t>
        </w:r>
        <w:bookmarkEnd w:id="6710"/>
        <w:r>
          <w:t>.</w:t>
        </w:r>
      </w:ins>
    </w:p>
    <w:p w14:paraId="30D30D62" w14:textId="77777777" w:rsidR="00440477" w:rsidRDefault="00440477" w:rsidP="00440477">
      <w:pPr>
        <w:numPr>
          <w:ilvl w:val="0"/>
          <w:numId w:val="10"/>
        </w:numPr>
        <w:rPr>
          <w:ins w:id="6711" w:author="Russ Ott" w:date="2022-05-16T11:54:00Z"/>
        </w:rPr>
      </w:pPr>
      <w:ins w:id="6712"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t>)</w:t>
        </w:r>
        <w:bookmarkStart w:id="6713" w:name="C_4515-30751"/>
        <w:r>
          <w:t xml:space="preserve"> (CONF:4515-30751)</w:t>
        </w:r>
        <w:bookmarkEnd w:id="6713"/>
        <w:r>
          <w:t>.</w:t>
        </w:r>
      </w:ins>
    </w:p>
    <w:p w14:paraId="2BB53CF9" w14:textId="77777777" w:rsidR="00440477" w:rsidRDefault="00440477" w:rsidP="00440477">
      <w:pPr>
        <w:numPr>
          <w:ilvl w:val="0"/>
          <w:numId w:val="10"/>
        </w:numPr>
        <w:rPr>
          <w:ins w:id="6714" w:author="Russ Ott" w:date="2022-05-16T11:54:00Z"/>
        </w:rPr>
      </w:pPr>
      <w:ins w:id="6715"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6716" w:name="C_4515-30752"/>
        <w:proofErr w:type="spellEnd"/>
        <w:r>
          <w:t xml:space="preserve"> (CONF:4515-30752)</w:t>
        </w:r>
        <w:bookmarkEnd w:id="6716"/>
        <w:r>
          <w:t xml:space="preserve"> such that it</w:t>
        </w:r>
      </w:ins>
    </w:p>
    <w:p w14:paraId="62F0E429" w14:textId="77777777" w:rsidR="00440477" w:rsidRDefault="00440477" w:rsidP="00440477">
      <w:pPr>
        <w:numPr>
          <w:ilvl w:val="1"/>
          <w:numId w:val="10"/>
        </w:numPr>
        <w:rPr>
          <w:ins w:id="6717" w:author="Russ Ott" w:date="2022-05-16T11:54:00Z"/>
        </w:rPr>
      </w:pPr>
      <w:ins w:id="6718"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@root</w:t>
        </w:r>
        <w:r>
          <w:t>=</w:t>
        </w:r>
        <w:r>
          <w:rPr>
            <w:rStyle w:val="XMLname"/>
          </w:rPr>
          <w:t>"2.16.840.1.113883.10.20.22.4.132"</w:t>
        </w:r>
        <w:bookmarkStart w:id="6719" w:name="C_4515-30753"/>
        <w:r>
          <w:t xml:space="preserve"> (CONF:4515-30753)</w:t>
        </w:r>
        <w:bookmarkEnd w:id="6719"/>
        <w:r>
          <w:t>.</w:t>
        </w:r>
      </w:ins>
    </w:p>
    <w:p w14:paraId="4E6DF294" w14:textId="77777777" w:rsidR="00440477" w:rsidRDefault="00440477" w:rsidP="00440477">
      <w:pPr>
        <w:numPr>
          <w:ilvl w:val="1"/>
          <w:numId w:val="10"/>
        </w:numPr>
        <w:rPr>
          <w:ins w:id="6720" w:author="Russ Ott" w:date="2022-05-16T11:54:00Z"/>
        </w:rPr>
      </w:pPr>
      <w:ins w:id="6721"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6722" w:name="C_4515-32861"/>
        <w:r>
          <w:t xml:space="preserve"> (CONF:4515-32861)</w:t>
        </w:r>
        <w:bookmarkEnd w:id="6722"/>
        <w:r>
          <w:t>.</w:t>
        </w:r>
      </w:ins>
    </w:p>
    <w:p w14:paraId="6AFFF101" w14:textId="77777777" w:rsidR="00440477" w:rsidRDefault="00440477" w:rsidP="00440477">
      <w:pPr>
        <w:numPr>
          <w:ilvl w:val="0"/>
          <w:numId w:val="10"/>
        </w:numPr>
        <w:rPr>
          <w:ins w:id="6723" w:author="Russ Ott" w:date="2022-05-16T11:54:00Z"/>
        </w:rPr>
      </w:pPr>
      <w:ins w:id="6724"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6725" w:name="C_4515-30754"/>
        <w:r>
          <w:t xml:space="preserve"> (CONF:4515-30754)</w:t>
        </w:r>
        <w:bookmarkEnd w:id="6725"/>
        <w:r>
          <w:t>.</w:t>
        </w:r>
      </w:ins>
    </w:p>
    <w:p w14:paraId="77CD9A03" w14:textId="77777777" w:rsidR="00440477" w:rsidRDefault="00440477" w:rsidP="00440477">
      <w:pPr>
        <w:numPr>
          <w:ilvl w:val="0"/>
          <w:numId w:val="10"/>
        </w:numPr>
        <w:rPr>
          <w:ins w:id="6726" w:author="Russ Ott" w:date="2022-05-16T11:54:00Z"/>
        </w:rPr>
      </w:pPr>
      <w:ins w:id="6727" w:author="Russ Ott" w:date="2022-05-16T11:54:00Z">
        <w:r>
          <w:rPr>
            <w:rStyle w:val="keyword"/>
          </w:rPr>
          <w:t>SHALL</w:t>
        </w:r>
        <w:r>
          <w:t xml:space="preserve"> contain exactly one [</w:t>
        </w:r>
        <w:proofErr w:type="gramStart"/>
        <w:r>
          <w:t>1..</w:t>
        </w:r>
        <w:proofErr w:type="gramEnd"/>
        <w:r>
          <w:t xml:space="preserve">1] </w:t>
        </w:r>
        <w:r>
          <w:rPr>
            <w:rStyle w:val="XMLnameBold"/>
          </w:rPr>
          <w:t>code</w:t>
        </w:r>
        <w:bookmarkStart w:id="6728" w:name="C_4515-32310"/>
        <w:r>
          <w:t xml:space="preserve"> (CONF:4515-32310)</w:t>
        </w:r>
        <w:bookmarkEnd w:id="6728"/>
        <w:r>
          <w:t>.</w:t>
        </w:r>
      </w:ins>
    </w:p>
    <w:p w14:paraId="259A5F99" w14:textId="77777777" w:rsidR="00440477" w:rsidRDefault="00440477" w:rsidP="00440477">
      <w:pPr>
        <w:numPr>
          <w:ilvl w:val="1"/>
          <w:numId w:val="10"/>
        </w:numPr>
        <w:rPr>
          <w:ins w:id="6729" w:author="Russ Ott" w:date="2022-05-16T11:54:00Z"/>
        </w:rPr>
      </w:pPr>
      <w:ins w:id="6730" w:author="Russ Ott" w:date="2022-05-16T11:54:00Z">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"75310-3"</w:t>
        </w:r>
        <w:r>
          <w:t xml:space="preserve"> Health Concern</w:t>
        </w:r>
        <w:bookmarkStart w:id="6731" w:name="C_4515-32311"/>
        <w:r>
          <w:t xml:space="preserve"> (CONF:4515-32311)</w:t>
        </w:r>
        <w:bookmarkEnd w:id="6731"/>
        <w:r>
          <w:t>.</w:t>
        </w:r>
      </w:ins>
    </w:p>
    <w:p w14:paraId="2E5249D3" w14:textId="77777777" w:rsidR="00440477" w:rsidRDefault="00440477" w:rsidP="00440477">
      <w:pPr>
        <w:numPr>
          <w:ilvl w:val="1"/>
          <w:numId w:val="10"/>
        </w:numPr>
        <w:rPr>
          <w:ins w:id="6732" w:author="Russ Ott" w:date="2022-05-16T11:54:00Z"/>
        </w:rPr>
      </w:pPr>
      <w:ins w:id="6733" w:author="Russ Ott" w:date="2022-05-16T11:54:00Z">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t>)</w:t>
        </w:r>
        <w:bookmarkStart w:id="6734" w:name="C_4515-32312"/>
        <w:r>
          <w:t xml:space="preserve"> (CONF:4515-32312)</w:t>
        </w:r>
        <w:bookmarkEnd w:id="6734"/>
        <w:r>
          <w:t>.</w:t>
        </w:r>
      </w:ins>
    </w:p>
    <w:p w14:paraId="25E6E3F1" w14:textId="77777777" w:rsidR="00440477" w:rsidRDefault="00440477" w:rsidP="00440477">
      <w:pPr>
        <w:numPr>
          <w:ilvl w:val="0"/>
          <w:numId w:val="10"/>
        </w:numPr>
        <w:rPr>
          <w:ins w:id="6735" w:author="Russ Ott" w:date="2022-05-16T11:54:00Z"/>
        </w:rPr>
      </w:pPr>
      <w:ins w:id="6736"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6737" w:name="C_4515-30758"/>
        <w:proofErr w:type="spellEnd"/>
        <w:r>
          <w:t xml:space="preserve"> (CONF:4515-30758)</w:t>
        </w:r>
        <w:bookmarkEnd w:id="6737"/>
        <w:r>
          <w:t>.</w:t>
        </w:r>
      </w:ins>
    </w:p>
    <w:p w14:paraId="25C3688C" w14:textId="61C1F881" w:rsidR="00440477" w:rsidRDefault="00440477" w:rsidP="00440477">
      <w:pPr>
        <w:numPr>
          <w:ilvl w:val="1"/>
          <w:numId w:val="10"/>
        </w:numPr>
        <w:rPr>
          <w:ins w:id="6738" w:author="Russ Ott" w:date="2022-05-16T11:54:00Z"/>
        </w:rPr>
      </w:pPr>
      <w:ins w:id="6739"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"ProblemAct_statusCode" \h </w:instrText>
        </w:r>
        <w:r w:rsidR="001C172D">
          <w:fldChar w:fldCharType="separate"/>
        </w:r>
        <w:r>
          <w:rPr>
            <w:rStyle w:val="HyperlinkCourierBold"/>
          </w:rPr>
          <w:t>ProblemAct statusCode</w:t>
        </w:r>
        <w:r w:rsidR="001C172D">
          <w:rPr>
            <w:rStyle w:val="HyperlinkCourierBold"/>
          </w:rPr>
          <w:fldChar w:fldCharType="end"/>
        </w:r>
        <w:r>
          <w:rPr>
            <w:rStyle w:val="XMLname"/>
          </w:rPr>
          <w:t xml:space="preserve"> urn:oid:2.16.840.1.113883.11.20.9.19</w:t>
        </w:r>
        <w:r>
          <w:rPr>
            <w:rStyle w:val="keyword"/>
          </w:rPr>
          <w:t xml:space="preserve"> STATIC</w:t>
        </w:r>
        <w:bookmarkStart w:id="6740" w:name="C_4515-32313"/>
        <w:r>
          <w:t xml:space="preserve"> (CONF:4515-32313)</w:t>
        </w:r>
        <w:bookmarkEnd w:id="6740"/>
        <w:r>
          <w:t>.</w:t>
        </w:r>
      </w:ins>
    </w:p>
    <w:p w14:paraId="548E8E16" w14:textId="77777777" w:rsidR="00440477" w:rsidRDefault="00440477" w:rsidP="00440477">
      <w:pPr>
        <w:numPr>
          <w:ilvl w:val="0"/>
          <w:numId w:val="10"/>
        </w:numPr>
        <w:rPr>
          <w:ins w:id="6741" w:author="Russ Ott" w:date="2022-05-16T11:54:00Z"/>
        </w:rPr>
      </w:pPr>
      <w:ins w:id="6742"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effectiveTime</w:t>
        </w:r>
        <w:bookmarkStart w:id="6743" w:name="C_4515-30759"/>
        <w:proofErr w:type="spellEnd"/>
        <w:r>
          <w:t xml:space="preserve"> (CONF:4515-30759)</w:t>
        </w:r>
        <w:bookmarkEnd w:id="6743"/>
        <w:r>
          <w:t>.</w:t>
        </w:r>
      </w:ins>
    </w:p>
    <w:p w14:paraId="7BEDC9EA" w14:textId="77777777" w:rsidR="00440477" w:rsidRDefault="00440477" w:rsidP="00440477">
      <w:pPr>
        <w:pStyle w:val="BodyText"/>
        <w:spacing w:before="120"/>
        <w:rPr>
          <w:ins w:id="6744" w:author="Russ Ott" w:date="2022-05-16T11:54:00Z"/>
        </w:rPr>
      </w:pPr>
      <w:ins w:id="6745" w:author="Russ Ott" w:date="2022-05-16T11:54:00Z">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ins>
    </w:p>
    <w:p w14:paraId="6C6813BC" w14:textId="77777777" w:rsidR="00440477" w:rsidRDefault="00440477" w:rsidP="00440477">
      <w:pPr>
        <w:numPr>
          <w:ilvl w:val="0"/>
          <w:numId w:val="10"/>
        </w:numPr>
        <w:rPr>
          <w:ins w:id="6746" w:author="Russ Ott" w:date="2022-05-16T11:54:00Z"/>
        </w:rPr>
      </w:pPr>
      <w:ins w:id="6747" w:author="Russ Ott" w:date="2022-05-16T11:54:00Z">
        <w:r>
          <w:rPr>
            <w:rStyle w:val="keyword"/>
          </w:rPr>
          <w:t>SHOULD</w:t>
        </w:r>
        <w:r>
          <w:t xml:space="preserve"> contain zero or more [</w:t>
        </w:r>
        <w:proofErr w:type="gramStart"/>
        <w:r>
          <w:t>0..</w:t>
        </w:r>
        <w:proofErr w:type="gramEnd"/>
        <w:r>
          <w:t>*] Author Participation</w:t>
        </w:r>
        <w:r>
          <w:rPr>
            <w:rStyle w:val="XMLname"/>
          </w:rPr>
          <w:t xml:space="preserve"> (identifier: urn:oid:2.16.840.1.113883.10.20.22.4.119)</w:t>
        </w:r>
        <w:bookmarkStart w:id="6748" w:name="C_4515-31546"/>
        <w:r>
          <w:t xml:space="preserve"> (CONF:4515-31546)</w:t>
        </w:r>
        <w:bookmarkEnd w:id="6748"/>
        <w:r>
          <w:t>.</w:t>
        </w:r>
      </w:ins>
    </w:p>
    <w:p w14:paraId="6FCA0BB4" w14:textId="77777777" w:rsidR="00440477" w:rsidRDefault="00440477" w:rsidP="00440477">
      <w:pPr>
        <w:numPr>
          <w:ilvl w:val="0"/>
          <w:numId w:val="10"/>
        </w:numPr>
        <w:rPr>
          <w:ins w:id="6749" w:author="Russ Ott" w:date="2022-05-16T11:54:00Z"/>
        </w:rPr>
      </w:pPr>
      <w:ins w:id="675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751" w:name="C_4515-30761"/>
        <w:proofErr w:type="spellEnd"/>
        <w:r>
          <w:t xml:space="preserve"> (CONF:4515-30761)</w:t>
        </w:r>
        <w:bookmarkEnd w:id="6751"/>
        <w:r>
          <w:t xml:space="preserve"> such that it</w:t>
        </w:r>
      </w:ins>
    </w:p>
    <w:p w14:paraId="352FF4B3" w14:textId="77777777" w:rsidR="00440477" w:rsidRDefault="00440477" w:rsidP="00440477">
      <w:pPr>
        <w:numPr>
          <w:ilvl w:val="1"/>
          <w:numId w:val="10"/>
        </w:numPr>
        <w:rPr>
          <w:ins w:id="6752" w:author="Russ Ott" w:date="2022-05-16T11:54:00Z"/>
        </w:rPr>
      </w:pPr>
      <w:ins w:id="6753"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754" w:name="C_4515-30762"/>
        <w:r>
          <w:t xml:space="preserve"> (CONF:4515-30762)</w:t>
        </w:r>
        <w:bookmarkEnd w:id="6754"/>
        <w:r>
          <w:t>.</w:t>
        </w:r>
      </w:ins>
    </w:p>
    <w:p w14:paraId="0BCB37B2" w14:textId="77777777" w:rsidR="00440477" w:rsidRDefault="00440477" w:rsidP="00440477">
      <w:pPr>
        <w:numPr>
          <w:ilvl w:val="1"/>
          <w:numId w:val="10"/>
        </w:numPr>
        <w:rPr>
          <w:ins w:id="6755" w:author="Russ Ott" w:date="2022-05-16T11:54:00Z"/>
        </w:rPr>
      </w:pPr>
      <w:ins w:id="6756" w:author="Russ Ott" w:date="2022-05-16T11:54:00Z">
        <w:r>
          <w:rPr>
            <w:rStyle w:val="keyword"/>
          </w:rPr>
          <w:t>SHALL</w:t>
        </w:r>
        <w:r>
          <w:t xml:space="preserve"> contain exactly one [</w:t>
        </w:r>
        <w:proofErr w:type="gramStart"/>
        <w:r>
          <w:t>1..</w:t>
        </w:r>
        <w:proofErr w:type="gramEnd"/>
        <w:r>
          <w:t>1] Problem Observation (V3)</w:t>
        </w:r>
        <w:r>
          <w:rPr>
            <w:rStyle w:val="XMLname"/>
          </w:rPr>
          <w:t xml:space="preserve"> (identifier: urn:hl7ii:2.16.840.1.113883.10.20.22.4.4:2015-08-01)</w:t>
        </w:r>
        <w:bookmarkStart w:id="6757" w:name="C_4515-31001"/>
        <w:r>
          <w:t xml:space="preserve"> (CONF:4515-31001)</w:t>
        </w:r>
        <w:bookmarkEnd w:id="6757"/>
        <w:r>
          <w:t>.</w:t>
        </w:r>
      </w:ins>
    </w:p>
    <w:p w14:paraId="0E2451C7" w14:textId="77777777" w:rsidR="00440477" w:rsidRDefault="00440477" w:rsidP="00440477">
      <w:pPr>
        <w:numPr>
          <w:ilvl w:val="0"/>
          <w:numId w:val="10"/>
        </w:numPr>
        <w:rPr>
          <w:ins w:id="6758" w:author="Russ Ott" w:date="2022-05-16T11:54:00Z"/>
        </w:rPr>
      </w:pPr>
      <w:ins w:id="6759"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760" w:name="C_4515-31007"/>
        <w:proofErr w:type="spellEnd"/>
        <w:r>
          <w:t xml:space="preserve"> (CONF:4515-31007)</w:t>
        </w:r>
        <w:bookmarkEnd w:id="6760"/>
        <w:r>
          <w:t xml:space="preserve"> such that it</w:t>
        </w:r>
      </w:ins>
    </w:p>
    <w:p w14:paraId="2261F5EB" w14:textId="77777777" w:rsidR="00440477" w:rsidRDefault="00440477" w:rsidP="00440477">
      <w:pPr>
        <w:numPr>
          <w:ilvl w:val="1"/>
          <w:numId w:val="10"/>
        </w:numPr>
        <w:rPr>
          <w:ins w:id="6761" w:author="Russ Ott" w:date="2022-05-16T11:54:00Z"/>
        </w:rPr>
      </w:pPr>
      <w:ins w:id="6762"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763" w:name="C_4515-31008"/>
        <w:r>
          <w:t xml:space="preserve"> (CONF:4515-31008)</w:t>
        </w:r>
        <w:bookmarkEnd w:id="6763"/>
        <w:r>
          <w:t>.</w:t>
        </w:r>
      </w:ins>
    </w:p>
    <w:p w14:paraId="2323FBCF" w14:textId="77777777" w:rsidR="00440477" w:rsidRDefault="00440477" w:rsidP="00440477">
      <w:pPr>
        <w:numPr>
          <w:ilvl w:val="1"/>
          <w:numId w:val="10"/>
        </w:numPr>
        <w:rPr>
          <w:ins w:id="6764" w:author="Russ Ott" w:date="2022-05-16T11:54:00Z"/>
        </w:rPr>
      </w:pPr>
      <w:ins w:id="6765" w:author="Russ Ott" w:date="2022-05-16T11:54:00Z">
        <w:r>
          <w:rPr>
            <w:rStyle w:val="keyword"/>
          </w:rPr>
          <w:t>SHALL</w:t>
        </w:r>
        <w:r>
          <w:t xml:space="preserve"> contain exactly one [</w:t>
        </w:r>
        <w:proofErr w:type="gramStart"/>
        <w:r>
          <w:t>1..</w:t>
        </w:r>
        <w:proofErr w:type="gramEnd"/>
        <w:r>
          <w:t>1] Allergy - Intolerance Observation (V2)</w:t>
        </w:r>
        <w:r>
          <w:rPr>
            <w:rStyle w:val="XMLname"/>
          </w:rPr>
          <w:t xml:space="preserve"> (identifier: urn:hl7ii:2.16.840.1.113883.10.20.22.4.7:2014-06-09)</w:t>
        </w:r>
        <w:bookmarkStart w:id="6766" w:name="C_4515-31186"/>
        <w:r>
          <w:t xml:space="preserve"> (CONF:4515-31186)</w:t>
        </w:r>
        <w:bookmarkEnd w:id="6766"/>
        <w:r>
          <w:t>.</w:t>
        </w:r>
      </w:ins>
    </w:p>
    <w:p w14:paraId="367FF9F5" w14:textId="77777777" w:rsidR="00440477" w:rsidRDefault="00440477" w:rsidP="00440477">
      <w:pPr>
        <w:pStyle w:val="BodyText"/>
        <w:spacing w:before="120"/>
        <w:rPr>
          <w:ins w:id="6767" w:author="Russ Ott" w:date="2022-05-16T11:54:00Z"/>
        </w:rPr>
      </w:pPr>
      <w:ins w:id="6768" w:author="Russ Ott" w:date="2022-05-16T11:54:00Z">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ins>
    </w:p>
    <w:p w14:paraId="66A509F6" w14:textId="77777777" w:rsidR="00440477" w:rsidRDefault="00440477" w:rsidP="00440477">
      <w:pPr>
        <w:numPr>
          <w:ilvl w:val="0"/>
          <w:numId w:val="10"/>
        </w:numPr>
        <w:rPr>
          <w:ins w:id="6769" w:author="Russ Ott" w:date="2022-05-16T11:54:00Z"/>
        </w:rPr>
      </w:pPr>
      <w:ins w:id="677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771" w:name="C_4515-31157"/>
        <w:proofErr w:type="spellEnd"/>
        <w:r>
          <w:t xml:space="preserve"> (CONF:4515-31157)</w:t>
        </w:r>
        <w:bookmarkEnd w:id="6771"/>
        <w:r>
          <w:t xml:space="preserve"> such that it</w:t>
        </w:r>
      </w:ins>
    </w:p>
    <w:p w14:paraId="647C1A07" w14:textId="77777777" w:rsidR="00440477" w:rsidRDefault="00440477" w:rsidP="00440477">
      <w:pPr>
        <w:numPr>
          <w:ilvl w:val="1"/>
          <w:numId w:val="10"/>
        </w:numPr>
        <w:rPr>
          <w:ins w:id="6772" w:author="Russ Ott" w:date="2022-05-16T11:54:00Z"/>
        </w:rPr>
      </w:pPr>
      <w:ins w:id="6773"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774" w:name="C_4515-31158"/>
        <w:r>
          <w:t xml:space="preserve"> (CONF:4515-31158)</w:t>
        </w:r>
        <w:bookmarkEnd w:id="6774"/>
        <w:r>
          <w:t>.</w:t>
        </w:r>
      </w:ins>
    </w:p>
    <w:p w14:paraId="07FF5B75" w14:textId="77777777" w:rsidR="00440477" w:rsidRDefault="00440477" w:rsidP="00440477">
      <w:pPr>
        <w:numPr>
          <w:ilvl w:val="1"/>
          <w:numId w:val="10"/>
        </w:numPr>
        <w:rPr>
          <w:ins w:id="6775" w:author="Russ Ott" w:date="2022-05-16T11:54:00Z"/>
        </w:rPr>
      </w:pPr>
      <w:ins w:id="6776"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6777" w:name="C_4515-32106"/>
        <w:r>
          <w:t xml:space="preserve"> (CONF:4515-32106)</w:t>
        </w:r>
        <w:bookmarkEnd w:id="6777"/>
        <w:r>
          <w:t>.</w:t>
        </w:r>
      </w:ins>
    </w:p>
    <w:p w14:paraId="6A6453F8" w14:textId="77777777" w:rsidR="00440477" w:rsidRDefault="00440477" w:rsidP="00440477">
      <w:pPr>
        <w:numPr>
          <w:ilvl w:val="2"/>
          <w:numId w:val="10"/>
        </w:numPr>
        <w:rPr>
          <w:ins w:id="6778" w:author="Russ Ott" w:date="2022-05-16T11:54:00Z"/>
        </w:rPr>
      </w:pPr>
      <w:ins w:id="6779" w:author="Russ Ott" w:date="2022-05-16T11:54:00Z">
        <w:r>
          <w:t xml:space="preserve">The Entry Reference template </w:t>
        </w:r>
        <w:r>
          <w:rPr>
            <w:rStyle w:val="keyword"/>
          </w:rPr>
          <w:t>SHALL</w:t>
        </w:r>
        <w:r>
          <w:t xml:space="preserve"> contain an id that references a Health Concern Act (CONF:4515-32860).</w:t>
        </w:r>
      </w:ins>
    </w:p>
    <w:p w14:paraId="25F64157" w14:textId="77777777" w:rsidR="00440477" w:rsidRDefault="00440477" w:rsidP="00440477">
      <w:pPr>
        <w:pStyle w:val="BodyText"/>
        <w:spacing w:before="120"/>
        <w:rPr>
          <w:ins w:id="6780" w:author="Russ Ott" w:date="2022-05-16T11:54:00Z"/>
        </w:rPr>
      </w:pPr>
      <w:ins w:id="6781" w:author="Russ Ott" w:date="2022-05-16T11:54:00Z">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ins>
    </w:p>
    <w:p w14:paraId="73355DD3" w14:textId="77777777" w:rsidR="00440477" w:rsidRDefault="00440477" w:rsidP="00440477">
      <w:pPr>
        <w:numPr>
          <w:ilvl w:val="0"/>
          <w:numId w:val="10"/>
        </w:numPr>
        <w:rPr>
          <w:ins w:id="6782" w:author="Russ Ott" w:date="2022-05-16T11:54:00Z"/>
        </w:rPr>
      </w:pPr>
      <w:ins w:id="678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784" w:name="C_4515-31160"/>
        <w:proofErr w:type="spellEnd"/>
        <w:r>
          <w:t xml:space="preserve"> (CONF:4515-31160)</w:t>
        </w:r>
        <w:bookmarkEnd w:id="6784"/>
        <w:r>
          <w:t xml:space="preserve"> such that it</w:t>
        </w:r>
      </w:ins>
    </w:p>
    <w:p w14:paraId="615D62D5" w14:textId="77777777" w:rsidR="00440477" w:rsidRDefault="00440477" w:rsidP="00440477">
      <w:pPr>
        <w:numPr>
          <w:ilvl w:val="1"/>
          <w:numId w:val="10"/>
        </w:numPr>
        <w:rPr>
          <w:ins w:id="6785" w:author="Russ Ott" w:date="2022-05-16T11:54:00Z"/>
        </w:rPr>
      </w:pPr>
      <w:ins w:id="678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t>)</w:t>
        </w:r>
        <w:bookmarkStart w:id="6787" w:name="C_4515-31161"/>
        <w:r>
          <w:t xml:space="preserve"> (CONF:4515-31161)</w:t>
        </w:r>
        <w:bookmarkEnd w:id="6787"/>
        <w:r>
          <w:t>.</w:t>
        </w:r>
      </w:ins>
    </w:p>
    <w:p w14:paraId="56A576E5" w14:textId="77777777" w:rsidR="00440477" w:rsidRDefault="00440477" w:rsidP="00440477">
      <w:pPr>
        <w:numPr>
          <w:ilvl w:val="1"/>
          <w:numId w:val="10"/>
        </w:numPr>
        <w:rPr>
          <w:ins w:id="6788" w:author="Russ Ott" w:date="2022-05-16T11:54:00Z"/>
        </w:rPr>
      </w:pPr>
      <w:ins w:id="6789"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6790" w:name="C_4515-32107"/>
        <w:r>
          <w:t xml:space="preserve"> (CONF:4515-32107)</w:t>
        </w:r>
        <w:bookmarkEnd w:id="6790"/>
        <w:r>
          <w:t>.</w:t>
        </w:r>
      </w:ins>
    </w:p>
    <w:p w14:paraId="24CF1027" w14:textId="77777777" w:rsidR="00440477" w:rsidRDefault="00440477" w:rsidP="00440477">
      <w:pPr>
        <w:numPr>
          <w:ilvl w:val="2"/>
          <w:numId w:val="10"/>
        </w:numPr>
        <w:rPr>
          <w:ins w:id="6791" w:author="Russ Ott" w:date="2022-05-16T11:54:00Z"/>
        </w:rPr>
      </w:pPr>
      <w:ins w:id="6792" w:author="Russ Ott" w:date="2022-05-16T11:54:00Z">
        <w:r>
          <w:t xml:space="preserve">The Entry Reference template </w:t>
        </w:r>
        <w:r>
          <w:rPr>
            <w:rStyle w:val="keyword"/>
          </w:rPr>
          <w:t>SHALL</w:t>
        </w:r>
        <w:r>
          <w:t xml:space="preserve"> contain an id that references a Health Concern Act (CONF:4515-32745).</w:t>
        </w:r>
      </w:ins>
    </w:p>
    <w:p w14:paraId="36AB5D4B" w14:textId="77777777" w:rsidR="00440477" w:rsidRDefault="00440477" w:rsidP="00440477">
      <w:pPr>
        <w:numPr>
          <w:ilvl w:val="0"/>
          <w:numId w:val="10"/>
        </w:numPr>
        <w:rPr>
          <w:ins w:id="6793" w:author="Russ Ott" w:date="2022-05-16T11:54:00Z"/>
        </w:rPr>
      </w:pPr>
      <w:ins w:id="679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795" w:name="C_4515-31190"/>
        <w:proofErr w:type="spellEnd"/>
        <w:r>
          <w:t xml:space="preserve"> (CONF:4515-31190)</w:t>
        </w:r>
        <w:bookmarkEnd w:id="6795"/>
        <w:r>
          <w:t xml:space="preserve"> such that it</w:t>
        </w:r>
      </w:ins>
    </w:p>
    <w:p w14:paraId="6726D7C4" w14:textId="77777777" w:rsidR="00440477" w:rsidRDefault="00440477" w:rsidP="00440477">
      <w:pPr>
        <w:numPr>
          <w:ilvl w:val="1"/>
          <w:numId w:val="10"/>
        </w:numPr>
        <w:rPr>
          <w:ins w:id="6796" w:author="Russ Ott" w:date="2022-05-16T11:54:00Z"/>
        </w:rPr>
      </w:pPr>
      <w:ins w:id="679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798" w:name="C_4515-31191"/>
        <w:r>
          <w:t xml:space="preserve"> (CONF:4515-31191)</w:t>
        </w:r>
        <w:bookmarkEnd w:id="6798"/>
        <w:r>
          <w:t>.</w:t>
        </w:r>
      </w:ins>
    </w:p>
    <w:p w14:paraId="58306C05" w14:textId="77777777" w:rsidR="00440477" w:rsidRDefault="00440477" w:rsidP="00440477">
      <w:pPr>
        <w:numPr>
          <w:ilvl w:val="1"/>
          <w:numId w:val="10"/>
        </w:numPr>
        <w:rPr>
          <w:ins w:id="6799" w:author="Russ Ott" w:date="2022-05-16T11:54:00Z"/>
        </w:rPr>
      </w:pPr>
      <w:ins w:id="6800" w:author="Russ Ott" w:date="2022-05-16T11:54:00Z">
        <w:r>
          <w:rPr>
            <w:rStyle w:val="keyword"/>
          </w:rPr>
          <w:t>SHALL</w:t>
        </w:r>
        <w:r>
          <w:t xml:space="preserve"> contain exactly one [</w:t>
        </w:r>
        <w:proofErr w:type="gramStart"/>
        <w:r>
          <w:t>1..</w:t>
        </w:r>
        <w:proofErr w:type="gramEnd"/>
        <w:r>
          <w:t>1] Assessment Scale Observation</w:t>
        </w:r>
        <w:r>
          <w:rPr>
            <w:rStyle w:val="XMLname"/>
          </w:rPr>
          <w:t xml:space="preserve"> (identifier: urn:oid:2.16.840.1.113883.10.20.22.4.69)</w:t>
        </w:r>
        <w:bookmarkStart w:id="6801" w:name="C_4515-31192"/>
        <w:r>
          <w:t xml:space="preserve"> (CONF:4515-31192)</w:t>
        </w:r>
        <w:bookmarkEnd w:id="6801"/>
        <w:r>
          <w:t>.</w:t>
        </w:r>
      </w:ins>
    </w:p>
    <w:p w14:paraId="54ACD248" w14:textId="77777777" w:rsidR="00440477" w:rsidRDefault="00440477" w:rsidP="00440477">
      <w:pPr>
        <w:numPr>
          <w:ilvl w:val="0"/>
          <w:numId w:val="10"/>
        </w:numPr>
        <w:rPr>
          <w:ins w:id="6802" w:author="Russ Ott" w:date="2022-05-16T11:54:00Z"/>
        </w:rPr>
      </w:pPr>
      <w:ins w:id="680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04" w:name="C_4515-31232"/>
        <w:proofErr w:type="spellEnd"/>
        <w:r>
          <w:t xml:space="preserve"> (CONF:4515-31232)</w:t>
        </w:r>
        <w:bookmarkEnd w:id="6804"/>
        <w:r>
          <w:t xml:space="preserve"> such that it</w:t>
        </w:r>
      </w:ins>
    </w:p>
    <w:p w14:paraId="050C0587" w14:textId="77777777" w:rsidR="00440477" w:rsidRDefault="00440477" w:rsidP="00440477">
      <w:pPr>
        <w:numPr>
          <w:ilvl w:val="1"/>
          <w:numId w:val="10"/>
        </w:numPr>
        <w:rPr>
          <w:ins w:id="6805" w:author="Russ Ott" w:date="2022-05-16T11:54:00Z"/>
        </w:rPr>
      </w:pPr>
      <w:ins w:id="680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07" w:name="C_4515-31264"/>
        <w:r>
          <w:t xml:space="preserve"> (CONF:4515-31264)</w:t>
        </w:r>
        <w:bookmarkEnd w:id="6807"/>
        <w:r>
          <w:t>.</w:t>
        </w:r>
      </w:ins>
    </w:p>
    <w:p w14:paraId="393CB8B3" w14:textId="77777777" w:rsidR="00440477" w:rsidRDefault="00440477" w:rsidP="00440477">
      <w:pPr>
        <w:numPr>
          <w:ilvl w:val="1"/>
          <w:numId w:val="10"/>
        </w:numPr>
        <w:rPr>
          <w:ins w:id="6808" w:author="Russ Ott" w:date="2022-05-16T11:54:00Z"/>
        </w:rPr>
      </w:pPr>
      <w:ins w:id="6809" w:author="Russ Ott" w:date="2022-05-16T11:54:00Z">
        <w:r>
          <w:rPr>
            <w:rStyle w:val="keyword"/>
          </w:rPr>
          <w:t>SHALL</w:t>
        </w:r>
        <w:r>
          <w:t xml:space="preserve"> contain exactly one [</w:t>
        </w:r>
        <w:proofErr w:type="gramStart"/>
        <w:r>
          <w:t>1..</w:t>
        </w:r>
        <w:proofErr w:type="gramEnd"/>
        <w:r>
          <w:t>1] Self-Care Activities (ADL and IADL)</w:t>
        </w:r>
        <w:r>
          <w:rPr>
            <w:rStyle w:val="XMLname"/>
          </w:rPr>
          <w:t xml:space="preserve"> (identifier: urn:oid:2.16.840.1.113883.10.20.22.4.128)</w:t>
        </w:r>
        <w:bookmarkStart w:id="6810" w:name="C_4515-31265"/>
        <w:r>
          <w:t xml:space="preserve"> (CONF:4515-31265)</w:t>
        </w:r>
        <w:bookmarkEnd w:id="6810"/>
        <w:r>
          <w:t>.</w:t>
        </w:r>
      </w:ins>
    </w:p>
    <w:p w14:paraId="69868EC1" w14:textId="77777777" w:rsidR="00440477" w:rsidRDefault="00440477" w:rsidP="00440477">
      <w:pPr>
        <w:numPr>
          <w:ilvl w:val="0"/>
          <w:numId w:val="10"/>
        </w:numPr>
        <w:rPr>
          <w:ins w:id="6811" w:author="Russ Ott" w:date="2022-05-16T11:54:00Z"/>
        </w:rPr>
      </w:pPr>
      <w:ins w:id="681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13" w:name="C_4515-31234"/>
        <w:proofErr w:type="spellEnd"/>
        <w:r>
          <w:t xml:space="preserve"> (CONF:4515-31234)</w:t>
        </w:r>
        <w:bookmarkEnd w:id="6813"/>
        <w:r>
          <w:t xml:space="preserve"> such that it</w:t>
        </w:r>
      </w:ins>
    </w:p>
    <w:p w14:paraId="6A1F793F" w14:textId="77777777" w:rsidR="00440477" w:rsidRDefault="00440477" w:rsidP="00440477">
      <w:pPr>
        <w:numPr>
          <w:ilvl w:val="1"/>
          <w:numId w:val="10"/>
        </w:numPr>
        <w:rPr>
          <w:ins w:id="6814" w:author="Russ Ott" w:date="2022-05-16T11:54:00Z"/>
        </w:rPr>
      </w:pPr>
      <w:ins w:id="681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16" w:name="C_4515-31268"/>
        <w:r>
          <w:t xml:space="preserve"> (CONF:4515-31268)</w:t>
        </w:r>
        <w:bookmarkEnd w:id="6816"/>
        <w:r>
          <w:t>.</w:t>
        </w:r>
      </w:ins>
    </w:p>
    <w:p w14:paraId="547B5EBF" w14:textId="77777777" w:rsidR="00440477" w:rsidRDefault="00440477" w:rsidP="00440477">
      <w:pPr>
        <w:numPr>
          <w:ilvl w:val="1"/>
          <w:numId w:val="10"/>
        </w:numPr>
        <w:rPr>
          <w:ins w:id="6817" w:author="Russ Ott" w:date="2022-05-16T11:54:00Z"/>
        </w:rPr>
      </w:pPr>
      <w:ins w:id="6818" w:author="Russ Ott" w:date="2022-05-16T11:54:00Z">
        <w:r>
          <w:rPr>
            <w:rStyle w:val="keyword"/>
          </w:rPr>
          <w:t>SHALL</w:t>
        </w:r>
        <w:r>
          <w:t xml:space="preserve"> contain exactly one [</w:t>
        </w:r>
        <w:proofErr w:type="gramStart"/>
        <w:r>
          <w:t>1..</w:t>
        </w:r>
        <w:proofErr w:type="gramEnd"/>
        <w:r>
          <w:t>1] Mental Status Observation (V3)</w:t>
        </w:r>
        <w:r>
          <w:rPr>
            <w:rStyle w:val="XMLname"/>
          </w:rPr>
          <w:t xml:space="preserve"> (identifier: urn:hl7ii:2.16.840.1.113883.10.20.22.4.74:2015-08-01)</w:t>
        </w:r>
        <w:bookmarkStart w:id="6819" w:name="C_4515-31273"/>
        <w:r>
          <w:t xml:space="preserve"> (CONF:4515-31273)</w:t>
        </w:r>
        <w:bookmarkEnd w:id="6819"/>
        <w:r>
          <w:t>.</w:t>
        </w:r>
      </w:ins>
    </w:p>
    <w:p w14:paraId="1BEE9EB4" w14:textId="77777777" w:rsidR="00440477" w:rsidRDefault="00440477" w:rsidP="00440477">
      <w:pPr>
        <w:numPr>
          <w:ilvl w:val="0"/>
          <w:numId w:val="10"/>
        </w:numPr>
        <w:rPr>
          <w:ins w:id="6820" w:author="Russ Ott" w:date="2022-05-16T11:54:00Z"/>
        </w:rPr>
      </w:pPr>
      <w:ins w:id="6821"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22" w:name="C_4515-31235"/>
        <w:proofErr w:type="spellEnd"/>
        <w:r>
          <w:t xml:space="preserve"> (CONF:4515-31235)</w:t>
        </w:r>
        <w:bookmarkEnd w:id="6822"/>
        <w:r>
          <w:t xml:space="preserve"> such that it</w:t>
        </w:r>
      </w:ins>
    </w:p>
    <w:p w14:paraId="2C4B26A6" w14:textId="77777777" w:rsidR="00440477" w:rsidRDefault="00440477" w:rsidP="00440477">
      <w:pPr>
        <w:numPr>
          <w:ilvl w:val="1"/>
          <w:numId w:val="10"/>
        </w:numPr>
        <w:rPr>
          <w:ins w:id="6823" w:author="Russ Ott" w:date="2022-05-16T11:54:00Z"/>
        </w:rPr>
      </w:pPr>
      <w:ins w:id="6824"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25" w:name="C_4515-31269"/>
        <w:r>
          <w:t xml:space="preserve"> (CONF:4515-31269)</w:t>
        </w:r>
        <w:bookmarkEnd w:id="6825"/>
        <w:r>
          <w:t>.</w:t>
        </w:r>
      </w:ins>
    </w:p>
    <w:p w14:paraId="5A167E2D" w14:textId="77777777" w:rsidR="00440477" w:rsidRDefault="00440477" w:rsidP="00440477">
      <w:pPr>
        <w:numPr>
          <w:ilvl w:val="1"/>
          <w:numId w:val="10"/>
        </w:numPr>
        <w:rPr>
          <w:ins w:id="6826" w:author="Russ Ott" w:date="2022-05-16T11:54:00Z"/>
        </w:rPr>
      </w:pPr>
      <w:ins w:id="6827" w:author="Russ Ott" w:date="2022-05-16T11:54:00Z">
        <w:r>
          <w:rPr>
            <w:rStyle w:val="keyword"/>
          </w:rPr>
          <w:t>SHALL</w:t>
        </w:r>
        <w:r>
          <w:t xml:space="preserve"> contain exactly one [</w:t>
        </w:r>
        <w:proofErr w:type="gramStart"/>
        <w:r>
          <w:t>1..</w:t>
        </w:r>
        <w:proofErr w:type="gramEnd"/>
        <w:r>
          <w:t>1] Smoking Status - Meaningful Use (V2)</w:t>
        </w:r>
        <w:r>
          <w:rPr>
            <w:rStyle w:val="XMLname"/>
          </w:rPr>
          <w:t xml:space="preserve"> (identifier: urn:hl7ii:2.16.840.1.113883.10.20.22.4.78:2014-06-09)</w:t>
        </w:r>
        <w:bookmarkStart w:id="6828" w:name="C_4515-31275"/>
        <w:r>
          <w:t xml:space="preserve"> (CONF:4515-31275)</w:t>
        </w:r>
        <w:bookmarkEnd w:id="6828"/>
        <w:r>
          <w:t>.</w:t>
        </w:r>
      </w:ins>
    </w:p>
    <w:p w14:paraId="2BF37651" w14:textId="77777777" w:rsidR="00440477" w:rsidRDefault="00440477" w:rsidP="00440477">
      <w:pPr>
        <w:numPr>
          <w:ilvl w:val="0"/>
          <w:numId w:val="10"/>
        </w:numPr>
        <w:rPr>
          <w:ins w:id="6829" w:author="Russ Ott" w:date="2022-05-16T11:54:00Z"/>
        </w:rPr>
      </w:pPr>
      <w:ins w:id="683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31" w:name="C_4515-31236"/>
        <w:proofErr w:type="spellEnd"/>
        <w:r>
          <w:t xml:space="preserve"> (CONF:4515-31236)</w:t>
        </w:r>
        <w:bookmarkEnd w:id="6831"/>
        <w:r>
          <w:t xml:space="preserve"> such that it</w:t>
        </w:r>
      </w:ins>
    </w:p>
    <w:p w14:paraId="360EBF78" w14:textId="77777777" w:rsidR="00440477" w:rsidRDefault="00440477" w:rsidP="00440477">
      <w:pPr>
        <w:numPr>
          <w:ilvl w:val="1"/>
          <w:numId w:val="10"/>
        </w:numPr>
        <w:rPr>
          <w:ins w:id="6832" w:author="Russ Ott" w:date="2022-05-16T11:54:00Z"/>
        </w:rPr>
      </w:pPr>
      <w:ins w:id="6833"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34" w:name="C_4515-31270"/>
        <w:r>
          <w:t xml:space="preserve"> (CONF:4515-31270)</w:t>
        </w:r>
        <w:bookmarkEnd w:id="6834"/>
        <w:r>
          <w:t>.</w:t>
        </w:r>
      </w:ins>
    </w:p>
    <w:p w14:paraId="6ED4215A" w14:textId="77777777" w:rsidR="00440477" w:rsidRDefault="00440477" w:rsidP="00440477">
      <w:pPr>
        <w:numPr>
          <w:ilvl w:val="1"/>
          <w:numId w:val="10"/>
        </w:numPr>
        <w:rPr>
          <w:ins w:id="6835" w:author="Russ Ott" w:date="2022-05-16T11:54:00Z"/>
        </w:rPr>
      </w:pPr>
      <w:ins w:id="6836" w:author="Russ Ott" w:date="2022-05-16T11:54:00Z">
        <w:r>
          <w:rPr>
            <w:rStyle w:val="keyword"/>
          </w:rPr>
          <w:t>SHALL</w:t>
        </w:r>
        <w:r>
          <w:t xml:space="preserve"> contain exactly one [</w:t>
        </w:r>
        <w:proofErr w:type="gramStart"/>
        <w:r>
          <w:t>1..</w:t>
        </w:r>
        <w:proofErr w:type="gramEnd"/>
        <w:r>
          <w:t>1] Encounter Diagnosis (V3)</w:t>
        </w:r>
        <w:r>
          <w:rPr>
            <w:rStyle w:val="XMLname"/>
          </w:rPr>
          <w:t xml:space="preserve"> (identifier: urn:hl7ii:2.16.840.1.113883.10.20.22.4.80:2015-08-01)</w:t>
        </w:r>
        <w:bookmarkStart w:id="6837" w:name="C_4515-31277"/>
        <w:r>
          <w:t xml:space="preserve"> (CONF:4515-31277)</w:t>
        </w:r>
        <w:bookmarkEnd w:id="6837"/>
        <w:r>
          <w:t>.</w:t>
        </w:r>
      </w:ins>
    </w:p>
    <w:p w14:paraId="5B1073D4" w14:textId="77777777" w:rsidR="00440477" w:rsidRDefault="00440477" w:rsidP="00440477">
      <w:pPr>
        <w:numPr>
          <w:ilvl w:val="0"/>
          <w:numId w:val="10"/>
        </w:numPr>
        <w:rPr>
          <w:ins w:id="6838" w:author="Russ Ott" w:date="2022-05-16T11:54:00Z"/>
        </w:rPr>
      </w:pPr>
      <w:ins w:id="6839"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40" w:name="C_4515-31237"/>
        <w:proofErr w:type="spellEnd"/>
        <w:r>
          <w:t xml:space="preserve"> (CONF:4515-31237)</w:t>
        </w:r>
        <w:bookmarkEnd w:id="6840"/>
        <w:r>
          <w:t xml:space="preserve"> such that it</w:t>
        </w:r>
      </w:ins>
    </w:p>
    <w:p w14:paraId="213868DB" w14:textId="77777777" w:rsidR="00440477" w:rsidRDefault="00440477" w:rsidP="00440477">
      <w:pPr>
        <w:numPr>
          <w:ilvl w:val="1"/>
          <w:numId w:val="10"/>
        </w:numPr>
        <w:rPr>
          <w:ins w:id="6841" w:author="Russ Ott" w:date="2022-05-16T11:54:00Z"/>
        </w:rPr>
      </w:pPr>
      <w:ins w:id="6842"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43" w:name="C_4515-31279"/>
        <w:r>
          <w:t xml:space="preserve"> (CONF:4515-31279)</w:t>
        </w:r>
        <w:bookmarkEnd w:id="6843"/>
        <w:r>
          <w:t>.</w:t>
        </w:r>
      </w:ins>
    </w:p>
    <w:p w14:paraId="0C1B4F10" w14:textId="77777777" w:rsidR="00440477" w:rsidRDefault="00440477" w:rsidP="00440477">
      <w:pPr>
        <w:numPr>
          <w:ilvl w:val="1"/>
          <w:numId w:val="10"/>
        </w:numPr>
        <w:rPr>
          <w:ins w:id="6844" w:author="Russ Ott" w:date="2022-05-16T11:54:00Z"/>
        </w:rPr>
      </w:pPr>
      <w:ins w:id="6845" w:author="Russ Ott" w:date="2022-05-16T11:54:00Z">
        <w:r>
          <w:rPr>
            <w:rStyle w:val="keyword"/>
          </w:rPr>
          <w:t>SHALL</w:t>
        </w:r>
        <w:r>
          <w:t xml:space="preserve"> contain exactly one [</w:t>
        </w:r>
        <w:proofErr w:type="gramStart"/>
        <w:r>
          <w:t>1..</w:t>
        </w:r>
        <w:proofErr w:type="gramEnd"/>
        <w:r>
          <w:t>1] Family History Organizer (V3)</w:t>
        </w:r>
        <w:r>
          <w:rPr>
            <w:rStyle w:val="XMLname"/>
          </w:rPr>
          <w:t xml:space="preserve"> (identifier: urn:hl7ii:2.16.840.1.113883.10.20.22.4.45:2015-08-01)</w:t>
        </w:r>
        <w:bookmarkStart w:id="6846" w:name="C_4515-31280"/>
        <w:r>
          <w:t xml:space="preserve"> (CONF:4515-31280)</w:t>
        </w:r>
        <w:bookmarkEnd w:id="6846"/>
        <w:r>
          <w:t>.</w:t>
        </w:r>
      </w:ins>
    </w:p>
    <w:p w14:paraId="0EB4C074" w14:textId="77777777" w:rsidR="00440477" w:rsidRDefault="00440477" w:rsidP="00440477">
      <w:pPr>
        <w:numPr>
          <w:ilvl w:val="0"/>
          <w:numId w:val="10"/>
        </w:numPr>
        <w:rPr>
          <w:ins w:id="6847" w:author="Russ Ott" w:date="2022-05-16T11:54:00Z"/>
        </w:rPr>
      </w:pPr>
      <w:ins w:id="6848"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49" w:name="C_4515-31238"/>
        <w:proofErr w:type="spellEnd"/>
        <w:r>
          <w:t xml:space="preserve"> (CONF:4515-31238)</w:t>
        </w:r>
        <w:bookmarkEnd w:id="6849"/>
        <w:r>
          <w:t xml:space="preserve"> such that it</w:t>
        </w:r>
      </w:ins>
    </w:p>
    <w:p w14:paraId="4747D8FD" w14:textId="77777777" w:rsidR="00440477" w:rsidRDefault="00440477" w:rsidP="00440477">
      <w:pPr>
        <w:numPr>
          <w:ilvl w:val="1"/>
          <w:numId w:val="10"/>
        </w:numPr>
        <w:rPr>
          <w:ins w:id="6850" w:author="Russ Ott" w:date="2022-05-16T11:54:00Z"/>
        </w:rPr>
      </w:pPr>
      <w:ins w:id="6851"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52" w:name="C_4515-31282"/>
        <w:r>
          <w:t xml:space="preserve"> (CONF:4515-31282)</w:t>
        </w:r>
        <w:bookmarkEnd w:id="6852"/>
        <w:r>
          <w:t>.</w:t>
        </w:r>
      </w:ins>
    </w:p>
    <w:p w14:paraId="2A5C3A41" w14:textId="77777777" w:rsidR="00440477" w:rsidRDefault="00440477" w:rsidP="00440477">
      <w:pPr>
        <w:numPr>
          <w:ilvl w:val="1"/>
          <w:numId w:val="10"/>
        </w:numPr>
        <w:rPr>
          <w:ins w:id="6853" w:author="Russ Ott" w:date="2022-05-16T11:54:00Z"/>
        </w:rPr>
      </w:pPr>
      <w:ins w:id="6854" w:author="Russ Ott" w:date="2022-05-16T11:54:00Z">
        <w:r>
          <w:rPr>
            <w:rStyle w:val="keyword"/>
          </w:rPr>
          <w:t>SHALL</w:t>
        </w:r>
        <w:r>
          <w:t xml:space="preserve"> contain exactly one [</w:t>
        </w:r>
        <w:proofErr w:type="gramStart"/>
        <w:r>
          <w:t>1..</w:t>
        </w:r>
        <w:proofErr w:type="gramEnd"/>
        <w:r>
          <w:t>1] Functional Status Observation (V2)</w:t>
        </w:r>
        <w:r>
          <w:rPr>
            <w:rStyle w:val="XMLname"/>
          </w:rPr>
          <w:t xml:space="preserve"> (identifier: urn:hl7ii:2.16.840.1.113883.10.20.22.4.67:2014-06-09)</w:t>
        </w:r>
        <w:bookmarkStart w:id="6855" w:name="C_4515-31283"/>
        <w:r>
          <w:t xml:space="preserve"> (CONF:4515-31283)</w:t>
        </w:r>
        <w:bookmarkEnd w:id="6855"/>
        <w:r>
          <w:t>.</w:t>
        </w:r>
      </w:ins>
    </w:p>
    <w:p w14:paraId="2F338902" w14:textId="77777777" w:rsidR="00440477" w:rsidRDefault="00440477" w:rsidP="00440477">
      <w:pPr>
        <w:numPr>
          <w:ilvl w:val="0"/>
          <w:numId w:val="10"/>
        </w:numPr>
        <w:rPr>
          <w:ins w:id="6856" w:author="Russ Ott" w:date="2022-05-16T11:54:00Z"/>
        </w:rPr>
      </w:pPr>
      <w:ins w:id="6857"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58" w:name="C_4515-31241"/>
        <w:proofErr w:type="spellEnd"/>
        <w:r>
          <w:t xml:space="preserve"> (CONF:4515-31241)</w:t>
        </w:r>
        <w:bookmarkEnd w:id="6858"/>
        <w:r>
          <w:t xml:space="preserve"> such that it</w:t>
        </w:r>
      </w:ins>
    </w:p>
    <w:p w14:paraId="671BF0CF" w14:textId="77777777" w:rsidR="00440477" w:rsidRDefault="00440477" w:rsidP="00440477">
      <w:pPr>
        <w:numPr>
          <w:ilvl w:val="1"/>
          <w:numId w:val="10"/>
        </w:numPr>
        <w:rPr>
          <w:ins w:id="6859" w:author="Russ Ott" w:date="2022-05-16T11:54:00Z"/>
        </w:rPr>
      </w:pPr>
      <w:ins w:id="6860"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61" w:name="C_4515-31291"/>
        <w:r>
          <w:t xml:space="preserve"> (CONF:4515-31291)</w:t>
        </w:r>
        <w:bookmarkEnd w:id="6861"/>
        <w:r>
          <w:t>.</w:t>
        </w:r>
      </w:ins>
    </w:p>
    <w:p w14:paraId="35F2224C" w14:textId="77777777" w:rsidR="00440477" w:rsidRDefault="00440477" w:rsidP="00440477">
      <w:pPr>
        <w:numPr>
          <w:ilvl w:val="1"/>
          <w:numId w:val="10"/>
        </w:numPr>
        <w:rPr>
          <w:ins w:id="6862" w:author="Russ Ott" w:date="2022-05-16T11:54:00Z"/>
        </w:rPr>
      </w:pPr>
      <w:ins w:id="6863" w:author="Russ Ott" w:date="2022-05-16T11:54:00Z">
        <w:r>
          <w:rPr>
            <w:rStyle w:val="keyword"/>
          </w:rPr>
          <w:t>SHALL</w:t>
        </w:r>
        <w:r>
          <w:t xml:space="preserve"> contain exactly one [</w:t>
        </w:r>
        <w:proofErr w:type="gramStart"/>
        <w:r>
          <w:t>1..</w:t>
        </w:r>
        <w:proofErr w:type="gramEnd"/>
        <w:r>
          <w:t>1] Hospital Admission Diagnosis (V3)</w:t>
        </w:r>
        <w:r>
          <w:rPr>
            <w:rStyle w:val="XMLname"/>
          </w:rPr>
          <w:t xml:space="preserve"> (identifier: urn:hl7ii:2.16.840.1.113883.10.20.22.4.34:2015-08-01)</w:t>
        </w:r>
        <w:bookmarkStart w:id="6864" w:name="C_4515-31292"/>
        <w:r>
          <w:t xml:space="preserve"> (CONF:4515-31292)</w:t>
        </w:r>
        <w:bookmarkEnd w:id="6864"/>
        <w:r>
          <w:t>.</w:t>
        </w:r>
      </w:ins>
    </w:p>
    <w:p w14:paraId="251A8312" w14:textId="77777777" w:rsidR="00440477" w:rsidRDefault="00440477" w:rsidP="00440477">
      <w:pPr>
        <w:numPr>
          <w:ilvl w:val="0"/>
          <w:numId w:val="10"/>
        </w:numPr>
        <w:rPr>
          <w:ins w:id="6865" w:author="Russ Ott" w:date="2022-05-16T11:54:00Z"/>
        </w:rPr>
      </w:pPr>
      <w:ins w:id="6866"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67" w:name="C_4515-31244"/>
        <w:proofErr w:type="spellEnd"/>
        <w:r>
          <w:t xml:space="preserve"> (CONF:4515-31244)</w:t>
        </w:r>
        <w:bookmarkEnd w:id="6867"/>
        <w:r>
          <w:t xml:space="preserve"> such that it</w:t>
        </w:r>
      </w:ins>
    </w:p>
    <w:p w14:paraId="05230BA1" w14:textId="77777777" w:rsidR="00440477" w:rsidRDefault="00440477" w:rsidP="00440477">
      <w:pPr>
        <w:numPr>
          <w:ilvl w:val="1"/>
          <w:numId w:val="10"/>
        </w:numPr>
        <w:rPr>
          <w:ins w:id="6868" w:author="Russ Ott" w:date="2022-05-16T11:54:00Z"/>
        </w:rPr>
      </w:pPr>
      <w:ins w:id="6869"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70" w:name="C_4515-31300"/>
        <w:r>
          <w:t xml:space="preserve"> (CONF:4515-31300)</w:t>
        </w:r>
        <w:bookmarkEnd w:id="6870"/>
        <w:r>
          <w:t>.</w:t>
        </w:r>
      </w:ins>
    </w:p>
    <w:p w14:paraId="2C81DAE8" w14:textId="77777777" w:rsidR="00440477" w:rsidRDefault="00440477" w:rsidP="00440477">
      <w:pPr>
        <w:numPr>
          <w:ilvl w:val="1"/>
          <w:numId w:val="10"/>
        </w:numPr>
        <w:rPr>
          <w:ins w:id="6871" w:author="Russ Ott" w:date="2022-05-16T11:54:00Z"/>
        </w:rPr>
      </w:pPr>
      <w:ins w:id="6872" w:author="Russ Ott" w:date="2022-05-16T11:54:00Z">
        <w:r>
          <w:rPr>
            <w:rStyle w:val="keyword"/>
          </w:rPr>
          <w:t>SHALL</w:t>
        </w:r>
        <w:r>
          <w:t xml:space="preserve"> contain exactly one [</w:t>
        </w:r>
        <w:proofErr w:type="gramStart"/>
        <w:r>
          <w:t>1..</w:t>
        </w:r>
        <w:proofErr w:type="gramEnd"/>
        <w:r>
          <w:t>1] Nutrition Assessment</w:t>
        </w:r>
        <w:r>
          <w:rPr>
            <w:rStyle w:val="XMLname"/>
          </w:rPr>
          <w:t xml:space="preserve"> (identifier: urn:oid:2.16.840.1.113883.10.20.22.4.138)</w:t>
        </w:r>
        <w:bookmarkStart w:id="6873" w:name="C_4515-31301"/>
        <w:r>
          <w:t xml:space="preserve"> (CONF:4515-31301)</w:t>
        </w:r>
        <w:bookmarkEnd w:id="6873"/>
        <w:r>
          <w:t>.</w:t>
        </w:r>
      </w:ins>
    </w:p>
    <w:p w14:paraId="0CB7D1B2" w14:textId="77777777" w:rsidR="00440477" w:rsidRDefault="00440477" w:rsidP="00440477">
      <w:pPr>
        <w:numPr>
          <w:ilvl w:val="0"/>
          <w:numId w:val="10"/>
        </w:numPr>
        <w:rPr>
          <w:ins w:id="6874" w:author="Russ Ott" w:date="2022-05-16T11:54:00Z"/>
        </w:rPr>
      </w:pPr>
      <w:ins w:id="6875"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76" w:name="C_4515-31246"/>
        <w:proofErr w:type="spellEnd"/>
        <w:r>
          <w:t xml:space="preserve"> (CONF:4515-31246)</w:t>
        </w:r>
        <w:bookmarkEnd w:id="6876"/>
        <w:r>
          <w:t xml:space="preserve"> such that it</w:t>
        </w:r>
      </w:ins>
    </w:p>
    <w:p w14:paraId="02F46439" w14:textId="77777777" w:rsidR="00440477" w:rsidRDefault="00440477" w:rsidP="00440477">
      <w:pPr>
        <w:numPr>
          <w:ilvl w:val="1"/>
          <w:numId w:val="10"/>
        </w:numPr>
        <w:rPr>
          <w:ins w:id="6877" w:author="Russ Ott" w:date="2022-05-16T11:54:00Z"/>
        </w:rPr>
      </w:pPr>
      <w:ins w:id="6878"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79" w:name="C_4515-31306"/>
        <w:r>
          <w:t xml:space="preserve"> (CONF:4515-31306)</w:t>
        </w:r>
        <w:bookmarkEnd w:id="6879"/>
        <w:r>
          <w:t>.</w:t>
        </w:r>
      </w:ins>
    </w:p>
    <w:p w14:paraId="74B587EA" w14:textId="77777777" w:rsidR="00440477" w:rsidRDefault="00440477" w:rsidP="00440477">
      <w:pPr>
        <w:numPr>
          <w:ilvl w:val="1"/>
          <w:numId w:val="10"/>
        </w:numPr>
        <w:rPr>
          <w:ins w:id="6880" w:author="Russ Ott" w:date="2022-05-16T11:54:00Z"/>
        </w:rPr>
      </w:pPr>
      <w:ins w:id="6881" w:author="Russ Ott" w:date="2022-05-16T11:54:00Z">
        <w:r>
          <w:rPr>
            <w:rStyle w:val="keyword"/>
          </w:rPr>
          <w:lastRenderedPageBreak/>
          <w:t>SHALL</w:t>
        </w:r>
        <w:r>
          <w:t xml:space="preserve"> contain exactly one [</w:t>
        </w:r>
        <w:proofErr w:type="gramStart"/>
        <w:r>
          <w:t>1..</w:t>
        </w:r>
        <w:proofErr w:type="gramEnd"/>
        <w:r>
          <w:t xml:space="preserve">1] </w:t>
        </w:r>
        <w:proofErr w:type="spellStart"/>
        <w:r>
          <w:t>Postprocedure</w:t>
        </w:r>
        <w:proofErr w:type="spellEnd"/>
        <w:r>
          <w:t xml:space="preserve"> Diagnosis (V3)</w:t>
        </w:r>
        <w:r>
          <w:rPr>
            <w:rStyle w:val="XMLname"/>
          </w:rPr>
          <w:t xml:space="preserve"> (identifier: urn:hl7ii:2.16.840.1.113883.10.20.22.4.51:2015-08-01)</w:t>
        </w:r>
        <w:bookmarkStart w:id="6882" w:name="C_4515-31307"/>
        <w:r>
          <w:t xml:space="preserve"> (CONF:4515-31307)</w:t>
        </w:r>
        <w:bookmarkEnd w:id="6882"/>
        <w:r>
          <w:t>.</w:t>
        </w:r>
      </w:ins>
    </w:p>
    <w:p w14:paraId="732C1877" w14:textId="77777777" w:rsidR="00440477" w:rsidRDefault="00440477" w:rsidP="00440477">
      <w:pPr>
        <w:numPr>
          <w:ilvl w:val="0"/>
          <w:numId w:val="10"/>
        </w:numPr>
        <w:rPr>
          <w:ins w:id="6883" w:author="Russ Ott" w:date="2022-05-16T11:54:00Z"/>
        </w:rPr>
      </w:pPr>
      <w:ins w:id="688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85" w:name="C_4515-31247"/>
        <w:proofErr w:type="spellEnd"/>
        <w:r>
          <w:t xml:space="preserve"> (CONF:4515-31247)</w:t>
        </w:r>
        <w:bookmarkEnd w:id="6885"/>
        <w:r>
          <w:t xml:space="preserve"> such that it</w:t>
        </w:r>
      </w:ins>
    </w:p>
    <w:p w14:paraId="7DB372C1" w14:textId="77777777" w:rsidR="00440477" w:rsidRDefault="00440477" w:rsidP="00440477">
      <w:pPr>
        <w:numPr>
          <w:ilvl w:val="1"/>
          <w:numId w:val="10"/>
        </w:numPr>
        <w:rPr>
          <w:ins w:id="6886" w:author="Russ Ott" w:date="2022-05-16T11:54:00Z"/>
        </w:rPr>
      </w:pPr>
      <w:ins w:id="688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88" w:name="C_4515-31309"/>
        <w:r>
          <w:t xml:space="preserve"> (CONF:4515-31309)</w:t>
        </w:r>
        <w:bookmarkEnd w:id="6888"/>
        <w:r>
          <w:t>.</w:t>
        </w:r>
      </w:ins>
    </w:p>
    <w:p w14:paraId="68465B1C" w14:textId="77777777" w:rsidR="00440477" w:rsidRDefault="00440477" w:rsidP="00440477">
      <w:pPr>
        <w:numPr>
          <w:ilvl w:val="1"/>
          <w:numId w:val="10"/>
        </w:numPr>
        <w:rPr>
          <w:ins w:id="6889" w:author="Russ Ott" w:date="2022-05-16T11:54:00Z"/>
        </w:rPr>
      </w:pPr>
      <w:ins w:id="6890" w:author="Russ Ott" w:date="2022-05-16T11:54:00Z">
        <w:r>
          <w:rPr>
            <w:rStyle w:val="keyword"/>
          </w:rPr>
          <w:t>SHALL</w:t>
        </w:r>
        <w:r>
          <w:t xml:space="preserve"> contain exactly one [</w:t>
        </w:r>
        <w:proofErr w:type="gramStart"/>
        <w:r>
          <w:t>1..</w:t>
        </w:r>
        <w:proofErr w:type="gramEnd"/>
        <w:r>
          <w:t>1] Pregnancy Observation</w:t>
        </w:r>
        <w:r>
          <w:rPr>
            <w:rStyle w:val="XMLname"/>
          </w:rPr>
          <w:t xml:space="preserve"> (identifier: urn:oid:2.16.840.1.113883.10.20.15.3.8)</w:t>
        </w:r>
        <w:bookmarkStart w:id="6891" w:name="C_4515-31310"/>
        <w:r>
          <w:t xml:space="preserve"> (CONF:4515-31310)</w:t>
        </w:r>
        <w:bookmarkEnd w:id="6891"/>
        <w:r>
          <w:t>.</w:t>
        </w:r>
      </w:ins>
    </w:p>
    <w:p w14:paraId="6E222AE5" w14:textId="77777777" w:rsidR="00440477" w:rsidRDefault="00440477" w:rsidP="00440477">
      <w:pPr>
        <w:numPr>
          <w:ilvl w:val="0"/>
          <w:numId w:val="10"/>
        </w:numPr>
        <w:rPr>
          <w:ins w:id="6892" w:author="Russ Ott" w:date="2022-05-16T11:54:00Z"/>
        </w:rPr>
      </w:pPr>
      <w:ins w:id="689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894" w:name="C_4515-31248"/>
        <w:proofErr w:type="spellEnd"/>
        <w:r>
          <w:t xml:space="preserve"> (CONF:4515-31248)</w:t>
        </w:r>
        <w:bookmarkEnd w:id="6894"/>
        <w:r>
          <w:t xml:space="preserve"> such that it</w:t>
        </w:r>
      </w:ins>
    </w:p>
    <w:p w14:paraId="2FD47859" w14:textId="77777777" w:rsidR="00440477" w:rsidRDefault="00440477" w:rsidP="00440477">
      <w:pPr>
        <w:numPr>
          <w:ilvl w:val="1"/>
          <w:numId w:val="10"/>
        </w:numPr>
        <w:rPr>
          <w:ins w:id="6895" w:author="Russ Ott" w:date="2022-05-16T11:54:00Z"/>
        </w:rPr>
      </w:pPr>
      <w:ins w:id="689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897" w:name="C_4515-31312"/>
        <w:r>
          <w:t xml:space="preserve"> (CONF:4515-31312)</w:t>
        </w:r>
        <w:bookmarkEnd w:id="6897"/>
        <w:r>
          <w:t>.</w:t>
        </w:r>
      </w:ins>
    </w:p>
    <w:p w14:paraId="0519AA34" w14:textId="77777777" w:rsidR="00440477" w:rsidRDefault="00440477" w:rsidP="00440477">
      <w:pPr>
        <w:numPr>
          <w:ilvl w:val="1"/>
          <w:numId w:val="10"/>
        </w:numPr>
        <w:rPr>
          <w:ins w:id="6898" w:author="Russ Ott" w:date="2022-05-16T11:54:00Z"/>
        </w:rPr>
      </w:pPr>
      <w:ins w:id="6899" w:author="Russ Ott" w:date="2022-05-16T11:54:00Z">
        <w:r>
          <w:rPr>
            <w:rStyle w:val="keyword"/>
          </w:rPr>
          <w:t>SHALL</w:t>
        </w:r>
        <w:r>
          <w:t xml:space="preserve"> contain exactly one [</w:t>
        </w:r>
        <w:proofErr w:type="gramStart"/>
        <w:r>
          <w:t>1..</w:t>
        </w:r>
        <w:proofErr w:type="gramEnd"/>
        <w:r>
          <w:t>1] Preoperative Diagnosis (V3)</w:t>
        </w:r>
        <w:r>
          <w:rPr>
            <w:rStyle w:val="XMLname"/>
          </w:rPr>
          <w:t xml:space="preserve"> (identifier: urn:hl7ii:2.16.840.1.113883.10.20.22.4.65:2015-08-01)</w:t>
        </w:r>
        <w:bookmarkStart w:id="6900" w:name="C_4515-31313"/>
        <w:r>
          <w:t xml:space="preserve"> (CONF:4515-31313)</w:t>
        </w:r>
        <w:bookmarkEnd w:id="6900"/>
        <w:r>
          <w:t>.</w:t>
        </w:r>
      </w:ins>
    </w:p>
    <w:p w14:paraId="44A34563" w14:textId="77777777" w:rsidR="00440477" w:rsidRDefault="00440477" w:rsidP="00440477">
      <w:pPr>
        <w:numPr>
          <w:ilvl w:val="0"/>
          <w:numId w:val="10"/>
        </w:numPr>
        <w:rPr>
          <w:ins w:id="6901" w:author="Russ Ott" w:date="2022-05-16T11:54:00Z"/>
        </w:rPr>
      </w:pPr>
      <w:ins w:id="690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03" w:name="C_4515-31250"/>
        <w:proofErr w:type="spellEnd"/>
        <w:r>
          <w:t xml:space="preserve"> (CONF:4515-31250)</w:t>
        </w:r>
        <w:bookmarkEnd w:id="6903"/>
        <w:r>
          <w:t xml:space="preserve"> such that it</w:t>
        </w:r>
      </w:ins>
    </w:p>
    <w:p w14:paraId="46A9BF28" w14:textId="77777777" w:rsidR="00440477" w:rsidRDefault="00440477" w:rsidP="00440477">
      <w:pPr>
        <w:numPr>
          <w:ilvl w:val="1"/>
          <w:numId w:val="10"/>
        </w:numPr>
        <w:rPr>
          <w:ins w:id="6904" w:author="Russ Ott" w:date="2022-05-16T11:54:00Z"/>
        </w:rPr>
      </w:pPr>
      <w:ins w:id="690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06" w:name="C_4515-31318"/>
        <w:r>
          <w:t xml:space="preserve"> (CONF:4515-31318)</w:t>
        </w:r>
        <w:bookmarkEnd w:id="6906"/>
        <w:r>
          <w:t>.</w:t>
        </w:r>
      </w:ins>
    </w:p>
    <w:p w14:paraId="7917335A" w14:textId="77777777" w:rsidR="00440477" w:rsidRDefault="00440477" w:rsidP="00440477">
      <w:pPr>
        <w:numPr>
          <w:ilvl w:val="1"/>
          <w:numId w:val="10"/>
        </w:numPr>
        <w:rPr>
          <w:ins w:id="6907" w:author="Russ Ott" w:date="2022-05-16T11:54:00Z"/>
        </w:rPr>
      </w:pPr>
      <w:ins w:id="6908" w:author="Russ Ott" w:date="2022-05-16T11:54:00Z">
        <w:r>
          <w:rPr>
            <w:rStyle w:val="keyword"/>
          </w:rPr>
          <w:t>SHALL</w:t>
        </w:r>
        <w:r>
          <w:t xml:space="preserve"> contain exactly one [</w:t>
        </w:r>
        <w:proofErr w:type="gramStart"/>
        <w:r>
          <w:t>1..</w:t>
        </w:r>
        <w:proofErr w:type="gramEnd"/>
        <w:r>
          <w:t>1] Reaction Observation (V2)</w:t>
        </w:r>
        <w:r>
          <w:rPr>
            <w:rStyle w:val="XMLname"/>
          </w:rPr>
          <w:t xml:space="preserve"> (identifier: urn:hl7ii:2.16.840.1.113883.10.20.22.4.9:2014-06-09)</w:t>
        </w:r>
        <w:bookmarkStart w:id="6909" w:name="C_4515-31319"/>
        <w:r>
          <w:t xml:space="preserve"> (CONF:4515-31319)</w:t>
        </w:r>
        <w:bookmarkEnd w:id="6909"/>
        <w:r>
          <w:t>.</w:t>
        </w:r>
      </w:ins>
    </w:p>
    <w:p w14:paraId="0A19EB06" w14:textId="77777777" w:rsidR="00440477" w:rsidRDefault="00440477" w:rsidP="00440477">
      <w:pPr>
        <w:numPr>
          <w:ilvl w:val="0"/>
          <w:numId w:val="10"/>
        </w:numPr>
        <w:rPr>
          <w:ins w:id="6910" w:author="Russ Ott" w:date="2022-05-16T11:54:00Z"/>
        </w:rPr>
      </w:pPr>
      <w:ins w:id="6911"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12" w:name="C_4515-31251"/>
        <w:proofErr w:type="spellEnd"/>
        <w:r>
          <w:t xml:space="preserve"> (CONF:4515-31251)</w:t>
        </w:r>
        <w:bookmarkEnd w:id="6912"/>
        <w:r>
          <w:t xml:space="preserve"> such that it</w:t>
        </w:r>
      </w:ins>
    </w:p>
    <w:p w14:paraId="1F5A0B3D" w14:textId="77777777" w:rsidR="00440477" w:rsidRDefault="00440477" w:rsidP="00440477">
      <w:pPr>
        <w:numPr>
          <w:ilvl w:val="1"/>
          <w:numId w:val="10"/>
        </w:numPr>
        <w:rPr>
          <w:ins w:id="6913" w:author="Russ Ott" w:date="2022-05-16T11:54:00Z"/>
        </w:rPr>
      </w:pPr>
      <w:ins w:id="6914"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15" w:name="C_4515-31321"/>
        <w:r>
          <w:t xml:space="preserve"> (CONF:4515-31321)</w:t>
        </w:r>
        <w:bookmarkEnd w:id="6915"/>
        <w:r>
          <w:t>.</w:t>
        </w:r>
      </w:ins>
    </w:p>
    <w:p w14:paraId="5C6DF6A1" w14:textId="77777777" w:rsidR="00440477" w:rsidRDefault="00440477" w:rsidP="00440477">
      <w:pPr>
        <w:numPr>
          <w:ilvl w:val="1"/>
          <w:numId w:val="10"/>
        </w:numPr>
        <w:rPr>
          <w:ins w:id="6916" w:author="Russ Ott" w:date="2022-05-16T11:54:00Z"/>
        </w:rPr>
      </w:pPr>
      <w:ins w:id="6917" w:author="Russ Ott" w:date="2022-05-16T11:54:00Z">
        <w:r>
          <w:rPr>
            <w:rStyle w:val="keyword"/>
          </w:rPr>
          <w:t>SHALL</w:t>
        </w:r>
        <w:r>
          <w:t xml:space="preserve"> contain exactly one [</w:t>
        </w:r>
        <w:proofErr w:type="gramStart"/>
        <w:r>
          <w:t>1..</w:t>
        </w:r>
        <w:proofErr w:type="gramEnd"/>
        <w:r>
          <w:t>1] Result Observation (V3)</w:t>
        </w:r>
        <w:r>
          <w:rPr>
            <w:rStyle w:val="XMLname"/>
          </w:rPr>
          <w:t xml:space="preserve"> (identifier: urn:hl7ii:2.16.840.1.113883.10.20.22.4.2:2015-08-01)</w:t>
        </w:r>
        <w:bookmarkStart w:id="6918" w:name="C_4515-31322"/>
        <w:r>
          <w:t xml:space="preserve"> (CONF:4515-31322)</w:t>
        </w:r>
        <w:bookmarkEnd w:id="6918"/>
        <w:r>
          <w:t>.</w:t>
        </w:r>
      </w:ins>
    </w:p>
    <w:p w14:paraId="019B65AB" w14:textId="77777777" w:rsidR="00440477" w:rsidRDefault="00440477" w:rsidP="00440477">
      <w:pPr>
        <w:numPr>
          <w:ilvl w:val="0"/>
          <w:numId w:val="10"/>
        </w:numPr>
        <w:rPr>
          <w:ins w:id="6919" w:author="Russ Ott" w:date="2022-05-16T11:54:00Z"/>
        </w:rPr>
      </w:pPr>
      <w:ins w:id="692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21" w:name="C_4515-31252"/>
        <w:proofErr w:type="spellEnd"/>
        <w:r>
          <w:t xml:space="preserve"> (CONF:4515-31252)</w:t>
        </w:r>
        <w:bookmarkEnd w:id="6921"/>
        <w:r>
          <w:t xml:space="preserve"> such that it</w:t>
        </w:r>
      </w:ins>
    </w:p>
    <w:p w14:paraId="4198092B" w14:textId="77777777" w:rsidR="00440477" w:rsidRDefault="00440477" w:rsidP="00440477">
      <w:pPr>
        <w:numPr>
          <w:ilvl w:val="1"/>
          <w:numId w:val="10"/>
        </w:numPr>
        <w:rPr>
          <w:ins w:id="6922" w:author="Russ Ott" w:date="2022-05-16T11:54:00Z"/>
        </w:rPr>
      </w:pPr>
      <w:ins w:id="6923"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24" w:name="C_4515-31324"/>
        <w:r>
          <w:t xml:space="preserve"> (CONF:4515-31324)</w:t>
        </w:r>
        <w:bookmarkEnd w:id="6924"/>
        <w:r>
          <w:t>.</w:t>
        </w:r>
      </w:ins>
    </w:p>
    <w:p w14:paraId="00A48B5F" w14:textId="77777777" w:rsidR="00440477" w:rsidRDefault="00440477" w:rsidP="00440477">
      <w:pPr>
        <w:numPr>
          <w:ilvl w:val="1"/>
          <w:numId w:val="10"/>
        </w:numPr>
        <w:rPr>
          <w:ins w:id="6925" w:author="Russ Ott" w:date="2022-05-16T11:54:00Z"/>
        </w:rPr>
      </w:pPr>
      <w:ins w:id="6926" w:author="Russ Ott" w:date="2022-05-16T11:54:00Z">
        <w:r>
          <w:rPr>
            <w:rStyle w:val="keyword"/>
          </w:rPr>
          <w:t>SHALL</w:t>
        </w:r>
        <w:r>
          <w:t xml:space="preserve"> contain exactly one [</w:t>
        </w:r>
        <w:proofErr w:type="gramStart"/>
        <w:r>
          <w:t>1..</w:t>
        </w:r>
        <w:proofErr w:type="gramEnd"/>
        <w:r>
          <w:t>1] Sensory Status</w:t>
        </w:r>
        <w:r>
          <w:rPr>
            <w:rStyle w:val="XMLname"/>
          </w:rPr>
          <w:t xml:space="preserve"> (identifier: urn:oid:2.16.840.1.113883.10.20.22.4.127)</w:t>
        </w:r>
        <w:bookmarkStart w:id="6927" w:name="C_4515-31325"/>
        <w:r>
          <w:t xml:space="preserve"> (CONF:4515-31325)</w:t>
        </w:r>
        <w:bookmarkEnd w:id="6927"/>
        <w:r>
          <w:t>.</w:t>
        </w:r>
      </w:ins>
    </w:p>
    <w:p w14:paraId="438364CC" w14:textId="77777777" w:rsidR="00440477" w:rsidRDefault="00440477" w:rsidP="00440477">
      <w:pPr>
        <w:numPr>
          <w:ilvl w:val="0"/>
          <w:numId w:val="10"/>
        </w:numPr>
        <w:rPr>
          <w:ins w:id="6928" w:author="Russ Ott" w:date="2022-05-16T11:54:00Z"/>
        </w:rPr>
      </w:pPr>
      <w:ins w:id="6929"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30" w:name="C_4515-31253"/>
        <w:proofErr w:type="spellEnd"/>
        <w:r>
          <w:t xml:space="preserve"> (CONF:4515-31253)</w:t>
        </w:r>
        <w:bookmarkEnd w:id="6930"/>
        <w:r>
          <w:t xml:space="preserve"> such that it</w:t>
        </w:r>
      </w:ins>
    </w:p>
    <w:p w14:paraId="22BEC32C" w14:textId="77777777" w:rsidR="00440477" w:rsidRDefault="00440477" w:rsidP="00440477">
      <w:pPr>
        <w:numPr>
          <w:ilvl w:val="1"/>
          <w:numId w:val="10"/>
        </w:numPr>
        <w:rPr>
          <w:ins w:id="6931" w:author="Russ Ott" w:date="2022-05-16T11:54:00Z"/>
        </w:rPr>
      </w:pPr>
      <w:ins w:id="6932"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33" w:name="C_4515-31327"/>
        <w:r>
          <w:t xml:space="preserve"> (CONF:4515-31327)</w:t>
        </w:r>
        <w:bookmarkEnd w:id="6933"/>
        <w:r>
          <w:t>.</w:t>
        </w:r>
      </w:ins>
    </w:p>
    <w:p w14:paraId="0B5244DB" w14:textId="77777777" w:rsidR="00440477" w:rsidRDefault="00440477" w:rsidP="00440477">
      <w:pPr>
        <w:numPr>
          <w:ilvl w:val="1"/>
          <w:numId w:val="10"/>
        </w:numPr>
        <w:rPr>
          <w:ins w:id="6934" w:author="Russ Ott" w:date="2022-05-16T11:54:00Z"/>
        </w:rPr>
      </w:pPr>
      <w:ins w:id="6935" w:author="Russ Ott" w:date="2022-05-16T11:54:00Z">
        <w:r>
          <w:rPr>
            <w:rStyle w:val="keyword"/>
          </w:rPr>
          <w:t>SHALL</w:t>
        </w:r>
        <w:r>
          <w:t xml:space="preserve"> contain exactly one [</w:t>
        </w:r>
        <w:proofErr w:type="gramStart"/>
        <w:r>
          <w:t>1..</w:t>
        </w:r>
        <w:proofErr w:type="gramEnd"/>
        <w:r>
          <w:t>1] Social History Observation (V3)</w:t>
        </w:r>
        <w:r>
          <w:rPr>
            <w:rStyle w:val="XMLname"/>
          </w:rPr>
          <w:t xml:space="preserve"> (identifier: urn:hl7ii:2.16.840.1.113883.10.20.22.4.38:2015-08-01)</w:t>
        </w:r>
        <w:bookmarkStart w:id="6936" w:name="C_4515-31328"/>
        <w:r>
          <w:t xml:space="preserve"> (CONF:4515-31328)</w:t>
        </w:r>
        <w:bookmarkEnd w:id="6936"/>
        <w:r>
          <w:t>.</w:t>
        </w:r>
      </w:ins>
    </w:p>
    <w:p w14:paraId="6E283F2D" w14:textId="77777777" w:rsidR="00440477" w:rsidRDefault="00440477" w:rsidP="00440477">
      <w:pPr>
        <w:numPr>
          <w:ilvl w:val="0"/>
          <w:numId w:val="10"/>
        </w:numPr>
        <w:rPr>
          <w:ins w:id="6937" w:author="Russ Ott" w:date="2022-05-16T11:54:00Z"/>
        </w:rPr>
      </w:pPr>
      <w:ins w:id="6938"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39" w:name="C_4515-31254"/>
        <w:proofErr w:type="spellEnd"/>
        <w:r>
          <w:t xml:space="preserve"> (CONF:4515-31254)</w:t>
        </w:r>
        <w:bookmarkEnd w:id="6939"/>
        <w:r>
          <w:t xml:space="preserve"> such that it</w:t>
        </w:r>
      </w:ins>
    </w:p>
    <w:p w14:paraId="190C9557" w14:textId="77777777" w:rsidR="00440477" w:rsidRDefault="00440477" w:rsidP="00440477">
      <w:pPr>
        <w:numPr>
          <w:ilvl w:val="1"/>
          <w:numId w:val="10"/>
        </w:numPr>
        <w:rPr>
          <w:ins w:id="6940" w:author="Russ Ott" w:date="2022-05-16T11:54:00Z"/>
        </w:rPr>
      </w:pPr>
      <w:ins w:id="6941"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42" w:name="C_4515-32961"/>
        <w:r>
          <w:t xml:space="preserve"> (CONF:4515-32961)</w:t>
        </w:r>
        <w:bookmarkEnd w:id="6942"/>
        <w:r>
          <w:t>.</w:t>
        </w:r>
      </w:ins>
    </w:p>
    <w:p w14:paraId="12C9E4FA" w14:textId="77777777" w:rsidR="00440477" w:rsidRDefault="00440477" w:rsidP="00440477">
      <w:pPr>
        <w:numPr>
          <w:ilvl w:val="1"/>
          <w:numId w:val="10"/>
        </w:numPr>
        <w:rPr>
          <w:ins w:id="6943" w:author="Russ Ott" w:date="2022-05-16T11:54:00Z"/>
        </w:rPr>
      </w:pPr>
      <w:ins w:id="6944" w:author="Russ Ott" w:date="2022-05-16T11:54:00Z">
        <w:r>
          <w:rPr>
            <w:rStyle w:val="keyword"/>
          </w:rPr>
          <w:t>SHALL</w:t>
        </w:r>
        <w:r>
          <w:t xml:space="preserve"> contain exactly one [</w:t>
        </w:r>
        <w:proofErr w:type="gramStart"/>
        <w:r>
          <w:t>1..</w:t>
        </w:r>
        <w:proofErr w:type="gramEnd"/>
        <w:r>
          <w:t>1] Substance or Device Allergy - Intolerance Observation (V2)</w:t>
        </w:r>
        <w:r>
          <w:rPr>
            <w:rStyle w:val="XMLname"/>
          </w:rPr>
          <w:t xml:space="preserve"> (identifier: urn:hl7ii:2.16.840.1.113883.10.20.24.3.90:2014-06-09)</w:t>
        </w:r>
        <w:bookmarkStart w:id="6945" w:name="C_4515-31331"/>
        <w:r>
          <w:t xml:space="preserve"> (CONF:4515-31331)</w:t>
        </w:r>
        <w:bookmarkEnd w:id="6945"/>
        <w:r>
          <w:t>.</w:t>
        </w:r>
      </w:ins>
    </w:p>
    <w:p w14:paraId="66621167" w14:textId="77777777" w:rsidR="00440477" w:rsidRDefault="00440477" w:rsidP="00440477">
      <w:pPr>
        <w:numPr>
          <w:ilvl w:val="0"/>
          <w:numId w:val="10"/>
        </w:numPr>
        <w:rPr>
          <w:ins w:id="6946" w:author="Russ Ott" w:date="2022-05-16T11:54:00Z"/>
        </w:rPr>
      </w:pPr>
      <w:ins w:id="6947"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48" w:name="C_4515-31255"/>
        <w:proofErr w:type="spellEnd"/>
        <w:r>
          <w:t xml:space="preserve"> (CONF:4515-31255)</w:t>
        </w:r>
        <w:bookmarkEnd w:id="6948"/>
        <w:r>
          <w:t xml:space="preserve"> such that it</w:t>
        </w:r>
      </w:ins>
    </w:p>
    <w:p w14:paraId="5B427A4D" w14:textId="77777777" w:rsidR="00440477" w:rsidRDefault="00440477" w:rsidP="00440477">
      <w:pPr>
        <w:numPr>
          <w:ilvl w:val="1"/>
          <w:numId w:val="10"/>
        </w:numPr>
        <w:rPr>
          <w:ins w:id="6949" w:author="Russ Ott" w:date="2022-05-16T11:54:00Z"/>
        </w:rPr>
      </w:pPr>
      <w:ins w:id="6950"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51" w:name="C_4515-31333"/>
        <w:r>
          <w:t xml:space="preserve"> (CONF:4515-31333)</w:t>
        </w:r>
        <w:bookmarkEnd w:id="6951"/>
        <w:r>
          <w:t>.</w:t>
        </w:r>
      </w:ins>
    </w:p>
    <w:p w14:paraId="205ACCAB" w14:textId="77777777" w:rsidR="00440477" w:rsidRDefault="00440477" w:rsidP="00440477">
      <w:pPr>
        <w:numPr>
          <w:ilvl w:val="1"/>
          <w:numId w:val="10"/>
        </w:numPr>
        <w:rPr>
          <w:ins w:id="6952" w:author="Russ Ott" w:date="2022-05-16T11:54:00Z"/>
        </w:rPr>
      </w:pPr>
      <w:ins w:id="6953" w:author="Russ Ott" w:date="2022-05-16T11:54:00Z">
        <w:r>
          <w:rPr>
            <w:rStyle w:val="keyword"/>
          </w:rPr>
          <w:t>SHALL</w:t>
        </w:r>
        <w:r>
          <w:t xml:space="preserve"> contain exactly one [</w:t>
        </w:r>
        <w:proofErr w:type="gramStart"/>
        <w:r>
          <w:t>1..</w:t>
        </w:r>
        <w:proofErr w:type="gramEnd"/>
        <w:r>
          <w:t>1] Tobacco Use (V2)</w:t>
        </w:r>
        <w:r>
          <w:rPr>
            <w:rStyle w:val="XMLname"/>
          </w:rPr>
          <w:t xml:space="preserve"> (identifier: urn:hl7ii:2.16.840.1.113883.10.20.22.4.85:2014-06-09)</w:t>
        </w:r>
        <w:bookmarkStart w:id="6954" w:name="C_4515-31334"/>
        <w:r>
          <w:t xml:space="preserve"> (CONF:4515-31334)</w:t>
        </w:r>
        <w:bookmarkEnd w:id="6954"/>
        <w:r>
          <w:t>.</w:t>
        </w:r>
      </w:ins>
    </w:p>
    <w:p w14:paraId="566A76CA" w14:textId="77777777" w:rsidR="00440477" w:rsidRDefault="00440477" w:rsidP="00440477">
      <w:pPr>
        <w:numPr>
          <w:ilvl w:val="0"/>
          <w:numId w:val="10"/>
        </w:numPr>
        <w:rPr>
          <w:ins w:id="6955" w:author="Russ Ott" w:date="2022-05-16T11:54:00Z"/>
        </w:rPr>
      </w:pPr>
      <w:ins w:id="6956"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57" w:name="C_4515-31256"/>
        <w:proofErr w:type="spellEnd"/>
        <w:r>
          <w:t xml:space="preserve"> (CONF:4515-31256)</w:t>
        </w:r>
        <w:bookmarkEnd w:id="6957"/>
        <w:r>
          <w:t xml:space="preserve"> such that it</w:t>
        </w:r>
      </w:ins>
    </w:p>
    <w:p w14:paraId="4D5C05D7" w14:textId="77777777" w:rsidR="00440477" w:rsidRDefault="00440477" w:rsidP="00440477">
      <w:pPr>
        <w:numPr>
          <w:ilvl w:val="1"/>
          <w:numId w:val="10"/>
        </w:numPr>
        <w:rPr>
          <w:ins w:id="6958" w:author="Russ Ott" w:date="2022-05-16T11:54:00Z"/>
        </w:rPr>
      </w:pPr>
      <w:ins w:id="6959"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60" w:name="C_4515-31336"/>
        <w:r>
          <w:t xml:space="preserve"> (CONF:4515-31336)</w:t>
        </w:r>
        <w:bookmarkEnd w:id="6960"/>
        <w:r>
          <w:t>.</w:t>
        </w:r>
      </w:ins>
    </w:p>
    <w:p w14:paraId="5E58D681" w14:textId="77777777" w:rsidR="00440477" w:rsidRDefault="00440477" w:rsidP="00440477">
      <w:pPr>
        <w:numPr>
          <w:ilvl w:val="1"/>
          <w:numId w:val="10"/>
        </w:numPr>
        <w:rPr>
          <w:ins w:id="6961" w:author="Russ Ott" w:date="2022-05-16T11:54:00Z"/>
        </w:rPr>
      </w:pPr>
      <w:ins w:id="6962" w:author="Russ Ott" w:date="2022-05-16T11:54:00Z">
        <w:r>
          <w:rPr>
            <w:rStyle w:val="keyword"/>
          </w:rPr>
          <w:t>SHALL</w:t>
        </w:r>
        <w:r>
          <w:t xml:space="preserve"> contain exactly one [</w:t>
        </w:r>
        <w:proofErr w:type="gramStart"/>
        <w:r>
          <w:t>1..</w:t>
        </w:r>
        <w:proofErr w:type="gramEnd"/>
        <w:r>
          <w:t>1] Vital Sign Observation (V2)</w:t>
        </w:r>
        <w:r>
          <w:rPr>
            <w:rStyle w:val="XMLname"/>
          </w:rPr>
          <w:t xml:space="preserve"> (identifier: urn:hl7ii:2.16.840.1.113883.10.20.22.4.27:2014-06-09)</w:t>
        </w:r>
        <w:bookmarkStart w:id="6963" w:name="C_4515-31337"/>
        <w:r>
          <w:t xml:space="preserve"> (CONF:4515-31337)</w:t>
        </w:r>
        <w:bookmarkEnd w:id="6963"/>
        <w:r>
          <w:t>.</w:t>
        </w:r>
      </w:ins>
    </w:p>
    <w:p w14:paraId="112A050F" w14:textId="77777777" w:rsidR="00440477" w:rsidRDefault="00440477" w:rsidP="00440477">
      <w:pPr>
        <w:numPr>
          <w:ilvl w:val="0"/>
          <w:numId w:val="10"/>
        </w:numPr>
        <w:rPr>
          <w:ins w:id="6964" w:author="Russ Ott" w:date="2022-05-16T11:54:00Z"/>
        </w:rPr>
      </w:pPr>
      <w:ins w:id="6965"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66" w:name="C_4515-31257"/>
        <w:proofErr w:type="spellEnd"/>
        <w:r>
          <w:t xml:space="preserve"> (CONF:4515-31257)</w:t>
        </w:r>
        <w:bookmarkEnd w:id="6966"/>
        <w:r>
          <w:t xml:space="preserve"> such that it</w:t>
        </w:r>
      </w:ins>
    </w:p>
    <w:p w14:paraId="1410BD09" w14:textId="77777777" w:rsidR="00440477" w:rsidRDefault="00440477" w:rsidP="00440477">
      <w:pPr>
        <w:numPr>
          <w:ilvl w:val="1"/>
          <w:numId w:val="10"/>
        </w:numPr>
        <w:rPr>
          <w:ins w:id="6967" w:author="Russ Ott" w:date="2022-05-16T11:54:00Z"/>
        </w:rPr>
      </w:pPr>
      <w:ins w:id="6968"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69" w:name="C_4515-31339"/>
        <w:r>
          <w:t xml:space="preserve"> (CONF:4515-31339)</w:t>
        </w:r>
        <w:bookmarkEnd w:id="6969"/>
        <w:r>
          <w:t>.</w:t>
        </w:r>
      </w:ins>
    </w:p>
    <w:p w14:paraId="6130B8AA" w14:textId="77777777" w:rsidR="00440477" w:rsidRDefault="00440477" w:rsidP="00440477">
      <w:pPr>
        <w:numPr>
          <w:ilvl w:val="1"/>
          <w:numId w:val="10"/>
        </w:numPr>
        <w:rPr>
          <w:ins w:id="6970" w:author="Russ Ott" w:date="2022-05-16T11:54:00Z"/>
        </w:rPr>
      </w:pPr>
      <w:ins w:id="6971" w:author="Russ Ott" w:date="2022-05-16T11:54:00Z">
        <w:r>
          <w:rPr>
            <w:rStyle w:val="keyword"/>
          </w:rPr>
          <w:t>SHALL</w:t>
        </w:r>
        <w:r>
          <w:t xml:space="preserve"> contain exactly one [</w:t>
        </w:r>
        <w:proofErr w:type="gramStart"/>
        <w:r>
          <w:t>1..</w:t>
        </w:r>
        <w:proofErr w:type="gramEnd"/>
        <w:r>
          <w:t>1] Longitudinal Care Wound Observation (V2)</w:t>
        </w:r>
        <w:r>
          <w:rPr>
            <w:rStyle w:val="XMLname"/>
          </w:rPr>
          <w:t xml:space="preserve"> (identifier: urn:hl7ii:2.16.840.1.113883.10.20.22.4.114:2015-08-01)</w:t>
        </w:r>
        <w:bookmarkStart w:id="6972" w:name="C_4515-31340"/>
        <w:r>
          <w:t xml:space="preserve"> (CONF:4515-31340)</w:t>
        </w:r>
        <w:bookmarkEnd w:id="6972"/>
        <w:r>
          <w:t>.</w:t>
        </w:r>
      </w:ins>
    </w:p>
    <w:p w14:paraId="25294D04" w14:textId="77777777" w:rsidR="00440477" w:rsidRDefault="00440477" w:rsidP="00440477">
      <w:pPr>
        <w:pStyle w:val="BodyText"/>
        <w:spacing w:before="120"/>
        <w:rPr>
          <w:ins w:id="6973" w:author="Russ Ott" w:date="2022-05-16T11:54:00Z"/>
        </w:rPr>
      </w:pPr>
      <w:ins w:id="6974" w:author="Russ Ott" w:date="2022-05-16T11:54:00Z">
        <w:r>
          <w:t>The following entryRelationship represents the relationship Health Concern HAS SUPPORT Observation.</w:t>
        </w:r>
      </w:ins>
    </w:p>
    <w:p w14:paraId="3C7C6493" w14:textId="77777777" w:rsidR="00440477" w:rsidRDefault="00440477" w:rsidP="00440477">
      <w:pPr>
        <w:numPr>
          <w:ilvl w:val="0"/>
          <w:numId w:val="10"/>
        </w:numPr>
        <w:rPr>
          <w:ins w:id="6975" w:author="Russ Ott" w:date="2022-05-16T11:54:00Z"/>
        </w:rPr>
      </w:pPr>
      <w:ins w:id="6976"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77" w:name="C_4515-31365"/>
        <w:proofErr w:type="spellEnd"/>
        <w:r>
          <w:t xml:space="preserve"> (CONF:4515-31365)</w:t>
        </w:r>
        <w:bookmarkEnd w:id="6977"/>
        <w:r>
          <w:t xml:space="preserve"> such that it</w:t>
        </w:r>
      </w:ins>
    </w:p>
    <w:p w14:paraId="0B2B383E" w14:textId="77777777" w:rsidR="00440477" w:rsidRDefault="00440477" w:rsidP="00440477">
      <w:pPr>
        <w:numPr>
          <w:ilvl w:val="1"/>
          <w:numId w:val="10"/>
        </w:numPr>
        <w:rPr>
          <w:ins w:id="6978" w:author="Russ Ott" w:date="2022-05-16T11:54:00Z"/>
        </w:rPr>
      </w:pPr>
      <w:ins w:id="6979"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"SPRT"</w:t>
        </w:r>
        <w:r>
          <w:t xml:space="preserve"> Has support (</w:t>
        </w:r>
        <w:proofErr w:type="spellStart"/>
        <w:r>
          <w:t>CodeSystem</w:t>
        </w:r>
        <w:proofErr w:type="spellEnd"/>
        <w:r>
          <w:t xml:space="preserve">: </w:t>
        </w:r>
        <w:r>
          <w:rPr>
            <w:rStyle w:val="XMLname"/>
          </w:rPr>
          <w:t>HL7ActRelationshipType urn:oid:2.16.840.1.113883.5.1002</w:t>
        </w:r>
        <w:r>
          <w:t>)</w:t>
        </w:r>
        <w:bookmarkStart w:id="6980" w:name="C_4515-31366"/>
        <w:r>
          <w:t xml:space="preserve"> (CONF:4515-31366)</w:t>
        </w:r>
        <w:bookmarkEnd w:id="6980"/>
        <w:r>
          <w:t>.</w:t>
        </w:r>
      </w:ins>
    </w:p>
    <w:p w14:paraId="14195806" w14:textId="77777777" w:rsidR="00440477" w:rsidRDefault="00440477" w:rsidP="00440477">
      <w:pPr>
        <w:numPr>
          <w:ilvl w:val="1"/>
          <w:numId w:val="10"/>
        </w:numPr>
        <w:rPr>
          <w:ins w:id="6981" w:author="Russ Ott" w:date="2022-05-16T11:54:00Z"/>
        </w:rPr>
      </w:pPr>
      <w:ins w:id="6982" w:author="Russ Ott" w:date="2022-05-16T11:54:00Z">
        <w:r>
          <w:rPr>
            <w:rStyle w:val="keyword"/>
          </w:rPr>
          <w:t>SHALL</w:t>
        </w:r>
        <w:r>
          <w:t xml:space="preserve"> contain exactly one [</w:t>
        </w:r>
        <w:proofErr w:type="gramStart"/>
        <w:r>
          <w:t>1..</w:t>
        </w:r>
        <w:proofErr w:type="gramEnd"/>
        <w:r>
          <w:t>1] Problem Observation (V3)</w:t>
        </w:r>
        <w:r>
          <w:rPr>
            <w:rStyle w:val="XMLname"/>
          </w:rPr>
          <w:t xml:space="preserve"> (identifier: urn:hl7ii:2.16.840.1.113883.10.20.22.4.4:2015-08-01)</w:t>
        </w:r>
        <w:bookmarkStart w:id="6983" w:name="C_4515-31367"/>
        <w:r>
          <w:t xml:space="preserve"> (CONF:4515-31367)</w:t>
        </w:r>
        <w:bookmarkEnd w:id="6983"/>
        <w:r>
          <w:t>.</w:t>
        </w:r>
      </w:ins>
    </w:p>
    <w:p w14:paraId="2B52AC2E" w14:textId="77777777" w:rsidR="00440477" w:rsidRDefault="00440477" w:rsidP="00440477">
      <w:pPr>
        <w:numPr>
          <w:ilvl w:val="0"/>
          <w:numId w:val="10"/>
        </w:numPr>
        <w:rPr>
          <w:ins w:id="6984" w:author="Russ Ott" w:date="2022-05-16T11:54:00Z"/>
        </w:rPr>
      </w:pPr>
      <w:ins w:id="6985"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86" w:name="C_4515-31368"/>
        <w:proofErr w:type="spellEnd"/>
        <w:r>
          <w:t xml:space="preserve"> (CONF:4515-31368)</w:t>
        </w:r>
        <w:bookmarkEnd w:id="6986"/>
        <w:r>
          <w:t xml:space="preserve"> such that it</w:t>
        </w:r>
      </w:ins>
    </w:p>
    <w:p w14:paraId="1DA43DED" w14:textId="77777777" w:rsidR="00440477" w:rsidRDefault="00440477" w:rsidP="00440477">
      <w:pPr>
        <w:numPr>
          <w:ilvl w:val="1"/>
          <w:numId w:val="10"/>
        </w:numPr>
        <w:rPr>
          <w:ins w:id="6987" w:author="Russ Ott" w:date="2022-05-16T11:54:00Z"/>
        </w:rPr>
      </w:pPr>
      <w:ins w:id="6988"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89" w:name="C_4515-31369"/>
        <w:r>
          <w:t xml:space="preserve"> (CONF:4515-31369)</w:t>
        </w:r>
        <w:bookmarkEnd w:id="6989"/>
        <w:r>
          <w:t>.</w:t>
        </w:r>
      </w:ins>
    </w:p>
    <w:p w14:paraId="40E85F13" w14:textId="77777777" w:rsidR="00440477" w:rsidRDefault="00440477" w:rsidP="00440477">
      <w:pPr>
        <w:numPr>
          <w:ilvl w:val="1"/>
          <w:numId w:val="10"/>
        </w:numPr>
        <w:rPr>
          <w:ins w:id="6990" w:author="Russ Ott" w:date="2022-05-16T11:54:00Z"/>
        </w:rPr>
      </w:pPr>
      <w:ins w:id="6991" w:author="Russ Ott" w:date="2022-05-16T11:54:00Z">
        <w:r>
          <w:rPr>
            <w:rStyle w:val="keyword"/>
          </w:rPr>
          <w:t>SHALL</w:t>
        </w:r>
        <w:r>
          <w:t xml:space="preserve"> contain exactly one [</w:t>
        </w:r>
        <w:proofErr w:type="gramStart"/>
        <w:r>
          <w:t>1..</w:t>
        </w:r>
        <w:proofErr w:type="gramEnd"/>
        <w:r>
          <w:t>1] Caregiver Characteristics</w:t>
        </w:r>
        <w:r>
          <w:rPr>
            <w:rStyle w:val="XMLname"/>
          </w:rPr>
          <w:t xml:space="preserve"> (identifier: urn:oid:2.16.840.1.113883.10.20.22.4.72)</w:t>
        </w:r>
        <w:bookmarkStart w:id="6992" w:name="C_4515-31370"/>
        <w:r>
          <w:t xml:space="preserve"> (CONF:4515-31370)</w:t>
        </w:r>
        <w:bookmarkEnd w:id="6992"/>
        <w:r>
          <w:t>.</w:t>
        </w:r>
      </w:ins>
    </w:p>
    <w:p w14:paraId="2D943BAA" w14:textId="77777777" w:rsidR="00440477" w:rsidRDefault="00440477" w:rsidP="00440477">
      <w:pPr>
        <w:numPr>
          <w:ilvl w:val="0"/>
          <w:numId w:val="10"/>
        </w:numPr>
        <w:rPr>
          <w:ins w:id="6993" w:author="Russ Ott" w:date="2022-05-16T11:54:00Z"/>
        </w:rPr>
      </w:pPr>
      <w:ins w:id="699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6995" w:name="C_4515-31371"/>
        <w:proofErr w:type="spellEnd"/>
        <w:r>
          <w:t xml:space="preserve"> (CONF:4515-31371)</w:t>
        </w:r>
        <w:bookmarkEnd w:id="6995"/>
        <w:r>
          <w:t xml:space="preserve"> such that it</w:t>
        </w:r>
      </w:ins>
    </w:p>
    <w:p w14:paraId="2AC1A17B" w14:textId="77777777" w:rsidR="00440477" w:rsidRDefault="00440477" w:rsidP="00440477">
      <w:pPr>
        <w:numPr>
          <w:ilvl w:val="1"/>
          <w:numId w:val="10"/>
        </w:numPr>
        <w:rPr>
          <w:ins w:id="6996" w:author="Russ Ott" w:date="2022-05-16T11:54:00Z"/>
        </w:rPr>
      </w:pPr>
      <w:ins w:id="6997"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6998" w:name="C_4515-31372"/>
        <w:r>
          <w:t xml:space="preserve"> (CONF:4515-31372)</w:t>
        </w:r>
        <w:bookmarkEnd w:id="6998"/>
        <w:r>
          <w:t>.</w:t>
        </w:r>
      </w:ins>
    </w:p>
    <w:p w14:paraId="615CB26A" w14:textId="77777777" w:rsidR="00440477" w:rsidRDefault="00440477" w:rsidP="00440477">
      <w:pPr>
        <w:numPr>
          <w:ilvl w:val="1"/>
          <w:numId w:val="10"/>
        </w:numPr>
        <w:rPr>
          <w:ins w:id="6999" w:author="Russ Ott" w:date="2022-05-16T11:54:00Z"/>
        </w:rPr>
      </w:pPr>
      <w:ins w:id="7000" w:author="Russ Ott" w:date="2022-05-16T11:54:00Z">
        <w:r>
          <w:rPr>
            <w:rStyle w:val="keyword"/>
          </w:rPr>
          <w:t>SHALL</w:t>
        </w:r>
        <w:r>
          <w:t xml:space="preserve"> contain exactly one [</w:t>
        </w:r>
        <w:proofErr w:type="gramStart"/>
        <w:r>
          <w:t>1..</w:t>
        </w:r>
        <w:proofErr w:type="gramEnd"/>
        <w:r>
          <w:t>1] Cultural and Religious Observation</w:t>
        </w:r>
        <w:r>
          <w:rPr>
            <w:rStyle w:val="XMLname"/>
          </w:rPr>
          <w:t xml:space="preserve"> (identifier: urn:oid:2.16.840.1.113883.10.20.22.4.111)</w:t>
        </w:r>
        <w:bookmarkStart w:id="7001" w:name="C_4515-31373"/>
        <w:r>
          <w:t xml:space="preserve"> (CONF:4515-31373)</w:t>
        </w:r>
        <w:bookmarkEnd w:id="7001"/>
        <w:r>
          <w:t>.</w:t>
        </w:r>
      </w:ins>
    </w:p>
    <w:p w14:paraId="3C357855" w14:textId="77777777" w:rsidR="00440477" w:rsidRDefault="00440477" w:rsidP="00440477">
      <w:pPr>
        <w:numPr>
          <w:ilvl w:val="0"/>
          <w:numId w:val="10"/>
        </w:numPr>
        <w:rPr>
          <w:ins w:id="7002" w:author="Russ Ott" w:date="2022-05-16T11:54:00Z"/>
        </w:rPr>
      </w:pPr>
      <w:ins w:id="700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7004" w:name="C_4515-31374"/>
        <w:proofErr w:type="spellEnd"/>
        <w:r>
          <w:t xml:space="preserve"> (CONF:4515-31374)</w:t>
        </w:r>
        <w:bookmarkEnd w:id="7004"/>
        <w:r>
          <w:t xml:space="preserve"> such that it</w:t>
        </w:r>
      </w:ins>
    </w:p>
    <w:p w14:paraId="6A5616F7" w14:textId="77777777" w:rsidR="00440477" w:rsidRDefault="00440477" w:rsidP="00440477">
      <w:pPr>
        <w:numPr>
          <w:ilvl w:val="1"/>
          <w:numId w:val="10"/>
        </w:numPr>
        <w:rPr>
          <w:ins w:id="7005" w:author="Russ Ott" w:date="2022-05-16T11:54:00Z"/>
        </w:rPr>
      </w:pPr>
      <w:ins w:id="700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7007" w:name="C_4515-31375"/>
        <w:r>
          <w:t xml:space="preserve"> (CONF:4515-31375)</w:t>
        </w:r>
        <w:bookmarkEnd w:id="7007"/>
        <w:r>
          <w:t>.</w:t>
        </w:r>
      </w:ins>
    </w:p>
    <w:p w14:paraId="03BBE384" w14:textId="77777777" w:rsidR="00440477" w:rsidRDefault="00440477" w:rsidP="00440477">
      <w:pPr>
        <w:numPr>
          <w:ilvl w:val="1"/>
          <w:numId w:val="10"/>
        </w:numPr>
        <w:rPr>
          <w:ins w:id="7008" w:author="Russ Ott" w:date="2022-05-16T11:54:00Z"/>
        </w:rPr>
      </w:pPr>
      <w:ins w:id="7009" w:author="Russ Ott" w:date="2022-05-16T11:54:00Z">
        <w:r>
          <w:rPr>
            <w:rStyle w:val="keyword"/>
          </w:rPr>
          <w:t>SHALL</w:t>
        </w:r>
        <w:r>
          <w:t xml:space="preserve"> contain exactly one [</w:t>
        </w:r>
        <w:proofErr w:type="gramStart"/>
        <w:r>
          <w:t>1..</w:t>
        </w:r>
        <w:proofErr w:type="gramEnd"/>
        <w:r>
          <w:t>1] Characteristics of Home Environment</w:t>
        </w:r>
        <w:r>
          <w:rPr>
            <w:rStyle w:val="XMLname"/>
          </w:rPr>
          <w:t xml:space="preserve"> (identifier: urn:oid:2.16.840.1.113883.10.20.22.4.109)</w:t>
        </w:r>
        <w:bookmarkStart w:id="7010" w:name="C_4515-31376"/>
        <w:r>
          <w:t xml:space="preserve"> (CONF:4515-31376)</w:t>
        </w:r>
        <w:bookmarkEnd w:id="7010"/>
        <w:r>
          <w:t>.</w:t>
        </w:r>
      </w:ins>
    </w:p>
    <w:p w14:paraId="5A13F400" w14:textId="77777777" w:rsidR="00440477" w:rsidRDefault="00440477" w:rsidP="00440477">
      <w:pPr>
        <w:numPr>
          <w:ilvl w:val="0"/>
          <w:numId w:val="10"/>
        </w:numPr>
        <w:rPr>
          <w:ins w:id="7011" w:author="Russ Ott" w:date="2022-05-16T11:54:00Z"/>
        </w:rPr>
      </w:pPr>
      <w:ins w:id="701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7013" w:name="C_4515-31377"/>
        <w:proofErr w:type="spellEnd"/>
        <w:r>
          <w:t xml:space="preserve"> (CONF:4515-31377)</w:t>
        </w:r>
        <w:bookmarkEnd w:id="7013"/>
        <w:r>
          <w:t xml:space="preserve"> such that it</w:t>
        </w:r>
      </w:ins>
    </w:p>
    <w:p w14:paraId="4A8494EB" w14:textId="77777777" w:rsidR="00440477" w:rsidRDefault="00440477" w:rsidP="00440477">
      <w:pPr>
        <w:numPr>
          <w:ilvl w:val="1"/>
          <w:numId w:val="10"/>
        </w:numPr>
        <w:rPr>
          <w:ins w:id="7014" w:author="Russ Ott" w:date="2022-05-16T11:54:00Z"/>
        </w:rPr>
      </w:pPr>
      <w:ins w:id="701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7016" w:name="C_4515-31378"/>
        <w:r>
          <w:t xml:space="preserve"> (CONF:4515-31378)</w:t>
        </w:r>
        <w:bookmarkEnd w:id="7016"/>
        <w:r>
          <w:t>.</w:t>
        </w:r>
      </w:ins>
    </w:p>
    <w:p w14:paraId="5B51CAF2" w14:textId="77777777" w:rsidR="00440477" w:rsidRDefault="00440477" w:rsidP="00440477">
      <w:pPr>
        <w:numPr>
          <w:ilvl w:val="1"/>
          <w:numId w:val="10"/>
        </w:numPr>
        <w:rPr>
          <w:ins w:id="7017" w:author="Russ Ott" w:date="2022-05-16T11:54:00Z"/>
        </w:rPr>
      </w:pPr>
      <w:ins w:id="7018" w:author="Russ Ott" w:date="2022-05-16T11:54:00Z">
        <w:r>
          <w:rPr>
            <w:rStyle w:val="keyword"/>
          </w:rPr>
          <w:t>SHALL</w:t>
        </w:r>
        <w:r>
          <w:t xml:space="preserve"> contain exactly one [</w:t>
        </w:r>
        <w:proofErr w:type="gramStart"/>
        <w:r>
          <w:t>1..</w:t>
        </w:r>
        <w:proofErr w:type="gramEnd"/>
        <w:r>
          <w:t>1] Nutritional Status Observation</w:t>
        </w:r>
        <w:r>
          <w:rPr>
            <w:rStyle w:val="XMLname"/>
          </w:rPr>
          <w:t xml:space="preserve"> (identifier: urn:oid:2.16.840.1.113883.10.20.22.4.124)</w:t>
        </w:r>
        <w:bookmarkStart w:id="7019" w:name="C_4515-31379"/>
        <w:r>
          <w:t xml:space="preserve"> (CONF:4515-31379)</w:t>
        </w:r>
        <w:bookmarkEnd w:id="7019"/>
        <w:r>
          <w:t>.</w:t>
        </w:r>
      </w:ins>
    </w:p>
    <w:p w14:paraId="6BE37C01" w14:textId="77777777" w:rsidR="00440477" w:rsidRDefault="00440477" w:rsidP="00440477">
      <w:pPr>
        <w:numPr>
          <w:ilvl w:val="0"/>
          <w:numId w:val="10"/>
        </w:numPr>
        <w:rPr>
          <w:ins w:id="7020" w:author="Russ Ott" w:date="2022-05-16T11:54:00Z"/>
        </w:rPr>
      </w:pPr>
      <w:ins w:id="7021"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7022" w:name="C_4515-31380"/>
        <w:proofErr w:type="spellEnd"/>
        <w:r>
          <w:t xml:space="preserve"> (CONF:4515-31380)</w:t>
        </w:r>
        <w:bookmarkEnd w:id="7022"/>
        <w:r>
          <w:t xml:space="preserve"> such that it</w:t>
        </w:r>
      </w:ins>
    </w:p>
    <w:p w14:paraId="11192741" w14:textId="77777777" w:rsidR="00440477" w:rsidRDefault="00440477" w:rsidP="00440477">
      <w:pPr>
        <w:numPr>
          <w:ilvl w:val="1"/>
          <w:numId w:val="10"/>
        </w:numPr>
        <w:rPr>
          <w:ins w:id="7023" w:author="Russ Ott" w:date="2022-05-16T11:54:00Z"/>
        </w:rPr>
      </w:pPr>
      <w:ins w:id="7024"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7025" w:name="C_4515-31381"/>
        <w:r>
          <w:t xml:space="preserve"> (CONF:4515-31381)</w:t>
        </w:r>
        <w:bookmarkEnd w:id="7025"/>
        <w:r>
          <w:t>.</w:t>
        </w:r>
      </w:ins>
    </w:p>
    <w:p w14:paraId="0D03A9E1" w14:textId="77777777" w:rsidR="00440477" w:rsidRDefault="00440477" w:rsidP="00440477">
      <w:pPr>
        <w:numPr>
          <w:ilvl w:val="1"/>
          <w:numId w:val="10"/>
        </w:numPr>
        <w:rPr>
          <w:ins w:id="7026" w:author="Russ Ott" w:date="2022-05-16T11:54:00Z"/>
        </w:rPr>
      </w:pPr>
      <w:ins w:id="7027" w:author="Russ Ott" w:date="2022-05-16T11:54:00Z">
        <w:r>
          <w:rPr>
            <w:rStyle w:val="keyword"/>
          </w:rPr>
          <w:t>SHALL</w:t>
        </w:r>
        <w:r>
          <w:t xml:space="preserve"> contain exactly one [</w:t>
        </w:r>
        <w:proofErr w:type="gramStart"/>
        <w:r>
          <w:t>1..</w:t>
        </w:r>
        <w:proofErr w:type="gramEnd"/>
        <w:r>
          <w:t>1] Result Organizer (V3)</w:t>
        </w:r>
        <w:r>
          <w:rPr>
            <w:rStyle w:val="XMLname"/>
          </w:rPr>
          <w:t xml:space="preserve"> (identifier: urn:hl7ii:2.16.840.1.113883.10.20.22.4.1:2015-08-01)</w:t>
        </w:r>
        <w:bookmarkStart w:id="7028" w:name="C_4515-31382"/>
        <w:r>
          <w:t xml:space="preserve"> (CONF:4515-31382)</w:t>
        </w:r>
        <w:bookmarkEnd w:id="7028"/>
        <w:r>
          <w:t>.</w:t>
        </w:r>
      </w:ins>
    </w:p>
    <w:p w14:paraId="6098D83B" w14:textId="77777777" w:rsidR="00440477" w:rsidRDefault="00440477" w:rsidP="00440477">
      <w:pPr>
        <w:pStyle w:val="BodyText"/>
        <w:spacing w:before="120"/>
        <w:rPr>
          <w:ins w:id="7029" w:author="Russ Ott" w:date="2022-05-16T11:54:00Z"/>
        </w:rPr>
      </w:pPr>
      <w:ins w:id="7030" w:author="Russ Ott" w:date="2022-05-16T11:54:00Z">
        <w:r>
          <w:t>The following entryRelationship represents the priority that the patient or a provider puts on the health concern.</w:t>
        </w:r>
      </w:ins>
    </w:p>
    <w:p w14:paraId="62AC31D0" w14:textId="77777777" w:rsidR="00440477" w:rsidRDefault="00440477" w:rsidP="00440477">
      <w:pPr>
        <w:numPr>
          <w:ilvl w:val="0"/>
          <w:numId w:val="10"/>
        </w:numPr>
        <w:rPr>
          <w:ins w:id="7031" w:author="Russ Ott" w:date="2022-05-16T11:54:00Z"/>
        </w:rPr>
      </w:pPr>
      <w:ins w:id="703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7033" w:name="C_4515-31442"/>
        <w:proofErr w:type="spellEnd"/>
        <w:r>
          <w:t xml:space="preserve"> (CONF:4515-31442)</w:t>
        </w:r>
        <w:bookmarkEnd w:id="7033"/>
        <w:r>
          <w:t xml:space="preserve"> such that it</w:t>
        </w:r>
      </w:ins>
    </w:p>
    <w:p w14:paraId="02FFE55D" w14:textId="77777777" w:rsidR="00440477" w:rsidRDefault="00440477" w:rsidP="00440477">
      <w:pPr>
        <w:numPr>
          <w:ilvl w:val="1"/>
          <w:numId w:val="10"/>
        </w:numPr>
        <w:rPr>
          <w:ins w:id="7034" w:author="Russ Ott" w:date="2022-05-16T11:54:00Z"/>
        </w:rPr>
      </w:pPr>
      <w:ins w:id="703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7036" w:name="C_4515-31443"/>
        <w:r>
          <w:t xml:space="preserve"> (CONF:4515-31443)</w:t>
        </w:r>
        <w:bookmarkEnd w:id="7036"/>
        <w:r>
          <w:t>.</w:t>
        </w:r>
      </w:ins>
    </w:p>
    <w:p w14:paraId="2E0ECA5F" w14:textId="77777777" w:rsidR="00440477" w:rsidRDefault="00440477" w:rsidP="00440477">
      <w:pPr>
        <w:numPr>
          <w:ilvl w:val="1"/>
          <w:numId w:val="10"/>
        </w:numPr>
        <w:rPr>
          <w:ins w:id="7037" w:author="Russ Ott" w:date="2022-05-16T11:54:00Z"/>
        </w:rPr>
      </w:pPr>
      <w:ins w:id="7038" w:author="Russ Ott" w:date="2022-05-16T11:54:00Z">
        <w:r>
          <w:rPr>
            <w:rStyle w:val="keyword"/>
          </w:rPr>
          <w:t>SHALL</w:t>
        </w:r>
        <w:r>
          <w:t xml:space="preserve"> contain exactly one [</w:t>
        </w:r>
        <w:proofErr w:type="gramStart"/>
        <w:r>
          <w:t>1..</w:t>
        </w:r>
        <w:proofErr w:type="gramEnd"/>
        <w:r>
          <w:t>1] Priority Preference</w:t>
        </w:r>
        <w:r>
          <w:rPr>
            <w:rStyle w:val="XMLname"/>
          </w:rPr>
          <w:t xml:space="preserve"> (identifier: urn:oid:2.16.840.1.113883.10.20.22.4.143)</w:t>
        </w:r>
        <w:bookmarkStart w:id="7039" w:name="C_4515-31444"/>
        <w:r>
          <w:t xml:space="preserve"> (CONF:4515-31444)</w:t>
        </w:r>
        <w:bookmarkEnd w:id="7039"/>
        <w:r>
          <w:t>.</w:t>
        </w:r>
      </w:ins>
    </w:p>
    <w:p w14:paraId="08767117" w14:textId="77777777" w:rsidR="00440477" w:rsidRDefault="00440477" w:rsidP="00440477">
      <w:pPr>
        <w:pStyle w:val="BodyText"/>
        <w:spacing w:before="120"/>
        <w:rPr>
          <w:ins w:id="7040" w:author="Russ Ott" w:date="2022-05-16T11:54:00Z"/>
        </w:rPr>
      </w:pPr>
      <w:ins w:id="7041" w:author="Russ Ott" w:date="2022-05-16T11:54:00Z">
        <w:r>
          <w:t>Where a Health Concern needs to reference another entry already described in the CDA document instance, rather than repeating the full content of the entry, the Entry Reference template may be used to reference this entry.</w:t>
        </w:r>
      </w:ins>
    </w:p>
    <w:p w14:paraId="42DD29EA" w14:textId="77777777" w:rsidR="00440477" w:rsidRDefault="00440477" w:rsidP="00440477">
      <w:pPr>
        <w:numPr>
          <w:ilvl w:val="0"/>
          <w:numId w:val="10"/>
        </w:numPr>
        <w:rPr>
          <w:ins w:id="7042" w:author="Russ Ott" w:date="2022-05-16T11:54:00Z"/>
        </w:rPr>
      </w:pPr>
      <w:ins w:id="704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7044" w:name="C_4515-31549"/>
        <w:proofErr w:type="spellEnd"/>
        <w:r>
          <w:t xml:space="preserve"> (CONF:4515-31549)</w:t>
        </w:r>
        <w:bookmarkEnd w:id="7044"/>
        <w:r>
          <w:t xml:space="preserve"> such that it</w:t>
        </w:r>
      </w:ins>
    </w:p>
    <w:p w14:paraId="399DD671" w14:textId="77777777" w:rsidR="00440477" w:rsidRDefault="00440477" w:rsidP="00440477">
      <w:pPr>
        <w:numPr>
          <w:ilvl w:val="1"/>
          <w:numId w:val="10"/>
        </w:numPr>
        <w:rPr>
          <w:ins w:id="7045" w:author="Russ Ott" w:date="2022-05-16T11:54:00Z"/>
        </w:rPr>
      </w:pPr>
      <w:ins w:id="704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7047" w:name="C_4515-31550"/>
        <w:r>
          <w:t xml:space="preserve"> (CONF:4515-31550)</w:t>
        </w:r>
        <w:bookmarkEnd w:id="7047"/>
        <w:r>
          <w:t>.</w:t>
        </w:r>
      </w:ins>
    </w:p>
    <w:p w14:paraId="77387E1F" w14:textId="77777777" w:rsidR="00440477" w:rsidRDefault="00440477" w:rsidP="00440477">
      <w:pPr>
        <w:numPr>
          <w:ilvl w:val="1"/>
          <w:numId w:val="10"/>
        </w:numPr>
        <w:rPr>
          <w:ins w:id="7048" w:author="Russ Ott" w:date="2022-05-16T11:54:00Z"/>
        </w:rPr>
      </w:pPr>
      <w:ins w:id="7049"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7050" w:name="C_4515-31551"/>
        <w:r>
          <w:t xml:space="preserve"> (CONF:4515-31551)</w:t>
        </w:r>
        <w:bookmarkEnd w:id="7050"/>
        <w:r>
          <w:t>.</w:t>
        </w:r>
      </w:ins>
    </w:p>
    <w:p w14:paraId="4D4B59A1" w14:textId="77777777" w:rsidR="00440477" w:rsidRDefault="00440477" w:rsidP="00440477">
      <w:pPr>
        <w:pStyle w:val="BodyText"/>
        <w:spacing w:before="120"/>
        <w:rPr>
          <w:ins w:id="7051" w:author="Russ Ott" w:date="2022-05-16T11:54:00Z"/>
        </w:rPr>
      </w:pPr>
      <w:ins w:id="7052" w:author="Russ Ott" w:date="2022-05-16T11:54:00Z">
        <w:r>
          <w:t xml:space="preserve">Where it is necessary to reference an external clinical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set, that relationship is set in the header, using ClinicalDocument/relatedDocument.</w:t>
        </w:r>
      </w:ins>
    </w:p>
    <w:p w14:paraId="5EBA64C1" w14:textId="77777777" w:rsidR="00440477" w:rsidRDefault="00440477" w:rsidP="00440477">
      <w:pPr>
        <w:numPr>
          <w:ilvl w:val="0"/>
          <w:numId w:val="10"/>
        </w:numPr>
        <w:rPr>
          <w:ins w:id="7053" w:author="Russ Ott" w:date="2022-05-16T11:54:00Z"/>
        </w:rPr>
      </w:pPr>
      <w:ins w:id="7054" w:author="Russ Ott" w:date="2022-05-16T11:54:00Z">
        <w:r>
          <w:rPr>
            <w:rStyle w:val="keyword"/>
          </w:rPr>
          <w:t>MAY</w:t>
        </w:r>
        <w:r>
          <w:t xml:space="preserve"> contain zero or more [</w:t>
        </w:r>
        <w:proofErr w:type="gramStart"/>
        <w:r>
          <w:t>0..</w:t>
        </w:r>
        <w:proofErr w:type="gramEnd"/>
        <w:r>
          <w:t xml:space="preserve">*] </w:t>
        </w:r>
        <w:r>
          <w:rPr>
            <w:rStyle w:val="XMLnameBold"/>
          </w:rPr>
          <w:t>reference</w:t>
        </w:r>
        <w:bookmarkStart w:id="7055" w:name="C_4515-32757"/>
        <w:r>
          <w:t xml:space="preserve"> (CONF:4515-32757)</w:t>
        </w:r>
        <w:bookmarkEnd w:id="7055"/>
        <w:r>
          <w:t>.</w:t>
        </w:r>
      </w:ins>
    </w:p>
    <w:p w14:paraId="2FB83634" w14:textId="77777777" w:rsidR="00440477" w:rsidRDefault="00440477" w:rsidP="00440477">
      <w:pPr>
        <w:numPr>
          <w:ilvl w:val="1"/>
          <w:numId w:val="10"/>
        </w:numPr>
        <w:rPr>
          <w:ins w:id="7056" w:author="Russ Ott" w:date="2022-05-16T11:54:00Z"/>
        </w:rPr>
      </w:pPr>
      <w:ins w:id="7057" w:author="Russ Ott" w:date="2022-05-16T11:54:00Z">
        <w:r>
          <w:t xml:space="preserve">The reference, if present, </w:t>
        </w: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7058" w:name="C_4515-32758"/>
        <w:r>
          <w:t xml:space="preserve"> (CONF:4515-32758)</w:t>
        </w:r>
        <w:bookmarkEnd w:id="7058"/>
        <w:r>
          <w:t>.</w:t>
        </w:r>
      </w:ins>
    </w:p>
    <w:p w14:paraId="4904268E" w14:textId="77777777" w:rsidR="00440477" w:rsidRDefault="00440477" w:rsidP="00440477">
      <w:pPr>
        <w:numPr>
          <w:ilvl w:val="1"/>
          <w:numId w:val="10"/>
        </w:numPr>
        <w:rPr>
          <w:ins w:id="7059" w:author="Russ Ott" w:date="2022-05-16T11:54:00Z"/>
        </w:rPr>
      </w:pPr>
      <w:ins w:id="7060" w:author="Russ Ott" w:date="2022-05-16T11:54:00Z">
        <w:r>
          <w:t xml:space="preserve">The reference, if present, </w:t>
        </w:r>
        <w:r>
          <w:rPr>
            <w:rStyle w:val="keyword"/>
          </w:rPr>
          <w:t>SHALL</w:t>
        </w:r>
        <w:r>
          <w:t xml:space="preserve"> contain exactly one [</w:t>
        </w:r>
        <w:proofErr w:type="gramStart"/>
        <w:r>
          <w:t>1..</w:t>
        </w:r>
        <w:proofErr w:type="gramEnd"/>
        <w:r>
          <w:t>1] External Document Reference</w:t>
        </w:r>
        <w:r>
          <w:rPr>
            <w:rStyle w:val="XMLname"/>
          </w:rPr>
          <w:t xml:space="preserve"> (identifier: urn:hl7ii:2.16.840.1.113883.10.20.22.4.115:2014-06-09)</w:t>
        </w:r>
        <w:bookmarkStart w:id="7061" w:name="C_4515-32759"/>
        <w:r>
          <w:t xml:space="preserve"> (CONF:4515-32759)</w:t>
        </w:r>
        <w:bookmarkEnd w:id="7061"/>
        <w:r>
          <w:t>.</w:t>
        </w:r>
      </w:ins>
    </w:p>
    <w:p w14:paraId="3F48023B" w14:textId="77777777" w:rsidR="00440477" w:rsidRDefault="00440477" w:rsidP="00440477">
      <w:pPr>
        <w:numPr>
          <w:ilvl w:val="0"/>
          <w:numId w:val="10"/>
        </w:numPr>
        <w:rPr>
          <w:ins w:id="7062" w:author="Russ Ott" w:date="2022-05-16T11:54:00Z"/>
        </w:rPr>
      </w:pPr>
      <w:ins w:id="7063" w:author="Russ Ott" w:date="2022-05-16T11:54:00Z">
        <w:r>
          <w:t xml:space="preserve">When this Health Concern Act is a Social Determinant of Health </w:t>
        </w:r>
        <w:proofErr w:type="spellStart"/>
        <w:r>
          <w:t>Health</w:t>
        </w:r>
        <w:proofErr w:type="spellEnd"/>
        <w:r>
          <w:t xml:space="preserve"> Concern it </w:t>
        </w:r>
        <w:r>
          <w:rPr>
            <w:rStyle w:val="keyword"/>
          </w:rPr>
          <w:t>SHOULD</w:t>
        </w:r>
        <w:r>
          <w:t xml:space="preserve"> contain one or more [</w:t>
        </w:r>
        <w:proofErr w:type="gramStart"/>
        <w:r>
          <w:t>1..</w:t>
        </w:r>
        <w:proofErr w:type="gramEnd"/>
        <w:r>
          <w:t xml:space="preserve">*] </w:t>
        </w:r>
        <w:proofErr w:type="spellStart"/>
        <w:r>
          <w:t>entryRelationship</w:t>
        </w:r>
        <w:proofErr w:type="spellEnd"/>
        <w:r>
          <w:t xml:space="preserve"> subentries such that it contains an observation with an observation/value selected from </w:t>
        </w:r>
        <w:proofErr w:type="spellStart"/>
        <w:r>
          <w:t>ValueSet</w:t>
        </w:r>
        <w:proofErr w:type="spellEnd"/>
        <w:r>
          <w:t xml:space="preserve"> Social Determinant of Health Conditions 2.16.840.1.113762.1.4.1247.YY DYNAMIC (CONF:4515-32962).</w:t>
        </w:r>
      </w:ins>
    </w:p>
    <w:p w14:paraId="488A79CF" w14:textId="71675650" w:rsidR="00440477" w:rsidRDefault="00440477" w:rsidP="00440477">
      <w:pPr>
        <w:pStyle w:val="Caption"/>
        <w:ind w:left="130" w:right="115"/>
        <w:rPr>
          <w:ins w:id="7064" w:author="Russ Ott" w:date="2022-05-16T11:54:00Z"/>
        </w:rPr>
      </w:pPr>
      <w:bookmarkStart w:id="7065" w:name="_Toc103325923"/>
      <w:ins w:id="7066" w:author="Russ Ott" w:date="2022-05-16T11:54:00Z">
        <w:r>
          <w:lastRenderedPageBreak/>
          <w:t xml:space="preserve">Figure </w:t>
        </w:r>
        <w:r>
          <w:fldChar w:fldCharType="begin"/>
        </w:r>
        <w:r>
          <w:instrText>SEQ Figure \* ARABIC</w:instrText>
        </w:r>
        <w:r>
          <w:fldChar w:fldCharType="separate"/>
        </w:r>
        <w:r w:rsidR="00F1669B">
          <w:t>17</w:t>
        </w:r>
        <w:r>
          <w:fldChar w:fldCharType="end"/>
        </w:r>
        <w:r>
          <w:t>: Health Concern Act Example</w:t>
        </w:r>
        <w:bookmarkEnd w:id="7065"/>
      </w:ins>
    </w:p>
    <w:p w14:paraId="036FD504" w14:textId="77777777" w:rsidR="00440477" w:rsidRDefault="00440477" w:rsidP="00440477">
      <w:pPr>
        <w:pStyle w:val="Example"/>
        <w:ind w:left="130" w:right="115"/>
        <w:rPr>
          <w:ins w:id="7067" w:author="Russ Ott" w:date="2022-05-16T11:54:00Z"/>
        </w:rPr>
      </w:pPr>
      <w:ins w:id="7068" w:author="Russ Ott" w:date="2022-05-16T11:54:00Z">
        <w:r>
          <w:t xml:space="preserve">&lt;act </w:t>
        </w:r>
        <w:proofErr w:type="spellStart"/>
        <w:r>
          <w:t>classCode</w:t>
        </w:r>
        <w:proofErr w:type="spellEnd"/>
        <w:r>
          <w:t xml:space="preserve">="ACT" </w:t>
        </w:r>
        <w:proofErr w:type="spellStart"/>
        <w:r>
          <w:t>moodCode</w:t>
        </w:r>
        <w:proofErr w:type="spellEnd"/>
        <w:r>
          <w:t>="EVN"&gt;</w:t>
        </w:r>
      </w:ins>
    </w:p>
    <w:p w14:paraId="744BB39F" w14:textId="77777777" w:rsidR="00440477" w:rsidRDefault="00440477" w:rsidP="00440477">
      <w:pPr>
        <w:pStyle w:val="Example"/>
        <w:ind w:left="130" w:right="115"/>
        <w:rPr>
          <w:ins w:id="7069" w:author="Russ Ott" w:date="2022-05-16T11:54:00Z"/>
        </w:rPr>
      </w:pPr>
      <w:ins w:id="7070" w:author="Russ Ott" w:date="2022-05-16T11:54:00Z">
        <w:r>
          <w:t xml:space="preserve">    &lt;</w:t>
        </w:r>
        <w:proofErr w:type="spellStart"/>
        <w:r>
          <w:t>templateId</w:t>
        </w:r>
        <w:proofErr w:type="spellEnd"/>
        <w:r>
          <w:t xml:space="preserve"> root="2.16.840.1.113883.10.20.22.4.132" /&gt;</w:t>
        </w:r>
      </w:ins>
    </w:p>
    <w:p w14:paraId="1736CB4F" w14:textId="77777777" w:rsidR="00440477" w:rsidRDefault="00440477" w:rsidP="00440477">
      <w:pPr>
        <w:pStyle w:val="Example"/>
        <w:ind w:left="130" w:right="115"/>
        <w:rPr>
          <w:ins w:id="7071" w:author="Russ Ott" w:date="2022-05-16T11:54:00Z"/>
        </w:rPr>
      </w:pPr>
      <w:ins w:id="7072" w:author="Russ Ott" w:date="2022-05-16T11:54:00Z">
        <w:r>
          <w:t xml:space="preserve">    &lt;</w:t>
        </w:r>
        <w:proofErr w:type="spellStart"/>
        <w:r>
          <w:t>templateId</w:t>
        </w:r>
        <w:proofErr w:type="spellEnd"/>
        <w:r>
          <w:t xml:space="preserve"> root="2.16.840.1.113883.10.20.22.4.132" extension="2015-08-01"/&gt;</w:t>
        </w:r>
      </w:ins>
    </w:p>
    <w:p w14:paraId="2C224295" w14:textId="77777777" w:rsidR="00440477" w:rsidRDefault="00440477" w:rsidP="00440477">
      <w:pPr>
        <w:pStyle w:val="Example"/>
        <w:ind w:left="130" w:right="115"/>
        <w:rPr>
          <w:ins w:id="7073" w:author="Russ Ott" w:date="2022-05-16T11:54:00Z"/>
        </w:rPr>
      </w:pPr>
      <w:ins w:id="7074" w:author="Russ Ott" w:date="2022-05-16T11:54:00Z">
        <w:r>
          <w:t xml:space="preserve">    &lt;</w:t>
        </w:r>
        <w:proofErr w:type="spellStart"/>
        <w:r>
          <w:t>templateId</w:t>
        </w:r>
        <w:proofErr w:type="spellEnd"/>
        <w:r>
          <w:t xml:space="preserve"> root="2.16.840.1.113883.10.20.22.4.132" extension="2022-06-01"/&gt;</w:t>
        </w:r>
      </w:ins>
    </w:p>
    <w:p w14:paraId="39612067" w14:textId="77777777" w:rsidR="00440477" w:rsidRDefault="00440477" w:rsidP="00440477">
      <w:pPr>
        <w:pStyle w:val="Example"/>
        <w:ind w:left="130" w:right="115"/>
        <w:rPr>
          <w:ins w:id="7075" w:author="Russ Ott" w:date="2022-05-16T11:54:00Z"/>
        </w:rPr>
      </w:pPr>
      <w:ins w:id="7076" w:author="Russ Ott" w:date="2022-05-16T11:54:00Z">
        <w:r>
          <w:t xml:space="preserve">    &lt;id root="4eab0e52-dd7d-4285-99eb-72d32ddb195c" /&gt;</w:t>
        </w:r>
      </w:ins>
    </w:p>
    <w:p w14:paraId="5E24D3D3" w14:textId="77777777" w:rsidR="00440477" w:rsidRDefault="00440477" w:rsidP="00440477">
      <w:pPr>
        <w:pStyle w:val="Example"/>
        <w:ind w:left="130" w:right="115"/>
        <w:rPr>
          <w:ins w:id="7077" w:author="Russ Ott" w:date="2022-05-16T11:54:00Z"/>
        </w:rPr>
      </w:pPr>
      <w:ins w:id="7078" w:author="Russ Ott" w:date="2022-05-16T11:54:00Z">
        <w:r>
          <w:t xml:space="preserve">    &lt;code code="75310-3" </w:t>
        </w:r>
      </w:ins>
    </w:p>
    <w:p w14:paraId="45DF3FA3" w14:textId="77777777" w:rsidR="00440477" w:rsidRDefault="00440477" w:rsidP="00440477">
      <w:pPr>
        <w:pStyle w:val="Example"/>
        <w:ind w:left="130" w:right="115"/>
        <w:rPr>
          <w:ins w:id="7079" w:author="Russ Ott" w:date="2022-05-16T11:54:00Z"/>
        </w:rPr>
      </w:pPr>
      <w:ins w:id="7080" w:author="Russ Ott" w:date="2022-05-16T11:54:00Z">
        <w:r>
          <w:t xml:space="preserve">        </w:t>
        </w:r>
        <w:proofErr w:type="spellStart"/>
        <w:r>
          <w:t>codeSystem</w:t>
        </w:r>
        <w:proofErr w:type="spellEnd"/>
        <w:r>
          <w:t xml:space="preserve">="2.16.840.1.113883.6.1" </w:t>
        </w:r>
      </w:ins>
    </w:p>
    <w:p w14:paraId="20991EF7" w14:textId="77777777" w:rsidR="00440477" w:rsidRDefault="00440477" w:rsidP="00440477">
      <w:pPr>
        <w:pStyle w:val="Example"/>
        <w:ind w:left="130" w:right="115"/>
        <w:rPr>
          <w:ins w:id="7081" w:author="Russ Ott" w:date="2022-05-16T11:54:00Z"/>
        </w:rPr>
      </w:pPr>
      <w:ins w:id="7082" w:author="Russ Ott" w:date="2022-05-16T11:54:00Z">
        <w:r>
          <w:t xml:space="preserve">        </w:t>
        </w:r>
        <w:proofErr w:type="spellStart"/>
        <w:r>
          <w:t>codeSystemName</w:t>
        </w:r>
        <w:proofErr w:type="spellEnd"/>
        <w:r>
          <w:t xml:space="preserve">="LOINC" </w:t>
        </w:r>
      </w:ins>
    </w:p>
    <w:p w14:paraId="2D45BFE6" w14:textId="77777777" w:rsidR="00440477" w:rsidRDefault="00440477" w:rsidP="00440477">
      <w:pPr>
        <w:pStyle w:val="Example"/>
        <w:ind w:left="130" w:right="115"/>
        <w:rPr>
          <w:ins w:id="7083" w:author="Russ Ott" w:date="2022-05-16T11:54:00Z"/>
        </w:rPr>
      </w:pPr>
      <w:ins w:id="7084" w:author="Russ Ott" w:date="2022-05-16T11:54:00Z">
        <w:r>
          <w:t xml:space="preserve">        displayName="Health Concern" /&gt;</w:t>
        </w:r>
      </w:ins>
    </w:p>
    <w:p w14:paraId="67DFB00C" w14:textId="77777777" w:rsidR="00440477" w:rsidRDefault="00440477" w:rsidP="00440477">
      <w:pPr>
        <w:pStyle w:val="Example"/>
        <w:ind w:left="130" w:right="115"/>
        <w:rPr>
          <w:ins w:id="7085" w:author="Russ Ott" w:date="2022-05-16T11:54:00Z"/>
        </w:rPr>
      </w:pPr>
      <w:ins w:id="7086" w:author="Russ Ott" w:date="2022-05-16T11:54:00Z">
        <w:r>
          <w:t xml:space="preserve">    </w:t>
        </w:r>
        <w:proofErr w:type="gramStart"/>
        <w:r>
          <w:t>&lt;!--</w:t>
        </w:r>
        <w:proofErr w:type="gramEnd"/>
        <w:r>
          <w:t xml:space="preserve"> This Health Concern has a </w:t>
        </w:r>
        <w:proofErr w:type="spellStart"/>
        <w:r>
          <w:t>statusCode</w:t>
        </w:r>
        <w:proofErr w:type="spellEnd"/>
        <w:r>
          <w:t xml:space="preserve"> of active because it is an active concern --&gt;</w:t>
        </w:r>
      </w:ins>
    </w:p>
    <w:p w14:paraId="0B719FDE" w14:textId="77777777" w:rsidR="00440477" w:rsidRDefault="00440477" w:rsidP="00440477">
      <w:pPr>
        <w:pStyle w:val="Example"/>
        <w:ind w:left="130" w:right="115"/>
        <w:rPr>
          <w:ins w:id="7087" w:author="Russ Ott" w:date="2022-05-16T11:54:00Z"/>
        </w:rPr>
      </w:pPr>
      <w:ins w:id="7088" w:author="Russ Ott" w:date="2022-05-16T11:54:00Z">
        <w:r>
          <w:t xml:space="preserve">    &lt;</w:t>
        </w:r>
        <w:proofErr w:type="spellStart"/>
        <w:r>
          <w:t>statusCode</w:t>
        </w:r>
        <w:proofErr w:type="spellEnd"/>
        <w:r>
          <w:t xml:space="preserve"> code="active" /&gt;</w:t>
        </w:r>
      </w:ins>
    </w:p>
    <w:p w14:paraId="210EC385" w14:textId="77777777" w:rsidR="00440477" w:rsidRDefault="00440477" w:rsidP="00440477">
      <w:pPr>
        <w:pStyle w:val="Example"/>
        <w:ind w:left="130" w:right="115"/>
        <w:rPr>
          <w:ins w:id="7089" w:author="Russ Ott" w:date="2022-05-16T11:54:00Z"/>
        </w:rPr>
      </w:pPr>
      <w:ins w:id="7090" w:author="Russ Ott" w:date="2022-05-16T11:54:00Z">
        <w:r>
          <w:t xml:space="preserve">    </w:t>
        </w:r>
        <w:proofErr w:type="gramStart"/>
        <w:r>
          <w:t>&lt;!--</w:t>
        </w:r>
        <w:proofErr w:type="gramEnd"/>
        <w:r>
          <w:t xml:space="preserve"> The effective time is the date that the Health Concern started being followed - </w:t>
        </w:r>
      </w:ins>
    </w:p>
    <w:p w14:paraId="4E6F7DD0" w14:textId="77777777" w:rsidR="00440477" w:rsidRDefault="00440477" w:rsidP="00440477">
      <w:pPr>
        <w:pStyle w:val="Example"/>
        <w:ind w:left="130" w:right="115"/>
        <w:rPr>
          <w:ins w:id="7091" w:author="Russ Ott" w:date="2022-05-16T11:54:00Z"/>
        </w:rPr>
      </w:pPr>
      <w:ins w:id="7092" w:author="Russ Ott" w:date="2022-05-16T11:54:00Z">
        <w:r>
          <w:t xml:space="preserve">     this does not necessarily correlate to the onset date of the contained health issues--&gt;</w:t>
        </w:r>
      </w:ins>
    </w:p>
    <w:p w14:paraId="263A6CC1" w14:textId="77777777" w:rsidR="00440477" w:rsidRDefault="00440477" w:rsidP="00440477">
      <w:pPr>
        <w:pStyle w:val="Example"/>
        <w:ind w:left="130" w:right="115"/>
        <w:rPr>
          <w:ins w:id="7093" w:author="Russ Ott" w:date="2022-05-16T11:54:00Z"/>
        </w:rPr>
      </w:pPr>
      <w:ins w:id="7094" w:author="Russ Ott" w:date="2022-05-16T11:54:00Z">
        <w:r>
          <w:t xml:space="preserve">    &lt;</w:t>
        </w:r>
        <w:proofErr w:type="spellStart"/>
        <w:r>
          <w:t>effectiveTime</w:t>
        </w:r>
        <w:proofErr w:type="spellEnd"/>
        <w:r>
          <w:t xml:space="preserve"> value="20130616" /&gt;</w:t>
        </w:r>
      </w:ins>
    </w:p>
    <w:p w14:paraId="2A6AF9F0" w14:textId="77777777" w:rsidR="00440477" w:rsidRDefault="00440477" w:rsidP="00440477">
      <w:pPr>
        <w:pStyle w:val="Example"/>
        <w:ind w:left="130" w:right="115"/>
        <w:rPr>
          <w:ins w:id="7095" w:author="Russ Ott" w:date="2022-05-16T11:54:00Z"/>
        </w:rPr>
      </w:pPr>
      <w:ins w:id="7096" w:author="Russ Ott" w:date="2022-05-16T11:54:00Z">
        <w:r>
          <w:t xml:space="preserve">    </w:t>
        </w:r>
        <w:proofErr w:type="gramStart"/>
        <w:r>
          <w:t>&lt;!--</w:t>
        </w:r>
        <w:proofErr w:type="gramEnd"/>
        <w:r>
          <w:t xml:space="preserve"> Health Concern: Current every day smoker--&gt;</w:t>
        </w:r>
      </w:ins>
    </w:p>
    <w:p w14:paraId="65032D26" w14:textId="77777777" w:rsidR="00440477" w:rsidRDefault="00440477" w:rsidP="00440477">
      <w:pPr>
        <w:pStyle w:val="Example"/>
        <w:ind w:left="130" w:right="115"/>
        <w:rPr>
          <w:ins w:id="7097" w:author="Russ Ott" w:date="2022-05-16T11:54:00Z"/>
        </w:rPr>
      </w:pPr>
      <w:ins w:id="7098"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45E7F727" w14:textId="77777777" w:rsidR="00440477" w:rsidRDefault="00440477" w:rsidP="00440477">
      <w:pPr>
        <w:pStyle w:val="Example"/>
        <w:ind w:left="130" w:right="115"/>
        <w:rPr>
          <w:ins w:id="7099" w:author="Russ Ott" w:date="2022-05-16T11:54:00Z"/>
        </w:rPr>
      </w:pPr>
      <w:ins w:id="7100" w:author="Russ Ott" w:date="2022-05-16T11:54:00Z">
        <w:r>
          <w:t xml:space="preserve">        </w:t>
        </w:r>
        <w:proofErr w:type="gramStart"/>
        <w:r>
          <w:t>&lt;!--</w:t>
        </w:r>
        <w:proofErr w:type="gramEnd"/>
        <w:r>
          <w:t xml:space="preserve"> Tobacco Use (V2) --&gt;</w:t>
        </w:r>
      </w:ins>
    </w:p>
    <w:p w14:paraId="6F015FAB" w14:textId="77777777" w:rsidR="00440477" w:rsidRDefault="00440477" w:rsidP="00440477">
      <w:pPr>
        <w:pStyle w:val="Example"/>
        <w:ind w:left="130" w:right="115"/>
        <w:rPr>
          <w:ins w:id="7101" w:author="Russ Ott" w:date="2022-05-16T11:54:00Z"/>
        </w:rPr>
      </w:pPr>
      <w:ins w:id="7102"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22C00E6C" w14:textId="77777777" w:rsidR="00440477" w:rsidRDefault="00440477" w:rsidP="00440477">
      <w:pPr>
        <w:pStyle w:val="Example"/>
        <w:ind w:left="130" w:right="115"/>
        <w:rPr>
          <w:ins w:id="7103" w:author="Russ Ott" w:date="2022-05-16T11:54:00Z"/>
        </w:rPr>
      </w:pPr>
      <w:ins w:id="7104" w:author="Russ Ott" w:date="2022-05-16T11:54:00Z">
        <w:r>
          <w:t xml:space="preserve">            &lt;</w:t>
        </w:r>
        <w:proofErr w:type="spellStart"/>
        <w:r>
          <w:t>templateId</w:t>
        </w:r>
        <w:proofErr w:type="spellEnd"/>
        <w:r>
          <w:t xml:space="preserve"> root="2.16.840.1.113883.10.20.22.4.85" extension="2014-06-09" /&gt;</w:t>
        </w:r>
      </w:ins>
    </w:p>
    <w:p w14:paraId="3CF5FCE8" w14:textId="77777777" w:rsidR="00440477" w:rsidRDefault="00440477" w:rsidP="00440477">
      <w:pPr>
        <w:pStyle w:val="Example"/>
        <w:ind w:left="130" w:right="115"/>
        <w:rPr>
          <w:ins w:id="7105" w:author="Russ Ott" w:date="2022-05-16T11:54:00Z"/>
        </w:rPr>
      </w:pPr>
      <w:ins w:id="7106" w:author="Russ Ott" w:date="2022-05-16T11:54:00Z">
        <w:r>
          <w:t xml:space="preserve">      ...</w:t>
        </w:r>
      </w:ins>
    </w:p>
    <w:p w14:paraId="43F4288C" w14:textId="77777777" w:rsidR="00440477" w:rsidRDefault="00440477" w:rsidP="00440477">
      <w:pPr>
        <w:pStyle w:val="Example"/>
        <w:ind w:left="130" w:right="115"/>
        <w:rPr>
          <w:ins w:id="7107" w:author="Russ Ott" w:date="2022-05-16T11:54:00Z"/>
        </w:rPr>
      </w:pPr>
      <w:ins w:id="7108" w:author="Russ Ott" w:date="2022-05-16T11:54:00Z">
        <w:r>
          <w:t xml:space="preserve">    </w:t>
        </w:r>
      </w:ins>
    </w:p>
    <w:p w14:paraId="08C45BA7" w14:textId="77777777" w:rsidR="00440477" w:rsidRDefault="00440477" w:rsidP="00440477">
      <w:pPr>
        <w:pStyle w:val="Example"/>
        <w:ind w:left="130" w:right="115"/>
        <w:rPr>
          <w:ins w:id="7109" w:author="Russ Ott" w:date="2022-05-16T11:54:00Z"/>
        </w:rPr>
      </w:pPr>
      <w:ins w:id="7110" w:author="Russ Ott" w:date="2022-05-16T11:54:00Z">
        <w:r>
          <w:t xml:space="preserve">        </w:t>
        </w:r>
      </w:ins>
    </w:p>
    <w:p w14:paraId="6FFCD282" w14:textId="77777777" w:rsidR="00440477" w:rsidRDefault="00440477" w:rsidP="00440477">
      <w:pPr>
        <w:pStyle w:val="Example"/>
        <w:ind w:left="130" w:right="115"/>
        <w:rPr>
          <w:ins w:id="7111" w:author="Russ Ott" w:date="2022-05-16T11:54:00Z"/>
        </w:rPr>
      </w:pPr>
      <w:ins w:id="7112" w:author="Russ Ott" w:date="2022-05-16T11:54:00Z">
        <w:r>
          <w:t xml:space="preserve">        &lt;/observation&gt;</w:t>
        </w:r>
      </w:ins>
    </w:p>
    <w:p w14:paraId="5124B1F2" w14:textId="77777777" w:rsidR="00440477" w:rsidRDefault="00440477" w:rsidP="00440477">
      <w:pPr>
        <w:pStyle w:val="Example"/>
        <w:ind w:left="130" w:right="115"/>
        <w:rPr>
          <w:ins w:id="7113" w:author="Russ Ott" w:date="2022-05-16T11:54:00Z"/>
        </w:rPr>
      </w:pPr>
      <w:ins w:id="7114" w:author="Russ Ott" w:date="2022-05-16T11:54:00Z">
        <w:r>
          <w:t xml:space="preserve">    &lt;/</w:t>
        </w:r>
        <w:proofErr w:type="spellStart"/>
        <w:r>
          <w:t>entryRelationship</w:t>
        </w:r>
        <w:proofErr w:type="spellEnd"/>
        <w:r>
          <w:t>&gt;</w:t>
        </w:r>
      </w:ins>
    </w:p>
    <w:p w14:paraId="07CB8056" w14:textId="77777777" w:rsidR="00440477" w:rsidRDefault="00440477" w:rsidP="00440477">
      <w:pPr>
        <w:pStyle w:val="Example"/>
        <w:ind w:left="130" w:right="115"/>
        <w:rPr>
          <w:ins w:id="7115" w:author="Russ Ott" w:date="2022-05-16T11:54:00Z"/>
        </w:rPr>
      </w:pPr>
      <w:ins w:id="7116" w:author="Russ Ott" w:date="2022-05-16T11:54:00Z">
        <w:r>
          <w:t xml:space="preserve">    </w:t>
        </w:r>
        <w:proofErr w:type="gramStart"/>
        <w:r>
          <w:t>&lt;!--</w:t>
        </w:r>
        <w:proofErr w:type="gramEnd"/>
        <w:r>
          <w:t xml:space="preserve"> Health Concern Problem: Respiratory insufficiency --&gt;</w:t>
        </w:r>
      </w:ins>
    </w:p>
    <w:p w14:paraId="25071A8B" w14:textId="77777777" w:rsidR="00440477" w:rsidRDefault="00440477" w:rsidP="00440477">
      <w:pPr>
        <w:pStyle w:val="Example"/>
        <w:ind w:left="130" w:right="115"/>
        <w:rPr>
          <w:ins w:id="7117" w:author="Russ Ott" w:date="2022-05-16T11:54:00Z"/>
        </w:rPr>
      </w:pPr>
      <w:ins w:id="7118"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1C91FBEC" w14:textId="77777777" w:rsidR="00440477" w:rsidRDefault="00440477" w:rsidP="00440477">
      <w:pPr>
        <w:pStyle w:val="Example"/>
        <w:ind w:left="130" w:right="115"/>
        <w:rPr>
          <w:ins w:id="7119" w:author="Russ Ott" w:date="2022-05-16T11:54:00Z"/>
        </w:rPr>
      </w:pPr>
      <w:ins w:id="7120" w:author="Russ Ott" w:date="2022-05-16T11:54:00Z">
        <w:r>
          <w:t xml:space="preserve">        </w:t>
        </w:r>
        <w:proofErr w:type="gramStart"/>
        <w:r>
          <w:t>&lt;!--</w:t>
        </w:r>
        <w:proofErr w:type="gramEnd"/>
        <w:r>
          <w:t xml:space="preserve"> Problem Observation (V2) --&gt;</w:t>
        </w:r>
      </w:ins>
    </w:p>
    <w:p w14:paraId="277A53C5" w14:textId="77777777" w:rsidR="00440477" w:rsidRDefault="00440477" w:rsidP="00440477">
      <w:pPr>
        <w:pStyle w:val="Example"/>
        <w:ind w:left="130" w:right="115"/>
        <w:rPr>
          <w:ins w:id="7121" w:author="Russ Ott" w:date="2022-05-16T11:54:00Z"/>
        </w:rPr>
      </w:pPr>
      <w:ins w:id="7122"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1AEC678A" w14:textId="77777777" w:rsidR="00440477" w:rsidRDefault="00440477" w:rsidP="00440477">
      <w:pPr>
        <w:pStyle w:val="Example"/>
        <w:ind w:left="130" w:right="115"/>
        <w:rPr>
          <w:ins w:id="7123" w:author="Russ Ott" w:date="2022-05-16T11:54:00Z"/>
        </w:rPr>
      </w:pPr>
      <w:ins w:id="7124" w:author="Russ Ott" w:date="2022-05-16T11:54:00Z">
        <w:r>
          <w:t xml:space="preserve">            &lt;</w:t>
        </w:r>
        <w:proofErr w:type="spellStart"/>
        <w:r>
          <w:t>templateId</w:t>
        </w:r>
        <w:proofErr w:type="spellEnd"/>
        <w:r>
          <w:t xml:space="preserve"> root="2.16.840.1.113883.10.20.22.4.4" extension="2015-08-01" /&gt;</w:t>
        </w:r>
      </w:ins>
    </w:p>
    <w:p w14:paraId="7A4CCABB" w14:textId="77777777" w:rsidR="00440477" w:rsidRDefault="00440477" w:rsidP="00440477">
      <w:pPr>
        <w:pStyle w:val="Example"/>
        <w:ind w:left="130" w:right="115"/>
        <w:rPr>
          <w:ins w:id="7125" w:author="Russ Ott" w:date="2022-05-16T11:54:00Z"/>
        </w:rPr>
      </w:pPr>
      <w:ins w:id="7126" w:author="Russ Ott" w:date="2022-05-16T11:54:00Z">
        <w:r>
          <w:t xml:space="preserve">      ...</w:t>
        </w:r>
      </w:ins>
    </w:p>
    <w:p w14:paraId="6F0A7193" w14:textId="77777777" w:rsidR="00440477" w:rsidRDefault="00440477" w:rsidP="00440477">
      <w:pPr>
        <w:pStyle w:val="Example"/>
        <w:ind w:left="130" w:right="115"/>
        <w:rPr>
          <w:ins w:id="7127" w:author="Russ Ott" w:date="2022-05-16T11:54:00Z"/>
        </w:rPr>
      </w:pPr>
      <w:ins w:id="7128" w:author="Russ Ott" w:date="2022-05-16T11:54:00Z">
        <w:r>
          <w:t xml:space="preserve">    </w:t>
        </w:r>
      </w:ins>
    </w:p>
    <w:p w14:paraId="7EB4082A" w14:textId="77777777" w:rsidR="00440477" w:rsidRDefault="00440477" w:rsidP="00440477">
      <w:pPr>
        <w:pStyle w:val="Example"/>
        <w:ind w:left="130" w:right="115"/>
        <w:rPr>
          <w:ins w:id="7129" w:author="Russ Ott" w:date="2022-05-16T11:54:00Z"/>
        </w:rPr>
      </w:pPr>
      <w:ins w:id="7130" w:author="Russ Ott" w:date="2022-05-16T11:54:00Z">
        <w:r>
          <w:t xml:space="preserve">        </w:t>
        </w:r>
      </w:ins>
    </w:p>
    <w:p w14:paraId="5BAA2586" w14:textId="77777777" w:rsidR="00440477" w:rsidRDefault="00440477" w:rsidP="00440477">
      <w:pPr>
        <w:pStyle w:val="Example"/>
        <w:ind w:left="130" w:right="115"/>
        <w:rPr>
          <w:ins w:id="7131" w:author="Russ Ott" w:date="2022-05-16T11:54:00Z"/>
        </w:rPr>
      </w:pPr>
      <w:ins w:id="7132" w:author="Russ Ott" w:date="2022-05-16T11:54:00Z">
        <w:r>
          <w:t xml:space="preserve">        &lt;/observation&gt;</w:t>
        </w:r>
      </w:ins>
    </w:p>
    <w:p w14:paraId="296E5FAC" w14:textId="77777777" w:rsidR="00440477" w:rsidRDefault="00440477" w:rsidP="00440477">
      <w:pPr>
        <w:pStyle w:val="Example"/>
        <w:ind w:left="130" w:right="115"/>
        <w:rPr>
          <w:ins w:id="7133" w:author="Russ Ott" w:date="2022-05-16T11:54:00Z"/>
        </w:rPr>
      </w:pPr>
      <w:ins w:id="7134" w:author="Russ Ott" w:date="2022-05-16T11:54:00Z">
        <w:r>
          <w:t xml:space="preserve">    &lt;/</w:t>
        </w:r>
        <w:proofErr w:type="spellStart"/>
        <w:r>
          <w:t>entryRelationship</w:t>
        </w:r>
        <w:proofErr w:type="spellEnd"/>
        <w:r>
          <w:t>&gt;</w:t>
        </w:r>
      </w:ins>
    </w:p>
    <w:p w14:paraId="0A5902BC" w14:textId="77777777" w:rsidR="00440477" w:rsidRDefault="00440477" w:rsidP="00440477">
      <w:pPr>
        <w:pStyle w:val="Example"/>
        <w:ind w:left="130" w:right="115"/>
        <w:rPr>
          <w:ins w:id="7135" w:author="Russ Ott" w:date="2022-05-16T11:54:00Z"/>
        </w:rPr>
      </w:pPr>
      <w:ins w:id="7136" w:author="Russ Ott" w:date="2022-05-16T11:54:00Z">
        <w:r>
          <w:t xml:space="preserve">    </w:t>
        </w:r>
        <w:proofErr w:type="gramStart"/>
        <w:r>
          <w:t>&lt;!--</w:t>
        </w:r>
        <w:proofErr w:type="gramEnd"/>
        <w:r>
          <w:t xml:space="preserve"> Health Concern Diagnosis: Pneumonia --&gt;</w:t>
        </w:r>
      </w:ins>
    </w:p>
    <w:p w14:paraId="13CA9115" w14:textId="77777777" w:rsidR="00440477" w:rsidRDefault="00440477" w:rsidP="00440477">
      <w:pPr>
        <w:pStyle w:val="Example"/>
        <w:ind w:left="130" w:right="115"/>
        <w:rPr>
          <w:ins w:id="7137" w:author="Russ Ott" w:date="2022-05-16T11:54:00Z"/>
        </w:rPr>
      </w:pPr>
      <w:ins w:id="7138"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5D2CA19A" w14:textId="77777777" w:rsidR="00440477" w:rsidRDefault="00440477" w:rsidP="00440477">
      <w:pPr>
        <w:pStyle w:val="Example"/>
        <w:ind w:left="130" w:right="115"/>
        <w:rPr>
          <w:ins w:id="7139" w:author="Russ Ott" w:date="2022-05-16T11:54:00Z"/>
        </w:rPr>
      </w:pPr>
      <w:ins w:id="7140" w:author="Russ Ott" w:date="2022-05-16T11:54:00Z">
        <w:r>
          <w:t xml:space="preserve">        </w:t>
        </w:r>
        <w:proofErr w:type="gramStart"/>
        <w:r>
          <w:t>&lt;!--</w:t>
        </w:r>
        <w:proofErr w:type="gramEnd"/>
        <w:r>
          <w:t xml:space="preserve"> Problem Observation (V2) --&gt;</w:t>
        </w:r>
      </w:ins>
    </w:p>
    <w:p w14:paraId="14407C05" w14:textId="77777777" w:rsidR="00440477" w:rsidRDefault="00440477" w:rsidP="00440477">
      <w:pPr>
        <w:pStyle w:val="Example"/>
        <w:ind w:left="130" w:right="115"/>
        <w:rPr>
          <w:ins w:id="7141" w:author="Russ Ott" w:date="2022-05-16T11:54:00Z"/>
        </w:rPr>
      </w:pPr>
      <w:ins w:id="7142"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08E294F3" w14:textId="77777777" w:rsidR="00440477" w:rsidRDefault="00440477" w:rsidP="00440477">
      <w:pPr>
        <w:pStyle w:val="Example"/>
        <w:ind w:left="130" w:right="115"/>
        <w:rPr>
          <w:ins w:id="7143" w:author="Russ Ott" w:date="2022-05-16T11:54:00Z"/>
        </w:rPr>
      </w:pPr>
      <w:ins w:id="7144" w:author="Russ Ott" w:date="2022-05-16T11:54:00Z">
        <w:r>
          <w:t xml:space="preserve">            &lt;</w:t>
        </w:r>
        <w:proofErr w:type="spellStart"/>
        <w:r>
          <w:t>templateId</w:t>
        </w:r>
        <w:proofErr w:type="spellEnd"/>
        <w:r>
          <w:t xml:space="preserve"> root="2.16.840.1.113883.10.20.22.4.4" extension="2015-08-01" /&gt;</w:t>
        </w:r>
      </w:ins>
    </w:p>
    <w:p w14:paraId="7778EC8A" w14:textId="77777777" w:rsidR="00440477" w:rsidRDefault="00440477" w:rsidP="00440477">
      <w:pPr>
        <w:pStyle w:val="Example"/>
        <w:ind w:left="130" w:right="115"/>
        <w:rPr>
          <w:ins w:id="7145" w:author="Russ Ott" w:date="2022-05-16T11:54:00Z"/>
        </w:rPr>
      </w:pPr>
      <w:ins w:id="7146" w:author="Russ Ott" w:date="2022-05-16T11:54:00Z">
        <w:r>
          <w:t xml:space="preserve">      ...</w:t>
        </w:r>
      </w:ins>
    </w:p>
    <w:p w14:paraId="75176829" w14:textId="77777777" w:rsidR="00440477" w:rsidRDefault="00440477" w:rsidP="00440477">
      <w:pPr>
        <w:pStyle w:val="Example"/>
        <w:ind w:left="130" w:right="115"/>
        <w:rPr>
          <w:ins w:id="7147" w:author="Russ Ott" w:date="2022-05-16T11:54:00Z"/>
        </w:rPr>
      </w:pPr>
      <w:ins w:id="7148" w:author="Russ Ott" w:date="2022-05-16T11:54:00Z">
        <w:r>
          <w:t xml:space="preserve">    </w:t>
        </w:r>
      </w:ins>
    </w:p>
    <w:p w14:paraId="1E03DAD1" w14:textId="77777777" w:rsidR="00440477" w:rsidRDefault="00440477" w:rsidP="00440477">
      <w:pPr>
        <w:pStyle w:val="Example"/>
        <w:ind w:left="130" w:right="115"/>
        <w:rPr>
          <w:ins w:id="7149" w:author="Russ Ott" w:date="2022-05-16T11:54:00Z"/>
        </w:rPr>
      </w:pPr>
      <w:ins w:id="7150" w:author="Russ Ott" w:date="2022-05-16T11:54:00Z">
        <w:r>
          <w:t xml:space="preserve">        </w:t>
        </w:r>
      </w:ins>
    </w:p>
    <w:p w14:paraId="14EE4963" w14:textId="77777777" w:rsidR="00440477" w:rsidRDefault="00440477" w:rsidP="00440477">
      <w:pPr>
        <w:pStyle w:val="Example"/>
        <w:ind w:left="130" w:right="115"/>
        <w:rPr>
          <w:ins w:id="7151" w:author="Russ Ott" w:date="2022-05-16T11:54:00Z"/>
        </w:rPr>
      </w:pPr>
      <w:ins w:id="7152" w:author="Russ Ott" w:date="2022-05-16T11:54:00Z">
        <w:r>
          <w:t xml:space="preserve">        &lt;/observation&gt;</w:t>
        </w:r>
      </w:ins>
    </w:p>
    <w:p w14:paraId="14821D0E" w14:textId="77777777" w:rsidR="00440477" w:rsidRDefault="00440477" w:rsidP="00440477">
      <w:pPr>
        <w:pStyle w:val="Example"/>
        <w:ind w:left="130" w:right="115"/>
        <w:rPr>
          <w:ins w:id="7153" w:author="Russ Ott" w:date="2022-05-16T11:54:00Z"/>
        </w:rPr>
      </w:pPr>
      <w:ins w:id="7154" w:author="Russ Ott" w:date="2022-05-16T11:54:00Z">
        <w:r>
          <w:t xml:space="preserve">    &lt;/</w:t>
        </w:r>
        <w:proofErr w:type="spellStart"/>
        <w:r>
          <w:t>entryRelationship</w:t>
        </w:r>
        <w:proofErr w:type="spellEnd"/>
        <w:r>
          <w:t>&gt;</w:t>
        </w:r>
      </w:ins>
    </w:p>
    <w:p w14:paraId="5EA15D81" w14:textId="77777777" w:rsidR="00440477" w:rsidRDefault="00440477" w:rsidP="00440477">
      <w:pPr>
        <w:pStyle w:val="Example"/>
        <w:ind w:left="130" w:right="115"/>
        <w:rPr>
          <w:ins w:id="7155" w:author="Russ Ott" w:date="2022-05-16T11:54:00Z"/>
        </w:rPr>
      </w:pPr>
      <w:ins w:id="7156" w:author="Russ Ott" w:date="2022-05-16T11:54:00Z">
        <w:r>
          <w:t xml:space="preserve">    &lt;!-- </w:t>
        </w:r>
      </w:ins>
    </w:p>
    <w:p w14:paraId="6F8CF946" w14:textId="77777777" w:rsidR="00440477" w:rsidRDefault="00440477" w:rsidP="00440477">
      <w:pPr>
        <w:pStyle w:val="Example"/>
        <w:ind w:left="130" w:right="115"/>
        <w:rPr>
          <w:ins w:id="7157" w:author="Russ Ott" w:date="2022-05-16T11:54:00Z"/>
        </w:rPr>
      </w:pPr>
      <w:ins w:id="7158" w:author="Russ Ott" w:date="2022-05-16T11:54:00Z">
        <w:r>
          <w:t xml:space="preserve">        This is an entry relationship of the SPRT (support) type which shows </w:t>
        </w:r>
      </w:ins>
    </w:p>
    <w:p w14:paraId="0E43E35A" w14:textId="77777777" w:rsidR="00440477" w:rsidRDefault="00440477" w:rsidP="00440477">
      <w:pPr>
        <w:pStyle w:val="Example"/>
        <w:ind w:left="130" w:right="115"/>
        <w:rPr>
          <w:ins w:id="7159" w:author="Russ Ott" w:date="2022-05-16T11:54:00Z"/>
        </w:rPr>
      </w:pPr>
      <w:ins w:id="7160" w:author="Russ Ott" w:date="2022-05-16T11:54:00Z">
        <w:r>
          <w:t xml:space="preserve">        that the productive cough supports the Health Concern (Problem: Respiratory </w:t>
        </w:r>
      </w:ins>
    </w:p>
    <w:p w14:paraId="5D759CFB" w14:textId="77777777" w:rsidR="00440477" w:rsidRDefault="00440477" w:rsidP="00440477">
      <w:pPr>
        <w:pStyle w:val="Example"/>
        <w:ind w:left="130" w:right="115"/>
        <w:rPr>
          <w:ins w:id="7161" w:author="Russ Ott" w:date="2022-05-16T11:54:00Z"/>
        </w:rPr>
      </w:pPr>
      <w:ins w:id="7162" w:author="Russ Ott" w:date="2022-05-16T11:54:00Z">
        <w:r>
          <w:t xml:space="preserve">        Insufficiency and Diagnosis: Pneumonia</w:t>
        </w:r>
      </w:ins>
    </w:p>
    <w:p w14:paraId="04142640" w14:textId="77777777" w:rsidR="00440477" w:rsidRDefault="00440477" w:rsidP="00440477">
      <w:pPr>
        <w:pStyle w:val="Example"/>
        <w:ind w:left="130" w:right="115"/>
        <w:rPr>
          <w:ins w:id="7163" w:author="Russ Ott" w:date="2022-05-16T11:54:00Z"/>
        </w:rPr>
      </w:pPr>
      <w:ins w:id="7164" w:author="Russ Ott" w:date="2022-05-16T11:54:00Z">
        <w:r>
          <w:t xml:space="preserve">        This </w:t>
        </w:r>
        <w:proofErr w:type="spellStart"/>
        <w:r>
          <w:t>entryRelationship</w:t>
        </w:r>
        <w:proofErr w:type="spellEnd"/>
        <w:r>
          <w:t xml:space="preserve"> represents the relationship: </w:t>
        </w:r>
      </w:ins>
    </w:p>
    <w:p w14:paraId="140C094B" w14:textId="77777777" w:rsidR="00440477" w:rsidRDefault="00440477" w:rsidP="00440477">
      <w:pPr>
        <w:pStyle w:val="Example"/>
        <w:ind w:left="130" w:right="115"/>
        <w:rPr>
          <w:ins w:id="7165" w:author="Russ Ott" w:date="2022-05-16T11:54:00Z"/>
        </w:rPr>
      </w:pPr>
      <w:ins w:id="7166" w:author="Russ Ott" w:date="2022-05-16T11:54:00Z">
        <w:r>
          <w:t xml:space="preserve">         Health Concern HAS SUPPORT Observation</w:t>
        </w:r>
      </w:ins>
    </w:p>
    <w:p w14:paraId="2CCD43E3" w14:textId="77777777" w:rsidR="00440477" w:rsidRDefault="00440477" w:rsidP="00440477">
      <w:pPr>
        <w:pStyle w:val="Example"/>
        <w:ind w:left="130" w:right="115"/>
        <w:rPr>
          <w:ins w:id="7167" w:author="Russ Ott" w:date="2022-05-16T11:54:00Z"/>
        </w:rPr>
      </w:pPr>
      <w:ins w:id="7168" w:author="Russ Ott" w:date="2022-05-16T11:54:00Z">
        <w:r>
          <w:t xml:space="preserve">       --&gt;</w:t>
        </w:r>
      </w:ins>
    </w:p>
    <w:p w14:paraId="59B2136F" w14:textId="77777777" w:rsidR="00440477" w:rsidRDefault="00440477" w:rsidP="00440477">
      <w:pPr>
        <w:pStyle w:val="Example"/>
        <w:ind w:left="130" w:right="115"/>
        <w:rPr>
          <w:ins w:id="7169" w:author="Russ Ott" w:date="2022-05-16T11:54:00Z"/>
        </w:rPr>
      </w:pPr>
      <w:ins w:id="7170" w:author="Russ Ott" w:date="2022-05-16T11:54:00Z">
        <w:r>
          <w:t xml:space="preserve">    &lt;</w:t>
        </w:r>
        <w:proofErr w:type="spellStart"/>
        <w:r>
          <w:t>entryRelationship</w:t>
        </w:r>
        <w:proofErr w:type="spellEnd"/>
        <w:r>
          <w:t xml:space="preserve"> </w:t>
        </w:r>
        <w:proofErr w:type="spellStart"/>
        <w:r>
          <w:t>typeCode</w:t>
        </w:r>
        <w:proofErr w:type="spellEnd"/>
        <w:r>
          <w:t>="SPRT"&gt;</w:t>
        </w:r>
      </w:ins>
    </w:p>
    <w:p w14:paraId="1FA07D77" w14:textId="77777777" w:rsidR="00440477" w:rsidRDefault="00440477" w:rsidP="00440477">
      <w:pPr>
        <w:pStyle w:val="Example"/>
        <w:ind w:left="130" w:right="115"/>
        <w:rPr>
          <w:ins w:id="7171" w:author="Russ Ott" w:date="2022-05-16T11:54:00Z"/>
        </w:rPr>
      </w:pPr>
      <w:ins w:id="7172" w:author="Russ Ott" w:date="2022-05-16T11:54:00Z">
        <w:r>
          <w:t xml:space="preserve">        </w:t>
        </w:r>
        <w:proofErr w:type="gramStart"/>
        <w:r>
          <w:t>&lt;!--</w:t>
        </w:r>
        <w:proofErr w:type="gramEnd"/>
        <w:r>
          <w:t xml:space="preserve"> Problem Observation (V2) --&gt;</w:t>
        </w:r>
      </w:ins>
    </w:p>
    <w:p w14:paraId="6AFA0689" w14:textId="77777777" w:rsidR="00440477" w:rsidRDefault="00440477" w:rsidP="00440477">
      <w:pPr>
        <w:pStyle w:val="Example"/>
        <w:ind w:left="130" w:right="115"/>
        <w:rPr>
          <w:ins w:id="7173" w:author="Russ Ott" w:date="2022-05-16T11:54:00Z"/>
        </w:rPr>
      </w:pPr>
      <w:ins w:id="7174"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14D99A7A" w14:textId="77777777" w:rsidR="00440477" w:rsidRDefault="00440477" w:rsidP="00440477">
      <w:pPr>
        <w:pStyle w:val="Example"/>
        <w:ind w:left="130" w:right="115"/>
        <w:rPr>
          <w:ins w:id="7175" w:author="Russ Ott" w:date="2022-05-16T11:54:00Z"/>
        </w:rPr>
      </w:pPr>
      <w:ins w:id="7176" w:author="Russ Ott" w:date="2022-05-16T11:54:00Z">
        <w:r>
          <w:lastRenderedPageBreak/>
          <w:t xml:space="preserve">            &lt;</w:t>
        </w:r>
        <w:proofErr w:type="spellStart"/>
        <w:r>
          <w:t>templateId</w:t>
        </w:r>
        <w:proofErr w:type="spellEnd"/>
        <w:r>
          <w:t xml:space="preserve"> root="2.16.840.1.113883.10.20.22.4.4" extension="2015-08-01" /&gt;</w:t>
        </w:r>
      </w:ins>
    </w:p>
    <w:p w14:paraId="7B07F297" w14:textId="77777777" w:rsidR="00440477" w:rsidRDefault="00440477" w:rsidP="00440477">
      <w:pPr>
        <w:pStyle w:val="Example"/>
        <w:ind w:left="130" w:right="115"/>
        <w:rPr>
          <w:ins w:id="7177" w:author="Russ Ott" w:date="2022-05-16T11:54:00Z"/>
        </w:rPr>
      </w:pPr>
      <w:ins w:id="7178" w:author="Russ Ott" w:date="2022-05-16T11:54:00Z">
        <w:r>
          <w:t xml:space="preserve">      ...</w:t>
        </w:r>
      </w:ins>
    </w:p>
    <w:p w14:paraId="7AF27480" w14:textId="77777777" w:rsidR="00440477" w:rsidRDefault="00440477" w:rsidP="00440477">
      <w:pPr>
        <w:pStyle w:val="Example"/>
        <w:ind w:left="130" w:right="115"/>
        <w:rPr>
          <w:ins w:id="7179" w:author="Russ Ott" w:date="2022-05-16T11:54:00Z"/>
        </w:rPr>
      </w:pPr>
      <w:ins w:id="7180" w:author="Russ Ott" w:date="2022-05-16T11:54:00Z">
        <w:r>
          <w:t xml:space="preserve">    </w:t>
        </w:r>
      </w:ins>
    </w:p>
    <w:p w14:paraId="426C5733" w14:textId="77777777" w:rsidR="00440477" w:rsidRDefault="00440477" w:rsidP="00440477">
      <w:pPr>
        <w:pStyle w:val="Example"/>
        <w:ind w:left="130" w:right="115"/>
        <w:rPr>
          <w:ins w:id="7181" w:author="Russ Ott" w:date="2022-05-16T11:54:00Z"/>
        </w:rPr>
      </w:pPr>
      <w:ins w:id="7182" w:author="Russ Ott" w:date="2022-05-16T11:54:00Z">
        <w:r>
          <w:t xml:space="preserve">        </w:t>
        </w:r>
      </w:ins>
    </w:p>
    <w:p w14:paraId="515A0D61" w14:textId="77777777" w:rsidR="00440477" w:rsidRDefault="00440477" w:rsidP="00440477">
      <w:pPr>
        <w:pStyle w:val="Example"/>
        <w:ind w:left="130" w:right="115"/>
        <w:rPr>
          <w:ins w:id="7183" w:author="Russ Ott" w:date="2022-05-16T11:54:00Z"/>
        </w:rPr>
      </w:pPr>
      <w:ins w:id="7184" w:author="Russ Ott" w:date="2022-05-16T11:54:00Z">
        <w:r>
          <w:t xml:space="preserve">        &lt;/observation&gt;</w:t>
        </w:r>
      </w:ins>
    </w:p>
    <w:p w14:paraId="06C01184" w14:textId="77777777" w:rsidR="00440477" w:rsidRDefault="00440477" w:rsidP="00440477">
      <w:pPr>
        <w:pStyle w:val="Example"/>
        <w:ind w:left="130" w:right="115"/>
        <w:rPr>
          <w:ins w:id="7185" w:author="Russ Ott" w:date="2022-05-16T11:54:00Z"/>
        </w:rPr>
      </w:pPr>
      <w:ins w:id="7186" w:author="Russ Ott" w:date="2022-05-16T11:54:00Z">
        <w:r>
          <w:t xml:space="preserve">    &lt;/</w:t>
        </w:r>
        <w:proofErr w:type="spellStart"/>
        <w:r>
          <w:t>entryRelationship</w:t>
        </w:r>
        <w:proofErr w:type="spellEnd"/>
        <w:r>
          <w:t>&gt;</w:t>
        </w:r>
      </w:ins>
    </w:p>
    <w:p w14:paraId="116CAF2D" w14:textId="77777777" w:rsidR="00440477" w:rsidRDefault="00440477" w:rsidP="00440477">
      <w:pPr>
        <w:pStyle w:val="Example"/>
        <w:ind w:left="130" w:right="115"/>
        <w:rPr>
          <w:ins w:id="7187" w:author="Russ Ott" w:date="2022-05-16T11:54:00Z"/>
        </w:rPr>
      </w:pPr>
      <w:ins w:id="7188" w:author="Russ Ott" w:date="2022-05-16T11:54:00Z">
        <w:r>
          <w:t xml:space="preserve">    </w:t>
        </w:r>
        <w:proofErr w:type="gramStart"/>
        <w:r>
          <w:t>&lt;!--</w:t>
        </w:r>
        <w:proofErr w:type="gramEnd"/>
        <w:r>
          <w:t xml:space="preserve"> Priority Preference --&gt;</w:t>
        </w:r>
      </w:ins>
    </w:p>
    <w:p w14:paraId="118909FF" w14:textId="77777777" w:rsidR="00440477" w:rsidRDefault="00440477" w:rsidP="00440477">
      <w:pPr>
        <w:pStyle w:val="Example"/>
        <w:ind w:left="130" w:right="115"/>
        <w:rPr>
          <w:ins w:id="7189" w:author="Russ Ott" w:date="2022-05-16T11:54:00Z"/>
        </w:rPr>
      </w:pPr>
      <w:ins w:id="7190" w:author="Russ Ott" w:date="2022-05-16T11:54:00Z">
        <w:r>
          <w:t xml:space="preserve">    &lt;</w:t>
        </w:r>
        <w:proofErr w:type="spellStart"/>
        <w:r>
          <w:t>entryRelationship</w:t>
        </w:r>
        <w:proofErr w:type="spellEnd"/>
        <w:r>
          <w:t xml:space="preserve"> </w:t>
        </w:r>
        <w:proofErr w:type="spellStart"/>
        <w:r>
          <w:t>typeCode</w:t>
        </w:r>
        <w:proofErr w:type="spellEnd"/>
        <w:r>
          <w:t>="RSON"&gt;</w:t>
        </w:r>
      </w:ins>
    </w:p>
    <w:p w14:paraId="51513B66" w14:textId="77777777" w:rsidR="00440477" w:rsidRDefault="00440477" w:rsidP="00440477">
      <w:pPr>
        <w:pStyle w:val="Example"/>
        <w:ind w:left="130" w:right="115"/>
        <w:rPr>
          <w:ins w:id="7191" w:author="Russ Ott" w:date="2022-05-16T11:54:00Z"/>
        </w:rPr>
      </w:pPr>
      <w:ins w:id="7192" w:author="Russ Ott" w:date="2022-05-16T11:54:00Z">
        <w:r>
          <w:t xml:space="preserve">        </w:t>
        </w:r>
        <w:proofErr w:type="gramStart"/>
        <w:r>
          <w:t>&lt;!--</w:t>
        </w:r>
        <w:proofErr w:type="gramEnd"/>
        <w:r>
          <w:t xml:space="preserve"> Priority Preference - this is the preference that the patient </w:t>
        </w:r>
      </w:ins>
    </w:p>
    <w:p w14:paraId="3460A800" w14:textId="77777777" w:rsidR="00440477" w:rsidRDefault="00440477" w:rsidP="00440477">
      <w:pPr>
        <w:pStyle w:val="Example"/>
        <w:ind w:left="130" w:right="115"/>
        <w:rPr>
          <w:ins w:id="7193" w:author="Russ Ott" w:date="2022-05-16T11:54:00Z"/>
        </w:rPr>
      </w:pPr>
      <w:ins w:id="7194" w:author="Russ Ott" w:date="2022-05-16T11:54:00Z">
        <w:r>
          <w:t xml:space="preserve">      (</w:t>
        </w:r>
        <w:proofErr w:type="gramStart"/>
        <w:r>
          <w:t>specified</w:t>
        </w:r>
        <w:proofErr w:type="gramEnd"/>
        <w:r>
          <w:t xml:space="preserve"> by the Author Participation template)</w:t>
        </w:r>
      </w:ins>
    </w:p>
    <w:p w14:paraId="7B19C9B5" w14:textId="77777777" w:rsidR="00440477" w:rsidRDefault="00440477" w:rsidP="00440477">
      <w:pPr>
        <w:pStyle w:val="Example"/>
        <w:ind w:left="130" w:right="115"/>
        <w:rPr>
          <w:ins w:id="7195" w:author="Russ Ott" w:date="2022-05-16T11:54:00Z"/>
        </w:rPr>
      </w:pPr>
      <w:ins w:id="7196" w:author="Russ Ott" w:date="2022-05-16T11:54:00Z">
        <w:r>
          <w:t xml:space="preserve">       places on the Health Concern --&gt;</w:t>
        </w:r>
      </w:ins>
    </w:p>
    <w:p w14:paraId="275C306C" w14:textId="77777777" w:rsidR="00440477" w:rsidRDefault="00440477" w:rsidP="00440477">
      <w:pPr>
        <w:pStyle w:val="Example"/>
        <w:ind w:left="130" w:right="115"/>
        <w:rPr>
          <w:ins w:id="7197" w:author="Russ Ott" w:date="2022-05-16T11:54:00Z"/>
        </w:rPr>
      </w:pPr>
      <w:ins w:id="7198"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16BA68E4" w14:textId="77777777" w:rsidR="00440477" w:rsidRDefault="00440477" w:rsidP="00440477">
      <w:pPr>
        <w:pStyle w:val="Example"/>
        <w:ind w:left="130" w:right="115"/>
        <w:rPr>
          <w:ins w:id="7199" w:author="Russ Ott" w:date="2022-05-16T11:54:00Z"/>
        </w:rPr>
      </w:pPr>
      <w:ins w:id="7200" w:author="Russ Ott" w:date="2022-05-16T11:54:00Z">
        <w:r>
          <w:t xml:space="preserve">            &lt;</w:t>
        </w:r>
        <w:proofErr w:type="spellStart"/>
        <w:r>
          <w:t>templateId</w:t>
        </w:r>
        <w:proofErr w:type="spellEnd"/>
        <w:r>
          <w:t xml:space="preserve"> root="2.16.840.1.113883.10.20.22.4.143" /&gt;</w:t>
        </w:r>
      </w:ins>
    </w:p>
    <w:p w14:paraId="0856BB83" w14:textId="77777777" w:rsidR="00440477" w:rsidRDefault="00440477" w:rsidP="00440477">
      <w:pPr>
        <w:pStyle w:val="Example"/>
        <w:ind w:left="130" w:right="115"/>
        <w:rPr>
          <w:ins w:id="7201" w:author="Russ Ott" w:date="2022-05-16T11:54:00Z"/>
        </w:rPr>
      </w:pPr>
      <w:ins w:id="7202" w:author="Russ Ott" w:date="2022-05-16T11:54:00Z">
        <w:r>
          <w:t xml:space="preserve">      ...</w:t>
        </w:r>
      </w:ins>
    </w:p>
    <w:p w14:paraId="02644B6A" w14:textId="77777777" w:rsidR="00440477" w:rsidRDefault="00440477" w:rsidP="00440477">
      <w:pPr>
        <w:pStyle w:val="Example"/>
        <w:ind w:left="130" w:right="115"/>
        <w:rPr>
          <w:ins w:id="7203" w:author="Russ Ott" w:date="2022-05-16T11:54:00Z"/>
        </w:rPr>
      </w:pPr>
      <w:ins w:id="7204" w:author="Russ Ott" w:date="2022-05-16T11:54:00Z">
        <w:r>
          <w:t xml:space="preserve">    </w:t>
        </w:r>
      </w:ins>
    </w:p>
    <w:p w14:paraId="5CADC52C" w14:textId="77777777" w:rsidR="00440477" w:rsidRDefault="00440477" w:rsidP="00440477">
      <w:pPr>
        <w:pStyle w:val="Example"/>
        <w:ind w:left="130" w:right="115"/>
        <w:rPr>
          <w:ins w:id="7205" w:author="Russ Ott" w:date="2022-05-16T11:54:00Z"/>
        </w:rPr>
      </w:pPr>
      <w:ins w:id="7206" w:author="Russ Ott" w:date="2022-05-16T11:54:00Z">
        <w:r>
          <w:t xml:space="preserve">        </w:t>
        </w:r>
      </w:ins>
    </w:p>
    <w:p w14:paraId="11721483" w14:textId="77777777" w:rsidR="00440477" w:rsidRDefault="00440477" w:rsidP="00440477">
      <w:pPr>
        <w:pStyle w:val="Example"/>
        <w:ind w:left="130" w:right="115"/>
        <w:rPr>
          <w:ins w:id="7207" w:author="Russ Ott" w:date="2022-05-16T11:54:00Z"/>
        </w:rPr>
      </w:pPr>
      <w:ins w:id="7208" w:author="Russ Ott" w:date="2022-05-16T11:54:00Z">
        <w:r>
          <w:t xml:space="preserve">        &lt;/observation&gt;</w:t>
        </w:r>
      </w:ins>
    </w:p>
    <w:p w14:paraId="6089A2CE" w14:textId="77777777" w:rsidR="00440477" w:rsidRDefault="00440477" w:rsidP="00440477">
      <w:pPr>
        <w:pStyle w:val="Example"/>
        <w:ind w:left="130" w:right="115"/>
        <w:rPr>
          <w:ins w:id="7209" w:author="Russ Ott" w:date="2022-05-16T11:54:00Z"/>
        </w:rPr>
      </w:pPr>
      <w:ins w:id="7210" w:author="Russ Ott" w:date="2022-05-16T11:54:00Z">
        <w:r>
          <w:t xml:space="preserve">    &lt;/</w:t>
        </w:r>
        <w:proofErr w:type="spellStart"/>
        <w:r>
          <w:t>entryRelationship</w:t>
        </w:r>
        <w:proofErr w:type="spellEnd"/>
        <w:r>
          <w:t>&gt;</w:t>
        </w:r>
      </w:ins>
    </w:p>
    <w:p w14:paraId="1B37A20A" w14:textId="77777777" w:rsidR="00440477" w:rsidRDefault="00440477" w:rsidP="00440477">
      <w:pPr>
        <w:pStyle w:val="Example"/>
        <w:ind w:left="130" w:right="115"/>
        <w:rPr>
          <w:ins w:id="7211" w:author="Russ Ott" w:date="2022-05-16T11:54:00Z"/>
        </w:rPr>
      </w:pPr>
      <w:ins w:id="7212" w:author="Russ Ott" w:date="2022-05-16T11:54:00Z">
        <w:r>
          <w:t xml:space="preserve">    </w:t>
        </w:r>
        <w:proofErr w:type="gramStart"/>
        <w:r>
          <w:t>&lt;!--</w:t>
        </w:r>
        <w:proofErr w:type="gramEnd"/>
        <w:r>
          <w:t xml:space="preserve">  Priority Preference - this is the preference that the provider </w:t>
        </w:r>
      </w:ins>
    </w:p>
    <w:p w14:paraId="40500E02" w14:textId="77777777" w:rsidR="00440477" w:rsidRDefault="00440477" w:rsidP="00440477">
      <w:pPr>
        <w:pStyle w:val="Example"/>
        <w:ind w:left="130" w:right="115"/>
        <w:rPr>
          <w:ins w:id="7213" w:author="Russ Ott" w:date="2022-05-16T11:54:00Z"/>
        </w:rPr>
      </w:pPr>
      <w:ins w:id="7214" w:author="Russ Ott" w:date="2022-05-16T11:54:00Z">
        <w:r>
          <w:t xml:space="preserve">    (</w:t>
        </w:r>
        <w:proofErr w:type="gramStart"/>
        <w:r>
          <w:t>specified</w:t>
        </w:r>
        <w:proofErr w:type="gramEnd"/>
        <w:r>
          <w:t xml:space="preserve"> by the Author Participation template)</w:t>
        </w:r>
      </w:ins>
    </w:p>
    <w:p w14:paraId="5A363B4A" w14:textId="77777777" w:rsidR="00440477" w:rsidRDefault="00440477" w:rsidP="00440477">
      <w:pPr>
        <w:pStyle w:val="Example"/>
        <w:ind w:left="130" w:right="115"/>
        <w:rPr>
          <w:ins w:id="7215" w:author="Russ Ott" w:date="2022-05-16T11:54:00Z"/>
        </w:rPr>
      </w:pPr>
      <w:ins w:id="7216" w:author="Russ Ott" w:date="2022-05-16T11:54:00Z">
        <w:r>
          <w:t xml:space="preserve">     places on the Health Concern --&gt;</w:t>
        </w:r>
      </w:ins>
    </w:p>
    <w:p w14:paraId="6D8D7A8B" w14:textId="77777777" w:rsidR="00440477" w:rsidRDefault="00440477" w:rsidP="00440477">
      <w:pPr>
        <w:pStyle w:val="Example"/>
        <w:ind w:left="130" w:right="115"/>
        <w:rPr>
          <w:ins w:id="7217" w:author="Russ Ott" w:date="2022-05-16T11:54:00Z"/>
        </w:rPr>
      </w:pPr>
      <w:ins w:id="7218" w:author="Russ Ott" w:date="2022-05-16T11:54:00Z">
        <w:r>
          <w:t xml:space="preserve">    &lt;</w:t>
        </w:r>
        <w:proofErr w:type="spellStart"/>
        <w:r>
          <w:t>entryRelationship</w:t>
        </w:r>
        <w:proofErr w:type="spellEnd"/>
        <w:r>
          <w:t xml:space="preserve"> </w:t>
        </w:r>
        <w:proofErr w:type="spellStart"/>
        <w:r>
          <w:t>typeCode</w:t>
        </w:r>
        <w:proofErr w:type="spellEnd"/>
        <w:r>
          <w:t>="RSON"&gt;</w:t>
        </w:r>
      </w:ins>
    </w:p>
    <w:p w14:paraId="67A31F94" w14:textId="77777777" w:rsidR="00440477" w:rsidRDefault="00440477" w:rsidP="00440477">
      <w:pPr>
        <w:pStyle w:val="Example"/>
        <w:ind w:left="130" w:right="115"/>
        <w:rPr>
          <w:ins w:id="7219" w:author="Russ Ott" w:date="2022-05-16T11:54:00Z"/>
        </w:rPr>
      </w:pPr>
      <w:ins w:id="7220" w:author="Russ Ott" w:date="2022-05-16T11:54:00Z">
        <w:r>
          <w:t xml:space="preserve">        </w:t>
        </w:r>
        <w:proofErr w:type="gramStart"/>
        <w:r>
          <w:t>&lt;!--</w:t>
        </w:r>
        <w:proofErr w:type="gramEnd"/>
        <w:r>
          <w:t xml:space="preserve">  Priority Preference --&gt;</w:t>
        </w:r>
      </w:ins>
    </w:p>
    <w:p w14:paraId="77FF5EFB" w14:textId="77777777" w:rsidR="00440477" w:rsidRDefault="00440477" w:rsidP="00440477">
      <w:pPr>
        <w:pStyle w:val="Example"/>
        <w:ind w:left="130" w:right="115"/>
        <w:rPr>
          <w:ins w:id="7221" w:author="Russ Ott" w:date="2022-05-16T11:54:00Z"/>
        </w:rPr>
      </w:pPr>
      <w:ins w:id="7222"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1AEBCACE" w14:textId="77777777" w:rsidR="00440477" w:rsidRDefault="00440477" w:rsidP="00440477">
      <w:pPr>
        <w:pStyle w:val="Example"/>
        <w:ind w:left="130" w:right="115"/>
        <w:rPr>
          <w:ins w:id="7223" w:author="Russ Ott" w:date="2022-05-16T11:54:00Z"/>
        </w:rPr>
      </w:pPr>
      <w:ins w:id="7224" w:author="Russ Ott" w:date="2022-05-16T11:54:00Z">
        <w:r>
          <w:t xml:space="preserve">            &lt;</w:t>
        </w:r>
        <w:proofErr w:type="spellStart"/>
        <w:r>
          <w:t>templateId</w:t>
        </w:r>
        <w:proofErr w:type="spellEnd"/>
        <w:r>
          <w:t xml:space="preserve"> root="2.16.840.1.113883.10.20.22.4.143" /&gt;</w:t>
        </w:r>
      </w:ins>
    </w:p>
    <w:p w14:paraId="62D011FB" w14:textId="77777777" w:rsidR="00440477" w:rsidRDefault="00440477" w:rsidP="00440477">
      <w:pPr>
        <w:pStyle w:val="Example"/>
        <w:ind w:left="130" w:right="115"/>
        <w:rPr>
          <w:ins w:id="7225" w:author="Russ Ott" w:date="2022-05-16T11:54:00Z"/>
        </w:rPr>
      </w:pPr>
      <w:ins w:id="7226" w:author="Russ Ott" w:date="2022-05-16T11:54:00Z">
        <w:r>
          <w:t xml:space="preserve">      ...</w:t>
        </w:r>
      </w:ins>
    </w:p>
    <w:p w14:paraId="634EBF85" w14:textId="77777777" w:rsidR="00440477" w:rsidRDefault="00440477" w:rsidP="00440477">
      <w:pPr>
        <w:pStyle w:val="Example"/>
        <w:ind w:left="130" w:right="115"/>
        <w:rPr>
          <w:ins w:id="7227" w:author="Russ Ott" w:date="2022-05-16T11:54:00Z"/>
        </w:rPr>
      </w:pPr>
      <w:ins w:id="7228" w:author="Russ Ott" w:date="2022-05-16T11:54:00Z">
        <w:r>
          <w:t xml:space="preserve">    </w:t>
        </w:r>
      </w:ins>
    </w:p>
    <w:p w14:paraId="5F163C63" w14:textId="77777777" w:rsidR="00440477" w:rsidRDefault="00440477" w:rsidP="00440477">
      <w:pPr>
        <w:pStyle w:val="Example"/>
        <w:ind w:left="130" w:right="115"/>
        <w:rPr>
          <w:ins w:id="7229" w:author="Russ Ott" w:date="2022-05-16T11:54:00Z"/>
        </w:rPr>
      </w:pPr>
      <w:ins w:id="7230" w:author="Russ Ott" w:date="2022-05-16T11:54:00Z">
        <w:r>
          <w:t xml:space="preserve">        </w:t>
        </w:r>
      </w:ins>
    </w:p>
    <w:p w14:paraId="73179175" w14:textId="77777777" w:rsidR="00440477" w:rsidRDefault="00440477" w:rsidP="00440477">
      <w:pPr>
        <w:pStyle w:val="Example"/>
        <w:ind w:left="130" w:right="115"/>
        <w:rPr>
          <w:ins w:id="7231" w:author="Russ Ott" w:date="2022-05-16T11:54:00Z"/>
        </w:rPr>
      </w:pPr>
      <w:ins w:id="7232" w:author="Russ Ott" w:date="2022-05-16T11:54:00Z">
        <w:r>
          <w:t xml:space="preserve">        &lt;/observation&gt;</w:t>
        </w:r>
      </w:ins>
    </w:p>
    <w:p w14:paraId="6A341A21" w14:textId="77777777" w:rsidR="00440477" w:rsidRDefault="00440477" w:rsidP="00440477">
      <w:pPr>
        <w:pStyle w:val="Example"/>
        <w:ind w:left="130" w:right="115"/>
        <w:rPr>
          <w:ins w:id="7233" w:author="Russ Ott" w:date="2022-05-16T11:54:00Z"/>
        </w:rPr>
      </w:pPr>
      <w:ins w:id="7234" w:author="Russ Ott" w:date="2022-05-16T11:54:00Z">
        <w:r>
          <w:t xml:space="preserve">    &lt;/</w:t>
        </w:r>
        <w:proofErr w:type="spellStart"/>
        <w:r>
          <w:t>entryRelationship</w:t>
        </w:r>
        <w:proofErr w:type="spellEnd"/>
        <w:r>
          <w:t>&gt;</w:t>
        </w:r>
      </w:ins>
    </w:p>
    <w:p w14:paraId="6BDB6217" w14:textId="77777777" w:rsidR="00440477" w:rsidRDefault="00440477" w:rsidP="00440477">
      <w:pPr>
        <w:pStyle w:val="Example"/>
        <w:ind w:left="130" w:right="115"/>
        <w:rPr>
          <w:ins w:id="7235" w:author="Russ Ott" w:date="2022-05-16T11:54:00Z"/>
        </w:rPr>
      </w:pPr>
      <w:ins w:id="7236" w:author="Russ Ott" w:date="2022-05-16T11:54:00Z">
        <w:r>
          <w:t>&lt;/act&gt;</w:t>
        </w:r>
      </w:ins>
    </w:p>
    <w:p w14:paraId="5A4F0118" w14:textId="77777777" w:rsidR="00440477" w:rsidRDefault="00440477" w:rsidP="00440477">
      <w:pPr>
        <w:pStyle w:val="BodyText"/>
        <w:rPr>
          <w:ins w:id="7237" w:author="Russ Ott" w:date="2022-05-16T11:54:00Z"/>
        </w:rPr>
      </w:pPr>
    </w:p>
    <w:p w14:paraId="23E9CF8F" w14:textId="65555F69" w:rsidR="00440477" w:rsidRDefault="00440477" w:rsidP="00440477">
      <w:pPr>
        <w:pStyle w:val="Caption"/>
        <w:ind w:left="130" w:right="115"/>
        <w:rPr>
          <w:ins w:id="7238" w:author="Russ Ott" w:date="2022-05-16T11:54:00Z"/>
        </w:rPr>
      </w:pPr>
      <w:bookmarkStart w:id="7239" w:name="_Toc103325924"/>
      <w:ins w:id="7240" w:author="Russ Ott" w:date="2022-05-16T11:54:00Z">
        <w:r>
          <w:lastRenderedPageBreak/>
          <w:t xml:space="preserve">Figure </w:t>
        </w:r>
        <w:r>
          <w:fldChar w:fldCharType="begin"/>
        </w:r>
        <w:r>
          <w:instrText>SEQ Figure \* ARABIC</w:instrText>
        </w:r>
        <w:r>
          <w:fldChar w:fldCharType="separate"/>
        </w:r>
        <w:r w:rsidR="00F1669B">
          <w:t>18</w:t>
        </w:r>
        <w:r>
          <w:fldChar w:fldCharType="end"/>
        </w:r>
        <w:r>
          <w:t>: Health Concern Act wrapping Social Determinant of Health Problem Observation Example</w:t>
        </w:r>
        <w:bookmarkEnd w:id="7239"/>
      </w:ins>
    </w:p>
    <w:p w14:paraId="5BCC729F" w14:textId="77777777" w:rsidR="00440477" w:rsidRDefault="00440477" w:rsidP="00440477">
      <w:pPr>
        <w:pStyle w:val="Example"/>
        <w:ind w:left="130" w:right="115"/>
        <w:rPr>
          <w:ins w:id="7241" w:author="Russ Ott" w:date="2022-05-16T11:54:00Z"/>
        </w:rPr>
      </w:pPr>
      <w:proofErr w:type="gramStart"/>
      <w:ins w:id="7242" w:author="Russ Ott" w:date="2022-05-16T11:54:00Z">
        <w:r>
          <w:t>&lt;!--</w:t>
        </w:r>
        <w:proofErr w:type="gramEnd"/>
        <w:r>
          <w:t xml:space="preserve"> The Health Concern act  --&gt;</w:t>
        </w:r>
      </w:ins>
    </w:p>
    <w:p w14:paraId="4D561727" w14:textId="77777777" w:rsidR="00440477" w:rsidRDefault="00440477" w:rsidP="00440477">
      <w:pPr>
        <w:pStyle w:val="Example"/>
        <w:ind w:left="130" w:right="115"/>
        <w:rPr>
          <w:ins w:id="7243" w:author="Russ Ott" w:date="2022-05-16T11:54:00Z"/>
        </w:rPr>
      </w:pPr>
      <w:ins w:id="7244" w:author="Russ Ott" w:date="2022-05-16T11:54:00Z">
        <w:r>
          <w:t xml:space="preserve">&lt;act </w:t>
        </w:r>
        <w:proofErr w:type="spellStart"/>
        <w:r>
          <w:t>classCode</w:t>
        </w:r>
        <w:proofErr w:type="spellEnd"/>
        <w:r>
          <w:t xml:space="preserve">="ACT" </w:t>
        </w:r>
        <w:proofErr w:type="spellStart"/>
        <w:r>
          <w:t>moodCode</w:t>
        </w:r>
        <w:proofErr w:type="spellEnd"/>
        <w:r>
          <w:t>="EVN"&gt;</w:t>
        </w:r>
      </w:ins>
    </w:p>
    <w:p w14:paraId="7AC30164" w14:textId="77777777" w:rsidR="00440477" w:rsidRDefault="00440477" w:rsidP="00440477">
      <w:pPr>
        <w:pStyle w:val="Example"/>
        <w:ind w:left="130" w:right="115"/>
        <w:rPr>
          <w:ins w:id="7245" w:author="Russ Ott" w:date="2022-05-16T11:54:00Z"/>
        </w:rPr>
      </w:pPr>
      <w:ins w:id="7246" w:author="Russ Ott" w:date="2022-05-16T11:54:00Z">
        <w:r>
          <w:t xml:space="preserve">    &lt;</w:t>
        </w:r>
        <w:proofErr w:type="spellStart"/>
        <w:r>
          <w:t>templateId</w:t>
        </w:r>
        <w:proofErr w:type="spellEnd"/>
        <w:r>
          <w:t xml:space="preserve"> root="2.16.840.1.113883.10.20.22.4.132"/&gt;</w:t>
        </w:r>
      </w:ins>
    </w:p>
    <w:p w14:paraId="26194B72" w14:textId="77777777" w:rsidR="00440477" w:rsidRDefault="00440477" w:rsidP="00440477">
      <w:pPr>
        <w:pStyle w:val="Example"/>
        <w:ind w:left="130" w:right="115"/>
        <w:rPr>
          <w:ins w:id="7247" w:author="Russ Ott" w:date="2022-05-16T11:54:00Z"/>
        </w:rPr>
      </w:pPr>
      <w:ins w:id="7248" w:author="Russ Ott" w:date="2022-05-16T11:54:00Z">
        <w:r>
          <w:t xml:space="preserve">    &lt;</w:t>
        </w:r>
        <w:proofErr w:type="spellStart"/>
        <w:r>
          <w:t>templateId</w:t>
        </w:r>
        <w:proofErr w:type="spellEnd"/>
        <w:r>
          <w:t xml:space="preserve"> root="2.16.840.1.113883.10.20.22.4.132"</w:t>
        </w:r>
      </w:ins>
    </w:p>
    <w:p w14:paraId="33702078" w14:textId="77777777" w:rsidR="00440477" w:rsidRDefault="00440477" w:rsidP="00440477">
      <w:pPr>
        <w:pStyle w:val="Example"/>
        <w:ind w:left="130" w:right="115"/>
        <w:rPr>
          <w:ins w:id="7249" w:author="Russ Ott" w:date="2022-05-16T11:54:00Z"/>
        </w:rPr>
      </w:pPr>
      <w:ins w:id="7250" w:author="Russ Ott" w:date="2022-05-16T11:54:00Z">
        <w:r>
          <w:tab/>
        </w:r>
        <w:r>
          <w:tab/>
        </w:r>
        <w:r>
          <w:tab/>
        </w:r>
        <w:r>
          <w:tab/>
        </w:r>
        <w:r>
          <w:tab/>
        </w:r>
        <w:r>
          <w:tab/>
        </w:r>
        <w:r>
          <w:tab/>
        </w:r>
        <w:r>
          <w:tab/>
        </w:r>
        <w:r>
          <w:tab/>
        </w:r>
        <w:r>
          <w:tab/>
          <w:t>extension="2015-08-01"/&gt;</w:t>
        </w:r>
      </w:ins>
    </w:p>
    <w:p w14:paraId="6F9A5D14" w14:textId="77777777" w:rsidR="00440477" w:rsidRDefault="00440477" w:rsidP="00440477">
      <w:pPr>
        <w:pStyle w:val="Example"/>
        <w:ind w:left="130" w:right="115"/>
        <w:rPr>
          <w:ins w:id="7251" w:author="Russ Ott" w:date="2022-05-16T11:54:00Z"/>
        </w:rPr>
      </w:pPr>
      <w:ins w:id="7252" w:author="Russ Ott" w:date="2022-05-16T11:54:00Z">
        <w:r>
          <w:t xml:space="preserve">    &lt;</w:t>
        </w:r>
        <w:proofErr w:type="spellStart"/>
        <w:r>
          <w:t>templateId</w:t>
        </w:r>
        <w:proofErr w:type="spellEnd"/>
        <w:r>
          <w:t xml:space="preserve"> root="2.16.840.1.113883.10.20.22.4.132"</w:t>
        </w:r>
      </w:ins>
    </w:p>
    <w:p w14:paraId="0FF1BF08" w14:textId="77777777" w:rsidR="00440477" w:rsidRDefault="00440477" w:rsidP="00440477">
      <w:pPr>
        <w:pStyle w:val="Example"/>
        <w:ind w:left="130" w:right="115"/>
        <w:rPr>
          <w:ins w:id="7253" w:author="Russ Ott" w:date="2022-05-16T11:54:00Z"/>
        </w:rPr>
      </w:pPr>
      <w:ins w:id="7254" w:author="Russ Ott" w:date="2022-05-16T11:54:00Z">
        <w:r>
          <w:tab/>
        </w:r>
        <w:r>
          <w:tab/>
        </w:r>
        <w:r>
          <w:tab/>
        </w:r>
        <w:r>
          <w:tab/>
        </w:r>
        <w:r>
          <w:tab/>
        </w:r>
        <w:r>
          <w:tab/>
        </w:r>
        <w:r>
          <w:tab/>
        </w:r>
        <w:r>
          <w:tab/>
        </w:r>
        <w:r>
          <w:tab/>
        </w:r>
        <w:r>
          <w:tab/>
          <w:t>extension="2022-06-01"/&gt;</w:t>
        </w:r>
      </w:ins>
    </w:p>
    <w:p w14:paraId="483A45A3" w14:textId="77777777" w:rsidR="00440477" w:rsidRDefault="00440477" w:rsidP="00440477">
      <w:pPr>
        <w:pStyle w:val="Example"/>
        <w:ind w:left="130" w:right="115"/>
        <w:rPr>
          <w:ins w:id="7255" w:author="Russ Ott" w:date="2022-05-16T11:54:00Z"/>
        </w:rPr>
      </w:pPr>
      <w:ins w:id="7256" w:author="Russ Ott" w:date="2022-05-16T11:54:00Z">
        <w:r>
          <w:t xml:space="preserve">    &lt;id root="1.3.6.1.4.1.22812.4.222.334.4.32" extension="1148128"/&gt;</w:t>
        </w:r>
      </w:ins>
    </w:p>
    <w:p w14:paraId="7E8E4CBC" w14:textId="77777777" w:rsidR="00440477" w:rsidRDefault="00440477" w:rsidP="00440477">
      <w:pPr>
        <w:pStyle w:val="Example"/>
        <w:ind w:left="130" w:right="115"/>
        <w:rPr>
          <w:ins w:id="7257" w:author="Russ Ott" w:date="2022-05-16T11:54:00Z"/>
        </w:rPr>
      </w:pPr>
      <w:ins w:id="7258" w:author="Russ Ott" w:date="2022-05-16T11:54:00Z">
        <w:r>
          <w:t xml:space="preserve">    &lt;code code="75310-3" displayName="Health concerns Document"</w:t>
        </w:r>
      </w:ins>
    </w:p>
    <w:p w14:paraId="3422D649" w14:textId="77777777" w:rsidR="00440477" w:rsidRDefault="00440477" w:rsidP="00440477">
      <w:pPr>
        <w:pStyle w:val="Example"/>
        <w:ind w:left="130" w:right="115"/>
        <w:rPr>
          <w:ins w:id="7259" w:author="Russ Ott" w:date="2022-05-16T11:54:00Z"/>
        </w:rPr>
      </w:pPr>
      <w:ins w:id="7260" w:author="Russ Ott" w:date="2022-05-16T11:54:00Z">
        <w:r>
          <w:tab/>
        </w:r>
        <w:r>
          <w:tab/>
        </w:r>
        <w:r>
          <w:tab/>
        </w:r>
        <w:r>
          <w:tab/>
        </w:r>
        <w:r>
          <w:tab/>
        </w:r>
        <w:r>
          <w:tab/>
        </w:r>
        <w:r>
          <w:tab/>
        </w:r>
        <w:r>
          <w:tab/>
        </w:r>
        <w:r>
          <w:tab/>
        </w:r>
        <w:r>
          <w:tab/>
        </w:r>
        <w:proofErr w:type="spellStart"/>
        <w:r>
          <w:t>codeSystem</w:t>
        </w:r>
        <w:proofErr w:type="spellEnd"/>
        <w:r>
          <w:t xml:space="preserve">="2.16.840.1.113883.6.1" </w:t>
        </w:r>
        <w:proofErr w:type="spellStart"/>
        <w:r>
          <w:t>codeSystemName</w:t>
        </w:r>
        <w:proofErr w:type="spellEnd"/>
        <w:r>
          <w:t>="LOINC"/&gt;</w:t>
        </w:r>
      </w:ins>
    </w:p>
    <w:p w14:paraId="37839074" w14:textId="77777777" w:rsidR="00440477" w:rsidRDefault="00440477" w:rsidP="00440477">
      <w:pPr>
        <w:pStyle w:val="Example"/>
        <w:ind w:left="130" w:right="115"/>
        <w:rPr>
          <w:ins w:id="7261" w:author="Russ Ott" w:date="2022-05-16T11:54:00Z"/>
        </w:rPr>
      </w:pPr>
      <w:ins w:id="7262" w:author="Russ Ott" w:date="2022-05-16T11:54:00Z">
        <w:r>
          <w:t xml:space="preserve">    &lt;</w:t>
        </w:r>
        <w:proofErr w:type="spellStart"/>
        <w:r>
          <w:t>statusCode</w:t>
        </w:r>
        <w:proofErr w:type="spellEnd"/>
        <w:r>
          <w:t xml:space="preserve"> code="active"/&gt;</w:t>
        </w:r>
      </w:ins>
    </w:p>
    <w:p w14:paraId="4D497520" w14:textId="77777777" w:rsidR="00440477" w:rsidRDefault="00440477" w:rsidP="00440477">
      <w:pPr>
        <w:pStyle w:val="Example"/>
        <w:ind w:left="130" w:right="115"/>
        <w:rPr>
          <w:ins w:id="7263" w:author="Russ Ott" w:date="2022-05-16T11:54:00Z"/>
        </w:rPr>
      </w:pPr>
      <w:ins w:id="7264"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161F354D" w14:textId="77777777" w:rsidR="00440477" w:rsidRDefault="00440477" w:rsidP="00440477">
      <w:pPr>
        <w:pStyle w:val="Example"/>
        <w:ind w:left="130" w:right="115"/>
        <w:rPr>
          <w:ins w:id="7265" w:author="Russ Ott" w:date="2022-05-16T11:54:00Z"/>
        </w:rPr>
      </w:pPr>
      <w:ins w:id="7266" w:author="Russ Ott" w:date="2022-05-16T11:54:00Z">
        <w:r>
          <w:t xml:space="preserve">        </w:t>
        </w:r>
        <w:proofErr w:type="gramStart"/>
        <w:r>
          <w:t>&lt;!--</w:t>
        </w:r>
        <w:proofErr w:type="gramEnd"/>
        <w:r>
          <w:t xml:space="preserve"> The Health Concern's (SDOH) Problem Observation wrapped by the Health Concern act --&gt;</w:t>
        </w:r>
      </w:ins>
    </w:p>
    <w:p w14:paraId="464C9B4C" w14:textId="77777777" w:rsidR="00440477" w:rsidRDefault="00440477" w:rsidP="00440477">
      <w:pPr>
        <w:pStyle w:val="Example"/>
        <w:ind w:left="130" w:right="115"/>
        <w:rPr>
          <w:ins w:id="7267" w:author="Russ Ott" w:date="2022-05-16T11:54:00Z"/>
        </w:rPr>
      </w:pPr>
      <w:ins w:id="7268"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03EE81AA" w14:textId="77777777" w:rsidR="00440477" w:rsidRDefault="00440477" w:rsidP="00440477">
      <w:pPr>
        <w:pStyle w:val="Example"/>
        <w:ind w:left="130" w:right="115"/>
        <w:rPr>
          <w:ins w:id="7269" w:author="Russ Ott" w:date="2022-05-16T11:54:00Z"/>
        </w:rPr>
      </w:pPr>
      <w:ins w:id="7270" w:author="Russ Ott" w:date="2022-05-16T11:54:00Z">
        <w:r>
          <w:t xml:space="preserve">            &lt;</w:t>
        </w:r>
        <w:proofErr w:type="spellStart"/>
        <w:r>
          <w:t>templateId</w:t>
        </w:r>
        <w:proofErr w:type="spellEnd"/>
        <w:r>
          <w:t xml:space="preserve"> root="2.16.840.1.113883.10.20.22.4.4"</w:t>
        </w:r>
      </w:ins>
    </w:p>
    <w:p w14:paraId="6FF0FC12" w14:textId="77777777" w:rsidR="00440477" w:rsidRDefault="00440477" w:rsidP="00440477">
      <w:pPr>
        <w:pStyle w:val="Example"/>
        <w:ind w:left="130" w:right="115"/>
        <w:rPr>
          <w:ins w:id="7271" w:author="Russ Ott" w:date="2022-05-16T11:54:00Z"/>
        </w:rPr>
      </w:pPr>
      <w:ins w:id="7272" w:author="Russ Ott" w:date="2022-05-16T11:54:00Z">
        <w:r>
          <w:tab/>
        </w:r>
        <w:r>
          <w:tab/>
        </w:r>
        <w:r>
          <w:tab/>
        </w:r>
        <w:r>
          <w:tab/>
        </w:r>
        <w:r>
          <w:tab/>
        </w:r>
        <w:r>
          <w:tab/>
        </w:r>
        <w:r>
          <w:tab/>
        </w:r>
        <w:r>
          <w:tab/>
        </w:r>
        <w:r>
          <w:tab/>
        </w:r>
        <w:r>
          <w:tab/>
        </w:r>
        <w:r>
          <w:tab/>
        </w:r>
        <w:r>
          <w:tab/>
          <w:t>extension="2015-08-01"/&gt;</w:t>
        </w:r>
      </w:ins>
    </w:p>
    <w:p w14:paraId="0B0329EA" w14:textId="77777777" w:rsidR="00440477" w:rsidRDefault="00440477" w:rsidP="00440477">
      <w:pPr>
        <w:pStyle w:val="Example"/>
        <w:ind w:left="130" w:right="115"/>
        <w:rPr>
          <w:ins w:id="7273" w:author="Russ Ott" w:date="2022-05-16T11:54:00Z"/>
        </w:rPr>
      </w:pPr>
      <w:ins w:id="7274" w:author="Russ Ott" w:date="2022-05-16T11:54:00Z">
        <w:r>
          <w:t xml:space="preserve">            &lt;</w:t>
        </w:r>
        <w:proofErr w:type="spellStart"/>
        <w:r>
          <w:t>templateId</w:t>
        </w:r>
        <w:proofErr w:type="spellEnd"/>
        <w:r>
          <w:t xml:space="preserve"> root="2.16.840.1.113883.10.20.22.4.4"/&gt;</w:t>
        </w:r>
      </w:ins>
    </w:p>
    <w:p w14:paraId="136BB4BA" w14:textId="77777777" w:rsidR="00440477" w:rsidRDefault="00440477" w:rsidP="00440477">
      <w:pPr>
        <w:pStyle w:val="Example"/>
        <w:ind w:left="130" w:right="115"/>
        <w:rPr>
          <w:ins w:id="7275" w:author="Russ Ott" w:date="2022-05-16T11:54:00Z"/>
        </w:rPr>
      </w:pPr>
      <w:ins w:id="7276" w:author="Russ Ott" w:date="2022-05-16T11:54:00Z">
        <w:r>
          <w:t xml:space="preserve">            &lt;id extension="1148128"</w:t>
        </w:r>
      </w:ins>
    </w:p>
    <w:p w14:paraId="2600F852" w14:textId="77777777" w:rsidR="00440477" w:rsidRDefault="00440477" w:rsidP="00440477">
      <w:pPr>
        <w:pStyle w:val="Example"/>
        <w:ind w:left="130" w:right="115"/>
        <w:rPr>
          <w:ins w:id="7277" w:author="Russ Ott" w:date="2022-05-16T11:54:00Z"/>
        </w:rPr>
      </w:pPr>
      <w:ins w:id="7278" w:author="Russ Ott" w:date="2022-05-16T11:54:00Z">
        <w:r>
          <w:tab/>
        </w:r>
        <w:r>
          <w:tab/>
        </w:r>
        <w:r>
          <w:tab/>
        </w:r>
        <w:r>
          <w:tab/>
        </w:r>
        <w:r>
          <w:tab/>
        </w:r>
        <w:r>
          <w:tab/>
        </w:r>
        <w:r>
          <w:tab/>
        </w:r>
        <w:r>
          <w:tab/>
        </w:r>
        <w:r>
          <w:tab/>
        </w:r>
        <w:r>
          <w:tab/>
        </w:r>
        <w:r>
          <w:tab/>
        </w:r>
        <w:r>
          <w:tab/>
          <w:t>root="1.3.6.1.4.1.22812.4.222.334.4.1.2.1"/&gt;</w:t>
        </w:r>
      </w:ins>
    </w:p>
    <w:p w14:paraId="0E4336D6" w14:textId="77777777" w:rsidR="00440477" w:rsidRDefault="00440477" w:rsidP="00440477">
      <w:pPr>
        <w:pStyle w:val="Example"/>
        <w:ind w:left="130" w:right="115"/>
        <w:rPr>
          <w:ins w:id="7279" w:author="Russ Ott" w:date="2022-05-16T11:54:00Z"/>
        </w:rPr>
      </w:pPr>
      <w:ins w:id="7280" w:author="Russ Ott" w:date="2022-05-16T11:54:00Z">
        <w:r>
          <w:t xml:space="preserve">            &lt;code code="404684003"</w:t>
        </w:r>
      </w:ins>
    </w:p>
    <w:p w14:paraId="439B6970" w14:textId="77777777" w:rsidR="00440477" w:rsidRDefault="00440477" w:rsidP="00440477">
      <w:pPr>
        <w:pStyle w:val="Example"/>
        <w:ind w:left="130" w:right="115"/>
        <w:rPr>
          <w:ins w:id="7281" w:author="Russ Ott" w:date="2022-05-16T11:54:00Z"/>
        </w:rPr>
      </w:pPr>
      <w:ins w:id="7282" w:author="Russ Ott" w:date="2022-05-16T11:54:00Z">
        <w:r>
          <w:tab/>
        </w:r>
        <w:r>
          <w:tab/>
        </w:r>
        <w:r>
          <w:tab/>
        </w:r>
        <w:r>
          <w:tab/>
        </w:r>
        <w:r>
          <w:tab/>
        </w:r>
        <w:r>
          <w:tab/>
        </w:r>
        <w:r>
          <w:tab/>
        </w:r>
        <w:r>
          <w:tab/>
        </w:r>
        <w:r>
          <w:tab/>
        </w:r>
        <w:r>
          <w:tab/>
        </w:r>
        <w:r>
          <w:tab/>
        </w:r>
        <w:r>
          <w:tab/>
          <w:t>displayName="Clinical Finding (finding)"</w:t>
        </w:r>
      </w:ins>
    </w:p>
    <w:p w14:paraId="3C28C248" w14:textId="77777777" w:rsidR="00440477" w:rsidRDefault="00440477" w:rsidP="00440477">
      <w:pPr>
        <w:pStyle w:val="Example"/>
        <w:ind w:left="130" w:right="115"/>
        <w:rPr>
          <w:ins w:id="7283" w:author="Russ Ott" w:date="2022-05-16T11:54:00Z"/>
        </w:rPr>
      </w:pPr>
      <w:ins w:id="7284" w:author="Russ Ott" w:date="2022-05-16T11:54:00Z">
        <w:r>
          <w:tab/>
        </w:r>
        <w:r>
          <w:tab/>
        </w:r>
        <w:r>
          <w:tab/>
        </w:r>
        <w:r>
          <w:tab/>
        </w:r>
        <w:r>
          <w:tab/>
        </w:r>
        <w:r>
          <w:tab/>
        </w:r>
        <w:r>
          <w:tab/>
        </w:r>
        <w:r>
          <w:tab/>
        </w:r>
        <w:r>
          <w:tab/>
        </w:r>
        <w:r>
          <w:tab/>
        </w:r>
        <w:r>
          <w:tab/>
        </w:r>
        <w:r>
          <w:tab/>
        </w:r>
        <w:proofErr w:type="spellStart"/>
        <w:r>
          <w:t>codeSystem</w:t>
        </w:r>
        <w:proofErr w:type="spellEnd"/>
        <w:r>
          <w:t>="2.16.840.1.113883.6.96"</w:t>
        </w:r>
      </w:ins>
    </w:p>
    <w:p w14:paraId="02B220C6" w14:textId="77777777" w:rsidR="00440477" w:rsidRDefault="00440477" w:rsidP="00440477">
      <w:pPr>
        <w:pStyle w:val="Example"/>
        <w:ind w:left="130" w:right="115"/>
        <w:rPr>
          <w:ins w:id="7285" w:author="Russ Ott" w:date="2022-05-16T11:54:00Z"/>
        </w:rPr>
      </w:pPr>
      <w:ins w:id="7286" w:author="Russ Ott" w:date="2022-05-16T11:54:00Z">
        <w:r>
          <w:tab/>
        </w:r>
        <w:r>
          <w:tab/>
        </w:r>
        <w:r>
          <w:tab/>
        </w:r>
        <w:r>
          <w:tab/>
        </w:r>
        <w:r>
          <w:tab/>
        </w:r>
        <w:r>
          <w:tab/>
        </w:r>
        <w:r>
          <w:tab/>
        </w:r>
        <w:r>
          <w:tab/>
        </w:r>
        <w:r>
          <w:tab/>
        </w:r>
        <w:r>
          <w:tab/>
        </w:r>
        <w:r>
          <w:tab/>
        </w:r>
        <w:r>
          <w:tab/>
        </w:r>
        <w:proofErr w:type="spellStart"/>
        <w:r>
          <w:t>codeSystemName</w:t>
        </w:r>
        <w:proofErr w:type="spellEnd"/>
        <w:r>
          <w:t>="SNOMED CT"&gt;</w:t>
        </w:r>
      </w:ins>
    </w:p>
    <w:p w14:paraId="069FEC87" w14:textId="77777777" w:rsidR="00440477" w:rsidRDefault="00440477" w:rsidP="00440477">
      <w:pPr>
        <w:pStyle w:val="Example"/>
        <w:ind w:left="130" w:right="115"/>
        <w:rPr>
          <w:ins w:id="7287" w:author="Russ Ott" w:date="2022-05-16T11:54:00Z"/>
        </w:rPr>
      </w:pPr>
      <w:ins w:id="7288" w:author="Russ Ott" w:date="2022-05-16T11:54:00Z">
        <w:r>
          <w:t xml:space="preserve">                &lt;translation code="75321-0"</w:t>
        </w:r>
      </w:ins>
    </w:p>
    <w:p w14:paraId="4041AB0C" w14:textId="77777777" w:rsidR="00440477" w:rsidRDefault="00440477" w:rsidP="00440477">
      <w:pPr>
        <w:pStyle w:val="Example"/>
        <w:ind w:left="130" w:right="115"/>
        <w:rPr>
          <w:ins w:id="7289" w:author="Russ Ott" w:date="2022-05-16T11:54:00Z"/>
        </w:rPr>
      </w:pPr>
      <w:ins w:id="7290" w:author="Russ Ott" w:date="2022-05-16T11:54:00Z">
        <w:r>
          <w:tab/>
        </w:r>
        <w:r>
          <w:tab/>
        </w:r>
        <w:r>
          <w:tab/>
        </w:r>
        <w:r>
          <w:tab/>
        </w:r>
        <w:r>
          <w:tab/>
        </w:r>
        <w:r>
          <w:tab/>
        </w:r>
        <w:r>
          <w:tab/>
        </w:r>
        <w:r>
          <w:tab/>
        </w:r>
        <w:r>
          <w:tab/>
        </w:r>
        <w:r>
          <w:tab/>
        </w:r>
        <w:r>
          <w:tab/>
        </w:r>
        <w:r>
          <w:tab/>
          <w:t>displayName="Clinical Finding"</w:t>
        </w:r>
      </w:ins>
    </w:p>
    <w:p w14:paraId="324BB814" w14:textId="77777777" w:rsidR="00440477" w:rsidRDefault="00440477" w:rsidP="00440477">
      <w:pPr>
        <w:pStyle w:val="Example"/>
        <w:ind w:left="130" w:right="115"/>
        <w:rPr>
          <w:ins w:id="7291" w:author="Russ Ott" w:date="2022-05-16T11:54:00Z"/>
        </w:rPr>
      </w:pPr>
      <w:ins w:id="7292" w:author="Russ Ott" w:date="2022-05-16T11:54:00Z">
        <w:r>
          <w:tab/>
        </w:r>
        <w:r>
          <w:tab/>
        </w:r>
        <w:r>
          <w:tab/>
        </w:r>
        <w:r>
          <w:tab/>
        </w:r>
        <w:r>
          <w:tab/>
        </w:r>
        <w:r>
          <w:tab/>
        </w:r>
        <w:r>
          <w:tab/>
        </w:r>
        <w:r>
          <w:tab/>
        </w:r>
        <w:r>
          <w:tab/>
        </w:r>
        <w:r>
          <w:tab/>
        </w:r>
        <w:r>
          <w:tab/>
        </w:r>
        <w:r>
          <w:tab/>
        </w:r>
        <w:proofErr w:type="spellStart"/>
        <w:r>
          <w:t>codeSystem</w:t>
        </w:r>
        <w:proofErr w:type="spellEnd"/>
        <w:r>
          <w:t>="2.16.840.1.113883.6.1"</w:t>
        </w:r>
      </w:ins>
    </w:p>
    <w:p w14:paraId="1DE1A1D2" w14:textId="77777777" w:rsidR="00440477" w:rsidRDefault="00440477" w:rsidP="00440477">
      <w:pPr>
        <w:pStyle w:val="Example"/>
        <w:ind w:left="130" w:right="115"/>
        <w:rPr>
          <w:ins w:id="7293" w:author="Russ Ott" w:date="2022-05-16T11:54:00Z"/>
        </w:rPr>
      </w:pPr>
      <w:ins w:id="7294" w:author="Russ Ott" w:date="2022-05-16T11:54:00Z">
        <w:r>
          <w:tab/>
        </w:r>
        <w:r>
          <w:tab/>
        </w:r>
        <w:r>
          <w:tab/>
        </w:r>
        <w:r>
          <w:tab/>
        </w:r>
        <w:r>
          <w:tab/>
        </w:r>
        <w:r>
          <w:tab/>
        </w:r>
        <w:r>
          <w:tab/>
        </w:r>
        <w:r>
          <w:tab/>
        </w:r>
        <w:r>
          <w:tab/>
        </w:r>
        <w:r>
          <w:tab/>
        </w:r>
        <w:r>
          <w:tab/>
        </w:r>
        <w:r>
          <w:tab/>
        </w:r>
        <w:proofErr w:type="spellStart"/>
        <w:r>
          <w:t>codeSystemName</w:t>
        </w:r>
        <w:proofErr w:type="spellEnd"/>
        <w:r>
          <w:t>="LOINC"/&gt;</w:t>
        </w:r>
      </w:ins>
    </w:p>
    <w:p w14:paraId="7409C4DC" w14:textId="77777777" w:rsidR="00440477" w:rsidRDefault="00440477" w:rsidP="00440477">
      <w:pPr>
        <w:pStyle w:val="Example"/>
        <w:ind w:left="130" w:right="115"/>
        <w:rPr>
          <w:ins w:id="7295" w:author="Russ Ott" w:date="2022-05-16T11:54:00Z"/>
        </w:rPr>
      </w:pPr>
      <w:ins w:id="7296" w:author="Russ Ott" w:date="2022-05-16T11:54:00Z">
        <w:r>
          <w:t xml:space="preserve">            &lt;/code&gt;</w:t>
        </w:r>
      </w:ins>
    </w:p>
    <w:p w14:paraId="35D22861" w14:textId="77777777" w:rsidR="00440477" w:rsidRDefault="00440477" w:rsidP="00440477">
      <w:pPr>
        <w:pStyle w:val="Example"/>
        <w:ind w:left="130" w:right="115"/>
        <w:rPr>
          <w:ins w:id="7297" w:author="Russ Ott" w:date="2022-05-16T11:54:00Z"/>
        </w:rPr>
      </w:pPr>
      <w:ins w:id="7298" w:author="Russ Ott" w:date="2022-05-16T11:54:00Z">
        <w:r>
          <w:t xml:space="preserve">            &lt;text&gt;</w:t>
        </w:r>
      </w:ins>
    </w:p>
    <w:p w14:paraId="5A63DFD6" w14:textId="77777777" w:rsidR="00440477" w:rsidRDefault="00440477" w:rsidP="00440477">
      <w:pPr>
        <w:pStyle w:val="Example"/>
        <w:ind w:left="130" w:right="115"/>
        <w:rPr>
          <w:ins w:id="7299" w:author="Russ Ott" w:date="2022-05-16T11:54:00Z"/>
        </w:rPr>
      </w:pPr>
      <w:ins w:id="7300" w:author="Russ Ott" w:date="2022-05-16T11:54:00Z">
        <w:r>
          <w:t xml:space="preserve">                &lt;reference</w:t>
        </w:r>
      </w:ins>
    </w:p>
    <w:p w14:paraId="448F0356" w14:textId="77777777" w:rsidR="00440477" w:rsidRDefault="00440477" w:rsidP="00440477">
      <w:pPr>
        <w:pStyle w:val="Example"/>
        <w:ind w:left="130" w:right="115"/>
        <w:rPr>
          <w:ins w:id="7301" w:author="Russ Ott" w:date="2022-05-16T11:54:00Z"/>
        </w:rPr>
      </w:pPr>
      <w:ins w:id="7302" w:author="Russ Ott" w:date="2022-05-16T11:54:00Z">
        <w:r>
          <w:tab/>
        </w:r>
        <w:r>
          <w:tab/>
        </w:r>
        <w:r>
          <w:tab/>
        </w:r>
        <w:r>
          <w:tab/>
        </w:r>
        <w:r>
          <w:tab/>
        </w:r>
        <w:r>
          <w:tab/>
        </w:r>
        <w:r>
          <w:tab/>
        </w:r>
        <w:r>
          <w:tab/>
        </w:r>
        <w:r>
          <w:tab/>
        </w:r>
        <w:r>
          <w:tab/>
        </w:r>
        <w:r>
          <w:tab/>
        </w:r>
        <w:r>
          <w:tab/>
          <w:t>value="#_de1ab32d-dd06-40c0-b7c2-5fed94e4ecd6"/&gt;</w:t>
        </w:r>
      </w:ins>
    </w:p>
    <w:p w14:paraId="3D7FD7FA" w14:textId="77777777" w:rsidR="00440477" w:rsidRDefault="00440477" w:rsidP="00440477">
      <w:pPr>
        <w:pStyle w:val="Example"/>
        <w:ind w:left="130" w:right="115"/>
        <w:rPr>
          <w:ins w:id="7303" w:author="Russ Ott" w:date="2022-05-16T11:54:00Z"/>
        </w:rPr>
      </w:pPr>
      <w:ins w:id="7304" w:author="Russ Ott" w:date="2022-05-16T11:54:00Z">
        <w:r>
          <w:t xml:space="preserve">            &lt;/text&gt;</w:t>
        </w:r>
      </w:ins>
    </w:p>
    <w:p w14:paraId="6C8D7493" w14:textId="77777777" w:rsidR="00440477" w:rsidRDefault="00440477" w:rsidP="00440477">
      <w:pPr>
        <w:pStyle w:val="Example"/>
        <w:ind w:left="130" w:right="115"/>
        <w:rPr>
          <w:ins w:id="7305" w:author="Russ Ott" w:date="2022-05-16T11:54:00Z"/>
        </w:rPr>
      </w:pPr>
      <w:ins w:id="7306" w:author="Russ Ott" w:date="2022-05-16T11:54:00Z">
        <w:r>
          <w:t xml:space="preserve">            &lt;</w:t>
        </w:r>
        <w:proofErr w:type="spellStart"/>
        <w:r>
          <w:t>statusCode</w:t>
        </w:r>
        <w:proofErr w:type="spellEnd"/>
        <w:r>
          <w:t xml:space="preserve"> code="completed"/&gt;</w:t>
        </w:r>
      </w:ins>
    </w:p>
    <w:p w14:paraId="09BE14AE" w14:textId="77777777" w:rsidR="00440477" w:rsidRDefault="00440477" w:rsidP="00440477">
      <w:pPr>
        <w:pStyle w:val="Example"/>
        <w:ind w:left="130" w:right="115"/>
        <w:rPr>
          <w:ins w:id="7307" w:author="Russ Ott" w:date="2022-05-16T11:54:00Z"/>
        </w:rPr>
      </w:pPr>
      <w:ins w:id="7308" w:author="Russ Ott" w:date="2022-05-16T11:54:00Z">
        <w:r>
          <w:t xml:space="preserve">            &lt;</w:t>
        </w:r>
        <w:proofErr w:type="spellStart"/>
        <w:r>
          <w:t>effectiveTime</w:t>
        </w:r>
        <w:proofErr w:type="spellEnd"/>
        <w:r>
          <w:t xml:space="preserve"> </w:t>
        </w:r>
        <w:proofErr w:type="spellStart"/>
        <w:proofErr w:type="gramStart"/>
        <w:r>
          <w:t>xsi:type</w:t>
        </w:r>
        <w:proofErr w:type="spellEnd"/>
        <w:proofErr w:type="gramEnd"/>
        <w:r>
          <w:t>="IVL_TS"&gt;</w:t>
        </w:r>
      </w:ins>
    </w:p>
    <w:p w14:paraId="5C2C12A1" w14:textId="77777777" w:rsidR="00440477" w:rsidRDefault="00440477" w:rsidP="00440477">
      <w:pPr>
        <w:pStyle w:val="Example"/>
        <w:ind w:left="130" w:right="115"/>
        <w:rPr>
          <w:ins w:id="7309" w:author="Russ Ott" w:date="2022-05-16T11:54:00Z"/>
        </w:rPr>
      </w:pPr>
      <w:ins w:id="7310" w:author="Russ Ott" w:date="2022-05-16T11:54:00Z">
        <w:r>
          <w:t xml:space="preserve">                &lt;low value="20180701"/&gt;</w:t>
        </w:r>
      </w:ins>
    </w:p>
    <w:p w14:paraId="21D385E7" w14:textId="77777777" w:rsidR="00440477" w:rsidRDefault="00440477" w:rsidP="00440477">
      <w:pPr>
        <w:pStyle w:val="Example"/>
        <w:ind w:left="130" w:right="115"/>
        <w:rPr>
          <w:ins w:id="7311" w:author="Russ Ott" w:date="2022-05-16T11:54:00Z"/>
        </w:rPr>
      </w:pPr>
      <w:ins w:id="7312" w:author="Russ Ott" w:date="2022-05-16T11:54:00Z">
        <w:r>
          <w:t xml:space="preserve">                </w:t>
        </w:r>
        <w:proofErr w:type="gramStart"/>
        <w:r>
          <w:t>&lt;!--</w:t>
        </w:r>
        <w:proofErr w:type="gramEnd"/>
        <w:r>
          <w:t xml:space="preserve"> The high value has a </w:t>
        </w:r>
        <w:proofErr w:type="spellStart"/>
        <w:r>
          <w:t>nullFlavor</w:t>
        </w:r>
        <w:proofErr w:type="spellEnd"/>
        <w:r>
          <w:t xml:space="preserve"> of "NI" (No Information) because it is an ongoing finding --&gt;</w:t>
        </w:r>
      </w:ins>
    </w:p>
    <w:p w14:paraId="4AC4B979" w14:textId="77777777" w:rsidR="00440477" w:rsidRDefault="00440477" w:rsidP="00440477">
      <w:pPr>
        <w:pStyle w:val="Example"/>
        <w:ind w:left="130" w:right="115"/>
        <w:rPr>
          <w:ins w:id="7313" w:author="Russ Ott" w:date="2022-05-16T11:54:00Z"/>
        </w:rPr>
      </w:pPr>
      <w:ins w:id="7314" w:author="Russ Ott" w:date="2022-05-16T11:54:00Z">
        <w:r>
          <w:t xml:space="preserve">                &lt;high </w:t>
        </w:r>
        <w:proofErr w:type="spellStart"/>
        <w:r>
          <w:t>nullFlavor</w:t>
        </w:r>
        <w:proofErr w:type="spellEnd"/>
        <w:r>
          <w:t>="NI"/&gt;</w:t>
        </w:r>
      </w:ins>
    </w:p>
    <w:p w14:paraId="780C2687" w14:textId="77777777" w:rsidR="00440477" w:rsidRDefault="00440477" w:rsidP="00440477">
      <w:pPr>
        <w:pStyle w:val="Example"/>
        <w:ind w:left="130" w:right="115"/>
        <w:rPr>
          <w:ins w:id="7315" w:author="Russ Ott" w:date="2022-05-16T11:54:00Z"/>
        </w:rPr>
      </w:pPr>
      <w:ins w:id="7316" w:author="Russ Ott" w:date="2022-05-16T11:54:00Z">
        <w:r>
          <w:t xml:space="preserve">            &lt;/</w:t>
        </w:r>
        <w:proofErr w:type="spellStart"/>
        <w:r>
          <w:t>effectiveTime</w:t>
        </w:r>
        <w:proofErr w:type="spellEnd"/>
        <w:r>
          <w:t>&gt;</w:t>
        </w:r>
      </w:ins>
    </w:p>
    <w:p w14:paraId="052F0581" w14:textId="77777777" w:rsidR="00440477" w:rsidRDefault="00440477" w:rsidP="00440477">
      <w:pPr>
        <w:pStyle w:val="Example"/>
        <w:ind w:left="130" w:right="115"/>
        <w:rPr>
          <w:ins w:id="7317" w:author="Russ Ott" w:date="2022-05-16T11:54:00Z"/>
        </w:rPr>
      </w:pPr>
      <w:ins w:id="7318" w:author="Russ Ott" w:date="2022-05-16T11:54:00Z">
        <w:r>
          <w:t xml:space="preserve">            &lt;value </w:t>
        </w:r>
        <w:proofErr w:type="spellStart"/>
        <w:proofErr w:type="gramStart"/>
        <w:r>
          <w:t>xsi:type</w:t>
        </w:r>
        <w:proofErr w:type="spellEnd"/>
        <w:proofErr w:type="gramEnd"/>
        <w:r>
          <w:t>="CD" code="733423003"</w:t>
        </w:r>
      </w:ins>
    </w:p>
    <w:p w14:paraId="77F2CE19" w14:textId="77777777" w:rsidR="00440477" w:rsidRDefault="00440477" w:rsidP="00440477">
      <w:pPr>
        <w:pStyle w:val="Example"/>
        <w:ind w:left="130" w:right="115"/>
        <w:rPr>
          <w:ins w:id="7319" w:author="Russ Ott" w:date="2022-05-16T11:54:00Z"/>
        </w:rPr>
      </w:pPr>
      <w:ins w:id="7320" w:author="Russ Ott" w:date="2022-05-16T11:54:00Z">
        <w:r>
          <w:tab/>
        </w:r>
        <w:r>
          <w:tab/>
        </w:r>
        <w:r>
          <w:tab/>
        </w:r>
        <w:r>
          <w:tab/>
        </w:r>
        <w:r>
          <w:tab/>
        </w:r>
        <w:r>
          <w:tab/>
        </w:r>
        <w:r>
          <w:tab/>
        </w:r>
        <w:r>
          <w:tab/>
        </w:r>
        <w:r>
          <w:tab/>
        </w:r>
        <w:r>
          <w:tab/>
        </w:r>
        <w:r>
          <w:tab/>
        </w:r>
        <w:r>
          <w:tab/>
          <w:t>displayName="Food insecurity (finding)"</w:t>
        </w:r>
      </w:ins>
    </w:p>
    <w:p w14:paraId="38D983AD" w14:textId="77777777" w:rsidR="00440477" w:rsidRDefault="00440477" w:rsidP="00440477">
      <w:pPr>
        <w:pStyle w:val="Example"/>
        <w:ind w:left="130" w:right="115"/>
        <w:rPr>
          <w:ins w:id="7321" w:author="Russ Ott" w:date="2022-05-16T11:54:00Z"/>
        </w:rPr>
      </w:pPr>
      <w:ins w:id="7322" w:author="Russ Ott" w:date="2022-05-16T11:54:00Z">
        <w:r>
          <w:tab/>
        </w:r>
        <w:r>
          <w:tab/>
        </w:r>
        <w:r>
          <w:tab/>
        </w:r>
        <w:r>
          <w:tab/>
        </w:r>
        <w:r>
          <w:tab/>
        </w:r>
        <w:r>
          <w:tab/>
        </w:r>
        <w:r>
          <w:tab/>
        </w:r>
        <w:r>
          <w:tab/>
        </w:r>
        <w:r>
          <w:tab/>
        </w:r>
        <w:r>
          <w:tab/>
        </w:r>
        <w:r>
          <w:tab/>
        </w:r>
        <w:r>
          <w:tab/>
        </w:r>
        <w:proofErr w:type="spellStart"/>
        <w:r>
          <w:t>codeSystem</w:t>
        </w:r>
        <w:proofErr w:type="spellEnd"/>
        <w:r>
          <w:t>="2.16.840.1.113883.6.96"</w:t>
        </w:r>
      </w:ins>
    </w:p>
    <w:p w14:paraId="0B9D6196" w14:textId="77777777" w:rsidR="00440477" w:rsidRDefault="00440477" w:rsidP="00440477">
      <w:pPr>
        <w:pStyle w:val="Example"/>
        <w:ind w:left="130" w:right="115"/>
        <w:rPr>
          <w:ins w:id="7323" w:author="Russ Ott" w:date="2022-05-16T11:54:00Z"/>
        </w:rPr>
      </w:pPr>
      <w:ins w:id="7324" w:author="Russ Ott" w:date="2022-05-16T11:54:00Z">
        <w:r>
          <w:tab/>
        </w:r>
        <w:r>
          <w:tab/>
        </w:r>
        <w:r>
          <w:tab/>
        </w:r>
        <w:r>
          <w:tab/>
        </w:r>
        <w:r>
          <w:tab/>
        </w:r>
        <w:r>
          <w:tab/>
        </w:r>
        <w:r>
          <w:tab/>
        </w:r>
        <w:r>
          <w:tab/>
        </w:r>
        <w:r>
          <w:tab/>
        </w:r>
        <w:r>
          <w:tab/>
        </w:r>
        <w:r>
          <w:tab/>
        </w:r>
        <w:r>
          <w:tab/>
        </w:r>
        <w:proofErr w:type="spellStart"/>
        <w:r>
          <w:t>codeSystemName</w:t>
        </w:r>
        <w:proofErr w:type="spellEnd"/>
        <w:r>
          <w:t>="SNOMED CT"&gt;</w:t>
        </w:r>
      </w:ins>
    </w:p>
    <w:p w14:paraId="2FB573E3" w14:textId="77777777" w:rsidR="00440477" w:rsidRDefault="00440477" w:rsidP="00440477">
      <w:pPr>
        <w:pStyle w:val="Example"/>
        <w:ind w:left="130" w:right="115"/>
        <w:rPr>
          <w:ins w:id="7325" w:author="Russ Ott" w:date="2022-05-16T11:54:00Z"/>
        </w:rPr>
      </w:pPr>
      <w:ins w:id="7326" w:author="Russ Ott" w:date="2022-05-16T11:54:00Z">
        <w:r>
          <w:t xml:space="preserve">                &lt;</w:t>
        </w:r>
        <w:proofErr w:type="spellStart"/>
        <w:r>
          <w:t>originalText</w:t>
        </w:r>
        <w:proofErr w:type="spellEnd"/>
        <w:r>
          <w:t>&gt;</w:t>
        </w:r>
      </w:ins>
    </w:p>
    <w:p w14:paraId="5F2B8E60" w14:textId="77777777" w:rsidR="00440477" w:rsidRDefault="00440477" w:rsidP="00440477">
      <w:pPr>
        <w:pStyle w:val="Example"/>
        <w:ind w:left="130" w:right="115"/>
        <w:rPr>
          <w:ins w:id="7327" w:author="Russ Ott" w:date="2022-05-16T11:54:00Z"/>
        </w:rPr>
      </w:pPr>
      <w:ins w:id="7328" w:author="Russ Ott" w:date="2022-05-16T11:54:00Z">
        <w:r>
          <w:t xml:space="preserve">                    &lt;reference value="#_HealthConcern1"/&gt;</w:t>
        </w:r>
      </w:ins>
    </w:p>
    <w:p w14:paraId="2501DA95" w14:textId="77777777" w:rsidR="00440477" w:rsidRDefault="00440477" w:rsidP="00440477">
      <w:pPr>
        <w:pStyle w:val="Example"/>
        <w:ind w:left="130" w:right="115"/>
        <w:rPr>
          <w:ins w:id="7329" w:author="Russ Ott" w:date="2022-05-16T11:54:00Z"/>
        </w:rPr>
      </w:pPr>
      <w:ins w:id="7330" w:author="Russ Ott" w:date="2022-05-16T11:54:00Z">
        <w:r>
          <w:t xml:space="preserve">                &lt;/</w:t>
        </w:r>
        <w:proofErr w:type="spellStart"/>
        <w:r>
          <w:t>originalText</w:t>
        </w:r>
        <w:proofErr w:type="spellEnd"/>
        <w:r>
          <w:t>&gt;</w:t>
        </w:r>
      </w:ins>
    </w:p>
    <w:p w14:paraId="532B5A92" w14:textId="77777777" w:rsidR="00440477" w:rsidRDefault="00440477" w:rsidP="00440477">
      <w:pPr>
        <w:pStyle w:val="Example"/>
        <w:ind w:left="130" w:right="115"/>
        <w:rPr>
          <w:ins w:id="7331" w:author="Russ Ott" w:date="2022-05-16T11:54:00Z"/>
        </w:rPr>
      </w:pPr>
      <w:ins w:id="7332" w:author="Russ Ott" w:date="2022-05-16T11:54:00Z">
        <w:r>
          <w:t xml:space="preserve">            &lt;/value&gt;</w:t>
        </w:r>
      </w:ins>
    </w:p>
    <w:p w14:paraId="413E8814" w14:textId="77777777" w:rsidR="00440477" w:rsidRDefault="00440477" w:rsidP="00440477">
      <w:pPr>
        <w:pStyle w:val="Example"/>
        <w:ind w:left="130" w:right="115"/>
        <w:rPr>
          <w:ins w:id="7333" w:author="Russ Ott" w:date="2022-05-16T11:54:00Z"/>
        </w:rPr>
      </w:pPr>
      <w:ins w:id="7334" w:author="Russ Ott" w:date="2022-05-16T11:54:00Z">
        <w:r>
          <w:t xml:space="preserve">        &lt;/observation&gt;</w:t>
        </w:r>
      </w:ins>
    </w:p>
    <w:p w14:paraId="16F73678" w14:textId="77777777" w:rsidR="00440477" w:rsidRDefault="00440477" w:rsidP="00440477">
      <w:pPr>
        <w:pStyle w:val="Example"/>
        <w:ind w:left="130" w:right="115"/>
        <w:rPr>
          <w:ins w:id="7335" w:author="Russ Ott" w:date="2022-05-16T11:54:00Z"/>
        </w:rPr>
      </w:pPr>
      <w:ins w:id="7336" w:author="Russ Ott" w:date="2022-05-16T11:54:00Z">
        <w:r>
          <w:t xml:space="preserve">    &lt;/</w:t>
        </w:r>
        <w:proofErr w:type="spellStart"/>
        <w:r>
          <w:t>entryRelationship</w:t>
        </w:r>
        <w:proofErr w:type="spellEnd"/>
        <w:r>
          <w:t>&gt;</w:t>
        </w:r>
      </w:ins>
    </w:p>
    <w:p w14:paraId="24F14CD9" w14:textId="77777777" w:rsidR="00440477" w:rsidRDefault="00440477" w:rsidP="00440477">
      <w:pPr>
        <w:pStyle w:val="Example"/>
        <w:ind w:left="130" w:right="115"/>
        <w:rPr>
          <w:ins w:id="7337" w:author="Russ Ott" w:date="2022-05-16T11:54:00Z"/>
        </w:rPr>
      </w:pPr>
      <w:ins w:id="7338" w:author="Russ Ott" w:date="2022-05-16T11:54:00Z">
        <w:r>
          <w:t>&lt;/act&gt;</w:t>
        </w:r>
      </w:ins>
    </w:p>
    <w:p w14:paraId="581DDD99" w14:textId="77777777" w:rsidR="00440477" w:rsidRDefault="00440477" w:rsidP="00440477">
      <w:pPr>
        <w:pStyle w:val="BodyText"/>
        <w:rPr>
          <w:ins w:id="7339" w:author="Russ Ott" w:date="2022-05-16T11:54:00Z"/>
        </w:rPr>
      </w:pPr>
    </w:p>
    <w:p w14:paraId="0CCB1C57" w14:textId="77777777" w:rsidR="00440477" w:rsidRDefault="00440477" w:rsidP="00440477">
      <w:pPr>
        <w:pStyle w:val="Heading2nospace"/>
      </w:pPr>
      <w:bookmarkStart w:id="7340" w:name="E_Note_Activity"/>
      <w:bookmarkStart w:id="7341" w:name="_Toc103325895"/>
      <w:bookmarkStart w:id="7342" w:name="_Toc83394560"/>
      <w:r>
        <w:lastRenderedPageBreak/>
        <w:t>Note Activity</w:t>
      </w:r>
      <w:bookmarkEnd w:id="7340"/>
      <w:bookmarkEnd w:id="7341"/>
      <w:bookmarkEnd w:id="7342"/>
    </w:p>
    <w:p w14:paraId="670ADC57" w14:textId="77777777" w:rsidR="00440477" w:rsidRDefault="00440477" w:rsidP="00440477">
      <w:pPr>
        <w:pStyle w:val="BracketData"/>
      </w:pPr>
      <w:r>
        <w:t xml:space="preserve">[act: identifier </w:t>
      </w:r>
      <w:proofErr w:type="gramStart"/>
      <w:r>
        <w:t>urn:hl</w:t>
      </w:r>
      <w:proofErr w:type="gramEnd"/>
      <w:r>
        <w:t>7ii:2.16.840.1.113883.10.20.22.4.202:2016-11-01 (open)]</w:t>
      </w:r>
    </w:p>
    <w:p w14:paraId="26B3F24A" w14:textId="35B28C47" w:rsidR="00440477" w:rsidRDefault="00440477" w:rsidP="00440477">
      <w:pPr>
        <w:pStyle w:val="Caption"/>
      </w:pPr>
      <w:bookmarkStart w:id="7343" w:name="_Toc103325959"/>
      <w:bookmarkStart w:id="7344" w:name="_Toc82717675"/>
      <w:r>
        <w:t xml:space="preserve">Table </w:t>
      </w:r>
      <w:r>
        <w:fldChar w:fldCharType="begin"/>
      </w:r>
      <w:r>
        <w:instrText>SEQ Table \* ARABIC</w:instrText>
      </w:r>
      <w:r>
        <w:fldChar w:fldCharType="separate"/>
      </w:r>
      <w:del w:id="7345" w:author="Russ Ott" w:date="2022-05-16T11:54:00Z">
        <w:r w:rsidR="002F5B8D">
          <w:delText>14</w:delText>
        </w:r>
      </w:del>
      <w:ins w:id="7346" w:author="Russ Ott" w:date="2022-05-16T11:54:00Z">
        <w:r w:rsidR="00F1669B">
          <w:t>21</w:t>
        </w:r>
      </w:ins>
      <w:r>
        <w:fldChar w:fldCharType="end"/>
      </w:r>
      <w:r>
        <w:t>: Note Activity Contexts</w:t>
      </w:r>
      <w:bookmarkEnd w:id="7343"/>
      <w:bookmarkEnd w:id="73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7347"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7348">
          <w:tblGrid>
            <w:gridCol w:w="5040"/>
            <w:gridCol w:w="5040"/>
          </w:tblGrid>
        </w:tblGridChange>
      </w:tblGrid>
      <w:tr w:rsidR="00440477" w14:paraId="6255071C" w14:textId="77777777" w:rsidTr="00BA7D84">
        <w:trPr>
          <w:cantSplit/>
          <w:tblHeader/>
          <w:jc w:val="center"/>
          <w:trPrChange w:id="7349" w:author="Russ Ott" w:date="2022-05-16T11:54:00Z">
            <w:trPr>
              <w:cantSplit/>
              <w:tblHeader/>
              <w:jc w:val="center"/>
            </w:trPr>
          </w:trPrChange>
        </w:trPr>
        <w:tc>
          <w:tcPr>
            <w:tcW w:w="360" w:type="dxa"/>
            <w:shd w:val="clear" w:color="auto" w:fill="E6E6E6"/>
            <w:tcPrChange w:id="7350" w:author="Russ Ott" w:date="2022-05-16T11:54:00Z">
              <w:tcPr>
                <w:tcW w:w="360" w:type="dxa"/>
                <w:shd w:val="clear" w:color="auto" w:fill="E6E6E6"/>
              </w:tcPr>
            </w:tcPrChange>
          </w:tcPr>
          <w:p w14:paraId="6062BDF3" w14:textId="77777777" w:rsidR="00440477" w:rsidRDefault="00440477" w:rsidP="00BA7D84">
            <w:pPr>
              <w:pStyle w:val="TableHead"/>
            </w:pPr>
            <w:r>
              <w:t>Contained By:</w:t>
            </w:r>
          </w:p>
        </w:tc>
        <w:tc>
          <w:tcPr>
            <w:tcW w:w="360" w:type="dxa"/>
            <w:shd w:val="clear" w:color="auto" w:fill="E6E6E6"/>
            <w:tcPrChange w:id="7351" w:author="Russ Ott" w:date="2022-05-16T11:54:00Z">
              <w:tcPr>
                <w:tcW w:w="360" w:type="dxa"/>
                <w:shd w:val="clear" w:color="auto" w:fill="E6E6E6"/>
              </w:tcPr>
            </w:tcPrChange>
          </w:tcPr>
          <w:p w14:paraId="471DEE8A" w14:textId="77777777" w:rsidR="00440477" w:rsidRDefault="00440477" w:rsidP="00BA7D84">
            <w:pPr>
              <w:pStyle w:val="TableHead"/>
            </w:pPr>
            <w:r>
              <w:t>Contains:</w:t>
            </w:r>
          </w:p>
        </w:tc>
      </w:tr>
      <w:tr w:rsidR="00440477" w14:paraId="17CE3D01" w14:textId="77777777" w:rsidTr="00BA7D84">
        <w:trPr>
          <w:jc w:val="center"/>
          <w:trPrChange w:id="7352" w:author="Russ Ott" w:date="2022-05-16T11:54:00Z">
            <w:trPr>
              <w:jc w:val="center"/>
            </w:trPr>
          </w:trPrChange>
        </w:trPr>
        <w:tc>
          <w:tcPr>
            <w:tcW w:w="360" w:type="dxa"/>
            <w:tcPrChange w:id="7353" w:author="Russ Ott" w:date="2022-05-16T11:54:00Z">
              <w:tcPr>
                <w:tcW w:w="360" w:type="dxa"/>
              </w:tcPr>
            </w:tcPrChange>
          </w:tcPr>
          <w:p w14:paraId="72FEBB59" w14:textId="1D9FEC8E" w:rsidR="00440477" w:rsidRDefault="001C172D" w:rsidP="00BA7D84">
            <w:pPr>
              <w:pStyle w:val="TableText"/>
            </w:pPr>
            <w:r>
              <w:fldChar w:fldCharType="begin"/>
            </w:r>
            <w:r>
              <w:instrText xml:space="preserve"> HYPERLINK \l "S_Notes_Section" \h </w:instrText>
            </w:r>
            <w:r>
              <w:fldChar w:fldCharType="separate"/>
            </w:r>
            <w:r w:rsidR="00440477">
              <w:rPr>
                <w:rStyle w:val="HyperlinkText9pt"/>
              </w:rPr>
              <w:t>Notes Section</w:t>
            </w:r>
            <w:r>
              <w:rPr>
                <w:rStyle w:val="HyperlinkText9pt"/>
              </w:rPr>
              <w:fldChar w:fldCharType="end"/>
            </w:r>
            <w:r w:rsidR="00440477">
              <w:t xml:space="preserve"> (required)</w:t>
            </w:r>
          </w:p>
          <w:p w14:paraId="3166410A" w14:textId="1DBC5597" w:rsidR="00440477" w:rsidRDefault="001C172D" w:rsidP="00BA7D84">
            <w:pPr>
              <w:pStyle w:val="TableText"/>
            </w:pPr>
            <w:del w:id="7354" w:author="Russ Ott" w:date="2022-05-16T11:54: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del>
            <w:ins w:id="7355" w:author="Russ Ott" w:date="2022-05-16T11:54:00Z">
              <w:r>
                <w:fldChar w:fldCharType="begin"/>
              </w:r>
              <w:r>
                <w:instrText xml:space="preserve"> HYPERLINK \l "E_Care_Team_Member_Act_V2" \h </w:instrText>
              </w:r>
              <w:r>
                <w:fldChar w:fldCharType="separate"/>
              </w:r>
              <w:r w:rsidR="00440477">
                <w:rPr>
                  <w:rStyle w:val="HyperlinkText9pt"/>
                </w:rPr>
                <w:t>Care Team Member Act (V2)</w:t>
              </w:r>
              <w:r>
                <w:rPr>
                  <w:rStyle w:val="HyperlinkText9pt"/>
                </w:rPr>
                <w:fldChar w:fldCharType="end"/>
              </w:r>
            </w:ins>
            <w:r w:rsidR="00440477">
              <w:t xml:space="preserve"> (optional)</w:t>
            </w:r>
          </w:p>
          <w:p w14:paraId="3AD9F247" w14:textId="5D2C3481" w:rsidR="00440477" w:rsidRDefault="001C172D" w:rsidP="00BA7D84">
            <w:pPr>
              <w:pStyle w:val="TableText"/>
            </w:pPr>
            <w:del w:id="7356" w:author="Russ Ott" w:date="2022-05-16T11:54: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r w:rsidR="002F5B8D">
                <w:delText xml:space="preserve"> (optional)</w:delText>
              </w:r>
            </w:del>
            <w:ins w:id="7357" w:author="Russ Ott" w:date="2022-05-16T11:54: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r w:rsidR="00440477">
                <w:t xml:space="preserve"> (optional)</w:t>
              </w:r>
            </w:ins>
          </w:p>
        </w:tc>
        <w:tc>
          <w:tcPr>
            <w:tcW w:w="360" w:type="dxa"/>
            <w:tcPrChange w:id="7358" w:author="Russ Ott" w:date="2022-05-16T11:54:00Z">
              <w:tcPr>
                <w:tcW w:w="360" w:type="dxa"/>
              </w:tcPr>
            </w:tcPrChange>
          </w:tcPr>
          <w:p w14:paraId="563058DF" w14:textId="77777777" w:rsidR="00440477" w:rsidRDefault="00440477" w:rsidP="00BA7D84"/>
        </w:tc>
      </w:tr>
    </w:tbl>
    <w:p w14:paraId="5E07089B" w14:textId="77777777" w:rsidR="00440477" w:rsidRDefault="00440477" w:rsidP="00440477">
      <w:pPr>
        <w:pStyle w:val="BodyText"/>
      </w:pPr>
    </w:p>
    <w:p w14:paraId="4EE219D2" w14:textId="77777777" w:rsidR="00440477" w:rsidRDefault="00440477" w:rsidP="00440477">
      <w:r>
        <w:t xml:space="preserve">The Note Activity represents a clinical note. Notes require authorship, authentication, timing information, and references to other discrete data such as encounters. </w:t>
      </w:r>
      <w:proofErr w:type="gramStart"/>
      <w:r>
        <w:t>Similar to</w:t>
      </w:r>
      <w:proofErr w:type="gramEnd"/>
      <w:r>
        <w:t xml:space="preserve">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 xml:space="preserve">When the note information augments data represented in a more specific entry template, the Note Activity can be used in an </w:t>
      </w:r>
      <w:proofErr w:type="spellStart"/>
      <w:r>
        <w:t>entryRelationship</w:t>
      </w:r>
      <w:proofErr w:type="spellEnd"/>
      <w:r>
        <w:t xml:space="preserve"> to the associated standard C-CDA entry. For example, a Procedure Note added as an </w:t>
      </w:r>
      <w:proofErr w:type="spellStart"/>
      <w:r>
        <w:t>entryRelationship</w:t>
      </w:r>
      <w:proofErr w:type="spellEnd"/>
      <w:r>
        <w:t xml:space="preserve">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 xml:space="preserve">Finally, if the type of data in the note is not known or no single C-CDA section is appropriate enough, the Note Activity should be placed in a Notes Section. (e.g., a free-text consultation </w:t>
      </w:r>
      <w:proofErr w:type="gramStart"/>
      <w:r>
        <w:t>note</w:t>
      </w:r>
      <w:proofErr w:type="gramEnd"/>
      <w:r>
        <w:t xml:space="preserve"> or a note which includes subjective, objective, assessment, and plan information combined).</w:t>
      </w:r>
      <w:r>
        <w:br/>
        <w:t xml:space="preserve">An alternative is to place the Note Activity as an </w:t>
      </w:r>
      <w:proofErr w:type="spellStart"/>
      <w:r>
        <w:t>entryRelationship</w:t>
      </w:r>
      <w:proofErr w:type="spellEnd"/>
      <w:r>
        <w:t xml:space="preserve"> to an Encounter Activity entry in the Encounters Section, but implementers may wish to group notes categorically into a separate location in CDA documents rather than overloading the Encounters Section.</w:t>
      </w:r>
    </w:p>
    <w:p w14:paraId="53055C43" w14:textId="03E730FA" w:rsidR="00440477" w:rsidRDefault="00440477" w:rsidP="00440477">
      <w:pPr>
        <w:pStyle w:val="Caption"/>
      </w:pPr>
      <w:bookmarkStart w:id="7359" w:name="_Toc103325960"/>
      <w:bookmarkStart w:id="7360" w:name="_Toc82717676"/>
      <w:r>
        <w:t xml:space="preserve">Table </w:t>
      </w:r>
      <w:r>
        <w:fldChar w:fldCharType="begin"/>
      </w:r>
      <w:r>
        <w:instrText>SEQ Table \* ARABIC</w:instrText>
      </w:r>
      <w:r>
        <w:fldChar w:fldCharType="separate"/>
      </w:r>
      <w:del w:id="7361" w:author="Russ Ott" w:date="2022-05-16T11:54:00Z">
        <w:r w:rsidR="002F5B8D">
          <w:delText>15</w:delText>
        </w:r>
      </w:del>
      <w:ins w:id="7362" w:author="Russ Ott" w:date="2022-05-16T11:54:00Z">
        <w:r w:rsidR="00F1669B">
          <w:t>22</w:t>
        </w:r>
      </w:ins>
      <w:r>
        <w:fldChar w:fldCharType="end"/>
      </w:r>
      <w:r>
        <w:t>: Note Activity Constraints Overview</w:t>
      </w:r>
      <w:bookmarkEnd w:id="7359"/>
      <w:bookmarkEnd w:id="73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7363">
          <w:tblGrid>
            <w:gridCol w:w="3316"/>
            <w:gridCol w:w="716"/>
            <w:gridCol w:w="1144"/>
            <w:gridCol w:w="858"/>
            <w:gridCol w:w="1096"/>
            <w:gridCol w:w="2950"/>
          </w:tblGrid>
        </w:tblGridChange>
      </w:tblGrid>
      <w:tr w:rsidR="001C172D" w14:paraId="29D3E044" w14:textId="77777777" w:rsidTr="00BA7D84">
        <w:trPr>
          <w:cantSplit/>
          <w:tblHeader/>
          <w:jc w:val="center"/>
        </w:trPr>
        <w:tc>
          <w:tcPr>
            <w:tcW w:w="0" w:type="dxa"/>
            <w:shd w:val="clear" w:color="auto" w:fill="E6E6E6"/>
            <w:noWrap/>
          </w:tcPr>
          <w:p w14:paraId="0FB1616A" w14:textId="77777777" w:rsidR="00440477" w:rsidRDefault="00440477">
            <w:pPr>
              <w:pStyle w:val="TableHead"/>
              <w:keepNext w:val="0"/>
              <w:pPrChange w:id="7364" w:author="Russ Ott" w:date="2022-05-16T11:54:00Z">
                <w:pPr>
                  <w:pStyle w:val="TableHead"/>
                </w:pPr>
              </w:pPrChange>
            </w:pPr>
            <w:r>
              <w:t>XPath</w:t>
            </w:r>
          </w:p>
        </w:tc>
        <w:tc>
          <w:tcPr>
            <w:tcW w:w="720" w:type="dxa"/>
            <w:shd w:val="clear" w:color="auto" w:fill="E6E6E6"/>
            <w:noWrap/>
          </w:tcPr>
          <w:p w14:paraId="22F2E8A4" w14:textId="77777777" w:rsidR="00440477" w:rsidRDefault="00440477">
            <w:pPr>
              <w:pStyle w:val="TableHead"/>
              <w:keepNext w:val="0"/>
              <w:pPrChange w:id="7365" w:author="Russ Ott" w:date="2022-05-16T11:54:00Z">
                <w:pPr>
                  <w:pStyle w:val="TableHead"/>
                </w:pPr>
              </w:pPrChange>
            </w:pPr>
            <w:r>
              <w:t>Card.</w:t>
            </w:r>
          </w:p>
        </w:tc>
        <w:tc>
          <w:tcPr>
            <w:tcW w:w="1152" w:type="dxa"/>
            <w:shd w:val="clear" w:color="auto" w:fill="E6E6E6"/>
            <w:noWrap/>
          </w:tcPr>
          <w:p w14:paraId="5BD399D8" w14:textId="77777777" w:rsidR="00440477" w:rsidRDefault="00440477">
            <w:pPr>
              <w:pStyle w:val="TableHead"/>
              <w:keepNext w:val="0"/>
              <w:pPrChange w:id="7366" w:author="Russ Ott" w:date="2022-05-16T11:54:00Z">
                <w:pPr>
                  <w:pStyle w:val="TableHead"/>
                </w:pPr>
              </w:pPrChange>
            </w:pPr>
            <w:r>
              <w:t>Verb</w:t>
            </w:r>
          </w:p>
        </w:tc>
        <w:tc>
          <w:tcPr>
            <w:tcW w:w="864" w:type="dxa"/>
            <w:shd w:val="clear" w:color="auto" w:fill="E6E6E6"/>
            <w:noWrap/>
          </w:tcPr>
          <w:p w14:paraId="5FC1CB22" w14:textId="77777777" w:rsidR="00440477" w:rsidRDefault="00440477">
            <w:pPr>
              <w:pStyle w:val="TableHead"/>
              <w:keepNext w:val="0"/>
              <w:pPrChange w:id="7367" w:author="Russ Ott" w:date="2022-05-16T11:54:00Z">
                <w:pPr>
                  <w:pStyle w:val="TableHead"/>
                </w:pPr>
              </w:pPrChange>
            </w:pPr>
            <w:r>
              <w:t>Data Type</w:t>
            </w:r>
          </w:p>
        </w:tc>
        <w:tc>
          <w:tcPr>
            <w:tcW w:w="864" w:type="dxa"/>
            <w:shd w:val="clear" w:color="auto" w:fill="E6E6E6"/>
            <w:noWrap/>
          </w:tcPr>
          <w:p w14:paraId="289AC520" w14:textId="77777777" w:rsidR="00440477" w:rsidRDefault="00440477">
            <w:pPr>
              <w:pStyle w:val="TableHead"/>
              <w:keepNext w:val="0"/>
              <w:pPrChange w:id="7368" w:author="Russ Ott" w:date="2022-05-16T11:54:00Z">
                <w:pPr>
                  <w:pStyle w:val="TableHead"/>
                </w:pPr>
              </w:pPrChange>
            </w:pPr>
            <w:r>
              <w:t>CONF#</w:t>
            </w:r>
          </w:p>
        </w:tc>
        <w:tc>
          <w:tcPr>
            <w:tcW w:w="864" w:type="dxa"/>
            <w:shd w:val="clear" w:color="auto" w:fill="E6E6E6"/>
            <w:noWrap/>
          </w:tcPr>
          <w:p w14:paraId="54891412" w14:textId="77777777" w:rsidR="00440477" w:rsidRDefault="00440477">
            <w:pPr>
              <w:pStyle w:val="TableHead"/>
              <w:keepNext w:val="0"/>
              <w:pPrChange w:id="7369" w:author="Russ Ott" w:date="2022-05-16T11:54:00Z">
                <w:pPr>
                  <w:pStyle w:val="TableHead"/>
                </w:pPr>
              </w:pPrChange>
            </w:pPr>
            <w:r>
              <w:t>Value</w:t>
            </w:r>
          </w:p>
        </w:tc>
      </w:tr>
      <w:tr w:rsidR="00440477" w14:paraId="3DA976DB" w14:textId="77777777" w:rsidTr="00BA7D84">
        <w:tblPrEx>
          <w:tblW w:w="10080" w:type="dxa"/>
          <w:jc w:val="center"/>
          <w:tblLayout w:type="fixed"/>
          <w:tblLook w:val="02A0" w:firstRow="1" w:lastRow="0" w:firstColumn="1" w:lastColumn="0" w:noHBand="1" w:noVBand="0"/>
          <w:tblPrExChange w:id="7370" w:author="Russ Ott" w:date="2022-05-16T11:54:00Z">
            <w:tblPrEx>
              <w:tblW w:w="10080" w:type="dxa"/>
              <w:jc w:val="center"/>
              <w:tblLayout w:type="fixed"/>
              <w:tblLook w:val="02A0" w:firstRow="1" w:lastRow="0" w:firstColumn="1" w:lastColumn="0" w:noHBand="1" w:noVBand="0"/>
            </w:tblPrEx>
          </w:tblPrExChange>
        </w:tblPrEx>
        <w:trPr>
          <w:jc w:val="center"/>
          <w:trPrChange w:id="7371" w:author="Russ Ott" w:date="2022-05-16T11:54:00Z">
            <w:trPr>
              <w:jc w:val="center"/>
            </w:trPr>
          </w:trPrChange>
        </w:trPr>
        <w:tc>
          <w:tcPr>
            <w:tcW w:w="10160" w:type="dxa"/>
            <w:gridSpan w:val="6"/>
            <w:tcPrChange w:id="7372" w:author="Russ Ott" w:date="2022-05-16T11:54:00Z">
              <w:tcPr>
                <w:tcW w:w="10160" w:type="dxa"/>
                <w:gridSpan w:val="6"/>
              </w:tcPr>
            </w:tcPrChange>
          </w:tcPr>
          <w:p w14:paraId="404F4F7E" w14:textId="77777777" w:rsidR="00440477" w:rsidRDefault="00440477">
            <w:pPr>
              <w:pStyle w:val="TableText"/>
              <w:keepNext w:val="0"/>
              <w:pPrChange w:id="7373" w:author="Russ Ott" w:date="2022-05-16T11:54:00Z">
                <w:pPr>
                  <w:pStyle w:val="TableText"/>
                </w:pPr>
              </w:pPrChange>
            </w:pPr>
            <w:r>
              <w:t>act (identifier: urn:hl7ii:2.16.840.1.113883.10.20.22.4.202:2016-11-01)</w:t>
            </w:r>
          </w:p>
        </w:tc>
      </w:tr>
      <w:tr w:rsidR="00440477" w14:paraId="663500D3" w14:textId="77777777" w:rsidTr="00BA7D84">
        <w:tblPrEx>
          <w:tblW w:w="10080" w:type="dxa"/>
          <w:jc w:val="center"/>
          <w:tblLayout w:type="fixed"/>
          <w:tblLook w:val="02A0" w:firstRow="1" w:lastRow="0" w:firstColumn="1" w:lastColumn="0" w:noHBand="1" w:noVBand="0"/>
          <w:tblPrExChange w:id="7374" w:author="Russ Ott" w:date="2022-05-16T11:54:00Z">
            <w:tblPrEx>
              <w:tblW w:w="10080" w:type="dxa"/>
              <w:jc w:val="center"/>
              <w:tblLayout w:type="fixed"/>
              <w:tblLook w:val="02A0" w:firstRow="1" w:lastRow="0" w:firstColumn="1" w:lastColumn="0" w:noHBand="1" w:noVBand="0"/>
            </w:tblPrEx>
          </w:tblPrExChange>
        </w:tblPrEx>
        <w:trPr>
          <w:jc w:val="center"/>
          <w:trPrChange w:id="7375" w:author="Russ Ott" w:date="2022-05-16T11:54:00Z">
            <w:trPr>
              <w:jc w:val="center"/>
            </w:trPr>
          </w:trPrChange>
        </w:trPr>
        <w:tc>
          <w:tcPr>
            <w:tcW w:w="3345" w:type="dxa"/>
            <w:tcPrChange w:id="7376" w:author="Russ Ott" w:date="2022-05-16T11:54:00Z">
              <w:tcPr>
                <w:tcW w:w="3345" w:type="dxa"/>
              </w:tcPr>
            </w:tcPrChange>
          </w:tcPr>
          <w:p w14:paraId="2941807C" w14:textId="77777777" w:rsidR="00440477" w:rsidRDefault="00440477">
            <w:pPr>
              <w:pStyle w:val="TableText"/>
              <w:keepNext w:val="0"/>
              <w:pPrChange w:id="7377" w:author="Russ Ott" w:date="2022-05-16T11:54:00Z">
                <w:pPr>
                  <w:pStyle w:val="TableText"/>
                </w:pPr>
              </w:pPrChange>
            </w:pPr>
            <w:r>
              <w:tab/>
              <w:t>@classCode</w:t>
            </w:r>
          </w:p>
        </w:tc>
        <w:tc>
          <w:tcPr>
            <w:tcW w:w="720" w:type="dxa"/>
            <w:tcPrChange w:id="7378" w:author="Russ Ott" w:date="2022-05-16T11:54:00Z">
              <w:tcPr>
                <w:tcW w:w="720" w:type="dxa"/>
              </w:tcPr>
            </w:tcPrChange>
          </w:tcPr>
          <w:p w14:paraId="50EACF1E" w14:textId="77777777" w:rsidR="00440477" w:rsidRDefault="00440477">
            <w:pPr>
              <w:pStyle w:val="TableText"/>
              <w:keepNext w:val="0"/>
              <w:pPrChange w:id="7379" w:author="Russ Ott" w:date="2022-05-16T11:54:00Z">
                <w:pPr>
                  <w:pStyle w:val="TableText"/>
                </w:pPr>
              </w:pPrChange>
            </w:pPr>
            <w:r>
              <w:t>1..1</w:t>
            </w:r>
          </w:p>
        </w:tc>
        <w:tc>
          <w:tcPr>
            <w:tcW w:w="1152" w:type="dxa"/>
            <w:tcPrChange w:id="7380" w:author="Russ Ott" w:date="2022-05-16T11:54:00Z">
              <w:tcPr>
                <w:tcW w:w="1152" w:type="dxa"/>
              </w:tcPr>
            </w:tcPrChange>
          </w:tcPr>
          <w:p w14:paraId="5B1882F8" w14:textId="77777777" w:rsidR="00440477" w:rsidRDefault="00440477">
            <w:pPr>
              <w:pStyle w:val="TableText"/>
              <w:keepNext w:val="0"/>
              <w:pPrChange w:id="7381" w:author="Russ Ott" w:date="2022-05-16T11:54:00Z">
                <w:pPr>
                  <w:pStyle w:val="TableText"/>
                </w:pPr>
              </w:pPrChange>
            </w:pPr>
            <w:r>
              <w:t>SHALL</w:t>
            </w:r>
          </w:p>
        </w:tc>
        <w:tc>
          <w:tcPr>
            <w:tcW w:w="864" w:type="dxa"/>
            <w:tcPrChange w:id="7382" w:author="Russ Ott" w:date="2022-05-16T11:54:00Z">
              <w:tcPr>
                <w:tcW w:w="864" w:type="dxa"/>
              </w:tcPr>
            </w:tcPrChange>
          </w:tcPr>
          <w:p w14:paraId="56655276" w14:textId="77777777" w:rsidR="00440477" w:rsidRDefault="00440477">
            <w:pPr>
              <w:pStyle w:val="TableText"/>
              <w:keepNext w:val="0"/>
              <w:pPrChange w:id="7383" w:author="Russ Ott" w:date="2022-05-16T11:54:00Z">
                <w:pPr>
                  <w:pStyle w:val="TableText"/>
                </w:pPr>
              </w:pPrChange>
            </w:pPr>
          </w:p>
        </w:tc>
        <w:tc>
          <w:tcPr>
            <w:tcW w:w="1104" w:type="dxa"/>
            <w:tcPrChange w:id="7384" w:author="Russ Ott" w:date="2022-05-16T11:54:00Z">
              <w:tcPr>
                <w:tcW w:w="1104" w:type="dxa"/>
              </w:tcPr>
            </w:tcPrChange>
          </w:tcPr>
          <w:p w14:paraId="08196811" w14:textId="24935749" w:rsidR="00440477" w:rsidRDefault="001C172D">
            <w:pPr>
              <w:pStyle w:val="TableText"/>
              <w:keepNext w:val="0"/>
              <w:pPrChange w:id="7385" w:author="Russ Ott" w:date="2022-05-16T11:54:00Z">
                <w:pPr>
                  <w:pStyle w:val="TableText"/>
                </w:pPr>
              </w:pPrChange>
            </w:pPr>
            <w:r>
              <w:fldChar w:fldCharType="begin"/>
            </w:r>
            <w:r>
              <w:instrText xml:space="preserve"> HYPERLINK \l "C_3250-16899" \h </w:instrText>
            </w:r>
            <w:r>
              <w:fldChar w:fldCharType="separate"/>
            </w:r>
            <w:r w:rsidR="00440477">
              <w:rPr>
                <w:rStyle w:val="HyperlinkText9pt"/>
              </w:rPr>
              <w:t>3250-16899</w:t>
            </w:r>
            <w:r>
              <w:rPr>
                <w:rStyle w:val="HyperlinkText9pt"/>
              </w:rPr>
              <w:fldChar w:fldCharType="end"/>
            </w:r>
          </w:p>
        </w:tc>
        <w:tc>
          <w:tcPr>
            <w:tcW w:w="2975" w:type="dxa"/>
            <w:tcPrChange w:id="7386" w:author="Russ Ott" w:date="2022-05-16T11:54:00Z">
              <w:tcPr>
                <w:tcW w:w="2975" w:type="dxa"/>
              </w:tcPr>
            </w:tcPrChange>
          </w:tcPr>
          <w:p w14:paraId="51B9F691" w14:textId="77777777" w:rsidR="00440477" w:rsidRDefault="00440477">
            <w:pPr>
              <w:pStyle w:val="TableText"/>
              <w:keepNext w:val="0"/>
              <w:pPrChange w:id="7387" w:author="Russ Ott" w:date="2022-05-16T11:54:00Z">
                <w:pPr>
                  <w:pStyle w:val="TableText"/>
                </w:pPr>
              </w:pPrChange>
            </w:pPr>
            <w:r>
              <w:t>ACT</w:t>
            </w:r>
          </w:p>
        </w:tc>
      </w:tr>
      <w:tr w:rsidR="00440477" w14:paraId="7D1D22BF" w14:textId="77777777" w:rsidTr="00BA7D84">
        <w:tblPrEx>
          <w:tblW w:w="10080" w:type="dxa"/>
          <w:jc w:val="center"/>
          <w:tblLayout w:type="fixed"/>
          <w:tblLook w:val="02A0" w:firstRow="1" w:lastRow="0" w:firstColumn="1" w:lastColumn="0" w:noHBand="1" w:noVBand="0"/>
          <w:tblPrExChange w:id="7388" w:author="Russ Ott" w:date="2022-05-16T11:54:00Z">
            <w:tblPrEx>
              <w:tblW w:w="10080" w:type="dxa"/>
              <w:jc w:val="center"/>
              <w:tblLayout w:type="fixed"/>
              <w:tblLook w:val="02A0" w:firstRow="1" w:lastRow="0" w:firstColumn="1" w:lastColumn="0" w:noHBand="1" w:noVBand="0"/>
            </w:tblPrEx>
          </w:tblPrExChange>
        </w:tblPrEx>
        <w:trPr>
          <w:jc w:val="center"/>
          <w:trPrChange w:id="7389" w:author="Russ Ott" w:date="2022-05-16T11:54:00Z">
            <w:trPr>
              <w:jc w:val="center"/>
            </w:trPr>
          </w:trPrChange>
        </w:trPr>
        <w:tc>
          <w:tcPr>
            <w:tcW w:w="3345" w:type="dxa"/>
            <w:tcPrChange w:id="7390" w:author="Russ Ott" w:date="2022-05-16T11:54:00Z">
              <w:tcPr>
                <w:tcW w:w="3345" w:type="dxa"/>
              </w:tcPr>
            </w:tcPrChange>
          </w:tcPr>
          <w:p w14:paraId="1A6D8AED" w14:textId="77777777" w:rsidR="00440477" w:rsidRDefault="00440477">
            <w:pPr>
              <w:pStyle w:val="TableText"/>
              <w:keepNext w:val="0"/>
              <w:pPrChange w:id="7391" w:author="Russ Ott" w:date="2022-05-16T11:54:00Z">
                <w:pPr>
                  <w:pStyle w:val="TableText"/>
                </w:pPr>
              </w:pPrChange>
            </w:pPr>
            <w:r>
              <w:tab/>
              <w:t>@moodCode</w:t>
            </w:r>
          </w:p>
        </w:tc>
        <w:tc>
          <w:tcPr>
            <w:tcW w:w="720" w:type="dxa"/>
            <w:tcPrChange w:id="7392" w:author="Russ Ott" w:date="2022-05-16T11:54:00Z">
              <w:tcPr>
                <w:tcW w:w="720" w:type="dxa"/>
              </w:tcPr>
            </w:tcPrChange>
          </w:tcPr>
          <w:p w14:paraId="77776BA1" w14:textId="77777777" w:rsidR="00440477" w:rsidRDefault="00440477">
            <w:pPr>
              <w:pStyle w:val="TableText"/>
              <w:keepNext w:val="0"/>
              <w:pPrChange w:id="7393" w:author="Russ Ott" w:date="2022-05-16T11:54:00Z">
                <w:pPr>
                  <w:pStyle w:val="TableText"/>
                </w:pPr>
              </w:pPrChange>
            </w:pPr>
            <w:r>
              <w:t>1..1</w:t>
            </w:r>
          </w:p>
        </w:tc>
        <w:tc>
          <w:tcPr>
            <w:tcW w:w="1152" w:type="dxa"/>
            <w:tcPrChange w:id="7394" w:author="Russ Ott" w:date="2022-05-16T11:54:00Z">
              <w:tcPr>
                <w:tcW w:w="1152" w:type="dxa"/>
              </w:tcPr>
            </w:tcPrChange>
          </w:tcPr>
          <w:p w14:paraId="3B68EEE8" w14:textId="77777777" w:rsidR="00440477" w:rsidRDefault="00440477">
            <w:pPr>
              <w:pStyle w:val="TableText"/>
              <w:keepNext w:val="0"/>
              <w:pPrChange w:id="7395" w:author="Russ Ott" w:date="2022-05-16T11:54:00Z">
                <w:pPr>
                  <w:pStyle w:val="TableText"/>
                </w:pPr>
              </w:pPrChange>
            </w:pPr>
            <w:r>
              <w:t>SHALL</w:t>
            </w:r>
          </w:p>
        </w:tc>
        <w:tc>
          <w:tcPr>
            <w:tcW w:w="864" w:type="dxa"/>
            <w:tcPrChange w:id="7396" w:author="Russ Ott" w:date="2022-05-16T11:54:00Z">
              <w:tcPr>
                <w:tcW w:w="864" w:type="dxa"/>
              </w:tcPr>
            </w:tcPrChange>
          </w:tcPr>
          <w:p w14:paraId="43A21804" w14:textId="77777777" w:rsidR="00440477" w:rsidRDefault="00440477">
            <w:pPr>
              <w:pStyle w:val="TableText"/>
              <w:keepNext w:val="0"/>
              <w:pPrChange w:id="7397" w:author="Russ Ott" w:date="2022-05-16T11:54:00Z">
                <w:pPr>
                  <w:pStyle w:val="TableText"/>
                </w:pPr>
              </w:pPrChange>
            </w:pPr>
          </w:p>
        </w:tc>
        <w:tc>
          <w:tcPr>
            <w:tcW w:w="1104" w:type="dxa"/>
            <w:tcPrChange w:id="7398" w:author="Russ Ott" w:date="2022-05-16T11:54:00Z">
              <w:tcPr>
                <w:tcW w:w="1104" w:type="dxa"/>
              </w:tcPr>
            </w:tcPrChange>
          </w:tcPr>
          <w:p w14:paraId="3C803436" w14:textId="43885E2A" w:rsidR="00440477" w:rsidRDefault="001C172D">
            <w:pPr>
              <w:pStyle w:val="TableText"/>
              <w:keepNext w:val="0"/>
              <w:pPrChange w:id="7399" w:author="Russ Ott" w:date="2022-05-16T11:54:00Z">
                <w:pPr>
                  <w:pStyle w:val="TableText"/>
                </w:pPr>
              </w:pPrChange>
            </w:pPr>
            <w:r>
              <w:fldChar w:fldCharType="begin"/>
            </w:r>
            <w:r>
              <w:instrText xml:space="preserve"> HYPERLINK \l "C_3250-16900" \h </w:instrText>
            </w:r>
            <w:r>
              <w:fldChar w:fldCharType="separate"/>
            </w:r>
            <w:r w:rsidR="00440477">
              <w:rPr>
                <w:rStyle w:val="HyperlinkText9pt"/>
              </w:rPr>
              <w:t>3250-16900</w:t>
            </w:r>
            <w:r>
              <w:rPr>
                <w:rStyle w:val="HyperlinkText9pt"/>
              </w:rPr>
              <w:fldChar w:fldCharType="end"/>
            </w:r>
          </w:p>
        </w:tc>
        <w:tc>
          <w:tcPr>
            <w:tcW w:w="2975" w:type="dxa"/>
            <w:tcPrChange w:id="7400" w:author="Russ Ott" w:date="2022-05-16T11:54:00Z">
              <w:tcPr>
                <w:tcW w:w="2975" w:type="dxa"/>
              </w:tcPr>
            </w:tcPrChange>
          </w:tcPr>
          <w:p w14:paraId="1D5FBE88" w14:textId="77777777" w:rsidR="00440477" w:rsidRDefault="00440477">
            <w:pPr>
              <w:pStyle w:val="TableText"/>
              <w:keepNext w:val="0"/>
              <w:pPrChange w:id="7401" w:author="Russ Ott" w:date="2022-05-16T11:54:00Z">
                <w:pPr>
                  <w:pStyle w:val="TableText"/>
                </w:pPr>
              </w:pPrChange>
            </w:pPr>
            <w:r>
              <w:t>EVN</w:t>
            </w:r>
          </w:p>
        </w:tc>
      </w:tr>
      <w:tr w:rsidR="00440477" w14:paraId="4D734FDA" w14:textId="77777777" w:rsidTr="00BA7D84">
        <w:tblPrEx>
          <w:tblW w:w="10080" w:type="dxa"/>
          <w:jc w:val="center"/>
          <w:tblLayout w:type="fixed"/>
          <w:tblLook w:val="02A0" w:firstRow="1" w:lastRow="0" w:firstColumn="1" w:lastColumn="0" w:noHBand="1" w:noVBand="0"/>
          <w:tblPrExChange w:id="7402" w:author="Russ Ott" w:date="2022-05-16T11:54:00Z">
            <w:tblPrEx>
              <w:tblW w:w="10080" w:type="dxa"/>
              <w:jc w:val="center"/>
              <w:tblLayout w:type="fixed"/>
              <w:tblLook w:val="02A0" w:firstRow="1" w:lastRow="0" w:firstColumn="1" w:lastColumn="0" w:noHBand="1" w:noVBand="0"/>
            </w:tblPrEx>
          </w:tblPrExChange>
        </w:tblPrEx>
        <w:trPr>
          <w:jc w:val="center"/>
          <w:trPrChange w:id="7403" w:author="Russ Ott" w:date="2022-05-16T11:54:00Z">
            <w:trPr>
              <w:jc w:val="center"/>
            </w:trPr>
          </w:trPrChange>
        </w:trPr>
        <w:tc>
          <w:tcPr>
            <w:tcW w:w="3345" w:type="dxa"/>
            <w:tcPrChange w:id="7404" w:author="Russ Ott" w:date="2022-05-16T11:54:00Z">
              <w:tcPr>
                <w:tcW w:w="3345" w:type="dxa"/>
              </w:tcPr>
            </w:tcPrChange>
          </w:tcPr>
          <w:p w14:paraId="61CAF431" w14:textId="77777777" w:rsidR="00440477" w:rsidRDefault="00440477">
            <w:pPr>
              <w:pStyle w:val="TableText"/>
              <w:keepNext w:val="0"/>
              <w:pPrChange w:id="7405" w:author="Russ Ott" w:date="2022-05-16T11:54:00Z">
                <w:pPr>
                  <w:pStyle w:val="TableText"/>
                </w:pPr>
              </w:pPrChange>
            </w:pPr>
            <w:r>
              <w:tab/>
              <w:t>templateId</w:t>
            </w:r>
          </w:p>
        </w:tc>
        <w:tc>
          <w:tcPr>
            <w:tcW w:w="720" w:type="dxa"/>
            <w:tcPrChange w:id="7406" w:author="Russ Ott" w:date="2022-05-16T11:54:00Z">
              <w:tcPr>
                <w:tcW w:w="720" w:type="dxa"/>
              </w:tcPr>
            </w:tcPrChange>
          </w:tcPr>
          <w:p w14:paraId="4206F0EA" w14:textId="77777777" w:rsidR="00440477" w:rsidRDefault="00440477">
            <w:pPr>
              <w:pStyle w:val="TableText"/>
              <w:keepNext w:val="0"/>
              <w:pPrChange w:id="7407" w:author="Russ Ott" w:date="2022-05-16T11:54:00Z">
                <w:pPr>
                  <w:pStyle w:val="TableText"/>
                </w:pPr>
              </w:pPrChange>
            </w:pPr>
            <w:r>
              <w:t>1..1</w:t>
            </w:r>
          </w:p>
        </w:tc>
        <w:tc>
          <w:tcPr>
            <w:tcW w:w="1152" w:type="dxa"/>
            <w:tcPrChange w:id="7408" w:author="Russ Ott" w:date="2022-05-16T11:54:00Z">
              <w:tcPr>
                <w:tcW w:w="1152" w:type="dxa"/>
              </w:tcPr>
            </w:tcPrChange>
          </w:tcPr>
          <w:p w14:paraId="1F55172D" w14:textId="77777777" w:rsidR="00440477" w:rsidRDefault="00440477">
            <w:pPr>
              <w:pStyle w:val="TableText"/>
              <w:keepNext w:val="0"/>
              <w:pPrChange w:id="7409" w:author="Russ Ott" w:date="2022-05-16T11:54:00Z">
                <w:pPr>
                  <w:pStyle w:val="TableText"/>
                </w:pPr>
              </w:pPrChange>
            </w:pPr>
            <w:r>
              <w:t>SHALL</w:t>
            </w:r>
          </w:p>
        </w:tc>
        <w:tc>
          <w:tcPr>
            <w:tcW w:w="864" w:type="dxa"/>
            <w:tcPrChange w:id="7410" w:author="Russ Ott" w:date="2022-05-16T11:54:00Z">
              <w:tcPr>
                <w:tcW w:w="864" w:type="dxa"/>
              </w:tcPr>
            </w:tcPrChange>
          </w:tcPr>
          <w:p w14:paraId="1E66EED8" w14:textId="77777777" w:rsidR="00440477" w:rsidRDefault="00440477">
            <w:pPr>
              <w:pStyle w:val="TableText"/>
              <w:keepNext w:val="0"/>
              <w:pPrChange w:id="7411" w:author="Russ Ott" w:date="2022-05-16T11:54:00Z">
                <w:pPr>
                  <w:pStyle w:val="TableText"/>
                </w:pPr>
              </w:pPrChange>
            </w:pPr>
          </w:p>
        </w:tc>
        <w:tc>
          <w:tcPr>
            <w:tcW w:w="1104" w:type="dxa"/>
            <w:tcPrChange w:id="7412" w:author="Russ Ott" w:date="2022-05-16T11:54:00Z">
              <w:tcPr>
                <w:tcW w:w="1104" w:type="dxa"/>
              </w:tcPr>
            </w:tcPrChange>
          </w:tcPr>
          <w:p w14:paraId="6DE5919C" w14:textId="61915882" w:rsidR="00440477" w:rsidRDefault="001C172D">
            <w:pPr>
              <w:pStyle w:val="TableText"/>
              <w:keepNext w:val="0"/>
              <w:pPrChange w:id="7413" w:author="Russ Ott" w:date="2022-05-16T11:54:00Z">
                <w:pPr>
                  <w:pStyle w:val="TableText"/>
                </w:pPr>
              </w:pPrChange>
            </w:pPr>
            <w:r>
              <w:fldChar w:fldCharType="begin"/>
            </w:r>
            <w:r>
              <w:instrText xml:space="preserve"> HYPERLINK \l "C_3250-16933" \h </w:instrText>
            </w:r>
            <w:r>
              <w:fldChar w:fldCharType="separate"/>
            </w:r>
            <w:r w:rsidR="00440477">
              <w:rPr>
                <w:rStyle w:val="HyperlinkText9pt"/>
              </w:rPr>
              <w:t>3250-16933</w:t>
            </w:r>
            <w:r>
              <w:rPr>
                <w:rStyle w:val="HyperlinkText9pt"/>
              </w:rPr>
              <w:fldChar w:fldCharType="end"/>
            </w:r>
          </w:p>
        </w:tc>
        <w:tc>
          <w:tcPr>
            <w:tcW w:w="2975" w:type="dxa"/>
            <w:tcPrChange w:id="7414" w:author="Russ Ott" w:date="2022-05-16T11:54:00Z">
              <w:tcPr>
                <w:tcW w:w="2975" w:type="dxa"/>
              </w:tcPr>
            </w:tcPrChange>
          </w:tcPr>
          <w:p w14:paraId="1B0FEFE8" w14:textId="77777777" w:rsidR="00440477" w:rsidRDefault="00440477">
            <w:pPr>
              <w:pStyle w:val="TableText"/>
              <w:keepNext w:val="0"/>
              <w:pPrChange w:id="7415" w:author="Russ Ott" w:date="2022-05-16T11:54:00Z">
                <w:pPr>
                  <w:pStyle w:val="TableText"/>
                </w:pPr>
              </w:pPrChange>
            </w:pPr>
          </w:p>
        </w:tc>
      </w:tr>
      <w:tr w:rsidR="00440477" w14:paraId="2F139464" w14:textId="77777777" w:rsidTr="00BA7D84">
        <w:tblPrEx>
          <w:tblW w:w="10080" w:type="dxa"/>
          <w:jc w:val="center"/>
          <w:tblLayout w:type="fixed"/>
          <w:tblLook w:val="02A0" w:firstRow="1" w:lastRow="0" w:firstColumn="1" w:lastColumn="0" w:noHBand="1" w:noVBand="0"/>
          <w:tblPrExChange w:id="7416" w:author="Russ Ott" w:date="2022-05-16T11:54:00Z">
            <w:tblPrEx>
              <w:tblW w:w="10080" w:type="dxa"/>
              <w:jc w:val="center"/>
              <w:tblLayout w:type="fixed"/>
              <w:tblLook w:val="02A0" w:firstRow="1" w:lastRow="0" w:firstColumn="1" w:lastColumn="0" w:noHBand="1" w:noVBand="0"/>
            </w:tblPrEx>
          </w:tblPrExChange>
        </w:tblPrEx>
        <w:trPr>
          <w:jc w:val="center"/>
          <w:trPrChange w:id="7417" w:author="Russ Ott" w:date="2022-05-16T11:54:00Z">
            <w:trPr>
              <w:jc w:val="center"/>
            </w:trPr>
          </w:trPrChange>
        </w:trPr>
        <w:tc>
          <w:tcPr>
            <w:tcW w:w="3345" w:type="dxa"/>
            <w:tcPrChange w:id="7418" w:author="Russ Ott" w:date="2022-05-16T11:54:00Z">
              <w:tcPr>
                <w:tcW w:w="3345" w:type="dxa"/>
              </w:tcPr>
            </w:tcPrChange>
          </w:tcPr>
          <w:p w14:paraId="5BCB3D5A" w14:textId="77777777" w:rsidR="00440477" w:rsidRDefault="00440477">
            <w:pPr>
              <w:pStyle w:val="TableText"/>
              <w:keepNext w:val="0"/>
              <w:pPrChange w:id="7419" w:author="Russ Ott" w:date="2022-05-16T11:54:00Z">
                <w:pPr>
                  <w:pStyle w:val="TableText"/>
                </w:pPr>
              </w:pPrChange>
            </w:pPr>
            <w:r>
              <w:tab/>
            </w:r>
            <w:r>
              <w:tab/>
              <w:t>@root</w:t>
            </w:r>
          </w:p>
        </w:tc>
        <w:tc>
          <w:tcPr>
            <w:tcW w:w="720" w:type="dxa"/>
            <w:tcPrChange w:id="7420" w:author="Russ Ott" w:date="2022-05-16T11:54:00Z">
              <w:tcPr>
                <w:tcW w:w="720" w:type="dxa"/>
              </w:tcPr>
            </w:tcPrChange>
          </w:tcPr>
          <w:p w14:paraId="1EFD99C3" w14:textId="77777777" w:rsidR="00440477" w:rsidRDefault="00440477">
            <w:pPr>
              <w:pStyle w:val="TableText"/>
              <w:keepNext w:val="0"/>
              <w:pPrChange w:id="7421" w:author="Russ Ott" w:date="2022-05-16T11:54:00Z">
                <w:pPr>
                  <w:pStyle w:val="TableText"/>
                </w:pPr>
              </w:pPrChange>
            </w:pPr>
            <w:r>
              <w:t>1..1</w:t>
            </w:r>
          </w:p>
        </w:tc>
        <w:tc>
          <w:tcPr>
            <w:tcW w:w="1152" w:type="dxa"/>
            <w:tcPrChange w:id="7422" w:author="Russ Ott" w:date="2022-05-16T11:54:00Z">
              <w:tcPr>
                <w:tcW w:w="1152" w:type="dxa"/>
              </w:tcPr>
            </w:tcPrChange>
          </w:tcPr>
          <w:p w14:paraId="02008F2E" w14:textId="77777777" w:rsidR="00440477" w:rsidRDefault="00440477">
            <w:pPr>
              <w:pStyle w:val="TableText"/>
              <w:keepNext w:val="0"/>
              <w:pPrChange w:id="7423" w:author="Russ Ott" w:date="2022-05-16T11:54:00Z">
                <w:pPr>
                  <w:pStyle w:val="TableText"/>
                </w:pPr>
              </w:pPrChange>
            </w:pPr>
            <w:r>
              <w:t>SHALL</w:t>
            </w:r>
          </w:p>
        </w:tc>
        <w:tc>
          <w:tcPr>
            <w:tcW w:w="864" w:type="dxa"/>
            <w:tcPrChange w:id="7424" w:author="Russ Ott" w:date="2022-05-16T11:54:00Z">
              <w:tcPr>
                <w:tcW w:w="864" w:type="dxa"/>
              </w:tcPr>
            </w:tcPrChange>
          </w:tcPr>
          <w:p w14:paraId="6A819A2C" w14:textId="77777777" w:rsidR="00440477" w:rsidRDefault="00440477">
            <w:pPr>
              <w:pStyle w:val="TableText"/>
              <w:keepNext w:val="0"/>
              <w:pPrChange w:id="7425" w:author="Russ Ott" w:date="2022-05-16T11:54:00Z">
                <w:pPr>
                  <w:pStyle w:val="TableText"/>
                </w:pPr>
              </w:pPrChange>
            </w:pPr>
          </w:p>
        </w:tc>
        <w:tc>
          <w:tcPr>
            <w:tcW w:w="1104" w:type="dxa"/>
            <w:tcPrChange w:id="7426" w:author="Russ Ott" w:date="2022-05-16T11:54:00Z">
              <w:tcPr>
                <w:tcW w:w="1104" w:type="dxa"/>
              </w:tcPr>
            </w:tcPrChange>
          </w:tcPr>
          <w:p w14:paraId="09046840" w14:textId="1FFD589B" w:rsidR="00440477" w:rsidRDefault="001C172D">
            <w:pPr>
              <w:pStyle w:val="TableText"/>
              <w:keepNext w:val="0"/>
              <w:pPrChange w:id="7427" w:author="Russ Ott" w:date="2022-05-16T11:54:00Z">
                <w:pPr>
                  <w:pStyle w:val="TableText"/>
                </w:pPr>
              </w:pPrChange>
            </w:pPr>
            <w:r>
              <w:fldChar w:fldCharType="begin"/>
            </w:r>
            <w:r>
              <w:instrText xml:space="preserve"> HYPERLINK \l "C_3250-16934" \h </w:instrText>
            </w:r>
            <w:r>
              <w:fldChar w:fldCharType="separate"/>
            </w:r>
            <w:r w:rsidR="00440477">
              <w:rPr>
                <w:rStyle w:val="HyperlinkText9pt"/>
              </w:rPr>
              <w:t>3250-16934</w:t>
            </w:r>
            <w:r>
              <w:rPr>
                <w:rStyle w:val="HyperlinkText9pt"/>
              </w:rPr>
              <w:fldChar w:fldCharType="end"/>
            </w:r>
          </w:p>
        </w:tc>
        <w:tc>
          <w:tcPr>
            <w:tcW w:w="2975" w:type="dxa"/>
            <w:tcPrChange w:id="7428" w:author="Russ Ott" w:date="2022-05-16T11:54:00Z">
              <w:tcPr>
                <w:tcW w:w="2975" w:type="dxa"/>
              </w:tcPr>
            </w:tcPrChange>
          </w:tcPr>
          <w:p w14:paraId="092016B3" w14:textId="77777777" w:rsidR="00440477" w:rsidRDefault="00440477">
            <w:pPr>
              <w:pStyle w:val="TableText"/>
              <w:keepNext w:val="0"/>
              <w:pPrChange w:id="7429" w:author="Russ Ott" w:date="2022-05-16T11:54:00Z">
                <w:pPr>
                  <w:pStyle w:val="TableText"/>
                </w:pPr>
              </w:pPrChange>
            </w:pPr>
            <w:r>
              <w:t>2.16.840.1.113883.10.20.22.4.202</w:t>
            </w:r>
          </w:p>
        </w:tc>
      </w:tr>
      <w:tr w:rsidR="00440477" w14:paraId="3D2F7894" w14:textId="77777777" w:rsidTr="00BA7D84">
        <w:tblPrEx>
          <w:tblW w:w="10080" w:type="dxa"/>
          <w:jc w:val="center"/>
          <w:tblLayout w:type="fixed"/>
          <w:tblLook w:val="02A0" w:firstRow="1" w:lastRow="0" w:firstColumn="1" w:lastColumn="0" w:noHBand="1" w:noVBand="0"/>
          <w:tblPrExChange w:id="7430" w:author="Russ Ott" w:date="2022-05-16T11:54:00Z">
            <w:tblPrEx>
              <w:tblW w:w="10080" w:type="dxa"/>
              <w:jc w:val="center"/>
              <w:tblLayout w:type="fixed"/>
              <w:tblLook w:val="02A0" w:firstRow="1" w:lastRow="0" w:firstColumn="1" w:lastColumn="0" w:noHBand="1" w:noVBand="0"/>
            </w:tblPrEx>
          </w:tblPrExChange>
        </w:tblPrEx>
        <w:trPr>
          <w:jc w:val="center"/>
          <w:trPrChange w:id="7431" w:author="Russ Ott" w:date="2022-05-16T11:54:00Z">
            <w:trPr>
              <w:jc w:val="center"/>
            </w:trPr>
          </w:trPrChange>
        </w:trPr>
        <w:tc>
          <w:tcPr>
            <w:tcW w:w="3345" w:type="dxa"/>
            <w:tcPrChange w:id="7432" w:author="Russ Ott" w:date="2022-05-16T11:54:00Z">
              <w:tcPr>
                <w:tcW w:w="3345" w:type="dxa"/>
              </w:tcPr>
            </w:tcPrChange>
          </w:tcPr>
          <w:p w14:paraId="1D307F1F" w14:textId="77777777" w:rsidR="00440477" w:rsidRDefault="00440477">
            <w:pPr>
              <w:pStyle w:val="TableText"/>
              <w:keepNext w:val="0"/>
              <w:pPrChange w:id="7433" w:author="Russ Ott" w:date="2022-05-16T11:54:00Z">
                <w:pPr>
                  <w:pStyle w:val="TableText"/>
                </w:pPr>
              </w:pPrChange>
            </w:pPr>
            <w:r>
              <w:tab/>
            </w:r>
            <w:r>
              <w:tab/>
              <w:t>@extension</w:t>
            </w:r>
          </w:p>
        </w:tc>
        <w:tc>
          <w:tcPr>
            <w:tcW w:w="720" w:type="dxa"/>
            <w:tcPrChange w:id="7434" w:author="Russ Ott" w:date="2022-05-16T11:54:00Z">
              <w:tcPr>
                <w:tcW w:w="720" w:type="dxa"/>
              </w:tcPr>
            </w:tcPrChange>
          </w:tcPr>
          <w:p w14:paraId="688983FA" w14:textId="77777777" w:rsidR="00440477" w:rsidRDefault="00440477">
            <w:pPr>
              <w:pStyle w:val="TableText"/>
              <w:keepNext w:val="0"/>
              <w:pPrChange w:id="7435" w:author="Russ Ott" w:date="2022-05-16T11:54:00Z">
                <w:pPr>
                  <w:pStyle w:val="TableText"/>
                </w:pPr>
              </w:pPrChange>
            </w:pPr>
            <w:r>
              <w:t>1..1</w:t>
            </w:r>
          </w:p>
        </w:tc>
        <w:tc>
          <w:tcPr>
            <w:tcW w:w="1152" w:type="dxa"/>
            <w:tcPrChange w:id="7436" w:author="Russ Ott" w:date="2022-05-16T11:54:00Z">
              <w:tcPr>
                <w:tcW w:w="1152" w:type="dxa"/>
              </w:tcPr>
            </w:tcPrChange>
          </w:tcPr>
          <w:p w14:paraId="7E99051A" w14:textId="77777777" w:rsidR="00440477" w:rsidRDefault="00440477">
            <w:pPr>
              <w:pStyle w:val="TableText"/>
              <w:keepNext w:val="0"/>
              <w:pPrChange w:id="7437" w:author="Russ Ott" w:date="2022-05-16T11:54:00Z">
                <w:pPr>
                  <w:pStyle w:val="TableText"/>
                </w:pPr>
              </w:pPrChange>
            </w:pPr>
            <w:r>
              <w:t>SHALL</w:t>
            </w:r>
          </w:p>
        </w:tc>
        <w:tc>
          <w:tcPr>
            <w:tcW w:w="864" w:type="dxa"/>
            <w:tcPrChange w:id="7438" w:author="Russ Ott" w:date="2022-05-16T11:54:00Z">
              <w:tcPr>
                <w:tcW w:w="864" w:type="dxa"/>
              </w:tcPr>
            </w:tcPrChange>
          </w:tcPr>
          <w:p w14:paraId="4F65BD3E" w14:textId="77777777" w:rsidR="00440477" w:rsidRDefault="00440477">
            <w:pPr>
              <w:pStyle w:val="TableText"/>
              <w:keepNext w:val="0"/>
              <w:pPrChange w:id="7439" w:author="Russ Ott" w:date="2022-05-16T11:54:00Z">
                <w:pPr>
                  <w:pStyle w:val="TableText"/>
                </w:pPr>
              </w:pPrChange>
            </w:pPr>
          </w:p>
        </w:tc>
        <w:tc>
          <w:tcPr>
            <w:tcW w:w="1104" w:type="dxa"/>
            <w:tcPrChange w:id="7440" w:author="Russ Ott" w:date="2022-05-16T11:54:00Z">
              <w:tcPr>
                <w:tcW w:w="1104" w:type="dxa"/>
              </w:tcPr>
            </w:tcPrChange>
          </w:tcPr>
          <w:p w14:paraId="0D19C4AD" w14:textId="553D02EE" w:rsidR="00440477" w:rsidRDefault="001C172D">
            <w:pPr>
              <w:pStyle w:val="TableText"/>
              <w:keepNext w:val="0"/>
              <w:pPrChange w:id="7441" w:author="Russ Ott" w:date="2022-05-16T11:54:00Z">
                <w:pPr>
                  <w:pStyle w:val="TableText"/>
                </w:pPr>
              </w:pPrChange>
            </w:pPr>
            <w:r>
              <w:fldChar w:fldCharType="begin"/>
            </w:r>
            <w:r>
              <w:instrText xml:space="preserve"> HYPERLINK \l "C_3250-16937" \h </w:instrText>
            </w:r>
            <w:r>
              <w:fldChar w:fldCharType="separate"/>
            </w:r>
            <w:r w:rsidR="00440477">
              <w:rPr>
                <w:rStyle w:val="HyperlinkText9pt"/>
              </w:rPr>
              <w:t>3250-16937</w:t>
            </w:r>
            <w:r>
              <w:rPr>
                <w:rStyle w:val="HyperlinkText9pt"/>
              </w:rPr>
              <w:fldChar w:fldCharType="end"/>
            </w:r>
          </w:p>
        </w:tc>
        <w:tc>
          <w:tcPr>
            <w:tcW w:w="2975" w:type="dxa"/>
            <w:tcPrChange w:id="7442" w:author="Russ Ott" w:date="2022-05-16T11:54:00Z">
              <w:tcPr>
                <w:tcW w:w="2975" w:type="dxa"/>
              </w:tcPr>
            </w:tcPrChange>
          </w:tcPr>
          <w:p w14:paraId="309AC976" w14:textId="77777777" w:rsidR="00440477" w:rsidRDefault="00440477">
            <w:pPr>
              <w:pStyle w:val="TableText"/>
              <w:keepNext w:val="0"/>
              <w:pPrChange w:id="7443" w:author="Russ Ott" w:date="2022-05-16T11:54:00Z">
                <w:pPr>
                  <w:pStyle w:val="TableText"/>
                </w:pPr>
              </w:pPrChange>
            </w:pPr>
            <w:r>
              <w:t>2016-11-01</w:t>
            </w:r>
          </w:p>
        </w:tc>
      </w:tr>
      <w:tr w:rsidR="00440477" w14:paraId="33CD2C04" w14:textId="77777777" w:rsidTr="00BA7D84">
        <w:tblPrEx>
          <w:tblW w:w="10080" w:type="dxa"/>
          <w:jc w:val="center"/>
          <w:tblLayout w:type="fixed"/>
          <w:tblLook w:val="02A0" w:firstRow="1" w:lastRow="0" w:firstColumn="1" w:lastColumn="0" w:noHBand="1" w:noVBand="0"/>
          <w:tblPrExChange w:id="7444" w:author="Russ Ott" w:date="2022-05-16T11:54:00Z">
            <w:tblPrEx>
              <w:tblW w:w="10080" w:type="dxa"/>
              <w:jc w:val="center"/>
              <w:tblLayout w:type="fixed"/>
              <w:tblLook w:val="02A0" w:firstRow="1" w:lastRow="0" w:firstColumn="1" w:lastColumn="0" w:noHBand="1" w:noVBand="0"/>
            </w:tblPrEx>
          </w:tblPrExChange>
        </w:tblPrEx>
        <w:trPr>
          <w:jc w:val="center"/>
          <w:trPrChange w:id="7445" w:author="Russ Ott" w:date="2022-05-16T11:54:00Z">
            <w:trPr>
              <w:jc w:val="center"/>
            </w:trPr>
          </w:trPrChange>
        </w:trPr>
        <w:tc>
          <w:tcPr>
            <w:tcW w:w="3345" w:type="dxa"/>
            <w:tcPrChange w:id="7446" w:author="Russ Ott" w:date="2022-05-16T11:54:00Z">
              <w:tcPr>
                <w:tcW w:w="3345" w:type="dxa"/>
              </w:tcPr>
            </w:tcPrChange>
          </w:tcPr>
          <w:p w14:paraId="61318EE5" w14:textId="77777777" w:rsidR="00440477" w:rsidRDefault="00440477">
            <w:pPr>
              <w:pStyle w:val="TableText"/>
              <w:keepNext w:val="0"/>
              <w:pPrChange w:id="7447" w:author="Russ Ott" w:date="2022-05-16T11:54:00Z">
                <w:pPr>
                  <w:pStyle w:val="TableText"/>
                </w:pPr>
              </w:pPrChange>
            </w:pPr>
            <w:r>
              <w:lastRenderedPageBreak/>
              <w:tab/>
              <w:t>code</w:t>
            </w:r>
          </w:p>
        </w:tc>
        <w:tc>
          <w:tcPr>
            <w:tcW w:w="720" w:type="dxa"/>
            <w:tcPrChange w:id="7448" w:author="Russ Ott" w:date="2022-05-16T11:54:00Z">
              <w:tcPr>
                <w:tcW w:w="720" w:type="dxa"/>
              </w:tcPr>
            </w:tcPrChange>
          </w:tcPr>
          <w:p w14:paraId="4543CBD2" w14:textId="77777777" w:rsidR="00440477" w:rsidRDefault="00440477">
            <w:pPr>
              <w:pStyle w:val="TableText"/>
              <w:keepNext w:val="0"/>
              <w:pPrChange w:id="7449" w:author="Russ Ott" w:date="2022-05-16T11:54:00Z">
                <w:pPr>
                  <w:pStyle w:val="TableText"/>
                </w:pPr>
              </w:pPrChange>
            </w:pPr>
            <w:r>
              <w:t>1..1</w:t>
            </w:r>
          </w:p>
        </w:tc>
        <w:tc>
          <w:tcPr>
            <w:tcW w:w="1152" w:type="dxa"/>
            <w:tcPrChange w:id="7450" w:author="Russ Ott" w:date="2022-05-16T11:54:00Z">
              <w:tcPr>
                <w:tcW w:w="1152" w:type="dxa"/>
              </w:tcPr>
            </w:tcPrChange>
          </w:tcPr>
          <w:p w14:paraId="54EF0EF4" w14:textId="77777777" w:rsidR="00440477" w:rsidRDefault="00440477">
            <w:pPr>
              <w:pStyle w:val="TableText"/>
              <w:keepNext w:val="0"/>
              <w:pPrChange w:id="7451" w:author="Russ Ott" w:date="2022-05-16T11:54:00Z">
                <w:pPr>
                  <w:pStyle w:val="TableText"/>
                </w:pPr>
              </w:pPrChange>
            </w:pPr>
            <w:r>
              <w:t>SHALL</w:t>
            </w:r>
          </w:p>
        </w:tc>
        <w:tc>
          <w:tcPr>
            <w:tcW w:w="864" w:type="dxa"/>
            <w:tcPrChange w:id="7452" w:author="Russ Ott" w:date="2022-05-16T11:54:00Z">
              <w:tcPr>
                <w:tcW w:w="864" w:type="dxa"/>
              </w:tcPr>
            </w:tcPrChange>
          </w:tcPr>
          <w:p w14:paraId="721D9468" w14:textId="77777777" w:rsidR="00440477" w:rsidRDefault="00440477">
            <w:pPr>
              <w:pStyle w:val="TableText"/>
              <w:keepNext w:val="0"/>
              <w:pPrChange w:id="7453" w:author="Russ Ott" w:date="2022-05-16T11:54:00Z">
                <w:pPr>
                  <w:pStyle w:val="TableText"/>
                </w:pPr>
              </w:pPrChange>
            </w:pPr>
          </w:p>
        </w:tc>
        <w:tc>
          <w:tcPr>
            <w:tcW w:w="1104" w:type="dxa"/>
            <w:tcPrChange w:id="7454" w:author="Russ Ott" w:date="2022-05-16T11:54:00Z">
              <w:tcPr>
                <w:tcW w:w="1104" w:type="dxa"/>
              </w:tcPr>
            </w:tcPrChange>
          </w:tcPr>
          <w:p w14:paraId="73D35DF4" w14:textId="20A64F63" w:rsidR="00440477" w:rsidRDefault="001C172D">
            <w:pPr>
              <w:pStyle w:val="TableText"/>
              <w:keepNext w:val="0"/>
              <w:pPrChange w:id="7455" w:author="Russ Ott" w:date="2022-05-16T11:54:00Z">
                <w:pPr>
                  <w:pStyle w:val="TableText"/>
                </w:pPr>
              </w:pPrChange>
            </w:pPr>
            <w:r>
              <w:fldChar w:fldCharType="begin"/>
            </w:r>
            <w:r>
              <w:instrText xml:space="preserve"> HYPERLINK \l "C_3250-16895" \h </w:instrText>
            </w:r>
            <w:r>
              <w:fldChar w:fldCharType="separate"/>
            </w:r>
            <w:r w:rsidR="00440477">
              <w:rPr>
                <w:rStyle w:val="HyperlinkText9pt"/>
              </w:rPr>
              <w:t>3250-16895</w:t>
            </w:r>
            <w:r>
              <w:rPr>
                <w:rStyle w:val="HyperlinkText9pt"/>
              </w:rPr>
              <w:fldChar w:fldCharType="end"/>
            </w:r>
          </w:p>
        </w:tc>
        <w:tc>
          <w:tcPr>
            <w:tcW w:w="2975" w:type="dxa"/>
            <w:tcPrChange w:id="7456" w:author="Russ Ott" w:date="2022-05-16T11:54:00Z">
              <w:tcPr>
                <w:tcW w:w="2975" w:type="dxa"/>
              </w:tcPr>
            </w:tcPrChange>
          </w:tcPr>
          <w:p w14:paraId="0EC8435E" w14:textId="77777777" w:rsidR="00440477" w:rsidRDefault="00440477">
            <w:pPr>
              <w:pStyle w:val="TableText"/>
              <w:keepNext w:val="0"/>
              <w:pPrChange w:id="7457" w:author="Russ Ott" w:date="2022-05-16T11:54:00Z">
                <w:pPr>
                  <w:pStyle w:val="TableText"/>
                </w:pPr>
              </w:pPrChange>
            </w:pPr>
          </w:p>
        </w:tc>
      </w:tr>
      <w:tr w:rsidR="00440477" w14:paraId="566A50BB" w14:textId="77777777" w:rsidTr="00BA7D84">
        <w:tblPrEx>
          <w:tblW w:w="10080" w:type="dxa"/>
          <w:jc w:val="center"/>
          <w:tblLayout w:type="fixed"/>
          <w:tblLook w:val="02A0" w:firstRow="1" w:lastRow="0" w:firstColumn="1" w:lastColumn="0" w:noHBand="1" w:noVBand="0"/>
          <w:tblPrExChange w:id="7458" w:author="Russ Ott" w:date="2022-05-16T11:54:00Z">
            <w:tblPrEx>
              <w:tblW w:w="10080" w:type="dxa"/>
              <w:jc w:val="center"/>
              <w:tblLayout w:type="fixed"/>
              <w:tblLook w:val="02A0" w:firstRow="1" w:lastRow="0" w:firstColumn="1" w:lastColumn="0" w:noHBand="1" w:noVBand="0"/>
            </w:tblPrEx>
          </w:tblPrExChange>
        </w:tblPrEx>
        <w:trPr>
          <w:jc w:val="center"/>
          <w:trPrChange w:id="7459" w:author="Russ Ott" w:date="2022-05-16T11:54:00Z">
            <w:trPr>
              <w:jc w:val="center"/>
            </w:trPr>
          </w:trPrChange>
        </w:trPr>
        <w:tc>
          <w:tcPr>
            <w:tcW w:w="3345" w:type="dxa"/>
            <w:tcPrChange w:id="7460" w:author="Russ Ott" w:date="2022-05-16T11:54:00Z">
              <w:tcPr>
                <w:tcW w:w="3345" w:type="dxa"/>
              </w:tcPr>
            </w:tcPrChange>
          </w:tcPr>
          <w:p w14:paraId="611E5823" w14:textId="77777777" w:rsidR="00440477" w:rsidRDefault="00440477">
            <w:pPr>
              <w:pStyle w:val="TableText"/>
              <w:keepNext w:val="0"/>
              <w:pPrChange w:id="7461" w:author="Russ Ott" w:date="2022-05-16T11:54:00Z">
                <w:pPr>
                  <w:pStyle w:val="TableText"/>
                </w:pPr>
              </w:pPrChange>
            </w:pPr>
            <w:r>
              <w:tab/>
            </w:r>
            <w:r>
              <w:tab/>
              <w:t>@code</w:t>
            </w:r>
          </w:p>
        </w:tc>
        <w:tc>
          <w:tcPr>
            <w:tcW w:w="720" w:type="dxa"/>
            <w:tcPrChange w:id="7462" w:author="Russ Ott" w:date="2022-05-16T11:54:00Z">
              <w:tcPr>
                <w:tcW w:w="720" w:type="dxa"/>
              </w:tcPr>
            </w:tcPrChange>
          </w:tcPr>
          <w:p w14:paraId="642829E1" w14:textId="77777777" w:rsidR="00440477" w:rsidRDefault="00440477">
            <w:pPr>
              <w:pStyle w:val="TableText"/>
              <w:keepNext w:val="0"/>
              <w:pPrChange w:id="7463" w:author="Russ Ott" w:date="2022-05-16T11:54:00Z">
                <w:pPr>
                  <w:pStyle w:val="TableText"/>
                </w:pPr>
              </w:pPrChange>
            </w:pPr>
            <w:r>
              <w:t>1..1</w:t>
            </w:r>
          </w:p>
        </w:tc>
        <w:tc>
          <w:tcPr>
            <w:tcW w:w="1152" w:type="dxa"/>
            <w:tcPrChange w:id="7464" w:author="Russ Ott" w:date="2022-05-16T11:54:00Z">
              <w:tcPr>
                <w:tcW w:w="1152" w:type="dxa"/>
              </w:tcPr>
            </w:tcPrChange>
          </w:tcPr>
          <w:p w14:paraId="73DB7D8B" w14:textId="77777777" w:rsidR="00440477" w:rsidRDefault="00440477">
            <w:pPr>
              <w:pStyle w:val="TableText"/>
              <w:keepNext w:val="0"/>
              <w:pPrChange w:id="7465" w:author="Russ Ott" w:date="2022-05-16T11:54:00Z">
                <w:pPr>
                  <w:pStyle w:val="TableText"/>
                </w:pPr>
              </w:pPrChange>
            </w:pPr>
            <w:r>
              <w:t>SHALL</w:t>
            </w:r>
          </w:p>
        </w:tc>
        <w:tc>
          <w:tcPr>
            <w:tcW w:w="864" w:type="dxa"/>
            <w:tcPrChange w:id="7466" w:author="Russ Ott" w:date="2022-05-16T11:54:00Z">
              <w:tcPr>
                <w:tcW w:w="864" w:type="dxa"/>
              </w:tcPr>
            </w:tcPrChange>
          </w:tcPr>
          <w:p w14:paraId="466C3169" w14:textId="77777777" w:rsidR="00440477" w:rsidRDefault="00440477">
            <w:pPr>
              <w:pStyle w:val="TableText"/>
              <w:keepNext w:val="0"/>
              <w:pPrChange w:id="7467" w:author="Russ Ott" w:date="2022-05-16T11:54:00Z">
                <w:pPr>
                  <w:pStyle w:val="TableText"/>
                </w:pPr>
              </w:pPrChange>
            </w:pPr>
          </w:p>
        </w:tc>
        <w:tc>
          <w:tcPr>
            <w:tcW w:w="1104" w:type="dxa"/>
            <w:tcPrChange w:id="7468" w:author="Russ Ott" w:date="2022-05-16T11:54:00Z">
              <w:tcPr>
                <w:tcW w:w="1104" w:type="dxa"/>
              </w:tcPr>
            </w:tcPrChange>
          </w:tcPr>
          <w:p w14:paraId="3FB062FC" w14:textId="27404429" w:rsidR="00440477" w:rsidRDefault="001C172D">
            <w:pPr>
              <w:pStyle w:val="TableText"/>
              <w:keepNext w:val="0"/>
              <w:pPrChange w:id="7469" w:author="Russ Ott" w:date="2022-05-16T11:54:00Z">
                <w:pPr>
                  <w:pStyle w:val="TableText"/>
                </w:pPr>
              </w:pPrChange>
            </w:pPr>
            <w:r>
              <w:fldChar w:fldCharType="begin"/>
            </w:r>
            <w:r>
              <w:instrText xml:space="preserve"> HYPERLINK \l "C_3250-16940" \h </w:instrText>
            </w:r>
            <w:r>
              <w:fldChar w:fldCharType="separate"/>
            </w:r>
            <w:r w:rsidR="00440477">
              <w:rPr>
                <w:rStyle w:val="HyperlinkText9pt"/>
              </w:rPr>
              <w:t>3250-16940</w:t>
            </w:r>
            <w:r>
              <w:rPr>
                <w:rStyle w:val="HyperlinkText9pt"/>
              </w:rPr>
              <w:fldChar w:fldCharType="end"/>
            </w:r>
          </w:p>
        </w:tc>
        <w:tc>
          <w:tcPr>
            <w:tcW w:w="2975" w:type="dxa"/>
            <w:tcPrChange w:id="7470" w:author="Russ Ott" w:date="2022-05-16T11:54:00Z">
              <w:tcPr>
                <w:tcW w:w="2975" w:type="dxa"/>
              </w:tcPr>
            </w:tcPrChange>
          </w:tcPr>
          <w:p w14:paraId="6CD22F37" w14:textId="77777777" w:rsidR="00440477" w:rsidRDefault="00440477">
            <w:pPr>
              <w:pStyle w:val="TableText"/>
              <w:keepNext w:val="0"/>
              <w:pPrChange w:id="7471" w:author="Russ Ott" w:date="2022-05-16T11:54:00Z">
                <w:pPr>
                  <w:pStyle w:val="TableText"/>
                </w:pPr>
              </w:pPrChange>
            </w:pPr>
            <w:r>
              <w:t>urn:oid:2.16.840.1.113883.6.1 (LOINC) = 34109-9</w:t>
            </w:r>
          </w:p>
        </w:tc>
      </w:tr>
      <w:tr w:rsidR="00440477" w14:paraId="16EFE9C0" w14:textId="77777777" w:rsidTr="00BA7D84">
        <w:tblPrEx>
          <w:tblW w:w="10080" w:type="dxa"/>
          <w:jc w:val="center"/>
          <w:tblLayout w:type="fixed"/>
          <w:tblLook w:val="02A0" w:firstRow="1" w:lastRow="0" w:firstColumn="1" w:lastColumn="0" w:noHBand="1" w:noVBand="0"/>
          <w:tblPrExChange w:id="7472" w:author="Russ Ott" w:date="2022-05-16T11:54:00Z">
            <w:tblPrEx>
              <w:tblW w:w="10080" w:type="dxa"/>
              <w:jc w:val="center"/>
              <w:tblLayout w:type="fixed"/>
              <w:tblLook w:val="02A0" w:firstRow="1" w:lastRow="0" w:firstColumn="1" w:lastColumn="0" w:noHBand="1" w:noVBand="0"/>
            </w:tblPrEx>
          </w:tblPrExChange>
        </w:tblPrEx>
        <w:trPr>
          <w:jc w:val="center"/>
          <w:trPrChange w:id="7473" w:author="Russ Ott" w:date="2022-05-16T11:54:00Z">
            <w:trPr>
              <w:jc w:val="center"/>
            </w:trPr>
          </w:trPrChange>
        </w:trPr>
        <w:tc>
          <w:tcPr>
            <w:tcW w:w="3345" w:type="dxa"/>
            <w:tcPrChange w:id="7474" w:author="Russ Ott" w:date="2022-05-16T11:54:00Z">
              <w:tcPr>
                <w:tcW w:w="3345" w:type="dxa"/>
              </w:tcPr>
            </w:tcPrChange>
          </w:tcPr>
          <w:p w14:paraId="47A80A99" w14:textId="77777777" w:rsidR="00440477" w:rsidRDefault="00440477">
            <w:pPr>
              <w:pStyle w:val="TableText"/>
              <w:keepNext w:val="0"/>
              <w:pPrChange w:id="7475" w:author="Russ Ott" w:date="2022-05-16T11:54:00Z">
                <w:pPr>
                  <w:pStyle w:val="TableText"/>
                </w:pPr>
              </w:pPrChange>
            </w:pPr>
            <w:r>
              <w:tab/>
            </w:r>
            <w:r>
              <w:tab/>
              <w:t>@codeSystem</w:t>
            </w:r>
          </w:p>
        </w:tc>
        <w:tc>
          <w:tcPr>
            <w:tcW w:w="720" w:type="dxa"/>
            <w:tcPrChange w:id="7476" w:author="Russ Ott" w:date="2022-05-16T11:54:00Z">
              <w:tcPr>
                <w:tcW w:w="720" w:type="dxa"/>
              </w:tcPr>
            </w:tcPrChange>
          </w:tcPr>
          <w:p w14:paraId="14AB624E" w14:textId="77777777" w:rsidR="00440477" w:rsidRDefault="00440477">
            <w:pPr>
              <w:pStyle w:val="TableText"/>
              <w:keepNext w:val="0"/>
              <w:pPrChange w:id="7477" w:author="Russ Ott" w:date="2022-05-16T11:54:00Z">
                <w:pPr>
                  <w:pStyle w:val="TableText"/>
                </w:pPr>
              </w:pPrChange>
            </w:pPr>
            <w:r>
              <w:t>1..1</w:t>
            </w:r>
          </w:p>
        </w:tc>
        <w:tc>
          <w:tcPr>
            <w:tcW w:w="1152" w:type="dxa"/>
            <w:tcPrChange w:id="7478" w:author="Russ Ott" w:date="2022-05-16T11:54:00Z">
              <w:tcPr>
                <w:tcW w:w="1152" w:type="dxa"/>
              </w:tcPr>
            </w:tcPrChange>
          </w:tcPr>
          <w:p w14:paraId="0DE71232" w14:textId="77777777" w:rsidR="00440477" w:rsidRDefault="00440477">
            <w:pPr>
              <w:pStyle w:val="TableText"/>
              <w:keepNext w:val="0"/>
              <w:pPrChange w:id="7479" w:author="Russ Ott" w:date="2022-05-16T11:54:00Z">
                <w:pPr>
                  <w:pStyle w:val="TableText"/>
                </w:pPr>
              </w:pPrChange>
            </w:pPr>
            <w:r>
              <w:t>SHALL</w:t>
            </w:r>
          </w:p>
        </w:tc>
        <w:tc>
          <w:tcPr>
            <w:tcW w:w="864" w:type="dxa"/>
            <w:tcPrChange w:id="7480" w:author="Russ Ott" w:date="2022-05-16T11:54:00Z">
              <w:tcPr>
                <w:tcW w:w="864" w:type="dxa"/>
              </w:tcPr>
            </w:tcPrChange>
          </w:tcPr>
          <w:p w14:paraId="74B1C30E" w14:textId="77777777" w:rsidR="00440477" w:rsidRDefault="00440477">
            <w:pPr>
              <w:pStyle w:val="TableText"/>
              <w:keepNext w:val="0"/>
              <w:pPrChange w:id="7481" w:author="Russ Ott" w:date="2022-05-16T11:54:00Z">
                <w:pPr>
                  <w:pStyle w:val="TableText"/>
                </w:pPr>
              </w:pPrChange>
            </w:pPr>
          </w:p>
        </w:tc>
        <w:tc>
          <w:tcPr>
            <w:tcW w:w="1104" w:type="dxa"/>
            <w:tcPrChange w:id="7482" w:author="Russ Ott" w:date="2022-05-16T11:54:00Z">
              <w:tcPr>
                <w:tcW w:w="1104" w:type="dxa"/>
              </w:tcPr>
            </w:tcPrChange>
          </w:tcPr>
          <w:p w14:paraId="6294E772" w14:textId="67839F66" w:rsidR="00440477" w:rsidRDefault="001C172D">
            <w:pPr>
              <w:pStyle w:val="TableText"/>
              <w:keepNext w:val="0"/>
              <w:pPrChange w:id="7483" w:author="Russ Ott" w:date="2022-05-16T11:54:00Z">
                <w:pPr>
                  <w:pStyle w:val="TableText"/>
                </w:pPr>
              </w:pPrChange>
            </w:pPr>
            <w:r>
              <w:fldChar w:fldCharType="begin"/>
            </w:r>
            <w:r>
              <w:instrText xml:space="preserve"> HYPERLINK \l "C_3250-16941" \h </w:instrText>
            </w:r>
            <w:r>
              <w:fldChar w:fldCharType="separate"/>
            </w:r>
            <w:r w:rsidR="00440477">
              <w:rPr>
                <w:rStyle w:val="HyperlinkText9pt"/>
              </w:rPr>
              <w:t>3250-16941</w:t>
            </w:r>
            <w:r>
              <w:rPr>
                <w:rStyle w:val="HyperlinkText9pt"/>
              </w:rPr>
              <w:fldChar w:fldCharType="end"/>
            </w:r>
          </w:p>
        </w:tc>
        <w:tc>
          <w:tcPr>
            <w:tcW w:w="2975" w:type="dxa"/>
            <w:tcPrChange w:id="7484" w:author="Russ Ott" w:date="2022-05-16T11:54:00Z">
              <w:tcPr>
                <w:tcW w:w="2975" w:type="dxa"/>
              </w:tcPr>
            </w:tcPrChange>
          </w:tcPr>
          <w:p w14:paraId="057FE7E5" w14:textId="77777777" w:rsidR="00440477" w:rsidRDefault="00440477">
            <w:pPr>
              <w:pStyle w:val="TableText"/>
              <w:keepNext w:val="0"/>
              <w:pPrChange w:id="7485" w:author="Russ Ott" w:date="2022-05-16T11:54:00Z">
                <w:pPr>
                  <w:pStyle w:val="TableText"/>
                </w:pPr>
              </w:pPrChange>
            </w:pPr>
            <w:r>
              <w:t>2.16.840.1.113883.6.1</w:t>
            </w:r>
          </w:p>
        </w:tc>
      </w:tr>
      <w:tr w:rsidR="00440477" w14:paraId="553E3E82" w14:textId="77777777" w:rsidTr="00BA7D84">
        <w:tblPrEx>
          <w:tblW w:w="10080" w:type="dxa"/>
          <w:jc w:val="center"/>
          <w:tblLayout w:type="fixed"/>
          <w:tblLook w:val="02A0" w:firstRow="1" w:lastRow="0" w:firstColumn="1" w:lastColumn="0" w:noHBand="1" w:noVBand="0"/>
          <w:tblPrExChange w:id="7486" w:author="Russ Ott" w:date="2022-05-16T11:54:00Z">
            <w:tblPrEx>
              <w:tblW w:w="10080" w:type="dxa"/>
              <w:jc w:val="center"/>
              <w:tblLayout w:type="fixed"/>
              <w:tblLook w:val="02A0" w:firstRow="1" w:lastRow="0" w:firstColumn="1" w:lastColumn="0" w:noHBand="1" w:noVBand="0"/>
            </w:tblPrEx>
          </w:tblPrExChange>
        </w:tblPrEx>
        <w:trPr>
          <w:jc w:val="center"/>
          <w:trPrChange w:id="7487" w:author="Russ Ott" w:date="2022-05-16T11:54:00Z">
            <w:trPr>
              <w:jc w:val="center"/>
            </w:trPr>
          </w:trPrChange>
        </w:trPr>
        <w:tc>
          <w:tcPr>
            <w:tcW w:w="3345" w:type="dxa"/>
            <w:tcPrChange w:id="7488" w:author="Russ Ott" w:date="2022-05-16T11:54:00Z">
              <w:tcPr>
                <w:tcW w:w="3345" w:type="dxa"/>
              </w:tcPr>
            </w:tcPrChange>
          </w:tcPr>
          <w:p w14:paraId="0CE72F03" w14:textId="77777777" w:rsidR="00440477" w:rsidRDefault="00440477">
            <w:pPr>
              <w:pStyle w:val="TableText"/>
              <w:keepNext w:val="0"/>
              <w:pPrChange w:id="7489" w:author="Russ Ott" w:date="2022-05-16T11:54:00Z">
                <w:pPr>
                  <w:pStyle w:val="TableText"/>
                </w:pPr>
              </w:pPrChange>
            </w:pPr>
            <w:r>
              <w:tab/>
            </w:r>
            <w:r>
              <w:tab/>
              <w:t>translation</w:t>
            </w:r>
          </w:p>
        </w:tc>
        <w:tc>
          <w:tcPr>
            <w:tcW w:w="720" w:type="dxa"/>
            <w:tcPrChange w:id="7490" w:author="Russ Ott" w:date="2022-05-16T11:54:00Z">
              <w:tcPr>
                <w:tcW w:w="720" w:type="dxa"/>
              </w:tcPr>
            </w:tcPrChange>
          </w:tcPr>
          <w:p w14:paraId="1C034BC7" w14:textId="77777777" w:rsidR="00440477" w:rsidRDefault="00440477">
            <w:pPr>
              <w:pStyle w:val="TableText"/>
              <w:keepNext w:val="0"/>
              <w:pPrChange w:id="7491" w:author="Russ Ott" w:date="2022-05-16T11:54:00Z">
                <w:pPr>
                  <w:pStyle w:val="TableText"/>
                </w:pPr>
              </w:pPrChange>
            </w:pPr>
            <w:r>
              <w:t>0..*</w:t>
            </w:r>
          </w:p>
        </w:tc>
        <w:tc>
          <w:tcPr>
            <w:tcW w:w="1152" w:type="dxa"/>
            <w:tcPrChange w:id="7492" w:author="Russ Ott" w:date="2022-05-16T11:54:00Z">
              <w:tcPr>
                <w:tcW w:w="1152" w:type="dxa"/>
              </w:tcPr>
            </w:tcPrChange>
          </w:tcPr>
          <w:p w14:paraId="457EC1EC" w14:textId="77777777" w:rsidR="00440477" w:rsidRDefault="00440477">
            <w:pPr>
              <w:pStyle w:val="TableText"/>
              <w:keepNext w:val="0"/>
              <w:pPrChange w:id="7493" w:author="Russ Ott" w:date="2022-05-16T11:54:00Z">
                <w:pPr>
                  <w:pStyle w:val="TableText"/>
                </w:pPr>
              </w:pPrChange>
            </w:pPr>
            <w:r>
              <w:t>SHOULD</w:t>
            </w:r>
          </w:p>
        </w:tc>
        <w:tc>
          <w:tcPr>
            <w:tcW w:w="864" w:type="dxa"/>
            <w:tcPrChange w:id="7494" w:author="Russ Ott" w:date="2022-05-16T11:54:00Z">
              <w:tcPr>
                <w:tcW w:w="864" w:type="dxa"/>
              </w:tcPr>
            </w:tcPrChange>
          </w:tcPr>
          <w:p w14:paraId="2AE25027" w14:textId="77777777" w:rsidR="00440477" w:rsidRDefault="00440477">
            <w:pPr>
              <w:pStyle w:val="TableText"/>
              <w:keepNext w:val="0"/>
              <w:pPrChange w:id="7495" w:author="Russ Ott" w:date="2022-05-16T11:54:00Z">
                <w:pPr>
                  <w:pStyle w:val="TableText"/>
                </w:pPr>
              </w:pPrChange>
            </w:pPr>
          </w:p>
        </w:tc>
        <w:tc>
          <w:tcPr>
            <w:tcW w:w="1104" w:type="dxa"/>
            <w:tcPrChange w:id="7496" w:author="Russ Ott" w:date="2022-05-16T11:54:00Z">
              <w:tcPr>
                <w:tcW w:w="1104" w:type="dxa"/>
              </w:tcPr>
            </w:tcPrChange>
          </w:tcPr>
          <w:p w14:paraId="4729C4B4" w14:textId="3F870956" w:rsidR="00440477" w:rsidRDefault="001C172D">
            <w:pPr>
              <w:pStyle w:val="TableText"/>
              <w:keepNext w:val="0"/>
              <w:pPrChange w:id="7497" w:author="Russ Ott" w:date="2022-05-16T11:54:00Z">
                <w:pPr>
                  <w:pStyle w:val="TableText"/>
                </w:pPr>
              </w:pPrChange>
            </w:pPr>
            <w:r>
              <w:fldChar w:fldCharType="begin"/>
            </w:r>
            <w:r>
              <w:instrText xml:space="preserve"> HYPERLINK \l "C_3250-16939" \h </w:instrText>
            </w:r>
            <w:r>
              <w:fldChar w:fldCharType="separate"/>
            </w:r>
            <w:r w:rsidR="00440477">
              <w:rPr>
                <w:rStyle w:val="HyperlinkText9pt"/>
              </w:rPr>
              <w:t>3250-16939</w:t>
            </w:r>
            <w:r>
              <w:rPr>
                <w:rStyle w:val="HyperlinkText9pt"/>
              </w:rPr>
              <w:fldChar w:fldCharType="end"/>
            </w:r>
          </w:p>
        </w:tc>
        <w:tc>
          <w:tcPr>
            <w:tcW w:w="2975" w:type="dxa"/>
            <w:tcPrChange w:id="7498" w:author="Russ Ott" w:date="2022-05-16T11:54:00Z">
              <w:tcPr>
                <w:tcW w:w="2975" w:type="dxa"/>
              </w:tcPr>
            </w:tcPrChange>
          </w:tcPr>
          <w:p w14:paraId="286C13BF" w14:textId="77777777" w:rsidR="00440477" w:rsidRDefault="00440477">
            <w:pPr>
              <w:pStyle w:val="TableText"/>
              <w:keepNext w:val="0"/>
              <w:pPrChange w:id="7499" w:author="Russ Ott" w:date="2022-05-16T11:54:00Z">
                <w:pPr>
                  <w:pStyle w:val="TableText"/>
                </w:pPr>
              </w:pPrChange>
            </w:pPr>
            <w:r>
              <w:t>urn:oid:2.16.840.1.113883.11.20.9.68 (Note Types)</w:t>
            </w:r>
          </w:p>
        </w:tc>
      </w:tr>
      <w:tr w:rsidR="00440477" w14:paraId="7B786AA8" w14:textId="77777777" w:rsidTr="00BA7D84">
        <w:tblPrEx>
          <w:tblW w:w="10080" w:type="dxa"/>
          <w:jc w:val="center"/>
          <w:tblLayout w:type="fixed"/>
          <w:tblLook w:val="02A0" w:firstRow="1" w:lastRow="0" w:firstColumn="1" w:lastColumn="0" w:noHBand="1" w:noVBand="0"/>
          <w:tblPrExChange w:id="7500" w:author="Russ Ott" w:date="2022-05-16T11:54:00Z">
            <w:tblPrEx>
              <w:tblW w:w="10080" w:type="dxa"/>
              <w:jc w:val="center"/>
              <w:tblLayout w:type="fixed"/>
              <w:tblLook w:val="02A0" w:firstRow="1" w:lastRow="0" w:firstColumn="1" w:lastColumn="0" w:noHBand="1" w:noVBand="0"/>
            </w:tblPrEx>
          </w:tblPrExChange>
        </w:tblPrEx>
        <w:trPr>
          <w:jc w:val="center"/>
          <w:trPrChange w:id="7501" w:author="Russ Ott" w:date="2022-05-16T11:54:00Z">
            <w:trPr>
              <w:jc w:val="center"/>
            </w:trPr>
          </w:trPrChange>
        </w:trPr>
        <w:tc>
          <w:tcPr>
            <w:tcW w:w="3345" w:type="dxa"/>
            <w:tcPrChange w:id="7502" w:author="Russ Ott" w:date="2022-05-16T11:54:00Z">
              <w:tcPr>
                <w:tcW w:w="3345" w:type="dxa"/>
              </w:tcPr>
            </w:tcPrChange>
          </w:tcPr>
          <w:p w14:paraId="4FF0DCF0" w14:textId="77777777" w:rsidR="00440477" w:rsidRDefault="00440477">
            <w:pPr>
              <w:pStyle w:val="TableText"/>
              <w:keepNext w:val="0"/>
              <w:pPrChange w:id="7503" w:author="Russ Ott" w:date="2022-05-16T11:54:00Z">
                <w:pPr>
                  <w:pStyle w:val="TableText"/>
                </w:pPr>
              </w:pPrChange>
            </w:pPr>
            <w:r>
              <w:tab/>
              <w:t>text</w:t>
            </w:r>
          </w:p>
        </w:tc>
        <w:tc>
          <w:tcPr>
            <w:tcW w:w="720" w:type="dxa"/>
            <w:tcPrChange w:id="7504" w:author="Russ Ott" w:date="2022-05-16T11:54:00Z">
              <w:tcPr>
                <w:tcW w:w="720" w:type="dxa"/>
              </w:tcPr>
            </w:tcPrChange>
          </w:tcPr>
          <w:p w14:paraId="6658C99D" w14:textId="77777777" w:rsidR="00440477" w:rsidRDefault="00440477">
            <w:pPr>
              <w:pStyle w:val="TableText"/>
              <w:keepNext w:val="0"/>
              <w:pPrChange w:id="7505" w:author="Russ Ott" w:date="2022-05-16T11:54:00Z">
                <w:pPr>
                  <w:pStyle w:val="TableText"/>
                </w:pPr>
              </w:pPrChange>
            </w:pPr>
            <w:r>
              <w:t>1..1</w:t>
            </w:r>
          </w:p>
        </w:tc>
        <w:tc>
          <w:tcPr>
            <w:tcW w:w="1152" w:type="dxa"/>
            <w:tcPrChange w:id="7506" w:author="Russ Ott" w:date="2022-05-16T11:54:00Z">
              <w:tcPr>
                <w:tcW w:w="1152" w:type="dxa"/>
              </w:tcPr>
            </w:tcPrChange>
          </w:tcPr>
          <w:p w14:paraId="773B717C" w14:textId="77777777" w:rsidR="00440477" w:rsidRDefault="00440477">
            <w:pPr>
              <w:pStyle w:val="TableText"/>
              <w:keepNext w:val="0"/>
              <w:pPrChange w:id="7507" w:author="Russ Ott" w:date="2022-05-16T11:54:00Z">
                <w:pPr>
                  <w:pStyle w:val="TableText"/>
                </w:pPr>
              </w:pPrChange>
            </w:pPr>
            <w:r>
              <w:t>SHALL</w:t>
            </w:r>
          </w:p>
        </w:tc>
        <w:tc>
          <w:tcPr>
            <w:tcW w:w="864" w:type="dxa"/>
            <w:tcPrChange w:id="7508" w:author="Russ Ott" w:date="2022-05-16T11:54:00Z">
              <w:tcPr>
                <w:tcW w:w="864" w:type="dxa"/>
              </w:tcPr>
            </w:tcPrChange>
          </w:tcPr>
          <w:p w14:paraId="3E7DA000" w14:textId="77777777" w:rsidR="00440477" w:rsidRDefault="00440477">
            <w:pPr>
              <w:pStyle w:val="TableText"/>
              <w:keepNext w:val="0"/>
              <w:pPrChange w:id="7509" w:author="Russ Ott" w:date="2022-05-16T11:54:00Z">
                <w:pPr>
                  <w:pStyle w:val="TableText"/>
                </w:pPr>
              </w:pPrChange>
            </w:pPr>
          </w:p>
        </w:tc>
        <w:tc>
          <w:tcPr>
            <w:tcW w:w="1104" w:type="dxa"/>
            <w:tcPrChange w:id="7510" w:author="Russ Ott" w:date="2022-05-16T11:54:00Z">
              <w:tcPr>
                <w:tcW w:w="1104" w:type="dxa"/>
              </w:tcPr>
            </w:tcPrChange>
          </w:tcPr>
          <w:p w14:paraId="747006E0" w14:textId="3A7DF6B1" w:rsidR="00440477" w:rsidRDefault="001C172D">
            <w:pPr>
              <w:pStyle w:val="TableText"/>
              <w:keepNext w:val="0"/>
              <w:pPrChange w:id="7511" w:author="Russ Ott" w:date="2022-05-16T11:54:00Z">
                <w:pPr>
                  <w:pStyle w:val="TableText"/>
                </w:pPr>
              </w:pPrChange>
            </w:pPr>
            <w:r>
              <w:fldChar w:fldCharType="begin"/>
            </w:r>
            <w:r>
              <w:instrText xml:space="preserve"> HYPERLINK \l "C_3250-16896" \h </w:instrText>
            </w:r>
            <w:r>
              <w:fldChar w:fldCharType="separate"/>
            </w:r>
            <w:r w:rsidR="00440477">
              <w:rPr>
                <w:rStyle w:val="HyperlinkText9pt"/>
              </w:rPr>
              <w:t>3250-16896</w:t>
            </w:r>
            <w:r>
              <w:rPr>
                <w:rStyle w:val="HyperlinkText9pt"/>
              </w:rPr>
              <w:fldChar w:fldCharType="end"/>
            </w:r>
          </w:p>
        </w:tc>
        <w:tc>
          <w:tcPr>
            <w:tcW w:w="2975" w:type="dxa"/>
            <w:tcPrChange w:id="7512" w:author="Russ Ott" w:date="2022-05-16T11:54:00Z">
              <w:tcPr>
                <w:tcW w:w="2975" w:type="dxa"/>
              </w:tcPr>
            </w:tcPrChange>
          </w:tcPr>
          <w:p w14:paraId="08C4A847" w14:textId="77777777" w:rsidR="00440477" w:rsidRDefault="00440477">
            <w:pPr>
              <w:pStyle w:val="TableText"/>
              <w:keepNext w:val="0"/>
              <w:pPrChange w:id="7513" w:author="Russ Ott" w:date="2022-05-16T11:54:00Z">
                <w:pPr>
                  <w:pStyle w:val="TableText"/>
                </w:pPr>
              </w:pPrChange>
            </w:pPr>
          </w:p>
        </w:tc>
      </w:tr>
      <w:tr w:rsidR="00440477" w14:paraId="738AB760" w14:textId="77777777" w:rsidTr="00BA7D84">
        <w:tblPrEx>
          <w:tblW w:w="10080" w:type="dxa"/>
          <w:jc w:val="center"/>
          <w:tblLayout w:type="fixed"/>
          <w:tblLook w:val="02A0" w:firstRow="1" w:lastRow="0" w:firstColumn="1" w:lastColumn="0" w:noHBand="1" w:noVBand="0"/>
          <w:tblPrExChange w:id="7514" w:author="Russ Ott" w:date="2022-05-16T11:54:00Z">
            <w:tblPrEx>
              <w:tblW w:w="10080" w:type="dxa"/>
              <w:jc w:val="center"/>
              <w:tblLayout w:type="fixed"/>
              <w:tblLook w:val="02A0" w:firstRow="1" w:lastRow="0" w:firstColumn="1" w:lastColumn="0" w:noHBand="1" w:noVBand="0"/>
            </w:tblPrEx>
          </w:tblPrExChange>
        </w:tblPrEx>
        <w:trPr>
          <w:jc w:val="center"/>
          <w:trPrChange w:id="7515" w:author="Russ Ott" w:date="2022-05-16T11:54:00Z">
            <w:trPr>
              <w:jc w:val="center"/>
            </w:trPr>
          </w:trPrChange>
        </w:trPr>
        <w:tc>
          <w:tcPr>
            <w:tcW w:w="3345" w:type="dxa"/>
            <w:tcPrChange w:id="7516" w:author="Russ Ott" w:date="2022-05-16T11:54:00Z">
              <w:tcPr>
                <w:tcW w:w="3345" w:type="dxa"/>
              </w:tcPr>
            </w:tcPrChange>
          </w:tcPr>
          <w:p w14:paraId="55A09814" w14:textId="77777777" w:rsidR="00440477" w:rsidRDefault="00440477">
            <w:pPr>
              <w:pStyle w:val="TableText"/>
              <w:keepNext w:val="0"/>
              <w:pPrChange w:id="7517" w:author="Russ Ott" w:date="2022-05-16T11:54:00Z">
                <w:pPr>
                  <w:pStyle w:val="TableText"/>
                </w:pPr>
              </w:pPrChange>
            </w:pPr>
            <w:r>
              <w:tab/>
            </w:r>
            <w:r>
              <w:tab/>
              <w:t>@mediaType</w:t>
            </w:r>
          </w:p>
        </w:tc>
        <w:tc>
          <w:tcPr>
            <w:tcW w:w="720" w:type="dxa"/>
            <w:tcPrChange w:id="7518" w:author="Russ Ott" w:date="2022-05-16T11:54:00Z">
              <w:tcPr>
                <w:tcW w:w="720" w:type="dxa"/>
              </w:tcPr>
            </w:tcPrChange>
          </w:tcPr>
          <w:p w14:paraId="0CF72A95" w14:textId="77777777" w:rsidR="00440477" w:rsidRDefault="00440477">
            <w:pPr>
              <w:pStyle w:val="TableText"/>
              <w:keepNext w:val="0"/>
              <w:pPrChange w:id="7519" w:author="Russ Ott" w:date="2022-05-16T11:54:00Z">
                <w:pPr>
                  <w:pStyle w:val="TableText"/>
                </w:pPr>
              </w:pPrChange>
            </w:pPr>
            <w:r>
              <w:t>0..1</w:t>
            </w:r>
          </w:p>
        </w:tc>
        <w:tc>
          <w:tcPr>
            <w:tcW w:w="1152" w:type="dxa"/>
            <w:tcPrChange w:id="7520" w:author="Russ Ott" w:date="2022-05-16T11:54:00Z">
              <w:tcPr>
                <w:tcW w:w="1152" w:type="dxa"/>
              </w:tcPr>
            </w:tcPrChange>
          </w:tcPr>
          <w:p w14:paraId="01295E84" w14:textId="77777777" w:rsidR="00440477" w:rsidRDefault="00440477">
            <w:pPr>
              <w:pStyle w:val="TableText"/>
              <w:keepNext w:val="0"/>
              <w:pPrChange w:id="7521" w:author="Russ Ott" w:date="2022-05-16T11:54:00Z">
                <w:pPr>
                  <w:pStyle w:val="TableText"/>
                </w:pPr>
              </w:pPrChange>
            </w:pPr>
            <w:r>
              <w:t>MAY</w:t>
            </w:r>
          </w:p>
        </w:tc>
        <w:tc>
          <w:tcPr>
            <w:tcW w:w="864" w:type="dxa"/>
            <w:tcPrChange w:id="7522" w:author="Russ Ott" w:date="2022-05-16T11:54:00Z">
              <w:tcPr>
                <w:tcW w:w="864" w:type="dxa"/>
              </w:tcPr>
            </w:tcPrChange>
          </w:tcPr>
          <w:p w14:paraId="2B1B8CE6" w14:textId="77777777" w:rsidR="00440477" w:rsidRDefault="00440477">
            <w:pPr>
              <w:pStyle w:val="TableText"/>
              <w:keepNext w:val="0"/>
              <w:pPrChange w:id="7523" w:author="Russ Ott" w:date="2022-05-16T11:54:00Z">
                <w:pPr>
                  <w:pStyle w:val="TableText"/>
                </w:pPr>
              </w:pPrChange>
            </w:pPr>
          </w:p>
        </w:tc>
        <w:tc>
          <w:tcPr>
            <w:tcW w:w="1104" w:type="dxa"/>
            <w:tcPrChange w:id="7524" w:author="Russ Ott" w:date="2022-05-16T11:54:00Z">
              <w:tcPr>
                <w:tcW w:w="1104" w:type="dxa"/>
              </w:tcPr>
            </w:tcPrChange>
          </w:tcPr>
          <w:p w14:paraId="5AF92E11" w14:textId="0D6DC4F6" w:rsidR="00440477" w:rsidRDefault="001C172D">
            <w:pPr>
              <w:pStyle w:val="TableText"/>
              <w:keepNext w:val="0"/>
              <w:pPrChange w:id="7525" w:author="Russ Ott" w:date="2022-05-16T11:54:00Z">
                <w:pPr>
                  <w:pStyle w:val="TableText"/>
                </w:pPr>
              </w:pPrChange>
            </w:pPr>
            <w:r>
              <w:fldChar w:fldCharType="begin"/>
            </w:r>
            <w:r>
              <w:instrText xml:space="preserve"> HYPERLINK \l "C_3250-16906" \h </w:instrText>
            </w:r>
            <w:r>
              <w:fldChar w:fldCharType="separate"/>
            </w:r>
            <w:r w:rsidR="00440477">
              <w:rPr>
                <w:rStyle w:val="HyperlinkText9pt"/>
              </w:rPr>
              <w:t>3250-16906</w:t>
            </w:r>
            <w:r>
              <w:rPr>
                <w:rStyle w:val="HyperlinkText9pt"/>
              </w:rPr>
              <w:fldChar w:fldCharType="end"/>
            </w:r>
          </w:p>
        </w:tc>
        <w:tc>
          <w:tcPr>
            <w:tcW w:w="2975" w:type="dxa"/>
            <w:tcPrChange w:id="7526" w:author="Russ Ott" w:date="2022-05-16T11:54:00Z">
              <w:tcPr>
                <w:tcW w:w="2975" w:type="dxa"/>
              </w:tcPr>
            </w:tcPrChange>
          </w:tcPr>
          <w:p w14:paraId="246937B4" w14:textId="77777777" w:rsidR="00440477" w:rsidRDefault="00440477">
            <w:pPr>
              <w:pStyle w:val="TableText"/>
              <w:keepNext w:val="0"/>
              <w:pPrChange w:id="7527" w:author="Russ Ott" w:date="2022-05-16T11:54:00Z">
                <w:pPr>
                  <w:pStyle w:val="TableText"/>
                </w:pPr>
              </w:pPrChange>
            </w:pPr>
            <w:r>
              <w:t>urn:oid:2.16.840.1.113883.11.20.7.1 (SupportedFileFormats)</w:t>
            </w:r>
          </w:p>
        </w:tc>
      </w:tr>
      <w:tr w:rsidR="00440477" w14:paraId="15308A9C" w14:textId="77777777" w:rsidTr="00BA7D84">
        <w:tblPrEx>
          <w:tblW w:w="10080" w:type="dxa"/>
          <w:jc w:val="center"/>
          <w:tblLayout w:type="fixed"/>
          <w:tblLook w:val="02A0" w:firstRow="1" w:lastRow="0" w:firstColumn="1" w:lastColumn="0" w:noHBand="1" w:noVBand="0"/>
          <w:tblPrExChange w:id="7528" w:author="Russ Ott" w:date="2022-05-16T11:54:00Z">
            <w:tblPrEx>
              <w:tblW w:w="10080" w:type="dxa"/>
              <w:jc w:val="center"/>
              <w:tblLayout w:type="fixed"/>
              <w:tblLook w:val="02A0" w:firstRow="1" w:lastRow="0" w:firstColumn="1" w:lastColumn="0" w:noHBand="1" w:noVBand="0"/>
            </w:tblPrEx>
          </w:tblPrExChange>
        </w:tblPrEx>
        <w:trPr>
          <w:jc w:val="center"/>
          <w:trPrChange w:id="7529" w:author="Russ Ott" w:date="2022-05-16T11:54:00Z">
            <w:trPr>
              <w:jc w:val="center"/>
            </w:trPr>
          </w:trPrChange>
        </w:trPr>
        <w:tc>
          <w:tcPr>
            <w:tcW w:w="3345" w:type="dxa"/>
            <w:tcPrChange w:id="7530" w:author="Russ Ott" w:date="2022-05-16T11:54:00Z">
              <w:tcPr>
                <w:tcW w:w="3345" w:type="dxa"/>
              </w:tcPr>
            </w:tcPrChange>
          </w:tcPr>
          <w:p w14:paraId="2BA9C68D" w14:textId="77777777" w:rsidR="00440477" w:rsidRDefault="00440477">
            <w:pPr>
              <w:pStyle w:val="TableText"/>
              <w:keepNext w:val="0"/>
              <w:pPrChange w:id="7531" w:author="Russ Ott" w:date="2022-05-16T11:54:00Z">
                <w:pPr>
                  <w:pStyle w:val="TableText"/>
                </w:pPr>
              </w:pPrChange>
            </w:pPr>
            <w:r>
              <w:tab/>
            </w:r>
            <w:r>
              <w:tab/>
              <w:t>reference</w:t>
            </w:r>
          </w:p>
        </w:tc>
        <w:tc>
          <w:tcPr>
            <w:tcW w:w="720" w:type="dxa"/>
            <w:tcPrChange w:id="7532" w:author="Russ Ott" w:date="2022-05-16T11:54:00Z">
              <w:tcPr>
                <w:tcW w:w="720" w:type="dxa"/>
              </w:tcPr>
            </w:tcPrChange>
          </w:tcPr>
          <w:p w14:paraId="2B32DF9F" w14:textId="77777777" w:rsidR="00440477" w:rsidRDefault="00440477">
            <w:pPr>
              <w:pStyle w:val="TableText"/>
              <w:keepNext w:val="0"/>
              <w:pPrChange w:id="7533" w:author="Russ Ott" w:date="2022-05-16T11:54:00Z">
                <w:pPr>
                  <w:pStyle w:val="TableText"/>
                </w:pPr>
              </w:pPrChange>
            </w:pPr>
            <w:r>
              <w:t>1..1</w:t>
            </w:r>
          </w:p>
        </w:tc>
        <w:tc>
          <w:tcPr>
            <w:tcW w:w="1152" w:type="dxa"/>
            <w:tcPrChange w:id="7534" w:author="Russ Ott" w:date="2022-05-16T11:54:00Z">
              <w:tcPr>
                <w:tcW w:w="1152" w:type="dxa"/>
              </w:tcPr>
            </w:tcPrChange>
          </w:tcPr>
          <w:p w14:paraId="59B9ACC7" w14:textId="77777777" w:rsidR="00440477" w:rsidRDefault="00440477">
            <w:pPr>
              <w:pStyle w:val="TableText"/>
              <w:keepNext w:val="0"/>
              <w:pPrChange w:id="7535" w:author="Russ Ott" w:date="2022-05-16T11:54:00Z">
                <w:pPr>
                  <w:pStyle w:val="TableText"/>
                </w:pPr>
              </w:pPrChange>
            </w:pPr>
            <w:r>
              <w:t>SHALL</w:t>
            </w:r>
          </w:p>
        </w:tc>
        <w:tc>
          <w:tcPr>
            <w:tcW w:w="864" w:type="dxa"/>
            <w:tcPrChange w:id="7536" w:author="Russ Ott" w:date="2022-05-16T11:54:00Z">
              <w:tcPr>
                <w:tcW w:w="864" w:type="dxa"/>
              </w:tcPr>
            </w:tcPrChange>
          </w:tcPr>
          <w:p w14:paraId="43263C37" w14:textId="77777777" w:rsidR="00440477" w:rsidRDefault="00440477">
            <w:pPr>
              <w:pStyle w:val="TableText"/>
              <w:keepNext w:val="0"/>
              <w:pPrChange w:id="7537" w:author="Russ Ott" w:date="2022-05-16T11:54:00Z">
                <w:pPr>
                  <w:pStyle w:val="TableText"/>
                </w:pPr>
              </w:pPrChange>
            </w:pPr>
          </w:p>
        </w:tc>
        <w:tc>
          <w:tcPr>
            <w:tcW w:w="1104" w:type="dxa"/>
            <w:tcPrChange w:id="7538" w:author="Russ Ott" w:date="2022-05-16T11:54:00Z">
              <w:tcPr>
                <w:tcW w:w="1104" w:type="dxa"/>
              </w:tcPr>
            </w:tcPrChange>
          </w:tcPr>
          <w:p w14:paraId="2CE0CF5E" w14:textId="4729D0FB" w:rsidR="00440477" w:rsidRDefault="001C172D">
            <w:pPr>
              <w:pStyle w:val="TableText"/>
              <w:keepNext w:val="0"/>
              <w:pPrChange w:id="7539" w:author="Russ Ott" w:date="2022-05-16T11:54:00Z">
                <w:pPr>
                  <w:pStyle w:val="TableText"/>
                </w:pPr>
              </w:pPrChange>
            </w:pPr>
            <w:r>
              <w:fldChar w:fldCharType="begin"/>
            </w:r>
            <w:r>
              <w:instrText xml:space="preserve"> HYPERLINK \l "C_3250-16897" \h </w:instrText>
            </w:r>
            <w:r>
              <w:fldChar w:fldCharType="separate"/>
            </w:r>
            <w:r w:rsidR="00440477">
              <w:rPr>
                <w:rStyle w:val="HyperlinkText9pt"/>
              </w:rPr>
              <w:t>3250-16897</w:t>
            </w:r>
            <w:r>
              <w:rPr>
                <w:rStyle w:val="HyperlinkText9pt"/>
              </w:rPr>
              <w:fldChar w:fldCharType="end"/>
            </w:r>
          </w:p>
        </w:tc>
        <w:tc>
          <w:tcPr>
            <w:tcW w:w="2975" w:type="dxa"/>
            <w:tcPrChange w:id="7540" w:author="Russ Ott" w:date="2022-05-16T11:54:00Z">
              <w:tcPr>
                <w:tcW w:w="2975" w:type="dxa"/>
              </w:tcPr>
            </w:tcPrChange>
          </w:tcPr>
          <w:p w14:paraId="47800444" w14:textId="77777777" w:rsidR="00440477" w:rsidRDefault="00440477">
            <w:pPr>
              <w:pStyle w:val="TableText"/>
              <w:keepNext w:val="0"/>
              <w:pPrChange w:id="7541" w:author="Russ Ott" w:date="2022-05-16T11:54:00Z">
                <w:pPr>
                  <w:pStyle w:val="TableText"/>
                </w:pPr>
              </w:pPrChange>
            </w:pPr>
          </w:p>
        </w:tc>
      </w:tr>
      <w:tr w:rsidR="00440477" w14:paraId="3FD762C1" w14:textId="77777777" w:rsidTr="00BA7D84">
        <w:tblPrEx>
          <w:tblW w:w="10080" w:type="dxa"/>
          <w:jc w:val="center"/>
          <w:tblLayout w:type="fixed"/>
          <w:tblLook w:val="02A0" w:firstRow="1" w:lastRow="0" w:firstColumn="1" w:lastColumn="0" w:noHBand="1" w:noVBand="0"/>
          <w:tblPrExChange w:id="7542" w:author="Russ Ott" w:date="2022-05-16T11:54:00Z">
            <w:tblPrEx>
              <w:tblW w:w="10080" w:type="dxa"/>
              <w:jc w:val="center"/>
              <w:tblLayout w:type="fixed"/>
              <w:tblLook w:val="02A0" w:firstRow="1" w:lastRow="0" w:firstColumn="1" w:lastColumn="0" w:noHBand="1" w:noVBand="0"/>
            </w:tblPrEx>
          </w:tblPrExChange>
        </w:tblPrEx>
        <w:trPr>
          <w:jc w:val="center"/>
          <w:trPrChange w:id="7543" w:author="Russ Ott" w:date="2022-05-16T11:54:00Z">
            <w:trPr>
              <w:jc w:val="center"/>
            </w:trPr>
          </w:trPrChange>
        </w:trPr>
        <w:tc>
          <w:tcPr>
            <w:tcW w:w="3345" w:type="dxa"/>
            <w:tcPrChange w:id="7544" w:author="Russ Ott" w:date="2022-05-16T11:54:00Z">
              <w:tcPr>
                <w:tcW w:w="3345" w:type="dxa"/>
              </w:tcPr>
            </w:tcPrChange>
          </w:tcPr>
          <w:p w14:paraId="0242375A" w14:textId="77777777" w:rsidR="00440477" w:rsidRDefault="00440477">
            <w:pPr>
              <w:pStyle w:val="TableText"/>
              <w:keepNext w:val="0"/>
              <w:pPrChange w:id="7545" w:author="Russ Ott" w:date="2022-05-16T11:54:00Z">
                <w:pPr>
                  <w:pStyle w:val="TableText"/>
                </w:pPr>
              </w:pPrChange>
            </w:pPr>
            <w:r>
              <w:tab/>
            </w:r>
            <w:r>
              <w:tab/>
            </w:r>
            <w:r>
              <w:tab/>
              <w:t>@nullFlavor</w:t>
            </w:r>
          </w:p>
        </w:tc>
        <w:tc>
          <w:tcPr>
            <w:tcW w:w="720" w:type="dxa"/>
            <w:tcPrChange w:id="7546" w:author="Russ Ott" w:date="2022-05-16T11:54:00Z">
              <w:tcPr>
                <w:tcW w:w="720" w:type="dxa"/>
              </w:tcPr>
            </w:tcPrChange>
          </w:tcPr>
          <w:p w14:paraId="41521F68" w14:textId="77777777" w:rsidR="00440477" w:rsidRDefault="00440477">
            <w:pPr>
              <w:pStyle w:val="TableText"/>
              <w:keepNext w:val="0"/>
              <w:pPrChange w:id="7547" w:author="Russ Ott" w:date="2022-05-16T11:54:00Z">
                <w:pPr>
                  <w:pStyle w:val="TableText"/>
                </w:pPr>
              </w:pPrChange>
            </w:pPr>
            <w:r>
              <w:t>0..0</w:t>
            </w:r>
          </w:p>
        </w:tc>
        <w:tc>
          <w:tcPr>
            <w:tcW w:w="1152" w:type="dxa"/>
            <w:tcPrChange w:id="7548" w:author="Russ Ott" w:date="2022-05-16T11:54:00Z">
              <w:tcPr>
                <w:tcW w:w="1152" w:type="dxa"/>
              </w:tcPr>
            </w:tcPrChange>
          </w:tcPr>
          <w:p w14:paraId="068BBCF7" w14:textId="77777777" w:rsidR="00440477" w:rsidRDefault="00440477">
            <w:pPr>
              <w:pStyle w:val="TableText"/>
              <w:keepNext w:val="0"/>
              <w:pPrChange w:id="7549" w:author="Russ Ott" w:date="2022-05-16T11:54:00Z">
                <w:pPr>
                  <w:pStyle w:val="TableText"/>
                </w:pPr>
              </w:pPrChange>
            </w:pPr>
            <w:r>
              <w:t>SHALL NOT</w:t>
            </w:r>
          </w:p>
        </w:tc>
        <w:tc>
          <w:tcPr>
            <w:tcW w:w="864" w:type="dxa"/>
            <w:tcPrChange w:id="7550" w:author="Russ Ott" w:date="2022-05-16T11:54:00Z">
              <w:tcPr>
                <w:tcW w:w="864" w:type="dxa"/>
              </w:tcPr>
            </w:tcPrChange>
          </w:tcPr>
          <w:p w14:paraId="39DD1497" w14:textId="77777777" w:rsidR="00440477" w:rsidRDefault="00440477">
            <w:pPr>
              <w:pStyle w:val="TableText"/>
              <w:keepNext w:val="0"/>
              <w:pPrChange w:id="7551" w:author="Russ Ott" w:date="2022-05-16T11:54:00Z">
                <w:pPr>
                  <w:pStyle w:val="TableText"/>
                </w:pPr>
              </w:pPrChange>
            </w:pPr>
          </w:p>
        </w:tc>
        <w:tc>
          <w:tcPr>
            <w:tcW w:w="1104" w:type="dxa"/>
            <w:tcPrChange w:id="7552" w:author="Russ Ott" w:date="2022-05-16T11:54:00Z">
              <w:tcPr>
                <w:tcW w:w="1104" w:type="dxa"/>
              </w:tcPr>
            </w:tcPrChange>
          </w:tcPr>
          <w:p w14:paraId="716BBBEB" w14:textId="2A430F31" w:rsidR="00440477" w:rsidRDefault="001C172D">
            <w:pPr>
              <w:pStyle w:val="TableText"/>
              <w:keepNext w:val="0"/>
              <w:pPrChange w:id="7553" w:author="Russ Ott" w:date="2022-05-16T11:54:00Z">
                <w:pPr>
                  <w:pStyle w:val="TableText"/>
                </w:pPr>
              </w:pPrChange>
            </w:pPr>
            <w:r>
              <w:fldChar w:fldCharType="begin"/>
            </w:r>
            <w:r>
              <w:instrText xml:space="preserve"> HYPERLINK \l "C_3250-16920" \h </w:instrText>
            </w:r>
            <w:r>
              <w:fldChar w:fldCharType="separate"/>
            </w:r>
            <w:r w:rsidR="00440477">
              <w:rPr>
                <w:rStyle w:val="HyperlinkText9pt"/>
              </w:rPr>
              <w:t>3250-16920</w:t>
            </w:r>
            <w:r>
              <w:rPr>
                <w:rStyle w:val="HyperlinkText9pt"/>
              </w:rPr>
              <w:fldChar w:fldCharType="end"/>
            </w:r>
          </w:p>
        </w:tc>
        <w:tc>
          <w:tcPr>
            <w:tcW w:w="2975" w:type="dxa"/>
            <w:tcPrChange w:id="7554" w:author="Russ Ott" w:date="2022-05-16T11:54:00Z">
              <w:tcPr>
                <w:tcW w:w="2975" w:type="dxa"/>
              </w:tcPr>
            </w:tcPrChange>
          </w:tcPr>
          <w:p w14:paraId="4D15291F" w14:textId="77777777" w:rsidR="00440477" w:rsidRDefault="00440477">
            <w:pPr>
              <w:pStyle w:val="TableText"/>
              <w:keepNext w:val="0"/>
              <w:pPrChange w:id="7555" w:author="Russ Ott" w:date="2022-05-16T11:54:00Z">
                <w:pPr>
                  <w:pStyle w:val="TableText"/>
                </w:pPr>
              </w:pPrChange>
            </w:pPr>
          </w:p>
        </w:tc>
      </w:tr>
      <w:tr w:rsidR="00440477" w14:paraId="0503A113" w14:textId="77777777" w:rsidTr="00BA7D84">
        <w:tblPrEx>
          <w:tblW w:w="10080" w:type="dxa"/>
          <w:jc w:val="center"/>
          <w:tblLayout w:type="fixed"/>
          <w:tblLook w:val="02A0" w:firstRow="1" w:lastRow="0" w:firstColumn="1" w:lastColumn="0" w:noHBand="1" w:noVBand="0"/>
          <w:tblPrExChange w:id="7556" w:author="Russ Ott" w:date="2022-05-16T11:54:00Z">
            <w:tblPrEx>
              <w:tblW w:w="10080" w:type="dxa"/>
              <w:jc w:val="center"/>
              <w:tblLayout w:type="fixed"/>
              <w:tblLook w:val="02A0" w:firstRow="1" w:lastRow="0" w:firstColumn="1" w:lastColumn="0" w:noHBand="1" w:noVBand="0"/>
            </w:tblPrEx>
          </w:tblPrExChange>
        </w:tblPrEx>
        <w:trPr>
          <w:jc w:val="center"/>
          <w:trPrChange w:id="7557" w:author="Russ Ott" w:date="2022-05-16T11:54:00Z">
            <w:trPr>
              <w:jc w:val="center"/>
            </w:trPr>
          </w:trPrChange>
        </w:trPr>
        <w:tc>
          <w:tcPr>
            <w:tcW w:w="3345" w:type="dxa"/>
            <w:tcPrChange w:id="7558" w:author="Russ Ott" w:date="2022-05-16T11:54:00Z">
              <w:tcPr>
                <w:tcW w:w="3345" w:type="dxa"/>
              </w:tcPr>
            </w:tcPrChange>
          </w:tcPr>
          <w:p w14:paraId="44F44D72" w14:textId="77777777" w:rsidR="00440477" w:rsidRDefault="00440477">
            <w:pPr>
              <w:pStyle w:val="TableText"/>
              <w:keepNext w:val="0"/>
              <w:pPrChange w:id="7559" w:author="Russ Ott" w:date="2022-05-16T11:54:00Z">
                <w:pPr>
                  <w:pStyle w:val="TableText"/>
                </w:pPr>
              </w:pPrChange>
            </w:pPr>
            <w:r>
              <w:tab/>
            </w:r>
            <w:r>
              <w:tab/>
            </w:r>
            <w:r>
              <w:tab/>
              <w:t>@value</w:t>
            </w:r>
          </w:p>
        </w:tc>
        <w:tc>
          <w:tcPr>
            <w:tcW w:w="720" w:type="dxa"/>
            <w:tcPrChange w:id="7560" w:author="Russ Ott" w:date="2022-05-16T11:54:00Z">
              <w:tcPr>
                <w:tcW w:w="720" w:type="dxa"/>
              </w:tcPr>
            </w:tcPrChange>
          </w:tcPr>
          <w:p w14:paraId="6B4BE541" w14:textId="77777777" w:rsidR="00440477" w:rsidRDefault="00440477">
            <w:pPr>
              <w:pStyle w:val="TableText"/>
              <w:keepNext w:val="0"/>
              <w:pPrChange w:id="7561" w:author="Russ Ott" w:date="2022-05-16T11:54:00Z">
                <w:pPr>
                  <w:pStyle w:val="TableText"/>
                </w:pPr>
              </w:pPrChange>
            </w:pPr>
            <w:r>
              <w:t>1..1</w:t>
            </w:r>
          </w:p>
        </w:tc>
        <w:tc>
          <w:tcPr>
            <w:tcW w:w="1152" w:type="dxa"/>
            <w:tcPrChange w:id="7562" w:author="Russ Ott" w:date="2022-05-16T11:54:00Z">
              <w:tcPr>
                <w:tcW w:w="1152" w:type="dxa"/>
              </w:tcPr>
            </w:tcPrChange>
          </w:tcPr>
          <w:p w14:paraId="59A6DC75" w14:textId="77777777" w:rsidR="00440477" w:rsidRDefault="00440477">
            <w:pPr>
              <w:pStyle w:val="TableText"/>
              <w:keepNext w:val="0"/>
              <w:pPrChange w:id="7563" w:author="Russ Ott" w:date="2022-05-16T11:54:00Z">
                <w:pPr>
                  <w:pStyle w:val="TableText"/>
                </w:pPr>
              </w:pPrChange>
            </w:pPr>
            <w:r>
              <w:t>SHALL</w:t>
            </w:r>
          </w:p>
        </w:tc>
        <w:tc>
          <w:tcPr>
            <w:tcW w:w="864" w:type="dxa"/>
            <w:tcPrChange w:id="7564" w:author="Russ Ott" w:date="2022-05-16T11:54:00Z">
              <w:tcPr>
                <w:tcW w:w="864" w:type="dxa"/>
              </w:tcPr>
            </w:tcPrChange>
          </w:tcPr>
          <w:p w14:paraId="7164596E" w14:textId="77777777" w:rsidR="00440477" w:rsidRDefault="00440477">
            <w:pPr>
              <w:pStyle w:val="TableText"/>
              <w:keepNext w:val="0"/>
              <w:pPrChange w:id="7565" w:author="Russ Ott" w:date="2022-05-16T11:54:00Z">
                <w:pPr>
                  <w:pStyle w:val="TableText"/>
                </w:pPr>
              </w:pPrChange>
            </w:pPr>
          </w:p>
        </w:tc>
        <w:tc>
          <w:tcPr>
            <w:tcW w:w="1104" w:type="dxa"/>
            <w:tcPrChange w:id="7566" w:author="Russ Ott" w:date="2022-05-16T11:54:00Z">
              <w:tcPr>
                <w:tcW w:w="1104" w:type="dxa"/>
              </w:tcPr>
            </w:tcPrChange>
          </w:tcPr>
          <w:p w14:paraId="31C7C480" w14:textId="69AA94C1" w:rsidR="00440477" w:rsidRDefault="001C172D">
            <w:pPr>
              <w:pStyle w:val="TableText"/>
              <w:keepNext w:val="0"/>
              <w:pPrChange w:id="7567" w:author="Russ Ott" w:date="2022-05-16T11:54:00Z">
                <w:pPr>
                  <w:pStyle w:val="TableText"/>
                </w:pPr>
              </w:pPrChange>
            </w:pPr>
            <w:r>
              <w:fldChar w:fldCharType="begin"/>
            </w:r>
            <w:r>
              <w:instrText xml:space="preserve"> HYPERLINK \l "C_3250-16898" \h </w:instrText>
            </w:r>
            <w:r>
              <w:fldChar w:fldCharType="separate"/>
            </w:r>
            <w:r w:rsidR="00440477">
              <w:rPr>
                <w:rStyle w:val="HyperlinkText9pt"/>
              </w:rPr>
              <w:t>3250-16898</w:t>
            </w:r>
            <w:r>
              <w:rPr>
                <w:rStyle w:val="HyperlinkText9pt"/>
              </w:rPr>
              <w:fldChar w:fldCharType="end"/>
            </w:r>
          </w:p>
        </w:tc>
        <w:tc>
          <w:tcPr>
            <w:tcW w:w="2975" w:type="dxa"/>
            <w:tcPrChange w:id="7568" w:author="Russ Ott" w:date="2022-05-16T11:54:00Z">
              <w:tcPr>
                <w:tcW w:w="2975" w:type="dxa"/>
              </w:tcPr>
            </w:tcPrChange>
          </w:tcPr>
          <w:p w14:paraId="57CA3FEF" w14:textId="77777777" w:rsidR="00440477" w:rsidRDefault="00440477">
            <w:pPr>
              <w:pStyle w:val="TableText"/>
              <w:keepNext w:val="0"/>
              <w:pPrChange w:id="7569" w:author="Russ Ott" w:date="2022-05-16T11:54:00Z">
                <w:pPr>
                  <w:pStyle w:val="TableText"/>
                </w:pPr>
              </w:pPrChange>
            </w:pPr>
          </w:p>
        </w:tc>
      </w:tr>
      <w:tr w:rsidR="00440477" w14:paraId="5F1A85A3" w14:textId="77777777" w:rsidTr="00BA7D84">
        <w:tblPrEx>
          <w:tblW w:w="10080" w:type="dxa"/>
          <w:jc w:val="center"/>
          <w:tblLayout w:type="fixed"/>
          <w:tblLook w:val="02A0" w:firstRow="1" w:lastRow="0" w:firstColumn="1" w:lastColumn="0" w:noHBand="1" w:noVBand="0"/>
          <w:tblPrExChange w:id="7570" w:author="Russ Ott" w:date="2022-05-16T11:54:00Z">
            <w:tblPrEx>
              <w:tblW w:w="10080" w:type="dxa"/>
              <w:jc w:val="center"/>
              <w:tblLayout w:type="fixed"/>
              <w:tblLook w:val="02A0" w:firstRow="1" w:lastRow="0" w:firstColumn="1" w:lastColumn="0" w:noHBand="1" w:noVBand="0"/>
            </w:tblPrEx>
          </w:tblPrExChange>
        </w:tblPrEx>
        <w:trPr>
          <w:jc w:val="center"/>
          <w:trPrChange w:id="7571" w:author="Russ Ott" w:date="2022-05-16T11:54:00Z">
            <w:trPr>
              <w:jc w:val="center"/>
            </w:trPr>
          </w:trPrChange>
        </w:trPr>
        <w:tc>
          <w:tcPr>
            <w:tcW w:w="3345" w:type="dxa"/>
            <w:tcPrChange w:id="7572" w:author="Russ Ott" w:date="2022-05-16T11:54:00Z">
              <w:tcPr>
                <w:tcW w:w="3345" w:type="dxa"/>
              </w:tcPr>
            </w:tcPrChange>
          </w:tcPr>
          <w:p w14:paraId="774702EE" w14:textId="77777777" w:rsidR="00440477" w:rsidRDefault="00440477">
            <w:pPr>
              <w:pStyle w:val="TableText"/>
              <w:keepNext w:val="0"/>
              <w:pPrChange w:id="7573" w:author="Russ Ott" w:date="2022-05-16T11:54:00Z">
                <w:pPr>
                  <w:pStyle w:val="TableText"/>
                </w:pPr>
              </w:pPrChange>
            </w:pPr>
            <w:r>
              <w:tab/>
              <w:t>statusCode</w:t>
            </w:r>
          </w:p>
        </w:tc>
        <w:tc>
          <w:tcPr>
            <w:tcW w:w="720" w:type="dxa"/>
            <w:tcPrChange w:id="7574" w:author="Russ Ott" w:date="2022-05-16T11:54:00Z">
              <w:tcPr>
                <w:tcW w:w="720" w:type="dxa"/>
              </w:tcPr>
            </w:tcPrChange>
          </w:tcPr>
          <w:p w14:paraId="7A486B07" w14:textId="77777777" w:rsidR="00440477" w:rsidRDefault="00440477">
            <w:pPr>
              <w:pStyle w:val="TableText"/>
              <w:keepNext w:val="0"/>
              <w:pPrChange w:id="7575" w:author="Russ Ott" w:date="2022-05-16T11:54:00Z">
                <w:pPr>
                  <w:pStyle w:val="TableText"/>
                </w:pPr>
              </w:pPrChange>
            </w:pPr>
            <w:r>
              <w:t>1..1</w:t>
            </w:r>
          </w:p>
        </w:tc>
        <w:tc>
          <w:tcPr>
            <w:tcW w:w="1152" w:type="dxa"/>
            <w:tcPrChange w:id="7576" w:author="Russ Ott" w:date="2022-05-16T11:54:00Z">
              <w:tcPr>
                <w:tcW w:w="1152" w:type="dxa"/>
              </w:tcPr>
            </w:tcPrChange>
          </w:tcPr>
          <w:p w14:paraId="473EF470" w14:textId="77777777" w:rsidR="00440477" w:rsidRDefault="00440477">
            <w:pPr>
              <w:pStyle w:val="TableText"/>
              <w:keepNext w:val="0"/>
              <w:pPrChange w:id="7577" w:author="Russ Ott" w:date="2022-05-16T11:54:00Z">
                <w:pPr>
                  <w:pStyle w:val="TableText"/>
                </w:pPr>
              </w:pPrChange>
            </w:pPr>
            <w:r>
              <w:t>SHALL</w:t>
            </w:r>
          </w:p>
        </w:tc>
        <w:tc>
          <w:tcPr>
            <w:tcW w:w="864" w:type="dxa"/>
            <w:tcPrChange w:id="7578" w:author="Russ Ott" w:date="2022-05-16T11:54:00Z">
              <w:tcPr>
                <w:tcW w:w="864" w:type="dxa"/>
              </w:tcPr>
            </w:tcPrChange>
          </w:tcPr>
          <w:p w14:paraId="55344121" w14:textId="77777777" w:rsidR="00440477" w:rsidRDefault="00440477">
            <w:pPr>
              <w:pStyle w:val="TableText"/>
              <w:keepNext w:val="0"/>
              <w:pPrChange w:id="7579" w:author="Russ Ott" w:date="2022-05-16T11:54:00Z">
                <w:pPr>
                  <w:pStyle w:val="TableText"/>
                </w:pPr>
              </w:pPrChange>
            </w:pPr>
          </w:p>
        </w:tc>
        <w:tc>
          <w:tcPr>
            <w:tcW w:w="1104" w:type="dxa"/>
            <w:tcPrChange w:id="7580" w:author="Russ Ott" w:date="2022-05-16T11:54:00Z">
              <w:tcPr>
                <w:tcW w:w="1104" w:type="dxa"/>
              </w:tcPr>
            </w:tcPrChange>
          </w:tcPr>
          <w:p w14:paraId="50B38407" w14:textId="501994AB" w:rsidR="00440477" w:rsidRDefault="001C172D">
            <w:pPr>
              <w:pStyle w:val="TableText"/>
              <w:keepNext w:val="0"/>
              <w:pPrChange w:id="7581" w:author="Russ Ott" w:date="2022-05-16T11:54:00Z">
                <w:pPr>
                  <w:pStyle w:val="TableText"/>
                </w:pPr>
              </w:pPrChange>
            </w:pPr>
            <w:r>
              <w:fldChar w:fldCharType="begin"/>
            </w:r>
            <w:r>
              <w:instrText xml:space="preserve"> HYPERLINK \l "C_3250-16916" \h </w:instrText>
            </w:r>
            <w:r>
              <w:fldChar w:fldCharType="separate"/>
            </w:r>
            <w:r w:rsidR="00440477">
              <w:rPr>
                <w:rStyle w:val="HyperlinkText9pt"/>
              </w:rPr>
              <w:t>3250-16916</w:t>
            </w:r>
            <w:r>
              <w:rPr>
                <w:rStyle w:val="HyperlinkText9pt"/>
              </w:rPr>
              <w:fldChar w:fldCharType="end"/>
            </w:r>
          </w:p>
        </w:tc>
        <w:tc>
          <w:tcPr>
            <w:tcW w:w="2975" w:type="dxa"/>
            <w:tcPrChange w:id="7582" w:author="Russ Ott" w:date="2022-05-16T11:54:00Z">
              <w:tcPr>
                <w:tcW w:w="2975" w:type="dxa"/>
              </w:tcPr>
            </w:tcPrChange>
          </w:tcPr>
          <w:p w14:paraId="11DCCFBF" w14:textId="77777777" w:rsidR="00440477" w:rsidRDefault="00440477">
            <w:pPr>
              <w:pStyle w:val="TableText"/>
              <w:keepNext w:val="0"/>
              <w:pPrChange w:id="7583" w:author="Russ Ott" w:date="2022-05-16T11:54:00Z">
                <w:pPr>
                  <w:pStyle w:val="TableText"/>
                </w:pPr>
              </w:pPrChange>
            </w:pPr>
          </w:p>
        </w:tc>
      </w:tr>
      <w:tr w:rsidR="00440477" w14:paraId="4C09A4F8" w14:textId="77777777" w:rsidTr="00BA7D84">
        <w:tblPrEx>
          <w:tblW w:w="10080" w:type="dxa"/>
          <w:jc w:val="center"/>
          <w:tblLayout w:type="fixed"/>
          <w:tblLook w:val="02A0" w:firstRow="1" w:lastRow="0" w:firstColumn="1" w:lastColumn="0" w:noHBand="1" w:noVBand="0"/>
          <w:tblPrExChange w:id="7584" w:author="Russ Ott" w:date="2022-05-16T11:54:00Z">
            <w:tblPrEx>
              <w:tblW w:w="10080" w:type="dxa"/>
              <w:jc w:val="center"/>
              <w:tblLayout w:type="fixed"/>
              <w:tblLook w:val="02A0" w:firstRow="1" w:lastRow="0" w:firstColumn="1" w:lastColumn="0" w:noHBand="1" w:noVBand="0"/>
            </w:tblPrEx>
          </w:tblPrExChange>
        </w:tblPrEx>
        <w:trPr>
          <w:jc w:val="center"/>
          <w:trPrChange w:id="7585" w:author="Russ Ott" w:date="2022-05-16T11:54:00Z">
            <w:trPr>
              <w:jc w:val="center"/>
            </w:trPr>
          </w:trPrChange>
        </w:trPr>
        <w:tc>
          <w:tcPr>
            <w:tcW w:w="3345" w:type="dxa"/>
            <w:tcPrChange w:id="7586" w:author="Russ Ott" w:date="2022-05-16T11:54:00Z">
              <w:tcPr>
                <w:tcW w:w="3345" w:type="dxa"/>
              </w:tcPr>
            </w:tcPrChange>
          </w:tcPr>
          <w:p w14:paraId="1785A159" w14:textId="77777777" w:rsidR="00440477" w:rsidRDefault="00440477">
            <w:pPr>
              <w:pStyle w:val="TableText"/>
              <w:keepNext w:val="0"/>
              <w:pPrChange w:id="7587" w:author="Russ Ott" w:date="2022-05-16T11:54:00Z">
                <w:pPr>
                  <w:pStyle w:val="TableText"/>
                </w:pPr>
              </w:pPrChange>
            </w:pPr>
            <w:r>
              <w:tab/>
              <w:t>effectiveTime</w:t>
            </w:r>
          </w:p>
        </w:tc>
        <w:tc>
          <w:tcPr>
            <w:tcW w:w="720" w:type="dxa"/>
            <w:tcPrChange w:id="7588" w:author="Russ Ott" w:date="2022-05-16T11:54:00Z">
              <w:tcPr>
                <w:tcW w:w="720" w:type="dxa"/>
              </w:tcPr>
            </w:tcPrChange>
          </w:tcPr>
          <w:p w14:paraId="7C8B92B8" w14:textId="77777777" w:rsidR="00440477" w:rsidRDefault="00440477">
            <w:pPr>
              <w:pStyle w:val="TableText"/>
              <w:keepNext w:val="0"/>
              <w:pPrChange w:id="7589" w:author="Russ Ott" w:date="2022-05-16T11:54:00Z">
                <w:pPr>
                  <w:pStyle w:val="TableText"/>
                </w:pPr>
              </w:pPrChange>
            </w:pPr>
            <w:r>
              <w:t>1..1</w:t>
            </w:r>
          </w:p>
        </w:tc>
        <w:tc>
          <w:tcPr>
            <w:tcW w:w="1152" w:type="dxa"/>
            <w:tcPrChange w:id="7590" w:author="Russ Ott" w:date="2022-05-16T11:54:00Z">
              <w:tcPr>
                <w:tcW w:w="1152" w:type="dxa"/>
              </w:tcPr>
            </w:tcPrChange>
          </w:tcPr>
          <w:p w14:paraId="11889050" w14:textId="77777777" w:rsidR="00440477" w:rsidRDefault="00440477">
            <w:pPr>
              <w:pStyle w:val="TableText"/>
              <w:keepNext w:val="0"/>
              <w:pPrChange w:id="7591" w:author="Russ Ott" w:date="2022-05-16T11:54:00Z">
                <w:pPr>
                  <w:pStyle w:val="TableText"/>
                </w:pPr>
              </w:pPrChange>
            </w:pPr>
            <w:r>
              <w:t>SHALL</w:t>
            </w:r>
          </w:p>
        </w:tc>
        <w:tc>
          <w:tcPr>
            <w:tcW w:w="864" w:type="dxa"/>
            <w:tcPrChange w:id="7592" w:author="Russ Ott" w:date="2022-05-16T11:54:00Z">
              <w:tcPr>
                <w:tcW w:w="864" w:type="dxa"/>
              </w:tcPr>
            </w:tcPrChange>
          </w:tcPr>
          <w:p w14:paraId="3F14FD18" w14:textId="77777777" w:rsidR="00440477" w:rsidRDefault="00440477">
            <w:pPr>
              <w:pStyle w:val="TableText"/>
              <w:keepNext w:val="0"/>
              <w:pPrChange w:id="7593" w:author="Russ Ott" w:date="2022-05-16T11:54:00Z">
                <w:pPr>
                  <w:pStyle w:val="TableText"/>
                </w:pPr>
              </w:pPrChange>
            </w:pPr>
          </w:p>
        </w:tc>
        <w:tc>
          <w:tcPr>
            <w:tcW w:w="1104" w:type="dxa"/>
            <w:tcPrChange w:id="7594" w:author="Russ Ott" w:date="2022-05-16T11:54:00Z">
              <w:tcPr>
                <w:tcW w:w="1104" w:type="dxa"/>
              </w:tcPr>
            </w:tcPrChange>
          </w:tcPr>
          <w:p w14:paraId="233E45C1" w14:textId="006934D3" w:rsidR="00440477" w:rsidRDefault="001C172D">
            <w:pPr>
              <w:pStyle w:val="TableText"/>
              <w:keepNext w:val="0"/>
              <w:pPrChange w:id="7595" w:author="Russ Ott" w:date="2022-05-16T11:54:00Z">
                <w:pPr>
                  <w:pStyle w:val="TableText"/>
                </w:pPr>
              </w:pPrChange>
            </w:pPr>
            <w:r>
              <w:fldChar w:fldCharType="begin"/>
            </w:r>
            <w:r>
              <w:instrText xml:space="preserve"> HYPERLINK \l "C_3250-16903" \h </w:instrText>
            </w:r>
            <w:r>
              <w:fldChar w:fldCharType="separate"/>
            </w:r>
            <w:r w:rsidR="00440477">
              <w:rPr>
                <w:rStyle w:val="HyperlinkText9pt"/>
              </w:rPr>
              <w:t>3250-16903</w:t>
            </w:r>
            <w:r>
              <w:rPr>
                <w:rStyle w:val="HyperlinkText9pt"/>
              </w:rPr>
              <w:fldChar w:fldCharType="end"/>
            </w:r>
          </w:p>
        </w:tc>
        <w:tc>
          <w:tcPr>
            <w:tcW w:w="2975" w:type="dxa"/>
            <w:tcPrChange w:id="7596" w:author="Russ Ott" w:date="2022-05-16T11:54:00Z">
              <w:tcPr>
                <w:tcW w:w="2975" w:type="dxa"/>
              </w:tcPr>
            </w:tcPrChange>
          </w:tcPr>
          <w:p w14:paraId="2706D442" w14:textId="77777777" w:rsidR="00440477" w:rsidRDefault="00440477">
            <w:pPr>
              <w:pStyle w:val="TableText"/>
              <w:keepNext w:val="0"/>
              <w:pPrChange w:id="7597" w:author="Russ Ott" w:date="2022-05-16T11:54:00Z">
                <w:pPr>
                  <w:pStyle w:val="TableText"/>
                </w:pPr>
              </w:pPrChange>
            </w:pPr>
          </w:p>
        </w:tc>
      </w:tr>
      <w:tr w:rsidR="00440477" w14:paraId="18798329" w14:textId="77777777" w:rsidTr="00BA7D84">
        <w:tblPrEx>
          <w:tblW w:w="10080" w:type="dxa"/>
          <w:jc w:val="center"/>
          <w:tblLayout w:type="fixed"/>
          <w:tblLook w:val="02A0" w:firstRow="1" w:lastRow="0" w:firstColumn="1" w:lastColumn="0" w:noHBand="1" w:noVBand="0"/>
          <w:tblPrExChange w:id="7598" w:author="Russ Ott" w:date="2022-05-16T11:54:00Z">
            <w:tblPrEx>
              <w:tblW w:w="10080" w:type="dxa"/>
              <w:jc w:val="center"/>
              <w:tblLayout w:type="fixed"/>
              <w:tblLook w:val="02A0" w:firstRow="1" w:lastRow="0" w:firstColumn="1" w:lastColumn="0" w:noHBand="1" w:noVBand="0"/>
            </w:tblPrEx>
          </w:tblPrExChange>
        </w:tblPrEx>
        <w:trPr>
          <w:jc w:val="center"/>
          <w:trPrChange w:id="7599" w:author="Russ Ott" w:date="2022-05-16T11:54:00Z">
            <w:trPr>
              <w:jc w:val="center"/>
            </w:trPr>
          </w:trPrChange>
        </w:trPr>
        <w:tc>
          <w:tcPr>
            <w:tcW w:w="3345" w:type="dxa"/>
            <w:tcPrChange w:id="7600" w:author="Russ Ott" w:date="2022-05-16T11:54:00Z">
              <w:tcPr>
                <w:tcW w:w="3345" w:type="dxa"/>
              </w:tcPr>
            </w:tcPrChange>
          </w:tcPr>
          <w:p w14:paraId="290A9264" w14:textId="77777777" w:rsidR="00440477" w:rsidRDefault="00440477">
            <w:pPr>
              <w:pStyle w:val="TableText"/>
              <w:keepNext w:val="0"/>
              <w:pPrChange w:id="7601" w:author="Russ Ott" w:date="2022-05-16T11:54:00Z">
                <w:pPr>
                  <w:pStyle w:val="TableText"/>
                </w:pPr>
              </w:pPrChange>
            </w:pPr>
            <w:r>
              <w:tab/>
            </w:r>
            <w:r>
              <w:tab/>
              <w:t>@value</w:t>
            </w:r>
          </w:p>
        </w:tc>
        <w:tc>
          <w:tcPr>
            <w:tcW w:w="720" w:type="dxa"/>
            <w:tcPrChange w:id="7602" w:author="Russ Ott" w:date="2022-05-16T11:54:00Z">
              <w:tcPr>
                <w:tcW w:w="720" w:type="dxa"/>
              </w:tcPr>
            </w:tcPrChange>
          </w:tcPr>
          <w:p w14:paraId="159EC712" w14:textId="77777777" w:rsidR="00440477" w:rsidRDefault="00440477">
            <w:pPr>
              <w:pStyle w:val="TableText"/>
              <w:keepNext w:val="0"/>
              <w:pPrChange w:id="7603" w:author="Russ Ott" w:date="2022-05-16T11:54:00Z">
                <w:pPr>
                  <w:pStyle w:val="TableText"/>
                </w:pPr>
              </w:pPrChange>
            </w:pPr>
            <w:r>
              <w:t>0..1</w:t>
            </w:r>
          </w:p>
        </w:tc>
        <w:tc>
          <w:tcPr>
            <w:tcW w:w="1152" w:type="dxa"/>
            <w:tcPrChange w:id="7604" w:author="Russ Ott" w:date="2022-05-16T11:54:00Z">
              <w:tcPr>
                <w:tcW w:w="1152" w:type="dxa"/>
              </w:tcPr>
            </w:tcPrChange>
          </w:tcPr>
          <w:p w14:paraId="0747AE9F" w14:textId="77777777" w:rsidR="00440477" w:rsidRDefault="00440477">
            <w:pPr>
              <w:pStyle w:val="TableText"/>
              <w:keepNext w:val="0"/>
              <w:pPrChange w:id="7605" w:author="Russ Ott" w:date="2022-05-16T11:54:00Z">
                <w:pPr>
                  <w:pStyle w:val="TableText"/>
                </w:pPr>
              </w:pPrChange>
            </w:pPr>
            <w:r>
              <w:t>SHOULD</w:t>
            </w:r>
          </w:p>
        </w:tc>
        <w:tc>
          <w:tcPr>
            <w:tcW w:w="864" w:type="dxa"/>
            <w:tcPrChange w:id="7606" w:author="Russ Ott" w:date="2022-05-16T11:54:00Z">
              <w:tcPr>
                <w:tcW w:w="864" w:type="dxa"/>
              </w:tcPr>
            </w:tcPrChange>
          </w:tcPr>
          <w:p w14:paraId="6402BC43" w14:textId="77777777" w:rsidR="00440477" w:rsidRDefault="00440477">
            <w:pPr>
              <w:pStyle w:val="TableText"/>
              <w:keepNext w:val="0"/>
              <w:pPrChange w:id="7607" w:author="Russ Ott" w:date="2022-05-16T11:54:00Z">
                <w:pPr>
                  <w:pStyle w:val="TableText"/>
                </w:pPr>
              </w:pPrChange>
            </w:pPr>
          </w:p>
        </w:tc>
        <w:tc>
          <w:tcPr>
            <w:tcW w:w="1104" w:type="dxa"/>
            <w:tcPrChange w:id="7608" w:author="Russ Ott" w:date="2022-05-16T11:54:00Z">
              <w:tcPr>
                <w:tcW w:w="1104" w:type="dxa"/>
              </w:tcPr>
            </w:tcPrChange>
          </w:tcPr>
          <w:p w14:paraId="57FD4083" w14:textId="5F1C27D1" w:rsidR="00440477" w:rsidRDefault="001C172D">
            <w:pPr>
              <w:pStyle w:val="TableText"/>
              <w:keepNext w:val="0"/>
              <w:pPrChange w:id="7609" w:author="Russ Ott" w:date="2022-05-16T11:54:00Z">
                <w:pPr>
                  <w:pStyle w:val="TableText"/>
                </w:pPr>
              </w:pPrChange>
            </w:pPr>
            <w:r>
              <w:fldChar w:fldCharType="begin"/>
            </w:r>
            <w:r>
              <w:instrText xml:space="preserve"> HYPERLINK \l "C_3250-16917" \h </w:instrText>
            </w:r>
            <w:r>
              <w:fldChar w:fldCharType="separate"/>
            </w:r>
            <w:r w:rsidR="00440477">
              <w:rPr>
                <w:rStyle w:val="HyperlinkText9pt"/>
              </w:rPr>
              <w:t>3250-16917</w:t>
            </w:r>
            <w:r>
              <w:rPr>
                <w:rStyle w:val="HyperlinkText9pt"/>
              </w:rPr>
              <w:fldChar w:fldCharType="end"/>
            </w:r>
          </w:p>
        </w:tc>
        <w:tc>
          <w:tcPr>
            <w:tcW w:w="2975" w:type="dxa"/>
            <w:tcPrChange w:id="7610" w:author="Russ Ott" w:date="2022-05-16T11:54:00Z">
              <w:tcPr>
                <w:tcW w:w="2975" w:type="dxa"/>
              </w:tcPr>
            </w:tcPrChange>
          </w:tcPr>
          <w:p w14:paraId="29A0CA31" w14:textId="77777777" w:rsidR="00440477" w:rsidRDefault="00440477">
            <w:pPr>
              <w:pStyle w:val="TableText"/>
              <w:keepNext w:val="0"/>
              <w:pPrChange w:id="7611" w:author="Russ Ott" w:date="2022-05-16T11:54:00Z">
                <w:pPr>
                  <w:pStyle w:val="TableText"/>
                </w:pPr>
              </w:pPrChange>
            </w:pPr>
          </w:p>
        </w:tc>
      </w:tr>
      <w:tr w:rsidR="00440477" w14:paraId="75060A84" w14:textId="77777777" w:rsidTr="00BA7D84">
        <w:tblPrEx>
          <w:tblW w:w="10080" w:type="dxa"/>
          <w:jc w:val="center"/>
          <w:tblLayout w:type="fixed"/>
          <w:tblLook w:val="02A0" w:firstRow="1" w:lastRow="0" w:firstColumn="1" w:lastColumn="0" w:noHBand="1" w:noVBand="0"/>
          <w:tblPrExChange w:id="7612" w:author="Russ Ott" w:date="2022-05-16T11:54:00Z">
            <w:tblPrEx>
              <w:tblW w:w="10080" w:type="dxa"/>
              <w:jc w:val="center"/>
              <w:tblLayout w:type="fixed"/>
              <w:tblLook w:val="02A0" w:firstRow="1" w:lastRow="0" w:firstColumn="1" w:lastColumn="0" w:noHBand="1" w:noVBand="0"/>
            </w:tblPrEx>
          </w:tblPrExChange>
        </w:tblPrEx>
        <w:trPr>
          <w:jc w:val="center"/>
          <w:trPrChange w:id="7613" w:author="Russ Ott" w:date="2022-05-16T11:54:00Z">
            <w:trPr>
              <w:jc w:val="center"/>
            </w:trPr>
          </w:trPrChange>
        </w:trPr>
        <w:tc>
          <w:tcPr>
            <w:tcW w:w="3345" w:type="dxa"/>
            <w:tcPrChange w:id="7614" w:author="Russ Ott" w:date="2022-05-16T11:54:00Z">
              <w:tcPr>
                <w:tcW w:w="3345" w:type="dxa"/>
              </w:tcPr>
            </w:tcPrChange>
          </w:tcPr>
          <w:p w14:paraId="08A968B5" w14:textId="77777777" w:rsidR="00440477" w:rsidRDefault="00440477">
            <w:pPr>
              <w:pStyle w:val="TableText"/>
              <w:keepNext w:val="0"/>
              <w:pPrChange w:id="7615" w:author="Russ Ott" w:date="2022-05-16T11:54:00Z">
                <w:pPr>
                  <w:pStyle w:val="TableText"/>
                </w:pPr>
              </w:pPrChange>
            </w:pPr>
            <w:r>
              <w:tab/>
              <w:t>author</w:t>
            </w:r>
          </w:p>
        </w:tc>
        <w:tc>
          <w:tcPr>
            <w:tcW w:w="720" w:type="dxa"/>
            <w:tcPrChange w:id="7616" w:author="Russ Ott" w:date="2022-05-16T11:54:00Z">
              <w:tcPr>
                <w:tcW w:w="720" w:type="dxa"/>
              </w:tcPr>
            </w:tcPrChange>
          </w:tcPr>
          <w:p w14:paraId="66228CB1" w14:textId="77777777" w:rsidR="00440477" w:rsidRDefault="00440477">
            <w:pPr>
              <w:pStyle w:val="TableText"/>
              <w:keepNext w:val="0"/>
              <w:pPrChange w:id="7617" w:author="Russ Ott" w:date="2022-05-16T11:54:00Z">
                <w:pPr>
                  <w:pStyle w:val="TableText"/>
                </w:pPr>
              </w:pPrChange>
            </w:pPr>
            <w:r>
              <w:t>1..*</w:t>
            </w:r>
          </w:p>
        </w:tc>
        <w:tc>
          <w:tcPr>
            <w:tcW w:w="1152" w:type="dxa"/>
            <w:tcPrChange w:id="7618" w:author="Russ Ott" w:date="2022-05-16T11:54:00Z">
              <w:tcPr>
                <w:tcW w:w="1152" w:type="dxa"/>
              </w:tcPr>
            </w:tcPrChange>
          </w:tcPr>
          <w:p w14:paraId="567C5132" w14:textId="77777777" w:rsidR="00440477" w:rsidRDefault="00440477">
            <w:pPr>
              <w:pStyle w:val="TableText"/>
              <w:keepNext w:val="0"/>
              <w:pPrChange w:id="7619" w:author="Russ Ott" w:date="2022-05-16T11:54:00Z">
                <w:pPr>
                  <w:pStyle w:val="TableText"/>
                </w:pPr>
              </w:pPrChange>
            </w:pPr>
            <w:r>
              <w:t>SHALL</w:t>
            </w:r>
          </w:p>
        </w:tc>
        <w:tc>
          <w:tcPr>
            <w:tcW w:w="864" w:type="dxa"/>
            <w:tcPrChange w:id="7620" w:author="Russ Ott" w:date="2022-05-16T11:54:00Z">
              <w:tcPr>
                <w:tcW w:w="864" w:type="dxa"/>
              </w:tcPr>
            </w:tcPrChange>
          </w:tcPr>
          <w:p w14:paraId="7A43BE68" w14:textId="77777777" w:rsidR="00440477" w:rsidRDefault="00440477">
            <w:pPr>
              <w:pStyle w:val="TableText"/>
              <w:keepNext w:val="0"/>
              <w:pPrChange w:id="7621" w:author="Russ Ott" w:date="2022-05-16T11:54:00Z">
                <w:pPr>
                  <w:pStyle w:val="TableText"/>
                </w:pPr>
              </w:pPrChange>
            </w:pPr>
          </w:p>
        </w:tc>
        <w:tc>
          <w:tcPr>
            <w:tcW w:w="1104" w:type="dxa"/>
            <w:tcPrChange w:id="7622" w:author="Russ Ott" w:date="2022-05-16T11:54:00Z">
              <w:tcPr>
                <w:tcW w:w="1104" w:type="dxa"/>
              </w:tcPr>
            </w:tcPrChange>
          </w:tcPr>
          <w:p w14:paraId="13EC946B" w14:textId="56305A5D" w:rsidR="00440477" w:rsidRDefault="001C172D">
            <w:pPr>
              <w:pStyle w:val="TableText"/>
              <w:keepNext w:val="0"/>
              <w:pPrChange w:id="7623" w:author="Russ Ott" w:date="2022-05-16T11:54:00Z">
                <w:pPr>
                  <w:pStyle w:val="TableText"/>
                </w:pPr>
              </w:pPrChange>
            </w:pPr>
            <w:r>
              <w:fldChar w:fldCharType="begin"/>
            </w:r>
            <w:r>
              <w:instrText xml:space="preserve"> HYPERLINK \l "C_3250-16913" \h </w:instrText>
            </w:r>
            <w:r>
              <w:fldChar w:fldCharType="separate"/>
            </w:r>
            <w:r w:rsidR="00440477">
              <w:rPr>
                <w:rStyle w:val="HyperlinkText9pt"/>
              </w:rPr>
              <w:t>3250-16913</w:t>
            </w:r>
            <w:r>
              <w:rPr>
                <w:rStyle w:val="HyperlinkText9pt"/>
              </w:rPr>
              <w:fldChar w:fldCharType="end"/>
            </w:r>
          </w:p>
        </w:tc>
        <w:tc>
          <w:tcPr>
            <w:tcW w:w="2975" w:type="dxa"/>
            <w:tcPrChange w:id="7624" w:author="Russ Ott" w:date="2022-05-16T11:54:00Z">
              <w:tcPr>
                <w:tcW w:w="2975" w:type="dxa"/>
              </w:tcPr>
            </w:tcPrChange>
          </w:tcPr>
          <w:p w14:paraId="7606916D" w14:textId="77777777" w:rsidR="00440477" w:rsidRDefault="00440477">
            <w:pPr>
              <w:pStyle w:val="TableText"/>
              <w:keepNext w:val="0"/>
              <w:pPrChange w:id="7625" w:author="Russ Ott" w:date="2022-05-16T11:54:00Z">
                <w:pPr>
                  <w:pStyle w:val="TableText"/>
                </w:pPr>
              </w:pPrChange>
            </w:pPr>
            <w:r>
              <w:t>Author Participation (identifier: urn:oid:2.16.840.1.113883.10.20.22.4.119</w:t>
            </w:r>
          </w:p>
        </w:tc>
      </w:tr>
      <w:tr w:rsidR="00440477" w14:paraId="69F06B68" w14:textId="77777777" w:rsidTr="00BA7D84">
        <w:tblPrEx>
          <w:tblW w:w="10080" w:type="dxa"/>
          <w:jc w:val="center"/>
          <w:tblLayout w:type="fixed"/>
          <w:tblLook w:val="02A0" w:firstRow="1" w:lastRow="0" w:firstColumn="1" w:lastColumn="0" w:noHBand="1" w:noVBand="0"/>
          <w:tblPrExChange w:id="7626" w:author="Russ Ott" w:date="2022-05-16T11:54:00Z">
            <w:tblPrEx>
              <w:tblW w:w="10080" w:type="dxa"/>
              <w:jc w:val="center"/>
              <w:tblLayout w:type="fixed"/>
              <w:tblLook w:val="02A0" w:firstRow="1" w:lastRow="0" w:firstColumn="1" w:lastColumn="0" w:noHBand="1" w:noVBand="0"/>
            </w:tblPrEx>
          </w:tblPrExChange>
        </w:tblPrEx>
        <w:trPr>
          <w:jc w:val="center"/>
          <w:trPrChange w:id="7627" w:author="Russ Ott" w:date="2022-05-16T11:54:00Z">
            <w:trPr>
              <w:jc w:val="center"/>
            </w:trPr>
          </w:trPrChange>
        </w:trPr>
        <w:tc>
          <w:tcPr>
            <w:tcW w:w="3345" w:type="dxa"/>
            <w:tcPrChange w:id="7628" w:author="Russ Ott" w:date="2022-05-16T11:54:00Z">
              <w:tcPr>
                <w:tcW w:w="3345" w:type="dxa"/>
              </w:tcPr>
            </w:tcPrChange>
          </w:tcPr>
          <w:p w14:paraId="03CE56FA" w14:textId="77777777" w:rsidR="00440477" w:rsidRDefault="00440477">
            <w:pPr>
              <w:pStyle w:val="TableText"/>
              <w:keepNext w:val="0"/>
              <w:pPrChange w:id="7629" w:author="Russ Ott" w:date="2022-05-16T11:54:00Z">
                <w:pPr>
                  <w:pStyle w:val="TableText"/>
                </w:pPr>
              </w:pPrChange>
            </w:pPr>
            <w:r>
              <w:tab/>
              <w:t>participant</w:t>
            </w:r>
          </w:p>
        </w:tc>
        <w:tc>
          <w:tcPr>
            <w:tcW w:w="720" w:type="dxa"/>
            <w:tcPrChange w:id="7630" w:author="Russ Ott" w:date="2022-05-16T11:54:00Z">
              <w:tcPr>
                <w:tcW w:w="720" w:type="dxa"/>
              </w:tcPr>
            </w:tcPrChange>
          </w:tcPr>
          <w:p w14:paraId="1DEB7363" w14:textId="77777777" w:rsidR="00440477" w:rsidRDefault="00440477">
            <w:pPr>
              <w:pStyle w:val="TableText"/>
              <w:keepNext w:val="0"/>
              <w:pPrChange w:id="7631" w:author="Russ Ott" w:date="2022-05-16T11:54:00Z">
                <w:pPr>
                  <w:pStyle w:val="TableText"/>
                </w:pPr>
              </w:pPrChange>
            </w:pPr>
            <w:r>
              <w:t>0..*</w:t>
            </w:r>
          </w:p>
        </w:tc>
        <w:tc>
          <w:tcPr>
            <w:tcW w:w="1152" w:type="dxa"/>
            <w:tcPrChange w:id="7632" w:author="Russ Ott" w:date="2022-05-16T11:54:00Z">
              <w:tcPr>
                <w:tcW w:w="1152" w:type="dxa"/>
              </w:tcPr>
            </w:tcPrChange>
          </w:tcPr>
          <w:p w14:paraId="6CB66A23" w14:textId="77777777" w:rsidR="00440477" w:rsidRDefault="00440477">
            <w:pPr>
              <w:pStyle w:val="TableText"/>
              <w:keepNext w:val="0"/>
              <w:pPrChange w:id="7633" w:author="Russ Ott" w:date="2022-05-16T11:54:00Z">
                <w:pPr>
                  <w:pStyle w:val="TableText"/>
                </w:pPr>
              </w:pPrChange>
            </w:pPr>
            <w:r>
              <w:t>MAY</w:t>
            </w:r>
          </w:p>
        </w:tc>
        <w:tc>
          <w:tcPr>
            <w:tcW w:w="864" w:type="dxa"/>
            <w:tcPrChange w:id="7634" w:author="Russ Ott" w:date="2022-05-16T11:54:00Z">
              <w:tcPr>
                <w:tcW w:w="864" w:type="dxa"/>
              </w:tcPr>
            </w:tcPrChange>
          </w:tcPr>
          <w:p w14:paraId="2D12C45E" w14:textId="77777777" w:rsidR="00440477" w:rsidRDefault="00440477">
            <w:pPr>
              <w:pStyle w:val="TableText"/>
              <w:keepNext w:val="0"/>
              <w:pPrChange w:id="7635" w:author="Russ Ott" w:date="2022-05-16T11:54:00Z">
                <w:pPr>
                  <w:pStyle w:val="TableText"/>
                </w:pPr>
              </w:pPrChange>
            </w:pPr>
          </w:p>
        </w:tc>
        <w:tc>
          <w:tcPr>
            <w:tcW w:w="1104" w:type="dxa"/>
            <w:tcPrChange w:id="7636" w:author="Russ Ott" w:date="2022-05-16T11:54:00Z">
              <w:tcPr>
                <w:tcW w:w="1104" w:type="dxa"/>
              </w:tcPr>
            </w:tcPrChange>
          </w:tcPr>
          <w:p w14:paraId="4404032B" w14:textId="1807770E" w:rsidR="00440477" w:rsidRDefault="001C172D">
            <w:pPr>
              <w:pStyle w:val="TableText"/>
              <w:keepNext w:val="0"/>
              <w:pPrChange w:id="7637" w:author="Russ Ott" w:date="2022-05-16T11:54:00Z">
                <w:pPr>
                  <w:pStyle w:val="TableText"/>
                </w:pPr>
              </w:pPrChange>
            </w:pPr>
            <w:r>
              <w:fldChar w:fldCharType="begin"/>
            </w:r>
            <w:r>
              <w:instrText xml:space="preserve"> HYPERLINK \l "C_3250-16923" \h </w:instrText>
            </w:r>
            <w:r>
              <w:fldChar w:fldCharType="separate"/>
            </w:r>
            <w:r w:rsidR="00440477">
              <w:rPr>
                <w:rStyle w:val="HyperlinkText9pt"/>
              </w:rPr>
              <w:t>3250-16923</w:t>
            </w:r>
            <w:r>
              <w:rPr>
                <w:rStyle w:val="HyperlinkText9pt"/>
              </w:rPr>
              <w:fldChar w:fldCharType="end"/>
            </w:r>
          </w:p>
        </w:tc>
        <w:tc>
          <w:tcPr>
            <w:tcW w:w="2975" w:type="dxa"/>
            <w:tcPrChange w:id="7638" w:author="Russ Ott" w:date="2022-05-16T11:54:00Z">
              <w:tcPr>
                <w:tcW w:w="2975" w:type="dxa"/>
              </w:tcPr>
            </w:tcPrChange>
          </w:tcPr>
          <w:p w14:paraId="68FA6B39" w14:textId="77777777" w:rsidR="00440477" w:rsidRDefault="00440477">
            <w:pPr>
              <w:pStyle w:val="TableText"/>
              <w:keepNext w:val="0"/>
              <w:pPrChange w:id="7639" w:author="Russ Ott" w:date="2022-05-16T11:54:00Z">
                <w:pPr>
                  <w:pStyle w:val="TableText"/>
                </w:pPr>
              </w:pPrChange>
            </w:pPr>
          </w:p>
        </w:tc>
      </w:tr>
      <w:tr w:rsidR="00440477" w14:paraId="5E1146FB" w14:textId="77777777" w:rsidTr="00BA7D84">
        <w:tblPrEx>
          <w:tblW w:w="10080" w:type="dxa"/>
          <w:jc w:val="center"/>
          <w:tblLayout w:type="fixed"/>
          <w:tblLook w:val="02A0" w:firstRow="1" w:lastRow="0" w:firstColumn="1" w:lastColumn="0" w:noHBand="1" w:noVBand="0"/>
          <w:tblPrExChange w:id="7640" w:author="Russ Ott" w:date="2022-05-16T11:54:00Z">
            <w:tblPrEx>
              <w:tblW w:w="10080" w:type="dxa"/>
              <w:jc w:val="center"/>
              <w:tblLayout w:type="fixed"/>
              <w:tblLook w:val="02A0" w:firstRow="1" w:lastRow="0" w:firstColumn="1" w:lastColumn="0" w:noHBand="1" w:noVBand="0"/>
            </w:tblPrEx>
          </w:tblPrExChange>
        </w:tblPrEx>
        <w:trPr>
          <w:jc w:val="center"/>
          <w:trPrChange w:id="7641" w:author="Russ Ott" w:date="2022-05-16T11:54:00Z">
            <w:trPr>
              <w:jc w:val="center"/>
            </w:trPr>
          </w:trPrChange>
        </w:trPr>
        <w:tc>
          <w:tcPr>
            <w:tcW w:w="3345" w:type="dxa"/>
            <w:tcPrChange w:id="7642" w:author="Russ Ott" w:date="2022-05-16T11:54:00Z">
              <w:tcPr>
                <w:tcW w:w="3345" w:type="dxa"/>
              </w:tcPr>
            </w:tcPrChange>
          </w:tcPr>
          <w:p w14:paraId="47555EBB" w14:textId="77777777" w:rsidR="00440477" w:rsidRDefault="00440477">
            <w:pPr>
              <w:pStyle w:val="TableText"/>
              <w:keepNext w:val="0"/>
              <w:pPrChange w:id="7643" w:author="Russ Ott" w:date="2022-05-16T11:54:00Z">
                <w:pPr>
                  <w:pStyle w:val="TableText"/>
                </w:pPr>
              </w:pPrChange>
            </w:pPr>
            <w:r>
              <w:tab/>
            </w:r>
            <w:r>
              <w:tab/>
              <w:t>@typeCode</w:t>
            </w:r>
          </w:p>
        </w:tc>
        <w:tc>
          <w:tcPr>
            <w:tcW w:w="720" w:type="dxa"/>
            <w:tcPrChange w:id="7644" w:author="Russ Ott" w:date="2022-05-16T11:54:00Z">
              <w:tcPr>
                <w:tcW w:w="720" w:type="dxa"/>
              </w:tcPr>
            </w:tcPrChange>
          </w:tcPr>
          <w:p w14:paraId="311FFFA1" w14:textId="77777777" w:rsidR="00440477" w:rsidRDefault="00440477">
            <w:pPr>
              <w:pStyle w:val="TableText"/>
              <w:keepNext w:val="0"/>
              <w:pPrChange w:id="7645" w:author="Russ Ott" w:date="2022-05-16T11:54:00Z">
                <w:pPr>
                  <w:pStyle w:val="TableText"/>
                </w:pPr>
              </w:pPrChange>
            </w:pPr>
            <w:r>
              <w:t>1..1</w:t>
            </w:r>
          </w:p>
        </w:tc>
        <w:tc>
          <w:tcPr>
            <w:tcW w:w="1152" w:type="dxa"/>
            <w:tcPrChange w:id="7646" w:author="Russ Ott" w:date="2022-05-16T11:54:00Z">
              <w:tcPr>
                <w:tcW w:w="1152" w:type="dxa"/>
              </w:tcPr>
            </w:tcPrChange>
          </w:tcPr>
          <w:p w14:paraId="339E9935" w14:textId="77777777" w:rsidR="00440477" w:rsidRDefault="00440477">
            <w:pPr>
              <w:pStyle w:val="TableText"/>
              <w:keepNext w:val="0"/>
              <w:pPrChange w:id="7647" w:author="Russ Ott" w:date="2022-05-16T11:54:00Z">
                <w:pPr>
                  <w:pStyle w:val="TableText"/>
                </w:pPr>
              </w:pPrChange>
            </w:pPr>
            <w:r>
              <w:t>SHALL</w:t>
            </w:r>
          </w:p>
        </w:tc>
        <w:tc>
          <w:tcPr>
            <w:tcW w:w="864" w:type="dxa"/>
            <w:tcPrChange w:id="7648" w:author="Russ Ott" w:date="2022-05-16T11:54:00Z">
              <w:tcPr>
                <w:tcW w:w="864" w:type="dxa"/>
              </w:tcPr>
            </w:tcPrChange>
          </w:tcPr>
          <w:p w14:paraId="6668584C" w14:textId="77777777" w:rsidR="00440477" w:rsidRDefault="00440477">
            <w:pPr>
              <w:pStyle w:val="TableText"/>
              <w:keepNext w:val="0"/>
              <w:pPrChange w:id="7649" w:author="Russ Ott" w:date="2022-05-16T11:54:00Z">
                <w:pPr>
                  <w:pStyle w:val="TableText"/>
                </w:pPr>
              </w:pPrChange>
            </w:pPr>
          </w:p>
        </w:tc>
        <w:tc>
          <w:tcPr>
            <w:tcW w:w="1104" w:type="dxa"/>
            <w:tcPrChange w:id="7650" w:author="Russ Ott" w:date="2022-05-16T11:54:00Z">
              <w:tcPr>
                <w:tcW w:w="1104" w:type="dxa"/>
              </w:tcPr>
            </w:tcPrChange>
          </w:tcPr>
          <w:p w14:paraId="4C1057D7" w14:textId="716F22AF" w:rsidR="00440477" w:rsidRDefault="001C172D">
            <w:pPr>
              <w:pStyle w:val="TableText"/>
              <w:keepNext w:val="0"/>
              <w:pPrChange w:id="7651" w:author="Russ Ott" w:date="2022-05-16T11:54:00Z">
                <w:pPr>
                  <w:pStyle w:val="TableText"/>
                </w:pPr>
              </w:pPrChange>
            </w:pPr>
            <w:r>
              <w:fldChar w:fldCharType="begin"/>
            </w:r>
            <w:r>
              <w:instrText xml:space="preserve"> HYPERLINK \l "C_3250-16925" \h </w:instrText>
            </w:r>
            <w:r>
              <w:fldChar w:fldCharType="separate"/>
            </w:r>
            <w:r w:rsidR="00440477">
              <w:rPr>
                <w:rStyle w:val="HyperlinkText9pt"/>
              </w:rPr>
              <w:t>3250-16925</w:t>
            </w:r>
            <w:r>
              <w:rPr>
                <w:rStyle w:val="HyperlinkText9pt"/>
              </w:rPr>
              <w:fldChar w:fldCharType="end"/>
            </w:r>
          </w:p>
        </w:tc>
        <w:tc>
          <w:tcPr>
            <w:tcW w:w="2975" w:type="dxa"/>
            <w:tcPrChange w:id="7652" w:author="Russ Ott" w:date="2022-05-16T11:54:00Z">
              <w:tcPr>
                <w:tcW w:w="2975" w:type="dxa"/>
              </w:tcPr>
            </w:tcPrChange>
          </w:tcPr>
          <w:p w14:paraId="2A06B317" w14:textId="77777777" w:rsidR="00440477" w:rsidRDefault="00440477">
            <w:pPr>
              <w:pStyle w:val="TableText"/>
              <w:keepNext w:val="0"/>
              <w:pPrChange w:id="7653" w:author="Russ Ott" w:date="2022-05-16T11:54:00Z">
                <w:pPr>
                  <w:pStyle w:val="TableText"/>
                </w:pPr>
              </w:pPrChange>
            </w:pPr>
            <w:r>
              <w:t>LA</w:t>
            </w:r>
          </w:p>
        </w:tc>
      </w:tr>
      <w:tr w:rsidR="00440477" w14:paraId="3A0D540B" w14:textId="77777777" w:rsidTr="00BA7D84">
        <w:tblPrEx>
          <w:tblW w:w="10080" w:type="dxa"/>
          <w:jc w:val="center"/>
          <w:tblLayout w:type="fixed"/>
          <w:tblLook w:val="02A0" w:firstRow="1" w:lastRow="0" w:firstColumn="1" w:lastColumn="0" w:noHBand="1" w:noVBand="0"/>
          <w:tblPrExChange w:id="7654" w:author="Russ Ott" w:date="2022-05-16T11:54:00Z">
            <w:tblPrEx>
              <w:tblW w:w="10080" w:type="dxa"/>
              <w:jc w:val="center"/>
              <w:tblLayout w:type="fixed"/>
              <w:tblLook w:val="02A0" w:firstRow="1" w:lastRow="0" w:firstColumn="1" w:lastColumn="0" w:noHBand="1" w:noVBand="0"/>
            </w:tblPrEx>
          </w:tblPrExChange>
        </w:tblPrEx>
        <w:trPr>
          <w:jc w:val="center"/>
          <w:trPrChange w:id="7655" w:author="Russ Ott" w:date="2022-05-16T11:54:00Z">
            <w:trPr>
              <w:jc w:val="center"/>
            </w:trPr>
          </w:trPrChange>
        </w:trPr>
        <w:tc>
          <w:tcPr>
            <w:tcW w:w="3345" w:type="dxa"/>
            <w:tcPrChange w:id="7656" w:author="Russ Ott" w:date="2022-05-16T11:54:00Z">
              <w:tcPr>
                <w:tcW w:w="3345" w:type="dxa"/>
              </w:tcPr>
            </w:tcPrChange>
          </w:tcPr>
          <w:p w14:paraId="57DCEBEA" w14:textId="77777777" w:rsidR="00440477" w:rsidRDefault="00440477">
            <w:pPr>
              <w:pStyle w:val="TableText"/>
              <w:keepNext w:val="0"/>
              <w:pPrChange w:id="7657" w:author="Russ Ott" w:date="2022-05-16T11:54:00Z">
                <w:pPr>
                  <w:pStyle w:val="TableText"/>
                </w:pPr>
              </w:pPrChange>
            </w:pPr>
            <w:r>
              <w:tab/>
            </w:r>
            <w:r>
              <w:tab/>
              <w:t>time</w:t>
            </w:r>
          </w:p>
        </w:tc>
        <w:tc>
          <w:tcPr>
            <w:tcW w:w="720" w:type="dxa"/>
            <w:tcPrChange w:id="7658" w:author="Russ Ott" w:date="2022-05-16T11:54:00Z">
              <w:tcPr>
                <w:tcW w:w="720" w:type="dxa"/>
              </w:tcPr>
            </w:tcPrChange>
          </w:tcPr>
          <w:p w14:paraId="51535CF4" w14:textId="77777777" w:rsidR="00440477" w:rsidRDefault="00440477">
            <w:pPr>
              <w:pStyle w:val="TableText"/>
              <w:keepNext w:val="0"/>
              <w:pPrChange w:id="7659" w:author="Russ Ott" w:date="2022-05-16T11:54:00Z">
                <w:pPr>
                  <w:pStyle w:val="TableText"/>
                </w:pPr>
              </w:pPrChange>
            </w:pPr>
            <w:r>
              <w:t>1..1</w:t>
            </w:r>
          </w:p>
        </w:tc>
        <w:tc>
          <w:tcPr>
            <w:tcW w:w="1152" w:type="dxa"/>
            <w:tcPrChange w:id="7660" w:author="Russ Ott" w:date="2022-05-16T11:54:00Z">
              <w:tcPr>
                <w:tcW w:w="1152" w:type="dxa"/>
              </w:tcPr>
            </w:tcPrChange>
          </w:tcPr>
          <w:p w14:paraId="0621DA88" w14:textId="77777777" w:rsidR="00440477" w:rsidRDefault="00440477">
            <w:pPr>
              <w:pStyle w:val="TableText"/>
              <w:keepNext w:val="0"/>
              <w:pPrChange w:id="7661" w:author="Russ Ott" w:date="2022-05-16T11:54:00Z">
                <w:pPr>
                  <w:pStyle w:val="TableText"/>
                </w:pPr>
              </w:pPrChange>
            </w:pPr>
            <w:r>
              <w:t>SHALL</w:t>
            </w:r>
          </w:p>
        </w:tc>
        <w:tc>
          <w:tcPr>
            <w:tcW w:w="864" w:type="dxa"/>
            <w:tcPrChange w:id="7662" w:author="Russ Ott" w:date="2022-05-16T11:54:00Z">
              <w:tcPr>
                <w:tcW w:w="864" w:type="dxa"/>
              </w:tcPr>
            </w:tcPrChange>
          </w:tcPr>
          <w:p w14:paraId="5BC9375F" w14:textId="77777777" w:rsidR="00440477" w:rsidRDefault="00440477">
            <w:pPr>
              <w:pStyle w:val="TableText"/>
              <w:keepNext w:val="0"/>
              <w:pPrChange w:id="7663" w:author="Russ Ott" w:date="2022-05-16T11:54:00Z">
                <w:pPr>
                  <w:pStyle w:val="TableText"/>
                </w:pPr>
              </w:pPrChange>
            </w:pPr>
          </w:p>
        </w:tc>
        <w:tc>
          <w:tcPr>
            <w:tcW w:w="1104" w:type="dxa"/>
            <w:tcPrChange w:id="7664" w:author="Russ Ott" w:date="2022-05-16T11:54:00Z">
              <w:tcPr>
                <w:tcW w:w="1104" w:type="dxa"/>
              </w:tcPr>
            </w:tcPrChange>
          </w:tcPr>
          <w:p w14:paraId="515E188B" w14:textId="4F92822B" w:rsidR="00440477" w:rsidRDefault="001C172D">
            <w:pPr>
              <w:pStyle w:val="TableText"/>
              <w:keepNext w:val="0"/>
              <w:pPrChange w:id="7665" w:author="Russ Ott" w:date="2022-05-16T11:54:00Z">
                <w:pPr>
                  <w:pStyle w:val="TableText"/>
                </w:pPr>
              </w:pPrChange>
            </w:pPr>
            <w:r>
              <w:fldChar w:fldCharType="begin"/>
            </w:r>
            <w:r>
              <w:instrText xml:space="preserve"> HYPERLINK \l "C_3250-16926" \h </w:instrText>
            </w:r>
            <w:r>
              <w:fldChar w:fldCharType="separate"/>
            </w:r>
            <w:r w:rsidR="00440477">
              <w:rPr>
                <w:rStyle w:val="HyperlinkText9pt"/>
              </w:rPr>
              <w:t>3250-16926</w:t>
            </w:r>
            <w:r>
              <w:rPr>
                <w:rStyle w:val="HyperlinkText9pt"/>
              </w:rPr>
              <w:fldChar w:fldCharType="end"/>
            </w:r>
          </w:p>
        </w:tc>
        <w:tc>
          <w:tcPr>
            <w:tcW w:w="2975" w:type="dxa"/>
            <w:tcPrChange w:id="7666" w:author="Russ Ott" w:date="2022-05-16T11:54:00Z">
              <w:tcPr>
                <w:tcW w:w="2975" w:type="dxa"/>
              </w:tcPr>
            </w:tcPrChange>
          </w:tcPr>
          <w:p w14:paraId="21E06EF4" w14:textId="77777777" w:rsidR="00440477" w:rsidRDefault="00440477">
            <w:pPr>
              <w:pStyle w:val="TableText"/>
              <w:keepNext w:val="0"/>
              <w:pPrChange w:id="7667" w:author="Russ Ott" w:date="2022-05-16T11:54:00Z">
                <w:pPr>
                  <w:pStyle w:val="TableText"/>
                </w:pPr>
              </w:pPrChange>
            </w:pPr>
            <w:r>
              <w:t>US Realm Date and Time (DT.US.FIELDED) (identifier: urn:oid:2.16.840.1.113883.10.20.22.5.3</w:t>
            </w:r>
          </w:p>
        </w:tc>
      </w:tr>
      <w:tr w:rsidR="00440477" w14:paraId="0224EB44" w14:textId="77777777" w:rsidTr="00BA7D84">
        <w:tblPrEx>
          <w:tblW w:w="10080" w:type="dxa"/>
          <w:jc w:val="center"/>
          <w:tblLayout w:type="fixed"/>
          <w:tblLook w:val="02A0" w:firstRow="1" w:lastRow="0" w:firstColumn="1" w:lastColumn="0" w:noHBand="1" w:noVBand="0"/>
          <w:tblPrExChange w:id="7668" w:author="Russ Ott" w:date="2022-05-16T11:54:00Z">
            <w:tblPrEx>
              <w:tblW w:w="10080" w:type="dxa"/>
              <w:jc w:val="center"/>
              <w:tblLayout w:type="fixed"/>
              <w:tblLook w:val="02A0" w:firstRow="1" w:lastRow="0" w:firstColumn="1" w:lastColumn="0" w:noHBand="1" w:noVBand="0"/>
            </w:tblPrEx>
          </w:tblPrExChange>
        </w:tblPrEx>
        <w:trPr>
          <w:jc w:val="center"/>
          <w:trPrChange w:id="7669" w:author="Russ Ott" w:date="2022-05-16T11:54:00Z">
            <w:trPr>
              <w:jc w:val="center"/>
            </w:trPr>
          </w:trPrChange>
        </w:trPr>
        <w:tc>
          <w:tcPr>
            <w:tcW w:w="3345" w:type="dxa"/>
            <w:tcPrChange w:id="7670" w:author="Russ Ott" w:date="2022-05-16T11:54:00Z">
              <w:tcPr>
                <w:tcW w:w="3345" w:type="dxa"/>
              </w:tcPr>
            </w:tcPrChange>
          </w:tcPr>
          <w:p w14:paraId="2C5DF5D3" w14:textId="77777777" w:rsidR="00440477" w:rsidRDefault="00440477">
            <w:pPr>
              <w:pStyle w:val="TableText"/>
              <w:keepNext w:val="0"/>
              <w:pPrChange w:id="7671" w:author="Russ Ott" w:date="2022-05-16T11:54:00Z">
                <w:pPr>
                  <w:pStyle w:val="TableText"/>
                </w:pPr>
              </w:pPrChange>
            </w:pPr>
            <w:r>
              <w:tab/>
            </w:r>
            <w:r>
              <w:tab/>
              <w:t>participantRole</w:t>
            </w:r>
          </w:p>
        </w:tc>
        <w:tc>
          <w:tcPr>
            <w:tcW w:w="720" w:type="dxa"/>
            <w:tcPrChange w:id="7672" w:author="Russ Ott" w:date="2022-05-16T11:54:00Z">
              <w:tcPr>
                <w:tcW w:w="720" w:type="dxa"/>
              </w:tcPr>
            </w:tcPrChange>
          </w:tcPr>
          <w:p w14:paraId="2BAC7299" w14:textId="77777777" w:rsidR="00440477" w:rsidRDefault="00440477">
            <w:pPr>
              <w:pStyle w:val="TableText"/>
              <w:keepNext w:val="0"/>
              <w:pPrChange w:id="7673" w:author="Russ Ott" w:date="2022-05-16T11:54:00Z">
                <w:pPr>
                  <w:pStyle w:val="TableText"/>
                </w:pPr>
              </w:pPrChange>
            </w:pPr>
            <w:r>
              <w:t>1..1</w:t>
            </w:r>
          </w:p>
        </w:tc>
        <w:tc>
          <w:tcPr>
            <w:tcW w:w="1152" w:type="dxa"/>
            <w:tcPrChange w:id="7674" w:author="Russ Ott" w:date="2022-05-16T11:54:00Z">
              <w:tcPr>
                <w:tcW w:w="1152" w:type="dxa"/>
              </w:tcPr>
            </w:tcPrChange>
          </w:tcPr>
          <w:p w14:paraId="11B53459" w14:textId="77777777" w:rsidR="00440477" w:rsidRDefault="00440477">
            <w:pPr>
              <w:pStyle w:val="TableText"/>
              <w:keepNext w:val="0"/>
              <w:pPrChange w:id="7675" w:author="Russ Ott" w:date="2022-05-16T11:54:00Z">
                <w:pPr>
                  <w:pStyle w:val="TableText"/>
                </w:pPr>
              </w:pPrChange>
            </w:pPr>
            <w:r>
              <w:t>SHALL</w:t>
            </w:r>
          </w:p>
        </w:tc>
        <w:tc>
          <w:tcPr>
            <w:tcW w:w="864" w:type="dxa"/>
            <w:tcPrChange w:id="7676" w:author="Russ Ott" w:date="2022-05-16T11:54:00Z">
              <w:tcPr>
                <w:tcW w:w="864" w:type="dxa"/>
              </w:tcPr>
            </w:tcPrChange>
          </w:tcPr>
          <w:p w14:paraId="6FA5E8DC" w14:textId="77777777" w:rsidR="00440477" w:rsidRDefault="00440477">
            <w:pPr>
              <w:pStyle w:val="TableText"/>
              <w:keepNext w:val="0"/>
              <w:pPrChange w:id="7677" w:author="Russ Ott" w:date="2022-05-16T11:54:00Z">
                <w:pPr>
                  <w:pStyle w:val="TableText"/>
                </w:pPr>
              </w:pPrChange>
            </w:pPr>
          </w:p>
        </w:tc>
        <w:tc>
          <w:tcPr>
            <w:tcW w:w="1104" w:type="dxa"/>
            <w:tcPrChange w:id="7678" w:author="Russ Ott" w:date="2022-05-16T11:54:00Z">
              <w:tcPr>
                <w:tcW w:w="1104" w:type="dxa"/>
              </w:tcPr>
            </w:tcPrChange>
          </w:tcPr>
          <w:p w14:paraId="4AE33868" w14:textId="4298895B" w:rsidR="00440477" w:rsidRDefault="001C172D">
            <w:pPr>
              <w:pStyle w:val="TableText"/>
              <w:keepNext w:val="0"/>
              <w:pPrChange w:id="7679" w:author="Russ Ott" w:date="2022-05-16T11:54:00Z">
                <w:pPr>
                  <w:pStyle w:val="TableText"/>
                </w:pPr>
              </w:pPrChange>
            </w:pPr>
            <w:r>
              <w:fldChar w:fldCharType="begin"/>
            </w:r>
            <w:r>
              <w:instrText xml:space="preserve"> HYPERLINK \l "C_3250-16924" \h </w:instrText>
            </w:r>
            <w:r>
              <w:fldChar w:fldCharType="separate"/>
            </w:r>
            <w:r w:rsidR="00440477">
              <w:rPr>
                <w:rStyle w:val="HyperlinkText9pt"/>
              </w:rPr>
              <w:t>3250-16924</w:t>
            </w:r>
            <w:r>
              <w:rPr>
                <w:rStyle w:val="HyperlinkText9pt"/>
              </w:rPr>
              <w:fldChar w:fldCharType="end"/>
            </w:r>
          </w:p>
        </w:tc>
        <w:tc>
          <w:tcPr>
            <w:tcW w:w="2975" w:type="dxa"/>
            <w:tcPrChange w:id="7680" w:author="Russ Ott" w:date="2022-05-16T11:54:00Z">
              <w:tcPr>
                <w:tcW w:w="2975" w:type="dxa"/>
              </w:tcPr>
            </w:tcPrChange>
          </w:tcPr>
          <w:p w14:paraId="09F7CA9F" w14:textId="77777777" w:rsidR="00440477" w:rsidRDefault="00440477">
            <w:pPr>
              <w:pStyle w:val="TableText"/>
              <w:keepNext w:val="0"/>
              <w:pPrChange w:id="7681" w:author="Russ Ott" w:date="2022-05-16T11:54:00Z">
                <w:pPr>
                  <w:pStyle w:val="TableText"/>
                </w:pPr>
              </w:pPrChange>
            </w:pPr>
          </w:p>
        </w:tc>
      </w:tr>
      <w:tr w:rsidR="00440477" w14:paraId="2BFAA59E" w14:textId="77777777" w:rsidTr="00BA7D84">
        <w:tblPrEx>
          <w:tblW w:w="10080" w:type="dxa"/>
          <w:jc w:val="center"/>
          <w:tblLayout w:type="fixed"/>
          <w:tblLook w:val="02A0" w:firstRow="1" w:lastRow="0" w:firstColumn="1" w:lastColumn="0" w:noHBand="1" w:noVBand="0"/>
          <w:tblPrExChange w:id="7682" w:author="Russ Ott" w:date="2022-05-16T11:54:00Z">
            <w:tblPrEx>
              <w:tblW w:w="10080" w:type="dxa"/>
              <w:jc w:val="center"/>
              <w:tblLayout w:type="fixed"/>
              <w:tblLook w:val="02A0" w:firstRow="1" w:lastRow="0" w:firstColumn="1" w:lastColumn="0" w:noHBand="1" w:noVBand="0"/>
            </w:tblPrEx>
          </w:tblPrExChange>
        </w:tblPrEx>
        <w:trPr>
          <w:jc w:val="center"/>
          <w:trPrChange w:id="7683" w:author="Russ Ott" w:date="2022-05-16T11:54:00Z">
            <w:trPr>
              <w:jc w:val="center"/>
            </w:trPr>
          </w:trPrChange>
        </w:trPr>
        <w:tc>
          <w:tcPr>
            <w:tcW w:w="3345" w:type="dxa"/>
            <w:tcPrChange w:id="7684" w:author="Russ Ott" w:date="2022-05-16T11:54:00Z">
              <w:tcPr>
                <w:tcW w:w="3345" w:type="dxa"/>
              </w:tcPr>
            </w:tcPrChange>
          </w:tcPr>
          <w:p w14:paraId="5D623757" w14:textId="77777777" w:rsidR="00440477" w:rsidRDefault="00440477">
            <w:pPr>
              <w:pStyle w:val="TableText"/>
              <w:keepNext w:val="0"/>
              <w:pPrChange w:id="7685" w:author="Russ Ott" w:date="2022-05-16T11:54:00Z">
                <w:pPr>
                  <w:pStyle w:val="TableText"/>
                </w:pPr>
              </w:pPrChange>
            </w:pPr>
            <w:r>
              <w:tab/>
            </w:r>
            <w:r>
              <w:tab/>
            </w:r>
            <w:r>
              <w:tab/>
              <w:t>id</w:t>
            </w:r>
          </w:p>
        </w:tc>
        <w:tc>
          <w:tcPr>
            <w:tcW w:w="720" w:type="dxa"/>
            <w:tcPrChange w:id="7686" w:author="Russ Ott" w:date="2022-05-16T11:54:00Z">
              <w:tcPr>
                <w:tcW w:w="720" w:type="dxa"/>
              </w:tcPr>
            </w:tcPrChange>
          </w:tcPr>
          <w:p w14:paraId="1BF1E1D2" w14:textId="77777777" w:rsidR="00440477" w:rsidRDefault="00440477">
            <w:pPr>
              <w:pStyle w:val="TableText"/>
              <w:keepNext w:val="0"/>
              <w:pPrChange w:id="7687" w:author="Russ Ott" w:date="2022-05-16T11:54:00Z">
                <w:pPr>
                  <w:pStyle w:val="TableText"/>
                </w:pPr>
              </w:pPrChange>
            </w:pPr>
            <w:r>
              <w:t>1..*</w:t>
            </w:r>
          </w:p>
        </w:tc>
        <w:tc>
          <w:tcPr>
            <w:tcW w:w="1152" w:type="dxa"/>
            <w:tcPrChange w:id="7688" w:author="Russ Ott" w:date="2022-05-16T11:54:00Z">
              <w:tcPr>
                <w:tcW w:w="1152" w:type="dxa"/>
              </w:tcPr>
            </w:tcPrChange>
          </w:tcPr>
          <w:p w14:paraId="2970FE45" w14:textId="77777777" w:rsidR="00440477" w:rsidRDefault="00440477">
            <w:pPr>
              <w:pStyle w:val="TableText"/>
              <w:keepNext w:val="0"/>
              <w:pPrChange w:id="7689" w:author="Russ Ott" w:date="2022-05-16T11:54:00Z">
                <w:pPr>
                  <w:pStyle w:val="TableText"/>
                </w:pPr>
              </w:pPrChange>
            </w:pPr>
            <w:r>
              <w:t>SHALL</w:t>
            </w:r>
          </w:p>
        </w:tc>
        <w:tc>
          <w:tcPr>
            <w:tcW w:w="864" w:type="dxa"/>
            <w:tcPrChange w:id="7690" w:author="Russ Ott" w:date="2022-05-16T11:54:00Z">
              <w:tcPr>
                <w:tcW w:w="864" w:type="dxa"/>
              </w:tcPr>
            </w:tcPrChange>
          </w:tcPr>
          <w:p w14:paraId="6ED773C2" w14:textId="77777777" w:rsidR="00440477" w:rsidRDefault="00440477">
            <w:pPr>
              <w:pStyle w:val="TableText"/>
              <w:keepNext w:val="0"/>
              <w:pPrChange w:id="7691" w:author="Russ Ott" w:date="2022-05-16T11:54:00Z">
                <w:pPr>
                  <w:pStyle w:val="TableText"/>
                </w:pPr>
              </w:pPrChange>
            </w:pPr>
          </w:p>
        </w:tc>
        <w:tc>
          <w:tcPr>
            <w:tcW w:w="1104" w:type="dxa"/>
            <w:tcPrChange w:id="7692" w:author="Russ Ott" w:date="2022-05-16T11:54:00Z">
              <w:tcPr>
                <w:tcW w:w="1104" w:type="dxa"/>
              </w:tcPr>
            </w:tcPrChange>
          </w:tcPr>
          <w:p w14:paraId="5A80B962" w14:textId="70DA4AD0" w:rsidR="00440477" w:rsidRDefault="001C172D">
            <w:pPr>
              <w:pStyle w:val="TableText"/>
              <w:keepNext w:val="0"/>
              <w:pPrChange w:id="7693" w:author="Russ Ott" w:date="2022-05-16T11:54:00Z">
                <w:pPr>
                  <w:pStyle w:val="TableText"/>
                </w:pPr>
              </w:pPrChange>
            </w:pPr>
            <w:r>
              <w:fldChar w:fldCharType="begin"/>
            </w:r>
            <w:r>
              <w:instrText xml:space="preserve"> HYPERLINK \l "C_3250-16927" \h </w:instrText>
            </w:r>
            <w:r>
              <w:fldChar w:fldCharType="separate"/>
            </w:r>
            <w:r w:rsidR="00440477">
              <w:rPr>
                <w:rStyle w:val="HyperlinkText9pt"/>
              </w:rPr>
              <w:t>3250-16927</w:t>
            </w:r>
            <w:r>
              <w:rPr>
                <w:rStyle w:val="HyperlinkText9pt"/>
              </w:rPr>
              <w:fldChar w:fldCharType="end"/>
            </w:r>
          </w:p>
        </w:tc>
        <w:tc>
          <w:tcPr>
            <w:tcW w:w="2975" w:type="dxa"/>
            <w:tcPrChange w:id="7694" w:author="Russ Ott" w:date="2022-05-16T11:54:00Z">
              <w:tcPr>
                <w:tcW w:w="2975" w:type="dxa"/>
              </w:tcPr>
            </w:tcPrChange>
          </w:tcPr>
          <w:p w14:paraId="1754D1A0" w14:textId="77777777" w:rsidR="00440477" w:rsidRDefault="00440477">
            <w:pPr>
              <w:pStyle w:val="TableText"/>
              <w:keepNext w:val="0"/>
              <w:pPrChange w:id="7695" w:author="Russ Ott" w:date="2022-05-16T11:54:00Z">
                <w:pPr>
                  <w:pStyle w:val="TableText"/>
                </w:pPr>
              </w:pPrChange>
            </w:pPr>
          </w:p>
        </w:tc>
      </w:tr>
      <w:tr w:rsidR="00440477" w14:paraId="5C34ADBC" w14:textId="77777777" w:rsidTr="00BA7D84">
        <w:tblPrEx>
          <w:tblW w:w="10080" w:type="dxa"/>
          <w:jc w:val="center"/>
          <w:tblLayout w:type="fixed"/>
          <w:tblLook w:val="02A0" w:firstRow="1" w:lastRow="0" w:firstColumn="1" w:lastColumn="0" w:noHBand="1" w:noVBand="0"/>
          <w:tblPrExChange w:id="7696" w:author="Russ Ott" w:date="2022-05-16T11:54:00Z">
            <w:tblPrEx>
              <w:tblW w:w="10080" w:type="dxa"/>
              <w:jc w:val="center"/>
              <w:tblLayout w:type="fixed"/>
              <w:tblLook w:val="02A0" w:firstRow="1" w:lastRow="0" w:firstColumn="1" w:lastColumn="0" w:noHBand="1" w:noVBand="0"/>
            </w:tblPrEx>
          </w:tblPrExChange>
        </w:tblPrEx>
        <w:trPr>
          <w:jc w:val="center"/>
          <w:trPrChange w:id="7697" w:author="Russ Ott" w:date="2022-05-16T11:54:00Z">
            <w:trPr>
              <w:jc w:val="center"/>
            </w:trPr>
          </w:trPrChange>
        </w:trPr>
        <w:tc>
          <w:tcPr>
            <w:tcW w:w="3345" w:type="dxa"/>
            <w:tcPrChange w:id="7698" w:author="Russ Ott" w:date="2022-05-16T11:54:00Z">
              <w:tcPr>
                <w:tcW w:w="3345" w:type="dxa"/>
              </w:tcPr>
            </w:tcPrChange>
          </w:tcPr>
          <w:p w14:paraId="49B0649B" w14:textId="77777777" w:rsidR="00440477" w:rsidRDefault="00440477">
            <w:pPr>
              <w:pStyle w:val="TableText"/>
              <w:keepNext w:val="0"/>
              <w:pPrChange w:id="7699" w:author="Russ Ott" w:date="2022-05-16T11:54:00Z">
                <w:pPr>
                  <w:pStyle w:val="TableText"/>
                </w:pPr>
              </w:pPrChange>
            </w:pPr>
            <w:r>
              <w:tab/>
            </w:r>
            <w:r>
              <w:tab/>
            </w:r>
            <w:r>
              <w:tab/>
              <w:t>playingEntity</w:t>
            </w:r>
          </w:p>
        </w:tc>
        <w:tc>
          <w:tcPr>
            <w:tcW w:w="720" w:type="dxa"/>
            <w:tcPrChange w:id="7700" w:author="Russ Ott" w:date="2022-05-16T11:54:00Z">
              <w:tcPr>
                <w:tcW w:w="720" w:type="dxa"/>
              </w:tcPr>
            </w:tcPrChange>
          </w:tcPr>
          <w:p w14:paraId="0F106FB8" w14:textId="77777777" w:rsidR="00440477" w:rsidRDefault="00440477">
            <w:pPr>
              <w:pStyle w:val="TableText"/>
              <w:keepNext w:val="0"/>
              <w:pPrChange w:id="7701" w:author="Russ Ott" w:date="2022-05-16T11:54:00Z">
                <w:pPr>
                  <w:pStyle w:val="TableText"/>
                </w:pPr>
              </w:pPrChange>
            </w:pPr>
            <w:r>
              <w:t>0..1</w:t>
            </w:r>
          </w:p>
        </w:tc>
        <w:tc>
          <w:tcPr>
            <w:tcW w:w="1152" w:type="dxa"/>
            <w:tcPrChange w:id="7702" w:author="Russ Ott" w:date="2022-05-16T11:54:00Z">
              <w:tcPr>
                <w:tcW w:w="1152" w:type="dxa"/>
              </w:tcPr>
            </w:tcPrChange>
          </w:tcPr>
          <w:p w14:paraId="049A9E6B" w14:textId="77777777" w:rsidR="00440477" w:rsidRDefault="00440477">
            <w:pPr>
              <w:pStyle w:val="TableText"/>
              <w:keepNext w:val="0"/>
              <w:pPrChange w:id="7703" w:author="Russ Ott" w:date="2022-05-16T11:54:00Z">
                <w:pPr>
                  <w:pStyle w:val="TableText"/>
                </w:pPr>
              </w:pPrChange>
            </w:pPr>
            <w:r>
              <w:t>MAY</w:t>
            </w:r>
          </w:p>
        </w:tc>
        <w:tc>
          <w:tcPr>
            <w:tcW w:w="864" w:type="dxa"/>
            <w:tcPrChange w:id="7704" w:author="Russ Ott" w:date="2022-05-16T11:54:00Z">
              <w:tcPr>
                <w:tcW w:w="864" w:type="dxa"/>
              </w:tcPr>
            </w:tcPrChange>
          </w:tcPr>
          <w:p w14:paraId="3ABC27AB" w14:textId="77777777" w:rsidR="00440477" w:rsidRDefault="00440477">
            <w:pPr>
              <w:pStyle w:val="TableText"/>
              <w:keepNext w:val="0"/>
              <w:pPrChange w:id="7705" w:author="Russ Ott" w:date="2022-05-16T11:54:00Z">
                <w:pPr>
                  <w:pStyle w:val="TableText"/>
                </w:pPr>
              </w:pPrChange>
            </w:pPr>
          </w:p>
        </w:tc>
        <w:tc>
          <w:tcPr>
            <w:tcW w:w="1104" w:type="dxa"/>
            <w:tcPrChange w:id="7706" w:author="Russ Ott" w:date="2022-05-16T11:54:00Z">
              <w:tcPr>
                <w:tcW w:w="1104" w:type="dxa"/>
              </w:tcPr>
            </w:tcPrChange>
          </w:tcPr>
          <w:p w14:paraId="5F4A98D2" w14:textId="0174F6D7" w:rsidR="00440477" w:rsidRDefault="001C172D">
            <w:pPr>
              <w:pStyle w:val="TableText"/>
              <w:keepNext w:val="0"/>
              <w:pPrChange w:id="7707" w:author="Russ Ott" w:date="2022-05-16T11:54:00Z">
                <w:pPr>
                  <w:pStyle w:val="TableText"/>
                </w:pPr>
              </w:pPrChange>
            </w:pPr>
            <w:r>
              <w:fldChar w:fldCharType="begin"/>
            </w:r>
            <w:r>
              <w:instrText xml:space="preserve"> HYPERLINK \l "C_3250-16928" \h </w:instrText>
            </w:r>
            <w:r>
              <w:fldChar w:fldCharType="separate"/>
            </w:r>
            <w:r w:rsidR="00440477">
              <w:rPr>
                <w:rStyle w:val="HyperlinkText9pt"/>
              </w:rPr>
              <w:t>3250-16928</w:t>
            </w:r>
            <w:r>
              <w:rPr>
                <w:rStyle w:val="HyperlinkText9pt"/>
              </w:rPr>
              <w:fldChar w:fldCharType="end"/>
            </w:r>
          </w:p>
        </w:tc>
        <w:tc>
          <w:tcPr>
            <w:tcW w:w="2975" w:type="dxa"/>
            <w:tcPrChange w:id="7708" w:author="Russ Ott" w:date="2022-05-16T11:54:00Z">
              <w:tcPr>
                <w:tcW w:w="2975" w:type="dxa"/>
              </w:tcPr>
            </w:tcPrChange>
          </w:tcPr>
          <w:p w14:paraId="4BD597FD" w14:textId="77777777" w:rsidR="00440477" w:rsidRDefault="00440477">
            <w:pPr>
              <w:pStyle w:val="TableText"/>
              <w:keepNext w:val="0"/>
              <w:pPrChange w:id="7709" w:author="Russ Ott" w:date="2022-05-16T11:54:00Z">
                <w:pPr>
                  <w:pStyle w:val="TableText"/>
                </w:pPr>
              </w:pPrChange>
            </w:pPr>
          </w:p>
        </w:tc>
      </w:tr>
      <w:tr w:rsidR="00440477" w14:paraId="756AB358" w14:textId="77777777" w:rsidTr="00BA7D84">
        <w:tblPrEx>
          <w:tblW w:w="10080" w:type="dxa"/>
          <w:jc w:val="center"/>
          <w:tblLayout w:type="fixed"/>
          <w:tblLook w:val="02A0" w:firstRow="1" w:lastRow="0" w:firstColumn="1" w:lastColumn="0" w:noHBand="1" w:noVBand="0"/>
          <w:tblPrExChange w:id="7710" w:author="Russ Ott" w:date="2022-05-16T11:54:00Z">
            <w:tblPrEx>
              <w:tblW w:w="10080" w:type="dxa"/>
              <w:jc w:val="center"/>
              <w:tblLayout w:type="fixed"/>
              <w:tblLook w:val="02A0" w:firstRow="1" w:lastRow="0" w:firstColumn="1" w:lastColumn="0" w:noHBand="1" w:noVBand="0"/>
            </w:tblPrEx>
          </w:tblPrExChange>
        </w:tblPrEx>
        <w:trPr>
          <w:jc w:val="center"/>
          <w:trPrChange w:id="7711" w:author="Russ Ott" w:date="2022-05-16T11:54:00Z">
            <w:trPr>
              <w:jc w:val="center"/>
            </w:trPr>
          </w:trPrChange>
        </w:trPr>
        <w:tc>
          <w:tcPr>
            <w:tcW w:w="3345" w:type="dxa"/>
            <w:tcPrChange w:id="7712" w:author="Russ Ott" w:date="2022-05-16T11:54:00Z">
              <w:tcPr>
                <w:tcW w:w="3345" w:type="dxa"/>
              </w:tcPr>
            </w:tcPrChange>
          </w:tcPr>
          <w:p w14:paraId="6BF9E38E" w14:textId="77777777" w:rsidR="00440477" w:rsidRDefault="00440477">
            <w:pPr>
              <w:pStyle w:val="TableText"/>
              <w:keepNext w:val="0"/>
              <w:pPrChange w:id="7713" w:author="Russ Ott" w:date="2022-05-16T11:54:00Z">
                <w:pPr>
                  <w:pStyle w:val="TableText"/>
                </w:pPr>
              </w:pPrChange>
            </w:pPr>
            <w:r>
              <w:tab/>
            </w:r>
            <w:r>
              <w:tab/>
            </w:r>
            <w:r>
              <w:tab/>
            </w:r>
            <w:r>
              <w:tab/>
              <w:t>name</w:t>
            </w:r>
          </w:p>
        </w:tc>
        <w:tc>
          <w:tcPr>
            <w:tcW w:w="720" w:type="dxa"/>
            <w:tcPrChange w:id="7714" w:author="Russ Ott" w:date="2022-05-16T11:54:00Z">
              <w:tcPr>
                <w:tcW w:w="720" w:type="dxa"/>
              </w:tcPr>
            </w:tcPrChange>
          </w:tcPr>
          <w:p w14:paraId="6C9BABC1" w14:textId="77777777" w:rsidR="00440477" w:rsidRDefault="00440477">
            <w:pPr>
              <w:pStyle w:val="TableText"/>
              <w:keepNext w:val="0"/>
              <w:pPrChange w:id="7715" w:author="Russ Ott" w:date="2022-05-16T11:54:00Z">
                <w:pPr>
                  <w:pStyle w:val="TableText"/>
                </w:pPr>
              </w:pPrChange>
            </w:pPr>
            <w:r>
              <w:t>1..*</w:t>
            </w:r>
          </w:p>
        </w:tc>
        <w:tc>
          <w:tcPr>
            <w:tcW w:w="1152" w:type="dxa"/>
            <w:tcPrChange w:id="7716" w:author="Russ Ott" w:date="2022-05-16T11:54:00Z">
              <w:tcPr>
                <w:tcW w:w="1152" w:type="dxa"/>
              </w:tcPr>
            </w:tcPrChange>
          </w:tcPr>
          <w:p w14:paraId="2B18FDFB" w14:textId="77777777" w:rsidR="00440477" w:rsidRDefault="00440477">
            <w:pPr>
              <w:pStyle w:val="TableText"/>
              <w:keepNext w:val="0"/>
              <w:pPrChange w:id="7717" w:author="Russ Ott" w:date="2022-05-16T11:54:00Z">
                <w:pPr>
                  <w:pStyle w:val="TableText"/>
                </w:pPr>
              </w:pPrChange>
            </w:pPr>
            <w:r>
              <w:t>SHALL</w:t>
            </w:r>
          </w:p>
        </w:tc>
        <w:tc>
          <w:tcPr>
            <w:tcW w:w="864" w:type="dxa"/>
            <w:tcPrChange w:id="7718" w:author="Russ Ott" w:date="2022-05-16T11:54:00Z">
              <w:tcPr>
                <w:tcW w:w="864" w:type="dxa"/>
              </w:tcPr>
            </w:tcPrChange>
          </w:tcPr>
          <w:p w14:paraId="78D44B30" w14:textId="77777777" w:rsidR="00440477" w:rsidRDefault="00440477">
            <w:pPr>
              <w:pStyle w:val="TableText"/>
              <w:keepNext w:val="0"/>
              <w:pPrChange w:id="7719" w:author="Russ Ott" w:date="2022-05-16T11:54:00Z">
                <w:pPr>
                  <w:pStyle w:val="TableText"/>
                </w:pPr>
              </w:pPrChange>
            </w:pPr>
          </w:p>
        </w:tc>
        <w:tc>
          <w:tcPr>
            <w:tcW w:w="1104" w:type="dxa"/>
            <w:tcPrChange w:id="7720" w:author="Russ Ott" w:date="2022-05-16T11:54:00Z">
              <w:tcPr>
                <w:tcW w:w="1104" w:type="dxa"/>
              </w:tcPr>
            </w:tcPrChange>
          </w:tcPr>
          <w:p w14:paraId="03557BCF" w14:textId="7F2E5185" w:rsidR="00440477" w:rsidRDefault="001C172D">
            <w:pPr>
              <w:pStyle w:val="TableText"/>
              <w:keepNext w:val="0"/>
              <w:pPrChange w:id="7721" w:author="Russ Ott" w:date="2022-05-16T11:54:00Z">
                <w:pPr>
                  <w:pStyle w:val="TableText"/>
                </w:pPr>
              </w:pPrChange>
            </w:pPr>
            <w:r>
              <w:fldChar w:fldCharType="begin"/>
            </w:r>
            <w:r>
              <w:instrText xml:space="preserve"> HYPERLINK \l "C_3250-16929" \h </w:instrText>
            </w:r>
            <w:r>
              <w:fldChar w:fldCharType="separate"/>
            </w:r>
            <w:r w:rsidR="00440477">
              <w:rPr>
                <w:rStyle w:val="HyperlinkText9pt"/>
              </w:rPr>
              <w:t>3250-16929</w:t>
            </w:r>
            <w:r>
              <w:rPr>
                <w:rStyle w:val="HyperlinkText9pt"/>
              </w:rPr>
              <w:fldChar w:fldCharType="end"/>
            </w:r>
          </w:p>
        </w:tc>
        <w:tc>
          <w:tcPr>
            <w:tcW w:w="2975" w:type="dxa"/>
            <w:tcPrChange w:id="7722" w:author="Russ Ott" w:date="2022-05-16T11:54:00Z">
              <w:tcPr>
                <w:tcW w:w="2975" w:type="dxa"/>
              </w:tcPr>
            </w:tcPrChange>
          </w:tcPr>
          <w:p w14:paraId="017B61FC" w14:textId="77777777" w:rsidR="00440477" w:rsidRDefault="00440477">
            <w:pPr>
              <w:pStyle w:val="TableText"/>
              <w:keepNext w:val="0"/>
              <w:pPrChange w:id="7723" w:author="Russ Ott" w:date="2022-05-16T11:54:00Z">
                <w:pPr>
                  <w:pStyle w:val="TableText"/>
                </w:pPr>
              </w:pPrChange>
            </w:pPr>
            <w:r>
              <w:t>US Realm Person Name (PN.US.FIELDED) (identifier: urn:oid:2.16.840.1.113883.10.20.22.5.1.1</w:t>
            </w:r>
          </w:p>
        </w:tc>
      </w:tr>
      <w:tr w:rsidR="00440477" w14:paraId="149C3A17" w14:textId="77777777" w:rsidTr="00BA7D84">
        <w:tblPrEx>
          <w:tblW w:w="10080" w:type="dxa"/>
          <w:jc w:val="center"/>
          <w:tblLayout w:type="fixed"/>
          <w:tblLook w:val="02A0" w:firstRow="1" w:lastRow="0" w:firstColumn="1" w:lastColumn="0" w:noHBand="1" w:noVBand="0"/>
          <w:tblPrExChange w:id="7724" w:author="Russ Ott" w:date="2022-05-16T11:54:00Z">
            <w:tblPrEx>
              <w:tblW w:w="10080" w:type="dxa"/>
              <w:jc w:val="center"/>
              <w:tblLayout w:type="fixed"/>
              <w:tblLook w:val="02A0" w:firstRow="1" w:lastRow="0" w:firstColumn="1" w:lastColumn="0" w:noHBand="1" w:noVBand="0"/>
            </w:tblPrEx>
          </w:tblPrExChange>
        </w:tblPrEx>
        <w:trPr>
          <w:jc w:val="center"/>
          <w:trPrChange w:id="7725" w:author="Russ Ott" w:date="2022-05-16T11:54:00Z">
            <w:trPr>
              <w:jc w:val="center"/>
            </w:trPr>
          </w:trPrChange>
        </w:trPr>
        <w:tc>
          <w:tcPr>
            <w:tcW w:w="3345" w:type="dxa"/>
            <w:tcPrChange w:id="7726" w:author="Russ Ott" w:date="2022-05-16T11:54:00Z">
              <w:tcPr>
                <w:tcW w:w="3345" w:type="dxa"/>
              </w:tcPr>
            </w:tcPrChange>
          </w:tcPr>
          <w:p w14:paraId="196F3D05" w14:textId="77777777" w:rsidR="00440477" w:rsidRDefault="00440477">
            <w:pPr>
              <w:pStyle w:val="TableText"/>
              <w:keepNext w:val="0"/>
              <w:pPrChange w:id="7727" w:author="Russ Ott" w:date="2022-05-16T11:54:00Z">
                <w:pPr>
                  <w:pStyle w:val="TableText"/>
                </w:pPr>
              </w:pPrChange>
            </w:pPr>
            <w:r>
              <w:lastRenderedPageBreak/>
              <w:tab/>
              <w:t>entryRelationship</w:t>
            </w:r>
          </w:p>
        </w:tc>
        <w:tc>
          <w:tcPr>
            <w:tcW w:w="720" w:type="dxa"/>
            <w:tcPrChange w:id="7728" w:author="Russ Ott" w:date="2022-05-16T11:54:00Z">
              <w:tcPr>
                <w:tcW w:w="720" w:type="dxa"/>
              </w:tcPr>
            </w:tcPrChange>
          </w:tcPr>
          <w:p w14:paraId="5B84A62E" w14:textId="77777777" w:rsidR="00440477" w:rsidRDefault="00440477">
            <w:pPr>
              <w:pStyle w:val="TableText"/>
              <w:keepNext w:val="0"/>
              <w:pPrChange w:id="7729" w:author="Russ Ott" w:date="2022-05-16T11:54:00Z">
                <w:pPr>
                  <w:pStyle w:val="TableText"/>
                </w:pPr>
              </w:pPrChange>
            </w:pPr>
            <w:r>
              <w:t>0..*</w:t>
            </w:r>
          </w:p>
        </w:tc>
        <w:tc>
          <w:tcPr>
            <w:tcW w:w="1152" w:type="dxa"/>
            <w:tcPrChange w:id="7730" w:author="Russ Ott" w:date="2022-05-16T11:54:00Z">
              <w:tcPr>
                <w:tcW w:w="1152" w:type="dxa"/>
              </w:tcPr>
            </w:tcPrChange>
          </w:tcPr>
          <w:p w14:paraId="0AE829DA" w14:textId="77777777" w:rsidR="00440477" w:rsidRDefault="00440477">
            <w:pPr>
              <w:pStyle w:val="TableText"/>
              <w:keepNext w:val="0"/>
              <w:pPrChange w:id="7731" w:author="Russ Ott" w:date="2022-05-16T11:54:00Z">
                <w:pPr>
                  <w:pStyle w:val="TableText"/>
                </w:pPr>
              </w:pPrChange>
            </w:pPr>
            <w:r>
              <w:t>SHOULD</w:t>
            </w:r>
          </w:p>
        </w:tc>
        <w:tc>
          <w:tcPr>
            <w:tcW w:w="864" w:type="dxa"/>
            <w:tcPrChange w:id="7732" w:author="Russ Ott" w:date="2022-05-16T11:54:00Z">
              <w:tcPr>
                <w:tcW w:w="864" w:type="dxa"/>
              </w:tcPr>
            </w:tcPrChange>
          </w:tcPr>
          <w:p w14:paraId="079A3C55" w14:textId="77777777" w:rsidR="00440477" w:rsidRDefault="00440477">
            <w:pPr>
              <w:pStyle w:val="TableText"/>
              <w:keepNext w:val="0"/>
              <w:pPrChange w:id="7733" w:author="Russ Ott" w:date="2022-05-16T11:54:00Z">
                <w:pPr>
                  <w:pStyle w:val="TableText"/>
                </w:pPr>
              </w:pPrChange>
            </w:pPr>
          </w:p>
        </w:tc>
        <w:tc>
          <w:tcPr>
            <w:tcW w:w="1104" w:type="dxa"/>
            <w:tcPrChange w:id="7734" w:author="Russ Ott" w:date="2022-05-16T11:54:00Z">
              <w:tcPr>
                <w:tcW w:w="1104" w:type="dxa"/>
              </w:tcPr>
            </w:tcPrChange>
          </w:tcPr>
          <w:p w14:paraId="43093BD5" w14:textId="2EFA5D18" w:rsidR="00440477" w:rsidRDefault="001C172D">
            <w:pPr>
              <w:pStyle w:val="TableText"/>
              <w:keepNext w:val="0"/>
              <w:pPrChange w:id="7735" w:author="Russ Ott" w:date="2022-05-16T11:54:00Z">
                <w:pPr>
                  <w:pStyle w:val="TableText"/>
                </w:pPr>
              </w:pPrChange>
            </w:pPr>
            <w:r>
              <w:fldChar w:fldCharType="begin"/>
            </w:r>
            <w:r>
              <w:instrText xml:space="preserve"> HYPERLINK \l "C_3250-16907" \h </w:instrText>
            </w:r>
            <w:r>
              <w:fldChar w:fldCharType="separate"/>
            </w:r>
            <w:r w:rsidR="00440477">
              <w:rPr>
                <w:rStyle w:val="HyperlinkText9pt"/>
              </w:rPr>
              <w:t>3250-16907</w:t>
            </w:r>
            <w:r>
              <w:rPr>
                <w:rStyle w:val="HyperlinkText9pt"/>
              </w:rPr>
              <w:fldChar w:fldCharType="end"/>
            </w:r>
          </w:p>
        </w:tc>
        <w:tc>
          <w:tcPr>
            <w:tcW w:w="2975" w:type="dxa"/>
            <w:tcPrChange w:id="7736" w:author="Russ Ott" w:date="2022-05-16T11:54:00Z">
              <w:tcPr>
                <w:tcW w:w="2975" w:type="dxa"/>
              </w:tcPr>
            </w:tcPrChange>
          </w:tcPr>
          <w:p w14:paraId="544921A3" w14:textId="77777777" w:rsidR="00440477" w:rsidRDefault="00440477">
            <w:pPr>
              <w:pStyle w:val="TableText"/>
              <w:keepNext w:val="0"/>
              <w:pPrChange w:id="7737" w:author="Russ Ott" w:date="2022-05-16T11:54:00Z">
                <w:pPr>
                  <w:pStyle w:val="TableText"/>
                </w:pPr>
              </w:pPrChange>
            </w:pPr>
          </w:p>
        </w:tc>
      </w:tr>
      <w:tr w:rsidR="00440477" w14:paraId="099D3DC9" w14:textId="77777777" w:rsidTr="00BA7D84">
        <w:tblPrEx>
          <w:tblW w:w="10080" w:type="dxa"/>
          <w:jc w:val="center"/>
          <w:tblLayout w:type="fixed"/>
          <w:tblLook w:val="02A0" w:firstRow="1" w:lastRow="0" w:firstColumn="1" w:lastColumn="0" w:noHBand="1" w:noVBand="0"/>
          <w:tblPrExChange w:id="7738" w:author="Russ Ott" w:date="2022-05-16T11:54:00Z">
            <w:tblPrEx>
              <w:tblW w:w="10080" w:type="dxa"/>
              <w:jc w:val="center"/>
              <w:tblLayout w:type="fixed"/>
              <w:tblLook w:val="02A0" w:firstRow="1" w:lastRow="0" w:firstColumn="1" w:lastColumn="0" w:noHBand="1" w:noVBand="0"/>
            </w:tblPrEx>
          </w:tblPrExChange>
        </w:tblPrEx>
        <w:trPr>
          <w:jc w:val="center"/>
          <w:trPrChange w:id="7739" w:author="Russ Ott" w:date="2022-05-16T11:54:00Z">
            <w:trPr>
              <w:jc w:val="center"/>
            </w:trPr>
          </w:trPrChange>
        </w:trPr>
        <w:tc>
          <w:tcPr>
            <w:tcW w:w="3345" w:type="dxa"/>
            <w:tcPrChange w:id="7740" w:author="Russ Ott" w:date="2022-05-16T11:54:00Z">
              <w:tcPr>
                <w:tcW w:w="3345" w:type="dxa"/>
              </w:tcPr>
            </w:tcPrChange>
          </w:tcPr>
          <w:p w14:paraId="486D4FF5" w14:textId="77777777" w:rsidR="00440477" w:rsidRDefault="00440477">
            <w:pPr>
              <w:pStyle w:val="TableText"/>
              <w:keepNext w:val="0"/>
              <w:pPrChange w:id="7741" w:author="Russ Ott" w:date="2022-05-16T11:54:00Z">
                <w:pPr>
                  <w:pStyle w:val="TableText"/>
                </w:pPr>
              </w:pPrChange>
            </w:pPr>
            <w:r>
              <w:tab/>
            </w:r>
            <w:r>
              <w:tab/>
              <w:t>@typeCode</w:t>
            </w:r>
          </w:p>
        </w:tc>
        <w:tc>
          <w:tcPr>
            <w:tcW w:w="720" w:type="dxa"/>
            <w:tcPrChange w:id="7742" w:author="Russ Ott" w:date="2022-05-16T11:54:00Z">
              <w:tcPr>
                <w:tcW w:w="720" w:type="dxa"/>
              </w:tcPr>
            </w:tcPrChange>
          </w:tcPr>
          <w:p w14:paraId="24A14E69" w14:textId="77777777" w:rsidR="00440477" w:rsidRDefault="00440477">
            <w:pPr>
              <w:pStyle w:val="TableText"/>
              <w:keepNext w:val="0"/>
              <w:pPrChange w:id="7743" w:author="Russ Ott" w:date="2022-05-16T11:54:00Z">
                <w:pPr>
                  <w:pStyle w:val="TableText"/>
                </w:pPr>
              </w:pPrChange>
            </w:pPr>
            <w:r>
              <w:t>1..1</w:t>
            </w:r>
          </w:p>
        </w:tc>
        <w:tc>
          <w:tcPr>
            <w:tcW w:w="1152" w:type="dxa"/>
            <w:tcPrChange w:id="7744" w:author="Russ Ott" w:date="2022-05-16T11:54:00Z">
              <w:tcPr>
                <w:tcW w:w="1152" w:type="dxa"/>
              </w:tcPr>
            </w:tcPrChange>
          </w:tcPr>
          <w:p w14:paraId="5B49D4E8" w14:textId="77777777" w:rsidR="00440477" w:rsidRDefault="00440477">
            <w:pPr>
              <w:pStyle w:val="TableText"/>
              <w:keepNext w:val="0"/>
              <w:pPrChange w:id="7745" w:author="Russ Ott" w:date="2022-05-16T11:54:00Z">
                <w:pPr>
                  <w:pStyle w:val="TableText"/>
                </w:pPr>
              </w:pPrChange>
            </w:pPr>
            <w:r>
              <w:t>SHALL</w:t>
            </w:r>
          </w:p>
        </w:tc>
        <w:tc>
          <w:tcPr>
            <w:tcW w:w="864" w:type="dxa"/>
            <w:tcPrChange w:id="7746" w:author="Russ Ott" w:date="2022-05-16T11:54:00Z">
              <w:tcPr>
                <w:tcW w:w="864" w:type="dxa"/>
              </w:tcPr>
            </w:tcPrChange>
          </w:tcPr>
          <w:p w14:paraId="3A799C0D" w14:textId="77777777" w:rsidR="00440477" w:rsidRDefault="00440477">
            <w:pPr>
              <w:pStyle w:val="TableText"/>
              <w:keepNext w:val="0"/>
              <w:pPrChange w:id="7747" w:author="Russ Ott" w:date="2022-05-16T11:54:00Z">
                <w:pPr>
                  <w:pStyle w:val="TableText"/>
                </w:pPr>
              </w:pPrChange>
            </w:pPr>
          </w:p>
        </w:tc>
        <w:tc>
          <w:tcPr>
            <w:tcW w:w="1104" w:type="dxa"/>
            <w:tcPrChange w:id="7748" w:author="Russ Ott" w:date="2022-05-16T11:54:00Z">
              <w:tcPr>
                <w:tcW w:w="1104" w:type="dxa"/>
              </w:tcPr>
            </w:tcPrChange>
          </w:tcPr>
          <w:p w14:paraId="66647B68" w14:textId="55D237CF" w:rsidR="00440477" w:rsidRDefault="001C172D">
            <w:pPr>
              <w:pStyle w:val="TableText"/>
              <w:keepNext w:val="0"/>
              <w:pPrChange w:id="7749" w:author="Russ Ott" w:date="2022-05-16T11:54:00Z">
                <w:pPr>
                  <w:pStyle w:val="TableText"/>
                </w:pPr>
              </w:pPrChange>
            </w:pPr>
            <w:r>
              <w:fldChar w:fldCharType="begin"/>
            </w:r>
            <w:r>
              <w:instrText xml:space="preserve"> HYPERLINK \l "C_3250-16921" \h </w:instrText>
            </w:r>
            <w:r>
              <w:fldChar w:fldCharType="separate"/>
            </w:r>
            <w:r w:rsidR="00440477">
              <w:rPr>
                <w:rStyle w:val="HyperlinkText9pt"/>
              </w:rPr>
              <w:t>3250-16921</w:t>
            </w:r>
            <w:r>
              <w:rPr>
                <w:rStyle w:val="HyperlinkText9pt"/>
              </w:rPr>
              <w:fldChar w:fldCharType="end"/>
            </w:r>
          </w:p>
        </w:tc>
        <w:tc>
          <w:tcPr>
            <w:tcW w:w="2975" w:type="dxa"/>
            <w:tcPrChange w:id="7750" w:author="Russ Ott" w:date="2022-05-16T11:54:00Z">
              <w:tcPr>
                <w:tcW w:w="2975" w:type="dxa"/>
              </w:tcPr>
            </w:tcPrChange>
          </w:tcPr>
          <w:p w14:paraId="37DF3912" w14:textId="77777777" w:rsidR="00440477" w:rsidRDefault="00440477">
            <w:pPr>
              <w:pStyle w:val="TableText"/>
              <w:keepNext w:val="0"/>
              <w:pPrChange w:id="7751" w:author="Russ Ott" w:date="2022-05-16T11:54:00Z">
                <w:pPr>
                  <w:pStyle w:val="TableText"/>
                </w:pPr>
              </w:pPrChange>
            </w:pPr>
            <w:r>
              <w:t>COMP</w:t>
            </w:r>
          </w:p>
        </w:tc>
      </w:tr>
      <w:tr w:rsidR="00440477" w14:paraId="5B8034A0" w14:textId="77777777" w:rsidTr="00BA7D84">
        <w:tblPrEx>
          <w:tblW w:w="10080" w:type="dxa"/>
          <w:jc w:val="center"/>
          <w:tblLayout w:type="fixed"/>
          <w:tblLook w:val="02A0" w:firstRow="1" w:lastRow="0" w:firstColumn="1" w:lastColumn="0" w:noHBand="1" w:noVBand="0"/>
          <w:tblPrExChange w:id="7752" w:author="Russ Ott" w:date="2022-05-16T11:54:00Z">
            <w:tblPrEx>
              <w:tblW w:w="10080" w:type="dxa"/>
              <w:jc w:val="center"/>
              <w:tblLayout w:type="fixed"/>
              <w:tblLook w:val="02A0" w:firstRow="1" w:lastRow="0" w:firstColumn="1" w:lastColumn="0" w:noHBand="1" w:noVBand="0"/>
            </w:tblPrEx>
          </w:tblPrExChange>
        </w:tblPrEx>
        <w:trPr>
          <w:jc w:val="center"/>
          <w:trPrChange w:id="7753" w:author="Russ Ott" w:date="2022-05-16T11:54:00Z">
            <w:trPr>
              <w:jc w:val="center"/>
            </w:trPr>
          </w:trPrChange>
        </w:trPr>
        <w:tc>
          <w:tcPr>
            <w:tcW w:w="3345" w:type="dxa"/>
            <w:tcPrChange w:id="7754" w:author="Russ Ott" w:date="2022-05-16T11:54:00Z">
              <w:tcPr>
                <w:tcW w:w="3345" w:type="dxa"/>
              </w:tcPr>
            </w:tcPrChange>
          </w:tcPr>
          <w:p w14:paraId="7057FE1D" w14:textId="77777777" w:rsidR="00440477" w:rsidRDefault="00440477">
            <w:pPr>
              <w:pStyle w:val="TableText"/>
              <w:keepNext w:val="0"/>
              <w:pPrChange w:id="7755" w:author="Russ Ott" w:date="2022-05-16T11:54:00Z">
                <w:pPr>
                  <w:pStyle w:val="TableText"/>
                </w:pPr>
              </w:pPrChange>
            </w:pPr>
            <w:r>
              <w:tab/>
            </w:r>
            <w:r>
              <w:tab/>
              <w:t>@inversionInd</w:t>
            </w:r>
          </w:p>
        </w:tc>
        <w:tc>
          <w:tcPr>
            <w:tcW w:w="720" w:type="dxa"/>
            <w:tcPrChange w:id="7756" w:author="Russ Ott" w:date="2022-05-16T11:54:00Z">
              <w:tcPr>
                <w:tcW w:w="720" w:type="dxa"/>
              </w:tcPr>
            </w:tcPrChange>
          </w:tcPr>
          <w:p w14:paraId="7ABCA447" w14:textId="77777777" w:rsidR="00440477" w:rsidRDefault="00440477">
            <w:pPr>
              <w:pStyle w:val="TableText"/>
              <w:keepNext w:val="0"/>
              <w:pPrChange w:id="7757" w:author="Russ Ott" w:date="2022-05-16T11:54:00Z">
                <w:pPr>
                  <w:pStyle w:val="TableText"/>
                </w:pPr>
              </w:pPrChange>
            </w:pPr>
            <w:r>
              <w:t>1..1</w:t>
            </w:r>
          </w:p>
        </w:tc>
        <w:tc>
          <w:tcPr>
            <w:tcW w:w="1152" w:type="dxa"/>
            <w:tcPrChange w:id="7758" w:author="Russ Ott" w:date="2022-05-16T11:54:00Z">
              <w:tcPr>
                <w:tcW w:w="1152" w:type="dxa"/>
              </w:tcPr>
            </w:tcPrChange>
          </w:tcPr>
          <w:p w14:paraId="31F740D7" w14:textId="77777777" w:rsidR="00440477" w:rsidRDefault="00440477">
            <w:pPr>
              <w:pStyle w:val="TableText"/>
              <w:keepNext w:val="0"/>
              <w:pPrChange w:id="7759" w:author="Russ Ott" w:date="2022-05-16T11:54:00Z">
                <w:pPr>
                  <w:pStyle w:val="TableText"/>
                </w:pPr>
              </w:pPrChange>
            </w:pPr>
            <w:r>
              <w:t>SHALL</w:t>
            </w:r>
          </w:p>
        </w:tc>
        <w:tc>
          <w:tcPr>
            <w:tcW w:w="864" w:type="dxa"/>
            <w:tcPrChange w:id="7760" w:author="Russ Ott" w:date="2022-05-16T11:54:00Z">
              <w:tcPr>
                <w:tcW w:w="864" w:type="dxa"/>
              </w:tcPr>
            </w:tcPrChange>
          </w:tcPr>
          <w:p w14:paraId="757F341F" w14:textId="77777777" w:rsidR="00440477" w:rsidRDefault="00440477">
            <w:pPr>
              <w:pStyle w:val="TableText"/>
              <w:keepNext w:val="0"/>
              <w:pPrChange w:id="7761" w:author="Russ Ott" w:date="2022-05-16T11:54:00Z">
                <w:pPr>
                  <w:pStyle w:val="TableText"/>
                </w:pPr>
              </w:pPrChange>
            </w:pPr>
          </w:p>
        </w:tc>
        <w:tc>
          <w:tcPr>
            <w:tcW w:w="1104" w:type="dxa"/>
            <w:tcPrChange w:id="7762" w:author="Russ Ott" w:date="2022-05-16T11:54:00Z">
              <w:tcPr>
                <w:tcW w:w="1104" w:type="dxa"/>
              </w:tcPr>
            </w:tcPrChange>
          </w:tcPr>
          <w:p w14:paraId="2BFF760F" w14:textId="7CB3F515" w:rsidR="00440477" w:rsidRDefault="001C172D">
            <w:pPr>
              <w:pStyle w:val="TableText"/>
              <w:keepNext w:val="0"/>
              <w:pPrChange w:id="7763" w:author="Russ Ott" w:date="2022-05-16T11:54:00Z">
                <w:pPr>
                  <w:pStyle w:val="TableText"/>
                </w:pPr>
              </w:pPrChange>
            </w:pPr>
            <w:r>
              <w:fldChar w:fldCharType="begin"/>
            </w:r>
            <w:r>
              <w:instrText xml:space="preserve"> HYPERLINK \l "C_3250-16922" \h </w:instrText>
            </w:r>
            <w:r>
              <w:fldChar w:fldCharType="separate"/>
            </w:r>
            <w:r w:rsidR="00440477">
              <w:rPr>
                <w:rStyle w:val="HyperlinkText9pt"/>
              </w:rPr>
              <w:t>3250-16922</w:t>
            </w:r>
            <w:r>
              <w:rPr>
                <w:rStyle w:val="HyperlinkText9pt"/>
              </w:rPr>
              <w:fldChar w:fldCharType="end"/>
            </w:r>
          </w:p>
        </w:tc>
        <w:tc>
          <w:tcPr>
            <w:tcW w:w="2975" w:type="dxa"/>
            <w:tcPrChange w:id="7764" w:author="Russ Ott" w:date="2022-05-16T11:54:00Z">
              <w:tcPr>
                <w:tcW w:w="2975" w:type="dxa"/>
              </w:tcPr>
            </w:tcPrChange>
          </w:tcPr>
          <w:p w14:paraId="0260ED67" w14:textId="77777777" w:rsidR="00440477" w:rsidRDefault="00440477">
            <w:pPr>
              <w:pStyle w:val="TableText"/>
              <w:keepNext w:val="0"/>
              <w:pPrChange w:id="7765" w:author="Russ Ott" w:date="2022-05-16T11:54:00Z">
                <w:pPr>
                  <w:pStyle w:val="TableText"/>
                </w:pPr>
              </w:pPrChange>
            </w:pPr>
            <w:r>
              <w:t>true</w:t>
            </w:r>
          </w:p>
        </w:tc>
      </w:tr>
      <w:tr w:rsidR="00440477" w14:paraId="6F2278ED" w14:textId="77777777" w:rsidTr="00BA7D84">
        <w:tblPrEx>
          <w:tblW w:w="10080" w:type="dxa"/>
          <w:jc w:val="center"/>
          <w:tblLayout w:type="fixed"/>
          <w:tblLook w:val="02A0" w:firstRow="1" w:lastRow="0" w:firstColumn="1" w:lastColumn="0" w:noHBand="1" w:noVBand="0"/>
          <w:tblPrExChange w:id="7766" w:author="Russ Ott" w:date="2022-05-16T11:54:00Z">
            <w:tblPrEx>
              <w:tblW w:w="10080" w:type="dxa"/>
              <w:jc w:val="center"/>
              <w:tblLayout w:type="fixed"/>
              <w:tblLook w:val="02A0" w:firstRow="1" w:lastRow="0" w:firstColumn="1" w:lastColumn="0" w:noHBand="1" w:noVBand="0"/>
            </w:tblPrEx>
          </w:tblPrExChange>
        </w:tblPrEx>
        <w:trPr>
          <w:jc w:val="center"/>
          <w:trPrChange w:id="7767" w:author="Russ Ott" w:date="2022-05-16T11:54:00Z">
            <w:trPr>
              <w:jc w:val="center"/>
            </w:trPr>
          </w:trPrChange>
        </w:trPr>
        <w:tc>
          <w:tcPr>
            <w:tcW w:w="3345" w:type="dxa"/>
            <w:tcPrChange w:id="7768" w:author="Russ Ott" w:date="2022-05-16T11:54:00Z">
              <w:tcPr>
                <w:tcW w:w="3345" w:type="dxa"/>
              </w:tcPr>
            </w:tcPrChange>
          </w:tcPr>
          <w:p w14:paraId="606FBE69" w14:textId="77777777" w:rsidR="00440477" w:rsidRDefault="00440477">
            <w:pPr>
              <w:pStyle w:val="TableText"/>
              <w:keepNext w:val="0"/>
              <w:pPrChange w:id="7769" w:author="Russ Ott" w:date="2022-05-16T11:54:00Z">
                <w:pPr>
                  <w:pStyle w:val="TableText"/>
                </w:pPr>
              </w:pPrChange>
            </w:pPr>
            <w:r>
              <w:tab/>
            </w:r>
            <w:r>
              <w:tab/>
              <w:t>@negationInd</w:t>
            </w:r>
          </w:p>
        </w:tc>
        <w:tc>
          <w:tcPr>
            <w:tcW w:w="720" w:type="dxa"/>
            <w:tcPrChange w:id="7770" w:author="Russ Ott" w:date="2022-05-16T11:54:00Z">
              <w:tcPr>
                <w:tcW w:w="720" w:type="dxa"/>
              </w:tcPr>
            </w:tcPrChange>
          </w:tcPr>
          <w:p w14:paraId="39E89C49" w14:textId="77777777" w:rsidR="00440477" w:rsidRDefault="00440477">
            <w:pPr>
              <w:pStyle w:val="TableText"/>
              <w:keepNext w:val="0"/>
              <w:pPrChange w:id="7771" w:author="Russ Ott" w:date="2022-05-16T11:54:00Z">
                <w:pPr>
                  <w:pStyle w:val="TableText"/>
                </w:pPr>
              </w:pPrChange>
            </w:pPr>
            <w:r>
              <w:t>0..1</w:t>
            </w:r>
          </w:p>
        </w:tc>
        <w:tc>
          <w:tcPr>
            <w:tcW w:w="1152" w:type="dxa"/>
            <w:tcPrChange w:id="7772" w:author="Russ Ott" w:date="2022-05-16T11:54:00Z">
              <w:tcPr>
                <w:tcW w:w="1152" w:type="dxa"/>
              </w:tcPr>
            </w:tcPrChange>
          </w:tcPr>
          <w:p w14:paraId="2BC063B4" w14:textId="77777777" w:rsidR="00440477" w:rsidRDefault="00440477">
            <w:pPr>
              <w:pStyle w:val="TableText"/>
              <w:keepNext w:val="0"/>
              <w:pPrChange w:id="7773" w:author="Russ Ott" w:date="2022-05-16T11:54:00Z">
                <w:pPr>
                  <w:pStyle w:val="TableText"/>
                </w:pPr>
              </w:pPrChange>
            </w:pPr>
            <w:r>
              <w:t>MAY</w:t>
            </w:r>
          </w:p>
        </w:tc>
        <w:tc>
          <w:tcPr>
            <w:tcW w:w="864" w:type="dxa"/>
            <w:tcPrChange w:id="7774" w:author="Russ Ott" w:date="2022-05-16T11:54:00Z">
              <w:tcPr>
                <w:tcW w:w="864" w:type="dxa"/>
              </w:tcPr>
            </w:tcPrChange>
          </w:tcPr>
          <w:p w14:paraId="0EBDB94D" w14:textId="77777777" w:rsidR="00440477" w:rsidRDefault="00440477">
            <w:pPr>
              <w:pStyle w:val="TableText"/>
              <w:keepNext w:val="0"/>
              <w:pPrChange w:id="7775" w:author="Russ Ott" w:date="2022-05-16T11:54:00Z">
                <w:pPr>
                  <w:pStyle w:val="TableText"/>
                </w:pPr>
              </w:pPrChange>
            </w:pPr>
          </w:p>
        </w:tc>
        <w:tc>
          <w:tcPr>
            <w:tcW w:w="1104" w:type="dxa"/>
            <w:tcPrChange w:id="7776" w:author="Russ Ott" w:date="2022-05-16T11:54:00Z">
              <w:tcPr>
                <w:tcW w:w="1104" w:type="dxa"/>
              </w:tcPr>
            </w:tcPrChange>
          </w:tcPr>
          <w:p w14:paraId="1F7A6856" w14:textId="1ECE349F" w:rsidR="00440477" w:rsidRDefault="001C172D">
            <w:pPr>
              <w:pStyle w:val="TableText"/>
              <w:keepNext w:val="0"/>
              <w:pPrChange w:id="7777" w:author="Russ Ott" w:date="2022-05-16T11:54:00Z">
                <w:pPr>
                  <w:pStyle w:val="TableText"/>
                </w:pPr>
              </w:pPrChange>
            </w:pPr>
            <w:r>
              <w:fldChar w:fldCharType="begin"/>
            </w:r>
            <w:r>
              <w:instrText xml:space="preserve"> HYPERLINK \l "C_3250-16931" \h </w:instrText>
            </w:r>
            <w:r>
              <w:fldChar w:fldCharType="separate"/>
            </w:r>
            <w:r w:rsidR="00440477">
              <w:rPr>
                <w:rStyle w:val="HyperlinkText9pt"/>
              </w:rPr>
              <w:t>3250-16931</w:t>
            </w:r>
            <w:r>
              <w:rPr>
                <w:rStyle w:val="HyperlinkText9pt"/>
              </w:rPr>
              <w:fldChar w:fldCharType="end"/>
            </w:r>
          </w:p>
        </w:tc>
        <w:tc>
          <w:tcPr>
            <w:tcW w:w="2975" w:type="dxa"/>
            <w:tcPrChange w:id="7778" w:author="Russ Ott" w:date="2022-05-16T11:54:00Z">
              <w:tcPr>
                <w:tcW w:w="2975" w:type="dxa"/>
              </w:tcPr>
            </w:tcPrChange>
          </w:tcPr>
          <w:p w14:paraId="360168E9" w14:textId="77777777" w:rsidR="00440477" w:rsidRDefault="00440477">
            <w:pPr>
              <w:pStyle w:val="TableText"/>
              <w:keepNext w:val="0"/>
              <w:pPrChange w:id="7779" w:author="Russ Ott" w:date="2022-05-16T11:54:00Z">
                <w:pPr>
                  <w:pStyle w:val="TableText"/>
                </w:pPr>
              </w:pPrChange>
            </w:pPr>
          </w:p>
        </w:tc>
      </w:tr>
      <w:tr w:rsidR="00440477" w14:paraId="7C8AED8D" w14:textId="77777777" w:rsidTr="00BA7D84">
        <w:tblPrEx>
          <w:tblW w:w="10080" w:type="dxa"/>
          <w:jc w:val="center"/>
          <w:tblLayout w:type="fixed"/>
          <w:tblLook w:val="02A0" w:firstRow="1" w:lastRow="0" w:firstColumn="1" w:lastColumn="0" w:noHBand="1" w:noVBand="0"/>
          <w:tblPrExChange w:id="7780" w:author="Russ Ott" w:date="2022-05-16T11:54:00Z">
            <w:tblPrEx>
              <w:tblW w:w="10080" w:type="dxa"/>
              <w:jc w:val="center"/>
              <w:tblLayout w:type="fixed"/>
              <w:tblLook w:val="02A0" w:firstRow="1" w:lastRow="0" w:firstColumn="1" w:lastColumn="0" w:noHBand="1" w:noVBand="0"/>
            </w:tblPrEx>
          </w:tblPrExChange>
        </w:tblPrEx>
        <w:trPr>
          <w:jc w:val="center"/>
          <w:trPrChange w:id="7781" w:author="Russ Ott" w:date="2022-05-16T11:54:00Z">
            <w:trPr>
              <w:jc w:val="center"/>
            </w:trPr>
          </w:trPrChange>
        </w:trPr>
        <w:tc>
          <w:tcPr>
            <w:tcW w:w="3345" w:type="dxa"/>
            <w:tcPrChange w:id="7782" w:author="Russ Ott" w:date="2022-05-16T11:54:00Z">
              <w:tcPr>
                <w:tcW w:w="3345" w:type="dxa"/>
              </w:tcPr>
            </w:tcPrChange>
          </w:tcPr>
          <w:p w14:paraId="1886047A" w14:textId="77777777" w:rsidR="00440477" w:rsidRDefault="00440477">
            <w:pPr>
              <w:pStyle w:val="TableText"/>
              <w:keepNext w:val="0"/>
              <w:pPrChange w:id="7783" w:author="Russ Ott" w:date="2022-05-16T11:54:00Z">
                <w:pPr>
                  <w:pStyle w:val="TableText"/>
                </w:pPr>
              </w:pPrChange>
            </w:pPr>
            <w:r>
              <w:tab/>
            </w:r>
            <w:r>
              <w:tab/>
              <w:t>encounter</w:t>
            </w:r>
          </w:p>
        </w:tc>
        <w:tc>
          <w:tcPr>
            <w:tcW w:w="720" w:type="dxa"/>
            <w:tcPrChange w:id="7784" w:author="Russ Ott" w:date="2022-05-16T11:54:00Z">
              <w:tcPr>
                <w:tcW w:w="720" w:type="dxa"/>
              </w:tcPr>
            </w:tcPrChange>
          </w:tcPr>
          <w:p w14:paraId="686670D8" w14:textId="77777777" w:rsidR="00440477" w:rsidRDefault="00440477">
            <w:pPr>
              <w:pStyle w:val="TableText"/>
              <w:keepNext w:val="0"/>
              <w:pPrChange w:id="7785" w:author="Russ Ott" w:date="2022-05-16T11:54:00Z">
                <w:pPr>
                  <w:pStyle w:val="TableText"/>
                </w:pPr>
              </w:pPrChange>
            </w:pPr>
            <w:r>
              <w:t>1..1</w:t>
            </w:r>
          </w:p>
        </w:tc>
        <w:tc>
          <w:tcPr>
            <w:tcW w:w="1152" w:type="dxa"/>
            <w:tcPrChange w:id="7786" w:author="Russ Ott" w:date="2022-05-16T11:54:00Z">
              <w:tcPr>
                <w:tcW w:w="1152" w:type="dxa"/>
              </w:tcPr>
            </w:tcPrChange>
          </w:tcPr>
          <w:p w14:paraId="3D03F4F9" w14:textId="77777777" w:rsidR="00440477" w:rsidRDefault="00440477">
            <w:pPr>
              <w:pStyle w:val="TableText"/>
              <w:keepNext w:val="0"/>
              <w:pPrChange w:id="7787" w:author="Russ Ott" w:date="2022-05-16T11:54:00Z">
                <w:pPr>
                  <w:pStyle w:val="TableText"/>
                </w:pPr>
              </w:pPrChange>
            </w:pPr>
            <w:r>
              <w:t>SHALL</w:t>
            </w:r>
          </w:p>
        </w:tc>
        <w:tc>
          <w:tcPr>
            <w:tcW w:w="864" w:type="dxa"/>
            <w:tcPrChange w:id="7788" w:author="Russ Ott" w:date="2022-05-16T11:54:00Z">
              <w:tcPr>
                <w:tcW w:w="864" w:type="dxa"/>
              </w:tcPr>
            </w:tcPrChange>
          </w:tcPr>
          <w:p w14:paraId="5BD9BA83" w14:textId="77777777" w:rsidR="00440477" w:rsidRDefault="00440477">
            <w:pPr>
              <w:pStyle w:val="TableText"/>
              <w:keepNext w:val="0"/>
              <w:pPrChange w:id="7789" w:author="Russ Ott" w:date="2022-05-16T11:54:00Z">
                <w:pPr>
                  <w:pStyle w:val="TableText"/>
                </w:pPr>
              </w:pPrChange>
            </w:pPr>
          </w:p>
        </w:tc>
        <w:tc>
          <w:tcPr>
            <w:tcW w:w="1104" w:type="dxa"/>
            <w:tcPrChange w:id="7790" w:author="Russ Ott" w:date="2022-05-16T11:54:00Z">
              <w:tcPr>
                <w:tcW w:w="1104" w:type="dxa"/>
              </w:tcPr>
            </w:tcPrChange>
          </w:tcPr>
          <w:p w14:paraId="4AD52D6C" w14:textId="67C57354" w:rsidR="00440477" w:rsidRDefault="001C172D">
            <w:pPr>
              <w:pStyle w:val="TableText"/>
              <w:keepNext w:val="0"/>
              <w:pPrChange w:id="7791" w:author="Russ Ott" w:date="2022-05-16T11:54:00Z">
                <w:pPr>
                  <w:pStyle w:val="TableText"/>
                </w:pPr>
              </w:pPrChange>
            </w:pPr>
            <w:r>
              <w:fldChar w:fldCharType="begin"/>
            </w:r>
            <w:r>
              <w:instrText xml:space="preserve"> HYPERLINK \l "C_3250-16908" \h </w:instrText>
            </w:r>
            <w:r>
              <w:fldChar w:fldCharType="separate"/>
            </w:r>
            <w:r w:rsidR="00440477">
              <w:rPr>
                <w:rStyle w:val="HyperlinkText9pt"/>
              </w:rPr>
              <w:t>3250-16908</w:t>
            </w:r>
            <w:r>
              <w:rPr>
                <w:rStyle w:val="HyperlinkText9pt"/>
              </w:rPr>
              <w:fldChar w:fldCharType="end"/>
            </w:r>
          </w:p>
        </w:tc>
        <w:tc>
          <w:tcPr>
            <w:tcW w:w="2975" w:type="dxa"/>
            <w:tcPrChange w:id="7792" w:author="Russ Ott" w:date="2022-05-16T11:54:00Z">
              <w:tcPr>
                <w:tcW w:w="2975" w:type="dxa"/>
              </w:tcPr>
            </w:tcPrChange>
          </w:tcPr>
          <w:p w14:paraId="6F3C6F68" w14:textId="77777777" w:rsidR="00440477" w:rsidRDefault="00440477">
            <w:pPr>
              <w:pStyle w:val="TableText"/>
              <w:keepNext w:val="0"/>
              <w:pPrChange w:id="7793" w:author="Russ Ott" w:date="2022-05-16T11:54:00Z">
                <w:pPr>
                  <w:pStyle w:val="TableText"/>
                </w:pPr>
              </w:pPrChange>
            </w:pPr>
          </w:p>
        </w:tc>
      </w:tr>
      <w:tr w:rsidR="00440477" w14:paraId="578E1050" w14:textId="77777777" w:rsidTr="00BA7D84">
        <w:tblPrEx>
          <w:tblW w:w="10080" w:type="dxa"/>
          <w:jc w:val="center"/>
          <w:tblLayout w:type="fixed"/>
          <w:tblLook w:val="02A0" w:firstRow="1" w:lastRow="0" w:firstColumn="1" w:lastColumn="0" w:noHBand="1" w:noVBand="0"/>
          <w:tblPrExChange w:id="7794" w:author="Russ Ott" w:date="2022-05-16T11:54:00Z">
            <w:tblPrEx>
              <w:tblW w:w="10080" w:type="dxa"/>
              <w:jc w:val="center"/>
              <w:tblLayout w:type="fixed"/>
              <w:tblLook w:val="02A0" w:firstRow="1" w:lastRow="0" w:firstColumn="1" w:lastColumn="0" w:noHBand="1" w:noVBand="0"/>
            </w:tblPrEx>
          </w:tblPrExChange>
        </w:tblPrEx>
        <w:trPr>
          <w:jc w:val="center"/>
          <w:trPrChange w:id="7795" w:author="Russ Ott" w:date="2022-05-16T11:54:00Z">
            <w:trPr>
              <w:jc w:val="center"/>
            </w:trPr>
          </w:trPrChange>
        </w:trPr>
        <w:tc>
          <w:tcPr>
            <w:tcW w:w="3345" w:type="dxa"/>
            <w:tcPrChange w:id="7796" w:author="Russ Ott" w:date="2022-05-16T11:54:00Z">
              <w:tcPr>
                <w:tcW w:w="3345" w:type="dxa"/>
              </w:tcPr>
            </w:tcPrChange>
          </w:tcPr>
          <w:p w14:paraId="78C83554" w14:textId="77777777" w:rsidR="00440477" w:rsidRDefault="00440477">
            <w:pPr>
              <w:pStyle w:val="TableText"/>
              <w:keepNext w:val="0"/>
              <w:pPrChange w:id="7797" w:author="Russ Ott" w:date="2022-05-16T11:54:00Z">
                <w:pPr>
                  <w:pStyle w:val="TableText"/>
                </w:pPr>
              </w:pPrChange>
            </w:pPr>
            <w:r>
              <w:tab/>
            </w:r>
            <w:r>
              <w:tab/>
            </w:r>
            <w:r>
              <w:tab/>
              <w:t>id</w:t>
            </w:r>
          </w:p>
        </w:tc>
        <w:tc>
          <w:tcPr>
            <w:tcW w:w="720" w:type="dxa"/>
            <w:tcPrChange w:id="7798" w:author="Russ Ott" w:date="2022-05-16T11:54:00Z">
              <w:tcPr>
                <w:tcW w:w="720" w:type="dxa"/>
              </w:tcPr>
            </w:tcPrChange>
          </w:tcPr>
          <w:p w14:paraId="33B2C224" w14:textId="77777777" w:rsidR="00440477" w:rsidRDefault="00440477">
            <w:pPr>
              <w:pStyle w:val="TableText"/>
              <w:keepNext w:val="0"/>
              <w:pPrChange w:id="7799" w:author="Russ Ott" w:date="2022-05-16T11:54:00Z">
                <w:pPr>
                  <w:pStyle w:val="TableText"/>
                </w:pPr>
              </w:pPrChange>
            </w:pPr>
            <w:r>
              <w:t>1..*</w:t>
            </w:r>
          </w:p>
        </w:tc>
        <w:tc>
          <w:tcPr>
            <w:tcW w:w="1152" w:type="dxa"/>
            <w:tcPrChange w:id="7800" w:author="Russ Ott" w:date="2022-05-16T11:54:00Z">
              <w:tcPr>
                <w:tcW w:w="1152" w:type="dxa"/>
              </w:tcPr>
            </w:tcPrChange>
          </w:tcPr>
          <w:p w14:paraId="6BCEA4D6" w14:textId="77777777" w:rsidR="00440477" w:rsidRDefault="00440477">
            <w:pPr>
              <w:pStyle w:val="TableText"/>
              <w:keepNext w:val="0"/>
              <w:pPrChange w:id="7801" w:author="Russ Ott" w:date="2022-05-16T11:54:00Z">
                <w:pPr>
                  <w:pStyle w:val="TableText"/>
                </w:pPr>
              </w:pPrChange>
            </w:pPr>
            <w:r>
              <w:t>SHALL</w:t>
            </w:r>
          </w:p>
        </w:tc>
        <w:tc>
          <w:tcPr>
            <w:tcW w:w="864" w:type="dxa"/>
            <w:tcPrChange w:id="7802" w:author="Russ Ott" w:date="2022-05-16T11:54:00Z">
              <w:tcPr>
                <w:tcW w:w="864" w:type="dxa"/>
              </w:tcPr>
            </w:tcPrChange>
          </w:tcPr>
          <w:p w14:paraId="719683B3" w14:textId="77777777" w:rsidR="00440477" w:rsidRDefault="00440477">
            <w:pPr>
              <w:pStyle w:val="TableText"/>
              <w:keepNext w:val="0"/>
              <w:pPrChange w:id="7803" w:author="Russ Ott" w:date="2022-05-16T11:54:00Z">
                <w:pPr>
                  <w:pStyle w:val="TableText"/>
                </w:pPr>
              </w:pPrChange>
            </w:pPr>
          </w:p>
        </w:tc>
        <w:tc>
          <w:tcPr>
            <w:tcW w:w="1104" w:type="dxa"/>
            <w:tcPrChange w:id="7804" w:author="Russ Ott" w:date="2022-05-16T11:54:00Z">
              <w:tcPr>
                <w:tcW w:w="1104" w:type="dxa"/>
              </w:tcPr>
            </w:tcPrChange>
          </w:tcPr>
          <w:p w14:paraId="364761D7" w14:textId="1CE646DE" w:rsidR="00440477" w:rsidRDefault="001C172D">
            <w:pPr>
              <w:pStyle w:val="TableText"/>
              <w:keepNext w:val="0"/>
              <w:pPrChange w:id="7805" w:author="Russ Ott" w:date="2022-05-16T11:54:00Z">
                <w:pPr>
                  <w:pStyle w:val="TableText"/>
                </w:pPr>
              </w:pPrChange>
            </w:pPr>
            <w:r>
              <w:fldChar w:fldCharType="begin"/>
            </w:r>
            <w:r>
              <w:instrText xml:space="preserve"> HYPERLINK \l "C_3250-16909" \h </w:instrText>
            </w:r>
            <w:r>
              <w:fldChar w:fldCharType="separate"/>
            </w:r>
            <w:r w:rsidR="00440477">
              <w:rPr>
                <w:rStyle w:val="HyperlinkText9pt"/>
              </w:rPr>
              <w:t>3250-16909</w:t>
            </w:r>
            <w:r>
              <w:rPr>
                <w:rStyle w:val="HyperlinkText9pt"/>
              </w:rPr>
              <w:fldChar w:fldCharType="end"/>
            </w:r>
          </w:p>
        </w:tc>
        <w:tc>
          <w:tcPr>
            <w:tcW w:w="2975" w:type="dxa"/>
            <w:tcPrChange w:id="7806" w:author="Russ Ott" w:date="2022-05-16T11:54:00Z">
              <w:tcPr>
                <w:tcW w:w="2975" w:type="dxa"/>
              </w:tcPr>
            </w:tcPrChange>
          </w:tcPr>
          <w:p w14:paraId="6B8139AA" w14:textId="77777777" w:rsidR="00440477" w:rsidRDefault="00440477">
            <w:pPr>
              <w:pStyle w:val="TableText"/>
              <w:keepNext w:val="0"/>
              <w:pPrChange w:id="7807" w:author="Russ Ott" w:date="2022-05-16T11:54:00Z">
                <w:pPr>
                  <w:pStyle w:val="TableText"/>
                </w:pPr>
              </w:pPrChange>
            </w:pPr>
          </w:p>
        </w:tc>
      </w:tr>
      <w:tr w:rsidR="00440477" w14:paraId="09040509" w14:textId="77777777" w:rsidTr="00BA7D84">
        <w:tblPrEx>
          <w:tblW w:w="10080" w:type="dxa"/>
          <w:jc w:val="center"/>
          <w:tblLayout w:type="fixed"/>
          <w:tblLook w:val="02A0" w:firstRow="1" w:lastRow="0" w:firstColumn="1" w:lastColumn="0" w:noHBand="1" w:noVBand="0"/>
          <w:tblPrExChange w:id="7808" w:author="Russ Ott" w:date="2022-05-16T11:54:00Z">
            <w:tblPrEx>
              <w:tblW w:w="10080" w:type="dxa"/>
              <w:jc w:val="center"/>
              <w:tblLayout w:type="fixed"/>
              <w:tblLook w:val="02A0" w:firstRow="1" w:lastRow="0" w:firstColumn="1" w:lastColumn="0" w:noHBand="1" w:noVBand="0"/>
            </w:tblPrEx>
          </w:tblPrExChange>
        </w:tblPrEx>
        <w:trPr>
          <w:jc w:val="center"/>
          <w:trPrChange w:id="7809" w:author="Russ Ott" w:date="2022-05-16T11:54:00Z">
            <w:trPr>
              <w:jc w:val="center"/>
            </w:trPr>
          </w:trPrChange>
        </w:trPr>
        <w:tc>
          <w:tcPr>
            <w:tcW w:w="3345" w:type="dxa"/>
            <w:tcPrChange w:id="7810" w:author="Russ Ott" w:date="2022-05-16T11:54:00Z">
              <w:tcPr>
                <w:tcW w:w="3345" w:type="dxa"/>
              </w:tcPr>
            </w:tcPrChange>
          </w:tcPr>
          <w:p w14:paraId="0014BA16" w14:textId="77777777" w:rsidR="00440477" w:rsidRDefault="00440477">
            <w:pPr>
              <w:pStyle w:val="TableText"/>
              <w:keepNext w:val="0"/>
              <w:pPrChange w:id="7811" w:author="Russ Ott" w:date="2022-05-16T11:54:00Z">
                <w:pPr>
                  <w:pStyle w:val="TableText"/>
                </w:pPr>
              </w:pPrChange>
            </w:pPr>
            <w:r>
              <w:tab/>
              <w:t>reference</w:t>
            </w:r>
          </w:p>
        </w:tc>
        <w:tc>
          <w:tcPr>
            <w:tcW w:w="720" w:type="dxa"/>
            <w:tcPrChange w:id="7812" w:author="Russ Ott" w:date="2022-05-16T11:54:00Z">
              <w:tcPr>
                <w:tcW w:w="720" w:type="dxa"/>
              </w:tcPr>
            </w:tcPrChange>
          </w:tcPr>
          <w:p w14:paraId="36339C7C" w14:textId="77777777" w:rsidR="00440477" w:rsidRDefault="00440477">
            <w:pPr>
              <w:pStyle w:val="TableText"/>
              <w:keepNext w:val="0"/>
              <w:pPrChange w:id="7813" w:author="Russ Ott" w:date="2022-05-16T11:54:00Z">
                <w:pPr>
                  <w:pStyle w:val="TableText"/>
                </w:pPr>
              </w:pPrChange>
            </w:pPr>
            <w:r>
              <w:t>0..*</w:t>
            </w:r>
          </w:p>
        </w:tc>
        <w:tc>
          <w:tcPr>
            <w:tcW w:w="1152" w:type="dxa"/>
            <w:tcPrChange w:id="7814" w:author="Russ Ott" w:date="2022-05-16T11:54:00Z">
              <w:tcPr>
                <w:tcW w:w="1152" w:type="dxa"/>
              </w:tcPr>
            </w:tcPrChange>
          </w:tcPr>
          <w:p w14:paraId="75070741" w14:textId="77777777" w:rsidR="00440477" w:rsidRDefault="00440477">
            <w:pPr>
              <w:pStyle w:val="TableText"/>
              <w:keepNext w:val="0"/>
              <w:pPrChange w:id="7815" w:author="Russ Ott" w:date="2022-05-16T11:54:00Z">
                <w:pPr>
                  <w:pStyle w:val="TableText"/>
                </w:pPr>
              </w:pPrChange>
            </w:pPr>
            <w:r>
              <w:t>MAY</w:t>
            </w:r>
          </w:p>
        </w:tc>
        <w:tc>
          <w:tcPr>
            <w:tcW w:w="864" w:type="dxa"/>
            <w:tcPrChange w:id="7816" w:author="Russ Ott" w:date="2022-05-16T11:54:00Z">
              <w:tcPr>
                <w:tcW w:w="864" w:type="dxa"/>
              </w:tcPr>
            </w:tcPrChange>
          </w:tcPr>
          <w:p w14:paraId="29AE37A9" w14:textId="77777777" w:rsidR="00440477" w:rsidRDefault="00440477">
            <w:pPr>
              <w:pStyle w:val="TableText"/>
              <w:keepNext w:val="0"/>
              <w:pPrChange w:id="7817" w:author="Russ Ott" w:date="2022-05-16T11:54:00Z">
                <w:pPr>
                  <w:pStyle w:val="TableText"/>
                </w:pPr>
              </w:pPrChange>
            </w:pPr>
          </w:p>
        </w:tc>
        <w:tc>
          <w:tcPr>
            <w:tcW w:w="1104" w:type="dxa"/>
            <w:tcPrChange w:id="7818" w:author="Russ Ott" w:date="2022-05-16T11:54:00Z">
              <w:tcPr>
                <w:tcW w:w="1104" w:type="dxa"/>
              </w:tcPr>
            </w:tcPrChange>
          </w:tcPr>
          <w:p w14:paraId="1B9A095E" w14:textId="493974F6" w:rsidR="00440477" w:rsidRDefault="001C172D">
            <w:pPr>
              <w:pStyle w:val="TableText"/>
              <w:keepNext w:val="0"/>
              <w:pPrChange w:id="7819" w:author="Russ Ott" w:date="2022-05-16T11:54:00Z">
                <w:pPr>
                  <w:pStyle w:val="TableText"/>
                </w:pPr>
              </w:pPrChange>
            </w:pPr>
            <w:r>
              <w:fldChar w:fldCharType="begin"/>
            </w:r>
            <w:r>
              <w:instrText xml:space="preserve"> HYPERLINK \l "C_3250-16910" \h </w:instrText>
            </w:r>
            <w:r>
              <w:fldChar w:fldCharType="separate"/>
            </w:r>
            <w:r w:rsidR="00440477">
              <w:rPr>
                <w:rStyle w:val="HyperlinkText9pt"/>
              </w:rPr>
              <w:t>3250-16910</w:t>
            </w:r>
            <w:r>
              <w:rPr>
                <w:rStyle w:val="HyperlinkText9pt"/>
              </w:rPr>
              <w:fldChar w:fldCharType="end"/>
            </w:r>
          </w:p>
        </w:tc>
        <w:tc>
          <w:tcPr>
            <w:tcW w:w="2975" w:type="dxa"/>
            <w:tcPrChange w:id="7820" w:author="Russ Ott" w:date="2022-05-16T11:54:00Z">
              <w:tcPr>
                <w:tcW w:w="2975" w:type="dxa"/>
              </w:tcPr>
            </w:tcPrChange>
          </w:tcPr>
          <w:p w14:paraId="7F660CBF" w14:textId="77777777" w:rsidR="00440477" w:rsidRDefault="00440477">
            <w:pPr>
              <w:pStyle w:val="TableText"/>
              <w:keepNext w:val="0"/>
              <w:pPrChange w:id="7821" w:author="Russ Ott" w:date="2022-05-16T11:54:00Z">
                <w:pPr>
                  <w:pStyle w:val="TableText"/>
                </w:pPr>
              </w:pPrChange>
            </w:pPr>
          </w:p>
        </w:tc>
      </w:tr>
      <w:tr w:rsidR="00440477" w14:paraId="39334642" w14:textId="77777777" w:rsidTr="00BA7D84">
        <w:tblPrEx>
          <w:tblW w:w="10080" w:type="dxa"/>
          <w:jc w:val="center"/>
          <w:tblLayout w:type="fixed"/>
          <w:tblLook w:val="02A0" w:firstRow="1" w:lastRow="0" w:firstColumn="1" w:lastColumn="0" w:noHBand="1" w:noVBand="0"/>
          <w:tblPrExChange w:id="7822" w:author="Russ Ott" w:date="2022-05-16T11:54:00Z">
            <w:tblPrEx>
              <w:tblW w:w="10080" w:type="dxa"/>
              <w:jc w:val="center"/>
              <w:tblLayout w:type="fixed"/>
              <w:tblLook w:val="02A0" w:firstRow="1" w:lastRow="0" w:firstColumn="1" w:lastColumn="0" w:noHBand="1" w:noVBand="0"/>
            </w:tblPrEx>
          </w:tblPrExChange>
        </w:tblPrEx>
        <w:trPr>
          <w:jc w:val="center"/>
          <w:trPrChange w:id="7823" w:author="Russ Ott" w:date="2022-05-16T11:54:00Z">
            <w:trPr>
              <w:jc w:val="center"/>
            </w:trPr>
          </w:trPrChange>
        </w:trPr>
        <w:tc>
          <w:tcPr>
            <w:tcW w:w="3345" w:type="dxa"/>
            <w:tcPrChange w:id="7824" w:author="Russ Ott" w:date="2022-05-16T11:54:00Z">
              <w:tcPr>
                <w:tcW w:w="3345" w:type="dxa"/>
              </w:tcPr>
            </w:tcPrChange>
          </w:tcPr>
          <w:p w14:paraId="7A41D14E" w14:textId="77777777" w:rsidR="00440477" w:rsidRDefault="00440477">
            <w:pPr>
              <w:pStyle w:val="TableText"/>
              <w:keepNext w:val="0"/>
              <w:pPrChange w:id="7825" w:author="Russ Ott" w:date="2022-05-16T11:54:00Z">
                <w:pPr>
                  <w:pStyle w:val="TableText"/>
                </w:pPr>
              </w:pPrChange>
            </w:pPr>
            <w:r>
              <w:tab/>
            </w:r>
            <w:r>
              <w:tab/>
              <w:t>externalDocument</w:t>
            </w:r>
          </w:p>
        </w:tc>
        <w:tc>
          <w:tcPr>
            <w:tcW w:w="720" w:type="dxa"/>
            <w:tcPrChange w:id="7826" w:author="Russ Ott" w:date="2022-05-16T11:54:00Z">
              <w:tcPr>
                <w:tcW w:w="720" w:type="dxa"/>
              </w:tcPr>
            </w:tcPrChange>
          </w:tcPr>
          <w:p w14:paraId="4A078F87" w14:textId="77777777" w:rsidR="00440477" w:rsidRDefault="00440477">
            <w:pPr>
              <w:pStyle w:val="TableText"/>
              <w:keepNext w:val="0"/>
              <w:pPrChange w:id="7827" w:author="Russ Ott" w:date="2022-05-16T11:54:00Z">
                <w:pPr>
                  <w:pStyle w:val="TableText"/>
                </w:pPr>
              </w:pPrChange>
            </w:pPr>
            <w:r>
              <w:t>1..1</w:t>
            </w:r>
          </w:p>
        </w:tc>
        <w:tc>
          <w:tcPr>
            <w:tcW w:w="1152" w:type="dxa"/>
            <w:tcPrChange w:id="7828" w:author="Russ Ott" w:date="2022-05-16T11:54:00Z">
              <w:tcPr>
                <w:tcW w:w="1152" w:type="dxa"/>
              </w:tcPr>
            </w:tcPrChange>
          </w:tcPr>
          <w:p w14:paraId="1F1A00FE" w14:textId="77777777" w:rsidR="00440477" w:rsidRDefault="00440477">
            <w:pPr>
              <w:pStyle w:val="TableText"/>
              <w:keepNext w:val="0"/>
              <w:pPrChange w:id="7829" w:author="Russ Ott" w:date="2022-05-16T11:54:00Z">
                <w:pPr>
                  <w:pStyle w:val="TableText"/>
                </w:pPr>
              </w:pPrChange>
            </w:pPr>
            <w:r>
              <w:t>SHALL</w:t>
            </w:r>
          </w:p>
        </w:tc>
        <w:tc>
          <w:tcPr>
            <w:tcW w:w="864" w:type="dxa"/>
            <w:tcPrChange w:id="7830" w:author="Russ Ott" w:date="2022-05-16T11:54:00Z">
              <w:tcPr>
                <w:tcW w:w="864" w:type="dxa"/>
              </w:tcPr>
            </w:tcPrChange>
          </w:tcPr>
          <w:p w14:paraId="43A4C6AC" w14:textId="77777777" w:rsidR="00440477" w:rsidRDefault="00440477">
            <w:pPr>
              <w:pStyle w:val="TableText"/>
              <w:keepNext w:val="0"/>
              <w:pPrChange w:id="7831" w:author="Russ Ott" w:date="2022-05-16T11:54:00Z">
                <w:pPr>
                  <w:pStyle w:val="TableText"/>
                </w:pPr>
              </w:pPrChange>
            </w:pPr>
          </w:p>
        </w:tc>
        <w:tc>
          <w:tcPr>
            <w:tcW w:w="1104" w:type="dxa"/>
            <w:tcPrChange w:id="7832" w:author="Russ Ott" w:date="2022-05-16T11:54:00Z">
              <w:tcPr>
                <w:tcW w:w="1104" w:type="dxa"/>
              </w:tcPr>
            </w:tcPrChange>
          </w:tcPr>
          <w:p w14:paraId="23668961" w14:textId="3C48D1B1" w:rsidR="00440477" w:rsidRDefault="001C172D">
            <w:pPr>
              <w:pStyle w:val="TableText"/>
              <w:keepNext w:val="0"/>
              <w:pPrChange w:id="7833" w:author="Russ Ott" w:date="2022-05-16T11:54:00Z">
                <w:pPr>
                  <w:pStyle w:val="TableText"/>
                </w:pPr>
              </w:pPrChange>
            </w:pPr>
            <w:r>
              <w:fldChar w:fldCharType="begin"/>
            </w:r>
            <w:r>
              <w:instrText xml:space="preserve"> HYPERLINK \l "C_3250-16911" \h </w:instrText>
            </w:r>
            <w:r>
              <w:fldChar w:fldCharType="separate"/>
            </w:r>
            <w:r w:rsidR="00440477">
              <w:rPr>
                <w:rStyle w:val="HyperlinkText9pt"/>
              </w:rPr>
              <w:t>3250-16911</w:t>
            </w:r>
            <w:r>
              <w:rPr>
                <w:rStyle w:val="HyperlinkText9pt"/>
              </w:rPr>
              <w:fldChar w:fldCharType="end"/>
            </w:r>
          </w:p>
        </w:tc>
        <w:tc>
          <w:tcPr>
            <w:tcW w:w="2975" w:type="dxa"/>
            <w:tcPrChange w:id="7834" w:author="Russ Ott" w:date="2022-05-16T11:54:00Z">
              <w:tcPr>
                <w:tcW w:w="2975" w:type="dxa"/>
              </w:tcPr>
            </w:tcPrChange>
          </w:tcPr>
          <w:p w14:paraId="2FB1205C" w14:textId="77777777" w:rsidR="00440477" w:rsidRDefault="00440477">
            <w:pPr>
              <w:pStyle w:val="TableText"/>
              <w:keepNext w:val="0"/>
              <w:pPrChange w:id="7835" w:author="Russ Ott" w:date="2022-05-16T11:54:00Z">
                <w:pPr>
                  <w:pStyle w:val="TableText"/>
                </w:pPr>
              </w:pPrChange>
            </w:pPr>
          </w:p>
        </w:tc>
      </w:tr>
      <w:tr w:rsidR="00440477" w14:paraId="7A7A3B57" w14:textId="77777777" w:rsidTr="00BA7D84">
        <w:tblPrEx>
          <w:tblW w:w="10080" w:type="dxa"/>
          <w:jc w:val="center"/>
          <w:tblLayout w:type="fixed"/>
          <w:tblLook w:val="02A0" w:firstRow="1" w:lastRow="0" w:firstColumn="1" w:lastColumn="0" w:noHBand="1" w:noVBand="0"/>
          <w:tblPrExChange w:id="7836" w:author="Russ Ott" w:date="2022-05-16T11:54:00Z">
            <w:tblPrEx>
              <w:tblW w:w="10080" w:type="dxa"/>
              <w:jc w:val="center"/>
              <w:tblLayout w:type="fixed"/>
              <w:tblLook w:val="02A0" w:firstRow="1" w:lastRow="0" w:firstColumn="1" w:lastColumn="0" w:noHBand="1" w:noVBand="0"/>
            </w:tblPrEx>
          </w:tblPrExChange>
        </w:tblPrEx>
        <w:trPr>
          <w:jc w:val="center"/>
          <w:trPrChange w:id="7837" w:author="Russ Ott" w:date="2022-05-16T11:54:00Z">
            <w:trPr>
              <w:jc w:val="center"/>
            </w:trPr>
          </w:trPrChange>
        </w:trPr>
        <w:tc>
          <w:tcPr>
            <w:tcW w:w="3345" w:type="dxa"/>
            <w:tcPrChange w:id="7838" w:author="Russ Ott" w:date="2022-05-16T11:54:00Z">
              <w:tcPr>
                <w:tcW w:w="3345" w:type="dxa"/>
              </w:tcPr>
            </w:tcPrChange>
          </w:tcPr>
          <w:p w14:paraId="7F1B2DD6" w14:textId="77777777" w:rsidR="00440477" w:rsidRDefault="00440477">
            <w:pPr>
              <w:pStyle w:val="TableText"/>
              <w:keepNext w:val="0"/>
              <w:pPrChange w:id="7839" w:author="Russ Ott" w:date="2022-05-16T11:54:00Z">
                <w:pPr>
                  <w:pStyle w:val="TableText"/>
                </w:pPr>
              </w:pPrChange>
            </w:pPr>
            <w:r>
              <w:tab/>
            </w:r>
            <w:r>
              <w:tab/>
            </w:r>
            <w:r>
              <w:tab/>
              <w:t>id</w:t>
            </w:r>
          </w:p>
        </w:tc>
        <w:tc>
          <w:tcPr>
            <w:tcW w:w="720" w:type="dxa"/>
            <w:tcPrChange w:id="7840" w:author="Russ Ott" w:date="2022-05-16T11:54:00Z">
              <w:tcPr>
                <w:tcW w:w="720" w:type="dxa"/>
              </w:tcPr>
            </w:tcPrChange>
          </w:tcPr>
          <w:p w14:paraId="50BA5F1B" w14:textId="77777777" w:rsidR="00440477" w:rsidRDefault="00440477">
            <w:pPr>
              <w:pStyle w:val="TableText"/>
              <w:keepNext w:val="0"/>
              <w:pPrChange w:id="7841" w:author="Russ Ott" w:date="2022-05-16T11:54:00Z">
                <w:pPr>
                  <w:pStyle w:val="TableText"/>
                </w:pPr>
              </w:pPrChange>
            </w:pPr>
            <w:r>
              <w:t>1..1</w:t>
            </w:r>
          </w:p>
        </w:tc>
        <w:tc>
          <w:tcPr>
            <w:tcW w:w="1152" w:type="dxa"/>
            <w:tcPrChange w:id="7842" w:author="Russ Ott" w:date="2022-05-16T11:54:00Z">
              <w:tcPr>
                <w:tcW w:w="1152" w:type="dxa"/>
              </w:tcPr>
            </w:tcPrChange>
          </w:tcPr>
          <w:p w14:paraId="18DF6C19" w14:textId="77777777" w:rsidR="00440477" w:rsidRDefault="00440477">
            <w:pPr>
              <w:pStyle w:val="TableText"/>
              <w:keepNext w:val="0"/>
              <w:pPrChange w:id="7843" w:author="Russ Ott" w:date="2022-05-16T11:54:00Z">
                <w:pPr>
                  <w:pStyle w:val="TableText"/>
                </w:pPr>
              </w:pPrChange>
            </w:pPr>
            <w:r>
              <w:t>SHALL</w:t>
            </w:r>
          </w:p>
        </w:tc>
        <w:tc>
          <w:tcPr>
            <w:tcW w:w="864" w:type="dxa"/>
            <w:tcPrChange w:id="7844" w:author="Russ Ott" w:date="2022-05-16T11:54:00Z">
              <w:tcPr>
                <w:tcW w:w="864" w:type="dxa"/>
              </w:tcPr>
            </w:tcPrChange>
          </w:tcPr>
          <w:p w14:paraId="4E42B407" w14:textId="77777777" w:rsidR="00440477" w:rsidRDefault="00440477">
            <w:pPr>
              <w:pStyle w:val="TableText"/>
              <w:keepNext w:val="0"/>
              <w:pPrChange w:id="7845" w:author="Russ Ott" w:date="2022-05-16T11:54:00Z">
                <w:pPr>
                  <w:pStyle w:val="TableText"/>
                </w:pPr>
              </w:pPrChange>
            </w:pPr>
          </w:p>
        </w:tc>
        <w:tc>
          <w:tcPr>
            <w:tcW w:w="1104" w:type="dxa"/>
            <w:tcPrChange w:id="7846" w:author="Russ Ott" w:date="2022-05-16T11:54:00Z">
              <w:tcPr>
                <w:tcW w:w="1104" w:type="dxa"/>
              </w:tcPr>
            </w:tcPrChange>
          </w:tcPr>
          <w:p w14:paraId="70014C2D" w14:textId="50A14259" w:rsidR="00440477" w:rsidRDefault="001C172D">
            <w:pPr>
              <w:pStyle w:val="TableText"/>
              <w:keepNext w:val="0"/>
              <w:pPrChange w:id="7847" w:author="Russ Ott" w:date="2022-05-16T11:54:00Z">
                <w:pPr>
                  <w:pStyle w:val="TableText"/>
                </w:pPr>
              </w:pPrChange>
            </w:pPr>
            <w:r>
              <w:fldChar w:fldCharType="begin"/>
            </w:r>
            <w:r>
              <w:instrText xml:space="preserve"> HYPERLINK \l "C_3250-16915" \h </w:instrText>
            </w:r>
            <w:r>
              <w:fldChar w:fldCharType="separate"/>
            </w:r>
            <w:r w:rsidR="00440477">
              <w:rPr>
                <w:rStyle w:val="HyperlinkText9pt"/>
              </w:rPr>
              <w:t>3250-16915</w:t>
            </w:r>
            <w:r>
              <w:rPr>
                <w:rStyle w:val="HyperlinkText9pt"/>
              </w:rPr>
              <w:fldChar w:fldCharType="end"/>
            </w:r>
          </w:p>
        </w:tc>
        <w:tc>
          <w:tcPr>
            <w:tcW w:w="2975" w:type="dxa"/>
            <w:tcPrChange w:id="7848" w:author="Russ Ott" w:date="2022-05-16T11:54:00Z">
              <w:tcPr>
                <w:tcW w:w="2975" w:type="dxa"/>
              </w:tcPr>
            </w:tcPrChange>
          </w:tcPr>
          <w:p w14:paraId="7CD4602B" w14:textId="77777777" w:rsidR="00440477" w:rsidRDefault="00440477">
            <w:pPr>
              <w:pStyle w:val="TableText"/>
              <w:keepNext w:val="0"/>
              <w:pPrChange w:id="7849" w:author="Russ Ott" w:date="2022-05-16T11:54:00Z">
                <w:pPr>
                  <w:pStyle w:val="TableText"/>
                </w:pPr>
              </w:pPrChange>
            </w:pPr>
          </w:p>
        </w:tc>
      </w:tr>
      <w:tr w:rsidR="00440477" w14:paraId="26D55EEC" w14:textId="77777777" w:rsidTr="00BA7D84">
        <w:tblPrEx>
          <w:tblW w:w="10080" w:type="dxa"/>
          <w:jc w:val="center"/>
          <w:tblLayout w:type="fixed"/>
          <w:tblLook w:val="02A0" w:firstRow="1" w:lastRow="0" w:firstColumn="1" w:lastColumn="0" w:noHBand="1" w:noVBand="0"/>
          <w:tblPrExChange w:id="7850" w:author="Russ Ott" w:date="2022-05-16T11:54:00Z">
            <w:tblPrEx>
              <w:tblW w:w="10080" w:type="dxa"/>
              <w:jc w:val="center"/>
              <w:tblLayout w:type="fixed"/>
              <w:tblLook w:val="02A0" w:firstRow="1" w:lastRow="0" w:firstColumn="1" w:lastColumn="0" w:noHBand="1" w:noVBand="0"/>
            </w:tblPrEx>
          </w:tblPrExChange>
        </w:tblPrEx>
        <w:trPr>
          <w:jc w:val="center"/>
          <w:trPrChange w:id="7851" w:author="Russ Ott" w:date="2022-05-16T11:54:00Z">
            <w:trPr>
              <w:jc w:val="center"/>
            </w:trPr>
          </w:trPrChange>
        </w:trPr>
        <w:tc>
          <w:tcPr>
            <w:tcW w:w="3345" w:type="dxa"/>
            <w:tcPrChange w:id="7852" w:author="Russ Ott" w:date="2022-05-16T11:54:00Z">
              <w:tcPr>
                <w:tcW w:w="3345" w:type="dxa"/>
              </w:tcPr>
            </w:tcPrChange>
          </w:tcPr>
          <w:p w14:paraId="3E438433" w14:textId="77777777" w:rsidR="00440477" w:rsidRDefault="00440477">
            <w:pPr>
              <w:pStyle w:val="TableText"/>
              <w:keepNext w:val="0"/>
              <w:pPrChange w:id="7853" w:author="Russ Ott" w:date="2022-05-16T11:54:00Z">
                <w:pPr>
                  <w:pStyle w:val="TableText"/>
                </w:pPr>
              </w:pPrChange>
            </w:pPr>
            <w:r>
              <w:tab/>
            </w:r>
            <w:r>
              <w:tab/>
            </w:r>
            <w:r>
              <w:tab/>
              <w:t>code</w:t>
            </w:r>
          </w:p>
        </w:tc>
        <w:tc>
          <w:tcPr>
            <w:tcW w:w="720" w:type="dxa"/>
            <w:tcPrChange w:id="7854" w:author="Russ Ott" w:date="2022-05-16T11:54:00Z">
              <w:tcPr>
                <w:tcW w:w="720" w:type="dxa"/>
              </w:tcPr>
            </w:tcPrChange>
          </w:tcPr>
          <w:p w14:paraId="3F335B4A" w14:textId="77777777" w:rsidR="00440477" w:rsidRDefault="00440477">
            <w:pPr>
              <w:pStyle w:val="TableText"/>
              <w:keepNext w:val="0"/>
              <w:pPrChange w:id="7855" w:author="Russ Ott" w:date="2022-05-16T11:54:00Z">
                <w:pPr>
                  <w:pStyle w:val="TableText"/>
                </w:pPr>
              </w:pPrChange>
            </w:pPr>
            <w:r>
              <w:t>0..1</w:t>
            </w:r>
          </w:p>
        </w:tc>
        <w:tc>
          <w:tcPr>
            <w:tcW w:w="1152" w:type="dxa"/>
            <w:tcPrChange w:id="7856" w:author="Russ Ott" w:date="2022-05-16T11:54:00Z">
              <w:tcPr>
                <w:tcW w:w="1152" w:type="dxa"/>
              </w:tcPr>
            </w:tcPrChange>
          </w:tcPr>
          <w:p w14:paraId="3041F9A7" w14:textId="77777777" w:rsidR="00440477" w:rsidRDefault="00440477">
            <w:pPr>
              <w:pStyle w:val="TableText"/>
              <w:keepNext w:val="0"/>
              <w:pPrChange w:id="7857" w:author="Russ Ott" w:date="2022-05-16T11:54:00Z">
                <w:pPr>
                  <w:pStyle w:val="TableText"/>
                </w:pPr>
              </w:pPrChange>
            </w:pPr>
            <w:r>
              <w:t>SHOULD</w:t>
            </w:r>
          </w:p>
        </w:tc>
        <w:tc>
          <w:tcPr>
            <w:tcW w:w="864" w:type="dxa"/>
            <w:tcPrChange w:id="7858" w:author="Russ Ott" w:date="2022-05-16T11:54:00Z">
              <w:tcPr>
                <w:tcW w:w="864" w:type="dxa"/>
              </w:tcPr>
            </w:tcPrChange>
          </w:tcPr>
          <w:p w14:paraId="6E13585A" w14:textId="77777777" w:rsidR="00440477" w:rsidRDefault="00440477">
            <w:pPr>
              <w:pStyle w:val="TableText"/>
              <w:keepNext w:val="0"/>
              <w:pPrChange w:id="7859" w:author="Russ Ott" w:date="2022-05-16T11:54:00Z">
                <w:pPr>
                  <w:pStyle w:val="TableText"/>
                </w:pPr>
              </w:pPrChange>
            </w:pPr>
          </w:p>
        </w:tc>
        <w:tc>
          <w:tcPr>
            <w:tcW w:w="1104" w:type="dxa"/>
            <w:tcPrChange w:id="7860" w:author="Russ Ott" w:date="2022-05-16T11:54:00Z">
              <w:tcPr>
                <w:tcW w:w="1104" w:type="dxa"/>
              </w:tcPr>
            </w:tcPrChange>
          </w:tcPr>
          <w:p w14:paraId="773168FB" w14:textId="557B425F" w:rsidR="00440477" w:rsidRDefault="001C172D">
            <w:pPr>
              <w:pStyle w:val="TableText"/>
              <w:keepNext w:val="0"/>
              <w:pPrChange w:id="7861" w:author="Russ Ott" w:date="2022-05-16T11:54:00Z">
                <w:pPr>
                  <w:pStyle w:val="TableText"/>
                </w:pPr>
              </w:pPrChange>
            </w:pPr>
            <w:r>
              <w:fldChar w:fldCharType="begin"/>
            </w:r>
            <w:r>
              <w:instrText xml:space="preserve"> HYPERLINK \l "C_3250-16918" \h </w:instrText>
            </w:r>
            <w:r>
              <w:fldChar w:fldCharType="separate"/>
            </w:r>
            <w:r w:rsidR="00440477">
              <w:rPr>
                <w:rStyle w:val="HyperlinkText9pt"/>
              </w:rPr>
              <w:t>3250-16918</w:t>
            </w:r>
            <w:r>
              <w:rPr>
                <w:rStyle w:val="HyperlinkText9pt"/>
              </w:rPr>
              <w:fldChar w:fldCharType="end"/>
            </w:r>
          </w:p>
        </w:tc>
        <w:tc>
          <w:tcPr>
            <w:tcW w:w="2975" w:type="dxa"/>
            <w:tcPrChange w:id="7862" w:author="Russ Ott" w:date="2022-05-16T11:54:00Z">
              <w:tcPr>
                <w:tcW w:w="2975" w:type="dxa"/>
              </w:tcPr>
            </w:tcPrChange>
          </w:tcPr>
          <w:p w14:paraId="3D9561CA" w14:textId="77777777" w:rsidR="00440477" w:rsidRDefault="00440477">
            <w:pPr>
              <w:pStyle w:val="TableText"/>
              <w:keepNext w:val="0"/>
              <w:pPrChange w:id="7863" w:author="Russ Ott" w:date="2022-05-16T11:54:00Z">
                <w:pPr>
                  <w:pStyle w:val="TableText"/>
                </w:pPr>
              </w:pPrChange>
            </w:pPr>
          </w:p>
        </w:tc>
      </w:tr>
    </w:tbl>
    <w:p w14:paraId="62A743B9" w14:textId="77777777" w:rsidR="00440477" w:rsidRDefault="00440477" w:rsidP="00440477">
      <w:pPr>
        <w:pStyle w:val="BodyText"/>
      </w:pPr>
    </w:p>
    <w:p w14:paraId="45DDEEB1"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"ACT"</w:t>
      </w:r>
      <w:r>
        <w:t xml:space="preserve"> Act</w:t>
      </w:r>
      <w:bookmarkStart w:id="7864" w:name="C_3250-16899"/>
      <w:r>
        <w:t xml:space="preserve"> (CONF:3250-16899)</w:t>
      </w:r>
      <w:bookmarkEnd w:id="7864"/>
      <w:r>
        <w:t>.</w:t>
      </w:r>
    </w:p>
    <w:p w14:paraId="6E1AD80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w:t>
      </w:r>
      <w:bookmarkStart w:id="7865" w:name="C_3250-16900"/>
      <w:r>
        <w:t xml:space="preserve"> (CONF:3250-16900)</w:t>
      </w:r>
      <w:bookmarkEnd w:id="7865"/>
      <w:r>
        <w:t>.</w:t>
      </w:r>
    </w:p>
    <w:p w14:paraId="16DDD185"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7866" w:name="C_3250-16933"/>
      <w:proofErr w:type="spellEnd"/>
      <w:r>
        <w:t xml:space="preserve"> (CONF:3250-16933)</w:t>
      </w:r>
      <w:bookmarkEnd w:id="7866"/>
      <w:r>
        <w:t xml:space="preserve"> such that it</w:t>
      </w:r>
    </w:p>
    <w:p w14:paraId="56BB9A7B"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"2.16.840.1.113883.10.20.22.4.202"</w:t>
      </w:r>
      <w:bookmarkStart w:id="7867" w:name="C_3250-16934"/>
      <w:r>
        <w:t xml:space="preserve"> (CONF:3250-16934)</w:t>
      </w:r>
      <w:bookmarkEnd w:id="7867"/>
      <w:r>
        <w:t>.</w:t>
      </w:r>
    </w:p>
    <w:p w14:paraId="76223F3D"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"2016-11-01"</w:t>
      </w:r>
      <w:bookmarkStart w:id="7868" w:name="C_3250-16937"/>
      <w:r>
        <w:t xml:space="preserve"> (CONF:3250-16937)</w:t>
      </w:r>
      <w:bookmarkEnd w:id="7868"/>
      <w:r>
        <w:t>.</w:t>
      </w:r>
    </w:p>
    <w:p w14:paraId="1AE11035"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code</w:t>
      </w:r>
      <w:bookmarkStart w:id="7869" w:name="C_3250-16895"/>
      <w:r>
        <w:t xml:space="preserve"> (CONF:3250-16895)</w:t>
      </w:r>
      <w:bookmarkEnd w:id="7869"/>
      <w:r>
        <w:t>.</w:t>
      </w:r>
    </w:p>
    <w:p w14:paraId="47377D45"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"34109-9"</w:t>
      </w:r>
      <w:r>
        <w:t xml:space="preserve"> Note (</w:t>
      </w:r>
      <w:proofErr w:type="spellStart"/>
      <w:r>
        <w:t>CodeSystem</w:t>
      </w:r>
      <w:proofErr w:type="spellEnd"/>
      <w:r>
        <w:t xml:space="preserve">: </w:t>
      </w:r>
      <w:r>
        <w:rPr>
          <w:rStyle w:val="XMLname"/>
        </w:rPr>
        <w:t>LOINC urn:oid:2.16.840.1.113883.6.1</w:t>
      </w:r>
      <w:r>
        <w:t>)</w:t>
      </w:r>
      <w:bookmarkStart w:id="7870" w:name="C_3250-16940"/>
      <w:r>
        <w:t xml:space="preserve"> (CONF:3250-16940)</w:t>
      </w:r>
      <w:bookmarkEnd w:id="7870"/>
      <w:r>
        <w:t>.</w:t>
      </w:r>
    </w:p>
    <w:p w14:paraId="36CDACDD"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LOINC</w:t>
      </w:r>
      <w:bookmarkStart w:id="7871" w:name="C_3250-16941"/>
      <w:r>
        <w:t xml:space="preserve"> (CONF:3250-16941)</w:t>
      </w:r>
      <w:bookmarkEnd w:id="7871"/>
      <w:r>
        <w:t>.</w:t>
      </w:r>
    </w:p>
    <w:p w14:paraId="0B6D6A3D" w14:textId="74AE21E2" w:rsidR="00440477" w:rsidRDefault="00440477" w:rsidP="00440477">
      <w:pPr>
        <w:numPr>
          <w:ilvl w:val="1"/>
          <w:numId w:val="10"/>
        </w:numPr>
      </w:pPr>
      <w:r>
        <w:t xml:space="preserve">This code </w:t>
      </w:r>
      <w:r>
        <w:rPr>
          <w:rStyle w:val="keyword"/>
        </w:rPr>
        <w:t>SHOULD</w:t>
      </w:r>
      <w:r>
        <w:t xml:space="preserve"> contain zero or more [</w:t>
      </w:r>
      <w:proofErr w:type="gramStart"/>
      <w:r>
        <w:t>0..</w:t>
      </w:r>
      <w:proofErr w:type="gramEnd"/>
      <w:r>
        <w:t xml:space="preserve">*] </w:t>
      </w:r>
      <w:r>
        <w:rPr>
          <w:rStyle w:val="XMLnameBold"/>
        </w:rPr>
        <w:t>translation</w:t>
      </w:r>
      <w:r>
        <w:t xml:space="preserve">, which </w:t>
      </w:r>
      <w:r>
        <w:rPr>
          <w:rStyle w:val="keyword"/>
        </w:rPr>
        <w:t>SHOULD</w:t>
      </w:r>
      <w:r>
        <w:t xml:space="preserve"> be selected from </w:t>
      </w:r>
      <w:proofErr w:type="spellStart"/>
      <w:r>
        <w:t>ValueSet</w:t>
      </w:r>
      <w:proofErr w:type="spellEnd"/>
      <w:r>
        <w:t xml:space="preserve">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7872" w:name="C_3250-16939"/>
      <w:r>
        <w:t xml:space="preserve"> (CONF:3250-16939)</w:t>
      </w:r>
      <w:bookmarkEnd w:id="7872"/>
      <w:r>
        <w:t>.</w:t>
      </w:r>
    </w:p>
    <w:p w14:paraId="7F91525D" w14:textId="77777777" w:rsidR="00440477" w:rsidRDefault="00440477" w:rsidP="00440477">
      <w:pPr>
        <w:numPr>
          <w:ilvl w:val="2"/>
          <w:numId w:val="10"/>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0511C06F" w14:textId="77777777" w:rsidR="00440477" w:rsidRDefault="00440477" w:rsidP="00440477">
      <w:pPr>
        <w:numPr>
          <w:ilvl w:val="2"/>
          <w:numId w:val="10"/>
        </w:numPr>
      </w:pPr>
      <w:r>
        <w:t>If the Note Activity is within a narrative-only section (</w:t>
      </w:r>
      <w:proofErr w:type="gramStart"/>
      <w:r>
        <w:t>e.g.</w:t>
      </w:r>
      <w:proofErr w:type="gramEnd"/>
      <w:r>
        <w:t xml:space="preserve"> Hospital Course), the translation</w:t>
      </w:r>
      <w:r>
        <w:rPr>
          <w:rStyle w:val="keyword"/>
        </w:rPr>
        <w:t xml:space="preserve"> MAY </w:t>
      </w:r>
      <w:r>
        <w:t>match the section code (CONF:3250-16943).</w:t>
      </w:r>
    </w:p>
    <w:p w14:paraId="1510258A"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text</w:t>
      </w:r>
      <w:bookmarkStart w:id="7873" w:name="C_3250-16896"/>
      <w:r>
        <w:t xml:space="preserve"> (CONF:3250-16896)</w:t>
      </w:r>
      <w:bookmarkEnd w:id="7873"/>
      <w:r>
        <w:t>.</w:t>
      </w:r>
    </w:p>
    <w:p w14:paraId="277CCFFD" w14:textId="77777777" w:rsidR="00440477" w:rsidRDefault="00440477" w:rsidP="00440477">
      <w:pPr>
        <w:pStyle w:val="BodyText"/>
        <w:spacing w:before="120"/>
      </w:pPr>
      <w:r>
        <w:lastRenderedPageBreak/>
        <w:t>If the note was originally in another format, such as RTF, this element may also contain the base-64-encoded raw data of the note in addition to a reference to the narrative.</w:t>
      </w:r>
    </w:p>
    <w:p w14:paraId="7A43E0DE" w14:textId="5756C01B" w:rsidR="00440477" w:rsidRDefault="00440477" w:rsidP="00440477">
      <w:pPr>
        <w:numPr>
          <w:ilvl w:val="1"/>
          <w:numId w:val="10"/>
        </w:numPr>
      </w:pPr>
      <w:r>
        <w:t xml:space="preserve">This text </w:t>
      </w:r>
      <w:r>
        <w:rPr>
          <w:rStyle w:val="keyword"/>
        </w:rPr>
        <w:t>MAY</w:t>
      </w:r>
      <w:r>
        <w:t xml:space="preserve"> contain zero or one [</w:t>
      </w:r>
      <w:proofErr w:type="gramStart"/>
      <w:r>
        <w:t>0..</w:t>
      </w:r>
      <w:proofErr w:type="gramEnd"/>
      <w:r>
        <w:t xml:space="preserve">1] </w:t>
      </w:r>
      <w:r>
        <w:rPr>
          <w:rStyle w:val="XMLnameBold"/>
        </w:rPr>
        <w:t>@mediaType</w:t>
      </w:r>
      <w:r>
        <w:t xml:space="preserve">, which </w:t>
      </w:r>
      <w:r>
        <w:rPr>
          <w:rStyle w:val="keyword"/>
        </w:rPr>
        <w:t>SHOULD</w:t>
      </w:r>
      <w:r>
        <w:t xml:space="preserve"> be selected from </w:t>
      </w:r>
      <w:proofErr w:type="spellStart"/>
      <w:r>
        <w:t>ValueSet</w:t>
      </w:r>
      <w:proofErr w:type="spellEnd"/>
      <w:r>
        <w:t xml:space="preserve">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7874" w:name="C_3250-16906"/>
      <w:r>
        <w:t xml:space="preserve"> (CONF:3250-16906)</w:t>
      </w:r>
      <w:bookmarkEnd w:id="7874"/>
      <w:r>
        <w:t>.</w:t>
      </w:r>
    </w:p>
    <w:p w14:paraId="19169B30" w14:textId="77777777" w:rsidR="00440477" w:rsidRDefault="00440477" w:rsidP="00440477">
      <w:pPr>
        <w:numPr>
          <w:ilvl w:val="2"/>
          <w:numId w:val="10"/>
        </w:numPr>
      </w:pPr>
      <w:r>
        <w:t>If @mediaType is present, the text</w:t>
      </w:r>
      <w:r>
        <w:rPr>
          <w:rStyle w:val="keyword"/>
        </w:rPr>
        <w:t xml:space="preserve"> SHALL </w:t>
      </w:r>
      <w:r>
        <w:t>contain exactly one [</w:t>
      </w:r>
      <w:proofErr w:type="gramStart"/>
      <w:r>
        <w:t>1..</w:t>
      </w:r>
      <w:proofErr w:type="gramEnd"/>
      <w:r>
        <w:t>1] @representation="B64" and mixed content corresponding to the contents of the note (CONF:3250-16912).</w:t>
      </w:r>
    </w:p>
    <w:p w14:paraId="134C41B4" w14:textId="77777777" w:rsidR="00440477" w:rsidRDefault="00440477" w:rsidP="00440477">
      <w:pPr>
        <w:numPr>
          <w:ilvl w:val="1"/>
          <w:numId w:val="10"/>
        </w:numPr>
      </w:pPr>
      <w:r>
        <w:t xml:space="preserve">This text </w:t>
      </w:r>
      <w:r>
        <w:rPr>
          <w:rStyle w:val="keyword"/>
        </w:rPr>
        <w:t>SHALL</w:t>
      </w:r>
      <w:r>
        <w:t xml:space="preserve"> contain exactly one [</w:t>
      </w:r>
      <w:proofErr w:type="gramStart"/>
      <w:r>
        <w:t>1..</w:t>
      </w:r>
      <w:proofErr w:type="gramEnd"/>
      <w:r>
        <w:t xml:space="preserve">1] </w:t>
      </w:r>
      <w:r>
        <w:rPr>
          <w:rStyle w:val="XMLnameBold"/>
        </w:rPr>
        <w:t>reference</w:t>
      </w:r>
      <w:bookmarkStart w:id="7875" w:name="C_3250-16897"/>
      <w:r>
        <w:t xml:space="preserve"> (CONF:3250-16897)</w:t>
      </w:r>
      <w:bookmarkEnd w:id="7875"/>
      <w:r>
        <w:t>.</w:t>
      </w:r>
    </w:p>
    <w:p w14:paraId="6F8151E2" w14:textId="77777777" w:rsidR="00440477" w:rsidRDefault="00440477" w:rsidP="00440477">
      <w:pPr>
        <w:pStyle w:val="BodyText"/>
        <w:spacing w:before="120"/>
      </w:pPr>
      <w:r>
        <w:t>The note activity must reference human-readable content in the narrative, so this reference must not be null.</w:t>
      </w:r>
    </w:p>
    <w:p w14:paraId="4F2F2D7B" w14:textId="77777777" w:rsidR="00440477" w:rsidRDefault="00440477" w:rsidP="00440477">
      <w:pPr>
        <w:numPr>
          <w:ilvl w:val="2"/>
          <w:numId w:val="10"/>
        </w:numPr>
      </w:pPr>
      <w:r>
        <w:t xml:space="preserve">This reference </w:t>
      </w:r>
      <w:r>
        <w:rPr>
          <w:rStyle w:val="keyword"/>
        </w:rPr>
        <w:t>SHALL NOT</w:t>
      </w:r>
      <w:r>
        <w:t xml:space="preserve"> contain [</w:t>
      </w:r>
      <w:proofErr w:type="gramStart"/>
      <w:r>
        <w:t>0..</w:t>
      </w:r>
      <w:proofErr w:type="gramEnd"/>
      <w:r>
        <w:t xml:space="preserve">0] </w:t>
      </w:r>
      <w:r>
        <w:rPr>
          <w:rStyle w:val="XMLnameBold"/>
        </w:rPr>
        <w:t>@nullFlavor</w:t>
      </w:r>
      <w:bookmarkStart w:id="7876" w:name="C_3250-16920"/>
      <w:r>
        <w:t xml:space="preserve"> (CONF:3250-16920)</w:t>
      </w:r>
      <w:bookmarkEnd w:id="7876"/>
      <w:r>
        <w:t>.</w:t>
      </w:r>
    </w:p>
    <w:p w14:paraId="5FF0B48E" w14:textId="77777777" w:rsidR="00440477" w:rsidRDefault="00440477" w:rsidP="00440477">
      <w:pPr>
        <w:numPr>
          <w:ilvl w:val="2"/>
          <w:numId w:val="10"/>
        </w:numPr>
      </w:pPr>
      <w:r>
        <w:t xml:space="preserve">This reference </w:t>
      </w:r>
      <w:r>
        <w:rPr>
          <w:rStyle w:val="keyword"/>
        </w:rPr>
        <w:t>SHALL</w:t>
      </w:r>
      <w:r>
        <w:t xml:space="preserve"> contain exactly one [</w:t>
      </w:r>
      <w:proofErr w:type="gramStart"/>
      <w:r>
        <w:t>1..</w:t>
      </w:r>
      <w:proofErr w:type="gramEnd"/>
      <w:r>
        <w:t xml:space="preserve">1] </w:t>
      </w:r>
      <w:r>
        <w:rPr>
          <w:rStyle w:val="XMLnameBold"/>
        </w:rPr>
        <w:t>@value</w:t>
      </w:r>
      <w:bookmarkStart w:id="7877" w:name="C_3250-16898"/>
      <w:r>
        <w:t xml:space="preserve"> (CONF:3250-16898)</w:t>
      </w:r>
      <w:bookmarkEnd w:id="7877"/>
      <w:r>
        <w:t>.</w:t>
      </w:r>
    </w:p>
    <w:p w14:paraId="304B8281" w14:textId="77777777" w:rsidR="00440477" w:rsidRDefault="00440477" w:rsidP="00440477">
      <w:pPr>
        <w:numPr>
          <w:ilvl w:val="3"/>
          <w:numId w:val="10"/>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5BDA5D50" w14:textId="77777777" w:rsidR="00440477" w:rsidRDefault="00440477" w:rsidP="00440477">
      <w:pPr>
        <w:pStyle w:val="BodyText"/>
        <w:spacing w:before="120"/>
      </w:pPr>
      <w:r>
        <w:t>Indicates the status of the note. The most common statusCode is completed indicating the note is signed and finalized.</w:t>
      </w:r>
    </w:p>
    <w:p w14:paraId="633AA6B8"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7878" w:name="C_3250-16916"/>
      <w:proofErr w:type="spellEnd"/>
      <w:r>
        <w:t xml:space="preserve"> (CONF:3250-16916)</w:t>
      </w:r>
      <w:bookmarkEnd w:id="7878"/>
      <w:r>
        <w:t>.</w:t>
      </w:r>
    </w:p>
    <w:p w14:paraId="5C1AC6D2" w14:textId="77777777" w:rsidR="00440477" w:rsidRDefault="00440477" w:rsidP="00440477">
      <w:pPr>
        <w:pStyle w:val="BodyText"/>
        <w:spacing w:before="120"/>
      </w:pPr>
      <w:r>
        <w:t>The effectiveTime represents the clinically relevant time of the note. The precise timestamp of creation / updating should be conveyed in author/time.</w:t>
      </w:r>
    </w:p>
    <w:p w14:paraId="0A4A484D"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7879" w:name="C_3250-16903"/>
      <w:proofErr w:type="spellEnd"/>
      <w:r>
        <w:t xml:space="preserve"> (CONF:3250-16903)</w:t>
      </w:r>
      <w:bookmarkEnd w:id="7879"/>
      <w:r>
        <w:t>.</w:t>
      </w:r>
    </w:p>
    <w:p w14:paraId="5EC45590" w14:textId="77777777" w:rsidR="00440477" w:rsidRDefault="00440477" w:rsidP="00440477">
      <w:pPr>
        <w:numPr>
          <w:ilvl w:val="1"/>
          <w:numId w:val="10"/>
        </w:numPr>
      </w:pPr>
      <w:r>
        <w:t xml:space="preserve">This </w:t>
      </w:r>
      <w:proofErr w:type="spellStart"/>
      <w:r>
        <w:t>effectiveTime</w:t>
      </w:r>
      <w:proofErr w:type="spellEnd"/>
      <w:r>
        <w:t xml:space="preserve"> </w:t>
      </w:r>
      <w:r>
        <w:rPr>
          <w:rStyle w:val="keyword"/>
        </w:rPr>
        <w:t>SHOULD</w:t>
      </w:r>
      <w:r>
        <w:t xml:space="preserve"> contain zero or one [</w:t>
      </w:r>
      <w:proofErr w:type="gramStart"/>
      <w:r>
        <w:t>0..</w:t>
      </w:r>
      <w:proofErr w:type="gramEnd"/>
      <w:r>
        <w:t xml:space="preserve">1] </w:t>
      </w:r>
      <w:r>
        <w:rPr>
          <w:rStyle w:val="XMLnameBold"/>
        </w:rPr>
        <w:t>@value</w:t>
      </w:r>
      <w:bookmarkStart w:id="7880" w:name="C_3250-16917"/>
      <w:r>
        <w:t xml:space="preserve"> (CONF:3250-16917)</w:t>
      </w:r>
      <w:bookmarkEnd w:id="7880"/>
      <w:r>
        <w:t>.</w:t>
      </w:r>
    </w:p>
    <w:p w14:paraId="2D1359DE" w14:textId="77777777" w:rsidR="00440477" w:rsidRDefault="00440477" w:rsidP="00440477">
      <w:pPr>
        <w:pStyle w:val="BodyText"/>
        <w:spacing w:before="120"/>
      </w:pPr>
      <w:r>
        <w:t>Represents the person(s) who wrote the note.</w:t>
      </w:r>
    </w:p>
    <w:p w14:paraId="5A6B6A58" w14:textId="77777777" w:rsidR="00440477" w:rsidRDefault="00440477" w:rsidP="00440477">
      <w:pPr>
        <w:numPr>
          <w:ilvl w:val="0"/>
          <w:numId w:val="10"/>
        </w:numPr>
      </w:pPr>
      <w:r>
        <w:rPr>
          <w:rStyle w:val="keyword"/>
        </w:rPr>
        <w:t>SHALL</w:t>
      </w:r>
      <w:r>
        <w:t xml:space="preserve"> contain at least one [</w:t>
      </w:r>
      <w:proofErr w:type="gramStart"/>
      <w:r>
        <w:t>1..</w:t>
      </w:r>
      <w:proofErr w:type="gramEnd"/>
      <w:r>
        <w:t>*] Author Participation</w:t>
      </w:r>
      <w:r>
        <w:rPr>
          <w:rStyle w:val="XMLname"/>
        </w:rPr>
        <w:t xml:space="preserve"> (identifier: urn:oid:2.16.840.1.113883.10.20.22.4.119)</w:t>
      </w:r>
      <w:bookmarkStart w:id="7881" w:name="C_3250-16913"/>
      <w:r>
        <w:t xml:space="preserve"> (CONF:3250-16913)</w:t>
      </w:r>
      <w:bookmarkEnd w:id="7881"/>
      <w:r>
        <w:t>.</w:t>
      </w:r>
    </w:p>
    <w:p w14:paraId="65DBA3DC" w14:textId="77777777" w:rsidR="00440477" w:rsidRDefault="00440477" w:rsidP="00440477">
      <w:pPr>
        <w:pStyle w:val="BodyText"/>
        <w:spacing w:before="120"/>
      </w:pPr>
      <w:r>
        <w:t>Represents the person(s) legally responsible for the contents of the note.</w:t>
      </w:r>
    </w:p>
    <w:p w14:paraId="362A0C5C" w14:textId="77777777"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r>
        <w:rPr>
          <w:rStyle w:val="XMLnameBold"/>
        </w:rPr>
        <w:t>participant</w:t>
      </w:r>
      <w:bookmarkStart w:id="7882" w:name="C_3250-16923"/>
      <w:r>
        <w:t xml:space="preserve"> (CONF:3250-16923)</w:t>
      </w:r>
      <w:bookmarkEnd w:id="7882"/>
      <w:r>
        <w:t xml:space="preserve"> such that it</w:t>
      </w:r>
    </w:p>
    <w:p w14:paraId="0628EC4F"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"LA"</w:t>
      </w:r>
      <w:r>
        <w:t xml:space="preserve"> Legal Authenticator</w:t>
      </w:r>
      <w:bookmarkStart w:id="7883" w:name="C_3250-16925"/>
      <w:r>
        <w:t xml:space="preserve"> (CONF:3250-16925)</w:t>
      </w:r>
      <w:bookmarkEnd w:id="7883"/>
      <w:r>
        <w:t>.</w:t>
      </w:r>
    </w:p>
    <w:p w14:paraId="6AFE3FBB" w14:textId="77777777" w:rsidR="00440477" w:rsidRDefault="00440477" w:rsidP="00440477">
      <w:pPr>
        <w:pStyle w:val="BodyText"/>
        <w:spacing w:before="120"/>
      </w:pPr>
      <w:r>
        <w:t>Indicates the time of signing the note.</w:t>
      </w:r>
    </w:p>
    <w:p w14:paraId="36DFC924"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1] US Realm Date and Time (DT.US.FIELDED)</w:t>
      </w:r>
      <w:r>
        <w:rPr>
          <w:rStyle w:val="XMLname"/>
        </w:rPr>
        <w:t xml:space="preserve"> (identifier: urn:oid:2.16.840.1.113883.10.20.22.5.3)</w:t>
      </w:r>
      <w:bookmarkStart w:id="7884" w:name="C_3250-16926"/>
      <w:r>
        <w:t xml:space="preserve"> (CONF:3250-16926)</w:t>
      </w:r>
      <w:bookmarkEnd w:id="7884"/>
      <w:r>
        <w:t>.</w:t>
      </w:r>
    </w:p>
    <w:p w14:paraId="42344C9C"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proofErr w:type="spellStart"/>
      <w:r>
        <w:rPr>
          <w:rStyle w:val="XMLnameBold"/>
        </w:rPr>
        <w:t>participantRole</w:t>
      </w:r>
      <w:bookmarkStart w:id="7885" w:name="C_3250-16924"/>
      <w:proofErr w:type="spellEnd"/>
      <w:r>
        <w:t xml:space="preserve"> (CONF:3250-16924)</w:t>
      </w:r>
      <w:bookmarkEnd w:id="7885"/>
      <w:r>
        <w:t>.</w:t>
      </w:r>
    </w:p>
    <w:p w14:paraId="6B6BD10A" w14:textId="77777777" w:rsidR="00440477" w:rsidRDefault="00440477" w:rsidP="00440477">
      <w:pPr>
        <w:pStyle w:val="BodyText"/>
        <w:spacing w:before="120"/>
      </w:pPr>
      <w:r>
        <w:t>This may be the ID of the note author. If so, no additional information in this participant is required.</w:t>
      </w:r>
    </w:p>
    <w:p w14:paraId="223F5AB4" w14:textId="77777777" w:rsidR="00440477" w:rsidRDefault="00440477" w:rsidP="00440477">
      <w:pPr>
        <w:numPr>
          <w:ilvl w:val="2"/>
          <w:numId w:val="10"/>
        </w:numPr>
      </w:pPr>
      <w:r>
        <w:t xml:space="preserve">This </w:t>
      </w:r>
      <w:proofErr w:type="spellStart"/>
      <w:r>
        <w:t>participantRole</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7886" w:name="C_3250-16927"/>
      <w:r>
        <w:t xml:space="preserve"> (CONF:3250-16927)</w:t>
      </w:r>
      <w:bookmarkEnd w:id="7886"/>
      <w:r>
        <w:t>.</w:t>
      </w:r>
    </w:p>
    <w:p w14:paraId="73877EC8" w14:textId="77777777" w:rsidR="00440477" w:rsidRDefault="00440477" w:rsidP="00440477">
      <w:pPr>
        <w:numPr>
          <w:ilvl w:val="2"/>
          <w:numId w:val="10"/>
        </w:numPr>
      </w:pPr>
      <w:r>
        <w:t xml:space="preserve">This </w:t>
      </w:r>
      <w:proofErr w:type="spellStart"/>
      <w:r>
        <w:t>participantRole</w:t>
      </w:r>
      <w:proofErr w:type="spellEnd"/>
      <w:r>
        <w:t xml:space="preserve"> </w:t>
      </w:r>
      <w:r>
        <w:rPr>
          <w:rStyle w:val="keyword"/>
        </w:rPr>
        <w:t>MAY</w:t>
      </w:r>
      <w:r>
        <w:t xml:space="preserve"> contain zero or one [</w:t>
      </w:r>
      <w:proofErr w:type="gramStart"/>
      <w:r>
        <w:t>0..</w:t>
      </w:r>
      <w:proofErr w:type="gramEnd"/>
      <w:r>
        <w:t xml:space="preserve">1] </w:t>
      </w:r>
      <w:proofErr w:type="spellStart"/>
      <w:r>
        <w:rPr>
          <w:rStyle w:val="XMLnameBold"/>
        </w:rPr>
        <w:t>playingEntity</w:t>
      </w:r>
      <w:bookmarkStart w:id="7887" w:name="C_3250-16928"/>
      <w:proofErr w:type="spellEnd"/>
      <w:r>
        <w:t xml:space="preserve"> (CONF:3250-16928)</w:t>
      </w:r>
      <w:bookmarkEnd w:id="7887"/>
      <w:r>
        <w:t>.</w:t>
      </w:r>
    </w:p>
    <w:p w14:paraId="3017C53B" w14:textId="77777777" w:rsidR="00440477" w:rsidRDefault="00440477" w:rsidP="00440477">
      <w:pPr>
        <w:numPr>
          <w:ilvl w:val="3"/>
          <w:numId w:val="10"/>
        </w:numPr>
      </w:pPr>
      <w:r>
        <w:lastRenderedPageBreak/>
        <w:t xml:space="preserve">The </w:t>
      </w:r>
      <w:proofErr w:type="spellStart"/>
      <w:r>
        <w:t>playingEntity</w:t>
      </w:r>
      <w:proofErr w:type="spellEnd"/>
      <w:r>
        <w:t xml:space="preserve">, if present, </w:t>
      </w:r>
      <w:r>
        <w:rPr>
          <w:rStyle w:val="keyword"/>
        </w:rPr>
        <w:t>SHALL</w:t>
      </w:r>
      <w:r>
        <w:t xml:space="preserve"> contain at least one [</w:t>
      </w:r>
      <w:proofErr w:type="gramStart"/>
      <w:r>
        <w:t>1..</w:t>
      </w:r>
      <w:proofErr w:type="gramEnd"/>
      <w:r>
        <w:t>*] US Realm Person Name (PN.US.FIELDED)</w:t>
      </w:r>
      <w:r>
        <w:rPr>
          <w:rStyle w:val="XMLname"/>
        </w:rPr>
        <w:t xml:space="preserve"> (identifier: urn:oid:2.16.840.1.113883.10.20.22.5.1.1)</w:t>
      </w:r>
      <w:bookmarkStart w:id="7888" w:name="C_3250-16929"/>
      <w:r>
        <w:t xml:space="preserve"> (CONF:3250-16929)</w:t>
      </w:r>
      <w:bookmarkEnd w:id="7888"/>
      <w:r>
        <w:t>.</w:t>
      </w:r>
    </w:p>
    <w:p w14:paraId="1AF6249B" w14:textId="77777777" w:rsidR="00440477" w:rsidRDefault="00440477" w:rsidP="00440477">
      <w:pPr>
        <w:numPr>
          <w:ilvl w:val="2"/>
          <w:numId w:val="10"/>
        </w:numPr>
      </w:pPr>
      <w:r>
        <w:t xml:space="preserve">If no id matches an author or participant elsewhere in the document, then </w:t>
      </w:r>
      <w:proofErr w:type="spellStart"/>
      <w:r>
        <w:t>playingEntity</w:t>
      </w:r>
      <w:proofErr w:type="spellEnd"/>
      <w:r>
        <w:rPr>
          <w:rStyle w:val="keyword"/>
        </w:rPr>
        <w:t xml:space="preserve"> SHALL </w:t>
      </w:r>
      <w:r>
        <w:t>be present (CONF:3250-16930).</w:t>
      </w:r>
    </w:p>
    <w:p w14:paraId="6FE6FC50" w14:textId="77777777" w:rsidR="00440477" w:rsidRDefault="00440477" w:rsidP="00440477">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0B6A7723" w14:textId="77777777" w:rsidR="00440477" w:rsidRDefault="00440477" w:rsidP="00440477">
      <w:pPr>
        <w:numPr>
          <w:ilvl w:val="0"/>
          <w:numId w:val="10"/>
        </w:numPr>
      </w:pPr>
      <w:r>
        <w:rPr>
          <w:rStyle w:val="keyword"/>
        </w:rPr>
        <w:t>SHOULD</w:t>
      </w:r>
      <w:r>
        <w:t xml:space="preserve"> contain zero or more [</w:t>
      </w:r>
      <w:proofErr w:type="gramStart"/>
      <w:r>
        <w:t>0..</w:t>
      </w:r>
      <w:proofErr w:type="gramEnd"/>
      <w:r>
        <w:t xml:space="preserve">*] </w:t>
      </w:r>
      <w:proofErr w:type="spellStart"/>
      <w:r>
        <w:rPr>
          <w:rStyle w:val="XMLnameBold"/>
        </w:rPr>
        <w:t>entryRelationship</w:t>
      </w:r>
      <w:bookmarkStart w:id="7889" w:name="C_3250-16907"/>
      <w:proofErr w:type="spellEnd"/>
      <w:r>
        <w:t xml:space="preserve"> (CONF:3250-16907)</w:t>
      </w:r>
      <w:bookmarkEnd w:id="7889"/>
      <w:r>
        <w:t xml:space="preserve"> such that it</w:t>
      </w:r>
    </w:p>
    <w:p w14:paraId="0E6926C0"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bookmarkStart w:id="7890" w:name="C_3250-16921"/>
      <w:r>
        <w:t xml:space="preserve"> (CONF:3250-16921)</w:t>
      </w:r>
      <w:bookmarkEnd w:id="7890"/>
      <w:r>
        <w:t>.</w:t>
      </w:r>
    </w:p>
    <w:p w14:paraId="73004D98"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@inversionInd</w:t>
      </w:r>
      <w:r>
        <w:t>=</w:t>
      </w:r>
      <w:r>
        <w:rPr>
          <w:rStyle w:val="XMLname"/>
        </w:rPr>
        <w:t>"true"</w:t>
      </w:r>
      <w:bookmarkStart w:id="7891" w:name="C_3250-16922"/>
      <w:r>
        <w:t xml:space="preserve"> (CONF:3250-16922)</w:t>
      </w:r>
      <w:bookmarkEnd w:id="7891"/>
      <w:r>
        <w:t>.</w:t>
      </w:r>
    </w:p>
    <w:p w14:paraId="6DADA2BF" w14:textId="77777777" w:rsidR="00440477" w:rsidRDefault="00440477" w:rsidP="00440477">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39497432" w14:textId="77777777" w:rsidR="00440477" w:rsidRDefault="00440477" w:rsidP="00440477">
      <w:pPr>
        <w:numPr>
          <w:ilvl w:val="1"/>
          <w:numId w:val="10"/>
        </w:numPr>
      </w:pPr>
      <w:r>
        <w:rPr>
          <w:rStyle w:val="keyword"/>
        </w:rPr>
        <w:t>MAY</w:t>
      </w:r>
      <w:r>
        <w:t xml:space="preserve"> contain zero or one [</w:t>
      </w:r>
      <w:proofErr w:type="gramStart"/>
      <w:r>
        <w:t>0..</w:t>
      </w:r>
      <w:proofErr w:type="gramEnd"/>
      <w:r>
        <w:t xml:space="preserve">1] </w:t>
      </w:r>
      <w:r>
        <w:rPr>
          <w:rStyle w:val="XMLnameBold"/>
        </w:rPr>
        <w:t>@negationInd</w:t>
      </w:r>
      <w:bookmarkStart w:id="7892" w:name="C_3250-16931"/>
      <w:r>
        <w:t xml:space="preserve"> (CONF:3250-16931)</w:t>
      </w:r>
      <w:bookmarkEnd w:id="7892"/>
      <w:r>
        <w:t>.</w:t>
      </w:r>
    </w:p>
    <w:p w14:paraId="51FB70EA"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encounter</w:t>
      </w:r>
      <w:bookmarkStart w:id="7893" w:name="C_3250-16908"/>
      <w:r>
        <w:t xml:space="preserve"> (CONF:3250-16908)</w:t>
      </w:r>
      <w:bookmarkEnd w:id="7893"/>
      <w:r>
        <w:t>.</w:t>
      </w:r>
    </w:p>
    <w:p w14:paraId="3627972D" w14:textId="77777777" w:rsidR="00440477" w:rsidRDefault="00440477" w:rsidP="00440477">
      <w:pPr>
        <w:numPr>
          <w:ilvl w:val="2"/>
          <w:numId w:val="10"/>
        </w:numPr>
      </w:pPr>
      <w:r>
        <w:t xml:space="preserve">This encounter </w:t>
      </w:r>
      <w:r>
        <w:rPr>
          <w:rStyle w:val="keyword"/>
        </w:rPr>
        <w:t>SHALL</w:t>
      </w:r>
      <w:r>
        <w:t xml:space="preserve"> contain at least one [</w:t>
      </w:r>
      <w:proofErr w:type="gramStart"/>
      <w:r>
        <w:t>1..</w:t>
      </w:r>
      <w:proofErr w:type="gramEnd"/>
      <w:r>
        <w:t xml:space="preserve">*] </w:t>
      </w:r>
      <w:r>
        <w:rPr>
          <w:rStyle w:val="XMLnameBold"/>
        </w:rPr>
        <w:t>id</w:t>
      </w:r>
      <w:bookmarkStart w:id="7894" w:name="C_3250-16909"/>
      <w:r>
        <w:t xml:space="preserve"> (CONF:3250-16909)</w:t>
      </w:r>
      <w:bookmarkEnd w:id="7894"/>
      <w:r>
        <w:t>.</w:t>
      </w:r>
    </w:p>
    <w:p w14:paraId="27DF6ED8" w14:textId="77777777" w:rsidR="00440477" w:rsidRDefault="00440477" w:rsidP="00440477">
      <w:pPr>
        <w:numPr>
          <w:ilvl w:val="3"/>
          <w:numId w:val="10"/>
        </w:numPr>
      </w:pPr>
      <w:r>
        <w:t xml:space="preserve">If the id does not match an encounter/id from the Encounters Section or </w:t>
      </w:r>
      <w:proofErr w:type="spellStart"/>
      <w:r>
        <w:t>encompassingEncounter</w:t>
      </w:r>
      <w:proofErr w:type="spellEnd"/>
      <w:r>
        <w:t xml:space="preserve"> within the same document and the id does not contain @nullFlavor="NA", then this entry</w:t>
      </w:r>
      <w:r>
        <w:rPr>
          <w:rStyle w:val="keyword"/>
        </w:rPr>
        <w:t xml:space="preserve"> SHALL </w:t>
      </w:r>
      <w:r>
        <w:t xml:space="preserve">conform to the Encounter Activity (V3) (identifier: </w:t>
      </w:r>
      <w:proofErr w:type="gramStart"/>
      <w:r>
        <w:t>urn:hl</w:t>
      </w:r>
      <w:proofErr w:type="gramEnd"/>
      <w:r>
        <w:t>7ii:2.16.840.1.113883.10.20.22.4.49:2015-08-01) (CONF:3250-16914).</w:t>
      </w:r>
    </w:p>
    <w:p w14:paraId="41AC119C" w14:textId="77777777" w:rsidR="00440477" w:rsidRDefault="00440477" w:rsidP="00440477">
      <w:pPr>
        <w:pStyle w:val="BodyText"/>
        <w:spacing w:before="120"/>
      </w:pPr>
      <w:r>
        <w:t>Represents an unstructured C-CDA document containing the original contents of the note in the original format.</w:t>
      </w:r>
    </w:p>
    <w:p w14:paraId="012C6FE8" w14:textId="77777777" w:rsidR="00440477" w:rsidRDefault="00440477" w:rsidP="00440477">
      <w:pPr>
        <w:numPr>
          <w:ilvl w:val="0"/>
          <w:numId w:val="10"/>
        </w:numPr>
      </w:pPr>
      <w:r>
        <w:rPr>
          <w:rStyle w:val="keyword"/>
        </w:rPr>
        <w:t>MAY</w:t>
      </w:r>
      <w:r>
        <w:t xml:space="preserve"> contain zero or more [</w:t>
      </w:r>
      <w:proofErr w:type="gramStart"/>
      <w:r>
        <w:t>0..</w:t>
      </w:r>
      <w:proofErr w:type="gramEnd"/>
      <w:r>
        <w:t xml:space="preserve">*] </w:t>
      </w:r>
      <w:r>
        <w:rPr>
          <w:rStyle w:val="XMLnameBold"/>
        </w:rPr>
        <w:t>reference</w:t>
      </w:r>
      <w:bookmarkStart w:id="7895" w:name="C_3250-16910"/>
      <w:r>
        <w:t xml:space="preserve"> (CONF:3250-16910)</w:t>
      </w:r>
      <w:bookmarkEnd w:id="7895"/>
      <w:r>
        <w:t xml:space="preserve"> such that it</w:t>
      </w:r>
    </w:p>
    <w:p w14:paraId="20CDCFC8"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proofErr w:type="spellStart"/>
      <w:r>
        <w:rPr>
          <w:rStyle w:val="XMLnameBold"/>
        </w:rPr>
        <w:t>externalDocument</w:t>
      </w:r>
      <w:bookmarkStart w:id="7896" w:name="C_3250-16911"/>
      <w:proofErr w:type="spellEnd"/>
      <w:r>
        <w:t xml:space="preserve"> (CONF:3250-16911)</w:t>
      </w:r>
      <w:bookmarkEnd w:id="7896"/>
      <w:r>
        <w:t>.</w:t>
      </w:r>
    </w:p>
    <w:p w14:paraId="12A8DD7D" w14:textId="77777777" w:rsidR="00440477" w:rsidRDefault="00440477" w:rsidP="00440477">
      <w:pPr>
        <w:numPr>
          <w:ilvl w:val="2"/>
          <w:numId w:val="10"/>
        </w:numPr>
      </w:pPr>
      <w:r>
        <w:t xml:space="preserve">This </w:t>
      </w:r>
      <w:proofErr w:type="spellStart"/>
      <w:r>
        <w:t>externalDocument</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id</w:t>
      </w:r>
      <w:bookmarkStart w:id="7897" w:name="C_3250-16915"/>
      <w:r>
        <w:t xml:space="preserve"> (CONF:3250-16915)</w:t>
      </w:r>
      <w:bookmarkEnd w:id="7897"/>
      <w:r>
        <w:t>.</w:t>
      </w:r>
    </w:p>
    <w:p w14:paraId="7345BB5E" w14:textId="77777777" w:rsidR="00440477" w:rsidRDefault="00440477" w:rsidP="00440477">
      <w:pPr>
        <w:numPr>
          <w:ilvl w:val="2"/>
          <w:numId w:val="10"/>
        </w:numPr>
      </w:pPr>
      <w:r>
        <w:t xml:space="preserve">This </w:t>
      </w:r>
      <w:proofErr w:type="spellStart"/>
      <w:r>
        <w:t>externalDocument</w:t>
      </w:r>
      <w:proofErr w:type="spellEnd"/>
      <w:r>
        <w:t xml:space="preserve"> </w:t>
      </w:r>
      <w:r>
        <w:rPr>
          <w:rStyle w:val="keyword"/>
        </w:rPr>
        <w:t>SHOULD</w:t>
      </w:r>
      <w:r>
        <w:t xml:space="preserve"> contain zero or one [</w:t>
      </w:r>
      <w:proofErr w:type="gramStart"/>
      <w:r>
        <w:t>0..</w:t>
      </w:r>
      <w:proofErr w:type="gramEnd"/>
      <w:r>
        <w:t xml:space="preserve">1] </w:t>
      </w:r>
      <w:r>
        <w:rPr>
          <w:rStyle w:val="XMLnameBold"/>
        </w:rPr>
        <w:t>code</w:t>
      </w:r>
      <w:bookmarkStart w:id="7898" w:name="C_3250-16918"/>
      <w:r>
        <w:t xml:space="preserve"> (CONF:3250-16918)</w:t>
      </w:r>
      <w:bookmarkEnd w:id="7898"/>
      <w:r>
        <w:t>.</w:t>
      </w:r>
    </w:p>
    <w:p w14:paraId="5531FB1F" w14:textId="574EA0D0" w:rsidR="00440477" w:rsidRDefault="00440477" w:rsidP="00440477">
      <w:pPr>
        <w:pStyle w:val="Caption"/>
        <w:ind w:left="130" w:right="115"/>
      </w:pPr>
      <w:bookmarkStart w:id="7899" w:name="_Toc103325925"/>
      <w:bookmarkStart w:id="7900" w:name="_Toc83394571"/>
      <w:r>
        <w:lastRenderedPageBreak/>
        <w:t xml:space="preserve">Figure </w:t>
      </w:r>
      <w:r>
        <w:fldChar w:fldCharType="begin"/>
      </w:r>
      <w:r>
        <w:instrText>SEQ Figure \* ARABIC</w:instrText>
      </w:r>
      <w:r>
        <w:fldChar w:fldCharType="separate"/>
      </w:r>
      <w:del w:id="7901" w:author="Russ Ott" w:date="2022-05-16T11:54:00Z">
        <w:r w:rsidR="002F5B8D">
          <w:delText>7</w:delText>
        </w:r>
      </w:del>
      <w:ins w:id="7902" w:author="Russ Ott" w:date="2022-05-16T11:54:00Z">
        <w:r w:rsidR="00F1669B">
          <w:t>19</w:t>
        </w:r>
      </w:ins>
      <w:r>
        <w:fldChar w:fldCharType="end"/>
      </w:r>
      <w:r>
        <w:t>: Note Activity as entryRelationship to C-CDA Entry</w:t>
      </w:r>
      <w:bookmarkEnd w:id="7899"/>
      <w:bookmarkEnd w:id="7900"/>
    </w:p>
    <w:p w14:paraId="797BC121" w14:textId="77777777" w:rsidR="00440477" w:rsidRDefault="00440477" w:rsidP="00440477">
      <w:pPr>
        <w:pStyle w:val="Example"/>
        <w:ind w:left="130" w:right="115"/>
      </w:pPr>
      <w:r>
        <w:t>&lt;?xml version="1.0" encoding="UTF-8"?&gt;</w:t>
      </w:r>
    </w:p>
    <w:p w14:paraId="1BAD0C45" w14:textId="77777777" w:rsidR="00440477" w:rsidRDefault="00440477" w:rsidP="00440477">
      <w:pPr>
        <w:pStyle w:val="Example"/>
        <w:ind w:left="130" w:right="115"/>
      </w:pPr>
      <w:r>
        <w:t>&lt;section&gt;</w:t>
      </w:r>
    </w:p>
    <w:p w14:paraId="58BC8184" w14:textId="77777777" w:rsidR="00440477" w:rsidRDefault="00440477" w:rsidP="00440477">
      <w:pPr>
        <w:pStyle w:val="Example"/>
        <w:ind w:left="130" w:right="115"/>
      </w:pPr>
      <w:r>
        <w:t xml:space="preserve">    </w:t>
      </w:r>
      <w:proofErr w:type="gramStart"/>
      <w:r>
        <w:t>&lt;!--</w:t>
      </w:r>
      <w:proofErr w:type="gramEnd"/>
      <w:r>
        <w:t xml:space="preserve"> C-CDA 2.1 Procedures Section --&gt;</w:t>
      </w:r>
    </w:p>
    <w:p w14:paraId="52C1859C" w14:textId="77777777" w:rsidR="00440477" w:rsidRDefault="00440477" w:rsidP="00440477">
      <w:pPr>
        <w:pStyle w:val="Example"/>
        <w:ind w:left="130" w:right="115"/>
      </w:pPr>
      <w:r>
        <w:t xml:space="preserve">    &lt;</w:t>
      </w:r>
      <w:proofErr w:type="spellStart"/>
      <w:r>
        <w:t>templateId</w:t>
      </w:r>
      <w:proofErr w:type="spellEnd"/>
      <w:r>
        <w:t xml:space="preserve"> root="2.16.840.1.113883.10.20.22.2.7.1"/&gt;</w:t>
      </w:r>
    </w:p>
    <w:p w14:paraId="652F97A6" w14:textId="77777777" w:rsidR="00440477" w:rsidRDefault="00440477" w:rsidP="00440477">
      <w:pPr>
        <w:pStyle w:val="Example"/>
        <w:ind w:left="130" w:right="115"/>
      </w:pPr>
      <w:r>
        <w:t xml:space="preserve">    &lt;</w:t>
      </w:r>
      <w:proofErr w:type="spellStart"/>
      <w:r>
        <w:t>templateId</w:t>
      </w:r>
      <w:proofErr w:type="spellEnd"/>
      <w:r>
        <w:t xml:space="preserve"> root="2.16.840.1.113883.10.20.22.2.7.1" extension="2014-06-09"/&gt;</w:t>
      </w:r>
    </w:p>
    <w:p w14:paraId="6DD99D4F" w14:textId="77777777" w:rsidR="00440477" w:rsidRDefault="00440477" w:rsidP="00440477">
      <w:pPr>
        <w:pStyle w:val="Example"/>
        <w:ind w:left="130" w:right="115"/>
      </w:pPr>
      <w:r>
        <w:t xml:space="preserve">    &lt;code code="47519-4" </w:t>
      </w:r>
      <w:proofErr w:type="spellStart"/>
      <w:r>
        <w:t>codeSystem</w:t>
      </w:r>
      <w:proofErr w:type="spellEnd"/>
      <w:r>
        <w:t xml:space="preserve">="2.16.840.1.113883.6.1" </w:t>
      </w:r>
      <w:proofErr w:type="spellStart"/>
      <w:r>
        <w:t>codeSystemName</w:t>
      </w:r>
      <w:proofErr w:type="spellEnd"/>
      <w:r>
        <w:t>="LOINC" displayName="HISTORY OF PROCEDURES"/&gt;</w:t>
      </w:r>
    </w:p>
    <w:p w14:paraId="5074D004" w14:textId="77777777" w:rsidR="00440477" w:rsidRDefault="00440477" w:rsidP="00440477">
      <w:pPr>
        <w:pStyle w:val="Example"/>
        <w:ind w:left="130" w:right="115"/>
      </w:pPr>
      <w:r>
        <w:t xml:space="preserve">    &lt;title&gt;Procedures&lt;/title&gt;</w:t>
      </w:r>
    </w:p>
    <w:p w14:paraId="2C5D0E15" w14:textId="77777777" w:rsidR="00440477" w:rsidRDefault="00440477" w:rsidP="00440477">
      <w:pPr>
        <w:pStyle w:val="Example"/>
        <w:ind w:left="130" w:right="115"/>
      </w:pPr>
      <w:r>
        <w:t xml:space="preserve">    &lt;text&gt;</w:t>
      </w:r>
    </w:p>
    <w:p w14:paraId="08F2134C" w14:textId="77777777" w:rsidR="00440477" w:rsidRDefault="00440477" w:rsidP="00440477">
      <w:pPr>
        <w:pStyle w:val="Example"/>
        <w:ind w:left="130" w:right="115"/>
      </w:pPr>
      <w:r>
        <w:t xml:space="preserve">        &lt;table&gt;</w:t>
      </w:r>
    </w:p>
    <w:p w14:paraId="49DB1204" w14:textId="77777777" w:rsidR="00440477" w:rsidRDefault="00440477" w:rsidP="00440477">
      <w:pPr>
        <w:pStyle w:val="Example"/>
        <w:ind w:left="130" w:right="115"/>
      </w:pPr>
      <w:r>
        <w:t xml:space="preserve">            &lt;</w:t>
      </w:r>
      <w:proofErr w:type="spellStart"/>
      <w:r>
        <w:t>thead</w:t>
      </w:r>
      <w:proofErr w:type="spellEnd"/>
      <w:r>
        <w:t>&gt;</w:t>
      </w:r>
    </w:p>
    <w:p w14:paraId="744F0143" w14:textId="77777777" w:rsidR="00440477" w:rsidRDefault="00440477" w:rsidP="00440477">
      <w:pPr>
        <w:pStyle w:val="Example"/>
        <w:ind w:left="130" w:right="115"/>
      </w:pPr>
      <w:r>
        <w:t xml:space="preserve">                &lt;tr&gt;</w:t>
      </w:r>
    </w:p>
    <w:p w14:paraId="15F05111" w14:textId="77777777" w:rsidR="00440477" w:rsidRDefault="00440477" w:rsidP="00440477">
      <w:pPr>
        <w:pStyle w:val="Example"/>
        <w:ind w:left="130" w:right="115"/>
      </w:pPr>
      <w:r>
        <w:t xml:space="preserve">                    &lt;</w:t>
      </w:r>
      <w:proofErr w:type="spellStart"/>
      <w:r>
        <w:t>th</w:t>
      </w:r>
      <w:proofErr w:type="spellEnd"/>
      <w:r>
        <w:t>&gt;Description&lt;/</w:t>
      </w:r>
      <w:proofErr w:type="spellStart"/>
      <w:r>
        <w:t>th</w:t>
      </w:r>
      <w:proofErr w:type="spellEnd"/>
      <w:r>
        <w:t>&gt;</w:t>
      </w:r>
    </w:p>
    <w:p w14:paraId="3F62B80A" w14:textId="77777777" w:rsidR="00440477" w:rsidRDefault="00440477" w:rsidP="00440477">
      <w:pPr>
        <w:pStyle w:val="Example"/>
        <w:ind w:left="130" w:right="115"/>
      </w:pPr>
      <w:r>
        <w:t xml:space="preserve">                    &lt;</w:t>
      </w:r>
      <w:proofErr w:type="spellStart"/>
      <w:r>
        <w:t>th</w:t>
      </w:r>
      <w:proofErr w:type="spellEnd"/>
      <w:r>
        <w:t>&gt;Date and Time (Range)&lt;/</w:t>
      </w:r>
      <w:proofErr w:type="spellStart"/>
      <w:r>
        <w:t>th</w:t>
      </w:r>
      <w:proofErr w:type="spellEnd"/>
      <w:r>
        <w:t>&gt;</w:t>
      </w:r>
    </w:p>
    <w:p w14:paraId="493B40AF" w14:textId="77777777" w:rsidR="00440477" w:rsidRDefault="00440477" w:rsidP="00440477">
      <w:pPr>
        <w:pStyle w:val="Example"/>
        <w:ind w:left="130" w:right="115"/>
      </w:pPr>
      <w:r>
        <w:t xml:space="preserve">                    &lt;</w:t>
      </w:r>
      <w:proofErr w:type="spellStart"/>
      <w:r>
        <w:t>th</w:t>
      </w:r>
      <w:proofErr w:type="spellEnd"/>
      <w:r>
        <w:t>&gt;Status&lt;/</w:t>
      </w:r>
      <w:proofErr w:type="spellStart"/>
      <w:r>
        <w:t>th</w:t>
      </w:r>
      <w:proofErr w:type="spellEnd"/>
      <w:r>
        <w:t>&gt;</w:t>
      </w:r>
    </w:p>
    <w:p w14:paraId="012D4661" w14:textId="77777777" w:rsidR="00440477" w:rsidRDefault="00440477" w:rsidP="00440477">
      <w:pPr>
        <w:pStyle w:val="Example"/>
        <w:ind w:left="130" w:right="115"/>
      </w:pPr>
      <w:r>
        <w:t xml:space="preserve">                    &lt;</w:t>
      </w:r>
      <w:proofErr w:type="spellStart"/>
      <w:r>
        <w:t>th</w:t>
      </w:r>
      <w:proofErr w:type="spellEnd"/>
      <w:r>
        <w:t>&gt;Notes&lt;/</w:t>
      </w:r>
      <w:proofErr w:type="spellStart"/>
      <w:r>
        <w:t>th</w:t>
      </w:r>
      <w:proofErr w:type="spellEnd"/>
      <w:r>
        <w:t>&gt;</w:t>
      </w:r>
    </w:p>
    <w:p w14:paraId="40F1B1AF" w14:textId="77777777" w:rsidR="00440477" w:rsidRDefault="00440477" w:rsidP="00440477">
      <w:pPr>
        <w:pStyle w:val="Example"/>
        <w:ind w:left="130" w:right="115"/>
      </w:pPr>
      <w:r>
        <w:t xml:space="preserve">                &lt;/tr&gt;</w:t>
      </w:r>
    </w:p>
    <w:p w14:paraId="133A5421" w14:textId="77777777" w:rsidR="00440477" w:rsidRDefault="00440477" w:rsidP="00440477">
      <w:pPr>
        <w:pStyle w:val="Example"/>
        <w:ind w:left="130" w:right="115"/>
      </w:pPr>
      <w:r>
        <w:t xml:space="preserve">            &lt;/</w:t>
      </w:r>
      <w:proofErr w:type="spellStart"/>
      <w:r>
        <w:t>thead</w:t>
      </w:r>
      <w:proofErr w:type="spellEnd"/>
      <w:r>
        <w:t>&gt;</w:t>
      </w:r>
    </w:p>
    <w:p w14:paraId="3FBA34DA" w14:textId="77777777" w:rsidR="00440477" w:rsidRDefault="00440477" w:rsidP="00440477">
      <w:pPr>
        <w:pStyle w:val="Example"/>
        <w:ind w:left="130" w:right="115"/>
      </w:pPr>
      <w:r>
        <w:t xml:space="preserve">            &lt;</w:t>
      </w:r>
      <w:proofErr w:type="spellStart"/>
      <w:r>
        <w:t>tbody</w:t>
      </w:r>
      <w:proofErr w:type="spellEnd"/>
      <w:r>
        <w:t>&gt;</w:t>
      </w:r>
    </w:p>
    <w:p w14:paraId="658A783E" w14:textId="77777777" w:rsidR="00440477" w:rsidRDefault="00440477" w:rsidP="00440477">
      <w:pPr>
        <w:pStyle w:val="Example"/>
        <w:ind w:left="130" w:right="115"/>
      </w:pPr>
      <w:r>
        <w:t xml:space="preserve">                &lt;tr ID="Procedure1"&gt;</w:t>
      </w:r>
    </w:p>
    <w:p w14:paraId="0C33D5B1" w14:textId="77777777" w:rsidR="00440477" w:rsidRDefault="00440477" w:rsidP="00440477">
      <w:pPr>
        <w:pStyle w:val="Example"/>
        <w:ind w:left="130" w:right="115"/>
      </w:pPr>
      <w:r>
        <w:t xml:space="preserve">                    &lt;td ID="ProcedureDesc1"&gt;Laparoscopic appendectomy&lt;/td&gt;</w:t>
      </w:r>
    </w:p>
    <w:p w14:paraId="3B99A1BF" w14:textId="77777777" w:rsidR="00440477" w:rsidRDefault="00440477" w:rsidP="00440477">
      <w:pPr>
        <w:pStyle w:val="Example"/>
        <w:ind w:left="130" w:right="115"/>
      </w:pPr>
      <w:r>
        <w:t xml:space="preserve">                    &lt;td</w:t>
      </w:r>
      <w:proofErr w:type="gramStart"/>
      <w:r>
        <w:t>&gt;(</w:t>
      </w:r>
      <w:proofErr w:type="gramEnd"/>
      <w:r>
        <w:t>03 Feb 2014 09:22am- 03 Feb 2014 11:15am)&lt;/td&gt;</w:t>
      </w:r>
    </w:p>
    <w:p w14:paraId="0FDEE9F1" w14:textId="77777777" w:rsidR="00440477" w:rsidRDefault="00440477" w:rsidP="00440477">
      <w:pPr>
        <w:pStyle w:val="Example"/>
        <w:ind w:left="130" w:right="115"/>
      </w:pPr>
      <w:r>
        <w:t xml:space="preserve">                    &lt;td&gt;Completed&lt;/td&gt;</w:t>
      </w:r>
    </w:p>
    <w:p w14:paraId="75C175F3" w14:textId="77777777" w:rsidR="00440477" w:rsidRDefault="00440477" w:rsidP="00440477">
      <w:pPr>
        <w:pStyle w:val="Example"/>
        <w:ind w:left="130" w:right="115"/>
      </w:pPr>
      <w:r>
        <w:t xml:space="preserve">                    &lt;td ID="ProcedureNote1"&gt;</w:t>
      </w:r>
    </w:p>
    <w:p w14:paraId="19D6DC59" w14:textId="77777777" w:rsidR="00440477" w:rsidRDefault="00440477" w:rsidP="00440477">
      <w:pPr>
        <w:pStyle w:val="Example"/>
        <w:ind w:left="130" w:right="115"/>
      </w:pPr>
      <w:r>
        <w:t xml:space="preserve">                        &lt;paragraph&gt;Dr. Physician - 03 Feb 2014&lt;/paragraph&gt;</w:t>
      </w:r>
    </w:p>
    <w:p w14:paraId="62CFF98D" w14:textId="77777777" w:rsidR="00440477" w:rsidRDefault="00440477" w:rsidP="00440477">
      <w:pPr>
        <w:pStyle w:val="Example"/>
        <w:ind w:left="130" w:right="115"/>
      </w:pPr>
      <w:r>
        <w:t xml:space="preserve">                        &lt;paragraph&gt;Free-text note about the </w:t>
      </w:r>
      <w:proofErr w:type="gramStart"/>
      <w:r>
        <w:t>procedure.&lt;</w:t>
      </w:r>
      <w:proofErr w:type="gramEnd"/>
      <w:r>
        <w:t>/paragraph&gt;</w:t>
      </w:r>
    </w:p>
    <w:p w14:paraId="5FA59167" w14:textId="77777777" w:rsidR="00440477" w:rsidRDefault="00440477" w:rsidP="00440477">
      <w:pPr>
        <w:pStyle w:val="Example"/>
        <w:ind w:left="130" w:right="115"/>
      </w:pPr>
      <w:r>
        <w:t xml:space="preserve">                    &lt;/td&gt;</w:t>
      </w:r>
    </w:p>
    <w:p w14:paraId="6DC80DEF" w14:textId="77777777" w:rsidR="00440477" w:rsidRDefault="00440477" w:rsidP="00440477">
      <w:pPr>
        <w:pStyle w:val="Example"/>
        <w:ind w:left="130" w:right="115"/>
      </w:pPr>
      <w:r>
        <w:t xml:space="preserve">                &lt;/tr&gt;</w:t>
      </w:r>
    </w:p>
    <w:p w14:paraId="2ECB6AC8" w14:textId="77777777" w:rsidR="00440477" w:rsidRDefault="00440477" w:rsidP="00440477">
      <w:pPr>
        <w:pStyle w:val="Example"/>
        <w:ind w:left="130" w:right="115"/>
      </w:pPr>
      <w:r>
        <w:t xml:space="preserve">            &lt;/</w:t>
      </w:r>
      <w:proofErr w:type="spellStart"/>
      <w:r>
        <w:t>tbody</w:t>
      </w:r>
      <w:proofErr w:type="spellEnd"/>
      <w:r>
        <w:t>&gt;</w:t>
      </w:r>
    </w:p>
    <w:p w14:paraId="4CCC564B" w14:textId="77777777" w:rsidR="00440477" w:rsidRDefault="00440477" w:rsidP="00440477">
      <w:pPr>
        <w:pStyle w:val="Example"/>
        <w:ind w:left="130" w:right="115"/>
      </w:pPr>
      <w:r>
        <w:t xml:space="preserve">        &lt;/table&gt;</w:t>
      </w:r>
    </w:p>
    <w:p w14:paraId="56175AB4" w14:textId="77777777" w:rsidR="00440477" w:rsidRDefault="00440477" w:rsidP="00440477">
      <w:pPr>
        <w:pStyle w:val="Example"/>
        <w:ind w:left="130" w:right="115"/>
      </w:pPr>
      <w:r>
        <w:t xml:space="preserve">    &lt;/text&gt;</w:t>
      </w:r>
    </w:p>
    <w:p w14:paraId="58FF94F7" w14:textId="77777777" w:rsidR="00440477" w:rsidRDefault="00440477" w:rsidP="00440477">
      <w:pPr>
        <w:pStyle w:val="Example"/>
        <w:ind w:left="130" w:right="115"/>
      </w:pPr>
      <w:r>
        <w:t xml:space="preserve">    &lt;entry </w:t>
      </w:r>
      <w:proofErr w:type="spellStart"/>
      <w:r>
        <w:t>typeCode</w:t>
      </w:r>
      <w:proofErr w:type="spellEnd"/>
      <w:r>
        <w:t>="DRIV"&gt;</w:t>
      </w:r>
    </w:p>
    <w:p w14:paraId="60029EF2" w14:textId="77777777" w:rsidR="00440477" w:rsidRDefault="00440477" w:rsidP="00440477">
      <w:pPr>
        <w:pStyle w:val="Example"/>
        <w:ind w:left="130" w:right="115"/>
      </w:pPr>
      <w:r>
        <w:t xml:space="preserve">        </w:t>
      </w:r>
      <w:proofErr w:type="gramStart"/>
      <w:r>
        <w:t>&lt;!--</w:t>
      </w:r>
      <w:proofErr w:type="gramEnd"/>
      <w:r>
        <w:t xml:space="preserve"> Procedures should be used for care that directly changes the patient's physical state.--&gt;</w:t>
      </w:r>
    </w:p>
    <w:p w14:paraId="5F98943C" w14:textId="77777777" w:rsidR="00440477" w:rsidRDefault="00440477" w:rsidP="00440477">
      <w:pPr>
        <w:pStyle w:val="Example"/>
        <w:ind w:left="130" w:right="115"/>
      </w:pPr>
      <w:r>
        <w:t xml:space="preserve">        &lt;procedure </w:t>
      </w:r>
      <w:proofErr w:type="spellStart"/>
      <w:r>
        <w:t>moodCode</w:t>
      </w:r>
      <w:proofErr w:type="spellEnd"/>
      <w:r>
        <w:t xml:space="preserve">="EVN" </w:t>
      </w:r>
      <w:proofErr w:type="spellStart"/>
      <w:r>
        <w:t>classCode</w:t>
      </w:r>
      <w:proofErr w:type="spellEnd"/>
      <w:r>
        <w:t>="PROC"&gt;</w:t>
      </w:r>
    </w:p>
    <w:p w14:paraId="7B7BB855" w14:textId="77777777" w:rsidR="00440477" w:rsidRDefault="00440477" w:rsidP="00440477">
      <w:pPr>
        <w:pStyle w:val="Example"/>
        <w:ind w:left="130" w:right="115"/>
      </w:pPr>
      <w:r>
        <w:t xml:space="preserve">            &lt;</w:t>
      </w:r>
      <w:proofErr w:type="spellStart"/>
      <w:r>
        <w:t>templateId</w:t>
      </w:r>
      <w:proofErr w:type="spellEnd"/>
      <w:r>
        <w:t xml:space="preserve"> root="2.16.840.1.113883.10.20.22.4.14" extension="2014-06-09"/&gt;</w:t>
      </w:r>
    </w:p>
    <w:p w14:paraId="545B7C5B" w14:textId="77777777" w:rsidR="00440477" w:rsidRDefault="00440477" w:rsidP="00440477">
      <w:pPr>
        <w:pStyle w:val="Example"/>
        <w:ind w:left="130" w:right="115"/>
      </w:pPr>
      <w:r>
        <w:t xml:space="preserve">            &lt;id root="64af26d5-88ef-4169-ba16-c6ef16a1824f"/&gt;</w:t>
      </w:r>
    </w:p>
    <w:p w14:paraId="54BE830D" w14:textId="77777777" w:rsidR="00440477" w:rsidRDefault="00440477" w:rsidP="00440477">
      <w:pPr>
        <w:pStyle w:val="Example"/>
        <w:ind w:left="130" w:right="115"/>
      </w:pPr>
      <w:r>
        <w:t xml:space="preserve">            &lt;code code="6025007" displayName="Laparoscopic appendectomy" </w:t>
      </w:r>
      <w:proofErr w:type="spellStart"/>
      <w:r>
        <w:t>codeSystem</w:t>
      </w:r>
      <w:proofErr w:type="spellEnd"/>
      <w:r>
        <w:t xml:space="preserve">="2.16.840.1.113883.6.96" </w:t>
      </w:r>
      <w:proofErr w:type="spellStart"/>
      <w:r>
        <w:t>codeSystemName</w:t>
      </w:r>
      <w:proofErr w:type="spellEnd"/>
      <w:r>
        <w:t>="SNOMED-CT"&gt;</w:t>
      </w:r>
    </w:p>
    <w:p w14:paraId="2BB67B51" w14:textId="77777777" w:rsidR="00440477" w:rsidRDefault="00440477" w:rsidP="00440477">
      <w:pPr>
        <w:pStyle w:val="Example"/>
        <w:ind w:left="130" w:right="115"/>
      </w:pPr>
      <w:r>
        <w:t xml:space="preserve">                &lt;</w:t>
      </w:r>
      <w:proofErr w:type="spellStart"/>
      <w:r>
        <w:t>originalText</w:t>
      </w:r>
      <w:proofErr w:type="spellEnd"/>
      <w:r>
        <w:t>&gt;</w:t>
      </w:r>
    </w:p>
    <w:p w14:paraId="12A593FE" w14:textId="77777777" w:rsidR="00440477" w:rsidRDefault="00440477" w:rsidP="00440477">
      <w:pPr>
        <w:pStyle w:val="Example"/>
        <w:ind w:left="130" w:right="115"/>
      </w:pPr>
      <w:r>
        <w:t xml:space="preserve">                    &lt;reference value="#ProcedureDesc1" /&gt;</w:t>
      </w:r>
    </w:p>
    <w:p w14:paraId="752B2846" w14:textId="77777777" w:rsidR="00440477" w:rsidRDefault="00440477" w:rsidP="00440477">
      <w:pPr>
        <w:pStyle w:val="Example"/>
        <w:ind w:left="130" w:right="115"/>
      </w:pPr>
      <w:r>
        <w:t xml:space="preserve">                &lt;/</w:t>
      </w:r>
      <w:proofErr w:type="spellStart"/>
      <w:r>
        <w:t>originalText</w:t>
      </w:r>
      <w:proofErr w:type="spellEnd"/>
      <w:r>
        <w:t>&gt;</w:t>
      </w:r>
    </w:p>
    <w:p w14:paraId="13B4FDB1" w14:textId="77777777" w:rsidR="00440477" w:rsidRDefault="00440477" w:rsidP="00440477">
      <w:pPr>
        <w:pStyle w:val="Example"/>
        <w:ind w:left="130" w:right="115"/>
      </w:pPr>
      <w:r>
        <w:t xml:space="preserve">            &lt;/code&gt;</w:t>
      </w:r>
    </w:p>
    <w:p w14:paraId="2175374F" w14:textId="77777777" w:rsidR="00440477" w:rsidRDefault="00440477" w:rsidP="00440477">
      <w:pPr>
        <w:pStyle w:val="Example"/>
        <w:ind w:left="130" w:right="115"/>
      </w:pPr>
      <w:r>
        <w:t xml:space="preserve">            &lt;text&gt;</w:t>
      </w:r>
    </w:p>
    <w:p w14:paraId="28D79A88" w14:textId="77777777" w:rsidR="00440477" w:rsidRDefault="00440477" w:rsidP="00440477">
      <w:pPr>
        <w:pStyle w:val="Example"/>
        <w:ind w:left="130" w:right="115"/>
      </w:pPr>
      <w:r>
        <w:t xml:space="preserve">                &lt;reference value="#Procedure1" /&gt;</w:t>
      </w:r>
    </w:p>
    <w:p w14:paraId="72501C29" w14:textId="77777777" w:rsidR="00440477" w:rsidRDefault="00440477" w:rsidP="00440477">
      <w:pPr>
        <w:pStyle w:val="Example"/>
        <w:ind w:left="130" w:right="115"/>
      </w:pPr>
      <w:r>
        <w:t xml:space="preserve">            &lt;/text&gt;</w:t>
      </w:r>
    </w:p>
    <w:p w14:paraId="0655390C" w14:textId="77777777" w:rsidR="00440477" w:rsidRDefault="00440477" w:rsidP="00440477">
      <w:pPr>
        <w:pStyle w:val="Example"/>
        <w:ind w:left="130" w:right="115"/>
      </w:pPr>
      <w:r>
        <w:t xml:space="preserve">            &lt;</w:t>
      </w:r>
      <w:proofErr w:type="spellStart"/>
      <w:r>
        <w:t>statusCode</w:t>
      </w:r>
      <w:proofErr w:type="spellEnd"/>
      <w:r>
        <w:t xml:space="preserve"> code="completed" /&gt;</w:t>
      </w:r>
    </w:p>
    <w:p w14:paraId="0E7A476C" w14:textId="77777777" w:rsidR="00440477" w:rsidRDefault="00440477" w:rsidP="00440477">
      <w:pPr>
        <w:pStyle w:val="Example"/>
        <w:ind w:left="130" w:right="115"/>
      </w:pPr>
      <w:r>
        <w:t xml:space="preserve">            &lt;</w:t>
      </w:r>
      <w:proofErr w:type="spellStart"/>
      <w:r>
        <w:t>effectiveTime</w:t>
      </w:r>
      <w:proofErr w:type="spellEnd"/>
      <w:r>
        <w:t>&gt;</w:t>
      </w:r>
    </w:p>
    <w:p w14:paraId="0412A758" w14:textId="77777777" w:rsidR="00440477" w:rsidRDefault="00440477" w:rsidP="00440477">
      <w:pPr>
        <w:pStyle w:val="Example"/>
        <w:ind w:left="130" w:right="115"/>
      </w:pPr>
      <w:r>
        <w:t xml:space="preserve">                &lt;low value="20140203092205-0700" /&gt;</w:t>
      </w:r>
    </w:p>
    <w:p w14:paraId="5AAA9BC8" w14:textId="77777777" w:rsidR="00440477" w:rsidRDefault="00440477" w:rsidP="00440477">
      <w:pPr>
        <w:pStyle w:val="Example"/>
        <w:ind w:left="130" w:right="115"/>
      </w:pPr>
      <w:r>
        <w:t xml:space="preserve">                &lt;high value="20140203111514-0700" /&gt;</w:t>
      </w:r>
    </w:p>
    <w:p w14:paraId="5E272610" w14:textId="77777777" w:rsidR="00440477" w:rsidRDefault="00440477" w:rsidP="00440477">
      <w:pPr>
        <w:pStyle w:val="Example"/>
        <w:ind w:left="130" w:right="115"/>
      </w:pPr>
      <w:r>
        <w:t xml:space="preserve">            &lt;/</w:t>
      </w:r>
      <w:proofErr w:type="spellStart"/>
      <w:r>
        <w:t>effectiveTime</w:t>
      </w:r>
      <w:proofErr w:type="spellEnd"/>
      <w:r>
        <w:t>&gt;</w:t>
      </w:r>
    </w:p>
    <w:p w14:paraId="1EEC2EEC" w14:textId="77777777" w:rsidR="00440477" w:rsidRDefault="00440477" w:rsidP="00440477">
      <w:pPr>
        <w:pStyle w:val="Example"/>
        <w:ind w:left="130" w:right="115"/>
      </w:pPr>
      <w:r>
        <w:t xml:space="preserve">            </w:t>
      </w:r>
      <w:proofErr w:type="gramStart"/>
      <w:r>
        <w:t>&lt;!--</w:t>
      </w:r>
      <w:proofErr w:type="gramEnd"/>
      <w:r>
        <w:t xml:space="preserve"> Note Activity entry --&gt;</w:t>
      </w:r>
    </w:p>
    <w:p w14:paraId="65D0D7EB" w14:textId="77777777" w:rsidR="00440477" w:rsidRDefault="00440477" w:rsidP="00440477">
      <w:pPr>
        <w:pStyle w:val="Example"/>
        <w:ind w:left="130" w:right="115"/>
      </w:pPr>
      <w:r>
        <w:t xml:space="preserve">            &lt;</w:t>
      </w:r>
      <w:proofErr w:type="spellStart"/>
      <w:r>
        <w:t>entryRelationship</w:t>
      </w:r>
      <w:proofErr w:type="spellEnd"/>
      <w:r>
        <w:t xml:space="preserve"> </w:t>
      </w:r>
      <w:proofErr w:type="spellStart"/>
      <w:r>
        <w:t>typeCode</w:t>
      </w:r>
      <w:proofErr w:type="spellEnd"/>
      <w:r>
        <w:t>="COMP"&gt;</w:t>
      </w:r>
    </w:p>
    <w:p w14:paraId="17F83774" w14:textId="77777777" w:rsidR="00440477" w:rsidRDefault="00440477" w:rsidP="00440477">
      <w:pPr>
        <w:pStyle w:val="Example"/>
        <w:ind w:left="130" w:right="115"/>
      </w:pPr>
      <w:r>
        <w:t xml:space="preserve">                &lt;act </w:t>
      </w:r>
      <w:proofErr w:type="spellStart"/>
      <w:r>
        <w:t>classCode</w:t>
      </w:r>
      <w:proofErr w:type="spellEnd"/>
      <w:r>
        <w:t xml:space="preserve">="ACT" </w:t>
      </w:r>
      <w:proofErr w:type="spellStart"/>
      <w:r>
        <w:t>moodCode</w:t>
      </w:r>
      <w:proofErr w:type="spellEnd"/>
      <w:r>
        <w:t>="EVN"&gt;</w:t>
      </w:r>
    </w:p>
    <w:p w14:paraId="287411E4" w14:textId="77777777" w:rsidR="00440477" w:rsidRDefault="00440477" w:rsidP="00440477">
      <w:pPr>
        <w:pStyle w:val="Example"/>
        <w:ind w:left="130" w:right="115"/>
      </w:pPr>
      <w:r>
        <w:lastRenderedPageBreak/>
        <w:t xml:space="preserve">                    &lt;</w:t>
      </w:r>
      <w:proofErr w:type="spellStart"/>
      <w:r>
        <w:t>templateId</w:t>
      </w:r>
      <w:proofErr w:type="spellEnd"/>
      <w:r>
        <w:t xml:space="preserve"> root="2.16.840.1.113883.10.20.22.4.202" extension="2016-11-01"/&gt;</w:t>
      </w:r>
    </w:p>
    <w:p w14:paraId="07DF2CE0" w14:textId="77777777" w:rsidR="00440477" w:rsidRDefault="00440477" w:rsidP="00440477">
      <w:pPr>
        <w:pStyle w:val="Example"/>
        <w:ind w:left="130" w:right="115"/>
      </w:pPr>
      <w:r>
        <w:t xml:space="preserve">                    &lt;code code="34109-9" </w:t>
      </w:r>
      <w:proofErr w:type="spellStart"/>
      <w:r>
        <w:t>codeSystem</w:t>
      </w:r>
      <w:proofErr w:type="spellEnd"/>
      <w:r>
        <w:t xml:space="preserve">="2.16.840.1.113883.6.1" </w:t>
      </w:r>
      <w:proofErr w:type="spellStart"/>
      <w:r>
        <w:t>codeSystemName</w:t>
      </w:r>
      <w:proofErr w:type="spellEnd"/>
      <w:r>
        <w:t>="LOINC" displayName="note"&gt;</w:t>
      </w:r>
    </w:p>
    <w:p w14:paraId="17C94713" w14:textId="77777777" w:rsidR="00440477" w:rsidRDefault="00440477" w:rsidP="00440477">
      <w:pPr>
        <w:pStyle w:val="Example"/>
        <w:ind w:left="130" w:right="115"/>
      </w:pPr>
      <w:r>
        <w:t xml:space="preserve">                        &lt;translation code="28570-0" </w:t>
      </w:r>
      <w:proofErr w:type="spellStart"/>
      <w:r>
        <w:t>codeSystem</w:t>
      </w:r>
      <w:proofErr w:type="spellEnd"/>
      <w:r>
        <w:t xml:space="preserve">="2.16.840.1.113883.6.1" </w:t>
      </w:r>
      <w:proofErr w:type="spellStart"/>
      <w:r>
        <w:t>codeSystemName</w:t>
      </w:r>
      <w:proofErr w:type="spellEnd"/>
      <w:r>
        <w:t>="LOINC" displayName="Procedure note" /&gt;</w:t>
      </w:r>
    </w:p>
    <w:p w14:paraId="1FB85223" w14:textId="77777777" w:rsidR="00440477" w:rsidRDefault="00440477" w:rsidP="00440477">
      <w:pPr>
        <w:pStyle w:val="Example"/>
        <w:ind w:left="130" w:right="115"/>
      </w:pPr>
      <w:r>
        <w:t xml:space="preserve">                    &lt;/code&gt;</w:t>
      </w:r>
    </w:p>
    <w:p w14:paraId="7D33BEF6" w14:textId="77777777" w:rsidR="00440477" w:rsidRDefault="00440477" w:rsidP="00440477">
      <w:pPr>
        <w:pStyle w:val="Example"/>
        <w:ind w:left="130" w:right="115"/>
      </w:pPr>
      <w:r>
        <w:t xml:space="preserve">                    &lt;text&gt;</w:t>
      </w:r>
    </w:p>
    <w:p w14:paraId="4531D0B0" w14:textId="77777777" w:rsidR="00440477" w:rsidRDefault="00440477" w:rsidP="00440477">
      <w:pPr>
        <w:pStyle w:val="Example"/>
        <w:ind w:left="130" w:right="115"/>
      </w:pPr>
      <w:r>
        <w:t xml:space="preserve">                        &lt;reference value="#ProcedureNote1" /&gt;</w:t>
      </w:r>
    </w:p>
    <w:p w14:paraId="231FCA61" w14:textId="77777777" w:rsidR="00440477" w:rsidRDefault="00440477" w:rsidP="00440477">
      <w:pPr>
        <w:pStyle w:val="Example"/>
        <w:ind w:left="130" w:right="115"/>
      </w:pPr>
      <w:r>
        <w:t xml:space="preserve">                    &lt;/text&gt;</w:t>
      </w:r>
    </w:p>
    <w:p w14:paraId="15A3A7EF" w14:textId="77777777" w:rsidR="00440477" w:rsidRDefault="00440477" w:rsidP="00440477">
      <w:pPr>
        <w:pStyle w:val="Example"/>
        <w:ind w:left="130" w:right="115"/>
      </w:pPr>
      <w:r>
        <w:t xml:space="preserve">                    &lt;</w:t>
      </w:r>
      <w:proofErr w:type="spellStart"/>
      <w:r>
        <w:t>statusCode</w:t>
      </w:r>
      <w:proofErr w:type="spellEnd"/>
      <w:r>
        <w:t xml:space="preserve"> code="completed"/&gt;</w:t>
      </w:r>
    </w:p>
    <w:p w14:paraId="426E343F" w14:textId="77777777" w:rsidR="00440477" w:rsidRDefault="00440477" w:rsidP="00440477">
      <w:pPr>
        <w:pStyle w:val="Example"/>
        <w:ind w:left="130" w:right="115"/>
      </w:pPr>
      <w:r>
        <w:t xml:space="preserve">                    </w:t>
      </w:r>
      <w:proofErr w:type="gramStart"/>
      <w:r>
        <w:t>&lt;!--</w:t>
      </w:r>
      <w:proofErr w:type="gramEnd"/>
      <w:r>
        <w:t xml:space="preserve"> Clinically-relevant time of the note --&gt;</w:t>
      </w:r>
    </w:p>
    <w:p w14:paraId="18D7261D" w14:textId="77777777" w:rsidR="00440477" w:rsidRDefault="00440477" w:rsidP="00440477">
      <w:pPr>
        <w:pStyle w:val="Example"/>
        <w:ind w:left="130" w:right="115"/>
      </w:pPr>
      <w:r>
        <w:t xml:space="preserve">                    &lt;</w:t>
      </w:r>
      <w:proofErr w:type="spellStart"/>
      <w:r>
        <w:t>effectiveTime</w:t>
      </w:r>
      <w:proofErr w:type="spellEnd"/>
      <w:r>
        <w:t xml:space="preserve"> value="20140203" /&gt;</w:t>
      </w:r>
    </w:p>
    <w:p w14:paraId="10DDD61E" w14:textId="77777777" w:rsidR="00440477" w:rsidRDefault="00440477" w:rsidP="00440477">
      <w:pPr>
        <w:pStyle w:val="Example"/>
        <w:ind w:left="130" w:right="115"/>
      </w:pPr>
      <w:r>
        <w:t xml:space="preserve">                    </w:t>
      </w:r>
      <w:proofErr w:type="gramStart"/>
      <w:r>
        <w:t>&lt;!--</w:t>
      </w:r>
      <w:proofErr w:type="gramEnd"/>
      <w:r>
        <w:t xml:space="preserve"> Author Participation --&gt;</w:t>
      </w:r>
    </w:p>
    <w:p w14:paraId="296BFD7D" w14:textId="77777777" w:rsidR="00440477" w:rsidRDefault="00440477" w:rsidP="00440477">
      <w:pPr>
        <w:pStyle w:val="Example"/>
        <w:ind w:left="130" w:right="115"/>
      </w:pPr>
      <w:r>
        <w:t xml:space="preserve">                    &lt;author&gt;</w:t>
      </w:r>
    </w:p>
    <w:p w14:paraId="2EE86DEB" w14:textId="77777777" w:rsidR="00440477" w:rsidRDefault="00440477" w:rsidP="00440477">
      <w:pPr>
        <w:pStyle w:val="Example"/>
        <w:ind w:left="130" w:right="115"/>
      </w:pPr>
      <w:r>
        <w:t xml:space="preserve">                        &lt;</w:t>
      </w:r>
      <w:proofErr w:type="spellStart"/>
      <w:r>
        <w:t>templateId</w:t>
      </w:r>
      <w:proofErr w:type="spellEnd"/>
      <w:r>
        <w:t xml:space="preserve"> root="2.16.840.1.113883.10.20.22.4.119" /&gt;</w:t>
      </w:r>
    </w:p>
    <w:p w14:paraId="25CD8B1E" w14:textId="77777777" w:rsidR="00440477" w:rsidRDefault="00440477" w:rsidP="00440477">
      <w:pPr>
        <w:pStyle w:val="Example"/>
        <w:ind w:left="130" w:right="115"/>
      </w:pPr>
      <w:r>
        <w:t xml:space="preserve">                        </w:t>
      </w:r>
      <w:proofErr w:type="gramStart"/>
      <w:r>
        <w:t>&lt;!--</w:t>
      </w:r>
      <w:proofErr w:type="gramEnd"/>
      <w:r>
        <w:t xml:space="preserve"> Time note was actually written --&gt;</w:t>
      </w:r>
    </w:p>
    <w:p w14:paraId="595EC0F5" w14:textId="77777777" w:rsidR="00440477" w:rsidRDefault="00440477" w:rsidP="00440477">
      <w:pPr>
        <w:pStyle w:val="Example"/>
        <w:ind w:left="130" w:right="115"/>
      </w:pPr>
      <w:r>
        <w:t xml:space="preserve">                        &lt;time value="20140204083215-0500" /&gt;</w:t>
      </w:r>
    </w:p>
    <w:p w14:paraId="231D66A6" w14:textId="77777777" w:rsidR="00440477" w:rsidRDefault="00440477" w:rsidP="00440477">
      <w:pPr>
        <w:pStyle w:val="Example"/>
        <w:ind w:left="130" w:right="115"/>
      </w:pPr>
      <w:r>
        <w:t xml:space="preserve">                        &lt;</w:t>
      </w:r>
      <w:proofErr w:type="spellStart"/>
      <w:r>
        <w:t>assignedAuthor</w:t>
      </w:r>
      <w:proofErr w:type="spellEnd"/>
      <w:r>
        <w:t>&gt;</w:t>
      </w:r>
    </w:p>
    <w:p w14:paraId="39F7BA82" w14:textId="77777777" w:rsidR="00440477" w:rsidRDefault="00440477" w:rsidP="00440477">
      <w:pPr>
        <w:pStyle w:val="Example"/>
        <w:ind w:left="130" w:right="115"/>
      </w:pPr>
      <w:r>
        <w:t xml:space="preserve">                            &lt;id root="20cf14fb-b65c-4c8c-a54d-b0cca834c18c" /&gt;</w:t>
      </w:r>
    </w:p>
    <w:p w14:paraId="6FBADCA6" w14:textId="77777777" w:rsidR="00440477" w:rsidRDefault="00440477" w:rsidP="00440477">
      <w:pPr>
        <w:pStyle w:val="Example"/>
        <w:ind w:left="130" w:right="115"/>
      </w:pPr>
      <w:r>
        <w:t xml:space="preserve">                            &lt;</w:t>
      </w:r>
      <w:proofErr w:type="spellStart"/>
      <w:r>
        <w:t>assignedPerson</w:t>
      </w:r>
      <w:proofErr w:type="spellEnd"/>
      <w:r>
        <w:t>&gt;</w:t>
      </w:r>
    </w:p>
    <w:p w14:paraId="6EAFBAD2" w14:textId="77777777" w:rsidR="00440477" w:rsidRDefault="00440477" w:rsidP="00440477">
      <w:pPr>
        <w:pStyle w:val="Example"/>
        <w:ind w:left="130" w:right="115"/>
      </w:pPr>
      <w:r>
        <w:t xml:space="preserve">                                &lt;name&gt;Dr. Physician&lt;/name&gt;</w:t>
      </w:r>
    </w:p>
    <w:p w14:paraId="669F077E" w14:textId="77777777" w:rsidR="00440477" w:rsidRDefault="00440477" w:rsidP="00440477">
      <w:pPr>
        <w:pStyle w:val="Example"/>
        <w:ind w:left="130" w:right="115"/>
      </w:pPr>
      <w:r>
        <w:t xml:space="preserve">                            &lt;/</w:t>
      </w:r>
      <w:proofErr w:type="spellStart"/>
      <w:r>
        <w:t>assignedPerson</w:t>
      </w:r>
      <w:proofErr w:type="spellEnd"/>
      <w:r>
        <w:t>&gt;</w:t>
      </w:r>
    </w:p>
    <w:p w14:paraId="7DEF5AB1" w14:textId="77777777" w:rsidR="00440477" w:rsidRDefault="00440477" w:rsidP="00440477">
      <w:pPr>
        <w:pStyle w:val="Example"/>
        <w:ind w:left="130" w:right="115"/>
      </w:pPr>
      <w:r>
        <w:t xml:space="preserve">                        &lt;/</w:t>
      </w:r>
      <w:proofErr w:type="spellStart"/>
      <w:r>
        <w:t>assignedAuthor</w:t>
      </w:r>
      <w:proofErr w:type="spellEnd"/>
      <w:r>
        <w:t>&gt;</w:t>
      </w:r>
    </w:p>
    <w:p w14:paraId="6277240C" w14:textId="77777777" w:rsidR="00440477" w:rsidRDefault="00440477" w:rsidP="00440477">
      <w:pPr>
        <w:pStyle w:val="Example"/>
        <w:ind w:left="130" w:right="115"/>
      </w:pPr>
      <w:r>
        <w:t xml:space="preserve">                    &lt;/author&gt;</w:t>
      </w:r>
    </w:p>
    <w:p w14:paraId="0FAEC1FF" w14:textId="77777777" w:rsidR="00440477" w:rsidRDefault="00440477" w:rsidP="00440477">
      <w:pPr>
        <w:pStyle w:val="Example"/>
        <w:ind w:left="130" w:right="115"/>
      </w:pPr>
      <w:r>
        <w:t xml:space="preserve">                    </w:t>
      </w:r>
      <w:proofErr w:type="gramStart"/>
      <w:r>
        <w:t>&lt;!--</w:t>
      </w:r>
      <w:proofErr w:type="gramEnd"/>
      <w:r>
        <w:t xml:space="preserve"> Reference to encounter --&gt;</w:t>
      </w:r>
    </w:p>
    <w:p w14:paraId="3E54FAC0" w14:textId="77777777" w:rsidR="00440477" w:rsidRDefault="00440477" w:rsidP="00440477">
      <w:pPr>
        <w:pStyle w:val="Example"/>
        <w:ind w:left="130" w:right="115"/>
      </w:pPr>
      <w:r>
        <w:t xml:space="preserve">                    &lt;</w:t>
      </w:r>
      <w:proofErr w:type="spellStart"/>
      <w:r>
        <w:t>entryRelationship</w:t>
      </w:r>
      <w:proofErr w:type="spellEnd"/>
      <w:r>
        <w:t xml:space="preserve"> </w:t>
      </w:r>
      <w:proofErr w:type="spellStart"/>
      <w:r>
        <w:t>typeCode</w:t>
      </w:r>
      <w:proofErr w:type="spellEnd"/>
      <w:r>
        <w:t xml:space="preserve">="COMP" </w:t>
      </w:r>
      <w:proofErr w:type="spellStart"/>
      <w:r>
        <w:t>inversionInd</w:t>
      </w:r>
      <w:proofErr w:type="spellEnd"/>
      <w:r>
        <w:t>="true"&gt;</w:t>
      </w:r>
    </w:p>
    <w:p w14:paraId="5D246A8B" w14:textId="77777777" w:rsidR="00440477" w:rsidRDefault="00440477" w:rsidP="00440477">
      <w:pPr>
        <w:pStyle w:val="Example"/>
        <w:ind w:left="130" w:right="115"/>
      </w:pPr>
      <w:r>
        <w:t xml:space="preserve">                        &lt;encounter </w:t>
      </w:r>
      <w:proofErr w:type="spellStart"/>
      <w:r>
        <w:t>classCode</w:t>
      </w:r>
      <w:proofErr w:type="spellEnd"/>
      <w:r>
        <w:t xml:space="preserve">="ENC" </w:t>
      </w:r>
      <w:proofErr w:type="spellStart"/>
      <w:r>
        <w:t>moodCode</w:t>
      </w:r>
      <w:proofErr w:type="spellEnd"/>
      <w:r>
        <w:t>="EVN"&gt;</w:t>
      </w:r>
    </w:p>
    <w:p w14:paraId="59184BAF" w14:textId="77777777" w:rsidR="00440477" w:rsidRDefault="00440477" w:rsidP="00440477">
      <w:pPr>
        <w:pStyle w:val="Example"/>
        <w:ind w:left="130" w:right="115"/>
      </w:pPr>
      <w:r>
        <w:t xml:space="preserve">                            </w:t>
      </w:r>
      <w:proofErr w:type="gramStart"/>
      <w:r>
        <w:t>&lt;!--</w:t>
      </w:r>
      <w:proofErr w:type="gramEnd"/>
      <w:r>
        <w:t xml:space="preserve"> Encounter ID matches an encounter in the Encounters Section --&gt;</w:t>
      </w:r>
    </w:p>
    <w:p w14:paraId="141C55B7" w14:textId="77777777" w:rsidR="00440477" w:rsidRDefault="00440477" w:rsidP="00440477">
      <w:pPr>
        <w:pStyle w:val="Example"/>
        <w:ind w:left="130" w:right="115"/>
      </w:pPr>
      <w:r>
        <w:t xml:space="preserve">                            &lt;id root="1.2.3.4" /&gt;</w:t>
      </w:r>
    </w:p>
    <w:p w14:paraId="1E10F87E" w14:textId="77777777" w:rsidR="00440477" w:rsidRDefault="00440477" w:rsidP="00440477">
      <w:pPr>
        <w:pStyle w:val="Example"/>
        <w:ind w:left="130" w:right="115"/>
      </w:pPr>
      <w:r>
        <w:t xml:space="preserve">                        &lt;/encounter&gt;</w:t>
      </w:r>
    </w:p>
    <w:p w14:paraId="0C19B74B" w14:textId="77777777" w:rsidR="00440477" w:rsidRDefault="00440477" w:rsidP="00440477">
      <w:pPr>
        <w:pStyle w:val="Example"/>
        <w:ind w:left="130" w:right="115"/>
      </w:pPr>
      <w:r>
        <w:t xml:space="preserve">                    &lt;/</w:t>
      </w:r>
      <w:proofErr w:type="spellStart"/>
      <w:r>
        <w:t>entryRelationship</w:t>
      </w:r>
      <w:proofErr w:type="spellEnd"/>
      <w:r>
        <w:t>&gt;</w:t>
      </w:r>
    </w:p>
    <w:p w14:paraId="51997097" w14:textId="77777777" w:rsidR="00440477" w:rsidRDefault="00440477" w:rsidP="00440477">
      <w:pPr>
        <w:pStyle w:val="Example"/>
        <w:ind w:left="130" w:right="115"/>
      </w:pPr>
      <w:r>
        <w:t xml:space="preserve">                &lt;/act&gt;</w:t>
      </w:r>
    </w:p>
    <w:p w14:paraId="0681417A" w14:textId="77777777" w:rsidR="00440477" w:rsidRDefault="00440477" w:rsidP="00440477">
      <w:pPr>
        <w:pStyle w:val="Example"/>
        <w:ind w:left="130" w:right="115"/>
      </w:pPr>
      <w:r>
        <w:t xml:space="preserve">            &lt;/</w:t>
      </w:r>
      <w:proofErr w:type="spellStart"/>
      <w:r>
        <w:t>entryRelationship</w:t>
      </w:r>
      <w:proofErr w:type="spellEnd"/>
      <w:r>
        <w:t>&gt;</w:t>
      </w:r>
    </w:p>
    <w:p w14:paraId="27B99906" w14:textId="77777777" w:rsidR="00440477" w:rsidRDefault="00440477" w:rsidP="00440477">
      <w:pPr>
        <w:pStyle w:val="Example"/>
        <w:ind w:left="130" w:right="115"/>
      </w:pPr>
      <w:r>
        <w:t xml:space="preserve">        &lt;/procedure&gt;</w:t>
      </w:r>
    </w:p>
    <w:p w14:paraId="16303B65" w14:textId="77777777" w:rsidR="00440477" w:rsidRDefault="00440477" w:rsidP="00440477">
      <w:pPr>
        <w:pStyle w:val="Example"/>
        <w:ind w:left="130" w:right="115"/>
      </w:pPr>
      <w:r>
        <w:t xml:space="preserve">    &lt;/entry&gt;</w:t>
      </w:r>
    </w:p>
    <w:p w14:paraId="53635EB8" w14:textId="77777777" w:rsidR="00440477" w:rsidRDefault="00440477" w:rsidP="00440477">
      <w:pPr>
        <w:pStyle w:val="Example"/>
        <w:ind w:left="130" w:right="115"/>
      </w:pPr>
      <w:r>
        <w:t>&lt;/section&gt;</w:t>
      </w:r>
    </w:p>
    <w:p w14:paraId="26358832" w14:textId="77777777" w:rsidR="00440477" w:rsidRDefault="00440477" w:rsidP="00440477">
      <w:pPr>
        <w:pStyle w:val="BodyText"/>
      </w:pPr>
    </w:p>
    <w:p w14:paraId="6EB6A759" w14:textId="7E7C3C07" w:rsidR="00440477" w:rsidRDefault="00440477" w:rsidP="00440477">
      <w:pPr>
        <w:pStyle w:val="Caption"/>
        <w:ind w:left="130" w:right="115"/>
      </w:pPr>
      <w:bookmarkStart w:id="7903" w:name="_Toc103325926"/>
      <w:bookmarkStart w:id="7904" w:name="_Toc83394572"/>
      <w:r>
        <w:lastRenderedPageBreak/>
        <w:t xml:space="preserve">Figure </w:t>
      </w:r>
      <w:r>
        <w:fldChar w:fldCharType="begin"/>
      </w:r>
      <w:r>
        <w:instrText>SEQ Figure \* ARABIC</w:instrText>
      </w:r>
      <w:r>
        <w:fldChar w:fldCharType="separate"/>
      </w:r>
      <w:del w:id="7905" w:author="Russ Ott" w:date="2022-05-16T11:54:00Z">
        <w:r w:rsidR="002F5B8D">
          <w:delText>8</w:delText>
        </w:r>
      </w:del>
      <w:ins w:id="7906" w:author="Russ Ott" w:date="2022-05-16T11:54:00Z">
        <w:r w:rsidR="00F1669B">
          <w:t>20</w:t>
        </w:r>
      </w:ins>
      <w:r>
        <w:fldChar w:fldCharType="end"/>
      </w:r>
      <w:r>
        <w:t>: Note Activity as Standalone Entry</w:t>
      </w:r>
      <w:bookmarkEnd w:id="7903"/>
      <w:bookmarkEnd w:id="7904"/>
    </w:p>
    <w:p w14:paraId="703F0295" w14:textId="77777777" w:rsidR="00440477" w:rsidRDefault="00440477" w:rsidP="00440477">
      <w:pPr>
        <w:pStyle w:val="Example"/>
        <w:ind w:left="130" w:right="115"/>
      </w:pPr>
      <w:r>
        <w:t>&lt;section&gt;</w:t>
      </w:r>
    </w:p>
    <w:p w14:paraId="3C52F4B5" w14:textId="77777777" w:rsidR="00440477" w:rsidRDefault="00440477" w:rsidP="00440477">
      <w:pPr>
        <w:pStyle w:val="Example"/>
        <w:ind w:left="130" w:right="115"/>
      </w:pPr>
      <w:r>
        <w:t xml:space="preserve">    </w:t>
      </w:r>
      <w:proofErr w:type="gramStart"/>
      <w:r>
        <w:t>&lt;!--</w:t>
      </w:r>
      <w:proofErr w:type="gramEnd"/>
      <w:r>
        <w:t xml:space="preserve"> C-CDA 2.1 Procedures Section, entries optional --&gt;</w:t>
      </w:r>
    </w:p>
    <w:p w14:paraId="558290DB" w14:textId="77777777" w:rsidR="00440477" w:rsidRDefault="00440477" w:rsidP="00440477">
      <w:pPr>
        <w:pStyle w:val="Example"/>
        <w:ind w:left="130" w:right="115"/>
      </w:pPr>
      <w:r>
        <w:t xml:space="preserve">    &lt;</w:t>
      </w:r>
      <w:proofErr w:type="spellStart"/>
      <w:r>
        <w:t>templateId</w:t>
      </w:r>
      <w:proofErr w:type="spellEnd"/>
      <w:r>
        <w:t xml:space="preserve"> root="2.16.840.1.113883.10.20.22.2.7"/&gt;</w:t>
      </w:r>
    </w:p>
    <w:p w14:paraId="0CFBF7E1" w14:textId="77777777" w:rsidR="00440477" w:rsidRDefault="00440477" w:rsidP="00440477">
      <w:pPr>
        <w:pStyle w:val="Example"/>
        <w:ind w:left="130" w:right="115"/>
      </w:pPr>
      <w:r>
        <w:t xml:space="preserve">    &lt;</w:t>
      </w:r>
      <w:proofErr w:type="spellStart"/>
      <w:r>
        <w:t>templateId</w:t>
      </w:r>
      <w:proofErr w:type="spellEnd"/>
      <w:r>
        <w:t xml:space="preserve"> root="2.16.840.1.113883.10.20.22.2.7" extension="2014-06-09"/&gt;</w:t>
      </w:r>
    </w:p>
    <w:p w14:paraId="39612FCE" w14:textId="77777777" w:rsidR="00440477" w:rsidRDefault="00440477" w:rsidP="00440477">
      <w:pPr>
        <w:pStyle w:val="Example"/>
        <w:ind w:left="130" w:right="115"/>
      </w:pPr>
      <w:r>
        <w:t xml:space="preserve">    &lt;code code="47519-4" </w:t>
      </w:r>
      <w:proofErr w:type="spellStart"/>
      <w:r>
        <w:t>codeSystem</w:t>
      </w:r>
      <w:proofErr w:type="spellEnd"/>
      <w:r>
        <w:t xml:space="preserve">="2.16.840.1.113883.6.1" </w:t>
      </w:r>
      <w:proofErr w:type="spellStart"/>
      <w:r>
        <w:t>codeSystemName</w:t>
      </w:r>
      <w:proofErr w:type="spellEnd"/>
      <w:r>
        <w:t>="LOINC" displayName="HISTORY OF PROCEDURES"/&gt;</w:t>
      </w:r>
    </w:p>
    <w:p w14:paraId="6073CD19" w14:textId="77777777" w:rsidR="00440477" w:rsidRDefault="00440477" w:rsidP="00440477">
      <w:pPr>
        <w:pStyle w:val="Example"/>
        <w:ind w:left="130" w:right="115"/>
      </w:pPr>
      <w:r>
        <w:t xml:space="preserve">    &lt;title&gt;Procedures&lt;/title&gt;</w:t>
      </w:r>
    </w:p>
    <w:p w14:paraId="55901B10" w14:textId="77777777" w:rsidR="00440477" w:rsidRDefault="00440477" w:rsidP="00440477">
      <w:pPr>
        <w:pStyle w:val="Example"/>
        <w:ind w:left="130" w:right="115"/>
      </w:pPr>
      <w:r>
        <w:t xml:space="preserve">    &lt;text&gt;</w:t>
      </w:r>
    </w:p>
    <w:p w14:paraId="146B0CA2" w14:textId="77777777" w:rsidR="00440477" w:rsidRDefault="00440477" w:rsidP="00440477">
      <w:pPr>
        <w:pStyle w:val="Example"/>
        <w:ind w:left="130" w:right="115"/>
      </w:pPr>
      <w:r>
        <w:t xml:space="preserve">        &lt;list&gt;</w:t>
      </w:r>
    </w:p>
    <w:p w14:paraId="69D051D4" w14:textId="77777777" w:rsidR="00440477" w:rsidRDefault="00440477" w:rsidP="00440477">
      <w:pPr>
        <w:pStyle w:val="Example"/>
        <w:ind w:left="130" w:right="115"/>
      </w:pPr>
      <w:r>
        <w:t xml:space="preserve">            &lt;item ID="ProcedureNote1"&gt;</w:t>
      </w:r>
    </w:p>
    <w:p w14:paraId="77E02DF2" w14:textId="77777777" w:rsidR="00440477" w:rsidRDefault="00440477" w:rsidP="00440477">
      <w:pPr>
        <w:pStyle w:val="Example"/>
        <w:ind w:left="130" w:right="115"/>
      </w:pPr>
      <w:r>
        <w:t xml:space="preserve">                &lt;paragraph&gt;Dr. Physician - 03 Feb 2014&lt;/paragraph&gt;</w:t>
      </w:r>
    </w:p>
    <w:p w14:paraId="6E4F8762" w14:textId="77777777" w:rsidR="00440477" w:rsidRDefault="00440477" w:rsidP="00440477">
      <w:pPr>
        <w:pStyle w:val="Example"/>
        <w:ind w:left="130" w:right="115"/>
      </w:pPr>
      <w:r>
        <w:t xml:space="preserve">                &lt;paragraph&gt;Free-text note about procedures which have occurred during this </w:t>
      </w:r>
      <w:proofErr w:type="gramStart"/>
      <w:r>
        <w:t>visit.&lt;</w:t>
      </w:r>
      <w:proofErr w:type="gramEnd"/>
      <w:r>
        <w:t>/paragraph&gt;</w:t>
      </w:r>
    </w:p>
    <w:p w14:paraId="7C09BF25" w14:textId="77777777" w:rsidR="00440477" w:rsidRDefault="00440477" w:rsidP="00440477">
      <w:pPr>
        <w:pStyle w:val="Example"/>
        <w:ind w:left="130" w:right="115"/>
      </w:pPr>
      <w:r>
        <w:t xml:space="preserve">            &lt;/item&gt;</w:t>
      </w:r>
    </w:p>
    <w:p w14:paraId="1CF6FB16" w14:textId="77777777" w:rsidR="00440477" w:rsidRDefault="00440477" w:rsidP="00440477">
      <w:pPr>
        <w:pStyle w:val="Example"/>
        <w:ind w:left="130" w:right="115"/>
      </w:pPr>
      <w:r>
        <w:t xml:space="preserve">        &lt;/list&gt;</w:t>
      </w:r>
    </w:p>
    <w:p w14:paraId="4A0B2C38" w14:textId="77777777" w:rsidR="00440477" w:rsidRDefault="00440477" w:rsidP="00440477">
      <w:pPr>
        <w:pStyle w:val="Example"/>
        <w:ind w:left="130" w:right="115"/>
      </w:pPr>
      <w:r>
        <w:t xml:space="preserve">    &lt;/text&gt;</w:t>
      </w:r>
    </w:p>
    <w:p w14:paraId="29AC4726" w14:textId="77777777" w:rsidR="00440477" w:rsidRDefault="00440477" w:rsidP="00440477">
      <w:pPr>
        <w:pStyle w:val="Example"/>
        <w:ind w:left="130" w:right="115"/>
      </w:pPr>
      <w:r>
        <w:t xml:space="preserve">    </w:t>
      </w:r>
      <w:proofErr w:type="gramStart"/>
      <w:r>
        <w:t>&lt;!--</w:t>
      </w:r>
      <w:proofErr w:type="gramEnd"/>
      <w:r>
        <w:t xml:space="preserve"> If section were entries required, an additional &lt;entry </w:t>
      </w:r>
      <w:proofErr w:type="spellStart"/>
      <w:r>
        <w:t>nullFlavor</w:t>
      </w:r>
      <w:proofErr w:type="spellEnd"/>
      <w:r>
        <w:t>="NI"&gt; would be required for a Procedure Activity --&gt;</w:t>
      </w:r>
    </w:p>
    <w:p w14:paraId="5132385F" w14:textId="77777777" w:rsidR="00440477" w:rsidRDefault="00440477" w:rsidP="00440477">
      <w:pPr>
        <w:pStyle w:val="Example"/>
        <w:ind w:left="130" w:right="115"/>
      </w:pPr>
      <w:r>
        <w:t xml:space="preserve">    </w:t>
      </w:r>
      <w:proofErr w:type="gramStart"/>
      <w:r>
        <w:t>&lt;!--</w:t>
      </w:r>
      <w:proofErr w:type="gramEnd"/>
      <w:r>
        <w:t xml:space="preserve"> Note Activity entry --&gt;</w:t>
      </w:r>
    </w:p>
    <w:p w14:paraId="0EA97DDD" w14:textId="77777777" w:rsidR="00440477" w:rsidRDefault="00440477" w:rsidP="00440477">
      <w:pPr>
        <w:pStyle w:val="Example"/>
        <w:ind w:left="130" w:right="115"/>
      </w:pPr>
      <w:r>
        <w:t xml:space="preserve">    &lt;entry&gt;</w:t>
      </w:r>
    </w:p>
    <w:p w14:paraId="174E4999" w14:textId="77777777" w:rsidR="00440477" w:rsidRDefault="00440477" w:rsidP="00440477">
      <w:pPr>
        <w:pStyle w:val="Example"/>
        <w:ind w:left="130" w:right="115"/>
      </w:pPr>
      <w:r>
        <w:t xml:space="preserve">        &lt;act </w:t>
      </w:r>
      <w:proofErr w:type="spellStart"/>
      <w:r>
        <w:t>classCode</w:t>
      </w:r>
      <w:proofErr w:type="spellEnd"/>
      <w:r>
        <w:t xml:space="preserve">="ACT" </w:t>
      </w:r>
      <w:proofErr w:type="spellStart"/>
      <w:r>
        <w:t>moodCode</w:t>
      </w:r>
      <w:proofErr w:type="spellEnd"/>
      <w:r>
        <w:t>="EVN"&gt;</w:t>
      </w:r>
    </w:p>
    <w:p w14:paraId="316A42E8" w14:textId="77777777" w:rsidR="00440477" w:rsidRDefault="00440477" w:rsidP="00440477">
      <w:pPr>
        <w:pStyle w:val="Example"/>
        <w:ind w:left="130" w:right="115"/>
      </w:pPr>
      <w:r>
        <w:t xml:space="preserve">            &lt;</w:t>
      </w:r>
      <w:proofErr w:type="spellStart"/>
      <w:r>
        <w:t>templateId</w:t>
      </w:r>
      <w:proofErr w:type="spellEnd"/>
      <w:r>
        <w:t xml:space="preserve"> root="2.16.840.1.113883.10.20.22.4.202" extension="2016-11-01"/&gt;</w:t>
      </w:r>
    </w:p>
    <w:p w14:paraId="54958D54" w14:textId="77777777" w:rsidR="00440477" w:rsidRDefault="00440477" w:rsidP="00440477">
      <w:pPr>
        <w:pStyle w:val="Example"/>
        <w:ind w:left="130" w:right="115"/>
      </w:pPr>
      <w:r>
        <w:t xml:space="preserve">            &lt;code code="34109-9" </w:t>
      </w:r>
      <w:proofErr w:type="spellStart"/>
      <w:r>
        <w:t>codeSystem</w:t>
      </w:r>
      <w:proofErr w:type="spellEnd"/>
      <w:r>
        <w:t xml:space="preserve">="2.16.840.1.113883.6.1" </w:t>
      </w:r>
      <w:proofErr w:type="spellStart"/>
      <w:r>
        <w:t>codeSystemName</w:t>
      </w:r>
      <w:proofErr w:type="spellEnd"/>
      <w:r>
        <w:t>="LOINC" displayName="Note"&gt;</w:t>
      </w:r>
    </w:p>
    <w:p w14:paraId="085BC18F" w14:textId="77777777" w:rsidR="00440477" w:rsidRDefault="00440477" w:rsidP="00440477">
      <w:pPr>
        <w:pStyle w:val="Example"/>
        <w:ind w:left="130" w:right="115"/>
      </w:pPr>
      <w:r>
        <w:t xml:space="preserve">                &lt;translation code="28570-0" </w:t>
      </w:r>
      <w:proofErr w:type="spellStart"/>
      <w:r>
        <w:t>codeSystem</w:t>
      </w:r>
      <w:proofErr w:type="spellEnd"/>
      <w:r>
        <w:t xml:space="preserve">="2.16.840.1.113883.6.1" </w:t>
      </w:r>
      <w:proofErr w:type="spellStart"/>
      <w:r>
        <w:t>codeSystemName</w:t>
      </w:r>
      <w:proofErr w:type="spellEnd"/>
      <w:r>
        <w:t>="LOINC" displayName="Procedure note" /&gt;</w:t>
      </w:r>
    </w:p>
    <w:p w14:paraId="431D4FF5" w14:textId="77777777" w:rsidR="00440477" w:rsidRDefault="00440477" w:rsidP="00440477">
      <w:pPr>
        <w:pStyle w:val="Example"/>
        <w:ind w:left="130" w:right="115"/>
      </w:pPr>
      <w:r>
        <w:t xml:space="preserve">            &lt;/code&gt;</w:t>
      </w:r>
    </w:p>
    <w:p w14:paraId="56914F02" w14:textId="77777777" w:rsidR="00440477" w:rsidRDefault="00440477" w:rsidP="00440477">
      <w:pPr>
        <w:pStyle w:val="Example"/>
        <w:ind w:left="130" w:right="115"/>
      </w:pPr>
      <w:r>
        <w:t xml:space="preserve">            &lt;text&gt;</w:t>
      </w:r>
    </w:p>
    <w:p w14:paraId="1F90D3E0" w14:textId="77777777" w:rsidR="00440477" w:rsidRDefault="00440477" w:rsidP="00440477">
      <w:pPr>
        <w:pStyle w:val="Example"/>
        <w:ind w:left="130" w:right="115"/>
      </w:pPr>
      <w:r>
        <w:t xml:space="preserve">                &lt;reference value="#ProcedureNote1" /&gt;</w:t>
      </w:r>
    </w:p>
    <w:p w14:paraId="121CEB2E" w14:textId="77777777" w:rsidR="00440477" w:rsidRDefault="00440477" w:rsidP="00440477">
      <w:pPr>
        <w:pStyle w:val="Example"/>
        <w:ind w:left="130" w:right="115"/>
      </w:pPr>
      <w:r>
        <w:t xml:space="preserve">            &lt;/text&gt;</w:t>
      </w:r>
    </w:p>
    <w:p w14:paraId="7A76FD07" w14:textId="77777777" w:rsidR="00440477" w:rsidRDefault="00440477" w:rsidP="00440477">
      <w:pPr>
        <w:pStyle w:val="Example"/>
        <w:ind w:left="130" w:right="115"/>
      </w:pPr>
      <w:r>
        <w:t xml:space="preserve">            &lt;</w:t>
      </w:r>
      <w:proofErr w:type="spellStart"/>
      <w:r>
        <w:t>statusCode</w:t>
      </w:r>
      <w:proofErr w:type="spellEnd"/>
      <w:r>
        <w:t xml:space="preserve"> code="completed"/&gt;</w:t>
      </w:r>
    </w:p>
    <w:p w14:paraId="41D5F406" w14:textId="77777777" w:rsidR="00440477" w:rsidRDefault="00440477" w:rsidP="00440477">
      <w:pPr>
        <w:pStyle w:val="Example"/>
        <w:ind w:left="130" w:right="115"/>
      </w:pPr>
      <w:r>
        <w:t xml:space="preserve">            </w:t>
      </w:r>
      <w:proofErr w:type="gramStart"/>
      <w:r>
        <w:t>&lt;!--</w:t>
      </w:r>
      <w:proofErr w:type="gramEnd"/>
      <w:r>
        <w:t xml:space="preserve"> Clinically-relevant time of the note --&gt;</w:t>
      </w:r>
    </w:p>
    <w:p w14:paraId="47FF5508" w14:textId="77777777" w:rsidR="00440477" w:rsidRDefault="00440477" w:rsidP="00440477">
      <w:pPr>
        <w:pStyle w:val="Example"/>
        <w:ind w:left="130" w:right="115"/>
      </w:pPr>
      <w:r>
        <w:t xml:space="preserve">            &lt;</w:t>
      </w:r>
      <w:proofErr w:type="spellStart"/>
      <w:r>
        <w:t>effectiveTime</w:t>
      </w:r>
      <w:proofErr w:type="spellEnd"/>
      <w:r>
        <w:t xml:space="preserve"> value="20140203" /&gt;</w:t>
      </w:r>
    </w:p>
    <w:p w14:paraId="296DFF5B" w14:textId="77777777" w:rsidR="00440477" w:rsidRDefault="00440477" w:rsidP="00440477">
      <w:pPr>
        <w:pStyle w:val="Example"/>
        <w:ind w:left="130" w:right="115"/>
      </w:pPr>
      <w:r>
        <w:t xml:space="preserve">            </w:t>
      </w:r>
      <w:proofErr w:type="gramStart"/>
      <w:r>
        <w:t>&lt;!--</w:t>
      </w:r>
      <w:proofErr w:type="gramEnd"/>
      <w:r>
        <w:t xml:space="preserve"> Author Participation --&gt;</w:t>
      </w:r>
    </w:p>
    <w:p w14:paraId="7BEA0BAA" w14:textId="77777777" w:rsidR="00440477" w:rsidRDefault="00440477" w:rsidP="00440477">
      <w:pPr>
        <w:pStyle w:val="Example"/>
        <w:ind w:left="130" w:right="115"/>
      </w:pPr>
      <w:r>
        <w:t xml:space="preserve">            &lt;author&gt;</w:t>
      </w:r>
    </w:p>
    <w:p w14:paraId="5CCE6F25" w14:textId="77777777" w:rsidR="00440477" w:rsidRDefault="00440477" w:rsidP="00440477">
      <w:pPr>
        <w:pStyle w:val="Example"/>
        <w:ind w:left="130" w:right="115"/>
      </w:pPr>
      <w:r>
        <w:t xml:space="preserve">                &lt;</w:t>
      </w:r>
      <w:proofErr w:type="spellStart"/>
      <w:r>
        <w:t>templateId</w:t>
      </w:r>
      <w:proofErr w:type="spellEnd"/>
      <w:r>
        <w:t xml:space="preserve"> root="2.16.840.1.113883.10.20.22.4.119" /&gt;</w:t>
      </w:r>
    </w:p>
    <w:p w14:paraId="768AB7FA" w14:textId="77777777" w:rsidR="00440477" w:rsidRDefault="00440477" w:rsidP="00440477">
      <w:pPr>
        <w:pStyle w:val="Example"/>
        <w:ind w:left="130" w:right="115"/>
      </w:pPr>
      <w:r>
        <w:t xml:space="preserve">                </w:t>
      </w:r>
      <w:proofErr w:type="gramStart"/>
      <w:r>
        <w:t>&lt;!--</w:t>
      </w:r>
      <w:proofErr w:type="gramEnd"/>
      <w:r>
        <w:t xml:space="preserve"> Time note was actually written --&gt;</w:t>
      </w:r>
    </w:p>
    <w:p w14:paraId="42C0F458" w14:textId="77777777" w:rsidR="00440477" w:rsidRDefault="00440477" w:rsidP="00440477">
      <w:pPr>
        <w:pStyle w:val="Example"/>
        <w:ind w:left="130" w:right="115"/>
      </w:pPr>
      <w:r>
        <w:t xml:space="preserve">                &lt;time value="20140204083215-0500" /&gt;</w:t>
      </w:r>
    </w:p>
    <w:p w14:paraId="7F6ABDFD" w14:textId="77777777" w:rsidR="00440477" w:rsidRDefault="00440477" w:rsidP="00440477">
      <w:pPr>
        <w:pStyle w:val="Example"/>
        <w:ind w:left="130" w:right="115"/>
      </w:pPr>
      <w:r>
        <w:t xml:space="preserve">                &lt;</w:t>
      </w:r>
      <w:proofErr w:type="spellStart"/>
      <w:r>
        <w:t>assignedAuthor</w:t>
      </w:r>
      <w:proofErr w:type="spellEnd"/>
      <w:r>
        <w:t>&gt;</w:t>
      </w:r>
    </w:p>
    <w:p w14:paraId="3D0793F0" w14:textId="77777777" w:rsidR="00440477" w:rsidRDefault="00440477" w:rsidP="00440477">
      <w:pPr>
        <w:pStyle w:val="Example"/>
        <w:ind w:left="130" w:right="115"/>
      </w:pPr>
      <w:r>
        <w:t xml:space="preserve">                    &lt;id root="20cf14fb-b65c-4c8c-a54d-b0cca834c18c" /&gt;</w:t>
      </w:r>
    </w:p>
    <w:p w14:paraId="66C32FEF" w14:textId="77777777" w:rsidR="00440477" w:rsidRDefault="00440477" w:rsidP="00440477">
      <w:pPr>
        <w:pStyle w:val="Example"/>
        <w:ind w:left="130" w:right="115"/>
      </w:pPr>
      <w:r>
        <w:t xml:space="preserve">                    &lt;</w:t>
      </w:r>
      <w:proofErr w:type="spellStart"/>
      <w:r>
        <w:t>assignedPerson</w:t>
      </w:r>
      <w:proofErr w:type="spellEnd"/>
      <w:r>
        <w:t>&gt;</w:t>
      </w:r>
    </w:p>
    <w:p w14:paraId="6912C42E" w14:textId="77777777" w:rsidR="00440477" w:rsidRDefault="00440477" w:rsidP="00440477">
      <w:pPr>
        <w:pStyle w:val="Example"/>
        <w:ind w:left="130" w:right="115"/>
      </w:pPr>
      <w:r>
        <w:t xml:space="preserve">                        &lt;name&gt;Dr. Physician&lt;/name&gt;</w:t>
      </w:r>
    </w:p>
    <w:p w14:paraId="0FFD092E" w14:textId="77777777" w:rsidR="00440477" w:rsidRDefault="00440477" w:rsidP="00440477">
      <w:pPr>
        <w:pStyle w:val="Example"/>
        <w:ind w:left="130" w:right="115"/>
      </w:pPr>
      <w:r>
        <w:t xml:space="preserve">                    &lt;/</w:t>
      </w:r>
      <w:proofErr w:type="spellStart"/>
      <w:r>
        <w:t>assignedPerson</w:t>
      </w:r>
      <w:proofErr w:type="spellEnd"/>
      <w:r>
        <w:t>&gt;</w:t>
      </w:r>
    </w:p>
    <w:p w14:paraId="7955F5D6" w14:textId="77777777" w:rsidR="00440477" w:rsidRDefault="00440477" w:rsidP="00440477">
      <w:pPr>
        <w:pStyle w:val="Example"/>
        <w:ind w:left="130" w:right="115"/>
      </w:pPr>
      <w:r>
        <w:t xml:space="preserve">                &lt;/</w:t>
      </w:r>
      <w:proofErr w:type="spellStart"/>
      <w:r>
        <w:t>assignedAuthor</w:t>
      </w:r>
      <w:proofErr w:type="spellEnd"/>
      <w:r>
        <w:t>&gt;</w:t>
      </w:r>
    </w:p>
    <w:p w14:paraId="71C5018F" w14:textId="77777777" w:rsidR="00440477" w:rsidRDefault="00440477" w:rsidP="00440477">
      <w:pPr>
        <w:pStyle w:val="Example"/>
        <w:ind w:left="130" w:right="115"/>
      </w:pPr>
      <w:r>
        <w:t xml:space="preserve">            &lt;/author&gt;</w:t>
      </w:r>
    </w:p>
    <w:p w14:paraId="2DD9BDAA" w14:textId="77777777" w:rsidR="00440477" w:rsidRDefault="00440477" w:rsidP="00440477">
      <w:pPr>
        <w:pStyle w:val="Example"/>
        <w:ind w:left="130" w:right="115"/>
      </w:pPr>
      <w:r>
        <w:t xml:space="preserve">            </w:t>
      </w:r>
      <w:proofErr w:type="gramStart"/>
      <w:r>
        <w:t>&lt;!--</w:t>
      </w:r>
      <w:proofErr w:type="gramEnd"/>
      <w:r>
        <w:t xml:space="preserve"> Reference to encounter --&gt;</w:t>
      </w:r>
    </w:p>
    <w:p w14:paraId="154E0032" w14:textId="77777777" w:rsidR="00440477" w:rsidRDefault="00440477" w:rsidP="00440477">
      <w:pPr>
        <w:pStyle w:val="Example"/>
        <w:ind w:left="130" w:right="115"/>
      </w:pPr>
      <w:r>
        <w:t xml:space="preserve">            &lt;</w:t>
      </w:r>
      <w:proofErr w:type="spellStart"/>
      <w:r>
        <w:t>entryRelationship</w:t>
      </w:r>
      <w:proofErr w:type="spellEnd"/>
      <w:r>
        <w:t xml:space="preserve"> </w:t>
      </w:r>
      <w:proofErr w:type="spellStart"/>
      <w:r>
        <w:t>typeCode</w:t>
      </w:r>
      <w:proofErr w:type="spellEnd"/>
      <w:r>
        <w:t xml:space="preserve">="COMP" </w:t>
      </w:r>
      <w:proofErr w:type="spellStart"/>
      <w:r>
        <w:t>inversionInd</w:t>
      </w:r>
      <w:proofErr w:type="spellEnd"/>
      <w:r>
        <w:t>="true"&gt;</w:t>
      </w:r>
    </w:p>
    <w:p w14:paraId="6C6A450B" w14:textId="77777777" w:rsidR="00440477" w:rsidRDefault="00440477" w:rsidP="00440477">
      <w:pPr>
        <w:pStyle w:val="Example"/>
        <w:ind w:left="130" w:right="115"/>
      </w:pPr>
      <w:r>
        <w:t xml:space="preserve">                &lt;encounter </w:t>
      </w:r>
      <w:proofErr w:type="spellStart"/>
      <w:r>
        <w:t>classCode</w:t>
      </w:r>
      <w:proofErr w:type="spellEnd"/>
      <w:r>
        <w:t xml:space="preserve">="ENC" </w:t>
      </w:r>
      <w:proofErr w:type="spellStart"/>
      <w:r>
        <w:t>moodCode</w:t>
      </w:r>
      <w:proofErr w:type="spellEnd"/>
      <w:r>
        <w:t>="EVN"&gt;</w:t>
      </w:r>
    </w:p>
    <w:p w14:paraId="43E7B0C1" w14:textId="77777777" w:rsidR="00440477" w:rsidRDefault="00440477" w:rsidP="00440477">
      <w:pPr>
        <w:pStyle w:val="Example"/>
        <w:ind w:left="130" w:right="115"/>
      </w:pPr>
      <w:r>
        <w:t xml:space="preserve">                    </w:t>
      </w:r>
      <w:proofErr w:type="gramStart"/>
      <w:r>
        <w:t>&lt;!--</w:t>
      </w:r>
      <w:proofErr w:type="gramEnd"/>
      <w:r>
        <w:t xml:space="preserve"> Encounter ID matches an encounter in the Encounters Section --&gt;</w:t>
      </w:r>
    </w:p>
    <w:p w14:paraId="2A74BC66" w14:textId="77777777" w:rsidR="00440477" w:rsidRDefault="00440477" w:rsidP="00440477">
      <w:pPr>
        <w:pStyle w:val="Example"/>
        <w:ind w:left="130" w:right="115"/>
      </w:pPr>
      <w:r>
        <w:t xml:space="preserve">                    &lt;id root="1.2.3.4" /&gt;</w:t>
      </w:r>
    </w:p>
    <w:p w14:paraId="5B6C5830" w14:textId="77777777" w:rsidR="00440477" w:rsidRDefault="00440477" w:rsidP="00440477">
      <w:pPr>
        <w:pStyle w:val="Example"/>
        <w:ind w:left="130" w:right="115"/>
      </w:pPr>
      <w:r>
        <w:t xml:space="preserve">                &lt;/encounter&gt;</w:t>
      </w:r>
    </w:p>
    <w:p w14:paraId="6680200C" w14:textId="77777777" w:rsidR="00440477" w:rsidRDefault="00440477" w:rsidP="00440477">
      <w:pPr>
        <w:pStyle w:val="Example"/>
        <w:ind w:left="130" w:right="115"/>
      </w:pPr>
      <w:r>
        <w:t xml:space="preserve">            &lt;/</w:t>
      </w:r>
      <w:proofErr w:type="spellStart"/>
      <w:r>
        <w:t>entryRelationship</w:t>
      </w:r>
      <w:proofErr w:type="spellEnd"/>
      <w:r>
        <w:t>&gt;</w:t>
      </w:r>
    </w:p>
    <w:p w14:paraId="5C5A5ACD" w14:textId="77777777" w:rsidR="00440477" w:rsidRDefault="00440477" w:rsidP="00440477">
      <w:pPr>
        <w:pStyle w:val="Example"/>
        <w:ind w:left="130" w:right="115"/>
      </w:pPr>
      <w:r>
        <w:t xml:space="preserve">        &lt;/act&gt;</w:t>
      </w:r>
    </w:p>
    <w:p w14:paraId="115A60A3" w14:textId="77777777" w:rsidR="00440477" w:rsidRDefault="00440477" w:rsidP="00440477">
      <w:pPr>
        <w:pStyle w:val="Example"/>
        <w:ind w:left="130" w:right="115"/>
      </w:pPr>
      <w:r>
        <w:t xml:space="preserve">    &lt;/entry&gt;</w:t>
      </w:r>
    </w:p>
    <w:p w14:paraId="533A11D9" w14:textId="77777777" w:rsidR="00440477" w:rsidRDefault="00440477" w:rsidP="00440477">
      <w:pPr>
        <w:pStyle w:val="Example"/>
        <w:ind w:left="130" w:right="115"/>
      </w:pPr>
      <w:r>
        <w:t>&lt;/section&gt;</w:t>
      </w:r>
    </w:p>
    <w:p w14:paraId="75CB9A5B" w14:textId="77777777" w:rsidR="00440477" w:rsidRDefault="00440477" w:rsidP="00440477">
      <w:pPr>
        <w:pStyle w:val="BodyText"/>
      </w:pPr>
    </w:p>
    <w:p w14:paraId="1EED7DD0" w14:textId="7F17CB08" w:rsidR="00440477" w:rsidRDefault="00440477" w:rsidP="00440477">
      <w:pPr>
        <w:pStyle w:val="Caption"/>
        <w:ind w:left="130" w:right="115"/>
      </w:pPr>
      <w:bookmarkStart w:id="7907" w:name="_Toc103325927"/>
      <w:bookmarkStart w:id="7908" w:name="_Toc83394573"/>
      <w:r>
        <w:t xml:space="preserve">Figure </w:t>
      </w:r>
      <w:r>
        <w:fldChar w:fldCharType="begin"/>
      </w:r>
      <w:r>
        <w:instrText>SEQ Figure \* ARABIC</w:instrText>
      </w:r>
      <w:r>
        <w:fldChar w:fldCharType="separate"/>
      </w:r>
      <w:del w:id="7909" w:author="Russ Ott" w:date="2022-05-16T11:54:00Z">
        <w:r w:rsidR="002F5B8D">
          <w:delText>9</w:delText>
        </w:r>
      </w:del>
      <w:ins w:id="7910" w:author="Russ Ott" w:date="2022-05-16T11:54:00Z">
        <w:r w:rsidR="00F1669B">
          <w:t>21</w:t>
        </w:r>
      </w:ins>
      <w:r>
        <w:fldChar w:fldCharType="end"/>
      </w:r>
      <w:r>
        <w:t>: RTF Example</w:t>
      </w:r>
      <w:bookmarkEnd w:id="7907"/>
      <w:bookmarkEnd w:id="7908"/>
    </w:p>
    <w:p w14:paraId="180045A5" w14:textId="77777777" w:rsidR="00440477" w:rsidRDefault="00440477" w:rsidP="00440477">
      <w:pPr>
        <w:pStyle w:val="Example"/>
        <w:ind w:left="130" w:right="115"/>
      </w:pPr>
      <w:r>
        <w:t>&lt;section&gt;</w:t>
      </w:r>
    </w:p>
    <w:p w14:paraId="5D7C7D71" w14:textId="77777777" w:rsidR="00440477" w:rsidRDefault="00440477" w:rsidP="00440477">
      <w:pPr>
        <w:pStyle w:val="Example"/>
        <w:ind w:left="130" w:right="115"/>
      </w:pPr>
      <w:r>
        <w:t xml:space="preserve">    &lt;text&gt;</w:t>
      </w:r>
    </w:p>
    <w:p w14:paraId="0BE5423A" w14:textId="77777777" w:rsidR="00440477" w:rsidRDefault="00440477" w:rsidP="00440477">
      <w:pPr>
        <w:pStyle w:val="Example"/>
        <w:ind w:left="130" w:right="115"/>
      </w:pPr>
      <w:r>
        <w:t xml:space="preserve">        &lt;list&gt;</w:t>
      </w:r>
    </w:p>
    <w:p w14:paraId="752A6D4E" w14:textId="77777777" w:rsidR="00440477" w:rsidRDefault="00440477" w:rsidP="00440477">
      <w:pPr>
        <w:pStyle w:val="Example"/>
        <w:ind w:left="130" w:right="115"/>
      </w:pPr>
      <w:r>
        <w:t xml:space="preserve">            &lt;item ID="note1"&gt;</w:t>
      </w:r>
    </w:p>
    <w:p w14:paraId="77B0390D" w14:textId="77777777" w:rsidR="00440477" w:rsidRDefault="00440477" w:rsidP="00440477">
      <w:pPr>
        <w:pStyle w:val="Example"/>
        <w:ind w:left="130" w:right="115"/>
      </w:pPr>
      <w:r>
        <w:t xml:space="preserve">                &lt;caption&gt;Nursing Note written by Nick Nurse&lt;/caption&gt;</w:t>
      </w:r>
    </w:p>
    <w:p w14:paraId="3E89A155" w14:textId="77777777" w:rsidR="00440477" w:rsidRDefault="00440477" w:rsidP="00440477">
      <w:pPr>
        <w:pStyle w:val="Example"/>
        <w:ind w:left="130" w:right="115"/>
      </w:pPr>
      <w:r>
        <w:t xml:space="preserve">                &lt;paragraph&gt;Completed rounds; no incident&lt;/paragraph&gt;</w:t>
      </w:r>
    </w:p>
    <w:p w14:paraId="40FF0C3A" w14:textId="77777777" w:rsidR="00440477" w:rsidRDefault="00440477" w:rsidP="00440477">
      <w:pPr>
        <w:pStyle w:val="Example"/>
        <w:ind w:left="130" w:right="115"/>
      </w:pPr>
      <w:r>
        <w:t xml:space="preserve">            &lt;/item&gt;</w:t>
      </w:r>
    </w:p>
    <w:p w14:paraId="1384D874" w14:textId="77777777" w:rsidR="00440477" w:rsidRDefault="00440477" w:rsidP="00440477">
      <w:pPr>
        <w:pStyle w:val="Example"/>
        <w:ind w:left="130" w:right="115"/>
      </w:pPr>
      <w:r>
        <w:t xml:space="preserve">        &lt;/list&gt;</w:t>
      </w:r>
    </w:p>
    <w:p w14:paraId="6A708346" w14:textId="77777777" w:rsidR="00440477" w:rsidRDefault="00440477" w:rsidP="00440477">
      <w:pPr>
        <w:pStyle w:val="Example"/>
        <w:ind w:left="130" w:right="115"/>
      </w:pPr>
      <w:r>
        <w:t xml:space="preserve">    &lt;/text&gt;</w:t>
      </w:r>
    </w:p>
    <w:p w14:paraId="796909EA" w14:textId="77777777" w:rsidR="00440477" w:rsidRDefault="00440477" w:rsidP="00440477">
      <w:pPr>
        <w:pStyle w:val="Example"/>
        <w:ind w:left="130" w:right="115"/>
      </w:pPr>
      <w:r>
        <w:t xml:space="preserve">    </w:t>
      </w:r>
      <w:proofErr w:type="gramStart"/>
      <w:r>
        <w:t>&lt;!--</w:t>
      </w:r>
      <w:proofErr w:type="gramEnd"/>
      <w:r>
        <w:t xml:space="preserve"> Note Activity (extra markup removed to focus on &lt;text&gt;) --&gt;</w:t>
      </w:r>
    </w:p>
    <w:p w14:paraId="4DAE4F04" w14:textId="77777777" w:rsidR="00440477" w:rsidRDefault="00440477" w:rsidP="00440477">
      <w:pPr>
        <w:pStyle w:val="Example"/>
        <w:ind w:left="130" w:right="115"/>
      </w:pPr>
      <w:r>
        <w:t xml:space="preserve">    &lt;entry&gt;</w:t>
      </w:r>
    </w:p>
    <w:p w14:paraId="331A33C8" w14:textId="77777777" w:rsidR="00440477" w:rsidRDefault="00440477" w:rsidP="00440477">
      <w:pPr>
        <w:pStyle w:val="Example"/>
        <w:ind w:left="130" w:right="115"/>
      </w:pPr>
      <w:r>
        <w:t xml:space="preserve">        &lt;act&gt;</w:t>
      </w:r>
    </w:p>
    <w:p w14:paraId="0F4145A4" w14:textId="77777777" w:rsidR="00440477" w:rsidRDefault="00440477" w:rsidP="00440477">
      <w:pPr>
        <w:pStyle w:val="Example"/>
        <w:ind w:left="130" w:right="115"/>
      </w:pPr>
      <w:r>
        <w:t xml:space="preserve">            &lt;code&gt;...&lt;/code&gt;</w:t>
      </w:r>
    </w:p>
    <w:p w14:paraId="56197114" w14:textId="77777777" w:rsidR="00440477" w:rsidRDefault="00440477" w:rsidP="00440477">
      <w:pPr>
        <w:pStyle w:val="Example"/>
        <w:ind w:left="130" w:right="115"/>
      </w:pPr>
      <w:r>
        <w:t xml:space="preserve">            &lt;text </w:t>
      </w:r>
      <w:proofErr w:type="spellStart"/>
      <w:r>
        <w:t>mediaType</w:t>
      </w:r>
      <w:proofErr w:type="spellEnd"/>
      <w:r>
        <w:t xml:space="preserv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2913F791" w14:textId="77777777" w:rsidR="00440477" w:rsidRDefault="00440477" w:rsidP="00440477">
      <w:pPr>
        <w:pStyle w:val="Example"/>
        <w:ind w:left="130" w:right="115"/>
      </w:pPr>
      <w:r>
        <w:tab/>
      </w:r>
      <w:r>
        <w:tab/>
      </w:r>
      <w:r>
        <w:tab/>
      </w:r>
      <w:r>
        <w:tab/>
      </w:r>
      <w:r>
        <w:tab/>
      </w:r>
      <w:r>
        <w:tab/>
      </w:r>
      <w:r>
        <w:tab/>
      </w:r>
      <w:r>
        <w:tab/>
      </w:r>
    </w:p>
    <w:p w14:paraId="7E0D2D58" w14:textId="77777777" w:rsidR="00440477" w:rsidRDefault="00440477" w:rsidP="00440477">
      <w:pPr>
        <w:pStyle w:val="Example"/>
        <w:ind w:left="130" w:right="115"/>
      </w:pPr>
      <w:r>
        <w:t xml:space="preserve">                &lt;reference value="#note1"/&gt;</w:t>
      </w:r>
    </w:p>
    <w:p w14:paraId="5A918799" w14:textId="77777777" w:rsidR="00440477" w:rsidRDefault="00440477" w:rsidP="00440477">
      <w:pPr>
        <w:pStyle w:val="Example"/>
        <w:ind w:left="130" w:right="115"/>
      </w:pPr>
      <w:r>
        <w:t xml:space="preserve">            &lt;/text&gt;</w:t>
      </w:r>
    </w:p>
    <w:p w14:paraId="1C0BD186" w14:textId="77777777" w:rsidR="00440477" w:rsidRDefault="00440477" w:rsidP="00440477">
      <w:pPr>
        <w:pStyle w:val="Example"/>
        <w:ind w:left="130" w:right="115"/>
      </w:pPr>
      <w:r>
        <w:t xml:space="preserve">            &lt;!--...--&gt;</w:t>
      </w:r>
    </w:p>
    <w:p w14:paraId="0C71CC76" w14:textId="77777777" w:rsidR="00440477" w:rsidRDefault="00440477" w:rsidP="00440477">
      <w:pPr>
        <w:pStyle w:val="Example"/>
        <w:ind w:left="130" w:right="115"/>
      </w:pPr>
      <w:r>
        <w:t xml:space="preserve">        &lt;/act&gt;</w:t>
      </w:r>
    </w:p>
    <w:p w14:paraId="04BD88FD" w14:textId="77777777" w:rsidR="00440477" w:rsidRDefault="00440477" w:rsidP="00440477">
      <w:pPr>
        <w:pStyle w:val="Example"/>
        <w:ind w:left="130" w:right="115"/>
      </w:pPr>
      <w:r>
        <w:t xml:space="preserve">    &lt;/entry&gt;</w:t>
      </w:r>
    </w:p>
    <w:p w14:paraId="763CF546" w14:textId="77777777" w:rsidR="00440477" w:rsidRDefault="00440477" w:rsidP="00440477">
      <w:pPr>
        <w:pStyle w:val="Example"/>
        <w:ind w:left="130" w:right="115"/>
      </w:pPr>
      <w:r>
        <w:t xml:space="preserve">&lt;/section&gt; </w:t>
      </w:r>
    </w:p>
    <w:p w14:paraId="1B9A7472" w14:textId="77777777" w:rsidR="00440477" w:rsidRDefault="00440477" w:rsidP="00440477">
      <w:pPr>
        <w:pStyle w:val="BodyText"/>
      </w:pPr>
    </w:p>
    <w:p w14:paraId="0F71F031" w14:textId="77777777" w:rsidR="00440477" w:rsidRDefault="00440477" w:rsidP="00440477">
      <w:pPr>
        <w:pStyle w:val="Heading2nospace"/>
        <w:rPr>
          <w:ins w:id="7911" w:author="Russ Ott" w:date="2022-05-16T11:54:00Z"/>
        </w:rPr>
      </w:pPr>
      <w:bookmarkStart w:id="7912" w:name="E_Planned_Procedure_V3"/>
      <w:bookmarkStart w:id="7913" w:name="_Toc103325896"/>
      <w:ins w:id="7914" w:author="Russ Ott" w:date="2022-05-16T11:54:00Z">
        <w:r>
          <w:t>Planned Procedure (V3)</w:t>
        </w:r>
        <w:bookmarkEnd w:id="7912"/>
        <w:bookmarkEnd w:id="7913"/>
      </w:ins>
    </w:p>
    <w:p w14:paraId="211832D0" w14:textId="77777777" w:rsidR="00440477" w:rsidRDefault="00440477" w:rsidP="00440477">
      <w:pPr>
        <w:pStyle w:val="BracketData"/>
        <w:rPr>
          <w:ins w:id="7915" w:author="Russ Ott" w:date="2022-05-16T11:54:00Z"/>
        </w:rPr>
      </w:pPr>
      <w:ins w:id="7916" w:author="Russ Ott" w:date="2022-05-16T11:54:00Z">
        <w:r>
          <w:t xml:space="preserve">[procedure: identifier </w:t>
        </w:r>
        <w:proofErr w:type="gramStart"/>
        <w:r>
          <w:t>urn:hl</w:t>
        </w:r>
        <w:proofErr w:type="gramEnd"/>
        <w:r>
          <w:t>7ii:2.16.840.1.113883.10.20.22.4.41:2022-06-01 (open)]</w:t>
        </w:r>
      </w:ins>
    </w:p>
    <w:p w14:paraId="38621314" w14:textId="77777777" w:rsidR="00440477" w:rsidRDefault="00440477" w:rsidP="00440477">
      <w:pPr>
        <w:rPr>
          <w:ins w:id="7917" w:author="Russ Ott" w:date="2022-05-16T11:54:00Z"/>
        </w:rPr>
      </w:pPr>
      <w:ins w:id="7918" w:author="Russ Ott" w:date="2022-05-16T11:54:00Z">
        <w: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w:t>
        </w:r>
        <w:proofErr w:type="spellStart"/>
        <w:r>
          <w:t>effectiveTime</w:t>
        </w:r>
        <w:proofErr w:type="spellEnd"/>
        <w:r>
          <w:t xml:space="preserve"> indicates the time when the procedure is intended to take place and </w:t>
        </w:r>
        <w:proofErr w:type="spellStart"/>
        <w:r>
          <w:t>authorTime</w:t>
        </w:r>
        <w:proofErr w:type="spellEnd"/>
        <w:r>
          <w:t xml:space="preserve"> indicates when the documentation of the plan occurred. The Planned Procedure Template may also indicate the potential insurance coverage for the procedure.</w:t>
        </w:r>
      </w:ins>
    </w:p>
    <w:p w14:paraId="2582C4FA" w14:textId="77777777" w:rsidR="00440477" w:rsidRDefault="00440477" w:rsidP="00440477">
      <w:pPr>
        <w:rPr>
          <w:ins w:id="7919" w:author="Russ Ott" w:date="2022-05-16T11:54:00Z"/>
        </w:rPr>
      </w:pPr>
      <w:ins w:id="7920" w:author="Russ Ott" w:date="2022-05-16T11:54:00Z">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ins>
    </w:p>
    <w:p w14:paraId="24CB7514" w14:textId="3BCB93F8" w:rsidR="00440477" w:rsidRDefault="00440477" w:rsidP="00440477">
      <w:pPr>
        <w:pStyle w:val="Caption"/>
        <w:rPr>
          <w:ins w:id="7921" w:author="Russ Ott" w:date="2022-05-16T11:54:00Z"/>
        </w:rPr>
      </w:pPr>
      <w:bookmarkStart w:id="7922" w:name="_Toc103325961"/>
      <w:ins w:id="7923" w:author="Russ Ott" w:date="2022-05-16T11:54:00Z">
        <w:r>
          <w:lastRenderedPageBreak/>
          <w:t xml:space="preserve">Table </w:t>
        </w:r>
        <w:r>
          <w:fldChar w:fldCharType="begin"/>
        </w:r>
        <w:r>
          <w:instrText>SEQ Table \* ARABIC</w:instrText>
        </w:r>
        <w:r>
          <w:fldChar w:fldCharType="separate"/>
        </w:r>
        <w:r w:rsidR="00F1669B">
          <w:t>23</w:t>
        </w:r>
        <w:r>
          <w:fldChar w:fldCharType="end"/>
        </w:r>
        <w:r>
          <w:t>: Planned Procedure (V3) Constraints Overview</w:t>
        </w:r>
        <w:bookmarkEnd w:id="7922"/>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55B7602" w14:textId="77777777" w:rsidTr="00BA7D84">
        <w:trPr>
          <w:cantSplit/>
          <w:tblHeader/>
          <w:jc w:val="center"/>
          <w:ins w:id="7924" w:author="Russ Ott" w:date="2022-05-16T11:54:00Z"/>
        </w:trPr>
        <w:tc>
          <w:tcPr>
            <w:tcW w:w="0" w:type="dxa"/>
            <w:shd w:val="clear" w:color="auto" w:fill="E6E6E6"/>
            <w:noWrap/>
          </w:tcPr>
          <w:p w14:paraId="2C5733F8" w14:textId="77777777" w:rsidR="00440477" w:rsidRDefault="00440477" w:rsidP="0012456B">
            <w:pPr>
              <w:pStyle w:val="TableHead"/>
              <w:keepNext w:val="0"/>
              <w:rPr>
                <w:ins w:id="7925" w:author="Russ Ott" w:date="2022-05-16T11:54:00Z"/>
              </w:rPr>
            </w:pPr>
            <w:ins w:id="7926" w:author="Russ Ott" w:date="2022-05-16T11:54:00Z">
              <w:r>
                <w:t>XPath</w:t>
              </w:r>
            </w:ins>
          </w:p>
        </w:tc>
        <w:tc>
          <w:tcPr>
            <w:tcW w:w="720" w:type="dxa"/>
            <w:shd w:val="clear" w:color="auto" w:fill="E6E6E6"/>
            <w:noWrap/>
          </w:tcPr>
          <w:p w14:paraId="2871714F" w14:textId="77777777" w:rsidR="00440477" w:rsidRDefault="00440477" w:rsidP="0012456B">
            <w:pPr>
              <w:pStyle w:val="TableHead"/>
              <w:keepNext w:val="0"/>
              <w:rPr>
                <w:ins w:id="7927" w:author="Russ Ott" w:date="2022-05-16T11:54:00Z"/>
              </w:rPr>
            </w:pPr>
            <w:ins w:id="7928" w:author="Russ Ott" w:date="2022-05-16T11:54:00Z">
              <w:r>
                <w:t>Card.</w:t>
              </w:r>
            </w:ins>
          </w:p>
        </w:tc>
        <w:tc>
          <w:tcPr>
            <w:tcW w:w="1152" w:type="dxa"/>
            <w:shd w:val="clear" w:color="auto" w:fill="E6E6E6"/>
            <w:noWrap/>
          </w:tcPr>
          <w:p w14:paraId="2314B0BA" w14:textId="77777777" w:rsidR="00440477" w:rsidRDefault="00440477" w:rsidP="0012456B">
            <w:pPr>
              <w:pStyle w:val="TableHead"/>
              <w:keepNext w:val="0"/>
              <w:rPr>
                <w:ins w:id="7929" w:author="Russ Ott" w:date="2022-05-16T11:54:00Z"/>
              </w:rPr>
            </w:pPr>
            <w:ins w:id="7930" w:author="Russ Ott" w:date="2022-05-16T11:54:00Z">
              <w:r>
                <w:t>Verb</w:t>
              </w:r>
            </w:ins>
          </w:p>
        </w:tc>
        <w:tc>
          <w:tcPr>
            <w:tcW w:w="864" w:type="dxa"/>
            <w:shd w:val="clear" w:color="auto" w:fill="E6E6E6"/>
            <w:noWrap/>
          </w:tcPr>
          <w:p w14:paraId="6BCC9EEB" w14:textId="77777777" w:rsidR="00440477" w:rsidRDefault="00440477" w:rsidP="0012456B">
            <w:pPr>
              <w:pStyle w:val="TableHead"/>
              <w:keepNext w:val="0"/>
              <w:rPr>
                <w:ins w:id="7931" w:author="Russ Ott" w:date="2022-05-16T11:54:00Z"/>
              </w:rPr>
            </w:pPr>
            <w:ins w:id="7932" w:author="Russ Ott" w:date="2022-05-16T11:54:00Z">
              <w:r>
                <w:t>Data Type</w:t>
              </w:r>
            </w:ins>
          </w:p>
        </w:tc>
        <w:tc>
          <w:tcPr>
            <w:tcW w:w="864" w:type="dxa"/>
            <w:shd w:val="clear" w:color="auto" w:fill="E6E6E6"/>
            <w:noWrap/>
          </w:tcPr>
          <w:p w14:paraId="23F984ED" w14:textId="77777777" w:rsidR="00440477" w:rsidRDefault="00440477" w:rsidP="0012456B">
            <w:pPr>
              <w:pStyle w:val="TableHead"/>
              <w:keepNext w:val="0"/>
              <w:rPr>
                <w:ins w:id="7933" w:author="Russ Ott" w:date="2022-05-16T11:54:00Z"/>
              </w:rPr>
            </w:pPr>
            <w:ins w:id="7934" w:author="Russ Ott" w:date="2022-05-16T11:54:00Z">
              <w:r>
                <w:t>CONF#</w:t>
              </w:r>
            </w:ins>
          </w:p>
        </w:tc>
        <w:tc>
          <w:tcPr>
            <w:tcW w:w="864" w:type="dxa"/>
            <w:shd w:val="clear" w:color="auto" w:fill="E6E6E6"/>
            <w:noWrap/>
          </w:tcPr>
          <w:p w14:paraId="366D2CC6" w14:textId="77777777" w:rsidR="00440477" w:rsidRDefault="00440477" w:rsidP="0012456B">
            <w:pPr>
              <w:pStyle w:val="TableHead"/>
              <w:keepNext w:val="0"/>
              <w:rPr>
                <w:ins w:id="7935" w:author="Russ Ott" w:date="2022-05-16T11:54:00Z"/>
              </w:rPr>
            </w:pPr>
            <w:ins w:id="7936" w:author="Russ Ott" w:date="2022-05-16T11:54:00Z">
              <w:r>
                <w:t>Value</w:t>
              </w:r>
            </w:ins>
          </w:p>
        </w:tc>
      </w:tr>
      <w:tr w:rsidR="00440477" w14:paraId="3347F0B7" w14:textId="77777777" w:rsidTr="00BA7D84">
        <w:trPr>
          <w:jc w:val="center"/>
          <w:ins w:id="7937" w:author="Russ Ott" w:date="2022-05-16T11:54:00Z"/>
        </w:trPr>
        <w:tc>
          <w:tcPr>
            <w:tcW w:w="10160" w:type="dxa"/>
            <w:gridSpan w:val="6"/>
          </w:tcPr>
          <w:p w14:paraId="70CAE88A" w14:textId="77777777" w:rsidR="00440477" w:rsidRDefault="00440477" w:rsidP="0012456B">
            <w:pPr>
              <w:pStyle w:val="TableText"/>
              <w:keepNext w:val="0"/>
              <w:rPr>
                <w:ins w:id="7938" w:author="Russ Ott" w:date="2022-05-16T11:54:00Z"/>
              </w:rPr>
            </w:pPr>
            <w:ins w:id="7939" w:author="Russ Ott" w:date="2022-05-16T11:54:00Z">
              <w:r>
                <w:t>procedure (identifier: urn:hl7ii:2.16.840.1.113883.10.20.22.4.41:2022-06-01)</w:t>
              </w:r>
            </w:ins>
          </w:p>
        </w:tc>
      </w:tr>
      <w:tr w:rsidR="00440477" w14:paraId="3744433B" w14:textId="77777777" w:rsidTr="00BA7D84">
        <w:trPr>
          <w:jc w:val="center"/>
          <w:ins w:id="7940" w:author="Russ Ott" w:date="2022-05-16T11:54:00Z"/>
        </w:trPr>
        <w:tc>
          <w:tcPr>
            <w:tcW w:w="3345" w:type="dxa"/>
          </w:tcPr>
          <w:p w14:paraId="69EA7C9C" w14:textId="77777777" w:rsidR="00440477" w:rsidRDefault="00440477" w:rsidP="0012456B">
            <w:pPr>
              <w:pStyle w:val="TableText"/>
              <w:keepNext w:val="0"/>
              <w:rPr>
                <w:ins w:id="7941" w:author="Russ Ott" w:date="2022-05-16T11:54:00Z"/>
              </w:rPr>
            </w:pPr>
            <w:ins w:id="7942" w:author="Russ Ott" w:date="2022-05-16T11:54:00Z">
              <w:r>
                <w:tab/>
                <w:t>@classCode</w:t>
              </w:r>
            </w:ins>
          </w:p>
        </w:tc>
        <w:tc>
          <w:tcPr>
            <w:tcW w:w="720" w:type="dxa"/>
          </w:tcPr>
          <w:p w14:paraId="63BB6E98" w14:textId="77777777" w:rsidR="00440477" w:rsidRDefault="00440477" w:rsidP="0012456B">
            <w:pPr>
              <w:pStyle w:val="TableText"/>
              <w:keepNext w:val="0"/>
              <w:rPr>
                <w:ins w:id="7943" w:author="Russ Ott" w:date="2022-05-16T11:54:00Z"/>
              </w:rPr>
            </w:pPr>
            <w:ins w:id="7944" w:author="Russ Ott" w:date="2022-05-16T11:54:00Z">
              <w:r>
                <w:t>1..1</w:t>
              </w:r>
            </w:ins>
          </w:p>
        </w:tc>
        <w:tc>
          <w:tcPr>
            <w:tcW w:w="1152" w:type="dxa"/>
          </w:tcPr>
          <w:p w14:paraId="288EBC13" w14:textId="77777777" w:rsidR="00440477" w:rsidRDefault="00440477" w:rsidP="0012456B">
            <w:pPr>
              <w:pStyle w:val="TableText"/>
              <w:keepNext w:val="0"/>
              <w:rPr>
                <w:ins w:id="7945" w:author="Russ Ott" w:date="2022-05-16T11:54:00Z"/>
              </w:rPr>
            </w:pPr>
            <w:ins w:id="7946" w:author="Russ Ott" w:date="2022-05-16T11:54:00Z">
              <w:r>
                <w:t>SHALL</w:t>
              </w:r>
            </w:ins>
          </w:p>
        </w:tc>
        <w:tc>
          <w:tcPr>
            <w:tcW w:w="864" w:type="dxa"/>
          </w:tcPr>
          <w:p w14:paraId="06D1EC3D" w14:textId="77777777" w:rsidR="00440477" w:rsidRDefault="00440477" w:rsidP="0012456B">
            <w:pPr>
              <w:pStyle w:val="TableText"/>
              <w:keepNext w:val="0"/>
              <w:rPr>
                <w:ins w:id="7947" w:author="Russ Ott" w:date="2022-05-16T11:54:00Z"/>
              </w:rPr>
            </w:pPr>
          </w:p>
        </w:tc>
        <w:tc>
          <w:tcPr>
            <w:tcW w:w="1104" w:type="dxa"/>
          </w:tcPr>
          <w:p w14:paraId="3E6090A4" w14:textId="0BF85CDA" w:rsidR="00440477" w:rsidRDefault="001C172D" w:rsidP="0012456B">
            <w:pPr>
              <w:pStyle w:val="TableText"/>
              <w:keepNext w:val="0"/>
              <w:rPr>
                <w:ins w:id="7948" w:author="Russ Ott" w:date="2022-05-16T11:54:00Z"/>
              </w:rPr>
            </w:pPr>
            <w:ins w:id="7949" w:author="Russ Ott" w:date="2022-05-16T11:54:00Z">
              <w:r>
                <w:fldChar w:fldCharType="begin"/>
              </w:r>
              <w:r>
                <w:instrText xml:space="preserve"> HYPERLINK \l "C_4515-8568" \h </w:instrText>
              </w:r>
              <w:r>
                <w:fldChar w:fldCharType="separate"/>
              </w:r>
              <w:r w:rsidR="00440477">
                <w:rPr>
                  <w:rStyle w:val="HyperlinkText9pt"/>
                </w:rPr>
                <w:t>4515-8568</w:t>
              </w:r>
              <w:r>
                <w:rPr>
                  <w:rStyle w:val="HyperlinkText9pt"/>
                </w:rPr>
                <w:fldChar w:fldCharType="end"/>
              </w:r>
            </w:ins>
          </w:p>
        </w:tc>
        <w:tc>
          <w:tcPr>
            <w:tcW w:w="2975" w:type="dxa"/>
          </w:tcPr>
          <w:p w14:paraId="1999AB10" w14:textId="77777777" w:rsidR="00440477" w:rsidRDefault="00440477" w:rsidP="0012456B">
            <w:pPr>
              <w:pStyle w:val="TableText"/>
              <w:keepNext w:val="0"/>
              <w:rPr>
                <w:ins w:id="7950" w:author="Russ Ott" w:date="2022-05-16T11:54:00Z"/>
              </w:rPr>
            </w:pPr>
            <w:ins w:id="7951" w:author="Russ Ott" w:date="2022-05-16T11:54:00Z">
              <w:r>
                <w:t>urn:oid:2.16.840.1.113883.5.6 (HL7ActClass) = PROC</w:t>
              </w:r>
            </w:ins>
          </w:p>
        </w:tc>
      </w:tr>
      <w:tr w:rsidR="00440477" w14:paraId="32B74AB2" w14:textId="77777777" w:rsidTr="00BA7D84">
        <w:trPr>
          <w:jc w:val="center"/>
          <w:ins w:id="7952" w:author="Russ Ott" w:date="2022-05-16T11:54:00Z"/>
        </w:trPr>
        <w:tc>
          <w:tcPr>
            <w:tcW w:w="3345" w:type="dxa"/>
          </w:tcPr>
          <w:p w14:paraId="50D3EDAC" w14:textId="77777777" w:rsidR="00440477" w:rsidRDefault="00440477" w:rsidP="0012456B">
            <w:pPr>
              <w:pStyle w:val="TableText"/>
              <w:keepNext w:val="0"/>
              <w:rPr>
                <w:ins w:id="7953" w:author="Russ Ott" w:date="2022-05-16T11:54:00Z"/>
              </w:rPr>
            </w:pPr>
            <w:ins w:id="7954" w:author="Russ Ott" w:date="2022-05-16T11:54:00Z">
              <w:r>
                <w:tab/>
                <w:t>@moodCode</w:t>
              </w:r>
            </w:ins>
          </w:p>
        </w:tc>
        <w:tc>
          <w:tcPr>
            <w:tcW w:w="720" w:type="dxa"/>
          </w:tcPr>
          <w:p w14:paraId="6D51C503" w14:textId="77777777" w:rsidR="00440477" w:rsidRDefault="00440477" w:rsidP="0012456B">
            <w:pPr>
              <w:pStyle w:val="TableText"/>
              <w:keepNext w:val="0"/>
              <w:rPr>
                <w:ins w:id="7955" w:author="Russ Ott" w:date="2022-05-16T11:54:00Z"/>
              </w:rPr>
            </w:pPr>
            <w:ins w:id="7956" w:author="Russ Ott" w:date="2022-05-16T11:54:00Z">
              <w:r>
                <w:t>1..1</w:t>
              </w:r>
            </w:ins>
          </w:p>
        </w:tc>
        <w:tc>
          <w:tcPr>
            <w:tcW w:w="1152" w:type="dxa"/>
          </w:tcPr>
          <w:p w14:paraId="74FFE2A5" w14:textId="77777777" w:rsidR="00440477" w:rsidRDefault="00440477" w:rsidP="0012456B">
            <w:pPr>
              <w:pStyle w:val="TableText"/>
              <w:keepNext w:val="0"/>
              <w:rPr>
                <w:ins w:id="7957" w:author="Russ Ott" w:date="2022-05-16T11:54:00Z"/>
              </w:rPr>
            </w:pPr>
            <w:ins w:id="7958" w:author="Russ Ott" w:date="2022-05-16T11:54:00Z">
              <w:r>
                <w:t>SHALL</w:t>
              </w:r>
            </w:ins>
          </w:p>
        </w:tc>
        <w:tc>
          <w:tcPr>
            <w:tcW w:w="864" w:type="dxa"/>
          </w:tcPr>
          <w:p w14:paraId="17A6DD23" w14:textId="77777777" w:rsidR="00440477" w:rsidRDefault="00440477" w:rsidP="0012456B">
            <w:pPr>
              <w:pStyle w:val="TableText"/>
              <w:keepNext w:val="0"/>
              <w:rPr>
                <w:ins w:id="7959" w:author="Russ Ott" w:date="2022-05-16T11:54:00Z"/>
              </w:rPr>
            </w:pPr>
          </w:p>
        </w:tc>
        <w:tc>
          <w:tcPr>
            <w:tcW w:w="1104" w:type="dxa"/>
          </w:tcPr>
          <w:p w14:paraId="777E51AA" w14:textId="520EBCCF" w:rsidR="00440477" w:rsidRDefault="001C172D" w:rsidP="0012456B">
            <w:pPr>
              <w:pStyle w:val="TableText"/>
              <w:keepNext w:val="0"/>
              <w:rPr>
                <w:ins w:id="7960" w:author="Russ Ott" w:date="2022-05-16T11:54:00Z"/>
              </w:rPr>
            </w:pPr>
            <w:ins w:id="7961" w:author="Russ Ott" w:date="2022-05-16T11:54:00Z">
              <w:r>
                <w:fldChar w:fldCharType="begin"/>
              </w:r>
              <w:r>
                <w:instrText xml:space="preserve"> HYPERLINK \l "C_4515-8569" \h </w:instrText>
              </w:r>
              <w:r>
                <w:fldChar w:fldCharType="separate"/>
              </w:r>
              <w:r w:rsidR="00440477">
                <w:rPr>
                  <w:rStyle w:val="HyperlinkText9pt"/>
                </w:rPr>
                <w:t>4515-8569</w:t>
              </w:r>
              <w:r>
                <w:rPr>
                  <w:rStyle w:val="HyperlinkText9pt"/>
                </w:rPr>
                <w:fldChar w:fldCharType="end"/>
              </w:r>
            </w:ins>
          </w:p>
        </w:tc>
        <w:tc>
          <w:tcPr>
            <w:tcW w:w="2975" w:type="dxa"/>
          </w:tcPr>
          <w:p w14:paraId="440FF1AD" w14:textId="77777777" w:rsidR="00440477" w:rsidRDefault="00440477" w:rsidP="0012456B">
            <w:pPr>
              <w:pStyle w:val="TableText"/>
              <w:keepNext w:val="0"/>
              <w:rPr>
                <w:ins w:id="7962" w:author="Russ Ott" w:date="2022-05-16T11:54:00Z"/>
              </w:rPr>
            </w:pPr>
            <w:ins w:id="7963" w:author="Russ Ott" w:date="2022-05-16T11:54:00Z">
              <w:r>
                <w:t>urn:oid:2.16.840.1.113883.11.20.9.23 (Planned moodCode (Act/Encounter/Procedure))</w:t>
              </w:r>
            </w:ins>
          </w:p>
        </w:tc>
      </w:tr>
      <w:tr w:rsidR="00440477" w14:paraId="6E7A0BCF" w14:textId="77777777" w:rsidTr="00BA7D84">
        <w:trPr>
          <w:jc w:val="center"/>
          <w:ins w:id="7964" w:author="Russ Ott" w:date="2022-05-16T11:54:00Z"/>
        </w:trPr>
        <w:tc>
          <w:tcPr>
            <w:tcW w:w="3345" w:type="dxa"/>
          </w:tcPr>
          <w:p w14:paraId="3CB96821" w14:textId="77777777" w:rsidR="00440477" w:rsidRDefault="00440477" w:rsidP="0012456B">
            <w:pPr>
              <w:pStyle w:val="TableText"/>
              <w:keepNext w:val="0"/>
              <w:rPr>
                <w:ins w:id="7965" w:author="Russ Ott" w:date="2022-05-16T11:54:00Z"/>
              </w:rPr>
            </w:pPr>
            <w:ins w:id="7966" w:author="Russ Ott" w:date="2022-05-16T11:54:00Z">
              <w:r>
                <w:tab/>
                <w:t>templateId</w:t>
              </w:r>
            </w:ins>
          </w:p>
        </w:tc>
        <w:tc>
          <w:tcPr>
            <w:tcW w:w="720" w:type="dxa"/>
          </w:tcPr>
          <w:p w14:paraId="2FDC8F2F" w14:textId="77777777" w:rsidR="00440477" w:rsidRDefault="00440477" w:rsidP="0012456B">
            <w:pPr>
              <w:pStyle w:val="TableText"/>
              <w:keepNext w:val="0"/>
              <w:rPr>
                <w:ins w:id="7967" w:author="Russ Ott" w:date="2022-05-16T11:54:00Z"/>
              </w:rPr>
            </w:pPr>
            <w:ins w:id="7968" w:author="Russ Ott" w:date="2022-05-16T11:54:00Z">
              <w:r>
                <w:t>1..1</w:t>
              </w:r>
            </w:ins>
          </w:p>
        </w:tc>
        <w:tc>
          <w:tcPr>
            <w:tcW w:w="1152" w:type="dxa"/>
          </w:tcPr>
          <w:p w14:paraId="3B6DC5B5" w14:textId="77777777" w:rsidR="00440477" w:rsidRDefault="00440477" w:rsidP="0012456B">
            <w:pPr>
              <w:pStyle w:val="TableText"/>
              <w:keepNext w:val="0"/>
              <w:rPr>
                <w:ins w:id="7969" w:author="Russ Ott" w:date="2022-05-16T11:54:00Z"/>
              </w:rPr>
            </w:pPr>
            <w:ins w:id="7970" w:author="Russ Ott" w:date="2022-05-16T11:54:00Z">
              <w:r>
                <w:t>SHALL</w:t>
              </w:r>
            </w:ins>
          </w:p>
        </w:tc>
        <w:tc>
          <w:tcPr>
            <w:tcW w:w="864" w:type="dxa"/>
          </w:tcPr>
          <w:p w14:paraId="7D467D1A" w14:textId="77777777" w:rsidR="00440477" w:rsidRDefault="00440477" w:rsidP="0012456B">
            <w:pPr>
              <w:pStyle w:val="TableText"/>
              <w:keepNext w:val="0"/>
              <w:rPr>
                <w:ins w:id="7971" w:author="Russ Ott" w:date="2022-05-16T11:54:00Z"/>
              </w:rPr>
            </w:pPr>
          </w:p>
        </w:tc>
        <w:tc>
          <w:tcPr>
            <w:tcW w:w="1104" w:type="dxa"/>
          </w:tcPr>
          <w:p w14:paraId="143A522C" w14:textId="1A6E3216" w:rsidR="00440477" w:rsidRDefault="001C172D" w:rsidP="0012456B">
            <w:pPr>
              <w:pStyle w:val="TableText"/>
              <w:keepNext w:val="0"/>
              <w:rPr>
                <w:ins w:id="7972" w:author="Russ Ott" w:date="2022-05-16T11:54:00Z"/>
              </w:rPr>
            </w:pPr>
            <w:ins w:id="7973" w:author="Russ Ott" w:date="2022-05-16T11:54:00Z">
              <w:r>
                <w:fldChar w:fldCharType="begin"/>
              </w:r>
              <w:r>
                <w:instrText xml:space="preserve"> HYPERLINK \l "C_4515-30444" \h </w:instrText>
              </w:r>
              <w:r>
                <w:fldChar w:fldCharType="separate"/>
              </w:r>
              <w:r w:rsidR="00440477">
                <w:rPr>
                  <w:rStyle w:val="HyperlinkText9pt"/>
                </w:rPr>
                <w:t>4515-30444</w:t>
              </w:r>
              <w:r>
                <w:rPr>
                  <w:rStyle w:val="HyperlinkText9pt"/>
                </w:rPr>
                <w:fldChar w:fldCharType="end"/>
              </w:r>
            </w:ins>
          </w:p>
        </w:tc>
        <w:tc>
          <w:tcPr>
            <w:tcW w:w="2975" w:type="dxa"/>
          </w:tcPr>
          <w:p w14:paraId="1C6F220D" w14:textId="77777777" w:rsidR="00440477" w:rsidRDefault="00440477" w:rsidP="0012456B">
            <w:pPr>
              <w:pStyle w:val="TableText"/>
              <w:keepNext w:val="0"/>
              <w:rPr>
                <w:ins w:id="7974" w:author="Russ Ott" w:date="2022-05-16T11:54:00Z"/>
              </w:rPr>
            </w:pPr>
          </w:p>
        </w:tc>
      </w:tr>
      <w:tr w:rsidR="00440477" w14:paraId="0F65E495" w14:textId="77777777" w:rsidTr="00BA7D84">
        <w:trPr>
          <w:jc w:val="center"/>
          <w:ins w:id="7975" w:author="Russ Ott" w:date="2022-05-16T11:54:00Z"/>
        </w:trPr>
        <w:tc>
          <w:tcPr>
            <w:tcW w:w="3345" w:type="dxa"/>
          </w:tcPr>
          <w:p w14:paraId="5B240227" w14:textId="77777777" w:rsidR="00440477" w:rsidRDefault="00440477" w:rsidP="0012456B">
            <w:pPr>
              <w:pStyle w:val="TableText"/>
              <w:keepNext w:val="0"/>
              <w:rPr>
                <w:ins w:id="7976" w:author="Russ Ott" w:date="2022-05-16T11:54:00Z"/>
              </w:rPr>
            </w:pPr>
            <w:ins w:id="7977" w:author="Russ Ott" w:date="2022-05-16T11:54:00Z">
              <w:r>
                <w:tab/>
              </w:r>
              <w:r>
                <w:tab/>
                <w:t>@root</w:t>
              </w:r>
            </w:ins>
          </w:p>
        </w:tc>
        <w:tc>
          <w:tcPr>
            <w:tcW w:w="720" w:type="dxa"/>
          </w:tcPr>
          <w:p w14:paraId="0F73790C" w14:textId="77777777" w:rsidR="00440477" w:rsidRDefault="00440477" w:rsidP="0012456B">
            <w:pPr>
              <w:pStyle w:val="TableText"/>
              <w:keepNext w:val="0"/>
              <w:rPr>
                <w:ins w:id="7978" w:author="Russ Ott" w:date="2022-05-16T11:54:00Z"/>
              </w:rPr>
            </w:pPr>
            <w:ins w:id="7979" w:author="Russ Ott" w:date="2022-05-16T11:54:00Z">
              <w:r>
                <w:t>1..1</w:t>
              </w:r>
            </w:ins>
          </w:p>
        </w:tc>
        <w:tc>
          <w:tcPr>
            <w:tcW w:w="1152" w:type="dxa"/>
          </w:tcPr>
          <w:p w14:paraId="5BF783E5" w14:textId="77777777" w:rsidR="00440477" w:rsidRDefault="00440477" w:rsidP="0012456B">
            <w:pPr>
              <w:pStyle w:val="TableText"/>
              <w:keepNext w:val="0"/>
              <w:rPr>
                <w:ins w:id="7980" w:author="Russ Ott" w:date="2022-05-16T11:54:00Z"/>
              </w:rPr>
            </w:pPr>
            <w:ins w:id="7981" w:author="Russ Ott" w:date="2022-05-16T11:54:00Z">
              <w:r>
                <w:t>SHALL</w:t>
              </w:r>
            </w:ins>
          </w:p>
        </w:tc>
        <w:tc>
          <w:tcPr>
            <w:tcW w:w="864" w:type="dxa"/>
          </w:tcPr>
          <w:p w14:paraId="418BCD6B" w14:textId="77777777" w:rsidR="00440477" w:rsidRDefault="00440477" w:rsidP="0012456B">
            <w:pPr>
              <w:pStyle w:val="TableText"/>
              <w:keepNext w:val="0"/>
              <w:rPr>
                <w:ins w:id="7982" w:author="Russ Ott" w:date="2022-05-16T11:54:00Z"/>
              </w:rPr>
            </w:pPr>
          </w:p>
        </w:tc>
        <w:tc>
          <w:tcPr>
            <w:tcW w:w="1104" w:type="dxa"/>
          </w:tcPr>
          <w:p w14:paraId="2B546AEC" w14:textId="10842427" w:rsidR="00440477" w:rsidRDefault="001C172D" w:rsidP="0012456B">
            <w:pPr>
              <w:pStyle w:val="TableText"/>
              <w:keepNext w:val="0"/>
              <w:rPr>
                <w:ins w:id="7983" w:author="Russ Ott" w:date="2022-05-16T11:54:00Z"/>
              </w:rPr>
            </w:pPr>
            <w:ins w:id="7984" w:author="Russ Ott" w:date="2022-05-16T11:54:00Z">
              <w:r>
                <w:fldChar w:fldCharType="begin"/>
              </w:r>
              <w:r>
                <w:instrText xml:space="preserve"> HYPERLINK \l "C_4515-30445" \h </w:instrText>
              </w:r>
              <w:r>
                <w:fldChar w:fldCharType="separate"/>
              </w:r>
              <w:r w:rsidR="00440477">
                <w:rPr>
                  <w:rStyle w:val="HyperlinkText9pt"/>
                </w:rPr>
                <w:t>4515-30445</w:t>
              </w:r>
              <w:r>
                <w:rPr>
                  <w:rStyle w:val="HyperlinkText9pt"/>
                </w:rPr>
                <w:fldChar w:fldCharType="end"/>
              </w:r>
            </w:ins>
          </w:p>
        </w:tc>
        <w:tc>
          <w:tcPr>
            <w:tcW w:w="2975" w:type="dxa"/>
          </w:tcPr>
          <w:p w14:paraId="6096AC89" w14:textId="77777777" w:rsidR="00440477" w:rsidRDefault="00440477" w:rsidP="0012456B">
            <w:pPr>
              <w:pStyle w:val="TableText"/>
              <w:keepNext w:val="0"/>
              <w:rPr>
                <w:ins w:id="7985" w:author="Russ Ott" w:date="2022-05-16T11:54:00Z"/>
              </w:rPr>
            </w:pPr>
            <w:ins w:id="7986" w:author="Russ Ott" w:date="2022-05-16T11:54:00Z">
              <w:r>
                <w:t>2.16.840.1.113883.10.20.22.4.41</w:t>
              </w:r>
            </w:ins>
          </w:p>
        </w:tc>
      </w:tr>
      <w:tr w:rsidR="00440477" w14:paraId="1B605134" w14:textId="77777777" w:rsidTr="00BA7D84">
        <w:trPr>
          <w:jc w:val="center"/>
          <w:ins w:id="7987" w:author="Russ Ott" w:date="2022-05-16T11:54:00Z"/>
        </w:trPr>
        <w:tc>
          <w:tcPr>
            <w:tcW w:w="3345" w:type="dxa"/>
          </w:tcPr>
          <w:p w14:paraId="52FECF51" w14:textId="77777777" w:rsidR="00440477" w:rsidRDefault="00440477" w:rsidP="0012456B">
            <w:pPr>
              <w:pStyle w:val="TableText"/>
              <w:keepNext w:val="0"/>
              <w:rPr>
                <w:ins w:id="7988" w:author="Russ Ott" w:date="2022-05-16T11:54:00Z"/>
              </w:rPr>
            </w:pPr>
            <w:ins w:id="7989" w:author="Russ Ott" w:date="2022-05-16T11:54:00Z">
              <w:r>
                <w:tab/>
              </w:r>
              <w:r>
                <w:tab/>
                <w:t>@extension</w:t>
              </w:r>
            </w:ins>
          </w:p>
        </w:tc>
        <w:tc>
          <w:tcPr>
            <w:tcW w:w="720" w:type="dxa"/>
          </w:tcPr>
          <w:p w14:paraId="14643031" w14:textId="77777777" w:rsidR="00440477" w:rsidRDefault="00440477" w:rsidP="0012456B">
            <w:pPr>
              <w:pStyle w:val="TableText"/>
              <w:keepNext w:val="0"/>
              <w:rPr>
                <w:ins w:id="7990" w:author="Russ Ott" w:date="2022-05-16T11:54:00Z"/>
              </w:rPr>
            </w:pPr>
            <w:ins w:id="7991" w:author="Russ Ott" w:date="2022-05-16T11:54:00Z">
              <w:r>
                <w:t>1..1</w:t>
              </w:r>
            </w:ins>
          </w:p>
        </w:tc>
        <w:tc>
          <w:tcPr>
            <w:tcW w:w="1152" w:type="dxa"/>
          </w:tcPr>
          <w:p w14:paraId="62999281" w14:textId="77777777" w:rsidR="00440477" w:rsidRDefault="00440477" w:rsidP="0012456B">
            <w:pPr>
              <w:pStyle w:val="TableText"/>
              <w:keepNext w:val="0"/>
              <w:rPr>
                <w:ins w:id="7992" w:author="Russ Ott" w:date="2022-05-16T11:54:00Z"/>
              </w:rPr>
            </w:pPr>
            <w:ins w:id="7993" w:author="Russ Ott" w:date="2022-05-16T11:54:00Z">
              <w:r>
                <w:t>SHALL</w:t>
              </w:r>
            </w:ins>
          </w:p>
        </w:tc>
        <w:tc>
          <w:tcPr>
            <w:tcW w:w="864" w:type="dxa"/>
          </w:tcPr>
          <w:p w14:paraId="38963C60" w14:textId="77777777" w:rsidR="00440477" w:rsidRDefault="00440477" w:rsidP="0012456B">
            <w:pPr>
              <w:pStyle w:val="TableText"/>
              <w:keepNext w:val="0"/>
              <w:rPr>
                <w:ins w:id="7994" w:author="Russ Ott" w:date="2022-05-16T11:54:00Z"/>
              </w:rPr>
            </w:pPr>
          </w:p>
        </w:tc>
        <w:tc>
          <w:tcPr>
            <w:tcW w:w="1104" w:type="dxa"/>
          </w:tcPr>
          <w:p w14:paraId="7696FCB9" w14:textId="386B9B73" w:rsidR="00440477" w:rsidRDefault="001C172D" w:rsidP="0012456B">
            <w:pPr>
              <w:pStyle w:val="TableText"/>
              <w:keepNext w:val="0"/>
              <w:rPr>
                <w:ins w:id="7995" w:author="Russ Ott" w:date="2022-05-16T11:54:00Z"/>
              </w:rPr>
            </w:pPr>
            <w:ins w:id="7996" w:author="Russ Ott" w:date="2022-05-16T11:54:00Z">
              <w:r>
                <w:fldChar w:fldCharType="begin"/>
              </w:r>
              <w:r>
                <w:instrText xml:space="preserve"> HYPERLINK \l "C_4515-32554" \h </w:instrText>
              </w:r>
              <w:r>
                <w:fldChar w:fldCharType="separate"/>
              </w:r>
              <w:r w:rsidR="00440477">
                <w:rPr>
                  <w:rStyle w:val="HyperlinkText9pt"/>
                </w:rPr>
                <w:t>4515-32554</w:t>
              </w:r>
              <w:r>
                <w:rPr>
                  <w:rStyle w:val="HyperlinkText9pt"/>
                </w:rPr>
                <w:fldChar w:fldCharType="end"/>
              </w:r>
            </w:ins>
          </w:p>
        </w:tc>
        <w:tc>
          <w:tcPr>
            <w:tcW w:w="2975" w:type="dxa"/>
          </w:tcPr>
          <w:p w14:paraId="196A3AD9" w14:textId="77777777" w:rsidR="00440477" w:rsidRDefault="00440477" w:rsidP="0012456B">
            <w:pPr>
              <w:pStyle w:val="TableText"/>
              <w:keepNext w:val="0"/>
              <w:rPr>
                <w:ins w:id="7997" w:author="Russ Ott" w:date="2022-05-16T11:54:00Z"/>
              </w:rPr>
            </w:pPr>
            <w:ins w:id="7998" w:author="Russ Ott" w:date="2022-05-16T11:54:00Z">
              <w:r>
                <w:t>2014-06-09</w:t>
              </w:r>
            </w:ins>
          </w:p>
        </w:tc>
      </w:tr>
      <w:tr w:rsidR="00440477" w14:paraId="17EC8B8F" w14:textId="77777777" w:rsidTr="00BA7D84">
        <w:trPr>
          <w:jc w:val="center"/>
          <w:ins w:id="7999" w:author="Russ Ott" w:date="2022-05-16T11:54:00Z"/>
        </w:trPr>
        <w:tc>
          <w:tcPr>
            <w:tcW w:w="3345" w:type="dxa"/>
          </w:tcPr>
          <w:p w14:paraId="5917FE79" w14:textId="77777777" w:rsidR="00440477" w:rsidRDefault="00440477" w:rsidP="0012456B">
            <w:pPr>
              <w:pStyle w:val="TableText"/>
              <w:keepNext w:val="0"/>
              <w:rPr>
                <w:ins w:id="8000" w:author="Russ Ott" w:date="2022-05-16T11:54:00Z"/>
              </w:rPr>
            </w:pPr>
            <w:ins w:id="8001" w:author="Russ Ott" w:date="2022-05-16T11:54:00Z">
              <w:r>
                <w:tab/>
                <w:t>id</w:t>
              </w:r>
            </w:ins>
          </w:p>
        </w:tc>
        <w:tc>
          <w:tcPr>
            <w:tcW w:w="720" w:type="dxa"/>
          </w:tcPr>
          <w:p w14:paraId="088A45D9" w14:textId="77777777" w:rsidR="00440477" w:rsidRDefault="00440477" w:rsidP="0012456B">
            <w:pPr>
              <w:pStyle w:val="TableText"/>
              <w:keepNext w:val="0"/>
              <w:rPr>
                <w:ins w:id="8002" w:author="Russ Ott" w:date="2022-05-16T11:54:00Z"/>
              </w:rPr>
            </w:pPr>
            <w:ins w:id="8003" w:author="Russ Ott" w:date="2022-05-16T11:54:00Z">
              <w:r>
                <w:t>1..*</w:t>
              </w:r>
            </w:ins>
          </w:p>
        </w:tc>
        <w:tc>
          <w:tcPr>
            <w:tcW w:w="1152" w:type="dxa"/>
          </w:tcPr>
          <w:p w14:paraId="3BA639CC" w14:textId="77777777" w:rsidR="00440477" w:rsidRDefault="00440477" w:rsidP="0012456B">
            <w:pPr>
              <w:pStyle w:val="TableText"/>
              <w:keepNext w:val="0"/>
              <w:rPr>
                <w:ins w:id="8004" w:author="Russ Ott" w:date="2022-05-16T11:54:00Z"/>
              </w:rPr>
            </w:pPr>
            <w:ins w:id="8005" w:author="Russ Ott" w:date="2022-05-16T11:54:00Z">
              <w:r>
                <w:t>SHALL</w:t>
              </w:r>
            </w:ins>
          </w:p>
        </w:tc>
        <w:tc>
          <w:tcPr>
            <w:tcW w:w="864" w:type="dxa"/>
          </w:tcPr>
          <w:p w14:paraId="73042824" w14:textId="77777777" w:rsidR="00440477" w:rsidRDefault="00440477" w:rsidP="0012456B">
            <w:pPr>
              <w:pStyle w:val="TableText"/>
              <w:keepNext w:val="0"/>
              <w:rPr>
                <w:ins w:id="8006" w:author="Russ Ott" w:date="2022-05-16T11:54:00Z"/>
              </w:rPr>
            </w:pPr>
          </w:p>
        </w:tc>
        <w:tc>
          <w:tcPr>
            <w:tcW w:w="1104" w:type="dxa"/>
          </w:tcPr>
          <w:p w14:paraId="0184CF8A" w14:textId="133755DC" w:rsidR="00440477" w:rsidRDefault="001C172D" w:rsidP="0012456B">
            <w:pPr>
              <w:pStyle w:val="TableText"/>
              <w:keepNext w:val="0"/>
              <w:rPr>
                <w:ins w:id="8007" w:author="Russ Ott" w:date="2022-05-16T11:54:00Z"/>
              </w:rPr>
            </w:pPr>
            <w:ins w:id="8008" w:author="Russ Ott" w:date="2022-05-16T11:54:00Z">
              <w:r>
                <w:fldChar w:fldCharType="begin"/>
              </w:r>
              <w:r>
                <w:instrText xml:space="preserve"> HYPERLINK \l "C_4515-8571" \h </w:instrText>
              </w:r>
              <w:r>
                <w:fldChar w:fldCharType="separate"/>
              </w:r>
              <w:r w:rsidR="00440477">
                <w:rPr>
                  <w:rStyle w:val="HyperlinkText9pt"/>
                </w:rPr>
                <w:t>4515-8571</w:t>
              </w:r>
              <w:r>
                <w:rPr>
                  <w:rStyle w:val="HyperlinkText9pt"/>
                </w:rPr>
                <w:fldChar w:fldCharType="end"/>
              </w:r>
            </w:ins>
          </w:p>
        </w:tc>
        <w:tc>
          <w:tcPr>
            <w:tcW w:w="2975" w:type="dxa"/>
          </w:tcPr>
          <w:p w14:paraId="5F1A8852" w14:textId="77777777" w:rsidR="00440477" w:rsidRDefault="00440477" w:rsidP="0012456B">
            <w:pPr>
              <w:pStyle w:val="TableText"/>
              <w:keepNext w:val="0"/>
              <w:rPr>
                <w:ins w:id="8009" w:author="Russ Ott" w:date="2022-05-16T11:54:00Z"/>
              </w:rPr>
            </w:pPr>
          </w:p>
        </w:tc>
      </w:tr>
      <w:tr w:rsidR="00440477" w14:paraId="2D457B53" w14:textId="77777777" w:rsidTr="00BA7D84">
        <w:trPr>
          <w:jc w:val="center"/>
          <w:ins w:id="8010" w:author="Russ Ott" w:date="2022-05-16T11:54:00Z"/>
        </w:trPr>
        <w:tc>
          <w:tcPr>
            <w:tcW w:w="3345" w:type="dxa"/>
          </w:tcPr>
          <w:p w14:paraId="68B29CC0" w14:textId="77777777" w:rsidR="00440477" w:rsidRDefault="00440477" w:rsidP="0012456B">
            <w:pPr>
              <w:pStyle w:val="TableText"/>
              <w:keepNext w:val="0"/>
              <w:rPr>
                <w:ins w:id="8011" w:author="Russ Ott" w:date="2022-05-16T11:54:00Z"/>
              </w:rPr>
            </w:pPr>
            <w:ins w:id="8012" w:author="Russ Ott" w:date="2022-05-16T11:54:00Z">
              <w:r>
                <w:tab/>
                <w:t>code</w:t>
              </w:r>
            </w:ins>
          </w:p>
        </w:tc>
        <w:tc>
          <w:tcPr>
            <w:tcW w:w="720" w:type="dxa"/>
          </w:tcPr>
          <w:p w14:paraId="27346D9C" w14:textId="77777777" w:rsidR="00440477" w:rsidRDefault="00440477" w:rsidP="0012456B">
            <w:pPr>
              <w:pStyle w:val="TableText"/>
              <w:keepNext w:val="0"/>
              <w:rPr>
                <w:ins w:id="8013" w:author="Russ Ott" w:date="2022-05-16T11:54:00Z"/>
              </w:rPr>
            </w:pPr>
            <w:ins w:id="8014" w:author="Russ Ott" w:date="2022-05-16T11:54:00Z">
              <w:r>
                <w:t>1..1</w:t>
              </w:r>
            </w:ins>
          </w:p>
        </w:tc>
        <w:tc>
          <w:tcPr>
            <w:tcW w:w="1152" w:type="dxa"/>
          </w:tcPr>
          <w:p w14:paraId="215DB6D1" w14:textId="77777777" w:rsidR="00440477" w:rsidRDefault="00440477" w:rsidP="0012456B">
            <w:pPr>
              <w:pStyle w:val="TableText"/>
              <w:keepNext w:val="0"/>
              <w:rPr>
                <w:ins w:id="8015" w:author="Russ Ott" w:date="2022-05-16T11:54:00Z"/>
              </w:rPr>
            </w:pPr>
            <w:ins w:id="8016" w:author="Russ Ott" w:date="2022-05-16T11:54:00Z">
              <w:r>
                <w:t>SHALL</w:t>
              </w:r>
            </w:ins>
          </w:p>
        </w:tc>
        <w:tc>
          <w:tcPr>
            <w:tcW w:w="864" w:type="dxa"/>
          </w:tcPr>
          <w:p w14:paraId="233B2BCC" w14:textId="77777777" w:rsidR="00440477" w:rsidRDefault="00440477" w:rsidP="0012456B">
            <w:pPr>
              <w:pStyle w:val="TableText"/>
              <w:keepNext w:val="0"/>
              <w:rPr>
                <w:ins w:id="8017" w:author="Russ Ott" w:date="2022-05-16T11:54:00Z"/>
              </w:rPr>
            </w:pPr>
          </w:p>
        </w:tc>
        <w:tc>
          <w:tcPr>
            <w:tcW w:w="1104" w:type="dxa"/>
          </w:tcPr>
          <w:p w14:paraId="300BE99B" w14:textId="4CE58C8C" w:rsidR="00440477" w:rsidRDefault="001C172D" w:rsidP="0012456B">
            <w:pPr>
              <w:pStyle w:val="TableText"/>
              <w:keepNext w:val="0"/>
              <w:rPr>
                <w:ins w:id="8018" w:author="Russ Ott" w:date="2022-05-16T11:54:00Z"/>
              </w:rPr>
            </w:pPr>
            <w:ins w:id="8019" w:author="Russ Ott" w:date="2022-05-16T11:54:00Z">
              <w:r>
                <w:fldChar w:fldCharType="begin"/>
              </w:r>
              <w:r>
                <w:instrText xml:space="preserve"> HYPERLINK \l "C_4515-31976" \h </w:instrText>
              </w:r>
              <w:r>
                <w:fldChar w:fldCharType="separate"/>
              </w:r>
              <w:r w:rsidR="00440477">
                <w:rPr>
                  <w:rStyle w:val="HyperlinkText9pt"/>
                </w:rPr>
                <w:t>4515-31976</w:t>
              </w:r>
              <w:r>
                <w:rPr>
                  <w:rStyle w:val="HyperlinkText9pt"/>
                </w:rPr>
                <w:fldChar w:fldCharType="end"/>
              </w:r>
            </w:ins>
          </w:p>
        </w:tc>
        <w:tc>
          <w:tcPr>
            <w:tcW w:w="2975" w:type="dxa"/>
          </w:tcPr>
          <w:p w14:paraId="540DB780" w14:textId="77777777" w:rsidR="00440477" w:rsidRDefault="00440477" w:rsidP="0012456B">
            <w:pPr>
              <w:pStyle w:val="TableText"/>
              <w:keepNext w:val="0"/>
              <w:rPr>
                <w:ins w:id="8020" w:author="Russ Ott" w:date="2022-05-16T11:54:00Z"/>
              </w:rPr>
            </w:pPr>
          </w:p>
        </w:tc>
      </w:tr>
      <w:tr w:rsidR="00440477" w14:paraId="3F1E85EC" w14:textId="77777777" w:rsidTr="00BA7D84">
        <w:trPr>
          <w:jc w:val="center"/>
          <w:ins w:id="8021" w:author="Russ Ott" w:date="2022-05-16T11:54:00Z"/>
        </w:trPr>
        <w:tc>
          <w:tcPr>
            <w:tcW w:w="3345" w:type="dxa"/>
          </w:tcPr>
          <w:p w14:paraId="5D98E01D" w14:textId="77777777" w:rsidR="00440477" w:rsidRDefault="00440477" w:rsidP="0012456B">
            <w:pPr>
              <w:pStyle w:val="TableText"/>
              <w:keepNext w:val="0"/>
              <w:rPr>
                <w:ins w:id="8022" w:author="Russ Ott" w:date="2022-05-16T11:54:00Z"/>
              </w:rPr>
            </w:pPr>
            <w:ins w:id="8023" w:author="Russ Ott" w:date="2022-05-16T11:54:00Z">
              <w:r>
                <w:tab/>
                <w:t>statusCode</w:t>
              </w:r>
            </w:ins>
          </w:p>
        </w:tc>
        <w:tc>
          <w:tcPr>
            <w:tcW w:w="720" w:type="dxa"/>
          </w:tcPr>
          <w:p w14:paraId="4CDAA4E2" w14:textId="77777777" w:rsidR="00440477" w:rsidRDefault="00440477" w:rsidP="0012456B">
            <w:pPr>
              <w:pStyle w:val="TableText"/>
              <w:keepNext w:val="0"/>
              <w:rPr>
                <w:ins w:id="8024" w:author="Russ Ott" w:date="2022-05-16T11:54:00Z"/>
              </w:rPr>
            </w:pPr>
            <w:ins w:id="8025" w:author="Russ Ott" w:date="2022-05-16T11:54:00Z">
              <w:r>
                <w:t>1..1</w:t>
              </w:r>
            </w:ins>
          </w:p>
        </w:tc>
        <w:tc>
          <w:tcPr>
            <w:tcW w:w="1152" w:type="dxa"/>
          </w:tcPr>
          <w:p w14:paraId="7AF43E9A" w14:textId="77777777" w:rsidR="00440477" w:rsidRDefault="00440477" w:rsidP="0012456B">
            <w:pPr>
              <w:pStyle w:val="TableText"/>
              <w:keepNext w:val="0"/>
              <w:rPr>
                <w:ins w:id="8026" w:author="Russ Ott" w:date="2022-05-16T11:54:00Z"/>
              </w:rPr>
            </w:pPr>
            <w:ins w:id="8027" w:author="Russ Ott" w:date="2022-05-16T11:54:00Z">
              <w:r>
                <w:t>SHALL</w:t>
              </w:r>
            </w:ins>
          </w:p>
        </w:tc>
        <w:tc>
          <w:tcPr>
            <w:tcW w:w="864" w:type="dxa"/>
          </w:tcPr>
          <w:p w14:paraId="0712853F" w14:textId="77777777" w:rsidR="00440477" w:rsidRDefault="00440477" w:rsidP="0012456B">
            <w:pPr>
              <w:pStyle w:val="TableText"/>
              <w:keepNext w:val="0"/>
              <w:rPr>
                <w:ins w:id="8028" w:author="Russ Ott" w:date="2022-05-16T11:54:00Z"/>
              </w:rPr>
            </w:pPr>
          </w:p>
        </w:tc>
        <w:tc>
          <w:tcPr>
            <w:tcW w:w="1104" w:type="dxa"/>
          </w:tcPr>
          <w:p w14:paraId="6C8E798E" w14:textId="1D4DB678" w:rsidR="00440477" w:rsidRDefault="001C172D" w:rsidP="0012456B">
            <w:pPr>
              <w:pStyle w:val="TableText"/>
              <w:keepNext w:val="0"/>
              <w:rPr>
                <w:ins w:id="8029" w:author="Russ Ott" w:date="2022-05-16T11:54:00Z"/>
              </w:rPr>
            </w:pPr>
            <w:ins w:id="8030" w:author="Russ Ott" w:date="2022-05-16T11:54:00Z">
              <w:r>
                <w:fldChar w:fldCharType="begin"/>
              </w:r>
              <w:r>
                <w:instrText xml:space="preserve"> HYPERLINK \l "C_4515-30446" \h </w:instrText>
              </w:r>
              <w:r>
                <w:fldChar w:fldCharType="separate"/>
              </w:r>
              <w:r w:rsidR="00440477">
                <w:rPr>
                  <w:rStyle w:val="HyperlinkText9pt"/>
                </w:rPr>
                <w:t>4515-30446</w:t>
              </w:r>
              <w:r>
                <w:rPr>
                  <w:rStyle w:val="HyperlinkText9pt"/>
                </w:rPr>
                <w:fldChar w:fldCharType="end"/>
              </w:r>
            </w:ins>
          </w:p>
        </w:tc>
        <w:tc>
          <w:tcPr>
            <w:tcW w:w="2975" w:type="dxa"/>
          </w:tcPr>
          <w:p w14:paraId="30DA3B37" w14:textId="77777777" w:rsidR="00440477" w:rsidRDefault="00440477" w:rsidP="0012456B">
            <w:pPr>
              <w:pStyle w:val="TableText"/>
              <w:keepNext w:val="0"/>
              <w:rPr>
                <w:ins w:id="8031" w:author="Russ Ott" w:date="2022-05-16T11:54:00Z"/>
              </w:rPr>
            </w:pPr>
          </w:p>
        </w:tc>
      </w:tr>
      <w:tr w:rsidR="00440477" w14:paraId="794FEF8D" w14:textId="77777777" w:rsidTr="00BA7D84">
        <w:trPr>
          <w:jc w:val="center"/>
          <w:ins w:id="8032" w:author="Russ Ott" w:date="2022-05-16T11:54:00Z"/>
        </w:trPr>
        <w:tc>
          <w:tcPr>
            <w:tcW w:w="3345" w:type="dxa"/>
          </w:tcPr>
          <w:p w14:paraId="11047984" w14:textId="77777777" w:rsidR="00440477" w:rsidRDefault="00440477" w:rsidP="0012456B">
            <w:pPr>
              <w:pStyle w:val="TableText"/>
              <w:keepNext w:val="0"/>
              <w:rPr>
                <w:ins w:id="8033" w:author="Russ Ott" w:date="2022-05-16T11:54:00Z"/>
              </w:rPr>
            </w:pPr>
            <w:ins w:id="8034" w:author="Russ Ott" w:date="2022-05-16T11:54:00Z">
              <w:r>
                <w:tab/>
              </w:r>
              <w:r>
                <w:tab/>
                <w:t>@code</w:t>
              </w:r>
            </w:ins>
          </w:p>
        </w:tc>
        <w:tc>
          <w:tcPr>
            <w:tcW w:w="720" w:type="dxa"/>
          </w:tcPr>
          <w:p w14:paraId="73B67B11" w14:textId="77777777" w:rsidR="00440477" w:rsidRDefault="00440477" w:rsidP="0012456B">
            <w:pPr>
              <w:pStyle w:val="TableText"/>
              <w:keepNext w:val="0"/>
              <w:rPr>
                <w:ins w:id="8035" w:author="Russ Ott" w:date="2022-05-16T11:54:00Z"/>
              </w:rPr>
            </w:pPr>
            <w:ins w:id="8036" w:author="Russ Ott" w:date="2022-05-16T11:54:00Z">
              <w:r>
                <w:t>1..1</w:t>
              </w:r>
            </w:ins>
          </w:p>
        </w:tc>
        <w:tc>
          <w:tcPr>
            <w:tcW w:w="1152" w:type="dxa"/>
          </w:tcPr>
          <w:p w14:paraId="3A9C2B45" w14:textId="77777777" w:rsidR="00440477" w:rsidRDefault="00440477" w:rsidP="0012456B">
            <w:pPr>
              <w:pStyle w:val="TableText"/>
              <w:keepNext w:val="0"/>
              <w:rPr>
                <w:ins w:id="8037" w:author="Russ Ott" w:date="2022-05-16T11:54:00Z"/>
              </w:rPr>
            </w:pPr>
            <w:ins w:id="8038" w:author="Russ Ott" w:date="2022-05-16T11:54:00Z">
              <w:r>
                <w:t>SHALL</w:t>
              </w:r>
            </w:ins>
          </w:p>
        </w:tc>
        <w:tc>
          <w:tcPr>
            <w:tcW w:w="864" w:type="dxa"/>
          </w:tcPr>
          <w:p w14:paraId="1434C5B8" w14:textId="77777777" w:rsidR="00440477" w:rsidRDefault="00440477" w:rsidP="0012456B">
            <w:pPr>
              <w:pStyle w:val="TableText"/>
              <w:keepNext w:val="0"/>
              <w:rPr>
                <w:ins w:id="8039" w:author="Russ Ott" w:date="2022-05-16T11:54:00Z"/>
              </w:rPr>
            </w:pPr>
          </w:p>
        </w:tc>
        <w:tc>
          <w:tcPr>
            <w:tcW w:w="1104" w:type="dxa"/>
          </w:tcPr>
          <w:p w14:paraId="4791DA8B" w14:textId="495DEABE" w:rsidR="00440477" w:rsidRDefault="001C172D" w:rsidP="0012456B">
            <w:pPr>
              <w:pStyle w:val="TableText"/>
              <w:keepNext w:val="0"/>
              <w:rPr>
                <w:ins w:id="8040" w:author="Russ Ott" w:date="2022-05-16T11:54:00Z"/>
              </w:rPr>
            </w:pPr>
            <w:ins w:id="8041" w:author="Russ Ott" w:date="2022-05-16T11:54:00Z">
              <w:r>
                <w:fldChar w:fldCharType="begin"/>
              </w:r>
              <w:r>
                <w:instrText xml:space="preserve"> HYPERLINK \l "C_4515-31978" \h </w:instrText>
              </w:r>
              <w:r>
                <w:fldChar w:fldCharType="separate"/>
              </w:r>
              <w:r w:rsidR="00440477">
                <w:rPr>
                  <w:rStyle w:val="HyperlinkText9pt"/>
                </w:rPr>
                <w:t>4515-31978</w:t>
              </w:r>
              <w:r>
                <w:rPr>
                  <w:rStyle w:val="HyperlinkText9pt"/>
                </w:rPr>
                <w:fldChar w:fldCharType="end"/>
              </w:r>
            </w:ins>
          </w:p>
        </w:tc>
        <w:tc>
          <w:tcPr>
            <w:tcW w:w="2975" w:type="dxa"/>
          </w:tcPr>
          <w:p w14:paraId="4179D0E6" w14:textId="77777777" w:rsidR="00440477" w:rsidRDefault="00440477" w:rsidP="0012456B">
            <w:pPr>
              <w:pStyle w:val="TableText"/>
              <w:keepNext w:val="0"/>
              <w:rPr>
                <w:ins w:id="8042" w:author="Russ Ott" w:date="2022-05-16T11:54:00Z"/>
              </w:rPr>
            </w:pPr>
            <w:ins w:id="8043" w:author="Russ Ott" w:date="2022-05-16T11:54:00Z">
              <w:r>
                <w:t>urn:oid:2.16.840.1.113883.5.14 (HL7ActStatus) = active</w:t>
              </w:r>
            </w:ins>
          </w:p>
        </w:tc>
      </w:tr>
      <w:tr w:rsidR="00440477" w14:paraId="0684C311" w14:textId="77777777" w:rsidTr="00BA7D84">
        <w:trPr>
          <w:jc w:val="center"/>
          <w:ins w:id="8044" w:author="Russ Ott" w:date="2022-05-16T11:54:00Z"/>
        </w:trPr>
        <w:tc>
          <w:tcPr>
            <w:tcW w:w="3345" w:type="dxa"/>
          </w:tcPr>
          <w:p w14:paraId="0AA5F8ED" w14:textId="77777777" w:rsidR="00440477" w:rsidRDefault="00440477" w:rsidP="0012456B">
            <w:pPr>
              <w:pStyle w:val="TableText"/>
              <w:keepNext w:val="0"/>
              <w:rPr>
                <w:ins w:id="8045" w:author="Russ Ott" w:date="2022-05-16T11:54:00Z"/>
              </w:rPr>
            </w:pPr>
            <w:ins w:id="8046" w:author="Russ Ott" w:date="2022-05-16T11:54:00Z">
              <w:r>
                <w:tab/>
                <w:t>effectiveTime</w:t>
              </w:r>
            </w:ins>
          </w:p>
        </w:tc>
        <w:tc>
          <w:tcPr>
            <w:tcW w:w="720" w:type="dxa"/>
          </w:tcPr>
          <w:p w14:paraId="1C4B4396" w14:textId="77777777" w:rsidR="00440477" w:rsidRDefault="00440477" w:rsidP="0012456B">
            <w:pPr>
              <w:pStyle w:val="TableText"/>
              <w:keepNext w:val="0"/>
              <w:rPr>
                <w:ins w:id="8047" w:author="Russ Ott" w:date="2022-05-16T11:54:00Z"/>
              </w:rPr>
            </w:pPr>
            <w:ins w:id="8048" w:author="Russ Ott" w:date="2022-05-16T11:54:00Z">
              <w:r>
                <w:t>0..1</w:t>
              </w:r>
            </w:ins>
          </w:p>
        </w:tc>
        <w:tc>
          <w:tcPr>
            <w:tcW w:w="1152" w:type="dxa"/>
          </w:tcPr>
          <w:p w14:paraId="0E6CA0C5" w14:textId="77777777" w:rsidR="00440477" w:rsidRDefault="00440477" w:rsidP="0012456B">
            <w:pPr>
              <w:pStyle w:val="TableText"/>
              <w:keepNext w:val="0"/>
              <w:rPr>
                <w:ins w:id="8049" w:author="Russ Ott" w:date="2022-05-16T11:54:00Z"/>
              </w:rPr>
            </w:pPr>
            <w:ins w:id="8050" w:author="Russ Ott" w:date="2022-05-16T11:54:00Z">
              <w:r>
                <w:t>SHOULD</w:t>
              </w:r>
            </w:ins>
          </w:p>
        </w:tc>
        <w:tc>
          <w:tcPr>
            <w:tcW w:w="864" w:type="dxa"/>
          </w:tcPr>
          <w:p w14:paraId="78605FC8" w14:textId="77777777" w:rsidR="00440477" w:rsidRDefault="00440477" w:rsidP="0012456B">
            <w:pPr>
              <w:pStyle w:val="TableText"/>
              <w:keepNext w:val="0"/>
              <w:rPr>
                <w:ins w:id="8051" w:author="Russ Ott" w:date="2022-05-16T11:54:00Z"/>
              </w:rPr>
            </w:pPr>
          </w:p>
        </w:tc>
        <w:tc>
          <w:tcPr>
            <w:tcW w:w="1104" w:type="dxa"/>
          </w:tcPr>
          <w:p w14:paraId="24478108" w14:textId="33034A00" w:rsidR="00440477" w:rsidRDefault="001C172D" w:rsidP="0012456B">
            <w:pPr>
              <w:pStyle w:val="TableText"/>
              <w:keepNext w:val="0"/>
              <w:rPr>
                <w:ins w:id="8052" w:author="Russ Ott" w:date="2022-05-16T11:54:00Z"/>
              </w:rPr>
            </w:pPr>
            <w:ins w:id="8053" w:author="Russ Ott" w:date="2022-05-16T11:54:00Z">
              <w:r>
                <w:fldChar w:fldCharType="begin"/>
              </w:r>
              <w:r>
                <w:instrText xml:space="preserve"> HYPERLINK \l "C_4515-30447" \h </w:instrText>
              </w:r>
              <w:r>
                <w:fldChar w:fldCharType="separate"/>
              </w:r>
              <w:r w:rsidR="00440477">
                <w:rPr>
                  <w:rStyle w:val="HyperlinkText9pt"/>
                </w:rPr>
                <w:t>4515-30447</w:t>
              </w:r>
              <w:r>
                <w:rPr>
                  <w:rStyle w:val="HyperlinkText9pt"/>
                </w:rPr>
                <w:fldChar w:fldCharType="end"/>
              </w:r>
            </w:ins>
          </w:p>
        </w:tc>
        <w:tc>
          <w:tcPr>
            <w:tcW w:w="2975" w:type="dxa"/>
          </w:tcPr>
          <w:p w14:paraId="662DCFAB" w14:textId="77777777" w:rsidR="00440477" w:rsidRDefault="00440477" w:rsidP="0012456B">
            <w:pPr>
              <w:pStyle w:val="TableText"/>
              <w:keepNext w:val="0"/>
              <w:rPr>
                <w:ins w:id="8054" w:author="Russ Ott" w:date="2022-05-16T11:54:00Z"/>
              </w:rPr>
            </w:pPr>
          </w:p>
        </w:tc>
      </w:tr>
      <w:tr w:rsidR="00440477" w14:paraId="35FBC803" w14:textId="77777777" w:rsidTr="00BA7D84">
        <w:trPr>
          <w:jc w:val="center"/>
          <w:ins w:id="8055" w:author="Russ Ott" w:date="2022-05-16T11:54:00Z"/>
        </w:trPr>
        <w:tc>
          <w:tcPr>
            <w:tcW w:w="3345" w:type="dxa"/>
          </w:tcPr>
          <w:p w14:paraId="2E3C24E4" w14:textId="77777777" w:rsidR="00440477" w:rsidRDefault="00440477" w:rsidP="0012456B">
            <w:pPr>
              <w:pStyle w:val="TableText"/>
              <w:keepNext w:val="0"/>
              <w:rPr>
                <w:ins w:id="8056" w:author="Russ Ott" w:date="2022-05-16T11:54:00Z"/>
              </w:rPr>
            </w:pPr>
            <w:ins w:id="8057" w:author="Russ Ott" w:date="2022-05-16T11:54:00Z">
              <w:r>
                <w:tab/>
                <w:t>methodCode</w:t>
              </w:r>
            </w:ins>
          </w:p>
        </w:tc>
        <w:tc>
          <w:tcPr>
            <w:tcW w:w="720" w:type="dxa"/>
          </w:tcPr>
          <w:p w14:paraId="545FFDC4" w14:textId="77777777" w:rsidR="00440477" w:rsidRDefault="00440477" w:rsidP="0012456B">
            <w:pPr>
              <w:pStyle w:val="TableText"/>
              <w:keepNext w:val="0"/>
              <w:rPr>
                <w:ins w:id="8058" w:author="Russ Ott" w:date="2022-05-16T11:54:00Z"/>
              </w:rPr>
            </w:pPr>
            <w:ins w:id="8059" w:author="Russ Ott" w:date="2022-05-16T11:54:00Z">
              <w:r>
                <w:t>0..*</w:t>
              </w:r>
            </w:ins>
          </w:p>
        </w:tc>
        <w:tc>
          <w:tcPr>
            <w:tcW w:w="1152" w:type="dxa"/>
          </w:tcPr>
          <w:p w14:paraId="0197383A" w14:textId="77777777" w:rsidR="00440477" w:rsidRDefault="00440477" w:rsidP="0012456B">
            <w:pPr>
              <w:pStyle w:val="TableText"/>
              <w:keepNext w:val="0"/>
              <w:rPr>
                <w:ins w:id="8060" w:author="Russ Ott" w:date="2022-05-16T11:54:00Z"/>
              </w:rPr>
            </w:pPr>
            <w:ins w:id="8061" w:author="Russ Ott" w:date="2022-05-16T11:54:00Z">
              <w:r>
                <w:t>MAY</w:t>
              </w:r>
            </w:ins>
          </w:p>
        </w:tc>
        <w:tc>
          <w:tcPr>
            <w:tcW w:w="864" w:type="dxa"/>
          </w:tcPr>
          <w:p w14:paraId="2154AB64" w14:textId="77777777" w:rsidR="00440477" w:rsidRDefault="00440477" w:rsidP="0012456B">
            <w:pPr>
              <w:pStyle w:val="TableText"/>
              <w:keepNext w:val="0"/>
              <w:rPr>
                <w:ins w:id="8062" w:author="Russ Ott" w:date="2022-05-16T11:54:00Z"/>
              </w:rPr>
            </w:pPr>
          </w:p>
        </w:tc>
        <w:tc>
          <w:tcPr>
            <w:tcW w:w="1104" w:type="dxa"/>
          </w:tcPr>
          <w:p w14:paraId="483FD626" w14:textId="203AA6B6" w:rsidR="00440477" w:rsidRDefault="001C172D" w:rsidP="0012456B">
            <w:pPr>
              <w:pStyle w:val="TableText"/>
              <w:keepNext w:val="0"/>
              <w:rPr>
                <w:ins w:id="8063" w:author="Russ Ott" w:date="2022-05-16T11:54:00Z"/>
              </w:rPr>
            </w:pPr>
            <w:ins w:id="8064" w:author="Russ Ott" w:date="2022-05-16T11:54:00Z">
              <w:r>
                <w:fldChar w:fldCharType="begin"/>
              </w:r>
              <w:r>
                <w:instrText xml:space="preserve"> HYPERLINK \l "C_4515-31980" \h </w:instrText>
              </w:r>
              <w:r>
                <w:fldChar w:fldCharType="separate"/>
              </w:r>
              <w:r w:rsidR="00440477">
                <w:rPr>
                  <w:rStyle w:val="HyperlinkText9pt"/>
                </w:rPr>
                <w:t>4515-31980</w:t>
              </w:r>
              <w:r>
                <w:rPr>
                  <w:rStyle w:val="HyperlinkText9pt"/>
                </w:rPr>
                <w:fldChar w:fldCharType="end"/>
              </w:r>
            </w:ins>
          </w:p>
        </w:tc>
        <w:tc>
          <w:tcPr>
            <w:tcW w:w="2975" w:type="dxa"/>
          </w:tcPr>
          <w:p w14:paraId="54074556" w14:textId="77777777" w:rsidR="00440477" w:rsidRDefault="00440477" w:rsidP="0012456B">
            <w:pPr>
              <w:pStyle w:val="TableText"/>
              <w:keepNext w:val="0"/>
              <w:rPr>
                <w:ins w:id="8065" w:author="Russ Ott" w:date="2022-05-16T11:54:00Z"/>
              </w:rPr>
            </w:pPr>
          </w:p>
        </w:tc>
      </w:tr>
      <w:tr w:rsidR="00440477" w14:paraId="23BAD95C" w14:textId="77777777" w:rsidTr="00BA7D84">
        <w:trPr>
          <w:jc w:val="center"/>
          <w:ins w:id="8066" w:author="Russ Ott" w:date="2022-05-16T11:54:00Z"/>
        </w:trPr>
        <w:tc>
          <w:tcPr>
            <w:tcW w:w="3345" w:type="dxa"/>
          </w:tcPr>
          <w:p w14:paraId="1734F7C7" w14:textId="77777777" w:rsidR="00440477" w:rsidRDefault="00440477" w:rsidP="0012456B">
            <w:pPr>
              <w:pStyle w:val="TableText"/>
              <w:keepNext w:val="0"/>
              <w:rPr>
                <w:ins w:id="8067" w:author="Russ Ott" w:date="2022-05-16T11:54:00Z"/>
              </w:rPr>
            </w:pPr>
            <w:ins w:id="8068" w:author="Russ Ott" w:date="2022-05-16T11:54:00Z">
              <w:r>
                <w:tab/>
                <w:t>targetSiteCode</w:t>
              </w:r>
            </w:ins>
          </w:p>
        </w:tc>
        <w:tc>
          <w:tcPr>
            <w:tcW w:w="720" w:type="dxa"/>
          </w:tcPr>
          <w:p w14:paraId="66125B37" w14:textId="77777777" w:rsidR="00440477" w:rsidRDefault="00440477" w:rsidP="0012456B">
            <w:pPr>
              <w:pStyle w:val="TableText"/>
              <w:keepNext w:val="0"/>
              <w:rPr>
                <w:ins w:id="8069" w:author="Russ Ott" w:date="2022-05-16T11:54:00Z"/>
              </w:rPr>
            </w:pPr>
            <w:ins w:id="8070" w:author="Russ Ott" w:date="2022-05-16T11:54:00Z">
              <w:r>
                <w:t>0..*</w:t>
              </w:r>
            </w:ins>
          </w:p>
        </w:tc>
        <w:tc>
          <w:tcPr>
            <w:tcW w:w="1152" w:type="dxa"/>
          </w:tcPr>
          <w:p w14:paraId="69424996" w14:textId="77777777" w:rsidR="00440477" w:rsidRDefault="00440477" w:rsidP="0012456B">
            <w:pPr>
              <w:pStyle w:val="TableText"/>
              <w:keepNext w:val="0"/>
              <w:rPr>
                <w:ins w:id="8071" w:author="Russ Ott" w:date="2022-05-16T11:54:00Z"/>
              </w:rPr>
            </w:pPr>
            <w:ins w:id="8072" w:author="Russ Ott" w:date="2022-05-16T11:54:00Z">
              <w:r>
                <w:t>MAY</w:t>
              </w:r>
            </w:ins>
          </w:p>
        </w:tc>
        <w:tc>
          <w:tcPr>
            <w:tcW w:w="864" w:type="dxa"/>
          </w:tcPr>
          <w:p w14:paraId="2F0DDBF4" w14:textId="77777777" w:rsidR="00440477" w:rsidRDefault="00440477" w:rsidP="0012456B">
            <w:pPr>
              <w:pStyle w:val="TableText"/>
              <w:keepNext w:val="0"/>
              <w:rPr>
                <w:ins w:id="8073" w:author="Russ Ott" w:date="2022-05-16T11:54:00Z"/>
              </w:rPr>
            </w:pPr>
          </w:p>
        </w:tc>
        <w:tc>
          <w:tcPr>
            <w:tcW w:w="1104" w:type="dxa"/>
          </w:tcPr>
          <w:p w14:paraId="41BBFF06" w14:textId="051A5D40" w:rsidR="00440477" w:rsidRDefault="001C172D" w:rsidP="0012456B">
            <w:pPr>
              <w:pStyle w:val="TableText"/>
              <w:keepNext w:val="0"/>
              <w:rPr>
                <w:ins w:id="8074" w:author="Russ Ott" w:date="2022-05-16T11:54:00Z"/>
              </w:rPr>
            </w:pPr>
            <w:ins w:id="8075" w:author="Russ Ott" w:date="2022-05-16T11:54:00Z">
              <w:r>
                <w:fldChar w:fldCharType="begin"/>
              </w:r>
              <w:r>
                <w:instrText xml:space="preserve"> HYPERLINK \l "C_4515-31981" \h </w:instrText>
              </w:r>
              <w:r>
                <w:fldChar w:fldCharType="separate"/>
              </w:r>
              <w:r w:rsidR="00440477">
                <w:rPr>
                  <w:rStyle w:val="HyperlinkText9pt"/>
                </w:rPr>
                <w:t>4515-31981</w:t>
              </w:r>
              <w:r>
                <w:rPr>
                  <w:rStyle w:val="HyperlinkText9pt"/>
                </w:rPr>
                <w:fldChar w:fldCharType="end"/>
              </w:r>
            </w:ins>
          </w:p>
        </w:tc>
        <w:tc>
          <w:tcPr>
            <w:tcW w:w="2975" w:type="dxa"/>
          </w:tcPr>
          <w:p w14:paraId="64336BC9" w14:textId="77777777" w:rsidR="00440477" w:rsidRDefault="00440477" w:rsidP="0012456B">
            <w:pPr>
              <w:pStyle w:val="TableText"/>
              <w:keepNext w:val="0"/>
              <w:rPr>
                <w:ins w:id="8076" w:author="Russ Ott" w:date="2022-05-16T11:54:00Z"/>
              </w:rPr>
            </w:pPr>
            <w:ins w:id="8077" w:author="Russ Ott" w:date="2022-05-16T11:54:00Z">
              <w:r>
                <w:t>urn:oid:2.16.840.1.113883.3.88.12.3221.8.9 (Body Site Value Set)</w:t>
              </w:r>
            </w:ins>
          </w:p>
        </w:tc>
      </w:tr>
      <w:tr w:rsidR="00440477" w14:paraId="6660B2CE" w14:textId="77777777" w:rsidTr="00BA7D84">
        <w:trPr>
          <w:jc w:val="center"/>
          <w:ins w:id="8078" w:author="Russ Ott" w:date="2022-05-16T11:54:00Z"/>
        </w:trPr>
        <w:tc>
          <w:tcPr>
            <w:tcW w:w="3345" w:type="dxa"/>
          </w:tcPr>
          <w:p w14:paraId="52316202" w14:textId="77777777" w:rsidR="00440477" w:rsidRDefault="00440477" w:rsidP="0012456B">
            <w:pPr>
              <w:pStyle w:val="TableText"/>
              <w:keepNext w:val="0"/>
              <w:rPr>
                <w:ins w:id="8079" w:author="Russ Ott" w:date="2022-05-16T11:54:00Z"/>
              </w:rPr>
            </w:pPr>
            <w:ins w:id="8080" w:author="Russ Ott" w:date="2022-05-16T11:54:00Z">
              <w:r>
                <w:tab/>
                <w:t>performer</w:t>
              </w:r>
            </w:ins>
          </w:p>
        </w:tc>
        <w:tc>
          <w:tcPr>
            <w:tcW w:w="720" w:type="dxa"/>
          </w:tcPr>
          <w:p w14:paraId="4B89BA6C" w14:textId="77777777" w:rsidR="00440477" w:rsidRDefault="00440477" w:rsidP="0012456B">
            <w:pPr>
              <w:pStyle w:val="TableText"/>
              <w:keepNext w:val="0"/>
              <w:rPr>
                <w:ins w:id="8081" w:author="Russ Ott" w:date="2022-05-16T11:54:00Z"/>
              </w:rPr>
            </w:pPr>
            <w:ins w:id="8082" w:author="Russ Ott" w:date="2022-05-16T11:54:00Z">
              <w:r>
                <w:t>0..*</w:t>
              </w:r>
            </w:ins>
          </w:p>
        </w:tc>
        <w:tc>
          <w:tcPr>
            <w:tcW w:w="1152" w:type="dxa"/>
          </w:tcPr>
          <w:p w14:paraId="7DC196F3" w14:textId="77777777" w:rsidR="00440477" w:rsidRDefault="00440477" w:rsidP="0012456B">
            <w:pPr>
              <w:pStyle w:val="TableText"/>
              <w:keepNext w:val="0"/>
              <w:rPr>
                <w:ins w:id="8083" w:author="Russ Ott" w:date="2022-05-16T11:54:00Z"/>
              </w:rPr>
            </w:pPr>
            <w:ins w:id="8084" w:author="Russ Ott" w:date="2022-05-16T11:54:00Z">
              <w:r>
                <w:t>MAY</w:t>
              </w:r>
            </w:ins>
          </w:p>
        </w:tc>
        <w:tc>
          <w:tcPr>
            <w:tcW w:w="864" w:type="dxa"/>
          </w:tcPr>
          <w:p w14:paraId="06C8E0B1" w14:textId="77777777" w:rsidR="00440477" w:rsidRDefault="00440477" w:rsidP="0012456B">
            <w:pPr>
              <w:pStyle w:val="TableText"/>
              <w:keepNext w:val="0"/>
              <w:rPr>
                <w:ins w:id="8085" w:author="Russ Ott" w:date="2022-05-16T11:54:00Z"/>
              </w:rPr>
            </w:pPr>
          </w:p>
        </w:tc>
        <w:tc>
          <w:tcPr>
            <w:tcW w:w="1104" w:type="dxa"/>
          </w:tcPr>
          <w:p w14:paraId="636095E1" w14:textId="5F781E84" w:rsidR="00440477" w:rsidRDefault="001C172D" w:rsidP="0012456B">
            <w:pPr>
              <w:pStyle w:val="TableText"/>
              <w:keepNext w:val="0"/>
              <w:rPr>
                <w:ins w:id="8086" w:author="Russ Ott" w:date="2022-05-16T11:54:00Z"/>
              </w:rPr>
            </w:pPr>
            <w:ins w:id="8087" w:author="Russ Ott" w:date="2022-05-16T11:54:00Z">
              <w:r>
                <w:fldChar w:fldCharType="begin"/>
              </w:r>
              <w:r>
                <w:instrText xml:space="preserve"> HYPERLINK \l "C_4515-30449" \h </w:instrText>
              </w:r>
              <w:r>
                <w:fldChar w:fldCharType="separate"/>
              </w:r>
              <w:r w:rsidR="00440477">
                <w:rPr>
                  <w:rStyle w:val="HyperlinkText9pt"/>
                </w:rPr>
                <w:t>4515-30449</w:t>
              </w:r>
              <w:r>
                <w:rPr>
                  <w:rStyle w:val="HyperlinkText9pt"/>
                </w:rPr>
                <w:fldChar w:fldCharType="end"/>
              </w:r>
            </w:ins>
          </w:p>
        </w:tc>
        <w:tc>
          <w:tcPr>
            <w:tcW w:w="2975" w:type="dxa"/>
          </w:tcPr>
          <w:p w14:paraId="0B62BFB1" w14:textId="77777777" w:rsidR="00440477" w:rsidRDefault="00440477" w:rsidP="0012456B">
            <w:pPr>
              <w:pStyle w:val="TableText"/>
              <w:keepNext w:val="0"/>
              <w:rPr>
                <w:ins w:id="8088" w:author="Russ Ott" w:date="2022-05-16T11:54:00Z"/>
              </w:rPr>
            </w:pPr>
          </w:p>
        </w:tc>
      </w:tr>
      <w:tr w:rsidR="00440477" w14:paraId="06BF0A20" w14:textId="77777777" w:rsidTr="00BA7D84">
        <w:trPr>
          <w:jc w:val="center"/>
          <w:ins w:id="8089" w:author="Russ Ott" w:date="2022-05-16T11:54:00Z"/>
        </w:trPr>
        <w:tc>
          <w:tcPr>
            <w:tcW w:w="3345" w:type="dxa"/>
          </w:tcPr>
          <w:p w14:paraId="26B869F2" w14:textId="77777777" w:rsidR="00440477" w:rsidRDefault="00440477" w:rsidP="0012456B">
            <w:pPr>
              <w:pStyle w:val="TableText"/>
              <w:keepNext w:val="0"/>
              <w:rPr>
                <w:ins w:id="8090" w:author="Russ Ott" w:date="2022-05-16T11:54:00Z"/>
              </w:rPr>
            </w:pPr>
            <w:ins w:id="8091" w:author="Russ Ott" w:date="2022-05-16T11:54:00Z">
              <w:r>
                <w:tab/>
                <w:t>author</w:t>
              </w:r>
            </w:ins>
          </w:p>
        </w:tc>
        <w:tc>
          <w:tcPr>
            <w:tcW w:w="720" w:type="dxa"/>
          </w:tcPr>
          <w:p w14:paraId="0BC52BFA" w14:textId="77777777" w:rsidR="00440477" w:rsidRDefault="00440477" w:rsidP="0012456B">
            <w:pPr>
              <w:pStyle w:val="TableText"/>
              <w:keepNext w:val="0"/>
              <w:rPr>
                <w:ins w:id="8092" w:author="Russ Ott" w:date="2022-05-16T11:54:00Z"/>
              </w:rPr>
            </w:pPr>
            <w:ins w:id="8093" w:author="Russ Ott" w:date="2022-05-16T11:54:00Z">
              <w:r>
                <w:t>0..1</w:t>
              </w:r>
            </w:ins>
          </w:p>
        </w:tc>
        <w:tc>
          <w:tcPr>
            <w:tcW w:w="1152" w:type="dxa"/>
          </w:tcPr>
          <w:p w14:paraId="2634DF1A" w14:textId="77777777" w:rsidR="00440477" w:rsidRDefault="00440477" w:rsidP="0012456B">
            <w:pPr>
              <w:pStyle w:val="TableText"/>
              <w:keepNext w:val="0"/>
              <w:rPr>
                <w:ins w:id="8094" w:author="Russ Ott" w:date="2022-05-16T11:54:00Z"/>
              </w:rPr>
            </w:pPr>
            <w:ins w:id="8095" w:author="Russ Ott" w:date="2022-05-16T11:54:00Z">
              <w:r>
                <w:t>SHOULD</w:t>
              </w:r>
            </w:ins>
          </w:p>
        </w:tc>
        <w:tc>
          <w:tcPr>
            <w:tcW w:w="864" w:type="dxa"/>
          </w:tcPr>
          <w:p w14:paraId="555FB4A5" w14:textId="77777777" w:rsidR="00440477" w:rsidRDefault="00440477" w:rsidP="0012456B">
            <w:pPr>
              <w:pStyle w:val="TableText"/>
              <w:keepNext w:val="0"/>
              <w:rPr>
                <w:ins w:id="8096" w:author="Russ Ott" w:date="2022-05-16T11:54:00Z"/>
              </w:rPr>
            </w:pPr>
          </w:p>
        </w:tc>
        <w:tc>
          <w:tcPr>
            <w:tcW w:w="1104" w:type="dxa"/>
          </w:tcPr>
          <w:p w14:paraId="53A213BA" w14:textId="1E37859F" w:rsidR="00440477" w:rsidRDefault="001C172D" w:rsidP="0012456B">
            <w:pPr>
              <w:pStyle w:val="TableText"/>
              <w:keepNext w:val="0"/>
              <w:rPr>
                <w:ins w:id="8097" w:author="Russ Ott" w:date="2022-05-16T11:54:00Z"/>
              </w:rPr>
            </w:pPr>
            <w:ins w:id="8098" w:author="Russ Ott" w:date="2022-05-16T11:54:00Z">
              <w:r>
                <w:fldChar w:fldCharType="begin"/>
              </w:r>
              <w:r>
                <w:instrText xml:space="preserve"> HYPERLINK \l "C_4515-31979" \h </w:instrText>
              </w:r>
              <w:r>
                <w:fldChar w:fldCharType="separate"/>
              </w:r>
              <w:r w:rsidR="00440477">
                <w:rPr>
                  <w:rStyle w:val="HyperlinkText9pt"/>
                </w:rPr>
                <w:t>4515-31979</w:t>
              </w:r>
              <w:r>
                <w:rPr>
                  <w:rStyle w:val="HyperlinkText9pt"/>
                </w:rPr>
                <w:fldChar w:fldCharType="end"/>
              </w:r>
            </w:ins>
          </w:p>
        </w:tc>
        <w:tc>
          <w:tcPr>
            <w:tcW w:w="2975" w:type="dxa"/>
          </w:tcPr>
          <w:p w14:paraId="0BDBB518" w14:textId="77777777" w:rsidR="00440477" w:rsidRDefault="00440477" w:rsidP="0012456B">
            <w:pPr>
              <w:pStyle w:val="TableText"/>
              <w:keepNext w:val="0"/>
              <w:rPr>
                <w:ins w:id="8099" w:author="Russ Ott" w:date="2022-05-16T11:54:00Z"/>
              </w:rPr>
            </w:pPr>
            <w:ins w:id="8100" w:author="Russ Ott" w:date="2022-05-16T11:54:00Z">
              <w:r>
                <w:t>Author Participation (identifier: urn:oid:2.16.840.1.113883.10.20.22.4.119</w:t>
              </w:r>
            </w:ins>
          </w:p>
        </w:tc>
      </w:tr>
      <w:tr w:rsidR="00440477" w14:paraId="4EB8D297" w14:textId="77777777" w:rsidTr="00BA7D84">
        <w:trPr>
          <w:jc w:val="center"/>
          <w:ins w:id="8101" w:author="Russ Ott" w:date="2022-05-16T11:54:00Z"/>
        </w:trPr>
        <w:tc>
          <w:tcPr>
            <w:tcW w:w="3345" w:type="dxa"/>
          </w:tcPr>
          <w:p w14:paraId="69F42E23" w14:textId="77777777" w:rsidR="00440477" w:rsidRDefault="00440477" w:rsidP="0012456B">
            <w:pPr>
              <w:pStyle w:val="TableText"/>
              <w:keepNext w:val="0"/>
              <w:rPr>
                <w:ins w:id="8102" w:author="Russ Ott" w:date="2022-05-16T11:54:00Z"/>
              </w:rPr>
            </w:pPr>
            <w:ins w:id="8103" w:author="Russ Ott" w:date="2022-05-16T11:54:00Z">
              <w:r>
                <w:tab/>
                <w:t>entryRelationship</w:t>
              </w:r>
            </w:ins>
          </w:p>
        </w:tc>
        <w:tc>
          <w:tcPr>
            <w:tcW w:w="720" w:type="dxa"/>
          </w:tcPr>
          <w:p w14:paraId="579ADD9D" w14:textId="77777777" w:rsidR="00440477" w:rsidRDefault="00440477" w:rsidP="0012456B">
            <w:pPr>
              <w:pStyle w:val="TableText"/>
              <w:keepNext w:val="0"/>
              <w:rPr>
                <w:ins w:id="8104" w:author="Russ Ott" w:date="2022-05-16T11:54:00Z"/>
              </w:rPr>
            </w:pPr>
            <w:ins w:id="8105" w:author="Russ Ott" w:date="2022-05-16T11:54:00Z">
              <w:r>
                <w:t>0..*</w:t>
              </w:r>
            </w:ins>
          </w:p>
        </w:tc>
        <w:tc>
          <w:tcPr>
            <w:tcW w:w="1152" w:type="dxa"/>
          </w:tcPr>
          <w:p w14:paraId="6B34B543" w14:textId="77777777" w:rsidR="00440477" w:rsidRDefault="00440477" w:rsidP="0012456B">
            <w:pPr>
              <w:pStyle w:val="TableText"/>
              <w:keepNext w:val="0"/>
              <w:rPr>
                <w:ins w:id="8106" w:author="Russ Ott" w:date="2022-05-16T11:54:00Z"/>
              </w:rPr>
            </w:pPr>
            <w:ins w:id="8107" w:author="Russ Ott" w:date="2022-05-16T11:54:00Z">
              <w:r>
                <w:t>MAY</w:t>
              </w:r>
            </w:ins>
          </w:p>
        </w:tc>
        <w:tc>
          <w:tcPr>
            <w:tcW w:w="864" w:type="dxa"/>
          </w:tcPr>
          <w:p w14:paraId="601AB463" w14:textId="77777777" w:rsidR="00440477" w:rsidRDefault="00440477" w:rsidP="0012456B">
            <w:pPr>
              <w:pStyle w:val="TableText"/>
              <w:keepNext w:val="0"/>
              <w:rPr>
                <w:ins w:id="8108" w:author="Russ Ott" w:date="2022-05-16T11:54:00Z"/>
              </w:rPr>
            </w:pPr>
          </w:p>
        </w:tc>
        <w:tc>
          <w:tcPr>
            <w:tcW w:w="1104" w:type="dxa"/>
          </w:tcPr>
          <w:p w14:paraId="7B872D47" w14:textId="530DEC2B" w:rsidR="00440477" w:rsidRDefault="001C172D" w:rsidP="0012456B">
            <w:pPr>
              <w:pStyle w:val="TableText"/>
              <w:keepNext w:val="0"/>
              <w:rPr>
                <w:ins w:id="8109" w:author="Russ Ott" w:date="2022-05-16T11:54:00Z"/>
              </w:rPr>
            </w:pPr>
            <w:ins w:id="8110" w:author="Russ Ott" w:date="2022-05-16T11:54:00Z">
              <w:r>
                <w:fldChar w:fldCharType="begin"/>
              </w:r>
              <w:r>
                <w:instrText xml:space="preserve"> HYPERLINK \l "C_4515-31079" \h </w:instrText>
              </w:r>
              <w:r>
                <w:fldChar w:fldCharType="separate"/>
              </w:r>
              <w:r w:rsidR="00440477">
                <w:rPr>
                  <w:rStyle w:val="HyperlinkText9pt"/>
                </w:rPr>
                <w:t>4515-31079</w:t>
              </w:r>
              <w:r>
                <w:rPr>
                  <w:rStyle w:val="HyperlinkText9pt"/>
                </w:rPr>
                <w:fldChar w:fldCharType="end"/>
              </w:r>
            </w:ins>
          </w:p>
        </w:tc>
        <w:tc>
          <w:tcPr>
            <w:tcW w:w="2975" w:type="dxa"/>
          </w:tcPr>
          <w:p w14:paraId="0BE0EB8A" w14:textId="77777777" w:rsidR="00440477" w:rsidRDefault="00440477" w:rsidP="0012456B">
            <w:pPr>
              <w:pStyle w:val="TableText"/>
              <w:keepNext w:val="0"/>
              <w:rPr>
                <w:ins w:id="8111" w:author="Russ Ott" w:date="2022-05-16T11:54:00Z"/>
              </w:rPr>
            </w:pPr>
          </w:p>
        </w:tc>
      </w:tr>
      <w:tr w:rsidR="00440477" w14:paraId="7B3FFB7C" w14:textId="77777777" w:rsidTr="00BA7D84">
        <w:trPr>
          <w:jc w:val="center"/>
          <w:ins w:id="8112" w:author="Russ Ott" w:date="2022-05-16T11:54:00Z"/>
        </w:trPr>
        <w:tc>
          <w:tcPr>
            <w:tcW w:w="3345" w:type="dxa"/>
          </w:tcPr>
          <w:p w14:paraId="2373D34F" w14:textId="77777777" w:rsidR="00440477" w:rsidRDefault="00440477" w:rsidP="0012456B">
            <w:pPr>
              <w:pStyle w:val="TableText"/>
              <w:keepNext w:val="0"/>
              <w:rPr>
                <w:ins w:id="8113" w:author="Russ Ott" w:date="2022-05-16T11:54:00Z"/>
              </w:rPr>
            </w:pPr>
            <w:ins w:id="8114" w:author="Russ Ott" w:date="2022-05-16T11:54:00Z">
              <w:r>
                <w:tab/>
              </w:r>
              <w:r>
                <w:tab/>
                <w:t>@typeCode</w:t>
              </w:r>
            </w:ins>
          </w:p>
        </w:tc>
        <w:tc>
          <w:tcPr>
            <w:tcW w:w="720" w:type="dxa"/>
          </w:tcPr>
          <w:p w14:paraId="2D7E391E" w14:textId="77777777" w:rsidR="00440477" w:rsidRDefault="00440477" w:rsidP="0012456B">
            <w:pPr>
              <w:pStyle w:val="TableText"/>
              <w:keepNext w:val="0"/>
              <w:rPr>
                <w:ins w:id="8115" w:author="Russ Ott" w:date="2022-05-16T11:54:00Z"/>
              </w:rPr>
            </w:pPr>
            <w:ins w:id="8116" w:author="Russ Ott" w:date="2022-05-16T11:54:00Z">
              <w:r>
                <w:t>1..1</w:t>
              </w:r>
            </w:ins>
          </w:p>
        </w:tc>
        <w:tc>
          <w:tcPr>
            <w:tcW w:w="1152" w:type="dxa"/>
          </w:tcPr>
          <w:p w14:paraId="5E620F4F" w14:textId="77777777" w:rsidR="00440477" w:rsidRDefault="00440477" w:rsidP="0012456B">
            <w:pPr>
              <w:pStyle w:val="TableText"/>
              <w:keepNext w:val="0"/>
              <w:rPr>
                <w:ins w:id="8117" w:author="Russ Ott" w:date="2022-05-16T11:54:00Z"/>
              </w:rPr>
            </w:pPr>
            <w:ins w:id="8118" w:author="Russ Ott" w:date="2022-05-16T11:54:00Z">
              <w:r>
                <w:t>SHALL</w:t>
              </w:r>
            </w:ins>
          </w:p>
        </w:tc>
        <w:tc>
          <w:tcPr>
            <w:tcW w:w="864" w:type="dxa"/>
          </w:tcPr>
          <w:p w14:paraId="72F23A9D" w14:textId="77777777" w:rsidR="00440477" w:rsidRDefault="00440477" w:rsidP="0012456B">
            <w:pPr>
              <w:pStyle w:val="TableText"/>
              <w:keepNext w:val="0"/>
              <w:rPr>
                <w:ins w:id="8119" w:author="Russ Ott" w:date="2022-05-16T11:54:00Z"/>
              </w:rPr>
            </w:pPr>
          </w:p>
        </w:tc>
        <w:tc>
          <w:tcPr>
            <w:tcW w:w="1104" w:type="dxa"/>
          </w:tcPr>
          <w:p w14:paraId="51BF8EF9" w14:textId="582A0B6E" w:rsidR="00440477" w:rsidRDefault="001C172D" w:rsidP="0012456B">
            <w:pPr>
              <w:pStyle w:val="TableText"/>
              <w:keepNext w:val="0"/>
              <w:rPr>
                <w:ins w:id="8120" w:author="Russ Ott" w:date="2022-05-16T11:54:00Z"/>
              </w:rPr>
            </w:pPr>
            <w:ins w:id="8121" w:author="Russ Ott" w:date="2022-05-16T11:54:00Z">
              <w:r>
                <w:fldChar w:fldCharType="begin"/>
              </w:r>
              <w:r>
                <w:instrText xml:space="preserve"> HYPERLINK \l "C_4515-31080" \h </w:instrText>
              </w:r>
              <w:r>
                <w:fldChar w:fldCharType="separate"/>
              </w:r>
              <w:r w:rsidR="00440477">
                <w:rPr>
                  <w:rStyle w:val="HyperlinkText9pt"/>
                </w:rPr>
                <w:t>4515-31080</w:t>
              </w:r>
              <w:r>
                <w:rPr>
                  <w:rStyle w:val="HyperlinkText9pt"/>
                </w:rPr>
                <w:fldChar w:fldCharType="end"/>
              </w:r>
            </w:ins>
          </w:p>
        </w:tc>
        <w:tc>
          <w:tcPr>
            <w:tcW w:w="2975" w:type="dxa"/>
          </w:tcPr>
          <w:p w14:paraId="3CDCBCB3" w14:textId="77777777" w:rsidR="00440477" w:rsidRDefault="00440477" w:rsidP="0012456B">
            <w:pPr>
              <w:pStyle w:val="TableText"/>
              <w:keepNext w:val="0"/>
              <w:rPr>
                <w:ins w:id="8122" w:author="Russ Ott" w:date="2022-05-16T11:54:00Z"/>
              </w:rPr>
            </w:pPr>
            <w:ins w:id="8123" w:author="Russ Ott" w:date="2022-05-16T11:54:00Z">
              <w:r>
                <w:t>urn:oid:2.16.840.1.113883.5.1002 (HL7ActRelationshipType) = REFR</w:t>
              </w:r>
            </w:ins>
          </w:p>
        </w:tc>
      </w:tr>
      <w:tr w:rsidR="00440477" w14:paraId="3C8700D5" w14:textId="77777777" w:rsidTr="00BA7D84">
        <w:trPr>
          <w:jc w:val="center"/>
          <w:ins w:id="8124" w:author="Russ Ott" w:date="2022-05-16T11:54:00Z"/>
        </w:trPr>
        <w:tc>
          <w:tcPr>
            <w:tcW w:w="3345" w:type="dxa"/>
          </w:tcPr>
          <w:p w14:paraId="609FC9CB" w14:textId="77777777" w:rsidR="00440477" w:rsidRDefault="00440477" w:rsidP="0012456B">
            <w:pPr>
              <w:pStyle w:val="TableText"/>
              <w:keepNext w:val="0"/>
              <w:rPr>
                <w:ins w:id="8125" w:author="Russ Ott" w:date="2022-05-16T11:54:00Z"/>
              </w:rPr>
            </w:pPr>
            <w:ins w:id="8126" w:author="Russ Ott" w:date="2022-05-16T11:54:00Z">
              <w:r>
                <w:tab/>
              </w:r>
              <w:r>
                <w:tab/>
                <w:t>observation</w:t>
              </w:r>
            </w:ins>
          </w:p>
        </w:tc>
        <w:tc>
          <w:tcPr>
            <w:tcW w:w="720" w:type="dxa"/>
          </w:tcPr>
          <w:p w14:paraId="6D0D536D" w14:textId="77777777" w:rsidR="00440477" w:rsidRDefault="00440477" w:rsidP="0012456B">
            <w:pPr>
              <w:pStyle w:val="TableText"/>
              <w:keepNext w:val="0"/>
              <w:rPr>
                <w:ins w:id="8127" w:author="Russ Ott" w:date="2022-05-16T11:54:00Z"/>
              </w:rPr>
            </w:pPr>
            <w:ins w:id="8128" w:author="Russ Ott" w:date="2022-05-16T11:54:00Z">
              <w:r>
                <w:t>1..1</w:t>
              </w:r>
            </w:ins>
          </w:p>
        </w:tc>
        <w:tc>
          <w:tcPr>
            <w:tcW w:w="1152" w:type="dxa"/>
          </w:tcPr>
          <w:p w14:paraId="33465EE8" w14:textId="77777777" w:rsidR="00440477" w:rsidRDefault="00440477" w:rsidP="0012456B">
            <w:pPr>
              <w:pStyle w:val="TableText"/>
              <w:keepNext w:val="0"/>
              <w:rPr>
                <w:ins w:id="8129" w:author="Russ Ott" w:date="2022-05-16T11:54:00Z"/>
              </w:rPr>
            </w:pPr>
            <w:ins w:id="8130" w:author="Russ Ott" w:date="2022-05-16T11:54:00Z">
              <w:r>
                <w:t>SHALL</w:t>
              </w:r>
            </w:ins>
          </w:p>
        </w:tc>
        <w:tc>
          <w:tcPr>
            <w:tcW w:w="864" w:type="dxa"/>
          </w:tcPr>
          <w:p w14:paraId="2DB3A9BF" w14:textId="77777777" w:rsidR="00440477" w:rsidRDefault="00440477" w:rsidP="0012456B">
            <w:pPr>
              <w:pStyle w:val="TableText"/>
              <w:keepNext w:val="0"/>
              <w:rPr>
                <w:ins w:id="8131" w:author="Russ Ott" w:date="2022-05-16T11:54:00Z"/>
              </w:rPr>
            </w:pPr>
          </w:p>
        </w:tc>
        <w:tc>
          <w:tcPr>
            <w:tcW w:w="1104" w:type="dxa"/>
          </w:tcPr>
          <w:p w14:paraId="6083D874" w14:textId="600564AF" w:rsidR="00440477" w:rsidRDefault="001C172D" w:rsidP="0012456B">
            <w:pPr>
              <w:pStyle w:val="TableText"/>
              <w:keepNext w:val="0"/>
              <w:rPr>
                <w:ins w:id="8132" w:author="Russ Ott" w:date="2022-05-16T11:54:00Z"/>
              </w:rPr>
            </w:pPr>
            <w:ins w:id="8133" w:author="Russ Ott" w:date="2022-05-16T11:54:00Z">
              <w:r>
                <w:fldChar w:fldCharType="begin"/>
              </w:r>
              <w:r>
                <w:instrText xml:space="preserve"> HYPERLINK \l "C_4515-31081" \h </w:instrText>
              </w:r>
              <w:r>
                <w:fldChar w:fldCharType="separate"/>
              </w:r>
              <w:r w:rsidR="00440477">
                <w:rPr>
                  <w:rStyle w:val="HyperlinkText9pt"/>
                </w:rPr>
                <w:t>4515-31081</w:t>
              </w:r>
              <w:r>
                <w:rPr>
                  <w:rStyle w:val="HyperlinkText9pt"/>
                </w:rPr>
                <w:fldChar w:fldCharType="end"/>
              </w:r>
            </w:ins>
          </w:p>
        </w:tc>
        <w:tc>
          <w:tcPr>
            <w:tcW w:w="2975" w:type="dxa"/>
          </w:tcPr>
          <w:p w14:paraId="3D13D2B3" w14:textId="77777777" w:rsidR="00440477" w:rsidRDefault="00440477" w:rsidP="0012456B">
            <w:pPr>
              <w:pStyle w:val="TableText"/>
              <w:keepNext w:val="0"/>
              <w:rPr>
                <w:ins w:id="8134" w:author="Russ Ott" w:date="2022-05-16T11:54:00Z"/>
              </w:rPr>
            </w:pPr>
            <w:ins w:id="8135" w:author="Russ Ott" w:date="2022-05-16T11:54:00Z">
              <w:r>
                <w:t>Priority Preference (identifier: urn:oid:2.16.840.1.113883.10.20.22.4.143</w:t>
              </w:r>
            </w:ins>
          </w:p>
        </w:tc>
      </w:tr>
      <w:tr w:rsidR="00440477" w14:paraId="7355C663" w14:textId="77777777" w:rsidTr="00BA7D84">
        <w:trPr>
          <w:jc w:val="center"/>
          <w:ins w:id="8136" w:author="Russ Ott" w:date="2022-05-16T11:54:00Z"/>
        </w:trPr>
        <w:tc>
          <w:tcPr>
            <w:tcW w:w="3345" w:type="dxa"/>
          </w:tcPr>
          <w:p w14:paraId="2237C31F" w14:textId="77777777" w:rsidR="00440477" w:rsidRDefault="00440477" w:rsidP="0012456B">
            <w:pPr>
              <w:pStyle w:val="TableText"/>
              <w:keepNext w:val="0"/>
              <w:rPr>
                <w:ins w:id="8137" w:author="Russ Ott" w:date="2022-05-16T11:54:00Z"/>
              </w:rPr>
            </w:pPr>
            <w:ins w:id="8138" w:author="Russ Ott" w:date="2022-05-16T11:54:00Z">
              <w:r>
                <w:tab/>
                <w:t>entryRelationship</w:t>
              </w:r>
            </w:ins>
          </w:p>
        </w:tc>
        <w:tc>
          <w:tcPr>
            <w:tcW w:w="720" w:type="dxa"/>
          </w:tcPr>
          <w:p w14:paraId="50454AA3" w14:textId="77777777" w:rsidR="00440477" w:rsidRDefault="00440477" w:rsidP="0012456B">
            <w:pPr>
              <w:pStyle w:val="TableText"/>
              <w:keepNext w:val="0"/>
              <w:rPr>
                <w:ins w:id="8139" w:author="Russ Ott" w:date="2022-05-16T11:54:00Z"/>
              </w:rPr>
            </w:pPr>
            <w:ins w:id="8140" w:author="Russ Ott" w:date="2022-05-16T11:54:00Z">
              <w:r>
                <w:t>0..*</w:t>
              </w:r>
            </w:ins>
          </w:p>
        </w:tc>
        <w:tc>
          <w:tcPr>
            <w:tcW w:w="1152" w:type="dxa"/>
          </w:tcPr>
          <w:p w14:paraId="0D4D28E8" w14:textId="77777777" w:rsidR="00440477" w:rsidRDefault="00440477" w:rsidP="0012456B">
            <w:pPr>
              <w:pStyle w:val="TableText"/>
              <w:keepNext w:val="0"/>
              <w:rPr>
                <w:ins w:id="8141" w:author="Russ Ott" w:date="2022-05-16T11:54:00Z"/>
              </w:rPr>
            </w:pPr>
            <w:ins w:id="8142" w:author="Russ Ott" w:date="2022-05-16T11:54:00Z">
              <w:r>
                <w:t>MAY</w:t>
              </w:r>
            </w:ins>
          </w:p>
        </w:tc>
        <w:tc>
          <w:tcPr>
            <w:tcW w:w="864" w:type="dxa"/>
          </w:tcPr>
          <w:p w14:paraId="64271004" w14:textId="77777777" w:rsidR="00440477" w:rsidRDefault="00440477" w:rsidP="0012456B">
            <w:pPr>
              <w:pStyle w:val="TableText"/>
              <w:keepNext w:val="0"/>
              <w:rPr>
                <w:ins w:id="8143" w:author="Russ Ott" w:date="2022-05-16T11:54:00Z"/>
              </w:rPr>
            </w:pPr>
          </w:p>
        </w:tc>
        <w:tc>
          <w:tcPr>
            <w:tcW w:w="1104" w:type="dxa"/>
          </w:tcPr>
          <w:p w14:paraId="499E4B16" w14:textId="49F472BA" w:rsidR="00440477" w:rsidRDefault="001C172D" w:rsidP="0012456B">
            <w:pPr>
              <w:pStyle w:val="TableText"/>
              <w:keepNext w:val="0"/>
              <w:rPr>
                <w:ins w:id="8144" w:author="Russ Ott" w:date="2022-05-16T11:54:00Z"/>
              </w:rPr>
            </w:pPr>
            <w:ins w:id="8145" w:author="Russ Ott" w:date="2022-05-16T11:54:00Z">
              <w:r>
                <w:fldChar w:fldCharType="begin"/>
              </w:r>
              <w:r>
                <w:instrText xml:space="preserve"> HYPERLINK \l "C_4515-31982" \h </w:instrText>
              </w:r>
              <w:r>
                <w:fldChar w:fldCharType="separate"/>
              </w:r>
              <w:r w:rsidR="00440477">
                <w:rPr>
                  <w:rStyle w:val="HyperlinkText9pt"/>
                </w:rPr>
                <w:t>4515-31982</w:t>
              </w:r>
              <w:r>
                <w:rPr>
                  <w:rStyle w:val="HyperlinkText9pt"/>
                </w:rPr>
                <w:fldChar w:fldCharType="end"/>
              </w:r>
            </w:ins>
          </w:p>
        </w:tc>
        <w:tc>
          <w:tcPr>
            <w:tcW w:w="2975" w:type="dxa"/>
          </w:tcPr>
          <w:p w14:paraId="58B35878" w14:textId="77777777" w:rsidR="00440477" w:rsidRDefault="00440477" w:rsidP="0012456B">
            <w:pPr>
              <w:pStyle w:val="TableText"/>
              <w:keepNext w:val="0"/>
              <w:rPr>
                <w:ins w:id="8146" w:author="Russ Ott" w:date="2022-05-16T11:54:00Z"/>
              </w:rPr>
            </w:pPr>
          </w:p>
        </w:tc>
      </w:tr>
      <w:tr w:rsidR="00440477" w14:paraId="276433A2" w14:textId="77777777" w:rsidTr="00BA7D84">
        <w:trPr>
          <w:jc w:val="center"/>
          <w:ins w:id="8147" w:author="Russ Ott" w:date="2022-05-16T11:54:00Z"/>
        </w:trPr>
        <w:tc>
          <w:tcPr>
            <w:tcW w:w="3345" w:type="dxa"/>
          </w:tcPr>
          <w:p w14:paraId="3CA8B927" w14:textId="77777777" w:rsidR="00440477" w:rsidRDefault="00440477" w:rsidP="0012456B">
            <w:pPr>
              <w:pStyle w:val="TableText"/>
              <w:keepNext w:val="0"/>
              <w:rPr>
                <w:ins w:id="8148" w:author="Russ Ott" w:date="2022-05-16T11:54:00Z"/>
              </w:rPr>
            </w:pPr>
            <w:ins w:id="8149" w:author="Russ Ott" w:date="2022-05-16T11:54:00Z">
              <w:r>
                <w:lastRenderedPageBreak/>
                <w:tab/>
              </w:r>
              <w:r>
                <w:tab/>
                <w:t>@typeCode</w:t>
              </w:r>
            </w:ins>
          </w:p>
        </w:tc>
        <w:tc>
          <w:tcPr>
            <w:tcW w:w="720" w:type="dxa"/>
          </w:tcPr>
          <w:p w14:paraId="2FD3EA4E" w14:textId="77777777" w:rsidR="00440477" w:rsidRDefault="00440477" w:rsidP="0012456B">
            <w:pPr>
              <w:pStyle w:val="TableText"/>
              <w:keepNext w:val="0"/>
              <w:rPr>
                <w:ins w:id="8150" w:author="Russ Ott" w:date="2022-05-16T11:54:00Z"/>
              </w:rPr>
            </w:pPr>
            <w:ins w:id="8151" w:author="Russ Ott" w:date="2022-05-16T11:54:00Z">
              <w:r>
                <w:t>1..1</w:t>
              </w:r>
            </w:ins>
          </w:p>
        </w:tc>
        <w:tc>
          <w:tcPr>
            <w:tcW w:w="1152" w:type="dxa"/>
          </w:tcPr>
          <w:p w14:paraId="6FD083B5" w14:textId="77777777" w:rsidR="00440477" w:rsidRDefault="00440477" w:rsidP="0012456B">
            <w:pPr>
              <w:pStyle w:val="TableText"/>
              <w:keepNext w:val="0"/>
              <w:rPr>
                <w:ins w:id="8152" w:author="Russ Ott" w:date="2022-05-16T11:54:00Z"/>
              </w:rPr>
            </w:pPr>
            <w:ins w:id="8153" w:author="Russ Ott" w:date="2022-05-16T11:54:00Z">
              <w:r>
                <w:t>SHALL</w:t>
              </w:r>
            </w:ins>
          </w:p>
        </w:tc>
        <w:tc>
          <w:tcPr>
            <w:tcW w:w="864" w:type="dxa"/>
          </w:tcPr>
          <w:p w14:paraId="2D599AA3" w14:textId="77777777" w:rsidR="00440477" w:rsidRDefault="00440477" w:rsidP="0012456B">
            <w:pPr>
              <w:pStyle w:val="TableText"/>
              <w:keepNext w:val="0"/>
              <w:rPr>
                <w:ins w:id="8154" w:author="Russ Ott" w:date="2022-05-16T11:54:00Z"/>
              </w:rPr>
            </w:pPr>
          </w:p>
        </w:tc>
        <w:tc>
          <w:tcPr>
            <w:tcW w:w="1104" w:type="dxa"/>
          </w:tcPr>
          <w:p w14:paraId="618E17A2" w14:textId="41E22BA7" w:rsidR="00440477" w:rsidRDefault="001C172D" w:rsidP="0012456B">
            <w:pPr>
              <w:pStyle w:val="TableText"/>
              <w:keepNext w:val="0"/>
              <w:rPr>
                <w:ins w:id="8155" w:author="Russ Ott" w:date="2022-05-16T11:54:00Z"/>
              </w:rPr>
            </w:pPr>
            <w:ins w:id="8156" w:author="Russ Ott" w:date="2022-05-16T11:54:00Z">
              <w:r>
                <w:fldChar w:fldCharType="begin"/>
              </w:r>
              <w:r>
                <w:instrText xml:space="preserve"> HYPERLINK \l "C_4515-31983" \h </w:instrText>
              </w:r>
              <w:r>
                <w:fldChar w:fldCharType="separate"/>
              </w:r>
              <w:r w:rsidR="00440477">
                <w:rPr>
                  <w:rStyle w:val="HyperlinkText9pt"/>
                </w:rPr>
                <w:t>4515-31983</w:t>
              </w:r>
              <w:r>
                <w:rPr>
                  <w:rStyle w:val="HyperlinkText9pt"/>
                </w:rPr>
                <w:fldChar w:fldCharType="end"/>
              </w:r>
            </w:ins>
          </w:p>
        </w:tc>
        <w:tc>
          <w:tcPr>
            <w:tcW w:w="2975" w:type="dxa"/>
          </w:tcPr>
          <w:p w14:paraId="232D9970" w14:textId="77777777" w:rsidR="00440477" w:rsidRDefault="00440477" w:rsidP="0012456B">
            <w:pPr>
              <w:pStyle w:val="TableText"/>
              <w:keepNext w:val="0"/>
              <w:rPr>
                <w:ins w:id="8157" w:author="Russ Ott" w:date="2022-05-16T11:54:00Z"/>
              </w:rPr>
            </w:pPr>
            <w:ins w:id="8158" w:author="Russ Ott" w:date="2022-05-16T11:54:00Z">
              <w:r>
                <w:t>urn:oid:2.16.840.1.113883.5.1002 (HL7ActRelationshipType) = RSON</w:t>
              </w:r>
            </w:ins>
          </w:p>
        </w:tc>
      </w:tr>
      <w:tr w:rsidR="00440477" w14:paraId="259C447B" w14:textId="77777777" w:rsidTr="00BA7D84">
        <w:trPr>
          <w:jc w:val="center"/>
          <w:ins w:id="8159" w:author="Russ Ott" w:date="2022-05-16T11:54:00Z"/>
        </w:trPr>
        <w:tc>
          <w:tcPr>
            <w:tcW w:w="3345" w:type="dxa"/>
          </w:tcPr>
          <w:p w14:paraId="4A1D8E71" w14:textId="77777777" w:rsidR="00440477" w:rsidRDefault="00440477" w:rsidP="0012456B">
            <w:pPr>
              <w:pStyle w:val="TableText"/>
              <w:keepNext w:val="0"/>
              <w:rPr>
                <w:ins w:id="8160" w:author="Russ Ott" w:date="2022-05-16T11:54:00Z"/>
              </w:rPr>
            </w:pPr>
            <w:ins w:id="8161" w:author="Russ Ott" w:date="2022-05-16T11:54:00Z">
              <w:r>
                <w:tab/>
              </w:r>
              <w:r>
                <w:tab/>
                <w:t>observation</w:t>
              </w:r>
            </w:ins>
          </w:p>
        </w:tc>
        <w:tc>
          <w:tcPr>
            <w:tcW w:w="720" w:type="dxa"/>
          </w:tcPr>
          <w:p w14:paraId="6AEE4E8E" w14:textId="77777777" w:rsidR="00440477" w:rsidRDefault="00440477" w:rsidP="0012456B">
            <w:pPr>
              <w:pStyle w:val="TableText"/>
              <w:keepNext w:val="0"/>
              <w:rPr>
                <w:ins w:id="8162" w:author="Russ Ott" w:date="2022-05-16T11:54:00Z"/>
              </w:rPr>
            </w:pPr>
            <w:ins w:id="8163" w:author="Russ Ott" w:date="2022-05-16T11:54:00Z">
              <w:r>
                <w:t>1..1</w:t>
              </w:r>
            </w:ins>
          </w:p>
        </w:tc>
        <w:tc>
          <w:tcPr>
            <w:tcW w:w="1152" w:type="dxa"/>
          </w:tcPr>
          <w:p w14:paraId="53487EB1" w14:textId="77777777" w:rsidR="00440477" w:rsidRDefault="00440477" w:rsidP="0012456B">
            <w:pPr>
              <w:pStyle w:val="TableText"/>
              <w:keepNext w:val="0"/>
              <w:rPr>
                <w:ins w:id="8164" w:author="Russ Ott" w:date="2022-05-16T11:54:00Z"/>
              </w:rPr>
            </w:pPr>
            <w:ins w:id="8165" w:author="Russ Ott" w:date="2022-05-16T11:54:00Z">
              <w:r>
                <w:t>SHALL</w:t>
              </w:r>
            </w:ins>
          </w:p>
        </w:tc>
        <w:tc>
          <w:tcPr>
            <w:tcW w:w="864" w:type="dxa"/>
          </w:tcPr>
          <w:p w14:paraId="1F3135BA" w14:textId="77777777" w:rsidR="00440477" w:rsidRDefault="00440477" w:rsidP="0012456B">
            <w:pPr>
              <w:pStyle w:val="TableText"/>
              <w:keepNext w:val="0"/>
              <w:rPr>
                <w:ins w:id="8166" w:author="Russ Ott" w:date="2022-05-16T11:54:00Z"/>
              </w:rPr>
            </w:pPr>
          </w:p>
        </w:tc>
        <w:tc>
          <w:tcPr>
            <w:tcW w:w="1104" w:type="dxa"/>
          </w:tcPr>
          <w:p w14:paraId="3DE6E9DA" w14:textId="1CB17698" w:rsidR="00440477" w:rsidRDefault="001C172D" w:rsidP="0012456B">
            <w:pPr>
              <w:pStyle w:val="TableText"/>
              <w:keepNext w:val="0"/>
              <w:rPr>
                <w:ins w:id="8167" w:author="Russ Ott" w:date="2022-05-16T11:54:00Z"/>
              </w:rPr>
            </w:pPr>
            <w:ins w:id="8168" w:author="Russ Ott" w:date="2022-05-16T11:54:00Z">
              <w:r>
                <w:fldChar w:fldCharType="begin"/>
              </w:r>
              <w:r>
                <w:instrText xml:space="preserve"> HYPERLINK \l "C_4515-31984" \h </w:instrText>
              </w:r>
              <w:r>
                <w:fldChar w:fldCharType="separate"/>
              </w:r>
              <w:r w:rsidR="00440477">
                <w:rPr>
                  <w:rStyle w:val="HyperlinkText9pt"/>
                </w:rPr>
                <w:t>4515-31984</w:t>
              </w:r>
              <w:r>
                <w:rPr>
                  <w:rStyle w:val="HyperlinkText9pt"/>
                </w:rPr>
                <w:fldChar w:fldCharType="end"/>
              </w:r>
            </w:ins>
          </w:p>
        </w:tc>
        <w:tc>
          <w:tcPr>
            <w:tcW w:w="2975" w:type="dxa"/>
          </w:tcPr>
          <w:p w14:paraId="5EA61C65" w14:textId="77777777" w:rsidR="00440477" w:rsidRDefault="00440477" w:rsidP="0012456B">
            <w:pPr>
              <w:pStyle w:val="TableText"/>
              <w:keepNext w:val="0"/>
              <w:rPr>
                <w:ins w:id="8169" w:author="Russ Ott" w:date="2022-05-16T11:54:00Z"/>
              </w:rPr>
            </w:pPr>
            <w:ins w:id="8170" w:author="Russ Ott" w:date="2022-05-16T11:54:00Z">
              <w:r>
                <w:t>Indication (V2) (identifier: urn:hl7ii:2.16.840.1.113883.10.20.22.4.19:2014-06-09</w:t>
              </w:r>
            </w:ins>
          </w:p>
        </w:tc>
      </w:tr>
      <w:tr w:rsidR="00440477" w14:paraId="175A1B9F" w14:textId="77777777" w:rsidTr="00BA7D84">
        <w:trPr>
          <w:jc w:val="center"/>
          <w:ins w:id="8171" w:author="Russ Ott" w:date="2022-05-16T11:54:00Z"/>
        </w:trPr>
        <w:tc>
          <w:tcPr>
            <w:tcW w:w="3345" w:type="dxa"/>
          </w:tcPr>
          <w:p w14:paraId="76FBEAD6" w14:textId="77777777" w:rsidR="00440477" w:rsidRDefault="00440477" w:rsidP="0012456B">
            <w:pPr>
              <w:pStyle w:val="TableText"/>
              <w:keepNext w:val="0"/>
              <w:rPr>
                <w:ins w:id="8172" w:author="Russ Ott" w:date="2022-05-16T11:54:00Z"/>
              </w:rPr>
            </w:pPr>
            <w:ins w:id="8173" w:author="Russ Ott" w:date="2022-05-16T11:54:00Z">
              <w:r>
                <w:tab/>
                <w:t>entryRelationship</w:t>
              </w:r>
            </w:ins>
          </w:p>
        </w:tc>
        <w:tc>
          <w:tcPr>
            <w:tcW w:w="720" w:type="dxa"/>
          </w:tcPr>
          <w:p w14:paraId="396D10E0" w14:textId="77777777" w:rsidR="00440477" w:rsidRDefault="00440477" w:rsidP="0012456B">
            <w:pPr>
              <w:pStyle w:val="TableText"/>
              <w:keepNext w:val="0"/>
              <w:rPr>
                <w:ins w:id="8174" w:author="Russ Ott" w:date="2022-05-16T11:54:00Z"/>
              </w:rPr>
            </w:pPr>
            <w:ins w:id="8175" w:author="Russ Ott" w:date="2022-05-16T11:54:00Z">
              <w:r>
                <w:t>0..*</w:t>
              </w:r>
            </w:ins>
          </w:p>
        </w:tc>
        <w:tc>
          <w:tcPr>
            <w:tcW w:w="1152" w:type="dxa"/>
          </w:tcPr>
          <w:p w14:paraId="282D220A" w14:textId="77777777" w:rsidR="00440477" w:rsidRDefault="00440477" w:rsidP="0012456B">
            <w:pPr>
              <w:pStyle w:val="TableText"/>
              <w:keepNext w:val="0"/>
              <w:rPr>
                <w:ins w:id="8176" w:author="Russ Ott" w:date="2022-05-16T11:54:00Z"/>
              </w:rPr>
            </w:pPr>
            <w:ins w:id="8177" w:author="Russ Ott" w:date="2022-05-16T11:54:00Z">
              <w:r>
                <w:t>MAY</w:t>
              </w:r>
            </w:ins>
          </w:p>
        </w:tc>
        <w:tc>
          <w:tcPr>
            <w:tcW w:w="864" w:type="dxa"/>
          </w:tcPr>
          <w:p w14:paraId="667FAA1B" w14:textId="77777777" w:rsidR="00440477" w:rsidRDefault="00440477" w:rsidP="0012456B">
            <w:pPr>
              <w:pStyle w:val="TableText"/>
              <w:keepNext w:val="0"/>
              <w:rPr>
                <w:ins w:id="8178" w:author="Russ Ott" w:date="2022-05-16T11:54:00Z"/>
              </w:rPr>
            </w:pPr>
          </w:p>
        </w:tc>
        <w:tc>
          <w:tcPr>
            <w:tcW w:w="1104" w:type="dxa"/>
          </w:tcPr>
          <w:p w14:paraId="4AADAACB" w14:textId="5F1F5F49" w:rsidR="00440477" w:rsidRDefault="001C172D" w:rsidP="0012456B">
            <w:pPr>
              <w:pStyle w:val="TableText"/>
              <w:keepNext w:val="0"/>
              <w:rPr>
                <w:ins w:id="8179" w:author="Russ Ott" w:date="2022-05-16T11:54:00Z"/>
              </w:rPr>
            </w:pPr>
            <w:ins w:id="8180" w:author="Russ Ott" w:date="2022-05-16T11:54:00Z">
              <w:r>
                <w:fldChar w:fldCharType="begin"/>
              </w:r>
              <w:r>
                <w:instrText xml:space="preserve"> HYPERLINK \l "C_4515-31985" \h </w:instrText>
              </w:r>
              <w:r>
                <w:fldChar w:fldCharType="separate"/>
              </w:r>
              <w:r w:rsidR="00440477">
                <w:rPr>
                  <w:rStyle w:val="HyperlinkText9pt"/>
                </w:rPr>
                <w:t>4515-31985</w:t>
              </w:r>
              <w:r>
                <w:rPr>
                  <w:rStyle w:val="HyperlinkText9pt"/>
                </w:rPr>
                <w:fldChar w:fldCharType="end"/>
              </w:r>
            </w:ins>
          </w:p>
        </w:tc>
        <w:tc>
          <w:tcPr>
            <w:tcW w:w="2975" w:type="dxa"/>
          </w:tcPr>
          <w:p w14:paraId="037E178D" w14:textId="77777777" w:rsidR="00440477" w:rsidRDefault="00440477" w:rsidP="0012456B">
            <w:pPr>
              <w:pStyle w:val="TableText"/>
              <w:keepNext w:val="0"/>
              <w:rPr>
                <w:ins w:id="8181" w:author="Russ Ott" w:date="2022-05-16T11:54:00Z"/>
              </w:rPr>
            </w:pPr>
          </w:p>
        </w:tc>
      </w:tr>
      <w:tr w:rsidR="00440477" w14:paraId="117F602E" w14:textId="77777777" w:rsidTr="00BA7D84">
        <w:trPr>
          <w:jc w:val="center"/>
          <w:ins w:id="8182" w:author="Russ Ott" w:date="2022-05-16T11:54:00Z"/>
        </w:trPr>
        <w:tc>
          <w:tcPr>
            <w:tcW w:w="3345" w:type="dxa"/>
          </w:tcPr>
          <w:p w14:paraId="76E25A5B" w14:textId="77777777" w:rsidR="00440477" w:rsidRDefault="00440477" w:rsidP="0012456B">
            <w:pPr>
              <w:pStyle w:val="TableText"/>
              <w:keepNext w:val="0"/>
              <w:rPr>
                <w:ins w:id="8183" w:author="Russ Ott" w:date="2022-05-16T11:54:00Z"/>
              </w:rPr>
            </w:pPr>
            <w:ins w:id="8184" w:author="Russ Ott" w:date="2022-05-16T11:54:00Z">
              <w:r>
                <w:tab/>
              </w:r>
              <w:r>
                <w:tab/>
                <w:t>@typeCode</w:t>
              </w:r>
            </w:ins>
          </w:p>
        </w:tc>
        <w:tc>
          <w:tcPr>
            <w:tcW w:w="720" w:type="dxa"/>
          </w:tcPr>
          <w:p w14:paraId="64B14CB8" w14:textId="77777777" w:rsidR="00440477" w:rsidRDefault="00440477" w:rsidP="0012456B">
            <w:pPr>
              <w:pStyle w:val="TableText"/>
              <w:keepNext w:val="0"/>
              <w:rPr>
                <w:ins w:id="8185" w:author="Russ Ott" w:date="2022-05-16T11:54:00Z"/>
              </w:rPr>
            </w:pPr>
            <w:ins w:id="8186" w:author="Russ Ott" w:date="2022-05-16T11:54:00Z">
              <w:r>
                <w:t>1..1</w:t>
              </w:r>
            </w:ins>
          </w:p>
        </w:tc>
        <w:tc>
          <w:tcPr>
            <w:tcW w:w="1152" w:type="dxa"/>
          </w:tcPr>
          <w:p w14:paraId="00D90BD5" w14:textId="77777777" w:rsidR="00440477" w:rsidRDefault="00440477" w:rsidP="0012456B">
            <w:pPr>
              <w:pStyle w:val="TableText"/>
              <w:keepNext w:val="0"/>
              <w:rPr>
                <w:ins w:id="8187" w:author="Russ Ott" w:date="2022-05-16T11:54:00Z"/>
              </w:rPr>
            </w:pPr>
            <w:ins w:id="8188" w:author="Russ Ott" w:date="2022-05-16T11:54:00Z">
              <w:r>
                <w:t>SHALL</w:t>
              </w:r>
            </w:ins>
          </w:p>
        </w:tc>
        <w:tc>
          <w:tcPr>
            <w:tcW w:w="864" w:type="dxa"/>
          </w:tcPr>
          <w:p w14:paraId="21A7ADD1" w14:textId="77777777" w:rsidR="00440477" w:rsidRDefault="00440477" w:rsidP="0012456B">
            <w:pPr>
              <w:pStyle w:val="TableText"/>
              <w:keepNext w:val="0"/>
              <w:rPr>
                <w:ins w:id="8189" w:author="Russ Ott" w:date="2022-05-16T11:54:00Z"/>
              </w:rPr>
            </w:pPr>
          </w:p>
        </w:tc>
        <w:tc>
          <w:tcPr>
            <w:tcW w:w="1104" w:type="dxa"/>
          </w:tcPr>
          <w:p w14:paraId="38C3F0B0" w14:textId="51976AF4" w:rsidR="00440477" w:rsidRDefault="001C172D" w:rsidP="0012456B">
            <w:pPr>
              <w:pStyle w:val="TableText"/>
              <w:keepNext w:val="0"/>
              <w:rPr>
                <w:ins w:id="8190" w:author="Russ Ott" w:date="2022-05-16T11:54:00Z"/>
              </w:rPr>
            </w:pPr>
            <w:ins w:id="8191" w:author="Russ Ott" w:date="2022-05-16T11:54:00Z">
              <w:r>
                <w:fldChar w:fldCharType="begin"/>
              </w:r>
              <w:r>
                <w:instrText xml:space="preserve"> HYPERLINK \l "C_4515-31986" \h </w:instrText>
              </w:r>
              <w:r>
                <w:fldChar w:fldCharType="separate"/>
              </w:r>
              <w:r w:rsidR="00440477">
                <w:rPr>
                  <w:rStyle w:val="HyperlinkText9pt"/>
                </w:rPr>
                <w:t>4515-31986</w:t>
              </w:r>
              <w:r>
                <w:rPr>
                  <w:rStyle w:val="HyperlinkText9pt"/>
                </w:rPr>
                <w:fldChar w:fldCharType="end"/>
              </w:r>
            </w:ins>
          </w:p>
        </w:tc>
        <w:tc>
          <w:tcPr>
            <w:tcW w:w="2975" w:type="dxa"/>
          </w:tcPr>
          <w:p w14:paraId="4FF55309" w14:textId="77777777" w:rsidR="00440477" w:rsidRDefault="00440477" w:rsidP="0012456B">
            <w:pPr>
              <w:pStyle w:val="TableText"/>
              <w:keepNext w:val="0"/>
              <w:rPr>
                <w:ins w:id="8192" w:author="Russ Ott" w:date="2022-05-16T11:54:00Z"/>
              </w:rPr>
            </w:pPr>
            <w:ins w:id="8193" w:author="Russ Ott" w:date="2022-05-16T11:54:00Z">
              <w:r>
                <w:t>urn:oid:2.16.840.1.113883.5.1002 (HL7ActRelationshipType) = SUBJ</w:t>
              </w:r>
            </w:ins>
          </w:p>
        </w:tc>
      </w:tr>
      <w:tr w:rsidR="00440477" w14:paraId="6026EC79" w14:textId="77777777" w:rsidTr="00BA7D84">
        <w:trPr>
          <w:jc w:val="center"/>
          <w:ins w:id="8194" w:author="Russ Ott" w:date="2022-05-16T11:54:00Z"/>
        </w:trPr>
        <w:tc>
          <w:tcPr>
            <w:tcW w:w="3345" w:type="dxa"/>
          </w:tcPr>
          <w:p w14:paraId="5E998B5E" w14:textId="77777777" w:rsidR="00440477" w:rsidRDefault="00440477" w:rsidP="0012456B">
            <w:pPr>
              <w:pStyle w:val="TableText"/>
              <w:keepNext w:val="0"/>
              <w:rPr>
                <w:ins w:id="8195" w:author="Russ Ott" w:date="2022-05-16T11:54:00Z"/>
              </w:rPr>
            </w:pPr>
            <w:ins w:id="8196" w:author="Russ Ott" w:date="2022-05-16T11:54:00Z">
              <w:r>
                <w:tab/>
              </w:r>
              <w:r>
                <w:tab/>
                <w:t>@inversionInd</w:t>
              </w:r>
            </w:ins>
          </w:p>
        </w:tc>
        <w:tc>
          <w:tcPr>
            <w:tcW w:w="720" w:type="dxa"/>
          </w:tcPr>
          <w:p w14:paraId="43847A01" w14:textId="77777777" w:rsidR="00440477" w:rsidRDefault="00440477" w:rsidP="0012456B">
            <w:pPr>
              <w:pStyle w:val="TableText"/>
              <w:keepNext w:val="0"/>
              <w:rPr>
                <w:ins w:id="8197" w:author="Russ Ott" w:date="2022-05-16T11:54:00Z"/>
              </w:rPr>
            </w:pPr>
            <w:ins w:id="8198" w:author="Russ Ott" w:date="2022-05-16T11:54:00Z">
              <w:r>
                <w:t>1..1</w:t>
              </w:r>
            </w:ins>
          </w:p>
        </w:tc>
        <w:tc>
          <w:tcPr>
            <w:tcW w:w="1152" w:type="dxa"/>
          </w:tcPr>
          <w:p w14:paraId="4C493E92" w14:textId="77777777" w:rsidR="00440477" w:rsidRDefault="00440477" w:rsidP="0012456B">
            <w:pPr>
              <w:pStyle w:val="TableText"/>
              <w:keepNext w:val="0"/>
              <w:rPr>
                <w:ins w:id="8199" w:author="Russ Ott" w:date="2022-05-16T11:54:00Z"/>
              </w:rPr>
            </w:pPr>
            <w:ins w:id="8200" w:author="Russ Ott" w:date="2022-05-16T11:54:00Z">
              <w:r>
                <w:t>SHALL</w:t>
              </w:r>
            </w:ins>
          </w:p>
        </w:tc>
        <w:tc>
          <w:tcPr>
            <w:tcW w:w="864" w:type="dxa"/>
          </w:tcPr>
          <w:p w14:paraId="30F24872" w14:textId="77777777" w:rsidR="00440477" w:rsidRDefault="00440477" w:rsidP="0012456B">
            <w:pPr>
              <w:pStyle w:val="TableText"/>
              <w:keepNext w:val="0"/>
              <w:rPr>
                <w:ins w:id="8201" w:author="Russ Ott" w:date="2022-05-16T11:54:00Z"/>
              </w:rPr>
            </w:pPr>
          </w:p>
        </w:tc>
        <w:tc>
          <w:tcPr>
            <w:tcW w:w="1104" w:type="dxa"/>
          </w:tcPr>
          <w:p w14:paraId="59D21C59" w14:textId="38EF0103" w:rsidR="00440477" w:rsidRDefault="001C172D" w:rsidP="0012456B">
            <w:pPr>
              <w:pStyle w:val="TableText"/>
              <w:keepNext w:val="0"/>
              <w:rPr>
                <w:ins w:id="8202" w:author="Russ Ott" w:date="2022-05-16T11:54:00Z"/>
              </w:rPr>
            </w:pPr>
            <w:ins w:id="8203" w:author="Russ Ott" w:date="2022-05-16T11:54:00Z">
              <w:r>
                <w:fldChar w:fldCharType="begin"/>
              </w:r>
              <w:r>
                <w:instrText xml:space="preserve"> HYPERLINK \l "C_4515-31987" \h </w:instrText>
              </w:r>
              <w:r>
                <w:fldChar w:fldCharType="separate"/>
              </w:r>
              <w:r w:rsidR="00440477">
                <w:rPr>
                  <w:rStyle w:val="HyperlinkText9pt"/>
                </w:rPr>
                <w:t>4515-31987</w:t>
              </w:r>
              <w:r>
                <w:rPr>
                  <w:rStyle w:val="HyperlinkText9pt"/>
                </w:rPr>
                <w:fldChar w:fldCharType="end"/>
              </w:r>
            </w:ins>
          </w:p>
        </w:tc>
        <w:tc>
          <w:tcPr>
            <w:tcW w:w="2975" w:type="dxa"/>
          </w:tcPr>
          <w:p w14:paraId="6C96617D" w14:textId="77777777" w:rsidR="00440477" w:rsidRDefault="00440477" w:rsidP="0012456B">
            <w:pPr>
              <w:pStyle w:val="TableText"/>
              <w:keepNext w:val="0"/>
              <w:rPr>
                <w:ins w:id="8204" w:author="Russ Ott" w:date="2022-05-16T11:54:00Z"/>
              </w:rPr>
            </w:pPr>
            <w:ins w:id="8205" w:author="Russ Ott" w:date="2022-05-16T11:54:00Z">
              <w:r>
                <w:t>true</w:t>
              </w:r>
            </w:ins>
          </w:p>
        </w:tc>
      </w:tr>
      <w:tr w:rsidR="00440477" w14:paraId="328457E6" w14:textId="77777777" w:rsidTr="00BA7D84">
        <w:trPr>
          <w:jc w:val="center"/>
          <w:ins w:id="8206" w:author="Russ Ott" w:date="2022-05-16T11:54:00Z"/>
        </w:trPr>
        <w:tc>
          <w:tcPr>
            <w:tcW w:w="3345" w:type="dxa"/>
          </w:tcPr>
          <w:p w14:paraId="504AC5BB" w14:textId="77777777" w:rsidR="00440477" w:rsidRDefault="00440477" w:rsidP="0012456B">
            <w:pPr>
              <w:pStyle w:val="TableText"/>
              <w:keepNext w:val="0"/>
              <w:rPr>
                <w:ins w:id="8207" w:author="Russ Ott" w:date="2022-05-16T11:54:00Z"/>
              </w:rPr>
            </w:pPr>
            <w:ins w:id="8208" w:author="Russ Ott" w:date="2022-05-16T11:54:00Z">
              <w:r>
                <w:tab/>
              </w:r>
              <w:r>
                <w:tab/>
                <w:t>act</w:t>
              </w:r>
            </w:ins>
          </w:p>
        </w:tc>
        <w:tc>
          <w:tcPr>
            <w:tcW w:w="720" w:type="dxa"/>
          </w:tcPr>
          <w:p w14:paraId="5F9086BA" w14:textId="77777777" w:rsidR="00440477" w:rsidRDefault="00440477" w:rsidP="0012456B">
            <w:pPr>
              <w:pStyle w:val="TableText"/>
              <w:keepNext w:val="0"/>
              <w:rPr>
                <w:ins w:id="8209" w:author="Russ Ott" w:date="2022-05-16T11:54:00Z"/>
              </w:rPr>
            </w:pPr>
            <w:ins w:id="8210" w:author="Russ Ott" w:date="2022-05-16T11:54:00Z">
              <w:r>
                <w:t>1..1</w:t>
              </w:r>
            </w:ins>
          </w:p>
        </w:tc>
        <w:tc>
          <w:tcPr>
            <w:tcW w:w="1152" w:type="dxa"/>
          </w:tcPr>
          <w:p w14:paraId="468D67B5" w14:textId="77777777" w:rsidR="00440477" w:rsidRDefault="00440477" w:rsidP="0012456B">
            <w:pPr>
              <w:pStyle w:val="TableText"/>
              <w:keepNext w:val="0"/>
              <w:rPr>
                <w:ins w:id="8211" w:author="Russ Ott" w:date="2022-05-16T11:54:00Z"/>
              </w:rPr>
            </w:pPr>
            <w:ins w:id="8212" w:author="Russ Ott" w:date="2022-05-16T11:54:00Z">
              <w:r>
                <w:t>SHALL</w:t>
              </w:r>
            </w:ins>
          </w:p>
        </w:tc>
        <w:tc>
          <w:tcPr>
            <w:tcW w:w="864" w:type="dxa"/>
          </w:tcPr>
          <w:p w14:paraId="39D0784D" w14:textId="77777777" w:rsidR="00440477" w:rsidRDefault="00440477" w:rsidP="0012456B">
            <w:pPr>
              <w:pStyle w:val="TableText"/>
              <w:keepNext w:val="0"/>
              <w:rPr>
                <w:ins w:id="8213" w:author="Russ Ott" w:date="2022-05-16T11:54:00Z"/>
              </w:rPr>
            </w:pPr>
          </w:p>
        </w:tc>
        <w:tc>
          <w:tcPr>
            <w:tcW w:w="1104" w:type="dxa"/>
          </w:tcPr>
          <w:p w14:paraId="0DA3EAE2" w14:textId="440698EC" w:rsidR="00440477" w:rsidRDefault="001C172D" w:rsidP="0012456B">
            <w:pPr>
              <w:pStyle w:val="TableText"/>
              <w:keepNext w:val="0"/>
              <w:rPr>
                <w:ins w:id="8214" w:author="Russ Ott" w:date="2022-05-16T11:54:00Z"/>
              </w:rPr>
            </w:pPr>
            <w:ins w:id="8215" w:author="Russ Ott" w:date="2022-05-16T11:54:00Z">
              <w:r>
                <w:fldChar w:fldCharType="begin"/>
              </w:r>
              <w:r>
                <w:instrText xml:space="preserve"> HYPERLINK \l "C_4515-31989" \h </w:instrText>
              </w:r>
              <w:r>
                <w:fldChar w:fldCharType="separate"/>
              </w:r>
              <w:r w:rsidR="00440477">
                <w:rPr>
                  <w:rStyle w:val="HyperlinkText9pt"/>
                </w:rPr>
                <w:t>4515-31989</w:t>
              </w:r>
              <w:r>
                <w:rPr>
                  <w:rStyle w:val="HyperlinkText9pt"/>
                </w:rPr>
                <w:fldChar w:fldCharType="end"/>
              </w:r>
            </w:ins>
          </w:p>
        </w:tc>
        <w:tc>
          <w:tcPr>
            <w:tcW w:w="2975" w:type="dxa"/>
          </w:tcPr>
          <w:p w14:paraId="64768976" w14:textId="77777777" w:rsidR="00440477" w:rsidRDefault="00440477" w:rsidP="0012456B">
            <w:pPr>
              <w:pStyle w:val="TableText"/>
              <w:keepNext w:val="0"/>
              <w:rPr>
                <w:ins w:id="8216" w:author="Russ Ott" w:date="2022-05-16T11:54:00Z"/>
              </w:rPr>
            </w:pPr>
            <w:ins w:id="8217" w:author="Russ Ott" w:date="2022-05-16T11:54:00Z">
              <w:r>
                <w:t>Instruction (V2) (identifier: urn:hl7ii:2.16.840.1.113883.10.20.22.4.20:2014-06-09</w:t>
              </w:r>
            </w:ins>
          </w:p>
        </w:tc>
      </w:tr>
      <w:tr w:rsidR="00440477" w14:paraId="78DFAFAF" w14:textId="77777777" w:rsidTr="00BA7D84">
        <w:trPr>
          <w:jc w:val="center"/>
          <w:ins w:id="8218" w:author="Russ Ott" w:date="2022-05-16T11:54:00Z"/>
        </w:trPr>
        <w:tc>
          <w:tcPr>
            <w:tcW w:w="3345" w:type="dxa"/>
          </w:tcPr>
          <w:p w14:paraId="1A2CD8D7" w14:textId="77777777" w:rsidR="00440477" w:rsidRDefault="00440477" w:rsidP="0012456B">
            <w:pPr>
              <w:pStyle w:val="TableText"/>
              <w:keepNext w:val="0"/>
              <w:rPr>
                <w:ins w:id="8219" w:author="Russ Ott" w:date="2022-05-16T11:54:00Z"/>
              </w:rPr>
            </w:pPr>
            <w:ins w:id="8220" w:author="Russ Ott" w:date="2022-05-16T11:54:00Z">
              <w:r>
                <w:tab/>
                <w:t>entryRelationship</w:t>
              </w:r>
            </w:ins>
          </w:p>
        </w:tc>
        <w:tc>
          <w:tcPr>
            <w:tcW w:w="720" w:type="dxa"/>
          </w:tcPr>
          <w:p w14:paraId="4587721E" w14:textId="77777777" w:rsidR="00440477" w:rsidRDefault="00440477" w:rsidP="0012456B">
            <w:pPr>
              <w:pStyle w:val="TableText"/>
              <w:keepNext w:val="0"/>
              <w:rPr>
                <w:ins w:id="8221" w:author="Russ Ott" w:date="2022-05-16T11:54:00Z"/>
              </w:rPr>
            </w:pPr>
            <w:ins w:id="8222" w:author="Russ Ott" w:date="2022-05-16T11:54:00Z">
              <w:r>
                <w:t>0..*</w:t>
              </w:r>
            </w:ins>
          </w:p>
        </w:tc>
        <w:tc>
          <w:tcPr>
            <w:tcW w:w="1152" w:type="dxa"/>
          </w:tcPr>
          <w:p w14:paraId="7831C3B5" w14:textId="77777777" w:rsidR="00440477" w:rsidRDefault="00440477" w:rsidP="0012456B">
            <w:pPr>
              <w:pStyle w:val="TableText"/>
              <w:keepNext w:val="0"/>
              <w:rPr>
                <w:ins w:id="8223" w:author="Russ Ott" w:date="2022-05-16T11:54:00Z"/>
              </w:rPr>
            </w:pPr>
            <w:ins w:id="8224" w:author="Russ Ott" w:date="2022-05-16T11:54:00Z">
              <w:r>
                <w:t>MAY</w:t>
              </w:r>
            </w:ins>
          </w:p>
        </w:tc>
        <w:tc>
          <w:tcPr>
            <w:tcW w:w="864" w:type="dxa"/>
          </w:tcPr>
          <w:p w14:paraId="282DFCA7" w14:textId="77777777" w:rsidR="00440477" w:rsidRDefault="00440477" w:rsidP="0012456B">
            <w:pPr>
              <w:pStyle w:val="TableText"/>
              <w:keepNext w:val="0"/>
              <w:rPr>
                <w:ins w:id="8225" w:author="Russ Ott" w:date="2022-05-16T11:54:00Z"/>
              </w:rPr>
            </w:pPr>
          </w:p>
        </w:tc>
        <w:tc>
          <w:tcPr>
            <w:tcW w:w="1104" w:type="dxa"/>
          </w:tcPr>
          <w:p w14:paraId="07425CED" w14:textId="4C255E7D" w:rsidR="00440477" w:rsidRDefault="001C172D" w:rsidP="0012456B">
            <w:pPr>
              <w:pStyle w:val="TableText"/>
              <w:keepNext w:val="0"/>
              <w:rPr>
                <w:ins w:id="8226" w:author="Russ Ott" w:date="2022-05-16T11:54:00Z"/>
              </w:rPr>
            </w:pPr>
            <w:ins w:id="8227" w:author="Russ Ott" w:date="2022-05-16T11:54:00Z">
              <w:r>
                <w:fldChar w:fldCharType="begin"/>
              </w:r>
              <w:r>
                <w:instrText xml:space="preserve"> HYPERLINK \l "C_4515-31990" \h </w:instrText>
              </w:r>
              <w:r>
                <w:fldChar w:fldCharType="separate"/>
              </w:r>
              <w:r w:rsidR="00440477">
                <w:rPr>
                  <w:rStyle w:val="HyperlinkText9pt"/>
                </w:rPr>
                <w:t>4515-31990</w:t>
              </w:r>
              <w:r>
                <w:rPr>
                  <w:rStyle w:val="HyperlinkText9pt"/>
                </w:rPr>
                <w:fldChar w:fldCharType="end"/>
              </w:r>
            </w:ins>
          </w:p>
        </w:tc>
        <w:tc>
          <w:tcPr>
            <w:tcW w:w="2975" w:type="dxa"/>
          </w:tcPr>
          <w:p w14:paraId="17F3A3CD" w14:textId="77777777" w:rsidR="00440477" w:rsidRDefault="00440477" w:rsidP="0012456B">
            <w:pPr>
              <w:pStyle w:val="TableText"/>
              <w:keepNext w:val="0"/>
              <w:rPr>
                <w:ins w:id="8228" w:author="Russ Ott" w:date="2022-05-16T11:54:00Z"/>
              </w:rPr>
            </w:pPr>
          </w:p>
        </w:tc>
      </w:tr>
      <w:tr w:rsidR="00440477" w14:paraId="047A5D45" w14:textId="77777777" w:rsidTr="00BA7D84">
        <w:trPr>
          <w:jc w:val="center"/>
          <w:ins w:id="8229" w:author="Russ Ott" w:date="2022-05-16T11:54:00Z"/>
        </w:trPr>
        <w:tc>
          <w:tcPr>
            <w:tcW w:w="3345" w:type="dxa"/>
          </w:tcPr>
          <w:p w14:paraId="3863BFF7" w14:textId="77777777" w:rsidR="00440477" w:rsidRDefault="00440477" w:rsidP="0012456B">
            <w:pPr>
              <w:pStyle w:val="TableText"/>
              <w:keepNext w:val="0"/>
              <w:rPr>
                <w:ins w:id="8230" w:author="Russ Ott" w:date="2022-05-16T11:54:00Z"/>
              </w:rPr>
            </w:pPr>
            <w:ins w:id="8231" w:author="Russ Ott" w:date="2022-05-16T11:54:00Z">
              <w:r>
                <w:tab/>
              </w:r>
              <w:r>
                <w:tab/>
                <w:t>@typeCode</w:t>
              </w:r>
            </w:ins>
          </w:p>
        </w:tc>
        <w:tc>
          <w:tcPr>
            <w:tcW w:w="720" w:type="dxa"/>
          </w:tcPr>
          <w:p w14:paraId="65C83614" w14:textId="77777777" w:rsidR="00440477" w:rsidRDefault="00440477" w:rsidP="0012456B">
            <w:pPr>
              <w:pStyle w:val="TableText"/>
              <w:keepNext w:val="0"/>
              <w:rPr>
                <w:ins w:id="8232" w:author="Russ Ott" w:date="2022-05-16T11:54:00Z"/>
              </w:rPr>
            </w:pPr>
            <w:ins w:id="8233" w:author="Russ Ott" w:date="2022-05-16T11:54:00Z">
              <w:r>
                <w:t>1..1</w:t>
              </w:r>
            </w:ins>
          </w:p>
        </w:tc>
        <w:tc>
          <w:tcPr>
            <w:tcW w:w="1152" w:type="dxa"/>
          </w:tcPr>
          <w:p w14:paraId="4CCF84D1" w14:textId="77777777" w:rsidR="00440477" w:rsidRDefault="00440477" w:rsidP="0012456B">
            <w:pPr>
              <w:pStyle w:val="TableText"/>
              <w:keepNext w:val="0"/>
              <w:rPr>
                <w:ins w:id="8234" w:author="Russ Ott" w:date="2022-05-16T11:54:00Z"/>
              </w:rPr>
            </w:pPr>
            <w:ins w:id="8235" w:author="Russ Ott" w:date="2022-05-16T11:54:00Z">
              <w:r>
                <w:t>SHALL</w:t>
              </w:r>
            </w:ins>
          </w:p>
        </w:tc>
        <w:tc>
          <w:tcPr>
            <w:tcW w:w="864" w:type="dxa"/>
          </w:tcPr>
          <w:p w14:paraId="502720D0" w14:textId="77777777" w:rsidR="00440477" w:rsidRDefault="00440477" w:rsidP="0012456B">
            <w:pPr>
              <w:pStyle w:val="TableText"/>
              <w:keepNext w:val="0"/>
              <w:rPr>
                <w:ins w:id="8236" w:author="Russ Ott" w:date="2022-05-16T11:54:00Z"/>
              </w:rPr>
            </w:pPr>
          </w:p>
        </w:tc>
        <w:tc>
          <w:tcPr>
            <w:tcW w:w="1104" w:type="dxa"/>
          </w:tcPr>
          <w:p w14:paraId="0822B211" w14:textId="50A6C98F" w:rsidR="00440477" w:rsidRDefault="001C172D" w:rsidP="0012456B">
            <w:pPr>
              <w:pStyle w:val="TableText"/>
              <w:keepNext w:val="0"/>
              <w:rPr>
                <w:ins w:id="8237" w:author="Russ Ott" w:date="2022-05-16T11:54:00Z"/>
              </w:rPr>
            </w:pPr>
            <w:ins w:id="8238" w:author="Russ Ott" w:date="2022-05-16T11:54:00Z">
              <w:r>
                <w:fldChar w:fldCharType="begin"/>
              </w:r>
              <w:r>
                <w:instrText xml:space="preserve"> HYPERLINK \l "C_4515-31991" \h </w:instrText>
              </w:r>
              <w:r>
                <w:fldChar w:fldCharType="separate"/>
              </w:r>
              <w:r w:rsidR="00440477">
                <w:rPr>
                  <w:rStyle w:val="HyperlinkText9pt"/>
                </w:rPr>
                <w:t>4515-31991</w:t>
              </w:r>
              <w:r>
                <w:rPr>
                  <w:rStyle w:val="HyperlinkText9pt"/>
                </w:rPr>
                <w:fldChar w:fldCharType="end"/>
              </w:r>
            </w:ins>
          </w:p>
        </w:tc>
        <w:tc>
          <w:tcPr>
            <w:tcW w:w="2975" w:type="dxa"/>
          </w:tcPr>
          <w:p w14:paraId="3615FC3C" w14:textId="77777777" w:rsidR="00440477" w:rsidRDefault="00440477" w:rsidP="0012456B">
            <w:pPr>
              <w:pStyle w:val="TableText"/>
              <w:keepNext w:val="0"/>
              <w:rPr>
                <w:ins w:id="8239" w:author="Russ Ott" w:date="2022-05-16T11:54:00Z"/>
              </w:rPr>
            </w:pPr>
            <w:ins w:id="8240" w:author="Russ Ott" w:date="2022-05-16T11:54:00Z">
              <w:r>
                <w:t>COMP</w:t>
              </w:r>
            </w:ins>
          </w:p>
        </w:tc>
      </w:tr>
      <w:tr w:rsidR="00440477" w14:paraId="7D053C4F" w14:textId="77777777" w:rsidTr="00BA7D84">
        <w:trPr>
          <w:jc w:val="center"/>
          <w:ins w:id="8241" w:author="Russ Ott" w:date="2022-05-16T11:54:00Z"/>
        </w:trPr>
        <w:tc>
          <w:tcPr>
            <w:tcW w:w="3345" w:type="dxa"/>
          </w:tcPr>
          <w:p w14:paraId="6558E0E1" w14:textId="77777777" w:rsidR="00440477" w:rsidRDefault="00440477" w:rsidP="0012456B">
            <w:pPr>
              <w:pStyle w:val="TableText"/>
              <w:keepNext w:val="0"/>
              <w:rPr>
                <w:ins w:id="8242" w:author="Russ Ott" w:date="2022-05-16T11:54:00Z"/>
              </w:rPr>
            </w:pPr>
            <w:ins w:id="8243" w:author="Russ Ott" w:date="2022-05-16T11:54:00Z">
              <w:r>
                <w:tab/>
              </w:r>
              <w:r>
                <w:tab/>
                <w:t>act</w:t>
              </w:r>
            </w:ins>
          </w:p>
        </w:tc>
        <w:tc>
          <w:tcPr>
            <w:tcW w:w="720" w:type="dxa"/>
          </w:tcPr>
          <w:p w14:paraId="1DB7F626" w14:textId="77777777" w:rsidR="00440477" w:rsidRDefault="00440477" w:rsidP="0012456B">
            <w:pPr>
              <w:pStyle w:val="TableText"/>
              <w:keepNext w:val="0"/>
              <w:rPr>
                <w:ins w:id="8244" w:author="Russ Ott" w:date="2022-05-16T11:54:00Z"/>
              </w:rPr>
            </w:pPr>
            <w:ins w:id="8245" w:author="Russ Ott" w:date="2022-05-16T11:54:00Z">
              <w:r>
                <w:t>1..1</w:t>
              </w:r>
            </w:ins>
          </w:p>
        </w:tc>
        <w:tc>
          <w:tcPr>
            <w:tcW w:w="1152" w:type="dxa"/>
          </w:tcPr>
          <w:p w14:paraId="356AE48D" w14:textId="77777777" w:rsidR="00440477" w:rsidRDefault="00440477" w:rsidP="0012456B">
            <w:pPr>
              <w:pStyle w:val="TableText"/>
              <w:keepNext w:val="0"/>
              <w:rPr>
                <w:ins w:id="8246" w:author="Russ Ott" w:date="2022-05-16T11:54:00Z"/>
              </w:rPr>
            </w:pPr>
            <w:ins w:id="8247" w:author="Russ Ott" w:date="2022-05-16T11:54:00Z">
              <w:r>
                <w:t>SHALL</w:t>
              </w:r>
            </w:ins>
          </w:p>
        </w:tc>
        <w:tc>
          <w:tcPr>
            <w:tcW w:w="864" w:type="dxa"/>
          </w:tcPr>
          <w:p w14:paraId="60CEB968" w14:textId="77777777" w:rsidR="00440477" w:rsidRDefault="00440477" w:rsidP="0012456B">
            <w:pPr>
              <w:pStyle w:val="TableText"/>
              <w:keepNext w:val="0"/>
              <w:rPr>
                <w:ins w:id="8248" w:author="Russ Ott" w:date="2022-05-16T11:54:00Z"/>
              </w:rPr>
            </w:pPr>
          </w:p>
        </w:tc>
        <w:tc>
          <w:tcPr>
            <w:tcW w:w="1104" w:type="dxa"/>
          </w:tcPr>
          <w:p w14:paraId="75ABAFDB" w14:textId="298F5F39" w:rsidR="00440477" w:rsidRDefault="001C172D" w:rsidP="0012456B">
            <w:pPr>
              <w:pStyle w:val="TableText"/>
              <w:keepNext w:val="0"/>
              <w:rPr>
                <w:ins w:id="8249" w:author="Russ Ott" w:date="2022-05-16T11:54:00Z"/>
              </w:rPr>
            </w:pPr>
            <w:ins w:id="8250" w:author="Russ Ott" w:date="2022-05-16T11:54:00Z">
              <w:r>
                <w:fldChar w:fldCharType="begin"/>
              </w:r>
              <w:r>
                <w:instrText xml:space="preserve"> HYPERLINK \l "C_4515-31992" \h </w:instrText>
              </w:r>
              <w:r>
                <w:fldChar w:fldCharType="separate"/>
              </w:r>
              <w:r w:rsidR="00440477">
                <w:rPr>
                  <w:rStyle w:val="HyperlinkText9pt"/>
                </w:rPr>
                <w:t>4515-31992</w:t>
              </w:r>
              <w:r>
                <w:rPr>
                  <w:rStyle w:val="HyperlinkText9pt"/>
                </w:rPr>
                <w:fldChar w:fldCharType="end"/>
              </w:r>
            </w:ins>
          </w:p>
        </w:tc>
        <w:tc>
          <w:tcPr>
            <w:tcW w:w="2975" w:type="dxa"/>
          </w:tcPr>
          <w:p w14:paraId="56866609" w14:textId="77777777" w:rsidR="00440477" w:rsidRDefault="00440477" w:rsidP="0012456B">
            <w:pPr>
              <w:pStyle w:val="TableText"/>
              <w:keepNext w:val="0"/>
              <w:rPr>
                <w:ins w:id="8251" w:author="Russ Ott" w:date="2022-05-16T11:54:00Z"/>
              </w:rPr>
            </w:pPr>
            <w:ins w:id="8252" w:author="Russ Ott" w:date="2022-05-16T11:54:00Z">
              <w:r>
                <w:t>Planned Coverage (identifier: urn:oid:2.16.840.1.113883.10.20.22.4.129</w:t>
              </w:r>
            </w:ins>
          </w:p>
        </w:tc>
      </w:tr>
      <w:tr w:rsidR="00440477" w14:paraId="17F013D8" w14:textId="77777777" w:rsidTr="00BA7D84">
        <w:trPr>
          <w:jc w:val="center"/>
          <w:ins w:id="8253" w:author="Russ Ott" w:date="2022-05-16T11:54:00Z"/>
        </w:trPr>
        <w:tc>
          <w:tcPr>
            <w:tcW w:w="3345" w:type="dxa"/>
          </w:tcPr>
          <w:p w14:paraId="4CE7A91F" w14:textId="77777777" w:rsidR="00440477" w:rsidRDefault="00440477" w:rsidP="0012456B">
            <w:pPr>
              <w:pStyle w:val="TableText"/>
              <w:keepNext w:val="0"/>
              <w:rPr>
                <w:ins w:id="8254" w:author="Russ Ott" w:date="2022-05-16T11:54:00Z"/>
              </w:rPr>
            </w:pPr>
            <w:ins w:id="8255" w:author="Russ Ott" w:date="2022-05-16T11:54:00Z">
              <w:r>
                <w:tab/>
                <w:t>entryRelationship</w:t>
              </w:r>
            </w:ins>
          </w:p>
        </w:tc>
        <w:tc>
          <w:tcPr>
            <w:tcW w:w="720" w:type="dxa"/>
          </w:tcPr>
          <w:p w14:paraId="6E4FDF01" w14:textId="77777777" w:rsidR="00440477" w:rsidRDefault="00440477" w:rsidP="0012456B">
            <w:pPr>
              <w:pStyle w:val="TableText"/>
              <w:keepNext w:val="0"/>
              <w:rPr>
                <w:ins w:id="8256" w:author="Russ Ott" w:date="2022-05-16T11:54:00Z"/>
              </w:rPr>
            </w:pPr>
            <w:ins w:id="8257" w:author="Russ Ott" w:date="2022-05-16T11:54:00Z">
              <w:r>
                <w:t>0..*</w:t>
              </w:r>
            </w:ins>
          </w:p>
        </w:tc>
        <w:tc>
          <w:tcPr>
            <w:tcW w:w="1152" w:type="dxa"/>
          </w:tcPr>
          <w:p w14:paraId="092B13EA" w14:textId="77777777" w:rsidR="00440477" w:rsidRDefault="00440477" w:rsidP="0012456B">
            <w:pPr>
              <w:pStyle w:val="TableText"/>
              <w:keepNext w:val="0"/>
              <w:rPr>
                <w:ins w:id="8258" w:author="Russ Ott" w:date="2022-05-16T11:54:00Z"/>
              </w:rPr>
            </w:pPr>
            <w:ins w:id="8259" w:author="Russ Ott" w:date="2022-05-16T11:54:00Z">
              <w:r>
                <w:t>MAY</w:t>
              </w:r>
            </w:ins>
          </w:p>
        </w:tc>
        <w:tc>
          <w:tcPr>
            <w:tcW w:w="864" w:type="dxa"/>
          </w:tcPr>
          <w:p w14:paraId="54A7B6DF" w14:textId="77777777" w:rsidR="00440477" w:rsidRDefault="00440477" w:rsidP="0012456B">
            <w:pPr>
              <w:pStyle w:val="TableText"/>
              <w:keepNext w:val="0"/>
              <w:rPr>
                <w:ins w:id="8260" w:author="Russ Ott" w:date="2022-05-16T11:54:00Z"/>
              </w:rPr>
            </w:pPr>
          </w:p>
        </w:tc>
        <w:tc>
          <w:tcPr>
            <w:tcW w:w="1104" w:type="dxa"/>
          </w:tcPr>
          <w:p w14:paraId="411F7210" w14:textId="7C44D33D" w:rsidR="00440477" w:rsidRDefault="001C172D" w:rsidP="0012456B">
            <w:pPr>
              <w:pStyle w:val="TableText"/>
              <w:keepNext w:val="0"/>
              <w:rPr>
                <w:ins w:id="8261" w:author="Russ Ott" w:date="2022-05-16T11:54:00Z"/>
              </w:rPr>
            </w:pPr>
            <w:ins w:id="8262" w:author="Russ Ott" w:date="2022-05-16T11:54:00Z">
              <w:r>
                <w:fldChar w:fldCharType="begin"/>
              </w:r>
              <w:r>
                <w:instrText xml:space="preserve"> HYPERLINK \l "C_4515-32994" \h </w:instrText>
              </w:r>
              <w:r>
                <w:fldChar w:fldCharType="separate"/>
              </w:r>
              <w:r w:rsidR="00440477">
                <w:rPr>
                  <w:rStyle w:val="HyperlinkText9pt"/>
                </w:rPr>
                <w:t>4515-32994</w:t>
              </w:r>
              <w:r>
                <w:rPr>
                  <w:rStyle w:val="HyperlinkText9pt"/>
                </w:rPr>
                <w:fldChar w:fldCharType="end"/>
              </w:r>
            </w:ins>
          </w:p>
        </w:tc>
        <w:tc>
          <w:tcPr>
            <w:tcW w:w="2975" w:type="dxa"/>
          </w:tcPr>
          <w:p w14:paraId="6E679C9D" w14:textId="77777777" w:rsidR="00440477" w:rsidRDefault="00440477" w:rsidP="0012456B">
            <w:pPr>
              <w:pStyle w:val="TableText"/>
              <w:keepNext w:val="0"/>
              <w:rPr>
                <w:ins w:id="8263" w:author="Russ Ott" w:date="2022-05-16T11:54:00Z"/>
              </w:rPr>
            </w:pPr>
          </w:p>
        </w:tc>
      </w:tr>
      <w:tr w:rsidR="00440477" w14:paraId="068DDC5F" w14:textId="77777777" w:rsidTr="00BA7D84">
        <w:trPr>
          <w:jc w:val="center"/>
          <w:ins w:id="8264" w:author="Russ Ott" w:date="2022-05-16T11:54:00Z"/>
        </w:trPr>
        <w:tc>
          <w:tcPr>
            <w:tcW w:w="3345" w:type="dxa"/>
          </w:tcPr>
          <w:p w14:paraId="70361304" w14:textId="77777777" w:rsidR="00440477" w:rsidRDefault="00440477" w:rsidP="0012456B">
            <w:pPr>
              <w:pStyle w:val="TableText"/>
              <w:keepNext w:val="0"/>
              <w:rPr>
                <w:ins w:id="8265" w:author="Russ Ott" w:date="2022-05-16T11:54:00Z"/>
              </w:rPr>
            </w:pPr>
            <w:ins w:id="8266" w:author="Russ Ott" w:date="2022-05-16T11:54:00Z">
              <w:r>
                <w:tab/>
              </w:r>
              <w:r>
                <w:tab/>
                <w:t>@typeCode</w:t>
              </w:r>
            </w:ins>
          </w:p>
        </w:tc>
        <w:tc>
          <w:tcPr>
            <w:tcW w:w="720" w:type="dxa"/>
          </w:tcPr>
          <w:p w14:paraId="65848094" w14:textId="77777777" w:rsidR="00440477" w:rsidRDefault="00440477" w:rsidP="0012456B">
            <w:pPr>
              <w:pStyle w:val="TableText"/>
              <w:keepNext w:val="0"/>
              <w:rPr>
                <w:ins w:id="8267" w:author="Russ Ott" w:date="2022-05-16T11:54:00Z"/>
              </w:rPr>
            </w:pPr>
            <w:ins w:id="8268" w:author="Russ Ott" w:date="2022-05-16T11:54:00Z">
              <w:r>
                <w:t>1..1</w:t>
              </w:r>
            </w:ins>
          </w:p>
        </w:tc>
        <w:tc>
          <w:tcPr>
            <w:tcW w:w="1152" w:type="dxa"/>
          </w:tcPr>
          <w:p w14:paraId="27459EFC" w14:textId="77777777" w:rsidR="00440477" w:rsidRDefault="00440477" w:rsidP="0012456B">
            <w:pPr>
              <w:pStyle w:val="TableText"/>
              <w:keepNext w:val="0"/>
              <w:rPr>
                <w:ins w:id="8269" w:author="Russ Ott" w:date="2022-05-16T11:54:00Z"/>
              </w:rPr>
            </w:pPr>
            <w:ins w:id="8270" w:author="Russ Ott" w:date="2022-05-16T11:54:00Z">
              <w:r>
                <w:t>SHALL</w:t>
              </w:r>
            </w:ins>
          </w:p>
        </w:tc>
        <w:tc>
          <w:tcPr>
            <w:tcW w:w="864" w:type="dxa"/>
          </w:tcPr>
          <w:p w14:paraId="34F0EEA2" w14:textId="77777777" w:rsidR="00440477" w:rsidRDefault="00440477" w:rsidP="0012456B">
            <w:pPr>
              <w:pStyle w:val="TableText"/>
              <w:keepNext w:val="0"/>
              <w:rPr>
                <w:ins w:id="8271" w:author="Russ Ott" w:date="2022-05-16T11:54:00Z"/>
              </w:rPr>
            </w:pPr>
          </w:p>
        </w:tc>
        <w:tc>
          <w:tcPr>
            <w:tcW w:w="1104" w:type="dxa"/>
          </w:tcPr>
          <w:p w14:paraId="19FF8276" w14:textId="7768BA93" w:rsidR="00440477" w:rsidRDefault="001C172D" w:rsidP="0012456B">
            <w:pPr>
              <w:pStyle w:val="TableText"/>
              <w:keepNext w:val="0"/>
              <w:rPr>
                <w:ins w:id="8272" w:author="Russ Ott" w:date="2022-05-16T11:54:00Z"/>
              </w:rPr>
            </w:pPr>
            <w:ins w:id="8273" w:author="Russ Ott" w:date="2022-05-16T11:54:00Z">
              <w:r>
                <w:fldChar w:fldCharType="begin"/>
              </w:r>
              <w:r>
                <w:instrText xml:space="preserve"> HYPERLINK \l "C_4515-32998" \h </w:instrText>
              </w:r>
              <w:r>
                <w:fldChar w:fldCharType="separate"/>
              </w:r>
              <w:r w:rsidR="00440477">
                <w:rPr>
                  <w:rStyle w:val="HyperlinkText9pt"/>
                </w:rPr>
                <w:t>4515-32998</w:t>
              </w:r>
              <w:r>
                <w:rPr>
                  <w:rStyle w:val="HyperlinkText9pt"/>
                </w:rPr>
                <w:fldChar w:fldCharType="end"/>
              </w:r>
            </w:ins>
          </w:p>
        </w:tc>
        <w:tc>
          <w:tcPr>
            <w:tcW w:w="2975" w:type="dxa"/>
          </w:tcPr>
          <w:p w14:paraId="7A3CB8E3" w14:textId="77777777" w:rsidR="00440477" w:rsidRDefault="00440477" w:rsidP="0012456B">
            <w:pPr>
              <w:pStyle w:val="TableText"/>
              <w:keepNext w:val="0"/>
              <w:rPr>
                <w:ins w:id="8274" w:author="Russ Ott" w:date="2022-05-16T11:54:00Z"/>
              </w:rPr>
            </w:pPr>
            <w:ins w:id="8275" w:author="Russ Ott" w:date="2022-05-16T11:54:00Z">
              <w:r>
                <w:t>urn:oid:2.16.840.1.113883.5.1002 (HL7ActRelationshipType) = RSON</w:t>
              </w:r>
            </w:ins>
          </w:p>
        </w:tc>
      </w:tr>
      <w:tr w:rsidR="00440477" w14:paraId="354E6919" w14:textId="77777777" w:rsidTr="00BA7D84">
        <w:trPr>
          <w:jc w:val="center"/>
          <w:ins w:id="8276" w:author="Russ Ott" w:date="2022-05-16T11:54:00Z"/>
        </w:trPr>
        <w:tc>
          <w:tcPr>
            <w:tcW w:w="3345" w:type="dxa"/>
          </w:tcPr>
          <w:p w14:paraId="0B4BDE64" w14:textId="77777777" w:rsidR="00440477" w:rsidRDefault="00440477" w:rsidP="0012456B">
            <w:pPr>
              <w:pStyle w:val="TableText"/>
              <w:keepNext w:val="0"/>
              <w:rPr>
                <w:ins w:id="8277" w:author="Russ Ott" w:date="2022-05-16T11:54:00Z"/>
              </w:rPr>
            </w:pPr>
            <w:ins w:id="8278" w:author="Russ Ott" w:date="2022-05-16T11:54:00Z">
              <w:r>
                <w:tab/>
              </w:r>
              <w:r>
                <w:tab/>
                <w:t>observation</w:t>
              </w:r>
            </w:ins>
          </w:p>
        </w:tc>
        <w:tc>
          <w:tcPr>
            <w:tcW w:w="720" w:type="dxa"/>
          </w:tcPr>
          <w:p w14:paraId="789F4671" w14:textId="77777777" w:rsidR="00440477" w:rsidRDefault="00440477" w:rsidP="0012456B">
            <w:pPr>
              <w:pStyle w:val="TableText"/>
              <w:keepNext w:val="0"/>
              <w:rPr>
                <w:ins w:id="8279" w:author="Russ Ott" w:date="2022-05-16T11:54:00Z"/>
              </w:rPr>
            </w:pPr>
            <w:ins w:id="8280" w:author="Russ Ott" w:date="2022-05-16T11:54:00Z">
              <w:r>
                <w:t>1..1</w:t>
              </w:r>
            </w:ins>
          </w:p>
        </w:tc>
        <w:tc>
          <w:tcPr>
            <w:tcW w:w="1152" w:type="dxa"/>
          </w:tcPr>
          <w:p w14:paraId="115E4C06" w14:textId="77777777" w:rsidR="00440477" w:rsidRDefault="00440477" w:rsidP="0012456B">
            <w:pPr>
              <w:pStyle w:val="TableText"/>
              <w:keepNext w:val="0"/>
              <w:rPr>
                <w:ins w:id="8281" w:author="Russ Ott" w:date="2022-05-16T11:54:00Z"/>
              </w:rPr>
            </w:pPr>
            <w:ins w:id="8282" w:author="Russ Ott" w:date="2022-05-16T11:54:00Z">
              <w:r>
                <w:t>SHALL</w:t>
              </w:r>
            </w:ins>
          </w:p>
        </w:tc>
        <w:tc>
          <w:tcPr>
            <w:tcW w:w="864" w:type="dxa"/>
          </w:tcPr>
          <w:p w14:paraId="6997361A" w14:textId="77777777" w:rsidR="00440477" w:rsidRDefault="00440477" w:rsidP="0012456B">
            <w:pPr>
              <w:pStyle w:val="TableText"/>
              <w:keepNext w:val="0"/>
              <w:rPr>
                <w:ins w:id="8283" w:author="Russ Ott" w:date="2022-05-16T11:54:00Z"/>
              </w:rPr>
            </w:pPr>
          </w:p>
        </w:tc>
        <w:tc>
          <w:tcPr>
            <w:tcW w:w="1104" w:type="dxa"/>
          </w:tcPr>
          <w:p w14:paraId="69037EED" w14:textId="07CA9D81" w:rsidR="00440477" w:rsidRDefault="001C172D" w:rsidP="0012456B">
            <w:pPr>
              <w:pStyle w:val="TableText"/>
              <w:keepNext w:val="0"/>
              <w:rPr>
                <w:ins w:id="8284" w:author="Russ Ott" w:date="2022-05-16T11:54:00Z"/>
              </w:rPr>
            </w:pPr>
            <w:ins w:id="8285" w:author="Russ Ott" w:date="2022-05-16T11:54:00Z">
              <w:r>
                <w:fldChar w:fldCharType="begin"/>
              </w:r>
              <w:r>
                <w:instrText xml:space="preserve"> HYPERLINK \l "C_4515-32995" \h </w:instrText>
              </w:r>
              <w:r>
                <w:fldChar w:fldCharType="separate"/>
              </w:r>
              <w:r w:rsidR="00440477">
                <w:rPr>
                  <w:rStyle w:val="HyperlinkText9pt"/>
                </w:rPr>
                <w:t>4515-32995</w:t>
              </w:r>
              <w:r>
                <w:rPr>
                  <w:rStyle w:val="HyperlinkText9pt"/>
                </w:rPr>
                <w:fldChar w:fldCharType="end"/>
              </w:r>
            </w:ins>
          </w:p>
        </w:tc>
        <w:tc>
          <w:tcPr>
            <w:tcW w:w="2975" w:type="dxa"/>
          </w:tcPr>
          <w:p w14:paraId="46293120" w14:textId="77777777" w:rsidR="00440477" w:rsidRDefault="00440477" w:rsidP="0012456B">
            <w:pPr>
              <w:pStyle w:val="TableText"/>
              <w:keepNext w:val="0"/>
              <w:rPr>
                <w:ins w:id="8286" w:author="Russ Ott" w:date="2022-05-16T11:54:00Z"/>
              </w:rPr>
            </w:pPr>
            <w:ins w:id="8287" w:author="Russ Ott" w:date="2022-05-16T11:54:00Z">
              <w:r>
                <w:t>Assessment Scale Observation (identifier: urn:oid:2.16.840.1.113883.10.20.22.4.69</w:t>
              </w:r>
            </w:ins>
          </w:p>
        </w:tc>
      </w:tr>
      <w:tr w:rsidR="00440477" w14:paraId="041D9507" w14:textId="77777777" w:rsidTr="00BA7D84">
        <w:trPr>
          <w:jc w:val="center"/>
          <w:ins w:id="8288" w:author="Russ Ott" w:date="2022-05-16T11:54:00Z"/>
        </w:trPr>
        <w:tc>
          <w:tcPr>
            <w:tcW w:w="3345" w:type="dxa"/>
          </w:tcPr>
          <w:p w14:paraId="1C22C112" w14:textId="77777777" w:rsidR="00440477" w:rsidRDefault="00440477" w:rsidP="0012456B">
            <w:pPr>
              <w:pStyle w:val="TableText"/>
              <w:keepNext w:val="0"/>
              <w:rPr>
                <w:ins w:id="8289" w:author="Russ Ott" w:date="2022-05-16T11:54:00Z"/>
              </w:rPr>
            </w:pPr>
            <w:ins w:id="8290" w:author="Russ Ott" w:date="2022-05-16T11:54:00Z">
              <w:r>
                <w:tab/>
                <w:t>entryRelationship</w:t>
              </w:r>
            </w:ins>
          </w:p>
        </w:tc>
        <w:tc>
          <w:tcPr>
            <w:tcW w:w="720" w:type="dxa"/>
          </w:tcPr>
          <w:p w14:paraId="7C5592F9" w14:textId="77777777" w:rsidR="00440477" w:rsidRDefault="00440477" w:rsidP="0012456B">
            <w:pPr>
              <w:pStyle w:val="TableText"/>
              <w:keepNext w:val="0"/>
              <w:rPr>
                <w:ins w:id="8291" w:author="Russ Ott" w:date="2022-05-16T11:54:00Z"/>
              </w:rPr>
            </w:pPr>
            <w:ins w:id="8292" w:author="Russ Ott" w:date="2022-05-16T11:54:00Z">
              <w:r>
                <w:t>0..*</w:t>
              </w:r>
            </w:ins>
          </w:p>
        </w:tc>
        <w:tc>
          <w:tcPr>
            <w:tcW w:w="1152" w:type="dxa"/>
          </w:tcPr>
          <w:p w14:paraId="79F44693" w14:textId="77777777" w:rsidR="00440477" w:rsidRDefault="00440477" w:rsidP="0012456B">
            <w:pPr>
              <w:pStyle w:val="TableText"/>
              <w:keepNext w:val="0"/>
              <w:rPr>
                <w:ins w:id="8293" w:author="Russ Ott" w:date="2022-05-16T11:54:00Z"/>
              </w:rPr>
            </w:pPr>
            <w:ins w:id="8294" w:author="Russ Ott" w:date="2022-05-16T11:54:00Z">
              <w:r>
                <w:t>MAY</w:t>
              </w:r>
            </w:ins>
          </w:p>
        </w:tc>
        <w:tc>
          <w:tcPr>
            <w:tcW w:w="864" w:type="dxa"/>
          </w:tcPr>
          <w:p w14:paraId="2B4479CD" w14:textId="77777777" w:rsidR="00440477" w:rsidRDefault="00440477" w:rsidP="0012456B">
            <w:pPr>
              <w:pStyle w:val="TableText"/>
              <w:keepNext w:val="0"/>
              <w:rPr>
                <w:ins w:id="8295" w:author="Russ Ott" w:date="2022-05-16T11:54:00Z"/>
              </w:rPr>
            </w:pPr>
          </w:p>
        </w:tc>
        <w:tc>
          <w:tcPr>
            <w:tcW w:w="1104" w:type="dxa"/>
          </w:tcPr>
          <w:p w14:paraId="7D0185CF" w14:textId="03091A56" w:rsidR="00440477" w:rsidRDefault="001C172D" w:rsidP="0012456B">
            <w:pPr>
              <w:pStyle w:val="TableText"/>
              <w:keepNext w:val="0"/>
              <w:rPr>
                <w:ins w:id="8296" w:author="Russ Ott" w:date="2022-05-16T11:54:00Z"/>
              </w:rPr>
            </w:pPr>
            <w:ins w:id="8297" w:author="Russ Ott" w:date="2022-05-16T11:54:00Z">
              <w:r>
                <w:fldChar w:fldCharType="begin"/>
              </w:r>
              <w:r>
                <w:instrText xml:space="preserve"> HYPERLINK \l "C_4515-32996" \h </w:instrText>
              </w:r>
              <w:r>
                <w:fldChar w:fldCharType="separate"/>
              </w:r>
              <w:r w:rsidR="00440477">
                <w:rPr>
                  <w:rStyle w:val="HyperlinkText9pt"/>
                </w:rPr>
                <w:t>4515-32996</w:t>
              </w:r>
              <w:r>
                <w:rPr>
                  <w:rStyle w:val="HyperlinkText9pt"/>
                </w:rPr>
                <w:fldChar w:fldCharType="end"/>
              </w:r>
            </w:ins>
          </w:p>
        </w:tc>
        <w:tc>
          <w:tcPr>
            <w:tcW w:w="2975" w:type="dxa"/>
          </w:tcPr>
          <w:p w14:paraId="3E775C52" w14:textId="77777777" w:rsidR="00440477" w:rsidRDefault="00440477" w:rsidP="0012456B">
            <w:pPr>
              <w:pStyle w:val="TableText"/>
              <w:keepNext w:val="0"/>
              <w:rPr>
                <w:ins w:id="8298" w:author="Russ Ott" w:date="2022-05-16T11:54:00Z"/>
              </w:rPr>
            </w:pPr>
          </w:p>
        </w:tc>
      </w:tr>
      <w:tr w:rsidR="00440477" w14:paraId="0C391E73" w14:textId="77777777" w:rsidTr="00BA7D84">
        <w:trPr>
          <w:jc w:val="center"/>
          <w:ins w:id="8299" w:author="Russ Ott" w:date="2022-05-16T11:54:00Z"/>
        </w:trPr>
        <w:tc>
          <w:tcPr>
            <w:tcW w:w="3345" w:type="dxa"/>
          </w:tcPr>
          <w:p w14:paraId="7DEADBD8" w14:textId="77777777" w:rsidR="00440477" w:rsidRDefault="00440477" w:rsidP="0012456B">
            <w:pPr>
              <w:pStyle w:val="TableText"/>
              <w:keepNext w:val="0"/>
              <w:rPr>
                <w:ins w:id="8300" w:author="Russ Ott" w:date="2022-05-16T11:54:00Z"/>
              </w:rPr>
            </w:pPr>
            <w:ins w:id="8301" w:author="Russ Ott" w:date="2022-05-16T11:54:00Z">
              <w:r>
                <w:tab/>
              </w:r>
              <w:r>
                <w:tab/>
                <w:t>@typeCode</w:t>
              </w:r>
            </w:ins>
          </w:p>
        </w:tc>
        <w:tc>
          <w:tcPr>
            <w:tcW w:w="720" w:type="dxa"/>
          </w:tcPr>
          <w:p w14:paraId="3600F76A" w14:textId="77777777" w:rsidR="00440477" w:rsidRDefault="00440477" w:rsidP="0012456B">
            <w:pPr>
              <w:pStyle w:val="TableText"/>
              <w:keepNext w:val="0"/>
              <w:rPr>
                <w:ins w:id="8302" w:author="Russ Ott" w:date="2022-05-16T11:54:00Z"/>
              </w:rPr>
            </w:pPr>
            <w:ins w:id="8303" w:author="Russ Ott" w:date="2022-05-16T11:54:00Z">
              <w:r>
                <w:t>1..1</w:t>
              </w:r>
            </w:ins>
          </w:p>
        </w:tc>
        <w:tc>
          <w:tcPr>
            <w:tcW w:w="1152" w:type="dxa"/>
          </w:tcPr>
          <w:p w14:paraId="5E20606B" w14:textId="77777777" w:rsidR="00440477" w:rsidRDefault="00440477" w:rsidP="0012456B">
            <w:pPr>
              <w:pStyle w:val="TableText"/>
              <w:keepNext w:val="0"/>
              <w:rPr>
                <w:ins w:id="8304" w:author="Russ Ott" w:date="2022-05-16T11:54:00Z"/>
              </w:rPr>
            </w:pPr>
            <w:ins w:id="8305" w:author="Russ Ott" w:date="2022-05-16T11:54:00Z">
              <w:r>
                <w:t>SHALL</w:t>
              </w:r>
            </w:ins>
          </w:p>
        </w:tc>
        <w:tc>
          <w:tcPr>
            <w:tcW w:w="864" w:type="dxa"/>
          </w:tcPr>
          <w:p w14:paraId="1B1FCA95" w14:textId="77777777" w:rsidR="00440477" w:rsidRDefault="00440477" w:rsidP="0012456B">
            <w:pPr>
              <w:pStyle w:val="TableText"/>
              <w:keepNext w:val="0"/>
              <w:rPr>
                <w:ins w:id="8306" w:author="Russ Ott" w:date="2022-05-16T11:54:00Z"/>
              </w:rPr>
            </w:pPr>
          </w:p>
        </w:tc>
        <w:tc>
          <w:tcPr>
            <w:tcW w:w="1104" w:type="dxa"/>
          </w:tcPr>
          <w:p w14:paraId="2DAB6436" w14:textId="0F43F8C3" w:rsidR="00440477" w:rsidRDefault="001C172D" w:rsidP="0012456B">
            <w:pPr>
              <w:pStyle w:val="TableText"/>
              <w:keepNext w:val="0"/>
              <w:rPr>
                <w:ins w:id="8307" w:author="Russ Ott" w:date="2022-05-16T11:54:00Z"/>
              </w:rPr>
            </w:pPr>
            <w:ins w:id="8308" w:author="Russ Ott" w:date="2022-05-16T11:54:00Z">
              <w:r>
                <w:fldChar w:fldCharType="begin"/>
              </w:r>
              <w:r>
                <w:instrText xml:space="preserve"> HYPERLINK \l "C_4515-32999" \h </w:instrText>
              </w:r>
              <w:r>
                <w:fldChar w:fldCharType="separate"/>
              </w:r>
              <w:r w:rsidR="00440477">
                <w:rPr>
                  <w:rStyle w:val="HyperlinkText9pt"/>
                </w:rPr>
                <w:t>4515-32999</w:t>
              </w:r>
              <w:r>
                <w:rPr>
                  <w:rStyle w:val="HyperlinkText9pt"/>
                </w:rPr>
                <w:fldChar w:fldCharType="end"/>
              </w:r>
            </w:ins>
          </w:p>
        </w:tc>
        <w:tc>
          <w:tcPr>
            <w:tcW w:w="2975" w:type="dxa"/>
          </w:tcPr>
          <w:p w14:paraId="23303A4B" w14:textId="77777777" w:rsidR="00440477" w:rsidRDefault="00440477" w:rsidP="0012456B">
            <w:pPr>
              <w:pStyle w:val="TableText"/>
              <w:keepNext w:val="0"/>
              <w:rPr>
                <w:ins w:id="8309" w:author="Russ Ott" w:date="2022-05-16T11:54:00Z"/>
              </w:rPr>
            </w:pPr>
            <w:ins w:id="8310" w:author="Russ Ott" w:date="2022-05-16T11:54:00Z">
              <w:r>
                <w:t>RSON</w:t>
              </w:r>
            </w:ins>
          </w:p>
        </w:tc>
      </w:tr>
      <w:tr w:rsidR="00440477" w14:paraId="6C9C6B21" w14:textId="77777777" w:rsidTr="00BA7D84">
        <w:trPr>
          <w:jc w:val="center"/>
          <w:ins w:id="8311" w:author="Russ Ott" w:date="2022-05-16T11:54:00Z"/>
        </w:trPr>
        <w:tc>
          <w:tcPr>
            <w:tcW w:w="3345" w:type="dxa"/>
          </w:tcPr>
          <w:p w14:paraId="0651D508" w14:textId="77777777" w:rsidR="00440477" w:rsidRDefault="00440477" w:rsidP="0012456B">
            <w:pPr>
              <w:pStyle w:val="TableText"/>
              <w:keepNext w:val="0"/>
              <w:rPr>
                <w:ins w:id="8312" w:author="Russ Ott" w:date="2022-05-16T11:54:00Z"/>
              </w:rPr>
            </w:pPr>
            <w:ins w:id="8313" w:author="Russ Ott" w:date="2022-05-16T11:54:00Z">
              <w:r>
                <w:tab/>
              </w:r>
              <w:r>
                <w:tab/>
                <w:t>act</w:t>
              </w:r>
            </w:ins>
          </w:p>
        </w:tc>
        <w:tc>
          <w:tcPr>
            <w:tcW w:w="720" w:type="dxa"/>
          </w:tcPr>
          <w:p w14:paraId="0C6650AD" w14:textId="77777777" w:rsidR="00440477" w:rsidRDefault="00440477" w:rsidP="0012456B">
            <w:pPr>
              <w:pStyle w:val="TableText"/>
              <w:keepNext w:val="0"/>
              <w:rPr>
                <w:ins w:id="8314" w:author="Russ Ott" w:date="2022-05-16T11:54:00Z"/>
              </w:rPr>
            </w:pPr>
            <w:ins w:id="8315" w:author="Russ Ott" w:date="2022-05-16T11:54:00Z">
              <w:r>
                <w:t>1..1</w:t>
              </w:r>
            </w:ins>
          </w:p>
        </w:tc>
        <w:tc>
          <w:tcPr>
            <w:tcW w:w="1152" w:type="dxa"/>
          </w:tcPr>
          <w:p w14:paraId="4C31BC3D" w14:textId="77777777" w:rsidR="00440477" w:rsidRDefault="00440477" w:rsidP="0012456B">
            <w:pPr>
              <w:pStyle w:val="TableText"/>
              <w:keepNext w:val="0"/>
              <w:rPr>
                <w:ins w:id="8316" w:author="Russ Ott" w:date="2022-05-16T11:54:00Z"/>
              </w:rPr>
            </w:pPr>
            <w:ins w:id="8317" w:author="Russ Ott" w:date="2022-05-16T11:54:00Z">
              <w:r>
                <w:t>SHALL</w:t>
              </w:r>
            </w:ins>
          </w:p>
        </w:tc>
        <w:tc>
          <w:tcPr>
            <w:tcW w:w="864" w:type="dxa"/>
          </w:tcPr>
          <w:p w14:paraId="2B0F3D43" w14:textId="77777777" w:rsidR="00440477" w:rsidRDefault="00440477" w:rsidP="0012456B">
            <w:pPr>
              <w:pStyle w:val="TableText"/>
              <w:keepNext w:val="0"/>
              <w:rPr>
                <w:ins w:id="8318" w:author="Russ Ott" w:date="2022-05-16T11:54:00Z"/>
              </w:rPr>
            </w:pPr>
          </w:p>
        </w:tc>
        <w:tc>
          <w:tcPr>
            <w:tcW w:w="1104" w:type="dxa"/>
          </w:tcPr>
          <w:p w14:paraId="02AE09A9" w14:textId="3DAB0811" w:rsidR="00440477" w:rsidRDefault="001C172D" w:rsidP="0012456B">
            <w:pPr>
              <w:pStyle w:val="TableText"/>
              <w:keepNext w:val="0"/>
              <w:rPr>
                <w:ins w:id="8319" w:author="Russ Ott" w:date="2022-05-16T11:54:00Z"/>
              </w:rPr>
            </w:pPr>
            <w:ins w:id="8320" w:author="Russ Ott" w:date="2022-05-16T11:54:00Z">
              <w:r>
                <w:fldChar w:fldCharType="begin"/>
              </w:r>
              <w:r>
                <w:instrText xml:space="preserve"> HYPERLINK \l "C_4515-32997" \h </w:instrText>
              </w:r>
              <w:r>
                <w:fldChar w:fldCharType="separate"/>
              </w:r>
              <w:r w:rsidR="00440477">
                <w:rPr>
                  <w:rStyle w:val="HyperlinkText9pt"/>
                </w:rPr>
                <w:t>4515-32997</w:t>
              </w:r>
              <w:r>
                <w:rPr>
                  <w:rStyle w:val="HyperlinkText9pt"/>
                </w:rPr>
                <w:fldChar w:fldCharType="end"/>
              </w:r>
            </w:ins>
          </w:p>
        </w:tc>
        <w:tc>
          <w:tcPr>
            <w:tcW w:w="2975" w:type="dxa"/>
          </w:tcPr>
          <w:p w14:paraId="69B55575" w14:textId="77777777" w:rsidR="00440477" w:rsidRDefault="00440477" w:rsidP="0012456B">
            <w:pPr>
              <w:pStyle w:val="TableText"/>
              <w:keepNext w:val="0"/>
              <w:rPr>
                <w:ins w:id="8321" w:author="Russ Ott" w:date="2022-05-16T11:54:00Z"/>
              </w:rPr>
            </w:pPr>
            <w:ins w:id="8322" w:author="Russ Ott" w:date="2022-05-16T11:54:00Z">
              <w:r>
                <w:t>Entry Reference (identifier: urn:oid:2.16.840.1.113883.10.20.22.4.122</w:t>
              </w:r>
            </w:ins>
          </w:p>
        </w:tc>
      </w:tr>
    </w:tbl>
    <w:p w14:paraId="47C6CAF9" w14:textId="77777777" w:rsidR="00440477" w:rsidRDefault="00440477" w:rsidP="00440477">
      <w:pPr>
        <w:pStyle w:val="BodyText"/>
        <w:rPr>
          <w:ins w:id="8323" w:author="Russ Ott" w:date="2022-05-16T11:54:00Z"/>
        </w:rPr>
      </w:pPr>
    </w:p>
    <w:p w14:paraId="30658135" w14:textId="77777777" w:rsidR="00440477" w:rsidRDefault="00440477" w:rsidP="00440477">
      <w:pPr>
        <w:numPr>
          <w:ilvl w:val="0"/>
          <w:numId w:val="10"/>
        </w:numPr>
        <w:rPr>
          <w:ins w:id="8324" w:author="Russ Ott" w:date="2022-05-16T11:54:00Z"/>
        </w:rPr>
      </w:pPr>
      <w:ins w:id="8325"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"PROC"</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8326" w:name="C_4515-8568"/>
        <w:r>
          <w:t xml:space="preserve"> (CONF:4515-8568)</w:t>
        </w:r>
        <w:bookmarkEnd w:id="8326"/>
        <w:r>
          <w:t>.</w:t>
        </w:r>
      </w:ins>
    </w:p>
    <w:p w14:paraId="411AA46C" w14:textId="656139A2" w:rsidR="00440477" w:rsidRDefault="00440477" w:rsidP="00440477">
      <w:pPr>
        <w:numPr>
          <w:ilvl w:val="0"/>
          <w:numId w:val="10"/>
        </w:numPr>
        <w:rPr>
          <w:ins w:id="8327" w:author="Russ Ott" w:date="2022-05-16T11:54:00Z"/>
        </w:rPr>
      </w:pPr>
      <w:ins w:id="8328"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"Planned_moodCode_ActEncounterProcedure" \h </w:instrText>
        </w:r>
        <w:r w:rsidR="001C172D">
          <w:fldChar w:fldCharType="separate"/>
        </w:r>
        <w:r>
          <w:rPr>
            <w:rStyle w:val="HyperlinkCourierBold"/>
          </w:rPr>
          <w:t>Planned moodCode (Act/Encounter/Procedure)</w:t>
        </w:r>
        <w:r w:rsidR="001C172D">
          <w:rPr>
            <w:rStyle w:val="HyperlinkCourierBold"/>
          </w:rPr>
          <w:fldChar w:fldCharType="end"/>
        </w:r>
        <w:r>
          <w:rPr>
            <w:rStyle w:val="XMLname"/>
          </w:rPr>
          <w:t xml:space="preserve"> urn:oid:2.16.840.1.113883.11.20.9.23</w:t>
        </w:r>
        <w:r>
          <w:rPr>
            <w:rStyle w:val="keyword"/>
          </w:rPr>
          <w:t xml:space="preserve"> STATIC</w:t>
        </w:r>
        <w:r>
          <w:t xml:space="preserve"> 2011-09-30</w:t>
        </w:r>
        <w:bookmarkStart w:id="8329" w:name="C_4515-8569"/>
        <w:r>
          <w:t xml:space="preserve"> (CONF:4515-8569)</w:t>
        </w:r>
        <w:bookmarkEnd w:id="8329"/>
        <w:r>
          <w:t>.</w:t>
        </w:r>
      </w:ins>
    </w:p>
    <w:p w14:paraId="362298BA" w14:textId="77777777" w:rsidR="00440477" w:rsidRDefault="00440477" w:rsidP="00440477">
      <w:pPr>
        <w:numPr>
          <w:ilvl w:val="0"/>
          <w:numId w:val="10"/>
        </w:numPr>
        <w:rPr>
          <w:ins w:id="8330" w:author="Russ Ott" w:date="2022-05-16T11:54:00Z"/>
        </w:rPr>
      </w:pPr>
      <w:ins w:id="8331"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8332" w:name="C_4515-30444"/>
        <w:proofErr w:type="spellEnd"/>
        <w:r>
          <w:t xml:space="preserve"> (CONF:4515-30444)</w:t>
        </w:r>
        <w:bookmarkEnd w:id="8332"/>
        <w:r>
          <w:t xml:space="preserve"> such that it</w:t>
        </w:r>
      </w:ins>
    </w:p>
    <w:p w14:paraId="6849FB13" w14:textId="77777777" w:rsidR="00440477" w:rsidRDefault="00440477" w:rsidP="00440477">
      <w:pPr>
        <w:numPr>
          <w:ilvl w:val="1"/>
          <w:numId w:val="10"/>
        </w:numPr>
        <w:rPr>
          <w:ins w:id="8333" w:author="Russ Ott" w:date="2022-05-16T11:54:00Z"/>
        </w:rPr>
      </w:pPr>
      <w:ins w:id="8334"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@root</w:t>
        </w:r>
        <w:r>
          <w:t>=</w:t>
        </w:r>
        <w:r>
          <w:rPr>
            <w:rStyle w:val="XMLname"/>
          </w:rPr>
          <w:t>"2.16.840.1.113883.10.20.22.4.41"</w:t>
        </w:r>
        <w:bookmarkStart w:id="8335" w:name="C_4515-30445"/>
        <w:r>
          <w:t xml:space="preserve"> (CONF:4515-30445)</w:t>
        </w:r>
        <w:bookmarkEnd w:id="8335"/>
        <w:r>
          <w:t>.</w:t>
        </w:r>
      </w:ins>
    </w:p>
    <w:p w14:paraId="7931EA21" w14:textId="77777777" w:rsidR="00440477" w:rsidRDefault="00440477" w:rsidP="00440477">
      <w:pPr>
        <w:numPr>
          <w:ilvl w:val="1"/>
          <w:numId w:val="10"/>
        </w:numPr>
        <w:rPr>
          <w:ins w:id="8336" w:author="Russ Ott" w:date="2022-05-16T11:54:00Z"/>
        </w:rPr>
      </w:pPr>
      <w:ins w:id="8337"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"2014-06-09"</w:t>
        </w:r>
        <w:bookmarkStart w:id="8338" w:name="C_4515-32554"/>
        <w:r>
          <w:t xml:space="preserve"> (CONF:4515-32554)</w:t>
        </w:r>
        <w:bookmarkEnd w:id="8338"/>
        <w:r>
          <w:t>.</w:t>
        </w:r>
      </w:ins>
    </w:p>
    <w:p w14:paraId="0AEFF937" w14:textId="77777777" w:rsidR="00440477" w:rsidRDefault="00440477" w:rsidP="00440477">
      <w:pPr>
        <w:numPr>
          <w:ilvl w:val="0"/>
          <w:numId w:val="10"/>
        </w:numPr>
        <w:rPr>
          <w:ins w:id="8339" w:author="Russ Ott" w:date="2022-05-16T11:54:00Z"/>
        </w:rPr>
      </w:pPr>
      <w:ins w:id="8340"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8341" w:name="C_4515-8571"/>
        <w:r>
          <w:t xml:space="preserve"> (CONF:4515-8571)</w:t>
        </w:r>
        <w:bookmarkEnd w:id="8341"/>
        <w:r>
          <w:t>.</w:t>
        </w:r>
      </w:ins>
    </w:p>
    <w:p w14:paraId="333864F5" w14:textId="77777777" w:rsidR="00440477" w:rsidRDefault="00440477" w:rsidP="00440477">
      <w:pPr>
        <w:numPr>
          <w:ilvl w:val="0"/>
          <w:numId w:val="10"/>
        </w:numPr>
        <w:rPr>
          <w:ins w:id="8342" w:author="Russ Ott" w:date="2022-05-16T11:54:00Z"/>
        </w:rPr>
      </w:pPr>
      <w:ins w:id="8343" w:author="Russ Ott" w:date="2022-05-16T11:54:00Z">
        <w:r>
          <w:rPr>
            <w:rStyle w:val="keyword"/>
          </w:rPr>
          <w:t>SHALL</w:t>
        </w:r>
        <w:r>
          <w:t xml:space="preserve"> contain exactly one [</w:t>
        </w:r>
        <w:proofErr w:type="gramStart"/>
        <w:r>
          <w:t>1..</w:t>
        </w:r>
        <w:proofErr w:type="gramEnd"/>
        <w:r>
          <w:t xml:space="preserve">1] </w:t>
        </w:r>
        <w:r>
          <w:rPr>
            <w:rStyle w:val="XMLnameBold"/>
          </w:rPr>
          <w:t>code</w:t>
        </w:r>
        <w:bookmarkStart w:id="8344" w:name="C_4515-31976"/>
        <w:r>
          <w:t xml:space="preserve"> (CONF:4515-31976)</w:t>
        </w:r>
        <w:bookmarkEnd w:id="8344"/>
        <w:r>
          <w:t>.</w:t>
        </w:r>
      </w:ins>
    </w:p>
    <w:p w14:paraId="1585EAC4" w14:textId="77777777" w:rsidR="00440477" w:rsidRDefault="00440477" w:rsidP="00440477">
      <w:pPr>
        <w:numPr>
          <w:ilvl w:val="1"/>
          <w:numId w:val="10"/>
        </w:numPr>
        <w:rPr>
          <w:ins w:id="8345" w:author="Russ Ott" w:date="2022-05-16T11:54:00Z"/>
        </w:rPr>
      </w:pPr>
      <w:ins w:id="8346" w:author="Russ Ott" w:date="2022-05-16T11:54:00Z">
        <w:r>
          <w:t xml:space="preserve">The procedure/code in a planned procedure </w:t>
        </w:r>
        <w:r>
          <w:rPr>
            <w:rStyle w:val="keyword"/>
          </w:rPr>
          <w:t>SHOULD</w:t>
        </w:r>
        <w:r>
          <w:t xml:space="preserve"> be selected from LOINC (</w:t>
        </w:r>
        <w:proofErr w:type="spellStart"/>
        <w:r>
          <w:t>codeSystem</w:t>
        </w:r>
        <w:proofErr w:type="spellEnd"/>
        <w:r>
          <w:t xml:space="preserve"> 2.16.840.1.113883.6.1) </w:t>
        </w:r>
        <w:r>
          <w:rPr>
            <w:i/>
          </w:rPr>
          <w:t>OR</w:t>
        </w:r>
        <w:r>
          <w:t xml:space="preserve"> SNOMED CT (</w:t>
        </w:r>
        <w:proofErr w:type="spellStart"/>
        <w:r>
          <w:t>CodeSystem</w:t>
        </w:r>
        <w:proofErr w:type="spellEnd"/>
        <w:r>
          <w:t xml:space="preserve">: 2.16.840.1.113883.6.96), and </w:t>
        </w:r>
        <w:r>
          <w:rPr>
            <w:rStyle w:val="keyword"/>
          </w:rPr>
          <w:t>MAY</w:t>
        </w:r>
        <w:r>
          <w:t xml:space="preserve"> be selected from CPT-4 (</w:t>
        </w:r>
        <w:proofErr w:type="spellStart"/>
        <w:r>
          <w:t>CodeSystem</w:t>
        </w:r>
        <w:proofErr w:type="spellEnd"/>
        <w:r>
          <w:t xml:space="preserve">: 2.16.840.1.113883.6.12) </w:t>
        </w:r>
        <w:r>
          <w:rPr>
            <w:b/>
          </w:rPr>
          <w:t>OR</w:t>
        </w:r>
        <w:r>
          <w:t xml:space="preserve"> ICD10 PCS (</w:t>
        </w:r>
        <w:proofErr w:type="spellStart"/>
        <w:r>
          <w:t>CodeSystem</w:t>
        </w:r>
        <w:proofErr w:type="spellEnd"/>
        <w:r>
          <w:t xml:space="preserve">: 2.16.840.1.113883.6.4) </w:t>
        </w:r>
        <w:r>
          <w:rPr>
            <w:b/>
          </w:rPr>
          <w:t>OR</w:t>
        </w:r>
        <w:r>
          <w:t xml:space="preserve"> HCPCS (Code System: 2.16.840.1.113762.1.4.1247.9) (CONF:4515-31977).</w:t>
        </w:r>
      </w:ins>
    </w:p>
    <w:p w14:paraId="4D8C19EC" w14:textId="5DECE44D" w:rsidR="00440477" w:rsidRDefault="00440477" w:rsidP="00440477">
      <w:pPr>
        <w:numPr>
          <w:ilvl w:val="1"/>
          <w:numId w:val="10"/>
        </w:numPr>
        <w:rPr>
          <w:ins w:id="8347" w:author="Russ Ott" w:date="2022-05-16T11:54:00Z"/>
        </w:rPr>
      </w:pPr>
      <w:ins w:id="8348" w:author="Russ Ott" w:date="2022-05-16T11:54:00Z">
        <w:r>
          <w:t xml:space="preserve">If the Planned Intervention Procedure is a Social Determinant of Health Planned Intervention Procedure, the procedure code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"https://vsac.nlm.nih.gov/valueset/2.16.840.1.113762.1.4.1196.790/expansion/" </w:instrText>
        </w:r>
        <w:r w:rsidR="001C172D">
          <w:fldChar w:fldCharType="separate"/>
        </w:r>
        <w:r>
          <w:rPr>
            <w:rStyle w:val="HyperlinkCourierBold"/>
          </w:rPr>
          <w:t>Social Determinant of Health Service Request</w:t>
        </w:r>
        <w:r w:rsidR="001C172D">
          <w:rPr>
            <w:rStyle w:val="HyperlinkCourierBold"/>
          </w:rPr>
          <w:fldChar w:fldCharType="end"/>
        </w:r>
        <w:r>
          <w:rPr>
            <w:rStyle w:val="XMLnameBold"/>
          </w:rPr>
          <w:t>DYNAMIC</w:t>
        </w:r>
        <w:r>
          <w:t xml:space="preserve"> (CONF:4515-32993).</w:t>
        </w:r>
      </w:ins>
    </w:p>
    <w:p w14:paraId="12CB5FD5" w14:textId="77777777" w:rsidR="00440477" w:rsidRDefault="00440477" w:rsidP="00440477">
      <w:pPr>
        <w:numPr>
          <w:ilvl w:val="0"/>
          <w:numId w:val="10"/>
        </w:numPr>
        <w:rPr>
          <w:ins w:id="8349" w:author="Russ Ott" w:date="2022-05-16T11:54:00Z"/>
        </w:rPr>
      </w:pPr>
      <w:ins w:id="8350"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8351" w:name="C_4515-30446"/>
        <w:proofErr w:type="spellEnd"/>
        <w:r>
          <w:t xml:space="preserve"> (CONF:4515-30446)</w:t>
        </w:r>
        <w:bookmarkEnd w:id="8351"/>
        <w:r>
          <w:t>.</w:t>
        </w:r>
      </w:ins>
    </w:p>
    <w:p w14:paraId="1F2833D7" w14:textId="77777777" w:rsidR="00440477" w:rsidRDefault="00440477" w:rsidP="00440477">
      <w:pPr>
        <w:numPr>
          <w:ilvl w:val="1"/>
          <w:numId w:val="10"/>
        </w:numPr>
        <w:rPr>
          <w:ins w:id="8352" w:author="Russ Ott" w:date="2022-05-16T11:54:00Z"/>
        </w:rPr>
      </w:pPr>
      <w:ins w:id="8353"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"active"</w:t>
        </w:r>
        <w:r>
          <w:t xml:space="preserve"> Active (</w:t>
        </w:r>
        <w:proofErr w:type="spellStart"/>
        <w:r>
          <w:t>CodeSystem</w:t>
        </w:r>
        <w:proofErr w:type="spellEnd"/>
        <w:r>
          <w:t xml:space="preserve">: </w:t>
        </w:r>
        <w:r>
          <w:rPr>
            <w:rStyle w:val="XMLname"/>
          </w:rPr>
          <w:t>HL7ActStatus urn:oid:2.16.840.1.113883.5.14</w:t>
        </w:r>
        <w:r>
          <w:t>)</w:t>
        </w:r>
        <w:bookmarkStart w:id="8354" w:name="C_4515-31978"/>
        <w:r>
          <w:t xml:space="preserve"> (CONF:4515-31978)</w:t>
        </w:r>
        <w:bookmarkEnd w:id="8354"/>
        <w:r>
          <w:t>.</w:t>
        </w:r>
      </w:ins>
    </w:p>
    <w:p w14:paraId="64598131" w14:textId="77777777" w:rsidR="00440477" w:rsidRDefault="00440477" w:rsidP="00440477">
      <w:pPr>
        <w:pStyle w:val="BodyText"/>
        <w:spacing w:before="120"/>
        <w:rPr>
          <w:ins w:id="8355" w:author="Russ Ott" w:date="2022-05-16T11:54:00Z"/>
        </w:rPr>
      </w:pPr>
      <w:ins w:id="8356" w:author="Russ Ott" w:date="2022-05-16T11:54:00Z">
        <w:r>
          <w:t>The effectiveTime in a planned procedure represents the time that the procedure should occur.</w:t>
        </w:r>
      </w:ins>
    </w:p>
    <w:p w14:paraId="58BE1695" w14:textId="77777777" w:rsidR="00440477" w:rsidRDefault="00440477" w:rsidP="00440477">
      <w:pPr>
        <w:numPr>
          <w:ilvl w:val="0"/>
          <w:numId w:val="10"/>
        </w:numPr>
        <w:rPr>
          <w:ins w:id="8357" w:author="Russ Ott" w:date="2022-05-16T11:54:00Z"/>
        </w:rPr>
      </w:pPr>
      <w:ins w:id="8358" w:author="Russ Ott" w:date="2022-05-16T11:54:00Z">
        <w:r>
          <w:rPr>
            <w:rStyle w:val="keyword"/>
          </w:rPr>
          <w:t>SHOULD</w:t>
        </w:r>
        <w:r>
          <w:t xml:space="preserve"> contain zero or one [</w:t>
        </w:r>
        <w:proofErr w:type="gramStart"/>
        <w:r>
          <w:t>0..</w:t>
        </w:r>
        <w:proofErr w:type="gramEnd"/>
        <w:r>
          <w:t xml:space="preserve">1] </w:t>
        </w:r>
        <w:proofErr w:type="spellStart"/>
        <w:r>
          <w:rPr>
            <w:rStyle w:val="XMLnameBold"/>
          </w:rPr>
          <w:t>effectiveTime</w:t>
        </w:r>
        <w:bookmarkStart w:id="8359" w:name="C_4515-30447"/>
        <w:proofErr w:type="spellEnd"/>
        <w:r>
          <w:t xml:space="preserve"> (CONF:4515-30447)</w:t>
        </w:r>
        <w:bookmarkEnd w:id="8359"/>
        <w:r>
          <w:t>.</w:t>
        </w:r>
      </w:ins>
    </w:p>
    <w:p w14:paraId="0F752D8B" w14:textId="77777777" w:rsidR="00440477" w:rsidRDefault="00440477" w:rsidP="00440477">
      <w:pPr>
        <w:pStyle w:val="BodyText"/>
        <w:spacing w:before="120"/>
        <w:rPr>
          <w:ins w:id="8360" w:author="Russ Ott" w:date="2022-05-16T11:54:00Z"/>
        </w:rPr>
      </w:pPr>
      <w:ins w:id="8361" w:author="Russ Ott" w:date="2022-05-16T11:54:00Z">
        <w:r>
          <w:t>In a planned procedure the provider may suggest that a procedure should be performed using a particular method.</w:t>
        </w:r>
      </w:ins>
    </w:p>
    <w:p w14:paraId="1D60F80D" w14:textId="77777777" w:rsidR="00440477" w:rsidRDefault="00440477" w:rsidP="00440477">
      <w:pPr>
        <w:pStyle w:val="BodyText"/>
        <w:spacing w:before="120"/>
        <w:rPr>
          <w:ins w:id="8362" w:author="Russ Ott" w:date="2022-05-16T11:54:00Z"/>
        </w:rPr>
      </w:pPr>
      <w:ins w:id="8363" w:author="Russ Ott" w:date="2022-05-16T11:54:00Z">
        <w:r>
          <w:t xml:space="preserve">MethodCode </w:t>
        </w:r>
        <w:r>
          <w:rPr>
            <w:i/>
          </w:rPr>
          <w:t>SHALL NOT</w:t>
        </w:r>
        <w:r>
          <w:t xml:space="preserve"> conflict with the method inherent in Procedure / code.</w:t>
        </w:r>
      </w:ins>
    </w:p>
    <w:p w14:paraId="2C18DA4C" w14:textId="77777777" w:rsidR="00440477" w:rsidRDefault="00440477" w:rsidP="00440477">
      <w:pPr>
        <w:numPr>
          <w:ilvl w:val="0"/>
          <w:numId w:val="10"/>
        </w:numPr>
        <w:rPr>
          <w:ins w:id="8364" w:author="Russ Ott" w:date="2022-05-16T11:54:00Z"/>
        </w:rPr>
      </w:pPr>
      <w:ins w:id="8365"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methodCode</w:t>
        </w:r>
        <w:bookmarkStart w:id="8366" w:name="C_4515-31980"/>
        <w:proofErr w:type="spellEnd"/>
        <w:r>
          <w:t xml:space="preserve"> (CONF:4515-31980)</w:t>
        </w:r>
        <w:bookmarkEnd w:id="8366"/>
        <w:r>
          <w:t>.</w:t>
        </w:r>
      </w:ins>
    </w:p>
    <w:p w14:paraId="507B6BB4" w14:textId="77777777" w:rsidR="00440477" w:rsidRDefault="00440477" w:rsidP="00440477">
      <w:pPr>
        <w:pStyle w:val="BodyText"/>
        <w:spacing w:before="120"/>
        <w:rPr>
          <w:ins w:id="8367" w:author="Russ Ott" w:date="2022-05-16T11:54:00Z"/>
        </w:rPr>
      </w:pPr>
      <w:ins w:id="8368" w:author="Russ Ott" w:date="2022-05-16T11:54:00Z">
        <w:r>
          <w:t>The targetSiteCode is used to identify the part of the body of concern for the planned procedure.</w:t>
        </w:r>
      </w:ins>
    </w:p>
    <w:p w14:paraId="29DFA6EB" w14:textId="63FF3FC1" w:rsidR="00440477" w:rsidRDefault="00440477" w:rsidP="00440477">
      <w:pPr>
        <w:numPr>
          <w:ilvl w:val="0"/>
          <w:numId w:val="10"/>
        </w:numPr>
        <w:rPr>
          <w:ins w:id="8369" w:author="Russ Ott" w:date="2022-05-16T11:54:00Z"/>
        </w:rPr>
      </w:pPr>
      <w:ins w:id="8370"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targetSiteCode</w:t>
        </w:r>
        <w:proofErr w:type="spellEnd"/>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"Body_Site_Value_Set" \h </w:instrText>
        </w:r>
        <w:r w:rsidR="001C172D">
          <w:fldChar w:fldCharType="separate"/>
        </w:r>
        <w:r>
          <w:rPr>
            <w:rStyle w:val="HyperlinkCourierBold"/>
          </w:rPr>
          <w:t>Body Site Value Set</w:t>
        </w:r>
        <w:r w:rsidR="001C172D">
          <w:rPr>
            <w:rStyle w:val="HyperlinkCourierBold"/>
          </w:rPr>
          <w:fldChar w:fldCharType="end"/>
        </w:r>
        <w:r>
          <w:rPr>
            <w:rStyle w:val="XMLname"/>
          </w:rPr>
          <w:t xml:space="preserve"> urn:oid:2.16.840.1.113883.3.88.12.3221.8.9</w:t>
        </w:r>
        <w:r>
          <w:rPr>
            <w:rStyle w:val="keyword"/>
          </w:rPr>
          <w:t xml:space="preserve"> DYNAMIC</w:t>
        </w:r>
        <w:bookmarkStart w:id="8371" w:name="C_4515-31981"/>
        <w:r>
          <w:t xml:space="preserve"> (CONF:4515-31981)</w:t>
        </w:r>
        <w:bookmarkEnd w:id="8371"/>
        <w:r>
          <w:t>.</w:t>
        </w:r>
      </w:ins>
    </w:p>
    <w:p w14:paraId="041346A3" w14:textId="77777777" w:rsidR="00440477" w:rsidRDefault="00440477" w:rsidP="00440477">
      <w:pPr>
        <w:pStyle w:val="BodyText"/>
        <w:spacing w:before="120"/>
        <w:rPr>
          <w:ins w:id="8372" w:author="Russ Ott" w:date="2022-05-16T11:54:00Z"/>
        </w:rPr>
      </w:pPr>
      <w:ins w:id="8373" w:author="Russ Ott" w:date="2022-05-16T11:54:00Z">
        <w:r>
          <w:t>The clinician who is expected to perform the procedure could be identified using procedure/performer.</w:t>
        </w:r>
      </w:ins>
    </w:p>
    <w:p w14:paraId="728996B5" w14:textId="77777777" w:rsidR="00440477" w:rsidRDefault="00440477" w:rsidP="00440477">
      <w:pPr>
        <w:numPr>
          <w:ilvl w:val="0"/>
          <w:numId w:val="10"/>
        </w:numPr>
        <w:rPr>
          <w:ins w:id="8374" w:author="Russ Ott" w:date="2022-05-16T11:54:00Z"/>
        </w:rPr>
      </w:pPr>
      <w:ins w:id="8375" w:author="Russ Ott" w:date="2022-05-16T11:54:00Z">
        <w:r>
          <w:rPr>
            <w:rStyle w:val="keyword"/>
          </w:rPr>
          <w:t>MAY</w:t>
        </w:r>
        <w:r>
          <w:t xml:space="preserve"> contain zero or more [</w:t>
        </w:r>
        <w:proofErr w:type="gramStart"/>
        <w:r>
          <w:t>0..</w:t>
        </w:r>
        <w:proofErr w:type="gramEnd"/>
        <w:r>
          <w:t xml:space="preserve">*] </w:t>
        </w:r>
        <w:r>
          <w:rPr>
            <w:rStyle w:val="XMLnameBold"/>
          </w:rPr>
          <w:t>performer</w:t>
        </w:r>
        <w:bookmarkStart w:id="8376" w:name="C_4515-30449"/>
        <w:r>
          <w:t xml:space="preserve"> (CONF:4515-30449)</w:t>
        </w:r>
        <w:bookmarkEnd w:id="8376"/>
        <w:r>
          <w:t>.</w:t>
        </w:r>
      </w:ins>
    </w:p>
    <w:p w14:paraId="23678023" w14:textId="77777777" w:rsidR="00440477" w:rsidRDefault="00440477" w:rsidP="00440477">
      <w:pPr>
        <w:pStyle w:val="BodyText"/>
        <w:spacing w:before="120"/>
        <w:rPr>
          <w:ins w:id="8377" w:author="Russ Ott" w:date="2022-05-16T11:54:00Z"/>
        </w:rPr>
      </w:pPr>
      <w:ins w:id="8378" w:author="Russ Ott" w:date="2022-05-16T11:54:00Z">
        <w:r>
          <w:t>The author in a planned procedure represents the clinician who is requesting or planning the procedure.</w:t>
        </w:r>
      </w:ins>
    </w:p>
    <w:p w14:paraId="54AB8539" w14:textId="77777777" w:rsidR="00440477" w:rsidRDefault="00440477" w:rsidP="00440477">
      <w:pPr>
        <w:numPr>
          <w:ilvl w:val="0"/>
          <w:numId w:val="10"/>
        </w:numPr>
        <w:rPr>
          <w:ins w:id="8379" w:author="Russ Ott" w:date="2022-05-16T11:54:00Z"/>
        </w:rPr>
      </w:pPr>
      <w:ins w:id="8380" w:author="Russ Ott" w:date="2022-05-16T11:54:00Z">
        <w:r>
          <w:rPr>
            <w:rStyle w:val="keyword"/>
          </w:rPr>
          <w:t>SHOULD</w:t>
        </w:r>
        <w:r>
          <w:t xml:space="preserve"> contain zero or one [</w:t>
        </w:r>
        <w:proofErr w:type="gramStart"/>
        <w:r>
          <w:t>0..</w:t>
        </w:r>
        <w:proofErr w:type="gramEnd"/>
        <w:r>
          <w:t>1] Author Participation</w:t>
        </w:r>
        <w:r>
          <w:rPr>
            <w:rStyle w:val="XMLname"/>
          </w:rPr>
          <w:t xml:space="preserve"> (identifier: urn:oid:2.16.840.1.113883.10.20.22.4.119)</w:t>
        </w:r>
        <w:bookmarkStart w:id="8381" w:name="C_4515-31979"/>
        <w:r>
          <w:t xml:space="preserve"> (CONF:4515-31979)</w:t>
        </w:r>
        <w:bookmarkEnd w:id="8381"/>
        <w:r>
          <w:t>.</w:t>
        </w:r>
      </w:ins>
    </w:p>
    <w:p w14:paraId="5322B29F" w14:textId="77777777" w:rsidR="00440477" w:rsidRDefault="00440477" w:rsidP="00440477">
      <w:pPr>
        <w:pStyle w:val="BodyText"/>
        <w:spacing w:before="120"/>
        <w:rPr>
          <w:ins w:id="8382" w:author="Russ Ott" w:date="2022-05-16T11:54:00Z"/>
        </w:rPr>
      </w:pPr>
      <w:ins w:id="8383" w:author="Russ Ott" w:date="2022-05-16T11:54:00Z">
        <w:r>
          <w:t>The following entryRelationship represents the priority that a patient or a provider places on the procedure.</w:t>
        </w:r>
      </w:ins>
    </w:p>
    <w:p w14:paraId="752B7292" w14:textId="77777777" w:rsidR="00440477" w:rsidRDefault="00440477" w:rsidP="00440477">
      <w:pPr>
        <w:numPr>
          <w:ilvl w:val="0"/>
          <w:numId w:val="10"/>
        </w:numPr>
        <w:rPr>
          <w:ins w:id="8384" w:author="Russ Ott" w:date="2022-05-16T11:54:00Z"/>
        </w:rPr>
      </w:pPr>
      <w:ins w:id="8385"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8386" w:name="C_4515-31079"/>
        <w:proofErr w:type="spellEnd"/>
        <w:r>
          <w:t xml:space="preserve"> (CONF:4515-31079)</w:t>
        </w:r>
        <w:bookmarkEnd w:id="8386"/>
        <w:r>
          <w:t xml:space="preserve"> such that it</w:t>
        </w:r>
      </w:ins>
    </w:p>
    <w:p w14:paraId="1ED75210" w14:textId="77777777" w:rsidR="00440477" w:rsidRDefault="00440477" w:rsidP="00440477">
      <w:pPr>
        <w:numPr>
          <w:ilvl w:val="1"/>
          <w:numId w:val="10"/>
        </w:numPr>
        <w:rPr>
          <w:ins w:id="8387" w:author="Russ Ott" w:date="2022-05-16T11:54:00Z"/>
        </w:rPr>
      </w:pPr>
      <w:ins w:id="8388"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8389" w:name="C_4515-31080"/>
        <w:r>
          <w:t xml:space="preserve"> (CONF:4515-31080)</w:t>
        </w:r>
        <w:bookmarkEnd w:id="8389"/>
        <w:r>
          <w:t>.</w:t>
        </w:r>
      </w:ins>
    </w:p>
    <w:p w14:paraId="4573EF94" w14:textId="77777777" w:rsidR="00440477" w:rsidRDefault="00440477" w:rsidP="00440477">
      <w:pPr>
        <w:numPr>
          <w:ilvl w:val="1"/>
          <w:numId w:val="10"/>
        </w:numPr>
        <w:rPr>
          <w:ins w:id="8390" w:author="Russ Ott" w:date="2022-05-16T11:54:00Z"/>
        </w:rPr>
      </w:pPr>
      <w:ins w:id="8391" w:author="Russ Ott" w:date="2022-05-16T11:54:00Z">
        <w:r>
          <w:rPr>
            <w:rStyle w:val="keyword"/>
          </w:rPr>
          <w:lastRenderedPageBreak/>
          <w:t>SHALL</w:t>
        </w:r>
        <w:r>
          <w:t xml:space="preserve"> contain exactly one [</w:t>
        </w:r>
        <w:proofErr w:type="gramStart"/>
        <w:r>
          <w:t>1..</w:t>
        </w:r>
        <w:proofErr w:type="gramEnd"/>
        <w:r>
          <w:t>1] Priority Preference</w:t>
        </w:r>
        <w:r>
          <w:rPr>
            <w:rStyle w:val="XMLname"/>
          </w:rPr>
          <w:t xml:space="preserve"> (identifier: urn:oid:2.16.840.1.113883.10.20.22.4.143)</w:t>
        </w:r>
        <w:bookmarkStart w:id="8392" w:name="C_4515-31081"/>
        <w:r>
          <w:t xml:space="preserve"> (CONF:4515-31081)</w:t>
        </w:r>
        <w:bookmarkEnd w:id="8392"/>
        <w:r>
          <w:t>.</w:t>
        </w:r>
      </w:ins>
    </w:p>
    <w:p w14:paraId="0BBACA59" w14:textId="77777777" w:rsidR="00440477" w:rsidRDefault="00440477" w:rsidP="00440477">
      <w:pPr>
        <w:pStyle w:val="BodyText"/>
        <w:spacing w:before="120"/>
        <w:rPr>
          <w:ins w:id="8393" w:author="Russ Ott" w:date="2022-05-16T11:54:00Z"/>
        </w:rPr>
      </w:pPr>
      <w:ins w:id="8394" w:author="Russ Ott" w:date="2022-05-16T11:54:00Z">
        <w:r>
          <w:t>The following entryRelationship represents the indication for the procedure.</w:t>
        </w:r>
      </w:ins>
    </w:p>
    <w:p w14:paraId="17F17A0C" w14:textId="77777777" w:rsidR="00440477" w:rsidRDefault="00440477" w:rsidP="00440477">
      <w:pPr>
        <w:numPr>
          <w:ilvl w:val="0"/>
          <w:numId w:val="10"/>
        </w:numPr>
        <w:rPr>
          <w:ins w:id="8395" w:author="Russ Ott" w:date="2022-05-16T11:54:00Z"/>
        </w:rPr>
      </w:pPr>
      <w:ins w:id="8396"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8397" w:name="C_4515-31982"/>
        <w:proofErr w:type="spellEnd"/>
        <w:r>
          <w:t xml:space="preserve"> (CONF:4515-31982)</w:t>
        </w:r>
        <w:bookmarkEnd w:id="8397"/>
        <w:r>
          <w:t xml:space="preserve"> such that it</w:t>
        </w:r>
      </w:ins>
    </w:p>
    <w:p w14:paraId="25E3DD4D" w14:textId="77777777" w:rsidR="00440477" w:rsidRDefault="00440477" w:rsidP="00440477">
      <w:pPr>
        <w:numPr>
          <w:ilvl w:val="1"/>
          <w:numId w:val="10"/>
        </w:numPr>
        <w:rPr>
          <w:ins w:id="8398" w:author="Russ Ott" w:date="2022-05-16T11:54:00Z"/>
        </w:rPr>
      </w:pPr>
      <w:ins w:id="8399"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"RSON"</w:t>
        </w:r>
        <w:r>
          <w:t xml:space="preserve"> Has Reason (</w:t>
        </w:r>
        <w:proofErr w:type="spellStart"/>
        <w:r>
          <w:t>CodeSystem</w:t>
        </w:r>
        <w:proofErr w:type="spellEnd"/>
        <w:r>
          <w:t xml:space="preserve">: </w:t>
        </w:r>
        <w:r>
          <w:rPr>
            <w:rStyle w:val="XMLname"/>
          </w:rPr>
          <w:t>HL7ActRelationshipType urn:oid:2.16.840.1.113883.5.1002</w:t>
        </w:r>
        <w:r>
          <w:t>)</w:t>
        </w:r>
        <w:bookmarkStart w:id="8400" w:name="C_4515-31983"/>
        <w:r>
          <w:t xml:space="preserve"> (CONF:4515-31983)</w:t>
        </w:r>
        <w:bookmarkEnd w:id="8400"/>
        <w:r>
          <w:t>.</w:t>
        </w:r>
      </w:ins>
    </w:p>
    <w:p w14:paraId="31AD9CA1" w14:textId="77777777" w:rsidR="00440477" w:rsidRDefault="00440477" w:rsidP="00440477">
      <w:pPr>
        <w:numPr>
          <w:ilvl w:val="1"/>
          <w:numId w:val="10"/>
        </w:numPr>
        <w:rPr>
          <w:ins w:id="8401" w:author="Russ Ott" w:date="2022-05-16T11:54:00Z"/>
        </w:rPr>
      </w:pPr>
      <w:ins w:id="8402" w:author="Russ Ott" w:date="2022-05-16T11:54:00Z">
        <w:r>
          <w:rPr>
            <w:rStyle w:val="keyword"/>
          </w:rPr>
          <w:t>SHALL</w:t>
        </w:r>
        <w:r>
          <w:t xml:space="preserve"> contain exactly one [</w:t>
        </w:r>
        <w:proofErr w:type="gramStart"/>
        <w:r>
          <w:t>1..</w:t>
        </w:r>
        <w:proofErr w:type="gramEnd"/>
        <w:r>
          <w:t>1] Indication (V2)</w:t>
        </w:r>
        <w:r>
          <w:rPr>
            <w:rStyle w:val="XMLname"/>
          </w:rPr>
          <w:t xml:space="preserve"> (identifier: urn:hl7ii:2.16.840.1.113883.10.20.22.4.19:2014-06-09)</w:t>
        </w:r>
        <w:bookmarkStart w:id="8403" w:name="C_4515-31984"/>
        <w:r>
          <w:t xml:space="preserve"> (CONF:4515-31984)</w:t>
        </w:r>
        <w:bookmarkEnd w:id="8403"/>
        <w:r>
          <w:t>.</w:t>
        </w:r>
      </w:ins>
    </w:p>
    <w:p w14:paraId="6C5E952B" w14:textId="77777777" w:rsidR="00440477" w:rsidRDefault="00440477" w:rsidP="00440477">
      <w:pPr>
        <w:pStyle w:val="BodyText"/>
        <w:spacing w:before="120"/>
        <w:rPr>
          <w:ins w:id="8404" w:author="Russ Ott" w:date="2022-05-16T11:54:00Z"/>
        </w:rPr>
      </w:pPr>
      <w:ins w:id="8405" w:author="Russ Ott" w:date="2022-05-16T11:54:00Z">
        <w:r>
          <w:t>The following entryRelationship captures any instructions associated with the planned procedure.</w:t>
        </w:r>
      </w:ins>
    </w:p>
    <w:p w14:paraId="038D73CF" w14:textId="77777777" w:rsidR="00440477" w:rsidRDefault="00440477" w:rsidP="00440477">
      <w:pPr>
        <w:numPr>
          <w:ilvl w:val="0"/>
          <w:numId w:val="10"/>
        </w:numPr>
        <w:rPr>
          <w:ins w:id="8406" w:author="Russ Ott" w:date="2022-05-16T11:54:00Z"/>
        </w:rPr>
      </w:pPr>
      <w:ins w:id="8407"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8408" w:name="C_4515-31985"/>
        <w:proofErr w:type="spellEnd"/>
        <w:r>
          <w:t xml:space="preserve"> (CONF:4515-31985)</w:t>
        </w:r>
        <w:bookmarkEnd w:id="8408"/>
        <w:r>
          <w:t xml:space="preserve"> such that it</w:t>
        </w:r>
      </w:ins>
    </w:p>
    <w:p w14:paraId="64A06FF0" w14:textId="77777777" w:rsidR="00440477" w:rsidRDefault="00440477" w:rsidP="00440477">
      <w:pPr>
        <w:numPr>
          <w:ilvl w:val="1"/>
          <w:numId w:val="10"/>
        </w:numPr>
        <w:rPr>
          <w:ins w:id="8409" w:author="Russ Ott" w:date="2022-05-16T11:54:00Z"/>
        </w:rPr>
      </w:pPr>
      <w:ins w:id="8410"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"SUBJ"</w:t>
        </w:r>
        <w:r>
          <w:t xml:space="preserve"> Has Subject (</w:t>
        </w:r>
        <w:proofErr w:type="spellStart"/>
        <w:r>
          <w:t>CodeSystem</w:t>
        </w:r>
        <w:proofErr w:type="spellEnd"/>
        <w:r>
          <w:t xml:space="preserve">: </w:t>
        </w:r>
        <w:r>
          <w:rPr>
            <w:rStyle w:val="XMLname"/>
          </w:rPr>
          <w:t>HL7ActRelationshipType urn:oid:2.16.840.1.113883.5.1002</w:t>
        </w:r>
        <w:r>
          <w:t>)</w:t>
        </w:r>
        <w:bookmarkStart w:id="8411" w:name="C_4515-31986"/>
        <w:r>
          <w:t xml:space="preserve"> (CONF:4515-31986)</w:t>
        </w:r>
        <w:bookmarkEnd w:id="8411"/>
        <w:r>
          <w:t>.</w:t>
        </w:r>
      </w:ins>
    </w:p>
    <w:p w14:paraId="79F33CAD" w14:textId="77777777" w:rsidR="00440477" w:rsidRDefault="00440477" w:rsidP="00440477">
      <w:pPr>
        <w:numPr>
          <w:ilvl w:val="1"/>
          <w:numId w:val="10"/>
        </w:numPr>
        <w:rPr>
          <w:ins w:id="8412" w:author="Russ Ott" w:date="2022-05-16T11:54:00Z"/>
        </w:rPr>
      </w:pPr>
      <w:ins w:id="8413" w:author="Russ Ott" w:date="2022-05-16T11:54:00Z">
        <w:r>
          <w:rPr>
            <w:rStyle w:val="keyword"/>
          </w:rPr>
          <w:t>SHALL</w:t>
        </w:r>
        <w:r>
          <w:t xml:space="preserve"> contain exactly one [</w:t>
        </w:r>
        <w:proofErr w:type="gramStart"/>
        <w:r>
          <w:t>1..</w:t>
        </w:r>
        <w:proofErr w:type="gramEnd"/>
        <w:r>
          <w:t xml:space="preserve">1] </w:t>
        </w:r>
        <w:r>
          <w:rPr>
            <w:rStyle w:val="XMLnameBold"/>
          </w:rPr>
          <w:t>@inversionInd</w:t>
        </w:r>
        <w:r>
          <w:t>=</w:t>
        </w:r>
        <w:r>
          <w:rPr>
            <w:rStyle w:val="XMLname"/>
          </w:rPr>
          <w:t>"true"</w:t>
        </w:r>
        <w:r>
          <w:t xml:space="preserve"> True</w:t>
        </w:r>
        <w:bookmarkStart w:id="8414" w:name="C_4515-31987"/>
        <w:r>
          <w:t xml:space="preserve"> (CONF:4515-31987)</w:t>
        </w:r>
        <w:bookmarkEnd w:id="8414"/>
        <w:r>
          <w:t>.</w:t>
        </w:r>
      </w:ins>
    </w:p>
    <w:p w14:paraId="036BA7AC" w14:textId="77777777" w:rsidR="00440477" w:rsidRDefault="00440477" w:rsidP="00440477">
      <w:pPr>
        <w:numPr>
          <w:ilvl w:val="1"/>
          <w:numId w:val="10"/>
        </w:numPr>
        <w:rPr>
          <w:ins w:id="8415" w:author="Russ Ott" w:date="2022-05-16T11:54:00Z"/>
        </w:rPr>
      </w:pPr>
      <w:ins w:id="8416" w:author="Russ Ott" w:date="2022-05-16T11:54:00Z">
        <w:r>
          <w:rPr>
            <w:rStyle w:val="keyword"/>
          </w:rPr>
          <w:t>SHALL</w:t>
        </w:r>
        <w:r>
          <w:t xml:space="preserve"> contain exactly one [</w:t>
        </w:r>
        <w:proofErr w:type="gramStart"/>
        <w:r>
          <w:t>1..</w:t>
        </w:r>
        <w:proofErr w:type="gramEnd"/>
        <w:r>
          <w:t>1] Instruction (V2)</w:t>
        </w:r>
        <w:r>
          <w:rPr>
            <w:rStyle w:val="XMLname"/>
          </w:rPr>
          <w:t xml:space="preserve"> (identifier: urn:hl7ii:2.16.840.1.113883.10.20.22.4.20:2014-06-09)</w:t>
        </w:r>
        <w:bookmarkStart w:id="8417" w:name="C_4515-31989"/>
        <w:r>
          <w:t xml:space="preserve"> (CONF:4515-31989)</w:t>
        </w:r>
        <w:bookmarkEnd w:id="8417"/>
        <w:r>
          <w:t>.</w:t>
        </w:r>
      </w:ins>
    </w:p>
    <w:p w14:paraId="540C1779" w14:textId="77777777" w:rsidR="00440477" w:rsidRDefault="00440477" w:rsidP="00440477">
      <w:pPr>
        <w:pStyle w:val="BodyText"/>
        <w:spacing w:before="120"/>
        <w:rPr>
          <w:ins w:id="8418" w:author="Russ Ott" w:date="2022-05-16T11:54:00Z"/>
        </w:rPr>
      </w:pPr>
      <w:ins w:id="8419" w:author="Russ Ott" w:date="2022-05-16T11:54:00Z">
        <w:r>
          <w:t>The following entryRelationship represents the insurance coverage the patient may have for the procedure.</w:t>
        </w:r>
      </w:ins>
    </w:p>
    <w:p w14:paraId="6EED5A51" w14:textId="77777777" w:rsidR="00440477" w:rsidRDefault="00440477" w:rsidP="00440477">
      <w:pPr>
        <w:numPr>
          <w:ilvl w:val="0"/>
          <w:numId w:val="10"/>
        </w:numPr>
        <w:rPr>
          <w:ins w:id="8420" w:author="Russ Ott" w:date="2022-05-16T11:54:00Z"/>
        </w:rPr>
      </w:pPr>
      <w:ins w:id="8421"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8422" w:name="C_4515-31990"/>
        <w:proofErr w:type="spellEnd"/>
        <w:r>
          <w:t xml:space="preserve"> (CONF:4515-31990)</w:t>
        </w:r>
        <w:bookmarkEnd w:id="8422"/>
        <w:r>
          <w:t xml:space="preserve"> such that it</w:t>
        </w:r>
      </w:ins>
    </w:p>
    <w:p w14:paraId="22AEBBB4" w14:textId="77777777" w:rsidR="00440477" w:rsidRDefault="00440477" w:rsidP="00440477">
      <w:pPr>
        <w:numPr>
          <w:ilvl w:val="1"/>
          <w:numId w:val="10"/>
        </w:numPr>
        <w:rPr>
          <w:ins w:id="8423" w:author="Russ Ott" w:date="2022-05-16T11:54:00Z"/>
        </w:rPr>
      </w:pPr>
      <w:ins w:id="8424"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w:t>
        </w:r>
        <w:bookmarkStart w:id="8425" w:name="C_4515-31991"/>
        <w:r>
          <w:t xml:space="preserve"> (CONF:4515-31991)</w:t>
        </w:r>
        <w:bookmarkEnd w:id="8425"/>
        <w:r>
          <w:t>.</w:t>
        </w:r>
      </w:ins>
    </w:p>
    <w:p w14:paraId="2463BFFC" w14:textId="77777777" w:rsidR="00440477" w:rsidRDefault="00440477" w:rsidP="00440477">
      <w:pPr>
        <w:numPr>
          <w:ilvl w:val="1"/>
          <w:numId w:val="10"/>
        </w:numPr>
        <w:rPr>
          <w:ins w:id="8426" w:author="Russ Ott" w:date="2022-05-16T11:54:00Z"/>
        </w:rPr>
      </w:pPr>
      <w:ins w:id="8427" w:author="Russ Ott" w:date="2022-05-16T11:54:00Z">
        <w:r>
          <w:rPr>
            <w:rStyle w:val="keyword"/>
          </w:rPr>
          <w:t>SHALL</w:t>
        </w:r>
        <w:r>
          <w:t xml:space="preserve"> contain exactly one [</w:t>
        </w:r>
        <w:proofErr w:type="gramStart"/>
        <w:r>
          <w:t>1..</w:t>
        </w:r>
        <w:proofErr w:type="gramEnd"/>
        <w:r>
          <w:t>1] Planned Coverage</w:t>
        </w:r>
        <w:r>
          <w:rPr>
            <w:rStyle w:val="XMLname"/>
          </w:rPr>
          <w:t xml:space="preserve"> (identifier: urn:oid:2.16.840.1.113883.10.20.22.4.129)</w:t>
        </w:r>
        <w:bookmarkStart w:id="8428" w:name="C_4515-31992"/>
        <w:r>
          <w:t xml:space="preserve"> (CONF:4515-31992)</w:t>
        </w:r>
        <w:bookmarkEnd w:id="8428"/>
        <w:r>
          <w:t>.</w:t>
        </w:r>
      </w:ins>
    </w:p>
    <w:p w14:paraId="21C8E6FD" w14:textId="77777777" w:rsidR="00440477" w:rsidRDefault="00440477" w:rsidP="00440477">
      <w:pPr>
        <w:pStyle w:val="BodyText"/>
        <w:spacing w:before="120"/>
        <w:rPr>
          <w:ins w:id="8429" w:author="Russ Ott" w:date="2022-05-16T11:54:00Z"/>
        </w:rPr>
      </w:pPr>
      <w:ins w:id="8430" w:author="Russ Ott" w:date="2022-05-16T11:54:00Z">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ins>
    </w:p>
    <w:p w14:paraId="3352337B" w14:textId="77777777" w:rsidR="00440477" w:rsidRDefault="00440477" w:rsidP="00440477">
      <w:pPr>
        <w:numPr>
          <w:ilvl w:val="0"/>
          <w:numId w:val="10"/>
        </w:numPr>
        <w:rPr>
          <w:ins w:id="8431" w:author="Russ Ott" w:date="2022-05-16T11:54:00Z"/>
        </w:rPr>
      </w:pPr>
      <w:ins w:id="843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8433" w:name="C_4515-32994"/>
        <w:proofErr w:type="spellEnd"/>
        <w:r>
          <w:t xml:space="preserve"> (CONF:4515-32994)</w:t>
        </w:r>
        <w:bookmarkEnd w:id="8433"/>
        <w:r>
          <w:t xml:space="preserve"> such that it</w:t>
        </w:r>
      </w:ins>
    </w:p>
    <w:p w14:paraId="738DB8AB" w14:textId="77777777" w:rsidR="00440477" w:rsidRDefault="00440477" w:rsidP="00440477">
      <w:pPr>
        <w:numPr>
          <w:ilvl w:val="1"/>
          <w:numId w:val="10"/>
        </w:numPr>
        <w:rPr>
          <w:ins w:id="8434" w:author="Russ Ott" w:date="2022-05-16T11:54:00Z"/>
        </w:rPr>
      </w:pPr>
      <w:ins w:id="843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"RSON"</w:t>
        </w:r>
        <w:r>
          <w:t xml:space="preserve"> Has reason (</w:t>
        </w:r>
        <w:proofErr w:type="spellStart"/>
        <w:r>
          <w:t>CodeSystem</w:t>
        </w:r>
        <w:proofErr w:type="spellEnd"/>
        <w:r>
          <w:t xml:space="preserve">: </w:t>
        </w:r>
        <w:r>
          <w:rPr>
            <w:rStyle w:val="XMLname"/>
          </w:rPr>
          <w:t>HL7ActRelationshipType urn:oid:2.16.840.1.113883.5.1002</w:t>
        </w:r>
        <w:r>
          <w:t>)</w:t>
        </w:r>
        <w:bookmarkStart w:id="8436" w:name="C_4515-32998"/>
        <w:r>
          <w:t xml:space="preserve"> (CONF:4515-32998)</w:t>
        </w:r>
        <w:bookmarkEnd w:id="8436"/>
        <w:r>
          <w:t>.</w:t>
        </w:r>
      </w:ins>
    </w:p>
    <w:p w14:paraId="1EF260CC" w14:textId="77777777" w:rsidR="00440477" w:rsidRDefault="00440477" w:rsidP="00440477">
      <w:pPr>
        <w:numPr>
          <w:ilvl w:val="1"/>
          <w:numId w:val="10"/>
        </w:numPr>
        <w:rPr>
          <w:ins w:id="8437" w:author="Russ Ott" w:date="2022-05-16T11:54:00Z"/>
        </w:rPr>
      </w:pPr>
      <w:ins w:id="8438" w:author="Russ Ott" w:date="2022-05-16T11:54:00Z">
        <w:r>
          <w:rPr>
            <w:rStyle w:val="keyword"/>
          </w:rPr>
          <w:t>SHALL</w:t>
        </w:r>
        <w:r>
          <w:t xml:space="preserve"> contain exactly one [</w:t>
        </w:r>
        <w:proofErr w:type="gramStart"/>
        <w:r>
          <w:t>1..</w:t>
        </w:r>
        <w:proofErr w:type="gramEnd"/>
        <w:r>
          <w:t>1] Assessment Scale Observation</w:t>
        </w:r>
        <w:r>
          <w:rPr>
            <w:rStyle w:val="XMLname"/>
          </w:rPr>
          <w:t xml:space="preserve"> (identifier: urn:oid:2.16.840.1.113883.10.20.22.4.69)</w:t>
        </w:r>
        <w:bookmarkStart w:id="8439" w:name="C_4515-32995"/>
        <w:r>
          <w:t xml:space="preserve"> (CONF:4515-32995)</w:t>
        </w:r>
        <w:bookmarkEnd w:id="8439"/>
        <w:r>
          <w:t>.</w:t>
        </w:r>
      </w:ins>
    </w:p>
    <w:p w14:paraId="53784282" w14:textId="77777777" w:rsidR="00440477" w:rsidRDefault="00440477" w:rsidP="00440477">
      <w:pPr>
        <w:pStyle w:val="BodyText"/>
        <w:spacing w:before="120"/>
        <w:rPr>
          <w:ins w:id="8440" w:author="Russ Ott" w:date="2022-05-16T11:54:00Z"/>
        </w:rPr>
      </w:pPr>
      <w:ins w:id="8441" w:author="Russ Ott" w:date="2022-05-16T11:54:00Z">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ins>
    </w:p>
    <w:p w14:paraId="479C4B3E" w14:textId="77777777" w:rsidR="00440477" w:rsidRDefault="00440477" w:rsidP="00440477">
      <w:pPr>
        <w:numPr>
          <w:ilvl w:val="0"/>
          <w:numId w:val="10"/>
        </w:numPr>
        <w:rPr>
          <w:ins w:id="8442" w:author="Russ Ott" w:date="2022-05-16T11:54:00Z"/>
        </w:rPr>
      </w:pPr>
      <w:ins w:id="844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8444" w:name="C_4515-32996"/>
        <w:proofErr w:type="spellEnd"/>
        <w:r>
          <w:t xml:space="preserve"> (CONF:4515-32996)</w:t>
        </w:r>
        <w:bookmarkEnd w:id="8444"/>
        <w:r>
          <w:t xml:space="preserve"> such that it</w:t>
        </w:r>
      </w:ins>
    </w:p>
    <w:p w14:paraId="51FF7771" w14:textId="77777777" w:rsidR="00440477" w:rsidRDefault="00440477" w:rsidP="00440477">
      <w:pPr>
        <w:numPr>
          <w:ilvl w:val="1"/>
          <w:numId w:val="10"/>
        </w:numPr>
        <w:rPr>
          <w:ins w:id="8445" w:author="Russ Ott" w:date="2022-05-16T11:54:00Z"/>
        </w:rPr>
      </w:pPr>
      <w:ins w:id="8446" w:author="Russ Ott" w:date="2022-05-16T11:54:00Z">
        <w:r>
          <w:rPr>
            <w:rStyle w:val="keyword"/>
          </w:rPr>
          <w:lastRenderedPageBreak/>
          <w:t>SHALL</w:t>
        </w:r>
        <w:r>
          <w:t xml:space="preserve"> contain exactly one [</w:t>
        </w:r>
        <w:proofErr w:type="gramStart"/>
        <w:r>
          <w:t>1..</w:t>
        </w:r>
        <w:proofErr w:type="gramEnd"/>
        <w:r>
          <w:t xml:space="preserve">1] </w:t>
        </w:r>
        <w:r>
          <w:rPr>
            <w:rStyle w:val="XMLnameBold"/>
          </w:rPr>
          <w:t>@typeCode</w:t>
        </w:r>
        <w:r>
          <w:t>=</w:t>
        </w:r>
        <w:r>
          <w:rPr>
            <w:rStyle w:val="XMLname"/>
          </w:rPr>
          <w:t>"RSON"</w:t>
        </w:r>
        <w:r>
          <w:t xml:space="preserve"> Has reason</w:t>
        </w:r>
        <w:bookmarkStart w:id="8447" w:name="C_4515-32999"/>
        <w:r>
          <w:t xml:space="preserve"> (CONF:4515-32999)</w:t>
        </w:r>
        <w:bookmarkEnd w:id="8447"/>
        <w:r>
          <w:t>.</w:t>
        </w:r>
      </w:ins>
    </w:p>
    <w:p w14:paraId="509615CC" w14:textId="77777777" w:rsidR="00440477" w:rsidRDefault="00440477" w:rsidP="00440477">
      <w:pPr>
        <w:numPr>
          <w:ilvl w:val="1"/>
          <w:numId w:val="10"/>
        </w:numPr>
        <w:rPr>
          <w:ins w:id="8448" w:author="Russ Ott" w:date="2022-05-16T11:54:00Z"/>
        </w:rPr>
      </w:pPr>
      <w:ins w:id="8449"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8450" w:name="C_4515-32997"/>
        <w:r>
          <w:t xml:space="preserve"> (CONF:4515-32997)</w:t>
        </w:r>
        <w:bookmarkEnd w:id="8450"/>
        <w:r>
          <w:t>.</w:t>
        </w:r>
      </w:ins>
    </w:p>
    <w:p w14:paraId="28CF1498" w14:textId="13BEBCA0" w:rsidR="00440477" w:rsidRDefault="00440477" w:rsidP="00440477">
      <w:pPr>
        <w:pStyle w:val="Caption"/>
        <w:ind w:left="130" w:right="115"/>
        <w:rPr>
          <w:ins w:id="8451" w:author="Russ Ott" w:date="2022-05-16T11:54:00Z"/>
        </w:rPr>
      </w:pPr>
      <w:bookmarkStart w:id="8452" w:name="_Toc103325928"/>
      <w:ins w:id="8453" w:author="Russ Ott" w:date="2022-05-16T11:54:00Z">
        <w:r>
          <w:lastRenderedPageBreak/>
          <w:t xml:space="preserve">Figure </w:t>
        </w:r>
        <w:r>
          <w:fldChar w:fldCharType="begin"/>
        </w:r>
        <w:r>
          <w:instrText>SEQ Figure \* ARABIC</w:instrText>
        </w:r>
        <w:r>
          <w:fldChar w:fldCharType="separate"/>
        </w:r>
        <w:r w:rsidR="00F1669B">
          <w:t>22</w:t>
        </w:r>
        <w:r>
          <w:fldChar w:fldCharType="end"/>
        </w:r>
        <w:r>
          <w:t>: Planned Procedure Example</w:t>
        </w:r>
        <w:bookmarkEnd w:id="8452"/>
      </w:ins>
    </w:p>
    <w:p w14:paraId="2B55CAC2" w14:textId="77777777" w:rsidR="00440477" w:rsidRDefault="00440477" w:rsidP="00440477">
      <w:pPr>
        <w:pStyle w:val="Example"/>
        <w:ind w:left="130" w:right="115"/>
        <w:rPr>
          <w:ins w:id="8454" w:author="Russ Ott" w:date="2022-05-16T11:54:00Z"/>
        </w:rPr>
      </w:pPr>
      <w:ins w:id="8455" w:author="Russ Ott" w:date="2022-05-16T11:54:00Z">
        <w:r>
          <w:t>&lt;entry&gt;</w:t>
        </w:r>
      </w:ins>
    </w:p>
    <w:p w14:paraId="15504F84" w14:textId="77777777" w:rsidR="00440477" w:rsidRDefault="00440477" w:rsidP="00440477">
      <w:pPr>
        <w:pStyle w:val="Example"/>
        <w:ind w:left="130" w:right="115"/>
        <w:rPr>
          <w:ins w:id="8456" w:author="Russ Ott" w:date="2022-05-16T11:54:00Z"/>
        </w:rPr>
      </w:pPr>
      <w:ins w:id="8457" w:author="Russ Ott" w:date="2022-05-16T11:54:00Z">
        <w:r>
          <w:t xml:space="preserve">    &lt;procedure </w:t>
        </w:r>
        <w:proofErr w:type="spellStart"/>
        <w:r>
          <w:t>moodCode</w:t>
        </w:r>
        <w:proofErr w:type="spellEnd"/>
        <w:r>
          <w:t xml:space="preserve">="RQO" </w:t>
        </w:r>
        <w:proofErr w:type="spellStart"/>
        <w:r>
          <w:t>classCode</w:t>
        </w:r>
        <w:proofErr w:type="spellEnd"/>
        <w:r>
          <w:t>="PROC"&gt;</w:t>
        </w:r>
      </w:ins>
    </w:p>
    <w:p w14:paraId="45074907" w14:textId="77777777" w:rsidR="00440477" w:rsidRDefault="00440477" w:rsidP="00440477">
      <w:pPr>
        <w:pStyle w:val="Example"/>
        <w:ind w:left="130" w:right="115"/>
        <w:rPr>
          <w:ins w:id="8458" w:author="Russ Ott" w:date="2022-05-16T11:54:00Z"/>
        </w:rPr>
      </w:pPr>
      <w:ins w:id="8459" w:author="Russ Ott" w:date="2022-05-16T11:54:00Z">
        <w:r>
          <w:t xml:space="preserve">        </w:t>
        </w:r>
        <w:proofErr w:type="gramStart"/>
        <w:r>
          <w:t>&lt;!--</w:t>
        </w:r>
        <w:proofErr w:type="gramEnd"/>
        <w:r>
          <w:t xml:space="preserve"> **Planned Procedure template ** --&gt;</w:t>
        </w:r>
      </w:ins>
    </w:p>
    <w:p w14:paraId="438975B9" w14:textId="77777777" w:rsidR="00440477" w:rsidRDefault="00440477" w:rsidP="00440477">
      <w:pPr>
        <w:pStyle w:val="Example"/>
        <w:ind w:left="130" w:right="115"/>
        <w:rPr>
          <w:ins w:id="8460" w:author="Russ Ott" w:date="2022-05-16T11:54:00Z"/>
        </w:rPr>
      </w:pPr>
      <w:ins w:id="8461" w:author="Russ Ott" w:date="2022-05-16T11:54:00Z">
        <w:r>
          <w:t xml:space="preserve">        &lt;</w:t>
        </w:r>
        <w:proofErr w:type="spellStart"/>
        <w:r>
          <w:t>templateId</w:t>
        </w:r>
        <w:proofErr w:type="spellEnd"/>
        <w:r>
          <w:t xml:space="preserve"> root="2.16.840.1.113883.10.20.22.4.41" /&gt;</w:t>
        </w:r>
      </w:ins>
    </w:p>
    <w:p w14:paraId="0B760E6E" w14:textId="77777777" w:rsidR="00440477" w:rsidRDefault="00440477" w:rsidP="00440477">
      <w:pPr>
        <w:pStyle w:val="Example"/>
        <w:ind w:left="130" w:right="115"/>
        <w:rPr>
          <w:ins w:id="8462" w:author="Russ Ott" w:date="2022-05-16T11:54:00Z"/>
        </w:rPr>
      </w:pPr>
      <w:ins w:id="8463" w:author="Russ Ott" w:date="2022-05-16T11:54:00Z">
        <w:r>
          <w:t xml:space="preserve">        &lt;</w:t>
        </w:r>
        <w:proofErr w:type="spellStart"/>
        <w:r>
          <w:t>templateId</w:t>
        </w:r>
        <w:proofErr w:type="spellEnd"/>
        <w:r>
          <w:t xml:space="preserve"> root="2.16.840.1.113883.10.20.22.4.41" extension="2014-06-09" /&gt;</w:t>
        </w:r>
      </w:ins>
    </w:p>
    <w:p w14:paraId="4B144BBB" w14:textId="77777777" w:rsidR="00440477" w:rsidRDefault="00440477" w:rsidP="00440477">
      <w:pPr>
        <w:pStyle w:val="Example"/>
        <w:ind w:left="130" w:right="115"/>
        <w:rPr>
          <w:ins w:id="8464" w:author="Russ Ott" w:date="2022-05-16T11:54:00Z"/>
        </w:rPr>
      </w:pPr>
      <w:ins w:id="8465" w:author="Russ Ott" w:date="2022-05-16T11:54:00Z">
        <w:r>
          <w:t xml:space="preserve">        &lt;</w:t>
        </w:r>
        <w:proofErr w:type="spellStart"/>
        <w:r>
          <w:t>templateId</w:t>
        </w:r>
        <w:proofErr w:type="spellEnd"/>
        <w:r>
          <w:t xml:space="preserve"> root="2.16.840.1.113883.10.20.22.4.41" extension="2022-06-01" /&gt;</w:t>
        </w:r>
      </w:ins>
    </w:p>
    <w:p w14:paraId="64AA207E" w14:textId="77777777" w:rsidR="00440477" w:rsidRDefault="00440477" w:rsidP="00440477">
      <w:pPr>
        <w:pStyle w:val="Example"/>
        <w:ind w:left="130" w:right="115"/>
        <w:rPr>
          <w:ins w:id="8466" w:author="Russ Ott" w:date="2022-05-16T11:54:00Z"/>
        </w:rPr>
      </w:pPr>
      <w:ins w:id="8467" w:author="Russ Ott" w:date="2022-05-16T11:54:00Z">
        <w:r>
          <w:t xml:space="preserve">        </w:t>
        </w:r>
        <w:proofErr w:type="gramStart"/>
        <w:r>
          <w:t>&lt;!--</w:t>
        </w:r>
        <w:proofErr w:type="gramEnd"/>
        <w:r>
          <w:t xml:space="preserve"> **Planned Procedure template ** --&gt;</w:t>
        </w:r>
      </w:ins>
    </w:p>
    <w:p w14:paraId="6DAD80A0" w14:textId="77777777" w:rsidR="00440477" w:rsidRDefault="00440477" w:rsidP="00440477">
      <w:pPr>
        <w:pStyle w:val="Example"/>
        <w:ind w:left="130" w:right="115"/>
        <w:rPr>
          <w:ins w:id="8468" w:author="Russ Ott" w:date="2022-05-16T11:54:00Z"/>
        </w:rPr>
      </w:pPr>
      <w:ins w:id="8469" w:author="Russ Ott" w:date="2022-05-16T11:54:00Z">
        <w:r>
          <w:t xml:space="preserve">        &lt;id root="9a6d1bac-17d3-4195-89c4-1121bc809b5a" /&gt;</w:t>
        </w:r>
      </w:ins>
    </w:p>
    <w:p w14:paraId="342C67D2" w14:textId="77777777" w:rsidR="00440477" w:rsidRDefault="00440477" w:rsidP="00440477">
      <w:pPr>
        <w:pStyle w:val="Example"/>
        <w:ind w:left="130" w:right="115"/>
        <w:rPr>
          <w:ins w:id="8470" w:author="Russ Ott" w:date="2022-05-16T11:54:00Z"/>
        </w:rPr>
      </w:pPr>
      <w:ins w:id="8471" w:author="Russ Ott" w:date="2022-05-16T11:54:00Z">
        <w:r>
          <w:t xml:space="preserve">        &lt;code code="73761001" </w:t>
        </w:r>
        <w:proofErr w:type="spellStart"/>
        <w:r>
          <w:t>codeSystem</w:t>
        </w:r>
        <w:proofErr w:type="spellEnd"/>
        <w:r>
          <w:t xml:space="preserve">="2.16.840.1.113883.6.96" </w:t>
        </w:r>
        <w:proofErr w:type="spellStart"/>
        <w:r>
          <w:t>codeSystemName</w:t>
        </w:r>
        <w:proofErr w:type="spellEnd"/>
        <w:r>
          <w:t>="SNOMED CT" displayName="Colonoscopy" /&gt;</w:t>
        </w:r>
      </w:ins>
    </w:p>
    <w:p w14:paraId="2697BA22" w14:textId="77777777" w:rsidR="00440477" w:rsidRDefault="00440477" w:rsidP="00440477">
      <w:pPr>
        <w:pStyle w:val="Example"/>
        <w:ind w:left="130" w:right="115"/>
        <w:rPr>
          <w:ins w:id="8472" w:author="Russ Ott" w:date="2022-05-16T11:54:00Z"/>
        </w:rPr>
      </w:pPr>
      <w:ins w:id="8473" w:author="Russ Ott" w:date="2022-05-16T11:54:00Z">
        <w:r>
          <w:t xml:space="preserve">        &lt;</w:t>
        </w:r>
        <w:proofErr w:type="spellStart"/>
        <w:r>
          <w:t>statusCode</w:t>
        </w:r>
        <w:proofErr w:type="spellEnd"/>
        <w:r>
          <w:t xml:space="preserve"> code="active" /&gt;</w:t>
        </w:r>
      </w:ins>
    </w:p>
    <w:p w14:paraId="25CC71D6" w14:textId="77777777" w:rsidR="00440477" w:rsidRDefault="00440477" w:rsidP="00440477">
      <w:pPr>
        <w:pStyle w:val="Example"/>
        <w:ind w:left="130" w:right="115"/>
        <w:rPr>
          <w:ins w:id="8474" w:author="Russ Ott" w:date="2022-05-16T11:54:00Z"/>
        </w:rPr>
      </w:pPr>
      <w:ins w:id="8475" w:author="Russ Ott" w:date="2022-05-16T11:54:00Z">
        <w:r>
          <w:t xml:space="preserve">        &lt;</w:t>
        </w:r>
        <w:proofErr w:type="spellStart"/>
        <w:r>
          <w:t>effectiveTime</w:t>
        </w:r>
        <w:proofErr w:type="spellEnd"/>
        <w:r>
          <w:t xml:space="preserve"> value="20130613" /&gt;</w:t>
        </w:r>
      </w:ins>
    </w:p>
    <w:p w14:paraId="2F37DD29" w14:textId="77777777" w:rsidR="00440477" w:rsidRDefault="00440477" w:rsidP="00440477">
      <w:pPr>
        <w:pStyle w:val="Example"/>
        <w:ind w:left="130" w:right="115"/>
        <w:rPr>
          <w:ins w:id="8476" w:author="Russ Ott" w:date="2022-05-16T11:54:00Z"/>
        </w:rPr>
      </w:pPr>
      <w:ins w:id="8477" w:author="Russ Ott" w:date="2022-05-16T11:54:00Z">
        <w:r>
          <w:t xml:space="preserve">        </w:t>
        </w:r>
        <w:proofErr w:type="gramStart"/>
        <w:r>
          <w:t>&lt;!--</w:t>
        </w:r>
        <w:proofErr w:type="gramEnd"/>
        <w:r>
          <w:t xml:space="preserve"> Author Participation --&gt;</w:t>
        </w:r>
      </w:ins>
    </w:p>
    <w:p w14:paraId="0D2C2D23" w14:textId="77777777" w:rsidR="00440477" w:rsidRDefault="00440477" w:rsidP="00440477">
      <w:pPr>
        <w:pStyle w:val="Example"/>
        <w:ind w:left="130" w:right="115"/>
        <w:rPr>
          <w:ins w:id="8478" w:author="Russ Ott" w:date="2022-05-16T11:54:00Z"/>
        </w:rPr>
      </w:pPr>
      <w:ins w:id="8479" w:author="Russ Ott" w:date="2022-05-16T11:54:00Z">
        <w:r>
          <w:t xml:space="preserve">        &lt;author </w:t>
        </w:r>
        <w:proofErr w:type="spellStart"/>
        <w:r>
          <w:t>typeCode</w:t>
        </w:r>
        <w:proofErr w:type="spellEnd"/>
        <w:r>
          <w:t>="AUT"&gt;</w:t>
        </w:r>
      </w:ins>
    </w:p>
    <w:p w14:paraId="72CC56E0" w14:textId="77777777" w:rsidR="00440477" w:rsidRDefault="00440477" w:rsidP="00440477">
      <w:pPr>
        <w:pStyle w:val="Example"/>
        <w:ind w:left="130" w:right="115"/>
        <w:rPr>
          <w:ins w:id="8480" w:author="Russ Ott" w:date="2022-05-16T11:54:00Z"/>
        </w:rPr>
      </w:pPr>
      <w:ins w:id="8481" w:author="Russ Ott" w:date="2022-05-16T11:54:00Z">
        <w:r>
          <w:t xml:space="preserve">          ...</w:t>
        </w:r>
      </w:ins>
    </w:p>
    <w:p w14:paraId="242DD44D" w14:textId="77777777" w:rsidR="00440477" w:rsidRDefault="00440477" w:rsidP="00440477">
      <w:pPr>
        <w:pStyle w:val="Example"/>
        <w:ind w:left="130" w:right="115"/>
        <w:rPr>
          <w:ins w:id="8482" w:author="Russ Ott" w:date="2022-05-16T11:54:00Z"/>
        </w:rPr>
      </w:pPr>
      <w:ins w:id="8483" w:author="Russ Ott" w:date="2022-05-16T11:54:00Z">
        <w:r>
          <w:t xml:space="preserve">        &lt;/author&gt;</w:t>
        </w:r>
      </w:ins>
    </w:p>
    <w:p w14:paraId="0D364A71" w14:textId="77777777" w:rsidR="00440477" w:rsidRDefault="00440477" w:rsidP="00440477">
      <w:pPr>
        <w:pStyle w:val="Example"/>
        <w:ind w:left="130" w:right="115"/>
        <w:rPr>
          <w:ins w:id="8484" w:author="Russ Ott" w:date="2022-05-16T11:54:00Z"/>
        </w:rPr>
      </w:pPr>
      <w:ins w:id="8485"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76D29AED" w14:textId="77777777" w:rsidR="00440477" w:rsidRDefault="00440477" w:rsidP="00440477">
      <w:pPr>
        <w:pStyle w:val="Example"/>
        <w:ind w:left="130" w:right="115"/>
        <w:rPr>
          <w:ins w:id="8486" w:author="Russ Ott" w:date="2022-05-16T11:54:00Z"/>
        </w:rPr>
      </w:pPr>
      <w:ins w:id="8487"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088E7A0D" w14:textId="77777777" w:rsidR="00440477" w:rsidRDefault="00440477" w:rsidP="00440477">
      <w:pPr>
        <w:pStyle w:val="Example"/>
        <w:ind w:left="130" w:right="115"/>
        <w:rPr>
          <w:ins w:id="8488" w:author="Russ Ott" w:date="2022-05-16T11:54:00Z"/>
        </w:rPr>
      </w:pPr>
      <w:ins w:id="8489" w:author="Russ Ott" w:date="2022-05-16T11:54:00Z">
        <w:r>
          <w:t xml:space="preserve">                </w:t>
        </w:r>
        <w:proofErr w:type="gramStart"/>
        <w:r>
          <w:t>&lt;!--</w:t>
        </w:r>
        <w:proofErr w:type="gramEnd"/>
        <w:r>
          <w:t xml:space="preserve"> Patient Priority Preference--&gt;</w:t>
        </w:r>
      </w:ins>
    </w:p>
    <w:p w14:paraId="5CECF340" w14:textId="77777777" w:rsidR="00440477" w:rsidRDefault="00440477" w:rsidP="00440477">
      <w:pPr>
        <w:pStyle w:val="Example"/>
        <w:ind w:left="130" w:right="115"/>
        <w:rPr>
          <w:ins w:id="8490" w:author="Russ Ott" w:date="2022-05-16T11:54:00Z"/>
        </w:rPr>
      </w:pPr>
      <w:ins w:id="8491" w:author="Russ Ott" w:date="2022-05-16T11:54:00Z">
        <w:r>
          <w:t xml:space="preserve">                &lt;</w:t>
        </w:r>
        <w:proofErr w:type="spellStart"/>
        <w:r>
          <w:t>templateId</w:t>
        </w:r>
        <w:proofErr w:type="spellEnd"/>
        <w:r>
          <w:t xml:space="preserve"> root="2.16.840.1.113883.10.20.22.4.142" /&gt;</w:t>
        </w:r>
      </w:ins>
    </w:p>
    <w:p w14:paraId="093CD6BD" w14:textId="77777777" w:rsidR="00440477" w:rsidRDefault="00440477" w:rsidP="00440477">
      <w:pPr>
        <w:pStyle w:val="Example"/>
        <w:ind w:left="130" w:right="115"/>
        <w:rPr>
          <w:ins w:id="8492" w:author="Russ Ott" w:date="2022-05-16T11:54:00Z"/>
        </w:rPr>
      </w:pPr>
      <w:ins w:id="8493" w:author="Russ Ott" w:date="2022-05-16T11:54:00Z">
        <w:r>
          <w:t xml:space="preserve">                ...</w:t>
        </w:r>
        <w:r>
          <w:tab/>
        </w:r>
        <w:r>
          <w:tab/>
        </w:r>
        <w:r>
          <w:tab/>
        </w:r>
        <w:r>
          <w:tab/>
        </w:r>
        <w:r>
          <w:tab/>
        </w:r>
        <w:r>
          <w:tab/>
        </w:r>
        <w:r>
          <w:tab/>
        </w:r>
        <w:r>
          <w:tab/>
        </w:r>
      </w:ins>
    </w:p>
    <w:p w14:paraId="7E06C721" w14:textId="77777777" w:rsidR="00440477" w:rsidRDefault="00440477" w:rsidP="00440477">
      <w:pPr>
        <w:pStyle w:val="Example"/>
        <w:ind w:left="130" w:right="115"/>
        <w:rPr>
          <w:ins w:id="8494" w:author="Russ Ott" w:date="2022-05-16T11:54:00Z"/>
        </w:rPr>
      </w:pPr>
      <w:ins w:id="8495" w:author="Russ Ott" w:date="2022-05-16T11:54:00Z">
        <w:r>
          <w:t xml:space="preserve">            </w:t>
        </w:r>
      </w:ins>
    </w:p>
    <w:p w14:paraId="65123F36" w14:textId="77777777" w:rsidR="00440477" w:rsidRDefault="00440477" w:rsidP="00440477">
      <w:pPr>
        <w:pStyle w:val="Example"/>
        <w:ind w:left="130" w:right="115"/>
        <w:rPr>
          <w:ins w:id="8496" w:author="Russ Ott" w:date="2022-05-16T11:54:00Z"/>
        </w:rPr>
      </w:pPr>
      <w:ins w:id="8497" w:author="Russ Ott" w:date="2022-05-16T11:54:00Z">
        <w:r>
          <w:t xml:space="preserve">            &lt;/observation&gt;</w:t>
        </w:r>
      </w:ins>
    </w:p>
    <w:p w14:paraId="080FEF22" w14:textId="77777777" w:rsidR="00440477" w:rsidRDefault="00440477" w:rsidP="00440477">
      <w:pPr>
        <w:pStyle w:val="Example"/>
        <w:ind w:left="130" w:right="115"/>
        <w:rPr>
          <w:ins w:id="8498" w:author="Russ Ott" w:date="2022-05-16T11:54:00Z"/>
        </w:rPr>
      </w:pPr>
      <w:ins w:id="8499" w:author="Russ Ott" w:date="2022-05-16T11:54:00Z">
        <w:r>
          <w:t xml:space="preserve">        &lt;/</w:t>
        </w:r>
        <w:proofErr w:type="spellStart"/>
        <w:r>
          <w:t>entryRelationship</w:t>
        </w:r>
        <w:proofErr w:type="spellEnd"/>
        <w:r>
          <w:t>&gt;</w:t>
        </w:r>
      </w:ins>
    </w:p>
    <w:p w14:paraId="6655B022" w14:textId="77777777" w:rsidR="00440477" w:rsidRDefault="00440477" w:rsidP="00440477">
      <w:pPr>
        <w:pStyle w:val="Example"/>
        <w:ind w:left="130" w:right="115"/>
        <w:rPr>
          <w:ins w:id="8500" w:author="Russ Ott" w:date="2022-05-16T11:54:00Z"/>
        </w:rPr>
      </w:pPr>
      <w:ins w:id="8501" w:author="Russ Ott" w:date="2022-05-16T11:54:00Z">
        <w:r>
          <w:t xml:space="preserve">        &lt;</w:t>
        </w:r>
        <w:proofErr w:type="spellStart"/>
        <w:r>
          <w:t>entryRelationship</w:t>
        </w:r>
        <w:proofErr w:type="spellEnd"/>
        <w:r>
          <w:t xml:space="preserve"> </w:t>
        </w:r>
        <w:proofErr w:type="spellStart"/>
        <w:r>
          <w:t>typeCode</w:t>
        </w:r>
        <w:proofErr w:type="spellEnd"/>
        <w:r>
          <w:t>="REFR"&gt;</w:t>
        </w:r>
      </w:ins>
    </w:p>
    <w:p w14:paraId="0052FED1" w14:textId="77777777" w:rsidR="00440477" w:rsidRDefault="00440477" w:rsidP="00440477">
      <w:pPr>
        <w:pStyle w:val="Example"/>
        <w:ind w:left="130" w:right="115"/>
        <w:rPr>
          <w:ins w:id="8502" w:author="Russ Ott" w:date="2022-05-16T11:54:00Z"/>
        </w:rPr>
      </w:pPr>
      <w:ins w:id="8503"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0B065213" w14:textId="77777777" w:rsidR="00440477" w:rsidRDefault="00440477" w:rsidP="00440477">
      <w:pPr>
        <w:pStyle w:val="Example"/>
        <w:ind w:left="130" w:right="115"/>
        <w:rPr>
          <w:ins w:id="8504" w:author="Russ Ott" w:date="2022-05-16T11:54:00Z"/>
        </w:rPr>
      </w:pPr>
      <w:ins w:id="8505" w:author="Russ Ott" w:date="2022-05-16T11:54:00Z">
        <w:r>
          <w:t xml:space="preserve">                </w:t>
        </w:r>
        <w:proofErr w:type="gramStart"/>
        <w:r>
          <w:t>&lt;!--</w:t>
        </w:r>
        <w:proofErr w:type="gramEnd"/>
        <w:r>
          <w:t xml:space="preserve"> Provider Priority Preference--&gt;</w:t>
        </w:r>
      </w:ins>
    </w:p>
    <w:p w14:paraId="0C875496" w14:textId="77777777" w:rsidR="00440477" w:rsidRDefault="00440477" w:rsidP="00440477">
      <w:pPr>
        <w:pStyle w:val="Example"/>
        <w:ind w:left="130" w:right="115"/>
        <w:rPr>
          <w:ins w:id="8506" w:author="Russ Ott" w:date="2022-05-16T11:54:00Z"/>
        </w:rPr>
      </w:pPr>
      <w:ins w:id="8507" w:author="Russ Ott" w:date="2022-05-16T11:54:00Z">
        <w:r>
          <w:t xml:space="preserve">                &lt;</w:t>
        </w:r>
        <w:proofErr w:type="spellStart"/>
        <w:r>
          <w:t>templateId</w:t>
        </w:r>
        <w:proofErr w:type="spellEnd"/>
        <w:r>
          <w:t xml:space="preserve"> root="2.16.840.1.113883.10.20.22.4.143" /&gt;</w:t>
        </w:r>
      </w:ins>
    </w:p>
    <w:p w14:paraId="3EC4AA64" w14:textId="77777777" w:rsidR="00440477" w:rsidRDefault="00440477" w:rsidP="00440477">
      <w:pPr>
        <w:pStyle w:val="Example"/>
        <w:ind w:left="130" w:right="115"/>
        <w:rPr>
          <w:ins w:id="8508" w:author="Russ Ott" w:date="2022-05-16T11:54:00Z"/>
        </w:rPr>
      </w:pPr>
      <w:ins w:id="8509" w:author="Russ Ott" w:date="2022-05-16T11:54:00Z">
        <w:r>
          <w:t xml:space="preserve">               ...</w:t>
        </w:r>
      </w:ins>
    </w:p>
    <w:p w14:paraId="19C999D9" w14:textId="77777777" w:rsidR="00440477" w:rsidRDefault="00440477" w:rsidP="00440477">
      <w:pPr>
        <w:pStyle w:val="Example"/>
        <w:ind w:left="130" w:right="115"/>
        <w:rPr>
          <w:ins w:id="8510" w:author="Russ Ott" w:date="2022-05-16T11:54:00Z"/>
        </w:rPr>
      </w:pPr>
      <w:ins w:id="8511" w:author="Russ Ott" w:date="2022-05-16T11:54:00Z">
        <w:r>
          <w:t xml:space="preserve">            </w:t>
        </w:r>
      </w:ins>
    </w:p>
    <w:p w14:paraId="661FCC68" w14:textId="77777777" w:rsidR="00440477" w:rsidRDefault="00440477" w:rsidP="00440477">
      <w:pPr>
        <w:pStyle w:val="Example"/>
        <w:ind w:left="130" w:right="115"/>
        <w:rPr>
          <w:ins w:id="8512" w:author="Russ Ott" w:date="2022-05-16T11:54:00Z"/>
        </w:rPr>
      </w:pPr>
      <w:ins w:id="8513" w:author="Russ Ott" w:date="2022-05-16T11:54:00Z">
        <w:r>
          <w:t xml:space="preserve">            &lt;/observation&gt;</w:t>
        </w:r>
      </w:ins>
    </w:p>
    <w:p w14:paraId="6CF1A2EC" w14:textId="77777777" w:rsidR="00440477" w:rsidRDefault="00440477" w:rsidP="00440477">
      <w:pPr>
        <w:pStyle w:val="Example"/>
        <w:ind w:left="130" w:right="115"/>
        <w:rPr>
          <w:ins w:id="8514" w:author="Russ Ott" w:date="2022-05-16T11:54:00Z"/>
        </w:rPr>
      </w:pPr>
      <w:ins w:id="8515" w:author="Russ Ott" w:date="2022-05-16T11:54:00Z">
        <w:r>
          <w:t xml:space="preserve">        &lt;/</w:t>
        </w:r>
        <w:proofErr w:type="spellStart"/>
        <w:r>
          <w:t>entryRelationship</w:t>
        </w:r>
        <w:proofErr w:type="spellEnd"/>
        <w:r>
          <w:t>&gt;</w:t>
        </w:r>
      </w:ins>
    </w:p>
    <w:p w14:paraId="0D041C37" w14:textId="77777777" w:rsidR="00440477" w:rsidRDefault="00440477" w:rsidP="00440477">
      <w:pPr>
        <w:pStyle w:val="Example"/>
        <w:ind w:left="130" w:right="115"/>
        <w:rPr>
          <w:ins w:id="8516" w:author="Russ Ott" w:date="2022-05-16T11:54:00Z"/>
        </w:rPr>
      </w:pPr>
      <w:ins w:id="8517" w:author="Russ Ott" w:date="2022-05-16T11:54:00Z">
        <w:r>
          <w:t xml:space="preserve">        &lt;</w:t>
        </w:r>
        <w:proofErr w:type="spellStart"/>
        <w:r>
          <w:t>entryRelationship</w:t>
        </w:r>
        <w:proofErr w:type="spellEnd"/>
        <w:r>
          <w:t xml:space="preserve"> </w:t>
        </w:r>
        <w:proofErr w:type="spellStart"/>
        <w:r>
          <w:t>typeCode</w:t>
        </w:r>
        <w:proofErr w:type="spellEnd"/>
        <w:r>
          <w:t>="RSON"&gt;</w:t>
        </w:r>
      </w:ins>
    </w:p>
    <w:p w14:paraId="71BB33C8" w14:textId="77777777" w:rsidR="00440477" w:rsidRDefault="00440477" w:rsidP="00440477">
      <w:pPr>
        <w:pStyle w:val="Example"/>
        <w:ind w:left="130" w:right="115"/>
        <w:rPr>
          <w:ins w:id="8518" w:author="Russ Ott" w:date="2022-05-16T11:54:00Z"/>
        </w:rPr>
      </w:pPr>
      <w:ins w:id="8519"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35BE7CA3" w14:textId="77777777" w:rsidR="00440477" w:rsidRDefault="00440477" w:rsidP="00440477">
      <w:pPr>
        <w:pStyle w:val="Example"/>
        <w:ind w:left="130" w:right="115"/>
        <w:rPr>
          <w:ins w:id="8520" w:author="Russ Ott" w:date="2022-05-16T11:54:00Z"/>
        </w:rPr>
      </w:pPr>
      <w:ins w:id="8521" w:author="Russ Ott" w:date="2022-05-16T11:54:00Z">
        <w:r>
          <w:t xml:space="preserve">                </w:t>
        </w:r>
        <w:proofErr w:type="gramStart"/>
        <w:r>
          <w:t>&lt;!--</w:t>
        </w:r>
        <w:proofErr w:type="gramEnd"/>
        <w:r>
          <w:t xml:space="preserve"> Indication--&gt;</w:t>
        </w:r>
      </w:ins>
    </w:p>
    <w:p w14:paraId="67C05227" w14:textId="77777777" w:rsidR="00440477" w:rsidRDefault="00440477" w:rsidP="00440477">
      <w:pPr>
        <w:pStyle w:val="Example"/>
        <w:ind w:left="130" w:right="115"/>
        <w:rPr>
          <w:ins w:id="8522" w:author="Russ Ott" w:date="2022-05-16T11:54:00Z"/>
        </w:rPr>
      </w:pPr>
      <w:ins w:id="8523" w:author="Russ Ott" w:date="2022-05-16T11:54:00Z">
        <w:r>
          <w:t xml:space="preserve">                &lt;</w:t>
        </w:r>
        <w:proofErr w:type="spellStart"/>
        <w:r>
          <w:t>templateId</w:t>
        </w:r>
        <w:proofErr w:type="spellEnd"/>
        <w:r>
          <w:t xml:space="preserve"> root="2.16.840.1.113883.10.20.22.4.19" extension="2014-06-09" /&gt;</w:t>
        </w:r>
      </w:ins>
    </w:p>
    <w:p w14:paraId="581C934F" w14:textId="77777777" w:rsidR="00440477" w:rsidRDefault="00440477" w:rsidP="00440477">
      <w:pPr>
        <w:pStyle w:val="Example"/>
        <w:ind w:left="130" w:right="115"/>
        <w:rPr>
          <w:ins w:id="8524" w:author="Russ Ott" w:date="2022-05-16T11:54:00Z"/>
        </w:rPr>
      </w:pPr>
      <w:ins w:id="8525" w:author="Russ Ott" w:date="2022-05-16T11:54:00Z">
        <w:r>
          <w:t xml:space="preserve">               ...</w:t>
        </w:r>
      </w:ins>
    </w:p>
    <w:p w14:paraId="5B4C222D" w14:textId="77777777" w:rsidR="00440477" w:rsidRDefault="00440477" w:rsidP="00440477">
      <w:pPr>
        <w:pStyle w:val="Example"/>
        <w:ind w:left="130" w:right="115"/>
        <w:rPr>
          <w:ins w:id="8526" w:author="Russ Ott" w:date="2022-05-16T11:54:00Z"/>
        </w:rPr>
      </w:pPr>
      <w:ins w:id="8527" w:author="Russ Ott" w:date="2022-05-16T11:54:00Z">
        <w:r>
          <w:t xml:space="preserve">            </w:t>
        </w:r>
      </w:ins>
    </w:p>
    <w:p w14:paraId="12C80872" w14:textId="77777777" w:rsidR="00440477" w:rsidRDefault="00440477" w:rsidP="00440477">
      <w:pPr>
        <w:pStyle w:val="Example"/>
        <w:ind w:left="130" w:right="115"/>
        <w:rPr>
          <w:ins w:id="8528" w:author="Russ Ott" w:date="2022-05-16T11:54:00Z"/>
        </w:rPr>
      </w:pPr>
      <w:ins w:id="8529" w:author="Russ Ott" w:date="2022-05-16T11:54:00Z">
        <w:r>
          <w:t xml:space="preserve">            &lt;/observation&gt;</w:t>
        </w:r>
      </w:ins>
    </w:p>
    <w:p w14:paraId="1EF8A6B4" w14:textId="77777777" w:rsidR="00440477" w:rsidRDefault="00440477" w:rsidP="00440477">
      <w:pPr>
        <w:pStyle w:val="Example"/>
        <w:ind w:left="130" w:right="115"/>
        <w:rPr>
          <w:ins w:id="8530" w:author="Russ Ott" w:date="2022-05-16T11:54:00Z"/>
        </w:rPr>
      </w:pPr>
      <w:ins w:id="8531" w:author="Russ Ott" w:date="2022-05-16T11:54:00Z">
        <w:r>
          <w:t xml:space="preserve">        &lt;/</w:t>
        </w:r>
        <w:proofErr w:type="spellStart"/>
        <w:r>
          <w:t>entryRelationship</w:t>
        </w:r>
        <w:proofErr w:type="spellEnd"/>
        <w:r>
          <w:t>&gt;</w:t>
        </w:r>
      </w:ins>
    </w:p>
    <w:p w14:paraId="441FFE17" w14:textId="77777777" w:rsidR="00440477" w:rsidRDefault="00440477" w:rsidP="00440477">
      <w:pPr>
        <w:pStyle w:val="Example"/>
        <w:ind w:left="130" w:right="115"/>
        <w:rPr>
          <w:ins w:id="8532" w:author="Russ Ott" w:date="2022-05-16T11:54:00Z"/>
        </w:rPr>
      </w:pPr>
      <w:ins w:id="8533" w:author="Russ Ott" w:date="2022-05-16T11:54:00Z">
        <w:r>
          <w:t xml:space="preserve">        &lt;</w:t>
        </w:r>
        <w:proofErr w:type="spellStart"/>
        <w:r>
          <w:t>entryRelationship</w:t>
        </w:r>
        <w:proofErr w:type="spellEnd"/>
        <w:r>
          <w:t xml:space="preserve"> </w:t>
        </w:r>
        <w:proofErr w:type="spellStart"/>
        <w:r>
          <w:t>typeCode</w:t>
        </w:r>
        <w:proofErr w:type="spellEnd"/>
        <w:r>
          <w:t>="SUBJ"&gt;</w:t>
        </w:r>
      </w:ins>
    </w:p>
    <w:p w14:paraId="1A6382C3" w14:textId="77777777" w:rsidR="00440477" w:rsidRDefault="00440477" w:rsidP="00440477">
      <w:pPr>
        <w:pStyle w:val="Example"/>
        <w:ind w:left="130" w:right="115"/>
        <w:rPr>
          <w:ins w:id="8534" w:author="Russ Ott" w:date="2022-05-16T11:54:00Z"/>
        </w:rPr>
      </w:pPr>
      <w:ins w:id="8535" w:author="Russ Ott" w:date="2022-05-16T11:54:00Z">
        <w:r>
          <w:t xml:space="preserve">            &lt;act </w:t>
        </w:r>
        <w:proofErr w:type="spellStart"/>
        <w:r>
          <w:t>classCode</w:t>
        </w:r>
        <w:proofErr w:type="spellEnd"/>
        <w:r>
          <w:t xml:space="preserve">="ACT" </w:t>
        </w:r>
        <w:proofErr w:type="spellStart"/>
        <w:r>
          <w:t>moodCode</w:t>
        </w:r>
        <w:proofErr w:type="spellEnd"/>
        <w:r>
          <w:t>="INT"&gt;</w:t>
        </w:r>
      </w:ins>
    </w:p>
    <w:p w14:paraId="769C3479" w14:textId="77777777" w:rsidR="00440477" w:rsidRDefault="00440477" w:rsidP="00440477">
      <w:pPr>
        <w:pStyle w:val="Example"/>
        <w:ind w:left="130" w:right="115"/>
        <w:rPr>
          <w:ins w:id="8536" w:author="Russ Ott" w:date="2022-05-16T11:54:00Z"/>
        </w:rPr>
      </w:pPr>
      <w:ins w:id="8537" w:author="Russ Ott" w:date="2022-05-16T11:54:00Z">
        <w:r>
          <w:t xml:space="preserve">                </w:t>
        </w:r>
        <w:proofErr w:type="gramStart"/>
        <w:r>
          <w:t>&lt;!--</w:t>
        </w:r>
        <w:proofErr w:type="gramEnd"/>
        <w:r>
          <w:t xml:space="preserve"> Instruction--&gt;</w:t>
        </w:r>
      </w:ins>
    </w:p>
    <w:p w14:paraId="61960AA7" w14:textId="77777777" w:rsidR="00440477" w:rsidRDefault="00440477" w:rsidP="00440477">
      <w:pPr>
        <w:pStyle w:val="Example"/>
        <w:ind w:left="130" w:right="115"/>
        <w:rPr>
          <w:ins w:id="8538" w:author="Russ Ott" w:date="2022-05-16T11:54:00Z"/>
        </w:rPr>
      </w:pPr>
      <w:ins w:id="8539" w:author="Russ Ott" w:date="2022-05-16T11:54:00Z">
        <w:r>
          <w:t xml:space="preserve">                &lt;</w:t>
        </w:r>
        <w:proofErr w:type="spellStart"/>
        <w:r>
          <w:t>templateId</w:t>
        </w:r>
        <w:proofErr w:type="spellEnd"/>
        <w:r>
          <w:t xml:space="preserve"> root="2.16.840.1.113883.10.20.22.4.20" extension="2014-06-09" /&gt;</w:t>
        </w:r>
      </w:ins>
    </w:p>
    <w:p w14:paraId="54239CE1" w14:textId="77777777" w:rsidR="00440477" w:rsidRDefault="00440477" w:rsidP="00440477">
      <w:pPr>
        <w:pStyle w:val="Example"/>
        <w:ind w:left="130" w:right="115"/>
        <w:rPr>
          <w:ins w:id="8540" w:author="Russ Ott" w:date="2022-05-16T11:54:00Z"/>
        </w:rPr>
      </w:pPr>
      <w:ins w:id="8541" w:author="Russ Ott" w:date="2022-05-16T11:54:00Z">
        <w:r>
          <w:t xml:space="preserve">               ...</w:t>
        </w:r>
      </w:ins>
    </w:p>
    <w:p w14:paraId="7546595F" w14:textId="77777777" w:rsidR="00440477" w:rsidRDefault="00440477" w:rsidP="00440477">
      <w:pPr>
        <w:pStyle w:val="Example"/>
        <w:ind w:left="130" w:right="115"/>
        <w:rPr>
          <w:ins w:id="8542" w:author="Russ Ott" w:date="2022-05-16T11:54:00Z"/>
        </w:rPr>
      </w:pPr>
      <w:ins w:id="8543" w:author="Russ Ott" w:date="2022-05-16T11:54:00Z">
        <w:r>
          <w:t xml:space="preserve">            </w:t>
        </w:r>
      </w:ins>
    </w:p>
    <w:p w14:paraId="26DF9876" w14:textId="77777777" w:rsidR="00440477" w:rsidRDefault="00440477" w:rsidP="00440477">
      <w:pPr>
        <w:pStyle w:val="Example"/>
        <w:ind w:left="130" w:right="115"/>
        <w:rPr>
          <w:ins w:id="8544" w:author="Russ Ott" w:date="2022-05-16T11:54:00Z"/>
        </w:rPr>
      </w:pPr>
      <w:ins w:id="8545" w:author="Russ Ott" w:date="2022-05-16T11:54:00Z">
        <w:r>
          <w:t xml:space="preserve">            &lt;/act&gt;</w:t>
        </w:r>
      </w:ins>
    </w:p>
    <w:p w14:paraId="6AE89F96" w14:textId="77777777" w:rsidR="00440477" w:rsidRDefault="00440477" w:rsidP="00440477">
      <w:pPr>
        <w:pStyle w:val="Example"/>
        <w:ind w:left="130" w:right="115"/>
        <w:rPr>
          <w:ins w:id="8546" w:author="Russ Ott" w:date="2022-05-16T11:54:00Z"/>
        </w:rPr>
      </w:pPr>
      <w:ins w:id="8547" w:author="Russ Ott" w:date="2022-05-16T11:54:00Z">
        <w:r>
          <w:t xml:space="preserve">        &lt;/</w:t>
        </w:r>
        <w:proofErr w:type="spellStart"/>
        <w:r>
          <w:t>entryRelationship</w:t>
        </w:r>
        <w:proofErr w:type="spellEnd"/>
        <w:r>
          <w:t>&gt;</w:t>
        </w:r>
      </w:ins>
    </w:p>
    <w:p w14:paraId="793F2A96" w14:textId="77777777" w:rsidR="00440477" w:rsidRDefault="00440477" w:rsidP="00440477">
      <w:pPr>
        <w:pStyle w:val="Example"/>
        <w:ind w:left="130" w:right="115"/>
        <w:rPr>
          <w:ins w:id="8548" w:author="Russ Ott" w:date="2022-05-16T11:54:00Z"/>
        </w:rPr>
      </w:pPr>
      <w:ins w:id="8549" w:author="Russ Ott" w:date="2022-05-16T11:54:00Z">
        <w:r>
          <w:t xml:space="preserve">        &lt;</w:t>
        </w:r>
        <w:proofErr w:type="spellStart"/>
        <w:r>
          <w:t>entryRelationship</w:t>
        </w:r>
        <w:proofErr w:type="spellEnd"/>
        <w:r>
          <w:t xml:space="preserve"> </w:t>
        </w:r>
        <w:proofErr w:type="spellStart"/>
        <w:r>
          <w:t>typeCode</w:t>
        </w:r>
        <w:proofErr w:type="spellEnd"/>
        <w:r>
          <w:t>="COMP"&gt;</w:t>
        </w:r>
      </w:ins>
    </w:p>
    <w:p w14:paraId="0751A851" w14:textId="77777777" w:rsidR="00440477" w:rsidRDefault="00440477" w:rsidP="00440477">
      <w:pPr>
        <w:pStyle w:val="Example"/>
        <w:ind w:left="130" w:right="115"/>
        <w:rPr>
          <w:ins w:id="8550" w:author="Russ Ott" w:date="2022-05-16T11:54:00Z"/>
        </w:rPr>
      </w:pPr>
      <w:ins w:id="8551" w:author="Russ Ott" w:date="2022-05-16T11:54:00Z">
        <w:r>
          <w:t xml:space="preserve">            &lt;observation </w:t>
        </w:r>
        <w:proofErr w:type="spellStart"/>
        <w:r>
          <w:t>classCode</w:t>
        </w:r>
        <w:proofErr w:type="spellEnd"/>
        <w:r>
          <w:t xml:space="preserve">="ACT" </w:t>
        </w:r>
        <w:proofErr w:type="spellStart"/>
        <w:r>
          <w:t>moodCode</w:t>
        </w:r>
        <w:proofErr w:type="spellEnd"/>
        <w:r>
          <w:t>="INT"&gt;</w:t>
        </w:r>
      </w:ins>
    </w:p>
    <w:p w14:paraId="62B2ED96" w14:textId="77777777" w:rsidR="00440477" w:rsidRDefault="00440477" w:rsidP="00440477">
      <w:pPr>
        <w:pStyle w:val="Example"/>
        <w:ind w:left="130" w:right="115"/>
        <w:rPr>
          <w:ins w:id="8552" w:author="Russ Ott" w:date="2022-05-16T11:54:00Z"/>
        </w:rPr>
      </w:pPr>
      <w:ins w:id="8553" w:author="Russ Ott" w:date="2022-05-16T11:54:00Z">
        <w:r>
          <w:t xml:space="preserve">                </w:t>
        </w:r>
        <w:proofErr w:type="gramStart"/>
        <w:r>
          <w:t>&lt;!--</w:t>
        </w:r>
        <w:proofErr w:type="gramEnd"/>
        <w:r>
          <w:t xml:space="preserve"> Planned Coverage --&gt;</w:t>
        </w:r>
      </w:ins>
    </w:p>
    <w:p w14:paraId="05517C3F" w14:textId="77777777" w:rsidR="00440477" w:rsidRDefault="00440477" w:rsidP="00440477">
      <w:pPr>
        <w:pStyle w:val="Example"/>
        <w:ind w:left="130" w:right="115"/>
        <w:rPr>
          <w:ins w:id="8554" w:author="Russ Ott" w:date="2022-05-16T11:54:00Z"/>
        </w:rPr>
      </w:pPr>
      <w:ins w:id="8555" w:author="Russ Ott" w:date="2022-05-16T11:54:00Z">
        <w:r>
          <w:t xml:space="preserve">                &lt;</w:t>
        </w:r>
        <w:proofErr w:type="spellStart"/>
        <w:r>
          <w:t>templateId</w:t>
        </w:r>
        <w:proofErr w:type="spellEnd"/>
        <w:r>
          <w:t xml:space="preserve"> root="2.16.840.1.113883.10.20.22.4.129" /&gt;</w:t>
        </w:r>
      </w:ins>
    </w:p>
    <w:p w14:paraId="22182DD1" w14:textId="77777777" w:rsidR="00440477" w:rsidRDefault="00440477" w:rsidP="00440477">
      <w:pPr>
        <w:pStyle w:val="Example"/>
        <w:ind w:left="130" w:right="115"/>
        <w:rPr>
          <w:ins w:id="8556" w:author="Russ Ott" w:date="2022-05-16T11:54:00Z"/>
        </w:rPr>
      </w:pPr>
      <w:ins w:id="8557" w:author="Russ Ott" w:date="2022-05-16T11:54:00Z">
        <w:r>
          <w:t xml:space="preserve">               ...</w:t>
        </w:r>
      </w:ins>
    </w:p>
    <w:p w14:paraId="14A275DB" w14:textId="77777777" w:rsidR="00440477" w:rsidRDefault="00440477" w:rsidP="00440477">
      <w:pPr>
        <w:pStyle w:val="Example"/>
        <w:ind w:left="130" w:right="115"/>
        <w:rPr>
          <w:ins w:id="8558" w:author="Russ Ott" w:date="2022-05-16T11:54:00Z"/>
        </w:rPr>
      </w:pPr>
      <w:ins w:id="8559" w:author="Russ Ott" w:date="2022-05-16T11:54:00Z">
        <w:r>
          <w:lastRenderedPageBreak/>
          <w:t xml:space="preserve">            </w:t>
        </w:r>
      </w:ins>
    </w:p>
    <w:p w14:paraId="37901E9D" w14:textId="77777777" w:rsidR="00440477" w:rsidRDefault="00440477" w:rsidP="00440477">
      <w:pPr>
        <w:pStyle w:val="Example"/>
        <w:ind w:left="130" w:right="115"/>
        <w:rPr>
          <w:ins w:id="8560" w:author="Russ Ott" w:date="2022-05-16T11:54:00Z"/>
        </w:rPr>
      </w:pPr>
      <w:ins w:id="8561" w:author="Russ Ott" w:date="2022-05-16T11:54:00Z">
        <w:r>
          <w:t xml:space="preserve">            &lt;/observation&gt;</w:t>
        </w:r>
      </w:ins>
    </w:p>
    <w:p w14:paraId="2EF32E86" w14:textId="77777777" w:rsidR="00440477" w:rsidRDefault="00440477" w:rsidP="00440477">
      <w:pPr>
        <w:pStyle w:val="Example"/>
        <w:ind w:left="130" w:right="115"/>
        <w:rPr>
          <w:ins w:id="8562" w:author="Russ Ott" w:date="2022-05-16T11:54:00Z"/>
        </w:rPr>
      </w:pPr>
      <w:ins w:id="8563" w:author="Russ Ott" w:date="2022-05-16T11:54:00Z">
        <w:r>
          <w:t xml:space="preserve">        &lt;/</w:t>
        </w:r>
        <w:proofErr w:type="spellStart"/>
        <w:r>
          <w:t>entryRelationship</w:t>
        </w:r>
        <w:proofErr w:type="spellEnd"/>
        <w:r>
          <w:t>&gt;</w:t>
        </w:r>
      </w:ins>
    </w:p>
    <w:p w14:paraId="424C9B14" w14:textId="77777777" w:rsidR="00440477" w:rsidRDefault="00440477" w:rsidP="00440477">
      <w:pPr>
        <w:pStyle w:val="Example"/>
        <w:ind w:left="130" w:right="115"/>
        <w:rPr>
          <w:ins w:id="8564" w:author="Russ Ott" w:date="2022-05-16T11:54:00Z"/>
        </w:rPr>
      </w:pPr>
      <w:ins w:id="8565" w:author="Russ Ott" w:date="2022-05-16T11:54:00Z">
        <w:r>
          <w:t xml:space="preserve">    &lt;/procedure&gt;</w:t>
        </w:r>
      </w:ins>
    </w:p>
    <w:p w14:paraId="0FE62449" w14:textId="77777777" w:rsidR="00440477" w:rsidRDefault="00440477" w:rsidP="00440477">
      <w:pPr>
        <w:pStyle w:val="Example"/>
        <w:ind w:left="130" w:right="115"/>
        <w:rPr>
          <w:ins w:id="8566" w:author="Russ Ott" w:date="2022-05-16T11:54:00Z"/>
        </w:rPr>
      </w:pPr>
      <w:ins w:id="8567" w:author="Russ Ott" w:date="2022-05-16T11:54:00Z">
        <w:r>
          <w:t>&lt;/entry&gt;</w:t>
        </w:r>
      </w:ins>
    </w:p>
    <w:p w14:paraId="0B0ACC14" w14:textId="77777777" w:rsidR="00440477" w:rsidRDefault="00440477" w:rsidP="00440477">
      <w:pPr>
        <w:pStyle w:val="BodyText"/>
        <w:rPr>
          <w:ins w:id="8568" w:author="Russ Ott" w:date="2022-05-16T11:54:00Z"/>
        </w:rPr>
      </w:pPr>
    </w:p>
    <w:p w14:paraId="3843E0A6" w14:textId="566B84CF" w:rsidR="00440477" w:rsidRDefault="00440477" w:rsidP="00440477">
      <w:pPr>
        <w:pStyle w:val="Caption"/>
        <w:ind w:left="130" w:right="115"/>
        <w:rPr>
          <w:ins w:id="8569" w:author="Russ Ott" w:date="2022-05-16T11:54:00Z"/>
        </w:rPr>
      </w:pPr>
      <w:bookmarkStart w:id="8570" w:name="_Toc103325929"/>
      <w:ins w:id="8571" w:author="Russ Ott" w:date="2022-05-16T11:54:00Z">
        <w:r>
          <w:t xml:space="preserve">Figure </w:t>
        </w:r>
        <w:r>
          <w:fldChar w:fldCharType="begin"/>
        </w:r>
        <w:r>
          <w:instrText>SEQ Figure \* ARABIC</w:instrText>
        </w:r>
        <w:r>
          <w:fldChar w:fldCharType="separate"/>
        </w:r>
        <w:r w:rsidR="00F1669B">
          <w:t>23</w:t>
        </w:r>
        <w:r>
          <w:fldChar w:fldCharType="end"/>
        </w:r>
        <w:r>
          <w:t>: Social Determinant of Health Planned Procedure Example</w:t>
        </w:r>
        <w:bookmarkEnd w:id="8570"/>
      </w:ins>
    </w:p>
    <w:p w14:paraId="1F0E21CA" w14:textId="77777777" w:rsidR="00440477" w:rsidRDefault="00440477" w:rsidP="00440477">
      <w:pPr>
        <w:pStyle w:val="Example"/>
        <w:ind w:left="130" w:right="115"/>
        <w:rPr>
          <w:ins w:id="8572" w:author="Russ Ott" w:date="2022-05-16T11:54:00Z"/>
        </w:rPr>
      </w:pPr>
      <w:ins w:id="8573" w:author="Russ Ott" w:date="2022-05-16T11:54:00Z">
        <w:r>
          <w:t xml:space="preserve">                       </w:t>
        </w:r>
      </w:ins>
    </w:p>
    <w:p w14:paraId="7C3301EB" w14:textId="77777777" w:rsidR="00440477" w:rsidRDefault="00440477" w:rsidP="00440477">
      <w:pPr>
        <w:pStyle w:val="Example"/>
        <w:ind w:left="130" w:right="115"/>
        <w:rPr>
          <w:ins w:id="8574" w:author="Russ Ott" w:date="2022-05-16T11:54:00Z"/>
        </w:rPr>
      </w:pPr>
      <w:ins w:id="8575" w:author="Russ Ott" w:date="2022-05-16T11:54:00Z">
        <w:r>
          <w:t>&lt;entry&gt;</w:t>
        </w:r>
      </w:ins>
    </w:p>
    <w:p w14:paraId="4BDD95C6" w14:textId="77777777" w:rsidR="00440477" w:rsidRDefault="00440477" w:rsidP="00440477">
      <w:pPr>
        <w:pStyle w:val="Example"/>
        <w:ind w:left="130" w:right="115"/>
        <w:rPr>
          <w:ins w:id="8576" w:author="Russ Ott" w:date="2022-05-16T11:54:00Z"/>
        </w:rPr>
      </w:pPr>
      <w:ins w:id="8577" w:author="Russ Ott" w:date="2022-05-16T11:54:00Z">
        <w:r>
          <w:t xml:space="preserve">    &lt;procedure </w:t>
        </w:r>
        <w:proofErr w:type="spellStart"/>
        <w:r>
          <w:t>classCode</w:t>
        </w:r>
        <w:proofErr w:type="spellEnd"/>
        <w:r>
          <w:t xml:space="preserve">="PROC" </w:t>
        </w:r>
        <w:proofErr w:type="spellStart"/>
        <w:r>
          <w:t>moodCode</w:t>
        </w:r>
        <w:proofErr w:type="spellEnd"/>
        <w:r>
          <w:t>="RQO"&gt;</w:t>
        </w:r>
      </w:ins>
    </w:p>
    <w:p w14:paraId="0EC79B15" w14:textId="77777777" w:rsidR="00440477" w:rsidRDefault="00440477" w:rsidP="00440477">
      <w:pPr>
        <w:pStyle w:val="Example"/>
        <w:ind w:left="130" w:right="115"/>
        <w:rPr>
          <w:ins w:id="8578" w:author="Russ Ott" w:date="2022-05-16T11:54:00Z"/>
        </w:rPr>
      </w:pPr>
      <w:ins w:id="8579" w:author="Russ Ott" w:date="2022-05-16T11:54:00Z">
        <w:r>
          <w:t xml:space="preserve">        &lt;</w:t>
        </w:r>
        <w:proofErr w:type="spellStart"/>
        <w:r>
          <w:t>templateId</w:t>
        </w:r>
        <w:proofErr w:type="spellEnd"/>
        <w:r>
          <w:t xml:space="preserve"> root="2.16.840.1.113883.10.20.22.4.41"/&gt;</w:t>
        </w:r>
      </w:ins>
    </w:p>
    <w:p w14:paraId="1A95396A" w14:textId="77777777" w:rsidR="00440477" w:rsidRDefault="00440477" w:rsidP="00440477">
      <w:pPr>
        <w:pStyle w:val="Example"/>
        <w:ind w:left="130" w:right="115"/>
        <w:rPr>
          <w:ins w:id="8580" w:author="Russ Ott" w:date="2022-05-16T11:54:00Z"/>
        </w:rPr>
      </w:pPr>
      <w:ins w:id="8581" w:author="Russ Ott" w:date="2022-05-16T11:54:00Z">
        <w:r>
          <w:t xml:space="preserve">        &lt;</w:t>
        </w:r>
        <w:proofErr w:type="spellStart"/>
        <w:r>
          <w:t>templateId</w:t>
        </w:r>
        <w:proofErr w:type="spellEnd"/>
        <w:r>
          <w:t xml:space="preserve"> root="2.16.840.1.113883.10.20.22.4.41" extension="2014-06-09"/&gt;</w:t>
        </w:r>
      </w:ins>
    </w:p>
    <w:p w14:paraId="69C8679B" w14:textId="77777777" w:rsidR="00440477" w:rsidRDefault="00440477" w:rsidP="00440477">
      <w:pPr>
        <w:pStyle w:val="Example"/>
        <w:ind w:left="130" w:right="115"/>
        <w:rPr>
          <w:ins w:id="8582" w:author="Russ Ott" w:date="2022-05-16T11:54:00Z"/>
        </w:rPr>
      </w:pPr>
      <w:ins w:id="8583" w:author="Russ Ott" w:date="2022-05-16T11:54:00Z">
        <w:r>
          <w:t xml:space="preserve">        &lt;</w:t>
        </w:r>
        <w:proofErr w:type="spellStart"/>
        <w:r>
          <w:t>templateId</w:t>
        </w:r>
        <w:proofErr w:type="spellEnd"/>
        <w:r>
          <w:t xml:space="preserve"> root="2.16.840.1.113883.10.20.22.4.41" extension="2022-06-01"/&gt;</w:t>
        </w:r>
      </w:ins>
    </w:p>
    <w:p w14:paraId="483B85D1" w14:textId="77777777" w:rsidR="00440477" w:rsidRDefault="00440477" w:rsidP="00440477">
      <w:pPr>
        <w:pStyle w:val="Example"/>
        <w:ind w:left="130" w:right="115"/>
        <w:rPr>
          <w:ins w:id="8584" w:author="Russ Ott" w:date="2022-05-16T11:54:00Z"/>
        </w:rPr>
      </w:pPr>
      <w:ins w:id="8585" w:author="Russ Ott" w:date="2022-05-16T11:54:00Z">
        <w:r>
          <w:t xml:space="preserve">        &lt;id extension="2448483" root="1.2.840.114350.1.13.5552.1.7.2.798268"/&gt;</w:t>
        </w:r>
      </w:ins>
    </w:p>
    <w:p w14:paraId="2E897AF8" w14:textId="77777777" w:rsidR="00440477" w:rsidRDefault="00440477" w:rsidP="00440477">
      <w:pPr>
        <w:pStyle w:val="Example"/>
        <w:ind w:left="130" w:right="115"/>
        <w:rPr>
          <w:ins w:id="8586" w:author="Russ Ott" w:date="2022-05-16T11:54:00Z"/>
        </w:rPr>
      </w:pPr>
      <w:ins w:id="8587" w:author="Russ Ott" w:date="2022-05-16T11:54:00Z">
        <w:r>
          <w:t xml:space="preserve">        &lt;code code="464171000124102" </w:t>
        </w:r>
        <w:proofErr w:type="spellStart"/>
        <w:r>
          <w:t>codeSystem</w:t>
        </w:r>
        <w:proofErr w:type="spellEnd"/>
        <w:r>
          <w:t xml:space="preserve">="2.16.840.1.113883.6.96" displayName="Referral to Senior Farmers' Market Nutrition Program (procedure)" </w:t>
        </w:r>
        <w:proofErr w:type="spellStart"/>
        <w:r>
          <w:t>codeSystemName</w:t>
        </w:r>
        <w:proofErr w:type="spellEnd"/>
        <w:r>
          <w:t>="SNOMED-CT"&gt;</w:t>
        </w:r>
      </w:ins>
    </w:p>
    <w:p w14:paraId="6B3F3FFA" w14:textId="77777777" w:rsidR="00440477" w:rsidRDefault="00440477" w:rsidP="00440477">
      <w:pPr>
        <w:pStyle w:val="Example"/>
        <w:ind w:left="130" w:right="115"/>
        <w:rPr>
          <w:ins w:id="8588" w:author="Russ Ott" w:date="2022-05-16T11:54:00Z"/>
        </w:rPr>
      </w:pPr>
      <w:ins w:id="8589" w:author="Russ Ott" w:date="2022-05-16T11:54:00Z">
        <w:r>
          <w:t xml:space="preserve">            &lt;</w:t>
        </w:r>
        <w:proofErr w:type="spellStart"/>
        <w:r>
          <w:t>originalText</w:t>
        </w:r>
        <w:proofErr w:type="spellEnd"/>
        <w:r>
          <w:t>&gt;</w:t>
        </w:r>
      </w:ins>
    </w:p>
    <w:p w14:paraId="74864963" w14:textId="77777777" w:rsidR="00440477" w:rsidRDefault="00440477" w:rsidP="00440477">
      <w:pPr>
        <w:pStyle w:val="Example"/>
        <w:ind w:left="130" w:right="115"/>
        <w:rPr>
          <w:ins w:id="8590" w:author="Russ Ott" w:date="2022-05-16T11:54:00Z"/>
        </w:rPr>
      </w:pPr>
      <w:ins w:id="8591" w:author="Russ Ott" w:date="2022-05-16T11:54:00Z">
        <w:r>
          <w:t xml:space="preserve">                &lt;reference value="#Procedure1name"/&gt;</w:t>
        </w:r>
      </w:ins>
    </w:p>
    <w:p w14:paraId="5EBA46A3" w14:textId="77777777" w:rsidR="00440477" w:rsidRDefault="00440477" w:rsidP="00440477">
      <w:pPr>
        <w:pStyle w:val="Example"/>
        <w:ind w:left="130" w:right="115"/>
        <w:rPr>
          <w:ins w:id="8592" w:author="Russ Ott" w:date="2022-05-16T11:54:00Z"/>
        </w:rPr>
      </w:pPr>
      <w:ins w:id="8593" w:author="Russ Ott" w:date="2022-05-16T11:54:00Z">
        <w:r>
          <w:t xml:space="preserve">            &lt;/</w:t>
        </w:r>
        <w:proofErr w:type="spellStart"/>
        <w:r>
          <w:t>originalText</w:t>
        </w:r>
        <w:proofErr w:type="spellEnd"/>
        <w:r>
          <w:t>&gt;</w:t>
        </w:r>
      </w:ins>
    </w:p>
    <w:p w14:paraId="2B34B5CE" w14:textId="77777777" w:rsidR="00440477" w:rsidRDefault="00440477" w:rsidP="00440477">
      <w:pPr>
        <w:pStyle w:val="Example"/>
        <w:ind w:left="130" w:right="115"/>
        <w:rPr>
          <w:ins w:id="8594" w:author="Russ Ott" w:date="2022-05-16T11:54:00Z"/>
        </w:rPr>
      </w:pPr>
      <w:ins w:id="8595" w:author="Russ Ott" w:date="2022-05-16T11:54:00Z">
        <w:r>
          <w:t xml:space="preserve">        &lt;/code&gt;</w:t>
        </w:r>
      </w:ins>
    </w:p>
    <w:p w14:paraId="202F6A77" w14:textId="77777777" w:rsidR="00440477" w:rsidRDefault="00440477" w:rsidP="00440477">
      <w:pPr>
        <w:pStyle w:val="Example"/>
        <w:ind w:left="130" w:right="115"/>
        <w:rPr>
          <w:ins w:id="8596" w:author="Russ Ott" w:date="2022-05-16T11:54:00Z"/>
        </w:rPr>
      </w:pPr>
      <w:ins w:id="8597" w:author="Russ Ott" w:date="2022-05-16T11:54:00Z">
        <w:r>
          <w:t xml:space="preserve">        &lt;text&gt;</w:t>
        </w:r>
      </w:ins>
    </w:p>
    <w:p w14:paraId="56142DC6" w14:textId="77777777" w:rsidR="00440477" w:rsidRDefault="00440477" w:rsidP="00440477">
      <w:pPr>
        <w:pStyle w:val="Example"/>
        <w:ind w:left="130" w:right="115"/>
        <w:rPr>
          <w:ins w:id="8598" w:author="Russ Ott" w:date="2022-05-16T11:54:00Z"/>
        </w:rPr>
      </w:pPr>
      <w:ins w:id="8599" w:author="Russ Ott" w:date="2022-05-16T11:54:00Z">
        <w:r>
          <w:t xml:space="preserve">            &lt;reference value="#Procedure1"/&gt;</w:t>
        </w:r>
      </w:ins>
    </w:p>
    <w:p w14:paraId="5F2CD6E6" w14:textId="77777777" w:rsidR="00440477" w:rsidRDefault="00440477" w:rsidP="00440477">
      <w:pPr>
        <w:pStyle w:val="Example"/>
        <w:ind w:left="130" w:right="115"/>
        <w:rPr>
          <w:ins w:id="8600" w:author="Russ Ott" w:date="2022-05-16T11:54:00Z"/>
        </w:rPr>
      </w:pPr>
      <w:ins w:id="8601" w:author="Russ Ott" w:date="2022-05-16T11:54:00Z">
        <w:r>
          <w:t xml:space="preserve">        &lt;/text&gt;</w:t>
        </w:r>
      </w:ins>
    </w:p>
    <w:p w14:paraId="563D2AD1" w14:textId="77777777" w:rsidR="00440477" w:rsidRDefault="00440477" w:rsidP="00440477">
      <w:pPr>
        <w:pStyle w:val="Example"/>
        <w:ind w:left="130" w:right="115"/>
        <w:rPr>
          <w:ins w:id="8602" w:author="Russ Ott" w:date="2022-05-16T11:54:00Z"/>
        </w:rPr>
      </w:pPr>
      <w:ins w:id="8603" w:author="Russ Ott" w:date="2022-05-16T11:54:00Z">
        <w:r>
          <w:t xml:space="preserve">        &lt;</w:t>
        </w:r>
        <w:proofErr w:type="spellStart"/>
        <w:r>
          <w:t>statusCode</w:t>
        </w:r>
        <w:proofErr w:type="spellEnd"/>
        <w:r>
          <w:t xml:space="preserve"> code="completed"/&gt;</w:t>
        </w:r>
      </w:ins>
    </w:p>
    <w:p w14:paraId="03A07809" w14:textId="77777777" w:rsidR="00440477" w:rsidRDefault="00440477" w:rsidP="00440477">
      <w:pPr>
        <w:pStyle w:val="Example"/>
        <w:ind w:left="130" w:right="115"/>
        <w:rPr>
          <w:ins w:id="8604" w:author="Russ Ott" w:date="2022-05-16T11:54:00Z"/>
        </w:rPr>
      </w:pPr>
      <w:ins w:id="8605" w:author="Russ Ott" w:date="2022-05-16T11:54:00Z">
        <w:r>
          <w:t xml:space="preserve">        &lt;</w:t>
        </w:r>
        <w:proofErr w:type="spellStart"/>
        <w:r>
          <w:t>effectiveTime</w:t>
        </w:r>
        <w:proofErr w:type="spellEnd"/>
        <w:r>
          <w:t xml:space="preserve"> value="20160413"/&gt;</w:t>
        </w:r>
      </w:ins>
    </w:p>
    <w:p w14:paraId="3E299828" w14:textId="77777777" w:rsidR="00440477" w:rsidRDefault="00440477" w:rsidP="00440477">
      <w:pPr>
        <w:pStyle w:val="Example"/>
        <w:ind w:left="130" w:right="115"/>
        <w:rPr>
          <w:ins w:id="8606" w:author="Russ Ott" w:date="2022-05-16T11:54:00Z"/>
        </w:rPr>
      </w:pPr>
      <w:ins w:id="8607" w:author="Russ Ott" w:date="2022-05-16T11:54:00Z">
        <w:r>
          <w:t xml:space="preserve">    &lt;/procedure&gt;</w:t>
        </w:r>
      </w:ins>
    </w:p>
    <w:p w14:paraId="5CBF1AC9" w14:textId="77777777" w:rsidR="00440477" w:rsidRDefault="00440477" w:rsidP="00440477">
      <w:pPr>
        <w:pStyle w:val="Example"/>
        <w:ind w:left="130" w:right="115"/>
        <w:rPr>
          <w:ins w:id="8608" w:author="Russ Ott" w:date="2022-05-16T11:54:00Z"/>
        </w:rPr>
      </w:pPr>
      <w:ins w:id="8609" w:author="Russ Ott" w:date="2022-05-16T11:54:00Z">
        <w:r>
          <w:t>&lt;/entry&gt;</w:t>
        </w:r>
      </w:ins>
    </w:p>
    <w:p w14:paraId="2A736C35" w14:textId="77777777" w:rsidR="00440477" w:rsidRDefault="00440477" w:rsidP="00440477">
      <w:pPr>
        <w:pStyle w:val="BodyText"/>
        <w:rPr>
          <w:ins w:id="8610" w:author="Russ Ott" w:date="2022-05-16T11:54:00Z"/>
        </w:rPr>
      </w:pPr>
    </w:p>
    <w:p w14:paraId="290B0944" w14:textId="77777777" w:rsidR="00440477" w:rsidRDefault="00440477" w:rsidP="00440477">
      <w:pPr>
        <w:pStyle w:val="Heading2nospace"/>
        <w:rPr>
          <w:ins w:id="8611" w:author="Russ Ott" w:date="2022-05-16T11:54:00Z"/>
        </w:rPr>
      </w:pPr>
      <w:bookmarkStart w:id="8612" w:name="E_Problem_Observation_V4"/>
      <w:bookmarkStart w:id="8613" w:name="_Toc103325897"/>
      <w:ins w:id="8614" w:author="Russ Ott" w:date="2022-05-16T11:54:00Z">
        <w:r>
          <w:t>Problem Observation (V4)</w:t>
        </w:r>
        <w:bookmarkEnd w:id="8612"/>
        <w:bookmarkEnd w:id="8613"/>
      </w:ins>
    </w:p>
    <w:p w14:paraId="276F51A4" w14:textId="77777777" w:rsidR="00440477" w:rsidRDefault="00440477" w:rsidP="00440477">
      <w:pPr>
        <w:pStyle w:val="BracketData"/>
        <w:rPr>
          <w:ins w:id="8615" w:author="Russ Ott" w:date="2022-05-16T11:54:00Z"/>
        </w:rPr>
      </w:pPr>
      <w:ins w:id="8616" w:author="Russ Ott" w:date="2022-05-16T11:54:00Z">
        <w:r>
          <w:t xml:space="preserve">[observation: identifier </w:t>
        </w:r>
        <w:proofErr w:type="gramStart"/>
        <w:r>
          <w:t>urn:hl</w:t>
        </w:r>
        <w:proofErr w:type="gramEnd"/>
        <w:r>
          <w:t>7ii:2.16.840.1.113883.10.20.22.4.4:2022-06-01 (open)]</w:t>
        </w:r>
      </w:ins>
    </w:p>
    <w:p w14:paraId="749BD58B" w14:textId="5FBDF445" w:rsidR="00440477" w:rsidRDefault="00440477" w:rsidP="00440477">
      <w:pPr>
        <w:pStyle w:val="Caption"/>
        <w:rPr>
          <w:ins w:id="8617" w:author="Russ Ott" w:date="2022-05-16T11:54:00Z"/>
        </w:rPr>
      </w:pPr>
      <w:bookmarkStart w:id="8618" w:name="_Toc103325962"/>
      <w:ins w:id="8619" w:author="Russ Ott" w:date="2022-05-16T11:54:00Z">
        <w:r>
          <w:t xml:space="preserve">Table </w:t>
        </w:r>
        <w:r>
          <w:fldChar w:fldCharType="begin"/>
        </w:r>
        <w:r>
          <w:instrText>SEQ Table \* ARABIC</w:instrText>
        </w:r>
        <w:r>
          <w:fldChar w:fldCharType="separate"/>
        </w:r>
        <w:r w:rsidR="00F1669B">
          <w:t>24</w:t>
        </w:r>
        <w:r>
          <w:fldChar w:fldCharType="end"/>
        </w:r>
        <w:r>
          <w:t>: Problem Observation (V4) Contexts</w:t>
        </w:r>
        <w:bookmarkEnd w:id="8618"/>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3AF9A62" w14:textId="77777777" w:rsidTr="00BA7D84">
        <w:trPr>
          <w:cantSplit/>
          <w:tblHeader/>
          <w:jc w:val="center"/>
          <w:ins w:id="8620" w:author="Russ Ott" w:date="2022-05-16T11:54:00Z"/>
        </w:trPr>
        <w:tc>
          <w:tcPr>
            <w:tcW w:w="360" w:type="dxa"/>
            <w:shd w:val="clear" w:color="auto" w:fill="E6E6E6"/>
          </w:tcPr>
          <w:p w14:paraId="195C34F4" w14:textId="77777777" w:rsidR="00440477" w:rsidRDefault="00440477" w:rsidP="00BA7D84">
            <w:pPr>
              <w:pStyle w:val="TableHead"/>
              <w:rPr>
                <w:ins w:id="8621" w:author="Russ Ott" w:date="2022-05-16T11:54:00Z"/>
              </w:rPr>
            </w:pPr>
            <w:ins w:id="8622" w:author="Russ Ott" w:date="2022-05-16T11:54:00Z">
              <w:r>
                <w:t>Contained By:</w:t>
              </w:r>
            </w:ins>
          </w:p>
        </w:tc>
        <w:tc>
          <w:tcPr>
            <w:tcW w:w="360" w:type="dxa"/>
            <w:shd w:val="clear" w:color="auto" w:fill="E6E6E6"/>
          </w:tcPr>
          <w:p w14:paraId="01682712" w14:textId="77777777" w:rsidR="00440477" w:rsidRDefault="00440477" w:rsidP="00BA7D84">
            <w:pPr>
              <w:pStyle w:val="TableHead"/>
              <w:rPr>
                <w:ins w:id="8623" w:author="Russ Ott" w:date="2022-05-16T11:54:00Z"/>
              </w:rPr>
            </w:pPr>
            <w:ins w:id="8624" w:author="Russ Ott" w:date="2022-05-16T11:54:00Z">
              <w:r>
                <w:t>Contains:</w:t>
              </w:r>
            </w:ins>
          </w:p>
        </w:tc>
      </w:tr>
      <w:tr w:rsidR="00440477" w14:paraId="362E9623" w14:textId="77777777" w:rsidTr="00BA7D84">
        <w:trPr>
          <w:jc w:val="center"/>
          <w:ins w:id="8625" w:author="Russ Ott" w:date="2022-05-16T11:54:00Z"/>
        </w:trPr>
        <w:tc>
          <w:tcPr>
            <w:tcW w:w="360" w:type="dxa"/>
          </w:tcPr>
          <w:p w14:paraId="52C267F6" w14:textId="77777777" w:rsidR="00440477" w:rsidRDefault="00440477" w:rsidP="00BA7D84">
            <w:pPr>
              <w:rPr>
                <w:ins w:id="8626" w:author="Russ Ott" w:date="2022-05-16T11:54:00Z"/>
              </w:rPr>
            </w:pPr>
          </w:p>
        </w:tc>
        <w:tc>
          <w:tcPr>
            <w:tcW w:w="360" w:type="dxa"/>
          </w:tcPr>
          <w:p w14:paraId="071B1CDA" w14:textId="1550D55C" w:rsidR="00440477" w:rsidRDefault="001C172D" w:rsidP="00BA7D84">
            <w:pPr>
              <w:pStyle w:val="TableText"/>
              <w:rPr>
                <w:ins w:id="8627" w:author="Russ Ott" w:date="2022-05-16T11:54:00Z"/>
              </w:rPr>
            </w:pPr>
            <w:ins w:id="8628" w:author="Russ Ott" w:date="2022-05-16T11:54:00Z">
              <w:r>
                <w:fldChar w:fldCharType="begin"/>
              </w:r>
              <w:r>
                <w:instrText xml:space="preserve"> HYPERLINK \l "E_Date_of_Diagnosis_Act" \h </w:instrText>
              </w:r>
              <w:r>
                <w:fldChar w:fldCharType="separate"/>
              </w:r>
              <w:r w:rsidR="00440477">
                <w:rPr>
                  <w:rStyle w:val="HyperlinkText9pt"/>
                </w:rPr>
                <w:t>Date of Diagnosis Act</w:t>
              </w:r>
              <w:r>
                <w:rPr>
                  <w:rStyle w:val="HyperlinkText9pt"/>
                </w:rPr>
                <w:fldChar w:fldCharType="end"/>
              </w:r>
              <w:r w:rsidR="00440477">
                <w:t xml:space="preserve"> (optional)</w:t>
              </w:r>
            </w:ins>
          </w:p>
        </w:tc>
      </w:tr>
    </w:tbl>
    <w:p w14:paraId="3442865F" w14:textId="77777777" w:rsidR="00440477" w:rsidRDefault="00440477" w:rsidP="00440477">
      <w:pPr>
        <w:pStyle w:val="BodyText"/>
        <w:rPr>
          <w:ins w:id="8629" w:author="Russ Ott" w:date="2022-05-16T11:54:00Z"/>
        </w:rPr>
      </w:pPr>
    </w:p>
    <w:p w14:paraId="7729B330" w14:textId="77777777" w:rsidR="00440477" w:rsidRDefault="00440477" w:rsidP="00440477">
      <w:pPr>
        <w:rPr>
          <w:ins w:id="8630" w:author="Russ Ott" w:date="2022-05-16T11:54:00Z"/>
        </w:rPr>
      </w:pPr>
      <w:ins w:id="8631" w:author="Russ Ott" w:date="2022-05-16T11:54:00Z">
        <w:r>
          <w:t xml:space="preserve">This template reflects a discrete observation about a patient's problem. Because it is a discrete observation, it will have a </w:t>
        </w:r>
        <w:proofErr w:type="spellStart"/>
        <w:r>
          <w:t>statusCode</w:t>
        </w:r>
        <w:proofErr w:type="spellEnd"/>
        <w:r>
          <w:t xml:space="preserve"> of "completed". The </w:t>
        </w:r>
        <w:proofErr w:type="spellStart"/>
        <w:r>
          <w:t>effectiveTime</w:t>
        </w:r>
        <w:proofErr w:type="spellEnd"/>
        <w:r>
          <w:t xml:space="preserve">, also referred to as the “clinically relevant time” is the time at which the observation holds for the patient. For a provider seeing a patient in the clinic today, observing a history of heart attack that occurred five years ago, the </w:t>
        </w:r>
        <w:proofErr w:type="spellStart"/>
        <w:r>
          <w:t>effectiveTime</w:t>
        </w:r>
        <w:proofErr w:type="spellEnd"/>
        <w:r>
          <w:t xml:space="preserve"> is five years ago.</w:t>
        </w:r>
      </w:ins>
    </w:p>
    <w:p w14:paraId="15CC3FFC" w14:textId="77777777" w:rsidR="00440477" w:rsidRDefault="00440477" w:rsidP="00440477">
      <w:pPr>
        <w:rPr>
          <w:ins w:id="8632" w:author="Russ Ott" w:date="2022-05-16T11:54:00Z"/>
        </w:rPr>
      </w:pPr>
      <w:ins w:id="8633" w:author="Russ Ott" w:date="2022-05-16T11:54:00Z">
        <w:r>
          <w:t xml:space="preserve">The </w:t>
        </w:r>
        <w:proofErr w:type="spellStart"/>
        <w:r>
          <w:t>effectiveTime</w:t>
        </w:r>
        <w:proofErr w:type="spellEnd"/>
        <w:r>
          <w:t xml:space="preserve"> of the Problem Observation is the definitive indication of </w:t>
        </w:r>
        <w:proofErr w:type="gramStart"/>
        <w:r>
          <w:t>whether or not</w:t>
        </w:r>
        <w:proofErr w:type="gramEnd"/>
        <w:r>
          <w:t xml:space="preserve"> the underlying condition is resolved. If the problem is known to be resolved, then an </w:t>
        </w:r>
        <w:proofErr w:type="spellStart"/>
        <w:r>
          <w:t>effectiveTime</w:t>
        </w:r>
        <w:proofErr w:type="spellEnd"/>
        <w:r>
          <w:t xml:space="preserve">/high would be present. If the date of resolution is not known, then </w:t>
        </w:r>
        <w:proofErr w:type="spellStart"/>
        <w:r>
          <w:t>effectiveTime</w:t>
        </w:r>
        <w:proofErr w:type="spellEnd"/>
        <w:r>
          <w:t xml:space="preserve">/high will be present with a </w:t>
        </w:r>
        <w:proofErr w:type="spellStart"/>
        <w:r>
          <w:t>nullFlavor</w:t>
        </w:r>
        <w:proofErr w:type="spellEnd"/>
        <w:r>
          <w:t xml:space="preserve"> of "UNK".</w:t>
        </w:r>
      </w:ins>
    </w:p>
    <w:p w14:paraId="57BF70A6" w14:textId="05C08452" w:rsidR="00440477" w:rsidRDefault="00440477" w:rsidP="00440477">
      <w:pPr>
        <w:pStyle w:val="Caption"/>
        <w:rPr>
          <w:ins w:id="8634" w:author="Russ Ott" w:date="2022-05-16T11:54:00Z"/>
        </w:rPr>
      </w:pPr>
      <w:bookmarkStart w:id="8635" w:name="_Toc103325963"/>
      <w:ins w:id="8636" w:author="Russ Ott" w:date="2022-05-16T11:54:00Z">
        <w:r>
          <w:lastRenderedPageBreak/>
          <w:t xml:space="preserve">Table </w:t>
        </w:r>
        <w:r>
          <w:fldChar w:fldCharType="begin"/>
        </w:r>
        <w:r>
          <w:instrText>SEQ Table \* ARABIC</w:instrText>
        </w:r>
        <w:r>
          <w:fldChar w:fldCharType="separate"/>
        </w:r>
        <w:r w:rsidR="00F1669B">
          <w:t>25</w:t>
        </w:r>
        <w:r>
          <w:fldChar w:fldCharType="end"/>
        </w:r>
        <w:r>
          <w:t>: Problem Observation (V4) Constraints Overview</w:t>
        </w:r>
        <w:bookmarkEnd w:id="8635"/>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EE868AD" w14:textId="77777777" w:rsidTr="00BA7D84">
        <w:trPr>
          <w:cantSplit/>
          <w:tblHeader/>
          <w:jc w:val="center"/>
          <w:ins w:id="8637" w:author="Russ Ott" w:date="2022-05-16T11:54:00Z"/>
        </w:trPr>
        <w:tc>
          <w:tcPr>
            <w:tcW w:w="0" w:type="dxa"/>
            <w:shd w:val="clear" w:color="auto" w:fill="E6E6E6"/>
            <w:noWrap/>
          </w:tcPr>
          <w:p w14:paraId="665182CB" w14:textId="77777777" w:rsidR="00440477" w:rsidRDefault="00440477" w:rsidP="0012456B">
            <w:pPr>
              <w:pStyle w:val="TableHead"/>
              <w:keepNext w:val="0"/>
              <w:rPr>
                <w:ins w:id="8638" w:author="Russ Ott" w:date="2022-05-16T11:54:00Z"/>
              </w:rPr>
            </w:pPr>
            <w:ins w:id="8639" w:author="Russ Ott" w:date="2022-05-16T11:54:00Z">
              <w:r>
                <w:t>XPath</w:t>
              </w:r>
            </w:ins>
          </w:p>
        </w:tc>
        <w:tc>
          <w:tcPr>
            <w:tcW w:w="720" w:type="dxa"/>
            <w:shd w:val="clear" w:color="auto" w:fill="E6E6E6"/>
            <w:noWrap/>
          </w:tcPr>
          <w:p w14:paraId="60139490" w14:textId="77777777" w:rsidR="00440477" w:rsidRDefault="00440477" w:rsidP="0012456B">
            <w:pPr>
              <w:pStyle w:val="TableHead"/>
              <w:keepNext w:val="0"/>
              <w:rPr>
                <w:ins w:id="8640" w:author="Russ Ott" w:date="2022-05-16T11:54:00Z"/>
              </w:rPr>
            </w:pPr>
            <w:ins w:id="8641" w:author="Russ Ott" w:date="2022-05-16T11:54:00Z">
              <w:r>
                <w:t>Card.</w:t>
              </w:r>
            </w:ins>
          </w:p>
        </w:tc>
        <w:tc>
          <w:tcPr>
            <w:tcW w:w="1152" w:type="dxa"/>
            <w:shd w:val="clear" w:color="auto" w:fill="E6E6E6"/>
            <w:noWrap/>
          </w:tcPr>
          <w:p w14:paraId="6A374AF3" w14:textId="77777777" w:rsidR="00440477" w:rsidRDefault="00440477" w:rsidP="0012456B">
            <w:pPr>
              <w:pStyle w:val="TableHead"/>
              <w:keepNext w:val="0"/>
              <w:rPr>
                <w:ins w:id="8642" w:author="Russ Ott" w:date="2022-05-16T11:54:00Z"/>
              </w:rPr>
            </w:pPr>
            <w:ins w:id="8643" w:author="Russ Ott" w:date="2022-05-16T11:54:00Z">
              <w:r>
                <w:t>Verb</w:t>
              </w:r>
            </w:ins>
          </w:p>
        </w:tc>
        <w:tc>
          <w:tcPr>
            <w:tcW w:w="864" w:type="dxa"/>
            <w:shd w:val="clear" w:color="auto" w:fill="E6E6E6"/>
            <w:noWrap/>
          </w:tcPr>
          <w:p w14:paraId="66434908" w14:textId="77777777" w:rsidR="00440477" w:rsidRDefault="00440477" w:rsidP="0012456B">
            <w:pPr>
              <w:pStyle w:val="TableHead"/>
              <w:keepNext w:val="0"/>
              <w:rPr>
                <w:ins w:id="8644" w:author="Russ Ott" w:date="2022-05-16T11:54:00Z"/>
              </w:rPr>
            </w:pPr>
            <w:ins w:id="8645" w:author="Russ Ott" w:date="2022-05-16T11:54:00Z">
              <w:r>
                <w:t>Data Type</w:t>
              </w:r>
            </w:ins>
          </w:p>
        </w:tc>
        <w:tc>
          <w:tcPr>
            <w:tcW w:w="864" w:type="dxa"/>
            <w:shd w:val="clear" w:color="auto" w:fill="E6E6E6"/>
            <w:noWrap/>
          </w:tcPr>
          <w:p w14:paraId="3E55A24E" w14:textId="77777777" w:rsidR="00440477" w:rsidRDefault="00440477" w:rsidP="0012456B">
            <w:pPr>
              <w:pStyle w:val="TableHead"/>
              <w:keepNext w:val="0"/>
              <w:rPr>
                <w:ins w:id="8646" w:author="Russ Ott" w:date="2022-05-16T11:54:00Z"/>
              </w:rPr>
            </w:pPr>
            <w:ins w:id="8647" w:author="Russ Ott" w:date="2022-05-16T11:54:00Z">
              <w:r>
                <w:t>CONF#</w:t>
              </w:r>
            </w:ins>
          </w:p>
        </w:tc>
        <w:tc>
          <w:tcPr>
            <w:tcW w:w="864" w:type="dxa"/>
            <w:shd w:val="clear" w:color="auto" w:fill="E6E6E6"/>
            <w:noWrap/>
          </w:tcPr>
          <w:p w14:paraId="76406179" w14:textId="77777777" w:rsidR="00440477" w:rsidRDefault="00440477" w:rsidP="0012456B">
            <w:pPr>
              <w:pStyle w:val="TableHead"/>
              <w:keepNext w:val="0"/>
              <w:rPr>
                <w:ins w:id="8648" w:author="Russ Ott" w:date="2022-05-16T11:54:00Z"/>
              </w:rPr>
            </w:pPr>
            <w:ins w:id="8649" w:author="Russ Ott" w:date="2022-05-16T11:54:00Z">
              <w:r>
                <w:t>Value</w:t>
              </w:r>
            </w:ins>
          </w:p>
        </w:tc>
      </w:tr>
      <w:tr w:rsidR="00440477" w14:paraId="2A13D0EC" w14:textId="77777777" w:rsidTr="00BA7D84">
        <w:trPr>
          <w:jc w:val="center"/>
          <w:ins w:id="8650" w:author="Russ Ott" w:date="2022-05-16T11:54:00Z"/>
        </w:trPr>
        <w:tc>
          <w:tcPr>
            <w:tcW w:w="10160" w:type="dxa"/>
            <w:gridSpan w:val="6"/>
          </w:tcPr>
          <w:p w14:paraId="5504894A" w14:textId="77777777" w:rsidR="00440477" w:rsidRDefault="00440477" w:rsidP="0012456B">
            <w:pPr>
              <w:pStyle w:val="TableText"/>
              <w:keepNext w:val="0"/>
              <w:rPr>
                <w:ins w:id="8651" w:author="Russ Ott" w:date="2022-05-16T11:54:00Z"/>
              </w:rPr>
            </w:pPr>
            <w:ins w:id="8652" w:author="Russ Ott" w:date="2022-05-16T11:54:00Z">
              <w:r>
                <w:t>observation (identifier: urn:hl7ii:2.16.840.1.113883.10.20.22.4.4:2022-06-01)</w:t>
              </w:r>
            </w:ins>
          </w:p>
        </w:tc>
      </w:tr>
      <w:tr w:rsidR="00440477" w14:paraId="52A8AFF2" w14:textId="77777777" w:rsidTr="00BA7D84">
        <w:trPr>
          <w:jc w:val="center"/>
          <w:ins w:id="8653" w:author="Russ Ott" w:date="2022-05-16T11:54:00Z"/>
        </w:trPr>
        <w:tc>
          <w:tcPr>
            <w:tcW w:w="3345" w:type="dxa"/>
          </w:tcPr>
          <w:p w14:paraId="5542BCEF" w14:textId="77777777" w:rsidR="00440477" w:rsidRDefault="00440477" w:rsidP="0012456B">
            <w:pPr>
              <w:pStyle w:val="TableText"/>
              <w:keepNext w:val="0"/>
              <w:rPr>
                <w:ins w:id="8654" w:author="Russ Ott" w:date="2022-05-16T11:54:00Z"/>
              </w:rPr>
            </w:pPr>
            <w:ins w:id="8655" w:author="Russ Ott" w:date="2022-05-16T11:54:00Z">
              <w:r>
                <w:tab/>
                <w:t>@classCode</w:t>
              </w:r>
            </w:ins>
          </w:p>
        </w:tc>
        <w:tc>
          <w:tcPr>
            <w:tcW w:w="720" w:type="dxa"/>
          </w:tcPr>
          <w:p w14:paraId="7C56F66F" w14:textId="77777777" w:rsidR="00440477" w:rsidRDefault="00440477" w:rsidP="0012456B">
            <w:pPr>
              <w:pStyle w:val="TableText"/>
              <w:keepNext w:val="0"/>
              <w:rPr>
                <w:ins w:id="8656" w:author="Russ Ott" w:date="2022-05-16T11:54:00Z"/>
              </w:rPr>
            </w:pPr>
            <w:ins w:id="8657" w:author="Russ Ott" w:date="2022-05-16T11:54:00Z">
              <w:r>
                <w:t>1..1</w:t>
              </w:r>
            </w:ins>
          </w:p>
        </w:tc>
        <w:tc>
          <w:tcPr>
            <w:tcW w:w="1152" w:type="dxa"/>
          </w:tcPr>
          <w:p w14:paraId="2F3909D2" w14:textId="77777777" w:rsidR="00440477" w:rsidRDefault="00440477" w:rsidP="0012456B">
            <w:pPr>
              <w:pStyle w:val="TableText"/>
              <w:keepNext w:val="0"/>
              <w:rPr>
                <w:ins w:id="8658" w:author="Russ Ott" w:date="2022-05-16T11:54:00Z"/>
              </w:rPr>
            </w:pPr>
            <w:ins w:id="8659" w:author="Russ Ott" w:date="2022-05-16T11:54:00Z">
              <w:r>
                <w:t>SHALL</w:t>
              </w:r>
            </w:ins>
          </w:p>
        </w:tc>
        <w:tc>
          <w:tcPr>
            <w:tcW w:w="864" w:type="dxa"/>
          </w:tcPr>
          <w:p w14:paraId="3A3A7CC1" w14:textId="77777777" w:rsidR="00440477" w:rsidRDefault="00440477" w:rsidP="0012456B">
            <w:pPr>
              <w:pStyle w:val="TableText"/>
              <w:keepNext w:val="0"/>
              <w:rPr>
                <w:ins w:id="8660" w:author="Russ Ott" w:date="2022-05-16T11:54:00Z"/>
              </w:rPr>
            </w:pPr>
          </w:p>
        </w:tc>
        <w:tc>
          <w:tcPr>
            <w:tcW w:w="1104" w:type="dxa"/>
          </w:tcPr>
          <w:p w14:paraId="70D0CC2E" w14:textId="45A10139" w:rsidR="00440477" w:rsidRDefault="001C172D" w:rsidP="0012456B">
            <w:pPr>
              <w:pStyle w:val="TableText"/>
              <w:keepNext w:val="0"/>
              <w:rPr>
                <w:ins w:id="8661" w:author="Russ Ott" w:date="2022-05-16T11:54:00Z"/>
              </w:rPr>
            </w:pPr>
            <w:ins w:id="8662" w:author="Russ Ott" w:date="2022-05-16T11:54:00Z">
              <w:r>
                <w:fldChar w:fldCharType="begin"/>
              </w:r>
              <w:r>
                <w:instrText xml:space="preserve"> HYPERLINK \l "C_4515-9041" \h </w:instrText>
              </w:r>
              <w:r>
                <w:fldChar w:fldCharType="separate"/>
              </w:r>
              <w:r w:rsidR="00440477">
                <w:rPr>
                  <w:rStyle w:val="HyperlinkText9pt"/>
                </w:rPr>
                <w:t>4515-9041</w:t>
              </w:r>
              <w:r>
                <w:rPr>
                  <w:rStyle w:val="HyperlinkText9pt"/>
                </w:rPr>
                <w:fldChar w:fldCharType="end"/>
              </w:r>
            </w:ins>
          </w:p>
        </w:tc>
        <w:tc>
          <w:tcPr>
            <w:tcW w:w="2975" w:type="dxa"/>
          </w:tcPr>
          <w:p w14:paraId="1535F946" w14:textId="77777777" w:rsidR="00440477" w:rsidRDefault="00440477" w:rsidP="0012456B">
            <w:pPr>
              <w:pStyle w:val="TableText"/>
              <w:keepNext w:val="0"/>
              <w:rPr>
                <w:ins w:id="8663" w:author="Russ Ott" w:date="2022-05-16T11:54:00Z"/>
              </w:rPr>
            </w:pPr>
            <w:ins w:id="8664" w:author="Russ Ott" w:date="2022-05-16T11:54:00Z">
              <w:r>
                <w:t>urn:oid:2.16.840.1.113883.5.6 (HL7ActClass) = OBS</w:t>
              </w:r>
            </w:ins>
          </w:p>
        </w:tc>
      </w:tr>
      <w:tr w:rsidR="00440477" w14:paraId="132CE523" w14:textId="77777777" w:rsidTr="00BA7D84">
        <w:trPr>
          <w:jc w:val="center"/>
          <w:ins w:id="8665" w:author="Russ Ott" w:date="2022-05-16T11:54:00Z"/>
        </w:trPr>
        <w:tc>
          <w:tcPr>
            <w:tcW w:w="3345" w:type="dxa"/>
          </w:tcPr>
          <w:p w14:paraId="2C72B5A0" w14:textId="77777777" w:rsidR="00440477" w:rsidRDefault="00440477" w:rsidP="0012456B">
            <w:pPr>
              <w:pStyle w:val="TableText"/>
              <w:keepNext w:val="0"/>
              <w:rPr>
                <w:ins w:id="8666" w:author="Russ Ott" w:date="2022-05-16T11:54:00Z"/>
              </w:rPr>
            </w:pPr>
            <w:ins w:id="8667" w:author="Russ Ott" w:date="2022-05-16T11:54:00Z">
              <w:r>
                <w:tab/>
                <w:t>@moodCode</w:t>
              </w:r>
            </w:ins>
          </w:p>
        </w:tc>
        <w:tc>
          <w:tcPr>
            <w:tcW w:w="720" w:type="dxa"/>
          </w:tcPr>
          <w:p w14:paraId="47AE8561" w14:textId="77777777" w:rsidR="00440477" w:rsidRDefault="00440477" w:rsidP="0012456B">
            <w:pPr>
              <w:pStyle w:val="TableText"/>
              <w:keepNext w:val="0"/>
              <w:rPr>
                <w:ins w:id="8668" w:author="Russ Ott" w:date="2022-05-16T11:54:00Z"/>
              </w:rPr>
            </w:pPr>
            <w:ins w:id="8669" w:author="Russ Ott" w:date="2022-05-16T11:54:00Z">
              <w:r>
                <w:t>1..1</w:t>
              </w:r>
            </w:ins>
          </w:p>
        </w:tc>
        <w:tc>
          <w:tcPr>
            <w:tcW w:w="1152" w:type="dxa"/>
          </w:tcPr>
          <w:p w14:paraId="0D3FB44E" w14:textId="77777777" w:rsidR="00440477" w:rsidRDefault="00440477" w:rsidP="0012456B">
            <w:pPr>
              <w:pStyle w:val="TableText"/>
              <w:keepNext w:val="0"/>
              <w:rPr>
                <w:ins w:id="8670" w:author="Russ Ott" w:date="2022-05-16T11:54:00Z"/>
              </w:rPr>
            </w:pPr>
            <w:ins w:id="8671" w:author="Russ Ott" w:date="2022-05-16T11:54:00Z">
              <w:r>
                <w:t>SHALL</w:t>
              </w:r>
            </w:ins>
          </w:p>
        </w:tc>
        <w:tc>
          <w:tcPr>
            <w:tcW w:w="864" w:type="dxa"/>
          </w:tcPr>
          <w:p w14:paraId="5FF4D48C" w14:textId="77777777" w:rsidR="00440477" w:rsidRDefault="00440477" w:rsidP="0012456B">
            <w:pPr>
              <w:pStyle w:val="TableText"/>
              <w:keepNext w:val="0"/>
              <w:rPr>
                <w:ins w:id="8672" w:author="Russ Ott" w:date="2022-05-16T11:54:00Z"/>
              </w:rPr>
            </w:pPr>
          </w:p>
        </w:tc>
        <w:tc>
          <w:tcPr>
            <w:tcW w:w="1104" w:type="dxa"/>
          </w:tcPr>
          <w:p w14:paraId="4E8AF240" w14:textId="4CB8D3D4" w:rsidR="00440477" w:rsidRDefault="001C172D" w:rsidP="0012456B">
            <w:pPr>
              <w:pStyle w:val="TableText"/>
              <w:keepNext w:val="0"/>
              <w:rPr>
                <w:ins w:id="8673" w:author="Russ Ott" w:date="2022-05-16T11:54:00Z"/>
              </w:rPr>
            </w:pPr>
            <w:ins w:id="8674" w:author="Russ Ott" w:date="2022-05-16T11:54:00Z">
              <w:r>
                <w:fldChar w:fldCharType="begin"/>
              </w:r>
              <w:r>
                <w:instrText xml:space="preserve"> HYPERLINK \l "C_4515-9042" \h </w:instrText>
              </w:r>
              <w:r>
                <w:fldChar w:fldCharType="separate"/>
              </w:r>
              <w:r w:rsidR="00440477">
                <w:rPr>
                  <w:rStyle w:val="HyperlinkText9pt"/>
                </w:rPr>
                <w:t>4515-9042</w:t>
              </w:r>
              <w:r>
                <w:rPr>
                  <w:rStyle w:val="HyperlinkText9pt"/>
                </w:rPr>
                <w:fldChar w:fldCharType="end"/>
              </w:r>
            </w:ins>
          </w:p>
        </w:tc>
        <w:tc>
          <w:tcPr>
            <w:tcW w:w="2975" w:type="dxa"/>
          </w:tcPr>
          <w:p w14:paraId="437C5099" w14:textId="77777777" w:rsidR="00440477" w:rsidRDefault="00440477" w:rsidP="0012456B">
            <w:pPr>
              <w:pStyle w:val="TableText"/>
              <w:keepNext w:val="0"/>
              <w:rPr>
                <w:ins w:id="8675" w:author="Russ Ott" w:date="2022-05-16T11:54:00Z"/>
              </w:rPr>
            </w:pPr>
            <w:ins w:id="8676" w:author="Russ Ott" w:date="2022-05-16T11:54:00Z">
              <w:r>
                <w:t>urn:oid:2.16.840.1.113883.5.1001 (HL7ActMood) = EVN</w:t>
              </w:r>
            </w:ins>
          </w:p>
        </w:tc>
      </w:tr>
      <w:tr w:rsidR="00440477" w14:paraId="6D4CCA31" w14:textId="77777777" w:rsidTr="00BA7D84">
        <w:trPr>
          <w:jc w:val="center"/>
          <w:ins w:id="8677" w:author="Russ Ott" w:date="2022-05-16T11:54:00Z"/>
        </w:trPr>
        <w:tc>
          <w:tcPr>
            <w:tcW w:w="3345" w:type="dxa"/>
          </w:tcPr>
          <w:p w14:paraId="3C5F243D" w14:textId="77777777" w:rsidR="00440477" w:rsidRDefault="00440477" w:rsidP="0012456B">
            <w:pPr>
              <w:pStyle w:val="TableText"/>
              <w:keepNext w:val="0"/>
              <w:rPr>
                <w:ins w:id="8678" w:author="Russ Ott" w:date="2022-05-16T11:54:00Z"/>
              </w:rPr>
            </w:pPr>
            <w:ins w:id="8679" w:author="Russ Ott" w:date="2022-05-16T11:54:00Z">
              <w:r>
                <w:tab/>
                <w:t>@negationInd</w:t>
              </w:r>
            </w:ins>
          </w:p>
        </w:tc>
        <w:tc>
          <w:tcPr>
            <w:tcW w:w="720" w:type="dxa"/>
          </w:tcPr>
          <w:p w14:paraId="28FE1EAA" w14:textId="77777777" w:rsidR="00440477" w:rsidRDefault="00440477" w:rsidP="0012456B">
            <w:pPr>
              <w:pStyle w:val="TableText"/>
              <w:keepNext w:val="0"/>
              <w:rPr>
                <w:ins w:id="8680" w:author="Russ Ott" w:date="2022-05-16T11:54:00Z"/>
              </w:rPr>
            </w:pPr>
            <w:ins w:id="8681" w:author="Russ Ott" w:date="2022-05-16T11:54:00Z">
              <w:r>
                <w:t>0..1</w:t>
              </w:r>
            </w:ins>
          </w:p>
        </w:tc>
        <w:tc>
          <w:tcPr>
            <w:tcW w:w="1152" w:type="dxa"/>
          </w:tcPr>
          <w:p w14:paraId="37EB25D1" w14:textId="77777777" w:rsidR="00440477" w:rsidRDefault="00440477" w:rsidP="0012456B">
            <w:pPr>
              <w:pStyle w:val="TableText"/>
              <w:keepNext w:val="0"/>
              <w:rPr>
                <w:ins w:id="8682" w:author="Russ Ott" w:date="2022-05-16T11:54:00Z"/>
              </w:rPr>
            </w:pPr>
            <w:ins w:id="8683" w:author="Russ Ott" w:date="2022-05-16T11:54:00Z">
              <w:r>
                <w:t>MAY</w:t>
              </w:r>
            </w:ins>
          </w:p>
        </w:tc>
        <w:tc>
          <w:tcPr>
            <w:tcW w:w="864" w:type="dxa"/>
          </w:tcPr>
          <w:p w14:paraId="53169665" w14:textId="77777777" w:rsidR="00440477" w:rsidRDefault="00440477" w:rsidP="0012456B">
            <w:pPr>
              <w:pStyle w:val="TableText"/>
              <w:keepNext w:val="0"/>
              <w:rPr>
                <w:ins w:id="8684" w:author="Russ Ott" w:date="2022-05-16T11:54:00Z"/>
              </w:rPr>
            </w:pPr>
          </w:p>
        </w:tc>
        <w:tc>
          <w:tcPr>
            <w:tcW w:w="1104" w:type="dxa"/>
          </w:tcPr>
          <w:p w14:paraId="249487DF" w14:textId="69A349F9" w:rsidR="00440477" w:rsidRDefault="001C172D" w:rsidP="0012456B">
            <w:pPr>
              <w:pStyle w:val="TableText"/>
              <w:keepNext w:val="0"/>
              <w:rPr>
                <w:ins w:id="8685" w:author="Russ Ott" w:date="2022-05-16T11:54:00Z"/>
              </w:rPr>
            </w:pPr>
            <w:ins w:id="8686" w:author="Russ Ott" w:date="2022-05-16T11:54:00Z">
              <w:r>
                <w:fldChar w:fldCharType="begin"/>
              </w:r>
              <w:r>
                <w:instrText xml:space="preserve"> HYPERLINK \l "C_4515-10139" \h </w:instrText>
              </w:r>
              <w:r>
                <w:fldChar w:fldCharType="separate"/>
              </w:r>
              <w:r w:rsidR="00440477">
                <w:rPr>
                  <w:rStyle w:val="HyperlinkText9pt"/>
                </w:rPr>
                <w:t>4515-10139</w:t>
              </w:r>
              <w:r>
                <w:rPr>
                  <w:rStyle w:val="HyperlinkText9pt"/>
                </w:rPr>
                <w:fldChar w:fldCharType="end"/>
              </w:r>
            </w:ins>
          </w:p>
        </w:tc>
        <w:tc>
          <w:tcPr>
            <w:tcW w:w="2975" w:type="dxa"/>
          </w:tcPr>
          <w:p w14:paraId="712D2E0E" w14:textId="77777777" w:rsidR="00440477" w:rsidRDefault="00440477" w:rsidP="0012456B">
            <w:pPr>
              <w:pStyle w:val="TableText"/>
              <w:keepNext w:val="0"/>
              <w:rPr>
                <w:ins w:id="8687" w:author="Russ Ott" w:date="2022-05-16T11:54:00Z"/>
              </w:rPr>
            </w:pPr>
          </w:p>
        </w:tc>
      </w:tr>
      <w:tr w:rsidR="00440477" w14:paraId="578618D7" w14:textId="77777777" w:rsidTr="00BA7D84">
        <w:trPr>
          <w:jc w:val="center"/>
          <w:ins w:id="8688" w:author="Russ Ott" w:date="2022-05-16T11:54:00Z"/>
        </w:trPr>
        <w:tc>
          <w:tcPr>
            <w:tcW w:w="3345" w:type="dxa"/>
          </w:tcPr>
          <w:p w14:paraId="35F5A46D" w14:textId="77777777" w:rsidR="00440477" w:rsidRDefault="00440477" w:rsidP="0012456B">
            <w:pPr>
              <w:pStyle w:val="TableText"/>
              <w:keepNext w:val="0"/>
              <w:rPr>
                <w:ins w:id="8689" w:author="Russ Ott" w:date="2022-05-16T11:54:00Z"/>
              </w:rPr>
            </w:pPr>
            <w:ins w:id="8690" w:author="Russ Ott" w:date="2022-05-16T11:54:00Z">
              <w:r>
                <w:tab/>
                <w:t>templateId</w:t>
              </w:r>
            </w:ins>
          </w:p>
        </w:tc>
        <w:tc>
          <w:tcPr>
            <w:tcW w:w="720" w:type="dxa"/>
          </w:tcPr>
          <w:p w14:paraId="2BB1AF5C" w14:textId="77777777" w:rsidR="00440477" w:rsidRDefault="00440477" w:rsidP="0012456B">
            <w:pPr>
              <w:pStyle w:val="TableText"/>
              <w:keepNext w:val="0"/>
              <w:rPr>
                <w:ins w:id="8691" w:author="Russ Ott" w:date="2022-05-16T11:54:00Z"/>
              </w:rPr>
            </w:pPr>
            <w:ins w:id="8692" w:author="Russ Ott" w:date="2022-05-16T11:54:00Z">
              <w:r>
                <w:t>1..1</w:t>
              </w:r>
            </w:ins>
          </w:p>
        </w:tc>
        <w:tc>
          <w:tcPr>
            <w:tcW w:w="1152" w:type="dxa"/>
          </w:tcPr>
          <w:p w14:paraId="5AA11404" w14:textId="77777777" w:rsidR="00440477" w:rsidRDefault="00440477" w:rsidP="0012456B">
            <w:pPr>
              <w:pStyle w:val="TableText"/>
              <w:keepNext w:val="0"/>
              <w:rPr>
                <w:ins w:id="8693" w:author="Russ Ott" w:date="2022-05-16T11:54:00Z"/>
              </w:rPr>
            </w:pPr>
            <w:ins w:id="8694" w:author="Russ Ott" w:date="2022-05-16T11:54:00Z">
              <w:r>
                <w:t>SHALL</w:t>
              </w:r>
            </w:ins>
          </w:p>
        </w:tc>
        <w:tc>
          <w:tcPr>
            <w:tcW w:w="864" w:type="dxa"/>
          </w:tcPr>
          <w:p w14:paraId="7089D51C" w14:textId="77777777" w:rsidR="00440477" w:rsidRDefault="00440477" w:rsidP="0012456B">
            <w:pPr>
              <w:pStyle w:val="TableText"/>
              <w:keepNext w:val="0"/>
              <w:rPr>
                <w:ins w:id="8695" w:author="Russ Ott" w:date="2022-05-16T11:54:00Z"/>
              </w:rPr>
            </w:pPr>
          </w:p>
        </w:tc>
        <w:tc>
          <w:tcPr>
            <w:tcW w:w="1104" w:type="dxa"/>
          </w:tcPr>
          <w:p w14:paraId="72C19672" w14:textId="3859CD1E" w:rsidR="00440477" w:rsidRDefault="001C172D" w:rsidP="0012456B">
            <w:pPr>
              <w:pStyle w:val="TableText"/>
              <w:keepNext w:val="0"/>
              <w:rPr>
                <w:ins w:id="8696" w:author="Russ Ott" w:date="2022-05-16T11:54:00Z"/>
              </w:rPr>
            </w:pPr>
            <w:ins w:id="8697" w:author="Russ Ott" w:date="2022-05-16T11:54:00Z">
              <w:r>
                <w:fldChar w:fldCharType="begin"/>
              </w:r>
              <w:r>
                <w:instrText xml:space="preserve"> HYPERLINK \l "C_4515-14926" \h </w:instrText>
              </w:r>
              <w:r>
                <w:fldChar w:fldCharType="separate"/>
              </w:r>
              <w:r w:rsidR="00440477">
                <w:rPr>
                  <w:rStyle w:val="HyperlinkText9pt"/>
                </w:rPr>
                <w:t>4515-14926</w:t>
              </w:r>
              <w:r>
                <w:rPr>
                  <w:rStyle w:val="HyperlinkText9pt"/>
                </w:rPr>
                <w:fldChar w:fldCharType="end"/>
              </w:r>
            </w:ins>
          </w:p>
        </w:tc>
        <w:tc>
          <w:tcPr>
            <w:tcW w:w="2975" w:type="dxa"/>
          </w:tcPr>
          <w:p w14:paraId="07B57640" w14:textId="77777777" w:rsidR="00440477" w:rsidRDefault="00440477" w:rsidP="0012456B">
            <w:pPr>
              <w:pStyle w:val="TableText"/>
              <w:keepNext w:val="0"/>
              <w:rPr>
                <w:ins w:id="8698" w:author="Russ Ott" w:date="2022-05-16T11:54:00Z"/>
              </w:rPr>
            </w:pPr>
          </w:p>
        </w:tc>
      </w:tr>
      <w:tr w:rsidR="00440477" w14:paraId="6C8D76B4" w14:textId="77777777" w:rsidTr="00BA7D84">
        <w:trPr>
          <w:jc w:val="center"/>
          <w:ins w:id="8699" w:author="Russ Ott" w:date="2022-05-16T11:54:00Z"/>
        </w:trPr>
        <w:tc>
          <w:tcPr>
            <w:tcW w:w="3345" w:type="dxa"/>
          </w:tcPr>
          <w:p w14:paraId="4E73D4A9" w14:textId="77777777" w:rsidR="00440477" w:rsidRDefault="00440477" w:rsidP="0012456B">
            <w:pPr>
              <w:pStyle w:val="TableText"/>
              <w:keepNext w:val="0"/>
              <w:rPr>
                <w:ins w:id="8700" w:author="Russ Ott" w:date="2022-05-16T11:54:00Z"/>
              </w:rPr>
            </w:pPr>
            <w:ins w:id="8701" w:author="Russ Ott" w:date="2022-05-16T11:54:00Z">
              <w:r>
                <w:tab/>
              </w:r>
              <w:r>
                <w:tab/>
                <w:t>@root</w:t>
              </w:r>
            </w:ins>
          </w:p>
        </w:tc>
        <w:tc>
          <w:tcPr>
            <w:tcW w:w="720" w:type="dxa"/>
          </w:tcPr>
          <w:p w14:paraId="4CB22818" w14:textId="77777777" w:rsidR="00440477" w:rsidRDefault="00440477" w:rsidP="0012456B">
            <w:pPr>
              <w:pStyle w:val="TableText"/>
              <w:keepNext w:val="0"/>
              <w:rPr>
                <w:ins w:id="8702" w:author="Russ Ott" w:date="2022-05-16T11:54:00Z"/>
              </w:rPr>
            </w:pPr>
            <w:ins w:id="8703" w:author="Russ Ott" w:date="2022-05-16T11:54:00Z">
              <w:r>
                <w:t>1..1</w:t>
              </w:r>
            </w:ins>
          </w:p>
        </w:tc>
        <w:tc>
          <w:tcPr>
            <w:tcW w:w="1152" w:type="dxa"/>
          </w:tcPr>
          <w:p w14:paraId="69B8EC3F" w14:textId="77777777" w:rsidR="00440477" w:rsidRDefault="00440477" w:rsidP="0012456B">
            <w:pPr>
              <w:pStyle w:val="TableText"/>
              <w:keepNext w:val="0"/>
              <w:rPr>
                <w:ins w:id="8704" w:author="Russ Ott" w:date="2022-05-16T11:54:00Z"/>
              </w:rPr>
            </w:pPr>
            <w:ins w:id="8705" w:author="Russ Ott" w:date="2022-05-16T11:54:00Z">
              <w:r>
                <w:t>SHALL</w:t>
              </w:r>
            </w:ins>
          </w:p>
        </w:tc>
        <w:tc>
          <w:tcPr>
            <w:tcW w:w="864" w:type="dxa"/>
          </w:tcPr>
          <w:p w14:paraId="764C0A52" w14:textId="77777777" w:rsidR="00440477" w:rsidRDefault="00440477" w:rsidP="0012456B">
            <w:pPr>
              <w:pStyle w:val="TableText"/>
              <w:keepNext w:val="0"/>
              <w:rPr>
                <w:ins w:id="8706" w:author="Russ Ott" w:date="2022-05-16T11:54:00Z"/>
              </w:rPr>
            </w:pPr>
          </w:p>
        </w:tc>
        <w:tc>
          <w:tcPr>
            <w:tcW w:w="1104" w:type="dxa"/>
          </w:tcPr>
          <w:p w14:paraId="5E34D908" w14:textId="681ED4CF" w:rsidR="00440477" w:rsidRDefault="001C172D" w:rsidP="0012456B">
            <w:pPr>
              <w:pStyle w:val="TableText"/>
              <w:keepNext w:val="0"/>
              <w:rPr>
                <w:ins w:id="8707" w:author="Russ Ott" w:date="2022-05-16T11:54:00Z"/>
              </w:rPr>
            </w:pPr>
            <w:ins w:id="8708" w:author="Russ Ott" w:date="2022-05-16T11:54:00Z">
              <w:r>
                <w:fldChar w:fldCharType="begin"/>
              </w:r>
              <w:r>
                <w:instrText xml:space="preserve"> HYPERLINK \l "C_4515-14927" \h </w:instrText>
              </w:r>
              <w:r>
                <w:fldChar w:fldCharType="separate"/>
              </w:r>
              <w:r w:rsidR="00440477">
                <w:rPr>
                  <w:rStyle w:val="HyperlinkText9pt"/>
                </w:rPr>
                <w:t>4515-14927</w:t>
              </w:r>
              <w:r>
                <w:rPr>
                  <w:rStyle w:val="HyperlinkText9pt"/>
                </w:rPr>
                <w:fldChar w:fldCharType="end"/>
              </w:r>
            </w:ins>
          </w:p>
        </w:tc>
        <w:tc>
          <w:tcPr>
            <w:tcW w:w="2975" w:type="dxa"/>
          </w:tcPr>
          <w:p w14:paraId="2C7701D1" w14:textId="77777777" w:rsidR="00440477" w:rsidRDefault="00440477" w:rsidP="0012456B">
            <w:pPr>
              <w:pStyle w:val="TableText"/>
              <w:keepNext w:val="0"/>
              <w:rPr>
                <w:ins w:id="8709" w:author="Russ Ott" w:date="2022-05-16T11:54:00Z"/>
              </w:rPr>
            </w:pPr>
            <w:ins w:id="8710" w:author="Russ Ott" w:date="2022-05-16T11:54:00Z">
              <w:r>
                <w:t>2.16.840.1.113883.10.20.22.4.4</w:t>
              </w:r>
            </w:ins>
          </w:p>
        </w:tc>
      </w:tr>
      <w:tr w:rsidR="00440477" w14:paraId="536559EC" w14:textId="77777777" w:rsidTr="00BA7D84">
        <w:trPr>
          <w:jc w:val="center"/>
          <w:ins w:id="8711" w:author="Russ Ott" w:date="2022-05-16T11:54:00Z"/>
        </w:trPr>
        <w:tc>
          <w:tcPr>
            <w:tcW w:w="3345" w:type="dxa"/>
          </w:tcPr>
          <w:p w14:paraId="0A0FD80C" w14:textId="77777777" w:rsidR="00440477" w:rsidRDefault="00440477" w:rsidP="0012456B">
            <w:pPr>
              <w:pStyle w:val="TableText"/>
              <w:keepNext w:val="0"/>
              <w:rPr>
                <w:ins w:id="8712" w:author="Russ Ott" w:date="2022-05-16T11:54:00Z"/>
              </w:rPr>
            </w:pPr>
            <w:ins w:id="8713" w:author="Russ Ott" w:date="2022-05-16T11:54:00Z">
              <w:r>
                <w:tab/>
              </w:r>
              <w:r>
                <w:tab/>
                <w:t>@extension</w:t>
              </w:r>
            </w:ins>
          </w:p>
        </w:tc>
        <w:tc>
          <w:tcPr>
            <w:tcW w:w="720" w:type="dxa"/>
          </w:tcPr>
          <w:p w14:paraId="1CDFF331" w14:textId="77777777" w:rsidR="00440477" w:rsidRDefault="00440477" w:rsidP="0012456B">
            <w:pPr>
              <w:pStyle w:val="TableText"/>
              <w:keepNext w:val="0"/>
              <w:rPr>
                <w:ins w:id="8714" w:author="Russ Ott" w:date="2022-05-16T11:54:00Z"/>
              </w:rPr>
            </w:pPr>
            <w:ins w:id="8715" w:author="Russ Ott" w:date="2022-05-16T11:54:00Z">
              <w:r>
                <w:t>1..1</w:t>
              </w:r>
            </w:ins>
          </w:p>
        </w:tc>
        <w:tc>
          <w:tcPr>
            <w:tcW w:w="1152" w:type="dxa"/>
          </w:tcPr>
          <w:p w14:paraId="5681666E" w14:textId="77777777" w:rsidR="00440477" w:rsidRDefault="00440477" w:rsidP="0012456B">
            <w:pPr>
              <w:pStyle w:val="TableText"/>
              <w:keepNext w:val="0"/>
              <w:rPr>
                <w:ins w:id="8716" w:author="Russ Ott" w:date="2022-05-16T11:54:00Z"/>
              </w:rPr>
            </w:pPr>
            <w:ins w:id="8717" w:author="Russ Ott" w:date="2022-05-16T11:54:00Z">
              <w:r>
                <w:t>SHALL</w:t>
              </w:r>
            </w:ins>
          </w:p>
        </w:tc>
        <w:tc>
          <w:tcPr>
            <w:tcW w:w="864" w:type="dxa"/>
          </w:tcPr>
          <w:p w14:paraId="3D437CAD" w14:textId="77777777" w:rsidR="00440477" w:rsidRDefault="00440477" w:rsidP="0012456B">
            <w:pPr>
              <w:pStyle w:val="TableText"/>
              <w:keepNext w:val="0"/>
              <w:rPr>
                <w:ins w:id="8718" w:author="Russ Ott" w:date="2022-05-16T11:54:00Z"/>
              </w:rPr>
            </w:pPr>
          </w:p>
        </w:tc>
        <w:tc>
          <w:tcPr>
            <w:tcW w:w="1104" w:type="dxa"/>
          </w:tcPr>
          <w:p w14:paraId="6112D635" w14:textId="01D6EC09" w:rsidR="00440477" w:rsidRDefault="001C172D" w:rsidP="0012456B">
            <w:pPr>
              <w:pStyle w:val="TableText"/>
              <w:keepNext w:val="0"/>
              <w:rPr>
                <w:ins w:id="8719" w:author="Russ Ott" w:date="2022-05-16T11:54:00Z"/>
              </w:rPr>
            </w:pPr>
            <w:ins w:id="8720" w:author="Russ Ott" w:date="2022-05-16T11:54:00Z">
              <w:r>
                <w:fldChar w:fldCharType="begin"/>
              </w:r>
              <w:r>
                <w:instrText xml:space="preserve"> HYPERLINK \l "C_4515-32508" \h </w:instrText>
              </w:r>
              <w:r>
                <w:fldChar w:fldCharType="separate"/>
              </w:r>
              <w:r w:rsidR="00440477">
                <w:rPr>
                  <w:rStyle w:val="HyperlinkText9pt"/>
                </w:rPr>
                <w:t>4515-32508</w:t>
              </w:r>
              <w:r>
                <w:rPr>
                  <w:rStyle w:val="HyperlinkText9pt"/>
                </w:rPr>
                <w:fldChar w:fldCharType="end"/>
              </w:r>
            </w:ins>
          </w:p>
        </w:tc>
        <w:tc>
          <w:tcPr>
            <w:tcW w:w="2975" w:type="dxa"/>
          </w:tcPr>
          <w:p w14:paraId="2AB09588" w14:textId="77777777" w:rsidR="00440477" w:rsidRDefault="00440477" w:rsidP="0012456B">
            <w:pPr>
              <w:pStyle w:val="TableText"/>
              <w:keepNext w:val="0"/>
              <w:rPr>
                <w:ins w:id="8721" w:author="Russ Ott" w:date="2022-05-16T11:54:00Z"/>
              </w:rPr>
            </w:pPr>
            <w:ins w:id="8722" w:author="Russ Ott" w:date="2022-05-16T11:54:00Z">
              <w:r>
                <w:t>2022-06-01</w:t>
              </w:r>
            </w:ins>
          </w:p>
        </w:tc>
      </w:tr>
      <w:tr w:rsidR="00440477" w14:paraId="2593EDB3" w14:textId="77777777" w:rsidTr="00BA7D84">
        <w:trPr>
          <w:jc w:val="center"/>
          <w:ins w:id="8723" w:author="Russ Ott" w:date="2022-05-16T11:54:00Z"/>
        </w:trPr>
        <w:tc>
          <w:tcPr>
            <w:tcW w:w="3345" w:type="dxa"/>
          </w:tcPr>
          <w:p w14:paraId="72379291" w14:textId="77777777" w:rsidR="00440477" w:rsidRDefault="00440477" w:rsidP="0012456B">
            <w:pPr>
              <w:pStyle w:val="TableText"/>
              <w:keepNext w:val="0"/>
              <w:rPr>
                <w:ins w:id="8724" w:author="Russ Ott" w:date="2022-05-16T11:54:00Z"/>
              </w:rPr>
            </w:pPr>
            <w:ins w:id="8725" w:author="Russ Ott" w:date="2022-05-16T11:54:00Z">
              <w:r>
                <w:tab/>
                <w:t>id</w:t>
              </w:r>
            </w:ins>
          </w:p>
        </w:tc>
        <w:tc>
          <w:tcPr>
            <w:tcW w:w="720" w:type="dxa"/>
          </w:tcPr>
          <w:p w14:paraId="58FEAABA" w14:textId="77777777" w:rsidR="00440477" w:rsidRDefault="00440477" w:rsidP="0012456B">
            <w:pPr>
              <w:pStyle w:val="TableText"/>
              <w:keepNext w:val="0"/>
              <w:rPr>
                <w:ins w:id="8726" w:author="Russ Ott" w:date="2022-05-16T11:54:00Z"/>
              </w:rPr>
            </w:pPr>
            <w:ins w:id="8727" w:author="Russ Ott" w:date="2022-05-16T11:54:00Z">
              <w:r>
                <w:t>1..*</w:t>
              </w:r>
            </w:ins>
          </w:p>
        </w:tc>
        <w:tc>
          <w:tcPr>
            <w:tcW w:w="1152" w:type="dxa"/>
          </w:tcPr>
          <w:p w14:paraId="3CE88AB2" w14:textId="77777777" w:rsidR="00440477" w:rsidRDefault="00440477" w:rsidP="0012456B">
            <w:pPr>
              <w:pStyle w:val="TableText"/>
              <w:keepNext w:val="0"/>
              <w:rPr>
                <w:ins w:id="8728" w:author="Russ Ott" w:date="2022-05-16T11:54:00Z"/>
              </w:rPr>
            </w:pPr>
            <w:ins w:id="8729" w:author="Russ Ott" w:date="2022-05-16T11:54:00Z">
              <w:r>
                <w:t>SHALL</w:t>
              </w:r>
            </w:ins>
          </w:p>
        </w:tc>
        <w:tc>
          <w:tcPr>
            <w:tcW w:w="864" w:type="dxa"/>
          </w:tcPr>
          <w:p w14:paraId="401DA26F" w14:textId="77777777" w:rsidR="00440477" w:rsidRDefault="00440477" w:rsidP="0012456B">
            <w:pPr>
              <w:pStyle w:val="TableText"/>
              <w:keepNext w:val="0"/>
              <w:rPr>
                <w:ins w:id="8730" w:author="Russ Ott" w:date="2022-05-16T11:54:00Z"/>
              </w:rPr>
            </w:pPr>
          </w:p>
        </w:tc>
        <w:tc>
          <w:tcPr>
            <w:tcW w:w="1104" w:type="dxa"/>
          </w:tcPr>
          <w:p w14:paraId="4BED5903" w14:textId="2D29B8C9" w:rsidR="00440477" w:rsidRDefault="001C172D" w:rsidP="0012456B">
            <w:pPr>
              <w:pStyle w:val="TableText"/>
              <w:keepNext w:val="0"/>
              <w:rPr>
                <w:ins w:id="8731" w:author="Russ Ott" w:date="2022-05-16T11:54:00Z"/>
              </w:rPr>
            </w:pPr>
            <w:ins w:id="8732" w:author="Russ Ott" w:date="2022-05-16T11:54:00Z">
              <w:r>
                <w:fldChar w:fldCharType="begin"/>
              </w:r>
              <w:r>
                <w:instrText xml:space="preserve"> HYPERLINK \l "C_4515-9043" \h </w:instrText>
              </w:r>
              <w:r>
                <w:fldChar w:fldCharType="separate"/>
              </w:r>
              <w:r w:rsidR="00440477">
                <w:rPr>
                  <w:rStyle w:val="HyperlinkText9pt"/>
                </w:rPr>
                <w:t>4515-9043</w:t>
              </w:r>
              <w:r>
                <w:rPr>
                  <w:rStyle w:val="HyperlinkText9pt"/>
                </w:rPr>
                <w:fldChar w:fldCharType="end"/>
              </w:r>
            </w:ins>
          </w:p>
        </w:tc>
        <w:tc>
          <w:tcPr>
            <w:tcW w:w="2975" w:type="dxa"/>
          </w:tcPr>
          <w:p w14:paraId="6B7C9603" w14:textId="77777777" w:rsidR="00440477" w:rsidRDefault="00440477" w:rsidP="0012456B">
            <w:pPr>
              <w:pStyle w:val="TableText"/>
              <w:keepNext w:val="0"/>
              <w:rPr>
                <w:ins w:id="8733" w:author="Russ Ott" w:date="2022-05-16T11:54:00Z"/>
              </w:rPr>
            </w:pPr>
          </w:p>
        </w:tc>
      </w:tr>
      <w:tr w:rsidR="00440477" w14:paraId="27305147" w14:textId="77777777" w:rsidTr="00BA7D84">
        <w:trPr>
          <w:jc w:val="center"/>
          <w:ins w:id="8734" w:author="Russ Ott" w:date="2022-05-16T11:54:00Z"/>
        </w:trPr>
        <w:tc>
          <w:tcPr>
            <w:tcW w:w="3345" w:type="dxa"/>
          </w:tcPr>
          <w:p w14:paraId="3712A234" w14:textId="77777777" w:rsidR="00440477" w:rsidRDefault="00440477" w:rsidP="0012456B">
            <w:pPr>
              <w:pStyle w:val="TableText"/>
              <w:keepNext w:val="0"/>
              <w:rPr>
                <w:ins w:id="8735" w:author="Russ Ott" w:date="2022-05-16T11:54:00Z"/>
              </w:rPr>
            </w:pPr>
            <w:ins w:id="8736" w:author="Russ Ott" w:date="2022-05-16T11:54:00Z">
              <w:r>
                <w:tab/>
                <w:t>code</w:t>
              </w:r>
            </w:ins>
          </w:p>
        </w:tc>
        <w:tc>
          <w:tcPr>
            <w:tcW w:w="720" w:type="dxa"/>
          </w:tcPr>
          <w:p w14:paraId="60E564E1" w14:textId="77777777" w:rsidR="00440477" w:rsidRDefault="00440477" w:rsidP="0012456B">
            <w:pPr>
              <w:pStyle w:val="TableText"/>
              <w:keepNext w:val="0"/>
              <w:rPr>
                <w:ins w:id="8737" w:author="Russ Ott" w:date="2022-05-16T11:54:00Z"/>
              </w:rPr>
            </w:pPr>
            <w:ins w:id="8738" w:author="Russ Ott" w:date="2022-05-16T11:54:00Z">
              <w:r>
                <w:t>1..1</w:t>
              </w:r>
            </w:ins>
          </w:p>
        </w:tc>
        <w:tc>
          <w:tcPr>
            <w:tcW w:w="1152" w:type="dxa"/>
          </w:tcPr>
          <w:p w14:paraId="5B5BEA39" w14:textId="77777777" w:rsidR="00440477" w:rsidRDefault="00440477" w:rsidP="0012456B">
            <w:pPr>
              <w:pStyle w:val="TableText"/>
              <w:keepNext w:val="0"/>
              <w:rPr>
                <w:ins w:id="8739" w:author="Russ Ott" w:date="2022-05-16T11:54:00Z"/>
              </w:rPr>
            </w:pPr>
            <w:ins w:id="8740" w:author="Russ Ott" w:date="2022-05-16T11:54:00Z">
              <w:r>
                <w:t>SHALL</w:t>
              </w:r>
            </w:ins>
          </w:p>
        </w:tc>
        <w:tc>
          <w:tcPr>
            <w:tcW w:w="864" w:type="dxa"/>
          </w:tcPr>
          <w:p w14:paraId="7035686B" w14:textId="77777777" w:rsidR="00440477" w:rsidRDefault="00440477" w:rsidP="0012456B">
            <w:pPr>
              <w:pStyle w:val="TableText"/>
              <w:keepNext w:val="0"/>
              <w:rPr>
                <w:ins w:id="8741" w:author="Russ Ott" w:date="2022-05-16T11:54:00Z"/>
              </w:rPr>
            </w:pPr>
          </w:p>
        </w:tc>
        <w:tc>
          <w:tcPr>
            <w:tcW w:w="1104" w:type="dxa"/>
          </w:tcPr>
          <w:p w14:paraId="4BF3B74C" w14:textId="34A2D49C" w:rsidR="00440477" w:rsidRDefault="001C172D" w:rsidP="0012456B">
            <w:pPr>
              <w:pStyle w:val="TableText"/>
              <w:keepNext w:val="0"/>
              <w:rPr>
                <w:ins w:id="8742" w:author="Russ Ott" w:date="2022-05-16T11:54:00Z"/>
              </w:rPr>
            </w:pPr>
            <w:ins w:id="8743" w:author="Russ Ott" w:date="2022-05-16T11:54:00Z">
              <w:r>
                <w:fldChar w:fldCharType="begin"/>
              </w:r>
              <w:r>
                <w:instrText xml:space="preserve"> HYPERLINK \l "C_4515-9045" \h </w:instrText>
              </w:r>
              <w:r>
                <w:fldChar w:fldCharType="separate"/>
              </w:r>
              <w:r w:rsidR="00440477">
                <w:rPr>
                  <w:rStyle w:val="HyperlinkText9pt"/>
                </w:rPr>
                <w:t>4515-9045</w:t>
              </w:r>
              <w:r>
                <w:rPr>
                  <w:rStyle w:val="HyperlinkText9pt"/>
                </w:rPr>
                <w:fldChar w:fldCharType="end"/>
              </w:r>
            </w:ins>
          </w:p>
        </w:tc>
        <w:tc>
          <w:tcPr>
            <w:tcW w:w="2975" w:type="dxa"/>
          </w:tcPr>
          <w:p w14:paraId="5FCBC423" w14:textId="77777777" w:rsidR="00440477" w:rsidRDefault="00440477" w:rsidP="0012456B">
            <w:pPr>
              <w:pStyle w:val="TableText"/>
              <w:keepNext w:val="0"/>
              <w:rPr>
                <w:ins w:id="8744" w:author="Russ Ott" w:date="2022-05-16T11:54:00Z"/>
              </w:rPr>
            </w:pPr>
            <w:ins w:id="8745" w:author="Russ Ott" w:date="2022-05-16T11:54:00Z">
              <w:r>
                <w:t>urn:oid:2.16.840.1.113883.3.88.12.3221.7.2 (Problem Type (SNOMEDCT))</w:t>
              </w:r>
            </w:ins>
          </w:p>
        </w:tc>
      </w:tr>
      <w:tr w:rsidR="00440477" w14:paraId="7661D535" w14:textId="77777777" w:rsidTr="00BA7D84">
        <w:trPr>
          <w:jc w:val="center"/>
          <w:ins w:id="8746" w:author="Russ Ott" w:date="2022-05-16T11:54:00Z"/>
        </w:trPr>
        <w:tc>
          <w:tcPr>
            <w:tcW w:w="3345" w:type="dxa"/>
          </w:tcPr>
          <w:p w14:paraId="03AACD1D" w14:textId="77777777" w:rsidR="00440477" w:rsidRDefault="00440477" w:rsidP="0012456B">
            <w:pPr>
              <w:pStyle w:val="TableText"/>
              <w:keepNext w:val="0"/>
              <w:rPr>
                <w:ins w:id="8747" w:author="Russ Ott" w:date="2022-05-16T11:54:00Z"/>
              </w:rPr>
            </w:pPr>
            <w:ins w:id="8748" w:author="Russ Ott" w:date="2022-05-16T11:54:00Z">
              <w:r>
                <w:tab/>
                <w:t>statusCode</w:t>
              </w:r>
            </w:ins>
          </w:p>
        </w:tc>
        <w:tc>
          <w:tcPr>
            <w:tcW w:w="720" w:type="dxa"/>
          </w:tcPr>
          <w:p w14:paraId="4A8B8D7A" w14:textId="77777777" w:rsidR="00440477" w:rsidRDefault="00440477" w:rsidP="0012456B">
            <w:pPr>
              <w:pStyle w:val="TableText"/>
              <w:keepNext w:val="0"/>
              <w:rPr>
                <w:ins w:id="8749" w:author="Russ Ott" w:date="2022-05-16T11:54:00Z"/>
              </w:rPr>
            </w:pPr>
            <w:ins w:id="8750" w:author="Russ Ott" w:date="2022-05-16T11:54:00Z">
              <w:r>
                <w:t>1..1</w:t>
              </w:r>
            </w:ins>
          </w:p>
        </w:tc>
        <w:tc>
          <w:tcPr>
            <w:tcW w:w="1152" w:type="dxa"/>
          </w:tcPr>
          <w:p w14:paraId="66BF6725" w14:textId="77777777" w:rsidR="00440477" w:rsidRDefault="00440477" w:rsidP="0012456B">
            <w:pPr>
              <w:pStyle w:val="TableText"/>
              <w:keepNext w:val="0"/>
              <w:rPr>
                <w:ins w:id="8751" w:author="Russ Ott" w:date="2022-05-16T11:54:00Z"/>
              </w:rPr>
            </w:pPr>
            <w:ins w:id="8752" w:author="Russ Ott" w:date="2022-05-16T11:54:00Z">
              <w:r>
                <w:t>SHALL</w:t>
              </w:r>
            </w:ins>
          </w:p>
        </w:tc>
        <w:tc>
          <w:tcPr>
            <w:tcW w:w="864" w:type="dxa"/>
          </w:tcPr>
          <w:p w14:paraId="57E4F0E0" w14:textId="77777777" w:rsidR="00440477" w:rsidRDefault="00440477" w:rsidP="0012456B">
            <w:pPr>
              <w:pStyle w:val="TableText"/>
              <w:keepNext w:val="0"/>
              <w:rPr>
                <w:ins w:id="8753" w:author="Russ Ott" w:date="2022-05-16T11:54:00Z"/>
              </w:rPr>
            </w:pPr>
          </w:p>
        </w:tc>
        <w:tc>
          <w:tcPr>
            <w:tcW w:w="1104" w:type="dxa"/>
          </w:tcPr>
          <w:p w14:paraId="04F99393" w14:textId="65C32A21" w:rsidR="00440477" w:rsidRDefault="001C172D" w:rsidP="0012456B">
            <w:pPr>
              <w:pStyle w:val="TableText"/>
              <w:keepNext w:val="0"/>
              <w:rPr>
                <w:ins w:id="8754" w:author="Russ Ott" w:date="2022-05-16T11:54:00Z"/>
              </w:rPr>
            </w:pPr>
            <w:ins w:id="8755" w:author="Russ Ott" w:date="2022-05-16T11:54:00Z">
              <w:r>
                <w:fldChar w:fldCharType="begin"/>
              </w:r>
              <w:r>
                <w:instrText xml:space="preserve"> HYPERLINK \l "C_4515-9049" \h </w:instrText>
              </w:r>
              <w:r>
                <w:fldChar w:fldCharType="separate"/>
              </w:r>
              <w:r w:rsidR="00440477">
                <w:rPr>
                  <w:rStyle w:val="HyperlinkText9pt"/>
                </w:rPr>
                <w:t>4515-9049</w:t>
              </w:r>
              <w:r>
                <w:rPr>
                  <w:rStyle w:val="HyperlinkText9pt"/>
                </w:rPr>
                <w:fldChar w:fldCharType="end"/>
              </w:r>
            </w:ins>
          </w:p>
        </w:tc>
        <w:tc>
          <w:tcPr>
            <w:tcW w:w="2975" w:type="dxa"/>
          </w:tcPr>
          <w:p w14:paraId="759F2BD7" w14:textId="77777777" w:rsidR="00440477" w:rsidRDefault="00440477" w:rsidP="0012456B">
            <w:pPr>
              <w:pStyle w:val="TableText"/>
              <w:keepNext w:val="0"/>
              <w:rPr>
                <w:ins w:id="8756" w:author="Russ Ott" w:date="2022-05-16T11:54:00Z"/>
              </w:rPr>
            </w:pPr>
          </w:p>
        </w:tc>
      </w:tr>
      <w:tr w:rsidR="00440477" w14:paraId="1DAC511A" w14:textId="77777777" w:rsidTr="00BA7D84">
        <w:trPr>
          <w:jc w:val="center"/>
          <w:ins w:id="8757" w:author="Russ Ott" w:date="2022-05-16T11:54:00Z"/>
        </w:trPr>
        <w:tc>
          <w:tcPr>
            <w:tcW w:w="3345" w:type="dxa"/>
          </w:tcPr>
          <w:p w14:paraId="223D4712" w14:textId="77777777" w:rsidR="00440477" w:rsidRDefault="00440477" w:rsidP="0012456B">
            <w:pPr>
              <w:pStyle w:val="TableText"/>
              <w:keepNext w:val="0"/>
              <w:rPr>
                <w:ins w:id="8758" w:author="Russ Ott" w:date="2022-05-16T11:54:00Z"/>
              </w:rPr>
            </w:pPr>
            <w:ins w:id="8759" w:author="Russ Ott" w:date="2022-05-16T11:54:00Z">
              <w:r>
                <w:tab/>
              </w:r>
              <w:r>
                <w:tab/>
                <w:t>@code</w:t>
              </w:r>
            </w:ins>
          </w:p>
        </w:tc>
        <w:tc>
          <w:tcPr>
            <w:tcW w:w="720" w:type="dxa"/>
          </w:tcPr>
          <w:p w14:paraId="23DC37E9" w14:textId="77777777" w:rsidR="00440477" w:rsidRDefault="00440477" w:rsidP="0012456B">
            <w:pPr>
              <w:pStyle w:val="TableText"/>
              <w:keepNext w:val="0"/>
              <w:rPr>
                <w:ins w:id="8760" w:author="Russ Ott" w:date="2022-05-16T11:54:00Z"/>
              </w:rPr>
            </w:pPr>
            <w:ins w:id="8761" w:author="Russ Ott" w:date="2022-05-16T11:54:00Z">
              <w:r>
                <w:t>1..1</w:t>
              </w:r>
            </w:ins>
          </w:p>
        </w:tc>
        <w:tc>
          <w:tcPr>
            <w:tcW w:w="1152" w:type="dxa"/>
          </w:tcPr>
          <w:p w14:paraId="5259AC3A" w14:textId="77777777" w:rsidR="00440477" w:rsidRDefault="00440477" w:rsidP="0012456B">
            <w:pPr>
              <w:pStyle w:val="TableText"/>
              <w:keepNext w:val="0"/>
              <w:rPr>
                <w:ins w:id="8762" w:author="Russ Ott" w:date="2022-05-16T11:54:00Z"/>
              </w:rPr>
            </w:pPr>
            <w:ins w:id="8763" w:author="Russ Ott" w:date="2022-05-16T11:54:00Z">
              <w:r>
                <w:t>SHALL</w:t>
              </w:r>
            </w:ins>
          </w:p>
        </w:tc>
        <w:tc>
          <w:tcPr>
            <w:tcW w:w="864" w:type="dxa"/>
          </w:tcPr>
          <w:p w14:paraId="55310AF4" w14:textId="77777777" w:rsidR="00440477" w:rsidRDefault="00440477" w:rsidP="0012456B">
            <w:pPr>
              <w:pStyle w:val="TableText"/>
              <w:keepNext w:val="0"/>
              <w:rPr>
                <w:ins w:id="8764" w:author="Russ Ott" w:date="2022-05-16T11:54:00Z"/>
              </w:rPr>
            </w:pPr>
          </w:p>
        </w:tc>
        <w:tc>
          <w:tcPr>
            <w:tcW w:w="1104" w:type="dxa"/>
          </w:tcPr>
          <w:p w14:paraId="557E2355" w14:textId="0B341C71" w:rsidR="00440477" w:rsidRDefault="001C172D" w:rsidP="0012456B">
            <w:pPr>
              <w:pStyle w:val="TableText"/>
              <w:keepNext w:val="0"/>
              <w:rPr>
                <w:ins w:id="8765" w:author="Russ Ott" w:date="2022-05-16T11:54:00Z"/>
              </w:rPr>
            </w:pPr>
            <w:ins w:id="8766" w:author="Russ Ott" w:date="2022-05-16T11:54:00Z">
              <w:r>
                <w:fldChar w:fldCharType="begin"/>
              </w:r>
              <w:r>
                <w:instrText xml:space="preserve"> HYPERLINK \l "C_4515-19112" \h </w:instrText>
              </w:r>
              <w:r>
                <w:fldChar w:fldCharType="separate"/>
              </w:r>
              <w:r w:rsidR="00440477">
                <w:rPr>
                  <w:rStyle w:val="HyperlinkText9pt"/>
                </w:rPr>
                <w:t>4515-19112</w:t>
              </w:r>
              <w:r>
                <w:rPr>
                  <w:rStyle w:val="HyperlinkText9pt"/>
                </w:rPr>
                <w:fldChar w:fldCharType="end"/>
              </w:r>
            </w:ins>
          </w:p>
        </w:tc>
        <w:tc>
          <w:tcPr>
            <w:tcW w:w="2975" w:type="dxa"/>
          </w:tcPr>
          <w:p w14:paraId="631E54E9" w14:textId="77777777" w:rsidR="00440477" w:rsidRDefault="00440477" w:rsidP="0012456B">
            <w:pPr>
              <w:pStyle w:val="TableText"/>
              <w:keepNext w:val="0"/>
              <w:rPr>
                <w:ins w:id="8767" w:author="Russ Ott" w:date="2022-05-16T11:54:00Z"/>
              </w:rPr>
            </w:pPr>
            <w:ins w:id="8768" w:author="Russ Ott" w:date="2022-05-16T11:54:00Z">
              <w:r>
                <w:t>urn:oid:2.16.840.1.113883.5.14 (HL7ActStatus) = completed</w:t>
              </w:r>
            </w:ins>
          </w:p>
        </w:tc>
      </w:tr>
      <w:tr w:rsidR="00440477" w14:paraId="457B11BC" w14:textId="77777777" w:rsidTr="00BA7D84">
        <w:trPr>
          <w:jc w:val="center"/>
          <w:ins w:id="8769" w:author="Russ Ott" w:date="2022-05-16T11:54:00Z"/>
        </w:trPr>
        <w:tc>
          <w:tcPr>
            <w:tcW w:w="3345" w:type="dxa"/>
          </w:tcPr>
          <w:p w14:paraId="76B01FD8" w14:textId="77777777" w:rsidR="00440477" w:rsidRDefault="00440477" w:rsidP="0012456B">
            <w:pPr>
              <w:pStyle w:val="TableText"/>
              <w:keepNext w:val="0"/>
              <w:rPr>
                <w:ins w:id="8770" w:author="Russ Ott" w:date="2022-05-16T11:54:00Z"/>
              </w:rPr>
            </w:pPr>
            <w:ins w:id="8771" w:author="Russ Ott" w:date="2022-05-16T11:54:00Z">
              <w:r>
                <w:tab/>
                <w:t>effectiveTime</w:t>
              </w:r>
            </w:ins>
          </w:p>
        </w:tc>
        <w:tc>
          <w:tcPr>
            <w:tcW w:w="720" w:type="dxa"/>
          </w:tcPr>
          <w:p w14:paraId="5DC293A8" w14:textId="77777777" w:rsidR="00440477" w:rsidRDefault="00440477" w:rsidP="0012456B">
            <w:pPr>
              <w:pStyle w:val="TableText"/>
              <w:keepNext w:val="0"/>
              <w:rPr>
                <w:ins w:id="8772" w:author="Russ Ott" w:date="2022-05-16T11:54:00Z"/>
              </w:rPr>
            </w:pPr>
            <w:ins w:id="8773" w:author="Russ Ott" w:date="2022-05-16T11:54:00Z">
              <w:r>
                <w:t>1..1</w:t>
              </w:r>
            </w:ins>
          </w:p>
        </w:tc>
        <w:tc>
          <w:tcPr>
            <w:tcW w:w="1152" w:type="dxa"/>
          </w:tcPr>
          <w:p w14:paraId="0CA78D58" w14:textId="77777777" w:rsidR="00440477" w:rsidRDefault="00440477" w:rsidP="0012456B">
            <w:pPr>
              <w:pStyle w:val="TableText"/>
              <w:keepNext w:val="0"/>
              <w:rPr>
                <w:ins w:id="8774" w:author="Russ Ott" w:date="2022-05-16T11:54:00Z"/>
              </w:rPr>
            </w:pPr>
            <w:ins w:id="8775" w:author="Russ Ott" w:date="2022-05-16T11:54:00Z">
              <w:r>
                <w:t>SHALL</w:t>
              </w:r>
            </w:ins>
          </w:p>
        </w:tc>
        <w:tc>
          <w:tcPr>
            <w:tcW w:w="864" w:type="dxa"/>
          </w:tcPr>
          <w:p w14:paraId="12E61F5F" w14:textId="77777777" w:rsidR="00440477" w:rsidRDefault="00440477" w:rsidP="0012456B">
            <w:pPr>
              <w:pStyle w:val="TableText"/>
              <w:keepNext w:val="0"/>
              <w:rPr>
                <w:ins w:id="8776" w:author="Russ Ott" w:date="2022-05-16T11:54:00Z"/>
              </w:rPr>
            </w:pPr>
          </w:p>
        </w:tc>
        <w:tc>
          <w:tcPr>
            <w:tcW w:w="1104" w:type="dxa"/>
          </w:tcPr>
          <w:p w14:paraId="214E2E0B" w14:textId="6933D677" w:rsidR="00440477" w:rsidRDefault="001C172D" w:rsidP="0012456B">
            <w:pPr>
              <w:pStyle w:val="TableText"/>
              <w:keepNext w:val="0"/>
              <w:rPr>
                <w:ins w:id="8777" w:author="Russ Ott" w:date="2022-05-16T11:54:00Z"/>
              </w:rPr>
            </w:pPr>
            <w:ins w:id="8778" w:author="Russ Ott" w:date="2022-05-16T11:54:00Z">
              <w:r>
                <w:fldChar w:fldCharType="begin"/>
              </w:r>
              <w:r>
                <w:instrText xml:space="preserve"> HYPERLINK \l "C_4515-9050" \h </w:instrText>
              </w:r>
              <w:r>
                <w:fldChar w:fldCharType="separate"/>
              </w:r>
              <w:r w:rsidR="00440477">
                <w:rPr>
                  <w:rStyle w:val="HyperlinkText9pt"/>
                </w:rPr>
                <w:t>4515-9050</w:t>
              </w:r>
              <w:r>
                <w:rPr>
                  <w:rStyle w:val="HyperlinkText9pt"/>
                </w:rPr>
                <w:fldChar w:fldCharType="end"/>
              </w:r>
            </w:ins>
          </w:p>
        </w:tc>
        <w:tc>
          <w:tcPr>
            <w:tcW w:w="2975" w:type="dxa"/>
          </w:tcPr>
          <w:p w14:paraId="4F492E1E" w14:textId="77777777" w:rsidR="00440477" w:rsidRDefault="00440477" w:rsidP="0012456B">
            <w:pPr>
              <w:pStyle w:val="TableText"/>
              <w:keepNext w:val="0"/>
              <w:rPr>
                <w:ins w:id="8779" w:author="Russ Ott" w:date="2022-05-16T11:54:00Z"/>
              </w:rPr>
            </w:pPr>
          </w:p>
        </w:tc>
      </w:tr>
      <w:tr w:rsidR="00440477" w14:paraId="6487BAD5" w14:textId="77777777" w:rsidTr="00BA7D84">
        <w:trPr>
          <w:jc w:val="center"/>
          <w:ins w:id="8780" w:author="Russ Ott" w:date="2022-05-16T11:54:00Z"/>
        </w:trPr>
        <w:tc>
          <w:tcPr>
            <w:tcW w:w="3345" w:type="dxa"/>
          </w:tcPr>
          <w:p w14:paraId="1D643529" w14:textId="77777777" w:rsidR="00440477" w:rsidRDefault="00440477" w:rsidP="0012456B">
            <w:pPr>
              <w:pStyle w:val="TableText"/>
              <w:keepNext w:val="0"/>
              <w:rPr>
                <w:ins w:id="8781" w:author="Russ Ott" w:date="2022-05-16T11:54:00Z"/>
              </w:rPr>
            </w:pPr>
            <w:ins w:id="8782" w:author="Russ Ott" w:date="2022-05-16T11:54:00Z">
              <w:r>
                <w:tab/>
              </w:r>
              <w:r>
                <w:tab/>
                <w:t>low</w:t>
              </w:r>
            </w:ins>
          </w:p>
        </w:tc>
        <w:tc>
          <w:tcPr>
            <w:tcW w:w="720" w:type="dxa"/>
          </w:tcPr>
          <w:p w14:paraId="285833E6" w14:textId="77777777" w:rsidR="00440477" w:rsidRDefault="00440477" w:rsidP="0012456B">
            <w:pPr>
              <w:pStyle w:val="TableText"/>
              <w:keepNext w:val="0"/>
              <w:rPr>
                <w:ins w:id="8783" w:author="Russ Ott" w:date="2022-05-16T11:54:00Z"/>
              </w:rPr>
            </w:pPr>
            <w:ins w:id="8784" w:author="Russ Ott" w:date="2022-05-16T11:54:00Z">
              <w:r>
                <w:t>1..1</w:t>
              </w:r>
            </w:ins>
          </w:p>
        </w:tc>
        <w:tc>
          <w:tcPr>
            <w:tcW w:w="1152" w:type="dxa"/>
          </w:tcPr>
          <w:p w14:paraId="5ACBB567" w14:textId="77777777" w:rsidR="00440477" w:rsidRDefault="00440477" w:rsidP="0012456B">
            <w:pPr>
              <w:pStyle w:val="TableText"/>
              <w:keepNext w:val="0"/>
              <w:rPr>
                <w:ins w:id="8785" w:author="Russ Ott" w:date="2022-05-16T11:54:00Z"/>
              </w:rPr>
            </w:pPr>
            <w:ins w:id="8786" w:author="Russ Ott" w:date="2022-05-16T11:54:00Z">
              <w:r>
                <w:t>SHALL</w:t>
              </w:r>
            </w:ins>
          </w:p>
        </w:tc>
        <w:tc>
          <w:tcPr>
            <w:tcW w:w="864" w:type="dxa"/>
          </w:tcPr>
          <w:p w14:paraId="53FB08C2" w14:textId="77777777" w:rsidR="00440477" w:rsidRDefault="00440477" w:rsidP="0012456B">
            <w:pPr>
              <w:pStyle w:val="TableText"/>
              <w:keepNext w:val="0"/>
              <w:rPr>
                <w:ins w:id="8787" w:author="Russ Ott" w:date="2022-05-16T11:54:00Z"/>
              </w:rPr>
            </w:pPr>
          </w:p>
        </w:tc>
        <w:tc>
          <w:tcPr>
            <w:tcW w:w="1104" w:type="dxa"/>
          </w:tcPr>
          <w:p w14:paraId="608BDA3C" w14:textId="04B79503" w:rsidR="00440477" w:rsidRDefault="001C172D" w:rsidP="0012456B">
            <w:pPr>
              <w:pStyle w:val="TableText"/>
              <w:keepNext w:val="0"/>
              <w:rPr>
                <w:ins w:id="8788" w:author="Russ Ott" w:date="2022-05-16T11:54:00Z"/>
              </w:rPr>
            </w:pPr>
            <w:ins w:id="8789" w:author="Russ Ott" w:date="2022-05-16T11:54:00Z">
              <w:r>
                <w:fldChar w:fldCharType="begin"/>
              </w:r>
              <w:r>
                <w:instrText xml:space="preserve"> HYPERLINK \l "C_4515-15603" \h </w:instrText>
              </w:r>
              <w:r>
                <w:fldChar w:fldCharType="separate"/>
              </w:r>
              <w:r w:rsidR="00440477">
                <w:rPr>
                  <w:rStyle w:val="HyperlinkText9pt"/>
                </w:rPr>
                <w:t>4515-15603</w:t>
              </w:r>
              <w:r>
                <w:rPr>
                  <w:rStyle w:val="HyperlinkText9pt"/>
                </w:rPr>
                <w:fldChar w:fldCharType="end"/>
              </w:r>
            </w:ins>
          </w:p>
        </w:tc>
        <w:tc>
          <w:tcPr>
            <w:tcW w:w="2975" w:type="dxa"/>
          </w:tcPr>
          <w:p w14:paraId="70400EE1" w14:textId="77777777" w:rsidR="00440477" w:rsidRDefault="00440477" w:rsidP="0012456B">
            <w:pPr>
              <w:pStyle w:val="TableText"/>
              <w:keepNext w:val="0"/>
              <w:rPr>
                <w:ins w:id="8790" w:author="Russ Ott" w:date="2022-05-16T11:54:00Z"/>
              </w:rPr>
            </w:pPr>
          </w:p>
        </w:tc>
      </w:tr>
      <w:tr w:rsidR="00440477" w14:paraId="4E8431C9" w14:textId="77777777" w:rsidTr="00BA7D84">
        <w:trPr>
          <w:jc w:val="center"/>
          <w:ins w:id="8791" w:author="Russ Ott" w:date="2022-05-16T11:54:00Z"/>
        </w:trPr>
        <w:tc>
          <w:tcPr>
            <w:tcW w:w="3345" w:type="dxa"/>
          </w:tcPr>
          <w:p w14:paraId="46176933" w14:textId="77777777" w:rsidR="00440477" w:rsidRDefault="00440477" w:rsidP="0012456B">
            <w:pPr>
              <w:pStyle w:val="TableText"/>
              <w:keepNext w:val="0"/>
              <w:rPr>
                <w:ins w:id="8792" w:author="Russ Ott" w:date="2022-05-16T11:54:00Z"/>
              </w:rPr>
            </w:pPr>
            <w:ins w:id="8793" w:author="Russ Ott" w:date="2022-05-16T11:54:00Z">
              <w:r>
                <w:tab/>
              </w:r>
              <w:r>
                <w:tab/>
                <w:t>high</w:t>
              </w:r>
            </w:ins>
          </w:p>
        </w:tc>
        <w:tc>
          <w:tcPr>
            <w:tcW w:w="720" w:type="dxa"/>
          </w:tcPr>
          <w:p w14:paraId="0B2BB1FB" w14:textId="77777777" w:rsidR="00440477" w:rsidRDefault="00440477" w:rsidP="0012456B">
            <w:pPr>
              <w:pStyle w:val="TableText"/>
              <w:keepNext w:val="0"/>
              <w:rPr>
                <w:ins w:id="8794" w:author="Russ Ott" w:date="2022-05-16T11:54:00Z"/>
              </w:rPr>
            </w:pPr>
            <w:ins w:id="8795" w:author="Russ Ott" w:date="2022-05-16T11:54:00Z">
              <w:r>
                <w:t>0..1</w:t>
              </w:r>
            </w:ins>
          </w:p>
        </w:tc>
        <w:tc>
          <w:tcPr>
            <w:tcW w:w="1152" w:type="dxa"/>
          </w:tcPr>
          <w:p w14:paraId="2657A59B" w14:textId="77777777" w:rsidR="00440477" w:rsidRDefault="00440477" w:rsidP="0012456B">
            <w:pPr>
              <w:pStyle w:val="TableText"/>
              <w:keepNext w:val="0"/>
              <w:rPr>
                <w:ins w:id="8796" w:author="Russ Ott" w:date="2022-05-16T11:54:00Z"/>
              </w:rPr>
            </w:pPr>
            <w:ins w:id="8797" w:author="Russ Ott" w:date="2022-05-16T11:54:00Z">
              <w:r>
                <w:t>MAY</w:t>
              </w:r>
            </w:ins>
          </w:p>
        </w:tc>
        <w:tc>
          <w:tcPr>
            <w:tcW w:w="864" w:type="dxa"/>
          </w:tcPr>
          <w:p w14:paraId="0B78E05D" w14:textId="77777777" w:rsidR="00440477" w:rsidRDefault="00440477" w:rsidP="0012456B">
            <w:pPr>
              <w:pStyle w:val="TableText"/>
              <w:keepNext w:val="0"/>
              <w:rPr>
                <w:ins w:id="8798" w:author="Russ Ott" w:date="2022-05-16T11:54:00Z"/>
              </w:rPr>
            </w:pPr>
          </w:p>
        </w:tc>
        <w:tc>
          <w:tcPr>
            <w:tcW w:w="1104" w:type="dxa"/>
          </w:tcPr>
          <w:p w14:paraId="3743F3FA" w14:textId="11DC3849" w:rsidR="00440477" w:rsidRDefault="001C172D" w:rsidP="0012456B">
            <w:pPr>
              <w:pStyle w:val="TableText"/>
              <w:keepNext w:val="0"/>
              <w:rPr>
                <w:ins w:id="8799" w:author="Russ Ott" w:date="2022-05-16T11:54:00Z"/>
              </w:rPr>
            </w:pPr>
            <w:ins w:id="8800" w:author="Russ Ott" w:date="2022-05-16T11:54:00Z">
              <w:r>
                <w:fldChar w:fldCharType="begin"/>
              </w:r>
              <w:r>
                <w:instrText xml:space="preserve"> HYPERLINK \l "C_4515-15604" \h </w:instrText>
              </w:r>
              <w:r>
                <w:fldChar w:fldCharType="separate"/>
              </w:r>
              <w:r w:rsidR="00440477">
                <w:rPr>
                  <w:rStyle w:val="HyperlinkText9pt"/>
                </w:rPr>
                <w:t>4515-15604</w:t>
              </w:r>
              <w:r>
                <w:rPr>
                  <w:rStyle w:val="HyperlinkText9pt"/>
                </w:rPr>
                <w:fldChar w:fldCharType="end"/>
              </w:r>
            </w:ins>
          </w:p>
        </w:tc>
        <w:tc>
          <w:tcPr>
            <w:tcW w:w="2975" w:type="dxa"/>
          </w:tcPr>
          <w:p w14:paraId="44F38D65" w14:textId="77777777" w:rsidR="00440477" w:rsidRDefault="00440477" w:rsidP="0012456B">
            <w:pPr>
              <w:pStyle w:val="TableText"/>
              <w:keepNext w:val="0"/>
              <w:rPr>
                <w:ins w:id="8801" w:author="Russ Ott" w:date="2022-05-16T11:54:00Z"/>
              </w:rPr>
            </w:pPr>
          </w:p>
        </w:tc>
      </w:tr>
      <w:tr w:rsidR="00440477" w14:paraId="7DB03BDA" w14:textId="77777777" w:rsidTr="00BA7D84">
        <w:trPr>
          <w:jc w:val="center"/>
          <w:ins w:id="8802" w:author="Russ Ott" w:date="2022-05-16T11:54:00Z"/>
        </w:trPr>
        <w:tc>
          <w:tcPr>
            <w:tcW w:w="3345" w:type="dxa"/>
          </w:tcPr>
          <w:p w14:paraId="4076BA8B" w14:textId="77777777" w:rsidR="00440477" w:rsidRDefault="00440477" w:rsidP="0012456B">
            <w:pPr>
              <w:pStyle w:val="TableText"/>
              <w:keepNext w:val="0"/>
              <w:rPr>
                <w:ins w:id="8803" w:author="Russ Ott" w:date="2022-05-16T11:54:00Z"/>
              </w:rPr>
            </w:pPr>
            <w:ins w:id="8804" w:author="Russ Ott" w:date="2022-05-16T11:54:00Z">
              <w:r>
                <w:tab/>
                <w:t>value</w:t>
              </w:r>
            </w:ins>
          </w:p>
        </w:tc>
        <w:tc>
          <w:tcPr>
            <w:tcW w:w="720" w:type="dxa"/>
          </w:tcPr>
          <w:p w14:paraId="25DF4E20" w14:textId="77777777" w:rsidR="00440477" w:rsidRDefault="00440477" w:rsidP="0012456B">
            <w:pPr>
              <w:pStyle w:val="TableText"/>
              <w:keepNext w:val="0"/>
              <w:rPr>
                <w:ins w:id="8805" w:author="Russ Ott" w:date="2022-05-16T11:54:00Z"/>
              </w:rPr>
            </w:pPr>
            <w:ins w:id="8806" w:author="Russ Ott" w:date="2022-05-16T11:54:00Z">
              <w:r>
                <w:t>1..1</w:t>
              </w:r>
            </w:ins>
          </w:p>
        </w:tc>
        <w:tc>
          <w:tcPr>
            <w:tcW w:w="1152" w:type="dxa"/>
          </w:tcPr>
          <w:p w14:paraId="02C4DD1F" w14:textId="77777777" w:rsidR="00440477" w:rsidRDefault="00440477" w:rsidP="0012456B">
            <w:pPr>
              <w:pStyle w:val="TableText"/>
              <w:keepNext w:val="0"/>
              <w:rPr>
                <w:ins w:id="8807" w:author="Russ Ott" w:date="2022-05-16T11:54:00Z"/>
              </w:rPr>
            </w:pPr>
            <w:ins w:id="8808" w:author="Russ Ott" w:date="2022-05-16T11:54:00Z">
              <w:r>
                <w:t>SHALL</w:t>
              </w:r>
            </w:ins>
          </w:p>
        </w:tc>
        <w:tc>
          <w:tcPr>
            <w:tcW w:w="864" w:type="dxa"/>
          </w:tcPr>
          <w:p w14:paraId="5563AA47" w14:textId="77777777" w:rsidR="00440477" w:rsidRDefault="00440477" w:rsidP="0012456B">
            <w:pPr>
              <w:pStyle w:val="TableText"/>
              <w:keepNext w:val="0"/>
              <w:rPr>
                <w:ins w:id="8809" w:author="Russ Ott" w:date="2022-05-16T11:54:00Z"/>
              </w:rPr>
            </w:pPr>
            <w:ins w:id="8810" w:author="Russ Ott" w:date="2022-05-16T11:54:00Z">
              <w:r>
                <w:t>CD</w:t>
              </w:r>
            </w:ins>
          </w:p>
        </w:tc>
        <w:tc>
          <w:tcPr>
            <w:tcW w:w="1104" w:type="dxa"/>
          </w:tcPr>
          <w:p w14:paraId="6B885297" w14:textId="4867F1BB" w:rsidR="00440477" w:rsidRDefault="001C172D" w:rsidP="0012456B">
            <w:pPr>
              <w:pStyle w:val="TableText"/>
              <w:keepNext w:val="0"/>
              <w:rPr>
                <w:ins w:id="8811" w:author="Russ Ott" w:date="2022-05-16T11:54:00Z"/>
              </w:rPr>
            </w:pPr>
            <w:ins w:id="8812" w:author="Russ Ott" w:date="2022-05-16T11:54:00Z">
              <w:r>
                <w:fldChar w:fldCharType="begin"/>
              </w:r>
              <w:r>
                <w:instrText xml:space="preserve"> HYPERLINK \l "C_4515-9058" \h </w:instrText>
              </w:r>
              <w:r>
                <w:fldChar w:fldCharType="separate"/>
              </w:r>
              <w:r w:rsidR="00440477">
                <w:rPr>
                  <w:rStyle w:val="HyperlinkText9pt"/>
                </w:rPr>
                <w:t>4515-9058</w:t>
              </w:r>
              <w:r>
                <w:rPr>
                  <w:rStyle w:val="HyperlinkText9pt"/>
                </w:rPr>
                <w:fldChar w:fldCharType="end"/>
              </w:r>
            </w:ins>
          </w:p>
        </w:tc>
        <w:tc>
          <w:tcPr>
            <w:tcW w:w="2975" w:type="dxa"/>
          </w:tcPr>
          <w:p w14:paraId="67D551CE" w14:textId="77777777" w:rsidR="00440477" w:rsidRDefault="00440477" w:rsidP="0012456B">
            <w:pPr>
              <w:pStyle w:val="TableText"/>
              <w:keepNext w:val="0"/>
              <w:rPr>
                <w:ins w:id="8813" w:author="Russ Ott" w:date="2022-05-16T11:54:00Z"/>
              </w:rPr>
            </w:pPr>
            <w:ins w:id="8814" w:author="Russ Ott" w:date="2022-05-16T11:54:00Z">
              <w:r>
                <w:t>urn:oid:2.16.840.1.113883.3.88.12.3221.7.4 (Problem)</w:t>
              </w:r>
            </w:ins>
          </w:p>
        </w:tc>
      </w:tr>
      <w:tr w:rsidR="00440477" w14:paraId="7210F604" w14:textId="77777777" w:rsidTr="00BA7D84">
        <w:trPr>
          <w:jc w:val="center"/>
          <w:ins w:id="8815" w:author="Russ Ott" w:date="2022-05-16T11:54:00Z"/>
        </w:trPr>
        <w:tc>
          <w:tcPr>
            <w:tcW w:w="3345" w:type="dxa"/>
          </w:tcPr>
          <w:p w14:paraId="6CF5093D" w14:textId="77777777" w:rsidR="00440477" w:rsidRDefault="00440477" w:rsidP="0012456B">
            <w:pPr>
              <w:pStyle w:val="TableText"/>
              <w:keepNext w:val="0"/>
              <w:rPr>
                <w:ins w:id="8816" w:author="Russ Ott" w:date="2022-05-16T11:54:00Z"/>
              </w:rPr>
            </w:pPr>
            <w:ins w:id="8817" w:author="Russ Ott" w:date="2022-05-16T11:54:00Z">
              <w:r>
                <w:tab/>
              </w:r>
              <w:r>
                <w:tab/>
                <w:t>@code</w:t>
              </w:r>
            </w:ins>
          </w:p>
        </w:tc>
        <w:tc>
          <w:tcPr>
            <w:tcW w:w="720" w:type="dxa"/>
          </w:tcPr>
          <w:p w14:paraId="0F704A7F" w14:textId="77777777" w:rsidR="00440477" w:rsidRDefault="00440477" w:rsidP="0012456B">
            <w:pPr>
              <w:pStyle w:val="TableText"/>
              <w:keepNext w:val="0"/>
              <w:rPr>
                <w:ins w:id="8818" w:author="Russ Ott" w:date="2022-05-16T11:54:00Z"/>
              </w:rPr>
            </w:pPr>
            <w:ins w:id="8819" w:author="Russ Ott" w:date="2022-05-16T11:54:00Z">
              <w:r>
                <w:t>0..1</w:t>
              </w:r>
            </w:ins>
          </w:p>
        </w:tc>
        <w:tc>
          <w:tcPr>
            <w:tcW w:w="1152" w:type="dxa"/>
          </w:tcPr>
          <w:p w14:paraId="61E69BD0" w14:textId="77777777" w:rsidR="00440477" w:rsidRDefault="00440477" w:rsidP="0012456B">
            <w:pPr>
              <w:pStyle w:val="TableText"/>
              <w:keepNext w:val="0"/>
              <w:rPr>
                <w:ins w:id="8820" w:author="Russ Ott" w:date="2022-05-16T11:54:00Z"/>
              </w:rPr>
            </w:pPr>
            <w:ins w:id="8821" w:author="Russ Ott" w:date="2022-05-16T11:54:00Z">
              <w:r>
                <w:t>MAY</w:t>
              </w:r>
            </w:ins>
          </w:p>
        </w:tc>
        <w:tc>
          <w:tcPr>
            <w:tcW w:w="864" w:type="dxa"/>
          </w:tcPr>
          <w:p w14:paraId="66F464CF" w14:textId="77777777" w:rsidR="00440477" w:rsidRDefault="00440477" w:rsidP="0012456B">
            <w:pPr>
              <w:pStyle w:val="TableText"/>
              <w:keepNext w:val="0"/>
              <w:rPr>
                <w:ins w:id="8822" w:author="Russ Ott" w:date="2022-05-16T11:54:00Z"/>
              </w:rPr>
            </w:pPr>
          </w:p>
        </w:tc>
        <w:tc>
          <w:tcPr>
            <w:tcW w:w="1104" w:type="dxa"/>
          </w:tcPr>
          <w:p w14:paraId="48CC48C4" w14:textId="56B16906" w:rsidR="00440477" w:rsidRDefault="001C172D" w:rsidP="0012456B">
            <w:pPr>
              <w:pStyle w:val="TableText"/>
              <w:keepNext w:val="0"/>
              <w:rPr>
                <w:ins w:id="8823" w:author="Russ Ott" w:date="2022-05-16T11:54:00Z"/>
              </w:rPr>
            </w:pPr>
            <w:ins w:id="8824" w:author="Russ Ott" w:date="2022-05-16T11:54:00Z">
              <w:r>
                <w:fldChar w:fldCharType="begin"/>
              </w:r>
              <w:r>
                <w:instrText xml:space="preserve"> HYPERLINK \l "C_4515-31871" \h </w:instrText>
              </w:r>
              <w:r>
                <w:fldChar w:fldCharType="separate"/>
              </w:r>
              <w:r w:rsidR="00440477">
                <w:rPr>
                  <w:rStyle w:val="HyperlinkText9pt"/>
                </w:rPr>
                <w:t>4515-31871</w:t>
              </w:r>
              <w:r>
                <w:rPr>
                  <w:rStyle w:val="HyperlinkText9pt"/>
                </w:rPr>
                <w:fldChar w:fldCharType="end"/>
              </w:r>
            </w:ins>
          </w:p>
        </w:tc>
        <w:tc>
          <w:tcPr>
            <w:tcW w:w="2975" w:type="dxa"/>
          </w:tcPr>
          <w:p w14:paraId="601072CC" w14:textId="77777777" w:rsidR="00440477" w:rsidRDefault="00440477" w:rsidP="0012456B">
            <w:pPr>
              <w:pStyle w:val="TableText"/>
              <w:keepNext w:val="0"/>
              <w:rPr>
                <w:ins w:id="8825" w:author="Russ Ott" w:date="2022-05-16T11:54:00Z"/>
              </w:rPr>
            </w:pPr>
          </w:p>
        </w:tc>
      </w:tr>
      <w:tr w:rsidR="00440477" w14:paraId="4922A200" w14:textId="77777777" w:rsidTr="00BA7D84">
        <w:trPr>
          <w:jc w:val="center"/>
          <w:ins w:id="8826" w:author="Russ Ott" w:date="2022-05-16T11:54:00Z"/>
        </w:trPr>
        <w:tc>
          <w:tcPr>
            <w:tcW w:w="3345" w:type="dxa"/>
          </w:tcPr>
          <w:p w14:paraId="0FBAE59A" w14:textId="77777777" w:rsidR="00440477" w:rsidRDefault="00440477" w:rsidP="0012456B">
            <w:pPr>
              <w:pStyle w:val="TableText"/>
              <w:keepNext w:val="0"/>
              <w:rPr>
                <w:ins w:id="8827" w:author="Russ Ott" w:date="2022-05-16T11:54:00Z"/>
              </w:rPr>
            </w:pPr>
            <w:ins w:id="8828" w:author="Russ Ott" w:date="2022-05-16T11:54:00Z">
              <w:r>
                <w:tab/>
              </w:r>
              <w:r>
                <w:tab/>
                <w:t>qualifier</w:t>
              </w:r>
            </w:ins>
          </w:p>
        </w:tc>
        <w:tc>
          <w:tcPr>
            <w:tcW w:w="720" w:type="dxa"/>
          </w:tcPr>
          <w:p w14:paraId="1006F906" w14:textId="77777777" w:rsidR="00440477" w:rsidRDefault="00440477" w:rsidP="0012456B">
            <w:pPr>
              <w:pStyle w:val="TableText"/>
              <w:keepNext w:val="0"/>
              <w:rPr>
                <w:ins w:id="8829" w:author="Russ Ott" w:date="2022-05-16T11:54:00Z"/>
              </w:rPr>
            </w:pPr>
            <w:ins w:id="8830" w:author="Russ Ott" w:date="2022-05-16T11:54:00Z">
              <w:r>
                <w:t>0..*</w:t>
              </w:r>
            </w:ins>
          </w:p>
        </w:tc>
        <w:tc>
          <w:tcPr>
            <w:tcW w:w="1152" w:type="dxa"/>
          </w:tcPr>
          <w:p w14:paraId="768C17DE" w14:textId="77777777" w:rsidR="00440477" w:rsidRDefault="00440477" w:rsidP="0012456B">
            <w:pPr>
              <w:pStyle w:val="TableText"/>
              <w:keepNext w:val="0"/>
              <w:rPr>
                <w:ins w:id="8831" w:author="Russ Ott" w:date="2022-05-16T11:54:00Z"/>
              </w:rPr>
            </w:pPr>
            <w:ins w:id="8832" w:author="Russ Ott" w:date="2022-05-16T11:54:00Z">
              <w:r>
                <w:t>MAY</w:t>
              </w:r>
            </w:ins>
          </w:p>
        </w:tc>
        <w:tc>
          <w:tcPr>
            <w:tcW w:w="864" w:type="dxa"/>
          </w:tcPr>
          <w:p w14:paraId="777CA4CB" w14:textId="77777777" w:rsidR="00440477" w:rsidRDefault="00440477" w:rsidP="0012456B">
            <w:pPr>
              <w:pStyle w:val="TableText"/>
              <w:keepNext w:val="0"/>
              <w:rPr>
                <w:ins w:id="8833" w:author="Russ Ott" w:date="2022-05-16T11:54:00Z"/>
              </w:rPr>
            </w:pPr>
          </w:p>
        </w:tc>
        <w:tc>
          <w:tcPr>
            <w:tcW w:w="1104" w:type="dxa"/>
          </w:tcPr>
          <w:p w14:paraId="03CAF769" w14:textId="6F170011" w:rsidR="00440477" w:rsidRDefault="001C172D" w:rsidP="0012456B">
            <w:pPr>
              <w:pStyle w:val="TableText"/>
              <w:keepNext w:val="0"/>
              <w:rPr>
                <w:ins w:id="8834" w:author="Russ Ott" w:date="2022-05-16T11:54:00Z"/>
              </w:rPr>
            </w:pPr>
            <w:ins w:id="8835" w:author="Russ Ott" w:date="2022-05-16T11:54:00Z">
              <w:r>
                <w:fldChar w:fldCharType="begin"/>
              </w:r>
              <w:r>
                <w:instrText xml:space="preserve"> HYPERLINK \l "C_4515-31870" \h </w:instrText>
              </w:r>
              <w:r>
                <w:fldChar w:fldCharType="separate"/>
              </w:r>
              <w:r w:rsidR="00440477">
                <w:rPr>
                  <w:rStyle w:val="HyperlinkText9pt"/>
                </w:rPr>
                <w:t>4515-31870</w:t>
              </w:r>
              <w:r>
                <w:rPr>
                  <w:rStyle w:val="HyperlinkText9pt"/>
                </w:rPr>
                <w:fldChar w:fldCharType="end"/>
              </w:r>
            </w:ins>
          </w:p>
        </w:tc>
        <w:tc>
          <w:tcPr>
            <w:tcW w:w="2975" w:type="dxa"/>
          </w:tcPr>
          <w:p w14:paraId="1C822DC5" w14:textId="77777777" w:rsidR="00440477" w:rsidRDefault="00440477" w:rsidP="0012456B">
            <w:pPr>
              <w:pStyle w:val="TableText"/>
              <w:keepNext w:val="0"/>
              <w:rPr>
                <w:ins w:id="8836" w:author="Russ Ott" w:date="2022-05-16T11:54:00Z"/>
              </w:rPr>
            </w:pPr>
          </w:p>
        </w:tc>
      </w:tr>
      <w:tr w:rsidR="00440477" w14:paraId="41626DEE" w14:textId="77777777" w:rsidTr="00BA7D84">
        <w:trPr>
          <w:jc w:val="center"/>
          <w:ins w:id="8837" w:author="Russ Ott" w:date="2022-05-16T11:54:00Z"/>
        </w:trPr>
        <w:tc>
          <w:tcPr>
            <w:tcW w:w="3345" w:type="dxa"/>
          </w:tcPr>
          <w:p w14:paraId="50ADC61F" w14:textId="77777777" w:rsidR="00440477" w:rsidRDefault="00440477" w:rsidP="0012456B">
            <w:pPr>
              <w:pStyle w:val="TableText"/>
              <w:keepNext w:val="0"/>
              <w:rPr>
                <w:ins w:id="8838" w:author="Russ Ott" w:date="2022-05-16T11:54:00Z"/>
              </w:rPr>
            </w:pPr>
            <w:ins w:id="8839" w:author="Russ Ott" w:date="2022-05-16T11:54:00Z">
              <w:r>
                <w:tab/>
              </w:r>
              <w:r>
                <w:tab/>
                <w:t>translation</w:t>
              </w:r>
            </w:ins>
          </w:p>
        </w:tc>
        <w:tc>
          <w:tcPr>
            <w:tcW w:w="720" w:type="dxa"/>
          </w:tcPr>
          <w:p w14:paraId="35967139" w14:textId="77777777" w:rsidR="00440477" w:rsidRDefault="00440477" w:rsidP="0012456B">
            <w:pPr>
              <w:pStyle w:val="TableText"/>
              <w:keepNext w:val="0"/>
              <w:rPr>
                <w:ins w:id="8840" w:author="Russ Ott" w:date="2022-05-16T11:54:00Z"/>
              </w:rPr>
            </w:pPr>
            <w:ins w:id="8841" w:author="Russ Ott" w:date="2022-05-16T11:54:00Z">
              <w:r>
                <w:t>0..*</w:t>
              </w:r>
            </w:ins>
          </w:p>
        </w:tc>
        <w:tc>
          <w:tcPr>
            <w:tcW w:w="1152" w:type="dxa"/>
          </w:tcPr>
          <w:p w14:paraId="67826901" w14:textId="77777777" w:rsidR="00440477" w:rsidRDefault="00440477" w:rsidP="0012456B">
            <w:pPr>
              <w:pStyle w:val="TableText"/>
              <w:keepNext w:val="0"/>
              <w:rPr>
                <w:ins w:id="8842" w:author="Russ Ott" w:date="2022-05-16T11:54:00Z"/>
              </w:rPr>
            </w:pPr>
            <w:ins w:id="8843" w:author="Russ Ott" w:date="2022-05-16T11:54:00Z">
              <w:r>
                <w:t>MAY</w:t>
              </w:r>
            </w:ins>
          </w:p>
        </w:tc>
        <w:tc>
          <w:tcPr>
            <w:tcW w:w="864" w:type="dxa"/>
          </w:tcPr>
          <w:p w14:paraId="11032847" w14:textId="77777777" w:rsidR="00440477" w:rsidRDefault="00440477" w:rsidP="0012456B">
            <w:pPr>
              <w:pStyle w:val="TableText"/>
              <w:keepNext w:val="0"/>
              <w:rPr>
                <w:ins w:id="8844" w:author="Russ Ott" w:date="2022-05-16T11:54:00Z"/>
              </w:rPr>
            </w:pPr>
          </w:p>
        </w:tc>
        <w:tc>
          <w:tcPr>
            <w:tcW w:w="1104" w:type="dxa"/>
          </w:tcPr>
          <w:p w14:paraId="412CE843" w14:textId="606A73CD" w:rsidR="00440477" w:rsidRDefault="001C172D" w:rsidP="0012456B">
            <w:pPr>
              <w:pStyle w:val="TableText"/>
              <w:keepNext w:val="0"/>
              <w:rPr>
                <w:ins w:id="8845" w:author="Russ Ott" w:date="2022-05-16T11:54:00Z"/>
              </w:rPr>
            </w:pPr>
            <w:ins w:id="8846" w:author="Russ Ott" w:date="2022-05-16T11:54:00Z">
              <w:r>
                <w:fldChar w:fldCharType="begin"/>
              </w:r>
              <w:r>
                <w:instrText xml:space="preserve"> HYPERLINK \l "C_4515-16749" \h </w:instrText>
              </w:r>
              <w:r>
                <w:fldChar w:fldCharType="separate"/>
              </w:r>
              <w:r w:rsidR="00440477">
                <w:rPr>
                  <w:rStyle w:val="HyperlinkText9pt"/>
                </w:rPr>
                <w:t>4515-16749</w:t>
              </w:r>
              <w:r>
                <w:rPr>
                  <w:rStyle w:val="HyperlinkText9pt"/>
                </w:rPr>
                <w:fldChar w:fldCharType="end"/>
              </w:r>
            </w:ins>
          </w:p>
        </w:tc>
        <w:tc>
          <w:tcPr>
            <w:tcW w:w="2975" w:type="dxa"/>
          </w:tcPr>
          <w:p w14:paraId="72D71C37" w14:textId="77777777" w:rsidR="00440477" w:rsidRDefault="00440477" w:rsidP="0012456B">
            <w:pPr>
              <w:pStyle w:val="TableText"/>
              <w:keepNext w:val="0"/>
              <w:rPr>
                <w:ins w:id="8847" w:author="Russ Ott" w:date="2022-05-16T11:54:00Z"/>
              </w:rPr>
            </w:pPr>
          </w:p>
        </w:tc>
      </w:tr>
      <w:tr w:rsidR="00440477" w14:paraId="16DCE715" w14:textId="77777777" w:rsidTr="00BA7D84">
        <w:trPr>
          <w:jc w:val="center"/>
          <w:ins w:id="8848" w:author="Russ Ott" w:date="2022-05-16T11:54:00Z"/>
        </w:trPr>
        <w:tc>
          <w:tcPr>
            <w:tcW w:w="3345" w:type="dxa"/>
          </w:tcPr>
          <w:p w14:paraId="7820185A" w14:textId="77777777" w:rsidR="00440477" w:rsidRDefault="00440477" w:rsidP="0012456B">
            <w:pPr>
              <w:pStyle w:val="TableText"/>
              <w:keepNext w:val="0"/>
              <w:rPr>
                <w:ins w:id="8849" w:author="Russ Ott" w:date="2022-05-16T11:54:00Z"/>
              </w:rPr>
            </w:pPr>
            <w:ins w:id="8850" w:author="Russ Ott" w:date="2022-05-16T11:54:00Z">
              <w:r>
                <w:tab/>
              </w:r>
              <w:r>
                <w:tab/>
              </w:r>
              <w:r>
                <w:tab/>
                <w:t>@code</w:t>
              </w:r>
            </w:ins>
          </w:p>
        </w:tc>
        <w:tc>
          <w:tcPr>
            <w:tcW w:w="720" w:type="dxa"/>
          </w:tcPr>
          <w:p w14:paraId="02532D2F" w14:textId="77777777" w:rsidR="00440477" w:rsidRDefault="00440477" w:rsidP="0012456B">
            <w:pPr>
              <w:pStyle w:val="TableText"/>
              <w:keepNext w:val="0"/>
              <w:rPr>
                <w:ins w:id="8851" w:author="Russ Ott" w:date="2022-05-16T11:54:00Z"/>
              </w:rPr>
            </w:pPr>
            <w:ins w:id="8852" w:author="Russ Ott" w:date="2022-05-16T11:54:00Z">
              <w:r>
                <w:t>0..1</w:t>
              </w:r>
            </w:ins>
          </w:p>
        </w:tc>
        <w:tc>
          <w:tcPr>
            <w:tcW w:w="1152" w:type="dxa"/>
          </w:tcPr>
          <w:p w14:paraId="4BF91A8C" w14:textId="77777777" w:rsidR="00440477" w:rsidRDefault="00440477" w:rsidP="0012456B">
            <w:pPr>
              <w:pStyle w:val="TableText"/>
              <w:keepNext w:val="0"/>
              <w:rPr>
                <w:ins w:id="8853" w:author="Russ Ott" w:date="2022-05-16T11:54:00Z"/>
              </w:rPr>
            </w:pPr>
            <w:ins w:id="8854" w:author="Russ Ott" w:date="2022-05-16T11:54:00Z">
              <w:r>
                <w:t>MAY</w:t>
              </w:r>
            </w:ins>
          </w:p>
        </w:tc>
        <w:tc>
          <w:tcPr>
            <w:tcW w:w="864" w:type="dxa"/>
          </w:tcPr>
          <w:p w14:paraId="2E7C48BA" w14:textId="77777777" w:rsidR="00440477" w:rsidRDefault="00440477" w:rsidP="0012456B">
            <w:pPr>
              <w:pStyle w:val="TableText"/>
              <w:keepNext w:val="0"/>
              <w:rPr>
                <w:ins w:id="8855" w:author="Russ Ott" w:date="2022-05-16T11:54:00Z"/>
              </w:rPr>
            </w:pPr>
          </w:p>
        </w:tc>
        <w:tc>
          <w:tcPr>
            <w:tcW w:w="1104" w:type="dxa"/>
          </w:tcPr>
          <w:p w14:paraId="70FEC635" w14:textId="6EE96167" w:rsidR="00440477" w:rsidRDefault="001C172D" w:rsidP="0012456B">
            <w:pPr>
              <w:pStyle w:val="TableText"/>
              <w:keepNext w:val="0"/>
              <w:rPr>
                <w:ins w:id="8856" w:author="Russ Ott" w:date="2022-05-16T11:54:00Z"/>
              </w:rPr>
            </w:pPr>
            <w:ins w:id="8857" w:author="Russ Ott" w:date="2022-05-16T11:54:00Z">
              <w:r>
                <w:fldChar w:fldCharType="begin"/>
              </w:r>
              <w:r>
                <w:instrText xml:space="preserve"> HYPERLINK \l "C_4515-16750" \h </w:instrText>
              </w:r>
              <w:r>
                <w:fldChar w:fldCharType="separate"/>
              </w:r>
              <w:r w:rsidR="00440477">
                <w:rPr>
                  <w:rStyle w:val="HyperlinkText9pt"/>
                </w:rPr>
                <w:t>4515-16750</w:t>
              </w:r>
              <w:r>
                <w:rPr>
                  <w:rStyle w:val="HyperlinkText9pt"/>
                </w:rPr>
                <w:fldChar w:fldCharType="end"/>
              </w:r>
            </w:ins>
          </w:p>
        </w:tc>
        <w:tc>
          <w:tcPr>
            <w:tcW w:w="2975" w:type="dxa"/>
          </w:tcPr>
          <w:p w14:paraId="7906D9C2" w14:textId="77777777" w:rsidR="00440477" w:rsidRDefault="00440477" w:rsidP="0012456B">
            <w:pPr>
              <w:pStyle w:val="TableText"/>
              <w:keepNext w:val="0"/>
              <w:rPr>
                <w:ins w:id="8858" w:author="Russ Ott" w:date="2022-05-16T11:54:00Z"/>
              </w:rPr>
            </w:pPr>
            <w:ins w:id="8859" w:author="Russ Ott" w:date="2022-05-16T11:54:00Z">
              <w:r>
                <w:t>urn:oid:2.16.840.1.113883.6.90 (ICD-10-CM)</w:t>
              </w:r>
            </w:ins>
          </w:p>
        </w:tc>
      </w:tr>
      <w:tr w:rsidR="00440477" w14:paraId="3D253973" w14:textId="77777777" w:rsidTr="00BA7D84">
        <w:trPr>
          <w:jc w:val="center"/>
          <w:ins w:id="8860" w:author="Russ Ott" w:date="2022-05-16T11:54:00Z"/>
        </w:trPr>
        <w:tc>
          <w:tcPr>
            <w:tcW w:w="3345" w:type="dxa"/>
          </w:tcPr>
          <w:p w14:paraId="3399D0FE" w14:textId="77777777" w:rsidR="00440477" w:rsidRDefault="00440477" w:rsidP="0012456B">
            <w:pPr>
              <w:pStyle w:val="TableText"/>
              <w:keepNext w:val="0"/>
              <w:rPr>
                <w:ins w:id="8861" w:author="Russ Ott" w:date="2022-05-16T11:54:00Z"/>
              </w:rPr>
            </w:pPr>
            <w:ins w:id="8862" w:author="Russ Ott" w:date="2022-05-16T11:54:00Z">
              <w:r>
                <w:tab/>
                <w:t>author</w:t>
              </w:r>
            </w:ins>
          </w:p>
        </w:tc>
        <w:tc>
          <w:tcPr>
            <w:tcW w:w="720" w:type="dxa"/>
          </w:tcPr>
          <w:p w14:paraId="2EF37B3D" w14:textId="77777777" w:rsidR="00440477" w:rsidRDefault="00440477" w:rsidP="0012456B">
            <w:pPr>
              <w:pStyle w:val="TableText"/>
              <w:keepNext w:val="0"/>
              <w:rPr>
                <w:ins w:id="8863" w:author="Russ Ott" w:date="2022-05-16T11:54:00Z"/>
              </w:rPr>
            </w:pPr>
            <w:ins w:id="8864" w:author="Russ Ott" w:date="2022-05-16T11:54:00Z">
              <w:r>
                <w:t>0..*</w:t>
              </w:r>
            </w:ins>
          </w:p>
        </w:tc>
        <w:tc>
          <w:tcPr>
            <w:tcW w:w="1152" w:type="dxa"/>
          </w:tcPr>
          <w:p w14:paraId="4DCB9A44" w14:textId="77777777" w:rsidR="00440477" w:rsidRDefault="00440477" w:rsidP="0012456B">
            <w:pPr>
              <w:pStyle w:val="TableText"/>
              <w:keepNext w:val="0"/>
              <w:rPr>
                <w:ins w:id="8865" w:author="Russ Ott" w:date="2022-05-16T11:54:00Z"/>
              </w:rPr>
            </w:pPr>
            <w:ins w:id="8866" w:author="Russ Ott" w:date="2022-05-16T11:54:00Z">
              <w:r>
                <w:t>SHOULD</w:t>
              </w:r>
            </w:ins>
          </w:p>
        </w:tc>
        <w:tc>
          <w:tcPr>
            <w:tcW w:w="864" w:type="dxa"/>
          </w:tcPr>
          <w:p w14:paraId="16EA0B02" w14:textId="77777777" w:rsidR="00440477" w:rsidRDefault="00440477" w:rsidP="0012456B">
            <w:pPr>
              <w:pStyle w:val="TableText"/>
              <w:keepNext w:val="0"/>
              <w:rPr>
                <w:ins w:id="8867" w:author="Russ Ott" w:date="2022-05-16T11:54:00Z"/>
              </w:rPr>
            </w:pPr>
          </w:p>
        </w:tc>
        <w:tc>
          <w:tcPr>
            <w:tcW w:w="1104" w:type="dxa"/>
          </w:tcPr>
          <w:p w14:paraId="2BB4F936" w14:textId="0A4A95C5" w:rsidR="00440477" w:rsidRDefault="001C172D" w:rsidP="0012456B">
            <w:pPr>
              <w:pStyle w:val="TableText"/>
              <w:keepNext w:val="0"/>
              <w:rPr>
                <w:ins w:id="8868" w:author="Russ Ott" w:date="2022-05-16T11:54:00Z"/>
              </w:rPr>
            </w:pPr>
            <w:ins w:id="8869" w:author="Russ Ott" w:date="2022-05-16T11:54:00Z">
              <w:r>
                <w:fldChar w:fldCharType="begin"/>
              </w:r>
              <w:r>
                <w:instrText xml:space="preserve"> HYPERLINK \l "C_4515-31147" \h </w:instrText>
              </w:r>
              <w:r>
                <w:fldChar w:fldCharType="separate"/>
              </w:r>
              <w:r w:rsidR="00440477">
                <w:rPr>
                  <w:rStyle w:val="HyperlinkText9pt"/>
                </w:rPr>
                <w:t>4515-31147</w:t>
              </w:r>
              <w:r>
                <w:rPr>
                  <w:rStyle w:val="HyperlinkText9pt"/>
                </w:rPr>
                <w:fldChar w:fldCharType="end"/>
              </w:r>
            </w:ins>
          </w:p>
        </w:tc>
        <w:tc>
          <w:tcPr>
            <w:tcW w:w="2975" w:type="dxa"/>
          </w:tcPr>
          <w:p w14:paraId="58C949E8" w14:textId="77777777" w:rsidR="00440477" w:rsidRDefault="00440477" w:rsidP="0012456B">
            <w:pPr>
              <w:pStyle w:val="TableText"/>
              <w:keepNext w:val="0"/>
              <w:rPr>
                <w:ins w:id="8870" w:author="Russ Ott" w:date="2022-05-16T11:54:00Z"/>
              </w:rPr>
            </w:pPr>
            <w:ins w:id="8871" w:author="Russ Ott" w:date="2022-05-16T11:54:00Z">
              <w:r>
                <w:t>Author Participation (identifier: urn:oid:2.16.840.1.113883.10.20.22.4.119</w:t>
              </w:r>
            </w:ins>
          </w:p>
        </w:tc>
      </w:tr>
      <w:tr w:rsidR="00440477" w14:paraId="412A8B70" w14:textId="77777777" w:rsidTr="00BA7D84">
        <w:trPr>
          <w:jc w:val="center"/>
          <w:ins w:id="8872" w:author="Russ Ott" w:date="2022-05-16T11:54:00Z"/>
        </w:trPr>
        <w:tc>
          <w:tcPr>
            <w:tcW w:w="3345" w:type="dxa"/>
          </w:tcPr>
          <w:p w14:paraId="5819C765" w14:textId="77777777" w:rsidR="00440477" w:rsidRDefault="00440477" w:rsidP="0012456B">
            <w:pPr>
              <w:pStyle w:val="TableText"/>
              <w:keepNext w:val="0"/>
              <w:rPr>
                <w:ins w:id="8873" w:author="Russ Ott" w:date="2022-05-16T11:54:00Z"/>
              </w:rPr>
            </w:pPr>
            <w:ins w:id="8874" w:author="Russ Ott" w:date="2022-05-16T11:54:00Z">
              <w:r>
                <w:tab/>
                <w:t>entryRelationship</w:t>
              </w:r>
            </w:ins>
          </w:p>
        </w:tc>
        <w:tc>
          <w:tcPr>
            <w:tcW w:w="720" w:type="dxa"/>
          </w:tcPr>
          <w:p w14:paraId="700346A1" w14:textId="77777777" w:rsidR="00440477" w:rsidRDefault="00440477" w:rsidP="0012456B">
            <w:pPr>
              <w:pStyle w:val="TableText"/>
              <w:keepNext w:val="0"/>
              <w:rPr>
                <w:ins w:id="8875" w:author="Russ Ott" w:date="2022-05-16T11:54:00Z"/>
              </w:rPr>
            </w:pPr>
            <w:ins w:id="8876" w:author="Russ Ott" w:date="2022-05-16T11:54:00Z">
              <w:r>
                <w:t>0..1</w:t>
              </w:r>
            </w:ins>
          </w:p>
        </w:tc>
        <w:tc>
          <w:tcPr>
            <w:tcW w:w="1152" w:type="dxa"/>
          </w:tcPr>
          <w:p w14:paraId="48B97FA1" w14:textId="77777777" w:rsidR="00440477" w:rsidRDefault="00440477" w:rsidP="0012456B">
            <w:pPr>
              <w:pStyle w:val="TableText"/>
              <w:keepNext w:val="0"/>
              <w:rPr>
                <w:ins w:id="8877" w:author="Russ Ott" w:date="2022-05-16T11:54:00Z"/>
              </w:rPr>
            </w:pPr>
            <w:ins w:id="8878" w:author="Russ Ott" w:date="2022-05-16T11:54:00Z">
              <w:r>
                <w:t>MAY</w:t>
              </w:r>
            </w:ins>
          </w:p>
        </w:tc>
        <w:tc>
          <w:tcPr>
            <w:tcW w:w="864" w:type="dxa"/>
          </w:tcPr>
          <w:p w14:paraId="0F62281F" w14:textId="77777777" w:rsidR="00440477" w:rsidRDefault="00440477" w:rsidP="0012456B">
            <w:pPr>
              <w:pStyle w:val="TableText"/>
              <w:keepNext w:val="0"/>
              <w:rPr>
                <w:ins w:id="8879" w:author="Russ Ott" w:date="2022-05-16T11:54:00Z"/>
              </w:rPr>
            </w:pPr>
          </w:p>
        </w:tc>
        <w:tc>
          <w:tcPr>
            <w:tcW w:w="1104" w:type="dxa"/>
          </w:tcPr>
          <w:p w14:paraId="43A9DE91" w14:textId="6A606907" w:rsidR="00440477" w:rsidRDefault="001C172D" w:rsidP="0012456B">
            <w:pPr>
              <w:pStyle w:val="TableText"/>
              <w:keepNext w:val="0"/>
              <w:rPr>
                <w:ins w:id="8880" w:author="Russ Ott" w:date="2022-05-16T11:54:00Z"/>
              </w:rPr>
            </w:pPr>
            <w:ins w:id="8881" w:author="Russ Ott" w:date="2022-05-16T11:54:00Z">
              <w:r>
                <w:fldChar w:fldCharType="begin"/>
              </w:r>
              <w:r>
                <w:instrText xml:space="preserve"> HYPERLINK \l "C_4515-9059" \h </w:instrText>
              </w:r>
              <w:r>
                <w:fldChar w:fldCharType="separate"/>
              </w:r>
              <w:r w:rsidR="00440477">
                <w:rPr>
                  <w:rStyle w:val="HyperlinkText9pt"/>
                </w:rPr>
                <w:t>4515-9059</w:t>
              </w:r>
              <w:r>
                <w:rPr>
                  <w:rStyle w:val="HyperlinkText9pt"/>
                </w:rPr>
                <w:fldChar w:fldCharType="end"/>
              </w:r>
            </w:ins>
          </w:p>
        </w:tc>
        <w:tc>
          <w:tcPr>
            <w:tcW w:w="2975" w:type="dxa"/>
          </w:tcPr>
          <w:p w14:paraId="66CC2815" w14:textId="77777777" w:rsidR="00440477" w:rsidRDefault="00440477" w:rsidP="0012456B">
            <w:pPr>
              <w:pStyle w:val="TableText"/>
              <w:keepNext w:val="0"/>
              <w:rPr>
                <w:ins w:id="8882" w:author="Russ Ott" w:date="2022-05-16T11:54:00Z"/>
              </w:rPr>
            </w:pPr>
          </w:p>
        </w:tc>
      </w:tr>
      <w:tr w:rsidR="00440477" w14:paraId="507A1F53" w14:textId="77777777" w:rsidTr="00BA7D84">
        <w:trPr>
          <w:jc w:val="center"/>
          <w:ins w:id="8883" w:author="Russ Ott" w:date="2022-05-16T11:54:00Z"/>
        </w:trPr>
        <w:tc>
          <w:tcPr>
            <w:tcW w:w="3345" w:type="dxa"/>
          </w:tcPr>
          <w:p w14:paraId="1834316A" w14:textId="77777777" w:rsidR="00440477" w:rsidRDefault="00440477" w:rsidP="0012456B">
            <w:pPr>
              <w:pStyle w:val="TableText"/>
              <w:keepNext w:val="0"/>
              <w:rPr>
                <w:ins w:id="8884" w:author="Russ Ott" w:date="2022-05-16T11:54:00Z"/>
              </w:rPr>
            </w:pPr>
            <w:ins w:id="8885" w:author="Russ Ott" w:date="2022-05-16T11:54:00Z">
              <w:r>
                <w:lastRenderedPageBreak/>
                <w:tab/>
              </w:r>
              <w:r>
                <w:tab/>
                <w:t>@typeCode</w:t>
              </w:r>
            </w:ins>
          </w:p>
        </w:tc>
        <w:tc>
          <w:tcPr>
            <w:tcW w:w="720" w:type="dxa"/>
          </w:tcPr>
          <w:p w14:paraId="25586E4D" w14:textId="77777777" w:rsidR="00440477" w:rsidRDefault="00440477" w:rsidP="0012456B">
            <w:pPr>
              <w:pStyle w:val="TableText"/>
              <w:keepNext w:val="0"/>
              <w:rPr>
                <w:ins w:id="8886" w:author="Russ Ott" w:date="2022-05-16T11:54:00Z"/>
              </w:rPr>
            </w:pPr>
            <w:ins w:id="8887" w:author="Russ Ott" w:date="2022-05-16T11:54:00Z">
              <w:r>
                <w:t>1..1</w:t>
              </w:r>
            </w:ins>
          </w:p>
        </w:tc>
        <w:tc>
          <w:tcPr>
            <w:tcW w:w="1152" w:type="dxa"/>
          </w:tcPr>
          <w:p w14:paraId="4C8C3BB1" w14:textId="77777777" w:rsidR="00440477" w:rsidRDefault="00440477" w:rsidP="0012456B">
            <w:pPr>
              <w:pStyle w:val="TableText"/>
              <w:keepNext w:val="0"/>
              <w:rPr>
                <w:ins w:id="8888" w:author="Russ Ott" w:date="2022-05-16T11:54:00Z"/>
              </w:rPr>
            </w:pPr>
            <w:ins w:id="8889" w:author="Russ Ott" w:date="2022-05-16T11:54:00Z">
              <w:r>
                <w:t>SHALL</w:t>
              </w:r>
            </w:ins>
          </w:p>
        </w:tc>
        <w:tc>
          <w:tcPr>
            <w:tcW w:w="864" w:type="dxa"/>
          </w:tcPr>
          <w:p w14:paraId="3ADAC639" w14:textId="77777777" w:rsidR="00440477" w:rsidRDefault="00440477" w:rsidP="0012456B">
            <w:pPr>
              <w:pStyle w:val="TableText"/>
              <w:keepNext w:val="0"/>
              <w:rPr>
                <w:ins w:id="8890" w:author="Russ Ott" w:date="2022-05-16T11:54:00Z"/>
              </w:rPr>
            </w:pPr>
          </w:p>
        </w:tc>
        <w:tc>
          <w:tcPr>
            <w:tcW w:w="1104" w:type="dxa"/>
          </w:tcPr>
          <w:p w14:paraId="75F35923" w14:textId="0FAA0FCE" w:rsidR="00440477" w:rsidRDefault="001C172D" w:rsidP="0012456B">
            <w:pPr>
              <w:pStyle w:val="TableText"/>
              <w:keepNext w:val="0"/>
              <w:rPr>
                <w:ins w:id="8891" w:author="Russ Ott" w:date="2022-05-16T11:54:00Z"/>
              </w:rPr>
            </w:pPr>
            <w:ins w:id="8892" w:author="Russ Ott" w:date="2022-05-16T11:54:00Z">
              <w:r>
                <w:fldChar w:fldCharType="begin"/>
              </w:r>
              <w:r>
                <w:instrText xml:space="preserve"> HYPERLINK \l "C_4515-9060" \h </w:instrText>
              </w:r>
              <w:r>
                <w:fldChar w:fldCharType="separate"/>
              </w:r>
              <w:r w:rsidR="00440477">
                <w:rPr>
                  <w:rStyle w:val="HyperlinkText9pt"/>
                </w:rPr>
                <w:t>4515-9060</w:t>
              </w:r>
              <w:r>
                <w:rPr>
                  <w:rStyle w:val="HyperlinkText9pt"/>
                </w:rPr>
                <w:fldChar w:fldCharType="end"/>
              </w:r>
            </w:ins>
          </w:p>
        </w:tc>
        <w:tc>
          <w:tcPr>
            <w:tcW w:w="2975" w:type="dxa"/>
          </w:tcPr>
          <w:p w14:paraId="13AF8B27" w14:textId="77777777" w:rsidR="00440477" w:rsidRDefault="00440477" w:rsidP="0012456B">
            <w:pPr>
              <w:pStyle w:val="TableText"/>
              <w:keepNext w:val="0"/>
              <w:rPr>
                <w:ins w:id="8893" w:author="Russ Ott" w:date="2022-05-16T11:54:00Z"/>
              </w:rPr>
            </w:pPr>
            <w:ins w:id="8894" w:author="Russ Ott" w:date="2022-05-16T11:54:00Z">
              <w:r>
                <w:t>urn:oid:2.16.840.1.113883.5.1002 (HL7ActRelationshipType) = SUBJ</w:t>
              </w:r>
            </w:ins>
          </w:p>
        </w:tc>
      </w:tr>
      <w:tr w:rsidR="00440477" w14:paraId="50433E16" w14:textId="77777777" w:rsidTr="00BA7D84">
        <w:trPr>
          <w:jc w:val="center"/>
          <w:ins w:id="8895" w:author="Russ Ott" w:date="2022-05-16T11:54:00Z"/>
        </w:trPr>
        <w:tc>
          <w:tcPr>
            <w:tcW w:w="3345" w:type="dxa"/>
          </w:tcPr>
          <w:p w14:paraId="781089EB" w14:textId="77777777" w:rsidR="00440477" w:rsidRDefault="00440477" w:rsidP="0012456B">
            <w:pPr>
              <w:pStyle w:val="TableText"/>
              <w:keepNext w:val="0"/>
              <w:rPr>
                <w:ins w:id="8896" w:author="Russ Ott" w:date="2022-05-16T11:54:00Z"/>
              </w:rPr>
            </w:pPr>
            <w:ins w:id="8897" w:author="Russ Ott" w:date="2022-05-16T11:54:00Z">
              <w:r>
                <w:tab/>
              </w:r>
              <w:r>
                <w:tab/>
                <w:t>@inversionInd</w:t>
              </w:r>
            </w:ins>
          </w:p>
        </w:tc>
        <w:tc>
          <w:tcPr>
            <w:tcW w:w="720" w:type="dxa"/>
          </w:tcPr>
          <w:p w14:paraId="2D87E340" w14:textId="77777777" w:rsidR="00440477" w:rsidRDefault="00440477" w:rsidP="0012456B">
            <w:pPr>
              <w:pStyle w:val="TableText"/>
              <w:keepNext w:val="0"/>
              <w:rPr>
                <w:ins w:id="8898" w:author="Russ Ott" w:date="2022-05-16T11:54:00Z"/>
              </w:rPr>
            </w:pPr>
            <w:ins w:id="8899" w:author="Russ Ott" w:date="2022-05-16T11:54:00Z">
              <w:r>
                <w:t>1..1</w:t>
              </w:r>
            </w:ins>
          </w:p>
        </w:tc>
        <w:tc>
          <w:tcPr>
            <w:tcW w:w="1152" w:type="dxa"/>
          </w:tcPr>
          <w:p w14:paraId="5125D0DC" w14:textId="77777777" w:rsidR="00440477" w:rsidRDefault="00440477" w:rsidP="0012456B">
            <w:pPr>
              <w:pStyle w:val="TableText"/>
              <w:keepNext w:val="0"/>
              <w:rPr>
                <w:ins w:id="8900" w:author="Russ Ott" w:date="2022-05-16T11:54:00Z"/>
              </w:rPr>
            </w:pPr>
            <w:ins w:id="8901" w:author="Russ Ott" w:date="2022-05-16T11:54:00Z">
              <w:r>
                <w:t>SHALL</w:t>
              </w:r>
            </w:ins>
          </w:p>
        </w:tc>
        <w:tc>
          <w:tcPr>
            <w:tcW w:w="864" w:type="dxa"/>
          </w:tcPr>
          <w:p w14:paraId="32CA741F" w14:textId="77777777" w:rsidR="00440477" w:rsidRDefault="00440477" w:rsidP="0012456B">
            <w:pPr>
              <w:pStyle w:val="TableText"/>
              <w:keepNext w:val="0"/>
              <w:rPr>
                <w:ins w:id="8902" w:author="Russ Ott" w:date="2022-05-16T11:54:00Z"/>
              </w:rPr>
            </w:pPr>
          </w:p>
        </w:tc>
        <w:tc>
          <w:tcPr>
            <w:tcW w:w="1104" w:type="dxa"/>
          </w:tcPr>
          <w:p w14:paraId="1BD587D4" w14:textId="0A2D18A6" w:rsidR="00440477" w:rsidRDefault="001C172D" w:rsidP="0012456B">
            <w:pPr>
              <w:pStyle w:val="TableText"/>
              <w:keepNext w:val="0"/>
              <w:rPr>
                <w:ins w:id="8903" w:author="Russ Ott" w:date="2022-05-16T11:54:00Z"/>
              </w:rPr>
            </w:pPr>
            <w:ins w:id="8904" w:author="Russ Ott" w:date="2022-05-16T11:54:00Z">
              <w:r>
                <w:fldChar w:fldCharType="begin"/>
              </w:r>
              <w:r>
                <w:instrText xml:space="preserve"> HYPERLINK \l "C_4515-9069" \h </w:instrText>
              </w:r>
              <w:r>
                <w:fldChar w:fldCharType="separate"/>
              </w:r>
              <w:r w:rsidR="00440477">
                <w:rPr>
                  <w:rStyle w:val="HyperlinkText9pt"/>
                </w:rPr>
                <w:t>4515-9069</w:t>
              </w:r>
              <w:r>
                <w:rPr>
                  <w:rStyle w:val="HyperlinkText9pt"/>
                </w:rPr>
                <w:fldChar w:fldCharType="end"/>
              </w:r>
            </w:ins>
          </w:p>
        </w:tc>
        <w:tc>
          <w:tcPr>
            <w:tcW w:w="2975" w:type="dxa"/>
          </w:tcPr>
          <w:p w14:paraId="69C89D31" w14:textId="77777777" w:rsidR="00440477" w:rsidRDefault="00440477" w:rsidP="0012456B">
            <w:pPr>
              <w:pStyle w:val="TableText"/>
              <w:keepNext w:val="0"/>
              <w:rPr>
                <w:ins w:id="8905" w:author="Russ Ott" w:date="2022-05-16T11:54:00Z"/>
              </w:rPr>
            </w:pPr>
            <w:ins w:id="8906" w:author="Russ Ott" w:date="2022-05-16T11:54:00Z">
              <w:r>
                <w:t>true</w:t>
              </w:r>
            </w:ins>
          </w:p>
        </w:tc>
      </w:tr>
      <w:tr w:rsidR="00440477" w14:paraId="415DAB52" w14:textId="77777777" w:rsidTr="00BA7D84">
        <w:trPr>
          <w:jc w:val="center"/>
          <w:ins w:id="8907" w:author="Russ Ott" w:date="2022-05-16T11:54:00Z"/>
        </w:trPr>
        <w:tc>
          <w:tcPr>
            <w:tcW w:w="3345" w:type="dxa"/>
          </w:tcPr>
          <w:p w14:paraId="3EB1B14D" w14:textId="77777777" w:rsidR="00440477" w:rsidRDefault="00440477" w:rsidP="0012456B">
            <w:pPr>
              <w:pStyle w:val="TableText"/>
              <w:keepNext w:val="0"/>
              <w:rPr>
                <w:ins w:id="8908" w:author="Russ Ott" w:date="2022-05-16T11:54:00Z"/>
              </w:rPr>
            </w:pPr>
            <w:ins w:id="8909" w:author="Russ Ott" w:date="2022-05-16T11:54:00Z">
              <w:r>
                <w:tab/>
              </w:r>
              <w:r>
                <w:tab/>
                <w:t>observation</w:t>
              </w:r>
            </w:ins>
          </w:p>
        </w:tc>
        <w:tc>
          <w:tcPr>
            <w:tcW w:w="720" w:type="dxa"/>
          </w:tcPr>
          <w:p w14:paraId="41EBB29C" w14:textId="77777777" w:rsidR="00440477" w:rsidRDefault="00440477" w:rsidP="0012456B">
            <w:pPr>
              <w:pStyle w:val="TableText"/>
              <w:keepNext w:val="0"/>
              <w:rPr>
                <w:ins w:id="8910" w:author="Russ Ott" w:date="2022-05-16T11:54:00Z"/>
              </w:rPr>
            </w:pPr>
            <w:ins w:id="8911" w:author="Russ Ott" w:date="2022-05-16T11:54:00Z">
              <w:r>
                <w:t>1..1</w:t>
              </w:r>
            </w:ins>
          </w:p>
        </w:tc>
        <w:tc>
          <w:tcPr>
            <w:tcW w:w="1152" w:type="dxa"/>
          </w:tcPr>
          <w:p w14:paraId="0A2FEA22" w14:textId="77777777" w:rsidR="00440477" w:rsidRDefault="00440477" w:rsidP="0012456B">
            <w:pPr>
              <w:pStyle w:val="TableText"/>
              <w:keepNext w:val="0"/>
              <w:rPr>
                <w:ins w:id="8912" w:author="Russ Ott" w:date="2022-05-16T11:54:00Z"/>
              </w:rPr>
            </w:pPr>
            <w:ins w:id="8913" w:author="Russ Ott" w:date="2022-05-16T11:54:00Z">
              <w:r>
                <w:t>SHALL</w:t>
              </w:r>
            </w:ins>
          </w:p>
        </w:tc>
        <w:tc>
          <w:tcPr>
            <w:tcW w:w="864" w:type="dxa"/>
          </w:tcPr>
          <w:p w14:paraId="6B35DD8F" w14:textId="77777777" w:rsidR="00440477" w:rsidRDefault="00440477" w:rsidP="0012456B">
            <w:pPr>
              <w:pStyle w:val="TableText"/>
              <w:keepNext w:val="0"/>
              <w:rPr>
                <w:ins w:id="8914" w:author="Russ Ott" w:date="2022-05-16T11:54:00Z"/>
              </w:rPr>
            </w:pPr>
          </w:p>
        </w:tc>
        <w:tc>
          <w:tcPr>
            <w:tcW w:w="1104" w:type="dxa"/>
          </w:tcPr>
          <w:p w14:paraId="0C81B488" w14:textId="7F173E5D" w:rsidR="00440477" w:rsidRDefault="001C172D" w:rsidP="0012456B">
            <w:pPr>
              <w:pStyle w:val="TableText"/>
              <w:keepNext w:val="0"/>
              <w:rPr>
                <w:ins w:id="8915" w:author="Russ Ott" w:date="2022-05-16T11:54:00Z"/>
              </w:rPr>
            </w:pPr>
            <w:ins w:id="8916" w:author="Russ Ott" w:date="2022-05-16T11:54:00Z">
              <w:r>
                <w:fldChar w:fldCharType="begin"/>
              </w:r>
              <w:r>
                <w:instrText xml:space="preserve"> HYPERLINK \l "C_4515-15590" \h </w:instrText>
              </w:r>
              <w:r>
                <w:fldChar w:fldCharType="separate"/>
              </w:r>
              <w:r w:rsidR="00440477">
                <w:rPr>
                  <w:rStyle w:val="HyperlinkText9pt"/>
                </w:rPr>
                <w:t>4515-15590</w:t>
              </w:r>
              <w:r>
                <w:rPr>
                  <w:rStyle w:val="HyperlinkText9pt"/>
                </w:rPr>
                <w:fldChar w:fldCharType="end"/>
              </w:r>
            </w:ins>
          </w:p>
        </w:tc>
        <w:tc>
          <w:tcPr>
            <w:tcW w:w="2975" w:type="dxa"/>
          </w:tcPr>
          <w:p w14:paraId="66F7895D" w14:textId="77777777" w:rsidR="00440477" w:rsidRDefault="00440477" w:rsidP="0012456B">
            <w:pPr>
              <w:pStyle w:val="TableText"/>
              <w:keepNext w:val="0"/>
              <w:rPr>
                <w:ins w:id="8917" w:author="Russ Ott" w:date="2022-05-16T11:54:00Z"/>
              </w:rPr>
            </w:pPr>
            <w:ins w:id="8918" w:author="Russ Ott" w:date="2022-05-16T11:54:00Z">
              <w:r>
                <w:t>Age Observation (identifier: urn:oid:2.16.840.1.113883.10.20.22.4.31</w:t>
              </w:r>
            </w:ins>
          </w:p>
        </w:tc>
      </w:tr>
      <w:tr w:rsidR="00440477" w14:paraId="5213F614" w14:textId="77777777" w:rsidTr="00BA7D84">
        <w:trPr>
          <w:jc w:val="center"/>
          <w:ins w:id="8919" w:author="Russ Ott" w:date="2022-05-16T11:54:00Z"/>
        </w:trPr>
        <w:tc>
          <w:tcPr>
            <w:tcW w:w="3345" w:type="dxa"/>
          </w:tcPr>
          <w:p w14:paraId="41825044" w14:textId="77777777" w:rsidR="00440477" w:rsidRDefault="00440477" w:rsidP="0012456B">
            <w:pPr>
              <w:pStyle w:val="TableText"/>
              <w:keepNext w:val="0"/>
              <w:rPr>
                <w:ins w:id="8920" w:author="Russ Ott" w:date="2022-05-16T11:54:00Z"/>
              </w:rPr>
            </w:pPr>
            <w:ins w:id="8921" w:author="Russ Ott" w:date="2022-05-16T11:54:00Z">
              <w:r>
                <w:tab/>
                <w:t>entryRelationship</w:t>
              </w:r>
            </w:ins>
          </w:p>
        </w:tc>
        <w:tc>
          <w:tcPr>
            <w:tcW w:w="720" w:type="dxa"/>
          </w:tcPr>
          <w:p w14:paraId="3F4E14A0" w14:textId="77777777" w:rsidR="00440477" w:rsidRDefault="00440477" w:rsidP="0012456B">
            <w:pPr>
              <w:pStyle w:val="TableText"/>
              <w:keepNext w:val="0"/>
              <w:rPr>
                <w:ins w:id="8922" w:author="Russ Ott" w:date="2022-05-16T11:54:00Z"/>
              </w:rPr>
            </w:pPr>
            <w:ins w:id="8923" w:author="Russ Ott" w:date="2022-05-16T11:54:00Z">
              <w:r>
                <w:t>0..1</w:t>
              </w:r>
            </w:ins>
          </w:p>
        </w:tc>
        <w:tc>
          <w:tcPr>
            <w:tcW w:w="1152" w:type="dxa"/>
          </w:tcPr>
          <w:p w14:paraId="317A0263" w14:textId="77777777" w:rsidR="00440477" w:rsidRDefault="00440477" w:rsidP="0012456B">
            <w:pPr>
              <w:pStyle w:val="TableText"/>
              <w:keepNext w:val="0"/>
              <w:rPr>
                <w:ins w:id="8924" w:author="Russ Ott" w:date="2022-05-16T11:54:00Z"/>
              </w:rPr>
            </w:pPr>
            <w:ins w:id="8925" w:author="Russ Ott" w:date="2022-05-16T11:54:00Z">
              <w:r>
                <w:t>MAY</w:t>
              </w:r>
            </w:ins>
          </w:p>
        </w:tc>
        <w:tc>
          <w:tcPr>
            <w:tcW w:w="864" w:type="dxa"/>
          </w:tcPr>
          <w:p w14:paraId="30BA55A6" w14:textId="77777777" w:rsidR="00440477" w:rsidRDefault="00440477" w:rsidP="0012456B">
            <w:pPr>
              <w:pStyle w:val="TableText"/>
              <w:keepNext w:val="0"/>
              <w:rPr>
                <w:ins w:id="8926" w:author="Russ Ott" w:date="2022-05-16T11:54:00Z"/>
              </w:rPr>
            </w:pPr>
          </w:p>
        </w:tc>
        <w:tc>
          <w:tcPr>
            <w:tcW w:w="1104" w:type="dxa"/>
          </w:tcPr>
          <w:p w14:paraId="7774984B" w14:textId="39C0807A" w:rsidR="00440477" w:rsidRDefault="001C172D" w:rsidP="0012456B">
            <w:pPr>
              <w:pStyle w:val="TableText"/>
              <w:keepNext w:val="0"/>
              <w:rPr>
                <w:ins w:id="8927" w:author="Russ Ott" w:date="2022-05-16T11:54:00Z"/>
              </w:rPr>
            </w:pPr>
            <w:ins w:id="8928" w:author="Russ Ott" w:date="2022-05-16T11:54:00Z">
              <w:r>
                <w:fldChar w:fldCharType="begin"/>
              </w:r>
              <w:r>
                <w:instrText xml:space="preserve"> HYPERLINK \l "C_4515-29951" \h </w:instrText>
              </w:r>
              <w:r>
                <w:fldChar w:fldCharType="separate"/>
              </w:r>
              <w:r w:rsidR="00440477">
                <w:rPr>
                  <w:rStyle w:val="HyperlinkText9pt"/>
                </w:rPr>
                <w:t>4515-29951</w:t>
              </w:r>
              <w:r>
                <w:rPr>
                  <w:rStyle w:val="HyperlinkText9pt"/>
                </w:rPr>
                <w:fldChar w:fldCharType="end"/>
              </w:r>
            </w:ins>
          </w:p>
        </w:tc>
        <w:tc>
          <w:tcPr>
            <w:tcW w:w="2975" w:type="dxa"/>
          </w:tcPr>
          <w:p w14:paraId="4F037107" w14:textId="77777777" w:rsidR="00440477" w:rsidRDefault="00440477" w:rsidP="0012456B">
            <w:pPr>
              <w:pStyle w:val="TableText"/>
              <w:keepNext w:val="0"/>
              <w:rPr>
                <w:ins w:id="8929" w:author="Russ Ott" w:date="2022-05-16T11:54:00Z"/>
              </w:rPr>
            </w:pPr>
          </w:p>
        </w:tc>
      </w:tr>
      <w:tr w:rsidR="00440477" w14:paraId="2EE2B3C1" w14:textId="77777777" w:rsidTr="00BA7D84">
        <w:trPr>
          <w:jc w:val="center"/>
          <w:ins w:id="8930" w:author="Russ Ott" w:date="2022-05-16T11:54:00Z"/>
        </w:trPr>
        <w:tc>
          <w:tcPr>
            <w:tcW w:w="3345" w:type="dxa"/>
          </w:tcPr>
          <w:p w14:paraId="62D4439E" w14:textId="77777777" w:rsidR="00440477" w:rsidRDefault="00440477" w:rsidP="0012456B">
            <w:pPr>
              <w:pStyle w:val="TableText"/>
              <w:keepNext w:val="0"/>
              <w:rPr>
                <w:ins w:id="8931" w:author="Russ Ott" w:date="2022-05-16T11:54:00Z"/>
              </w:rPr>
            </w:pPr>
            <w:ins w:id="8932" w:author="Russ Ott" w:date="2022-05-16T11:54:00Z">
              <w:r>
                <w:tab/>
              </w:r>
              <w:r>
                <w:tab/>
                <w:t>@typeCode</w:t>
              </w:r>
            </w:ins>
          </w:p>
        </w:tc>
        <w:tc>
          <w:tcPr>
            <w:tcW w:w="720" w:type="dxa"/>
          </w:tcPr>
          <w:p w14:paraId="0432E2E3" w14:textId="77777777" w:rsidR="00440477" w:rsidRDefault="00440477" w:rsidP="0012456B">
            <w:pPr>
              <w:pStyle w:val="TableText"/>
              <w:keepNext w:val="0"/>
              <w:rPr>
                <w:ins w:id="8933" w:author="Russ Ott" w:date="2022-05-16T11:54:00Z"/>
              </w:rPr>
            </w:pPr>
            <w:ins w:id="8934" w:author="Russ Ott" w:date="2022-05-16T11:54:00Z">
              <w:r>
                <w:t>1..1</w:t>
              </w:r>
            </w:ins>
          </w:p>
        </w:tc>
        <w:tc>
          <w:tcPr>
            <w:tcW w:w="1152" w:type="dxa"/>
          </w:tcPr>
          <w:p w14:paraId="2F36D3D1" w14:textId="77777777" w:rsidR="00440477" w:rsidRDefault="00440477" w:rsidP="0012456B">
            <w:pPr>
              <w:pStyle w:val="TableText"/>
              <w:keepNext w:val="0"/>
              <w:rPr>
                <w:ins w:id="8935" w:author="Russ Ott" w:date="2022-05-16T11:54:00Z"/>
              </w:rPr>
            </w:pPr>
            <w:ins w:id="8936" w:author="Russ Ott" w:date="2022-05-16T11:54:00Z">
              <w:r>
                <w:t>SHALL</w:t>
              </w:r>
            </w:ins>
          </w:p>
        </w:tc>
        <w:tc>
          <w:tcPr>
            <w:tcW w:w="864" w:type="dxa"/>
          </w:tcPr>
          <w:p w14:paraId="6568B8FD" w14:textId="77777777" w:rsidR="00440477" w:rsidRDefault="00440477" w:rsidP="0012456B">
            <w:pPr>
              <w:pStyle w:val="TableText"/>
              <w:keepNext w:val="0"/>
              <w:rPr>
                <w:ins w:id="8937" w:author="Russ Ott" w:date="2022-05-16T11:54:00Z"/>
              </w:rPr>
            </w:pPr>
          </w:p>
        </w:tc>
        <w:tc>
          <w:tcPr>
            <w:tcW w:w="1104" w:type="dxa"/>
          </w:tcPr>
          <w:p w14:paraId="7D8DA75C" w14:textId="290DAA8E" w:rsidR="00440477" w:rsidRDefault="001C172D" w:rsidP="0012456B">
            <w:pPr>
              <w:pStyle w:val="TableText"/>
              <w:keepNext w:val="0"/>
              <w:rPr>
                <w:ins w:id="8938" w:author="Russ Ott" w:date="2022-05-16T11:54:00Z"/>
              </w:rPr>
            </w:pPr>
            <w:ins w:id="8939" w:author="Russ Ott" w:date="2022-05-16T11:54:00Z">
              <w:r>
                <w:fldChar w:fldCharType="begin"/>
              </w:r>
              <w:r>
                <w:instrText xml:space="preserve"> HYPERLINK \l "C_4515-31531" \h </w:instrText>
              </w:r>
              <w:r>
                <w:fldChar w:fldCharType="separate"/>
              </w:r>
              <w:r w:rsidR="00440477">
                <w:rPr>
                  <w:rStyle w:val="HyperlinkText9pt"/>
                </w:rPr>
                <w:t>4515-31531</w:t>
              </w:r>
              <w:r>
                <w:rPr>
                  <w:rStyle w:val="HyperlinkText9pt"/>
                </w:rPr>
                <w:fldChar w:fldCharType="end"/>
              </w:r>
            </w:ins>
          </w:p>
        </w:tc>
        <w:tc>
          <w:tcPr>
            <w:tcW w:w="2975" w:type="dxa"/>
          </w:tcPr>
          <w:p w14:paraId="3E5A7260" w14:textId="77777777" w:rsidR="00440477" w:rsidRDefault="00440477" w:rsidP="0012456B">
            <w:pPr>
              <w:pStyle w:val="TableText"/>
              <w:keepNext w:val="0"/>
              <w:rPr>
                <w:ins w:id="8940" w:author="Russ Ott" w:date="2022-05-16T11:54:00Z"/>
              </w:rPr>
            </w:pPr>
            <w:ins w:id="8941" w:author="Russ Ott" w:date="2022-05-16T11:54:00Z">
              <w:r>
                <w:t>urn:oid:2.16.840.1.113883.5.1002 (HL7ActRelationshipType) = REFR</w:t>
              </w:r>
            </w:ins>
          </w:p>
        </w:tc>
      </w:tr>
      <w:tr w:rsidR="00440477" w14:paraId="5321DC09" w14:textId="77777777" w:rsidTr="00BA7D84">
        <w:trPr>
          <w:jc w:val="center"/>
          <w:ins w:id="8942" w:author="Russ Ott" w:date="2022-05-16T11:54:00Z"/>
        </w:trPr>
        <w:tc>
          <w:tcPr>
            <w:tcW w:w="3345" w:type="dxa"/>
          </w:tcPr>
          <w:p w14:paraId="4A16B5A6" w14:textId="77777777" w:rsidR="00440477" w:rsidRDefault="00440477" w:rsidP="0012456B">
            <w:pPr>
              <w:pStyle w:val="TableText"/>
              <w:keepNext w:val="0"/>
              <w:rPr>
                <w:ins w:id="8943" w:author="Russ Ott" w:date="2022-05-16T11:54:00Z"/>
              </w:rPr>
            </w:pPr>
            <w:ins w:id="8944" w:author="Russ Ott" w:date="2022-05-16T11:54:00Z">
              <w:r>
                <w:tab/>
              </w:r>
              <w:r>
                <w:tab/>
                <w:t>observation</w:t>
              </w:r>
            </w:ins>
          </w:p>
        </w:tc>
        <w:tc>
          <w:tcPr>
            <w:tcW w:w="720" w:type="dxa"/>
          </w:tcPr>
          <w:p w14:paraId="64438688" w14:textId="77777777" w:rsidR="00440477" w:rsidRDefault="00440477" w:rsidP="0012456B">
            <w:pPr>
              <w:pStyle w:val="TableText"/>
              <w:keepNext w:val="0"/>
              <w:rPr>
                <w:ins w:id="8945" w:author="Russ Ott" w:date="2022-05-16T11:54:00Z"/>
              </w:rPr>
            </w:pPr>
            <w:ins w:id="8946" w:author="Russ Ott" w:date="2022-05-16T11:54:00Z">
              <w:r>
                <w:t>1..1</w:t>
              </w:r>
            </w:ins>
          </w:p>
        </w:tc>
        <w:tc>
          <w:tcPr>
            <w:tcW w:w="1152" w:type="dxa"/>
          </w:tcPr>
          <w:p w14:paraId="0D8CF876" w14:textId="77777777" w:rsidR="00440477" w:rsidRDefault="00440477" w:rsidP="0012456B">
            <w:pPr>
              <w:pStyle w:val="TableText"/>
              <w:keepNext w:val="0"/>
              <w:rPr>
                <w:ins w:id="8947" w:author="Russ Ott" w:date="2022-05-16T11:54:00Z"/>
              </w:rPr>
            </w:pPr>
            <w:ins w:id="8948" w:author="Russ Ott" w:date="2022-05-16T11:54:00Z">
              <w:r>
                <w:t>SHALL</w:t>
              </w:r>
            </w:ins>
          </w:p>
        </w:tc>
        <w:tc>
          <w:tcPr>
            <w:tcW w:w="864" w:type="dxa"/>
          </w:tcPr>
          <w:p w14:paraId="74246D4D" w14:textId="77777777" w:rsidR="00440477" w:rsidRDefault="00440477" w:rsidP="0012456B">
            <w:pPr>
              <w:pStyle w:val="TableText"/>
              <w:keepNext w:val="0"/>
              <w:rPr>
                <w:ins w:id="8949" w:author="Russ Ott" w:date="2022-05-16T11:54:00Z"/>
              </w:rPr>
            </w:pPr>
          </w:p>
        </w:tc>
        <w:tc>
          <w:tcPr>
            <w:tcW w:w="1104" w:type="dxa"/>
          </w:tcPr>
          <w:p w14:paraId="34822A25" w14:textId="0C54C216" w:rsidR="00440477" w:rsidRDefault="001C172D" w:rsidP="0012456B">
            <w:pPr>
              <w:pStyle w:val="TableText"/>
              <w:keepNext w:val="0"/>
              <w:rPr>
                <w:ins w:id="8950" w:author="Russ Ott" w:date="2022-05-16T11:54:00Z"/>
              </w:rPr>
            </w:pPr>
            <w:ins w:id="8951" w:author="Russ Ott" w:date="2022-05-16T11:54:00Z">
              <w:r>
                <w:fldChar w:fldCharType="begin"/>
              </w:r>
              <w:r>
                <w:instrText xml:space="preserve"> HYPERLINK \l "C_4515-29952" \h </w:instrText>
              </w:r>
              <w:r>
                <w:fldChar w:fldCharType="separate"/>
              </w:r>
              <w:r w:rsidR="00440477">
                <w:rPr>
                  <w:rStyle w:val="HyperlinkText9pt"/>
                </w:rPr>
                <w:t>4515-29952</w:t>
              </w:r>
              <w:r>
                <w:rPr>
                  <w:rStyle w:val="HyperlinkText9pt"/>
                </w:rPr>
                <w:fldChar w:fldCharType="end"/>
              </w:r>
            </w:ins>
          </w:p>
        </w:tc>
        <w:tc>
          <w:tcPr>
            <w:tcW w:w="2975" w:type="dxa"/>
          </w:tcPr>
          <w:p w14:paraId="00979AFF" w14:textId="77777777" w:rsidR="00440477" w:rsidRDefault="00440477" w:rsidP="0012456B">
            <w:pPr>
              <w:pStyle w:val="TableText"/>
              <w:keepNext w:val="0"/>
              <w:rPr>
                <w:ins w:id="8952" w:author="Russ Ott" w:date="2022-05-16T11:54:00Z"/>
              </w:rPr>
            </w:pPr>
            <w:ins w:id="8953" w:author="Russ Ott" w:date="2022-05-16T11:54:00Z">
              <w:r>
                <w:t>Prognosis Observation (identifier: urn:oid:2.16.840.1.113883.10.20.22.4.113</w:t>
              </w:r>
            </w:ins>
          </w:p>
        </w:tc>
      </w:tr>
      <w:tr w:rsidR="00440477" w14:paraId="4C327E8C" w14:textId="77777777" w:rsidTr="00BA7D84">
        <w:trPr>
          <w:jc w:val="center"/>
          <w:ins w:id="8954" w:author="Russ Ott" w:date="2022-05-16T11:54:00Z"/>
        </w:trPr>
        <w:tc>
          <w:tcPr>
            <w:tcW w:w="3345" w:type="dxa"/>
          </w:tcPr>
          <w:p w14:paraId="55033656" w14:textId="77777777" w:rsidR="00440477" w:rsidRDefault="00440477" w:rsidP="0012456B">
            <w:pPr>
              <w:pStyle w:val="TableText"/>
              <w:keepNext w:val="0"/>
              <w:rPr>
                <w:ins w:id="8955" w:author="Russ Ott" w:date="2022-05-16T11:54:00Z"/>
              </w:rPr>
            </w:pPr>
            <w:ins w:id="8956" w:author="Russ Ott" w:date="2022-05-16T11:54:00Z">
              <w:r>
                <w:tab/>
                <w:t>entryRelationship</w:t>
              </w:r>
            </w:ins>
          </w:p>
        </w:tc>
        <w:tc>
          <w:tcPr>
            <w:tcW w:w="720" w:type="dxa"/>
          </w:tcPr>
          <w:p w14:paraId="77486A37" w14:textId="77777777" w:rsidR="00440477" w:rsidRDefault="00440477" w:rsidP="0012456B">
            <w:pPr>
              <w:pStyle w:val="TableText"/>
              <w:keepNext w:val="0"/>
              <w:rPr>
                <w:ins w:id="8957" w:author="Russ Ott" w:date="2022-05-16T11:54:00Z"/>
              </w:rPr>
            </w:pPr>
            <w:ins w:id="8958" w:author="Russ Ott" w:date="2022-05-16T11:54:00Z">
              <w:r>
                <w:t>0..*</w:t>
              </w:r>
            </w:ins>
          </w:p>
        </w:tc>
        <w:tc>
          <w:tcPr>
            <w:tcW w:w="1152" w:type="dxa"/>
          </w:tcPr>
          <w:p w14:paraId="301FAC2E" w14:textId="77777777" w:rsidR="00440477" w:rsidRDefault="00440477" w:rsidP="0012456B">
            <w:pPr>
              <w:pStyle w:val="TableText"/>
              <w:keepNext w:val="0"/>
              <w:rPr>
                <w:ins w:id="8959" w:author="Russ Ott" w:date="2022-05-16T11:54:00Z"/>
              </w:rPr>
            </w:pPr>
            <w:ins w:id="8960" w:author="Russ Ott" w:date="2022-05-16T11:54:00Z">
              <w:r>
                <w:t>MAY</w:t>
              </w:r>
            </w:ins>
          </w:p>
        </w:tc>
        <w:tc>
          <w:tcPr>
            <w:tcW w:w="864" w:type="dxa"/>
          </w:tcPr>
          <w:p w14:paraId="4A1D1F47" w14:textId="77777777" w:rsidR="00440477" w:rsidRDefault="00440477" w:rsidP="0012456B">
            <w:pPr>
              <w:pStyle w:val="TableText"/>
              <w:keepNext w:val="0"/>
              <w:rPr>
                <w:ins w:id="8961" w:author="Russ Ott" w:date="2022-05-16T11:54:00Z"/>
              </w:rPr>
            </w:pPr>
          </w:p>
        </w:tc>
        <w:tc>
          <w:tcPr>
            <w:tcW w:w="1104" w:type="dxa"/>
          </w:tcPr>
          <w:p w14:paraId="5A45B3F8" w14:textId="2AA677D2" w:rsidR="00440477" w:rsidRDefault="001C172D" w:rsidP="0012456B">
            <w:pPr>
              <w:pStyle w:val="TableText"/>
              <w:keepNext w:val="0"/>
              <w:rPr>
                <w:ins w:id="8962" w:author="Russ Ott" w:date="2022-05-16T11:54:00Z"/>
              </w:rPr>
            </w:pPr>
            <w:ins w:id="8963" w:author="Russ Ott" w:date="2022-05-16T11:54:00Z">
              <w:r>
                <w:fldChar w:fldCharType="begin"/>
              </w:r>
              <w:r>
                <w:instrText xml:space="preserve"> HYPERLINK \l "C_4515-31063" \h </w:instrText>
              </w:r>
              <w:r>
                <w:fldChar w:fldCharType="separate"/>
              </w:r>
              <w:r w:rsidR="00440477">
                <w:rPr>
                  <w:rStyle w:val="HyperlinkText9pt"/>
                </w:rPr>
                <w:t>4515-31063</w:t>
              </w:r>
              <w:r>
                <w:rPr>
                  <w:rStyle w:val="HyperlinkText9pt"/>
                </w:rPr>
                <w:fldChar w:fldCharType="end"/>
              </w:r>
            </w:ins>
          </w:p>
        </w:tc>
        <w:tc>
          <w:tcPr>
            <w:tcW w:w="2975" w:type="dxa"/>
          </w:tcPr>
          <w:p w14:paraId="3F160E61" w14:textId="77777777" w:rsidR="00440477" w:rsidRDefault="00440477" w:rsidP="0012456B">
            <w:pPr>
              <w:pStyle w:val="TableText"/>
              <w:keepNext w:val="0"/>
              <w:rPr>
                <w:ins w:id="8964" w:author="Russ Ott" w:date="2022-05-16T11:54:00Z"/>
              </w:rPr>
            </w:pPr>
          </w:p>
        </w:tc>
      </w:tr>
      <w:tr w:rsidR="00440477" w14:paraId="52E99795" w14:textId="77777777" w:rsidTr="00BA7D84">
        <w:trPr>
          <w:jc w:val="center"/>
          <w:ins w:id="8965" w:author="Russ Ott" w:date="2022-05-16T11:54:00Z"/>
        </w:trPr>
        <w:tc>
          <w:tcPr>
            <w:tcW w:w="3345" w:type="dxa"/>
          </w:tcPr>
          <w:p w14:paraId="482D9C7F" w14:textId="77777777" w:rsidR="00440477" w:rsidRDefault="00440477" w:rsidP="0012456B">
            <w:pPr>
              <w:pStyle w:val="TableText"/>
              <w:keepNext w:val="0"/>
              <w:rPr>
                <w:ins w:id="8966" w:author="Russ Ott" w:date="2022-05-16T11:54:00Z"/>
              </w:rPr>
            </w:pPr>
            <w:ins w:id="8967" w:author="Russ Ott" w:date="2022-05-16T11:54:00Z">
              <w:r>
                <w:tab/>
              </w:r>
              <w:r>
                <w:tab/>
                <w:t>@typeCode</w:t>
              </w:r>
            </w:ins>
          </w:p>
        </w:tc>
        <w:tc>
          <w:tcPr>
            <w:tcW w:w="720" w:type="dxa"/>
          </w:tcPr>
          <w:p w14:paraId="18D99399" w14:textId="77777777" w:rsidR="00440477" w:rsidRDefault="00440477" w:rsidP="0012456B">
            <w:pPr>
              <w:pStyle w:val="TableText"/>
              <w:keepNext w:val="0"/>
              <w:rPr>
                <w:ins w:id="8968" w:author="Russ Ott" w:date="2022-05-16T11:54:00Z"/>
              </w:rPr>
            </w:pPr>
            <w:ins w:id="8969" w:author="Russ Ott" w:date="2022-05-16T11:54:00Z">
              <w:r>
                <w:t>1..1</w:t>
              </w:r>
            </w:ins>
          </w:p>
        </w:tc>
        <w:tc>
          <w:tcPr>
            <w:tcW w:w="1152" w:type="dxa"/>
          </w:tcPr>
          <w:p w14:paraId="6E0017CA" w14:textId="77777777" w:rsidR="00440477" w:rsidRDefault="00440477" w:rsidP="0012456B">
            <w:pPr>
              <w:pStyle w:val="TableText"/>
              <w:keepNext w:val="0"/>
              <w:rPr>
                <w:ins w:id="8970" w:author="Russ Ott" w:date="2022-05-16T11:54:00Z"/>
              </w:rPr>
            </w:pPr>
            <w:ins w:id="8971" w:author="Russ Ott" w:date="2022-05-16T11:54:00Z">
              <w:r>
                <w:t>SHALL</w:t>
              </w:r>
            </w:ins>
          </w:p>
        </w:tc>
        <w:tc>
          <w:tcPr>
            <w:tcW w:w="864" w:type="dxa"/>
          </w:tcPr>
          <w:p w14:paraId="149D9DF7" w14:textId="77777777" w:rsidR="00440477" w:rsidRDefault="00440477" w:rsidP="0012456B">
            <w:pPr>
              <w:pStyle w:val="TableText"/>
              <w:keepNext w:val="0"/>
              <w:rPr>
                <w:ins w:id="8972" w:author="Russ Ott" w:date="2022-05-16T11:54:00Z"/>
              </w:rPr>
            </w:pPr>
          </w:p>
        </w:tc>
        <w:tc>
          <w:tcPr>
            <w:tcW w:w="1104" w:type="dxa"/>
          </w:tcPr>
          <w:p w14:paraId="7DC1D0B0" w14:textId="4F4F851C" w:rsidR="00440477" w:rsidRDefault="001C172D" w:rsidP="0012456B">
            <w:pPr>
              <w:pStyle w:val="TableText"/>
              <w:keepNext w:val="0"/>
              <w:rPr>
                <w:ins w:id="8973" w:author="Russ Ott" w:date="2022-05-16T11:54:00Z"/>
              </w:rPr>
            </w:pPr>
            <w:ins w:id="8974" w:author="Russ Ott" w:date="2022-05-16T11:54:00Z">
              <w:r>
                <w:fldChar w:fldCharType="begin"/>
              </w:r>
              <w:r>
                <w:instrText xml:space="preserve"> HYPERLINK \l "C_4515-31532" \h </w:instrText>
              </w:r>
              <w:r>
                <w:fldChar w:fldCharType="separate"/>
              </w:r>
              <w:r w:rsidR="00440477">
                <w:rPr>
                  <w:rStyle w:val="HyperlinkText9pt"/>
                </w:rPr>
                <w:t>4515-31532</w:t>
              </w:r>
              <w:r>
                <w:rPr>
                  <w:rStyle w:val="HyperlinkText9pt"/>
                </w:rPr>
                <w:fldChar w:fldCharType="end"/>
              </w:r>
            </w:ins>
          </w:p>
        </w:tc>
        <w:tc>
          <w:tcPr>
            <w:tcW w:w="2975" w:type="dxa"/>
          </w:tcPr>
          <w:p w14:paraId="0F6FE67A" w14:textId="77777777" w:rsidR="00440477" w:rsidRDefault="00440477" w:rsidP="0012456B">
            <w:pPr>
              <w:pStyle w:val="TableText"/>
              <w:keepNext w:val="0"/>
              <w:rPr>
                <w:ins w:id="8975" w:author="Russ Ott" w:date="2022-05-16T11:54:00Z"/>
              </w:rPr>
            </w:pPr>
            <w:ins w:id="8976" w:author="Russ Ott" w:date="2022-05-16T11:54:00Z">
              <w:r>
                <w:t>urn:oid:2.16.840.1.113883.5.1002 (HL7ActRelationshipType) = REFR</w:t>
              </w:r>
            </w:ins>
          </w:p>
        </w:tc>
      </w:tr>
      <w:tr w:rsidR="00440477" w14:paraId="3DE2B8FE" w14:textId="77777777" w:rsidTr="00BA7D84">
        <w:trPr>
          <w:jc w:val="center"/>
          <w:ins w:id="8977" w:author="Russ Ott" w:date="2022-05-16T11:54:00Z"/>
        </w:trPr>
        <w:tc>
          <w:tcPr>
            <w:tcW w:w="3345" w:type="dxa"/>
          </w:tcPr>
          <w:p w14:paraId="666910FC" w14:textId="77777777" w:rsidR="00440477" w:rsidRDefault="00440477" w:rsidP="0012456B">
            <w:pPr>
              <w:pStyle w:val="TableText"/>
              <w:keepNext w:val="0"/>
              <w:rPr>
                <w:ins w:id="8978" w:author="Russ Ott" w:date="2022-05-16T11:54:00Z"/>
              </w:rPr>
            </w:pPr>
            <w:ins w:id="8979" w:author="Russ Ott" w:date="2022-05-16T11:54:00Z">
              <w:r>
                <w:tab/>
              </w:r>
              <w:r>
                <w:tab/>
                <w:t>observation</w:t>
              </w:r>
            </w:ins>
          </w:p>
        </w:tc>
        <w:tc>
          <w:tcPr>
            <w:tcW w:w="720" w:type="dxa"/>
          </w:tcPr>
          <w:p w14:paraId="67BD75ED" w14:textId="77777777" w:rsidR="00440477" w:rsidRDefault="00440477" w:rsidP="0012456B">
            <w:pPr>
              <w:pStyle w:val="TableText"/>
              <w:keepNext w:val="0"/>
              <w:rPr>
                <w:ins w:id="8980" w:author="Russ Ott" w:date="2022-05-16T11:54:00Z"/>
              </w:rPr>
            </w:pPr>
            <w:ins w:id="8981" w:author="Russ Ott" w:date="2022-05-16T11:54:00Z">
              <w:r>
                <w:t>1..1</w:t>
              </w:r>
            </w:ins>
          </w:p>
        </w:tc>
        <w:tc>
          <w:tcPr>
            <w:tcW w:w="1152" w:type="dxa"/>
          </w:tcPr>
          <w:p w14:paraId="6A61F1E4" w14:textId="77777777" w:rsidR="00440477" w:rsidRDefault="00440477" w:rsidP="0012456B">
            <w:pPr>
              <w:pStyle w:val="TableText"/>
              <w:keepNext w:val="0"/>
              <w:rPr>
                <w:ins w:id="8982" w:author="Russ Ott" w:date="2022-05-16T11:54:00Z"/>
              </w:rPr>
            </w:pPr>
            <w:ins w:id="8983" w:author="Russ Ott" w:date="2022-05-16T11:54:00Z">
              <w:r>
                <w:t>SHALL</w:t>
              </w:r>
            </w:ins>
          </w:p>
        </w:tc>
        <w:tc>
          <w:tcPr>
            <w:tcW w:w="864" w:type="dxa"/>
          </w:tcPr>
          <w:p w14:paraId="4A89AE24" w14:textId="77777777" w:rsidR="00440477" w:rsidRDefault="00440477" w:rsidP="0012456B">
            <w:pPr>
              <w:pStyle w:val="TableText"/>
              <w:keepNext w:val="0"/>
              <w:rPr>
                <w:ins w:id="8984" w:author="Russ Ott" w:date="2022-05-16T11:54:00Z"/>
              </w:rPr>
            </w:pPr>
          </w:p>
        </w:tc>
        <w:tc>
          <w:tcPr>
            <w:tcW w:w="1104" w:type="dxa"/>
          </w:tcPr>
          <w:p w14:paraId="1EEA6DA7" w14:textId="38B26A80" w:rsidR="00440477" w:rsidRDefault="001C172D" w:rsidP="0012456B">
            <w:pPr>
              <w:pStyle w:val="TableText"/>
              <w:keepNext w:val="0"/>
              <w:rPr>
                <w:ins w:id="8985" w:author="Russ Ott" w:date="2022-05-16T11:54:00Z"/>
              </w:rPr>
            </w:pPr>
            <w:ins w:id="8986" w:author="Russ Ott" w:date="2022-05-16T11:54:00Z">
              <w:r>
                <w:fldChar w:fldCharType="begin"/>
              </w:r>
              <w:r>
                <w:instrText xml:space="preserve"> HYPERLINK \l "C_4515-31064" \h </w:instrText>
              </w:r>
              <w:r>
                <w:fldChar w:fldCharType="separate"/>
              </w:r>
              <w:r w:rsidR="00440477">
                <w:rPr>
                  <w:rStyle w:val="HyperlinkText9pt"/>
                </w:rPr>
                <w:t>4515-31064</w:t>
              </w:r>
              <w:r>
                <w:rPr>
                  <w:rStyle w:val="HyperlinkText9pt"/>
                </w:rPr>
                <w:fldChar w:fldCharType="end"/>
              </w:r>
            </w:ins>
          </w:p>
        </w:tc>
        <w:tc>
          <w:tcPr>
            <w:tcW w:w="2975" w:type="dxa"/>
          </w:tcPr>
          <w:p w14:paraId="227D5997" w14:textId="77777777" w:rsidR="00440477" w:rsidRDefault="00440477" w:rsidP="0012456B">
            <w:pPr>
              <w:pStyle w:val="TableText"/>
              <w:keepNext w:val="0"/>
              <w:rPr>
                <w:ins w:id="8987" w:author="Russ Ott" w:date="2022-05-16T11:54:00Z"/>
              </w:rPr>
            </w:pPr>
            <w:ins w:id="8988" w:author="Russ Ott" w:date="2022-05-16T11:54:00Z">
              <w:r>
                <w:t>Priority Preference (identifier: urn:oid:2.16.840.1.113883.10.20.22.4.143</w:t>
              </w:r>
            </w:ins>
          </w:p>
        </w:tc>
      </w:tr>
      <w:tr w:rsidR="00440477" w14:paraId="6F15794E" w14:textId="77777777" w:rsidTr="00BA7D84">
        <w:trPr>
          <w:jc w:val="center"/>
          <w:ins w:id="8989" w:author="Russ Ott" w:date="2022-05-16T11:54:00Z"/>
        </w:trPr>
        <w:tc>
          <w:tcPr>
            <w:tcW w:w="3345" w:type="dxa"/>
          </w:tcPr>
          <w:p w14:paraId="3DDFB886" w14:textId="77777777" w:rsidR="00440477" w:rsidRDefault="00440477" w:rsidP="0012456B">
            <w:pPr>
              <w:pStyle w:val="TableText"/>
              <w:keepNext w:val="0"/>
              <w:rPr>
                <w:ins w:id="8990" w:author="Russ Ott" w:date="2022-05-16T11:54:00Z"/>
              </w:rPr>
            </w:pPr>
            <w:ins w:id="8991" w:author="Russ Ott" w:date="2022-05-16T11:54:00Z">
              <w:r>
                <w:tab/>
                <w:t>entryRelationship</w:t>
              </w:r>
            </w:ins>
          </w:p>
        </w:tc>
        <w:tc>
          <w:tcPr>
            <w:tcW w:w="720" w:type="dxa"/>
          </w:tcPr>
          <w:p w14:paraId="4AB6B4C3" w14:textId="77777777" w:rsidR="00440477" w:rsidRDefault="00440477" w:rsidP="0012456B">
            <w:pPr>
              <w:pStyle w:val="TableText"/>
              <w:keepNext w:val="0"/>
              <w:rPr>
                <w:ins w:id="8992" w:author="Russ Ott" w:date="2022-05-16T11:54:00Z"/>
              </w:rPr>
            </w:pPr>
            <w:ins w:id="8993" w:author="Russ Ott" w:date="2022-05-16T11:54:00Z">
              <w:r>
                <w:t>0..1</w:t>
              </w:r>
            </w:ins>
          </w:p>
        </w:tc>
        <w:tc>
          <w:tcPr>
            <w:tcW w:w="1152" w:type="dxa"/>
          </w:tcPr>
          <w:p w14:paraId="5E416CA3" w14:textId="77777777" w:rsidR="00440477" w:rsidRDefault="00440477" w:rsidP="0012456B">
            <w:pPr>
              <w:pStyle w:val="TableText"/>
              <w:keepNext w:val="0"/>
              <w:rPr>
                <w:ins w:id="8994" w:author="Russ Ott" w:date="2022-05-16T11:54:00Z"/>
              </w:rPr>
            </w:pPr>
            <w:ins w:id="8995" w:author="Russ Ott" w:date="2022-05-16T11:54:00Z">
              <w:r>
                <w:t>MAY</w:t>
              </w:r>
            </w:ins>
          </w:p>
        </w:tc>
        <w:tc>
          <w:tcPr>
            <w:tcW w:w="864" w:type="dxa"/>
          </w:tcPr>
          <w:p w14:paraId="0EF19437" w14:textId="77777777" w:rsidR="00440477" w:rsidRDefault="00440477" w:rsidP="0012456B">
            <w:pPr>
              <w:pStyle w:val="TableText"/>
              <w:keepNext w:val="0"/>
              <w:rPr>
                <w:ins w:id="8996" w:author="Russ Ott" w:date="2022-05-16T11:54:00Z"/>
              </w:rPr>
            </w:pPr>
          </w:p>
        </w:tc>
        <w:tc>
          <w:tcPr>
            <w:tcW w:w="1104" w:type="dxa"/>
          </w:tcPr>
          <w:p w14:paraId="64CFC424" w14:textId="2FAC767C" w:rsidR="00440477" w:rsidRDefault="001C172D" w:rsidP="0012456B">
            <w:pPr>
              <w:pStyle w:val="TableText"/>
              <w:keepNext w:val="0"/>
              <w:rPr>
                <w:ins w:id="8997" w:author="Russ Ott" w:date="2022-05-16T11:54:00Z"/>
              </w:rPr>
            </w:pPr>
            <w:ins w:id="8998" w:author="Russ Ott" w:date="2022-05-16T11:54:00Z">
              <w:r>
                <w:fldChar w:fldCharType="begin"/>
              </w:r>
              <w:r>
                <w:instrText xml:space="preserve"> HYPERLINK \l "C_4515-9063" \h </w:instrText>
              </w:r>
              <w:r>
                <w:fldChar w:fldCharType="separate"/>
              </w:r>
              <w:r w:rsidR="00440477">
                <w:rPr>
                  <w:rStyle w:val="HyperlinkText9pt"/>
                </w:rPr>
                <w:t>4515-9063</w:t>
              </w:r>
              <w:r>
                <w:rPr>
                  <w:rStyle w:val="HyperlinkText9pt"/>
                </w:rPr>
                <w:fldChar w:fldCharType="end"/>
              </w:r>
            </w:ins>
          </w:p>
        </w:tc>
        <w:tc>
          <w:tcPr>
            <w:tcW w:w="2975" w:type="dxa"/>
          </w:tcPr>
          <w:p w14:paraId="11A481D5" w14:textId="77777777" w:rsidR="00440477" w:rsidRDefault="00440477" w:rsidP="0012456B">
            <w:pPr>
              <w:pStyle w:val="TableText"/>
              <w:keepNext w:val="0"/>
              <w:rPr>
                <w:ins w:id="8999" w:author="Russ Ott" w:date="2022-05-16T11:54:00Z"/>
              </w:rPr>
            </w:pPr>
          </w:p>
        </w:tc>
      </w:tr>
      <w:tr w:rsidR="00440477" w14:paraId="26EF9464" w14:textId="77777777" w:rsidTr="00BA7D84">
        <w:trPr>
          <w:jc w:val="center"/>
          <w:ins w:id="9000" w:author="Russ Ott" w:date="2022-05-16T11:54:00Z"/>
        </w:trPr>
        <w:tc>
          <w:tcPr>
            <w:tcW w:w="3345" w:type="dxa"/>
          </w:tcPr>
          <w:p w14:paraId="25DB96A1" w14:textId="77777777" w:rsidR="00440477" w:rsidRDefault="00440477" w:rsidP="0012456B">
            <w:pPr>
              <w:pStyle w:val="TableText"/>
              <w:keepNext w:val="0"/>
              <w:rPr>
                <w:ins w:id="9001" w:author="Russ Ott" w:date="2022-05-16T11:54:00Z"/>
              </w:rPr>
            </w:pPr>
            <w:ins w:id="9002" w:author="Russ Ott" w:date="2022-05-16T11:54:00Z">
              <w:r>
                <w:tab/>
              </w:r>
              <w:r>
                <w:tab/>
                <w:t>@typeCode</w:t>
              </w:r>
            </w:ins>
          </w:p>
        </w:tc>
        <w:tc>
          <w:tcPr>
            <w:tcW w:w="720" w:type="dxa"/>
          </w:tcPr>
          <w:p w14:paraId="742E6A8A" w14:textId="77777777" w:rsidR="00440477" w:rsidRDefault="00440477" w:rsidP="0012456B">
            <w:pPr>
              <w:pStyle w:val="TableText"/>
              <w:keepNext w:val="0"/>
              <w:rPr>
                <w:ins w:id="9003" w:author="Russ Ott" w:date="2022-05-16T11:54:00Z"/>
              </w:rPr>
            </w:pPr>
            <w:ins w:id="9004" w:author="Russ Ott" w:date="2022-05-16T11:54:00Z">
              <w:r>
                <w:t>1..1</w:t>
              </w:r>
            </w:ins>
          </w:p>
        </w:tc>
        <w:tc>
          <w:tcPr>
            <w:tcW w:w="1152" w:type="dxa"/>
          </w:tcPr>
          <w:p w14:paraId="33BA17FC" w14:textId="77777777" w:rsidR="00440477" w:rsidRDefault="00440477" w:rsidP="0012456B">
            <w:pPr>
              <w:pStyle w:val="TableText"/>
              <w:keepNext w:val="0"/>
              <w:rPr>
                <w:ins w:id="9005" w:author="Russ Ott" w:date="2022-05-16T11:54:00Z"/>
              </w:rPr>
            </w:pPr>
            <w:ins w:id="9006" w:author="Russ Ott" w:date="2022-05-16T11:54:00Z">
              <w:r>
                <w:t>SHALL</w:t>
              </w:r>
            </w:ins>
          </w:p>
        </w:tc>
        <w:tc>
          <w:tcPr>
            <w:tcW w:w="864" w:type="dxa"/>
          </w:tcPr>
          <w:p w14:paraId="0536EF19" w14:textId="77777777" w:rsidR="00440477" w:rsidRDefault="00440477" w:rsidP="0012456B">
            <w:pPr>
              <w:pStyle w:val="TableText"/>
              <w:keepNext w:val="0"/>
              <w:rPr>
                <w:ins w:id="9007" w:author="Russ Ott" w:date="2022-05-16T11:54:00Z"/>
              </w:rPr>
            </w:pPr>
          </w:p>
        </w:tc>
        <w:tc>
          <w:tcPr>
            <w:tcW w:w="1104" w:type="dxa"/>
          </w:tcPr>
          <w:p w14:paraId="277F4FAD" w14:textId="064A3F8D" w:rsidR="00440477" w:rsidRDefault="001C172D" w:rsidP="0012456B">
            <w:pPr>
              <w:pStyle w:val="TableText"/>
              <w:keepNext w:val="0"/>
              <w:rPr>
                <w:ins w:id="9008" w:author="Russ Ott" w:date="2022-05-16T11:54:00Z"/>
              </w:rPr>
            </w:pPr>
            <w:ins w:id="9009" w:author="Russ Ott" w:date="2022-05-16T11:54:00Z">
              <w:r>
                <w:fldChar w:fldCharType="begin"/>
              </w:r>
              <w:r>
                <w:instrText xml:space="preserve"> HYPERLINK \l "C_4515-9068" \h </w:instrText>
              </w:r>
              <w:r>
                <w:fldChar w:fldCharType="separate"/>
              </w:r>
              <w:r w:rsidR="00440477">
                <w:rPr>
                  <w:rStyle w:val="HyperlinkText9pt"/>
                </w:rPr>
                <w:t>4515-9068</w:t>
              </w:r>
              <w:r>
                <w:rPr>
                  <w:rStyle w:val="HyperlinkText9pt"/>
                </w:rPr>
                <w:fldChar w:fldCharType="end"/>
              </w:r>
            </w:ins>
          </w:p>
        </w:tc>
        <w:tc>
          <w:tcPr>
            <w:tcW w:w="2975" w:type="dxa"/>
          </w:tcPr>
          <w:p w14:paraId="5A205F29" w14:textId="77777777" w:rsidR="00440477" w:rsidRDefault="00440477" w:rsidP="0012456B">
            <w:pPr>
              <w:pStyle w:val="TableText"/>
              <w:keepNext w:val="0"/>
              <w:rPr>
                <w:ins w:id="9010" w:author="Russ Ott" w:date="2022-05-16T11:54:00Z"/>
              </w:rPr>
            </w:pPr>
            <w:ins w:id="9011" w:author="Russ Ott" w:date="2022-05-16T11:54:00Z">
              <w:r>
                <w:t>urn:oid:2.16.840.1.113883.5.1002 (HL7ActRelationshipType) = REFR</w:t>
              </w:r>
            </w:ins>
          </w:p>
        </w:tc>
      </w:tr>
      <w:tr w:rsidR="00440477" w14:paraId="742A57E1" w14:textId="77777777" w:rsidTr="00BA7D84">
        <w:trPr>
          <w:jc w:val="center"/>
          <w:ins w:id="9012" w:author="Russ Ott" w:date="2022-05-16T11:54:00Z"/>
        </w:trPr>
        <w:tc>
          <w:tcPr>
            <w:tcW w:w="3345" w:type="dxa"/>
          </w:tcPr>
          <w:p w14:paraId="501C9AC4" w14:textId="77777777" w:rsidR="00440477" w:rsidRDefault="00440477" w:rsidP="0012456B">
            <w:pPr>
              <w:pStyle w:val="TableText"/>
              <w:keepNext w:val="0"/>
              <w:rPr>
                <w:ins w:id="9013" w:author="Russ Ott" w:date="2022-05-16T11:54:00Z"/>
              </w:rPr>
            </w:pPr>
            <w:ins w:id="9014" w:author="Russ Ott" w:date="2022-05-16T11:54:00Z">
              <w:r>
                <w:tab/>
              </w:r>
              <w:r>
                <w:tab/>
                <w:t>observation</w:t>
              </w:r>
            </w:ins>
          </w:p>
        </w:tc>
        <w:tc>
          <w:tcPr>
            <w:tcW w:w="720" w:type="dxa"/>
          </w:tcPr>
          <w:p w14:paraId="746A3441" w14:textId="77777777" w:rsidR="00440477" w:rsidRDefault="00440477" w:rsidP="0012456B">
            <w:pPr>
              <w:pStyle w:val="TableText"/>
              <w:keepNext w:val="0"/>
              <w:rPr>
                <w:ins w:id="9015" w:author="Russ Ott" w:date="2022-05-16T11:54:00Z"/>
              </w:rPr>
            </w:pPr>
            <w:ins w:id="9016" w:author="Russ Ott" w:date="2022-05-16T11:54:00Z">
              <w:r>
                <w:t>1..1</w:t>
              </w:r>
            </w:ins>
          </w:p>
        </w:tc>
        <w:tc>
          <w:tcPr>
            <w:tcW w:w="1152" w:type="dxa"/>
          </w:tcPr>
          <w:p w14:paraId="2963A6C3" w14:textId="77777777" w:rsidR="00440477" w:rsidRDefault="00440477" w:rsidP="0012456B">
            <w:pPr>
              <w:pStyle w:val="TableText"/>
              <w:keepNext w:val="0"/>
              <w:rPr>
                <w:ins w:id="9017" w:author="Russ Ott" w:date="2022-05-16T11:54:00Z"/>
              </w:rPr>
            </w:pPr>
            <w:ins w:id="9018" w:author="Russ Ott" w:date="2022-05-16T11:54:00Z">
              <w:r>
                <w:t>SHALL</w:t>
              </w:r>
            </w:ins>
          </w:p>
        </w:tc>
        <w:tc>
          <w:tcPr>
            <w:tcW w:w="864" w:type="dxa"/>
          </w:tcPr>
          <w:p w14:paraId="6F015822" w14:textId="77777777" w:rsidR="00440477" w:rsidRDefault="00440477" w:rsidP="0012456B">
            <w:pPr>
              <w:pStyle w:val="TableText"/>
              <w:keepNext w:val="0"/>
              <w:rPr>
                <w:ins w:id="9019" w:author="Russ Ott" w:date="2022-05-16T11:54:00Z"/>
              </w:rPr>
            </w:pPr>
          </w:p>
        </w:tc>
        <w:tc>
          <w:tcPr>
            <w:tcW w:w="1104" w:type="dxa"/>
          </w:tcPr>
          <w:p w14:paraId="219F13A1" w14:textId="6974C928" w:rsidR="00440477" w:rsidRDefault="001C172D" w:rsidP="0012456B">
            <w:pPr>
              <w:pStyle w:val="TableText"/>
              <w:keepNext w:val="0"/>
              <w:rPr>
                <w:ins w:id="9020" w:author="Russ Ott" w:date="2022-05-16T11:54:00Z"/>
              </w:rPr>
            </w:pPr>
            <w:ins w:id="9021" w:author="Russ Ott" w:date="2022-05-16T11:54:00Z">
              <w:r>
                <w:fldChar w:fldCharType="begin"/>
              </w:r>
              <w:r>
                <w:instrText xml:space="preserve"> HYPERLINK \l "C_4515-15591" \h </w:instrText>
              </w:r>
              <w:r>
                <w:fldChar w:fldCharType="separate"/>
              </w:r>
              <w:r w:rsidR="00440477">
                <w:rPr>
                  <w:rStyle w:val="HyperlinkText9pt"/>
                </w:rPr>
                <w:t>4515-15591</w:t>
              </w:r>
              <w:r>
                <w:rPr>
                  <w:rStyle w:val="HyperlinkText9pt"/>
                </w:rPr>
                <w:fldChar w:fldCharType="end"/>
              </w:r>
            </w:ins>
          </w:p>
        </w:tc>
        <w:tc>
          <w:tcPr>
            <w:tcW w:w="2975" w:type="dxa"/>
          </w:tcPr>
          <w:p w14:paraId="6EC0C3F4" w14:textId="77777777" w:rsidR="00440477" w:rsidRDefault="00440477" w:rsidP="0012456B">
            <w:pPr>
              <w:pStyle w:val="TableText"/>
              <w:keepNext w:val="0"/>
              <w:rPr>
                <w:ins w:id="9022" w:author="Russ Ott" w:date="2022-05-16T11:54:00Z"/>
              </w:rPr>
            </w:pPr>
            <w:ins w:id="9023" w:author="Russ Ott" w:date="2022-05-16T11:54:00Z">
              <w:r>
                <w:t>Problem Status (identifier: urn:hl7ii:2.16.840.1.113883.10.20.22.4.6:2019-06-20</w:t>
              </w:r>
            </w:ins>
          </w:p>
        </w:tc>
      </w:tr>
      <w:tr w:rsidR="00440477" w14:paraId="45FB3CB8" w14:textId="77777777" w:rsidTr="00BA7D84">
        <w:trPr>
          <w:jc w:val="center"/>
          <w:ins w:id="9024" w:author="Russ Ott" w:date="2022-05-16T11:54:00Z"/>
        </w:trPr>
        <w:tc>
          <w:tcPr>
            <w:tcW w:w="3345" w:type="dxa"/>
          </w:tcPr>
          <w:p w14:paraId="177A56D7" w14:textId="77777777" w:rsidR="00440477" w:rsidRDefault="00440477" w:rsidP="0012456B">
            <w:pPr>
              <w:pStyle w:val="TableText"/>
              <w:keepNext w:val="0"/>
              <w:rPr>
                <w:ins w:id="9025" w:author="Russ Ott" w:date="2022-05-16T11:54:00Z"/>
              </w:rPr>
            </w:pPr>
            <w:ins w:id="9026" w:author="Russ Ott" w:date="2022-05-16T11:54:00Z">
              <w:r>
                <w:tab/>
                <w:t>entryRelationship</w:t>
              </w:r>
            </w:ins>
          </w:p>
        </w:tc>
        <w:tc>
          <w:tcPr>
            <w:tcW w:w="720" w:type="dxa"/>
          </w:tcPr>
          <w:p w14:paraId="4B623292" w14:textId="77777777" w:rsidR="00440477" w:rsidRDefault="00440477" w:rsidP="0012456B">
            <w:pPr>
              <w:pStyle w:val="TableText"/>
              <w:keepNext w:val="0"/>
              <w:rPr>
                <w:ins w:id="9027" w:author="Russ Ott" w:date="2022-05-16T11:54:00Z"/>
              </w:rPr>
            </w:pPr>
            <w:ins w:id="9028" w:author="Russ Ott" w:date="2022-05-16T11:54:00Z">
              <w:r>
                <w:t>0..*</w:t>
              </w:r>
            </w:ins>
          </w:p>
        </w:tc>
        <w:tc>
          <w:tcPr>
            <w:tcW w:w="1152" w:type="dxa"/>
          </w:tcPr>
          <w:p w14:paraId="113AFB49" w14:textId="77777777" w:rsidR="00440477" w:rsidRDefault="00440477" w:rsidP="0012456B">
            <w:pPr>
              <w:pStyle w:val="TableText"/>
              <w:keepNext w:val="0"/>
              <w:rPr>
                <w:ins w:id="9029" w:author="Russ Ott" w:date="2022-05-16T11:54:00Z"/>
              </w:rPr>
            </w:pPr>
            <w:ins w:id="9030" w:author="Russ Ott" w:date="2022-05-16T11:54:00Z">
              <w:r>
                <w:t>MAY</w:t>
              </w:r>
            </w:ins>
          </w:p>
        </w:tc>
        <w:tc>
          <w:tcPr>
            <w:tcW w:w="864" w:type="dxa"/>
          </w:tcPr>
          <w:p w14:paraId="1EC6D6BE" w14:textId="77777777" w:rsidR="00440477" w:rsidRDefault="00440477" w:rsidP="0012456B">
            <w:pPr>
              <w:pStyle w:val="TableText"/>
              <w:keepNext w:val="0"/>
              <w:rPr>
                <w:ins w:id="9031" w:author="Russ Ott" w:date="2022-05-16T11:54:00Z"/>
              </w:rPr>
            </w:pPr>
          </w:p>
        </w:tc>
        <w:tc>
          <w:tcPr>
            <w:tcW w:w="1104" w:type="dxa"/>
          </w:tcPr>
          <w:p w14:paraId="4D290BD7" w14:textId="4055E191" w:rsidR="00440477" w:rsidRDefault="001C172D" w:rsidP="0012456B">
            <w:pPr>
              <w:pStyle w:val="TableText"/>
              <w:keepNext w:val="0"/>
              <w:rPr>
                <w:ins w:id="9032" w:author="Russ Ott" w:date="2022-05-16T11:54:00Z"/>
              </w:rPr>
            </w:pPr>
            <w:ins w:id="9033" w:author="Russ Ott" w:date="2022-05-16T11:54:00Z">
              <w:r>
                <w:fldChar w:fldCharType="begin"/>
              </w:r>
              <w:r>
                <w:instrText xml:space="preserve"> HYPERLINK \l "C_4515-32965" \h </w:instrText>
              </w:r>
              <w:r>
                <w:fldChar w:fldCharType="separate"/>
              </w:r>
              <w:r w:rsidR="00440477">
                <w:rPr>
                  <w:rStyle w:val="HyperlinkText9pt"/>
                </w:rPr>
                <w:t>4515-32965</w:t>
              </w:r>
              <w:r>
                <w:rPr>
                  <w:rStyle w:val="HyperlinkText9pt"/>
                </w:rPr>
                <w:fldChar w:fldCharType="end"/>
              </w:r>
            </w:ins>
          </w:p>
        </w:tc>
        <w:tc>
          <w:tcPr>
            <w:tcW w:w="2975" w:type="dxa"/>
          </w:tcPr>
          <w:p w14:paraId="3AB8289F" w14:textId="77777777" w:rsidR="00440477" w:rsidRDefault="00440477" w:rsidP="0012456B">
            <w:pPr>
              <w:pStyle w:val="TableText"/>
              <w:keepNext w:val="0"/>
              <w:rPr>
                <w:ins w:id="9034" w:author="Russ Ott" w:date="2022-05-16T11:54:00Z"/>
              </w:rPr>
            </w:pPr>
          </w:p>
        </w:tc>
      </w:tr>
      <w:tr w:rsidR="00440477" w14:paraId="6EE744BB" w14:textId="77777777" w:rsidTr="00BA7D84">
        <w:trPr>
          <w:jc w:val="center"/>
          <w:ins w:id="9035" w:author="Russ Ott" w:date="2022-05-16T11:54:00Z"/>
        </w:trPr>
        <w:tc>
          <w:tcPr>
            <w:tcW w:w="3345" w:type="dxa"/>
          </w:tcPr>
          <w:p w14:paraId="52553A55" w14:textId="77777777" w:rsidR="00440477" w:rsidRDefault="00440477" w:rsidP="0012456B">
            <w:pPr>
              <w:pStyle w:val="TableText"/>
              <w:keepNext w:val="0"/>
              <w:rPr>
                <w:ins w:id="9036" w:author="Russ Ott" w:date="2022-05-16T11:54:00Z"/>
              </w:rPr>
            </w:pPr>
            <w:ins w:id="9037" w:author="Russ Ott" w:date="2022-05-16T11:54:00Z">
              <w:r>
                <w:tab/>
              </w:r>
              <w:r>
                <w:tab/>
                <w:t>@typeCode</w:t>
              </w:r>
            </w:ins>
          </w:p>
        </w:tc>
        <w:tc>
          <w:tcPr>
            <w:tcW w:w="720" w:type="dxa"/>
          </w:tcPr>
          <w:p w14:paraId="2AABA067" w14:textId="77777777" w:rsidR="00440477" w:rsidRDefault="00440477" w:rsidP="0012456B">
            <w:pPr>
              <w:pStyle w:val="TableText"/>
              <w:keepNext w:val="0"/>
              <w:rPr>
                <w:ins w:id="9038" w:author="Russ Ott" w:date="2022-05-16T11:54:00Z"/>
              </w:rPr>
            </w:pPr>
            <w:ins w:id="9039" w:author="Russ Ott" w:date="2022-05-16T11:54:00Z">
              <w:r>
                <w:t>1..1</w:t>
              </w:r>
            </w:ins>
          </w:p>
        </w:tc>
        <w:tc>
          <w:tcPr>
            <w:tcW w:w="1152" w:type="dxa"/>
          </w:tcPr>
          <w:p w14:paraId="15355AE0" w14:textId="77777777" w:rsidR="00440477" w:rsidRDefault="00440477" w:rsidP="0012456B">
            <w:pPr>
              <w:pStyle w:val="TableText"/>
              <w:keepNext w:val="0"/>
              <w:rPr>
                <w:ins w:id="9040" w:author="Russ Ott" w:date="2022-05-16T11:54:00Z"/>
              </w:rPr>
            </w:pPr>
            <w:ins w:id="9041" w:author="Russ Ott" w:date="2022-05-16T11:54:00Z">
              <w:r>
                <w:t>SHALL</w:t>
              </w:r>
            </w:ins>
          </w:p>
        </w:tc>
        <w:tc>
          <w:tcPr>
            <w:tcW w:w="864" w:type="dxa"/>
          </w:tcPr>
          <w:p w14:paraId="3AEBF37B" w14:textId="77777777" w:rsidR="00440477" w:rsidRDefault="00440477" w:rsidP="0012456B">
            <w:pPr>
              <w:pStyle w:val="TableText"/>
              <w:keepNext w:val="0"/>
              <w:rPr>
                <w:ins w:id="9042" w:author="Russ Ott" w:date="2022-05-16T11:54:00Z"/>
              </w:rPr>
            </w:pPr>
          </w:p>
        </w:tc>
        <w:tc>
          <w:tcPr>
            <w:tcW w:w="1104" w:type="dxa"/>
          </w:tcPr>
          <w:p w14:paraId="08E880B1" w14:textId="39BB4FF1" w:rsidR="00440477" w:rsidRDefault="001C172D" w:rsidP="0012456B">
            <w:pPr>
              <w:pStyle w:val="TableText"/>
              <w:keepNext w:val="0"/>
              <w:rPr>
                <w:ins w:id="9043" w:author="Russ Ott" w:date="2022-05-16T11:54:00Z"/>
              </w:rPr>
            </w:pPr>
            <w:ins w:id="9044" w:author="Russ Ott" w:date="2022-05-16T11:54:00Z">
              <w:r>
                <w:fldChar w:fldCharType="begin"/>
              </w:r>
              <w:r>
                <w:instrText xml:space="preserve"> HYPERLINK \l "C_4515-32968" \h </w:instrText>
              </w:r>
              <w:r>
                <w:fldChar w:fldCharType="separate"/>
              </w:r>
              <w:r w:rsidR="00440477">
                <w:rPr>
                  <w:rStyle w:val="HyperlinkText9pt"/>
                </w:rPr>
                <w:t>4515-32968</w:t>
              </w:r>
              <w:r>
                <w:rPr>
                  <w:rStyle w:val="HyperlinkText9pt"/>
                </w:rPr>
                <w:fldChar w:fldCharType="end"/>
              </w:r>
            </w:ins>
          </w:p>
        </w:tc>
        <w:tc>
          <w:tcPr>
            <w:tcW w:w="2975" w:type="dxa"/>
          </w:tcPr>
          <w:p w14:paraId="5A9DB2F5" w14:textId="77777777" w:rsidR="00440477" w:rsidRDefault="00440477" w:rsidP="0012456B">
            <w:pPr>
              <w:pStyle w:val="TableText"/>
              <w:keepNext w:val="0"/>
              <w:rPr>
                <w:ins w:id="9045" w:author="Russ Ott" w:date="2022-05-16T11:54:00Z"/>
              </w:rPr>
            </w:pPr>
            <w:ins w:id="9046" w:author="Russ Ott" w:date="2022-05-16T11:54:00Z">
              <w:r>
                <w:t>urn:oid:2.16.840.1.113883.5.1002 (HL7ActRelationshipType) = SPRT</w:t>
              </w:r>
            </w:ins>
          </w:p>
        </w:tc>
      </w:tr>
      <w:tr w:rsidR="00440477" w14:paraId="0538D9AD" w14:textId="77777777" w:rsidTr="00BA7D84">
        <w:trPr>
          <w:jc w:val="center"/>
          <w:ins w:id="9047" w:author="Russ Ott" w:date="2022-05-16T11:54:00Z"/>
        </w:trPr>
        <w:tc>
          <w:tcPr>
            <w:tcW w:w="3345" w:type="dxa"/>
          </w:tcPr>
          <w:p w14:paraId="3944B112" w14:textId="77777777" w:rsidR="00440477" w:rsidRDefault="00440477" w:rsidP="0012456B">
            <w:pPr>
              <w:pStyle w:val="TableText"/>
              <w:keepNext w:val="0"/>
              <w:rPr>
                <w:ins w:id="9048" w:author="Russ Ott" w:date="2022-05-16T11:54:00Z"/>
              </w:rPr>
            </w:pPr>
            <w:ins w:id="9049" w:author="Russ Ott" w:date="2022-05-16T11:54:00Z">
              <w:r>
                <w:tab/>
              </w:r>
              <w:r>
                <w:tab/>
                <w:t>act</w:t>
              </w:r>
            </w:ins>
          </w:p>
        </w:tc>
        <w:tc>
          <w:tcPr>
            <w:tcW w:w="720" w:type="dxa"/>
          </w:tcPr>
          <w:p w14:paraId="1B49D230" w14:textId="77777777" w:rsidR="00440477" w:rsidRDefault="00440477" w:rsidP="0012456B">
            <w:pPr>
              <w:pStyle w:val="TableText"/>
              <w:keepNext w:val="0"/>
              <w:rPr>
                <w:ins w:id="9050" w:author="Russ Ott" w:date="2022-05-16T11:54:00Z"/>
              </w:rPr>
            </w:pPr>
            <w:ins w:id="9051" w:author="Russ Ott" w:date="2022-05-16T11:54:00Z">
              <w:r>
                <w:t>1..1</w:t>
              </w:r>
            </w:ins>
          </w:p>
        </w:tc>
        <w:tc>
          <w:tcPr>
            <w:tcW w:w="1152" w:type="dxa"/>
          </w:tcPr>
          <w:p w14:paraId="7A113C52" w14:textId="77777777" w:rsidR="00440477" w:rsidRDefault="00440477" w:rsidP="0012456B">
            <w:pPr>
              <w:pStyle w:val="TableText"/>
              <w:keepNext w:val="0"/>
              <w:rPr>
                <w:ins w:id="9052" w:author="Russ Ott" w:date="2022-05-16T11:54:00Z"/>
              </w:rPr>
            </w:pPr>
            <w:ins w:id="9053" w:author="Russ Ott" w:date="2022-05-16T11:54:00Z">
              <w:r>
                <w:t>SHALL</w:t>
              </w:r>
            </w:ins>
          </w:p>
        </w:tc>
        <w:tc>
          <w:tcPr>
            <w:tcW w:w="864" w:type="dxa"/>
          </w:tcPr>
          <w:p w14:paraId="02442189" w14:textId="77777777" w:rsidR="00440477" w:rsidRDefault="00440477" w:rsidP="0012456B">
            <w:pPr>
              <w:pStyle w:val="TableText"/>
              <w:keepNext w:val="0"/>
              <w:rPr>
                <w:ins w:id="9054" w:author="Russ Ott" w:date="2022-05-16T11:54:00Z"/>
              </w:rPr>
            </w:pPr>
          </w:p>
        </w:tc>
        <w:tc>
          <w:tcPr>
            <w:tcW w:w="1104" w:type="dxa"/>
          </w:tcPr>
          <w:p w14:paraId="0AC72F1C" w14:textId="61F6A957" w:rsidR="00440477" w:rsidRDefault="001C172D" w:rsidP="0012456B">
            <w:pPr>
              <w:pStyle w:val="TableText"/>
              <w:keepNext w:val="0"/>
              <w:rPr>
                <w:ins w:id="9055" w:author="Russ Ott" w:date="2022-05-16T11:54:00Z"/>
              </w:rPr>
            </w:pPr>
            <w:ins w:id="9056" w:author="Russ Ott" w:date="2022-05-16T11:54:00Z">
              <w:r>
                <w:fldChar w:fldCharType="begin"/>
              </w:r>
              <w:r>
                <w:instrText xml:space="preserve"> HYPERLINK \l "C_4515-32966" \h </w:instrText>
              </w:r>
              <w:r>
                <w:fldChar w:fldCharType="separate"/>
              </w:r>
              <w:r w:rsidR="00440477">
                <w:rPr>
                  <w:rStyle w:val="HyperlinkText9pt"/>
                </w:rPr>
                <w:t>4515-32966</w:t>
              </w:r>
              <w:r>
                <w:rPr>
                  <w:rStyle w:val="HyperlinkText9pt"/>
                </w:rPr>
                <w:fldChar w:fldCharType="end"/>
              </w:r>
            </w:ins>
          </w:p>
        </w:tc>
        <w:tc>
          <w:tcPr>
            <w:tcW w:w="2975" w:type="dxa"/>
          </w:tcPr>
          <w:p w14:paraId="1666EA57" w14:textId="77777777" w:rsidR="00440477" w:rsidRDefault="00440477" w:rsidP="0012456B">
            <w:pPr>
              <w:pStyle w:val="TableText"/>
              <w:keepNext w:val="0"/>
              <w:rPr>
                <w:ins w:id="9057" w:author="Russ Ott" w:date="2022-05-16T11:54:00Z"/>
              </w:rPr>
            </w:pPr>
            <w:ins w:id="9058" w:author="Russ Ott" w:date="2022-05-16T11:54:00Z">
              <w:r>
                <w:t>Entry Reference (identifier: urn:oid:2.16.840.1.113883.10.20.22.4.122</w:t>
              </w:r>
            </w:ins>
          </w:p>
        </w:tc>
      </w:tr>
      <w:tr w:rsidR="00440477" w14:paraId="28BE064A" w14:textId="77777777" w:rsidTr="00BA7D84">
        <w:trPr>
          <w:jc w:val="center"/>
          <w:ins w:id="9059" w:author="Russ Ott" w:date="2022-05-16T11:54:00Z"/>
        </w:trPr>
        <w:tc>
          <w:tcPr>
            <w:tcW w:w="3345" w:type="dxa"/>
          </w:tcPr>
          <w:p w14:paraId="7103706A" w14:textId="77777777" w:rsidR="00440477" w:rsidRDefault="00440477" w:rsidP="0012456B">
            <w:pPr>
              <w:pStyle w:val="TableText"/>
              <w:keepNext w:val="0"/>
              <w:rPr>
                <w:ins w:id="9060" w:author="Russ Ott" w:date="2022-05-16T11:54:00Z"/>
              </w:rPr>
            </w:pPr>
            <w:ins w:id="9061" w:author="Russ Ott" w:date="2022-05-16T11:54:00Z">
              <w:r>
                <w:tab/>
                <w:t>entryRelationship</w:t>
              </w:r>
            </w:ins>
          </w:p>
        </w:tc>
        <w:tc>
          <w:tcPr>
            <w:tcW w:w="720" w:type="dxa"/>
          </w:tcPr>
          <w:p w14:paraId="2BFC7B4C" w14:textId="77777777" w:rsidR="00440477" w:rsidRDefault="00440477" w:rsidP="0012456B">
            <w:pPr>
              <w:pStyle w:val="TableText"/>
              <w:keepNext w:val="0"/>
              <w:rPr>
                <w:ins w:id="9062" w:author="Russ Ott" w:date="2022-05-16T11:54:00Z"/>
              </w:rPr>
            </w:pPr>
            <w:ins w:id="9063" w:author="Russ Ott" w:date="2022-05-16T11:54:00Z">
              <w:r>
                <w:t>0..*</w:t>
              </w:r>
            </w:ins>
          </w:p>
        </w:tc>
        <w:tc>
          <w:tcPr>
            <w:tcW w:w="1152" w:type="dxa"/>
          </w:tcPr>
          <w:p w14:paraId="1012DA52" w14:textId="77777777" w:rsidR="00440477" w:rsidRDefault="00440477" w:rsidP="0012456B">
            <w:pPr>
              <w:pStyle w:val="TableText"/>
              <w:keepNext w:val="0"/>
              <w:rPr>
                <w:ins w:id="9064" w:author="Russ Ott" w:date="2022-05-16T11:54:00Z"/>
              </w:rPr>
            </w:pPr>
            <w:ins w:id="9065" w:author="Russ Ott" w:date="2022-05-16T11:54:00Z">
              <w:r>
                <w:t>MAY</w:t>
              </w:r>
            </w:ins>
          </w:p>
        </w:tc>
        <w:tc>
          <w:tcPr>
            <w:tcW w:w="864" w:type="dxa"/>
          </w:tcPr>
          <w:p w14:paraId="3E4E28BF" w14:textId="77777777" w:rsidR="00440477" w:rsidRDefault="00440477" w:rsidP="0012456B">
            <w:pPr>
              <w:pStyle w:val="TableText"/>
              <w:keepNext w:val="0"/>
              <w:rPr>
                <w:ins w:id="9066" w:author="Russ Ott" w:date="2022-05-16T11:54:00Z"/>
              </w:rPr>
            </w:pPr>
          </w:p>
        </w:tc>
        <w:tc>
          <w:tcPr>
            <w:tcW w:w="1104" w:type="dxa"/>
          </w:tcPr>
          <w:p w14:paraId="577E00A0" w14:textId="4ECB51CF" w:rsidR="00440477" w:rsidRDefault="001C172D" w:rsidP="0012456B">
            <w:pPr>
              <w:pStyle w:val="TableText"/>
              <w:keepNext w:val="0"/>
              <w:rPr>
                <w:ins w:id="9067" w:author="Russ Ott" w:date="2022-05-16T11:54:00Z"/>
              </w:rPr>
            </w:pPr>
            <w:ins w:id="9068" w:author="Russ Ott" w:date="2022-05-16T11:54:00Z">
              <w:r>
                <w:fldChar w:fldCharType="begin"/>
              </w:r>
              <w:r>
                <w:instrText xml:space="preserve"> HYPERLINK \l "C_4515-32953" \h </w:instrText>
              </w:r>
              <w:r>
                <w:fldChar w:fldCharType="separate"/>
              </w:r>
              <w:r w:rsidR="00440477">
                <w:rPr>
                  <w:rStyle w:val="HyperlinkText9pt"/>
                </w:rPr>
                <w:t>4515-32953</w:t>
              </w:r>
              <w:r>
                <w:rPr>
                  <w:rStyle w:val="HyperlinkText9pt"/>
                </w:rPr>
                <w:fldChar w:fldCharType="end"/>
              </w:r>
            </w:ins>
          </w:p>
        </w:tc>
        <w:tc>
          <w:tcPr>
            <w:tcW w:w="2975" w:type="dxa"/>
          </w:tcPr>
          <w:p w14:paraId="17EAE0C8" w14:textId="77777777" w:rsidR="00440477" w:rsidRDefault="00440477" w:rsidP="0012456B">
            <w:pPr>
              <w:pStyle w:val="TableText"/>
              <w:keepNext w:val="0"/>
              <w:rPr>
                <w:ins w:id="9069" w:author="Russ Ott" w:date="2022-05-16T11:54:00Z"/>
              </w:rPr>
            </w:pPr>
          </w:p>
        </w:tc>
      </w:tr>
      <w:tr w:rsidR="00440477" w14:paraId="7B7EFA44" w14:textId="77777777" w:rsidTr="00BA7D84">
        <w:trPr>
          <w:jc w:val="center"/>
          <w:ins w:id="9070" w:author="Russ Ott" w:date="2022-05-16T11:54:00Z"/>
        </w:trPr>
        <w:tc>
          <w:tcPr>
            <w:tcW w:w="3345" w:type="dxa"/>
          </w:tcPr>
          <w:p w14:paraId="1D04101D" w14:textId="77777777" w:rsidR="00440477" w:rsidRDefault="00440477" w:rsidP="0012456B">
            <w:pPr>
              <w:pStyle w:val="TableText"/>
              <w:keepNext w:val="0"/>
              <w:rPr>
                <w:ins w:id="9071" w:author="Russ Ott" w:date="2022-05-16T11:54:00Z"/>
              </w:rPr>
            </w:pPr>
            <w:ins w:id="9072" w:author="Russ Ott" w:date="2022-05-16T11:54:00Z">
              <w:r>
                <w:tab/>
              </w:r>
              <w:r>
                <w:tab/>
                <w:t>@typeCode</w:t>
              </w:r>
            </w:ins>
          </w:p>
        </w:tc>
        <w:tc>
          <w:tcPr>
            <w:tcW w:w="720" w:type="dxa"/>
          </w:tcPr>
          <w:p w14:paraId="3FEAEA19" w14:textId="77777777" w:rsidR="00440477" w:rsidRDefault="00440477" w:rsidP="0012456B">
            <w:pPr>
              <w:pStyle w:val="TableText"/>
              <w:keepNext w:val="0"/>
              <w:rPr>
                <w:ins w:id="9073" w:author="Russ Ott" w:date="2022-05-16T11:54:00Z"/>
              </w:rPr>
            </w:pPr>
            <w:ins w:id="9074" w:author="Russ Ott" w:date="2022-05-16T11:54:00Z">
              <w:r>
                <w:t>1..1</w:t>
              </w:r>
            </w:ins>
          </w:p>
        </w:tc>
        <w:tc>
          <w:tcPr>
            <w:tcW w:w="1152" w:type="dxa"/>
          </w:tcPr>
          <w:p w14:paraId="32239873" w14:textId="77777777" w:rsidR="00440477" w:rsidRDefault="00440477" w:rsidP="0012456B">
            <w:pPr>
              <w:pStyle w:val="TableText"/>
              <w:keepNext w:val="0"/>
              <w:rPr>
                <w:ins w:id="9075" w:author="Russ Ott" w:date="2022-05-16T11:54:00Z"/>
              </w:rPr>
            </w:pPr>
            <w:ins w:id="9076" w:author="Russ Ott" w:date="2022-05-16T11:54:00Z">
              <w:r>
                <w:t>SHALL</w:t>
              </w:r>
            </w:ins>
          </w:p>
        </w:tc>
        <w:tc>
          <w:tcPr>
            <w:tcW w:w="864" w:type="dxa"/>
          </w:tcPr>
          <w:p w14:paraId="1A9C45AD" w14:textId="77777777" w:rsidR="00440477" w:rsidRDefault="00440477" w:rsidP="0012456B">
            <w:pPr>
              <w:pStyle w:val="TableText"/>
              <w:keepNext w:val="0"/>
              <w:rPr>
                <w:ins w:id="9077" w:author="Russ Ott" w:date="2022-05-16T11:54:00Z"/>
              </w:rPr>
            </w:pPr>
          </w:p>
        </w:tc>
        <w:tc>
          <w:tcPr>
            <w:tcW w:w="1104" w:type="dxa"/>
          </w:tcPr>
          <w:p w14:paraId="7829C5C7" w14:textId="690E5EEB" w:rsidR="00440477" w:rsidRDefault="001C172D" w:rsidP="0012456B">
            <w:pPr>
              <w:pStyle w:val="TableText"/>
              <w:keepNext w:val="0"/>
              <w:rPr>
                <w:ins w:id="9078" w:author="Russ Ott" w:date="2022-05-16T11:54:00Z"/>
              </w:rPr>
            </w:pPr>
            <w:ins w:id="9079" w:author="Russ Ott" w:date="2022-05-16T11:54:00Z">
              <w:r>
                <w:fldChar w:fldCharType="begin"/>
              </w:r>
              <w:r>
                <w:instrText xml:space="preserve"> HYPERLINK \l "C_4515-32955" \h </w:instrText>
              </w:r>
              <w:r>
                <w:fldChar w:fldCharType="separate"/>
              </w:r>
              <w:r w:rsidR="00440477">
                <w:rPr>
                  <w:rStyle w:val="HyperlinkText9pt"/>
                </w:rPr>
                <w:t>4515-32955</w:t>
              </w:r>
              <w:r>
                <w:rPr>
                  <w:rStyle w:val="HyperlinkText9pt"/>
                </w:rPr>
                <w:fldChar w:fldCharType="end"/>
              </w:r>
            </w:ins>
          </w:p>
        </w:tc>
        <w:tc>
          <w:tcPr>
            <w:tcW w:w="2975" w:type="dxa"/>
          </w:tcPr>
          <w:p w14:paraId="75954B84" w14:textId="77777777" w:rsidR="00440477" w:rsidRDefault="00440477" w:rsidP="0012456B">
            <w:pPr>
              <w:pStyle w:val="TableText"/>
              <w:keepNext w:val="0"/>
              <w:rPr>
                <w:ins w:id="9080" w:author="Russ Ott" w:date="2022-05-16T11:54:00Z"/>
              </w:rPr>
            </w:pPr>
            <w:ins w:id="9081" w:author="Russ Ott" w:date="2022-05-16T11:54:00Z">
              <w:r>
                <w:t>urn:oid:2.16.840.1.113883.5.1002 (HL7ActRelationshipType) = SPRT</w:t>
              </w:r>
            </w:ins>
          </w:p>
        </w:tc>
      </w:tr>
      <w:tr w:rsidR="00440477" w14:paraId="6DCA59DD" w14:textId="77777777" w:rsidTr="00BA7D84">
        <w:trPr>
          <w:jc w:val="center"/>
          <w:ins w:id="9082" w:author="Russ Ott" w:date="2022-05-16T11:54:00Z"/>
        </w:trPr>
        <w:tc>
          <w:tcPr>
            <w:tcW w:w="3345" w:type="dxa"/>
          </w:tcPr>
          <w:p w14:paraId="5153F185" w14:textId="77777777" w:rsidR="00440477" w:rsidRDefault="00440477" w:rsidP="0012456B">
            <w:pPr>
              <w:pStyle w:val="TableText"/>
              <w:keepNext w:val="0"/>
              <w:rPr>
                <w:ins w:id="9083" w:author="Russ Ott" w:date="2022-05-16T11:54:00Z"/>
              </w:rPr>
            </w:pPr>
            <w:ins w:id="9084" w:author="Russ Ott" w:date="2022-05-16T11:54:00Z">
              <w:r>
                <w:lastRenderedPageBreak/>
                <w:tab/>
              </w:r>
              <w:r>
                <w:tab/>
                <w:t>observation</w:t>
              </w:r>
            </w:ins>
          </w:p>
        </w:tc>
        <w:tc>
          <w:tcPr>
            <w:tcW w:w="720" w:type="dxa"/>
          </w:tcPr>
          <w:p w14:paraId="1C656E09" w14:textId="77777777" w:rsidR="00440477" w:rsidRDefault="00440477" w:rsidP="0012456B">
            <w:pPr>
              <w:pStyle w:val="TableText"/>
              <w:keepNext w:val="0"/>
              <w:rPr>
                <w:ins w:id="9085" w:author="Russ Ott" w:date="2022-05-16T11:54:00Z"/>
              </w:rPr>
            </w:pPr>
            <w:ins w:id="9086" w:author="Russ Ott" w:date="2022-05-16T11:54:00Z">
              <w:r>
                <w:t>1..1</w:t>
              </w:r>
            </w:ins>
          </w:p>
        </w:tc>
        <w:tc>
          <w:tcPr>
            <w:tcW w:w="1152" w:type="dxa"/>
          </w:tcPr>
          <w:p w14:paraId="7A3B0644" w14:textId="77777777" w:rsidR="00440477" w:rsidRDefault="00440477" w:rsidP="0012456B">
            <w:pPr>
              <w:pStyle w:val="TableText"/>
              <w:keepNext w:val="0"/>
              <w:rPr>
                <w:ins w:id="9087" w:author="Russ Ott" w:date="2022-05-16T11:54:00Z"/>
              </w:rPr>
            </w:pPr>
            <w:ins w:id="9088" w:author="Russ Ott" w:date="2022-05-16T11:54:00Z">
              <w:r>
                <w:t>SHALL</w:t>
              </w:r>
            </w:ins>
          </w:p>
        </w:tc>
        <w:tc>
          <w:tcPr>
            <w:tcW w:w="864" w:type="dxa"/>
          </w:tcPr>
          <w:p w14:paraId="456C44FB" w14:textId="77777777" w:rsidR="00440477" w:rsidRDefault="00440477" w:rsidP="0012456B">
            <w:pPr>
              <w:pStyle w:val="TableText"/>
              <w:keepNext w:val="0"/>
              <w:rPr>
                <w:ins w:id="9089" w:author="Russ Ott" w:date="2022-05-16T11:54:00Z"/>
              </w:rPr>
            </w:pPr>
          </w:p>
        </w:tc>
        <w:tc>
          <w:tcPr>
            <w:tcW w:w="1104" w:type="dxa"/>
          </w:tcPr>
          <w:p w14:paraId="659F28C6" w14:textId="675C4CB6" w:rsidR="00440477" w:rsidRDefault="001C172D" w:rsidP="0012456B">
            <w:pPr>
              <w:pStyle w:val="TableText"/>
              <w:keepNext w:val="0"/>
              <w:rPr>
                <w:ins w:id="9090" w:author="Russ Ott" w:date="2022-05-16T11:54:00Z"/>
              </w:rPr>
            </w:pPr>
            <w:ins w:id="9091" w:author="Russ Ott" w:date="2022-05-16T11:54:00Z">
              <w:r>
                <w:fldChar w:fldCharType="begin"/>
              </w:r>
              <w:r>
                <w:instrText xml:space="preserve"> HYPERLINK \l "C_4515-32954" \h </w:instrText>
              </w:r>
              <w:r>
                <w:fldChar w:fldCharType="separate"/>
              </w:r>
              <w:r w:rsidR="00440477">
                <w:rPr>
                  <w:rStyle w:val="HyperlinkText9pt"/>
                </w:rPr>
                <w:t>4515-32954</w:t>
              </w:r>
              <w:r>
                <w:rPr>
                  <w:rStyle w:val="HyperlinkText9pt"/>
                </w:rPr>
                <w:fldChar w:fldCharType="end"/>
              </w:r>
            </w:ins>
          </w:p>
        </w:tc>
        <w:tc>
          <w:tcPr>
            <w:tcW w:w="2975" w:type="dxa"/>
          </w:tcPr>
          <w:p w14:paraId="25EC1ABC" w14:textId="77777777" w:rsidR="00440477" w:rsidRDefault="00440477" w:rsidP="0012456B">
            <w:pPr>
              <w:pStyle w:val="TableText"/>
              <w:keepNext w:val="0"/>
              <w:rPr>
                <w:ins w:id="9092" w:author="Russ Ott" w:date="2022-05-16T11:54:00Z"/>
              </w:rPr>
            </w:pPr>
            <w:ins w:id="9093" w:author="Russ Ott" w:date="2022-05-16T11:54:00Z">
              <w:r>
                <w:t>Assessment Scale Observation (identifier: urn:oid:2.16.840.1.113883.10.20.22.4.69</w:t>
              </w:r>
            </w:ins>
          </w:p>
        </w:tc>
      </w:tr>
      <w:tr w:rsidR="00440477" w14:paraId="1F2E7629" w14:textId="77777777" w:rsidTr="00BA7D84">
        <w:trPr>
          <w:jc w:val="center"/>
          <w:ins w:id="9094" w:author="Russ Ott" w:date="2022-05-16T11:54:00Z"/>
        </w:trPr>
        <w:tc>
          <w:tcPr>
            <w:tcW w:w="3345" w:type="dxa"/>
          </w:tcPr>
          <w:p w14:paraId="06E65CA3" w14:textId="77777777" w:rsidR="00440477" w:rsidRDefault="00440477" w:rsidP="0012456B">
            <w:pPr>
              <w:pStyle w:val="TableText"/>
              <w:keepNext w:val="0"/>
              <w:rPr>
                <w:ins w:id="9095" w:author="Russ Ott" w:date="2022-05-16T11:54:00Z"/>
              </w:rPr>
            </w:pPr>
            <w:ins w:id="9096" w:author="Russ Ott" w:date="2022-05-16T11:54:00Z">
              <w:r>
                <w:tab/>
                <w:t>entryRelationship</w:t>
              </w:r>
            </w:ins>
          </w:p>
        </w:tc>
        <w:tc>
          <w:tcPr>
            <w:tcW w:w="720" w:type="dxa"/>
          </w:tcPr>
          <w:p w14:paraId="4E7C9BAD" w14:textId="77777777" w:rsidR="00440477" w:rsidRDefault="00440477" w:rsidP="0012456B">
            <w:pPr>
              <w:pStyle w:val="TableText"/>
              <w:keepNext w:val="0"/>
              <w:rPr>
                <w:ins w:id="9097" w:author="Russ Ott" w:date="2022-05-16T11:54:00Z"/>
              </w:rPr>
            </w:pPr>
            <w:ins w:id="9098" w:author="Russ Ott" w:date="2022-05-16T11:54:00Z">
              <w:r>
                <w:t>0..*</w:t>
              </w:r>
            </w:ins>
          </w:p>
        </w:tc>
        <w:tc>
          <w:tcPr>
            <w:tcW w:w="1152" w:type="dxa"/>
          </w:tcPr>
          <w:p w14:paraId="1D6D1A1C" w14:textId="77777777" w:rsidR="00440477" w:rsidRDefault="00440477" w:rsidP="0012456B">
            <w:pPr>
              <w:pStyle w:val="TableText"/>
              <w:keepNext w:val="0"/>
              <w:rPr>
                <w:ins w:id="9099" w:author="Russ Ott" w:date="2022-05-16T11:54:00Z"/>
              </w:rPr>
            </w:pPr>
            <w:ins w:id="9100" w:author="Russ Ott" w:date="2022-05-16T11:54:00Z">
              <w:r>
                <w:t>MAY</w:t>
              </w:r>
            </w:ins>
          </w:p>
        </w:tc>
        <w:tc>
          <w:tcPr>
            <w:tcW w:w="864" w:type="dxa"/>
          </w:tcPr>
          <w:p w14:paraId="7D8F6AFA" w14:textId="77777777" w:rsidR="00440477" w:rsidRDefault="00440477" w:rsidP="0012456B">
            <w:pPr>
              <w:pStyle w:val="TableText"/>
              <w:keepNext w:val="0"/>
              <w:rPr>
                <w:ins w:id="9101" w:author="Russ Ott" w:date="2022-05-16T11:54:00Z"/>
              </w:rPr>
            </w:pPr>
          </w:p>
        </w:tc>
        <w:tc>
          <w:tcPr>
            <w:tcW w:w="1104" w:type="dxa"/>
          </w:tcPr>
          <w:p w14:paraId="0207EB9D" w14:textId="5AF7DF2C" w:rsidR="00440477" w:rsidRDefault="001C172D" w:rsidP="0012456B">
            <w:pPr>
              <w:pStyle w:val="TableText"/>
              <w:keepNext w:val="0"/>
              <w:rPr>
                <w:ins w:id="9102" w:author="Russ Ott" w:date="2022-05-16T11:54:00Z"/>
              </w:rPr>
            </w:pPr>
            <w:ins w:id="9103" w:author="Russ Ott" w:date="2022-05-16T11:54:00Z">
              <w:r>
                <w:fldChar w:fldCharType="begin"/>
              </w:r>
              <w:r>
                <w:instrText xml:space="preserve"> HYPERLINK \l "C_4515-33012" \h </w:instrText>
              </w:r>
              <w:r>
                <w:fldChar w:fldCharType="separate"/>
              </w:r>
              <w:r w:rsidR="00440477">
                <w:rPr>
                  <w:rStyle w:val="HyperlinkText9pt"/>
                </w:rPr>
                <w:t>4515-33012</w:t>
              </w:r>
              <w:r>
                <w:rPr>
                  <w:rStyle w:val="HyperlinkText9pt"/>
                </w:rPr>
                <w:fldChar w:fldCharType="end"/>
              </w:r>
            </w:ins>
          </w:p>
        </w:tc>
        <w:tc>
          <w:tcPr>
            <w:tcW w:w="2975" w:type="dxa"/>
          </w:tcPr>
          <w:p w14:paraId="04E6A401" w14:textId="77777777" w:rsidR="00440477" w:rsidRDefault="00440477" w:rsidP="0012456B">
            <w:pPr>
              <w:pStyle w:val="TableText"/>
              <w:keepNext w:val="0"/>
              <w:rPr>
                <w:ins w:id="9104" w:author="Russ Ott" w:date="2022-05-16T11:54:00Z"/>
              </w:rPr>
            </w:pPr>
          </w:p>
        </w:tc>
      </w:tr>
      <w:tr w:rsidR="00440477" w14:paraId="0173217B" w14:textId="77777777" w:rsidTr="00BA7D84">
        <w:trPr>
          <w:jc w:val="center"/>
          <w:ins w:id="9105" w:author="Russ Ott" w:date="2022-05-16T11:54:00Z"/>
        </w:trPr>
        <w:tc>
          <w:tcPr>
            <w:tcW w:w="3345" w:type="dxa"/>
          </w:tcPr>
          <w:p w14:paraId="5477CB6A" w14:textId="77777777" w:rsidR="00440477" w:rsidRDefault="00440477" w:rsidP="0012456B">
            <w:pPr>
              <w:pStyle w:val="TableText"/>
              <w:keepNext w:val="0"/>
              <w:rPr>
                <w:ins w:id="9106" w:author="Russ Ott" w:date="2022-05-16T11:54:00Z"/>
              </w:rPr>
            </w:pPr>
            <w:ins w:id="9107" w:author="Russ Ott" w:date="2022-05-16T11:54:00Z">
              <w:r>
                <w:tab/>
              </w:r>
              <w:r>
                <w:tab/>
                <w:t>@typeCode</w:t>
              </w:r>
            </w:ins>
          </w:p>
        </w:tc>
        <w:tc>
          <w:tcPr>
            <w:tcW w:w="720" w:type="dxa"/>
          </w:tcPr>
          <w:p w14:paraId="12C38BDF" w14:textId="77777777" w:rsidR="00440477" w:rsidRDefault="00440477" w:rsidP="0012456B">
            <w:pPr>
              <w:pStyle w:val="TableText"/>
              <w:keepNext w:val="0"/>
              <w:rPr>
                <w:ins w:id="9108" w:author="Russ Ott" w:date="2022-05-16T11:54:00Z"/>
              </w:rPr>
            </w:pPr>
            <w:ins w:id="9109" w:author="Russ Ott" w:date="2022-05-16T11:54:00Z">
              <w:r>
                <w:t>1..1</w:t>
              </w:r>
            </w:ins>
          </w:p>
        </w:tc>
        <w:tc>
          <w:tcPr>
            <w:tcW w:w="1152" w:type="dxa"/>
          </w:tcPr>
          <w:p w14:paraId="72D9AA73" w14:textId="77777777" w:rsidR="00440477" w:rsidRDefault="00440477" w:rsidP="0012456B">
            <w:pPr>
              <w:pStyle w:val="TableText"/>
              <w:keepNext w:val="0"/>
              <w:rPr>
                <w:ins w:id="9110" w:author="Russ Ott" w:date="2022-05-16T11:54:00Z"/>
              </w:rPr>
            </w:pPr>
            <w:ins w:id="9111" w:author="Russ Ott" w:date="2022-05-16T11:54:00Z">
              <w:r>
                <w:t>SHALL</w:t>
              </w:r>
            </w:ins>
          </w:p>
        </w:tc>
        <w:tc>
          <w:tcPr>
            <w:tcW w:w="864" w:type="dxa"/>
          </w:tcPr>
          <w:p w14:paraId="236CDFB6" w14:textId="77777777" w:rsidR="00440477" w:rsidRDefault="00440477" w:rsidP="0012456B">
            <w:pPr>
              <w:pStyle w:val="TableText"/>
              <w:keepNext w:val="0"/>
              <w:rPr>
                <w:ins w:id="9112" w:author="Russ Ott" w:date="2022-05-16T11:54:00Z"/>
              </w:rPr>
            </w:pPr>
          </w:p>
        </w:tc>
        <w:tc>
          <w:tcPr>
            <w:tcW w:w="1104" w:type="dxa"/>
          </w:tcPr>
          <w:p w14:paraId="22CF0C2E" w14:textId="72397AE4" w:rsidR="00440477" w:rsidRDefault="001C172D" w:rsidP="0012456B">
            <w:pPr>
              <w:pStyle w:val="TableText"/>
              <w:keepNext w:val="0"/>
              <w:rPr>
                <w:ins w:id="9113" w:author="Russ Ott" w:date="2022-05-16T11:54:00Z"/>
              </w:rPr>
            </w:pPr>
            <w:ins w:id="9114" w:author="Russ Ott" w:date="2022-05-16T11:54:00Z">
              <w:r>
                <w:fldChar w:fldCharType="begin"/>
              </w:r>
              <w:r>
                <w:instrText xml:space="preserve"> HYPERLINK \l "C_4515-33014" \h </w:instrText>
              </w:r>
              <w:r>
                <w:fldChar w:fldCharType="separate"/>
              </w:r>
              <w:r w:rsidR="00440477">
                <w:rPr>
                  <w:rStyle w:val="HyperlinkText9pt"/>
                </w:rPr>
                <w:t>4515-33014</w:t>
              </w:r>
              <w:r>
                <w:rPr>
                  <w:rStyle w:val="HyperlinkText9pt"/>
                </w:rPr>
                <w:fldChar w:fldCharType="end"/>
              </w:r>
            </w:ins>
          </w:p>
        </w:tc>
        <w:tc>
          <w:tcPr>
            <w:tcW w:w="2975" w:type="dxa"/>
          </w:tcPr>
          <w:p w14:paraId="7C1309FD" w14:textId="77777777" w:rsidR="00440477" w:rsidRDefault="00440477" w:rsidP="0012456B">
            <w:pPr>
              <w:pStyle w:val="TableText"/>
              <w:keepNext w:val="0"/>
              <w:rPr>
                <w:ins w:id="9115" w:author="Russ Ott" w:date="2022-05-16T11:54:00Z"/>
              </w:rPr>
            </w:pPr>
            <w:ins w:id="9116" w:author="Russ Ott" w:date="2022-05-16T11:54:00Z">
              <w:r>
                <w:t>urn:oid:2.16.840.1.113883.5.1002 (HL7ActRelationshipType) = COMP</w:t>
              </w:r>
            </w:ins>
          </w:p>
        </w:tc>
      </w:tr>
      <w:tr w:rsidR="00440477" w14:paraId="4B7D8564" w14:textId="77777777" w:rsidTr="00BA7D84">
        <w:trPr>
          <w:jc w:val="center"/>
          <w:ins w:id="9117" w:author="Russ Ott" w:date="2022-05-16T11:54:00Z"/>
        </w:trPr>
        <w:tc>
          <w:tcPr>
            <w:tcW w:w="3345" w:type="dxa"/>
          </w:tcPr>
          <w:p w14:paraId="38D814D2" w14:textId="77777777" w:rsidR="00440477" w:rsidRDefault="00440477" w:rsidP="0012456B">
            <w:pPr>
              <w:pStyle w:val="TableText"/>
              <w:keepNext w:val="0"/>
              <w:rPr>
                <w:ins w:id="9118" w:author="Russ Ott" w:date="2022-05-16T11:54:00Z"/>
              </w:rPr>
            </w:pPr>
            <w:ins w:id="9119" w:author="Russ Ott" w:date="2022-05-16T11:54:00Z">
              <w:r>
                <w:tab/>
              </w:r>
              <w:r>
                <w:tab/>
                <w:t>act</w:t>
              </w:r>
            </w:ins>
          </w:p>
        </w:tc>
        <w:tc>
          <w:tcPr>
            <w:tcW w:w="720" w:type="dxa"/>
          </w:tcPr>
          <w:p w14:paraId="54A38B6A" w14:textId="77777777" w:rsidR="00440477" w:rsidRDefault="00440477" w:rsidP="0012456B">
            <w:pPr>
              <w:pStyle w:val="TableText"/>
              <w:keepNext w:val="0"/>
              <w:rPr>
                <w:ins w:id="9120" w:author="Russ Ott" w:date="2022-05-16T11:54:00Z"/>
              </w:rPr>
            </w:pPr>
            <w:ins w:id="9121" w:author="Russ Ott" w:date="2022-05-16T11:54:00Z">
              <w:r>
                <w:t>1..1</w:t>
              </w:r>
            </w:ins>
          </w:p>
        </w:tc>
        <w:tc>
          <w:tcPr>
            <w:tcW w:w="1152" w:type="dxa"/>
          </w:tcPr>
          <w:p w14:paraId="21283F9F" w14:textId="77777777" w:rsidR="00440477" w:rsidRDefault="00440477" w:rsidP="0012456B">
            <w:pPr>
              <w:pStyle w:val="TableText"/>
              <w:keepNext w:val="0"/>
              <w:rPr>
                <w:ins w:id="9122" w:author="Russ Ott" w:date="2022-05-16T11:54:00Z"/>
              </w:rPr>
            </w:pPr>
            <w:ins w:id="9123" w:author="Russ Ott" w:date="2022-05-16T11:54:00Z">
              <w:r>
                <w:t>SHALL</w:t>
              </w:r>
            </w:ins>
          </w:p>
        </w:tc>
        <w:tc>
          <w:tcPr>
            <w:tcW w:w="864" w:type="dxa"/>
          </w:tcPr>
          <w:p w14:paraId="201D6FA2" w14:textId="77777777" w:rsidR="00440477" w:rsidRDefault="00440477" w:rsidP="0012456B">
            <w:pPr>
              <w:pStyle w:val="TableText"/>
              <w:keepNext w:val="0"/>
              <w:rPr>
                <w:ins w:id="9124" w:author="Russ Ott" w:date="2022-05-16T11:54:00Z"/>
              </w:rPr>
            </w:pPr>
          </w:p>
        </w:tc>
        <w:tc>
          <w:tcPr>
            <w:tcW w:w="1104" w:type="dxa"/>
          </w:tcPr>
          <w:p w14:paraId="24506E86" w14:textId="222C69DA" w:rsidR="00440477" w:rsidRDefault="001C172D" w:rsidP="0012456B">
            <w:pPr>
              <w:pStyle w:val="TableText"/>
              <w:keepNext w:val="0"/>
              <w:rPr>
                <w:ins w:id="9125" w:author="Russ Ott" w:date="2022-05-16T11:54:00Z"/>
              </w:rPr>
            </w:pPr>
            <w:ins w:id="9126" w:author="Russ Ott" w:date="2022-05-16T11:54:00Z">
              <w:r>
                <w:fldChar w:fldCharType="begin"/>
              </w:r>
              <w:r>
                <w:instrText xml:space="preserve"> HYPERLINK \l "C_4515-33013" \h </w:instrText>
              </w:r>
              <w:r>
                <w:fldChar w:fldCharType="separate"/>
              </w:r>
              <w:r w:rsidR="00440477">
                <w:rPr>
                  <w:rStyle w:val="HyperlinkText9pt"/>
                </w:rPr>
                <w:t>4515-33013</w:t>
              </w:r>
              <w:r>
                <w:rPr>
                  <w:rStyle w:val="HyperlinkText9pt"/>
                </w:rPr>
                <w:fldChar w:fldCharType="end"/>
              </w:r>
            </w:ins>
          </w:p>
        </w:tc>
        <w:tc>
          <w:tcPr>
            <w:tcW w:w="2975" w:type="dxa"/>
          </w:tcPr>
          <w:p w14:paraId="3CACC7E6" w14:textId="1CE58EC3" w:rsidR="00440477" w:rsidRDefault="001C172D" w:rsidP="0012456B">
            <w:pPr>
              <w:pStyle w:val="TableText"/>
              <w:keepNext w:val="0"/>
              <w:rPr>
                <w:ins w:id="9127" w:author="Russ Ott" w:date="2022-05-16T11:54:00Z"/>
              </w:rPr>
            </w:pPr>
            <w:ins w:id="9128" w:author="Russ Ott" w:date="2022-05-16T11:54:00Z">
              <w:r>
                <w:fldChar w:fldCharType="begin"/>
              </w:r>
              <w:r>
                <w:instrText xml:space="preserve"> HYPERLINK \l "E_Date_of_Diagnosis_Act" \h </w:instrText>
              </w:r>
              <w:r>
                <w:fldChar w:fldCharType="separate"/>
              </w:r>
              <w:r w:rsidR="00440477">
                <w:rPr>
                  <w:rStyle w:val="HyperlinkText9pt"/>
                </w:rPr>
                <w:t>Date of Diagnosis Act (identifier: urn:hl7ii:2.16.840.1.113883.10.20.22.4.502:2022-06-01</w:t>
              </w:r>
              <w:r>
                <w:rPr>
                  <w:rStyle w:val="HyperlinkText9pt"/>
                </w:rPr>
                <w:fldChar w:fldCharType="end"/>
              </w:r>
            </w:ins>
          </w:p>
        </w:tc>
      </w:tr>
    </w:tbl>
    <w:p w14:paraId="29732811" w14:textId="77777777" w:rsidR="00440477" w:rsidRDefault="00440477" w:rsidP="00440477">
      <w:pPr>
        <w:pStyle w:val="BodyText"/>
        <w:rPr>
          <w:ins w:id="9129" w:author="Russ Ott" w:date="2022-05-16T11:54:00Z"/>
        </w:rPr>
      </w:pPr>
    </w:p>
    <w:p w14:paraId="41D4ECBE" w14:textId="77777777" w:rsidR="00440477" w:rsidRDefault="00440477" w:rsidP="00440477">
      <w:pPr>
        <w:numPr>
          <w:ilvl w:val="0"/>
          <w:numId w:val="10"/>
        </w:numPr>
        <w:rPr>
          <w:ins w:id="9130" w:author="Russ Ott" w:date="2022-05-16T11:54:00Z"/>
        </w:rPr>
      </w:pPr>
      <w:ins w:id="9131" w:author="Russ Ott" w:date="2022-05-16T11:54:00Z">
        <w:r>
          <w:t xml:space="preserve">Conforms to Problem Observation (V3) template </w:t>
        </w:r>
        <w:r>
          <w:rPr>
            <w:rStyle w:val="XMLname"/>
          </w:rPr>
          <w:t xml:space="preserve">(identifier: </w:t>
        </w:r>
        <w:proofErr w:type="gramStart"/>
        <w:r>
          <w:rPr>
            <w:rStyle w:val="XMLname"/>
          </w:rPr>
          <w:t>urn:hl</w:t>
        </w:r>
        <w:proofErr w:type="gramEnd"/>
        <w:r>
          <w:rPr>
            <w:rStyle w:val="XMLname"/>
          </w:rPr>
          <w:t>7ii:2.16.840.1.113883.10.20.22.4.4:2015-08-01)</w:t>
        </w:r>
        <w:r>
          <w:t>.</w:t>
        </w:r>
      </w:ins>
    </w:p>
    <w:p w14:paraId="208B0353" w14:textId="77777777" w:rsidR="00440477" w:rsidRDefault="00440477" w:rsidP="00440477">
      <w:pPr>
        <w:numPr>
          <w:ilvl w:val="0"/>
          <w:numId w:val="10"/>
        </w:numPr>
        <w:rPr>
          <w:ins w:id="9132" w:author="Russ Ott" w:date="2022-05-16T11:54:00Z"/>
        </w:rPr>
      </w:pPr>
      <w:ins w:id="9133"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w:t>
        </w:r>
        <w:proofErr w:type="spellStart"/>
        <w:r>
          <w:t>CodeSystem</w:t>
        </w:r>
        <w:proofErr w:type="spellEnd"/>
        <w:r>
          <w:t xml:space="preserve">: </w:t>
        </w:r>
        <w:r>
          <w:rPr>
            <w:rStyle w:val="XMLname"/>
          </w:rPr>
          <w:t>HL7ActClass urn:oid:2.16.840.1.113883.5.6</w:t>
        </w:r>
        <w:r>
          <w:rPr>
            <w:rStyle w:val="keyword"/>
          </w:rPr>
          <w:t xml:space="preserve"> STATIC</w:t>
        </w:r>
        <w:r>
          <w:t>)</w:t>
        </w:r>
        <w:bookmarkStart w:id="9134" w:name="C_4515-9041"/>
        <w:r>
          <w:t xml:space="preserve"> (CONF:4515-9041)</w:t>
        </w:r>
        <w:bookmarkEnd w:id="9134"/>
        <w:r>
          <w:t>.</w:t>
        </w:r>
      </w:ins>
    </w:p>
    <w:p w14:paraId="100B59E0" w14:textId="77777777" w:rsidR="00440477" w:rsidRDefault="00440477" w:rsidP="00440477">
      <w:pPr>
        <w:numPr>
          <w:ilvl w:val="0"/>
          <w:numId w:val="10"/>
        </w:numPr>
        <w:rPr>
          <w:ins w:id="9135" w:author="Russ Ott" w:date="2022-05-16T11:54:00Z"/>
        </w:rPr>
      </w:pPr>
      <w:ins w:id="9136"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9137" w:name="C_4515-9042"/>
        <w:r>
          <w:t xml:space="preserve"> (CONF:4515-9042)</w:t>
        </w:r>
        <w:bookmarkEnd w:id="9137"/>
        <w:r>
          <w:t>.</w:t>
        </w:r>
      </w:ins>
    </w:p>
    <w:p w14:paraId="1E83AE3C" w14:textId="77777777" w:rsidR="00440477" w:rsidRDefault="00440477" w:rsidP="00440477">
      <w:pPr>
        <w:pStyle w:val="BodyText"/>
        <w:spacing w:before="120"/>
        <w:rPr>
          <w:ins w:id="9138" w:author="Russ Ott" w:date="2022-05-16T11:54:00Z"/>
        </w:rPr>
      </w:pPr>
      <w:ins w:id="9139" w:author="Russ Ott" w:date="2022-05-16T11:54:00Z">
        <w:r>
          <w:t>The negationInd is used to indicate the absence of the condition in observation/value. A negationInd of "true" coupled with an observation/value of SNOMED code 64572001 "Disease (disorder)" indicates that the patient has no known conditions.</w:t>
        </w:r>
      </w:ins>
    </w:p>
    <w:p w14:paraId="3CBFEEB1" w14:textId="77777777" w:rsidR="00440477" w:rsidRDefault="00440477" w:rsidP="00440477">
      <w:pPr>
        <w:numPr>
          <w:ilvl w:val="0"/>
          <w:numId w:val="10"/>
        </w:numPr>
        <w:rPr>
          <w:ins w:id="9140" w:author="Russ Ott" w:date="2022-05-16T11:54:00Z"/>
        </w:rPr>
      </w:pPr>
      <w:ins w:id="9141" w:author="Russ Ott" w:date="2022-05-16T11:54:00Z">
        <w:r>
          <w:rPr>
            <w:rStyle w:val="keyword"/>
          </w:rPr>
          <w:t>MAY</w:t>
        </w:r>
        <w:r>
          <w:t xml:space="preserve"> contain zero or one [</w:t>
        </w:r>
        <w:proofErr w:type="gramStart"/>
        <w:r>
          <w:t>0..</w:t>
        </w:r>
        <w:proofErr w:type="gramEnd"/>
        <w:r>
          <w:t xml:space="preserve">1] </w:t>
        </w:r>
        <w:r>
          <w:rPr>
            <w:rStyle w:val="XMLnameBold"/>
          </w:rPr>
          <w:t>@negationInd</w:t>
        </w:r>
        <w:bookmarkStart w:id="9142" w:name="C_4515-10139"/>
        <w:r>
          <w:t xml:space="preserve"> (CONF:4515-10139)</w:t>
        </w:r>
        <w:bookmarkEnd w:id="9142"/>
        <w:r>
          <w:t>.</w:t>
        </w:r>
      </w:ins>
    </w:p>
    <w:p w14:paraId="2A34CD4D" w14:textId="77777777" w:rsidR="00440477" w:rsidRDefault="00440477" w:rsidP="00440477">
      <w:pPr>
        <w:numPr>
          <w:ilvl w:val="0"/>
          <w:numId w:val="10"/>
        </w:numPr>
        <w:rPr>
          <w:ins w:id="9143" w:author="Russ Ott" w:date="2022-05-16T11:54:00Z"/>
        </w:rPr>
      </w:pPr>
      <w:ins w:id="9144"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9145" w:name="C_4515-14926"/>
        <w:proofErr w:type="spellEnd"/>
        <w:r>
          <w:t xml:space="preserve"> (CONF:4515-14926)</w:t>
        </w:r>
        <w:bookmarkEnd w:id="9145"/>
        <w:r>
          <w:t xml:space="preserve"> such that it</w:t>
        </w:r>
      </w:ins>
    </w:p>
    <w:p w14:paraId="46B4C403" w14:textId="77777777" w:rsidR="00440477" w:rsidRDefault="00440477" w:rsidP="00440477">
      <w:pPr>
        <w:numPr>
          <w:ilvl w:val="1"/>
          <w:numId w:val="10"/>
        </w:numPr>
        <w:rPr>
          <w:ins w:id="9146" w:author="Russ Ott" w:date="2022-05-16T11:54:00Z"/>
        </w:rPr>
      </w:pPr>
      <w:ins w:id="9147"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"2.16.840.1.113883.10.20.22.4.4"</w:t>
        </w:r>
        <w:bookmarkStart w:id="9148" w:name="C_4515-14927"/>
        <w:r>
          <w:t xml:space="preserve"> (CONF:4515-14927)</w:t>
        </w:r>
        <w:bookmarkEnd w:id="9148"/>
        <w:r>
          <w:t>.</w:t>
        </w:r>
      </w:ins>
    </w:p>
    <w:p w14:paraId="1FD0740B" w14:textId="77777777" w:rsidR="00440477" w:rsidRDefault="00440477" w:rsidP="00440477">
      <w:pPr>
        <w:numPr>
          <w:ilvl w:val="1"/>
          <w:numId w:val="10"/>
        </w:numPr>
        <w:rPr>
          <w:ins w:id="9149" w:author="Russ Ott" w:date="2022-05-16T11:54:00Z"/>
        </w:rPr>
      </w:pPr>
      <w:ins w:id="9150"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9151" w:name="C_4515-32508"/>
        <w:r>
          <w:t xml:space="preserve"> (CONF:4515-32508)</w:t>
        </w:r>
        <w:bookmarkEnd w:id="9151"/>
        <w:r>
          <w:t>.</w:t>
        </w:r>
      </w:ins>
    </w:p>
    <w:p w14:paraId="1B009261" w14:textId="77777777" w:rsidR="00440477" w:rsidRDefault="00440477" w:rsidP="00440477">
      <w:pPr>
        <w:numPr>
          <w:ilvl w:val="0"/>
          <w:numId w:val="10"/>
        </w:numPr>
        <w:rPr>
          <w:ins w:id="9152" w:author="Russ Ott" w:date="2022-05-16T11:54:00Z"/>
        </w:rPr>
      </w:pPr>
      <w:ins w:id="9153"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9154" w:name="C_4515-9043"/>
        <w:r>
          <w:t xml:space="preserve"> (CONF:4515-9043)</w:t>
        </w:r>
        <w:bookmarkEnd w:id="9154"/>
        <w:r>
          <w:t>.</w:t>
        </w:r>
      </w:ins>
    </w:p>
    <w:p w14:paraId="7FFC588B" w14:textId="2DA29C04" w:rsidR="00440477" w:rsidRDefault="00440477" w:rsidP="00440477">
      <w:pPr>
        <w:numPr>
          <w:ilvl w:val="0"/>
          <w:numId w:val="10"/>
        </w:numPr>
        <w:rPr>
          <w:ins w:id="9155" w:author="Russ Ott" w:date="2022-05-16T11:54:00Z"/>
        </w:rPr>
      </w:pPr>
      <w:ins w:id="9156" w:author="Russ Ott" w:date="2022-05-16T11:54:00Z">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\l "Problem_Type_SNOMEDCT" \h </w:instrText>
        </w:r>
        <w:r w:rsidR="001C172D">
          <w:fldChar w:fldCharType="separate"/>
        </w:r>
        <w:r>
          <w:rPr>
            <w:rStyle w:val="HyperlinkCourierBold"/>
          </w:rPr>
          <w:t>Problem Type (SNOMEDCT)</w:t>
        </w:r>
        <w:r w:rsidR="001C172D">
          <w:rPr>
            <w:rStyle w:val="HyperlinkCourierBold"/>
          </w:rPr>
          <w:fldChar w:fldCharType="end"/>
        </w:r>
        <w:r>
          <w:rPr>
            <w:rStyle w:val="XMLname"/>
          </w:rPr>
          <w:t xml:space="preserve"> urn:oid:2.16.840.1.113883.3.88.12.3221.7.2</w:t>
        </w:r>
        <w:r>
          <w:rPr>
            <w:rStyle w:val="keyword"/>
          </w:rPr>
          <w:t xml:space="preserve"> DYNAMIC</w:t>
        </w:r>
        <w:bookmarkStart w:id="9157" w:name="C_4515-9045"/>
        <w:r>
          <w:t xml:space="preserve"> (CONF:4515-9045)</w:t>
        </w:r>
        <w:bookmarkEnd w:id="9157"/>
        <w:r>
          <w:t>.</w:t>
        </w:r>
      </w:ins>
    </w:p>
    <w:p w14:paraId="0EDDCD60" w14:textId="77777777" w:rsidR="00440477" w:rsidRDefault="00440477" w:rsidP="00440477">
      <w:pPr>
        <w:numPr>
          <w:ilvl w:val="1"/>
          <w:numId w:val="10"/>
        </w:numPr>
        <w:rPr>
          <w:ins w:id="9158" w:author="Russ Ott" w:date="2022-05-16T11:54:00Z"/>
        </w:rPr>
      </w:pPr>
      <w:ins w:id="9159" w:author="Russ Ott" w:date="2022-05-16T11:54:00Z">
        <w:r>
          <w:t xml:space="preserve">If code is selected from </w:t>
        </w:r>
        <w:proofErr w:type="spellStart"/>
        <w:r>
          <w:t>ValueSet</w:t>
        </w:r>
        <w:proofErr w:type="spellEnd"/>
        <w:r>
          <w:t xml:space="preserve"> Problem Type (SNOMEDCT) </w:t>
        </w:r>
        <w:proofErr w:type="gramStart"/>
        <w:r>
          <w:t>urn:oid</w:t>
        </w:r>
        <w:proofErr w:type="gramEnd"/>
        <w:r>
          <w:t xml:space="preserve">:2.16.840.1.113883.3.88.12.3221.7.2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w:t>
        </w:r>
        <w:proofErr w:type="spellStart"/>
        <w:r>
          <w:t>ValueSet</w:t>
        </w:r>
        <w:proofErr w:type="spellEnd"/>
        <w:r>
          <w:t xml:space="preserve"> Problem Type (LOINC) urn:oid:2.16.840.1.113762.1.4.1099.28 </w:t>
        </w:r>
        <w:r>
          <w:rPr>
            <w:rStyle w:val="XMLnameBold"/>
          </w:rPr>
          <w:t>DYNAMIC</w:t>
        </w:r>
        <w:r>
          <w:t xml:space="preserve"> (CONF:1198-32950) (CONF:4515-32950).</w:t>
        </w:r>
      </w:ins>
    </w:p>
    <w:p w14:paraId="6E1C9F88" w14:textId="77777777" w:rsidR="00440477" w:rsidRDefault="00440477" w:rsidP="00440477">
      <w:pPr>
        <w:numPr>
          <w:ilvl w:val="0"/>
          <w:numId w:val="10"/>
        </w:numPr>
        <w:rPr>
          <w:ins w:id="9160" w:author="Russ Ott" w:date="2022-05-16T11:54:00Z"/>
        </w:rPr>
      </w:pPr>
      <w:ins w:id="9161"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9162" w:name="C_4515-9049"/>
        <w:proofErr w:type="spellEnd"/>
        <w:r>
          <w:t xml:space="preserve"> (CONF:4515-9049)</w:t>
        </w:r>
        <w:bookmarkEnd w:id="9162"/>
        <w:r>
          <w:t>.</w:t>
        </w:r>
      </w:ins>
    </w:p>
    <w:p w14:paraId="5B21256E" w14:textId="77777777" w:rsidR="00440477" w:rsidRDefault="00440477" w:rsidP="00440477">
      <w:pPr>
        <w:numPr>
          <w:ilvl w:val="1"/>
          <w:numId w:val="10"/>
        </w:numPr>
        <w:rPr>
          <w:ins w:id="9163" w:author="Russ Ott" w:date="2022-05-16T11:54:00Z"/>
        </w:rPr>
      </w:pPr>
      <w:ins w:id="9164"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9165" w:name="C_4515-19112"/>
        <w:r>
          <w:t xml:space="preserve"> (CONF:4515-19112)</w:t>
        </w:r>
        <w:bookmarkEnd w:id="9165"/>
        <w:r>
          <w:t>.</w:t>
        </w:r>
      </w:ins>
    </w:p>
    <w:p w14:paraId="21A5E513" w14:textId="77777777" w:rsidR="00440477" w:rsidRDefault="00440477" w:rsidP="00440477">
      <w:pPr>
        <w:pStyle w:val="BodyText"/>
        <w:spacing w:before="120"/>
        <w:rPr>
          <w:ins w:id="9166" w:author="Russ Ott" w:date="2022-05-16T11:54:00Z"/>
        </w:rPr>
      </w:pPr>
      <w:ins w:id="9167" w:author="Russ Ott" w:date="2022-05-16T11:54:00Z">
        <w:r>
          <w:lastRenderedPageBreak/>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ins>
    </w:p>
    <w:p w14:paraId="7451C3E5" w14:textId="77777777" w:rsidR="00440477" w:rsidRDefault="00440477" w:rsidP="00440477">
      <w:pPr>
        <w:numPr>
          <w:ilvl w:val="0"/>
          <w:numId w:val="10"/>
        </w:numPr>
        <w:rPr>
          <w:ins w:id="9168" w:author="Russ Ott" w:date="2022-05-16T11:54:00Z"/>
        </w:rPr>
      </w:pPr>
      <w:ins w:id="9169"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9170" w:name="C_4515-9050"/>
        <w:proofErr w:type="spellEnd"/>
        <w:r>
          <w:t xml:space="preserve"> (CONF:4515-9050)</w:t>
        </w:r>
        <w:bookmarkEnd w:id="9170"/>
        <w:r>
          <w:t>.</w:t>
        </w:r>
      </w:ins>
    </w:p>
    <w:p w14:paraId="7FD518A8" w14:textId="77777777" w:rsidR="00440477" w:rsidRDefault="00440477" w:rsidP="00440477">
      <w:pPr>
        <w:pStyle w:val="BodyText"/>
        <w:spacing w:before="120"/>
        <w:rPr>
          <w:ins w:id="9171" w:author="Russ Ott" w:date="2022-05-16T11:54:00Z"/>
        </w:rPr>
      </w:pPr>
      <w:ins w:id="9172" w:author="Russ Ott" w:date="2022-05-16T11:54:00Z">
        <w:r>
          <w:t>The effectiveTime/low (a.k.a. "onset date") asserts when the condition became clinically active.</w:t>
        </w:r>
      </w:ins>
    </w:p>
    <w:p w14:paraId="2D1FD799" w14:textId="77777777" w:rsidR="00440477" w:rsidRDefault="00440477" w:rsidP="00440477">
      <w:pPr>
        <w:numPr>
          <w:ilvl w:val="1"/>
          <w:numId w:val="10"/>
        </w:numPr>
        <w:rPr>
          <w:ins w:id="9173" w:author="Russ Ott" w:date="2022-05-16T11:54:00Z"/>
        </w:rPr>
      </w:pPr>
      <w:ins w:id="9174" w:author="Russ Ott" w:date="2022-05-16T11:54:00Z">
        <w:r>
          <w:t xml:space="preserve">This </w:t>
        </w:r>
        <w:proofErr w:type="spellStart"/>
        <w:r>
          <w:t>effectiveTime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low</w:t>
        </w:r>
        <w:bookmarkStart w:id="9175" w:name="C_4515-15603"/>
        <w:r>
          <w:t xml:space="preserve"> (CONF:4515-15603)</w:t>
        </w:r>
        <w:bookmarkEnd w:id="9175"/>
        <w:r>
          <w:t>.</w:t>
        </w:r>
      </w:ins>
    </w:p>
    <w:p w14:paraId="399ED815" w14:textId="77777777" w:rsidR="00440477" w:rsidRDefault="00440477" w:rsidP="00440477">
      <w:pPr>
        <w:pStyle w:val="BodyText"/>
        <w:spacing w:before="120"/>
        <w:rPr>
          <w:ins w:id="9176" w:author="Russ Ott" w:date="2022-05-16T11:54:00Z"/>
        </w:rPr>
      </w:pPr>
      <w:ins w:id="9177" w:author="Russ Ott" w:date="2022-05-16T11:54:00Z">
        <w:r>
          <w:t>The effectiveTime/high (a.k.a. "resolution date") asserts when the condition became clinically resolved.</w:t>
        </w:r>
      </w:ins>
    </w:p>
    <w:p w14:paraId="1DD46CC1" w14:textId="77777777" w:rsidR="00440477" w:rsidRDefault="00440477" w:rsidP="00440477">
      <w:pPr>
        <w:numPr>
          <w:ilvl w:val="1"/>
          <w:numId w:val="10"/>
        </w:numPr>
        <w:rPr>
          <w:ins w:id="9178" w:author="Russ Ott" w:date="2022-05-16T11:54:00Z"/>
        </w:rPr>
      </w:pPr>
      <w:ins w:id="9179" w:author="Russ Ott" w:date="2022-05-16T11:54:00Z">
        <w:r>
          <w:t xml:space="preserve">This </w:t>
        </w:r>
        <w:proofErr w:type="spellStart"/>
        <w:r>
          <w:t>effectiveTime</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high</w:t>
        </w:r>
        <w:bookmarkStart w:id="9180" w:name="C_4515-15604"/>
        <w:r>
          <w:t xml:space="preserve"> (CONF:4515-15604)</w:t>
        </w:r>
        <w:bookmarkEnd w:id="9180"/>
        <w:r>
          <w:t>.</w:t>
        </w:r>
      </w:ins>
    </w:p>
    <w:p w14:paraId="795CFAC2" w14:textId="77777777" w:rsidR="00440477" w:rsidRDefault="00440477" w:rsidP="00440477">
      <w:pPr>
        <w:numPr>
          <w:ilvl w:val="1"/>
          <w:numId w:val="10"/>
        </w:numPr>
        <w:rPr>
          <w:ins w:id="9181" w:author="Russ Ott" w:date="2022-05-16T11:54:00Z"/>
        </w:rPr>
      </w:pPr>
      <w:ins w:id="9182" w:author="Russ Ott" w:date="2022-05-16T11:54:00Z">
        <w:r>
          <w:t>When an observation/value code concept name has a temporal aspect, ensure that observation/</w:t>
        </w:r>
        <w:proofErr w:type="spellStart"/>
        <w:r>
          <w:t>effectiveTime</w:t>
        </w:r>
        <w:proofErr w:type="spellEnd"/>
        <w:r>
          <w:t>/value aligns with the temporal aspect of the code. Most often, a single time is appropriate, rather than low and high values. An example SNOMED CT code is 714093000 | Sexually active in last six months (finding) (CONF:4515-32964).</w:t>
        </w:r>
      </w:ins>
    </w:p>
    <w:p w14:paraId="7F0CCBB9" w14:textId="524822BD" w:rsidR="00440477" w:rsidRDefault="00440477" w:rsidP="00440477">
      <w:pPr>
        <w:numPr>
          <w:ilvl w:val="0"/>
          <w:numId w:val="10"/>
        </w:numPr>
        <w:rPr>
          <w:ins w:id="9183" w:author="Russ Ott" w:date="2022-05-16T11:54:00Z"/>
        </w:rPr>
      </w:pPr>
      <w:ins w:id="9184" w:author="Russ Ott" w:date="2022-05-16T11:54:00Z">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\l "Problem" \h </w:instrText>
        </w:r>
        <w:r w:rsidR="001C172D">
          <w:fldChar w:fldCharType="separate"/>
        </w:r>
        <w:r>
          <w:rPr>
            <w:rStyle w:val="HyperlinkCourierBold"/>
          </w:rPr>
          <w:t>Problem</w:t>
        </w:r>
        <w:r w:rsidR="001C172D">
          <w:rPr>
            <w:rStyle w:val="HyperlinkCourierBold"/>
          </w:rPr>
          <w:fldChar w:fldCharType="end"/>
        </w:r>
        <w:r>
          <w:rPr>
            <w:rStyle w:val="XMLname"/>
          </w:rPr>
          <w:t xml:space="preserve"> urn:oid:2.16.840.1.113883.3.88.12.3221.7.4</w:t>
        </w:r>
        <w:r>
          <w:rPr>
            <w:rStyle w:val="keyword"/>
          </w:rPr>
          <w:t xml:space="preserve"> DYNAMIC</w:t>
        </w:r>
        <w:bookmarkStart w:id="9185" w:name="C_4515-9058"/>
        <w:r>
          <w:t xml:space="preserve"> (CONF:4515-9058)</w:t>
        </w:r>
        <w:bookmarkEnd w:id="9185"/>
        <w:r>
          <w:t>.</w:t>
        </w:r>
      </w:ins>
    </w:p>
    <w:p w14:paraId="28F0841A" w14:textId="77777777" w:rsidR="00440477" w:rsidRDefault="00440477" w:rsidP="00440477">
      <w:pPr>
        <w:pStyle w:val="BodyText"/>
        <w:spacing w:before="120"/>
        <w:rPr>
          <w:ins w:id="9186" w:author="Russ Ott" w:date="2022-05-16T11:54:00Z"/>
        </w:rPr>
      </w:pPr>
      <w:ins w:id="9187" w:author="Russ Ott" w:date="2022-05-16T11:54:00Z">
        <w:r>
          <w:t>A negationInd of "true" coupled with an observation/value/@code of SNOMED code 64572001 "Disease (disorder)" indicates that the patient has no known conditions.</w:t>
        </w:r>
      </w:ins>
    </w:p>
    <w:p w14:paraId="2E0891B8" w14:textId="77777777" w:rsidR="00440477" w:rsidRDefault="00440477" w:rsidP="00440477">
      <w:pPr>
        <w:numPr>
          <w:ilvl w:val="1"/>
          <w:numId w:val="10"/>
        </w:numPr>
        <w:rPr>
          <w:ins w:id="9188" w:author="Russ Ott" w:date="2022-05-16T11:54:00Z"/>
        </w:rPr>
      </w:pPr>
      <w:ins w:id="9189" w:author="Russ Ott" w:date="2022-05-16T11:54:00Z">
        <w:r>
          <w:t xml:space="preserve">This value </w:t>
        </w:r>
        <w:r>
          <w:rPr>
            <w:rStyle w:val="keyword"/>
          </w:rPr>
          <w:t>MAY</w:t>
        </w:r>
        <w:r>
          <w:t xml:space="preserve"> contain zero or one [</w:t>
        </w:r>
        <w:proofErr w:type="gramStart"/>
        <w:r>
          <w:t>0..</w:t>
        </w:r>
        <w:proofErr w:type="gramEnd"/>
        <w:r>
          <w:t xml:space="preserve">1] </w:t>
        </w:r>
        <w:r>
          <w:rPr>
            <w:rStyle w:val="XMLnameBold"/>
          </w:rPr>
          <w:t>@code</w:t>
        </w:r>
        <w:bookmarkStart w:id="9190" w:name="C_4515-31871"/>
        <w:r>
          <w:t xml:space="preserve"> (CONF:4515-31871)</w:t>
        </w:r>
        <w:bookmarkEnd w:id="9190"/>
        <w:r>
          <w:t>.</w:t>
        </w:r>
      </w:ins>
    </w:p>
    <w:p w14:paraId="19CB0322" w14:textId="34698BF8" w:rsidR="00440477" w:rsidRDefault="00440477" w:rsidP="00440477">
      <w:pPr>
        <w:numPr>
          <w:ilvl w:val="2"/>
          <w:numId w:val="10"/>
        </w:numPr>
        <w:rPr>
          <w:ins w:id="9191" w:author="Russ Ott" w:date="2022-05-16T11:54:00Z"/>
        </w:rPr>
      </w:pPr>
      <w:ins w:id="9192" w:author="Russ Ott" w:date="2022-05-16T11:54:00Z">
        <w:r>
          <w:t xml:space="preserve">When the Problem is Social Determinant of Health Observation, the observation/value </w:t>
        </w:r>
        <w:r>
          <w:rPr>
            <w:rStyle w:val="keyword"/>
          </w:rPr>
          <w:t>SHOULD</w:t>
        </w:r>
        <w:r>
          <w:t xml:space="preserve"> be a SNOMED code selected from </w:t>
        </w:r>
        <w:proofErr w:type="spellStart"/>
        <w:r>
          <w:t>ValueSet</w:t>
        </w:r>
        <w:proofErr w:type="spellEnd"/>
        <w:r>
          <w:t xml:space="preserve">  </w:t>
        </w:r>
        <w:r w:rsidR="001C172D">
          <w:fldChar w:fldCharType="begin"/>
        </w:r>
        <w:r w:rsidR="001C172D">
          <w:instrText xml:space="preserve"> HYPERLINK "https://vsac.nlm.nih.gov/valueset/2.16.840.1.113762.1.4.1196.788/expansion" </w:instrText>
        </w:r>
        <w:r w:rsidR="001C172D">
          <w:fldChar w:fldCharType="separate"/>
        </w:r>
        <w:r>
          <w:rPr>
            <w:rStyle w:val="HyperlinkCourierBold"/>
          </w:rPr>
          <w:t>Social Determinant of Health Conditions 2.16.840.1.113762.1.4.1196.788</w:t>
        </w:r>
        <w:r w:rsidR="001C172D">
          <w:rPr>
            <w:rStyle w:val="HyperlinkCourierBold"/>
          </w:rPr>
          <w:fldChar w:fldCharType="end"/>
        </w:r>
        <w:r>
          <w:rPr>
            <w:rStyle w:val="XMLnameBold"/>
          </w:rPr>
          <w:t>DYNAMIC</w:t>
        </w:r>
        <w:r>
          <w:t xml:space="preserve"> (CONF:4515-32951).</w:t>
        </w:r>
      </w:ins>
    </w:p>
    <w:p w14:paraId="1C43E72D" w14:textId="77777777" w:rsidR="00440477" w:rsidRDefault="00440477" w:rsidP="00440477">
      <w:pPr>
        <w:pStyle w:val="BodyText"/>
        <w:spacing w:before="120"/>
        <w:rPr>
          <w:ins w:id="9193" w:author="Russ Ott" w:date="2022-05-16T11:54:00Z"/>
        </w:rPr>
      </w:pPr>
      <w:ins w:id="9194" w:author="Russ Ott" w:date="2022-05-16T11:54:00Z">
        <w:r>
          <w:t>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ins>
    </w:p>
    <w:p w14:paraId="7408692F" w14:textId="502B84BB" w:rsidR="00440477" w:rsidRDefault="00440477" w:rsidP="00440477">
      <w:pPr>
        <w:pStyle w:val="BodyText"/>
        <w:spacing w:before="120"/>
        <w:rPr>
          <w:ins w:id="9195" w:author="Russ Ott" w:date="2022-05-16T11:54:00Z"/>
        </w:rPr>
      </w:pPr>
      <w:ins w:id="9196" w:author="Russ Ott" w:date="2022-05-16T11:54:00Z">
        <w:r>
          <w:t xml:space="preserve">For example, SNOMED CT allows constructing concepts as a combination of multiple codes. SNOMED CT defines a concept "pneumonia (disorder)" (233604007) an attribute "finding site" (363698007) and another concept "left lower lobe of lung (body structure)" (41224006). In this example the observation value would contain "pneumonia (disorder)" (233604007), the qualifier name would contain "finding site" (363698007), and the qualifier value would contain "left lower lobe of lung (body structure)" (41224006). For more information on SNOMED CT expressions, see: </w:t>
        </w:r>
        <w:r w:rsidR="001C172D">
          <w:fldChar w:fldCharType="begin"/>
        </w:r>
        <w:r w:rsidR="001C172D">
          <w:instrText xml:space="preserve"> HYPERLINK "https://confluence.ihtsdotools.org/display/DOCSTART/7.+SNOMED+CT+Expressions" </w:instrText>
        </w:r>
        <w:r w:rsidR="001C172D">
          <w:fldChar w:fldCharType="separate"/>
        </w:r>
        <w:r>
          <w:rPr>
            <w:rStyle w:val="HyperlinkCourierBold"/>
          </w:rPr>
          <w:t>https://confluence.ihtsdotools.org/display/DOCSTART/7.+SNOMED+CT+Expressions</w:t>
        </w:r>
        <w:r w:rsidR="001C172D">
          <w:rPr>
            <w:rStyle w:val="HyperlinkCourierBold"/>
          </w:rPr>
          <w:fldChar w:fldCharType="end"/>
        </w:r>
        <w:r>
          <w:t>.</w:t>
        </w:r>
      </w:ins>
    </w:p>
    <w:p w14:paraId="01B826FD" w14:textId="77777777" w:rsidR="00440477" w:rsidRDefault="00440477" w:rsidP="00440477">
      <w:pPr>
        <w:numPr>
          <w:ilvl w:val="1"/>
          <w:numId w:val="10"/>
        </w:numPr>
        <w:rPr>
          <w:ins w:id="9197" w:author="Russ Ott" w:date="2022-05-16T11:54:00Z"/>
        </w:rPr>
      </w:pPr>
      <w:ins w:id="9198" w:author="Russ Ott" w:date="2022-05-16T11:54:00Z">
        <w:r>
          <w:t xml:space="preserve">This value </w:t>
        </w:r>
        <w:r>
          <w:rPr>
            <w:rStyle w:val="keyword"/>
          </w:rPr>
          <w:t>MAY</w:t>
        </w:r>
        <w:r>
          <w:t xml:space="preserve"> contain zero or more [</w:t>
        </w:r>
        <w:proofErr w:type="gramStart"/>
        <w:r>
          <w:t>0..</w:t>
        </w:r>
        <w:proofErr w:type="gramEnd"/>
        <w:r>
          <w:t xml:space="preserve">*] </w:t>
        </w:r>
        <w:r>
          <w:rPr>
            <w:rStyle w:val="XMLnameBold"/>
          </w:rPr>
          <w:t>qualifier</w:t>
        </w:r>
        <w:bookmarkStart w:id="9199" w:name="C_4515-31870"/>
        <w:r>
          <w:t xml:space="preserve"> (CONF:4515-31870)</w:t>
        </w:r>
        <w:bookmarkEnd w:id="9199"/>
        <w:r>
          <w:t>.</w:t>
        </w:r>
      </w:ins>
    </w:p>
    <w:p w14:paraId="10BC7594" w14:textId="77777777" w:rsidR="00440477" w:rsidRDefault="00440477" w:rsidP="00440477">
      <w:pPr>
        <w:numPr>
          <w:ilvl w:val="1"/>
          <w:numId w:val="10"/>
        </w:numPr>
        <w:rPr>
          <w:ins w:id="9200" w:author="Russ Ott" w:date="2022-05-16T11:54:00Z"/>
        </w:rPr>
      </w:pPr>
      <w:ins w:id="9201" w:author="Russ Ott" w:date="2022-05-16T11:54:00Z">
        <w:r>
          <w:t xml:space="preserve">This value </w:t>
        </w:r>
        <w:r>
          <w:rPr>
            <w:rStyle w:val="keyword"/>
          </w:rPr>
          <w:t>MAY</w:t>
        </w:r>
        <w:r>
          <w:t xml:space="preserve"> contain zero or more [</w:t>
        </w:r>
        <w:proofErr w:type="gramStart"/>
        <w:r>
          <w:t>0..</w:t>
        </w:r>
        <w:proofErr w:type="gramEnd"/>
        <w:r>
          <w:t xml:space="preserve">*] </w:t>
        </w:r>
        <w:r>
          <w:rPr>
            <w:rStyle w:val="XMLnameBold"/>
          </w:rPr>
          <w:t>translation</w:t>
        </w:r>
        <w:bookmarkStart w:id="9202" w:name="C_4515-16749"/>
        <w:r>
          <w:t xml:space="preserve"> (CONF:4515-16749)</w:t>
        </w:r>
        <w:bookmarkEnd w:id="9202"/>
        <w:r>
          <w:t xml:space="preserve"> such that it</w:t>
        </w:r>
      </w:ins>
    </w:p>
    <w:p w14:paraId="28F7750D" w14:textId="77777777" w:rsidR="00440477" w:rsidRDefault="00440477" w:rsidP="00440477">
      <w:pPr>
        <w:numPr>
          <w:ilvl w:val="2"/>
          <w:numId w:val="10"/>
        </w:numPr>
        <w:rPr>
          <w:ins w:id="9203" w:author="Russ Ott" w:date="2022-05-16T11:54:00Z"/>
        </w:rPr>
      </w:pPr>
      <w:ins w:id="9204" w:author="Russ Ott" w:date="2022-05-16T11:54:00Z">
        <w:r>
          <w:rPr>
            <w:rStyle w:val="keyword"/>
          </w:rPr>
          <w:t>MAY</w:t>
        </w:r>
        <w:r>
          <w:t xml:space="preserve"> contain zero or one [</w:t>
        </w:r>
        <w:proofErr w:type="gramStart"/>
        <w:r>
          <w:t>0..</w:t>
        </w:r>
        <w:proofErr w:type="gramEnd"/>
        <w:r>
          <w:t xml:space="preserve">1] </w:t>
        </w:r>
        <w:r>
          <w:rPr>
            <w:rStyle w:val="XMLnameBold"/>
          </w:rPr>
          <w:t>@code</w:t>
        </w:r>
        <w:r>
          <w:t xml:space="preserve"> (</w:t>
        </w:r>
        <w:proofErr w:type="spellStart"/>
        <w:r>
          <w:t>CodeSystem</w:t>
        </w:r>
        <w:proofErr w:type="spellEnd"/>
        <w:r>
          <w:t xml:space="preserve">: </w:t>
        </w:r>
        <w:r>
          <w:rPr>
            <w:rStyle w:val="XMLname"/>
          </w:rPr>
          <w:t>ICD-10-CM urn:oid:2.16.840.1.113883.6.90</w:t>
        </w:r>
        <w:r>
          <w:rPr>
            <w:rStyle w:val="keyword"/>
          </w:rPr>
          <w:t xml:space="preserve"> STATIC</w:t>
        </w:r>
        <w:r>
          <w:t>)</w:t>
        </w:r>
        <w:bookmarkStart w:id="9205" w:name="C_4515-16750"/>
        <w:r>
          <w:t xml:space="preserve"> (CONF:4515-16750)</w:t>
        </w:r>
        <w:bookmarkEnd w:id="9205"/>
        <w:r>
          <w:t>.</w:t>
        </w:r>
      </w:ins>
    </w:p>
    <w:p w14:paraId="38524CBD" w14:textId="77777777" w:rsidR="00440477" w:rsidRDefault="00440477" w:rsidP="00440477">
      <w:pPr>
        <w:numPr>
          <w:ilvl w:val="3"/>
          <w:numId w:val="10"/>
        </w:numPr>
        <w:rPr>
          <w:ins w:id="9206" w:author="Russ Ott" w:date="2022-05-16T11:54:00Z"/>
        </w:rPr>
      </w:pPr>
      <w:ins w:id="9207" w:author="Russ Ott" w:date="2022-05-16T11:54:00Z">
        <w:r>
          <w:lastRenderedPageBreak/>
          <w:t>When the Problem is Social Determinant of Health Observation, the observation/value/translation</w:t>
        </w:r>
        <w:r>
          <w:rPr>
            <w:rStyle w:val="keyword"/>
          </w:rPr>
          <w:t xml:space="preserve"> SHOULD </w:t>
        </w:r>
        <w:r>
          <w:t xml:space="preserve">be an ICD10 code selected from </w:t>
        </w:r>
        <w:proofErr w:type="spellStart"/>
        <w:r>
          <w:t>ValueSet</w:t>
        </w:r>
        <w:proofErr w:type="spellEnd"/>
        <w:r>
          <w:t xml:space="preserve"> Social Determinant of Health Conditions 2.16.840.1.113762.1.4.1196.788 DYNAMIC (CONF:4515-32952).</w:t>
        </w:r>
      </w:ins>
    </w:p>
    <w:p w14:paraId="4856C068" w14:textId="77777777" w:rsidR="00440477" w:rsidRDefault="00440477" w:rsidP="00440477">
      <w:pPr>
        <w:numPr>
          <w:ilvl w:val="0"/>
          <w:numId w:val="10"/>
        </w:numPr>
        <w:rPr>
          <w:ins w:id="9208" w:author="Russ Ott" w:date="2022-05-16T11:54:00Z"/>
        </w:rPr>
      </w:pPr>
      <w:ins w:id="9209" w:author="Russ Ott" w:date="2022-05-16T11:54:00Z">
        <w:r>
          <w:rPr>
            <w:rStyle w:val="keyword"/>
          </w:rPr>
          <w:t>SHOULD</w:t>
        </w:r>
        <w:r>
          <w:t xml:space="preserve"> contain zero or more [</w:t>
        </w:r>
        <w:proofErr w:type="gramStart"/>
        <w:r>
          <w:t>0..</w:t>
        </w:r>
        <w:proofErr w:type="gramEnd"/>
        <w:r>
          <w:t>*] Author Participation</w:t>
        </w:r>
        <w:r>
          <w:rPr>
            <w:rStyle w:val="XMLname"/>
          </w:rPr>
          <w:t xml:space="preserve"> (identifier: urn:oid:2.16.840.1.113883.10.20.22.4.119)</w:t>
        </w:r>
        <w:bookmarkStart w:id="9210" w:name="C_4515-31147"/>
        <w:r>
          <w:t xml:space="preserve"> (CONF:4515-31147)</w:t>
        </w:r>
        <w:bookmarkEnd w:id="9210"/>
        <w:r>
          <w:t>.</w:t>
        </w:r>
      </w:ins>
    </w:p>
    <w:p w14:paraId="43203624" w14:textId="77777777" w:rsidR="00440477" w:rsidRDefault="00440477" w:rsidP="00440477">
      <w:pPr>
        <w:numPr>
          <w:ilvl w:val="0"/>
          <w:numId w:val="10"/>
        </w:numPr>
        <w:rPr>
          <w:ins w:id="9211" w:author="Russ Ott" w:date="2022-05-16T11:54:00Z"/>
        </w:rPr>
      </w:pPr>
      <w:ins w:id="9212"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9213" w:name="C_4515-9059"/>
        <w:proofErr w:type="spellEnd"/>
        <w:r>
          <w:t xml:space="preserve"> (CONF:4515-9059)</w:t>
        </w:r>
        <w:bookmarkEnd w:id="9213"/>
        <w:r>
          <w:t xml:space="preserve"> such that it</w:t>
        </w:r>
      </w:ins>
    </w:p>
    <w:p w14:paraId="45C9CD2F" w14:textId="77777777" w:rsidR="00440477" w:rsidRDefault="00440477" w:rsidP="00440477">
      <w:pPr>
        <w:numPr>
          <w:ilvl w:val="1"/>
          <w:numId w:val="10"/>
        </w:numPr>
        <w:rPr>
          <w:ins w:id="9214" w:author="Russ Ott" w:date="2022-05-16T11:54:00Z"/>
        </w:rPr>
      </w:pPr>
      <w:ins w:id="921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"SUBJ"</w:t>
        </w:r>
        <w:r>
          <w:t xml:space="preserve"> Has subject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9216" w:name="C_4515-9060"/>
        <w:r>
          <w:t xml:space="preserve"> (CONF:4515-9060)</w:t>
        </w:r>
        <w:bookmarkEnd w:id="9216"/>
        <w:r>
          <w:t>.</w:t>
        </w:r>
      </w:ins>
    </w:p>
    <w:p w14:paraId="69D15033" w14:textId="77777777" w:rsidR="00440477" w:rsidRDefault="00440477" w:rsidP="00440477">
      <w:pPr>
        <w:numPr>
          <w:ilvl w:val="1"/>
          <w:numId w:val="10"/>
        </w:numPr>
        <w:rPr>
          <w:ins w:id="9217" w:author="Russ Ott" w:date="2022-05-16T11:54:00Z"/>
        </w:rPr>
      </w:pPr>
      <w:ins w:id="9218" w:author="Russ Ott" w:date="2022-05-16T11:54:00Z">
        <w:r>
          <w:rPr>
            <w:rStyle w:val="keyword"/>
          </w:rPr>
          <w:t>SHALL</w:t>
        </w:r>
        <w:r>
          <w:t xml:space="preserve"> contain exactly one [</w:t>
        </w:r>
        <w:proofErr w:type="gramStart"/>
        <w:r>
          <w:t>1..</w:t>
        </w:r>
        <w:proofErr w:type="gramEnd"/>
        <w:r>
          <w:t xml:space="preserve">1] </w:t>
        </w:r>
        <w:r>
          <w:rPr>
            <w:rStyle w:val="XMLnameBold"/>
          </w:rPr>
          <w:t>@inversionInd</w:t>
        </w:r>
        <w:r>
          <w:t>=</w:t>
        </w:r>
        <w:r>
          <w:rPr>
            <w:rStyle w:val="XMLname"/>
          </w:rPr>
          <w:t>"true"</w:t>
        </w:r>
        <w:r>
          <w:t xml:space="preserve"> True</w:t>
        </w:r>
        <w:bookmarkStart w:id="9219" w:name="C_4515-9069"/>
        <w:r>
          <w:t xml:space="preserve"> (CONF:4515-9069)</w:t>
        </w:r>
        <w:bookmarkEnd w:id="9219"/>
        <w:r>
          <w:t>.</w:t>
        </w:r>
      </w:ins>
    </w:p>
    <w:p w14:paraId="1DFEA359" w14:textId="77777777" w:rsidR="00440477" w:rsidRDefault="00440477" w:rsidP="00440477">
      <w:pPr>
        <w:numPr>
          <w:ilvl w:val="1"/>
          <w:numId w:val="10"/>
        </w:numPr>
        <w:rPr>
          <w:ins w:id="9220" w:author="Russ Ott" w:date="2022-05-16T11:54:00Z"/>
        </w:rPr>
      </w:pPr>
      <w:ins w:id="9221" w:author="Russ Ott" w:date="2022-05-16T11:54:00Z">
        <w:r>
          <w:rPr>
            <w:rStyle w:val="keyword"/>
          </w:rPr>
          <w:t>SHALL</w:t>
        </w:r>
        <w:r>
          <w:t xml:space="preserve"> contain exactly one [</w:t>
        </w:r>
        <w:proofErr w:type="gramStart"/>
        <w:r>
          <w:t>1..</w:t>
        </w:r>
        <w:proofErr w:type="gramEnd"/>
        <w:r>
          <w:t>1] Age Observation</w:t>
        </w:r>
        <w:r>
          <w:rPr>
            <w:rStyle w:val="XMLname"/>
          </w:rPr>
          <w:t xml:space="preserve"> (identifier: urn:oid:2.16.840.1.113883.10.20.22.4.31)</w:t>
        </w:r>
        <w:bookmarkStart w:id="9222" w:name="C_4515-15590"/>
        <w:r>
          <w:t xml:space="preserve"> (CONF:4515-15590)</w:t>
        </w:r>
        <w:bookmarkEnd w:id="9222"/>
        <w:r>
          <w:t>.</w:t>
        </w:r>
      </w:ins>
    </w:p>
    <w:p w14:paraId="4CCD599C" w14:textId="77777777" w:rsidR="00440477" w:rsidRDefault="00440477" w:rsidP="00440477">
      <w:pPr>
        <w:numPr>
          <w:ilvl w:val="0"/>
          <w:numId w:val="10"/>
        </w:numPr>
        <w:rPr>
          <w:ins w:id="9223" w:author="Russ Ott" w:date="2022-05-16T11:54:00Z"/>
        </w:rPr>
      </w:pPr>
      <w:ins w:id="9224"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9225" w:name="C_4515-29951"/>
        <w:proofErr w:type="spellEnd"/>
        <w:r>
          <w:t xml:space="preserve"> (CONF:4515-29951)</w:t>
        </w:r>
        <w:bookmarkEnd w:id="9225"/>
        <w:r>
          <w:t xml:space="preserve"> such that it</w:t>
        </w:r>
      </w:ins>
    </w:p>
    <w:p w14:paraId="7CF38C10" w14:textId="77777777" w:rsidR="00440477" w:rsidRDefault="00440477" w:rsidP="00440477">
      <w:pPr>
        <w:numPr>
          <w:ilvl w:val="1"/>
          <w:numId w:val="10"/>
        </w:numPr>
        <w:rPr>
          <w:ins w:id="9226" w:author="Russ Ott" w:date="2022-05-16T11:54:00Z"/>
        </w:rPr>
      </w:pPr>
      <w:ins w:id="922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9228" w:name="C_4515-31531"/>
        <w:r>
          <w:t xml:space="preserve"> (CONF:4515-31531)</w:t>
        </w:r>
        <w:bookmarkEnd w:id="9228"/>
        <w:r>
          <w:t>.</w:t>
        </w:r>
      </w:ins>
    </w:p>
    <w:p w14:paraId="26512C36" w14:textId="77777777" w:rsidR="00440477" w:rsidRDefault="00440477" w:rsidP="00440477">
      <w:pPr>
        <w:numPr>
          <w:ilvl w:val="1"/>
          <w:numId w:val="10"/>
        </w:numPr>
        <w:rPr>
          <w:ins w:id="9229" w:author="Russ Ott" w:date="2022-05-16T11:54:00Z"/>
        </w:rPr>
      </w:pPr>
      <w:ins w:id="9230" w:author="Russ Ott" w:date="2022-05-16T11:54:00Z">
        <w:r>
          <w:rPr>
            <w:rStyle w:val="keyword"/>
          </w:rPr>
          <w:t>SHALL</w:t>
        </w:r>
        <w:r>
          <w:t xml:space="preserve"> contain exactly one [</w:t>
        </w:r>
        <w:proofErr w:type="gramStart"/>
        <w:r>
          <w:t>1..</w:t>
        </w:r>
        <w:proofErr w:type="gramEnd"/>
        <w:r>
          <w:t>1] Prognosis Observation</w:t>
        </w:r>
        <w:r>
          <w:rPr>
            <w:rStyle w:val="XMLname"/>
          </w:rPr>
          <w:t xml:space="preserve"> (identifier: urn:oid:2.16.840.1.113883.10.20.22.4.113)</w:t>
        </w:r>
        <w:bookmarkStart w:id="9231" w:name="C_4515-29952"/>
        <w:r>
          <w:t xml:space="preserve"> (CONF:4515-29952)</w:t>
        </w:r>
        <w:bookmarkEnd w:id="9231"/>
        <w:r>
          <w:t>.</w:t>
        </w:r>
      </w:ins>
    </w:p>
    <w:p w14:paraId="1319EAC3" w14:textId="77777777" w:rsidR="00440477" w:rsidRDefault="00440477" w:rsidP="00440477">
      <w:pPr>
        <w:numPr>
          <w:ilvl w:val="0"/>
          <w:numId w:val="10"/>
        </w:numPr>
        <w:rPr>
          <w:ins w:id="9232" w:author="Russ Ott" w:date="2022-05-16T11:54:00Z"/>
        </w:rPr>
      </w:pPr>
      <w:ins w:id="923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9234" w:name="C_4515-31063"/>
        <w:proofErr w:type="spellEnd"/>
        <w:r>
          <w:t xml:space="preserve"> (CONF:4515-31063)</w:t>
        </w:r>
        <w:bookmarkEnd w:id="9234"/>
        <w:r>
          <w:t xml:space="preserve"> such that it</w:t>
        </w:r>
      </w:ins>
    </w:p>
    <w:p w14:paraId="644FF7D4" w14:textId="77777777" w:rsidR="00440477" w:rsidRDefault="00440477" w:rsidP="00440477">
      <w:pPr>
        <w:numPr>
          <w:ilvl w:val="1"/>
          <w:numId w:val="10"/>
        </w:numPr>
        <w:rPr>
          <w:ins w:id="9235" w:author="Russ Ott" w:date="2022-05-16T11:54:00Z"/>
        </w:rPr>
      </w:pPr>
      <w:ins w:id="923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9237" w:name="C_4515-31532"/>
        <w:r>
          <w:t xml:space="preserve"> (CONF:4515-31532)</w:t>
        </w:r>
        <w:bookmarkEnd w:id="9237"/>
        <w:r>
          <w:t>.</w:t>
        </w:r>
      </w:ins>
    </w:p>
    <w:p w14:paraId="6AE37AAC" w14:textId="77777777" w:rsidR="00440477" w:rsidRDefault="00440477" w:rsidP="00440477">
      <w:pPr>
        <w:numPr>
          <w:ilvl w:val="1"/>
          <w:numId w:val="10"/>
        </w:numPr>
        <w:rPr>
          <w:ins w:id="9238" w:author="Russ Ott" w:date="2022-05-16T11:54:00Z"/>
        </w:rPr>
      </w:pPr>
      <w:ins w:id="9239" w:author="Russ Ott" w:date="2022-05-16T11:54:00Z">
        <w:r>
          <w:rPr>
            <w:rStyle w:val="keyword"/>
          </w:rPr>
          <w:t>SHALL</w:t>
        </w:r>
        <w:r>
          <w:t xml:space="preserve"> contain exactly one [</w:t>
        </w:r>
        <w:proofErr w:type="gramStart"/>
        <w:r>
          <w:t>1..</w:t>
        </w:r>
        <w:proofErr w:type="gramEnd"/>
        <w:r>
          <w:t>1] Priority Preference</w:t>
        </w:r>
        <w:r>
          <w:rPr>
            <w:rStyle w:val="XMLname"/>
          </w:rPr>
          <w:t xml:space="preserve"> (identifier: urn:oid:2.16.840.1.113883.10.20.22.4.143)</w:t>
        </w:r>
        <w:bookmarkStart w:id="9240" w:name="C_4515-31064"/>
        <w:r>
          <w:t xml:space="preserve"> (CONF:4515-31064)</w:t>
        </w:r>
        <w:bookmarkEnd w:id="9240"/>
        <w:r>
          <w:t>.</w:t>
        </w:r>
      </w:ins>
    </w:p>
    <w:p w14:paraId="33E5FF96" w14:textId="77777777" w:rsidR="00440477" w:rsidRDefault="00440477" w:rsidP="00440477">
      <w:pPr>
        <w:numPr>
          <w:ilvl w:val="0"/>
          <w:numId w:val="10"/>
        </w:numPr>
        <w:rPr>
          <w:ins w:id="9241" w:author="Russ Ott" w:date="2022-05-16T11:54:00Z"/>
        </w:rPr>
      </w:pPr>
      <w:ins w:id="9242"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9243" w:name="C_4515-9063"/>
        <w:proofErr w:type="spellEnd"/>
        <w:r>
          <w:t xml:space="preserve"> (CONF:4515-9063)</w:t>
        </w:r>
        <w:bookmarkEnd w:id="9243"/>
        <w:r>
          <w:t xml:space="preserve"> such that it</w:t>
        </w:r>
      </w:ins>
    </w:p>
    <w:p w14:paraId="198AF4F0" w14:textId="77777777" w:rsidR="00440477" w:rsidRDefault="00440477" w:rsidP="00440477">
      <w:pPr>
        <w:numPr>
          <w:ilvl w:val="1"/>
          <w:numId w:val="10"/>
        </w:numPr>
        <w:rPr>
          <w:ins w:id="9244" w:author="Russ Ott" w:date="2022-05-16T11:54:00Z"/>
        </w:rPr>
      </w:pPr>
      <w:ins w:id="924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"REFR"</w:t>
        </w:r>
        <w:r>
          <w:t xml:space="preserve"> Refers to (</w:t>
        </w:r>
        <w:proofErr w:type="spellStart"/>
        <w:r>
          <w:t>CodeSystem</w:t>
        </w:r>
        <w:proofErr w:type="spellEnd"/>
        <w:r>
          <w:t xml:space="preserve">: </w:t>
        </w:r>
        <w:r>
          <w:rPr>
            <w:rStyle w:val="XMLname"/>
          </w:rPr>
          <w:t>HL7ActRelationshipType urn:oid:2.16.840.1.113883.5.1002</w:t>
        </w:r>
        <w:r>
          <w:t>)</w:t>
        </w:r>
        <w:bookmarkStart w:id="9246" w:name="C_4515-9068"/>
        <w:r>
          <w:t xml:space="preserve"> (CONF:4515-9068)</w:t>
        </w:r>
        <w:bookmarkEnd w:id="9246"/>
        <w:r>
          <w:t>.</w:t>
        </w:r>
      </w:ins>
    </w:p>
    <w:p w14:paraId="02E34DB1" w14:textId="77777777" w:rsidR="00440477" w:rsidRDefault="00440477" w:rsidP="00440477">
      <w:pPr>
        <w:numPr>
          <w:ilvl w:val="1"/>
          <w:numId w:val="10"/>
        </w:numPr>
        <w:rPr>
          <w:ins w:id="9247" w:author="Russ Ott" w:date="2022-05-16T11:54:00Z"/>
        </w:rPr>
      </w:pPr>
      <w:ins w:id="9248" w:author="Russ Ott" w:date="2022-05-16T11:54:00Z">
        <w:r>
          <w:rPr>
            <w:rStyle w:val="keyword"/>
          </w:rPr>
          <w:t>SHALL</w:t>
        </w:r>
        <w:r>
          <w:t xml:space="preserve"> contain exactly one [</w:t>
        </w:r>
        <w:proofErr w:type="gramStart"/>
        <w:r>
          <w:t>1..</w:t>
        </w:r>
        <w:proofErr w:type="gramEnd"/>
        <w:r>
          <w:t>1] Problem Status</w:t>
        </w:r>
        <w:r>
          <w:rPr>
            <w:rStyle w:val="XMLname"/>
          </w:rPr>
          <w:t xml:space="preserve"> (identifier: urn:hl7ii:2.16.840.1.113883.10.20.22.4.6:2019-06-20)</w:t>
        </w:r>
        <w:bookmarkStart w:id="9249" w:name="C_4515-15591"/>
        <w:r>
          <w:t xml:space="preserve"> (CONF:4515-15591)</w:t>
        </w:r>
        <w:bookmarkEnd w:id="9249"/>
        <w:r>
          <w:t>.</w:t>
        </w:r>
      </w:ins>
    </w:p>
    <w:p w14:paraId="6528431C" w14:textId="77777777" w:rsidR="00440477" w:rsidRDefault="00440477" w:rsidP="00440477">
      <w:pPr>
        <w:pStyle w:val="BodyText"/>
        <w:spacing w:before="120"/>
        <w:rPr>
          <w:ins w:id="9250" w:author="Russ Ott" w:date="2022-05-16T11:54:00Z"/>
        </w:rPr>
      </w:pPr>
      <w:ins w:id="9251" w:author="Russ Ott" w:date="2022-05-16T11:54:00Z">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ins>
    </w:p>
    <w:p w14:paraId="54A371C6" w14:textId="77777777" w:rsidR="00440477" w:rsidRDefault="00440477" w:rsidP="00440477">
      <w:pPr>
        <w:numPr>
          <w:ilvl w:val="0"/>
          <w:numId w:val="10"/>
        </w:numPr>
        <w:rPr>
          <w:ins w:id="9252" w:author="Russ Ott" w:date="2022-05-16T11:54:00Z"/>
        </w:rPr>
      </w:pPr>
      <w:ins w:id="925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9254" w:name="C_4515-32965"/>
        <w:proofErr w:type="spellEnd"/>
        <w:r>
          <w:t xml:space="preserve"> (CONF:4515-32965)</w:t>
        </w:r>
        <w:bookmarkEnd w:id="9254"/>
        <w:r>
          <w:t xml:space="preserve"> such that it</w:t>
        </w:r>
      </w:ins>
    </w:p>
    <w:p w14:paraId="1D50994A" w14:textId="77777777" w:rsidR="00440477" w:rsidRDefault="00440477" w:rsidP="00440477">
      <w:pPr>
        <w:numPr>
          <w:ilvl w:val="1"/>
          <w:numId w:val="10"/>
        </w:numPr>
        <w:rPr>
          <w:ins w:id="9255" w:author="Russ Ott" w:date="2022-05-16T11:54:00Z"/>
        </w:rPr>
      </w:pPr>
      <w:ins w:id="925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"SPRT"</w:t>
        </w:r>
        <w:r>
          <w:t xml:space="preserve"> Has support (</w:t>
        </w:r>
        <w:proofErr w:type="spellStart"/>
        <w:r>
          <w:t>CodeSystem</w:t>
        </w:r>
        <w:proofErr w:type="spellEnd"/>
        <w:r>
          <w:t xml:space="preserve">: </w:t>
        </w:r>
        <w:r>
          <w:rPr>
            <w:rStyle w:val="XMLname"/>
          </w:rPr>
          <w:t>HL7ActRelationshipType urn:oid:2.16.840.1.113883.5.1002</w:t>
        </w:r>
        <w:r>
          <w:t>)</w:t>
        </w:r>
        <w:bookmarkStart w:id="9257" w:name="C_4515-32968"/>
        <w:r>
          <w:t xml:space="preserve"> (CONF:4515-32968)</w:t>
        </w:r>
        <w:bookmarkEnd w:id="9257"/>
        <w:r>
          <w:t>.</w:t>
        </w:r>
      </w:ins>
    </w:p>
    <w:p w14:paraId="381575FD" w14:textId="77777777" w:rsidR="00440477" w:rsidRDefault="00440477" w:rsidP="00440477">
      <w:pPr>
        <w:numPr>
          <w:ilvl w:val="1"/>
          <w:numId w:val="10"/>
        </w:numPr>
        <w:rPr>
          <w:ins w:id="9258" w:author="Russ Ott" w:date="2022-05-16T11:54:00Z"/>
        </w:rPr>
      </w:pPr>
      <w:ins w:id="9259"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9260" w:name="C_4515-32966"/>
        <w:r>
          <w:t xml:space="preserve"> (CONF:4515-32966)</w:t>
        </w:r>
        <w:bookmarkEnd w:id="9260"/>
        <w:r>
          <w:t>.</w:t>
        </w:r>
      </w:ins>
    </w:p>
    <w:p w14:paraId="2A5C370A" w14:textId="77777777" w:rsidR="00440477" w:rsidRDefault="00440477" w:rsidP="00440477">
      <w:pPr>
        <w:pStyle w:val="BodyText"/>
        <w:spacing w:before="120"/>
        <w:rPr>
          <w:ins w:id="9261" w:author="Russ Ott" w:date="2022-05-16T11:54:00Z"/>
        </w:rPr>
      </w:pPr>
      <w:ins w:id="9262" w:author="Russ Ott" w:date="2022-05-16T11:54:00Z">
        <w:r>
          <w:lastRenderedPageBreak/>
          <w:t xml:space="preserve">When an Assessment Scale Observation is contained in a Problem Template instance that is a Social Determinant of Health problem, that Assessment scale </w:t>
        </w:r>
        <w:r>
          <w:rPr>
            <w:rStyle w:val="keyword"/>
          </w:rPr>
          <w:t>MAY</w:t>
        </w:r>
        <w:r>
          <w:t xml:space="preserve"> contain assessment scale observations that represent LOINC question and answer pairs from SDOH screening instruments.</w:t>
        </w:r>
      </w:ins>
    </w:p>
    <w:p w14:paraId="2EB84317" w14:textId="77777777" w:rsidR="00440477" w:rsidRDefault="00440477" w:rsidP="00440477">
      <w:pPr>
        <w:numPr>
          <w:ilvl w:val="0"/>
          <w:numId w:val="10"/>
        </w:numPr>
        <w:rPr>
          <w:ins w:id="9263" w:author="Russ Ott" w:date="2022-05-16T11:54:00Z"/>
        </w:rPr>
      </w:pPr>
      <w:ins w:id="926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9265" w:name="C_4515-32953"/>
        <w:proofErr w:type="spellEnd"/>
        <w:r>
          <w:t xml:space="preserve"> (CONF:4515-32953)</w:t>
        </w:r>
        <w:bookmarkEnd w:id="9265"/>
        <w:r>
          <w:t xml:space="preserve"> such that it</w:t>
        </w:r>
      </w:ins>
    </w:p>
    <w:p w14:paraId="6DF295A1" w14:textId="77777777" w:rsidR="00440477" w:rsidRDefault="00440477" w:rsidP="00440477">
      <w:pPr>
        <w:numPr>
          <w:ilvl w:val="1"/>
          <w:numId w:val="10"/>
        </w:numPr>
        <w:rPr>
          <w:ins w:id="9266" w:author="Russ Ott" w:date="2022-05-16T11:54:00Z"/>
        </w:rPr>
      </w:pPr>
      <w:ins w:id="926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"SPRT"</w:t>
        </w:r>
        <w:r>
          <w:t xml:space="preserve"> Has support (</w:t>
        </w:r>
        <w:proofErr w:type="spellStart"/>
        <w:r>
          <w:t>CodeSystem</w:t>
        </w:r>
        <w:proofErr w:type="spellEnd"/>
        <w:r>
          <w:t xml:space="preserve">: </w:t>
        </w:r>
        <w:r>
          <w:rPr>
            <w:rStyle w:val="XMLname"/>
          </w:rPr>
          <w:t>HL7ActRelationshipType urn:oid:2.16.840.1.113883.5.1002</w:t>
        </w:r>
        <w:r>
          <w:t>)</w:t>
        </w:r>
        <w:bookmarkStart w:id="9268" w:name="C_4515-32955"/>
        <w:r>
          <w:t xml:space="preserve"> (CONF:4515-32955)</w:t>
        </w:r>
        <w:bookmarkEnd w:id="9268"/>
        <w:r>
          <w:t>.</w:t>
        </w:r>
      </w:ins>
    </w:p>
    <w:p w14:paraId="0E633E3F" w14:textId="77777777" w:rsidR="00440477" w:rsidRDefault="00440477" w:rsidP="00440477">
      <w:pPr>
        <w:numPr>
          <w:ilvl w:val="1"/>
          <w:numId w:val="10"/>
        </w:numPr>
        <w:rPr>
          <w:ins w:id="9269" w:author="Russ Ott" w:date="2022-05-16T11:54:00Z"/>
        </w:rPr>
      </w:pPr>
      <w:ins w:id="9270" w:author="Russ Ott" w:date="2022-05-16T11:54:00Z">
        <w:r>
          <w:rPr>
            <w:rStyle w:val="keyword"/>
          </w:rPr>
          <w:t>SHALL</w:t>
        </w:r>
        <w:r>
          <w:t xml:space="preserve"> contain exactly one [</w:t>
        </w:r>
        <w:proofErr w:type="gramStart"/>
        <w:r>
          <w:t>1..</w:t>
        </w:r>
        <w:proofErr w:type="gramEnd"/>
        <w:r>
          <w:t>1] Assessment Scale Observation</w:t>
        </w:r>
        <w:r>
          <w:rPr>
            <w:rStyle w:val="XMLname"/>
          </w:rPr>
          <w:t xml:space="preserve"> (identifier: urn:oid:2.16.840.1.113883.10.20.22.4.69)</w:t>
        </w:r>
        <w:bookmarkStart w:id="9271" w:name="C_4515-32954"/>
        <w:r>
          <w:t xml:space="preserve"> (CONF:4515-32954)</w:t>
        </w:r>
        <w:bookmarkEnd w:id="9271"/>
        <w:r>
          <w:t>.</w:t>
        </w:r>
      </w:ins>
    </w:p>
    <w:p w14:paraId="1057BB00" w14:textId="77777777" w:rsidR="00440477" w:rsidRDefault="00440477" w:rsidP="00440477">
      <w:pPr>
        <w:numPr>
          <w:ilvl w:val="0"/>
          <w:numId w:val="10"/>
        </w:numPr>
        <w:rPr>
          <w:ins w:id="9272" w:author="Russ Ott" w:date="2022-05-16T11:54:00Z"/>
        </w:rPr>
      </w:pPr>
      <w:ins w:id="927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9274" w:name="C_4515-33012"/>
        <w:proofErr w:type="spellEnd"/>
        <w:r>
          <w:t xml:space="preserve"> (CONF:4515-33012)</w:t>
        </w:r>
        <w:bookmarkEnd w:id="9274"/>
        <w:r>
          <w:t xml:space="preserve"> such that it</w:t>
        </w:r>
      </w:ins>
    </w:p>
    <w:p w14:paraId="10ADA6C0" w14:textId="77777777" w:rsidR="00440477" w:rsidRDefault="00440477" w:rsidP="00440477">
      <w:pPr>
        <w:numPr>
          <w:ilvl w:val="1"/>
          <w:numId w:val="10"/>
        </w:numPr>
        <w:rPr>
          <w:ins w:id="9275" w:author="Russ Ott" w:date="2022-05-16T11:54:00Z"/>
        </w:rPr>
      </w:pPr>
      <w:ins w:id="927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t>)</w:t>
        </w:r>
        <w:bookmarkStart w:id="9277" w:name="C_4515-33014"/>
        <w:r>
          <w:t xml:space="preserve"> (CONF:4515-33014)</w:t>
        </w:r>
        <w:bookmarkEnd w:id="9277"/>
        <w:r>
          <w:t>.</w:t>
        </w:r>
      </w:ins>
    </w:p>
    <w:p w14:paraId="70E2CC9E" w14:textId="308FD965" w:rsidR="00440477" w:rsidRDefault="00440477" w:rsidP="00440477">
      <w:pPr>
        <w:numPr>
          <w:ilvl w:val="1"/>
          <w:numId w:val="10"/>
        </w:numPr>
        <w:rPr>
          <w:ins w:id="9278" w:author="Russ Ott" w:date="2022-05-16T11:54:00Z"/>
        </w:rPr>
      </w:pPr>
      <w:ins w:id="9279" w:author="Russ Ott" w:date="2022-05-16T11:54:00Z">
        <w:r>
          <w:rPr>
            <w:rStyle w:val="keyword"/>
          </w:rPr>
          <w:t>SHALL</w:t>
        </w:r>
        <w:r>
          <w:t xml:space="preserve"> contain exactly one [</w:t>
        </w:r>
        <w:proofErr w:type="gramStart"/>
        <w:r>
          <w:t>1..</w:t>
        </w:r>
        <w:proofErr w:type="gramEnd"/>
        <w:r>
          <w:t xml:space="preserve">1]  </w:t>
        </w:r>
        <w:r w:rsidR="001C172D">
          <w:fldChar w:fldCharType="begin"/>
        </w:r>
        <w:r w:rsidR="001C172D">
          <w:instrText xml:space="preserve"> HYPERLINK \l "E_Date_of_Diagnosis_Act" \h </w:instrText>
        </w:r>
        <w:r w:rsidR="001C172D">
          <w:fldChar w:fldCharType="separate"/>
        </w:r>
        <w:r>
          <w:rPr>
            <w:rStyle w:val="HyperlinkCourierBold"/>
          </w:rPr>
          <w:t>Date of Diagnosis Act</w:t>
        </w:r>
        <w:r w:rsidR="001C172D">
          <w:rPr>
            <w:rStyle w:val="HyperlinkCourierBold"/>
          </w:rPr>
          <w:fldChar w:fldCharType="end"/>
        </w:r>
        <w:r>
          <w:rPr>
            <w:rStyle w:val="XMLname"/>
          </w:rPr>
          <w:t xml:space="preserve"> (identifier: urn:hl7ii:2.16.840.1.113883.10.20.22.4.502:2022-06-01)</w:t>
        </w:r>
        <w:bookmarkStart w:id="9280" w:name="C_4515-33013"/>
        <w:r>
          <w:t xml:space="preserve"> (CONF:4515-33013)</w:t>
        </w:r>
        <w:bookmarkEnd w:id="9280"/>
        <w:r>
          <w:t>.</w:t>
        </w:r>
      </w:ins>
    </w:p>
    <w:p w14:paraId="47D0C46E" w14:textId="00D3F606" w:rsidR="00440477" w:rsidRDefault="00440477" w:rsidP="00440477">
      <w:pPr>
        <w:pStyle w:val="Caption"/>
        <w:ind w:left="130" w:right="115"/>
        <w:rPr>
          <w:ins w:id="9281" w:author="Russ Ott" w:date="2022-05-16T11:54:00Z"/>
        </w:rPr>
      </w:pPr>
      <w:bookmarkStart w:id="9282" w:name="_Toc103325930"/>
      <w:ins w:id="9283" w:author="Russ Ott" w:date="2022-05-16T11:54:00Z">
        <w:r>
          <w:lastRenderedPageBreak/>
          <w:t xml:space="preserve">Figure </w:t>
        </w:r>
        <w:r>
          <w:fldChar w:fldCharType="begin"/>
        </w:r>
        <w:r>
          <w:instrText>SEQ Figure \* ARABIC</w:instrText>
        </w:r>
        <w:r>
          <w:fldChar w:fldCharType="separate"/>
        </w:r>
        <w:r w:rsidR="00F1669B">
          <w:t>24</w:t>
        </w:r>
        <w:r>
          <w:fldChar w:fldCharType="end"/>
        </w:r>
        <w:r>
          <w:t>: Problem Observation Example</w:t>
        </w:r>
        <w:bookmarkEnd w:id="9282"/>
      </w:ins>
    </w:p>
    <w:p w14:paraId="2F0C93B1" w14:textId="77777777" w:rsidR="00440477" w:rsidRDefault="00440477" w:rsidP="00440477">
      <w:pPr>
        <w:pStyle w:val="Example"/>
        <w:ind w:left="130" w:right="115"/>
        <w:rPr>
          <w:ins w:id="9284" w:author="Russ Ott" w:date="2022-05-16T11:54:00Z"/>
        </w:rPr>
      </w:pPr>
      <w:ins w:id="9285" w:author="Russ Ott" w:date="2022-05-16T11:54:00Z">
        <w:r>
          <w:tab/>
        </w:r>
        <w:r>
          <w:tab/>
        </w:r>
        <w:r>
          <w:tab/>
        </w:r>
        <w:r>
          <w:tab/>
        </w:r>
        <w:r>
          <w:tab/>
        </w:r>
        <w:r>
          <w:tab/>
        </w:r>
      </w:ins>
    </w:p>
    <w:p w14:paraId="108ABE14" w14:textId="77777777" w:rsidR="00440477" w:rsidRDefault="00440477" w:rsidP="00440477">
      <w:pPr>
        <w:pStyle w:val="Example"/>
        <w:ind w:left="130" w:right="115"/>
        <w:rPr>
          <w:ins w:id="9286" w:author="Russ Ott" w:date="2022-05-16T11:54:00Z"/>
        </w:rPr>
      </w:pPr>
      <w:ins w:id="9287" w:author="Russ Ott" w:date="2022-05-16T11:54:00Z">
        <w:r>
          <w:t xml:space="preserve">&lt;observation </w:t>
        </w:r>
        <w:proofErr w:type="spellStart"/>
        <w:r>
          <w:t>classCode</w:t>
        </w:r>
        <w:proofErr w:type="spellEnd"/>
        <w:r>
          <w:t xml:space="preserve">="OBS" </w:t>
        </w:r>
        <w:proofErr w:type="spellStart"/>
        <w:r>
          <w:t>moodCode</w:t>
        </w:r>
        <w:proofErr w:type="spellEnd"/>
        <w:r>
          <w:t>="EVN"&gt;</w:t>
        </w:r>
      </w:ins>
    </w:p>
    <w:p w14:paraId="35AAB166" w14:textId="77777777" w:rsidR="00440477" w:rsidRDefault="00440477" w:rsidP="00440477">
      <w:pPr>
        <w:pStyle w:val="Example"/>
        <w:ind w:left="130" w:right="115"/>
        <w:rPr>
          <w:ins w:id="9288" w:author="Russ Ott" w:date="2022-05-16T11:54:00Z"/>
        </w:rPr>
      </w:pPr>
      <w:ins w:id="9289" w:author="Russ Ott" w:date="2022-05-16T11:54:00Z">
        <w:r>
          <w:t xml:space="preserve">    </w:t>
        </w:r>
        <w:proofErr w:type="gramStart"/>
        <w:r>
          <w:t>&lt;!--</w:t>
        </w:r>
        <w:proofErr w:type="gramEnd"/>
        <w:r>
          <w:t xml:space="preserve"> ** Problem Observation ** --&gt;</w:t>
        </w:r>
      </w:ins>
    </w:p>
    <w:p w14:paraId="70646F5E" w14:textId="77777777" w:rsidR="00440477" w:rsidRDefault="00440477" w:rsidP="00440477">
      <w:pPr>
        <w:pStyle w:val="Example"/>
        <w:ind w:left="130" w:right="115"/>
        <w:rPr>
          <w:ins w:id="9290" w:author="Russ Ott" w:date="2022-05-16T11:54:00Z"/>
        </w:rPr>
      </w:pPr>
      <w:ins w:id="9291" w:author="Russ Ott" w:date="2022-05-16T11:54:00Z">
        <w:r>
          <w:t xml:space="preserve">    &lt;</w:t>
        </w:r>
        <w:proofErr w:type="spellStart"/>
        <w:r>
          <w:t>templateId</w:t>
        </w:r>
        <w:proofErr w:type="spellEnd"/>
        <w:r>
          <w:t xml:space="preserve"> root="2.16.840.1.113883.10.20.22.4.4" /&gt;</w:t>
        </w:r>
      </w:ins>
    </w:p>
    <w:p w14:paraId="581156C4" w14:textId="77777777" w:rsidR="00440477" w:rsidRDefault="00440477" w:rsidP="00440477">
      <w:pPr>
        <w:pStyle w:val="Example"/>
        <w:ind w:left="130" w:right="115"/>
        <w:rPr>
          <w:ins w:id="9292" w:author="Russ Ott" w:date="2022-05-16T11:54:00Z"/>
        </w:rPr>
      </w:pPr>
      <w:ins w:id="9293" w:author="Russ Ott" w:date="2022-05-16T11:54:00Z">
        <w:r>
          <w:t xml:space="preserve">    &lt;</w:t>
        </w:r>
        <w:proofErr w:type="spellStart"/>
        <w:r>
          <w:t>templateId</w:t>
        </w:r>
        <w:proofErr w:type="spellEnd"/>
        <w:r>
          <w:t xml:space="preserve"> root="2.16.840.1.113883.10.20.22.4.4" extension="2015-08-01" /&gt;</w:t>
        </w:r>
      </w:ins>
    </w:p>
    <w:p w14:paraId="2C3A9384" w14:textId="77777777" w:rsidR="00440477" w:rsidRDefault="00440477" w:rsidP="00440477">
      <w:pPr>
        <w:pStyle w:val="Example"/>
        <w:ind w:left="130" w:right="115"/>
        <w:rPr>
          <w:ins w:id="9294" w:author="Russ Ott" w:date="2022-05-16T11:54:00Z"/>
        </w:rPr>
      </w:pPr>
      <w:ins w:id="9295" w:author="Russ Ott" w:date="2022-05-16T11:54:00Z">
        <w:r>
          <w:t xml:space="preserve">    &lt;</w:t>
        </w:r>
        <w:proofErr w:type="spellStart"/>
        <w:r>
          <w:t>templateId</w:t>
        </w:r>
        <w:proofErr w:type="spellEnd"/>
        <w:r>
          <w:t xml:space="preserve"> root="2.16.840.1.113883.10.20.22.4.4" extension="2022-06-01" /&gt;</w:t>
        </w:r>
      </w:ins>
    </w:p>
    <w:p w14:paraId="5E3A0186" w14:textId="77777777" w:rsidR="00440477" w:rsidRDefault="00440477" w:rsidP="00440477">
      <w:pPr>
        <w:pStyle w:val="Example"/>
        <w:ind w:left="130" w:right="115"/>
        <w:rPr>
          <w:ins w:id="9296" w:author="Russ Ott" w:date="2022-05-16T11:54:00Z"/>
        </w:rPr>
      </w:pPr>
      <w:ins w:id="9297" w:author="Russ Ott" w:date="2022-05-16T11:54:00Z">
        <w:r>
          <w:t xml:space="preserve">    &lt;id root="ab1791b0-5c71-11db-b0de-0800200c9a66" /&gt;</w:t>
        </w:r>
      </w:ins>
    </w:p>
    <w:p w14:paraId="725951F6" w14:textId="77777777" w:rsidR="00440477" w:rsidRDefault="00440477" w:rsidP="00440477">
      <w:pPr>
        <w:pStyle w:val="Example"/>
        <w:ind w:left="130" w:right="115"/>
        <w:rPr>
          <w:ins w:id="9298" w:author="Russ Ott" w:date="2022-05-16T11:54:00Z"/>
        </w:rPr>
      </w:pPr>
      <w:ins w:id="9299" w:author="Russ Ott" w:date="2022-05-16T11:54:00Z">
        <w:r>
          <w:t xml:space="preserve">    &lt;code code="64572001" displayName="Condition" </w:t>
        </w:r>
      </w:ins>
    </w:p>
    <w:p w14:paraId="67AA33DD" w14:textId="77777777" w:rsidR="00440477" w:rsidRDefault="00440477" w:rsidP="00440477">
      <w:pPr>
        <w:pStyle w:val="Example"/>
        <w:ind w:left="130" w:right="115"/>
        <w:rPr>
          <w:ins w:id="9300" w:author="Russ Ott" w:date="2022-05-16T11:54:00Z"/>
        </w:rPr>
      </w:pPr>
      <w:ins w:id="9301" w:author="Russ Ott" w:date="2022-05-16T11:54:00Z">
        <w:r>
          <w:tab/>
        </w:r>
        <w:r>
          <w:tab/>
        </w:r>
        <w:r>
          <w:tab/>
        </w:r>
        <w:r>
          <w:tab/>
        </w:r>
        <w:r>
          <w:tab/>
        </w:r>
        <w:r>
          <w:tab/>
        </w:r>
        <w:r>
          <w:tab/>
        </w:r>
        <w:r>
          <w:tab/>
        </w:r>
        <w:proofErr w:type="spellStart"/>
        <w:r>
          <w:t>codeSystem</w:t>
        </w:r>
        <w:proofErr w:type="spellEnd"/>
        <w:r>
          <w:t xml:space="preserve">="2.16.840.1.113883.6.96" </w:t>
        </w:r>
        <w:proofErr w:type="spellStart"/>
        <w:r>
          <w:t>codeSystemName</w:t>
        </w:r>
        <w:proofErr w:type="spellEnd"/>
        <w:r>
          <w:t>="SNOMED CT"&gt;</w:t>
        </w:r>
      </w:ins>
    </w:p>
    <w:p w14:paraId="07949BE7" w14:textId="77777777" w:rsidR="00440477" w:rsidRDefault="00440477" w:rsidP="00440477">
      <w:pPr>
        <w:pStyle w:val="Example"/>
        <w:ind w:left="130" w:right="115"/>
        <w:rPr>
          <w:ins w:id="9302" w:author="Russ Ott" w:date="2022-05-16T11:54:00Z"/>
        </w:rPr>
      </w:pPr>
      <w:ins w:id="9303" w:author="Russ Ott" w:date="2022-05-16T11:54:00Z">
        <w:r>
          <w:t xml:space="preserve">        &lt;translation code="75323-6" </w:t>
        </w:r>
      </w:ins>
    </w:p>
    <w:p w14:paraId="6B2D8EA2" w14:textId="77777777" w:rsidR="00440477" w:rsidRDefault="00440477" w:rsidP="00440477">
      <w:pPr>
        <w:pStyle w:val="Example"/>
        <w:ind w:left="130" w:right="115"/>
        <w:rPr>
          <w:ins w:id="9304" w:author="Russ Ott" w:date="2022-05-16T11:54:00Z"/>
        </w:rPr>
      </w:pPr>
      <w:ins w:id="9305" w:author="Russ Ott" w:date="2022-05-16T11:54:00Z">
        <w:r>
          <w:tab/>
        </w:r>
        <w:r>
          <w:tab/>
        </w:r>
        <w:r>
          <w:tab/>
        </w:r>
        <w:r>
          <w:tab/>
        </w:r>
        <w:r>
          <w:tab/>
        </w:r>
        <w:r>
          <w:tab/>
        </w:r>
        <w:r>
          <w:tab/>
        </w:r>
        <w:r>
          <w:tab/>
        </w:r>
        <w:r>
          <w:tab/>
        </w:r>
        <w:proofErr w:type="spellStart"/>
        <w:r>
          <w:t>codeSystem</w:t>
        </w:r>
        <w:proofErr w:type="spellEnd"/>
        <w:r>
          <w:t xml:space="preserve">="2.16.840.1.113883.6.1" </w:t>
        </w:r>
      </w:ins>
    </w:p>
    <w:p w14:paraId="4DC5D303" w14:textId="77777777" w:rsidR="00440477" w:rsidRDefault="00440477" w:rsidP="00440477">
      <w:pPr>
        <w:pStyle w:val="Example"/>
        <w:ind w:left="130" w:right="115"/>
        <w:rPr>
          <w:ins w:id="9306" w:author="Russ Ott" w:date="2022-05-16T11:54:00Z"/>
        </w:rPr>
      </w:pPr>
      <w:ins w:id="9307" w:author="Russ Ott" w:date="2022-05-16T11:54:00Z">
        <w:r>
          <w:tab/>
        </w:r>
        <w:r>
          <w:tab/>
        </w:r>
        <w:r>
          <w:tab/>
        </w:r>
        <w:r>
          <w:tab/>
        </w:r>
        <w:r>
          <w:tab/>
        </w:r>
        <w:r>
          <w:tab/>
        </w:r>
        <w:r>
          <w:tab/>
        </w:r>
        <w:r>
          <w:tab/>
        </w:r>
        <w:r>
          <w:tab/>
        </w:r>
        <w:proofErr w:type="spellStart"/>
        <w:r>
          <w:t>codeSystemName</w:t>
        </w:r>
        <w:proofErr w:type="spellEnd"/>
        <w:r>
          <w:t xml:space="preserve">="LOINC" </w:t>
        </w:r>
      </w:ins>
    </w:p>
    <w:p w14:paraId="393D052A" w14:textId="77777777" w:rsidR="00440477" w:rsidRDefault="00440477" w:rsidP="00440477">
      <w:pPr>
        <w:pStyle w:val="Example"/>
        <w:ind w:left="130" w:right="115"/>
        <w:rPr>
          <w:ins w:id="9308" w:author="Russ Ott" w:date="2022-05-16T11:54:00Z"/>
        </w:rPr>
      </w:pPr>
      <w:ins w:id="9309" w:author="Russ Ott" w:date="2022-05-16T11:54:00Z">
        <w:r>
          <w:tab/>
        </w:r>
        <w:r>
          <w:tab/>
        </w:r>
        <w:r>
          <w:tab/>
        </w:r>
        <w:r>
          <w:tab/>
        </w:r>
        <w:r>
          <w:tab/>
        </w:r>
        <w:r>
          <w:tab/>
        </w:r>
        <w:r>
          <w:tab/>
        </w:r>
        <w:r>
          <w:tab/>
        </w:r>
        <w:r>
          <w:tab/>
          <w:t>displayName="Condition"/&gt;</w:t>
        </w:r>
      </w:ins>
    </w:p>
    <w:p w14:paraId="74FBE563" w14:textId="77777777" w:rsidR="00440477" w:rsidRDefault="00440477" w:rsidP="00440477">
      <w:pPr>
        <w:pStyle w:val="Example"/>
        <w:ind w:left="130" w:right="115"/>
        <w:rPr>
          <w:ins w:id="9310" w:author="Russ Ott" w:date="2022-05-16T11:54:00Z"/>
        </w:rPr>
      </w:pPr>
      <w:ins w:id="9311" w:author="Russ Ott" w:date="2022-05-16T11:54:00Z">
        <w:r>
          <w:t xml:space="preserve">    &lt;/code&gt;</w:t>
        </w:r>
      </w:ins>
    </w:p>
    <w:p w14:paraId="7E9BEB97" w14:textId="77777777" w:rsidR="00440477" w:rsidRDefault="00440477" w:rsidP="00440477">
      <w:pPr>
        <w:pStyle w:val="Example"/>
        <w:ind w:left="130" w:right="115"/>
        <w:rPr>
          <w:ins w:id="9312" w:author="Russ Ott" w:date="2022-05-16T11:54:00Z"/>
        </w:rPr>
      </w:pPr>
      <w:ins w:id="9313" w:author="Russ Ott" w:date="2022-05-16T11:54:00Z">
        <w:r>
          <w:t xml:space="preserve">    </w:t>
        </w:r>
        <w:proofErr w:type="gramStart"/>
        <w:r>
          <w:t>&lt;!--</w:t>
        </w:r>
        <w:proofErr w:type="gramEnd"/>
        <w:r>
          <w:t xml:space="preserve"> The </w:t>
        </w:r>
        <w:proofErr w:type="spellStart"/>
        <w:r>
          <w:t>statusCode</w:t>
        </w:r>
        <w:proofErr w:type="spellEnd"/>
        <w:r>
          <w:t xml:space="preserve"> reflects the status of the observation itself --&gt;</w:t>
        </w:r>
      </w:ins>
    </w:p>
    <w:p w14:paraId="3EA9FDF6" w14:textId="77777777" w:rsidR="00440477" w:rsidRDefault="00440477" w:rsidP="00440477">
      <w:pPr>
        <w:pStyle w:val="Example"/>
        <w:ind w:left="130" w:right="115"/>
        <w:rPr>
          <w:ins w:id="9314" w:author="Russ Ott" w:date="2022-05-16T11:54:00Z"/>
        </w:rPr>
      </w:pPr>
      <w:ins w:id="9315" w:author="Russ Ott" w:date="2022-05-16T11:54:00Z">
        <w:r>
          <w:t xml:space="preserve">    &lt;</w:t>
        </w:r>
        <w:proofErr w:type="spellStart"/>
        <w:r>
          <w:t>statusCode</w:t>
        </w:r>
        <w:proofErr w:type="spellEnd"/>
        <w:r>
          <w:t xml:space="preserve"> code="completed" /&gt;</w:t>
        </w:r>
      </w:ins>
    </w:p>
    <w:p w14:paraId="1A8094D2" w14:textId="77777777" w:rsidR="00440477" w:rsidRDefault="00440477" w:rsidP="00440477">
      <w:pPr>
        <w:pStyle w:val="Example"/>
        <w:ind w:left="130" w:right="115"/>
        <w:rPr>
          <w:ins w:id="9316" w:author="Russ Ott" w:date="2022-05-16T11:54:00Z"/>
        </w:rPr>
      </w:pPr>
      <w:ins w:id="9317" w:author="Russ Ott" w:date="2022-05-16T11:54:00Z">
        <w:r>
          <w:t xml:space="preserve">    &lt;</w:t>
        </w:r>
        <w:proofErr w:type="spellStart"/>
        <w:r>
          <w:t>effectiveTime</w:t>
        </w:r>
        <w:proofErr w:type="spellEnd"/>
        <w:r>
          <w:t>&gt;</w:t>
        </w:r>
      </w:ins>
    </w:p>
    <w:p w14:paraId="51D9F695" w14:textId="77777777" w:rsidR="00440477" w:rsidRDefault="00440477" w:rsidP="00440477">
      <w:pPr>
        <w:pStyle w:val="Example"/>
        <w:ind w:left="130" w:right="115"/>
        <w:rPr>
          <w:ins w:id="9318" w:author="Russ Ott" w:date="2022-05-16T11:54:00Z"/>
        </w:rPr>
      </w:pPr>
      <w:ins w:id="9319" w:author="Russ Ott" w:date="2022-05-16T11:54:00Z">
        <w:r>
          <w:t xml:space="preserve">        </w:t>
        </w:r>
        <w:proofErr w:type="gramStart"/>
        <w:r>
          <w:t>&lt;!--</w:t>
        </w:r>
        <w:proofErr w:type="gramEnd"/>
        <w:r>
          <w:t xml:space="preserve"> The low value reflects the date of onset --&gt;</w:t>
        </w:r>
      </w:ins>
    </w:p>
    <w:p w14:paraId="31D5981C" w14:textId="77777777" w:rsidR="00440477" w:rsidRDefault="00440477" w:rsidP="00440477">
      <w:pPr>
        <w:pStyle w:val="Example"/>
        <w:ind w:left="130" w:right="115"/>
        <w:rPr>
          <w:ins w:id="9320" w:author="Russ Ott" w:date="2022-05-16T11:54:00Z"/>
        </w:rPr>
      </w:pPr>
      <w:ins w:id="9321" w:author="Russ Ott" w:date="2022-05-16T11:54:00Z">
        <w:r>
          <w:t xml:space="preserve">        </w:t>
        </w:r>
        <w:proofErr w:type="gramStart"/>
        <w:r>
          <w:t>&lt;!--</w:t>
        </w:r>
        <w:proofErr w:type="gramEnd"/>
        <w:r>
          <w:t xml:space="preserve"> Based on patient symptoms, presumed onset is July 3, 2013 --&gt;</w:t>
        </w:r>
      </w:ins>
    </w:p>
    <w:p w14:paraId="6A3925D0" w14:textId="77777777" w:rsidR="00440477" w:rsidRDefault="00440477" w:rsidP="00440477">
      <w:pPr>
        <w:pStyle w:val="Example"/>
        <w:ind w:left="130" w:right="115"/>
        <w:rPr>
          <w:ins w:id="9322" w:author="Russ Ott" w:date="2022-05-16T11:54:00Z"/>
        </w:rPr>
      </w:pPr>
      <w:ins w:id="9323" w:author="Russ Ott" w:date="2022-05-16T11:54:00Z">
        <w:r>
          <w:t xml:space="preserve">        &lt;low value="20130703" /&gt;</w:t>
        </w:r>
      </w:ins>
    </w:p>
    <w:p w14:paraId="2D6C8CE2" w14:textId="77777777" w:rsidR="00440477" w:rsidRDefault="00440477" w:rsidP="00440477">
      <w:pPr>
        <w:pStyle w:val="Example"/>
        <w:ind w:left="130" w:right="115"/>
        <w:rPr>
          <w:ins w:id="9324" w:author="Russ Ott" w:date="2022-05-16T11:54:00Z"/>
        </w:rPr>
      </w:pPr>
      <w:ins w:id="9325" w:author="Russ Ott" w:date="2022-05-16T11:54:00Z">
        <w:r>
          <w:t xml:space="preserve">        </w:t>
        </w:r>
        <w:proofErr w:type="gramStart"/>
        <w:r>
          <w:t>&lt;!--</w:t>
        </w:r>
        <w:proofErr w:type="gramEnd"/>
        <w:r>
          <w:t xml:space="preserve"> The high value reflects when the problem was known to be resolved --&gt;</w:t>
        </w:r>
      </w:ins>
    </w:p>
    <w:p w14:paraId="3865784B" w14:textId="77777777" w:rsidR="00440477" w:rsidRDefault="00440477" w:rsidP="00440477">
      <w:pPr>
        <w:pStyle w:val="Example"/>
        <w:ind w:left="130" w:right="115"/>
        <w:rPr>
          <w:ins w:id="9326" w:author="Russ Ott" w:date="2022-05-16T11:54:00Z"/>
        </w:rPr>
      </w:pPr>
      <w:ins w:id="9327" w:author="Russ Ott" w:date="2022-05-16T11:54:00Z">
        <w:r>
          <w:t xml:space="preserve">        </w:t>
        </w:r>
        <w:proofErr w:type="gramStart"/>
        <w:r>
          <w:t>&lt;!--</w:t>
        </w:r>
        <w:proofErr w:type="gramEnd"/>
        <w:r>
          <w:t xml:space="preserve"> Based on signs and symptoms, appears to be resolved on Aug 14, 2013 --&gt;</w:t>
        </w:r>
      </w:ins>
    </w:p>
    <w:p w14:paraId="27C4A5F2" w14:textId="77777777" w:rsidR="00440477" w:rsidRDefault="00440477" w:rsidP="00440477">
      <w:pPr>
        <w:pStyle w:val="Example"/>
        <w:ind w:left="130" w:right="115"/>
        <w:rPr>
          <w:ins w:id="9328" w:author="Russ Ott" w:date="2022-05-16T11:54:00Z"/>
        </w:rPr>
      </w:pPr>
      <w:ins w:id="9329" w:author="Russ Ott" w:date="2022-05-16T11:54:00Z">
        <w:r>
          <w:t xml:space="preserve">        &lt;high value="20080814" /&gt;</w:t>
        </w:r>
      </w:ins>
    </w:p>
    <w:p w14:paraId="3E1F0071" w14:textId="77777777" w:rsidR="00440477" w:rsidRDefault="00440477" w:rsidP="00440477">
      <w:pPr>
        <w:pStyle w:val="Example"/>
        <w:ind w:left="130" w:right="115"/>
        <w:rPr>
          <w:ins w:id="9330" w:author="Russ Ott" w:date="2022-05-16T11:54:00Z"/>
        </w:rPr>
      </w:pPr>
      <w:ins w:id="9331" w:author="Russ Ott" w:date="2022-05-16T11:54:00Z">
        <w:r>
          <w:t xml:space="preserve">    &lt;/</w:t>
        </w:r>
        <w:proofErr w:type="spellStart"/>
        <w:r>
          <w:t>effectiveTime</w:t>
        </w:r>
        <w:proofErr w:type="spellEnd"/>
        <w:r>
          <w:t>&gt;</w:t>
        </w:r>
      </w:ins>
    </w:p>
    <w:p w14:paraId="4660CC7C" w14:textId="77777777" w:rsidR="00440477" w:rsidRDefault="00440477" w:rsidP="00440477">
      <w:pPr>
        <w:pStyle w:val="Example"/>
        <w:ind w:left="130" w:right="115"/>
        <w:rPr>
          <w:ins w:id="9332" w:author="Russ Ott" w:date="2022-05-16T11:54:00Z"/>
        </w:rPr>
      </w:pPr>
      <w:ins w:id="9333" w:author="Russ Ott" w:date="2022-05-16T11:54:00Z">
        <w:r>
          <w:t xml:space="preserve">    &lt;value </w:t>
        </w:r>
        <w:proofErr w:type="spellStart"/>
        <w:proofErr w:type="gramStart"/>
        <w:r>
          <w:t>xsi:type</w:t>
        </w:r>
        <w:proofErr w:type="spellEnd"/>
        <w:proofErr w:type="gramEnd"/>
        <w:r>
          <w:t xml:space="preserve">="CD" </w:t>
        </w:r>
      </w:ins>
    </w:p>
    <w:p w14:paraId="0A919E4C" w14:textId="77777777" w:rsidR="00440477" w:rsidRDefault="00440477" w:rsidP="00440477">
      <w:pPr>
        <w:pStyle w:val="Example"/>
        <w:ind w:left="130" w:right="115"/>
        <w:rPr>
          <w:ins w:id="9334" w:author="Russ Ott" w:date="2022-05-16T11:54:00Z"/>
        </w:rPr>
      </w:pPr>
      <w:ins w:id="9335" w:author="Russ Ott" w:date="2022-05-16T11:54:00Z">
        <w:r>
          <w:tab/>
        </w:r>
        <w:r>
          <w:tab/>
        </w:r>
        <w:r>
          <w:tab/>
        </w:r>
        <w:r>
          <w:tab/>
        </w:r>
        <w:r>
          <w:tab/>
        </w:r>
        <w:r>
          <w:tab/>
        </w:r>
        <w:r>
          <w:tab/>
        </w:r>
        <w:r>
          <w:tab/>
          <w:t xml:space="preserve">code="233604007" </w:t>
        </w:r>
      </w:ins>
    </w:p>
    <w:p w14:paraId="0F7276A5" w14:textId="77777777" w:rsidR="00440477" w:rsidRDefault="00440477" w:rsidP="00440477">
      <w:pPr>
        <w:pStyle w:val="Example"/>
        <w:ind w:left="130" w:right="115"/>
        <w:rPr>
          <w:ins w:id="9336" w:author="Russ Ott" w:date="2022-05-16T11:54:00Z"/>
        </w:rPr>
      </w:pPr>
      <w:ins w:id="9337" w:author="Russ Ott" w:date="2022-05-16T11:54:00Z">
        <w:r>
          <w:tab/>
        </w:r>
        <w:r>
          <w:tab/>
        </w:r>
        <w:r>
          <w:tab/>
        </w:r>
        <w:r>
          <w:tab/>
        </w:r>
        <w:r>
          <w:tab/>
        </w:r>
        <w:r>
          <w:tab/>
        </w:r>
        <w:r>
          <w:tab/>
        </w:r>
        <w:r>
          <w:tab/>
        </w:r>
        <w:proofErr w:type="spellStart"/>
        <w:r>
          <w:t>codeSystem</w:t>
        </w:r>
        <w:proofErr w:type="spellEnd"/>
        <w:r>
          <w:t xml:space="preserve">="2.16.840.1.113883.6.96"  </w:t>
        </w:r>
      </w:ins>
    </w:p>
    <w:p w14:paraId="353E51C9" w14:textId="77777777" w:rsidR="00440477" w:rsidRDefault="00440477" w:rsidP="00440477">
      <w:pPr>
        <w:pStyle w:val="Example"/>
        <w:ind w:left="130" w:right="115"/>
        <w:rPr>
          <w:ins w:id="9338" w:author="Russ Ott" w:date="2022-05-16T11:54:00Z"/>
        </w:rPr>
      </w:pPr>
      <w:ins w:id="9339" w:author="Russ Ott" w:date="2022-05-16T11:54:00Z">
        <w:r>
          <w:tab/>
        </w:r>
        <w:r>
          <w:tab/>
        </w:r>
        <w:r>
          <w:tab/>
        </w:r>
        <w:r>
          <w:tab/>
        </w:r>
        <w:r>
          <w:tab/>
        </w:r>
        <w:r>
          <w:tab/>
        </w:r>
        <w:r>
          <w:tab/>
        </w:r>
        <w:r>
          <w:tab/>
          <w:t>displayName="Pneumonia" /&gt;</w:t>
        </w:r>
      </w:ins>
    </w:p>
    <w:p w14:paraId="32D46E8D" w14:textId="77777777" w:rsidR="00440477" w:rsidRDefault="00440477" w:rsidP="00440477">
      <w:pPr>
        <w:pStyle w:val="Example"/>
        <w:ind w:left="130" w:right="115"/>
        <w:rPr>
          <w:ins w:id="9340" w:author="Russ Ott" w:date="2022-05-16T11:54:00Z"/>
        </w:rPr>
      </w:pPr>
      <w:ins w:id="9341" w:author="Russ Ott" w:date="2022-05-16T11:54:00Z">
        <w:r>
          <w:t xml:space="preserve">    &lt;author </w:t>
        </w:r>
        <w:proofErr w:type="spellStart"/>
        <w:r>
          <w:t>typeCode</w:t>
        </w:r>
        <w:proofErr w:type="spellEnd"/>
        <w:r>
          <w:t>="AUT"&gt;</w:t>
        </w:r>
      </w:ins>
    </w:p>
    <w:p w14:paraId="1AA1EB98" w14:textId="77777777" w:rsidR="00440477" w:rsidRDefault="00440477" w:rsidP="00440477">
      <w:pPr>
        <w:pStyle w:val="Example"/>
        <w:ind w:left="130" w:right="115"/>
        <w:rPr>
          <w:ins w:id="9342" w:author="Russ Ott" w:date="2022-05-16T11:54:00Z"/>
        </w:rPr>
      </w:pPr>
      <w:ins w:id="9343" w:author="Russ Ott" w:date="2022-05-16T11:54:00Z">
        <w:r>
          <w:t xml:space="preserve">        &lt;</w:t>
        </w:r>
        <w:proofErr w:type="spellStart"/>
        <w:r>
          <w:t>templateId</w:t>
        </w:r>
        <w:proofErr w:type="spellEnd"/>
        <w:r>
          <w:t xml:space="preserve"> root="2.16.840.1.113883.10.20.22.4.119" /&gt;</w:t>
        </w:r>
      </w:ins>
    </w:p>
    <w:p w14:paraId="50D7EDED" w14:textId="77777777" w:rsidR="00440477" w:rsidRDefault="00440477" w:rsidP="00440477">
      <w:pPr>
        <w:pStyle w:val="Example"/>
        <w:ind w:left="130" w:right="115"/>
        <w:rPr>
          <w:ins w:id="9344" w:author="Russ Ott" w:date="2022-05-16T11:54:00Z"/>
        </w:rPr>
      </w:pPr>
      <w:ins w:id="9345" w:author="Russ Ott" w:date="2022-05-16T11:54:00Z">
        <w:r>
          <w:t xml:space="preserve">        &lt;time value="200808141030-0800" /&gt;</w:t>
        </w:r>
      </w:ins>
    </w:p>
    <w:p w14:paraId="06CF706C" w14:textId="77777777" w:rsidR="00440477" w:rsidRDefault="00440477" w:rsidP="00440477">
      <w:pPr>
        <w:pStyle w:val="Example"/>
        <w:ind w:left="130" w:right="115"/>
        <w:rPr>
          <w:ins w:id="9346" w:author="Russ Ott" w:date="2022-05-16T11:54:00Z"/>
        </w:rPr>
      </w:pPr>
      <w:ins w:id="9347" w:author="Russ Ott" w:date="2022-05-16T11:54:00Z">
        <w:r>
          <w:t xml:space="preserve">        &lt;</w:t>
        </w:r>
        <w:proofErr w:type="spellStart"/>
        <w:r>
          <w:t>assignedAuthor</w:t>
        </w:r>
        <w:proofErr w:type="spellEnd"/>
        <w:r>
          <w:t>&gt;</w:t>
        </w:r>
      </w:ins>
    </w:p>
    <w:p w14:paraId="5F18921C" w14:textId="77777777" w:rsidR="00440477" w:rsidRDefault="00440477" w:rsidP="00440477">
      <w:pPr>
        <w:pStyle w:val="Example"/>
        <w:ind w:left="130" w:right="115"/>
        <w:rPr>
          <w:ins w:id="9348" w:author="Russ Ott" w:date="2022-05-16T11:54:00Z"/>
        </w:rPr>
      </w:pPr>
      <w:ins w:id="9349" w:author="Russ Ott" w:date="2022-05-16T11:54:00Z">
        <w:r>
          <w:t xml:space="preserve">            &lt;id extension="555555555" root="2.16.840.1.113883.4.6" /&gt;</w:t>
        </w:r>
      </w:ins>
    </w:p>
    <w:p w14:paraId="4CAA22D3" w14:textId="77777777" w:rsidR="00440477" w:rsidRDefault="00440477" w:rsidP="00440477">
      <w:pPr>
        <w:pStyle w:val="Example"/>
        <w:ind w:left="130" w:right="115"/>
        <w:rPr>
          <w:ins w:id="9350" w:author="Russ Ott" w:date="2022-05-16T11:54:00Z"/>
        </w:rPr>
      </w:pPr>
      <w:ins w:id="9351" w:author="Russ Ott" w:date="2022-05-16T11:54:00Z">
        <w:r>
          <w:t xml:space="preserve">            &lt;code code="207QA0505X" </w:t>
        </w:r>
      </w:ins>
    </w:p>
    <w:p w14:paraId="3606CCA6" w14:textId="77777777" w:rsidR="00440477" w:rsidRDefault="00440477" w:rsidP="00440477">
      <w:pPr>
        <w:pStyle w:val="Example"/>
        <w:ind w:left="130" w:right="115"/>
        <w:rPr>
          <w:ins w:id="9352" w:author="Russ Ott" w:date="2022-05-16T11:54:00Z"/>
        </w:rPr>
      </w:pPr>
      <w:ins w:id="9353" w:author="Russ Ott" w:date="2022-05-16T11:54:00Z">
        <w:r>
          <w:tab/>
        </w:r>
        <w:r>
          <w:tab/>
        </w:r>
        <w:r>
          <w:tab/>
        </w:r>
        <w:r>
          <w:tab/>
        </w:r>
        <w:r>
          <w:tab/>
        </w:r>
        <w:r>
          <w:tab/>
        </w:r>
        <w:r>
          <w:tab/>
        </w:r>
        <w:r>
          <w:tab/>
        </w:r>
        <w:r>
          <w:tab/>
        </w:r>
        <w:r>
          <w:tab/>
          <w:t xml:space="preserve">displayName="Adult Medicine" </w:t>
        </w:r>
      </w:ins>
    </w:p>
    <w:p w14:paraId="3DE5C788" w14:textId="77777777" w:rsidR="00440477" w:rsidRDefault="00440477" w:rsidP="00440477">
      <w:pPr>
        <w:pStyle w:val="Example"/>
        <w:ind w:left="130" w:right="115"/>
        <w:rPr>
          <w:ins w:id="9354" w:author="Russ Ott" w:date="2022-05-16T11:54:00Z"/>
        </w:rPr>
      </w:pPr>
      <w:ins w:id="9355" w:author="Russ Ott" w:date="2022-05-16T11:54:00Z">
        <w:r>
          <w:tab/>
        </w:r>
        <w:r>
          <w:tab/>
        </w:r>
        <w:r>
          <w:tab/>
        </w:r>
        <w:r>
          <w:tab/>
        </w:r>
        <w:r>
          <w:tab/>
        </w:r>
        <w:r>
          <w:tab/>
        </w:r>
        <w:r>
          <w:tab/>
        </w:r>
        <w:r>
          <w:tab/>
        </w:r>
        <w:r>
          <w:tab/>
        </w:r>
        <w:r>
          <w:tab/>
        </w:r>
        <w:proofErr w:type="spellStart"/>
        <w:r>
          <w:t>codeSystem</w:t>
        </w:r>
        <w:proofErr w:type="spellEnd"/>
        <w:r>
          <w:t>="2.16.840.1.113883.6.101"</w:t>
        </w:r>
      </w:ins>
    </w:p>
    <w:p w14:paraId="33249455" w14:textId="77777777" w:rsidR="00440477" w:rsidRDefault="00440477" w:rsidP="00440477">
      <w:pPr>
        <w:pStyle w:val="Example"/>
        <w:ind w:left="130" w:right="115"/>
        <w:rPr>
          <w:ins w:id="9356" w:author="Russ Ott" w:date="2022-05-16T11:54:00Z"/>
        </w:rPr>
      </w:pPr>
      <w:ins w:id="9357" w:author="Russ Ott" w:date="2022-05-16T11:54:00Z">
        <w:r>
          <w:tab/>
        </w:r>
        <w:r>
          <w:tab/>
        </w:r>
        <w:r>
          <w:tab/>
        </w:r>
        <w:r>
          <w:tab/>
        </w:r>
        <w:r>
          <w:tab/>
        </w:r>
        <w:r>
          <w:tab/>
        </w:r>
        <w:r>
          <w:tab/>
        </w:r>
        <w:r>
          <w:tab/>
        </w:r>
        <w:r>
          <w:tab/>
        </w:r>
        <w:r>
          <w:tab/>
        </w:r>
        <w:proofErr w:type="spellStart"/>
        <w:r>
          <w:t>codeSystemName</w:t>
        </w:r>
        <w:proofErr w:type="spellEnd"/>
        <w:r>
          <w:t>="Healthcare Provider Taxonomy (HIPAA)" /&gt;</w:t>
        </w:r>
      </w:ins>
    </w:p>
    <w:p w14:paraId="1D5B583F" w14:textId="77777777" w:rsidR="00440477" w:rsidRDefault="00440477" w:rsidP="00440477">
      <w:pPr>
        <w:pStyle w:val="Example"/>
        <w:ind w:left="130" w:right="115"/>
        <w:rPr>
          <w:ins w:id="9358" w:author="Russ Ott" w:date="2022-05-16T11:54:00Z"/>
        </w:rPr>
      </w:pPr>
      <w:ins w:id="9359" w:author="Russ Ott" w:date="2022-05-16T11:54:00Z">
        <w:r>
          <w:t xml:space="preserve">        &lt;/</w:t>
        </w:r>
        <w:proofErr w:type="spellStart"/>
        <w:r>
          <w:t>assignedAuthor</w:t>
        </w:r>
        <w:proofErr w:type="spellEnd"/>
        <w:r>
          <w:t>&gt;</w:t>
        </w:r>
      </w:ins>
    </w:p>
    <w:p w14:paraId="54553AC8" w14:textId="77777777" w:rsidR="00440477" w:rsidRDefault="00440477" w:rsidP="00440477">
      <w:pPr>
        <w:pStyle w:val="Example"/>
        <w:ind w:left="130" w:right="115"/>
        <w:rPr>
          <w:ins w:id="9360" w:author="Russ Ott" w:date="2022-05-16T11:54:00Z"/>
        </w:rPr>
      </w:pPr>
      <w:ins w:id="9361" w:author="Russ Ott" w:date="2022-05-16T11:54:00Z">
        <w:r>
          <w:t xml:space="preserve">    &lt;/author&gt;</w:t>
        </w:r>
      </w:ins>
    </w:p>
    <w:p w14:paraId="64BCF8F3" w14:textId="77777777" w:rsidR="00440477" w:rsidRDefault="00440477" w:rsidP="00440477">
      <w:pPr>
        <w:pStyle w:val="Example"/>
        <w:ind w:left="130" w:right="115"/>
        <w:rPr>
          <w:ins w:id="9362" w:author="Russ Ott" w:date="2022-05-16T11:54:00Z"/>
        </w:rPr>
      </w:pPr>
      <w:ins w:id="9363" w:author="Russ Ott" w:date="2022-05-16T11:54:00Z">
        <w:r>
          <w:t>&lt;/observation&gt;</w:t>
        </w:r>
      </w:ins>
    </w:p>
    <w:p w14:paraId="40A76A81" w14:textId="77777777" w:rsidR="00440477" w:rsidRDefault="00440477" w:rsidP="00440477">
      <w:pPr>
        <w:pStyle w:val="BodyText"/>
        <w:rPr>
          <w:ins w:id="9364" w:author="Russ Ott" w:date="2022-05-16T11:54:00Z"/>
        </w:rPr>
      </w:pPr>
    </w:p>
    <w:p w14:paraId="71ADA3BD" w14:textId="188BC368" w:rsidR="00440477" w:rsidRDefault="00440477" w:rsidP="00440477">
      <w:pPr>
        <w:pStyle w:val="Caption"/>
        <w:ind w:left="130" w:right="115"/>
        <w:rPr>
          <w:ins w:id="9365" w:author="Russ Ott" w:date="2022-05-16T11:54:00Z"/>
        </w:rPr>
      </w:pPr>
      <w:bookmarkStart w:id="9366" w:name="_Toc103325931"/>
      <w:ins w:id="9367" w:author="Russ Ott" w:date="2022-05-16T11:54:00Z">
        <w:r>
          <w:lastRenderedPageBreak/>
          <w:t xml:space="preserve">Figure </w:t>
        </w:r>
        <w:r>
          <w:fldChar w:fldCharType="begin"/>
        </w:r>
        <w:r>
          <w:instrText>SEQ Figure \* ARABIC</w:instrText>
        </w:r>
        <w:r>
          <w:fldChar w:fldCharType="separate"/>
        </w:r>
        <w:r w:rsidR="00F1669B">
          <w:t>25</w:t>
        </w:r>
        <w:r>
          <w:fldChar w:fldCharType="end"/>
        </w:r>
        <w:r>
          <w:t>: Social Determinant of Health Problem Observation Example</w:t>
        </w:r>
        <w:bookmarkEnd w:id="9366"/>
      </w:ins>
    </w:p>
    <w:p w14:paraId="2D6F7170" w14:textId="77777777" w:rsidR="00440477" w:rsidRDefault="00440477" w:rsidP="00440477">
      <w:pPr>
        <w:pStyle w:val="Example"/>
        <w:ind w:left="130" w:right="115"/>
        <w:rPr>
          <w:ins w:id="9368" w:author="Russ Ott" w:date="2022-05-16T11:54:00Z"/>
        </w:rPr>
      </w:pPr>
      <w:ins w:id="9369" w:author="Russ Ott" w:date="2022-05-16T11:54:00Z">
        <w:r>
          <w:tab/>
        </w:r>
        <w:r>
          <w:tab/>
        </w:r>
        <w:r>
          <w:tab/>
        </w:r>
        <w:r>
          <w:tab/>
        </w:r>
        <w:r>
          <w:tab/>
        </w:r>
        <w:r>
          <w:tab/>
        </w:r>
      </w:ins>
    </w:p>
    <w:p w14:paraId="275F9F32" w14:textId="77777777" w:rsidR="00440477" w:rsidRDefault="00440477" w:rsidP="00440477">
      <w:pPr>
        <w:pStyle w:val="Example"/>
        <w:ind w:left="130" w:right="115"/>
        <w:rPr>
          <w:ins w:id="9370" w:author="Russ Ott" w:date="2022-05-16T11:54:00Z"/>
        </w:rPr>
      </w:pPr>
      <w:proofErr w:type="gramStart"/>
      <w:ins w:id="9371" w:author="Russ Ott" w:date="2022-05-16T11:54:00Z">
        <w:r>
          <w:t>&lt;!--</w:t>
        </w:r>
        <w:proofErr w:type="gramEnd"/>
        <w:r>
          <w:t xml:space="preserve"> SDOH Problem --&gt;</w:t>
        </w:r>
      </w:ins>
    </w:p>
    <w:p w14:paraId="1A6AFBE9" w14:textId="77777777" w:rsidR="00440477" w:rsidRDefault="00440477" w:rsidP="00440477">
      <w:pPr>
        <w:pStyle w:val="Example"/>
        <w:ind w:left="130" w:right="115"/>
        <w:rPr>
          <w:ins w:id="9372" w:author="Russ Ott" w:date="2022-05-16T11:54:00Z"/>
        </w:rPr>
      </w:pPr>
      <w:ins w:id="9373" w:author="Russ Ott" w:date="2022-05-16T11:54:00Z">
        <w:r>
          <w:t xml:space="preserve">&lt;observation </w:t>
        </w:r>
        <w:proofErr w:type="spellStart"/>
        <w:r>
          <w:t>classCode</w:t>
        </w:r>
        <w:proofErr w:type="spellEnd"/>
        <w:r>
          <w:t xml:space="preserve">="OBS" </w:t>
        </w:r>
        <w:proofErr w:type="spellStart"/>
        <w:r>
          <w:t>moodCode</w:t>
        </w:r>
        <w:proofErr w:type="spellEnd"/>
        <w:r>
          <w:t>="EVN"&gt;</w:t>
        </w:r>
      </w:ins>
    </w:p>
    <w:p w14:paraId="154EDCB5" w14:textId="77777777" w:rsidR="00440477" w:rsidRDefault="00440477" w:rsidP="00440477">
      <w:pPr>
        <w:pStyle w:val="Example"/>
        <w:ind w:left="130" w:right="115"/>
        <w:rPr>
          <w:ins w:id="9374" w:author="Russ Ott" w:date="2022-05-16T11:54:00Z"/>
        </w:rPr>
      </w:pPr>
      <w:ins w:id="9375" w:author="Russ Ott" w:date="2022-05-16T11:54:00Z">
        <w:r>
          <w:t xml:space="preserve">    &lt;</w:t>
        </w:r>
        <w:proofErr w:type="spellStart"/>
        <w:r>
          <w:t>templateId</w:t>
        </w:r>
        <w:proofErr w:type="spellEnd"/>
        <w:r>
          <w:t xml:space="preserve"> root="2.16.840.1.113883.10.20.22.4.4"/&gt;</w:t>
        </w:r>
      </w:ins>
    </w:p>
    <w:p w14:paraId="0D75D50A" w14:textId="77777777" w:rsidR="00440477" w:rsidRDefault="00440477" w:rsidP="00440477">
      <w:pPr>
        <w:pStyle w:val="Example"/>
        <w:ind w:left="130" w:right="115"/>
        <w:rPr>
          <w:ins w:id="9376" w:author="Russ Ott" w:date="2022-05-16T11:54:00Z"/>
        </w:rPr>
      </w:pPr>
      <w:ins w:id="9377" w:author="Russ Ott" w:date="2022-05-16T11:54:00Z">
        <w:r>
          <w:t xml:space="preserve">    &lt;</w:t>
        </w:r>
        <w:proofErr w:type="spellStart"/>
        <w:r>
          <w:t>templateId</w:t>
        </w:r>
        <w:proofErr w:type="spellEnd"/>
        <w:r>
          <w:t xml:space="preserve"> root="2.16.840.1.113883.10.20.22.4.4" extension="2015-08-01"/&gt;</w:t>
        </w:r>
      </w:ins>
    </w:p>
    <w:p w14:paraId="7C7A8678" w14:textId="77777777" w:rsidR="00440477" w:rsidRDefault="00440477" w:rsidP="00440477">
      <w:pPr>
        <w:pStyle w:val="Example"/>
        <w:ind w:left="130" w:right="115"/>
        <w:rPr>
          <w:ins w:id="9378" w:author="Russ Ott" w:date="2022-05-16T11:54:00Z"/>
        </w:rPr>
      </w:pPr>
      <w:ins w:id="9379" w:author="Russ Ott" w:date="2022-05-16T11:54:00Z">
        <w:r>
          <w:t xml:space="preserve">    &lt;</w:t>
        </w:r>
        <w:proofErr w:type="spellStart"/>
        <w:r>
          <w:t>templateId</w:t>
        </w:r>
        <w:proofErr w:type="spellEnd"/>
        <w:r>
          <w:t xml:space="preserve"> root="2.16.840.1.113883.10.20.22.4.4" extension="2022-06-01"/&gt;</w:t>
        </w:r>
      </w:ins>
    </w:p>
    <w:p w14:paraId="03859F63" w14:textId="77777777" w:rsidR="00440477" w:rsidRDefault="00440477" w:rsidP="00440477">
      <w:pPr>
        <w:pStyle w:val="Example"/>
        <w:ind w:left="130" w:right="115"/>
        <w:rPr>
          <w:ins w:id="9380" w:author="Russ Ott" w:date="2022-05-16T11:54:00Z"/>
        </w:rPr>
      </w:pPr>
      <w:ins w:id="9381" w:author="Russ Ott" w:date="2022-05-16T11:54:00Z">
        <w:r>
          <w:t xml:space="preserve">    &lt;id extension="68993"</w:t>
        </w:r>
      </w:ins>
    </w:p>
    <w:p w14:paraId="38403AC2" w14:textId="77777777" w:rsidR="00440477" w:rsidRDefault="00440477" w:rsidP="00440477">
      <w:pPr>
        <w:pStyle w:val="Example"/>
        <w:ind w:left="130" w:right="115"/>
        <w:rPr>
          <w:ins w:id="9382" w:author="Russ Ott" w:date="2022-05-16T11:54:00Z"/>
        </w:rPr>
      </w:pPr>
      <w:ins w:id="9383" w:author="Russ Ott" w:date="2022-05-16T11:54:00Z">
        <w:r>
          <w:tab/>
        </w:r>
        <w:r>
          <w:tab/>
        </w:r>
        <w:r>
          <w:tab/>
        </w:r>
        <w:r>
          <w:tab/>
        </w:r>
        <w:r>
          <w:tab/>
        </w:r>
        <w:r>
          <w:tab/>
        </w:r>
        <w:r>
          <w:tab/>
        </w:r>
        <w:r>
          <w:tab/>
        </w:r>
        <w:r>
          <w:tab/>
        </w:r>
        <w:r>
          <w:tab/>
          <w:t>root="1.2.840.114350.1.13.6289.1.7.2.768076"/&gt;</w:t>
        </w:r>
      </w:ins>
    </w:p>
    <w:p w14:paraId="131AFB3F" w14:textId="77777777" w:rsidR="00440477" w:rsidRDefault="00440477" w:rsidP="00440477">
      <w:pPr>
        <w:pStyle w:val="Example"/>
        <w:ind w:left="130" w:right="115"/>
        <w:rPr>
          <w:ins w:id="9384" w:author="Russ Ott" w:date="2022-05-16T11:54:00Z"/>
        </w:rPr>
      </w:pPr>
      <w:ins w:id="9385" w:author="Russ Ott" w:date="2022-05-16T11:54:00Z">
        <w:r>
          <w:t xml:space="preserve">    &lt;id root="093A5380-00CE-11E6-B4C5-0050568B000B" extension="1.1"/&gt;</w:t>
        </w:r>
      </w:ins>
    </w:p>
    <w:p w14:paraId="0D256067" w14:textId="77777777" w:rsidR="00440477" w:rsidRDefault="00440477" w:rsidP="00440477">
      <w:pPr>
        <w:pStyle w:val="Example"/>
        <w:ind w:left="130" w:right="115"/>
        <w:rPr>
          <w:ins w:id="9386" w:author="Russ Ott" w:date="2022-05-16T11:54:00Z"/>
        </w:rPr>
      </w:pPr>
      <w:ins w:id="9387" w:author="Russ Ott" w:date="2022-05-16T11:54:00Z">
        <w:r>
          <w:t xml:space="preserve">    &lt;code code="55607006" </w:t>
        </w:r>
        <w:proofErr w:type="spellStart"/>
        <w:r>
          <w:t>codeSystem</w:t>
        </w:r>
        <w:proofErr w:type="spellEnd"/>
        <w:r>
          <w:t>="2.16.840.1.113883.6.96"</w:t>
        </w:r>
      </w:ins>
    </w:p>
    <w:p w14:paraId="6DF011F4" w14:textId="77777777" w:rsidR="00440477" w:rsidRDefault="00440477" w:rsidP="00440477">
      <w:pPr>
        <w:pStyle w:val="Example"/>
        <w:ind w:left="130" w:right="115"/>
        <w:rPr>
          <w:ins w:id="9388" w:author="Russ Ott" w:date="2022-05-16T11:54:00Z"/>
        </w:rPr>
      </w:pPr>
      <w:ins w:id="9389" w:author="Russ Ott" w:date="2022-05-16T11:54:00Z">
        <w:r>
          <w:tab/>
        </w:r>
        <w:r>
          <w:tab/>
        </w:r>
        <w:r>
          <w:tab/>
        </w:r>
        <w:r>
          <w:tab/>
        </w:r>
        <w:r>
          <w:tab/>
        </w:r>
        <w:r>
          <w:tab/>
        </w:r>
        <w:r>
          <w:tab/>
        </w:r>
        <w:r>
          <w:tab/>
        </w:r>
        <w:r>
          <w:tab/>
        </w:r>
        <w:r>
          <w:tab/>
        </w:r>
        <w:proofErr w:type="spellStart"/>
        <w:r>
          <w:t>codeSystemName</w:t>
        </w:r>
        <w:proofErr w:type="spellEnd"/>
        <w:r>
          <w:t>="SNOMED CT" displayName="Problem"&gt;</w:t>
        </w:r>
      </w:ins>
    </w:p>
    <w:p w14:paraId="2DEDA2DF" w14:textId="77777777" w:rsidR="00440477" w:rsidRDefault="00440477" w:rsidP="00440477">
      <w:pPr>
        <w:pStyle w:val="Example"/>
        <w:ind w:left="130" w:right="115"/>
        <w:rPr>
          <w:ins w:id="9390" w:author="Russ Ott" w:date="2022-05-16T11:54:00Z"/>
        </w:rPr>
      </w:pPr>
      <w:ins w:id="9391" w:author="Russ Ott" w:date="2022-05-16T11:54:00Z">
        <w:r>
          <w:t xml:space="preserve">        &lt;</w:t>
        </w:r>
        <w:proofErr w:type="spellStart"/>
        <w:r>
          <w:t>originalText</w:t>
        </w:r>
        <w:proofErr w:type="spellEnd"/>
        <w:r>
          <w:t>&gt;</w:t>
        </w:r>
      </w:ins>
    </w:p>
    <w:p w14:paraId="108E07C7" w14:textId="77777777" w:rsidR="00440477" w:rsidRDefault="00440477" w:rsidP="00440477">
      <w:pPr>
        <w:pStyle w:val="Example"/>
        <w:ind w:left="130" w:right="115"/>
        <w:rPr>
          <w:ins w:id="9392" w:author="Russ Ott" w:date="2022-05-16T11:54:00Z"/>
        </w:rPr>
      </w:pPr>
      <w:ins w:id="9393" w:author="Russ Ott" w:date="2022-05-16T11:54:00Z">
        <w:r>
          <w:t xml:space="preserve">            &lt;reference value="#ProblemObs_1_PT1"/&gt;</w:t>
        </w:r>
      </w:ins>
    </w:p>
    <w:p w14:paraId="33CD0AB3" w14:textId="77777777" w:rsidR="00440477" w:rsidRDefault="00440477" w:rsidP="00440477">
      <w:pPr>
        <w:pStyle w:val="Example"/>
        <w:ind w:left="130" w:right="115"/>
        <w:rPr>
          <w:ins w:id="9394" w:author="Russ Ott" w:date="2022-05-16T11:54:00Z"/>
        </w:rPr>
      </w:pPr>
      <w:ins w:id="9395" w:author="Russ Ott" w:date="2022-05-16T11:54:00Z">
        <w:r>
          <w:t xml:space="preserve">        &lt;/</w:t>
        </w:r>
        <w:proofErr w:type="spellStart"/>
        <w:r>
          <w:t>originalText</w:t>
        </w:r>
        <w:proofErr w:type="spellEnd"/>
        <w:r>
          <w:t>&gt;</w:t>
        </w:r>
      </w:ins>
    </w:p>
    <w:p w14:paraId="5C2051B6" w14:textId="77777777" w:rsidR="00440477" w:rsidRDefault="00440477" w:rsidP="00440477">
      <w:pPr>
        <w:pStyle w:val="Example"/>
        <w:ind w:left="130" w:right="115"/>
        <w:rPr>
          <w:ins w:id="9396" w:author="Russ Ott" w:date="2022-05-16T11:54:00Z"/>
        </w:rPr>
      </w:pPr>
      <w:ins w:id="9397" w:author="Russ Ott" w:date="2022-05-16T11:54:00Z">
        <w:r>
          <w:t xml:space="preserve">        &lt;translation code="75326-9"</w:t>
        </w:r>
      </w:ins>
    </w:p>
    <w:p w14:paraId="5EEBA768" w14:textId="77777777" w:rsidR="00440477" w:rsidRDefault="00440477" w:rsidP="00440477">
      <w:pPr>
        <w:pStyle w:val="Example"/>
        <w:ind w:left="130" w:right="115"/>
        <w:rPr>
          <w:ins w:id="9398" w:author="Russ Ott" w:date="2022-05-16T11:54:00Z"/>
        </w:rPr>
      </w:pPr>
      <w:ins w:id="9399" w:author="Russ Ott" w:date="2022-05-16T11:54:00Z">
        <w:r>
          <w:tab/>
        </w:r>
        <w:r>
          <w:tab/>
        </w:r>
        <w:r>
          <w:tab/>
        </w:r>
        <w:r>
          <w:tab/>
        </w:r>
        <w:r>
          <w:tab/>
        </w:r>
        <w:r>
          <w:tab/>
        </w:r>
        <w:r>
          <w:tab/>
        </w:r>
        <w:r>
          <w:tab/>
        </w:r>
        <w:r>
          <w:tab/>
        </w:r>
        <w:r>
          <w:tab/>
        </w:r>
        <w:r>
          <w:tab/>
        </w:r>
        <w:proofErr w:type="spellStart"/>
        <w:r>
          <w:t>codeSystem</w:t>
        </w:r>
        <w:proofErr w:type="spellEnd"/>
        <w:r>
          <w:t>="2.16.840.1.113883.6.1"</w:t>
        </w:r>
      </w:ins>
    </w:p>
    <w:p w14:paraId="11821707" w14:textId="77777777" w:rsidR="00440477" w:rsidRDefault="00440477" w:rsidP="00440477">
      <w:pPr>
        <w:pStyle w:val="Example"/>
        <w:ind w:left="130" w:right="115"/>
        <w:rPr>
          <w:ins w:id="9400" w:author="Russ Ott" w:date="2022-05-16T11:54:00Z"/>
        </w:rPr>
      </w:pPr>
      <w:ins w:id="9401" w:author="Russ Ott" w:date="2022-05-16T11:54:00Z">
        <w:r>
          <w:tab/>
        </w:r>
        <w:r>
          <w:tab/>
        </w:r>
        <w:r>
          <w:tab/>
        </w:r>
        <w:r>
          <w:tab/>
        </w:r>
        <w:r>
          <w:tab/>
        </w:r>
        <w:r>
          <w:tab/>
        </w:r>
        <w:r>
          <w:tab/>
        </w:r>
        <w:r>
          <w:tab/>
        </w:r>
        <w:r>
          <w:tab/>
        </w:r>
        <w:r>
          <w:tab/>
        </w:r>
        <w:r>
          <w:tab/>
        </w:r>
        <w:proofErr w:type="spellStart"/>
        <w:r>
          <w:t>codeSystemName</w:t>
        </w:r>
        <w:proofErr w:type="spellEnd"/>
        <w:r>
          <w:t>="LOINC" displayName="Problem"/&gt;</w:t>
        </w:r>
      </w:ins>
    </w:p>
    <w:p w14:paraId="46BA1DA4" w14:textId="77777777" w:rsidR="00440477" w:rsidRDefault="00440477" w:rsidP="00440477">
      <w:pPr>
        <w:pStyle w:val="Example"/>
        <w:ind w:left="130" w:right="115"/>
        <w:rPr>
          <w:ins w:id="9402" w:author="Russ Ott" w:date="2022-05-16T11:54:00Z"/>
        </w:rPr>
      </w:pPr>
      <w:ins w:id="9403" w:author="Russ Ott" w:date="2022-05-16T11:54:00Z">
        <w:r>
          <w:t xml:space="preserve">    &lt;/code&gt;</w:t>
        </w:r>
      </w:ins>
    </w:p>
    <w:p w14:paraId="6D0FFBF6" w14:textId="77777777" w:rsidR="00440477" w:rsidRDefault="00440477" w:rsidP="00440477">
      <w:pPr>
        <w:pStyle w:val="Example"/>
        <w:ind w:left="130" w:right="115"/>
        <w:rPr>
          <w:ins w:id="9404" w:author="Russ Ott" w:date="2022-05-16T11:54:00Z"/>
        </w:rPr>
      </w:pPr>
      <w:ins w:id="9405" w:author="Russ Ott" w:date="2022-05-16T11:54:00Z">
        <w:r>
          <w:t xml:space="preserve">    &lt;text&gt;</w:t>
        </w:r>
      </w:ins>
    </w:p>
    <w:p w14:paraId="1941EEFA" w14:textId="77777777" w:rsidR="00440477" w:rsidRDefault="00440477" w:rsidP="00440477">
      <w:pPr>
        <w:pStyle w:val="Example"/>
        <w:ind w:left="130" w:right="115"/>
        <w:rPr>
          <w:ins w:id="9406" w:author="Russ Ott" w:date="2022-05-16T11:54:00Z"/>
        </w:rPr>
      </w:pPr>
      <w:ins w:id="9407" w:author="Russ Ott" w:date="2022-05-16T11:54:00Z">
        <w:r>
          <w:t xml:space="preserve">        &lt;reference value="#ProblemObs1"/&gt;</w:t>
        </w:r>
      </w:ins>
    </w:p>
    <w:p w14:paraId="1179A1CC" w14:textId="77777777" w:rsidR="00440477" w:rsidRDefault="00440477" w:rsidP="00440477">
      <w:pPr>
        <w:pStyle w:val="Example"/>
        <w:ind w:left="130" w:right="115"/>
        <w:rPr>
          <w:ins w:id="9408" w:author="Russ Ott" w:date="2022-05-16T11:54:00Z"/>
        </w:rPr>
      </w:pPr>
      <w:ins w:id="9409" w:author="Russ Ott" w:date="2022-05-16T11:54:00Z">
        <w:r>
          <w:t xml:space="preserve">    &lt;/text&gt;</w:t>
        </w:r>
      </w:ins>
    </w:p>
    <w:p w14:paraId="0240D2B3" w14:textId="77777777" w:rsidR="00440477" w:rsidRDefault="00440477" w:rsidP="00440477">
      <w:pPr>
        <w:pStyle w:val="Example"/>
        <w:ind w:left="130" w:right="115"/>
        <w:rPr>
          <w:ins w:id="9410" w:author="Russ Ott" w:date="2022-05-16T11:54:00Z"/>
        </w:rPr>
      </w:pPr>
      <w:ins w:id="9411" w:author="Russ Ott" w:date="2022-05-16T11:54:00Z">
        <w:r>
          <w:t xml:space="preserve">    &lt;</w:t>
        </w:r>
        <w:proofErr w:type="spellStart"/>
        <w:r>
          <w:t>statusCode</w:t>
        </w:r>
        <w:proofErr w:type="spellEnd"/>
        <w:r>
          <w:t xml:space="preserve"> code="completed"/&gt;</w:t>
        </w:r>
      </w:ins>
    </w:p>
    <w:p w14:paraId="0BDFCA5D" w14:textId="77777777" w:rsidR="00440477" w:rsidRDefault="00440477" w:rsidP="00440477">
      <w:pPr>
        <w:pStyle w:val="Example"/>
        <w:ind w:left="130" w:right="115"/>
        <w:rPr>
          <w:ins w:id="9412" w:author="Russ Ott" w:date="2022-05-16T11:54:00Z"/>
        </w:rPr>
      </w:pPr>
      <w:ins w:id="9413" w:author="Russ Ott" w:date="2022-05-16T11:54:00Z">
        <w:r>
          <w:t xml:space="preserve">    &lt;</w:t>
        </w:r>
        <w:proofErr w:type="spellStart"/>
        <w:r>
          <w:t>effectiveTime</w:t>
        </w:r>
        <w:proofErr w:type="spellEnd"/>
        <w:r>
          <w:t>&gt;</w:t>
        </w:r>
      </w:ins>
    </w:p>
    <w:p w14:paraId="23630125" w14:textId="77777777" w:rsidR="00440477" w:rsidRDefault="00440477" w:rsidP="00440477">
      <w:pPr>
        <w:pStyle w:val="Example"/>
        <w:ind w:left="130" w:right="115"/>
        <w:rPr>
          <w:ins w:id="9414" w:author="Russ Ott" w:date="2022-05-16T11:54:00Z"/>
        </w:rPr>
      </w:pPr>
      <w:ins w:id="9415" w:author="Russ Ott" w:date="2022-05-16T11:54:00Z">
        <w:r>
          <w:t xml:space="preserve">        &lt;low value="20140909"/&gt;</w:t>
        </w:r>
      </w:ins>
    </w:p>
    <w:p w14:paraId="282FAB1F" w14:textId="77777777" w:rsidR="00440477" w:rsidRDefault="00440477" w:rsidP="00440477">
      <w:pPr>
        <w:pStyle w:val="Example"/>
        <w:ind w:left="130" w:right="115"/>
        <w:rPr>
          <w:ins w:id="9416" w:author="Russ Ott" w:date="2022-05-16T11:54:00Z"/>
        </w:rPr>
      </w:pPr>
      <w:ins w:id="9417" w:author="Russ Ott" w:date="2022-05-16T11:54:00Z">
        <w:r>
          <w:t xml:space="preserve">    &lt;/</w:t>
        </w:r>
        <w:proofErr w:type="spellStart"/>
        <w:r>
          <w:t>effectiveTime</w:t>
        </w:r>
        <w:proofErr w:type="spellEnd"/>
        <w:r>
          <w:t>&gt;</w:t>
        </w:r>
      </w:ins>
    </w:p>
    <w:p w14:paraId="47C481D1" w14:textId="77777777" w:rsidR="00440477" w:rsidRDefault="00440477" w:rsidP="00440477">
      <w:pPr>
        <w:pStyle w:val="Example"/>
        <w:ind w:left="130" w:right="115"/>
        <w:rPr>
          <w:ins w:id="9418" w:author="Russ Ott" w:date="2022-05-16T11:54:00Z"/>
        </w:rPr>
      </w:pPr>
      <w:ins w:id="9419" w:author="Russ Ott" w:date="2022-05-16T11:54:00Z">
        <w:r>
          <w:t xml:space="preserve">    &lt;value </w:t>
        </w:r>
        <w:proofErr w:type="spellStart"/>
        <w:proofErr w:type="gramStart"/>
        <w:r>
          <w:t>xsi:type</w:t>
        </w:r>
        <w:proofErr w:type="spellEnd"/>
        <w:proofErr w:type="gramEnd"/>
        <w:r>
          <w:t xml:space="preserve">="CD" code="445281000124101" displayName="Nutrition impaired due to limited access to healthful foods (finding)" </w:t>
        </w:r>
        <w:proofErr w:type="spellStart"/>
        <w:r>
          <w:t>codeSystem</w:t>
        </w:r>
        <w:proofErr w:type="spellEnd"/>
        <w:r>
          <w:t xml:space="preserve">="2.16.840.1.113883.6.96" </w:t>
        </w:r>
        <w:proofErr w:type="spellStart"/>
        <w:r>
          <w:t>codeSystemName</w:t>
        </w:r>
        <w:proofErr w:type="spellEnd"/>
        <w:r>
          <w:t>="SNOMED CT"&gt;</w:t>
        </w:r>
      </w:ins>
    </w:p>
    <w:p w14:paraId="58B4FDF0" w14:textId="77777777" w:rsidR="00440477" w:rsidRDefault="00440477" w:rsidP="00440477">
      <w:pPr>
        <w:pStyle w:val="Example"/>
        <w:ind w:left="130" w:right="115"/>
        <w:rPr>
          <w:ins w:id="9420" w:author="Russ Ott" w:date="2022-05-16T11:54:00Z"/>
        </w:rPr>
      </w:pPr>
      <w:ins w:id="9421" w:author="Russ Ott" w:date="2022-05-16T11:54:00Z">
        <w:r>
          <w:t xml:space="preserve">        &lt;translation code="Z59.48" </w:t>
        </w:r>
        <w:proofErr w:type="spellStart"/>
        <w:r>
          <w:t>codeSystem</w:t>
        </w:r>
        <w:proofErr w:type="spellEnd"/>
        <w:r>
          <w:t xml:space="preserve">="2.16.840.1.113883.6.90" </w:t>
        </w:r>
        <w:proofErr w:type="spellStart"/>
        <w:r>
          <w:t>codeSystemName</w:t>
        </w:r>
        <w:proofErr w:type="spellEnd"/>
        <w:r>
          <w:t>="ICD-10-CM" displayName="Other specified lack of adequate food"/&gt;</w:t>
        </w:r>
      </w:ins>
    </w:p>
    <w:p w14:paraId="327EBB9A" w14:textId="77777777" w:rsidR="00440477" w:rsidRDefault="00440477" w:rsidP="00440477">
      <w:pPr>
        <w:pStyle w:val="Example"/>
        <w:ind w:left="130" w:right="115"/>
        <w:rPr>
          <w:ins w:id="9422" w:author="Russ Ott" w:date="2022-05-16T11:54:00Z"/>
        </w:rPr>
      </w:pPr>
      <w:ins w:id="9423" w:author="Russ Ott" w:date="2022-05-16T11:54:00Z">
        <w:r>
          <w:t xml:space="preserve">    &lt;/value&gt;</w:t>
        </w:r>
      </w:ins>
    </w:p>
    <w:p w14:paraId="42EFCD80" w14:textId="77777777" w:rsidR="00440477" w:rsidRDefault="00440477" w:rsidP="00440477">
      <w:pPr>
        <w:pStyle w:val="Example"/>
        <w:ind w:left="130" w:right="115"/>
        <w:rPr>
          <w:ins w:id="9424" w:author="Russ Ott" w:date="2022-05-16T11:54:00Z"/>
        </w:rPr>
      </w:pPr>
      <w:ins w:id="9425" w:author="Russ Ott" w:date="2022-05-16T11:54:00Z">
        <w:r>
          <w:t>&lt;/observation&gt;</w:t>
        </w:r>
      </w:ins>
    </w:p>
    <w:p w14:paraId="04AB7714" w14:textId="77777777" w:rsidR="00440477" w:rsidRDefault="00440477" w:rsidP="00440477">
      <w:pPr>
        <w:pStyle w:val="BodyText"/>
        <w:rPr>
          <w:ins w:id="9426" w:author="Russ Ott" w:date="2022-05-16T11:54:00Z"/>
        </w:rPr>
      </w:pPr>
    </w:p>
    <w:p w14:paraId="4103E9FF" w14:textId="77777777" w:rsidR="00440477" w:rsidRDefault="00440477" w:rsidP="00440477">
      <w:pPr>
        <w:pStyle w:val="Heading2nospace"/>
        <w:rPr>
          <w:ins w:id="9427" w:author="Russ Ott" w:date="2022-05-16T11:54:00Z"/>
        </w:rPr>
      </w:pPr>
      <w:bookmarkStart w:id="9428" w:name="E_Procedure_Activity_Procedure_V3"/>
      <w:bookmarkStart w:id="9429" w:name="_Toc103325898"/>
      <w:ins w:id="9430" w:author="Russ Ott" w:date="2022-05-16T11:54:00Z">
        <w:r>
          <w:t>Procedure Activity Procedure (V3)</w:t>
        </w:r>
        <w:bookmarkEnd w:id="9428"/>
        <w:bookmarkEnd w:id="9429"/>
      </w:ins>
    </w:p>
    <w:p w14:paraId="4E34AA29" w14:textId="77777777" w:rsidR="00440477" w:rsidRDefault="00440477" w:rsidP="00440477">
      <w:pPr>
        <w:pStyle w:val="BracketData"/>
        <w:rPr>
          <w:ins w:id="9431" w:author="Russ Ott" w:date="2022-05-16T11:54:00Z"/>
        </w:rPr>
      </w:pPr>
      <w:ins w:id="9432" w:author="Russ Ott" w:date="2022-05-16T11:54:00Z">
        <w:r>
          <w:t xml:space="preserve">[procedure: identifier </w:t>
        </w:r>
        <w:proofErr w:type="gramStart"/>
        <w:r>
          <w:t>urn:hl</w:t>
        </w:r>
        <w:proofErr w:type="gramEnd"/>
        <w:r>
          <w:t>7ii:2.16.840.1.113883.10.20.22.4.14:2022-06-01 (open)]</w:t>
        </w:r>
      </w:ins>
    </w:p>
    <w:p w14:paraId="5570CE85" w14:textId="77777777" w:rsidR="00440477" w:rsidRDefault="00440477" w:rsidP="00440477">
      <w:pPr>
        <w:rPr>
          <w:ins w:id="9433" w:author="Russ Ott" w:date="2022-05-16T11:54:00Z"/>
        </w:rPr>
      </w:pPr>
      <w:ins w:id="9434" w:author="Russ Ott" w:date="2022-05-16T11:54:00Z">
        <w:r>
          <w:t xml:space="preserve">The common notion of "procedure" is broader than that specified by the HL7 Version 3 Reference Information Model (RIM). </w:t>
        </w:r>
        <w:proofErr w:type="gramStart"/>
        <w:r>
          <w:t>Therefore</w:t>
        </w:r>
        <w:proofErr w:type="gramEnd"/>
        <w:r>
          <w:t xml:space="preserv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 xml:space="preserve">This template can be used with a contained Product Instance template to represent a device in or on a patient. In this case, </w:t>
        </w:r>
        <w:proofErr w:type="spellStart"/>
        <w:r>
          <w:t>targetSiteCode</w:t>
        </w:r>
        <w:proofErr w:type="spellEnd"/>
        <w:r>
          <w:t xml:space="preserve"> is used to record the location of the device in or on the patient's body. Equipment supplied to the patient (e.g., pumps, inhalers, wheelchairs) is represented by the Non-Medicinal Supply Activity (V2) template.</w:t>
        </w:r>
        <w:r>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w:t>
        </w:r>
        <w:r>
          <w:lastRenderedPageBreak/>
          <w:t>physical condition of the patient" or not. As a result, it is recommended to use Procedure Activity Procedure when sending procedures also thought of as "interventions" such as "Home Environment Evaluation" or "Assessment of nutritional status".</w:t>
        </w:r>
      </w:ins>
    </w:p>
    <w:p w14:paraId="63AFA62C" w14:textId="1BB89CBA" w:rsidR="00440477" w:rsidRDefault="00440477" w:rsidP="00440477">
      <w:pPr>
        <w:pStyle w:val="Caption"/>
        <w:rPr>
          <w:ins w:id="9435" w:author="Russ Ott" w:date="2022-05-16T11:54:00Z"/>
        </w:rPr>
      </w:pPr>
      <w:bookmarkStart w:id="9436" w:name="_Toc103325964"/>
      <w:ins w:id="9437" w:author="Russ Ott" w:date="2022-05-16T11:54:00Z">
        <w:r>
          <w:t xml:space="preserve">Table </w:t>
        </w:r>
        <w:r>
          <w:fldChar w:fldCharType="begin"/>
        </w:r>
        <w:r>
          <w:instrText>SEQ Table \* ARABIC</w:instrText>
        </w:r>
        <w:r>
          <w:fldChar w:fldCharType="separate"/>
        </w:r>
        <w:r w:rsidR="00F1669B">
          <w:t>26</w:t>
        </w:r>
        <w:r>
          <w:fldChar w:fldCharType="end"/>
        </w:r>
        <w:r>
          <w:t>: Procedure Activity Procedure (V3) Constraints Overview</w:t>
        </w:r>
        <w:bookmarkEnd w:id="9436"/>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4B3C576" w14:textId="77777777" w:rsidTr="00BA7D84">
        <w:trPr>
          <w:cantSplit/>
          <w:tblHeader/>
          <w:jc w:val="center"/>
          <w:ins w:id="9438" w:author="Russ Ott" w:date="2022-05-16T11:54:00Z"/>
        </w:trPr>
        <w:tc>
          <w:tcPr>
            <w:tcW w:w="0" w:type="dxa"/>
            <w:shd w:val="clear" w:color="auto" w:fill="E6E6E6"/>
            <w:noWrap/>
          </w:tcPr>
          <w:p w14:paraId="6486C85D" w14:textId="77777777" w:rsidR="00440477" w:rsidRDefault="00440477" w:rsidP="0012456B">
            <w:pPr>
              <w:pStyle w:val="TableHead"/>
              <w:keepNext w:val="0"/>
              <w:rPr>
                <w:ins w:id="9439" w:author="Russ Ott" w:date="2022-05-16T11:54:00Z"/>
              </w:rPr>
            </w:pPr>
            <w:ins w:id="9440" w:author="Russ Ott" w:date="2022-05-16T11:54:00Z">
              <w:r>
                <w:t>XPath</w:t>
              </w:r>
            </w:ins>
          </w:p>
        </w:tc>
        <w:tc>
          <w:tcPr>
            <w:tcW w:w="720" w:type="dxa"/>
            <w:shd w:val="clear" w:color="auto" w:fill="E6E6E6"/>
            <w:noWrap/>
          </w:tcPr>
          <w:p w14:paraId="21C18495" w14:textId="77777777" w:rsidR="00440477" w:rsidRDefault="00440477" w:rsidP="0012456B">
            <w:pPr>
              <w:pStyle w:val="TableHead"/>
              <w:keepNext w:val="0"/>
              <w:rPr>
                <w:ins w:id="9441" w:author="Russ Ott" w:date="2022-05-16T11:54:00Z"/>
              </w:rPr>
            </w:pPr>
            <w:ins w:id="9442" w:author="Russ Ott" w:date="2022-05-16T11:54:00Z">
              <w:r>
                <w:t>Card.</w:t>
              </w:r>
            </w:ins>
          </w:p>
        </w:tc>
        <w:tc>
          <w:tcPr>
            <w:tcW w:w="1152" w:type="dxa"/>
            <w:shd w:val="clear" w:color="auto" w:fill="E6E6E6"/>
            <w:noWrap/>
          </w:tcPr>
          <w:p w14:paraId="18081815" w14:textId="77777777" w:rsidR="00440477" w:rsidRDefault="00440477" w:rsidP="0012456B">
            <w:pPr>
              <w:pStyle w:val="TableHead"/>
              <w:keepNext w:val="0"/>
              <w:rPr>
                <w:ins w:id="9443" w:author="Russ Ott" w:date="2022-05-16T11:54:00Z"/>
              </w:rPr>
            </w:pPr>
            <w:ins w:id="9444" w:author="Russ Ott" w:date="2022-05-16T11:54:00Z">
              <w:r>
                <w:t>Verb</w:t>
              </w:r>
            </w:ins>
          </w:p>
        </w:tc>
        <w:tc>
          <w:tcPr>
            <w:tcW w:w="864" w:type="dxa"/>
            <w:shd w:val="clear" w:color="auto" w:fill="E6E6E6"/>
            <w:noWrap/>
          </w:tcPr>
          <w:p w14:paraId="099089D7" w14:textId="77777777" w:rsidR="00440477" w:rsidRDefault="00440477" w:rsidP="0012456B">
            <w:pPr>
              <w:pStyle w:val="TableHead"/>
              <w:keepNext w:val="0"/>
              <w:rPr>
                <w:ins w:id="9445" w:author="Russ Ott" w:date="2022-05-16T11:54:00Z"/>
              </w:rPr>
            </w:pPr>
            <w:ins w:id="9446" w:author="Russ Ott" w:date="2022-05-16T11:54:00Z">
              <w:r>
                <w:t>Data Type</w:t>
              </w:r>
            </w:ins>
          </w:p>
        </w:tc>
        <w:tc>
          <w:tcPr>
            <w:tcW w:w="864" w:type="dxa"/>
            <w:shd w:val="clear" w:color="auto" w:fill="E6E6E6"/>
            <w:noWrap/>
          </w:tcPr>
          <w:p w14:paraId="0904B707" w14:textId="77777777" w:rsidR="00440477" w:rsidRDefault="00440477" w:rsidP="0012456B">
            <w:pPr>
              <w:pStyle w:val="TableHead"/>
              <w:keepNext w:val="0"/>
              <w:rPr>
                <w:ins w:id="9447" w:author="Russ Ott" w:date="2022-05-16T11:54:00Z"/>
              </w:rPr>
            </w:pPr>
            <w:ins w:id="9448" w:author="Russ Ott" w:date="2022-05-16T11:54:00Z">
              <w:r>
                <w:t>CONF#</w:t>
              </w:r>
            </w:ins>
          </w:p>
        </w:tc>
        <w:tc>
          <w:tcPr>
            <w:tcW w:w="864" w:type="dxa"/>
            <w:shd w:val="clear" w:color="auto" w:fill="E6E6E6"/>
            <w:noWrap/>
          </w:tcPr>
          <w:p w14:paraId="14EE4AAF" w14:textId="77777777" w:rsidR="00440477" w:rsidRDefault="00440477" w:rsidP="0012456B">
            <w:pPr>
              <w:pStyle w:val="TableHead"/>
              <w:keepNext w:val="0"/>
              <w:rPr>
                <w:ins w:id="9449" w:author="Russ Ott" w:date="2022-05-16T11:54:00Z"/>
              </w:rPr>
            </w:pPr>
            <w:ins w:id="9450" w:author="Russ Ott" w:date="2022-05-16T11:54:00Z">
              <w:r>
                <w:t>Value</w:t>
              </w:r>
            </w:ins>
          </w:p>
        </w:tc>
      </w:tr>
      <w:tr w:rsidR="00440477" w14:paraId="6F5CC513" w14:textId="77777777" w:rsidTr="00BA7D84">
        <w:trPr>
          <w:jc w:val="center"/>
          <w:ins w:id="9451" w:author="Russ Ott" w:date="2022-05-16T11:54:00Z"/>
        </w:trPr>
        <w:tc>
          <w:tcPr>
            <w:tcW w:w="10160" w:type="dxa"/>
            <w:gridSpan w:val="6"/>
          </w:tcPr>
          <w:p w14:paraId="4FAB07F3" w14:textId="77777777" w:rsidR="00440477" w:rsidRDefault="00440477" w:rsidP="0012456B">
            <w:pPr>
              <w:pStyle w:val="TableText"/>
              <w:keepNext w:val="0"/>
              <w:rPr>
                <w:ins w:id="9452" w:author="Russ Ott" w:date="2022-05-16T11:54:00Z"/>
              </w:rPr>
            </w:pPr>
            <w:ins w:id="9453" w:author="Russ Ott" w:date="2022-05-16T11:54:00Z">
              <w:r>
                <w:t>procedure (identifier: urn:hl7ii:2.16.840.1.113883.10.20.22.4.14:2022-06-01)</w:t>
              </w:r>
            </w:ins>
          </w:p>
        </w:tc>
      </w:tr>
      <w:tr w:rsidR="00440477" w14:paraId="3342E92C" w14:textId="77777777" w:rsidTr="00BA7D84">
        <w:trPr>
          <w:jc w:val="center"/>
          <w:ins w:id="9454" w:author="Russ Ott" w:date="2022-05-16T11:54:00Z"/>
        </w:trPr>
        <w:tc>
          <w:tcPr>
            <w:tcW w:w="3345" w:type="dxa"/>
          </w:tcPr>
          <w:p w14:paraId="550154E6" w14:textId="77777777" w:rsidR="00440477" w:rsidRDefault="00440477" w:rsidP="0012456B">
            <w:pPr>
              <w:pStyle w:val="TableText"/>
              <w:keepNext w:val="0"/>
              <w:rPr>
                <w:ins w:id="9455" w:author="Russ Ott" w:date="2022-05-16T11:54:00Z"/>
              </w:rPr>
            </w:pPr>
            <w:ins w:id="9456" w:author="Russ Ott" w:date="2022-05-16T11:54:00Z">
              <w:r>
                <w:tab/>
                <w:t>@classCode</w:t>
              </w:r>
            </w:ins>
          </w:p>
        </w:tc>
        <w:tc>
          <w:tcPr>
            <w:tcW w:w="720" w:type="dxa"/>
          </w:tcPr>
          <w:p w14:paraId="2F22E415" w14:textId="77777777" w:rsidR="00440477" w:rsidRDefault="00440477" w:rsidP="0012456B">
            <w:pPr>
              <w:pStyle w:val="TableText"/>
              <w:keepNext w:val="0"/>
              <w:rPr>
                <w:ins w:id="9457" w:author="Russ Ott" w:date="2022-05-16T11:54:00Z"/>
              </w:rPr>
            </w:pPr>
            <w:ins w:id="9458" w:author="Russ Ott" w:date="2022-05-16T11:54:00Z">
              <w:r>
                <w:t>1..1</w:t>
              </w:r>
            </w:ins>
          </w:p>
        </w:tc>
        <w:tc>
          <w:tcPr>
            <w:tcW w:w="1152" w:type="dxa"/>
          </w:tcPr>
          <w:p w14:paraId="6894BC03" w14:textId="77777777" w:rsidR="00440477" w:rsidRDefault="00440477" w:rsidP="0012456B">
            <w:pPr>
              <w:pStyle w:val="TableText"/>
              <w:keepNext w:val="0"/>
              <w:rPr>
                <w:ins w:id="9459" w:author="Russ Ott" w:date="2022-05-16T11:54:00Z"/>
              </w:rPr>
            </w:pPr>
            <w:ins w:id="9460" w:author="Russ Ott" w:date="2022-05-16T11:54:00Z">
              <w:r>
                <w:t>SHALL</w:t>
              </w:r>
            </w:ins>
          </w:p>
        </w:tc>
        <w:tc>
          <w:tcPr>
            <w:tcW w:w="864" w:type="dxa"/>
          </w:tcPr>
          <w:p w14:paraId="2CFDBCBF" w14:textId="77777777" w:rsidR="00440477" w:rsidRDefault="00440477" w:rsidP="0012456B">
            <w:pPr>
              <w:pStyle w:val="TableText"/>
              <w:keepNext w:val="0"/>
              <w:rPr>
                <w:ins w:id="9461" w:author="Russ Ott" w:date="2022-05-16T11:54:00Z"/>
              </w:rPr>
            </w:pPr>
          </w:p>
        </w:tc>
        <w:tc>
          <w:tcPr>
            <w:tcW w:w="1104" w:type="dxa"/>
          </w:tcPr>
          <w:p w14:paraId="1D3EB651" w14:textId="14614797" w:rsidR="00440477" w:rsidRDefault="001C172D" w:rsidP="0012456B">
            <w:pPr>
              <w:pStyle w:val="TableText"/>
              <w:keepNext w:val="0"/>
              <w:rPr>
                <w:ins w:id="9462" w:author="Russ Ott" w:date="2022-05-16T11:54:00Z"/>
              </w:rPr>
            </w:pPr>
            <w:ins w:id="9463" w:author="Russ Ott" w:date="2022-05-16T11:54:00Z">
              <w:r>
                <w:fldChar w:fldCharType="begin"/>
              </w:r>
              <w:r>
                <w:instrText xml:space="preserve"> HYPERLINK \l "C_4515-7652" \h </w:instrText>
              </w:r>
              <w:r>
                <w:fldChar w:fldCharType="separate"/>
              </w:r>
              <w:r w:rsidR="00440477">
                <w:rPr>
                  <w:rStyle w:val="HyperlinkText9pt"/>
                </w:rPr>
                <w:t>4515-7652</w:t>
              </w:r>
              <w:r>
                <w:rPr>
                  <w:rStyle w:val="HyperlinkText9pt"/>
                </w:rPr>
                <w:fldChar w:fldCharType="end"/>
              </w:r>
            </w:ins>
          </w:p>
        </w:tc>
        <w:tc>
          <w:tcPr>
            <w:tcW w:w="2975" w:type="dxa"/>
          </w:tcPr>
          <w:p w14:paraId="09E50D7B" w14:textId="77777777" w:rsidR="00440477" w:rsidRDefault="00440477" w:rsidP="0012456B">
            <w:pPr>
              <w:pStyle w:val="TableText"/>
              <w:keepNext w:val="0"/>
              <w:rPr>
                <w:ins w:id="9464" w:author="Russ Ott" w:date="2022-05-16T11:54:00Z"/>
              </w:rPr>
            </w:pPr>
            <w:ins w:id="9465" w:author="Russ Ott" w:date="2022-05-16T11:54:00Z">
              <w:r>
                <w:t>urn:oid:2.16.840.1.113883.5.6 (HL7ActClass) = PROC</w:t>
              </w:r>
            </w:ins>
          </w:p>
        </w:tc>
      </w:tr>
      <w:tr w:rsidR="00440477" w14:paraId="2A011F64" w14:textId="77777777" w:rsidTr="00BA7D84">
        <w:trPr>
          <w:jc w:val="center"/>
          <w:ins w:id="9466" w:author="Russ Ott" w:date="2022-05-16T11:54:00Z"/>
        </w:trPr>
        <w:tc>
          <w:tcPr>
            <w:tcW w:w="3345" w:type="dxa"/>
          </w:tcPr>
          <w:p w14:paraId="28F80D62" w14:textId="77777777" w:rsidR="00440477" w:rsidRDefault="00440477" w:rsidP="0012456B">
            <w:pPr>
              <w:pStyle w:val="TableText"/>
              <w:keepNext w:val="0"/>
              <w:rPr>
                <w:ins w:id="9467" w:author="Russ Ott" w:date="2022-05-16T11:54:00Z"/>
              </w:rPr>
            </w:pPr>
            <w:ins w:id="9468" w:author="Russ Ott" w:date="2022-05-16T11:54:00Z">
              <w:r>
                <w:tab/>
                <w:t>@moodCode</w:t>
              </w:r>
            </w:ins>
          </w:p>
        </w:tc>
        <w:tc>
          <w:tcPr>
            <w:tcW w:w="720" w:type="dxa"/>
          </w:tcPr>
          <w:p w14:paraId="4F263E9E" w14:textId="77777777" w:rsidR="00440477" w:rsidRDefault="00440477" w:rsidP="0012456B">
            <w:pPr>
              <w:pStyle w:val="TableText"/>
              <w:keepNext w:val="0"/>
              <w:rPr>
                <w:ins w:id="9469" w:author="Russ Ott" w:date="2022-05-16T11:54:00Z"/>
              </w:rPr>
            </w:pPr>
            <w:ins w:id="9470" w:author="Russ Ott" w:date="2022-05-16T11:54:00Z">
              <w:r>
                <w:t>1..1</w:t>
              </w:r>
            </w:ins>
          </w:p>
        </w:tc>
        <w:tc>
          <w:tcPr>
            <w:tcW w:w="1152" w:type="dxa"/>
          </w:tcPr>
          <w:p w14:paraId="093D2152" w14:textId="77777777" w:rsidR="00440477" w:rsidRDefault="00440477" w:rsidP="0012456B">
            <w:pPr>
              <w:pStyle w:val="TableText"/>
              <w:keepNext w:val="0"/>
              <w:rPr>
                <w:ins w:id="9471" w:author="Russ Ott" w:date="2022-05-16T11:54:00Z"/>
              </w:rPr>
            </w:pPr>
            <w:ins w:id="9472" w:author="Russ Ott" w:date="2022-05-16T11:54:00Z">
              <w:r>
                <w:t>SHALL</w:t>
              </w:r>
            </w:ins>
          </w:p>
        </w:tc>
        <w:tc>
          <w:tcPr>
            <w:tcW w:w="864" w:type="dxa"/>
          </w:tcPr>
          <w:p w14:paraId="09340C2D" w14:textId="77777777" w:rsidR="00440477" w:rsidRDefault="00440477" w:rsidP="0012456B">
            <w:pPr>
              <w:pStyle w:val="TableText"/>
              <w:keepNext w:val="0"/>
              <w:rPr>
                <w:ins w:id="9473" w:author="Russ Ott" w:date="2022-05-16T11:54:00Z"/>
              </w:rPr>
            </w:pPr>
          </w:p>
        </w:tc>
        <w:tc>
          <w:tcPr>
            <w:tcW w:w="1104" w:type="dxa"/>
          </w:tcPr>
          <w:p w14:paraId="2CC3D578" w14:textId="73043249" w:rsidR="00440477" w:rsidRDefault="001C172D" w:rsidP="0012456B">
            <w:pPr>
              <w:pStyle w:val="TableText"/>
              <w:keepNext w:val="0"/>
              <w:rPr>
                <w:ins w:id="9474" w:author="Russ Ott" w:date="2022-05-16T11:54:00Z"/>
              </w:rPr>
            </w:pPr>
            <w:ins w:id="9475" w:author="Russ Ott" w:date="2022-05-16T11:54:00Z">
              <w:r>
                <w:fldChar w:fldCharType="begin"/>
              </w:r>
              <w:r>
                <w:instrText xml:space="preserve"> HYPERLINK \l "C_4515-7653" \h </w:instrText>
              </w:r>
              <w:r>
                <w:fldChar w:fldCharType="separate"/>
              </w:r>
              <w:r w:rsidR="00440477">
                <w:rPr>
                  <w:rStyle w:val="HyperlinkText9pt"/>
                </w:rPr>
                <w:t>4515-7653</w:t>
              </w:r>
              <w:r>
                <w:rPr>
                  <w:rStyle w:val="HyperlinkText9pt"/>
                </w:rPr>
                <w:fldChar w:fldCharType="end"/>
              </w:r>
            </w:ins>
          </w:p>
        </w:tc>
        <w:tc>
          <w:tcPr>
            <w:tcW w:w="2975" w:type="dxa"/>
          </w:tcPr>
          <w:p w14:paraId="6FE11C21" w14:textId="77777777" w:rsidR="00440477" w:rsidRDefault="00440477" w:rsidP="0012456B">
            <w:pPr>
              <w:pStyle w:val="TableText"/>
              <w:keepNext w:val="0"/>
              <w:rPr>
                <w:ins w:id="9476" w:author="Russ Ott" w:date="2022-05-16T11:54:00Z"/>
              </w:rPr>
            </w:pPr>
            <w:ins w:id="9477" w:author="Russ Ott" w:date="2022-05-16T11:54:00Z">
              <w:r>
                <w:t>urn:oid:2.16.840.1.113883.5.1001 (HL7ActMood) = EVN</w:t>
              </w:r>
            </w:ins>
          </w:p>
        </w:tc>
      </w:tr>
      <w:tr w:rsidR="00440477" w14:paraId="41E8555A" w14:textId="77777777" w:rsidTr="00BA7D84">
        <w:trPr>
          <w:jc w:val="center"/>
          <w:ins w:id="9478" w:author="Russ Ott" w:date="2022-05-16T11:54:00Z"/>
        </w:trPr>
        <w:tc>
          <w:tcPr>
            <w:tcW w:w="3345" w:type="dxa"/>
          </w:tcPr>
          <w:p w14:paraId="081E0D7B" w14:textId="77777777" w:rsidR="00440477" w:rsidRDefault="00440477" w:rsidP="0012456B">
            <w:pPr>
              <w:pStyle w:val="TableText"/>
              <w:keepNext w:val="0"/>
              <w:rPr>
                <w:ins w:id="9479" w:author="Russ Ott" w:date="2022-05-16T11:54:00Z"/>
              </w:rPr>
            </w:pPr>
            <w:ins w:id="9480" w:author="Russ Ott" w:date="2022-05-16T11:54:00Z">
              <w:r>
                <w:tab/>
                <w:t>templateId</w:t>
              </w:r>
            </w:ins>
          </w:p>
        </w:tc>
        <w:tc>
          <w:tcPr>
            <w:tcW w:w="720" w:type="dxa"/>
          </w:tcPr>
          <w:p w14:paraId="03F7EC79" w14:textId="77777777" w:rsidR="00440477" w:rsidRDefault="00440477" w:rsidP="0012456B">
            <w:pPr>
              <w:pStyle w:val="TableText"/>
              <w:keepNext w:val="0"/>
              <w:rPr>
                <w:ins w:id="9481" w:author="Russ Ott" w:date="2022-05-16T11:54:00Z"/>
              </w:rPr>
            </w:pPr>
            <w:ins w:id="9482" w:author="Russ Ott" w:date="2022-05-16T11:54:00Z">
              <w:r>
                <w:t>1..1</w:t>
              </w:r>
            </w:ins>
          </w:p>
        </w:tc>
        <w:tc>
          <w:tcPr>
            <w:tcW w:w="1152" w:type="dxa"/>
          </w:tcPr>
          <w:p w14:paraId="593787B1" w14:textId="77777777" w:rsidR="00440477" w:rsidRDefault="00440477" w:rsidP="0012456B">
            <w:pPr>
              <w:pStyle w:val="TableText"/>
              <w:keepNext w:val="0"/>
              <w:rPr>
                <w:ins w:id="9483" w:author="Russ Ott" w:date="2022-05-16T11:54:00Z"/>
              </w:rPr>
            </w:pPr>
            <w:ins w:id="9484" w:author="Russ Ott" w:date="2022-05-16T11:54:00Z">
              <w:r>
                <w:t>SHALL</w:t>
              </w:r>
            </w:ins>
          </w:p>
        </w:tc>
        <w:tc>
          <w:tcPr>
            <w:tcW w:w="864" w:type="dxa"/>
          </w:tcPr>
          <w:p w14:paraId="425D71CF" w14:textId="77777777" w:rsidR="00440477" w:rsidRDefault="00440477" w:rsidP="0012456B">
            <w:pPr>
              <w:pStyle w:val="TableText"/>
              <w:keepNext w:val="0"/>
              <w:rPr>
                <w:ins w:id="9485" w:author="Russ Ott" w:date="2022-05-16T11:54:00Z"/>
              </w:rPr>
            </w:pPr>
          </w:p>
        </w:tc>
        <w:tc>
          <w:tcPr>
            <w:tcW w:w="1104" w:type="dxa"/>
          </w:tcPr>
          <w:p w14:paraId="15E3EA3E" w14:textId="030A10D6" w:rsidR="00440477" w:rsidRDefault="001C172D" w:rsidP="0012456B">
            <w:pPr>
              <w:pStyle w:val="TableText"/>
              <w:keepNext w:val="0"/>
              <w:rPr>
                <w:ins w:id="9486" w:author="Russ Ott" w:date="2022-05-16T11:54:00Z"/>
              </w:rPr>
            </w:pPr>
            <w:ins w:id="9487" w:author="Russ Ott" w:date="2022-05-16T11:54:00Z">
              <w:r>
                <w:fldChar w:fldCharType="begin"/>
              </w:r>
              <w:r>
                <w:instrText xml:space="preserve"> HYPERLINK \l "C_4515-7654" \h </w:instrText>
              </w:r>
              <w:r>
                <w:fldChar w:fldCharType="separate"/>
              </w:r>
              <w:r w:rsidR="00440477">
                <w:rPr>
                  <w:rStyle w:val="HyperlinkText9pt"/>
                </w:rPr>
                <w:t>4515-7654</w:t>
              </w:r>
              <w:r>
                <w:rPr>
                  <w:rStyle w:val="HyperlinkText9pt"/>
                </w:rPr>
                <w:fldChar w:fldCharType="end"/>
              </w:r>
            </w:ins>
          </w:p>
        </w:tc>
        <w:tc>
          <w:tcPr>
            <w:tcW w:w="2975" w:type="dxa"/>
          </w:tcPr>
          <w:p w14:paraId="639E1068" w14:textId="77777777" w:rsidR="00440477" w:rsidRDefault="00440477" w:rsidP="0012456B">
            <w:pPr>
              <w:pStyle w:val="TableText"/>
              <w:keepNext w:val="0"/>
              <w:rPr>
                <w:ins w:id="9488" w:author="Russ Ott" w:date="2022-05-16T11:54:00Z"/>
              </w:rPr>
            </w:pPr>
          </w:p>
        </w:tc>
      </w:tr>
      <w:tr w:rsidR="00440477" w14:paraId="3BE15A26" w14:textId="77777777" w:rsidTr="00BA7D84">
        <w:trPr>
          <w:jc w:val="center"/>
          <w:ins w:id="9489" w:author="Russ Ott" w:date="2022-05-16T11:54:00Z"/>
        </w:trPr>
        <w:tc>
          <w:tcPr>
            <w:tcW w:w="3345" w:type="dxa"/>
          </w:tcPr>
          <w:p w14:paraId="091F22EF" w14:textId="77777777" w:rsidR="00440477" w:rsidRDefault="00440477" w:rsidP="0012456B">
            <w:pPr>
              <w:pStyle w:val="TableText"/>
              <w:keepNext w:val="0"/>
              <w:rPr>
                <w:ins w:id="9490" w:author="Russ Ott" w:date="2022-05-16T11:54:00Z"/>
              </w:rPr>
            </w:pPr>
            <w:ins w:id="9491" w:author="Russ Ott" w:date="2022-05-16T11:54:00Z">
              <w:r>
                <w:tab/>
              </w:r>
              <w:r>
                <w:tab/>
                <w:t>@root</w:t>
              </w:r>
            </w:ins>
          </w:p>
        </w:tc>
        <w:tc>
          <w:tcPr>
            <w:tcW w:w="720" w:type="dxa"/>
          </w:tcPr>
          <w:p w14:paraId="0A8BD802" w14:textId="77777777" w:rsidR="00440477" w:rsidRDefault="00440477" w:rsidP="0012456B">
            <w:pPr>
              <w:pStyle w:val="TableText"/>
              <w:keepNext w:val="0"/>
              <w:rPr>
                <w:ins w:id="9492" w:author="Russ Ott" w:date="2022-05-16T11:54:00Z"/>
              </w:rPr>
            </w:pPr>
            <w:ins w:id="9493" w:author="Russ Ott" w:date="2022-05-16T11:54:00Z">
              <w:r>
                <w:t>1..1</w:t>
              </w:r>
            </w:ins>
          </w:p>
        </w:tc>
        <w:tc>
          <w:tcPr>
            <w:tcW w:w="1152" w:type="dxa"/>
          </w:tcPr>
          <w:p w14:paraId="31EA8C82" w14:textId="77777777" w:rsidR="00440477" w:rsidRDefault="00440477" w:rsidP="0012456B">
            <w:pPr>
              <w:pStyle w:val="TableText"/>
              <w:keepNext w:val="0"/>
              <w:rPr>
                <w:ins w:id="9494" w:author="Russ Ott" w:date="2022-05-16T11:54:00Z"/>
              </w:rPr>
            </w:pPr>
            <w:ins w:id="9495" w:author="Russ Ott" w:date="2022-05-16T11:54:00Z">
              <w:r>
                <w:t>SHALL</w:t>
              </w:r>
            </w:ins>
          </w:p>
        </w:tc>
        <w:tc>
          <w:tcPr>
            <w:tcW w:w="864" w:type="dxa"/>
          </w:tcPr>
          <w:p w14:paraId="0E1D3185" w14:textId="77777777" w:rsidR="00440477" w:rsidRDefault="00440477" w:rsidP="0012456B">
            <w:pPr>
              <w:pStyle w:val="TableText"/>
              <w:keepNext w:val="0"/>
              <w:rPr>
                <w:ins w:id="9496" w:author="Russ Ott" w:date="2022-05-16T11:54:00Z"/>
              </w:rPr>
            </w:pPr>
          </w:p>
        </w:tc>
        <w:tc>
          <w:tcPr>
            <w:tcW w:w="1104" w:type="dxa"/>
          </w:tcPr>
          <w:p w14:paraId="11016A13" w14:textId="34348E07" w:rsidR="00440477" w:rsidRDefault="001C172D" w:rsidP="0012456B">
            <w:pPr>
              <w:pStyle w:val="TableText"/>
              <w:keepNext w:val="0"/>
              <w:rPr>
                <w:ins w:id="9497" w:author="Russ Ott" w:date="2022-05-16T11:54:00Z"/>
              </w:rPr>
            </w:pPr>
            <w:ins w:id="9498" w:author="Russ Ott" w:date="2022-05-16T11:54:00Z">
              <w:r>
                <w:fldChar w:fldCharType="begin"/>
              </w:r>
              <w:r>
                <w:instrText xml:space="preserve"> HYPERLINK \l "C_4515-10521" \h </w:instrText>
              </w:r>
              <w:r>
                <w:fldChar w:fldCharType="separate"/>
              </w:r>
              <w:r w:rsidR="00440477">
                <w:rPr>
                  <w:rStyle w:val="HyperlinkText9pt"/>
                </w:rPr>
                <w:t>4515-10521</w:t>
              </w:r>
              <w:r>
                <w:rPr>
                  <w:rStyle w:val="HyperlinkText9pt"/>
                </w:rPr>
                <w:fldChar w:fldCharType="end"/>
              </w:r>
            </w:ins>
          </w:p>
        </w:tc>
        <w:tc>
          <w:tcPr>
            <w:tcW w:w="2975" w:type="dxa"/>
          </w:tcPr>
          <w:p w14:paraId="7E4F1B90" w14:textId="77777777" w:rsidR="00440477" w:rsidRDefault="00440477" w:rsidP="0012456B">
            <w:pPr>
              <w:pStyle w:val="TableText"/>
              <w:keepNext w:val="0"/>
              <w:rPr>
                <w:ins w:id="9499" w:author="Russ Ott" w:date="2022-05-16T11:54:00Z"/>
              </w:rPr>
            </w:pPr>
            <w:ins w:id="9500" w:author="Russ Ott" w:date="2022-05-16T11:54:00Z">
              <w:r>
                <w:t>2.16.840.1.113883.10.20.22.4.14</w:t>
              </w:r>
            </w:ins>
          </w:p>
        </w:tc>
      </w:tr>
      <w:tr w:rsidR="00440477" w14:paraId="06A52429" w14:textId="77777777" w:rsidTr="00BA7D84">
        <w:trPr>
          <w:jc w:val="center"/>
          <w:ins w:id="9501" w:author="Russ Ott" w:date="2022-05-16T11:54:00Z"/>
        </w:trPr>
        <w:tc>
          <w:tcPr>
            <w:tcW w:w="3345" w:type="dxa"/>
          </w:tcPr>
          <w:p w14:paraId="4F4C40F1" w14:textId="77777777" w:rsidR="00440477" w:rsidRDefault="00440477" w:rsidP="0012456B">
            <w:pPr>
              <w:pStyle w:val="TableText"/>
              <w:keepNext w:val="0"/>
              <w:rPr>
                <w:ins w:id="9502" w:author="Russ Ott" w:date="2022-05-16T11:54:00Z"/>
              </w:rPr>
            </w:pPr>
            <w:ins w:id="9503" w:author="Russ Ott" w:date="2022-05-16T11:54:00Z">
              <w:r>
                <w:tab/>
              </w:r>
              <w:r>
                <w:tab/>
                <w:t>@extension</w:t>
              </w:r>
            </w:ins>
          </w:p>
        </w:tc>
        <w:tc>
          <w:tcPr>
            <w:tcW w:w="720" w:type="dxa"/>
          </w:tcPr>
          <w:p w14:paraId="3B642EEC" w14:textId="77777777" w:rsidR="00440477" w:rsidRDefault="00440477" w:rsidP="0012456B">
            <w:pPr>
              <w:pStyle w:val="TableText"/>
              <w:keepNext w:val="0"/>
              <w:rPr>
                <w:ins w:id="9504" w:author="Russ Ott" w:date="2022-05-16T11:54:00Z"/>
              </w:rPr>
            </w:pPr>
            <w:ins w:id="9505" w:author="Russ Ott" w:date="2022-05-16T11:54:00Z">
              <w:r>
                <w:t>1..1</w:t>
              </w:r>
            </w:ins>
          </w:p>
        </w:tc>
        <w:tc>
          <w:tcPr>
            <w:tcW w:w="1152" w:type="dxa"/>
          </w:tcPr>
          <w:p w14:paraId="0D68F79E" w14:textId="77777777" w:rsidR="00440477" w:rsidRDefault="00440477" w:rsidP="0012456B">
            <w:pPr>
              <w:pStyle w:val="TableText"/>
              <w:keepNext w:val="0"/>
              <w:rPr>
                <w:ins w:id="9506" w:author="Russ Ott" w:date="2022-05-16T11:54:00Z"/>
              </w:rPr>
            </w:pPr>
            <w:ins w:id="9507" w:author="Russ Ott" w:date="2022-05-16T11:54:00Z">
              <w:r>
                <w:t>SHALL</w:t>
              </w:r>
            </w:ins>
          </w:p>
        </w:tc>
        <w:tc>
          <w:tcPr>
            <w:tcW w:w="864" w:type="dxa"/>
          </w:tcPr>
          <w:p w14:paraId="0EF020BF" w14:textId="77777777" w:rsidR="00440477" w:rsidRDefault="00440477" w:rsidP="0012456B">
            <w:pPr>
              <w:pStyle w:val="TableText"/>
              <w:keepNext w:val="0"/>
              <w:rPr>
                <w:ins w:id="9508" w:author="Russ Ott" w:date="2022-05-16T11:54:00Z"/>
              </w:rPr>
            </w:pPr>
          </w:p>
        </w:tc>
        <w:tc>
          <w:tcPr>
            <w:tcW w:w="1104" w:type="dxa"/>
          </w:tcPr>
          <w:p w14:paraId="2D2509A4" w14:textId="5F39636E" w:rsidR="00440477" w:rsidRDefault="001C172D" w:rsidP="0012456B">
            <w:pPr>
              <w:pStyle w:val="TableText"/>
              <w:keepNext w:val="0"/>
              <w:rPr>
                <w:ins w:id="9509" w:author="Russ Ott" w:date="2022-05-16T11:54:00Z"/>
              </w:rPr>
            </w:pPr>
            <w:ins w:id="9510" w:author="Russ Ott" w:date="2022-05-16T11:54:00Z">
              <w:r>
                <w:fldChar w:fldCharType="begin"/>
              </w:r>
              <w:r>
                <w:instrText xml:space="preserve"> HYPERLINK \l "C_4515-32506" \h </w:instrText>
              </w:r>
              <w:r>
                <w:fldChar w:fldCharType="separate"/>
              </w:r>
              <w:r w:rsidR="00440477">
                <w:rPr>
                  <w:rStyle w:val="HyperlinkText9pt"/>
                </w:rPr>
                <w:t>4515-32506</w:t>
              </w:r>
              <w:r>
                <w:rPr>
                  <w:rStyle w:val="HyperlinkText9pt"/>
                </w:rPr>
                <w:fldChar w:fldCharType="end"/>
              </w:r>
            </w:ins>
          </w:p>
        </w:tc>
        <w:tc>
          <w:tcPr>
            <w:tcW w:w="2975" w:type="dxa"/>
          </w:tcPr>
          <w:p w14:paraId="00EFB2A5" w14:textId="77777777" w:rsidR="00440477" w:rsidRDefault="00440477" w:rsidP="0012456B">
            <w:pPr>
              <w:pStyle w:val="TableText"/>
              <w:keepNext w:val="0"/>
              <w:rPr>
                <w:ins w:id="9511" w:author="Russ Ott" w:date="2022-05-16T11:54:00Z"/>
              </w:rPr>
            </w:pPr>
            <w:ins w:id="9512" w:author="Russ Ott" w:date="2022-05-16T11:54:00Z">
              <w:r>
                <w:t>2022-06-01</w:t>
              </w:r>
            </w:ins>
          </w:p>
        </w:tc>
      </w:tr>
      <w:tr w:rsidR="00440477" w14:paraId="6EA5CE94" w14:textId="77777777" w:rsidTr="00BA7D84">
        <w:trPr>
          <w:jc w:val="center"/>
          <w:ins w:id="9513" w:author="Russ Ott" w:date="2022-05-16T11:54:00Z"/>
        </w:trPr>
        <w:tc>
          <w:tcPr>
            <w:tcW w:w="3345" w:type="dxa"/>
          </w:tcPr>
          <w:p w14:paraId="0868DF90" w14:textId="77777777" w:rsidR="00440477" w:rsidRDefault="00440477" w:rsidP="0012456B">
            <w:pPr>
              <w:pStyle w:val="TableText"/>
              <w:keepNext w:val="0"/>
              <w:rPr>
                <w:ins w:id="9514" w:author="Russ Ott" w:date="2022-05-16T11:54:00Z"/>
              </w:rPr>
            </w:pPr>
            <w:ins w:id="9515" w:author="Russ Ott" w:date="2022-05-16T11:54:00Z">
              <w:r>
                <w:tab/>
                <w:t>id</w:t>
              </w:r>
            </w:ins>
          </w:p>
        </w:tc>
        <w:tc>
          <w:tcPr>
            <w:tcW w:w="720" w:type="dxa"/>
          </w:tcPr>
          <w:p w14:paraId="3A554BCC" w14:textId="77777777" w:rsidR="00440477" w:rsidRDefault="00440477" w:rsidP="0012456B">
            <w:pPr>
              <w:pStyle w:val="TableText"/>
              <w:keepNext w:val="0"/>
              <w:rPr>
                <w:ins w:id="9516" w:author="Russ Ott" w:date="2022-05-16T11:54:00Z"/>
              </w:rPr>
            </w:pPr>
            <w:ins w:id="9517" w:author="Russ Ott" w:date="2022-05-16T11:54:00Z">
              <w:r>
                <w:t>1..*</w:t>
              </w:r>
            </w:ins>
          </w:p>
        </w:tc>
        <w:tc>
          <w:tcPr>
            <w:tcW w:w="1152" w:type="dxa"/>
          </w:tcPr>
          <w:p w14:paraId="75499952" w14:textId="77777777" w:rsidR="00440477" w:rsidRDefault="00440477" w:rsidP="0012456B">
            <w:pPr>
              <w:pStyle w:val="TableText"/>
              <w:keepNext w:val="0"/>
              <w:rPr>
                <w:ins w:id="9518" w:author="Russ Ott" w:date="2022-05-16T11:54:00Z"/>
              </w:rPr>
            </w:pPr>
            <w:ins w:id="9519" w:author="Russ Ott" w:date="2022-05-16T11:54:00Z">
              <w:r>
                <w:t>SHALL</w:t>
              </w:r>
            </w:ins>
          </w:p>
        </w:tc>
        <w:tc>
          <w:tcPr>
            <w:tcW w:w="864" w:type="dxa"/>
          </w:tcPr>
          <w:p w14:paraId="238BC465" w14:textId="77777777" w:rsidR="00440477" w:rsidRDefault="00440477" w:rsidP="0012456B">
            <w:pPr>
              <w:pStyle w:val="TableText"/>
              <w:keepNext w:val="0"/>
              <w:rPr>
                <w:ins w:id="9520" w:author="Russ Ott" w:date="2022-05-16T11:54:00Z"/>
              </w:rPr>
            </w:pPr>
          </w:p>
        </w:tc>
        <w:tc>
          <w:tcPr>
            <w:tcW w:w="1104" w:type="dxa"/>
          </w:tcPr>
          <w:p w14:paraId="43FA15DB" w14:textId="37A86F58" w:rsidR="00440477" w:rsidRDefault="001C172D" w:rsidP="0012456B">
            <w:pPr>
              <w:pStyle w:val="TableText"/>
              <w:keepNext w:val="0"/>
              <w:rPr>
                <w:ins w:id="9521" w:author="Russ Ott" w:date="2022-05-16T11:54:00Z"/>
              </w:rPr>
            </w:pPr>
            <w:ins w:id="9522" w:author="Russ Ott" w:date="2022-05-16T11:54:00Z">
              <w:r>
                <w:fldChar w:fldCharType="begin"/>
              </w:r>
              <w:r>
                <w:instrText xml:space="preserve"> HYPERLINK \l "C_4515-7655" \h </w:instrText>
              </w:r>
              <w:r>
                <w:fldChar w:fldCharType="separate"/>
              </w:r>
              <w:r w:rsidR="00440477">
                <w:rPr>
                  <w:rStyle w:val="HyperlinkText9pt"/>
                </w:rPr>
                <w:t>4515-7655</w:t>
              </w:r>
              <w:r>
                <w:rPr>
                  <w:rStyle w:val="HyperlinkText9pt"/>
                </w:rPr>
                <w:fldChar w:fldCharType="end"/>
              </w:r>
            </w:ins>
          </w:p>
        </w:tc>
        <w:tc>
          <w:tcPr>
            <w:tcW w:w="2975" w:type="dxa"/>
          </w:tcPr>
          <w:p w14:paraId="6C25511E" w14:textId="77777777" w:rsidR="00440477" w:rsidRDefault="00440477" w:rsidP="0012456B">
            <w:pPr>
              <w:pStyle w:val="TableText"/>
              <w:keepNext w:val="0"/>
              <w:rPr>
                <w:ins w:id="9523" w:author="Russ Ott" w:date="2022-05-16T11:54:00Z"/>
              </w:rPr>
            </w:pPr>
          </w:p>
        </w:tc>
      </w:tr>
      <w:tr w:rsidR="00440477" w14:paraId="15C930A4" w14:textId="77777777" w:rsidTr="00BA7D84">
        <w:trPr>
          <w:jc w:val="center"/>
          <w:ins w:id="9524" w:author="Russ Ott" w:date="2022-05-16T11:54:00Z"/>
        </w:trPr>
        <w:tc>
          <w:tcPr>
            <w:tcW w:w="3345" w:type="dxa"/>
          </w:tcPr>
          <w:p w14:paraId="69F2E625" w14:textId="77777777" w:rsidR="00440477" w:rsidRDefault="00440477" w:rsidP="0012456B">
            <w:pPr>
              <w:pStyle w:val="TableText"/>
              <w:keepNext w:val="0"/>
              <w:rPr>
                <w:ins w:id="9525" w:author="Russ Ott" w:date="2022-05-16T11:54:00Z"/>
              </w:rPr>
            </w:pPr>
            <w:ins w:id="9526" w:author="Russ Ott" w:date="2022-05-16T11:54:00Z">
              <w:r>
                <w:tab/>
                <w:t>code</w:t>
              </w:r>
            </w:ins>
          </w:p>
        </w:tc>
        <w:tc>
          <w:tcPr>
            <w:tcW w:w="720" w:type="dxa"/>
          </w:tcPr>
          <w:p w14:paraId="26740650" w14:textId="77777777" w:rsidR="00440477" w:rsidRDefault="00440477" w:rsidP="0012456B">
            <w:pPr>
              <w:pStyle w:val="TableText"/>
              <w:keepNext w:val="0"/>
              <w:rPr>
                <w:ins w:id="9527" w:author="Russ Ott" w:date="2022-05-16T11:54:00Z"/>
              </w:rPr>
            </w:pPr>
            <w:ins w:id="9528" w:author="Russ Ott" w:date="2022-05-16T11:54:00Z">
              <w:r>
                <w:t>1..1</w:t>
              </w:r>
            </w:ins>
          </w:p>
        </w:tc>
        <w:tc>
          <w:tcPr>
            <w:tcW w:w="1152" w:type="dxa"/>
          </w:tcPr>
          <w:p w14:paraId="4C2301FB" w14:textId="77777777" w:rsidR="00440477" w:rsidRDefault="00440477" w:rsidP="0012456B">
            <w:pPr>
              <w:pStyle w:val="TableText"/>
              <w:keepNext w:val="0"/>
              <w:rPr>
                <w:ins w:id="9529" w:author="Russ Ott" w:date="2022-05-16T11:54:00Z"/>
              </w:rPr>
            </w:pPr>
            <w:ins w:id="9530" w:author="Russ Ott" w:date="2022-05-16T11:54:00Z">
              <w:r>
                <w:t>SHALL</w:t>
              </w:r>
            </w:ins>
          </w:p>
        </w:tc>
        <w:tc>
          <w:tcPr>
            <w:tcW w:w="864" w:type="dxa"/>
          </w:tcPr>
          <w:p w14:paraId="760FC8A1" w14:textId="77777777" w:rsidR="00440477" w:rsidRDefault="00440477" w:rsidP="0012456B">
            <w:pPr>
              <w:pStyle w:val="TableText"/>
              <w:keepNext w:val="0"/>
              <w:rPr>
                <w:ins w:id="9531" w:author="Russ Ott" w:date="2022-05-16T11:54:00Z"/>
              </w:rPr>
            </w:pPr>
          </w:p>
        </w:tc>
        <w:tc>
          <w:tcPr>
            <w:tcW w:w="1104" w:type="dxa"/>
          </w:tcPr>
          <w:p w14:paraId="5690CF82" w14:textId="53C44A86" w:rsidR="00440477" w:rsidRDefault="001C172D" w:rsidP="0012456B">
            <w:pPr>
              <w:pStyle w:val="TableText"/>
              <w:keepNext w:val="0"/>
              <w:rPr>
                <w:ins w:id="9532" w:author="Russ Ott" w:date="2022-05-16T11:54:00Z"/>
              </w:rPr>
            </w:pPr>
            <w:ins w:id="9533" w:author="Russ Ott" w:date="2022-05-16T11:54:00Z">
              <w:r>
                <w:fldChar w:fldCharType="begin"/>
              </w:r>
              <w:r>
                <w:instrText xml:space="preserve"> HYPERLINK \l "C_4515-7656" \h </w:instrText>
              </w:r>
              <w:r>
                <w:fldChar w:fldCharType="separate"/>
              </w:r>
              <w:r w:rsidR="00440477">
                <w:rPr>
                  <w:rStyle w:val="HyperlinkText9pt"/>
                </w:rPr>
                <w:t>4515-7656</w:t>
              </w:r>
              <w:r>
                <w:rPr>
                  <w:rStyle w:val="HyperlinkText9pt"/>
                </w:rPr>
                <w:fldChar w:fldCharType="end"/>
              </w:r>
            </w:ins>
          </w:p>
        </w:tc>
        <w:tc>
          <w:tcPr>
            <w:tcW w:w="2975" w:type="dxa"/>
          </w:tcPr>
          <w:p w14:paraId="0C75945B" w14:textId="77777777" w:rsidR="00440477" w:rsidRDefault="00440477" w:rsidP="0012456B">
            <w:pPr>
              <w:pStyle w:val="TableText"/>
              <w:keepNext w:val="0"/>
              <w:rPr>
                <w:ins w:id="9534" w:author="Russ Ott" w:date="2022-05-16T11:54:00Z"/>
              </w:rPr>
            </w:pPr>
          </w:p>
        </w:tc>
      </w:tr>
      <w:tr w:rsidR="00440477" w14:paraId="58C2A034" w14:textId="77777777" w:rsidTr="00BA7D84">
        <w:trPr>
          <w:jc w:val="center"/>
          <w:ins w:id="9535" w:author="Russ Ott" w:date="2022-05-16T11:54:00Z"/>
        </w:trPr>
        <w:tc>
          <w:tcPr>
            <w:tcW w:w="3345" w:type="dxa"/>
          </w:tcPr>
          <w:p w14:paraId="625BC54A" w14:textId="77777777" w:rsidR="00440477" w:rsidRDefault="00440477" w:rsidP="0012456B">
            <w:pPr>
              <w:pStyle w:val="TableText"/>
              <w:keepNext w:val="0"/>
              <w:rPr>
                <w:ins w:id="9536" w:author="Russ Ott" w:date="2022-05-16T11:54:00Z"/>
              </w:rPr>
            </w:pPr>
            <w:ins w:id="9537" w:author="Russ Ott" w:date="2022-05-16T11:54:00Z">
              <w:r>
                <w:tab/>
              </w:r>
              <w:r>
                <w:tab/>
                <w:t>originalText</w:t>
              </w:r>
            </w:ins>
          </w:p>
        </w:tc>
        <w:tc>
          <w:tcPr>
            <w:tcW w:w="720" w:type="dxa"/>
          </w:tcPr>
          <w:p w14:paraId="75AC8D2F" w14:textId="77777777" w:rsidR="00440477" w:rsidRDefault="00440477" w:rsidP="0012456B">
            <w:pPr>
              <w:pStyle w:val="TableText"/>
              <w:keepNext w:val="0"/>
              <w:rPr>
                <w:ins w:id="9538" w:author="Russ Ott" w:date="2022-05-16T11:54:00Z"/>
              </w:rPr>
            </w:pPr>
            <w:ins w:id="9539" w:author="Russ Ott" w:date="2022-05-16T11:54:00Z">
              <w:r>
                <w:t>0..1</w:t>
              </w:r>
            </w:ins>
          </w:p>
        </w:tc>
        <w:tc>
          <w:tcPr>
            <w:tcW w:w="1152" w:type="dxa"/>
          </w:tcPr>
          <w:p w14:paraId="77B13417" w14:textId="77777777" w:rsidR="00440477" w:rsidRDefault="00440477" w:rsidP="0012456B">
            <w:pPr>
              <w:pStyle w:val="TableText"/>
              <w:keepNext w:val="0"/>
              <w:rPr>
                <w:ins w:id="9540" w:author="Russ Ott" w:date="2022-05-16T11:54:00Z"/>
              </w:rPr>
            </w:pPr>
            <w:ins w:id="9541" w:author="Russ Ott" w:date="2022-05-16T11:54:00Z">
              <w:r>
                <w:t>SHOULD</w:t>
              </w:r>
            </w:ins>
          </w:p>
        </w:tc>
        <w:tc>
          <w:tcPr>
            <w:tcW w:w="864" w:type="dxa"/>
          </w:tcPr>
          <w:p w14:paraId="64284579" w14:textId="77777777" w:rsidR="00440477" w:rsidRDefault="00440477" w:rsidP="0012456B">
            <w:pPr>
              <w:pStyle w:val="TableText"/>
              <w:keepNext w:val="0"/>
              <w:rPr>
                <w:ins w:id="9542" w:author="Russ Ott" w:date="2022-05-16T11:54:00Z"/>
              </w:rPr>
            </w:pPr>
          </w:p>
        </w:tc>
        <w:tc>
          <w:tcPr>
            <w:tcW w:w="1104" w:type="dxa"/>
          </w:tcPr>
          <w:p w14:paraId="77FE1B2E" w14:textId="2C6BE26E" w:rsidR="00440477" w:rsidRDefault="001C172D" w:rsidP="0012456B">
            <w:pPr>
              <w:pStyle w:val="TableText"/>
              <w:keepNext w:val="0"/>
              <w:rPr>
                <w:ins w:id="9543" w:author="Russ Ott" w:date="2022-05-16T11:54:00Z"/>
              </w:rPr>
            </w:pPr>
            <w:ins w:id="9544" w:author="Russ Ott" w:date="2022-05-16T11:54:00Z">
              <w:r>
                <w:fldChar w:fldCharType="begin"/>
              </w:r>
              <w:r>
                <w:instrText xml:space="preserve"> HYPERLINK \l "C_4515-19203" \h </w:instrText>
              </w:r>
              <w:r>
                <w:fldChar w:fldCharType="separate"/>
              </w:r>
              <w:r w:rsidR="00440477">
                <w:rPr>
                  <w:rStyle w:val="HyperlinkText9pt"/>
                </w:rPr>
                <w:t>4515-19203</w:t>
              </w:r>
              <w:r>
                <w:rPr>
                  <w:rStyle w:val="HyperlinkText9pt"/>
                </w:rPr>
                <w:fldChar w:fldCharType="end"/>
              </w:r>
            </w:ins>
          </w:p>
        </w:tc>
        <w:tc>
          <w:tcPr>
            <w:tcW w:w="2975" w:type="dxa"/>
          </w:tcPr>
          <w:p w14:paraId="6A65A6F3" w14:textId="77777777" w:rsidR="00440477" w:rsidRDefault="00440477" w:rsidP="0012456B">
            <w:pPr>
              <w:pStyle w:val="TableText"/>
              <w:keepNext w:val="0"/>
              <w:rPr>
                <w:ins w:id="9545" w:author="Russ Ott" w:date="2022-05-16T11:54:00Z"/>
              </w:rPr>
            </w:pPr>
          </w:p>
        </w:tc>
      </w:tr>
      <w:tr w:rsidR="00440477" w14:paraId="29806969" w14:textId="77777777" w:rsidTr="00BA7D84">
        <w:trPr>
          <w:jc w:val="center"/>
          <w:ins w:id="9546" w:author="Russ Ott" w:date="2022-05-16T11:54:00Z"/>
        </w:trPr>
        <w:tc>
          <w:tcPr>
            <w:tcW w:w="3345" w:type="dxa"/>
          </w:tcPr>
          <w:p w14:paraId="3D88C242" w14:textId="77777777" w:rsidR="00440477" w:rsidRDefault="00440477" w:rsidP="0012456B">
            <w:pPr>
              <w:pStyle w:val="TableText"/>
              <w:keepNext w:val="0"/>
              <w:rPr>
                <w:ins w:id="9547" w:author="Russ Ott" w:date="2022-05-16T11:54:00Z"/>
              </w:rPr>
            </w:pPr>
            <w:ins w:id="9548" w:author="Russ Ott" w:date="2022-05-16T11:54:00Z">
              <w:r>
                <w:tab/>
              </w:r>
              <w:r>
                <w:tab/>
              </w:r>
              <w:r>
                <w:tab/>
                <w:t>reference</w:t>
              </w:r>
            </w:ins>
          </w:p>
        </w:tc>
        <w:tc>
          <w:tcPr>
            <w:tcW w:w="720" w:type="dxa"/>
          </w:tcPr>
          <w:p w14:paraId="42912FE0" w14:textId="77777777" w:rsidR="00440477" w:rsidRDefault="00440477" w:rsidP="0012456B">
            <w:pPr>
              <w:pStyle w:val="TableText"/>
              <w:keepNext w:val="0"/>
              <w:rPr>
                <w:ins w:id="9549" w:author="Russ Ott" w:date="2022-05-16T11:54:00Z"/>
              </w:rPr>
            </w:pPr>
            <w:ins w:id="9550" w:author="Russ Ott" w:date="2022-05-16T11:54:00Z">
              <w:r>
                <w:t>0..1</w:t>
              </w:r>
            </w:ins>
          </w:p>
        </w:tc>
        <w:tc>
          <w:tcPr>
            <w:tcW w:w="1152" w:type="dxa"/>
          </w:tcPr>
          <w:p w14:paraId="56E66C4E" w14:textId="77777777" w:rsidR="00440477" w:rsidRDefault="00440477" w:rsidP="0012456B">
            <w:pPr>
              <w:pStyle w:val="TableText"/>
              <w:keepNext w:val="0"/>
              <w:rPr>
                <w:ins w:id="9551" w:author="Russ Ott" w:date="2022-05-16T11:54:00Z"/>
              </w:rPr>
            </w:pPr>
            <w:ins w:id="9552" w:author="Russ Ott" w:date="2022-05-16T11:54:00Z">
              <w:r>
                <w:t>SHOULD</w:t>
              </w:r>
            </w:ins>
          </w:p>
        </w:tc>
        <w:tc>
          <w:tcPr>
            <w:tcW w:w="864" w:type="dxa"/>
          </w:tcPr>
          <w:p w14:paraId="60D5D48F" w14:textId="77777777" w:rsidR="00440477" w:rsidRDefault="00440477" w:rsidP="0012456B">
            <w:pPr>
              <w:pStyle w:val="TableText"/>
              <w:keepNext w:val="0"/>
              <w:rPr>
                <w:ins w:id="9553" w:author="Russ Ott" w:date="2022-05-16T11:54:00Z"/>
              </w:rPr>
            </w:pPr>
          </w:p>
        </w:tc>
        <w:tc>
          <w:tcPr>
            <w:tcW w:w="1104" w:type="dxa"/>
          </w:tcPr>
          <w:p w14:paraId="06486531" w14:textId="41DA5114" w:rsidR="00440477" w:rsidRDefault="001C172D" w:rsidP="0012456B">
            <w:pPr>
              <w:pStyle w:val="TableText"/>
              <w:keepNext w:val="0"/>
              <w:rPr>
                <w:ins w:id="9554" w:author="Russ Ott" w:date="2022-05-16T11:54:00Z"/>
              </w:rPr>
            </w:pPr>
            <w:ins w:id="9555" w:author="Russ Ott" w:date="2022-05-16T11:54:00Z">
              <w:r>
                <w:fldChar w:fldCharType="begin"/>
              </w:r>
              <w:r>
                <w:instrText xml:space="preserve"> HYPERLINK \l "C_4515-19204" \h </w:instrText>
              </w:r>
              <w:r>
                <w:fldChar w:fldCharType="separate"/>
              </w:r>
              <w:r w:rsidR="00440477">
                <w:rPr>
                  <w:rStyle w:val="HyperlinkText9pt"/>
                </w:rPr>
                <w:t>4515-19204</w:t>
              </w:r>
              <w:r>
                <w:rPr>
                  <w:rStyle w:val="HyperlinkText9pt"/>
                </w:rPr>
                <w:fldChar w:fldCharType="end"/>
              </w:r>
            </w:ins>
          </w:p>
        </w:tc>
        <w:tc>
          <w:tcPr>
            <w:tcW w:w="2975" w:type="dxa"/>
          </w:tcPr>
          <w:p w14:paraId="225ECA37" w14:textId="77777777" w:rsidR="00440477" w:rsidRDefault="00440477" w:rsidP="0012456B">
            <w:pPr>
              <w:pStyle w:val="TableText"/>
              <w:keepNext w:val="0"/>
              <w:rPr>
                <w:ins w:id="9556" w:author="Russ Ott" w:date="2022-05-16T11:54:00Z"/>
              </w:rPr>
            </w:pPr>
          </w:p>
        </w:tc>
      </w:tr>
      <w:tr w:rsidR="00440477" w14:paraId="2D3BC591" w14:textId="77777777" w:rsidTr="00BA7D84">
        <w:trPr>
          <w:jc w:val="center"/>
          <w:ins w:id="9557" w:author="Russ Ott" w:date="2022-05-16T11:54:00Z"/>
        </w:trPr>
        <w:tc>
          <w:tcPr>
            <w:tcW w:w="3345" w:type="dxa"/>
          </w:tcPr>
          <w:p w14:paraId="3E58BB49" w14:textId="77777777" w:rsidR="00440477" w:rsidRDefault="00440477" w:rsidP="0012456B">
            <w:pPr>
              <w:pStyle w:val="TableText"/>
              <w:keepNext w:val="0"/>
              <w:rPr>
                <w:ins w:id="9558" w:author="Russ Ott" w:date="2022-05-16T11:54:00Z"/>
              </w:rPr>
            </w:pPr>
            <w:ins w:id="9559" w:author="Russ Ott" w:date="2022-05-16T11:54:00Z">
              <w:r>
                <w:tab/>
              </w:r>
              <w:r>
                <w:tab/>
              </w:r>
              <w:r>
                <w:tab/>
              </w:r>
              <w:r>
                <w:tab/>
                <w:t>@value</w:t>
              </w:r>
            </w:ins>
          </w:p>
        </w:tc>
        <w:tc>
          <w:tcPr>
            <w:tcW w:w="720" w:type="dxa"/>
          </w:tcPr>
          <w:p w14:paraId="6D15A6B3" w14:textId="77777777" w:rsidR="00440477" w:rsidRDefault="00440477" w:rsidP="0012456B">
            <w:pPr>
              <w:pStyle w:val="TableText"/>
              <w:keepNext w:val="0"/>
              <w:rPr>
                <w:ins w:id="9560" w:author="Russ Ott" w:date="2022-05-16T11:54:00Z"/>
              </w:rPr>
            </w:pPr>
            <w:ins w:id="9561" w:author="Russ Ott" w:date="2022-05-16T11:54:00Z">
              <w:r>
                <w:t>0..1</w:t>
              </w:r>
            </w:ins>
          </w:p>
        </w:tc>
        <w:tc>
          <w:tcPr>
            <w:tcW w:w="1152" w:type="dxa"/>
          </w:tcPr>
          <w:p w14:paraId="72A9104B" w14:textId="77777777" w:rsidR="00440477" w:rsidRDefault="00440477" w:rsidP="0012456B">
            <w:pPr>
              <w:pStyle w:val="TableText"/>
              <w:keepNext w:val="0"/>
              <w:rPr>
                <w:ins w:id="9562" w:author="Russ Ott" w:date="2022-05-16T11:54:00Z"/>
              </w:rPr>
            </w:pPr>
            <w:ins w:id="9563" w:author="Russ Ott" w:date="2022-05-16T11:54:00Z">
              <w:r>
                <w:t>SHOULD</w:t>
              </w:r>
            </w:ins>
          </w:p>
        </w:tc>
        <w:tc>
          <w:tcPr>
            <w:tcW w:w="864" w:type="dxa"/>
          </w:tcPr>
          <w:p w14:paraId="5AE30368" w14:textId="77777777" w:rsidR="00440477" w:rsidRDefault="00440477" w:rsidP="0012456B">
            <w:pPr>
              <w:pStyle w:val="TableText"/>
              <w:keepNext w:val="0"/>
              <w:rPr>
                <w:ins w:id="9564" w:author="Russ Ott" w:date="2022-05-16T11:54:00Z"/>
              </w:rPr>
            </w:pPr>
          </w:p>
        </w:tc>
        <w:tc>
          <w:tcPr>
            <w:tcW w:w="1104" w:type="dxa"/>
          </w:tcPr>
          <w:p w14:paraId="520697DA" w14:textId="6F65522A" w:rsidR="00440477" w:rsidRDefault="001C172D" w:rsidP="0012456B">
            <w:pPr>
              <w:pStyle w:val="TableText"/>
              <w:keepNext w:val="0"/>
              <w:rPr>
                <w:ins w:id="9565" w:author="Russ Ott" w:date="2022-05-16T11:54:00Z"/>
              </w:rPr>
            </w:pPr>
            <w:ins w:id="9566" w:author="Russ Ott" w:date="2022-05-16T11:54:00Z">
              <w:r>
                <w:fldChar w:fldCharType="begin"/>
              </w:r>
              <w:r>
                <w:instrText xml:space="preserve"> HYPERLINK \l "C_4515-19205" \h </w:instrText>
              </w:r>
              <w:r>
                <w:fldChar w:fldCharType="separate"/>
              </w:r>
              <w:r w:rsidR="00440477">
                <w:rPr>
                  <w:rStyle w:val="HyperlinkText9pt"/>
                </w:rPr>
                <w:t>4515-19205</w:t>
              </w:r>
              <w:r>
                <w:rPr>
                  <w:rStyle w:val="HyperlinkText9pt"/>
                </w:rPr>
                <w:fldChar w:fldCharType="end"/>
              </w:r>
            </w:ins>
          </w:p>
        </w:tc>
        <w:tc>
          <w:tcPr>
            <w:tcW w:w="2975" w:type="dxa"/>
          </w:tcPr>
          <w:p w14:paraId="61FC75B0" w14:textId="77777777" w:rsidR="00440477" w:rsidRDefault="00440477" w:rsidP="0012456B">
            <w:pPr>
              <w:pStyle w:val="TableText"/>
              <w:keepNext w:val="0"/>
              <w:rPr>
                <w:ins w:id="9567" w:author="Russ Ott" w:date="2022-05-16T11:54:00Z"/>
              </w:rPr>
            </w:pPr>
          </w:p>
        </w:tc>
      </w:tr>
      <w:tr w:rsidR="00440477" w14:paraId="7D3DA5F3" w14:textId="77777777" w:rsidTr="00BA7D84">
        <w:trPr>
          <w:jc w:val="center"/>
          <w:ins w:id="9568" w:author="Russ Ott" w:date="2022-05-16T11:54:00Z"/>
        </w:trPr>
        <w:tc>
          <w:tcPr>
            <w:tcW w:w="3345" w:type="dxa"/>
          </w:tcPr>
          <w:p w14:paraId="69172357" w14:textId="77777777" w:rsidR="00440477" w:rsidRDefault="00440477" w:rsidP="0012456B">
            <w:pPr>
              <w:pStyle w:val="TableText"/>
              <w:keepNext w:val="0"/>
              <w:rPr>
                <w:ins w:id="9569" w:author="Russ Ott" w:date="2022-05-16T11:54:00Z"/>
              </w:rPr>
            </w:pPr>
            <w:ins w:id="9570" w:author="Russ Ott" w:date="2022-05-16T11:54:00Z">
              <w:r>
                <w:tab/>
                <w:t>statusCode</w:t>
              </w:r>
            </w:ins>
          </w:p>
        </w:tc>
        <w:tc>
          <w:tcPr>
            <w:tcW w:w="720" w:type="dxa"/>
          </w:tcPr>
          <w:p w14:paraId="37B3AE60" w14:textId="77777777" w:rsidR="00440477" w:rsidRDefault="00440477" w:rsidP="0012456B">
            <w:pPr>
              <w:pStyle w:val="TableText"/>
              <w:keepNext w:val="0"/>
              <w:rPr>
                <w:ins w:id="9571" w:author="Russ Ott" w:date="2022-05-16T11:54:00Z"/>
              </w:rPr>
            </w:pPr>
            <w:ins w:id="9572" w:author="Russ Ott" w:date="2022-05-16T11:54:00Z">
              <w:r>
                <w:t>1..1</w:t>
              </w:r>
            </w:ins>
          </w:p>
        </w:tc>
        <w:tc>
          <w:tcPr>
            <w:tcW w:w="1152" w:type="dxa"/>
          </w:tcPr>
          <w:p w14:paraId="033576B0" w14:textId="77777777" w:rsidR="00440477" w:rsidRDefault="00440477" w:rsidP="0012456B">
            <w:pPr>
              <w:pStyle w:val="TableText"/>
              <w:keepNext w:val="0"/>
              <w:rPr>
                <w:ins w:id="9573" w:author="Russ Ott" w:date="2022-05-16T11:54:00Z"/>
              </w:rPr>
            </w:pPr>
            <w:ins w:id="9574" w:author="Russ Ott" w:date="2022-05-16T11:54:00Z">
              <w:r>
                <w:t>SHALL</w:t>
              </w:r>
            </w:ins>
          </w:p>
        </w:tc>
        <w:tc>
          <w:tcPr>
            <w:tcW w:w="864" w:type="dxa"/>
          </w:tcPr>
          <w:p w14:paraId="3517014D" w14:textId="77777777" w:rsidR="00440477" w:rsidRDefault="00440477" w:rsidP="0012456B">
            <w:pPr>
              <w:pStyle w:val="TableText"/>
              <w:keepNext w:val="0"/>
              <w:rPr>
                <w:ins w:id="9575" w:author="Russ Ott" w:date="2022-05-16T11:54:00Z"/>
              </w:rPr>
            </w:pPr>
          </w:p>
        </w:tc>
        <w:tc>
          <w:tcPr>
            <w:tcW w:w="1104" w:type="dxa"/>
          </w:tcPr>
          <w:p w14:paraId="4E99A5C4" w14:textId="1D0E16A9" w:rsidR="00440477" w:rsidRDefault="001C172D" w:rsidP="0012456B">
            <w:pPr>
              <w:pStyle w:val="TableText"/>
              <w:keepNext w:val="0"/>
              <w:rPr>
                <w:ins w:id="9576" w:author="Russ Ott" w:date="2022-05-16T11:54:00Z"/>
              </w:rPr>
            </w:pPr>
            <w:ins w:id="9577" w:author="Russ Ott" w:date="2022-05-16T11:54:00Z">
              <w:r>
                <w:fldChar w:fldCharType="begin"/>
              </w:r>
              <w:r>
                <w:instrText xml:space="preserve"> HYPERLINK \l "C_4515-7661" \h </w:instrText>
              </w:r>
              <w:r>
                <w:fldChar w:fldCharType="separate"/>
              </w:r>
              <w:r w:rsidR="00440477">
                <w:rPr>
                  <w:rStyle w:val="HyperlinkText9pt"/>
                </w:rPr>
                <w:t>4515-7661</w:t>
              </w:r>
              <w:r>
                <w:rPr>
                  <w:rStyle w:val="HyperlinkText9pt"/>
                </w:rPr>
                <w:fldChar w:fldCharType="end"/>
              </w:r>
            </w:ins>
          </w:p>
        </w:tc>
        <w:tc>
          <w:tcPr>
            <w:tcW w:w="2975" w:type="dxa"/>
          </w:tcPr>
          <w:p w14:paraId="777922EC" w14:textId="77777777" w:rsidR="00440477" w:rsidRDefault="00440477" w:rsidP="0012456B">
            <w:pPr>
              <w:pStyle w:val="TableText"/>
              <w:keepNext w:val="0"/>
              <w:rPr>
                <w:ins w:id="9578" w:author="Russ Ott" w:date="2022-05-16T11:54:00Z"/>
              </w:rPr>
            </w:pPr>
          </w:p>
        </w:tc>
      </w:tr>
      <w:tr w:rsidR="00440477" w14:paraId="788C399B" w14:textId="77777777" w:rsidTr="00BA7D84">
        <w:trPr>
          <w:jc w:val="center"/>
          <w:ins w:id="9579" w:author="Russ Ott" w:date="2022-05-16T11:54:00Z"/>
        </w:trPr>
        <w:tc>
          <w:tcPr>
            <w:tcW w:w="3345" w:type="dxa"/>
          </w:tcPr>
          <w:p w14:paraId="411462F9" w14:textId="77777777" w:rsidR="00440477" w:rsidRDefault="00440477" w:rsidP="0012456B">
            <w:pPr>
              <w:pStyle w:val="TableText"/>
              <w:keepNext w:val="0"/>
              <w:rPr>
                <w:ins w:id="9580" w:author="Russ Ott" w:date="2022-05-16T11:54:00Z"/>
              </w:rPr>
            </w:pPr>
            <w:ins w:id="9581" w:author="Russ Ott" w:date="2022-05-16T11:54:00Z">
              <w:r>
                <w:tab/>
              </w:r>
              <w:r>
                <w:tab/>
                <w:t>@code</w:t>
              </w:r>
            </w:ins>
          </w:p>
        </w:tc>
        <w:tc>
          <w:tcPr>
            <w:tcW w:w="720" w:type="dxa"/>
          </w:tcPr>
          <w:p w14:paraId="4625C27F" w14:textId="77777777" w:rsidR="00440477" w:rsidRDefault="00440477" w:rsidP="0012456B">
            <w:pPr>
              <w:pStyle w:val="TableText"/>
              <w:keepNext w:val="0"/>
              <w:rPr>
                <w:ins w:id="9582" w:author="Russ Ott" w:date="2022-05-16T11:54:00Z"/>
              </w:rPr>
            </w:pPr>
            <w:ins w:id="9583" w:author="Russ Ott" w:date="2022-05-16T11:54:00Z">
              <w:r>
                <w:t>1..1</w:t>
              </w:r>
            </w:ins>
          </w:p>
        </w:tc>
        <w:tc>
          <w:tcPr>
            <w:tcW w:w="1152" w:type="dxa"/>
          </w:tcPr>
          <w:p w14:paraId="31A36C63" w14:textId="77777777" w:rsidR="00440477" w:rsidRDefault="00440477" w:rsidP="0012456B">
            <w:pPr>
              <w:pStyle w:val="TableText"/>
              <w:keepNext w:val="0"/>
              <w:rPr>
                <w:ins w:id="9584" w:author="Russ Ott" w:date="2022-05-16T11:54:00Z"/>
              </w:rPr>
            </w:pPr>
            <w:ins w:id="9585" w:author="Russ Ott" w:date="2022-05-16T11:54:00Z">
              <w:r>
                <w:t>SHALL</w:t>
              </w:r>
            </w:ins>
          </w:p>
        </w:tc>
        <w:tc>
          <w:tcPr>
            <w:tcW w:w="864" w:type="dxa"/>
          </w:tcPr>
          <w:p w14:paraId="6581DB2B" w14:textId="77777777" w:rsidR="00440477" w:rsidRDefault="00440477" w:rsidP="0012456B">
            <w:pPr>
              <w:pStyle w:val="TableText"/>
              <w:keepNext w:val="0"/>
              <w:rPr>
                <w:ins w:id="9586" w:author="Russ Ott" w:date="2022-05-16T11:54:00Z"/>
              </w:rPr>
            </w:pPr>
          </w:p>
        </w:tc>
        <w:tc>
          <w:tcPr>
            <w:tcW w:w="1104" w:type="dxa"/>
          </w:tcPr>
          <w:p w14:paraId="41C1EC38" w14:textId="40881F8C" w:rsidR="00440477" w:rsidRDefault="001C172D" w:rsidP="0012456B">
            <w:pPr>
              <w:pStyle w:val="TableText"/>
              <w:keepNext w:val="0"/>
              <w:rPr>
                <w:ins w:id="9587" w:author="Russ Ott" w:date="2022-05-16T11:54:00Z"/>
              </w:rPr>
            </w:pPr>
            <w:ins w:id="9588" w:author="Russ Ott" w:date="2022-05-16T11:54:00Z">
              <w:r>
                <w:fldChar w:fldCharType="begin"/>
              </w:r>
              <w:r>
                <w:instrText xml:space="preserve"> HYPERLINK \l "C_4515-32366" \h </w:instrText>
              </w:r>
              <w:r>
                <w:fldChar w:fldCharType="separate"/>
              </w:r>
              <w:r w:rsidR="00440477">
                <w:rPr>
                  <w:rStyle w:val="HyperlinkText9pt"/>
                </w:rPr>
                <w:t>4515-32366</w:t>
              </w:r>
              <w:r>
                <w:rPr>
                  <w:rStyle w:val="HyperlinkText9pt"/>
                </w:rPr>
                <w:fldChar w:fldCharType="end"/>
              </w:r>
            </w:ins>
          </w:p>
        </w:tc>
        <w:tc>
          <w:tcPr>
            <w:tcW w:w="2975" w:type="dxa"/>
          </w:tcPr>
          <w:p w14:paraId="478FF3E3" w14:textId="77777777" w:rsidR="00440477" w:rsidRDefault="00440477" w:rsidP="0012456B">
            <w:pPr>
              <w:pStyle w:val="TableText"/>
              <w:keepNext w:val="0"/>
              <w:rPr>
                <w:ins w:id="9589" w:author="Russ Ott" w:date="2022-05-16T11:54:00Z"/>
              </w:rPr>
            </w:pPr>
            <w:ins w:id="9590" w:author="Russ Ott" w:date="2022-05-16T11:54:00Z">
              <w:r>
                <w:t>urn:oid:2.16.840.1.113883.11.20.9.22 (ProcedureAct statusCode)</w:t>
              </w:r>
            </w:ins>
          </w:p>
        </w:tc>
      </w:tr>
      <w:tr w:rsidR="00440477" w14:paraId="5FF0AB5F" w14:textId="77777777" w:rsidTr="00BA7D84">
        <w:trPr>
          <w:jc w:val="center"/>
          <w:ins w:id="9591" w:author="Russ Ott" w:date="2022-05-16T11:54:00Z"/>
        </w:trPr>
        <w:tc>
          <w:tcPr>
            <w:tcW w:w="3345" w:type="dxa"/>
          </w:tcPr>
          <w:p w14:paraId="368AEFF6" w14:textId="77777777" w:rsidR="00440477" w:rsidRDefault="00440477" w:rsidP="0012456B">
            <w:pPr>
              <w:pStyle w:val="TableText"/>
              <w:keepNext w:val="0"/>
              <w:rPr>
                <w:ins w:id="9592" w:author="Russ Ott" w:date="2022-05-16T11:54:00Z"/>
              </w:rPr>
            </w:pPr>
            <w:ins w:id="9593" w:author="Russ Ott" w:date="2022-05-16T11:54:00Z">
              <w:r>
                <w:tab/>
                <w:t>effectiveTime</w:t>
              </w:r>
            </w:ins>
          </w:p>
        </w:tc>
        <w:tc>
          <w:tcPr>
            <w:tcW w:w="720" w:type="dxa"/>
          </w:tcPr>
          <w:p w14:paraId="0B248590" w14:textId="77777777" w:rsidR="00440477" w:rsidRDefault="00440477" w:rsidP="0012456B">
            <w:pPr>
              <w:pStyle w:val="TableText"/>
              <w:keepNext w:val="0"/>
              <w:rPr>
                <w:ins w:id="9594" w:author="Russ Ott" w:date="2022-05-16T11:54:00Z"/>
              </w:rPr>
            </w:pPr>
            <w:ins w:id="9595" w:author="Russ Ott" w:date="2022-05-16T11:54:00Z">
              <w:r>
                <w:t>0..1</w:t>
              </w:r>
            </w:ins>
          </w:p>
        </w:tc>
        <w:tc>
          <w:tcPr>
            <w:tcW w:w="1152" w:type="dxa"/>
          </w:tcPr>
          <w:p w14:paraId="1324ACF2" w14:textId="77777777" w:rsidR="00440477" w:rsidRDefault="00440477" w:rsidP="0012456B">
            <w:pPr>
              <w:pStyle w:val="TableText"/>
              <w:keepNext w:val="0"/>
              <w:rPr>
                <w:ins w:id="9596" w:author="Russ Ott" w:date="2022-05-16T11:54:00Z"/>
              </w:rPr>
            </w:pPr>
            <w:ins w:id="9597" w:author="Russ Ott" w:date="2022-05-16T11:54:00Z">
              <w:r>
                <w:t>SHOULD</w:t>
              </w:r>
            </w:ins>
          </w:p>
        </w:tc>
        <w:tc>
          <w:tcPr>
            <w:tcW w:w="864" w:type="dxa"/>
          </w:tcPr>
          <w:p w14:paraId="010B8C45" w14:textId="77777777" w:rsidR="00440477" w:rsidRDefault="00440477" w:rsidP="0012456B">
            <w:pPr>
              <w:pStyle w:val="TableText"/>
              <w:keepNext w:val="0"/>
              <w:rPr>
                <w:ins w:id="9598" w:author="Russ Ott" w:date="2022-05-16T11:54:00Z"/>
              </w:rPr>
            </w:pPr>
          </w:p>
        </w:tc>
        <w:tc>
          <w:tcPr>
            <w:tcW w:w="1104" w:type="dxa"/>
          </w:tcPr>
          <w:p w14:paraId="3310EA11" w14:textId="412F02A5" w:rsidR="00440477" w:rsidRDefault="001C172D" w:rsidP="0012456B">
            <w:pPr>
              <w:pStyle w:val="TableText"/>
              <w:keepNext w:val="0"/>
              <w:rPr>
                <w:ins w:id="9599" w:author="Russ Ott" w:date="2022-05-16T11:54:00Z"/>
              </w:rPr>
            </w:pPr>
            <w:ins w:id="9600" w:author="Russ Ott" w:date="2022-05-16T11:54:00Z">
              <w:r>
                <w:fldChar w:fldCharType="begin"/>
              </w:r>
              <w:r>
                <w:instrText xml:space="preserve"> HYPERLINK \l "C_4515-7662" \h </w:instrText>
              </w:r>
              <w:r>
                <w:fldChar w:fldCharType="separate"/>
              </w:r>
              <w:r w:rsidR="00440477">
                <w:rPr>
                  <w:rStyle w:val="HyperlinkText9pt"/>
                </w:rPr>
                <w:t>4515-7662</w:t>
              </w:r>
              <w:r>
                <w:rPr>
                  <w:rStyle w:val="HyperlinkText9pt"/>
                </w:rPr>
                <w:fldChar w:fldCharType="end"/>
              </w:r>
            </w:ins>
          </w:p>
        </w:tc>
        <w:tc>
          <w:tcPr>
            <w:tcW w:w="2975" w:type="dxa"/>
          </w:tcPr>
          <w:p w14:paraId="2AF04E18" w14:textId="77777777" w:rsidR="00440477" w:rsidRDefault="00440477" w:rsidP="0012456B">
            <w:pPr>
              <w:pStyle w:val="TableText"/>
              <w:keepNext w:val="0"/>
              <w:rPr>
                <w:ins w:id="9601" w:author="Russ Ott" w:date="2022-05-16T11:54:00Z"/>
              </w:rPr>
            </w:pPr>
          </w:p>
        </w:tc>
      </w:tr>
      <w:tr w:rsidR="00440477" w14:paraId="64EE4A0A" w14:textId="77777777" w:rsidTr="00BA7D84">
        <w:trPr>
          <w:jc w:val="center"/>
          <w:ins w:id="9602" w:author="Russ Ott" w:date="2022-05-16T11:54:00Z"/>
        </w:trPr>
        <w:tc>
          <w:tcPr>
            <w:tcW w:w="3345" w:type="dxa"/>
          </w:tcPr>
          <w:p w14:paraId="2EEB49FF" w14:textId="77777777" w:rsidR="00440477" w:rsidRDefault="00440477" w:rsidP="0012456B">
            <w:pPr>
              <w:pStyle w:val="TableText"/>
              <w:keepNext w:val="0"/>
              <w:rPr>
                <w:ins w:id="9603" w:author="Russ Ott" w:date="2022-05-16T11:54:00Z"/>
              </w:rPr>
            </w:pPr>
            <w:ins w:id="9604" w:author="Russ Ott" w:date="2022-05-16T11:54:00Z">
              <w:r>
                <w:tab/>
                <w:t>priorityCode</w:t>
              </w:r>
            </w:ins>
          </w:p>
        </w:tc>
        <w:tc>
          <w:tcPr>
            <w:tcW w:w="720" w:type="dxa"/>
          </w:tcPr>
          <w:p w14:paraId="13827BC7" w14:textId="77777777" w:rsidR="00440477" w:rsidRDefault="00440477" w:rsidP="0012456B">
            <w:pPr>
              <w:pStyle w:val="TableText"/>
              <w:keepNext w:val="0"/>
              <w:rPr>
                <w:ins w:id="9605" w:author="Russ Ott" w:date="2022-05-16T11:54:00Z"/>
              </w:rPr>
            </w:pPr>
            <w:ins w:id="9606" w:author="Russ Ott" w:date="2022-05-16T11:54:00Z">
              <w:r>
                <w:t>0..1</w:t>
              </w:r>
            </w:ins>
          </w:p>
        </w:tc>
        <w:tc>
          <w:tcPr>
            <w:tcW w:w="1152" w:type="dxa"/>
          </w:tcPr>
          <w:p w14:paraId="0FD3475B" w14:textId="77777777" w:rsidR="00440477" w:rsidRDefault="00440477" w:rsidP="0012456B">
            <w:pPr>
              <w:pStyle w:val="TableText"/>
              <w:keepNext w:val="0"/>
              <w:rPr>
                <w:ins w:id="9607" w:author="Russ Ott" w:date="2022-05-16T11:54:00Z"/>
              </w:rPr>
            </w:pPr>
            <w:ins w:id="9608" w:author="Russ Ott" w:date="2022-05-16T11:54:00Z">
              <w:r>
                <w:t>MAY</w:t>
              </w:r>
            </w:ins>
          </w:p>
        </w:tc>
        <w:tc>
          <w:tcPr>
            <w:tcW w:w="864" w:type="dxa"/>
          </w:tcPr>
          <w:p w14:paraId="37651B2B" w14:textId="77777777" w:rsidR="00440477" w:rsidRDefault="00440477" w:rsidP="0012456B">
            <w:pPr>
              <w:pStyle w:val="TableText"/>
              <w:keepNext w:val="0"/>
              <w:rPr>
                <w:ins w:id="9609" w:author="Russ Ott" w:date="2022-05-16T11:54:00Z"/>
              </w:rPr>
            </w:pPr>
          </w:p>
        </w:tc>
        <w:tc>
          <w:tcPr>
            <w:tcW w:w="1104" w:type="dxa"/>
          </w:tcPr>
          <w:p w14:paraId="3CD0016F" w14:textId="4385440A" w:rsidR="00440477" w:rsidRDefault="001C172D" w:rsidP="0012456B">
            <w:pPr>
              <w:pStyle w:val="TableText"/>
              <w:keepNext w:val="0"/>
              <w:rPr>
                <w:ins w:id="9610" w:author="Russ Ott" w:date="2022-05-16T11:54:00Z"/>
              </w:rPr>
            </w:pPr>
            <w:ins w:id="9611" w:author="Russ Ott" w:date="2022-05-16T11:54:00Z">
              <w:r>
                <w:fldChar w:fldCharType="begin"/>
              </w:r>
              <w:r>
                <w:instrText xml:space="preserve"> HYPERLINK \l "C_4515-7668" \h </w:instrText>
              </w:r>
              <w:r>
                <w:fldChar w:fldCharType="separate"/>
              </w:r>
              <w:r w:rsidR="00440477">
                <w:rPr>
                  <w:rStyle w:val="HyperlinkText9pt"/>
                </w:rPr>
                <w:t>4515-7668</w:t>
              </w:r>
              <w:r>
                <w:rPr>
                  <w:rStyle w:val="HyperlinkText9pt"/>
                </w:rPr>
                <w:fldChar w:fldCharType="end"/>
              </w:r>
            </w:ins>
          </w:p>
        </w:tc>
        <w:tc>
          <w:tcPr>
            <w:tcW w:w="2975" w:type="dxa"/>
          </w:tcPr>
          <w:p w14:paraId="12D3DDBD" w14:textId="77777777" w:rsidR="00440477" w:rsidRDefault="00440477" w:rsidP="0012456B">
            <w:pPr>
              <w:pStyle w:val="TableText"/>
              <w:keepNext w:val="0"/>
              <w:rPr>
                <w:ins w:id="9612" w:author="Russ Ott" w:date="2022-05-16T11:54:00Z"/>
              </w:rPr>
            </w:pPr>
            <w:ins w:id="9613" w:author="Russ Ott" w:date="2022-05-16T11:54:00Z">
              <w:r>
                <w:t>urn:oid:2.16.840.1.113883.1.11.16866 (ActPriority)</w:t>
              </w:r>
            </w:ins>
          </w:p>
        </w:tc>
      </w:tr>
      <w:tr w:rsidR="00440477" w14:paraId="5684F365" w14:textId="77777777" w:rsidTr="00BA7D84">
        <w:trPr>
          <w:jc w:val="center"/>
          <w:ins w:id="9614" w:author="Russ Ott" w:date="2022-05-16T11:54:00Z"/>
        </w:trPr>
        <w:tc>
          <w:tcPr>
            <w:tcW w:w="3345" w:type="dxa"/>
          </w:tcPr>
          <w:p w14:paraId="249B4C2F" w14:textId="77777777" w:rsidR="00440477" w:rsidRDefault="00440477" w:rsidP="0012456B">
            <w:pPr>
              <w:pStyle w:val="TableText"/>
              <w:keepNext w:val="0"/>
              <w:rPr>
                <w:ins w:id="9615" w:author="Russ Ott" w:date="2022-05-16T11:54:00Z"/>
              </w:rPr>
            </w:pPr>
            <w:ins w:id="9616" w:author="Russ Ott" w:date="2022-05-16T11:54:00Z">
              <w:r>
                <w:tab/>
                <w:t>methodCode</w:t>
              </w:r>
            </w:ins>
          </w:p>
        </w:tc>
        <w:tc>
          <w:tcPr>
            <w:tcW w:w="720" w:type="dxa"/>
          </w:tcPr>
          <w:p w14:paraId="74C665C9" w14:textId="77777777" w:rsidR="00440477" w:rsidRDefault="00440477" w:rsidP="0012456B">
            <w:pPr>
              <w:pStyle w:val="TableText"/>
              <w:keepNext w:val="0"/>
              <w:rPr>
                <w:ins w:id="9617" w:author="Russ Ott" w:date="2022-05-16T11:54:00Z"/>
              </w:rPr>
            </w:pPr>
            <w:ins w:id="9618" w:author="Russ Ott" w:date="2022-05-16T11:54:00Z">
              <w:r>
                <w:t>0..1</w:t>
              </w:r>
            </w:ins>
          </w:p>
        </w:tc>
        <w:tc>
          <w:tcPr>
            <w:tcW w:w="1152" w:type="dxa"/>
          </w:tcPr>
          <w:p w14:paraId="7A3BD17E" w14:textId="77777777" w:rsidR="00440477" w:rsidRDefault="00440477" w:rsidP="0012456B">
            <w:pPr>
              <w:pStyle w:val="TableText"/>
              <w:keepNext w:val="0"/>
              <w:rPr>
                <w:ins w:id="9619" w:author="Russ Ott" w:date="2022-05-16T11:54:00Z"/>
              </w:rPr>
            </w:pPr>
            <w:ins w:id="9620" w:author="Russ Ott" w:date="2022-05-16T11:54:00Z">
              <w:r>
                <w:t>MAY</w:t>
              </w:r>
            </w:ins>
          </w:p>
        </w:tc>
        <w:tc>
          <w:tcPr>
            <w:tcW w:w="864" w:type="dxa"/>
          </w:tcPr>
          <w:p w14:paraId="63E0CA2E" w14:textId="77777777" w:rsidR="00440477" w:rsidRDefault="00440477" w:rsidP="0012456B">
            <w:pPr>
              <w:pStyle w:val="TableText"/>
              <w:keepNext w:val="0"/>
              <w:rPr>
                <w:ins w:id="9621" w:author="Russ Ott" w:date="2022-05-16T11:54:00Z"/>
              </w:rPr>
            </w:pPr>
          </w:p>
        </w:tc>
        <w:tc>
          <w:tcPr>
            <w:tcW w:w="1104" w:type="dxa"/>
          </w:tcPr>
          <w:p w14:paraId="41B926D8" w14:textId="6A901423" w:rsidR="00440477" w:rsidRDefault="001C172D" w:rsidP="0012456B">
            <w:pPr>
              <w:pStyle w:val="TableText"/>
              <w:keepNext w:val="0"/>
              <w:rPr>
                <w:ins w:id="9622" w:author="Russ Ott" w:date="2022-05-16T11:54:00Z"/>
              </w:rPr>
            </w:pPr>
            <w:ins w:id="9623" w:author="Russ Ott" w:date="2022-05-16T11:54:00Z">
              <w:r>
                <w:fldChar w:fldCharType="begin"/>
              </w:r>
              <w:r>
                <w:instrText xml:space="preserve"> HYPERLINK \l "C_4515-7670" \h </w:instrText>
              </w:r>
              <w:r>
                <w:fldChar w:fldCharType="separate"/>
              </w:r>
              <w:r w:rsidR="00440477">
                <w:rPr>
                  <w:rStyle w:val="HyperlinkText9pt"/>
                </w:rPr>
                <w:t>4515-7670</w:t>
              </w:r>
              <w:r>
                <w:rPr>
                  <w:rStyle w:val="HyperlinkText9pt"/>
                </w:rPr>
                <w:fldChar w:fldCharType="end"/>
              </w:r>
            </w:ins>
          </w:p>
        </w:tc>
        <w:tc>
          <w:tcPr>
            <w:tcW w:w="2975" w:type="dxa"/>
          </w:tcPr>
          <w:p w14:paraId="77140807" w14:textId="77777777" w:rsidR="00440477" w:rsidRDefault="00440477" w:rsidP="0012456B">
            <w:pPr>
              <w:pStyle w:val="TableText"/>
              <w:keepNext w:val="0"/>
              <w:rPr>
                <w:ins w:id="9624" w:author="Russ Ott" w:date="2022-05-16T11:54:00Z"/>
              </w:rPr>
            </w:pPr>
          </w:p>
        </w:tc>
      </w:tr>
      <w:tr w:rsidR="00440477" w14:paraId="0CEF12E3" w14:textId="77777777" w:rsidTr="00BA7D84">
        <w:trPr>
          <w:jc w:val="center"/>
          <w:ins w:id="9625" w:author="Russ Ott" w:date="2022-05-16T11:54:00Z"/>
        </w:trPr>
        <w:tc>
          <w:tcPr>
            <w:tcW w:w="3345" w:type="dxa"/>
          </w:tcPr>
          <w:p w14:paraId="457A5776" w14:textId="77777777" w:rsidR="00440477" w:rsidRDefault="00440477" w:rsidP="0012456B">
            <w:pPr>
              <w:pStyle w:val="TableText"/>
              <w:keepNext w:val="0"/>
              <w:rPr>
                <w:ins w:id="9626" w:author="Russ Ott" w:date="2022-05-16T11:54:00Z"/>
              </w:rPr>
            </w:pPr>
            <w:ins w:id="9627" w:author="Russ Ott" w:date="2022-05-16T11:54:00Z">
              <w:r>
                <w:tab/>
                <w:t>targetSiteCode</w:t>
              </w:r>
            </w:ins>
          </w:p>
        </w:tc>
        <w:tc>
          <w:tcPr>
            <w:tcW w:w="720" w:type="dxa"/>
          </w:tcPr>
          <w:p w14:paraId="017A27AE" w14:textId="77777777" w:rsidR="00440477" w:rsidRDefault="00440477" w:rsidP="0012456B">
            <w:pPr>
              <w:pStyle w:val="TableText"/>
              <w:keepNext w:val="0"/>
              <w:rPr>
                <w:ins w:id="9628" w:author="Russ Ott" w:date="2022-05-16T11:54:00Z"/>
              </w:rPr>
            </w:pPr>
            <w:ins w:id="9629" w:author="Russ Ott" w:date="2022-05-16T11:54:00Z">
              <w:r>
                <w:t>0..*</w:t>
              </w:r>
            </w:ins>
          </w:p>
        </w:tc>
        <w:tc>
          <w:tcPr>
            <w:tcW w:w="1152" w:type="dxa"/>
          </w:tcPr>
          <w:p w14:paraId="46510192" w14:textId="77777777" w:rsidR="00440477" w:rsidRDefault="00440477" w:rsidP="0012456B">
            <w:pPr>
              <w:pStyle w:val="TableText"/>
              <w:keepNext w:val="0"/>
              <w:rPr>
                <w:ins w:id="9630" w:author="Russ Ott" w:date="2022-05-16T11:54:00Z"/>
              </w:rPr>
            </w:pPr>
            <w:ins w:id="9631" w:author="Russ Ott" w:date="2022-05-16T11:54:00Z">
              <w:r>
                <w:t>SHOULD</w:t>
              </w:r>
            </w:ins>
          </w:p>
        </w:tc>
        <w:tc>
          <w:tcPr>
            <w:tcW w:w="864" w:type="dxa"/>
          </w:tcPr>
          <w:p w14:paraId="2CB62332" w14:textId="77777777" w:rsidR="00440477" w:rsidRDefault="00440477" w:rsidP="0012456B">
            <w:pPr>
              <w:pStyle w:val="TableText"/>
              <w:keepNext w:val="0"/>
              <w:rPr>
                <w:ins w:id="9632" w:author="Russ Ott" w:date="2022-05-16T11:54:00Z"/>
              </w:rPr>
            </w:pPr>
          </w:p>
        </w:tc>
        <w:tc>
          <w:tcPr>
            <w:tcW w:w="1104" w:type="dxa"/>
          </w:tcPr>
          <w:p w14:paraId="6270FC58" w14:textId="3461811F" w:rsidR="00440477" w:rsidRDefault="001C172D" w:rsidP="0012456B">
            <w:pPr>
              <w:pStyle w:val="TableText"/>
              <w:keepNext w:val="0"/>
              <w:rPr>
                <w:ins w:id="9633" w:author="Russ Ott" w:date="2022-05-16T11:54:00Z"/>
              </w:rPr>
            </w:pPr>
            <w:ins w:id="9634" w:author="Russ Ott" w:date="2022-05-16T11:54:00Z">
              <w:r>
                <w:fldChar w:fldCharType="begin"/>
              </w:r>
              <w:r>
                <w:instrText xml:space="preserve"> HYPERLINK \l "C_4515-7683" \h </w:instrText>
              </w:r>
              <w:r>
                <w:fldChar w:fldCharType="separate"/>
              </w:r>
              <w:r w:rsidR="00440477">
                <w:rPr>
                  <w:rStyle w:val="HyperlinkText9pt"/>
                </w:rPr>
                <w:t>4515-7683</w:t>
              </w:r>
              <w:r>
                <w:rPr>
                  <w:rStyle w:val="HyperlinkText9pt"/>
                </w:rPr>
                <w:fldChar w:fldCharType="end"/>
              </w:r>
            </w:ins>
          </w:p>
        </w:tc>
        <w:tc>
          <w:tcPr>
            <w:tcW w:w="2975" w:type="dxa"/>
          </w:tcPr>
          <w:p w14:paraId="238DAB3D" w14:textId="77777777" w:rsidR="00440477" w:rsidRDefault="00440477" w:rsidP="0012456B">
            <w:pPr>
              <w:pStyle w:val="TableText"/>
              <w:keepNext w:val="0"/>
              <w:rPr>
                <w:ins w:id="9635" w:author="Russ Ott" w:date="2022-05-16T11:54:00Z"/>
              </w:rPr>
            </w:pPr>
            <w:ins w:id="9636" w:author="Russ Ott" w:date="2022-05-16T11:54:00Z">
              <w:r>
                <w:t>urn:oid:2.16.840.1.113883.3.88.12.3221.8.9 (Body Site Value Set)</w:t>
              </w:r>
            </w:ins>
          </w:p>
        </w:tc>
      </w:tr>
      <w:tr w:rsidR="00440477" w14:paraId="5CAD5A4B" w14:textId="77777777" w:rsidTr="00BA7D84">
        <w:trPr>
          <w:jc w:val="center"/>
          <w:ins w:id="9637" w:author="Russ Ott" w:date="2022-05-16T11:54:00Z"/>
        </w:trPr>
        <w:tc>
          <w:tcPr>
            <w:tcW w:w="3345" w:type="dxa"/>
          </w:tcPr>
          <w:p w14:paraId="4AB44C21" w14:textId="77777777" w:rsidR="00440477" w:rsidRDefault="00440477" w:rsidP="0012456B">
            <w:pPr>
              <w:pStyle w:val="TableText"/>
              <w:keepNext w:val="0"/>
              <w:rPr>
                <w:ins w:id="9638" w:author="Russ Ott" w:date="2022-05-16T11:54:00Z"/>
              </w:rPr>
            </w:pPr>
            <w:ins w:id="9639" w:author="Russ Ott" w:date="2022-05-16T11:54:00Z">
              <w:r>
                <w:tab/>
                <w:t>specimen</w:t>
              </w:r>
            </w:ins>
          </w:p>
        </w:tc>
        <w:tc>
          <w:tcPr>
            <w:tcW w:w="720" w:type="dxa"/>
          </w:tcPr>
          <w:p w14:paraId="01D97AA3" w14:textId="77777777" w:rsidR="00440477" w:rsidRDefault="00440477" w:rsidP="0012456B">
            <w:pPr>
              <w:pStyle w:val="TableText"/>
              <w:keepNext w:val="0"/>
              <w:rPr>
                <w:ins w:id="9640" w:author="Russ Ott" w:date="2022-05-16T11:54:00Z"/>
              </w:rPr>
            </w:pPr>
            <w:ins w:id="9641" w:author="Russ Ott" w:date="2022-05-16T11:54:00Z">
              <w:r>
                <w:t>0..*</w:t>
              </w:r>
            </w:ins>
          </w:p>
        </w:tc>
        <w:tc>
          <w:tcPr>
            <w:tcW w:w="1152" w:type="dxa"/>
          </w:tcPr>
          <w:p w14:paraId="0F42813B" w14:textId="77777777" w:rsidR="00440477" w:rsidRDefault="00440477" w:rsidP="0012456B">
            <w:pPr>
              <w:pStyle w:val="TableText"/>
              <w:keepNext w:val="0"/>
              <w:rPr>
                <w:ins w:id="9642" w:author="Russ Ott" w:date="2022-05-16T11:54:00Z"/>
              </w:rPr>
            </w:pPr>
            <w:ins w:id="9643" w:author="Russ Ott" w:date="2022-05-16T11:54:00Z">
              <w:r>
                <w:t>MAY</w:t>
              </w:r>
            </w:ins>
          </w:p>
        </w:tc>
        <w:tc>
          <w:tcPr>
            <w:tcW w:w="864" w:type="dxa"/>
          </w:tcPr>
          <w:p w14:paraId="056468E4" w14:textId="77777777" w:rsidR="00440477" w:rsidRDefault="00440477" w:rsidP="0012456B">
            <w:pPr>
              <w:pStyle w:val="TableText"/>
              <w:keepNext w:val="0"/>
              <w:rPr>
                <w:ins w:id="9644" w:author="Russ Ott" w:date="2022-05-16T11:54:00Z"/>
              </w:rPr>
            </w:pPr>
          </w:p>
        </w:tc>
        <w:tc>
          <w:tcPr>
            <w:tcW w:w="1104" w:type="dxa"/>
          </w:tcPr>
          <w:p w14:paraId="78189CA3" w14:textId="1BA34626" w:rsidR="00440477" w:rsidRDefault="001C172D" w:rsidP="0012456B">
            <w:pPr>
              <w:pStyle w:val="TableText"/>
              <w:keepNext w:val="0"/>
              <w:rPr>
                <w:ins w:id="9645" w:author="Russ Ott" w:date="2022-05-16T11:54:00Z"/>
              </w:rPr>
            </w:pPr>
            <w:ins w:id="9646" w:author="Russ Ott" w:date="2022-05-16T11:54:00Z">
              <w:r>
                <w:fldChar w:fldCharType="begin"/>
              </w:r>
              <w:r>
                <w:instrText xml:space="preserve"> HYPERLINK \l "C_4515-7697" \h </w:instrText>
              </w:r>
              <w:r>
                <w:fldChar w:fldCharType="separate"/>
              </w:r>
              <w:r w:rsidR="00440477">
                <w:rPr>
                  <w:rStyle w:val="HyperlinkText9pt"/>
                </w:rPr>
                <w:t>4515-7697</w:t>
              </w:r>
              <w:r>
                <w:rPr>
                  <w:rStyle w:val="HyperlinkText9pt"/>
                </w:rPr>
                <w:fldChar w:fldCharType="end"/>
              </w:r>
            </w:ins>
          </w:p>
        </w:tc>
        <w:tc>
          <w:tcPr>
            <w:tcW w:w="2975" w:type="dxa"/>
          </w:tcPr>
          <w:p w14:paraId="633E00B0" w14:textId="77777777" w:rsidR="00440477" w:rsidRDefault="00440477" w:rsidP="0012456B">
            <w:pPr>
              <w:pStyle w:val="TableText"/>
              <w:keepNext w:val="0"/>
              <w:rPr>
                <w:ins w:id="9647" w:author="Russ Ott" w:date="2022-05-16T11:54:00Z"/>
              </w:rPr>
            </w:pPr>
          </w:p>
        </w:tc>
      </w:tr>
      <w:tr w:rsidR="00440477" w14:paraId="67FB7B66" w14:textId="77777777" w:rsidTr="00BA7D84">
        <w:trPr>
          <w:jc w:val="center"/>
          <w:ins w:id="9648" w:author="Russ Ott" w:date="2022-05-16T11:54:00Z"/>
        </w:trPr>
        <w:tc>
          <w:tcPr>
            <w:tcW w:w="3345" w:type="dxa"/>
          </w:tcPr>
          <w:p w14:paraId="016DE0D7" w14:textId="77777777" w:rsidR="00440477" w:rsidRDefault="00440477" w:rsidP="0012456B">
            <w:pPr>
              <w:pStyle w:val="TableText"/>
              <w:keepNext w:val="0"/>
              <w:rPr>
                <w:ins w:id="9649" w:author="Russ Ott" w:date="2022-05-16T11:54:00Z"/>
              </w:rPr>
            </w:pPr>
            <w:ins w:id="9650" w:author="Russ Ott" w:date="2022-05-16T11:54:00Z">
              <w:r>
                <w:tab/>
              </w:r>
              <w:r>
                <w:tab/>
                <w:t>specimenRole</w:t>
              </w:r>
            </w:ins>
          </w:p>
        </w:tc>
        <w:tc>
          <w:tcPr>
            <w:tcW w:w="720" w:type="dxa"/>
          </w:tcPr>
          <w:p w14:paraId="6F5759AA" w14:textId="77777777" w:rsidR="00440477" w:rsidRDefault="00440477" w:rsidP="0012456B">
            <w:pPr>
              <w:pStyle w:val="TableText"/>
              <w:keepNext w:val="0"/>
              <w:rPr>
                <w:ins w:id="9651" w:author="Russ Ott" w:date="2022-05-16T11:54:00Z"/>
              </w:rPr>
            </w:pPr>
            <w:ins w:id="9652" w:author="Russ Ott" w:date="2022-05-16T11:54:00Z">
              <w:r>
                <w:t>1..1</w:t>
              </w:r>
            </w:ins>
          </w:p>
        </w:tc>
        <w:tc>
          <w:tcPr>
            <w:tcW w:w="1152" w:type="dxa"/>
          </w:tcPr>
          <w:p w14:paraId="0517CC7E" w14:textId="77777777" w:rsidR="00440477" w:rsidRDefault="00440477" w:rsidP="0012456B">
            <w:pPr>
              <w:pStyle w:val="TableText"/>
              <w:keepNext w:val="0"/>
              <w:rPr>
                <w:ins w:id="9653" w:author="Russ Ott" w:date="2022-05-16T11:54:00Z"/>
              </w:rPr>
            </w:pPr>
            <w:ins w:id="9654" w:author="Russ Ott" w:date="2022-05-16T11:54:00Z">
              <w:r>
                <w:t>SHALL</w:t>
              </w:r>
            </w:ins>
          </w:p>
        </w:tc>
        <w:tc>
          <w:tcPr>
            <w:tcW w:w="864" w:type="dxa"/>
          </w:tcPr>
          <w:p w14:paraId="7D0CB4D8" w14:textId="77777777" w:rsidR="00440477" w:rsidRDefault="00440477" w:rsidP="0012456B">
            <w:pPr>
              <w:pStyle w:val="TableText"/>
              <w:keepNext w:val="0"/>
              <w:rPr>
                <w:ins w:id="9655" w:author="Russ Ott" w:date="2022-05-16T11:54:00Z"/>
              </w:rPr>
            </w:pPr>
          </w:p>
        </w:tc>
        <w:tc>
          <w:tcPr>
            <w:tcW w:w="1104" w:type="dxa"/>
          </w:tcPr>
          <w:p w14:paraId="6B82AFB6" w14:textId="61C6E902" w:rsidR="00440477" w:rsidRDefault="001C172D" w:rsidP="0012456B">
            <w:pPr>
              <w:pStyle w:val="TableText"/>
              <w:keepNext w:val="0"/>
              <w:rPr>
                <w:ins w:id="9656" w:author="Russ Ott" w:date="2022-05-16T11:54:00Z"/>
              </w:rPr>
            </w:pPr>
            <w:ins w:id="9657" w:author="Russ Ott" w:date="2022-05-16T11:54:00Z">
              <w:r>
                <w:fldChar w:fldCharType="begin"/>
              </w:r>
              <w:r>
                <w:instrText xml:space="preserve"> HYPERLINK \l "C_4515-7704" \h </w:instrText>
              </w:r>
              <w:r>
                <w:fldChar w:fldCharType="separate"/>
              </w:r>
              <w:r w:rsidR="00440477">
                <w:rPr>
                  <w:rStyle w:val="HyperlinkText9pt"/>
                </w:rPr>
                <w:t>4515-7704</w:t>
              </w:r>
              <w:r>
                <w:rPr>
                  <w:rStyle w:val="HyperlinkText9pt"/>
                </w:rPr>
                <w:fldChar w:fldCharType="end"/>
              </w:r>
            </w:ins>
          </w:p>
        </w:tc>
        <w:tc>
          <w:tcPr>
            <w:tcW w:w="2975" w:type="dxa"/>
          </w:tcPr>
          <w:p w14:paraId="0F9BD307" w14:textId="77777777" w:rsidR="00440477" w:rsidRDefault="00440477" w:rsidP="0012456B">
            <w:pPr>
              <w:pStyle w:val="TableText"/>
              <w:keepNext w:val="0"/>
              <w:rPr>
                <w:ins w:id="9658" w:author="Russ Ott" w:date="2022-05-16T11:54:00Z"/>
              </w:rPr>
            </w:pPr>
          </w:p>
        </w:tc>
      </w:tr>
      <w:tr w:rsidR="00440477" w14:paraId="74C850F0" w14:textId="77777777" w:rsidTr="00BA7D84">
        <w:trPr>
          <w:jc w:val="center"/>
          <w:ins w:id="9659" w:author="Russ Ott" w:date="2022-05-16T11:54:00Z"/>
        </w:trPr>
        <w:tc>
          <w:tcPr>
            <w:tcW w:w="3345" w:type="dxa"/>
          </w:tcPr>
          <w:p w14:paraId="35B9D950" w14:textId="77777777" w:rsidR="00440477" w:rsidRDefault="00440477" w:rsidP="0012456B">
            <w:pPr>
              <w:pStyle w:val="TableText"/>
              <w:keepNext w:val="0"/>
              <w:rPr>
                <w:ins w:id="9660" w:author="Russ Ott" w:date="2022-05-16T11:54:00Z"/>
              </w:rPr>
            </w:pPr>
            <w:ins w:id="9661" w:author="Russ Ott" w:date="2022-05-16T11:54:00Z">
              <w:r>
                <w:lastRenderedPageBreak/>
                <w:tab/>
              </w:r>
              <w:r>
                <w:tab/>
              </w:r>
              <w:r>
                <w:tab/>
                <w:t>id</w:t>
              </w:r>
            </w:ins>
          </w:p>
        </w:tc>
        <w:tc>
          <w:tcPr>
            <w:tcW w:w="720" w:type="dxa"/>
          </w:tcPr>
          <w:p w14:paraId="35D2A310" w14:textId="77777777" w:rsidR="00440477" w:rsidRDefault="00440477" w:rsidP="0012456B">
            <w:pPr>
              <w:pStyle w:val="TableText"/>
              <w:keepNext w:val="0"/>
              <w:rPr>
                <w:ins w:id="9662" w:author="Russ Ott" w:date="2022-05-16T11:54:00Z"/>
              </w:rPr>
            </w:pPr>
            <w:ins w:id="9663" w:author="Russ Ott" w:date="2022-05-16T11:54:00Z">
              <w:r>
                <w:t>0..*</w:t>
              </w:r>
            </w:ins>
          </w:p>
        </w:tc>
        <w:tc>
          <w:tcPr>
            <w:tcW w:w="1152" w:type="dxa"/>
          </w:tcPr>
          <w:p w14:paraId="6CC65DD9" w14:textId="77777777" w:rsidR="00440477" w:rsidRDefault="00440477" w:rsidP="0012456B">
            <w:pPr>
              <w:pStyle w:val="TableText"/>
              <w:keepNext w:val="0"/>
              <w:rPr>
                <w:ins w:id="9664" w:author="Russ Ott" w:date="2022-05-16T11:54:00Z"/>
              </w:rPr>
            </w:pPr>
            <w:ins w:id="9665" w:author="Russ Ott" w:date="2022-05-16T11:54:00Z">
              <w:r>
                <w:t>SHOULD</w:t>
              </w:r>
            </w:ins>
          </w:p>
        </w:tc>
        <w:tc>
          <w:tcPr>
            <w:tcW w:w="864" w:type="dxa"/>
          </w:tcPr>
          <w:p w14:paraId="110B4126" w14:textId="77777777" w:rsidR="00440477" w:rsidRDefault="00440477" w:rsidP="0012456B">
            <w:pPr>
              <w:pStyle w:val="TableText"/>
              <w:keepNext w:val="0"/>
              <w:rPr>
                <w:ins w:id="9666" w:author="Russ Ott" w:date="2022-05-16T11:54:00Z"/>
              </w:rPr>
            </w:pPr>
          </w:p>
        </w:tc>
        <w:tc>
          <w:tcPr>
            <w:tcW w:w="1104" w:type="dxa"/>
          </w:tcPr>
          <w:p w14:paraId="77CF1742" w14:textId="26E5DD53" w:rsidR="00440477" w:rsidRDefault="001C172D" w:rsidP="0012456B">
            <w:pPr>
              <w:pStyle w:val="TableText"/>
              <w:keepNext w:val="0"/>
              <w:rPr>
                <w:ins w:id="9667" w:author="Russ Ott" w:date="2022-05-16T11:54:00Z"/>
              </w:rPr>
            </w:pPr>
            <w:ins w:id="9668" w:author="Russ Ott" w:date="2022-05-16T11:54:00Z">
              <w:r>
                <w:fldChar w:fldCharType="begin"/>
              </w:r>
              <w:r>
                <w:instrText xml:space="preserve"> HYPERLINK \l "C_4515-7716" \h </w:instrText>
              </w:r>
              <w:r>
                <w:fldChar w:fldCharType="separate"/>
              </w:r>
              <w:r w:rsidR="00440477">
                <w:rPr>
                  <w:rStyle w:val="HyperlinkText9pt"/>
                </w:rPr>
                <w:t>4515-7716</w:t>
              </w:r>
              <w:r>
                <w:rPr>
                  <w:rStyle w:val="HyperlinkText9pt"/>
                </w:rPr>
                <w:fldChar w:fldCharType="end"/>
              </w:r>
            </w:ins>
          </w:p>
        </w:tc>
        <w:tc>
          <w:tcPr>
            <w:tcW w:w="2975" w:type="dxa"/>
          </w:tcPr>
          <w:p w14:paraId="5EBC319E" w14:textId="77777777" w:rsidR="00440477" w:rsidRDefault="00440477" w:rsidP="0012456B">
            <w:pPr>
              <w:pStyle w:val="TableText"/>
              <w:keepNext w:val="0"/>
              <w:rPr>
                <w:ins w:id="9669" w:author="Russ Ott" w:date="2022-05-16T11:54:00Z"/>
              </w:rPr>
            </w:pPr>
          </w:p>
        </w:tc>
      </w:tr>
      <w:tr w:rsidR="00440477" w14:paraId="4DF8B6AE" w14:textId="77777777" w:rsidTr="00BA7D84">
        <w:trPr>
          <w:jc w:val="center"/>
          <w:ins w:id="9670" w:author="Russ Ott" w:date="2022-05-16T11:54:00Z"/>
        </w:trPr>
        <w:tc>
          <w:tcPr>
            <w:tcW w:w="3345" w:type="dxa"/>
          </w:tcPr>
          <w:p w14:paraId="43D5FF86" w14:textId="77777777" w:rsidR="00440477" w:rsidRDefault="00440477" w:rsidP="0012456B">
            <w:pPr>
              <w:pStyle w:val="TableText"/>
              <w:keepNext w:val="0"/>
              <w:rPr>
                <w:ins w:id="9671" w:author="Russ Ott" w:date="2022-05-16T11:54:00Z"/>
              </w:rPr>
            </w:pPr>
            <w:ins w:id="9672" w:author="Russ Ott" w:date="2022-05-16T11:54:00Z">
              <w:r>
                <w:tab/>
                <w:t>performer</w:t>
              </w:r>
            </w:ins>
          </w:p>
        </w:tc>
        <w:tc>
          <w:tcPr>
            <w:tcW w:w="720" w:type="dxa"/>
          </w:tcPr>
          <w:p w14:paraId="03B886BC" w14:textId="77777777" w:rsidR="00440477" w:rsidRDefault="00440477" w:rsidP="0012456B">
            <w:pPr>
              <w:pStyle w:val="TableText"/>
              <w:keepNext w:val="0"/>
              <w:rPr>
                <w:ins w:id="9673" w:author="Russ Ott" w:date="2022-05-16T11:54:00Z"/>
              </w:rPr>
            </w:pPr>
            <w:ins w:id="9674" w:author="Russ Ott" w:date="2022-05-16T11:54:00Z">
              <w:r>
                <w:t>0..*</w:t>
              </w:r>
            </w:ins>
          </w:p>
        </w:tc>
        <w:tc>
          <w:tcPr>
            <w:tcW w:w="1152" w:type="dxa"/>
          </w:tcPr>
          <w:p w14:paraId="59157F9C" w14:textId="77777777" w:rsidR="00440477" w:rsidRDefault="00440477" w:rsidP="0012456B">
            <w:pPr>
              <w:pStyle w:val="TableText"/>
              <w:keepNext w:val="0"/>
              <w:rPr>
                <w:ins w:id="9675" w:author="Russ Ott" w:date="2022-05-16T11:54:00Z"/>
              </w:rPr>
            </w:pPr>
            <w:ins w:id="9676" w:author="Russ Ott" w:date="2022-05-16T11:54:00Z">
              <w:r>
                <w:t>SHOULD</w:t>
              </w:r>
            </w:ins>
          </w:p>
        </w:tc>
        <w:tc>
          <w:tcPr>
            <w:tcW w:w="864" w:type="dxa"/>
          </w:tcPr>
          <w:p w14:paraId="28CD6F0C" w14:textId="77777777" w:rsidR="00440477" w:rsidRDefault="00440477" w:rsidP="0012456B">
            <w:pPr>
              <w:pStyle w:val="TableText"/>
              <w:keepNext w:val="0"/>
              <w:rPr>
                <w:ins w:id="9677" w:author="Russ Ott" w:date="2022-05-16T11:54:00Z"/>
              </w:rPr>
            </w:pPr>
          </w:p>
        </w:tc>
        <w:tc>
          <w:tcPr>
            <w:tcW w:w="1104" w:type="dxa"/>
          </w:tcPr>
          <w:p w14:paraId="6C29DDFF" w14:textId="5B688CB2" w:rsidR="00440477" w:rsidRDefault="001C172D" w:rsidP="0012456B">
            <w:pPr>
              <w:pStyle w:val="TableText"/>
              <w:keepNext w:val="0"/>
              <w:rPr>
                <w:ins w:id="9678" w:author="Russ Ott" w:date="2022-05-16T11:54:00Z"/>
              </w:rPr>
            </w:pPr>
            <w:ins w:id="9679" w:author="Russ Ott" w:date="2022-05-16T11:54:00Z">
              <w:r>
                <w:fldChar w:fldCharType="begin"/>
              </w:r>
              <w:r>
                <w:instrText xml:space="preserve"> HYPERLINK \l "C_4515-7718" \h </w:instrText>
              </w:r>
              <w:r>
                <w:fldChar w:fldCharType="separate"/>
              </w:r>
              <w:r w:rsidR="00440477">
                <w:rPr>
                  <w:rStyle w:val="HyperlinkText9pt"/>
                </w:rPr>
                <w:t>4515-7718</w:t>
              </w:r>
              <w:r>
                <w:rPr>
                  <w:rStyle w:val="HyperlinkText9pt"/>
                </w:rPr>
                <w:fldChar w:fldCharType="end"/>
              </w:r>
            </w:ins>
          </w:p>
        </w:tc>
        <w:tc>
          <w:tcPr>
            <w:tcW w:w="2975" w:type="dxa"/>
          </w:tcPr>
          <w:p w14:paraId="1D367A26" w14:textId="77777777" w:rsidR="00440477" w:rsidRDefault="00440477" w:rsidP="0012456B">
            <w:pPr>
              <w:pStyle w:val="TableText"/>
              <w:keepNext w:val="0"/>
              <w:rPr>
                <w:ins w:id="9680" w:author="Russ Ott" w:date="2022-05-16T11:54:00Z"/>
              </w:rPr>
            </w:pPr>
          </w:p>
        </w:tc>
      </w:tr>
      <w:tr w:rsidR="00440477" w14:paraId="5523B303" w14:textId="77777777" w:rsidTr="00BA7D84">
        <w:trPr>
          <w:jc w:val="center"/>
          <w:ins w:id="9681" w:author="Russ Ott" w:date="2022-05-16T11:54:00Z"/>
        </w:trPr>
        <w:tc>
          <w:tcPr>
            <w:tcW w:w="3345" w:type="dxa"/>
          </w:tcPr>
          <w:p w14:paraId="598517DD" w14:textId="77777777" w:rsidR="00440477" w:rsidRDefault="00440477" w:rsidP="0012456B">
            <w:pPr>
              <w:pStyle w:val="TableText"/>
              <w:keepNext w:val="0"/>
              <w:rPr>
                <w:ins w:id="9682" w:author="Russ Ott" w:date="2022-05-16T11:54:00Z"/>
              </w:rPr>
            </w:pPr>
            <w:ins w:id="9683" w:author="Russ Ott" w:date="2022-05-16T11:54:00Z">
              <w:r>
                <w:tab/>
              </w:r>
              <w:r>
                <w:tab/>
                <w:t>assignedEntity</w:t>
              </w:r>
            </w:ins>
          </w:p>
        </w:tc>
        <w:tc>
          <w:tcPr>
            <w:tcW w:w="720" w:type="dxa"/>
          </w:tcPr>
          <w:p w14:paraId="61F14D47" w14:textId="77777777" w:rsidR="00440477" w:rsidRDefault="00440477" w:rsidP="0012456B">
            <w:pPr>
              <w:pStyle w:val="TableText"/>
              <w:keepNext w:val="0"/>
              <w:rPr>
                <w:ins w:id="9684" w:author="Russ Ott" w:date="2022-05-16T11:54:00Z"/>
              </w:rPr>
            </w:pPr>
            <w:ins w:id="9685" w:author="Russ Ott" w:date="2022-05-16T11:54:00Z">
              <w:r>
                <w:t>1..1</w:t>
              </w:r>
            </w:ins>
          </w:p>
        </w:tc>
        <w:tc>
          <w:tcPr>
            <w:tcW w:w="1152" w:type="dxa"/>
          </w:tcPr>
          <w:p w14:paraId="012E8E63" w14:textId="77777777" w:rsidR="00440477" w:rsidRDefault="00440477" w:rsidP="0012456B">
            <w:pPr>
              <w:pStyle w:val="TableText"/>
              <w:keepNext w:val="0"/>
              <w:rPr>
                <w:ins w:id="9686" w:author="Russ Ott" w:date="2022-05-16T11:54:00Z"/>
              </w:rPr>
            </w:pPr>
            <w:ins w:id="9687" w:author="Russ Ott" w:date="2022-05-16T11:54:00Z">
              <w:r>
                <w:t>SHALL</w:t>
              </w:r>
            </w:ins>
          </w:p>
        </w:tc>
        <w:tc>
          <w:tcPr>
            <w:tcW w:w="864" w:type="dxa"/>
          </w:tcPr>
          <w:p w14:paraId="72192D86" w14:textId="77777777" w:rsidR="00440477" w:rsidRDefault="00440477" w:rsidP="0012456B">
            <w:pPr>
              <w:pStyle w:val="TableText"/>
              <w:keepNext w:val="0"/>
              <w:rPr>
                <w:ins w:id="9688" w:author="Russ Ott" w:date="2022-05-16T11:54:00Z"/>
              </w:rPr>
            </w:pPr>
          </w:p>
        </w:tc>
        <w:tc>
          <w:tcPr>
            <w:tcW w:w="1104" w:type="dxa"/>
          </w:tcPr>
          <w:p w14:paraId="4AF46B69" w14:textId="54EA76CF" w:rsidR="00440477" w:rsidRDefault="001C172D" w:rsidP="0012456B">
            <w:pPr>
              <w:pStyle w:val="TableText"/>
              <w:keepNext w:val="0"/>
              <w:rPr>
                <w:ins w:id="9689" w:author="Russ Ott" w:date="2022-05-16T11:54:00Z"/>
              </w:rPr>
            </w:pPr>
            <w:ins w:id="9690" w:author="Russ Ott" w:date="2022-05-16T11:54:00Z">
              <w:r>
                <w:fldChar w:fldCharType="begin"/>
              </w:r>
              <w:r>
                <w:instrText xml:space="preserve"> HYPERLINK \l "C_4515-7720" \h </w:instrText>
              </w:r>
              <w:r>
                <w:fldChar w:fldCharType="separate"/>
              </w:r>
              <w:r w:rsidR="00440477">
                <w:rPr>
                  <w:rStyle w:val="HyperlinkText9pt"/>
                </w:rPr>
                <w:t>4515-7720</w:t>
              </w:r>
              <w:r>
                <w:rPr>
                  <w:rStyle w:val="HyperlinkText9pt"/>
                </w:rPr>
                <w:fldChar w:fldCharType="end"/>
              </w:r>
            </w:ins>
          </w:p>
        </w:tc>
        <w:tc>
          <w:tcPr>
            <w:tcW w:w="2975" w:type="dxa"/>
          </w:tcPr>
          <w:p w14:paraId="1DC97895" w14:textId="77777777" w:rsidR="00440477" w:rsidRDefault="00440477" w:rsidP="0012456B">
            <w:pPr>
              <w:pStyle w:val="TableText"/>
              <w:keepNext w:val="0"/>
              <w:rPr>
                <w:ins w:id="9691" w:author="Russ Ott" w:date="2022-05-16T11:54:00Z"/>
              </w:rPr>
            </w:pPr>
          </w:p>
        </w:tc>
      </w:tr>
      <w:tr w:rsidR="00440477" w14:paraId="4208C0EE" w14:textId="77777777" w:rsidTr="00BA7D84">
        <w:trPr>
          <w:jc w:val="center"/>
          <w:ins w:id="9692" w:author="Russ Ott" w:date="2022-05-16T11:54:00Z"/>
        </w:trPr>
        <w:tc>
          <w:tcPr>
            <w:tcW w:w="3345" w:type="dxa"/>
          </w:tcPr>
          <w:p w14:paraId="55974D7C" w14:textId="77777777" w:rsidR="00440477" w:rsidRDefault="00440477" w:rsidP="0012456B">
            <w:pPr>
              <w:pStyle w:val="TableText"/>
              <w:keepNext w:val="0"/>
              <w:rPr>
                <w:ins w:id="9693" w:author="Russ Ott" w:date="2022-05-16T11:54:00Z"/>
              </w:rPr>
            </w:pPr>
            <w:ins w:id="9694" w:author="Russ Ott" w:date="2022-05-16T11:54:00Z">
              <w:r>
                <w:tab/>
              </w:r>
              <w:r>
                <w:tab/>
              </w:r>
              <w:r>
                <w:tab/>
                <w:t>id</w:t>
              </w:r>
            </w:ins>
          </w:p>
        </w:tc>
        <w:tc>
          <w:tcPr>
            <w:tcW w:w="720" w:type="dxa"/>
          </w:tcPr>
          <w:p w14:paraId="28846E42" w14:textId="77777777" w:rsidR="00440477" w:rsidRDefault="00440477" w:rsidP="0012456B">
            <w:pPr>
              <w:pStyle w:val="TableText"/>
              <w:keepNext w:val="0"/>
              <w:rPr>
                <w:ins w:id="9695" w:author="Russ Ott" w:date="2022-05-16T11:54:00Z"/>
              </w:rPr>
            </w:pPr>
            <w:ins w:id="9696" w:author="Russ Ott" w:date="2022-05-16T11:54:00Z">
              <w:r>
                <w:t>1..*</w:t>
              </w:r>
            </w:ins>
          </w:p>
        </w:tc>
        <w:tc>
          <w:tcPr>
            <w:tcW w:w="1152" w:type="dxa"/>
          </w:tcPr>
          <w:p w14:paraId="7B869624" w14:textId="77777777" w:rsidR="00440477" w:rsidRDefault="00440477" w:rsidP="0012456B">
            <w:pPr>
              <w:pStyle w:val="TableText"/>
              <w:keepNext w:val="0"/>
              <w:rPr>
                <w:ins w:id="9697" w:author="Russ Ott" w:date="2022-05-16T11:54:00Z"/>
              </w:rPr>
            </w:pPr>
            <w:ins w:id="9698" w:author="Russ Ott" w:date="2022-05-16T11:54:00Z">
              <w:r>
                <w:t>SHALL</w:t>
              </w:r>
            </w:ins>
          </w:p>
        </w:tc>
        <w:tc>
          <w:tcPr>
            <w:tcW w:w="864" w:type="dxa"/>
          </w:tcPr>
          <w:p w14:paraId="753ADDCF" w14:textId="77777777" w:rsidR="00440477" w:rsidRDefault="00440477" w:rsidP="0012456B">
            <w:pPr>
              <w:pStyle w:val="TableText"/>
              <w:keepNext w:val="0"/>
              <w:rPr>
                <w:ins w:id="9699" w:author="Russ Ott" w:date="2022-05-16T11:54:00Z"/>
              </w:rPr>
            </w:pPr>
          </w:p>
        </w:tc>
        <w:tc>
          <w:tcPr>
            <w:tcW w:w="1104" w:type="dxa"/>
          </w:tcPr>
          <w:p w14:paraId="6E5C3C6B" w14:textId="41DCBD7D" w:rsidR="00440477" w:rsidRDefault="001C172D" w:rsidP="0012456B">
            <w:pPr>
              <w:pStyle w:val="TableText"/>
              <w:keepNext w:val="0"/>
              <w:rPr>
                <w:ins w:id="9700" w:author="Russ Ott" w:date="2022-05-16T11:54:00Z"/>
              </w:rPr>
            </w:pPr>
            <w:ins w:id="9701" w:author="Russ Ott" w:date="2022-05-16T11:54:00Z">
              <w:r>
                <w:fldChar w:fldCharType="begin"/>
              </w:r>
              <w:r>
                <w:instrText xml:space="preserve"> HYPERLINK \l "C_4515-7722" \h </w:instrText>
              </w:r>
              <w:r>
                <w:fldChar w:fldCharType="separate"/>
              </w:r>
              <w:r w:rsidR="00440477">
                <w:rPr>
                  <w:rStyle w:val="HyperlinkText9pt"/>
                </w:rPr>
                <w:t>4515-7722</w:t>
              </w:r>
              <w:r>
                <w:rPr>
                  <w:rStyle w:val="HyperlinkText9pt"/>
                </w:rPr>
                <w:fldChar w:fldCharType="end"/>
              </w:r>
            </w:ins>
          </w:p>
        </w:tc>
        <w:tc>
          <w:tcPr>
            <w:tcW w:w="2975" w:type="dxa"/>
          </w:tcPr>
          <w:p w14:paraId="6386B633" w14:textId="77777777" w:rsidR="00440477" w:rsidRDefault="00440477" w:rsidP="0012456B">
            <w:pPr>
              <w:pStyle w:val="TableText"/>
              <w:keepNext w:val="0"/>
              <w:rPr>
                <w:ins w:id="9702" w:author="Russ Ott" w:date="2022-05-16T11:54:00Z"/>
              </w:rPr>
            </w:pPr>
          </w:p>
        </w:tc>
      </w:tr>
      <w:tr w:rsidR="00440477" w14:paraId="2E0E0FA2" w14:textId="77777777" w:rsidTr="00BA7D84">
        <w:trPr>
          <w:jc w:val="center"/>
          <w:ins w:id="9703" w:author="Russ Ott" w:date="2022-05-16T11:54:00Z"/>
        </w:trPr>
        <w:tc>
          <w:tcPr>
            <w:tcW w:w="3345" w:type="dxa"/>
          </w:tcPr>
          <w:p w14:paraId="64DE54B5" w14:textId="77777777" w:rsidR="00440477" w:rsidRDefault="00440477" w:rsidP="0012456B">
            <w:pPr>
              <w:pStyle w:val="TableText"/>
              <w:keepNext w:val="0"/>
              <w:rPr>
                <w:ins w:id="9704" w:author="Russ Ott" w:date="2022-05-16T11:54:00Z"/>
              </w:rPr>
            </w:pPr>
            <w:ins w:id="9705" w:author="Russ Ott" w:date="2022-05-16T11:54:00Z">
              <w:r>
                <w:tab/>
              </w:r>
              <w:r>
                <w:tab/>
              </w:r>
              <w:r>
                <w:tab/>
                <w:t>addr</w:t>
              </w:r>
            </w:ins>
          </w:p>
        </w:tc>
        <w:tc>
          <w:tcPr>
            <w:tcW w:w="720" w:type="dxa"/>
          </w:tcPr>
          <w:p w14:paraId="40649353" w14:textId="77777777" w:rsidR="00440477" w:rsidRDefault="00440477" w:rsidP="0012456B">
            <w:pPr>
              <w:pStyle w:val="TableText"/>
              <w:keepNext w:val="0"/>
              <w:rPr>
                <w:ins w:id="9706" w:author="Russ Ott" w:date="2022-05-16T11:54:00Z"/>
              </w:rPr>
            </w:pPr>
            <w:ins w:id="9707" w:author="Russ Ott" w:date="2022-05-16T11:54:00Z">
              <w:r>
                <w:t>1..*</w:t>
              </w:r>
            </w:ins>
          </w:p>
        </w:tc>
        <w:tc>
          <w:tcPr>
            <w:tcW w:w="1152" w:type="dxa"/>
          </w:tcPr>
          <w:p w14:paraId="6D749C62" w14:textId="77777777" w:rsidR="00440477" w:rsidRDefault="00440477" w:rsidP="0012456B">
            <w:pPr>
              <w:pStyle w:val="TableText"/>
              <w:keepNext w:val="0"/>
              <w:rPr>
                <w:ins w:id="9708" w:author="Russ Ott" w:date="2022-05-16T11:54:00Z"/>
              </w:rPr>
            </w:pPr>
            <w:ins w:id="9709" w:author="Russ Ott" w:date="2022-05-16T11:54:00Z">
              <w:r>
                <w:t>SHALL</w:t>
              </w:r>
            </w:ins>
          </w:p>
        </w:tc>
        <w:tc>
          <w:tcPr>
            <w:tcW w:w="864" w:type="dxa"/>
          </w:tcPr>
          <w:p w14:paraId="2DA05583" w14:textId="77777777" w:rsidR="00440477" w:rsidRDefault="00440477" w:rsidP="0012456B">
            <w:pPr>
              <w:pStyle w:val="TableText"/>
              <w:keepNext w:val="0"/>
              <w:rPr>
                <w:ins w:id="9710" w:author="Russ Ott" w:date="2022-05-16T11:54:00Z"/>
              </w:rPr>
            </w:pPr>
          </w:p>
        </w:tc>
        <w:tc>
          <w:tcPr>
            <w:tcW w:w="1104" w:type="dxa"/>
          </w:tcPr>
          <w:p w14:paraId="7AFD4A71" w14:textId="4C5E3987" w:rsidR="00440477" w:rsidRDefault="001C172D" w:rsidP="0012456B">
            <w:pPr>
              <w:pStyle w:val="TableText"/>
              <w:keepNext w:val="0"/>
              <w:rPr>
                <w:ins w:id="9711" w:author="Russ Ott" w:date="2022-05-16T11:54:00Z"/>
              </w:rPr>
            </w:pPr>
            <w:ins w:id="9712" w:author="Russ Ott" w:date="2022-05-16T11:54:00Z">
              <w:r>
                <w:fldChar w:fldCharType="begin"/>
              </w:r>
              <w:r>
                <w:instrText xml:space="preserve"> HYPERLINK \l "C_4515-7731" \h </w:instrText>
              </w:r>
              <w:r>
                <w:fldChar w:fldCharType="separate"/>
              </w:r>
              <w:r w:rsidR="00440477">
                <w:rPr>
                  <w:rStyle w:val="HyperlinkText9pt"/>
                </w:rPr>
                <w:t>4515-7731</w:t>
              </w:r>
              <w:r>
                <w:rPr>
                  <w:rStyle w:val="HyperlinkText9pt"/>
                </w:rPr>
                <w:fldChar w:fldCharType="end"/>
              </w:r>
            </w:ins>
          </w:p>
        </w:tc>
        <w:tc>
          <w:tcPr>
            <w:tcW w:w="2975" w:type="dxa"/>
          </w:tcPr>
          <w:p w14:paraId="621DD8AB" w14:textId="77777777" w:rsidR="00440477" w:rsidRDefault="00440477" w:rsidP="0012456B">
            <w:pPr>
              <w:pStyle w:val="TableText"/>
              <w:keepNext w:val="0"/>
              <w:rPr>
                <w:ins w:id="9713" w:author="Russ Ott" w:date="2022-05-16T11:54:00Z"/>
              </w:rPr>
            </w:pPr>
          </w:p>
        </w:tc>
      </w:tr>
      <w:tr w:rsidR="00440477" w14:paraId="72A04580" w14:textId="77777777" w:rsidTr="00BA7D84">
        <w:trPr>
          <w:jc w:val="center"/>
          <w:ins w:id="9714" w:author="Russ Ott" w:date="2022-05-16T11:54:00Z"/>
        </w:trPr>
        <w:tc>
          <w:tcPr>
            <w:tcW w:w="3345" w:type="dxa"/>
          </w:tcPr>
          <w:p w14:paraId="6C7A88D3" w14:textId="77777777" w:rsidR="00440477" w:rsidRDefault="00440477" w:rsidP="0012456B">
            <w:pPr>
              <w:pStyle w:val="TableText"/>
              <w:keepNext w:val="0"/>
              <w:rPr>
                <w:ins w:id="9715" w:author="Russ Ott" w:date="2022-05-16T11:54:00Z"/>
              </w:rPr>
            </w:pPr>
            <w:ins w:id="9716" w:author="Russ Ott" w:date="2022-05-16T11:54:00Z">
              <w:r>
                <w:tab/>
              </w:r>
              <w:r>
                <w:tab/>
              </w:r>
              <w:r>
                <w:tab/>
                <w:t>telecom</w:t>
              </w:r>
            </w:ins>
          </w:p>
        </w:tc>
        <w:tc>
          <w:tcPr>
            <w:tcW w:w="720" w:type="dxa"/>
          </w:tcPr>
          <w:p w14:paraId="33DFF1BA" w14:textId="77777777" w:rsidR="00440477" w:rsidRDefault="00440477" w:rsidP="0012456B">
            <w:pPr>
              <w:pStyle w:val="TableText"/>
              <w:keepNext w:val="0"/>
              <w:rPr>
                <w:ins w:id="9717" w:author="Russ Ott" w:date="2022-05-16T11:54:00Z"/>
              </w:rPr>
            </w:pPr>
            <w:ins w:id="9718" w:author="Russ Ott" w:date="2022-05-16T11:54:00Z">
              <w:r>
                <w:t>1..*</w:t>
              </w:r>
            </w:ins>
          </w:p>
        </w:tc>
        <w:tc>
          <w:tcPr>
            <w:tcW w:w="1152" w:type="dxa"/>
          </w:tcPr>
          <w:p w14:paraId="314935C7" w14:textId="77777777" w:rsidR="00440477" w:rsidRDefault="00440477" w:rsidP="0012456B">
            <w:pPr>
              <w:pStyle w:val="TableText"/>
              <w:keepNext w:val="0"/>
              <w:rPr>
                <w:ins w:id="9719" w:author="Russ Ott" w:date="2022-05-16T11:54:00Z"/>
              </w:rPr>
            </w:pPr>
            <w:ins w:id="9720" w:author="Russ Ott" w:date="2022-05-16T11:54:00Z">
              <w:r>
                <w:t>SHALL</w:t>
              </w:r>
            </w:ins>
          </w:p>
        </w:tc>
        <w:tc>
          <w:tcPr>
            <w:tcW w:w="864" w:type="dxa"/>
          </w:tcPr>
          <w:p w14:paraId="60A0D886" w14:textId="77777777" w:rsidR="00440477" w:rsidRDefault="00440477" w:rsidP="0012456B">
            <w:pPr>
              <w:pStyle w:val="TableText"/>
              <w:keepNext w:val="0"/>
              <w:rPr>
                <w:ins w:id="9721" w:author="Russ Ott" w:date="2022-05-16T11:54:00Z"/>
              </w:rPr>
            </w:pPr>
          </w:p>
        </w:tc>
        <w:tc>
          <w:tcPr>
            <w:tcW w:w="1104" w:type="dxa"/>
          </w:tcPr>
          <w:p w14:paraId="159F8697" w14:textId="55D1D712" w:rsidR="00440477" w:rsidRDefault="001C172D" w:rsidP="0012456B">
            <w:pPr>
              <w:pStyle w:val="TableText"/>
              <w:keepNext w:val="0"/>
              <w:rPr>
                <w:ins w:id="9722" w:author="Russ Ott" w:date="2022-05-16T11:54:00Z"/>
              </w:rPr>
            </w:pPr>
            <w:ins w:id="9723" w:author="Russ Ott" w:date="2022-05-16T11:54:00Z">
              <w:r>
                <w:fldChar w:fldCharType="begin"/>
              </w:r>
              <w:r>
                <w:instrText xml:space="preserve"> HYPERLINK \l "C_4515-7732" \h </w:instrText>
              </w:r>
              <w:r>
                <w:fldChar w:fldCharType="separate"/>
              </w:r>
              <w:r w:rsidR="00440477">
                <w:rPr>
                  <w:rStyle w:val="HyperlinkText9pt"/>
                </w:rPr>
                <w:t>4515-7732</w:t>
              </w:r>
              <w:r>
                <w:rPr>
                  <w:rStyle w:val="HyperlinkText9pt"/>
                </w:rPr>
                <w:fldChar w:fldCharType="end"/>
              </w:r>
            </w:ins>
          </w:p>
        </w:tc>
        <w:tc>
          <w:tcPr>
            <w:tcW w:w="2975" w:type="dxa"/>
          </w:tcPr>
          <w:p w14:paraId="23FB16A4" w14:textId="77777777" w:rsidR="00440477" w:rsidRDefault="00440477" w:rsidP="0012456B">
            <w:pPr>
              <w:pStyle w:val="TableText"/>
              <w:keepNext w:val="0"/>
              <w:rPr>
                <w:ins w:id="9724" w:author="Russ Ott" w:date="2022-05-16T11:54:00Z"/>
              </w:rPr>
            </w:pPr>
          </w:p>
        </w:tc>
      </w:tr>
      <w:tr w:rsidR="00440477" w14:paraId="2C09A0FC" w14:textId="77777777" w:rsidTr="00BA7D84">
        <w:trPr>
          <w:jc w:val="center"/>
          <w:ins w:id="9725" w:author="Russ Ott" w:date="2022-05-16T11:54:00Z"/>
        </w:trPr>
        <w:tc>
          <w:tcPr>
            <w:tcW w:w="3345" w:type="dxa"/>
          </w:tcPr>
          <w:p w14:paraId="09973AFC" w14:textId="77777777" w:rsidR="00440477" w:rsidRDefault="00440477" w:rsidP="0012456B">
            <w:pPr>
              <w:pStyle w:val="TableText"/>
              <w:keepNext w:val="0"/>
              <w:rPr>
                <w:ins w:id="9726" w:author="Russ Ott" w:date="2022-05-16T11:54:00Z"/>
              </w:rPr>
            </w:pPr>
            <w:ins w:id="9727" w:author="Russ Ott" w:date="2022-05-16T11:54:00Z">
              <w:r>
                <w:tab/>
              </w:r>
              <w:r>
                <w:tab/>
              </w:r>
              <w:r>
                <w:tab/>
                <w:t>representedOrganization</w:t>
              </w:r>
            </w:ins>
          </w:p>
        </w:tc>
        <w:tc>
          <w:tcPr>
            <w:tcW w:w="720" w:type="dxa"/>
          </w:tcPr>
          <w:p w14:paraId="09BE9637" w14:textId="77777777" w:rsidR="00440477" w:rsidRDefault="00440477" w:rsidP="0012456B">
            <w:pPr>
              <w:pStyle w:val="TableText"/>
              <w:keepNext w:val="0"/>
              <w:rPr>
                <w:ins w:id="9728" w:author="Russ Ott" w:date="2022-05-16T11:54:00Z"/>
              </w:rPr>
            </w:pPr>
            <w:ins w:id="9729" w:author="Russ Ott" w:date="2022-05-16T11:54:00Z">
              <w:r>
                <w:t>0..1</w:t>
              </w:r>
            </w:ins>
          </w:p>
        </w:tc>
        <w:tc>
          <w:tcPr>
            <w:tcW w:w="1152" w:type="dxa"/>
          </w:tcPr>
          <w:p w14:paraId="6F956616" w14:textId="77777777" w:rsidR="00440477" w:rsidRDefault="00440477" w:rsidP="0012456B">
            <w:pPr>
              <w:pStyle w:val="TableText"/>
              <w:keepNext w:val="0"/>
              <w:rPr>
                <w:ins w:id="9730" w:author="Russ Ott" w:date="2022-05-16T11:54:00Z"/>
              </w:rPr>
            </w:pPr>
            <w:ins w:id="9731" w:author="Russ Ott" w:date="2022-05-16T11:54:00Z">
              <w:r>
                <w:t>SHOULD</w:t>
              </w:r>
            </w:ins>
          </w:p>
        </w:tc>
        <w:tc>
          <w:tcPr>
            <w:tcW w:w="864" w:type="dxa"/>
          </w:tcPr>
          <w:p w14:paraId="517A5D57" w14:textId="77777777" w:rsidR="00440477" w:rsidRDefault="00440477" w:rsidP="0012456B">
            <w:pPr>
              <w:pStyle w:val="TableText"/>
              <w:keepNext w:val="0"/>
              <w:rPr>
                <w:ins w:id="9732" w:author="Russ Ott" w:date="2022-05-16T11:54:00Z"/>
              </w:rPr>
            </w:pPr>
          </w:p>
        </w:tc>
        <w:tc>
          <w:tcPr>
            <w:tcW w:w="1104" w:type="dxa"/>
          </w:tcPr>
          <w:p w14:paraId="5E5BBC7A" w14:textId="6E349E02" w:rsidR="00440477" w:rsidRDefault="001C172D" w:rsidP="0012456B">
            <w:pPr>
              <w:pStyle w:val="TableText"/>
              <w:keepNext w:val="0"/>
              <w:rPr>
                <w:ins w:id="9733" w:author="Russ Ott" w:date="2022-05-16T11:54:00Z"/>
              </w:rPr>
            </w:pPr>
            <w:ins w:id="9734" w:author="Russ Ott" w:date="2022-05-16T11:54:00Z">
              <w:r>
                <w:fldChar w:fldCharType="begin"/>
              </w:r>
              <w:r>
                <w:instrText xml:space="preserve"> HYPERLINK \l "C_4515-7733" \h </w:instrText>
              </w:r>
              <w:r>
                <w:fldChar w:fldCharType="separate"/>
              </w:r>
              <w:r w:rsidR="00440477">
                <w:rPr>
                  <w:rStyle w:val="HyperlinkText9pt"/>
                </w:rPr>
                <w:t>4515-7733</w:t>
              </w:r>
              <w:r>
                <w:rPr>
                  <w:rStyle w:val="HyperlinkText9pt"/>
                </w:rPr>
                <w:fldChar w:fldCharType="end"/>
              </w:r>
            </w:ins>
          </w:p>
        </w:tc>
        <w:tc>
          <w:tcPr>
            <w:tcW w:w="2975" w:type="dxa"/>
          </w:tcPr>
          <w:p w14:paraId="005A876A" w14:textId="77777777" w:rsidR="00440477" w:rsidRDefault="00440477" w:rsidP="0012456B">
            <w:pPr>
              <w:pStyle w:val="TableText"/>
              <w:keepNext w:val="0"/>
              <w:rPr>
                <w:ins w:id="9735" w:author="Russ Ott" w:date="2022-05-16T11:54:00Z"/>
              </w:rPr>
            </w:pPr>
          </w:p>
        </w:tc>
      </w:tr>
      <w:tr w:rsidR="00440477" w14:paraId="161A541E" w14:textId="77777777" w:rsidTr="00BA7D84">
        <w:trPr>
          <w:jc w:val="center"/>
          <w:ins w:id="9736" w:author="Russ Ott" w:date="2022-05-16T11:54:00Z"/>
        </w:trPr>
        <w:tc>
          <w:tcPr>
            <w:tcW w:w="3345" w:type="dxa"/>
          </w:tcPr>
          <w:p w14:paraId="0871B539" w14:textId="77777777" w:rsidR="00440477" w:rsidRDefault="00440477" w:rsidP="0012456B">
            <w:pPr>
              <w:pStyle w:val="TableText"/>
              <w:keepNext w:val="0"/>
              <w:rPr>
                <w:ins w:id="9737" w:author="Russ Ott" w:date="2022-05-16T11:54:00Z"/>
              </w:rPr>
            </w:pPr>
            <w:ins w:id="9738" w:author="Russ Ott" w:date="2022-05-16T11:54:00Z">
              <w:r>
                <w:tab/>
              </w:r>
              <w:r>
                <w:tab/>
              </w:r>
              <w:r>
                <w:tab/>
              </w:r>
              <w:r>
                <w:tab/>
                <w:t>id</w:t>
              </w:r>
            </w:ins>
          </w:p>
        </w:tc>
        <w:tc>
          <w:tcPr>
            <w:tcW w:w="720" w:type="dxa"/>
          </w:tcPr>
          <w:p w14:paraId="0D420D1F" w14:textId="77777777" w:rsidR="00440477" w:rsidRDefault="00440477" w:rsidP="0012456B">
            <w:pPr>
              <w:pStyle w:val="TableText"/>
              <w:keepNext w:val="0"/>
              <w:rPr>
                <w:ins w:id="9739" w:author="Russ Ott" w:date="2022-05-16T11:54:00Z"/>
              </w:rPr>
            </w:pPr>
            <w:ins w:id="9740" w:author="Russ Ott" w:date="2022-05-16T11:54:00Z">
              <w:r>
                <w:t>0..*</w:t>
              </w:r>
            </w:ins>
          </w:p>
        </w:tc>
        <w:tc>
          <w:tcPr>
            <w:tcW w:w="1152" w:type="dxa"/>
          </w:tcPr>
          <w:p w14:paraId="39FE27B1" w14:textId="77777777" w:rsidR="00440477" w:rsidRDefault="00440477" w:rsidP="0012456B">
            <w:pPr>
              <w:pStyle w:val="TableText"/>
              <w:keepNext w:val="0"/>
              <w:rPr>
                <w:ins w:id="9741" w:author="Russ Ott" w:date="2022-05-16T11:54:00Z"/>
              </w:rPr>
            </w:pPr>
            <w:ins w:id="9742" w:author="Russ Ott" w:date="2022-05-16T11:54:00Z">
              <w:r>
                <w:t>SHOULD</w:t>
              </w:r>
            </w:ins>
          </w:p>
        </w:tc>
        <w:tc>
          <w:tcPr>
            <w:tcW w:w="864" w:type="dxa"/>
          </w:tcPr>
          <w:p w14:paraId="66458B70" w14:textId="77777777" w:rsidR="00440477" w:rsidRDefault="00440477" w:rsidP="0012456B">
            <w:pPr>
              <w:pStyle w:val="TableText"/>
              <w:keepNext w:val="0"/>
              <w:rPr>
                <w:ins w:id="9743" w:author="Russ Ott" w:date="2022-05-16T11:54:00Z"/>
              </w:rPr>
            </w:pPr>
          </w:p>
        </w:tc>
        <w:tc>
          <w:tcPr>
            <w:tcW w:w="1104" w:type="dxa"/>
          </w:tcPr>
          <w:p w14:paraId="1503353C" w14:textId="739EB613" w:rsidR="00440477" w:rsidRDefault="001C172D" w:rsidP="0012456B">
            <w:pPr>
              <w:pStyle w:val="TableText"/>
              <w:keepNext w:val="0"/>
              <w:rPr>
                <w:ins w:id="9744" w:author="Russ Ott" w:date="2022-05-16T11:54:00Z"/>
              </w:rPr>
            </w:pPr>
            <w:ins w:id="9745" w:author="Russ Ott" w:date="2022-05-16T11:54:00Z">
              <w:r>
                <w:fldChar w:fldCharType="begin"/>
              </w:r>
              <w:r>
                <w:instrText xml:space="preserve"> HYPERLINK \l "C_4515-7734" \h </w:instrText>
              </w:r>
              <w:r>
                <w:fldChar w:fldCharType="separate"/>
              </w:r>
              <w:r w:rsidR="00440477">
                <w:rPr>
                  <w:rStyle w:val="HyperlinkText9pt"/>
                </w:rPr>
                <w:t>4515-7734</w:t>
              </w:r>
              <w:r>
                <w:rPr>
                  <w:rStyle w:val="HyperlinkText9pt"/>
                </w:rPr>
                <w:fldChar w:fldCharType="end"/>
              </w:r>
            </w:ins>
          </w:p>
        </w:tc>
        <w:tc>
          <w:tcPr>
            <w:tcW w:w="2975" w:type="dxa"/>
          </w:tcPr>
          <w:p w14:paraId="371E07B4" w14:textId="77777777" w:rsidR="00440477" w:rsidRDefault="00440477" w:rsidP="0012456B">
            <w:pPr>
              <w:pStyle w:val="TableText"/>
              <w:keepNext w:val="0"/>
              <w:rPr>
                <w:ins w:id="9746" w:author="Russ Ott" w:date="2022-05-16T11:54:00Z"/>
              </w:rPr>
            </w:pPr>
          </w:p>
        </w:tc>
      </w:tr>
      <w:tr w:rsidR="00440477" w14:paraId="4BB63CD4" w14:textId="77777777" w:rsidTr="00BA7D84">
        <w:trPr>
          <w:jc w:val="center"/>
          <w:ins w:id="9747" w:author="Russ Ott" w:date="2022-05-16T11:54:00Z"/>
        </w:trPr>
        <w:tc>
          <w:tcPr>
            <w:tcW w:w="3345" w:type="dxa"/>
          </w:tcPr>
          <w:p w14:paraId="0B19C091" w14:textId="77777777" w:rsidR="00440477" w:rsidRDefault="00440477" w:rsidP="0012456B">
            <w:pPr>
              <w:pStyle w:val="TableText"/>
              <w:keepNext w:val="0"/>
              <w:rPr>
                <w:ins w:id="9748" w:author="Russ Ott" w:date="2022-05-16T11:54:00Z"/>
              </w:rPr>
            </w:pPr>
            <w:ins w:id="9749" w:author="Russ Ott" w:date="2022-05-16T11:54:00Z">
              <w:r>
                <w:tab/>
              </w:r>
              <w:r>
                <w:tab/>
              </w:r>
              <w:r>
                <w:tab/>
              </w:r>
              <w:r>
                <w:tab/>
                <w:t>name</w:t>
              </w:r>
            </w:ins>
          </w:p>
        </w:tc>
        <w:tc>
          <w:tcPr>
            <w:tcW w:w="720" w:type="dxa"/>
          </w:tcPr>
          <w:p w14:paraId="75FD40F5" w14:textId="77777777" w:rsidR="00440477" w:rsidRDefault="00440477" w:rsidP="0012456B">
            <w:pPr>
              <w:pStyle w:val="TableText"/>
              <w:keepNext w:val="0"/>
              <w:rPr>
                <w:ins w:id="9750" w:author="Russ Ott" w:date="2022-05-16T11:54:00Z"/>
              </w:rPr>
            </w:pPr>
            <w:ins w:id="9751" w:author="Russ Ott" w:date="2022-05-16T11:54:00Z">
              <w:r>
                <w:t>0..*</w:t>
              </w:r>
            </w:ins>
          </w:p>
        </w:tc>
        <w:tc>
          <w:tcPr>
            <w:tcW w:w="1152" w:type="dxa"/>
          </w:tcPr>
          <w:p w14:paraId="0FB1DF62" w14:textId="77777777" w:rsidR="00440477" w:rsidRDefault="00440477" w:rsidP="0012456B">
            <w:pPr>
              <w:pStyle w:val="TableText"/>
              <w:keepNext w:val="0"/>
              <w:rPr>
                <w:ins w:id="9752" w:author="Russ Ott" w:date="2022-05-16T11:54:00Z"/>
              </w:rPr>
            </w:pPr>
            <w:ins w:id="9753" w:author="Russ Ott" w:date="2022-05-16T11:54:00Z">
              <w:r>
                <w:t>MAY</w:t>
              </w:r>
            </w:ins>
          </w:p>
        </w:tc>
        <w:tc>
          <w:tcPr>
            <w:tcW w:w="864" w:type="dxa"/>
          </w:tcPr>
          <w:p w14:paraId="35D36721" w14:textId="77777777" w:rsidR="00440477" w:rsidRDefault="00440477" w:rsidP="0012456B">
            <w:pPr>
              <w:pStyle w:val="TableText"/>
              <w:keepNext w:val="0"/>
              <w:rPr>
                <w:ins w:id="9754" w:author="Russ Ott" w:date="2022-05-16T11:54:00Z"/>
              </w:rPr>
            </w:pPr>
          </w:p>
        </w:tc>
        <w:tc>
          <w:tcPr>
            <w:tcW w:w="1104" w:type="dxa"/>
          </w:tcPr>
          <w:p w14:paraId="0A281D21" w14:textId="2ABBE0C7" w:rsidR="00440477" w:rsidRDefault="001C172D" w:rsidP="0012456B">
            <w:pPr>
              <w:pStyle w:val="TableText"/>
              <w:keepNext w:val="0"/>
              <w:rPr>
                <w:ins w:id="9755" w:author="Russ Ott" w:date="2022-05-16T11:54:00Z"/>
              </w:rPr>
            </w:pPr>
            <w:ins w:id="9756" w:author="Russ Ott" w:date="2022-05-16T11:54:00Z">
              <w:r>
                <w:fldChar w:fldCharType="begin"/>
              </w:r>
              <w:r>
                <w:instrText xml:space="preserve"> HYPERLINK \l "C_4515-7735" \h </w:instrText>
              </w:r>
              <w:r>
                <w:fldChar w:fldCharType="separate"/>
              </w:r>
              <w:r w:rsidR="00440477">
                <w:rPr>
                  <w:rStyle w:val="HyperlinkText9pt"/>
                </w:rPr>
                <w:t>4515-7735</w:t>
              </w:r>
              <w:r>
                <w:rPr>
                  <w:rStyle w:val="HyperlinkText9pt"/>
                </w:rPr>
                <w:fldChar w:fldCharType="end"/>
              </w:r>
            </w:ins>
          </w:p>
        </w:tc>
        <w:tc>
          <w:tcPr>
            <w:tcW w:w="2975" w:type="dxa"/>
          </w:tcPr>
          <w:p w14:paraId="3FF2410C" w14:textId="77777777" w:rsidR="00440477" w:rsidRDefault="00440477" w:rsidP="0012456B">
            <w:pPr>
              <w:pStyle w:val="TableText"/>
              <w:keepNext w:val="0"/>
              <w:rPr>
                <w:ins w:id="9757" w:author="Russ Ott" w:date="2022-05-16T11:54:00Z"/>
              </w:rPr>
            </w:pPr>
          </w:p>
        </w:tc>
      </w:tr>
      <w:tr w:rsidR="00440477" w14:paraId="26EC0321" w14:textId="77777777" w:rsidTr="00BA7D84">
        <w:trPr>
          <w:jc w:val="center"/>
          <w:ins w:id="9758" w:author="Russ Ott" w:date="2022-05-16T11:54:00Z"/>
        </w:trPr>
        <w:tc>
          <w:tcPr>
            <w:tcW w:w="3345" w:type="dxa"/>
          </w:tcPr>
          <w:p w14:paraId="29487832" w14:textId="77777777" w:rsidR="00440477" w:rsidRDefault="00440477" w:rsidP="0012456B">
            <w:pPr>
              <w:pStyle w:val="TableText"/>
              <w:keepNext w:val="0"/>
              <w:rPr>
                <w:ins w:id="9759" w:author="Russ Ott" w:date="2022-05-16T11:54:00Z"/>
              </w:rPr>
            </w:pPr>
            <w:ins w:id="9760" w:author="Russ Ott" w:date="2022-05-16T11:54:00Z">
              <w:r>
                <w:tab/>
              </w:r>
              <w:r>
                <w:tab/>
              </w:r>
              <w:r>
                <w:tab/>
              </w:r>
              <w:r>
                <w:tab/>
                <w:t>telecom</w:t>
              </w:r>
            </w:ins>
          </w:p>
        </w:tc>
        <w:tc>
          <w:tcPr>
            <w:tcW w:w="720" w:type="dxa"/>
          </w:tcPr>
          <w:p w14:paraId="5C37CE36" w14:textId="77777777" w:rsidR="00440477" w:rsidRDefault="00440477" w:rsidP="0012456B">
            <w:pPr>
              <w:pStyle w:val="TableText"/>
              <w:keepNext w:val="0"/>
              <w:rPr>
                <w:ins w:id="9761" w:author="Russ Ott" w:date="2022-05-16T11:54:00Z"/>
              </w:rPr>
            </w:pPr>
            <w:ins w:id="9762" w:author="Russ Ott" w:date="2022-05-16T11:54:00Z">
              <w:r>
                <w:t>1..1</w:t>
              </w:r>
            </w:ins>
          </w:p>
        </w:tc>
        <w:tc>
          <w:tcPr>
            <w:tcW w:w="1152" w:type="dxa"/>
          </w:tcPr>
          <w:p w14:paraId="63EEC25C" w14:textId="77777777" w:rsidR="00440477" w:rsidRDefault="00440477" w:rsidP="0012456B">
            <w:pPr>
              <w:pStyle w:val="TableText"/>
              <w:keepNext w:val="0"/>
              <w:rPr>
                <w:ins w:id="9763" w:author="Russ Ott" w:date="2022-05-16T11:54:00Z"/>
              </w:rPr>
            </w:pPr>
            <w:ins w:id="9764" w:author="Russ Ott" w:date="2022-05-16T11:54:00Z">
              <w:r>
                <w:t>SHALL</w:t>
              </w:r>
            </w:ins>
          </w:p>
        </w:tc>
        <w:tc>
          <w:tcPr>
            <w:tcW w:w="864" w:type="dxa"/>
          </w:tcPr>
          <w:p w14:paraId="59A32DF8" w14:textId="77777777" w:rsidR="00440477" w:rsidRDefault="00440477" w:rsidP="0012456B">
            <w:pPr>
              <w:pStyle w:val="TableText"/>
              <w:keepNext w:val="0"/>
              <w:rPr>
                <w:ins w:id="9765" w:author="Russ Ott" w:date="2022-05-16T11:54:00Z"/>
              </w:rPr>
            </w:pPr>
          </w:p>
        </w:tc>
        <w:tc>
          <w:tcPr>
            <w:tcW w:w="1104" w:type="dxa"/>
          </w:tcPr>
          <w:p w14:paraId="6427682C" w14:textId="04AAFF19" w:rsidR="00440477" w:rsidRDefault="001C172D" w:rsidP="0012456B">
            <w:pPr>
              <w:pStyle w:val="TableText"/>
              <w:keepNext w:val="0"/>
              <w:rPr>
                <w:ins w:id="9766" w:author="Russ Ott" w:date="2022-05-16T11:54:00Z"/>
              </w:rPr>
            </w:pPr>
            <w:ins w:id="9767" w:author="Russ Ott" w:date="2022-05-16T11:54:00Z">
              <w:r>
                <w:fldChar w:fldCharType="begin"/>
              </w:r>
              <w:r>
                <w:instrText xml:space="preserve"> HYPERLINK \l "C_4515-7737" \h </w:instrText>
              </w:r>
              <w:r>
                <w:fldChar w:fldCharType="separate"/>
              </w:r>
              <w:r w:rsidR="00440477">
                <w:rPr>
                  <w:rStyle w:val="HyperlinkText9pt"/>
                </w:rPr>
                <w:t>4515-7737</w:t>
              </w:r>
              <w:r>
                <w:rPr>
                  <w:rStyle w:val="HyperlinkText9pt"/>
                </w:rPr>
                <w:fldChar w:fldCharType="end"/>
              </w:r>
            </w:ins>
          </w:p>
        </w:tc>
        <w:tc>
          <w:tcPr>
            <w:tcW w:w="2975" w:type="dxa"/>
          </w:tcPr>
          <w:p w14:paraId="56D43B19" w14:textId="77777777" w:rsidR="00440477" w:rsidRDefault="00440477" w:rsidP="0012456B">
            <w:pPr>
              <w:pStyle w:val="TableText"/>
              <w:keepNext w:val="0"/>
              <w:rPr>
                <w:ins w:id="9768" w:author="Russ Ott" w:date="2022-05-16T11:54:00Z"/>
              </w:rPr>
            </w:pPr>
          </w:p>
        </w:tc>
      </w:tr>
      <w:tr w:rsidR="00440477" w14:paraId="5FD36CC3" w14:textId="77777777" w:rsidTr="00BA7D84">
        <w:trPr>
          <w:jc w:val="center"/>
          <w:ins w:id="9769" w:author="Russ Ott" w:date="2022-05-16T11:54:00Z"/>
        </w:trPr>
        <w:tc>
          <w:tcPr>
            <w:tcW w:w="3345" w:type="dxa"/>
          </w:tcPr>
          <w:p w14:paraId="4740C2AF" w14:textId="77777777" w:rsidR="00440477" w:rsidRDefault="00440477" w:rsidP="0012456B">
            <w:pPr>
              <w:pStyle w:val="TableText"/>
              <w:keepNext w:val="0"/>
              <w:rPr>
                <w:ins w:id="9770" w:author="Russ Ott" w:date="2022-05-16T11:54:00Z"/>
              </w:rPr>
            </w:pPr>
            <w:ins w:id="9771" w:author="Russ Ott" w:date="2022-05-16T11:54:00Z">
              <w:r>
                <w:tab/>
              </w:r>
              <w:r>
                <w:tab/>
              </w:r>
              <w:r>
                <w:tab/>
              </w:r>
              <w:r>
                <w:tab/>
                <w:t>addr</w:t>
              </w:r>
            </w:ins>
          </w:p>
        </w:tc>
        <w:tc>
          <w:tcPr>
            <w:tcW w:w="720" w:type="dxa"/>
          </w:tcPr>
          <w:p w14:paraId="1A79882C" w14:textId="77777777" w:rsidR="00440477" w:rsidRDefault="00440477" w:rsidP="0012456B">
            <w:pPr>
              <w:pStyle w:val="TableText"/>
              <w:keepNext w:val="0"/>
              <w:rPr>
                <w:ins w:id="9772" w:author="Russ Ott" w:date="2022-05-16T11:54:00Z"/>
              </w:rPr>
            </w:pPr>
            <w:ins w:id="9773" w:author="Russ Ott" w:date="2022-05-16T11:54:00Z">
              <w:r>
                <w:t>1..1</w:t>
              </w:r>
            </w:ins>
          </w:p>
        </w:tc>
        <w:tc>
          <w:tcPr>
            <w:tcW w:w="1152" w:type="dxa"/>
          </w:tcPr>
          <w:p w14:paraId="4369B63C" w14:textId="77777777" w:rsidR="00440477" w:rsidRDefault="00440477" w:rsidP="0012456B">
            <w:pPr>
              <w:pStyle w:val="TableText"/>
              <w:keepNext w:val="0"/>
              <w:rPr>
                <w:ins w:id="9774" w:author="Russ Ott" w:date="2022-05-16T11:54:00Z"/>
              </w:rPr>
            </w:pPr>
            <w:ins w:id="9775" w:author="Russ Ott" w:date="2022-05-16T11:54:00Z">
              <w:r>
                <w:t>SHALL</w:t>
              </w:r>
            </w:ins>
          </w:p>
        </w:tc>
        <w:tc>
          <w:tcPr>
            <w:tcW w:w="864" w:type="dxa"/>
          </w:tcPr>
          <w:p w14:paraId="4980E2C1" w14:textId="77777777" w:rsidR="00440477" w:rsidRDefault="00440477" w:rsidP="0012456B">
            <w:pPr>
              <w:pStyle w:val="TableText"/>
              <w:keepNext w:val="0"/>
              <w:rPr>
                <w:ins w:id="9776" w:author="Russ Ott" w:date="2022-05-16T11:54:00Z"/>
              </w:rPr>
            </w:pPr>
          </w:p>
        </w:tc>
        <w:tc>
          <w:tcPr>
            <w:tcW w:w="1104" w:type="dxa"/>
          </w:tcPr>
          <w:p w14:paraId="7087E079" w14:textId="2F091C87" w:rsidR="00440477" w:rsidRDefault="001C172D" w:rsidP="0012456B">
            <w:pPr>
              <w:pStyle w:val="TableText"/>
              <w:keepNext w:val="0"/>
              <w:rPr>
                <w:ins w:id="9777" w:author="Russ Ott" w:date="2022-05-16T11:54:00Z"/>
              </w:rPr>
            </w:pPr>
            <w:ins w:id="9778" w:author="Russ Ott" w:date="2022-05-16T11:54:00Z">
              <w:r>
                <w:fldChar w:fldCharType="begin"/>
              </w:r>
              <w:r>
                <w:instrText xml:space="preserve"> HYPERLINK \l "C_4515-7736" \h </w:instrText>
              </w:r>
              <w:r>
                <w:fldChar w:fldCharType="separate"/>
              </w:r>
              <w:r w:rsidR="00440477">
                <w:rPr>
                  <w:rStyle w:val="HyperlinkText9pt"/>
                </w:rPr>
                <w:t>4515-7736</w:t>
              </w:r>
              <w:r>
                <w:rPr>
                  <w:rStyle w:val="HyperlinkText9pt"/>
                </w:rPr>
                <w:fldChar w:fldCharType="end"/>
              </w:r>
            </w:ins>
          </w:p>
        </w:tc>
        <w:tc>
          <w:tcPr>
            <w:tcW w:w="2975" w:type="dxa"/>
          </w:tcPr>
          <w:p w14:paraId="27BB8469" w14:textId="77777777" w:rsidR="00440477" w:rsidRDefault="00440477" w:rsidP="0012456B">
            <w:pPr>
              <w:pStyle w:val="TableText"/>
              <w:keepNext w:val="0"/>
              <w:rPr>
                <w:ins w:id="9779" w:author="Russ Ott" w:date="2022-05-16T11:54:00Z"/>
              </w:rPr>
            </w:pPr>
          </w:p>
        </w:tc>
      </w:tr>
      <w:tr w:rsidR="00440477" w14:paraId="6C443CF5" w14:textId="77777777" w:rsidTr="00BA7D84">
        <w:trPr>
          <w:jc w:val="center"/>
          <w:ins w:id="9780" w:author="Russ Ott" w:date="2022-05-16T11:54:00Z"/>
        </w:trPr>
        <w:tc>
          <w:tcPr>
            <w:tcW w:w="3345" w:type="dxa"/>
          </w:tcPr>
          <w:p w14:paraId="4D004CA8" w14:textId="77777777" w:rsidR="00440477" w:rsidRDefault="00440477" w:rsidP="0012456B">
            <w:pPr>
              <w:pStyle w:val="TableText"/>
              <w:keepNext w:val="0"/>
              <w:rPr>
                <w:ins w:id="9781" w:author="Russ Ott" w:date="2022-05-16T11:54:00Z"/>
              </w:rPr>
            </w:pPr>
            <w:ins w:id="9782" w:author="Russ Ott" w:date="2022-05-16T11:54:00Z">
              <w:r>
                <w:tab/>
                <w:t>author</w:t>
              </w:r>
            </w:ins>
          </w:p>
        </w:tc>
        <w:tc>
          <w:tcPr>
            <w:tcW w:w="720" w:type="dxa"/>
          </w:tcPr>
          <w:p w14:paraId="1F899E60" w14:textId="77777777" w:rsidR="00440477" w:rsidRDefault="00440477" w:rsidP="0012456B">
            <w:pPr>
              <w:pStyle w:val="TableText"/>
              <w:keepNext w:val="0"/>
              <w:rPr>
                <w:ins w:id="9783" w:author="Russ Ott" w:date="2022-05-16T11:54:00Z"/>
              </w:rPr>
            </w:pPr>
            <w:ins w:id="9784" w:author="Russ Ott" w:date="2022-05-16T11:54:00Z">
              <w:r>
                <w:t>0..*</w:t>
              </w:r>
            </w:ins>
          </w:p>
        </w:tc>
        <w:tc>
          <w:tcPr>
            <w:tcW w:w="1152" w:type="dxa"/>
          </w:tcPr>
          <w:p w14:paraId="7D8D9E71" w14:textId="77777777" w:rsidR="00440477" w:rsidRDefault="00440477" w:rsidP="0012456B">
            <w:pPr>
              <w:pStyle w:val="TableText"/>
              <w:keepNext w:val="0"/>
              <w:rPr>
                <w:ins w:id="9785" w:author="Russ Ott" w:date="2022-05-16T11:54:00Z"/>
              </w:rPr>
            </w:pPr>
            <w:ins w:id="9786" w:author="Russ Ott" w:date="2022-05-16T11:54:00Z">
              <w:r>
                <w:t>SHOULD</w:t>
              </w:r>
            </w:ins>
          </w:p>
        </w:tc>
        <w:tc>
          <w:tcPr>
            <w:tcW w:w="864" w:type="dxa"/>
          </w:tcPr>
          <w:p w14:paraId="3D043F86" w14:textId="77777777" w:rsidR="00440477" w:rsidRDefault="00440477" w:rsidP="0012456B">
            <w:pPr>
              <w:pStyle w:val="TableText"/>
              <w:keepNext w:val="0"/>
              <w:rPr>
                <w:ins w:id="9787" w:author="Russ Ott" w:date="2022-05-16T11:54:00Z"/>
              </w:rPr>
            </w:pPr>
          </w:p>
        </w:tc>
        <w:tc>
          <w:tcPr>
            <w:tcW w:w="1104" w:type="dxa"/>
          </w:tcPr>
          <w:p w14:paraId="6705D5DD" w14:textId="0B983499" w:rsidR="00440477" w:rsidRDefault="001C172D" w:rsidP="0012456B">
            <w:pPr>
              <w:pStyle w:val="TableText"/>
              <w:keepNext w:val="0"/>
              <w:rPr>
                <w:ins w:id="9788" w:author="Russ Ott" w:date="2022-05-16T11:54:00Z"/>
              </w:rPr>
            </w:pPr>
            <w:ins w:id="9789" w:author="Russ Ott" w:date="2022-05-16T11:54:00Z">
              <w:r>
                <w:fldChar w:fldCharType="begin"/>
              </w:r>
              <w:r>
                <w:instrText xml:space="preserve"> HYPERLINK \l "C_4515-32479" \h </w:instrText>
              </w:r>
              <w:r>
                <w:fldChar w:fldCharType="separate"/>
              </w:r>
              <w:r w:rsidR="00440477">
                <w:rPr>
                  <w:rStyle w:val="HyperlinkText9pt"/>
                </w:rPr>
                <w:t>4515-32479</w:t>
              </w:r>
              <w:r>
                <w:rPr>
                  <w:rStyle w:val="HyperlinkText9pt"/>
                </w:rPr>
                <w:fldChar w:fldCharType="end"/>
              </w:r>
            </w:ins>
          </w:p>
        </w:tc>
        <w:tc>
          <w:tcPr>
            <w:tcW w:w="2975" w:type="dxa"/>
          </w:tcPr>
          <w:p w14:paraId="65EA657C" w14:textId="77777777" w:rsidR="00440477" w:rsidRDefault="00440477" w:rsidP="0012456B">
            <w:pPr>
              <w:pStyle w:val="TableText"/>
              <w:keepNext w:val="0"/>
              <w:rPr>
                <w:ins w:id="9790" w:author="Russ Ott" w:date="2022-05-16T11:54:00Z"/>
              </w:rPr>
            </w:pPr>
            <w:ins w:id="9791" w:author="Russ Ott" w:date="2022-05-16T11:54:00Z">
              <w:r>
                <w:t>Author Participation (identifier: urn:oid:2.16.840.1.113883.10.20.22.4.119</w:t>
              </w:r>
            </w:ins>
          </w:p>
        </w:tc>
      </w:tr>
      <w:tr w:rsidR="00440477" w14:paraId="69051468" w14:textId="77777777" w:rsidTr="00BA7D84">
        <w:trPr>
          <w:jc w:val="center"/>
          <w:ins w:id="9792" w:author="Russ Ott" w:date="2022-05-16T11:54:00Z"/>
        </w:trPr>
        <w:tc>
          <w:tcPr>
            <w:tcW w:w="3345" w:type="dxa"/>
          </w:tcPr>
          <w:p w14:paraId="10E366F6" w14:textId="77777777" w:rsidR="00440477" w:rsidRDefault="00440477" w:rsidP="0012456B">
            <w:pPr>
              <w:pStyle w:val="TableText"/>
              <w:keepNext w:val="0"/>
              <w:rPr>
                <w:ins w:id="9793" w:author="Russ Ott" w:date="2022-05-16T11:54:00Z"/>
              </w:rPr>
            </w:pPr>
            <w:ins w:id="9794" w:author="Russ Ott" w:date="2022-05-16T11:54:00Z">
              <w:r>
                <w:tab/>
                <w:t>participant</w:t>
              </w:r>
            </w:ins>
          </w:p>
        </w:tc>
        <w:tc>
          <w:tcPr>
            <w:tcW w:w="720" w:type="dxa"/>
          </w:tcPr>
          <w:p w14:paraId="7EF1AAD4" w14:textId="77777777" w:rsidR="00440477" w:rsidRDefault="00440477" w:rsidP="0012456B">
            <w:pPr>
              <w:pStyle w:val="TableText"/>
              <w:keepNext w:val="0"/>
              <w:rPr>
                <w:ins w:id="9795" w:author="Russ Ott" w:date="2022-05-16T11:54:00Z"/>
              </w:rPr>
            </w:pPr>
            <w:ins w:id="9796" w:author="Russ Ott" w:date="2022-05-16T11:54:00Z">
              <w:r>
                <w:t>0..*</w:t>
              </w:r>
            </w:ins>
          </w:p>
        </w:tc>
        <w:tc>
          <w:tcPr>
            <w:tcW w:w="1152" w:type="dxa"/>
          </w:tcPr>
          <w:p w14:paraId="18338174" w14:textId="77777777" w:rsidR="00440477" w:rsidRDefault="00440477" w:rsidP="0012456B">
            <w:pPr>
              <w:pStyle w:val="TableText"/>
              <w:keepNext w:val="0"/>
              <w:rPr>
                <w:ins w:id="9797" w:author="Russ Ott" w:date="2022-05-16T11:54:00Z"/>
              </w:rPr>
            </w:pPr>
            <w:ins w:id="9798" w:author="Russ Ott" w:date="2022-05-16T11:54:00Z">
              <w:r>
                <w:t>MAY</w:t>
              </w:r>
            </w:ins>
          </w:p>
        </w:tc>
        <w:tc>
          <w:tcPr>
            <w:tcW w:w="864" w:type="dxa"/>
          </w:tcPr>
          <w:p w14:paraId="0AF9EB21" w14:textId="77777777" w:rsidR="00440477" w:rsidRDefault="00440477" w:rsidP="0012456B">
            <w:pPr>
              <w:pStyle w:val="TableText"/>
              <w:keepNext w:val="0"/>
              <w:rPr>
                <w:ins w:id="9799" w:author="Russ Ott" w:date="2022-05-16T11:54:00Z"/>
              </w:rPr>
            </w:pPr>
          </w:p>
        </w:tc>
        <w:tc>
          <w:tcPr>
            <w:tcW w:w="1104" w:type="dxa"/>
          </w:tcPr>
          <w:p w14:paraId="30BDF601" w14:textId="692684FB" w:rsidR="00440477" w:rsidRDefault="001C172D" w:rsidP="0012456B">
            <w:pPr>
              <w:pStyle w:val="TableText"/>
              <w:keepNext w:val="0"/>
              <w:rPr>
                <w:ins w:id="9800" w:author="Russ Ott" w:date="2022-05-16T11:54:00Z"/>
              </w:rPr>
            </w:pPr>
            <w:ins w:id="9801" w:author="Russ Ott" w:date="2022-05-16T11:54:00Z">
              <w:r>
                <w:fldChar w:fldCharType="begin"/>
              </w:r>
              <w:r>
                <w:instrText xml:space="preserve"> HYPERLINK \l "C_4515-7751" \h </w:instrText>
              </w:r>
              <w:r>
                <w:fldChar w:fldCharType="separate"/>
              </w:r>
              <w:r w:rsidR="00440477">
                <w:rPr>
                  <w:rStyle w:val="HyperlinkText9pt"/>
                </w:rPr>
                <w:t>4515-7751</w:t>
              </w:r>
              <w:r>
                <w:rPr>
                  <w:rStyle w:val="HyperlinkText9pt"/>
                </w:rPr>
                <w:fldChar w:fldCharType="end"/>
              </w:r>
            </w:ins>
          </w:p>
        </w:tc>
        <w:tc>
          <w:tcPr>
            <w:tcW w:w="2975" w:type="dxa"/>
          </w:tcPr>
          <w:p w14:paraId="029353DE" w14:textId="77777777" w:rsidR="00440477" w:rsidRDefault="00440477" w:rsidP="0012456B">
            <w:pPr>
              <w:pStyle w:val="TableText"/>
              <w:keepNext w:val="0"/>
              <w:rPr>
                <w:ins w:id="9802" w:author="Russ Ott" w:date="2022-05-16T11:54:00Z"/>
              </w:rPr>
            </w:pPr>
          </w:p>
        </w:tc>
      </w:tr>
      <w:tr w:rsidR="00440477" w14:paraId="155E4D6D" w14:textId="77777777" w:rsidTr="00BA7D84">
        <w:trPr>
          <w:jc w:val="center"/>
          <w:ins w:id="9803" w:author="Russ Ott" w:date="2022-05-16T11:54:00Z"/>
        </w:trPr>
        <w:tc>
          <w:tcPr>
            <w:tcW w:w="3345" w:type="dxa"/>
          </w:tcPr>
          <w:p w14:paraId="02ECD2CC" w14:textId="77777777" w:rsidR="00440477" w:rsidRDefault="00440477" w:rsidP="0012456B">
            <w:pPr>
              <w:pStyle w:val="TableText"/>
              <w:keepNext w:val="0"/>
              <w:rPr>
                <w:ins w:id="9804" w:author="Russ Ott" w:date="2022-05-16T11:54:00Z"/>
              </w:rPr>
            </w:pPr>
            <w:ins w:id="9805" w:author="Russ Ott" w:date="2022-05-16T11:54:00Z">
              <w:r>
                <w:tab/>
              </w:r>
              <w:r>
                <w:tab/>
                <w:t>@typeCode</w:t>
              </w:r>
            </w:ins>
          </w:p>
        </w:tc>
        <w:tc>
          <w:tcPr>
            <w:tcW w:w="720" w:type="dxa"/>
          </w:tcPr>
          <w:p w14:paraId="525F8DA3" w14:textId="77777777" w:rsidR="00440477" w:rsidRDefault="00440477" w:rsidP="0012456B">
            <w:pPr>
              <w:pStyle w:val="TableText"/>
              <w:keepNext w:val="0"/>
              <w:rPr>
                <w:ins w:id="9806" w:author="Russ Ott" w:date="2022-05-16T11:54:00Z"/>
              </w:rPr>
            </w:pPr>
            <w:ins w:id="9807" w:author="Russ Ott" w:date="2022-05-16T11:54:00Z">
              <w:r>
                <w:t>1..1</w:t>
              </w:r>
            </w:ins>
          </w:p>
        </w:tc>
        <w:tc>
          <w:tcPr>
            <w:tcW w:w="1152" w:type="dxa"/>
          </w:tcPr>
          <w:p w14:paraId="36C98288" w14:textId="77777777" w:rsidR="00440477" w:rsidRDefault="00440477" w:rsidP="0012456B">
            <w:pPr>
              <w:pStyle w:val="TableText"/>
              <w:keepNext w:val="0"/>
              <w:rPr>
                <w:ins w:id="9808" w:author="Russ Ott" w:date="2022-05-16T11:54:00Z"/>
              </w:rPr>
            </w:pPr>
            <w:ins w:id="9809" w:author="Russ Ott" w:date="2022-05-16T11:54:00Z">
              <w:r>
                <w:t>SHALL</w:t>
              </w:r>
            </w:ins>
          </w:p>
        </w:tc>
        <w:tc>
          <w:tcPr>
            <w:tcW w:w="864" w:type="dxa"/>
          </w:tcPr>
          <w:p w14:paraId="6BA15D7E" w14:textId="77777777" w:rsidR="00440477" w:rsidRDefault="00440477" w:rsidP="0012456B">
            <w:pPr>
              <w:pStyle w:val="TableText"/>
              <w:keepNext w:val="0"/>
              <w:rPr>
                <w:ins w:id="9810" w:author="Russ Ott" w:date="2022-05-16T11:54:00Z"/>
              </w:rPr>
            </w:pPr>
          </w:p>
        </w:tc>
        <w:tc>
          <w:tcPr>
            <w:tcW w:w="1104" w:type="dxa"/>
          </w:tcPr>
          <w:p w14:paraId="288C8C8E" w14:textId="05C88241" w:rsidR="00440477" w:rsidRDefault="001C172D" w:rsidP="0012456B">
            <w:pPr>
              <w:pStyle w:val="TableText"/>
              <w:keepNext w:val="0"/>
              <w:rPr>
                <w:ins w:id="9811" w:author="Russ Ott" w:date="2022-05-16T11:54:00Z"/>
              </w:rPr>
            </w:pPr>
            <w:ins w:id="9812" w:author="Russ Ott" w:date="2022-05-16T11:54:00Z">
              <w:r>
                <w:fldChar w:fldCharType="begin"/>
              </w:r>
              <w:r>
                <w:instrText xml:space="preserve"> HYPERLINK \l "C_4515-7752" \h </w:instrText>
              </w:r>
              <w:r>
                <w:fldChar w:fldCharType="separate"/>
              </w:r>
              <w:r w:rsidR="00440477">
                <w:rPr>
                  <w:rStyle w:val="HyperlinkText9pt"/>
                </w:rPr>
                <w:t>4515-7752</w:t>
              </w:r>
              <w:r>
                <w:rPr>
                  <w:rStyle w:val="HyperlinkText9pt"/>
                </w:rPr>
                <w:fldChar w:fldCharType="end"/>
              </w:r>
            </w:ins>
          </w:p>
        </w:tc>
        <w:tc>
          <w:tcPr>
            <w:tcW w:w="2975" w:type="dxa"/>
          </w:tcPr>
          <w:p w14:paraId="32F8FF13" w14:textId="77777777" w:rsidR="00440477" w:rsidRDefault="00440477" w:rsidP="0012456B">
            <w:pPr>
              <w:pStyle w:val="TableText"/>
              <w:keepNext w:val="0"/>
              <w:rPr>
                <w:ins w:id="9813" w:author="Russ Ott" w:date="2022-05-16T11:54:00Z"/>
              </w:rPr>
            </w:pPr>
            <w:ins w:id="9814" w:author="Russ Ott" w:date="2022-05-16T11:54:00Z">
              <w:r>
                <w:t>urn:oid:2.16.840.1.113883.5.1002 (HL7ActRelationshipType) = DEV</w:t>
              </w:r>
            </w:ins>
          </w:p>
        </w:tc>
      </w:tr>
      <w:tr w:rsidR="00440477" w14:paraId="7856DD86" w14:textId="77777777" w:rsidTr="00BA7D84">
        <w:trPr>
          <w:jc w:val="center"/>
          <w:ins w:id="9815" w:author="Russ Ott" w:date="2022-05-16T11:54:00Z"/>
        </w:trPr>
        <w:tc>
          <w:tcPr>
            <w:tcW w:w="3345" w:type="dxa"/>
          </w:tcPr>
          <w:p w14:paraId="5DCD1A0D" w14:textId="77777777" w:rsidR="00440477" w:rsidRDefault="00440477" w:rsidP="0012456B">
            <w:pPr>
              <w:pStyle w:val="TableText"/>
              <w:keepNext w:val="0"/>
              <w:rPr>
                <w:ins w:id="9816" w:author="Russ Ott" w:date="2022-05-16T11:54:00Z"/>
              </w:rPr>
            </w:pPr>
            <w:ins w:id="9817" w:author="Russ Ott" w:date="2022-05-16T11:54:00Z">
              <w:r>
                <w:tab/>
              </w:r>
              <w:r>
                <w:tab/>
                <w:t>participantRole</w:t>
              </w:r>
            </w:ins>
          </w:p>
        </w:tc>
        <w:tc>
          <w:tcPr>
            <w:tcW w:w="720" w:type="dxa"/>
          </w:tcPr>
          <w:p w14:paraId="206D3B31" w14:textId="77777777" w:rsidR="00440477" w:rsidRDefault="00440477" w:rsidP="0012456B">
            <w:pPr>
              <w:pStyle w:val="TableText"/>
              <w:keepNext w:val="0"/>
              <w:rPr>
                <w:ins w:id="9818" w:author="Russ Ott" w:date="2022-05-16T11:54:00Z"/>
              </w:rPr>
            </w:pPr>
            <w:ins w:id="9819" w:author="Russ Ott" w:date="2022-05-16T11:54:00Z">
              <w:r>
                <w:t>1..1</w:t>
              </w:r>
            </w:ins>
          </w:p>
        </w:tc>
        <w:tc>
          <w:tcPr>
            <w:tcW w:w="1152" w:type="dxa"/>
          </w:tcPr>
          <w:p w14:paraId="198491CF" w14:textId="77777777" w:rsidR="00440477" w:rsidRDefault="00440477" w:rsidP="0012456B">
            <w:pPr>
              <w:pStyle w:val="TableText"/>
              <w:keepNext w:val="0"/>
              <w:rPr>
                <w:ins w:id="9820" w:author="Russ Ott" w:date="2022-05-16T11:54:00Z"/>
              </w:rPr>
            </w:pPr>
            <w:ins w:id="9821" w:author="Russ Ott" w:date="2022-05-16T11:54:00Z">
              <w:r>
                <w:t>SHALL</w:t>
              </w:r>
            </w:ins>
          </w:p>
        </w:tc>
        <w:tc>
          <w:tcPr>
            <w:tcW w:w="864" w:type="dxa"/>
          </w:tcPr>
          <w:p w14:paraId="0DDA5EDC" w14:textId="77777777" w:rsidR="00440477" w:rsidRDefault="00440477" w:rsidP="0012456B">
            <w:pPr>
              <w:pStyle w:val="TableText"/>
              <w:keepNext w:val="0"/>
              <w:rPr>
                <w:ins w:id="9822" w:author="Russ Ott" w:date="2022-05-16T11:54:00Z"/>
              </w:rPr>
            </w:pPr>
          </w:p>
        </w:tc>
        <w:tc>
          <w:tcPr>
            <w:tcW w:w="1104" w:type="dxa"/>
          </w:tcPr>
          <w:p w14:paraId="0D75DB4B" w14:textId="7839AEC2" w:rsidR="00440477" w:rsidRDefault="001C172D" w:rsidP="0012456B">
            <w:pPr>
              <w:pStyle w:val="TableText"/>
              <w:keepNext w:val="0"/>
              <w:rPr>
                <w:ins w:id="9823" w:author="Russ Ott" w:date="2022-05-16T11:54:00Z"/>
              </w:rPr>
            </w:pPr>
            <w:ins w:id="9824" w:author="Russ Ott" w:date="2022-05-16T11:54:00Z">
              <w:r>
                <w:fldChar w:fldCharType="begin"/>
              </w:r>
              <w:r>
                <w:instrText xml:space="preserve"> HYPERLINK \l "C_4515-15911" \h </w:instrText>
              </w:r>
              <w:r>
                <w:fldChar w:fldCharType="separate"/>
              </w:r>
              <w:r w:rsidR="00440477">
                <w:rPr>
                  <w:rStyle w:val="HyperlinkText9pt"/>
                </w:rPr>
                <w:t>4515-15911</w:t>
              </w:r>
              <w:r>
                <w:rPr>
                  <w:rStyle w:val="HyperlinkText9pt"/>
                </w:rPr>
                <w:fldChar w:fldCharType="end"/>
              </w:r>
            </w:ins>
          </w:p>
        </w:tc>
        <w:tc>
          <w:tcPr>
            <w:tcW w:w="2975" w:type="dxa"/>
          </w:tcPr>
          <w:p w14:paraId="7D6A76A7" w14:textId="77777777" w:rsidR="00440477" w:rsidRDefault="00440477" w:rsidP="0012456B">
            <w:pPr>
              <w:pStyle w:val="TableText"/>
              <w:keepNext w:val="0"/>
              <w:rPr>
                <w:ins w:id="9825" w:author="Russ Ott" w:date="2022-05-16T11:54:00Z"/>
              </w:rPr>
            </w:pPr>
            <w:ins w:id="9826" w:author="Russ Ott" w:date="2022-05-16T11:54:00Z">
              <w:r>
                <w:t>Product Instance (identifier: urn:oid:2.16.840.1.113883.10.20.22.4.37</w:t>
              </w:r>
            </w:ins>
          </w:p>
        </w:tc>
      </w:tr>
      <w:tr w:rsidR="00440477" w14:paraId="37AC954C" w14:textId="77777777" w:rsidTr="00BA7D84">
        <w:trPr>
          <w:jc w:val="center"/>
          <w:ins w:id="9827" w:author="Russ Ott" w:date="2022-05-16T11:54:00Z"/>
        </w:trPr>
        <w:tc>
          <w:tcPr>
            <w:tcW w:w="3345" w:type="dxa"/>
          </w:tcPr>
          <w:p w14:paraId="377D5D6F" w14:textId="77777777" w:rsidR="00440477" w:rsidRDefault="00440477" w:rsidP="0012456B">
            <w:pPr>
              <w:pStyle w:val="TableText"/>
              <w:keepNext w:val="0"/>
              <w:rPr>
                <w:ins w:id="9828" w:author="Russ Ott" w:date="2022-05-16T11:54:00Z"/>
              </w:rPr>
            </w:pPr>
            <w:ins w:id="9829" w:author="Russ Ott" w:date="2022-05-16T11:54:00Z">
              <w:r>
                <w:tab/>
                <w:t>participant</w:t>
              </w:r>
            </w:ins>
          </w:p>
        </w:tc>
        <w:tc>
          <w:tcPr>
            <w:tcW w:w="720" w:type="dxa"/>
          </w:tcPr>
          <w:p w14:paraId="5F76399F" w14:textId="77777777" w:rsidR="00440477" w:rsidRDefault="00440477" w:rsidP="0012456B">
            <w:pPr>
              <w:pStyle w:val="TableText"/>
              <w:keepNext w:val="0"/>
              <w:rPr>
                <w:ins w:id="9830" w:author="Russ Ott" w:date="2022-05-16T11:54:00Z"/>
              </w:rPr>
            </w:pPr>
            <w:ins w:id="9831" w:author="Russ Ott" w:date="2022-05-16T11:54:00Z">
              <w:r>
                <w:t>0..*</w:t>
              </w:r>
            </w:ins>
          </w:p>
        </w:tc>
        <w:tc>
          <w:tcPr>
            <w:tcW w:w="1152" w:type="dxa"/>
          </w:tcPr>
          <w:p w14:paraId="558D81D8" w14:textId="77777777" w:rsidR="00440477" w:rsidRDefault="00440477" w:rsidP="0012456B">
            <w:pPr>
              <w:pStyle w:val="TableText"/>
              <w:keepNext w:val="0"/>
              <w:rPr>
                <w:ins w:id="9832" w:author="Russ Ott" w:date="2022-05-16T11:54:00Z"/>
              </w:rPr>
            </w:pPr>
            <w:ins w:id="9833" w:author="Russ Ott" w:date="2022-05-16T11:54:00Z">
              <w:r>
                <w:t>MAY</w:t>
              </w:r>
            </w:ins>
          </w:p>
        </w:tc>
        <w:tc>
          <w:tcPr>
            <w:tcW w:w="864" w:type="dxa"/>
          </w:tcPr>
          <w:p w14:paraId="30BB29B1" w14:textId="77777777" w:rsidR="00440477" w:rsidRDefault="00440477" w:rsidP="0012456B">
            <w:pPr>
              <w:pStyle w:val="TableText"/>
              <w:keepNext w:val="0"/>
              <w:rPr>
                <w:ins w:id="9834" w:author="Russ Ott" w:date="2022-05-16T11:54:00Z"/>
              </w:rPr>
            </w:pPr>
          </w:p>
        </w:tc>
        <w:tc>
          <w:tcPr>
            <w:tcW w:w="1104" w:type="dxa"/>
          </w:tcPr>
          <w:p w14:paraId="173B2632" w14:textId="57F23CB0" w:rsidR="00440477" w:rsidRDefault="001C172D" w:rsidP="0012456B">
            <w:pPr>
              <w:pStyle w:val="TableText"/>
              <w:keepNext w:val="0"/>
              <w:rPr>
                <w:ins w:id="9835" w:author="Russ Ott" w:date="2022-05-16T11:54:00Z"/>
              </w:rPr>
            </w:pPr>
            <w:ins w:id="9836" w:author="Russ Ott" w:date="2022-05-16T11:54:00Z">
              <w:r>
                <w:fldChar w:fldCharType="begin"/>
              </w:r>
              <w:r>
                <w:instrText xml:space="preserve"> HYPERLINK \l "C_4515-7765" \h </w:instrText>
              </w:r>
              <w:r>
                <w:fldChar w:fldCharType="separate"/>
              </w:r>
              <w:r w:rsidR="00440477">
                <w:rPr>
                  <w:rStyle w:val="HyperlinkText9pt"/>
                </w:rPr>
                <w:t>4515-7765</w:t>
              </w:r>
              <w:r>
                <w:rPr>
                  <w:rStyle w:val="HyperlinkText9pt"/>
                </w:rPr>
                <w:fldChar w:fldCharType="end"/>
              </w:r>
            </w:ins>
          </w:p>
        </w:tc>
        <w:tc>
          <w:tcPr>
            <w:tcW w:w="2975" w:type="dxa"/>
          </w:tcPr>
          <w:p w14:paraId="53351D29" w14:textId="77777777" w:rsidR="00440477" w:rsidRDefault="00440477" w:rsidP="0012456B">
            <w:pPr>
              <w:pStyle w:val="TableText"/>
              <w:keepNext w:val="0"/>
              <w:rPr>
                <w:ins w:id="9837" w:author="Russ Ott" w:date="2022-05-16T11:54:00Z"/>
              </w:rPr>
            </w:pPr>
          </w:p>
        </w:tc>
      </w:tr>
      <w:tr w:rsidR="00440477" w14:paraId="425145A6" w14:textId="77777777" w:rsidTr="00BA7D84">
        <w:trPr>
          <w:jc w:val="center"/>
          <w:ins w:id="9838" w:author="Russ Ott" w:date="2022-05-16T11:54:00Z"/>
        </w:trPr>
        <w:tc>
          <w:tcPr>
            <w:tcW w:w="3345" w:type="dxa"/>
          </w:tcPr>
          <w:p w14:paraId="72E8518F" w14:textId="77777777" w:rsidR="00440477" w:rsidRDefault="00440477" w:rsidP="0012456B">
            <w:pPr>
              <w:pStyle w:val="TableText"/>
              <w:keepNext w:val="0"/>
              <w:rPr>
                <w:ins w:id="9839" w:author="Russ Ott" w:date="2022-05-16T11:54:00Z"/>
              </w:rPr>
            </w:pPr>
            <w:ins w:id="9840" w:author="Russ Ott" w:date="2022-05-16T11:54:00Z">
              <w:r>
                <w:tab/>
              </w:r>
              <w:r>
                <w:tab/>
                <w:t>@typeCode</w:t>
              </w:r>
            </w:ins>
          </w:p>
        </w:tc>
        <w:tc>
          <w:tcPr>
            <w:tcW w:w="720" w:type="dxa"/>
          </w:tcPr>
          <w:p w14:paraId="558DC9B1" w14:textId="77777777" w:rsidR="00440477" w:rsidRDefault="00440477" w:rsidP="0012456B">
            <w:pPr>
              <w:pStyle w:val="TableText"/>
              <w:keepNext w:val="0"/>
              <w:rPr>
                <w:ins w:id="9841" w:author="Russ Ott" w:date="2022-05-16T11:54:00Z"/>
              </w:rPr>
            </w:pPr>
            <w:ins w:id="9842" w:author="Russ Ott" w:date="2022-05-16T11:54:00Z">
              <w:r>
                <w:t>1..1</w:t>
              </w:r>
            </w:ins>
          </w:p>
        </w:tc>
        <w:tc>
          <w:tcPr>
            <w:tcW w:w="1152" w:type="dxa"/>
          </w:tcPr>
          <w:p w14:paraId="3B7F7720" w14:textId="77777777" w:rsidR="00440477" w:rsidRDefault="00440477" w:rsidP="0012456B">
            <w:pPr>
              <w:pStyle w:val="TableText"/>
              <w:keepNext w:val="0"/>
              <w:rPr>
                <w:ins w:id="9843" w:author="Russ Ott" w:date="2022-05-16T11:54:00Z"/>
              </w:rPr>
            </w:pPr>
            <w:ins w:id="9844" w:author="Russ Ott" w:date="2022-05-16T11:54:00Z">
              <w:r>
                <w:t>SHALL</w:t>
              </w:r>
            </w:ins>
          </w:p>
        </w:tc>
        <w:tc>
          <w:tcPr>
            <w:tcW w:w="864" w:type="dxa"/>
          </w:tcPr>
          <w:p w14:paraId="2409C8B7" w14:textId="77777777" w:rsidR="00440477" w:rsidRDefault="00440477" w:rsidP="0012456B">
            <w:pPr>
              <w:pStyle w:val="TableText"/>
              <w:keepNext w:val="0"/>
              <w:rPr>
                <w:ins w:id="9845" w:author="Russ Ott" w:date="2022-05-16T11:54:00Z"/>
              </w:rPr>
            </w:pPr>
          </w:p>
        </w:tc>
        <w:tc>
          <w:tcPr>
            <w:tcW w:w="1104" w:type="dxa"/>
          </w:tcPr>
          <w:p w14:paraId="2665CFE7" w14:textId="030F21A7" w:rsidR="00440477" w:rsidRDefault="001C172D" w:rsidP="0012456B">
            <w:pPr>
              <w:pStyle w:val="TableText"/>
              <w:keepNext w:val="0"/>
              <w:rPr>
                <w:ins w:id="9846" w:author="Russ Ott" w:date="2022-05-16T11:54:00Z"/>
              </w:rPr>
            </w:pPr>
            <w:ins w:id="9847" w:author="Russ Ott" w:date="2022-05-16T11:54:00Z">
              <w:r>
                <w:fldChar w:fldCharType="begin"/>
              </w:r>
              <w:r>
                <w:instrText xml:space="preserve"> HYPERLINK \l "C_4515-7766" \h </w:instrText>
              </w:r>
              <w:r>
                <w:fldChar w:fldCharType="separate"/>
              </w:r>
              <w:r w:rsidR="00440477">
                <w:rPr>
                  <w:rStyle w:val="HyperlinkText9pt"/>
                </w:rPr>
                <w:t>4515-7766</w:t>
              </w:r>
              <w:r>
                <w:rPr>
                  <w:rStyle w:val="HyperlinkText9pt"/>
                </w:rPr>
                <w:fldChar w:fldCharType="end"/>
              </w:r>
            </w:ins>
          </w:p>
        </w:tc>
        <w:tc>
          <w:tcPr>
            <w:tcW w:w="2975" w:type="dxa"/>
          </w:tcPr>
          <w:p w14:paraId="2AE585F8" w14:textId="77777777" w:rsidR="00440477" w:rsidRDefault="00440477" w:rsidP="0012456B">
            <w:pPr>
              <w:pStyle w:val="TableText"/>
              <w:keepNext w:val="0"/>
              <w:rPr>
                <w:ins w:id="9848" w:author="Russ Ott" w:date="2022-05-16T11:54:00Z"/>
              </w:rPr>
            </w:pPr>
            <w:ins w:id="9849" w:author="Russ Ott" w:date="2022-05-16T11:54:00Z">
              <w:r>
                <w:t>urn:oid:2.16.840.1.113883.5.90 (HL7ParticipationType) = LOC</w:t>
              </w:r>
            </w:ins>
          </w:p>
        </w:tc>
      </w:tr>
      <w:tr w:rsidR="00440477" w14:paraId="51D419B3" w14:textId="77777777" w:rsidTr="00BA7D84">
        <w:trPr>
          <w:jc w:val="center"/>
          <w:ins w:id="9850" w:author="Russ Ott" w:date="2022-05-16T11:54:00Z"/>
        </w:trPr>
        <w:tc>
          <w:tcPr>
            <w:tcW w:w="3345" w:type="dxa"/>
          </w:tcPr>
          <w:p w14:paraId="42E9C0E1" w14:textId="77777777" w:rsidR="00440477" w:rsidRDefault="00440477" w:rsidP="0012456B">
            <w:pPr>
              <w:pStyle w:val="TableText"/>
              <w:keepNext w:val="0"/>
              <w:rPr>
                <w:ins w:id="9851" w:author="Russ Ott" w:date="2022-05-16T11:54:00Z"/>
              </w:rPr>
            </w:pPr>
            <w:ins w:id="9852" w:author="Russ Ott" w:date="2022-05-16T11:54:00Z">
              <w:r>
                <w:tab/>
              </w:r>
              <w:r>
                <w:tab/>
                <w:t>participantRole</w:t>
              </w:r>
            </w:ins>
          </w:p>
        </w:tc>
        <w:tc>
          <w:tcPr>
            <w:tcW w:w="720" w:type="dxa"/>
          </w:tcPr>
          <w:p w14:paraId="1C994DD5" w14:textId="77777777" w:rsidR="00440477" w:rsidRDefault="00440477" w:rsidP="0012456B">
            <w:pPr>
              <w:pStyle w:val="TableText"/>
              <w:keepNext w:val="0"/>
              <w:rPr>
                <w:ins w:id="9853" w:author="Russ Ott" w:date="2022-05-16T11:54:00Z"/>
              </w:rPr>
            </w:pPr>
            <w:ins w:id="9854" w:author="Russ Ott" w:date="2022-05-16T11:54:00Z">
              <w:r>
                <w:t>1..1</w:t>
              </w:r>
            </w:ins>
          </w:p>
        </w:tc>
        <w:tc>
          <w:tcPr>
            <w:tcW w:w="1152" w:type="dxa"/>
          </w:tcPr>
          <w:p w14:paraId="404BB2E7" w14:textId="77777777" w:rsidR="00440477" w:rsidRDefault="00440477" w:rsidP="0012456B">
            <w:pPr>
              <w:pStyle w:val="TableText"/>
              <w:keepNext w:val="0"/>
              <w:rPr>
                <w:ins w:id="9855" w:author="Russ Ott" w:date="2022-05-16T11:54:00Z"/>
              </w:rPr>
            </w:pPr>
            <w:ins w:id="9856" w:author="Russ Ott" w:date="2022-05-16T11:54:00Z">
              <w:r>
                <w:t>SHALL</w:t>
              </w:r>
            </w:ins>
          </w:p>
        </w:tc>
        <w:tc>
          <w:tcPr>
            <w:tcW w:w="864" w:type="dxa"/>
          </w:tcPr>
          <w:p w14:paraId="331B2F8B" w14:textId="77777777" w:rsidR="00440477" w:rsidRDefault="00440477" w:rsidP="0012456B">
            <w:pPr>
              <w:pStyle w:val="TableText"/>
              <w:keepNext w:val="0"/>
              <w:rPr>
                <w:ins w:id="9857" w:author="Russ Ott" w:date="2022-05-16T11:54:00Z"/>
              </w:rPr>
            </w:pPr>
          </w:p>
        </w:tc>
        <w:tc>
          <w:tcPr>
            <w:tcW w:w="1104" w:type="dxa"/>
          </w:tcPr>
          <w:p w14:paraId="34FBC95A" w14:textId="768AC4DA" w:rsidR="00440477" w:rsidRDefault="001C172D" w:rsidP="0012456B">
            <w:pPr>
              <w:pStyle w:val="TableText"/>
              <w:keepNext w:val="0"/>
              <w:rPr>
                <w:ins w:id="9858" w:author="Russ Ott" w:date="2022-05-16T11:54:00Z"/>
              </w:rPr>
            </w:pPr>
            <w:ins w:id="9859" w:author="Russ Ott" w:date="2022-05-16T11:54:00Z">
              <w:r>
                <w:fldChar w:fldCharType="begin"/>
              </w:r>
              <w:r>
                <w:instrText xml:space="preserve"> HYPERLINK \l "C_4515-15912" \h </w:instrText>
              </w:r>
              <w:r>
                <w:fldChar w:fldCharType="separate"/>
              </w:r>
              <w:r w:rsidR="00440477">
                <w:rPr>
                  <w:rStyle w:val="HyperlinkText9pt"/>
                </w:rPr>
                <w:t>4515-15912</w:t>
              </w:r>
              <w:r>
                <w:rPr>
                  <w:rStyle w:val="HyperlinkText9pt"/>
                </w:rPr>
                <w:fldChar w:fldCharType="end"/>
              </w:r>
            </w:ins>
          </w:p>
        </w:tc>
        <w:tc>
          <w:tcPr>
            <w:tcW w:w="2975" w:type="dxa"/>
          </w:tcPr>
          <w:p w14:paraId="3A686414" w14:textId="77777777" w:rsidR="00440477" w:rsidRDefault="00440477" w:rsidP="0012456B">
            <w:pPr>
              <w:pStyle w:val="TableText"/>
              <w:keepNext w:val="0"/>
              <w:rPr>
                <w:ins w:id="9860" w:author="Russ Ott" w:date="2022-05-16T11:54:00Z"/>
              </w:rPr>
            </w:pPr>
            <w:ins w:id="9861" w:author="Russ Ott" w:date="2022-05-16T11:54:00Z">
              <w:r>
                <w:t>Service Delivery Location (identifier: urn:oid:2.16.840.1.113883.10.20.22.4.32</w:t>
              </w:r>
            </w:ins>
          </w:p>
        </w:tc>
      </w:tr>
      <w:tr w:rsidR="00440477" w14:paraId="79E74289" w14:textId="77777777" w:rsidTr="00BA7D84">
        <w:trPr>
          <w:jc w:val="center"/>
          <w:ins w:id="9862" w:author="Russ Ott" w:date="2022-05-16T11:54:00Z"/>
        </w:trPr>
        <w:tc>
          <w:tcPr>
            <w:tcW w:w="3345" w:type="dxa"/>
          </w:tcPr>
          <w:p w14:paraId="50EAB7FA" w14:textId="77777777" w:rsidR="00440477" w:rsidRDefault="00440477" w:rsidP="0012456B">
            <w:pPr>
              <w:pStyle w:val="TableText"/>
              <w:keepNext w:val="0"/>
              <w:rPr>
                <w:ins w:id="9863" w:author="Russ Ott" w:date="2022-05-16T11:54:00Z"/>
              </w:rPr>
            </w:pPr>
            <w:ins w:id="9864" w:author="Russ Ott" w:date="2022-05-16T11:54:00Z">
              <w:r>
                <w:tab/>
                <w:t>entryRelationship</w:t>
              </w:r>
            </w:ins>
          </w:p>
        </w:tc>
        <w:tc>
          <w:tcPr>
            <w:tcW w:w="720" w:type="dxa"/>
          </w:tcPr>
          <w:p w14:paraId="57A0C464" w14:textId="77777777" w:rsidR="00440477" w:rsidRDefault="00440477" w:rsidP="0012456B">
            <w:pPr>
              <w:pStyle w:val="TableText"/>
              <w:keepNext w:val="0"/>
              <w:rPr>
                <w:ins w:id="9865" w:author="Russ Ott" w:date="2022-05-16T11:54:00Z"/>
              </w:rPr>
            </w:pPr>
            <w:ins w:id="9866" w:author="Russ Ott" w:date="2022-05-16T11:54:00Z">
              <w:r>
                <w:t>0..*</w:t>
              </w:r>
            </w:ins>
          </w:p>
        </w:tc>
        <w:tc>
          <w:tcPr>
            <w:tcW w:w="1152" w:type="dxa"/>
          </w:tcPr>
          <w:p w14:paraId="4D9B109C" w14:textId="77777777" w:rsidR="00440477" w:rsidRDefault="00440477" w:rsidP="0012456B">
            <w:pPr>
              <w:pStyle w:val="TableText"/>
              <w:keepNext w:val="0"/>
              <w:rPr>
                <w:ins w:id="9867" w:author="Russ Ott" w:date="2022-05-16T11:54:00Z"/>
              </w:rPr>
            </w:pPr>
            <w:ins w:id="9868" w:author="Russ Ott" w:date="2022-05-16T11:54:00Z">
              <w:r>
                <w:t>MAY</w:t>
              </w:r>
            </w:ins>
          </w:p>
        </w:tc>
        <w:tc>
          <w:tcPr>
            <w:tcW w:w="864" w:type="dxa"/>
          </w:tcPr>
          <w:p w14:paraId="50D91A2C" w14:textId="77777777" w:rsidR="00440477" w:rsidRDefault="00440477" w:rsidP="0012456B">
            <w:pPr>
              <w:pStyle w:val="TableText"/>
              <w:keepNext w:val="0"/>
              <w:rPr>
                <w:ins w:id="9869" w:author="Russ Ott" w:date="2022-05-16T11:54:00Z"/>
              </w:rPr>
            </w:pPr>
          </w:p>
        </w:tc>
        <w:tc>
          <w:tcPr>
            <w:tcW w:w="1104" w:type="dxa"/>
          </w:tcPr>
          <w:p w14:paraId="33CDDA3C" w14:textId="44AEE073" w:rsidR="00440477" w:rsidRDefault="001C172D" w:rsidP="0012456B">
            <w:pPr>
              <w:pStyle w:val="TableText"/>
              <w:keepNext w:val="0"/>
              <w:rPr>
                <w:ins w:id="9870" w:author="Russ Ott" w:date="2022-05-16T11:54:00Z"/>
              </w:rPr>
            </w:pPr>
            <w:ins w:id="9871" w:author="Russ Ott" w:date="2022-05-16T11:54:00Z">
              <w:r>
                <w:fldChar w:fldCharType="begin"/>
              </w:r>
              <w:r>
                <w:instrText xml:space="preserve"> HYPERLINK \l "C_4515-7768" \h </w:instrText>
              </w:r>
              <w:r>
                <w:fldChar w:fldCharType="separate"/>
              </w:r>
              <w:r w:rsidR="00440477">
                <w:rPr>
                  <w:rStyle w:val="HyperlinkText9pt"/>
                </w:rPr>
                <w:t>4515-7768</w:t>
              </w:r>
              <w:r>
                <w:rPr>
                  <w:rStyle w:val="HyperlinkText9pt"/>
                </w:rPr>
                <w:fldChar w:fldCharType="end"/>
              </w:r>
            </w:ins>
          </w:p>
        </w:tc>
        <w:tc>
          <w:tcPr>
            <w:tcW w:w="2975" w:type="dxa"/>
          </w:tcPr>
          <w:p w14:paraId="7B39F7E0" w14:textId="77777777" w:rsidR="00440477" w:rsidRDefault="00440477" w:rsidP="0012456B">
            <w:pPr>
              <w:pStyle w:val="TableText"/>
              <w:keepNext w:val="0"/>
              <w:rPr>
                <w:ins w:id="9872" w:author="Russ Ott" w:date="2022-05-16T11:54:00Z"/>
              </w:rPr>
            </w:pPr>
          </w:p>
        </w:tc>
      </w:tr>
      <w:tr w:rsidR="00440477" w14:paraId="31D760A7" w14:textId="77777777" w:rsidTr="00BA7D84">
        <w:trPr>
          <w:jc w:val="center"/>
          <w:ins w:id="9873" w:author="Russ Ott" w:date="2022-05-16T11:54:00Z"/>
        </w:trPr>
        <w:tc>
          <w:tcPr>
            <w:tcW w:w="3345" w:type="dxa"/>
          </w:tcPr>
          <w:p w14:paraId="37F06CD8" w14:textId="77777777" w:rsidR="00440477" w:rsidRDefault="00440477" w:rsidP="0012456B">
            <w:pPr>
              <w:pStyle w:val="TableText"/>
              <w:keepNext w:val="0"/>
              <w:rPr>
                <w:ins w:id="9874" w:author="Russ Ott" w:date="2022-05-16T11:54:00Z"/>
              </w:rPr>
            </w:pPr>
            <w:ins w:id="9875" w:author="Russ Ott" w:date="2022-05-16T11:54:00Z">
              <w:r>
                <w:lastRenderedPageBreak/>
                <w:tab/>
              </w:r>
              <w:r>
                <w:tab/>
                <w:t>@typeCode</w:t>
              </w:r>
            </w:ins>
          </w:p>
        </w:tc>
        <w:tc>
          <w:tcPr>
            <w:tcW w:w="720" w:type="dxa"/>
          </w:tcPr>
          <w:p w14:paraId="1D8C63AD" w14:textId="77777777" w:rsidR="00440477" w:rsidRDefault="00440477" w:rsidP="0012456B">
            <w:pPr>
              <w:pStyle w:val="TableText"/>
              <w:keepNext w:val="0"/>
              <w:rPr>
                <w:ins w:id="9876" w:author="Russ Ott" w:date="2022-05-16T11:54:00Z"/>
              </w:rPr>
            </w:pPr>
            <w:ins w:id="9877" w:author="Russ Ott" w:date="2022-05-16T11:54:00Z">
              <w:r>
                <w:t>1..1</w:t>
              </w:r>
            </w:ins>
          </w:p>
        </w:tc>
        <w:tc>
          <w:tcPr>
            <w:tcW w:w="1152" w:type="dxa"/>
          </w:tcPr>
          <w:p w14:paraId="2DD8A915" w14:textId="77777777" w:rsidR="00440477" w:rsidRDefault="00440477" w:rsidP="0012456B">
            <w:pPr>
              <w:pStyle w:val="TableText"/>
              <w:keepNext w:val="0"/>
              <w:rPr>
                <w:ins w:id="9878" w:author="Russ Ott" w:date="2022-05-16T11:54:00Z"/>
              </w:rPr>
            </w:pPr>
            <w:ins w:id="9879" w:author="Russ Ott" w:date="2022-05-16T11:54:00Z">
              <w:r>
                <w:t>SHALL</w:t>
              </w:r>
            </w:ins>
          </w:p>
        </w:tc>
        <w:tc>
          <w:tcPr>
            <w:tcW w:w="864" w:type="dxa"/>
          </w:tcPr>
          <w:p w14:paraId="6BDB5E2C" w14:textId="77777777" w:rsidR="00440477" w:rsidRDefault="00440477" w:rsidP="0012456B">
            <w:pPr>
              <w:pStyle w:val="TableText"/>
              <w:keepNext w:val="0"/>
              <w:rPr>
                <w:ins w:id="9880" w:author="Russ Ott" w:date="2022-05-16T11:54:00Z"/>
              </w:rPr>
            </w:pPr>
          </w:p>
        </w:tc>
        <w:tc>
          <w:tcPr>
            <w:tcW w:w="1104" w:type="dxa"/>
          </w:tcPr>
          <w:p w14:paraId="59B8AC21" w14:textId="03E572EC" w:rsidR="00440477" w:rsidRDefault="001C172D" w:rsidP="0012456B">
            <w:pPr>
              <w:pStyle w:val="TableText"/>
              <w:keepNext w:val="0"/>
              <w:rPr>
                <w:ins w:id="9881" w:author="Russ Ott" w:date="2022-05-16T11:54:00Z"/>
              </w:rPr>
            </w:pPr>
            <w:ins w:id="9882" w:author="Russ Ott" w:date="2022-05-16T11:54:00Z">
              <w:r>
                <w:fldChar w:fldCharType="begin"/>
              </w:r>
              <w:r>
                <w:instrText xml:space="preserve"> HYPERLINK \l "C_4515-7769" \h </w:instrText>
              </w:r>
              <w:r>
                <w:fldChar w:fldCharType="separate"/>
              </w:r>
              <w:r w:rsidR="00440477">
                <w:rPr>
                  <w:rStyle w:val="HyperlinkText9pt"/>
                </w:rPr>
                <w:t>4515-7769</w:t>
              </w:r>
              <w:r>
                <w:rPr>
                  <w:rStyle w:val="HyperlinkText9pt"/>
                </w:rPr>
                <w:fldChar w:fldCharType="end"/>
              </w:r>
            </w:ins>
          </w:p>
        </w:tc>
        <w:tc>
          <w:tcPr>
            <w:tcW w:w="2975" w:type="dxa"/>
          </w:tcPr>
          <w:p w14:paraId="1CB0486E" w14:textId="77777777" w:rsidR="00440477" w:rsidRDefault="00440477" w:rsidP="0012456B">
            <w:pPr>
              <w:pStyle w:val="TableText"/>
              <w:keepNext w:val="0"/>
              <w:rPr>
                <w:ins w:id="9883" w:author="Russ Ott" w:date="2022-05-16T11:54:00Z"/>
              </w:rPr>
            </w:pPr>
            <w:ins w:id="9884" w:author="Russ Ott" w:date="2022-05-16T11:54:00Z">
              <w:r>
                <w:t>urn:oid:2.16.840.1.113883.5.1002 (HL7ActRelationshipType) = COMP</w:t>
              </w:r>
            </w:ins>
          </w:p>
        </w:tc>
      </w:tr>
      <w:tr w:rsidR="00440477" w14:paraId="79AAD2EA" w14:textId="77777777" w:rsidTr="00BA7D84">
        <w:trPr>
          <w:jc w:val="center"/>
          <w:ins w:id="9885" w:author="Russ Ott" w:date="2022-05-16T11:54:00Z"/>
        </w:trPr>
        <w:tc>
          <w:tcPr>
            <w:tcW w:w="3345" w:type="dxa"/>
          </w:tcPr>
          <w:p w14:paraId="2EA3C574" w14:textId="77777777" w:rsidR="00440477" w:rsidRDefault="00440477" w:rsidP="0012456B">
            <w:pPr>
              <w:pStyle w:val="TableText"/>
              <w:keepNext w:val="0"/>
              <w:rPr>
                <w:ins w:id="9886" w:author="Russ Ott" w:date="2022-05-16T11:54:00Z"/>
              </w:rPr>
            </w:pPr>
            <w:ins w:id="9887" w:author="Russ Ott" w:date="2022-05-16T11:54:00Z">
              <w:r>
                <w:tab/>
              </w:r>
              <w:r>
                <w:tab/>
                <w:t>@inversionInd</w:t>
              </w:r>
            </w:ins>
          </w:p>
        </w:tc>
        <w:tc>
          <w:tcPr>
            <w:tcW w:w="720" w:type="dxa"/>
          </w:tcPr>
          <w:p w14:paraId="5BDAC45D" w14:textId="77777777" w:rsidR="00440477" w:rsidRDefault="00440477" w:rsidP="0012456B">
            <w:pPr>
              <w:pStyle w:val="TableText"/>
              <w:keepNext w:val="0"/>
              <w:rPr>
                <w:ins w:id="9888" w:author="Russ Ott" w:date="2022-05-16T11:54:00Z"/>
              </w:rPr>
            </w:pPr>
            <w:ins w:id="9889" w:author="Russ Ott" w:date="2022-05-16T11:54:00Z">
              <w:r>
                <w:t>1..1</w:t>
              </w:r>
            </w:ins>
          </w:p>
        </w:tc>
        <w:tc>
          <w:tcPr>
            <w:tcW w:w="1152" w:type="dxa"/>
          </w:tcPr>
          <w:p w14:paraId="72ABF9BA" w14:textId="77777777" w:rsidR="00440477" w:rsidRDefault="00440477" w:rsidP="0012456B">
            <w:pPr>
              <w:pStyle w:val="TableText"/>
              <w:keepNext w:val="0"/>
              <w:rPr>
                <w:ins w:id="9890" w:author="Russ Ott" w:date="2022-05-16T11:54:00Z"/>
              </w:rPr>
            </w:pPr>
            <w:ins w:id="9891" w:author="Russ Ott" w:date="2022-05-16T11:54:00Z">
              <w:r>
                <w:t>SHALL</w:t>
              </w:r>
            </w:ins>
          </w:p>
        </w:tc>
        <w:tc>
          <w:tcPr>
            <w:tcW w:w="864" w:type="dxa"/>
          </w:tcPr>
          <w:p w14:paraId="4A983B85" w14:textId="77777777" w:rsidR="00440477" w:rsidRDefault="00440477" w:rsidP="0012456B">
            <w:pPr>
              <w:pStyle w:val="TableText"/>
              <w:keepNext w:val="0"/>
              <w:rPr>
                <w:ins w:id="9892" w:author="Russ Ott" w:date="2022-05-16T11:54:00Z"/>
              </w:rPr>
            </w:pPr>
          </w:p>
        </w:tc>
        <w:tc>
          <w:tcPr>
            <w:tcW w:w="1104" w:type="dxa"/>
          </w:tcPr>
          <w:p w14:paraId="4D304D55" w14:textId="147684BB" w:rsidR="00440477" w:rsidRDefault="001C172D" w:rsidP="0012456B">
            <w:pPr>
              <w:pStyle w:val="TableText"/>
              <w:keepNext w:val="0"/>
              <w:rPr>
                <w:ins w:id="9893" w:author="Russ Ott" w:date="2022-05-16T11:54:00Z"/>
              </w:rPr>
            </w:pPr>
            <w:ins w:id="9894" w:author="Russ Ott" w:date="2022-05-16T11:54:00Z">
              <w:r>
                <w:fldChar w:fldCharType="begin"/>
              </w:r>
              <w:r>
                <w:instrText xml:space="preserve"> HYPERLINK \l "C_4515-8009" \h </w:instrText>
              </w:r>
              <w:r>
                <w:fldChar w:fldCharType="separate"/>
              </w:r>
              <w:r w:rsidR="00440477">
                <w:rPr>
                  <w:rStyle w:val="HyperlinkText9pt"/>
                </w:rPr>
                <w:t>4515-8009</w:t>
              </w:r>
              <w:r>
                <w:rPr>
                  <w:rStyle w:val="HyperlinkText9pt"/>
                </w:rPr>
                <w:fldChar w:fldCharType="end"/>
              </w:r>
            </w:ins>
          </w:p>
        </w:tc>
        <w:tc>
          <w:tcPr>
            <w:tcW w:w="2975" w:type="dxa"/>
          </w:tcPr>
          <w:p w14:paraId="5113A4EC" w14:textId="77777777" w:rsidR="00440477" w:rsidRDefault="00440477" w:rsidP="0012456B">
            <w:pPr>
              <w:pStyle w:val="TableText"/>
              <w:keepNext w:val="0"/>
              <w:rPr>
                <w:ins w:id="9895" w:author="Russ Ott" w:date="2022-05-16T11:54:00Z"/>
              </w:rPr>
            </w:pPr>
            <w:ins w:id="9896" w:author="Russ Ott" w:date="2022-05-16T11:54:00Z">
              <w:r>
                <w:t>true</w:t>
              </w:r>
            </w:ins>
          </w:p>
        </w:tc>
      </w:tr>
      <w:tr w:rsidR="00440477" w14:paraId="20DE1056" w14:textId="77777777" w:rsidTr="00BA7D84">
        <w:trPr>
          <w:jc w:val="center"/>
          <w:ins w:id="9897" w:author="Russ Ott" w:date="2022-05-16T11:54:00Z"/>
        </w:trPr>
        <w:tc>
          <w:tcPr>
            <w:tcW w:w="3345" w:type="dxa"/>
          </w:tcPr>
          <w:p w14:paraId="296A4B67" w14:textId="77777777" w:rsidR="00440477" w:rsidRDefault="00440477" w:rsidP="0012456B">
            <w:pPr>
              <w:pStyle w:val="TableText"/>
              <w:keepNext w:val="0"/>
              <w:rPr>
                <w:ins w:id="9898" w:author="Russ Ott" w:date="2022-05-16T11:54:00Z"/>
              </w:rPr>
            </w:pPr>
            <w:ins w:id="9899" w:author="Russ Ott" w:date="2022-05-16T11:54:00Z">
              <w:r>
                <w:tab/>
              </w:r>
              <w:r>
                <w:tab/>
                <w:t>encounter</w:t>
              </w:r>
            </w:ins>
          </w:p>
        </w:tc>
        <w:tc>
          <w:tcPr>
            <w:tcW w:w="720" w:type="dxa"/>
          </w:tcPr>
          <w:p w14:paraId="6DDB7393" w14:textId="77777777" w:rsidR="00440477" w:rsidRDefault="00440477" w:rsidP="0012456B">
            <w:pPr>
              <w:pStyle w:val="TableText"/>
              <w:keepNext w:val="0"/>
              <w:rPr>
                <w:ins w:id="9900" w:author="Russ Ott" w:date="2022-05-16T11:54:00Z"/>
              </w:rPr>
            </w:pPr>
            <w:ins w:id="9901" w:author="Russ Ott" w:date="2022-05-16T11:54:00Z">
              <w:r>
                <w:t>1..1</w:t>
              </w:r>
            </w:ins>
          </w:p>
        </w:tc>
        <w:tc>
          <w:tcPr>
            <w:tcW w:w="1152" w:type="dxa"/>
          </w:tcPr>
          <w:p w14:paraId="16EDC158" w14:textId="77777777" w:rsidR="00440477" w:rsidRDefault="00440477" w:rsidP="0012456B">
            <w:pPr>
              <w:pStyle w:val="TableText"/>
              <w:keepNext w:val="0"/>
              <w:rPr>
                <w:ins w:id="9902" w:author="Russ Ott" w:date="2022-05-16T11:54:00Z"/>
              </w:rPr>
            </w:pPr>
            <w:ins w:id="9903" w:author="Russ Ott" w:date="2022-05-16T11:54:00Z">
              <w:r>
                <w:t>SHALL</w:t>
              </w:r>
            </w:ins>
          </w:p>
        </w:tc>
        <w:tc>
          <w:tcPr>
            <w:tcW w:w="864" w:type="dxa"/>
          </w:tcPr>
          <w:p w14:paraId="3A1F1906" w14:textId="77777777" w:rsidR="00440477" w:rsidRDefault="00440477" w:rsidP="0012456B">
            <w:pPr>
              <w:pStyle w:val="TableText"/>
              <w:keepNext w:val="0"/>
              <w:rPr>
                <w:ins w:id="9904" w:author="Russ Ott" w:date="2022-05-16T11:54:00Z"/>
              </w:rPr>
            </w:pPr>
          </w:p>
        </w:tc>
        <w:tc>
          <w:tcPr>
            <w:tcW w:w="1104" w:type="dxa"/>
          </w:tcPr>
          <w:p w14:paraId="560FBCAA" w14:textId="21CEA7DE" w:rsidR="00440477" w:rsidRDefault="001C172D" w:rsidP="0012456B">
            <w:pPr>
              <w:pStyle w:val="TableText"/>
              <w:keepNext w:val="0"/>
              <w:rPr>
                <w:ins w:id="9905" w:author="Russ Ott" w:date="2022-05-16T11:54:00Z"/>
              </w:rPr>
            </w:pPr>
            <w:ins w:id="9906" w:author="Russ Ott" w:date="2022-05-16T11:54:00Z">
              <w:r>
                <w:fldChar w:fldCharType="begin"/>
              </w:r>
              <w:r>
                <w:instrText xml:space="preserve"> HYPERLINK \l "C_4515-7770" \h </w:instrText>
              </w:r>
              <w:r>
                <w:fldChar w:fldCharType="separate"/>
              </w:r>
              <w:r w:rsidR="00440477">
                <w:rPr>
                  <w:rStyle w:val="HyperlinkText9pt"/>
                </w:rPr>
                <w:t>4515-7770</w:t>
              </w:r>
              <w:r>
                <w:rPr>
                  <w:rStyle w:val="HyperlinkText9pt"/>
                </w:rPr>
                <w:fldChar w:fldCharType="end"/>
              </w:r>
            </w:ins>
          </w:p>
        </w:tc>
        <w:tc>
          <w:tcPr>
            <w:tcW w:w="2975" w:type="dxa"/>
          </w:tcPr>
          <w:p w14:paraId="34C5BC85" w14:textId="77777777" w:rsidR="00440477" w:rsidRDefault="00440477" w:rsidP="0012456B">
            <w:pPr>
              <w:pStyle w:val="TableText"/>
              <w:keepNext w:val="0"/>
              <w:rPr>
                <w:ins w:id="9907" w:author="Russ Ott" w:date="2022-05-16T11:54:00Z"/>
              </w:rPr>
            </w:pPr>
          </w:p>
        </w:tc>
      </w:tr>
      <w:tr w:rsidR="00440477" w14:paraId="10C4E7DC" w14:textId="77777777" w:rsidTr="00BA7D84">
        <w:trPr>
          <w:jc w:val="center"/>
          <w:ins w:id="9908" w:author="Russ Ott" w:date="2022-05-16T11:54:00Z"/>
        </w:trPr>
        <w:tc>
          <w:tcPr>
            <w:tcW w:w="3345" w:type="dxa"/>
          </w:tcPr>
          <w:p w14:paraId="02257ACE" w14:textId="77777777" w:rsidR="00440477" w:rsidRDefault="00440477" w:rsidP="0012456B">
            <w:pPr>
              <w:pStyle w:val="TableText"/>
              <w:keepNext w:val="0"/>
              <w:rPr>
                <w:ins w:id="9909" w:author="Russ Ott" w:date="2022-05-16T11:54:00Z"/>
              </w:rPr>
            </w:pPr>
            <w:ins w:id="9910" w:author="Russ Ott" w:date="2022-05-16T11:54:00Z">
              <w:r>
                <w:tab/>
              </w:r>
              <w:r>
                <w:tab/>
              </w:r>
              <w:r>
                <w:tab/>
                <w:t>@classCode</w:t>
              </w:r>
            </w:ins>
          </w:p>
        </w:tc>
        <w:tc>
          <w:tcPr>
            <w:tcW w:w="720" w:type="dxa"/>
          </w:tcPr>
          <w:p w14:paraId="72E4CFDA" w14:textId="77777777" w:rsidR="00440477" w:rsidRDefault="00440477" w:rsidP="0012456B">
            <w:pPr>
              <w:pStyle w:val="TableText"/>
              <w:keepNext w:val="0"/>
              <w:rPr>
                <w:ins w:id="9911" w:author="Russ Ott" w:date="2022-05-16T11:54:00Z"/>
              </w:rPr>
            </w:pPr>
            <w:ins w:id="9912" w:author="Russ Ott" w:date="2022-05-16T11:54:00Z">
              <w:r>
                <w:t>1..1</w:t>
              </w:r>
            </w:ins>
          </w:p>
        </w:tc>
        <w:tc>
          <w:tcPr>
            <w:tcW w:w="1152" w:type="dxa"/>
          </w:tcPr>
          <w:p w14:paraId="4F06E60B" w14:textId="77777777" w:rsidR="00440477" w:rsidRDefault="00440477" w:rsidP="0012456B">
            <w:pPr>
              <w:pStyle w:val="TableText"/>
              <w:keepNext w:val="0"/>
              <w:rPr>
                <w:ins w:id="9913" w:author="Russ Ott" w:date="2022-05-16T11:54:00Z"/>
              </w:rPr>
            </w:pPr>
            <w:ins w:id="9914" w:author="Russ Ott" w:date="2022-05-16T11:54:00Z">
              <w:r>
                <w:t>SHALL</w:t>
              </w:r>
            </w:ins>
          </w:p>
        </w:tc>
        <w:tc>
          <w:tcPr>
            <w:tcW w:w="864" w:type="dxa"/>
          </w:tcPr>
          <w:p w14:paraId="56B40A8A" w14:textId="77777777" w:rsidR="00440477" w:rsidRDefault="00440477" w:rsidP="0012456B">
            <w:pPr>
              <w:pStyle w:val="TableText"/>
              <w:keepNext w:val="0"/>
              <w:rPr>
                <w:ins w:id="9915" w:author="Russ Ott" w:date="2022-05-16T11:54:00Z"/>
              </w:rPr>
            </w:pPr>
          </w:p>
        </w:tc>
        <w:tc>
          <w:tcPr>
            <w:tcW w:w="1104" w:type="dxa"/>
          </w:tcPr>
          <w:p w14:paraId="5405221A" w14:textId="100AB064" w:rsidR="00440477" w:rsidRDefault="001C172D" w:rsidP="0012456B">
            <w:pPr>
              <w:pStyle w:val="TableText"/>
              <w:keepNext w:val="0"/>
              <w:rPr>
                <w:ins w:id="9916" w:author="Russ Ott" w:date="2022-05-16T11:54:00Z"/>
              </w:rPr>
            </w:pPr>
            <w:ins w:id="9917" w:author="Russ Ott" w:date="2022-05-16T11:54:00Z">
              <w:r>
                <w:fldChar w:fldCharType="begin"/>
              </w:r>
              <w:r>
                <w:instrText xml:space="preserve"> HYPERLINK \l "C_4515-7771" \h </w:instrText>
              </w:r>
              <w:r>
                <w:fldChar w:fldCharType="separate"/>
              </w:r>
              <w:r w:rsidR="00440477">
                <w:rPr>
                  <w:rStyle w:val="HyperlinkText9pt"/>
                </w:rPr>
                <w:t>4515-7771</w:t>
              </w:r>
              <w:r>
                <w:rPr>
                  <w:rStyle w:val="HyperlinkText9pt"/>
                </w:rPr>
                <w:fldChar w:fldCharType="end"/>
              </w:r>
            </w:ins>
          </w:p>
        </w:tc>
        <w:tc>
          <w:tcPr>
            <w:tcW w:w="2975" w:type="dxa"/>
          </w:tcPr>
          <w:p w14:paraId="63FA34B5" w14:textId="77777777" w:rsidR="00440477" w:rsidRDefault="00440477" w:rsidP="0012456B">
            <w:pPr>
              <w:pStyle w:val="TableText"/>
              <w:keepNext w:val="0"/>
              <w:rPr>
                <w:ins w:id="9918" w:author="Russ Ott" w:date="2022-05-16T11:54:00Z"/>
              </w:rPr>
            </w:pPr>
            <w:ins w:id="9919" w:author="Russ Ott" w:date="2022-05-16T11:54:00Z">
              <w:r>
                <w:t>urn:oid:2.16.840.1.113883.5.6 (HL7ActClass) = ENC</w:t>
              </w:r>
            </w:ins>
          </w:p>
        </w:tc>
      </w:tr>
      <w:tr w:rsidR="00440477" w14:paraId="33AA4FDC" w14:textId="77777777" w:rsidTr="00BA7D84">
        <w:trPr>
          <w:jc w:val="center"/>
          <w:ins w:id="9920" w:author="Russ Ott" w:date="2022-05-16T11:54:00Z"/>
        </w:trPr>
        <w:tc>
          <w:tcPr>
            <w:tcW w:w="3345" w:type="dxa"/>
          </w:tcPr>
          <w:p w14:paraId="6CFFB02C" w14:textId="77777777" w:rsidR="00440477" w:rsidRDefault="00440477" w:rsidP="0012456B">
            <w:pPr>
              <w:pStyle w:val="TableText"/>
              <w:keepNext w:val="0"/>
              <w:rPr>
                <w:ins w:id="9921" w:author="Russ Ott" w:date="2022-05-16T11:54:00Z"/>
              </w:rPr>
            </w:pPr>
            <w:ins w:id="9922" w:author="Russ Ott" w:date="2022-05-16T11:54:00Z">
              <w:r>
                <w:tab/>
              </w:r>
              <w:r>
                <w:tab/>
              </w:r>
              <w:r>
                <w:tab/>
                <w:t>@moodCode</w:t>
              </w:r>
            </w:ins>
          </w:p>
        </w:tc>
        <w:tc>
          <w:tcPr>
            <w:tcW w:w="720" w:type="dxa"/>
          </w:tcPr>
          <w:p w14:paraId="28166C3D" w14:textId="77777777" w:rsidR="00440477" w:rsidRDefault="00440477" w:rsidP="0012456B">
            <w:pPr>
              <w:pStyle w:val="TableText"/>
              <w:keepNext w:val="0"/>
              <w:rPr>
                <w:ins w:id="9923" w:author="Russ Ott" w:date="2022-05-16T11:54:00Z"/>
              </w:rPr>
            </w:pPr>
            <w:ins w:id="9924" w:author="Russ Ott" w:date="2022-05-16T11:54:00Z">
              <w:r>
                <w:t>1..1</w:t>
              </w:r>
            </w:ins>
          </w:p>
        </w:tc>
        <w:tc>
          <w:tcPr>
            <w:tcW w:w="1152" w:type="dxa"/>
          </w:tcPr>
          <w:p w14:paraId="7F433B7F" w14:textId="77777777" w:rsidR="00440477" w:rsidRDefault="00440477" w:rsidP="0012456B">
            <w:pPr>
              <w:pStyle w:val="TableText"/>
              <w:keepNext w:val="0"/>
              <w:rPr>
                <w:ins w:id="9925" w:author="Russ Ott" w:date="2022-05-16T11:54:00Z"/>
              </w:rPr>
            </w:pPr>
            <w:ins w:id="9926" w:author="Russ Ott" w:date="2022-05-16T11:54:00Z">
              <w:r>
                <w:t>SHALL</w:t>
              </w:r>
            </w:ins>
          </w:p>
        </w:tc>
        <w:tc>
          <w:tcPr>
            <w:tcW w:w="864" w:type="dxa"/>
          </w:tcPr>
          <w:p w14:paraId="514E6116" w14:textId="77777777" w:rsidR="00440477" w:rsidRDefault="00440477" w:rsidP="0012456B">
            <w:pPr>
              <w:pStyle w:val="TableText"/>
              <w:keepNext w:val="0"/>
              <w:rPr>
                <w:ins w:id="9927" w:author="Russ Ott" w:date="2022-05-16T11:54:00Z"/>
              </w:rPr>
            </w:pPr>
          </w:p>
        </w:tc>
        <w:tc>
          <w:tcPr>
            <w:tcW w:w="1104" w:type="dxa"/>
          </w:tcPr>
          <w:p w14:paraId="46EF5CD6" w14:textId="051D9D69" w:rsidR="00440477" w:rsidRDefault="001C172D" w:rsidP="0012456B">
            <w:pPr>
              <w:pStyle w:val="TableText"/>
              <w:keepNext w:val="0"/>
              <w:rPr>
                <w:ins w:id="9928" w:author="Russ Ott" w:date="2022-05-16T11:54:00Z"/>
              </w:rPr>
            </w:pPr>
            <w:ins w:id="9929" w:author="Russ Ott" w:date="2022-05-16T11:54:00Z">
              <w:r>
                <w:fldChar w:fldCharType="begin"/>
              </w:r>
              <w:r>
                <w:instrText xml:space="preserve"> HYPERLINK \l "C_4515-7772" \h </w:instrText>
              </w:r>
              <w:r>
                <w:fldChar w:fldCharType="separate"/>
              </w:r>
              <w:r w:rsidR="00440477">
                <w:rPr>
                  <w:rStyle w:val="HyperlinkText9pt"/>
                </w:rPr>
                <w:t>4515-7772</w:t>
              </w:r>
              <w:r>
                <w:rPr>
                  <w:rStyle w:val="HyperlinkText9pt"/>
                </w:rPr>
                <w:fldChar w:fldCharType="end"/>
              </w:r>
            </w:ins>
          </w:p>
        </w:tc>
        <w:tc>
          <w:tcPr>
            <w:tcW w:w="2975" w:type="dxa"/>
          </w:tcPr>
          <w:p w14:paraId="67C96165" w14:textId="77777777" w:rsidR="00440477" w:rsidRDefault="00440477" w:rsidP="0012456B">
            <w:pPr>
              <w:pStyle w:val="TableText"/>
              <w:keepNext w:val="0"/>
              <w:rPr>
                <w:ins w:id="9930" w:author="Russ Ott" w:date="2022-05-16T11:54:00Z"/>
              </w:rPr>
            </w:pPr>
            <w:ins w:id="9931" w:author="Russ Ott" w:date="2022-05-16T11:54:00Z">
              <w:r>
                <w:t>urn:oid:2.16.840.1.113883.5.1001 (HL7ActMood) = EVN</w:t>
              </w:r>
            </w:ins>
          </w:p>
        </w:tc>
      </w:tr>
      <w:tr w:rsidR="00440477" w14:paraId="792D9289" w14:textId="77777777" w:rsidTr="00BA7D84">
        <w:trPr>
          <w:jc w:val="center"/>
          <w:ins w:id="9932" w:author="Russ Ott" w:date="2022-05-16T11:54:00Z"/>
        </w:trPr>
        <w:tc>
          <w:tcPr>
            <w:tcW w:w="3345" w:type="dxa"/>
          </w:tcPr>
          <w:p w14:paraId="27C6818A" w14:textId="77777777" w:rsidR="00440477" w:rsidRDefault="00440477" w:rsidP="0012456B">
            <w:pPr>
              <w:pStyle w:val="TableText"/>
              <w:keepNext w:val="0"/>
              <w:rPr>
                <w:ins w:id="9933" w:author="Russ Ott" w:date="2022-05-16T11:54:00Z"/>
              </w:rPr>
            </w:pPr>
            <w:ins w:id="9934" w:author="Russ Ott" w:date="2022-05-16T11:54:00Z">
              <w:r>
                <w:tab/>
              </w:r>
              <w:r>
                <w:tab/>
              </w:r>
              <w:r>
                <w:tab/>
                <w:t>id</w:t>
              </w:r>
            </w:ins>
          </w:p>
        </w:tc>
        <w:tc>
          <w:tcPr>
            <w:tcW w:w="720" w:type="dxa"/>
          </w:tcPr>
          <w:p w14:paraId="05646414" w14:textId="77777777" w:rsidR="00440477" w:rsidRDefault="00440477" w:rsidP="0012456B">
            <w:pPr>
              <w:pStyle w:val="TableText"/>
              <w:keepNext w:val="0"/>
              <w:rPr>
                <w:ins w:id="9935" w:author="Russ Ott" w:date="2022-05-16T11:54:00Z"/>
              </w:rPr>
            </w:pPr>
            <w:ins w:id="9936" w:author="Russ Ott" w:date="2022-05-16T11:54:00Z">
              <w:r>
                <w:t>1..1</w:t>
              </w:r>
            </w:ins>
          </w:p>
        </w:tc>
        <w:tc>
          <w:tcPr>
            <w:tcW w:w="1152" w:type="dxa"/>
          </w:tcPr>
          <w:p w14:paraId="775FF7AD" w14:textId="77777777" w:rsidR="00440477" w:rsidRDefault="00440477" w:rsidP="0012456B">
            <w:pPr>
              <w:pStyle w:val="TableText"/>
              <w:keepNext w:val="0"/>
              <w:rPr>
                <w:ins w:id="9937" w:author="Russ Ott" w:date="2022-05-16T11:54:00Z"/>
              </w:rPr>
            </w:pPr>
            <w:ins w:id="9938" w:author="Russ Ott" w:date="2022-05-16T11:54:00Z">
              <w:r>
                <w:t>SHALL</w:t>
              </w:r>
            </w:ins>
          </w:p>
        </w:tc>
        <w:tc>
          <w:tcPr>
            <w:tcW w:w="864" w:type="dxa"/>
          </w:tcPr>
          <w:p w14:paraId="37ADB2B1" w14:textId="77777777" w:rsidR="00440477" w:rsidRDefault="00440477" w:rsidP="0012456B">
            <w:pPr>
              <w:pStyle w:val="TableText"/>
              <w:keepNext w:val="0"/>
              <w:rPr>
                <w:ins w:id="9939" w:author="Russ Ott" w:date="2022-05-16T11:54:00Z"/>
              </w:rPr>
            </w:pPr>
          </w:p>
        </w:tc>
        <w:tc>
          <w:tcPr>
            <w:tcW w:w="1104" w:type="dxa"/>
          </w:tcPr>
          <w:p w14:paraId="1DACFA1C" w14:textId="5C2C77A5" w:rsidR="00440477" w:rsidRDefault="001C172D" w:rsidP="0012456B">
            <w:pPr>
              <w:pStyle w:val="TableText"/>
              <w:keepNext w:val="0"/>
              <w:rPr>
                <w:ins w:id="9940" w:author="Russ Ott" w:date="2022-05-16T11:54:00Z"/>
              </w:rPr>
            </w:pPr>
            <w:ins w:id="9941" w:author="Russ Ott" w:date="2022-05-16T11:54:00Z">
              <w:r>
                <w:fldChar w:fldCharType="begin"/>
              </w:r>
              <w:r>
                <w:instrText xml:space="preserve"> HYPERLINK \l "C_4515-7773" \h </w:instrText>
              </w:r>
              <w:r>
                <w:fldChar w:fldCharType="separate"/>
              </w:r>
              <w:r w:rsidR="00440477">
                <w:rPr>
                  <w:rStyle w:val="HyperlinkText9pt"/>
                </w:rPr>
                <w:t>4515-7773</w:t>
              </w:r>
              <w:r>
                <w:rPr>
                  <w:rStyle w:val="HyperlinkText9pt"/>
                </w:rPr>
                <w:fldChar w:fldCharType="end"/>
              </w:r>
            </w:ins>
          </w:p>
        </w:tc>
        <w:tc>
          <w:tcPr>
            <w:tcW w:w="2975" w:type="dxa"/>
          </w:tcPr>
          <w:p w14:paraId="1003B46E" w14:textId="77777777" w:rsidR="00440477" w:rsidRDefault="00440477" w:rsidP="0012456B">
            <w:pPr>
              <w:pStyle w:val="TableText"/>
              <w:keepNext w:val="0"/>
              <w:rPr>
                <w:ins w:id="9942" w:author="Russ Ott" w:date="2022-05-16T11:54:00Z"/>
              </w:rPr>
            </w:pPr>
          </w:p>
        </w:tc>
      </w:tr>
      <w:tr w:rsidR="00440477" w14:paraId="7D83AA37" w14:textId="77777777" w:rsidTr="00BA7D84">
        <w:trPr>
          <w:jc w:val="center"/>
          <w:ins w:id="9943" w:author="Russ Ott" w:date="2022-05-16T11:54:00Z"/>
        </w:trPr>
        <w:tc>
          <w:tcPr>
            <w:tcW w:w="3345" w:type="dxa"/>
          </w:tcPr>
          <w:p w14:paraId="645B82E9" w14:textId="77777777" w:rsidR="00440477" w:rsidRDefault="00440477" w:rsidP="0012456B">
            <w:pPr>
              <w:pStyle w:val="TableText"/>
              <w:keepNext w:val="0"/>
              <w:rPr>
                <w:ins w:id="9944" w:author="Russ Ott" w:date="2022-05-16T11:54:00Z"/>
              </w:rPr>
            </w:pPr>
            <w:ins w:id="9945" w:author="Russ Ott" w:date="2022-05-16T11:54:00Z">
              <w:r>
                <w:tab/>
                <w:t>entryRelationship</w:t>
              </w:r>
            </w:ins>
          </w:p>
        </w:tc>
        <w:tc>
          <w:tcPr>
            <w:tcW w:w="720" w:type="dxa"/>
          </w:tcPr>
          <w:p w14:paraId="25BA0946" w14:textId="77777777" w:rsidR="00440477" w:rsidRDefault="00440477" w:rsidP="0012456B">
            <w:pPr>
              <w:pStyle w:val="TableText"/>
              <w:keepNext w:val="0"/>
              <w:rPr>
                <w:ins w:id="9946" w:author="Russ Ott" w:date="2022-05-16T11:54:00Z"/>
              </w:rPr>
            </w:pPr>
            <w:ins w:id="9947" w:author="Russ Ott" w:date="2022-05-16T11:54:00Z">
              <w:r>
                <w:t>0..1</w:t>
              </w:r>
            </w:ins>
          </w:p>
        </w:tc>
        <w:tc>
          <w:tcPr>
            <w:tcW w:w="1152" w:type="dxa"/>
          </w:tcPr>
          <w:p w14:paraId="6D029A18" w14:textId="77777777" w:rsidR="00440477" w:rsidRDefault="00440477" w:rsidP="0012456B">
            <w:pPr>
              <w:pStyle w:val="TableText"/>
              <w:keepNext w:val="0"/>
              <w:rPr>
                <w:ins w:id="9948" w:author="Russ Ott" w:date="2022-05-16T11:54:00Z"/>
              </w:rPr>
            </w:pPr>
            <w:ins w:id="9949" w:author="Russ Ott" w:date="2022-05-16T11:54:00Z">
              <w:r>
                <w:t>MAY</w:t>
              </w:r>
            </w:ins>
          </w:p>
        </w:tc>
        <w:tc>
          <w:tcPr>
            <w:tcW w:w="864" w:type="dxa"/>
          </w:tcPr>
          <w:p w14:paraId="17DE787E" w14:textId="77777777" w:rsidR="00440477" w:rsidRDefault="00440477" w:rsidP="0012456B">
            <w:pPr>
              <w:pStyle w:val="TableText"/>
              <w:keepNext w:val="0"/>
              <w:rPr>
                <w:ins w:id="9950" w:author="Russ Ott" w:date="2022-05-16T11:54:00Z"/>
              </w:rPr>
            </w:pPr>
          </w:p>
        </w:tc>
        <w:tc>
          <w:tcPr>
            <w:tcW w:w="1104" w:type="dxa"/>
          </w:tcPr>
          <w:p w14:paraId="4CC1314B" w14:textId="30F6DF1E" w:rsidR="00440477" w:rsidRDefault="001C172D" w:rsidP="0012456B">
            <w:pPr>
              <w:pStyle w:val="TableText"/>
              <w:keepNext w:val="0"/>
              <w:rPr>
                <w:ins w:id="9951" w:author="Russ Ott" w:date="2022-05-16T11:54:00Z"/>
              </w:rPr>
            </w:pPr>
            <w:ins w:id="9952" w:author="Russ Ott" w:date="2022-05-16T11:54:00Z">
              <w:r>
                <w:fldChar w:fldCharType="begin"/>
              </w:r>
              <w:r>
                <w:instrText xml:space="preserve"> HYPERLINK \l "C_4515-7775" \h </w:instrText>
              </w:r>
              <w:r>
                <w:fldChar w:fldCharType="separate"/>
              </w:r>
              <w:r w:rsidR="00440477">
                <w:rPr>
                  <w:rStyle w:val="HyperlinkText9pt"/>
                </w:rPr>
                <w:t>4515-7775</w:t>
              </w:r>
              <w:r>
                <w:rPr>
                  <w:rStyle w:val="HyperlinkText9pt"/>
                </w:rPr>
                <w:fldChar w:fldCharType="end"/>
              </w:r>
            </w:ins>
          </w:p>
        </w:tc>
        <w:tc>
          <w:tcPr>
            <w:tcW w:w="2975" w:type="dxa"/>
          </w:tcPr>
          <w:p w14:paraId="2A8CFAF1" w14:textId="77777777" w:rsidR="00440477" w:rsidRDefault="00440477" w:rsidP="0012456B">
            <w:pPr>
              <w:pStyle w:val="TableText"/>
              <w:keepNext w:val="0"/>
              <w:rPr>
                <w:ins w:id="9953" w:author="Russ Ott" w:date="2022-05-16T11:54:00Z"/>
              </w:rPr>
            </w:pPr>
          </w:p>
        </w:tc>
      </w:tr>
      <w:tr w:rsidR="00440477" w14:paraId="1E39147D" w14:textId="77777777" w:rsidTr="00BA7D84">
        <w:trPr>
          <w:jc w:val="center"/>
          <w:ins w:id="9954" w:author="Russ Ott" w:date="2022-05-16T11:54:00Z"/>
        </w:trPr>
        <w:tc>
          <w:tcPr>
            <w:tcW w:w="3345" w:type="dxa"/>
          </w:tcPr>
          <w:p w14:paraId="3F2608CD" w14:textId="77777777" w:rsidR="00440477" w:rsidRDefault="00440477" w:rsidP="0012456B">
            <w:pPr>
              <w:pStyle w:val="TableText"/>
              <w:keepNext w:val="0"/>
              <w:rPr>
                <w:ins w:id="9955" w:author="Russ Ott" w:date="2022-05-16T11:54:00Z"/>
              </w:rPr>
            </w:pPr>
            <w:ins w:id="9956" w:author="Russ Ott" w:date="2022-05-16T11:54:00Z">
              <w:r>
                <w:tab/>
              </w:r>
              <w:r>
                <w:tab/>
                <w:t>@typeCode</w:t>
              </w:r>
            </w:ins>
          </w:p>
        </w:tc>
        <w:tc>
          <w:tcPr>
            <w:tcW w:w="720" w:type="dxa"/>
          </w:tcPr>
          <w:p w14:paraId="312C6E06" w14:textId="77777777" w:rsidR="00440477" w:rsidRDefault="00440477" w:rsidP="0012456B">
            <w:pPr>
              <w:pStyle w:val="TableText"/>
              <w:keepNext w:val="0"/>
              <w:rPr>
                <w:ins w:id="9957" w:author="Russ Ott" w:date="2022-05-16T11:54:00Z"/>
              </w:rPr>
            </w:pPr>
            <w:ins w:id="9958" w:author="Russ Ott" w:date="2022-05-16T11:54:00Z">
              <w:r>
                <w:t>1..1</w:t>
              </w:r>
            </w:ins>
          </w:p>
        </w:tc>
        <w:tc>
          <w:tcPr>
            <w:tcW w:w="1152" w:type="dxa"/>
          </w:tcPr>
          <w:p w14:paraId="1085B5F2" w14:textId="77777777" w:rsidR="00440477" w:rsidRDefault="00440477" w:rsidP="0012456B">
            <w:pPr>
              <w:pStyle w:val="TableText"/>
              <w:keepNext w:val="0"/>
              <w:rPr>
                <w:ins w:id="9959" w:author="Russ Ott" w:date="2022-05-16T11:54:00Z"/>
              </w:rPr>
            </w:pPr>
            <w:ins w:id="9960" w:author="Russ Ott" w:date="2022-05-16T11:54:00Z">
              <w:r>
                <w:t>SHALL</w:t>
              </w:r>
            </w:ins>
          </w:p>
        </w:tc>
        <w:tc>
          <w:tcPr>
            <w:tcW w:w="864" w:type="dxa"/>
          </w:tcPr>
          <w:p w14:paraId="74A1CF9D" w14:textId="77777777" w:rsidR="00440477" w:rsidRDefault="00440477" w:rsidP="0012456B">
            <w:pPr>
              <w:pStyle w:val="TableText"/>
              <w:keepNext w:val="0"/>
              <w:rPr>
                <w:ins w:id="9961" w:author="Russ Ott" w:date="2022-05-16T11:54:00Z"/>
              </w:rPr>
            </w:pPr>
          </w:p>
        </w:tc>
        <w:tc>
          <w:tcPr>
            <w:tcW w:w="1104" w:type="dxa"/>
          </w:tcPr>
          <w:p w14:paraId="7EA6BDE8" w14:textId="09DA4424" w:rsidR="00440477" w:rsidRDefault="001C172D" w:rsidP="0012456B">
            <w:pPr>
              <w:pStyle w:val="TableText"/>
              <w:keepNext w:val="0"/>
              <w:rPr>
                <w:ins w:id="9962" w:author="Russ Ott" w:date="2022-05-16T11:54:00Z"/>
              </w:rPr>
            </w:pPr>
            <w:ins w:id="9963" w:author="Russ Ott" w:date="2022-05-16T11:54:00Z">
              <w:r>
                <w:fldChar w:fldCharType="begin"/>
              </w:r>
              <w:r>
                <w:instrText xml:space="preserve"> HYPERLINK \l "C_4515-7776" \h </w:instrText>
              </w:r>
              <w:r>
                <w:fldChar w:fldCharType="separate"/>
              </w:r>
              <w:r w:rsidR="00440477">
                <w:rPr>
                  <w:rStyle w:val="HyperlinkText9pt"/>
                </w:rPr>
                <w:t>4515-7776</w:t>
              </w:r>
              <w:r>
                <w:rPr>
                  <w:rStyle w:val="HyperlinkText9pt"/>
                </w:rPr>
                <w:fldChar w:fldCharType="end"/>
              </w:r>
            </w:ins>
          </w:p>
        </w:tc>
        <w:tc>
          <w:tcPr>
            <w:tcW w:w="2975" w:type="dxa"/>
          </w:tcPr>
          <w:p w14:paraId="5DD0617E" w14:textId="77777777" w:rsidR="00440477" w:rsidRDefault="00440477" w:rsidP="0012456B">
            <w:pPr>
              <w:pStyle w:val="TableText"/>
              <w:keepNext w:val="0"/>
              <w:rPr>
                <w:ins w:id="9964" w:author="Russ Ott" w:date="2022-05-16T11:54:00Z"/>
              </w:rPr>
            </w:pPr>
            <w:ins w:id="9965" w:author="Russ Ott" w:date="2022-05-16T11:54:00Z">
              <w:r>
                <w:t>urn:oid:2.16.840.1.113883.5.1002 (HL7ActRelationshipType) = SUBJ</w:t>
              </w:r>
            </w:ins>
          </w:p>
        </w:tc>
      </w:tr>
      <w:tr w:rsidR="00440477" w14:paraId="5DE59670" w14:textId="77777777" w:rsidTr="00BA7D84">
        <w:trPr>
          <w:jc w:val="center"/>
          <w:ins w:id="9966" w:author="Russ Ott" w:date="2022-05-16T11:54:00Z"/>
        </w:trPr>
        <w:tc>
          <w:tcPr>
            <w:tcW w:w="3345" w:type="dxa"/>
          </w:tcPr>
          <w:p w14:paraId="0ED3C09A" w14:textId="77777777" w:rsidR="00440477" w:rsidRDefault="00440477" w:rsidP="0012456B">
            <w:pPr>
              <w:pStyle w:val="TableText"/>
              <w:keepNext w:val="0"/>
              <w:rPr>
                <w:ins w:id="9967" w:author="Russ Ott" w:date="2022-05-16T11:54:00Z"/>
              </w:rPr>
            </w:pPr>
            <w:ins w:id="9968" w:author="Russ Ott" w:date="2022-05-16T11:54:00Z">
              <w:r>
                <w:tab/>
              </w:r>
              <w:r>
                <w:tab/>
                <w:t>@inversionInd</w:t>
              </w:r>
            </w:ins>
          </w:p>
        </w:tc>
        <w:tc>
          <w:tcPr>
            <w:tcW w:w="720" w:type="dxa"/>
          </w:tcPr>
          <w:p w14:paraId="6C908878" w14:textId="77777777" w:rsidR="00440477" w:rsidRDefault="00440477" w:rsidP="0012456B">
            <w:pPr>
              <w:pStyle w:val="TableText"/>
              <w:keepNext w:val="0"/>
              <w:rPr>
                <w:ins w:id="9969" w:author="Russ Ott" w:date="2022-05-16T11:54:00Z"/>
              </w:rPr>
            </w:pPr>
            <w:ins w:id="9970" w:author="Russ Ott" w:date="2022-05-16T11:54:00Z">
              <w:r>
                <w:t>1..1</w:t>
              </w:r>
            </w:ins>
          </w:p>
        </w:tc>
        <w:tc>
          <w:tcPr>
            <w:tcW w:w="1152" w:type="dxa"/>
          </w:tcPr>
          <w:p w14:paraId="7FD04A18" w14:textId="77777777" w:rsidR="00440477" w:rsidRDefault="00440477" w:rsidP="0012456B">
            <w:pPr>
              <w:pStyle w:val="TableText"/>
              <w:keepNext w:val="0"/>
              <w:rPr>
                <w:ins w:id="9971" w:author="Russ Ott" w:date="2022-05-16T11:54:00Z"/>
              </w:rPr>
            </w:pPr>
            <w:ins w:id="9972" w:author="Russ Ott" w:date="2022-05-16T11:54:00Z">
              <w:r>
                <w:t>SHALL</w:t>
              </w:r>
            </w:ins>
          </w:p>
        </w:tc>
        <w:tc>
          <w:tcPr>
            <w:tcW w:w="864" w:type="dxa"/>
          </w:tcPr>
          <w:p w14:paraId="74B76723" w14:textId="77777777" w:rsidR="00440477" w:rsidRDefault="00440477" w:rsidP="0012456B">
            <w:pPr>
              <w:pStyle w:val="TableText"/>
              <w:keepNext w:val="0"/>
              <w:rPr>
                <w:ins w:id="9973" w:author="Russ Ott" w:date="2022-05-16T11:54:00Z"/>
              </w:rPr>
            </w:pPr>
          </w:p>
        </w:tc>
        <w:tc>
          <w:tcPr>
            <w:tcW w:w="1104" w:type="dxa"/>
          </w:tcPr>
          <w:p w14:paraId="3AFCA3A0" w14:textId="1574BC13" w:rsidR="00440477" w:rsidRDefault="001C172D" w:rsidP="0012456B">
            <w:pPr>
              <w:pStyle w:val="TableText"/>
              <w:keepNext w:val="0"/>
              <w:rPr>
                <w:ins w:id="9974" w:author="Russ Ott" w:date="2022-05-16T11:54:00Z"/>
              </w:rPr>
            </w:pPr>
            <w:ins w:id="9975" w:author="Russ Ott" w:date="2022-05-16T11:54:00Z">
              <w:r>
                <w:fldChar w:fldCharType="begin"/>
              </w:r>
              <w:r>
                <w:instrText xml:space="preserve"> HYPERLINK \l "C_4515-7777" \h </w:instrText>
              </w:r>
              <w:r>
                <w:fldChar w:fldCharType="separate"/>
              </w:r>
              <w:r w:rsidR="00440477">
                <w:rPr>
                  <w:rStyle w:val="HyperlinkText9pt"/>
                </w:rPr>
                <w:t>4515-7777</w:t>
              </w:r>
              <w:r>
                <w:rPr>
                  <w:rStyle w:val="HyperlinkText9pt"/>
                </w:rPr>
                <w:fldChar w:fldCharType="end"/>
              </w:r>
            </w:ins>
          </w:p>
        </w:tc>
        <w:tc>
          <w:tcPr>
            <w:tcW w:w="2975" w:type="dxa"/>
          </w:tcPr>
          <w:p w14:paraId="091DF8FC" w14:textId="77777777" w:rsidR="00440477" w:rsidRDefault="00440477" w:rsidP="0012456B">
            <w:pPr>
              <w:pStyle w:val="TableText"/>
              <w:keepNext w:val="0"/>
              <w:rPr>
                <w:ins w:id="9976" w:author="Russ Ott" w:date="2022-05-16T11:54:00Z"/>
              </w:rPr>
            </w:pPr>
            <w:ins w:id="9977" w:author="Russ Ott" w:date="2022-05-16T11:54:00Z">
              <w:r>
                <w:t>true</w:t>
              </w:r>
            </w:ins>
          </w:p>
        </w:tc>
      </w:tr>
      <w:tr w:rsidR="00440477" w14:paraId="11AF089D" w14:textId="77777777" w:rsidTr="00BA7D84">
        <w:trPr>
          <w:jc w:val="center"/>
          <w:ins w:id="9978" w:author="Russ Ott" w:date="2022-05-16T11:54:00Z"/>
        </w:trPr>
        <w:tc>
          <w:tcPr>
            <w:tcW w:w="3345" w:type="dxa"/>
          </w:tcPr>
          <w:p w14:paraId="4BC93E0C" w14:textId="77777777" w:rsidR="00440477" w:rsidRDefault="00440477" w:rsidP="0012456B">
            <w:pPr>
              <w:pStyle w:val="TableText"/>
              <w:keepNext w:val="0"/>
              <w:rPr>
                <w:ins w:id="9979" w:author="Russ Ott" w:date="2022-05-16T11:54:00Z"/>
              </w:rPr>
            </w:pPr>
            <w:ins w:id="9980" w:author="Russ Ott" w:date="2022-05-16T11:54:00Z">
              <w:r>
                <w:tab/>
              </w:r>
              <w:r>
                <w:tab/>
                <w:t>act</w:t>
              </w:r>
            </w:ins>
          </w:p>
        </w:tc>
        <w:tc>
          <w:tcPr>
            <w:tcW w:w="720" w:type="dxa"/>
          </w:tcPr>
          <w:p w14:paraId="025E39C4" w14:textId="77777777" w:rsidR="00440477" w:rsidRDefault="00440477" w:rsidP="0012456B">
            <w:pPr>
              <w:pStyle w:val="TableText"/>
              <w:keepNext w:val="0"/>
              <w:rPr>
                <w:ins w:id="9981" w:author="Russ Ott" w:date="2022-05-16T11:54:00Z"/>
              </w:rPr>
            </w:pPr>
            <w:ins w:id="9982" w:author="Russ Ott" w:date="2022-05-16T11:54:00Z">
              <w:r>
                <w:t>1..1</w:t>
              </w:r>
            </w:ins>
          </w:p>
        </w:tc>
        <w:tc>
          <w:tcPr>
            <w:tcW w:w="1152" w:type="dxa"/>
          </w:tcPr>
          <w:p w14:paraId="73DABACA" w14:textId="77777777" w:rsidR="00440477" w:rsidRDefault="00440477" w:rsidP="0012456B">
            <w:pPr>
              <w:pStyle w:val="TableText"/>
              <w:keepNext w:val="0"/>
              <w:rPr>
                <w:ins w:id="9983" w:author="Russ Ott" w:date="2022-05-16T11:54:00Z"/>
              </w:rPr>
            </w:pPr>
            <w:ins w:id="9984" w:author="Russ Ott" w:date="2022-05-16T11:54:00Z">
              <w:r>
                <w:t>SHALL</w:t>
              </w:r>
            </w:ins>
          </w:p>
        </w:tc>
        <w:tc>
          <w:tcPr>
            <w:tcW w:w="864" w:type="dxa"/>
          </w:tcPr>
          <w:p w14:paraId="293CC622" w14:textId="77777777" w:rsidR="00440477" w:rsidRDefault="00440477" w:rsidP="0012456B">
            <w:pPr>
              <w:pStyle w:val="TableText"/>
              <w:keepNext w:val="0"/>
              <w:rPr>
                <w:ins w:id="9985" w:author="Russ Ott" w:date="2022-05-16T11:54:00Z"/>
              </w:rPr>
            </w:pPr>
          </w:p>
        </w:tc>
        <w:tc>
          <w:tcPr>
            <w:tcW w:w="1104" w:type="dxa"/>
          </w:tcPr>
          <w:p w14:paraId="1B89BC61" w14:textId="3A5FD1B6" w:rsidR="00440477" w:rsidRDefault="001C172D" w:rsidP="0012456B">
            <w:pPr>
              <w:pStyle w:val="TableText"/>
              <w:keepNext w:val="0"/>
              <w:rPr>
                <w:ins w:id="9986" w:author="Russ Ott" w:date="2022-05-16T11:54:00Z"/>
              </w:rPr>
            </w:pPr>
            <w:ins w:id="9987" w:author="Russ Ott" w:date="2022-05-16T11:54:00Z">
              <w:r>
                <w:fldChar w:fldCharType="begin"/>
              </w:r>
              <w:r>
                <w:instrText xml:space="preserve"> HYPERLINK \l "C_4515-31395" \h </w:instrText>
              </w:r>
              <w:r>
                <w:fldChar w:fldCharType="separate"/>
              </w:r>
              <w:r w:rsidR="00440477">
                <w:rPr>
                  <w:rStyle w:val="HyperlinkText9pt"/>
                </w:rPr>
                <w:t>4515-31395</w:t>
              </w:r>
              <w:r>
                <w:rPr>
                  <w:rStyle w:val="HyperlinkText9pt"/>
                </w:rPr>
                <w:fldChar w:fldCharType="end"/>
              </w:r>
            </w:ins>
          </w:p>
        </w:tc>
        <w:tc>
          <w:tcPr>
            <w:tcW w:w="2975" w:type="dxa"/>
          </w:tcPr>
          <w:p w14:paraId="0E0C874B" w14:textId="77777777" w:rsidR="00440477" w:rsidRDefault="00440477" w:rsidP="0012456B">
            <w:pPr>
              <w:pStyle w:val="TableText"/>
              <w:keepNext w:val="0"/>
              <w:rPr>
                <w:ins w:id="9988" w:author="Russ Ott" w:date="2022-05-16T11:54:00Z"/>
              </w:rPr>
            </w:pPr>
            <w:ins w:id="9989" w:author="Russ Ott" w:date="2022-05-16T11:54:00Z">
              <w:r>
                <w:t>Instruction (V2) (identifier: urn:hl7ii:2.16.840.1.113883.10.20.22.4.20:2014-06-09</w:t>
              </w:r>
            </w:ins>
          </w:p>
        </w:tc>
      </w:tr>
      <w:tr w:rsidR="00440477" w14:paraId="30D197E2" w14:textId="77777777" w:rsidTr="00BA7D84">
        <w:trPr>
          <w:jc w:val="center"/>
          <w:ins w:id="9990" w:author="Russ Ott" w:date="2022-05-16T11:54:00Z"/>
        </w:trPr>
        <w:tc>
          <w:tcPr>
            <w:tcW w:w="3345" w:type="dxa"/>
          </w:tcPr>
          <w:p w14:paraId="02EA23A4" w14:textId="77777777" w:rsidR="00440477" w:rsidRDefault="00440477" w:rsidP="0012456B">
            <w:pPr>
              <w:pStyle w:val="TableText"/>
              <w:keepNext w:val="0"/>
              <w:rPr>
                <w:ins w:id="9991" w:author="Russ Ott" w:date="2022-05-16T11:54:00Z"/>
              </w:rPr>
            </w:pPr>
            <w:ins w:id="9992" w:author="Russ Ott" w:date="2022-05-16T11:54:00Z">
              <w:r>
                <w:tab/>
                <w:t>entryRelationship</w:t>
              </w:r>
            </w:ins>
          </w:p>
        </w:tc>
        <w:tc>
          <w:tcPr>
            <w:tcW w:w="720" w:type="dxa"/>
          </w:tcPr>
          <w:p w14:paraId="6B65EB52" w14:textId="77777777" w:rsidR="00440477" w:rsidRDefault="00440477" w:rsidP="0012456B">
            <w:pPr>
              <w:pStyle w:val="TableText"/>
              <w:keepNext w:val="0"/>
              <w:rPr>
                <w:ins w:id="9993" w:author="Russ Ott" w:date="2022-05-16T11:54:00Z"/>
              </w:rPr>
            </w:pPr>
            <w:ins w:id="9994" w:author="Russ Ott" w:date="2022-05-16T11:54:00Z">
              <w:r>
                <w:t>0..*</w:t>
              </w:r>
            </w:ins>
          </w:p>
        </w:tc>
        <w:tc>
          <w:tcPr>
            <w:tcW w:w="1152" w:type="dxa"/>
          </w:tcPr>
          <w:p w14:paraId="40019118" w14:textId="77777777" w:rsidR="00440477" w:rsidRDefault="00440477" w:rsidP="0012456B">
            <w:pPr>
              <w:pStyle w:val="TableText"/>
              <w:keepNext w:val="0"/>
              <w:rPr>
                <w:ins w:id="9995" w:author="Russ Ott" w:date="2022-05-16T11:54:00Z"/>
              </w:rPr>
            </w:pPr>
            <w:ins w:id="9996" w:author="Russ Ott" w:date="2022-05-16T11:54:00Z">
              <w:r>
                <w:t>MAY</w:t>
              </w:r>
            </w:ins>
          </w:p>
        </w:tc>
        <w:tc>
          <w:tcPr>
            <w:tcW w:w="864" w:type="dxa"/>
          </w:tcPr>
          <w:p w14:paraId="17280A48" w14:textId="77777777" w:rsidR="00440477" w:rsidRDefault="00440477" w:rsidP="0012456B">
            <w:pPr>
              <w:pStyle w:val="TableText"/>
              <w:keepNext w:val="0"/>
              <w:rPr>
                <w:ins w:id="9997" w:author="Russ Ott" w:date="2022-05-16T11:54:00Z"/>
              </w:rPr>
            </w:pPr>
          </w:p>
        </w:tc>
        <w:tc>
          <w:tcPr>
            <w:tcW w:w="1104" w:type="dxa"/>
          </w:tcPr>
          <w:p w14:paraId="761F2759" w14:textId="08FCFE6C" w:rsidR="00440477" w:rsidRDefault="001C172D" w:rsidP="0012456B">
            <w:pPr>
              <w:pStyle w:val="TableText"/>
              <w:keepNext w:val="0"/>
              <w:rPr>
                <w:ins w:id="9998" w:author="Russ Ott" w:date="2022-05-16T11:54:00Z"/>
              </w:rPr>
            </w:pPr>
            <w:ins w:id="9999" w:author="Russ Ott" w:date="2022-05-16T11:54:00Z">
              <w:r>
                <w:fldChar w:fldCharType="begin"/>
              </w:r>
              <w:r>
                <w:instrText xml:space="preserve"> HYPERLINK \l "C_4515-7779" \h </w:instrText>
              </w:r>
              <w:r>
                <w:fldChar w:fldCharType="separate"/>
              </w:r>
              <w:r w:rsidR="00440477">
                <w:rPr>
                  <w:rStyle w:val="HyperlinkText9pt"/>
                </w:rPr>
                <w:t>4515-7779</w:t>
              </w:r>
              <w:r>
                <w:rPr>
                  <w:rStyle w:val="HyperlinkText9pt"/>
                </w:rPr>
                <w:fldChar w:fldCharType="end"/>
              </w:r>
            </w:ins>
          </w:p>
        </w:tc>
        <w:tc>
          <w:tcPr>
            <w:tcW w:w="2975" w:type="dxa"/>
          </w:tcPr>
          <w:p w14:paraId="24356E34" w14:textId="77777777" w:rsidR="00440477" w:rsidRDefault="00440477" w:rsidP="0012456B">
            <w:pPr>
              <w:pStyle w:val="TableText"/>
              <w:keepNext w:val="0"/>
              <w:rPr>
                <w:ins w:id="10000" w:author="Russ Ott" w:date="2022-05-16T11:54:00Z"/>
              </w:rPr>
            </w:pPr>
          </w:p>
        </w:tc>
      </w:tr>
      <w:tr w:rsidR="00440477" w14:paraId="3CAEC00A" w14:textId="77777777" w:rsidTr="00BA7D84">
        <w:trPr>
          <w:jc w:val="center"/>
          <w:ins w:id="10001" w:author="Russ Ott" w:date="2022-05-16T11:54:00Z"/>
        </w:trPr>
        <w:tc>
          <w:tcPr>
            <w:tcW w:w="3345" w:type="dxa"/>
          </w:tcPr>
          <w:p w14:paraId="73BC8E84" w14:textId="77777777" w:rsidR="00440477" w:rsidRDefault="00440477" w:rsidP="0012456B">
            <w:pPr>
              <w:pStyle w:val="TableText"/>
              <w:keepNext w:val="0"/>
              <w:rPr>
                <w:ins w:id="10002" w:author="Russ Ott" w:date="2022-05-16T11:54:00Z"/>
              </w:rPr>
            </w:pPr>
            <w:ins w:id="10003" w:author="Russ Ott" w:date="2022-05-16T11:54:00Z">
              <w:r>
                <w:tab/>
              </w:r>
              <w:r>
                <w:tab/>
                <w:t>@typeCode</w:t>
              </w:r>
            </w:ins>
          </w:p>
        </w:tc>
        <w:tc>
          <w:tcPr>
            <w:tcW w:w="720" w:type="dxa"/>
          </w:tcPr>
          <w:p w14:paraId="23B460DB" w14:textId="77777777" w:rsidR="00440477" w:rsidRDefault="00440477" w:rsidP="0012456B">
            <w:pPr>
              <w:pStyle w:val="TableText"/>
              <w:keepNext w:val="0"/>
              <w:rPr>
                <w:ins w:id="10004" w:author="Russ Ott" w:date="2022-05-16T11:54:00Z"/>
              </w:rPr>
            </w:pPr>
            <w:ins w:id="10005" w:author="Russ Ott" w:date="2022-05-16T11:54:00Z">
              <w:r>
                <w:t>1..1</w:t>
              </w:r>
            </w:ins>
          </w:p>
        </w:tc>
        <w:tc>
          <w:tcPr>
            <w:tcW w:w="1152" w:type="dxa"/>
          </w:tcPr>
          <w:p w14:paraId="59F4719F" w14:textId="77777777" w:rsidR="00440477" w:rsidRDefault="00440477" w:rsidP="0012456B">
            <w:pPr>
              <w:pStyle w:val="TableText"/>
              <w:keepNext w:val="0"/>
              <w:rPr>
                <w:ins w:id="10006" w:author="Russ Ott" w:date="2022-05-16T11:54:00Z"/>
              </w:rPr>
            </w:pPr>
            <w:ins w:id="10007" w:author="Russ Ott" w:date="2022-05-16T11:54:00Z">
              <w:r>
                <w:t>SHALL</w:t>
              </w:r>
            </w:ins>
          </w:p>
        </w:tc>
        <w:tc>
          <w:tcPr>
            <w:tcW w:w="864" w:type="dxa"/>
          </w:tcPr>
          <w:p w14:paraId="11B7C638" w14:textId="77777777" w:rsidR="00440477" w:rsidRDefault="00440477" w:rsidP="0012456B">
            <w:pPr>
              <w:pStyle w:val="TableText"/>
              <w:keepNext w:val="0"/>
              <w:rPr>
                <w:ins w:id="10008" w:author="Russ Ott" w:date="2022-05-16T11:54:00Z"/>
              </w:rPr>
            </w:pPr>
          </w:p>
        </w:tc>
        <w:tc>
          <w:tcPr>
            <w:tcW w:w="1104" w:type="dxa"/>
          </w:tcPr>
          <w:p w14:paraId="523C0392" w14:textId="6CB93DC3" w:rsidR="00440477" w:rsidRDefault="001C172D" w:rsidP="0012456B">
            <w:pPr>
              <w:pStyle w:val="TableText"/>
              <w:keepNext w:val="0"/>
              <w:rPr>
                <w:ins w:id="10009" w:author="Russ Ott" w:date="2022-05-16T11:54:00Z"/>
              </w:rPr>
            </w:pPr>
            <w:ins w:id="10010" w:author="Russ Ott" w:date="2022-05-16T11:54:00Z">
              <w:r>
                <w:fldChar w:fldCharType="begin"/>
              </w:r>
              <w:r>
                <w:instrText xml:space="preserve"> HYPERLINK \l "C_4515-7780" \h </w:instrText>
              </w:r>
              <w:r>
                <w:fldChar w:fldCharType="separate"/>
              </w:r>
              <w:r w:rsidR="00440477">
                <w:rPr>
                  <w:rStyle w:val="HyperlinkText9pt"/>
                </w:rPr>
                <w:t>4515-7780</w:t>
              </w:r>
              <w:r>
                <w:rPr>
                  <w:rStyle w:val="HyperlinkText9pt"/>
                </w:rPr>
                <w:fldChar w:fldCharType="end"/>
              </w:r>
            </w:ins>
          </w:p>
        </w:tc>
        <w:tc>
          <w:tcPr>
            <w:tcW w:w="2975" w:type="dxa"/>
          </w:tcPr>
          <w:p w14:paraId="6361DED7" w14:textId="77777777" w:rsidR="00440477" w:rsidRDefault="00440477" w:rsidP="0012456B">
            <w:pPr>
              <w:pStyle w:val="TableText"/>
              <w:keepNext w:val="0"/>
              <w:rPr>
                <w:ins w:id="10011" w:author="Russ Ott" w:date="2022-05-16T11:54:00Z"/>
              </w:rPr>
            </w:pPr>
            <w:ins w:id="10012" w:author="Russ Ott" w:date="2022-05-16T11:54:00Z">
              <w:r>
                <w:t>urn:oid:2.16.840.1.113883.5.1002 (HL7ActRelationshipType) = RSON</w:t>
              </w:r>
            </w:ins>
          </w:p>
        </w:tc>
      </w:tr>
      <w:tr w:rsidR="00440477" w14:paraId="24A5E5F4" w14:textId="77777777" w:rsidTr="00BA7D84">
        <w:trPr>
          <w:jc w:val="center"/>
          <w:ins w:id="10013" w:author="Russ Ott" w:date="2022-05-16T11:54:00Z"/>
        </w:trPr>
        <w:tc>
          <w:tcPr>
            <w:tcW w:w="3345" w:type="dxa"/>
          </w:tcPr>
          <w:p w14:paraId="170A029F" w14:textId="77777777" w:rsidR="00440477" w:rsidRDefault="00440477" w:rsidP="0012456B">
            <w:pPr>
              <w:pStyle w:val="TableText"/>
              <w:keepNext w:val="0"/>
              <w:rPr>
                <w:ins w:id="10014" w:author="Russ Ott" w:date="2022-05-16T11:54:00Z"/>
              </w:rPr>
            </w:pPr>
            <w:ins w:id="10015" w:author="Russ Ott" w:date="2022-05-16T11:54:00Z">
              <w:r>
                <w:tab/>
              </w:r>
              <w:r>
                <w:tab/>
                <w:t>observation</w:t>
              </w:r>
            </w:ins>
          </w:p>
        </w:tc>
        <w:tc>
          <w:tcPr>
            <w:tcW w:w="720" w:type="dxa"/>
          </w:tcPr>
          <w:p w14:paraId="76135012" w14:textId="77777777" w:rsidR="00440477" w:rsidRDefault="00440477" w:rsidP="0012456B">
            <w:pPr>
              <w:pStyle w:val="TableText"/>
              <w:keepNext w:val="0"/>
              <w:rPr>
                <w:ins w:id="10016" w:author="Russ Ott" w:date="2022-05-16T11:54:00Z"/>
              </w:rPr>
            </w:pPr>
            <w:ins w:id="10017" w:author="Russ Ott" w:date="2022-05-16T11:54:00Z">
              <w:r>
                <w:t>1..1</w:t>
              </w:r>
            </w:ins>
          </w:p>
        </w:tc>
        <w:tc>
          <w:tcPr>
            <w:tcW w:w="1152" w:type="dxa"/>
          </w:tcPr>
          <w:p w14:paraId="5DF3B939" w14:textId="77777777" w:rsidR="00440477" w:rsidRDefault="00440477" w:rsidP="0012456B">
            <w:pPr>
              <w:pStyle w:val="TableText"/>
              <w:keepNext w:val="0"/>
              <w:rPr>
                <w:ins w:id="10018" w:author="Russ Ott" w:date="2022-05-16T11:54:00Z"/>
              </w:rPr>
            </w:pPr>
            <w:ins w:id="10019" w:author="Russ Ott" w:date="2022-05-16T11:54:00Z">
              <w:r>
                <w:t>SHALL</w:t>
              </w:r>
            </w:ins>
          </w:p>
        </w:tc>
        <w:tc>
          <w:tcPr>
            <w:tcW w:w="864" w:type="dxa"/>
          </w:tcPr>
          <w:p w14:paraId="6A15B51E" w14:textId="77777777" w:rsidR="00440477" w:rsidRDefault="00440477" w:rsidP="0012456B">
            <w:pPr>
              <w:pStyle w:val="TableText"/>
              <w:keepNext w:val="0"/>
              <w:rPr>
                <w:ins w:id="10020" w:author="Russ Ott" w:date="2022-05-16T11:54:00Z"/>
              </w:rPr>
            </w:pPr>
          </w:p>
        </w:tc>
        <w:tc>
          <w:tcPr>
            <w:tcW w:w="1104" w:type="dxa"/>
          </w:tcPr>
          <w:p w14:paraId="5DD231F0" w14:textId="19835B73" w:rsidR="00440477" w:rsidRDefault="001C172D" w:rsidP="0012456B">
            <w:pPr>
              <w:pStyle w:val="TableText"/>
              <w:keepNext w:val="0"/>
              <w:rPr>
                <w:ins w:id="10021" w:author="Russ Ott" w:date="2022-05-16T11:54:00Z"/>
              </w:rPr>
            </w:pPr>
            <w:ins w:id="10022" w:author="Russ Ott" w:date="2022-05-16T11:54:00Z">
              <w:r>
                <w:fldChar w:fldCharType="begin"/>
              </w:r>
              <w:r>
                <w:instrText xml:space="preserve"> HYPERLINK \l "C_4515-15914" \h </w:instrText>
              </w:r>
              <w:r>
                <w:fldChar w:fldCharType="separate"/>
              </w:r>
              <w:r w:rsidR="00440477">
                <w:rPr>
                  <w:rStyle w:val="HyperlinkText9pt"/>
                </w:rPr>
                <w:t>4515-15914</w:t>
              </w:r>
              <w:r>
                <w:rPr>
                  <w:rStyle w:val="HyperlinkText9pt"/>
                </w:rPr>
                <w:fldChar w:fldCharType="end"/>
              </w:r>
            </w:ins>
          </w:p>
        </w:tc>
        <w:tc>
          <w:tcPr>
            <w:tcW w:w="2975" w:type="dxa"/>
          </w:tcPr>
          <w:p w14:paraId="63D2AF8F" w14:textId="77777777" w:rsidR="00440477" w:rsidRDefault="00440477" w:rsidP="0012456B">
            <w:pPr>
              <w:pStyle w:val="TableText"/>
              <w:keepNext w:val="0"/>
              <w:rPr>
                <w:ins w:id="10023" w:author="Russ Ott" w:date="2022-05-16T11:54:00Z"/>
              </w:rPr>
            </w:pPr>
            <w:ins w:id="10024" w:author="Russ Ott" w:date="2022-05-16T11:54:00Z">
              <w:r>
                <w:t>Indication (V2) (identifier: urn:hl7ii:2.16.840.1.113883.10.20.22.4.19:2014-06-09</w:t>
              </w:r>
            </w:ins>
          </w:p>
        </w:tc>
      </w:tr>
      <w:tr w:rsidR="00440477" w14:paraId="7C7B6BB8" w14:textId="77777777" w:rsidTr="00BA7D84">
        <w:trPr>
          <w:jc w:val="center"/>
          <w:ins w:id="10025" w:author="Russ Ott" w:date="2022-05-16T11:54:00Z"/>
        </w:trPr>
        <w:tc>
          <w:tcPr>
            <w:tcW w:w="3345" w:type="dxa"/>
          </w:tcPr>
          <w:p w14:paraId="0B7395CA" w14:textId="77777777" w:rsidR="00440477" w:rsidRDefault="00440477" w:rsidP="0012456B">
            <w:pPr>
              <w:pStyle w:val="TableText"/>
              <w:keepNext w:val="0"/>
              <w:rPr>
                <w:ins w:id="10026" w:author="Russ Ott" w:date="2022-05-16T11:54:00Z"/>
              </w:rPr>
            </w:pPr>
            <w:ins w:id="10027" w:author="Russ Ott" w:date="2022-05-16T11:54:00Z">
              <w:r>
                <w:tab/>
                <w:t>entryRelationship</w:t>
              </w:r>
            </w:ins>
          </w:p>
        </w:tc>
        <w:tc>
          <w:tcPr>
            <w:tcW w:w="720" w:type="dxa"/>
          </w:tcPr>
          <w:p w14:paraId="6C46192F" w14:textId="77777777" w:rsidR="00440477" w:rsidRDefault="00440477" w:rsidP="0012456B">
            <w:pPr>
              <w:pStyle w:val="TableText"/>
              <w:keepNext w:val="0"/>
              <w:rPr>
                <w:ins w:id="10028" w:author="Russ Ott" w:date="2022-05-16T11:54:00Z"/>
              </w:rPr>
            </w:pPr>
            <w:ins w:id="10029" w:author="Russ Ott" w:date="2022-05-16T11:54:00Z">
              <w:r>
                <w:t>0..*</w:t>
              </w:r>
            </w:ins>
          </w:p>
        </w:tc>
        <w:tc>
          <w:tcPr>
            <w:tcW w:w="1152" w:type="dxa"/>
          </w:tcPr>
          <w:p w14:paraId="5840FFC2" w14:textId="77777777" w:rsidR="00440477" w:rsidRDefault="00440477" w:rsidP="0012456B">
            <w:pPr>
              <w:pStyle w:val="TableText"/>
              <w:keepNext w:val="0"/>
              <w:rPr>
                <w:ins w:id="10030" w:author="Russ Ott" w:date="2022-05-16T11:54:00Z"/>
              </w:rPr>
            </w:pPr>
            <w:ins w:id="10031" w:author="Russ Ott" w:date="2022-05-16T11:54:00Z">
              <w:r>
                <w:t>MAY</w:t>
              </w:r>
            </w:ins>
          </w:p>
        </w:tc>
        <w:tc>
          <w:tcPr>
            <w:tcW w:w="864" w:type="dxa"/>
          </w:tcPr>
          <w:p w14:paraId="50A08DAB" w14:textId="77777777" w:rsidR="00440477" w:rsidRDefault="00440477" w:rsidP="0012456B">
            <w:pPr>
              <w:pStyle w:val="TableText"/>
              <w:keepNext w:val="0"/>
              <w:rPr>
                <w:ins w:id="10032" w:author="Russ Ott" w:date="2022-05-16T11:54:00Z"/>
              </w:rPr>
            </w:pPr>
          </w:p>
        </w:tc>
        <w:tc>
          <w:tcPr>
            <w:tcW w:w="1104" w:type="dxa"/>
          </w:tcPr>
          <w:p w14:paraId="3A67AAF2" w14:textId="5F581D1F" w:rsidR="00440477" w:rsidRDefault="001C172D" w:rsidP="0012456B">
            <w:pPr>
              <w:pStyle w:val="TableText"/>
              <w:keepNext w:val="0"/>
              <w:rPr>
                <w:ins w:id="10033" w:author="Russ Ott" w:date="2022-05-16T11:54:00Z"/>
              </w:rPr>
            </w:pPr>
            <w:ins w:id="10034" w:author="Russ Ott" w:date="2022-05-16T11:54:00Z">
              <w:r>
                <w:fldChar w:fldCharType="begin"/>
              </w:r>
              <w:r>
                <w:instrText xml:space="preserve"> HYPERLINK \l "C_4515-7886" \h </w:instrText>
              </w:r>
              <w:r>
                <w:fldChar w:fldCharType="separate"/>
              </w:r>
              <w:r w:rsidR="00440477">
                <w:rPr>
                  <w:rStyle w:val="HyperlinkText9pt"/>
                </w:rPr>
                <w:t>4515-7886</w:t>
              </w:r>
              <w:r>
                <w:rPr>
                  <w:rStyle w:val="HyperlinkText9pt"/>
                </w:rPr>
                <w:fldChar w:fldCharType="end"/>
              </w:r>
            </w:ins>
          </w:p>
        </w:tc>
        <w:tc>
          <w:tcPr>
            <w:tcW w:w="2975" w:type="dxa"/>
          </w:tcPr>
          <w:p w14:paraId="3615C6E1" w14:textId="77777777" w:rsidR="00440477" w:rsidRDefault="00440477" w:rsidP="0012456B">
            <w:pPr>
              <w:pStyle w:val="TableText"/>
              <w:keepNext w:val="0"/>
              <w:rPr>
                <w:ins w:id="10035" w:author="Russ Ott" w:date="2022-05-16T11:54:00Z"/>
              </w:rPr>
            </w:pPr>
          </w:p>
        </w:tc>
      </w:tr>
      <w:tr w:rsidR="00440477" w14:paraId="2DE2FCB9" w14:textId="77777777" w:rsidTr="00BA7D84">
        <w:trPr>
          <w:jc w:val="center"/>
          <w:ins w:id="10036" w:author="Russ Ott" w:date="2022-05-16T11:54:00Z"/>
        </w:trPr>
        <w:tc>
          <w:tcPr>
            <w:tcW w:w="3345" w:type="dxa"/>
          </w:tcPr>
          <w:p w14:paraId="25E064B6" w14:textId="77777777" w:rsidR="00440477" w:rsidRDefault="00440477" w:rsidP="0012456B">
            <w:pPr>
              <w:pStyle w:val="TableText"/>
              <w:keepNext w:val="0"/>
              <w:rPr>
                <w:ins w:id="10037" w:author="Russ Ott" w:date="2022-05-16T11:54:00Z"/>
              </w:rPr>
            </w:pPr>
            <w:ins w:id="10038" w:author="Russ Ott" w:date="2022-05-16T11:54:00Z">
              <w:r>
                <w:tab/>
              </w:r>
              <w:r>
                <w:tab/>
                <w:t>@typeCode</w:t>
              </w:r>
            </w:ins>
          </w:p>
        </w:tc>
        <w:tc>
          <w:tcPr>
            <w:tcW w:w="720" w:type="dxa"/>
          </w:tcPr>
          <w:p w14:paraId="2C845F21" w14:textId="77777777" w:rsidR="00440477" w:rsidRDefault="00440477" w:rsidP="0012456B">
            <w:pPr>
              <w:pStyle w:val="TableText"/>
              <w:keepNext w:val="0"/>
              <w:rPr>
                <w:ins w:id="10039" w:author="Russ Ott" w:date="2022-05-16T11:54:00Z"/>
              </w:rPr>
            </w:pPr>
            <w:ins w:id="10040" w:author="Russ Ott" w:date="2022-05-16T11:54:00Z">
              <w:r>
                <w:t>1..1</w:t>
              </w:r>
            </w:ins>
          </w:p>
        </w:tc>
        <w:tc>
          <w:tcPr>
            <w:tcW w:w="1152" w:type="dxa"/>
          </w:tcPr>
          <w:p w14:paraId="6D4233A0" w14:textId="77777777" w:rsidR="00440477" w:rsidRDefault="00440477" w:rsidP="0012456B">
            <w:pPr>
              <w:pStyle w:val="TableText"/>
              <w:keepNext w:val="0"/>
              <w:rPr>
                <w:ins w:id="10041" w:author="Russ Ott" w:date="2022-05-16T11:54:00Z"/>
              </w:rPr>
            </w:pPr>
            <w:ins w:id="10042" w:author="Russ Ott" w:date="2022-05-16T11:54:00Z">
              <w:r>
                <w:t>SHALL</w:t>
              </w:r>
            </w:ins>
          </w:p>
        </w:tc>
        <w:tc>
          <w:tcPr>
            <w:tcW w:w="864" w:type="dxa"/>
          </w:tcPr>
          <w:p w14:paraId="1FC37BA3" w14:textId="77777777" w:rsidR="00440477" w:rsidRDefault="00440477" w:rsidP="0012456B">
            <w:pPr>
              <w:pStyle w:val="TableText"/>
              <w:keepNext w:val="0"/>
              <w:rPr>
                <w:ins w:id="10043" w:author="Russ Ott" w:date="2022-05-16T11:54:00Z"/>
              </w:rPr>
            </w:pPr>
          </w:p>
        </w:tc>
        <w:tc>
          <w:tcPr>
            <w:tcW w:w="1104" w:type="dxa"/>
          </w:tcPr>
          <w:p w14:paraId="296ACF18" w14:textId="52622001" w:rsidR="00440477" w:rsidRDefault="001C172D" w:rsidP="0012456B">
            <w:pPr>
              <w:pStyle w:val="TableText"/>
              <w:keepNext w:val="0"/>
              <w:rPr>
                <w:ins w:id="10044" w:author="Russ Ott" w:date="2022-05-16T11:54:00Z"/>
              </w:rPr>
            </w:pPr>
            <w:ins w:id="10045" w:author="Russ Ott" w:date="2022-05-16T11:54:00Z">
              <w:r>
                <w:fldChar w:fldCharType="begin"/>
              </w:r>
              <w:r>
                <w:instrText xml:space="preserve"> HYPERLINK \l "C_4515-7887" \h </w:instrText>
              </w:r>
              <w:r>
                <w:fldChar w:fldCharType="separate"/>
              </w:r>
              <w:r w:rsidR="00440477">
                <w:rPr>
                  <w:rStyle w:val="HyperlinkText9pt"/>
                </w:rPr>
                <w:t>4515-7887</w:t>
              </w:r>
              <w:r>
                <w:rPr>
                  <w:rStyle w:val="HyperlinkText9pt"/>
                </w:rPr>
                <w:fldChar w:fldCharType="end"/>
              </w:r>
            </w:ins>
          </w:p>
        </w:tc>
        <w:tc>
          <w:tcPr>
            <w:tcW w:w="2975" w:type="dxa"/>
          </w:tcPr>
          <w:p w14:paraId="01978C03" w14:textId="77777777" w:rsidR="00440477" w:rsidRDefault="00440477" w:rsidP="0012456B">
            <w:pPr>
              <w:pStyle w:val="TableText"/>
              <w:keepNext w:val="0"/>
              <w:rPr>
                <w:ins w:id="10046" w:author="Russ Ott" w:date="2022-05-16T11:54:00Z"/>
              </w:rPr>
            </w:pPr>
            <w:ins w:id="10047" w:author="Russ Ott" w:date="2022-05-16T11:54:00Z">
              <w:r>
                <w:t>urn:oid:2.16.840.1.113883.5.1002 (HL7ActRelationshipType) = COMP</w:t>
              </w:r>
            </w:ins>
          </w:p>
        </w:tc>
      </w:tr>
      <w:tr w:rsidR="00440477" w14:paraId="1DE2A76D" w14:textId="77777777" w:rsidTr="00BA7D84">
        <w:trPr>
          <w:jc w:val="center"/>
          <w:ins w:id="10048" w:author="Russ Ott" w:date="2022-05-16T11:54:00Z"/>
        </w:trPr>
        <w:tc>
          <w:tcPr>
            <w:tcW w:w="3345" w:type="dxa"/>
          </w:tcPr>
          <w:p w14:paraId="7806106F" w14:textId="77777777" w:rsidR="00440477" w:rsidRDefault="00440477" w:rsidP="0012456B">
            <w:pPr>
              <w:pStyle w:val="TableText"/>
              <w:keepNext w:val="0"/>
              <w:rPr>
                <w:ins w:id="10049" w:author="Russ Ott" w:date="2022-05-16T11:54:00Z"/>
              </w:rPr>
            </w:pPr>
            <w:ins w:id="10050" w:author="Russ Ott" w:date="2022-05-16T11:54:00Z">
              <w:r>
                <w:tab/>
              </w:r>
              <w:r>
                <w:tab/>
                <w:t>substanceAdministration</w:t>
              </w:r>
            </w:ins>
          </w:p>
        </w:tc>
        <w:tc>
          <w:tcPr>
            <w:tcW w:w="720" w:type="dxa"/>
          </w:tcPr>
          <w:p w14:paraId="1BB165C1" w14:textId="77777777" w:rsidR="00440477" w:rsidRDefault="00440477" w:rsidP="0012456B">
            <w:pPr>
              <w:pStyle w:val="TableText"/>
              <w:keepNext w:val="0"/>
              <w:rPr>
                <w:ins w:id="10051" w:author="Russ Ott" w:date="2022-05-16T11:54:00Z"/>
              </w:rPr>
            </w:pPr>
            <w:ins w:id="10052" w:author="Russ Ott" w:date="2022-05-16T11:54:00Z">
              <w:r>
                <w:t>1..1</w:t>
              </w:r>
            </w:ins>
          </w:p>
        </w:tc>
        <w:tc>
          <w:tcPr>
            <w:tcW w:w="1152" w:type="dxa"/>
          </w:tcPr>
          <w:p w14:paraId="7F995CE0" w14:textId="77777777" w:rsidR="00440477" w:rsidRDefault="00440477" w:rsidP="0012456B">
            <w:pPr>
              <w:pStyle w:val="TableText"/>
              <w:keepNext w:val="0"/>
              <w:rPr>
                <w:ins w:id="10053" w:author="Russ Ott" w:date="2022-05-16T11:54:00Z"/>
              </w:rPr>
            </w:pPr>
            <w:ins w:id="10054" w:author="Russ Ott" w:date="2022-05-16T11:54:00Z">
              <w:r>
                <w:t>SHALL</w:t>
              </w:r>
            </w:ins>
          </w:p>
        </w:tc>
        <w:tc>
          <w:tcPr>
            <w:tcW w:w="864" w:type="dxa"/>
          </w:tcPr>
          <w:p w14:paraId="398CED52" w14:textId="77777777" w:rsidR="00440477" w:rsidRDefault="00440477" w:rsidP="0012456B">
            <w:pPr>
              <w:pStyle w:val="TableText"/>
              <w:keepNext w:val="0"/>
              <w:rPr>
                <w:ins w:id="10055" w:author="Russ Ott" w:date="2022-05-16T11:54:00Z"/>
              </w:rPr>
            </w:pPr>
          </w:p>
        </w:tc>
        <w:tc>
          <w:tcPr>
            <w:tcW w:w="1104" w:type="dxa"/>
          </w:tcPr>
          <w:p w14:paraId="6E7924A6" w14:textId="197295DD" w:rsidR="00440477" w:rsidRDefault="001C172D" w:rsidP="0012456B">
            <w:pPr>
              <w:pStyle w:val="TableText"/>
              <w:keepNext w:val="0"/>
              <w:rPr>
                <w:ins w:id="10056" w:author="Russ Ott" w:date="2022-05-16T11:54:00Z"/>
              </w:rPr>
            </w:pPr>
            <w:ins w:id="10057" w:author="Russ Ott" w:date="2022-05-16T11:54:00Z">
              <w:r>
                <w:fldChar w:fldCharType="begin"/>
              </w:r>
              <w:r>
                <w:instrText xml:space="preserve"> HYPERLINK \l "C_4515-15915" \h </w:instrText>
              </w:r>
              <w:r>
                <w:fldChar w:fldCharType="separate"/>
              </w:r>
              <w:r w:rsidR="00440477">
                <w:rPr>
                  <w:rStyle w:val="HyperlinkText9pt"/>
                </w:rPr>
                <w:t>4515-15915</w:t>
              </w:r>
              <w:r>
                <w:rPr>
                  <w:rStyle w:val="HyperlinkText9pt"/>
                </w:rPr>
                <w:fldChar w:fldCharType="end"/>
              </w:r>
            </w:ins>
          </w:p>
        </w:tc>
        <w:tc>
          <w:tcPr>
            <w:tcW w:w="2975" w:type="dxa"/>
          </w:tcPr>
          <w:p w14:paraId="387FE78C" w14:textId="77777777" w:rsidR="00440477" w:rsidRDefault="00440477" w:rsidP="0012456B">
            <w:pPr>
              <w:pStyle w:val="TableText"/>
              <w:keepNext w:val="0"/>
              <w:rPr>
                <w:ins w:id="10058" w:author="Russ Ott" w:date="2022-05-16T11:54:00Z"/>
              </w:rPr>
            </w:pPr>
            <w:ins w:id="10059" w:author="Russ Ott" w:date="2022-05-16T11:54:00Z">
              <w:r>
                <w:t>Medication Activity (V2) (identifier: urn:hl7ii:2.16.840.1.113883.10.20.22.4.16:2014-06-09</w:t>
              </w:r>
            </w:ins>
          </w:p>
        </w:tc>
      </w:tr>
      <w:tr w:rsidR="00440477" w14:paraId="4B6108BF" w14:textId="77777777" w:rsidTr="00BA7D84">
        <w:trPr>
          <w:jc w:val="center"/>
          <w:ins w:id="10060" w:author="Russ Ott" w:date="2022-05-16T11:54:00Z"/>
        </w:trPr>
        <w:tc>
          <w:tcPr>
            <w:tcW w:w="3345" w:type="dxa"/>
          </w:tcPr>
          <w:p w14:paraId="1B3DB19A" w14:textId="77777777" w:rsidR="00440477" w:rsidRDefault="00440477" w:rsidP="0012456B">
            <w:pPr>
              <w:pStyle w:val="TableText"/>
              <w:keepNext w:val="0"/>
              <w:rPr>
                <w:ins w:id="10061" w:author="Russ Ott" w:date="2022-05-16T11:54:00Z"/>
              </w:rPr>
            </w:pPr>
            <w:ins w:id="10062" w:author="Russ Ott" w:date="2022-05-16T11:54:00Z">
              <w:r>
                <w:tab/>
                <w:t>entryRelationship</w:t>
              </w:r>
            </w:ins>
          </w:p>
        </w:tc>
        <w:tc>
          <w:tcPr>
            <w:tcW w:w="720" w:type="dxa"/>
          </w:tcPr>
          <w:p w14:paraId="28D332D8" w14:textId="77777777" w:rsidR="00440477" w:rsidRDefault="00440477" w:rsidP="0012456B">
            <w:pPr>
              <w:pStyle w:val="TableText"/>
              <w:keepNext w:val="0"/>
              <w:rPr>
                <w:ins w:id="10063" w:author="Russ Ott" w:date="2022-05-16T11:54:00Z"/>
              </w:rPr>
            </w:pPr>
            <w:ins w:id="10064" w:author="Russ Ott" w:date="2022-05-16T11:54:00Z">
              <w:r>
                <w:t>0..*</w:t>
              </w:r>
            </w:ins>
          </w:p>
        </w:tc>
        <w:tc>
          <w:tcPr>
            <w:tcW w:w="1152" w:type="dxa"/>
          </w:tcPr>
          <w:p w14:paraId="49525066" w14:textId="77777777" w:rsidR="00440477" w:rsidRDefault="00440477" w:rsidP="0012456B">
            <w:pPr>
              <w:pStyle w:val="TableText"/>
              <w:keepNext w:val="0"/>
              <w:rPr>
                <w:ins w:id="10065" w:author="Russ Ott" w:date="2022-05-16T11:54:00Z"/>
              </w:rPr>
            </w:pPr>
            <w:ins w:id="10066" w:author="Russ Ott" w:date="2022-05-16T11:54:00Z">
              <w:r>
                <w:t>MAY</w:t>
              </w:r>
            </w:ins>
          </w:p>
        </w:tc>
        <w:tc>
          <w:tcPr>
            <w:tcW w:w="864" w:type="dxa"/>
          </w:tcPr>
          <w:p w14:paraId="75E34147" w14:textId="77777777" w:rsidR="00440477" w:rsidRDefault="00440477" w:rsidP="0012456B">
            <w:pPr>
              <w:pStyle w:val="TableText"/>
              <w:keepNext w:val="0"/>
              <w:rPr>
                <w:ins w:id="10067" w:author="Russ Ott" w:date="2022-05-16T11:54:00Z"/>
              </w:rPr>
            </w:pPr>
          </w:p>
        </w:tc>
        <w:tc>
          <w:tcPr>
            <w:tcW w:w="1104" w:type="dxa"/>
          </w:tcPr>
          <w:p w14:paraId="2A4C3409" w14:textId="5BEC0E68" w:rsidR="00440477" w:rsidRDefault="001C172D" w:rsidP="0012456B">
            <w:pPr>
              <w:pStyle w:val="TableText"/>
              <w:keepNext w:val="0"/>
              <w:rPr>
                <w:ins w:id="10068" w:author="Russ Ott" w:date="2022-05-16T11:54:00Z"/>
              </w:rPr>
            </w:pPr>
            <w:ins w:id="10069" w:author="Russ Ott" w:date="2022-05-16T11:54:00Z">
              <w:r>
                <w:fldChar w:fldCharType="begin"/>
              </w:r>
              <w:r>
                <w:instrText xml:space="preserve"> HYPERLINK \l "C_4515-32473" \h </w:instrText>
              </w:r>
              <w:r>
                <w:fldChar w:fldCharType="separate"/>
              </w:r>
              <w:r w:rsidR="00440477">
                <w:rPr>
                  <w:rStyle w:val="HyperlinkText9pt"/>
                </w:rPr>
                <w:t>4515-32473</w:t>
              </w:r>
              <w:r>
                <w:rPr>
                  <w:rStyle w:val="HyperlinkText9pt"/>
                </w:rPr>
                <w:fldChar w:fldCharType="end"/>
              </w:r>
            </w:ins>
          </w:p>
        </w:tc>
        <w:tc>
          <w:tcPr>
            <w:tcW w:w="2975" w:type="dxa"/>
          </w:tcPr>
          <w:p w14:paraId="4874FED5" w14:textId="77777777" w:rsidR="00440477" w:rsidRDefault="00440477" w:rsidP="0012456B">
            <w:pPr>
              <w:pStyle w:val="TableText"/>
              <w:keepNext w:val="0"/>
              <w:rPr>
                <w:ins w:id="10070" w:author="Russ Ott" w:date="2022-05-16T11:54:00Z"/>
              </w:rPr>
            </w:pPr>
          </w:p>
        </w:tc>
      </w:tr>
      <w:tr w:rsidR="00440477" w14:paraId="62571689" w14:textId="77777777" w:rsidTr="00BA7D84">
        <w:trPr>
          <w:jc w:val="center"/>
          <w:ins w:id="10071" w:author="Russ Ott" w:date="2022-05-16T11:54:00Z"/>
        </w:trPr>
        <w:tc>
          <w:tcPr>
            <w:tcW w:w="3345" w:type="dxa"/>
          </w:tcPr>
          <w:p w14:paraId="64995948" w14:textId="77777777" w:rsidR="00440477" w:rsidRDefault="00440477" w:rsidP="0012456B">
            <w:pPr>
              <w:pStyle w:val="TableText"/>
              <w:keepNext w:val="0"/>
              <w:rPr>
                <w:ins w:id="10072" w:author="Russ Ott" w:date="2022-05-16T11:54:00Z"/>
              </w:rPr>
            </w:pPr>
            <w:ins w:id="10073" w:author="Russ Ott" w:date="2022-05-16T11:54:00Z">
              <w:r>
                <w:tab/>
              </w:r>
              <w:r>
                <w:tab/>
                <w:t>@typeCode</w:t>
              </w:r>
            </w:ins>
          </w:p>
        </w:tc>
        <w:tc>
          <w:tcPr>
            <w:tcW w:w="720" w:type="dxa"/>
          </w:tcPr>
          <w:p w14:paraId="6A030D73" w14:textId="77777777" w:rsidR="00440477" w:rsidRDefault="00440477" w:rsidP="0012456B">
            <w:pPr>
              <w:pStyle w:val="TableText"/>
              <w:keepNext w:val="0"/>
              <w:rPr>
                <w:ins w:id="10074" w:author="Russ Ott" w:date="2022-05-16T11:54:00Z"/>
              </w:rPr>
            </w:pPr>
            <w:ins w:id="10075" w:author="Russ Ott" w:date="2022-05-16T11:54:00Z">
              <w:r>
                <w:t>1..1</w:t>
              </w:r>
            </w:ins>
          </w:p>
        </w:tc>
        <w:tc>
          <w:tcPr>
            <w:tcW w:w="1152" w:type="dxa"/>
          </w:tcPr>
          <w:p w14:paraId="1227DD01" w14:textId="77777777" w:rsidR="00440477" w:rsidRDefault="00440477" w:rsidP="0012456B">
            <w:pPr>
              <w:pStyle w:val="TableText"/>
              <w:keepNext w:val="0"/>
              <w:rPr>
                <w:ins w:id="10076" w:author="Russ Ott" w:date="2022-05-16T11:54:00Z"/>
              </w:rPr>
            </w:pPr>
            <w:ins w:id="10077" w:author="Russ Ott" w:date="2022-05-16T11:54:00Z">
              <w:r>
                <w:t>SHALL</w:t>
              </w:r>
            </w:ins>
          </w:p>
        </w:tc>
        <w:tc>
          <w:tcPr>
            <w:tcW w:w="864" w:type="dxa"/>
          </w:tcPr>
          <w:p w14:paraId="1E563C3E" w14:textId="77777777" w:rsidR="00440477" w:rsidRDefault="00440477" w:rsidP="0012456B">
            <w:pPr>
              <w:pStyle w:val="TableText"/>
              <w:keepNext w:val="0"/>
              <w:rPr>
                <w:ins w:id="10078" w:author="Russ Ott" w:date="2022-05-16T11:54:00Z"/>
              </w:rPr>
            </w:pPr>
          </w:p>
        </w:tc>
        <w:tc>
          <w:tcPr>
            <w:tcW w:w="1104" w:type="dxa"/>
          </w:tcPr>
          <w:p w14:paraId="6D51D7EF" w14:textId="09F1A4CB" w:rsidR="00440477" w:rsidRDefault="001C172D" w:rsidP="0012456B">
            <w:pPr>
              <w:pStyle w:val="TableText"/>
              <w:keepNext w:val="0"/>
              <w:rPr>
                <w:ins w:id="10079" w:author="Russ Ott" w:date="2022-05-16T11:54:00Z"/>
              </w:rPr>
            </w:pPr>
            <w:ins w:id="10080" w:author="Russ Ott" w:date="2022-05-16T11:54:00Z">
              <w:r>
                <w:fldChar w:fldCharType="begin"/>
              </w:r>
              <w:r>
                <w:instrText xml:space="preserve"> HYPERLINK \l "C_4515-32474" \h </w:instrText>
              </w:r>
              <w:r>
                <w:fldChar w:fldCharType="separate"/>
              </w:r>
              <w:r w:rsidR="00440477">
                <w:rPr>
                  <w:rStyle w:val="HyperlinkText9pt"/>
                </w:rPr>
                <w:t>4515-32474</w:t>
              </w:r>
              <w:r>
                <w:rPr>
                  <w:rStyle w:val="HyperlinkText9pt"/>
                </w:rPr>
                <w:fldChar w:fldCharType="end"/>
              </w:r>
            </w:ins>
          </w:p>
        </w:tc>
        <w:tc>
          <w:tcPr>
            <w:tcW w:w="2975" w:type="dxa"/>
          </w:tcPr>
          <w:p w14:paraId="77D5DB9D" w14:textId="77777777" w:rsidR="00440477" w:rsidRDefault="00440477" w:rsidP="0012456B">
            <w:pPr>
              <w:pStyle w:val="TableText"/>
              <w:keepNext w:val="0"/>
              <w:rPr>
                <w:ins w:id="10081" w:author="Russ Ott" w:date="2022-05-16T11:54:00Z"/>
              </w:rPr>
            </w:pPr>
            <w:ins w:id="10082" w:author="Russ Ott" w:date="2022-05-16T11:54:00Z">
              <w:r>
                <w:t>urn:oid:2.16.840.1.113883.5.1002 (HL7ActRelationshipType) = COMP</w:t>
              </w:r>
            </w:ins>
          </w:p>
        </w:tc>
      </w:tr>
      <w:tr w:rsidR="00440477" w14:paraId="55C54741" w14:textId="77777777" w:rsidTr="00BA7D84">
        <w:trPr>
          <w:jc w:val="center"/>
          <w:ins w:id="10083" w:author="Russ Ott" w:date="2022-05-16T11:54:00Z"/>
        </w:trPr>
        <w:tc>
          <w:tcPr>
            <w:tcW w:w="3345" w:type="dxa"/>
          </w:tcPr>
          <w:p w14:paraId="42087364" w14:textId="77777777" w:rsidR="00440477" w:rsidRDefault="00440477" w:rsidP="0012456B">
            <w:pPr>
              <w:pStyle w:val="TableText"/>
              <w:keepNext w:val="0"/>
              <w:rPr>
                <w:ins w:id="10084" w:author="Russ Ott" w:date="2022-05-16T11:54:00Z"/>
              </w:rPr>
            </w:pPr>
            <w:ins w:id="10085" w:author="Russ Ott" w:date="2022-05-16T11:54:00Z">
              <w:r>
                <w:tab/>
              </w:r>
              <w:r>
                <w:tab/>
                <w:t>observation</w:t>
              </w:r>
            </w:ins>
          </w:p>
        </w:tc>
        <w:tc>
          <w:tcPr>
            <w:tcW w:w="720" w:type="dxa"/>
          </w:tcPr>
          <w:p w14:paraId="593F9333" w14:textId="77777777" w:rsidR="00440477" w:rsidRDefault="00440477" w:rsidP="0012456B">
            <w:pPr>
              <w:pStyle w:val="TableText"/>
              <w:keepNext w:val="0"/>
              <w:rPr>
                <w:ins w:id="10086" w:author="Russ Ott" w:date="2022-05-16T11:54:00Z"/>
              </w:rPr>
            </w:pPr>
            <w:ins w:id="10087" w:author="Russ Ott" w:date="2022-05-16T11:54:00Z">
              <w:r>
                <w:t>1..1</w:t>
              </w:r>
            </w:ins>
          </w:p>
        </w:tc>
        <w:tc>
          <w:tcPr>
            <w:tcW w:w="1152" w:type="dxa"/>
          </w:tcPr>
          <w:p w14:paraId="76FEFD7E" w14:textId="77777777" w:rsidR="00440477" w:rsidRDefault="00440477" w:rsidP="0012456B">
            <w:pPr>
              <w:pStyle w:val="TableText"/>
              <w:keepNext w:val="0"/>
              <w:rPr>
                <w:ins w:id="10088" w:author="Russ Ott" w:date="2022-05-16T11:54:00Z"/>
              </w:rPr>
            </w:pPr>
            <w:ins w:id="10089" w:author="Russ Ott" w:date="2022-05-16T11:54:00Z">
              <w:r>
                <w:t>SHALL</w:t>
              </w:r>
            </w:ins>
          </w:p>
        </w:tc>
        <w:tc>
          <w:tcPr>
            <w:tcW w:w="864" w:type="dxa"/>
          </w:tcPr>
          <w:p w14:paraId="2F4FAF2E" w14:textId="77777777" w:rsidR="00440477" w:rsidRDefault="00440477" w:rsidP="0012456B">
            <w:pPr>
              <w:pStyle w:val="TableText"/>
              <w:keepNext w:val="0"/>
              <w:rPr>
                <w:ins w:id="10090" w:author="Russ Ott" w:date="2022-05-16T11:54:00Z"/>
              </w:rPr>
            </w:pPr>
          </w:p>
        </w:tc>
        <w:tc>
          <w:tcPr>
            <w:tcW w:w="1104" w:type="dxa"/>
          </w:tcPr>
          <w:p w14:paraId="1F003A79" w14:textId="164BC0A3" w:rsidR="00440477" w:rsidRDefault="001C172D" w:rsidP="0012456B">
            <w:pPr>
              <w:pStyle w:val="TableText"/>
              <w:keepNext w:val="0"/>
              <w:rPr>
                <w:ins w:id="10091" w:author="Russ Ott" w:date="2022-05-16T11:54:00Z"/>
              </w:rPr>
            </w:pPr>
            <w:ins w:id="10092" w:author="Russ Ott" w:date="2022-05-16T11:54:00Z">
              <w:r>
                <w:fldChar w:fldCharType="begin"/>
              </w:r>
              <w:r>
                <w:instrText xml:space="preserve"> HYPERLINK \l "C_4515-32475" \h </w:instrText>
              </w:r>
              <w:r>
                <w:fldChar w:fldCharType="separate"/>
              </w:r>
              <w:r w:rsidR="00440477">
                <w:rPr>
                  <w:rStyle w:val="HyperlinkText9pt"/>
                </w:rPr>
                <w:t>4515-32475</w:t>
              </w:r>
              <w:r>
                <w:rPr>
                  <w:rStyle w:val="HyperlinkText9pt"/>
                </w:rPr>
                <w:fldChar w:fldCharType="end"/>
              </w:r>
            </w:ins>
          </w:p>
        </w:tc>
        <w:tc>
          <w:tcPr>
            <w:tcW w:w="2975" w:type="dxa"/>
          </w:tcPr>
          <w:p w14:paraId="66D007BA" w14:textId="77777777" w:rsidR="00440477" w:rsidRDefault="00440477" w:rsidP="0012456B">
            <w:pPr>
              <w:pStyle w:val="TableText"/>
              <w:keepNext w:val="0"/>
              <w:rPr>
                <w:ins w:id="10093" w:author="Russ Ott" w:date="2022-05-16T11:54:00Z"/>
              </w:rPr>
            </w:pPr>
            <w:ins w:id="10094" w:author="Russ Ott" w:date="2022-05-16T11:54:00Z">
              <w:r>
                <w:t xml:space="preserve">Reaction Observation (V2) (identifier: </w:t>
              </w:r>
              <w:r>
                <w:lastRenderedPageBreak/>
                <w:t>urn:hl7ii:2.16.840.1.113883.10.20.22.4.9:2014-06-09</w:t>
              </w:r>
            </w:ins>
          </w:p>
        </w:tc>
      </w:tr>
      <w:tr w:rsidR="00440477" w14:paraId="5B5545FD" w14:textId="77777777" w:rsidTr="00BA7D84">
        <w:trPr>
          <w:jc w:val="center"/>
          <w:ins w:id="10095" w:author="Russ Ott" w:date="2022-05-16T11:54:00Z"/>
        </w:trPr>
        <w:tc>
          <w:tcPr>
            <w:tcW w:w="3345" w:type="dxa"/>
          </w:tcPr>
          <w:p w14:paraId="0C4B7CE8" w14:textId="77777777" w:rsidR="00440477" w:rsidRDefault="00440477" w:rsidP="0012456B">
            <w:pPr>
              <w:pStyle w:val="TableText"/>
              <w:keepNext w:val="0"/>
              <w:rPr>
                <w:ins w:id="10096" w:author="Russ Ott" w:date="2022-05-16T11:54:00Z"/>
              </w:rPr>
            </w:pPr>
            <w:ins w:id="10097" w:author="Russ Ott" w:date="2022-05-16T11:54:00Z">
              <w:r>
                <w:lastRenderedPageBreak/>
                <w:tab/>
                <w:t>entryRelationship</w:t>
              </w:r>
            </w:ins>
          </w:p>
        </w:tc>
        <w:tc>
          <w:tcPr>
            <w:tcW w:w="720" w:type="dxa"/>
          </w:tcPr>
          <w:p w14:paraId="47038029" w14:textId="77777777" w:rsidR="00440477" w:rsidRDefault="00440477" w:rsidP="0012456B">
            <w:pPr>
              <w:pStyle w:val="TableText"/>
              <w:keepNext w:val="0"/>
              <w:rPr>
                <w:ins w:id="10098" w:author="Russ Ott" w:date="2022-05-16T11:54:00Z"/>
              </w:rPr>
            </w:pPr>
            <w:ins w:id="10099" w:author="Russ Ott" w:date="2022-05-16T11:54:00Z">
              <w:r>
                <w:t>0..*</w:t>
              </w:r>
            </w:ins>
          </w:p>
        </w:tc>
        <w:tc>
          <w:tcPr>
            <w:tcW w:w="1152" w:type="dxa"/>
          </w:tcPr>
          <w:p w14:paraId="6C58815B" w14:textId="77777777" w:rsidR="00440477" w:rsidRDefault="00440477" w:rsidP="0012456B">
            <w:pPr>
              <w:pStyle w:val="TableText"/>
              <w:keepNext w:val="0"/>
              <w:rPr>
                <w:ins w:id="10100" w:author="Russ Ott" w:date="2022-05-16T11:54:00Z"/>
              </w:rPr>
            </w:pPr>
            <w:ins w:id="10101" w:author="Russ Ott" w:date="2022-05-16T11:54:00Z">
              <w:r>
                <w:t>MAY</w:t>
              </w:r>
            </w:ins>
          </w:p>
        </w:tc>
        <w:tc>
          <w:tcPr>
            <w:tcW w:w="864" w:type="dxa"/>
          </w:tcPr>
          <w:p w14:paraId="1A675F72" w14:textId="77777777" w:rsidR="00440477" w:rsidRDefault="00440477" w:rsidP="0012456B">
            <w:pPr>
              <w:pStyle w:val="TableText"/>
              <w:keepNext w:val="0"/>
              <w:rPr>
                <w:ins w:id="10102" w:author="Russ Ott" w:date="2022-05-16T11:54:00Z"/>
              </w:rPr>
            </w:pPr>
          </w:p>
        </w:tc>
        <w:tc>
          <w:tcPr>
            <w:tcW w:w="1104" w:type="dxa"/>
          </w:tcPr>
          <w:p w14:paraId="0AC554BC" w14:textId="7329EC3A" w:rsidR="00440477" w:rsidRDefault="001C172D" w:rsidP="0012456B">
            <w:pPr>
              <w:pStyle w:val="TableText"/>
              <w:keepNext w:val="0"/>
              <w:rPr>
                <w:ins w:id="10103" w:author="Russ Ott" w:date="2022-05-16T11:54:00Z"/>
              </w:rPr>
            </w:pPr>
            <w:ins w:id="10104" w:author="Russ Ott" w:date="2022-05-16T11:54:00Z">
              <w:r>
                <w:fldChar w:fldCharType="begin"/>
              </w:r>
              <w:r>
                <w:instrText xml:space="preserve"> HYPERLINK \l "C_4515-32985" \h </w:instrText>
              </w:r>
              <w:r>
                <w:fldChar w:fldCharType="separate"/>
              </w:r>
              <w:r w:rsidR="00440477">
                <w:rPr>
                  <w:rStyle w:val="HyperlinkText9pt"/>
                </w:rPr>
                <w:t>4515-32985</w:t>
              </w:r>
              <w:r>
                <w:rPr>
                  <w:rStyle w:val="HyperlinkText9pt"/>
                </w:rPr>
                <w:fldChar w:fldCharType="end"/>
              </w:r>
            </w:ins>
          </w:p>
        </w:tc>
        <w:tc>
          <w:tcPr>
            <w:tcW w:w="2975" w:type="dxa"/>
          </w:tcPr>
          <w:p w14:paraId="4F506C3D" w14:textId="77777777" w:rsidR="00440477" w:rsidRDefault="00440477" w:rsidP="0012456B">
            <w:pPr>
              <w:pStyle w:val="TableText"/>
              <w:keepNext w:val="0"/>
              <w:rPr>
                <w:ins w:id="10105" w:author="Russ Ott" w:date="2022-05-16T11:54:00Z"/>
              </w:rPr>
            </w:pPr>
          </w:p>
        </w:tc>
      </w:tr>
      <w:tr w:rsidR="00440477" w14:paraId="1540DA79" w14:textId="77777777" w:rsidTr="00BA7D84">
        <w:trPr>
          <w:jc w:val="center"/>
          <w:ins w:id="10106" w:author="Russ Ott" w:date="2022-05-16T11:54:00Z"/>
        </w:trPr>
        <w:tc>
          <w:tcPr>
            <w:tcW w:w="3345" w:type="dxa"/>
          </w:tcPr>
          <w:p w14:paraId="716ACEFA" w14:textId="77777777" w:rsidR="00440477" w:rsidRDefault="00440477" w:rsidP="0012456B">
            <w:pPr>
              <w:pStyle w:val="TableText"/>
              <w:keepNext w:val="0"/>
              <w:rPr>
                <w:ins w:id="10107" w:author="Russ Ott" w:date="2022-05-16T11:54:00Z"/>
              </w:rPr>
            </w:pPr>
            <w:ins w:id="10108" w:author="Russ Ott" w:date="2022-05-16T11:54:00Z">
              <w:r>
                <w:tab/>
              </w:r>
              <w:r>
                <w:tab/>
                <w:t>@typeCode</w:t>
              </w:r>
            </w:ins>
          </w:p>
        </w:tc>
        <w:tc>
          <w:tcPr>
            <w:tcW w:w="720" w:type="dxa"/>
          </w:tcPr>
          <w:p w14:paraId="29934562" w14:textId="77777777" w:rsidR="00440477" w:rsidRDefault="00440477" w:rsidP="0012456B">
            <w:pPr>
              <w:pStyle w:val="TableText"/>
              <w:keepNext w:val="0"/>
              <w:rPr>
                <w:ins w:id="10109" w:author="Russ Ott" w:date="2022-05-16T11:54:00Z"/>
              </w:rPr>
            </w:pPr>
            <w:ins w:id="10110" w:author="Russ Ott" w:date="2022-05-16T11:54:00Z">
              <w:r>
                <w:t>1..1</w:t>
              </w:r>
            </w:ins>
          </w:p>
        </w:tc>
        <w:tc>
          <w:tcPr>
            <w:tcW w:w="1152" w:type="dxa"/>
          </w:tcPr>
          <w:p w14:paraId="11D97E1F" w14:textId="77777777" w:rsidR="00440477" w:rsidRDefault="00440477" w:rsidP="0012456B">
            <w:pPr>
              <w:pStyle w:val="TableText"/>
              <w:keepNext w:val="0"/>
              <w:rPr>
                <w:ins w:id="10111" w:author="Russ Ott" w:date="2022-05-16T11:54:00Z"/>
              </w:rPr>
            </w:pPr>
            <w:ins w:id="10112" w:author="Russ Ott" w:date="2022-05-16T11:54:00Z">
              <w:r>
                <w:t>SHALL</w:t>
              </w:r>
            </w:ins>
          </w:p>
        </w:tc>
        <w:tc>
          <w:tcPr>
            <w:tcW w:w="864" w:type="dxa"/>
          </w:tcPr>
          <w:p w14:paraId="5FC8239B" w14:textId="77777777" w:rsidR="00440477" w:rsidRDefault="00440477" w:rsidP="0012456B">
            <w:pPr>
              <w:pStyle w:val="TableText"/>
              <w:keepNext w:val="0"/>
              <w:rPr>
                <w:ins w:id="10113" w:author="Russ Ott" w:date="2022-05-16T11:54:00Z"/>
              </w:rPr>
            </w:pPr>
          </w:p>
        </w:tc>
        <w:tc>
          <w:tcPr>
            <w:tcW w:w="1104" w:type="dxa"/>
          </w:tcPr>
          <w:p w14:paraId="1C0AE1EE" w14:textId="2A58640F" w:rsidR="00440477" w:rsidRDefault="001C172D" w:rsidP="0012456B">
            <w:pPr>
              <w:pStyle w:val="TableText"/>
              <w:keepNext w:val="0"/>
              <w:rPr>
                <w:ins w:id="10114" w:author="Russ Ott" w:date="2022-05-16T11:54:00Z"/>
              </w:rPr>
            </w:pPr>
            <w:ins w:id="10115" w:author="Russ Ott" w:date="2022-05-16T11:54:00Z">
              <w:r>
                <w:fldChar w:fldCharType="begin"/>
              </w:r>
              <w:r>
                <w:instrText xml:space="preserve"> HYPERLINK \l "C_4515-32987" \h </w:instrText>
              </w:r>
              <w:r>
                <w:fldChar w:fldCharType="separate"/>
              </w:r>
              <w:r w:rsidR="00440477">
                <w:rPr>
                  <w:rStyle w:val="HyperlinkText9pt"/>
                </w:rPr>
                <w:t>4515-32987</w:t>
              </w:r>
              <w:r>
                <w:rPr>
                  <w:rStyle w:val="HyperlinkText9pt"/>
                </w:rPr>
                <w:fldChar w:fldCharType="end"/>
              </w:r>
            </w:ins>
          </w:p>
        </w:tc>
        <w:tc>
          <w:tcPr>
            <w:tcW w:w="2975" w:type="dxa"/>
          </w:tcPr>
          <w:p w14:paraId="688A1B29" w14:textId="77777777" w:rsidR="00440477" w:rsidRDefault="00440477" w:rsidP="0012456B">
            <w:pPr>
              <w:pStyle w:val="TableText"/>
              <w:keepNext w:val="0"/>
              <w:rPr>
                <w:ins w:id="10116" w:author="Russ Ott" w:date="2022-05-16T11:54:00Z"/>
              </w:rPr>
            </w:pPr>
            <w:ins w:id="10117" w:author="Russ Ott" w:date="2022-05-16T11:54:00Z">
              <w:r>
                <w:t>urn:oid:2.16.840.1.113883.5.1002 (HL7ActRelationshipType) = RSON</w:t>
              </w:r>
            </w:ins>
          </w:p>
        </w:tc>
      </w:tr>
      <w:tr w:rsidR="00440477" w14:paraId="4D5491E8" w14:textId="77777777" w:rsidTr="00BA7D84">
        <w:trPr>
          <w:jc w:val="center"/>
          <w:ins w:id="10118" w:author="Russ Ott" w:date="2022-05-16T11:54:00Z"/>
        </w:trPr>
        <w:tc>
          <w:tcPr>
            <w:tcW w:w="3345" w:type="dxa"/>
          </w:tcPr>
          <w:p w14:paraId="740A20FB" w14:textId="77777777" w:rsidR="00440477" w:rsidRDefault="00440477" w:rsidP="0012456B">
            <w:pPr>
              <w:pStyle w:val="TableText"/>
              <w:keepNext w:val="0"/>
              <w:rPr>
                <w:ins w:id="10119" w:author="Russ Ott" w:date="2022-05-16T11:54:00Z"/>
              </w:rPr>
            </w:pPr>
            <w:ins w:id="10120" w:author="Russ Ott" w:date="2022-05-16T11:54:00Z">
              <w:r>
                <w:tab/>
              </w:r>
              <w:r>
                <w:tab/>
                <w:t>observation</w:t>
              </w:r>
            </w:ins>
          </w:p>
        </w:tc>
        <w:tc>
          <w:tcPr>
            <w:tcW w:w="720" w:type="dxa"/>
          </w:tcPr>
          <w:p w14:paraId="43A032E5" w14:textId="77777777" w:rsidR="00440477" w:rsidRDefault="00440477" w:rsidP="0012456B">
            <w:pPr>
              <w:pStyle w:val="TableText"/>
              <w:keepNext w:val="0"/>
              <w:rPr>
                <w:ins w:id="10121" w:author="Russ Ott" w:date="2022-05-16T11:54:00Z"/>
              </w:rPr>
            </w:pPr>
            <w:ins w:id="10122" w:author="Russ Ott" w:date="2022-05-16T11:54:00Z">
              <w:r>
                <w:t>1..1</w:t>
              </w:r>
            </w:ins>
          </w:p>
        </w:tc>
        <w:tc>
          <w:tcPr>
            <w:tcW w:w="1152" w:type="dxa"/>
          </w:tcPr>
          <w:p w14:paraId="73CD62D0" w14:textId="77777777" w:rsidR="00440477" w:rsidRDefault="00440477" w:rsidP="0012456B">
            <w:pPr>
              <w:pStyle w:val="TableText"/>
              <w:keepNext w:val="0"/>
              <w:rPr>
                <w:ins w:id="10123" w:author="Russ Ott" w:date="2022-05-16T11:54:00Z"/>
              </w:rPr>
            </w:pPr>
            <w:ins w:id="10124" w:author="Russ Ott" w:date="2022-05-16T11:54:00Z">
              <w:r>
                <w:t>SHALL</w:t>
              </w:r>
            </w:ins>
          </w:p>
        </w:tc>
        <w:tc>
          <w:tcPr>
            <w:tcW w:w="864" w:type="dxa"/>
          </w:tcPr>
          <w:p w14:paraId="2954CDC9" w14:textId="77777777" w:rsidR="00440477" w:rsidRDefault="00440477" w:rsidP="0012456B">
            <w:pPr>
              <w:pStyle w:val="TableText"/>
              <w:keepNext w:val="0"/>
              <w:rPr>
                <w:ins w:id="10125" w:author="Russ Ott" w:date="2022-05-16T11:54:00Z"/>
              </w:rPr>
            </w:pPr>
          </w:p>
        </w:tc>
        <w:tc>
          <w:tcPr>
            <w:tcW w:w="1104" w:type="dxa"/>
          </w:tcPr>
          <w:p w14:paraId="35675430" w14:textId="1C035803" w:rsidR="00440477" w:rsidRDefault="001C172D" w:rsidP="0012456B">
            <w:pPr>
              <w:pStyle w:val="TableText"/>
              <w:keepNext w:val="0"/>
              <w:rPr>
                <w:ins w:id="10126" w:author="Russ Ott" w:date="2022-05-16T11:54:00Z"/>
              </w:rPr>
            </w:pPr>
            <w:ins w:id="10127" w:author="Russ Ott" w:date="2022-05-16T11:54:00Z">
              <w:r>
                <w:fldChar w:fldCharType="begin"/>
              </w:r>
              <w:r>
                <w:instrText xml:space="preserve"> HYPERLINK \l "C_4515-32986" \h </w:instrText>
              </w:r>
              <w:r>
                <w:fldChar w:fldCharType="separate"/>
              </w:r>
              <w:r w:rsidR="00440477">
                <w:rPr>
                  <w:rStyle w:val="HyperlinkText9pt"/>
                </w:rPr>
                <w:t>4515-32986</w:t>
              </w:r>
              <w:r>
                <w:rPr>
                  <w:rStyle w:val="HyperlinkText9pt"/>
                </w:rPr>
                <w:fldChar w:fldCharType="end"/>
              </w:r>
            </w:ins>
          </w:p>
        </w:tc>
        <w:tc>
          <w:tcPr>
            <w:tcW w:w="2975" w:type="dxa"/>
          </w:tcPr>
          <w:p w14:paraId="581589CE" w14:textId="77777777" w:rsidR="00440477" w:rsidRDefault="00440477" w:rsidP="0012456B">
            <w:pPr>
              <w:pStyle w:val="TableText"/>
              <w:keepNext w:val="0"/>
              <w:rPr>
                <w:ins w:id="10128" w:author="Russ Ott" w:date="2022-05-16T11:54:00Z"/>
              </w:rPr>
            </w:pPr>
            <w:ins w:id="10129" w:author="Russ Ott" w:date="2022-05-16T11:54:00Z">
              <w:r>
                <w:t>Assessment Scale Observation (identifier: urn:oid:2.16.840.1.113883.10.20.22.4.69</w:t>
              </w:r>
            </w:ins>
          </w:p>
        </w:tc>
      </w:tr>
      <w:tr w:rsidR="00440477" w14:paraId="7AAF57D6" w14:textId="77777777" w:rsidTr="00BA7D84">
        <w:trPr>
          <w:jc w:val="center"/>
          <w:ins w:id="10130" w:author="Russ Ott" w:date="2022-05-16T11:54:00Z"/>
        </w:trPr>
        <w:tc>
          <w:tcPr>
            <w:tcW w:w="3345" w:type="dxa"/>
          </w:tcPr>
          <w:p w14:paraId="406E449A" w14:textId="77777777" w:rsidR="00440477" w:rsidRDefault="00440477" w:rsidP="0012456B">
            <w:pPr>
              <w:pStyle w:val="TableText"/>
              <w:keepNext w:val="0"/>
              <w:rPr>
                <w:ins w:id="10131" w:author="Russ Ott" w:date="2022-05-16T11:54:00Z"/>
              </w:rPr>
            </w:pPr>
            <w:ins w:id="10132" w:author="Russ Ott" w:date="2022-05-16T11:54:00Z">
              <w:r>
                <w:tab/>
                <w:t>entryRelationship</w:t>
              </w:r>
            </w:ins>
          </w:p>
        </w:tc>
        <w:tc>
          <w:tcPr>
            <w:tcW w:w="720" w:type="dxa"/>
          </w:tcPr>
          <w:p w14:paraId="614AA12F" w14:textId="77777777" w:rsidR="00440477" w:rsidRDefault="00440477" w:rsidP="0012456B">
            <w:pPr>
              <w:pStyle w:val="TableText"/>
              <w:keepNext w:val="0"/>
              <w:rPr>
                <w:ins w:id="10133" w:author="Russ Ott" w:date="2022-05-16T11:54:00Z"/>
              </w:rPr>
            </w:pPr>
            <w:ins w:id="10134" w:author="Russ Ott" w:date="2022-05-16T11:54:00Z">
              <w:r>
                <w:t>0..*</w:t>
              </w:r>
            </w:ins>
          </w:p>
        </w:tc>
        <w:tc>
          <w:tcPr>
            <w:tcW w:w="1152" w:type="dxa"/>
          </w:tcPr>
          <w:p w14:paraId="07166EBB" w14:textId="77777777" w:rsidR="00440477" w:rsidRDefault="00440477" w:rsidP="0012456B">
            <w:pPr>
              <w:pStyle w:val="TableText"/>
              <w:keepNext w:val="0"/>
              <w:rPr>
                <w:ins w:id="10135" w:author="Russ Ott" w:date="2022-05-16T11:54:00Z"/>
              </w:rPr>
            </w:pPr>
            <w:ins w:id="10136" w:author="Russ Ott" w:date="2022-05-16T11:54:00Z">
              <w:r>
                <w:t>MAY</w:t>
              </w:r>
            </w:ins>
          </w:p>
        </w:tc>
        <w:tc>
          <w:tcPr>
            <w:tcW w:w="864" w:type="dxa"/>
          </w:tcPr>
          <w:p w14:paraId="02A2A992" w14:textId="77777777" w:rsidR="00440477" w:rsidRDefault="00440477" w:rsidP="0012456B">
            <w:pPr>
              <w:pStyle w:val="TableText"/>
              <w:keepNext w:val="0"/>
              <w:rPr>
                <w:ins w:id="10137" w:author="Russ Ott" w:date="2022-05-16T11:54:00Z"/>
              </w:rPr>
            </w:pPr>
          </w:p>
        </w:tc>
        <w:tc>
          <w:tcPr>
            <w:tcW w:w="1104" w:type="dxa"/>
          </w:tcPr>
          <w:p w14:paraId="354FEAE8" w14:textId="47542648" w:rsidR="00440477" w:rsidRDefault="001C172D" w:rsidP="0012456B">
            <w:pPr>
              <w:pStyle w:val="TableText"/>
              <w:keepNext w:val="0"/>
              <w:rPr>
                <w:ins w:id="10138" w:author="Russ Ott" w:date="2022-05-16T11:54:00Z"/>
              </w:rPr>
            </w:pPr>
            <w:ins w:id="10139" w:author="Russ Ott" w:date="2022-05-16T11:54:00Z">
              <w:r>
                <w:fldChar w:fldCharType="begin"/>
              </w:r>
              <w:r>
                <w:instrText xml:space="preserve"> HYPERLINK \l "C_4515-32988" \h </w:instrText>
              </w:r>
              <w:r>
                <w:fldChar w:fldCharType="separate"/>
              </w:r>
              <w:r w:rsidR="00440477">
                <w:rPr>
                  <w:rStyle w:val="HyperlinkText9pt"/>
                </w:rPr>
                <w:t>4515-32988</w:t>
              </w:r>
              <w:r>
                <w:rPr>
                  <w:rStyle w:val="HyperlinkText9pt"/>
                </w:rPr>
                <w:fldChar w:fldCharType="end"/>
              </w:r>
            </w:ins>
          </w:p>
        </w:tc>
        <w:tc>
          <w:tcPr>
            <w:tcW w:w="2975" w:type="dxa"/>
          </w:tcPr>
          <w:p w14:paraId="55F387D8" w14:textId="77777777" w:rsidR="00440477" w:rsidRDefault="00440477" w:rsidP="0012456B">
            <w:pPr>
              <w:pStyle w:val="TableText"/>
              <w:keepNext w:val="0"/>
              <w:rPr>
                <w:ins w:id="10140" w:author="Russ Ott" w:date="2022-05-16T11:54:00Z"/>
              </w:rPr>
            </w:pPr>
          </w:p>
        </w:tc>
      </w:tr>
      <w:tr w:rsidR="00440477" w14:paraId="255D28E5" w14:textId="77777777" w:rsidTr="00BA7D84">
        <w:trPr>
          <w:jc w:val="center"/>
          <w:ins w:id="10141" w:author="Russ Ott" w:date="2022-05-16T11:54:00Z"/>
        </w:trPr>
        <w:tc>
          <w:tcPr>
            <w:tcW w:w="3345" w:type="dxa"/>
          </w:tcPr>
          <w:p w14:paraId="33C99BF0" w14:textId="77777777" w:rsidR="00440477" w:rsidRDefault="00440477" w:rsidP="0012456B">
            <w:pPr>
              <w:pStyle w:val="TableText"/>
              <w:keepNext w:val="0"/>
              <w:rPr>
                <w:ins w:id="10142" w:author="Russ Ott" w:date="2022-05-16T11:54:00Z"/>
              </w:rPr>
            </w:pPr>
            <w:ins w:id="10143" w:author="Russ Ott" w:date="2022-05-16T11:54:00Z">
              <w:r>
                <w:tab/>
              </w:r>
              <w:r>
                <w:tab/>
                <w:t>@typeCode</w:t>
              </w:r>
            </w:ins>
          </w:p>
        </w:tc>
        <w:tc>
          <w:tcPr>
            <w:tcW w:w="720" w:type="dxa"/>
          </w:tcPr>
          <w:p w14:paraId="58700EF1" w14:textId="77777777" w:rsidR="00440477" w:rsidRDefault="00440477" w:rsidP="0012456B">
            <w:pPr>
              <w:pStyle w:val="TableText"/>
              <w:keepNext w:val="0"/>
              <w:rPr>
                <w:ins w:id="10144" w:author="Russ Ott" w:date="2022-05-16T11:54:00Z"/>
              </w:rPr>
            </w:pPr>
            <w:ins w:id="10145" w:author="Russ Ott" w:date="2022-05-16T11:54:00Z">
              <w:r>
                <w:t>1..1</w:t>
              </w:r>
            </w:ins>
          </w:p>
        </w:tc>
        <w:tc>
          <w:tcPr>
            <w:tcW w:w="1152" w:type="dxa"/>
          </w:tcPr>
          <w:p w14:paraId="5DFA1BB3" w14:textId="77777777" w:rsidR="00440477" w:rsidRDefault="00440477" w:rsidP="0012456B">
            <w:pPr>
              <w:pStyle w:val="TableText"/>
              <w:keepNext w:val="0"/>
              <w:rPr>
                <w:ins w:id="10146" w:author="Russ Ott" w:date="2022-05-16T11:54:00Z"/>
              </w:rPr>
            </w:pPr>
            <w:ins w:id="10147" w:author="Russ Ott" w:date="2022-05-16T11:54:00Z">
              <w:r>
                <w:t>SHALL</w:t>
              </w:r>
            </w:ins>
          </w:p>
        </w:tc>
        <w:tc>
          <w:tcPr>
            <w:tcW w:w="864" w:type="dxa"/>
          </w:tcPr>
          <w:p w14:paraId="5F058E4C" w14:textId="77777777" w:rsidR="00440477" w:rsidRDefault="00440477" w:rsidP="0012456B">
            <w:pPr>
              <w:pStyle w:val="TableText"/>
              <w:keepNext w:val="0"/>
              <w:rPr>
                <w:ins w:id="10148" w:author="Russ Ott" w:date="2022-05-16T11:54:00Z"/>
              </w:rPr>
            </w:pPr>
          </w:p>
        </w:tc>
        <w:tc>
          <w:tcPr>
            <w:tcW w:w="1104" w:type="dxa"/>
          </w:tcPr>
          <w:p w14:paraId="7330E581" w14:textId="024D8508" w:rsidR="00440477" w:rsidRDefault="001C172D" w:rsidP="0012456B">
            <w:pPr>
              <w:pStyle w:val="TableText"/>
              <w:keepNext w:val="0"/>
              <w:rPr>
                <w:ins w:id="10149" w:author="Russ Ott" w:date="2022-05-16T11:54:00Z"/>
              </w:rPr>
            </w:pPr>
            <w:ins w:id="10150" w:author="Russ Ott" w:date="2022-05-16T11:54:00Z">
              <w:r>
                <w:fldChar w:fldCharType="begin"/>
              </w:r>
              <w:r>
                <w:instrText xml:space="preserve"> HYPERLINK \l "C_4515-32990" \h </w:instrText>
              </w:r>
              <w:r>
                <w:fldChar w:fldCharType="separate"/>
              </w:r>
              <w:r w:rsidR="00440477">
                <w:rPr>
                  <w:rStyle w:val="HyperlinkText9pt"/>
                </w:rPr>
                <w:t>4515-32990</w:t>
              </w:r>
              <w:r>
                <w:rPr>
                  <w:rStyle w:val="HyperlinkText9pt"/>
                </w:rPr>
                <w:fldChar w:fldCharType="end"/>
              </w:r>
            </w:ins>
          </w:p>
        </w:tc>
        <w:tc>
          <w:tcPr>
            <w:tcW w:w="2975" w:type="dxa"/>
          </w:tcPr>
          <w:p w14:paraId="35E17548" w14:textId="77777777" w:rsidR="00440477" w:rsidRDefault="00440477" w:rsidP="0012456B">
            <w:pPr>
              <w:pStyle w:val="TableText"/>
              <w:keepNext w:val="0"/>
              <w:rPr>
                <w:ins w:id="10151" w:author="Russ Ott" w:date="2022-05-16T11:54:00Z"/>
              </w:rPr>
            </w:pPr>
            <w:ins w:id="10152" w:author="Russ Ott" w:date="2022-05-16T11:54:00Z">
              <w:r>
                <w:t>urn:oid:2.16.840.1.113883.5.1002 (HL7ActRelationshipType) = RSON</w:t>
              </w:r>
            </w:ins>
          </w:p>
        </w:tc>
      </w:tr>
      <w:tr w:rsidR="00440477" w14:paraId="24C7CF9E" w14:textId="77777777" w:rsidTr="00BA7D84">
        <w:trPr>
          <w:jc w:val="center"/>
          <w:ins w:id="10153" w:author="Russ Ott" w:date="2022-05-16T11:54:00Z"/>
        </w:trPr>
        <w:tc>
          <w:tcPr>
            <w:tcW w:w="3345" w:type="dxa"/>
          </w:tcPr>
          <w:p w14:paraId="01F69596" w14:textId="77777777" w:rsidR="00440477" w:rsidRDefault="00440477" w:rsidP="0012456B">
            <w:pPr>
              <w:pStyle w:val="TableText"/>
              <w:keepNext w:val="0"/>
              <w:rPr>
                <w:ins w:id="10154" w:author="Russ Ott" w:date="2022-05-16T11:54:00Z"/>
              </w:rPr>
            </w:pPr>
            <w:ins w:id="10155" w:author="Russ Ott" w:date="2022-05-16T11:54:00Z">
              <w:r>
                <w:tab/>
              </w:r>
              <w:r>
                <w:tab/>
                <w:t>act</w:t>
              </w:r>
            </w:ins>
          </w:p>
        </w:tc>
        <w:tc>
          <w:tcPr>
            <w:tcW w:w="720" w:type="dxa"/>
          </w:tcPr>
          <w:p w14:paraId="6BD55E67" w14:textId="77777777" w:rsidR="00440477" w:rsidRDefault="00440477" w:rsidP="0012456B">
            <w:pPr>
              <w:pStyle w:val="TableText"/>
              <w:keepNext w:val="0"/>
              <w:rPr>
                <w:ins w:id="10156" w:author="Russ Ott" w:date="2022-05-16T11:54:00Z"/>
              </w:rPr>
            </w:pPr>
            <w:ins w:id="10157" w:author="Russ Ott" w:date="2022-05-16T11:54:00Z">
              <w:r>
                <w:t>1..1</w:t>
              </w:r>
            </w:ins>
          </w:p>
        </w:tc>
        <w:tc>
          <w:tcPr>
            <w:tcW w:w="1152" w:type="dxa"/>
          </w:tcPr>
          <w:p w14:paraId="73937720" w14:textId="77777777" w:rsidR="00440477" w:rsidRDefault="00440477" w:rsidP="0012456B">
            <w:pPr>
              <w:pStyle w:val="TableText"/>
              <w:keepNext w:val="0"/>
              <w:rPr>
                <w:ins w:id="10158" w:author="Russ Ott" w:date="2022-05-16T11:54:00Z"/>
              </w:rPr>
            </w:pPr>
            <w:ins w:id="10159" w:author="Russ Ott" w:date="2022-05-16T11:54:00Z">
              <w:r>
                <w:t>SHALL</w:t>
              </w:r>
            </w:ins>
          </w:p>
        </w:tc>
        <w:tc>
          <w:tcPr>
            <w:tcW w:w="864" w:type="dxa"/>
          </w:tcPr>
          <w:p w14:paraId="7B4DF225" w14:textId="77777777" w:rsidR="00440477" w:rsidRDefault="00440477" w:rsidP="0012456B">
            <w:pPr>
              <w:pStyle w:val="TableText"/>
              <w:keepNext w:val="0"/>
              <w:rPr>
                <w:ins w:id="10160" w:author="Russ Ott" w:date="2022-05-16T11:54:00Z"/>
              </w:rPr>
            </w:pPr>
          </w:p>
        </w:tc>
        <w:tc>
          <w:tcPr>
            <w:tcW w:w="1104" w:type="dxa"/>
          </w:tcPr>
          <w:p w14:paraId="784F6874" w14:textId="72F53475" w:rsidR="00440477" w:rsidRDefault="001C172D" w:rsidP="0012456B">
            <w:pPr>
              <w:pStyle w:val="TableText"/>
              <w:keepNext w:val="0"/>
              <w:rPr>
                <w:ins w:id="10161" w:author="Russ Ott" w:date="2022-05-16T11:54:00Z"/>
              </w:rPr>
            </w:pPr>
            <w:ins w:id="10162" w:author="Russ Ott" w:date="2022-05-16T11:54:00Z">
              <w:r>
                <w:fldChar w:fldCharType="begin"/>
              </w:r>
              <w:r>
                <w:instrText xml:space="preserve"> HYPERLINK \l "C_4515-32989" \h </w:instrText>
              </w:r>
              <w:r>
                <w:fldChar w:fldCharType="separate"/>
              </w:r>
              <w:r w:rsidR="00440477">
                <w:rPr>
                  <w:rStyle w:val="HyperlinkText9pt"/>
                </w:rPr>
                <w:t>4515-32989</w:t>
              </w:r>
              <w:r>
                <w:rPr>
                  <w:rStyle w:val="HyperlinkText9pt"/>
                </w:rPr>
                <w:fldChar w:fldCharType="end"/>
              </w:r>
            </w:ins>
          </w:p>
        </w:tc>
        <w:tc>
          <w:tcPr>
            <w:tcW w:w="2975" w:type="dxa"/>
          </w:tcPr>
          <w:p w14:paraId="19672374" w14:textId="77777777" w:rsidR="00440477" w:rsidRDefault="00440477" w:rsidP="0012456B">
            <w:pPr>
              <w:pStyle w:val="TableText"/>
              <w:keepNext w:val="0"/>
              <w:rPr>
                <w:ins w:id="10163" w:author="Russ Ott" w:date="2022-05-16T11:54:00Z"/>
              </w:rPr>
            </w:pPr>
            <w:ins w:id="10164" w:author="Russ Ott" w:date="2022-05-16T11:54:00Z">
              <w:r>
                <w:t>Entry Reference (identifier: urn:oid:2.16.840.1.113883.10.20.22.4.122</w:t>
              </w:r>
            </w:ins>
          </w:p>
        </w:tc>
      </w:tr>
    </w:tbl>
    <w:p w14:paraId="207495E6" w14:textId="77777777" w:rsidR="00440477" w:rsidRDefault="00440477" w:rsidP="00440477">
      <w:pPr>
        <w:pStyle w:val="BodyText"/>
        <w:rPr>
          <w:ins w:id="10165" w:author="Russ Ott" w:date="2022-05-16T11:54:00Z"/>
        </w:rPr>
      </w:pPr>
    </w:p>
    <w:p w14:paraId="33A7668E" w14:textId="77777777" w:rsidR="00440477" w:rsidRDefault="00440477" w:rsidP="00440477">
      <w:pPr>
        <w:numPr>
          <w:ilvl w:val="0"/>
          <w:numId w:val="10"/>
        </w:numPr>
        <w:rPr>
          <w:ins w:id="10166" w:author="Russ Ott" w:date="2022-05-16T11:54:00Z"/>
        </w:rPr>
      </w:pPr>
      <w:ins w:id="10167"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"PROC"</w:t>
        </w:r>
        <w:r>
          <w:t xml:space="preserve"> Procedure (</w:t>
        </w:r>
        <w:proofErr w:type="spellStart"/>
        <w:r>
          <w:t>CodeSystem</w:t>
        </w:r>
        <w:proofErr w:type="spellEnd"/>
        <w:r>
          <w:t xml:space="preserve">: </w:t>
        </w:r>
        <w:r>
          <w:rPr>
            <w:rStyle w:val="XMLname"/>
          </w:rPr>
          <w:t>HL7ActClass urn:oid:2.16.840.1.113883.5.6</w:t>
        </w:r>
        <w:r>
          <w:rPr>
            <w:rStyle w:val="keyword"/>
          </w:rPr>
          <w:t xml:space="preserve"> STATIC</w:t>
        </w:r>
        <w:r>
          <w:t>)</w:t>
        </w:r>
        <w:bookmarkStart w:id="10168" w:name="C_4515-7652"/>
        <w:r>
          <w:t xml:space="preserve"> (CONF:4515-7652)</w:t>
        </w:r>
        <w:bookmarkEnd w:id="10168"/>
        <w:r>
          <w:t>.</w:t>
        </w:r>
      </w:ins>
    </w:p>
    <w:p w14:paraId="381632CC" w14:textId="77777777" w:rsidR="00440477" w:rsidRDefault="00440477" w:rsidP="00440477">
      <w:pPr>
        <w:numPr>
          <w:ilvl w:val="0"/>
          <w:numId w:val="10"/>
        </w:numPr>
        <w:rPr>
          <w:ins w:id="10169" w:author="Russ Ott" w:date="2022-05-16T11:54:00Z"/>
        </w:rPr>
      </w:pPr>
      <w:ins w:id="10170"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10171" w:name="C_4515-7653"/>
        <w:r>
          <w:t xml:space="preserve"> (CONF:4515-7653)</w:t>
        </w:r>
        <w:bookmarkEnd w:id="10171"/>
        <w:r>
          <w:t>.</w:t>
        </w:r>
      </w:ins>
    </w:p>
    <w:p w14:paraId="46A79473" w14:textId="77777777" w:rsidR="00440477" w:rsidRDefault="00440477" w:rsidP="00440477">
      <w:pPr>
        <w:numPr>
          <w:ilvl w:val="0"/>
          <w:numId w:val="10"/>
        </w:numPr>
        <w:rPr>
          <w:ins w:id="10172" w:author="Russ Ott" w:date="2022-05-16T11:54:00Z"/>
        </w:rPr>
      </w:pPr>
      <w:ins w:id="10173"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0174" w:name="C_4515-7654"/>
        <w:proofErr w:type="spellEnd"/>
        <w:r>
          <w:t xml:space="preserve"> (CONF:4515-7654)</w:t>
        </w:r>
        <w:bookmarkEnd w:id="10174"/>
        <w:r>
          <w:t xml:space="preserve"> such that it</w:t>
        </w:r>
      </w:ins>
    </w:p>
    <w:p w14:paraId="25F6DF8A" w14:textId="77777777" w:rsidR="00440477" w:rsidRDefault="00440477" w:rsidP="00440477">
      <w:pPr>
        <w:numPr>
          <w:ilvl w:val="1"/>
          <w:numId w:val="10"/>
        </w:numPr>
        <w:rPr>
          <w:ins w:id="10175" w:author="Russ Ott" w:date="2022-05-16T11:54:00Z"/>
        </w:rPr>
      </w:pPr>
      <w:ins w:id="10176"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"2.16.840.1.113883.10.20.22.4.14"</w:t>
        </w:r>
        <w:bookmarkStart w:id="10177" w:name="C_4515-10521"/>
        <w:r>
          <w:t xml:space="preserve"> (CONF:4515-10521)</w:t>
        </w:r>
        <w:bookmarkEnd w:id="10177"/>
        <w:r>
          <w:t>.</w:t>
        </w:r>
      </w:ins>
    </w:p>
    <w:p w14:paraId="0AEA69DB" w14:textId="77777777" w:rsidR="00440477" w:rsidRDefault="00440477" w:rsidP="00440477">
      <w:pPr>
        <w:numPr>
          <w:ilvl w:val="1"/>
          <w:numId w:val="10"/>
        </w:numPr>
        <w:rPr>
          <w:ins w:id="10178" w:author="Russ Ott" w:date="2022-05-16T11:54:00Z"/>
        </w:rPr>
      </w:pPr>
      <w:ins w:id="10179"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10180" w:name="C_4515-32506"/>
        <w:r>
          <w:t xml:space="preserve"> (CONF:4515-32506)</w:t>
        </w:r>
        <w:bookmarkEnd w:id="10180"/>
        <w:r>
          <w:t>.</w:t>
        </w:r>
      </w:ins>
    </w:p>
    <w:p w14:paraId="5DEBBD4A" w14:textId="77777777" w:rsidR="00440477" w:rsidRDefault="00440477" w:rsidP="00440477">
      <w:pPr>
        <w:numPr>
          <w:ilvl w:val="0"/>
          <w:numId w:val="10"/>
        </w:numPr>
        <w:rPr>
          <w:ins w:id="10181" w:author="Russ Ott" w:date="2022-05-16T11:54:00Z"/>
        </w:rPr>
      </w:pPr>
      <w:ins w:id="10182"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10183" w:name="C_4515-7655"/>
        <w:r>
          <w:t xml:space="preserve"> (CONF:4515-7655)</w:t>
        </w:r>
        <w:bookmarkEnd w:id="10183"/>
        <w:r>
          <w:t>.</w:t>
        </w:r>
      </w:ins>
    </w:p>
    <w:p w14:paraId="37C9ABB5" w14:textId="77777777" w:rsidR="00440477" w:rsidRDefault="00440477" w:rsidP="00440477">
      <w:pPr>
        <w:numPr>
          <w:ilvl w:val="0"/>
          <w:numId w:val="10"/>
        </w:numPr>
        <w:rPr>
          <w:ins w:id="10184" w:author="Russ Ott" w:date="2022-05-16T11:54:00Z"/>
        </w:rPr>
      </w:pPr>
      <w:ins w:id="10185" w:author="Russ Ott" w:date="2022-05-16T11:54:00Z">
        <w:r>
          <w:rPr>
            <w:rStyle w:val="keyword"/>
          </w:rPr>
          <w:t>SHALL</w:t>
        </w:r>
        <w:r>
          <w:t xml:space="preserve"> contain exactly one [</w:t>
        </w:r>
        <w:proofErr w:type="gramStart"/>
        <w:r>
          <w:t>1..</w:t>
        </w:r>
        <w:proofErr w:type="gramEnd"/>
        <w:r>
          <w:t xml:space="preserve">1] </w:t>
        </w:r>
        <w:r>
          <w:rPr>
            <w:rStyle w:val="XMLnameBold"/>
          </w:rPr>
          <w:t>code</w:t>
        </w:r>
        <w:bookmarkStart w:id="10186" w:name="C_4515-7656"/>
        <w:r>
          <w:t xml:space="preserve"> (CONF:4515-7656)</w:t>
        </w:r>
        <w:bookmarkEnd w:id="10186"/>
        <w:r>
          <w:t>.</w:t>
        </w:r>
      </w:ins>
    </w:p>
    <w:p w14:paraId="4ECD00D7" w14:textId="77777777" w:rsidR="00440477" w:rsidRDefault="00440477" w:rsidP="00440477">
      <w:pPr>
        <w:numPr>
          <w:ilvl w:val="1"/>
          <w:numId w:val="10"/>
        </w:numPr>
        <w:rPr>
          <w:ins w:id="10187" w:author="Russ Ott" w:date="2022-05-16T11:54:00Z"/>
        </w:rPr>
      </w:pPr>
      <w:ins w:id="10188" w:author="Russ Ott" w:date="2022-05-16T11:54:00Z">
        <w:r>
          <w:t xml:space="preserve">This code </w:t>
        </w:r>
        <w:r>
          <w:rPr>
            <w:rStyle w:val="keyword"/>
          </w:rPr>
          <w:t>SHOULD</w:t>
        </w:r>
        <w:r>
          <w:t xml:space="preserve"> contain zero or one [</w:t>
        </w:r>
        <w:proofErr w:type="gramStart"/>
        <w:r>
          <w:t>0..</w:t>
        </w:r>
        <w:proofErr w:type="gramEnd"/>
        <w:r>
          <w:t xml:space="preserve">1] </w:t>
        </w:r>
        <w:proofErr w:type="spellStart"/>
        <w:r>
          <w:rPr>
            <w:rStyle w:val="XMLnameBold"/>
          </w:rPr>
          <w:t>originalText</w:t>
        </w:r>
        <w:bookmarkStart w:id="10189" w:name="C_4515-19203"/>
        <w:proofErr w:type="spellEnd"/>
        <w:r>
          <w:t xml:space="preserve"> (CONF:4515-19203)</w:t>
        </w:r>
        <w:bookmarkEnd w:id="10189"/>
        <w:r>
          <w:t>.</w:t>
        </w:r>
      </w:ins>
    </w:p>
    <w:p w14:paraId="29A619E3" w14:textId="77777777" w:rsidR="00440477" w:rsidRDefault="00440477" w:rsidP="00440477">
      <w:pPr>
        <w:numPr>
          <w:ilvl w:val="2"/>
          <w:numId w:val="10"/>
        </w:numPr>
        <w:rPr>
          <w:ins w:id="10190" w:author="Russ Ott" w:date="2022-05-16T11:54:00Z"/>
        </w:rPr>
      </w:pPr>
      <w:ins w:id="10191" w:author="Russ Ott" w:date="2022-05-16T11:54:00Z">
        <w:r>
          <w:t xml:space="preserve">The </w:t>
        </w:r>
        <w:proofErr w:type="spellStart"/>
        <w:r>
          <w:t>originalText</w:t>
        </w:r>
        <w:proofErr w:type="spellEnd"/>
        <w:r>
          <w:t xml:space="preserve">, if present, </w:t>
        </w:r>
        <w:r>
          <w:rPr>
            <w:rStyle w:val="keyword"/>
          </w:rPr>
          <w:t>SHOULD</w:t>
        </w:r>
        <w:r>
          <w:t xml:space="preserve"> contain zero or one [</w:t>
        </w:r>
        <w:proofErr w:type="gramStart"/>
        <w:r>
          <w:t>0..</w:t>
        </w:r>
        <w:proofErr w:type="gramEnd"/>
        <w:r>
          <w:t xml:space="preserve">1] </w:t>
        </w:r>
        <w:r>
          <w:rPr>
            <w:rStyle w:val="XMLnameBold"/>
          </w:rPr>
          <w:t>reference</w:t>
        </w:r>
        <w:bookmarkStart w:id="10192" w:name="C_4515-19204"/>
        <w:r>
          <w:t xml:space="preserve"> (CONF:4515-19204)</w:t>
        </w:r>
        <w:bookmarkEnd w:id="10192"/>
        <w:r>
          <w:t>.</w:t>
        </w:r>
      </w:ins>
    </w:p>
    <w:p w14:paraId="643BF4E0" w14:textId="77777777" w:rsidR="00440477" w:rsidRDefault="00440477" w:rsidP="00440477">
      <w:pPr>
        <w:numPr>
          <w:ilvl w:val="3"/>
          <w:numId w:val="10"/>
        </w:numPr>
        <w:rPr>
          <w:ins w:id="10193" w:author="Russ Ott" w:date="2022-05-16T11:54:00Z"/>
        </w:rPr>
      </w:pPr>
      <w:ins w:id="10194" w:author="Russ Ott" w:date="2022-05-16T11:54:00Z">
        <w:r>
          <w:t xml:space="preserve">The reference, if present, </w:t>
        </w:r>
        <w:r>
          <w:rPr>
            <w:rStyle w:val="keyword"/>
          </w:rPr>
          <w:t>SHOULD</w:t>
        </w:r>
        <w:r>
          <w:t xml:space="preserve"> contain zero or one [</w:t>
        </w:r>
        <w:proofErr w:type="gramStart"/>
        <w:r>
          <w:t>0..</w:t>
        </w:r>
        <w:proofErr w:type="gramEnd"/>
        <w:r>
          <w:t xml:space="preserve">1] </w:t>
        </w:r>
        <w:r>
          <w:rPr>
            <w:rStyle w:val="XMLnameBold"/>
          </w:rPr>
          <w:t>@value</w:t>
        </w:r>
        <w:bookmarkStart w:id="10195" w:name="C_4515-19205"/>
        <w:r>
          <w:t xml:space="preserve"> (CONF:4515-19205)</w:t>
        </w:r>
        <w:bookmarkEnd w:id="10195"/>
        <w:r>
          <w:t>.</w:t>
        </w:r>
      </w:ins>
    </w:p>
    <w:p w14:paraId="6B2E264A" w14:textId="77777777" w:rsidR="00440477" w:rsidRDefault="00440477" w:rsidP="00440477">
      <w:pPr>
        <w:numPr>
          <w:ilvl w:val="4"/>
          <w:numId w:val="10"/>
        </w:numPr>
        <w:rPr>
          <w:ins w:id="10196" w:author="Russ Ott" w:date="2022-05-16T11:54:00Z"/>
        </w:rPr>
      </w:pPr>
      <w:ins w:id="10197" w:author="Russ Ott" w:date="2022-05-16T11:54:00Z">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ins>
    </w:p>
    <w:p w14:paraId="647FDAD1" w14:textId="77777777" w:rsidR="00440477" w:rsidRDefault="00440477" w:rsidP="00440477">
      <w:pPr>
        <w:numPr>
          <w:ilvl w:val="1"/>
          <w:numId w:val="10"/>
        </w:numPr>
        <w:rPr>
          <w:ins w:id="10198" w:author="Russ Ott" w:date="2022-05-16T11:54:00Z"/>
        </w:rPr>
      </w:pPr>
      <w:ins w:id="10199" w:author="Russ Ott" w:date="2022-05-16T11:54:00Z">
        <w:r>
          <w:t xml:space="preserve">This @code </w:t>
        </w:r>
        <w:r>
          <w:rPr>
            <w:rStyle w:val="keyword"/>
          </w:rPr>
          <w:t>SHOULD</w:t>
        </w:r>
        <w:r>
          <w:t xml:space="preserve"> be selected from LOINC (</w:t>
        </w:r>
        <w:proofErr w:type="spellStart"/>
        <w:r>
          <w:t>CodeSystem</w:t>
        </w:r>
        <w:proofErr w:type="spellEnd"/>
        <w:r>
          <w:t>: 2.16.840.1.113883.6.1) or SNOMED CT (</w:t>
        </w:r>
        <w:proofErr w:type="spellStart"/>
        <w:r>
          <w:t>CodeSystem</w:t>
        </w:r>
        <w:proofErr w:type="spellEnd"/>
        <w:r>
          <w:t xml:space="preserve">: 2.16.840.1.113883.6.96), and </w:t>
        </w:r>
        <w:r>
          <w:rPr>
            <w:rStyle w:val="keyword"/>
          </w:rPr>
          <w:t>MAY</w:t>
        </w:r>
        <w:r>
          <w:t xml:space="preserve"> be selected from CPT-4 (</w:t>
        </w:r>
        <w:proofErr w:type="spellStart"/>
        <w:r>
          <w:t>CodeSystem</w:t>
        </w:r>
        <w:proofErr w:type="spellEnd"/>
        <w:r>
          <w:t>: 2.16.840.1.113883.6.12) or ICD10 PCS (</w:t>
        </w:r>
        <w:proofErr w:type="spellStart"/>
        <w:r>
          <w:t>CodeSystem</w:t>
        </w:r>
        <w:proofErr w:type="spellEnd"/>
        <w:r>
          <w:t>: 2.16.840.1.113883.6.4) or HCPCS (Code System: 2.16.840.1.113762.1.4.1247.9) or CDT-2 (Code System: 2.16.840.1.113883.6.13) (CONF:4515-19207).</w:t>
        </w:r>
      </w:ins>
    </w:p>
    <w:p w14:paraId="17FA8089" w14:textId="43EA6152" w:rsidR="00440477" w:rsidRDefault="00440477" w:rsidP="00440477">
      <w:pPr>
        <w:numPr>
          <w:ilvl w:val="1"/>
          <w:numId w:val="10"/>
        </w:numPr>
        <w:rPr>
          <w:ins w:id="10200" w:author="Russ Ott" w:date="2022-05-16T11:54:00Z"/>
        </w:rPr>
      </w:pPr>
      <w:ins w:id="10201" w:author="Russ Ott" w:date="2022-05-16T11:54:00Z">
        <w:r>
          <w:lastRenderedPageBreak/>
          <w:t xml:space="preserve">If the Intervention Procedure is a Social Determinant of Health Intervention, the procedure code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"https://vsac.nlm.nih.gov/valueset/2.16.840.1.113762.1.4.1196.789/expansion" </w:instrText>
        </w:r>
        <w:r w:rsidR="001C172D">
          <w:fldChar w:fldCharType="separate"/>
        </w:r>
        <w:r>
          <w:rPr>
            <w:rStyle w:val="HyperlinkCourierBold"/>
          </w:rPr>
          <w:t>Social Determinant of Health Procedures</w:t>
        </w:r>
        <w:r w:rsidR="001C172D">
          <w:rPr>
            <w:rStyle w:val="HyperlinkCourierBold"/>
          </w:rPr>
          <w:fldChar w:fldCharType="end"/>
        </w:r>
        <w:r>
          <w:rPr>
            <w:rStyle w:val="XMLnameBold"/>
          </w:rPr>
          <w:t>DYNAMIC</w:t>
        </w:r>
        <w:r>
          <w:t xml:space="preserve"> (CONF:4515-32984).</w:t>
        </w:r>
      </w:ins>
    </w:p>
    <w:p w14:paraId="0021BDDF" w14:textId="77777777" w:rsidR="00440477" w:rsidRDefault="00440477" w:rsidP="00440477">
      <w:pPr>
        <w:numPr>
          <w:ilvl w:val="0"/>
          <w:numId w:val="10"/>
        </w:numPr>
        <w:rPr>
          <w:ins w:id="10202" w:author="Russ Ott" w:date="2022-05-16T11:54:00Z"/>
        </w:rPr>
      </w:pPr>
      <w:ins w:id="10203"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0204" w:name="C_4515-7661"/>
        <w:proofErr w:type="spellEnd"/>
        <w:r>
          <w:t xml:space="preserve"> (CONF:4515-7661)</w:t>
        </w:r>
        <w:bookmarkEnd w:id="10204"/>
        <w:r>
          <w:t>.</w:t>
        </w:r>
      </w:ins>
    </w:p>
    <w:p w14:paraId="297DCD09" w14:textId="11A45817" w:rsidR="00440477" w:rsidRDefault="00440477" w:rsidP="00440477">
      <w:pPr>
        <w:numPr>
          <w:ilvl w:val="1"/>
          <w:numId w:val="10"/>
        </w:numPr>
        <w:rPr>
          <w:ins w:id="10205" w:author="Russ Ott" w:date="2022-05-16T11:54:00Z"/>
        </w:rPr>
      </w:pPr>
      <w:ins w:id="10206"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"ProcedureAct_statusCode" \h </w:instrText>
        </w:r>
        <w:r w:rsidR="001C172D">
          <w:fldChar w:fldCharType="separate"/>
        </w:r>
        <w:r>
          <w:rPr>
            <w:rStyle w:val="HyperlinkCourierBold"/>
          </w:rPr>
          <w:t>ProcedureAct statusCode</w:t>
        </w:r>
        <w:r w:rsidR="001C172D">
          <w:rPr>
            <w:rStyle w:val="HyperlinkCourierBold"/>
          </w:rPr>
          <w:fldChar w:fldCharType="end"/>
        </w:r>
        <w:r>
          <w:rPr>
            <w:rStyle w:val="XMLname"/>
          </w:rPr>
          <w:t xml:space="preserve"> urn:oid:2.16.840.1.113883.11.20.9.22</w:t>
        </w:r>
        <w:r>
          <w:rPr>
            <w:rStyle w:val="keyword"/>
          </w:rPr>
          <w:t xml:space="preserve"> STATIC</w:t>
        </w:r>
        <w:r>
          <w:t xml:space="preserve"> 2014-04-23</w:t>
        </w:r>
        <w:bookmarkStart w:id="10207" w:name="C_4515-32366"/>
        <w:r>
          <w:t xml:space="preserve"> (CONF:4515-32366)</w:t>
        </w:r>
        <w:bookmarkEnd w:id="10207"/>
        <w:r>
          <w:t>.</w:t>
        </w:r>
      </w:ins>
    </w:p>
    <w:p w14:paraId="5A2F8E83" w14:textId="77777777" w:rsidR="00440477" w:rsidRDefault="00440477" w:rsidP="00440477">
      <w:pPr>
        <w:numPr>
          <w:ilvl w:val="0"/>
          <w:numId w:val="10"/>
        </w:numPr>
        <w:rPr>
          <w:ins w:id="10208" w:author="Russ Ott" w:date="2022-05-16T11:54:00Z"/>
        </w:rPr>
      </w:pPr>
      <w:ins w:id="10209" w:author="Russ Ott" w:date="2022-05-16T11:54:00Z">
        <w:r>
          <w:rPr>
            <w:rStyle w:val="keyword"/>
          </w:rPr>
          <w:t>SHOULD</w:t>
        </w:r>
        <w:r>
          <w:t xml:space="preserve"> contain zero or one [</w:t>
        </w:r>
        <w:proofErr w:type="gramStart"/>
        <w:r>
          <w:t>0..</w:t>
        </w:r>
        <w:proofErr w:type="gramEnd"/>
        <w:r>
          <w:t xml:space="preserve">1] </w:t>
        </w:r>
        <w:proofErr w:type="spellStart"/>
        <w:r>
          <w:rPr>
            <w:rStyle w:val="XMLnameBold"/>
          </w:rPr>
          <w:t>effectiveTime</w:t>
        </w:r>
        <w:bookmarkStart w:id="10210" w:name="C_4515-7662"/>
        <w:proofErr w:type="spellEnd"/>
        <w:r>
          <w:t xml:space="preserve"> (CONF:4515-7662)</w:t>
        </w:r>
        <w:bookmarkEnd w:id="10210"/>
        <w:r>
          <w:t>.</w:t>
        </w:r>
      </w:ins>
    </w:p>
    <w:p w14:paraId="6D7B2150" w14:textId="68D420E7" w:rsidR="00440477" w:rsidRDefault="00440477" w:rsidP="00440477">
      <w:pPr>
        <w:numPr>
          <w:ilvl w:val="0"/>
          <w:numId w:val="10"/>
        </w:numPr>
        <w:rPr>
          <w:ins w:id="10211" w:author="Russ Ott" w:date="2022-05-16T11:54:00Z"/>
        </w:rPr>
      </w:pPr>
      <w:ins w:id="10212"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priorityCode</w:t>
        </w:r>
        <w:proofErr w:type="spellEnd"/>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"ActPriority" \h </w:instrText>
        </w:r>
        <w:r w:rsidR="001C172D">
          <w:fldChar w:fldCharType="separate"/>
        </w:r>
        <w:r>
          <w:rPr>
            <w:rStyle w:val="HyperlinkCourierBold"/>
          </w:rPr>
          <w:t>ActPriority</w:t>
        </w:r>
        <w:r w:rsidR="001C172D">
          <w:rPr>
            <w:rStyle w:val="HyperlinkCourierBold"/>
          </w:rPr>
          <w:fldChar w:fldCharType="end"/>
        </w:r>
        <w:r>
          <w:rPr>
            <w:rStyle w:val="XMLname"/>
          </w:rPr>
          <w:t xml:space="preserve"> urn:oid:2.16.840.1.113883.1.11.16866</w:t>
        </w:r>
        <w:r>
          <w:rPr>
            <w:rStyle w:val="keyword"/>
          </w:rPr>
          <w:t xml:space="preserve"> DYNAMIC</w:t>
        </w:r>
        <w:bookmarkStart w:id="10213" w:name="C_4515-7668"/>
        <w:r>
          <w:t xml:space="preserve"> (CONF:4515-7668)</w:t>
        </w:r>
        <w:bookmarkEnd w:id="10213"/>
        <w:r>
          <w:t>.</w:t>
        </w:r>
      </w:ins>
    </w:p>
    <w:p w14:paraId="27B9DF38" w14:textId="77777777" w:rsidR="00440477" w:rsidRDefault="00440477" w:rsidP="00440477">
      <w:pPr>
        <w:numPr>
          <w:ilvl w:val="0"/>
          <w:numId w:val="10"/>
        </w:numPr>
        <w:rPr>
          <w:ins w:id="10214" w:author="Russ Ott" w:date="2022-05-16T11:54:00Z"/>
        </w:rPr>
      </w:pPr>
      <w:ins w:id="10215"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methodCode</w:t>
        </w:r>
        <w:bookmarkStart w:id="10216" w:name="C_4515-7670"/>
        <w:proofErr w:type="spellEnd"/>
        <w:r>
          <w:t xml:space="preserve"> (CONF:4515-7670)</w:t>
        </w:r>
        <w:bookmarkEnd w:id="10216"/>
        <w:r>
          <w:t>.</w:t>
        </w:r>
      </w:ins>
    </w:p>
    <w:p w14:paraId="20B52337" w14:textId="77777777" w:rsidR="00440477" w:rsidRDefault="00440477" w:rsidP="00440477">
      <w:pPr>
        <w:numPr>
          <w:ilvl w:val="1"/>
          <w:numId w:val="10"/>
        </w:numPr>
        <w:rPr>
          <w:ins w:id="10217" w:author="Russ Ott" w:date="2022-05-16T11:54:00Z"/>
        </w:rPr>
      </w:pPr>
      <w:proofErr w:type="spellStart"/>
      <w:ins w:id="10218" w:author="Russ Ott" w:date="2022-05-16T11:54:00Z">
        <w:r>
          <w:t>MethodCode</w:t>
        </w:r>
        <w:proofErr w:type="spellEnd"/>
        <w:r>
          <w:t xml:space="preserve"> </w:t>
        </w:r>
        <w:r>
          <w:rPr>
            <w:rStyle w:val="keyword"/>
          </w:rPr>
          <w:t>SHALL NOT</w:t>
        </w:r>
        <w:r>
          <w:t xml:space="preserve"> conflict with the method inherent in Procedure / code (CONF:4515-7890).</w:t>
        </w:r>
      </w:ins>
    </w:p>
    <w:p w14:paraId="6014AD7A" w14:textId="77777777" w:rsidR="00440477" w:rsidRDefault="00440477" w:rsidP="00440477">
      <w:pPr>
        <w:pStyle w:val="BodyText"/>
        <w:spacing w:before="120"/>
        <w:rPr>
          <w:ins w:id="10219" w:author="Russ Ott" w:date="2022-05-16T11:54:00Z"/>
        </w:rPr>
      </w:pPr>
      <w:ins w:id="10220" w:author="Russ Ott" w:date="2022-05-16T11:54:00Z">
        <w:r>
          <w:t>In the case of an implanted medical device, targetSiteCode is used to record the location of the device, in or on the patient's body.</w:t>
        </w:r>
      </w:ins>
    </w:p>
    <w:p w14:paraId="144FF984" w14:textId="2CFF20C0" w:rsidR="00440477" w:rsidRDefault="00440477" w:rsidP="00440477">
      <w:pPr>
        <w:numPr>
          <w:ilvl w:val="0"/>
          <w:numId w:val="10"/>
        </w:numPr>
        <w:rPr>
          <w:ins w:id="10221" w:author="Russ Ott" w:date="2022-05-16T11:54:00Z"/>
        </w:rPr>
      </w:pPr>
      <w:ins w:id="10222" w:author="Russ Ott" w:date="2022-05-16T11:54:00Z">
        <w:r>
          <w:rPr>
            <w:rStyle w:val="keyword"/>
          </w:rPr>
          <w:t>SHOULD</w:t>
        </w:r>
        <w:r>
          <w:t xml:space="preserve"> contain zero or more [</w:t>
        </w:r>
        <w:proofErr w:type="gramStart"/>
        <w:r>
          <w:t>0..</w:t>
        </w:r>
        <w:proofErr w:type="gramEnd"/>
        <w:r>
          <w:t xml:space="preserve">*] </w:t>
        </w:r>
        <w:proofErr w:type="spellStart"/>
        <w:r>
          <w:rPr>
            <w:rStyle w:val="XMLnameBold"/>
          </w:rPr>
          <w:t>targetSiteCode</w:t>
        </w:r>
        <w:proofErr w:type="spellEnd"/>
        <w:r>
          <w:t xml:space="preserve">, which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"Body_Site_Value_Set" \h </w:instrText>
        </w:r>
        <w:r w:rsidR="001C172D">
          <w:fldChar w:fldCharType="separate"/>
        </w:r>
        <w:r>
          <w:rPr>
            <w:rStyle w:val="HyperlinkCourierBold"/>
          </w:rPr>
          <w:t>Body Site Value Set</w:t>
        </w:r>
        <w:r w:rsidR="001C172D">
          <w:rPr>
            <w:rStyle w:val="HyperlinkCourierBold"/>
          </w:rPr>
          <w:fldChar w:fldCharType="end"/>
        </w:r>
        <w:r>
          <w:rPr>
            <w:rStyle w:val="XMLname"/>
          </w:rPr>
          <w:t xml:space="preserve"> urn:oid:2.16.840.1.113883.3.88.12.3221.8.9</w:t>
        </w:r>
        <w:r>
          <w:rPr>
            <w:rStyle w:val="keyword"/>
          </w:rPr>
          <w:t xml:space="preserve"> DYNAMIC</w:t>
        </w:r>
        <w:bookmarkStart w:id="10223" w:name="C_4515-7683"/>
        <w:r>
          <w:t xml:space="preserve"> (CONF:4515-7683)</w:t>
        </w:r>
        <w:bookmarkEnd w:id="10223"/>
        <w:r>
          <w:t>.</w:t>
        </w:r>
      </w:ins>
    </w:p>
    <w:p w14:paraId="5B23E869" w14:textId="77777777" w:rsidR="00440477" w:rsidRDefault="00440477" w:rsidP="00440477">
      <w:pPr>
        <w:numPr>
          <w:ilvl w:val="0"/>
          <w:numId w:val="10"/>
        </w:numPr>
        <w:rPr>
          <w:ins w:id="10224" w:author="Russ Ott" w:date="2022-05-16T11:54:00Z"/>
        </w:rPr>
      </w:pPr>
      <w:ins w:id="10225" w:author="Russ Ott" w:date="2022-05-16T11:54:00Z">
        <w:r>
          <w:rPr>
            <w:rStyle w:val="keyword"/>
          </w:rPr>
          <w:t>MAY</w:t>
        </w:r>
        <w:r>
          <w:t xml:space="preserve"> contain zero or more [</w:t>
        </w:r>
        <w:proofErr w:type="gramStart"/>
        <w:r>
          <w:t>0..</w:t>
        </w:r>
        <w:proofErr w:type="gramEnd"/>
        <w:r>
          <w:t xml:space="preserve">*] </w:t>
        </w:r>
        <w:r>
          <w:rPr>
            <w:rStyle w:val="XMLnameBold"/>
          </w:rPr>
          <w:t>specimen</w:t>
        </w:r>
        <w:bookmarkStart w:id="10226" w:name="C_4515-7697"/>
        <w:r>
          <w:t xml:space="preserve"> (CONF:4515-7697)</w:t>
        </w:r>
        <w:bookmarkEnd w:id="10226"/>
        <w:r>
          <w:t>.</w:t>
        </w:r>
      </w:ins>
    </w:p>
    <w:p w14:paraId="0B97EB79" w14:textId="77777777" w:rsidR="00440477" w:rsidRDefault="00440477" w:rsidP="00440477">
      <w:pPr>
        <w:numPr>
          <w:ilvl w:val="1"/>
          <w:numId w:val="10"/>
        </w:numPr>
        <w:rPr>
          <w:ins w:id="10227" w:author="Russ Ott" w:date="2022-05-16T11:54:00Z"/>
        </w:rPr>
      </w:pPr>
      <w:ins w:id="10228" w:author="Russ Ott" w:date="2022-05-16T11:54:00Z">
        <w:r>
          <w:t xml:space="preserve">The specimen, if present, </w:t>
        </w:r>
        <w:r>
          <w:rPr>
            <w:rStyle w:val="keyword"/>
          </w:rPr>
          <w:t>SHALL</w:t>
        </w:r>
        <w:r>
          <w:t xml:space="preserve"> contain exactly one [</w:t>
        </w:r>
        <w:proofErr w:type="gramStart"/>
        <w:r>
          <w:t>1..</w:t>
        </w:r>
        <w:proofErr w:type="gramEnd"/>
        <w:r>
          <w:t xml:space="preserve">1] </w:t>
        </w:r>
        <w:proofErr w:type="spellStart"/>
        <w:r>
          <w:rPr>
            <w:rStyle w:val="XMLnameBold"/>
          </w:rPr>
          <w:t>specimenRole</w:t>
        </w:r>
        <w:bookmarkStart w:id="10229" w:name="C_4515-7704"/>
        <w:proofErr w:type="spellEnd"/>
        <w:r>
          <w:t xml:space="preserve"> (CONF:4515-7704)</w:t>
        </w:r>
        <w:bookmarkEnd w:id="10229"/>
        <w:r>
          <w:t>.</w:t>
        </w:r>
      </w:ins>
    </w:p>
    <w:p w14:paraId="5E3146F0" w14:textId="77777777" w:rsidR="00440477" w:rsidRDefault="00440477" w:rsidP="00440477">
      <w:pPr>
        <w:numPr>
          <w:ilvl w:val="2"/>
          <w:numId w:val="10"/>
        </w:numPr>
        <w:rPr>
          <w:ins w:id="10230" w:author="Russ Ott" w:date="2022-05-16T11:54:00Z"/>
        </w:rPr>
      </w:pPr>
      <w:ins w:id="10231" w:author="Russ Ott" w:date="2022-05-16T11:54:00Z">
        <w:r>
          <w:t xml:space="preserve">This </w:t>
        </w:r>
        <w:proofErr w:type="spellStart"/>
        <w:r>
          <w:t>specimenRole</w:t>
        </w:r>
        <w:proofErr w:type="spellEnd"/>
        <w:r>
          <w:t xml:space="preserve"> </w:t>
        </w:r>
        <w:r>
          <w:rPr>
            <w:rStyle w:val="keyword"/>
          </w:rPr>
          <w:t>SHOULD</w:t>
        </w:r>
        <w:r>
          <w:t xml:space="preserve"> contain zero or more [</w:t>
        </w:r>
        <w:proofErr w:type="gramStart"/>
        <w:r>
          <w:t>0..</w:t>
        </w:r>
        <w:proofErr w:type="gramEnd"/>
        <w:r>
          <w:t xml:space="preserve">*] </w:t>
        </w:r>
        <w:r>
          <w:rPr>
            <w:rStyle w:val="XMLnameBold"/>
          </w:rPr>
          <w:t>id</w:t>
        </w:r>
        <w:bookmarkStart w:id="10232" w:name="C_4515-7716"/>
        <w:r>
          <w:t xml:space="preserve"> (CONF:4515-7716)</w:t>
        </w:r>
        <w:bookmarkEnd w:id="10232"/>
        <w:r>
          <w:t>.</w:t>
        </w:r>
      </w:ins>
    </w:p>
    <w:p w14:paraId="237B580E" w14:textId="77777777" w:rsidR="00440477" w:rsidRDefault="00440477" w:rsidP="00440477">
      <w:pPr>
        <w:numPr>
          <w:ilvl w:val="3"/>
          <w:numId w:val="10"/>
        </w:numPr>
        <w:rPr>
          <w:ins w:id="10233" w:author="Russ Ott" w:date="2022-05-16T11:54:00Z"/>
        </w:rPr>
      </w:pPr>
      <w:ins w:id="10234" w:author="Russ Ott" w:date="2022-05-16T11:54:00Z">
        <w:r>
          <w:t>If you want to indicate that the Procedure and the Results are referring to the same specimen, the Procedure/specimen/</w:t>
        </w:r>
        <w:proofErr w:type="spellStart"/>
        <w:r>
          <w:t>specimenRole</w:t>
        </w:r>
        <w:proofErr w:type="spellEnd"/>
        <w:r>
          <w:t xml:space="preserve">/id </w:t>
        </w:r>
        <w:r>
          <w:rPr>
            <w:rStyle w:val="keyword"/>
          </w:rPr>
          <w:t>SHOULD</w:t>
        </w:r>
        <w:r>
          <w:t xml:space="preserve"> be set to equal an Organizer/specimen/ </w:t>
        </w:r>
        <w:proofErr w:type="spellStart"/>
        <w:r>
          <w:t>specimenRole</w:t>
        </w:r>
        <w:proofErr w:type="spellEnd"/>
        <w:r>
          <w:t>/id (CONF:4515-29744).</w:t>
        </w:r>
      </w:ins>
    </w:p>
    <w:p w14:paraId="4DEDD605" w14:textId="77777777" w:rsidR="00440477" w:rsidRDefault="00440477" w:rsidP="00440477">
      <w:pPr>
        <w:numPr>
          <w:ilvl w:val="1"/>
          <w:numId w:val="10"/>
        </w:numPr>
        <w:rPr>
          <w:ins w:id="10235" w:author="Russ Ott" w:date="2022-05-16T11:54:00Z"/>
        </w:rPr>
      </w:pPr>
      <w:ins w:id="10236" w:author="Russ Ott" w:date="2022-05-16T11:54:00Z">
        <w:r>
          <w:t>This specimen is for representing specimens obtained from a procedure (CONF:4515-16842).</w:t>
        </w:r>
      </w:ins>
    </w:p>
    <w:p w14:paraId="38385BDA" w14:textId="77777777" w:rsidR="00440477" w:rsidRDefault="00440477" w:rsidP="00440477">
      <w:pPr>
        <w:numPr>
          <w:ilvl w:val="0"/>
          <w:numId w:val="10"/>
        </w:numPr>
        <w:rPr>
          <w:ins w:id="10237" w:author="Russ Ott" w:date="2022-05-16T11:54:00Z"/>
        </w:rPr>
      </w:pPr>
      <w:ins w:id="10238" w:author="Russ Ott" w:date="2022-05-16T11:54:00Z">
        <w:r>
          <w:rPr>
            <w:rStyle w:val="keyword"/>
          </w:rPr>
          <w:t>SHOULD</w:t>
        </w:r>
        <w:r>
          <w:t xml:space="preserve"> contain zero or more [</w:t>
        </w:r>
        <w:proofErr w:type="gramStart"/>
        <w:r>
          <w:t>0..</w:t>
        </w:r>
        <w:proofErr w:type="gramEnd"/>
        <w:r>
          <w:t xml:space="preserve">*] </w:t>
        </w:r>
        <w:r>
          <w:rPr>
            <w:rStyle w:val="XMLnameBold"/>
          </w:rPr>
          <w:t>performer</w:t>
        </w:r>
        <w:bookmarkStart w:id="10239" w:name="C_4515-7718"/>
        <w:r>
          <w:t xml:space="preserve"> (CONF:4515-7718)</w:t>
        </w:r>
        <w:bookmarkEnd w:id="10239"/>
        <w:r>
          <w:t xml:space="preserve"> such that it</w:t>
        </w:r>
      </w:ins>
    </w:p>
    <w:p w14:paraId="65289275" w14:textId="77777777" w:rsidR="00440477" w:rsidRDefault="00440477" w:rsidP="00440477">
      <w:pPr>
        <w:numPr>
          <w:ilvl w:val="1"/>
          <w:numId w:val="10"/>
        </w:numPr>
        <w:rPr>
          <w:ins w:id="10240" w:author="Russ Ott" w:date="2022-05-16T11:54:00Z"/>
        </w:rPr>
      </w:pPr>
      <w:ins w:id="10241"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assignedEntity</w:t>
        </w:r>
        <w:bookmarkStart w:id="10242" w:name="C_4515-7720"/>
        <w:proofErr w:type="spellEnd"/>
        <w:r>
          <w:t xml:space="preserve"> (CONF:4515-7720)</w:t>
        </w:r>
        <w:bookmarkEnd w:id="10242"/>
        <w:r>
          <w:t>.</w:t>
        </w:r>
      </w:ins>
    </w:p>
    <w:p w14:paraId="608791A8" w14:textId="77777777" w:rsidR="00440477" w:rsidRDefault="00440477" w:rsidP="00440477">
      <w:pPr>
        <w:numPr>
          <w:ilvl w:val="2"/>
          <w:numId w:val="10"/>
        </w:numPr>
        <w:rPr>
          <w:ins w:id="10243" w:author="Russ Ott" w:date="2022-05-16T11:54:00Z"/>
        </w:rPr>
      </w:pPr>
      <w:ins w:id="10244" w:author="Russ Ott" w:date="2022-05-16T11:54:00Z">
        <w:r>
          <w:t xml:space="preserve">This </w:t>
        </w:r>
        <w:proofErr w:type="spellStart"/>
        <w:r>
          <w:t>assignedEntity</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10245" w:name="C_4515-7722"/>
        <w:r>
          <w:t xml:space="preserve"> (CONF:4515-7722)</w:t>
        </w:r>
        <w:bookmarkEnd w:id="10245"/>
        <w:r>
          <w:t>.</w:t>
        </w:r>
      </w:ins>
    </w:p>
    <w:p w14:paraId="4BEBBD3C" w14:textId="77777777" w:rsidR="00440477" w:rsidRDefault="00440477" w:rsidP="00440477">
      <w:pPr>
        <w:numPr>
          <w:ilvl w:val="2"/>
          <w:numId w:val="10"/>
        </w:numPr>
        <w:rPr>
          <w:ins w:id="10246" w:author="Russ Ott" w:date="2022-05-16T11:54:00Z"/>
        </w:rPr>
      </w:pPr>
      <w:ins w:id="10247" w:author="Russ Ott" w:date="2022-05-16T11:54:00Z">
        <w:r>
          <w:t xml:space="preserve">This </w:t>
        </w:r>
        <w:proofErr w:type="spellStart"/>
        <w:r>
          <w:t>assignedEntity</w:t>
        </w:r>
        <w:proofErr w:type="spellEnd"/>
        <w:r>
          <w:t xml:space="preserve"> </w:t>
        </w:r>
        <w:r>
          <w:rPr>
            <w:rStyle w:val="keyword"/>
          </w:rPr>
          <w:t>SHALL</w:t>
        </w:r>
        <w:r>
          <w:t xml:space="preserve"> contain at least one [</w:t>
        </w:r>
        <w:proofErr w:type="gramStart"/>
        <w:r>
          <w:t>1..</w:t>
        </w:r>
        <w:proofErr w:type="gramEnd"/>
        <w:r>
          <w:t xml:space="preserve">*] </w:t>
        </w:r>
        <w:proofErr w:type="spellStart"/>
        <w:r>
          <w:rPr>
            <w:rStyle w:val="XMLnameBold"/>
          </w:rPr>
          <w:t>addr</w:t>
        </w:r>
        <w:bookmarkStart w:id="10248" w:name="C_4515-7731"/>
        <w:proofErr w:type="spellEnd"/>
        <w:r>
          <w:t xml:space="preserve"> (CONF:4515-7731)</w:t>
        </w:r>
        <w:bookmarkEnd w:id="10248"/>
        <w:r>
          <w:t>.</w:t>
        </w:r>
      </w:ins>
    </w:p>
    <w:p w14:paraId="2DC79385" w14:textId="77777777" w:rsidR="00440477" w:rsidRDefault="00440477" w:rsidP="00440477">
      <w:pPr>
        <w:numPr>
          <w:ilvl w:val="2"/>
          <w:numId w:val="10"/>
        </w:numPr>
        <w:rPr>
          <w:ins w:id="10249" w:author="Russ Ott" w:date="2022-05-16T11:54:00Z"/>
        </w:rPr>
      </w:pPr>
      <w:ins w:id="10250" w:author="Russ Ott" w:date="2022-05-16T11:54:00Z">
        <w:r>
          <w:t xml:space="preserve">This </w:t>
        </w:r>
        <w:proofErr w:type="spellStart"/>
        <w:r>
          <w:t>assignedEntity</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telecom</w:t>
        </w:r>
        <w:bookmarkStart w:id="10251" w:name="C_4515-7732"/>
        <w:r>
          <w:t xml:space="preserve"> (CONF:4515-7732)</w:t>
        </w:r>
        <w:bookmarkEnd w:id="10251"/>
        <w:r>
          <w:t>.</w:t>
        </w:r>
      </w:ins>
    </w:p>
    <w:p w14:paraId="5C731E4C" w14:textId="77777777" w:rsidR="00440477" w:rsidRDefault="00440477" w:rsidP="00440477">
      <w:pPr>
        <w:numPr>
          <w:ilvl w:val="2"/>
          <w:numId w:val="10"/>
        </w:numPr>
        <w:rPr>
          <w:ins w:id="10252" w:author="Russ Ott" w:date="2022-05-16T11:54:00Z"/>
        </w:rPr>
      </w:pPr>
      <w:ins w:id="10253" w:author="Russ Ott" w:date="2022-05-16T11:54:00Z">
        <w:r>
          <w:t xml:space="preserve">This </w:t>
        </w:r>
        <w:proofErr w:type="spellStart"/>
        <w:r>
          <w:t>assignedEntity</w:t>
        </w:r>
        <w:proofErr w:type="spellEnd"/>
        <w:r>
          <w:t xml:space="preserve"> </w:t>
        </w:r>
        <w:r>
          <w:rPr>
            <w:rStyle w:val="keyword"/>
          </w:rPr>
          <w:t>SHOULD</w:t>
        </w:r>
        <w:r>
          <w:t xml:space="preserve"> contain zero or one [</w:t>
        </w:r>
        <w:proofErr w:type="gramStart"/>
        <w:r>
          <w:t>0..</w:t>
        </w:r>
        <w:proofErr w:type="gramEnd"/>
        <w:r>
          <w:t xml:space="preserve">1] </w:t>
        </w:r>
        <w:proofErr w:type="spellStart"/>
        <w:r>
          <w:rPr>
            <w:rStyle w:val="XMLnameBold"/>
          </w:rPr>
          <w:t>representedOrganization</w:t>
        </w:r>
        <w:bookmarkStart w:id="10254" w:name="C_4515-7733"/>
        <w:proofErr w:type="spellEnd"/>
        <w:r>
          <w:t xml:space="preserve"> (CONF:4515-7733)</w:t>
        </w:r>
        <w:bookmarkEnd w:id="10254"/>
        <w:r>
          <w:t>.</w:t>
        </w:r>
      </w:ins>
    </w:p>
    <w:p w14:paraId="475E204D" w14:textId="77777777" w:rsidR="00440477" w:rsidRDefault="00440477" w:rsidP="00440477">
      <w:pPr>
        <w:numPr>
          <w:ilvl w:val="3"/>
          <w:numId w:val="10"/>
        </w:numPr>
        <w:rPr>
          <w:ins w:id="10255" w:author="Russ Ott" w:date="2022-05-16T11:54:00Z"/>
        </w:rPr>
      </w:pPr>
      <w:ins w:id="10256" w:author="Russ Ott" w:date="2022-05-16T11:54:00Z">
        <w:r>
          <w:t xml:space="preserve">The </w:t>
        </w:r>
        <w:proofErr w:type="spellStart"/>
        <w:r>
          <w:t>representedOrganization</w:t>
        </w:r>
        <w:proofErr w:type="spellEnd"/>
        <w:r>
          <w:t xml:space="preserve">, if present, </w:t>
        </w:r>
        <w:r>
          <w:rPr>
            <w:rStyle w:val="keyword"/>
          </w:rPr>
          <w:t>SHOULD</w:t>
        </w:r>
        <w:r>
          <w:t xml:space="preserve"> contain zero or more [</w:t>
        </w:r>
        <w:proofErr w:type="gramStart"/>
        <w:r>
          <w:t>0..</w:t>
        </w:r>
        <w:proofErr w:type="gramEnd"/>
        <w:r>
          <w:t xml:space="preserve">*] </w:t>
        </w:r>
        <w:r>
          <w:rPr>
            <w:rStyle w:val="XMLnameBold"/>
          </w:rPr>
          <w:t>id</w:t>
        </w:r>
        <w:bookmarkStart w:id="10257" w:name="C_4515-7734"/>
        <w:r>
          <w:t xml:space="preserve"> (CONF:4515-7734)</w:t>
        </w:r>
        <w:bookmarkEnd w:id="10257"/>
        <w:r>
          <w:t>.</w:t>
        </w:r>
      </w:ins>
    </w:p>
    <w:p w14:paraId="010A09E3" w14:textId="77777777" w:rsidR="00440477" w:rsidRDefault="00440477" w:rsidP="00440477">
      <w:pPr>
        <w:numPr>
          <w:ilvl w:val="3"/>
          <w:numId w:val="10"/>
        </w:numPr>
        <w:rPr>
          <w:ins w:id="10258" w:author="Russ Ott" w:date="2022-05-16T11:54:00Z"/>
        </w:rPr>
      </w:pPr>
      <w:ins w:id="10259" w:author="Russ Ott" w:date="2022-05-16T11:54:00Z">
        <w:r>
          <w:t xml:space="preserve">The </w:t>
        </w:r>
        <w:proofErr w:type="spellStart"/>
        <w:r>
          <w:t>representedOrganization</w:t>
        </w:r>
        <w:proofErr w:type="spellEnd"/>
        <w:r>
          <w:t xml:space="preserve">, if present, </w:t>
        </w:r>
        <w:r>
          <w:rPr>
            <w:rStyle w:val="keyword"/>
          </w:rPr>
          <w:t>MAY</w:t>
        </w:r>
        <w:r>
          <w:t xml:space="preserve"> contain zero or more [</w:t>
        </w:r>
        <w:proofErr w:type="gramStart"/>
        <w:r>
          <w:t>0..</w:t>
        </w:r>
        <w:proofErr w:type="gramEnd"/>
        <w:r>
          <w:t xml:space="preserve">*] </w:t>
        </w:r>
        <w:r>
          <w:rPr>
            <w:rStyle w:val="XMLnameBold"/>
          </w:rPr>
          <w:t>name</w:t>
        </w:r>
        <w:bookmarkStart w:id="10260" w:name="C_4515-7735"/>
        <w:r>
          <w:t xml:space="preserve"> (CONF:4515-7735)</w:t>
        </w:r>
        <w:bookmarkEnd w:id="10260"/>
        <w:r>
          <w:t>.</w:t>
        </w:r>
      </w:ins>
    </w:p>
    <w:p w14:paraId="7929E9C1" w14:textId="77777777" w:rsidR="00440477" w:rsidRDefault="00440477" w:rsidP="00440477">
      <w:pPr>
        <w:numPr>
          <w:ilvl w:val="3"/>
          <w:numId w:val="10"/>
        </w:numPr>
        <w:rPr>
          <w:ins w:id="10261" w:author="Russ Ott" w:date="2022-05-16T11:54:00Z"/>
        </w:rPr>
      </w:pPr>
      <w:ins w:id="10262" w:author="Russ Ott" w:date="2022-05-16T11:54:00Z">
        <w:r>
          <w:t xml:space="preserve">The </w:t>
        </w:r>
        <w:proofErr w:type="spellStart"/>
        <w:r>
          <w:t>representedOrganization</w:t>
        </w:r>
        <w:proofErr w:type="spellEnd"/>
        <w:r>
          <w:t xml:space="preserve">, if present, </w:t>
        </w:r>
        <w:r>
          <w:rPr>
            <w:rStyle w:val="keyword"/>
          </w:rPr>
          <w:t>SHALL</w:t>
        </w:r>
        <w:r>
          <w:t xml:space="preserve"> contain exactly one [</w:t>
        </w:r>
        <w:proofErr w:type="gramStart"/>
        <w:r>
          <w:t>1..</w:t>
        </w:r>
        <w:proofErr w:type="gramEnd"/>
        <w:r>
          <w:t xml:space="preserve">1] </w:t>
        </w:r>
        <w:r>
          <w:rPr>
            <w:rStyle w:val="XMLnameBold"/>
          </w:rPr>
          <w:t>telecom</w:t>
        </w:r>
        <w:bookmarkStart w:id="10263" w:name="C_4515-7737"/>
        <w:r>
          <w:t xml:space="preserve"> (CONF:4515-7737)</w:t>
        </w:r>
        <w:bookmarkEnd w:id="10263"/>
        <w:r>
          <w:t>.</w:t>
        </w:r>
      </w:ins>
    </w:p>
    <w:p w14:paraId="57F99C55" w14:textId="77777777" w:rsidR="00440477" w:rsidRDefault="00440477" w:rsidP="00440477">
      <w:pPr>
        <w:numPr>
          <w:ilvl w:val="3"/>
          <w:numId w:val="10"/>
        </w:numPr>
        <w:rPr>
          <w:ins w:id="10264" w:author="Russ Ott" w:date="2022-05-16T11:54:00Z"/>
        </w:rPr>
      </w:pPr>
      <w:ins w:id="10265" w:author="Russ Ott" w:date="2022-05-16T11:54:00Z">
        <w:r>
          <w:lastRenderedPageBreak/>
          <w:t xml:space="preserve">The </w:t>
        </w:r>
        <w:proofErr w:type="spellStart"/>
        <w:r>
          <w:t>representedOrganization</w:t>
        </w:r>
        <w:proofErr w:type="spellEnd"/>
        <w:r>
          <w:t xml:space="preserve">, if present, </w:t>
        </w:r>
        <w:r>
          <w:rPr>
            <w:rStyle w:val="keyword"/>
          </w:rPr>
          <w:t>SHALL</w:t>
        </w:r>
        <w:r>
          <w:t xml:space="preserve"> contain exactly one [</w:t>
        </w:r>
        <w:proofErr w:type="gramStart"/>
        <w:r>
          <w:t>1..</w:t>
        </w:r>
        <w:proofErr w:type="gramEnd"/>
        <w:r>
          <w:t xml:space="preserve">1] </w:t>
        </w:r>
        <w:proofErr w:type="spellStart"/>
        <w:r>
          <w:rPr>
            <w:rStyle w:val="XMLnameBold"/>
          </w:rPr>
          <w:t>addr</w:t>
        </w:r>
        <w:bookmarkStart w:id="10266" w:name="C_4515-7736"/>
        <w:proofErr w:type="spellEnd"/>
        <w:r>
          <w:t xml:space="preserve"> (CONF:4515-7736)</w:t>
        </w:r>
        <w:bookmarkEnd w:id="10266"/>
        <w:r>
          <w:t>.</w:t>
        </w:r>
      </w:ins>
    </w:p>
    <w:p w14:paraId="1DEF3AA1" w14:textId="77777777" w:rsidR="00440477" w:rsidRDefault="00440477" w:rsidP="00440477">
      <w:pPr>
        <w:numPr>
          <w:ilvl w:val="0"/>
          <w:numId w:val="10"/>
        </w:numPr>
        <w:rPr>
          <w:ins w:id="10267" w:author="Russ Ott" w:date="2022-05-16T11:54:00Z"/>
        </w:rPr>
      </w:pPr>
      <w:ins w:id="10268" w:author="Russ Ott" w:date="2022-05-16T11:54:00Z">
        <w:r>
          <w:rPr>
            <w:rStyle w:val="keyword"/>
          </w:rPr>
          <w:t>SHOULD</w:t>
        </w:r>
        <w:r>
          <w:t xml:space="preserve"> contain zero or more [</w:t>
        </w:r>
        <w:proofErr w:type="gramStart"/>
        <w:r>
          <w:t>0..</w:t>
        </w:r>
        <w:proofErr w:type="gramEnd"/>
        <w:r>
          <w:t>*] Author Participation</w:t>
        </w:r>
        <w:r>
          <w:rPr>
            <w:rStyle w:val="XMLname"/>
          </w:rPr>
          <w:t xml:space="preserve"> (identifier: urn:oid:2.16.840.1.113883.10.20.22.4.119)</w:t>
        </w:r>
        <w:bookmarkStart w:id="10269" w:name="C_4515-32479"/>
        <w:r>
          <w:t xml:space="preserve"> (CONF:4515-32479)</w:t>
        </w:r>
        <w:bookmarkEnd w:id="10269"/>
        <w:r>
          <w:t>.</w:t>
        </w:r>
      </w:ins>
    </w:p>
    <w:p w14:paraId="7DA8EC7B" w14:textId="77777777" w:rsidR="00440477" w:rsidRDefault="00440477" w:rsidP="00440477">
      <w:pPr>
        <w:numPr>
          <w:ilvl w:val="0"/>
          <w:numId w:val="10"/>
        </w:numPr>
        <w:rPr>
          <w:ins w:id="10270" w:author="Russ Ott" w:date="2022-05-16T11:54:00Z"/>
        </w:rPr>
      </w:pPr>
      <w:ins w:id="10271" w:author="Russ Ott" w:date="2022-05-16T11:54:00Z">
        <w:r>
          <w:rPr>
            <w:rStyle w:val="keyword"/>
          </w:rPr>
          <w:t>MAY</w:t>
        </w:r>
        <w:r>
          <w:t xml:space="preserve"> contain zero or more [</w:t>
        </w:r>
        <w:proofErr w:type="gramStart"/>
        <w:r>
          <w:t>0..</w:t>
        </w:r>
        <w:proofErr w:type="gramEnd"/>
        <w:r>
          <w:t xml:space="preserve">*] </w:t>
        </w:r>
        <w:r>
          <w:rPr>
            <w:rStyle w:val="XMLnameBold"/>
          </w:rPr>
          <w:t>participant</w:t>
        </w:r>
        <w:bookmarkStart w:id="10272" w:name="C_4515-7751"/>
        <w:r>
          <w:t xml:space="preserve"> (CONF:4515-7751)</w:t>
        </w:r>
        <w:bookmarkEnd w:id="10272"/>
        <w:r>
          <w:t xml:space="preserve"> such that it</w:t>
        </w:r>
      </w:ins>
    </w:p>
    <w:p w14:paraId="54851B26" w14:textId="77777777" w:rsidR="00440477" w:rsidRDefault="00440477" w:rsidP="00440477">
      <w:pPr>
        <w:numPr>
          <w:ilvl w:val="1"/>
          <w:numId w:val="10"/>
        </w:numPr>
        <w:rPr>
          <w:ins w:id="10273" w:author="Russ Ott" w:date="2022-05-16T11:54:00Z"/>
        </w:rPr>
      </w:pPr>
      <w:ins w:id="10274"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"DEV"</w:t>
        </w:r>
        <w:r>
          <w:t xml:space="preserve"> Device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10275" w:name="C_4515-7752"/>
        <w:r>
          <w:t xml:space="preserve"> (CONF:4515-7752)</w:t>
        </w:r>
        <w:bookmarkEnd w:id="10275"/>
        <w:r>
          <w:t>.</w:t>
        </w:r>
      </w:ins>
    </w:p>
    <w:p w14:paraId="116F7360" w14:textId="77777777" w:rsidR="00440477" w:rsidRDefault="00440477" w:rsidP="00440477">
      <w:pPr>
        <w:numPr>
          <w:ilvl w:val="1"/>
          <w:numId w:val="10"/>
        </w:numPr>
        <w:rPr>
          <w:ins w:id="10276" w:author="Russ Ott" w:date="2022-05-16T11:54:00Z"/>
        </w:rPr>
      </w:pPr>
      <w:ins w:id="10277" w:author="Russ Ott" w:date="2022-05-16T11:54:00Z">
        <w:r>
          <w:rPr>
            <w:rStyle w:val="keyword"/>
          </w:rPr>
          <w:t>SHALL</w:t>
        </w:r>
        <w:r>
          <w:t xml:space="preserve"> contain exactly one [</w:t>
        </w:r>
        <w:proofErr w:type="gramStart"/>
        <w:r>
          <w:t>1..</w:t>
        </w:r>
        <w:proofErr w:type="gramEnd"/>
        <w:r>
          <w:t>1] Product Instance</w:t>
        </w:r>
        <w:r>
          <w:rPr>
            <w:rStyle w:val="XMLname"/>
          </w:rPr>
          <w:t xml:space="preserve"> (identifier: urn:oid:2.16.840.1.113883.10.20.22.4.37)</w:t>
        </w:r>
        <w:bookmarkStart w:id="10278" w:name="C_4515-15911"/>
        <w:r>
          <w:t xml:space="preserve"> (CONF:4515-15911)</w:t>
        </w:r>
        <w:bookmarkEnd w:id="10278"/>
        <w:r>
          <w:t>.</w:t>
        </w:r>
      </w:ins>
    </w:p>
    <w:p w14:paraId="7BA9D2EF" w14:textId="77777777" w:rsidR="00440477" w:rsidRDefault="00440477" w:rsidP="00440477">
      <w:pPr>
        <w:numPr>
          <w:ilvl w:val="0"/>
          <w:numId w:val="10"/>
        </w:numPr>
        <w:rPr>
          <w:ins w:id="10279" w:author="Russ Ott" w:date="2022-05-16T11:54:00Z"/>
        </w:rPr>
      </w:pPr>
      <w:ins w:id="10280" w:author="Russ Ott" w:date="2022-05-16T11:54:00Z">
        <w:r>
          <w:rPr>
            <w:rStyle w:val="keyword"/>
          </w:rPr>
          <w:t>MAY</w:t>
        </w:r>
        <w:r>
          <w:t xml:space="preserve"> contain zero or more [</w:t>
        </w:r>
        <w:proofErr w:type="gramStart"/>
        <w:r>
          <w:t>0..</w:t>
        </w:r>
        <w:proofErr w:type="gramEnd"/>
        <w:r>
          <w:t xml:space="preserve">*] </w:t>
        </w:r>
        <w:r>
          <w:rPr>
            <w:rStyle w:val="XMLnameBold"/>
          </w:rPr>
          <w:t>participant</w:t>
        </w:r>
        <w:bookmarkStart w:id="10281" w:name="C_4515-7765"/>
        <w:r>
          <w:t xml:space="preserve"> (CONF:4515-7765)</w:t>
        </w:r>
        <w:bookmarkEnd w:id="10281"/>
        <w:r>
          <w:t xml:space="preserve"> such that it</w:t>
        </w:r>
      </w:ins>
    </w:p>
    <w:p w14:paraId="3D0E0958" w14:textId="77777777" w:rsidR="00440477" w:rsidRDefault="00440477" w:rsidP="00440477">
      <w:pPr>
        <w:numPr>
          <w:ilvl w:val="1"/>
          <w:numId w:val="10"/>
        </w:numPr>
        <w:rPr>
          <w:ins w:id="10282" w:author="Russ Ott" w:date="2022-05-16T11:54:00Z"/>
        </w:rPr>
      </w:pPr>
      <w:ins w:id="10283"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"LOC"</w:t>
        </w:r>
        <w:r>
          <w:t xml:space="preserve"> Location (</w:t>
        </w:r>
        <w:proofErr w:type="spellStart"/>
        <w:r>
          <w:t>CodeSystem</w:t>
        </w:r>
        <w:proofErr w:type="spellEnd"/>
        <w:r>
          <w:t xml:space="preserve">: </w:t>
        </w:r>
        <w:r>
          <w:rPr>
            <w:rStyle w:val="XMLname"/>
          </w:rPr>
          <w:t>HL7ParticipationType urn:oid:2.16.840.1.113883.5.90</w:t>
        </w:r>
        <w:r>
          <w:rPr>
            <w:rStyle w:val="keyword"/>
          </w:rPr>
          <w:t xml:space="preserve"> STATIC</w:t>
        </w:r>
        <w:r>
          <w:t>)</w:t>
        </w:r>
        <w:bookmarkStart w:id="10284" w:name="C_4515-7766"/>
        <w:r>
          <w:t xml:space="preserve"> (CONF:4515-7766)</w:t>
        </w:r>
        <w:bookmarkEnd w:id="10284"/>
        <w:r>
          <w:t>.</w:t>
        </w:r>
      </w:ins>
    </w:p>
    <w:p w14:paraId="5E894BCF" w14:textId="77777777" w:rsidR="00440477" w:rsidRDefault="00440477" w:rsidP="00440477">
      <w:pPr>
        <w:numPr>
          <w:ilvl w:val="1"/>
          <w:numId w:val="10"/>
        </w:numPr>
        <w:rPr>
          <w:ins w:id="10285" w:author="Russ Ott" w:date="2022-05-16T11:54:00Z"/>
        </w:rPr>
      </w:pPr>
      <w:ins w:id="10286" w:author="Russ Ott" w:date="2022-05-16T11:54:00Z">
        <w:r>
          <w:rPr>
            <w:rStyle w:val="keyword"/>
          </w:rPr>
          <w:t>SHALL</w:t>
        </w:r>
        <w:r>
          <w:t xml:space="preserve"> contain exactly one [</w:t>
        </w:r>
        <w:proofErr w:type="gramStart"/>
        <w:r>
          <w:t>1..</w:t>
        </w:r>
        <w:proofErr w:type="gramEnd"/>
        <w:r>
          <w:t>1] Service Delivery Location</w:t>
        </w:r>
        <w:r>
          <w:rPr>
            <w:rStyle w:val="XMLname"/>
          </w:rPr>
          <w:t xml:space="preserve"> (identifier: urn:oid:2.16.840.1.113883.10.20.22.4.32)</w:t>
        </w:r>
        <w:bookmarkStart w:id="10287" w:name="C_4515-15912"/>
        <w:r>
          <w:t xml:space="preserve"> (CONF:4515-15912)</w:t>
        </w:r>
        <w:bookmarkEnd w:id="10287"/>
        <w:r>
          <w:t>.</w:t>
        </w:r>
      </w:ins>
    </w:p>
    <w:p w14:paraId="542E320B" w14:textId="77777777" w:rsidR="00440477" w:rsidRDefault="00440477" w:rsidP="00440477">
      <w:pPr>
        <w:numPr>
          <w:ilvl w:val="0"/>
          <w:numId w:val="10"/>
        </w:numPr>
        <w:rPr>
          <w:ins w:id="10288" w:author="Russ Ott" w:date="2022-05-16T11:54:00Z"/>
        </w:rPr>
      </w:pPr>
      <w:ins w:id="10289"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0290" w:name="C_4515-7768"/>
        <w:proofErr w:type="spellEnd"/>
        <w:r>
          <w:t xml:space="preserve"> (CONF:4515-7768)</w:t>
        </w:r>
        <w:bookmarkEnd w:id="10290"/>
        <w:r>
          <w:t xml:space="preserve"> such that it</w:t>
        </w:r>
      </w:ins>
    </w:p>
    <w:p w14:paraId="0B42B4C7" w14:textId="77777777" w:rsidR="00440477" w:rsidRDefault="00440477" w:rsidP="00440477">
      <w:pPr>
        <w:numPr>
          <w:ilvl w:val="1"/>
          <w:numId w:val="10"/>
        </w:numPr>
        <w:rPr>
          <w:ins w:id="10291" w:author="Russ Ott" w:date="2022-05-16T11:54:00Z"/>
        </w:rPr>
      </w:pPr>
      <w:ins w:id="10292"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10293" w:name="C_4515-7769"/>
        <w:r>
          <w:t xml:space="preserve"> (CONF:4515-7769)</w:t>
        </w:r>
        <w:bookmarkEnd w:id="10293"/>
        <w:r>
          <w:t>.</w:t>
        </w:r>
      </w:ins>
    </w:p>
    <w:p w14:paraId="191DF589" w14:textId="77777777" w:rsidR="00440477" w:rsidRDefault="00440477" w:rsidP="00440477">
      <w:pPr>
        <w:numPr>
          <w:ilvl w:val="1"/>
          <w:numId w:val="10"/>
        </w:numPr>
        <w:rPr>
          <w:ins w:id="10294" w:author="Russ Ott" w:date="2022-05-16T11:54:00Z"/>
        </w:rPr>
      </w:pPr>
      <w:ins w:id="10295" w:author="Russ Ott" w:date="2022-05-16T11:54:00Z">
        <w:r>
          <w:rPr>
            <w:rStyle w:val="keyword"/>
          </w:rPr>
          <w:t>SHALL</w:t>
        </w:r>
        <w:r>
          <w:t xml:space="preserve"> contain exactly one [</w:t>
        </w:r>
        <w:proofErr w:type="gramStart"/>
        <w:r>
          <w:t>1..</w:t>
        </w:r>
        <w:proofErr w:type="gramEnd"/>
        <w:r>
          <w:t xml:space="preserve">1] </w:t>
        </w:r>
        <w:r>
          <w:rPr>
            <w:rStyle w:val="XMLnameBold"/>
          </w:rPr>
          <w:t>@inversionInd</w:t>
        </w:r>
        <w:r>
          <w:t>=</w:t>
        </w:r>
        <w:r>
          <w:rPr>
            <w:rStyle w:val="XMLname"/>
          </w:rPr>
          <w:t>"true"</w:t>
        </w:r>
        <w:r>
          <w:t xml:space="preserve"> true</w:t>
        </w:r>
        <w:bookmarkStart w:id="10296" w:name="C_4515-8009"/>
        <w:r>
          <w:t xml:space="preserve"> (CONF:4515-8009)</w:t>
        </w:r>
        <w:bookmarkEnd w:id="10296"/>
        <w:r>
          <w:t>.</w:t>
        </w:r>
      </w:ins>
    </w:p>
    <w:p w14:paraId="2D6147EF" w14:textId="77777777" w:rsidR="00440477" w:rsidRDefault="00440477" w:rsidP="00440477">
      <w:pPr>
        <w:numPr>
          <w:ilvl w:val="1"/>
          <w:numId w:val="10"/>
        </w:numPr>
        <w:rPr>
          <w:ins w:id="10297" w:author="Russ Ott" w:date="2022-05-16T11:54:00Z"/>
        </w:rPr>
      </w:pPr>
      <w:ins w:id="10298" w:author="Russ Ott" w:date="2022-05-16T11:54:00Z">
        <w:r>
          <w:rPr>
            <w:rStyle w:val="keyword"/>
          </w:rPr>
          <w:t>SHALL</w:t>
        </w:r>
        <w:r>
          <w:t xml:space="preserve"> contain exactly one [</w:t>
        </w:r>
        <w:proofErr w:type="gramStart"/>
        <w:r>
          <w:t>1..</w:t>
        </w:r>
        <w:proofErr w:type="gramEnd"/>
        <w:r>
          <w:t xml:space="preserve">1] </w:t>
        </w:r>
        <w:r>
          <w:rPr>
            <w:rStyle w:val="XMLnameBold"/>
          </w:rPr>
          <w:t>encounter</w:t>
        </w:r>
        <w:bookmarkStart w:id="10299" w:name="C_4515-7770"/>
        <w:r>
          <w:t xml:space="preserve"> (CONF:4515-7770)</w:t>
        </w:r>
        <w:bookmarkEnd w:id="10299"/>
        <w:r>
          <w:t>.</w:t>
        </w:r>
      </w:ins>
    </w:p>
    <w:p w14:paraId="08117A63" w14:textId="77777777" w:rsidR="00440477" w:rsidRDefault="00440477" w:rsidP="00440477">
      <w:pPr>
        <w:numPr>
          <w:ilvl w:val="2"/>
          <w:numId w:val="10"/>
        </w:numPr>
        <w:rPr>
          <w:ins w:id="10300" w:author="Russ Ott" w:date="2022-05-16T11:54:00Z"/>
        </w:rPr>
      </w:pPr>
      <w:ins w:id="10301" w:author="Russ Ott" w:date="2022-05-16T11:54:00Z">
        <w:r>
          <w:t xml:space="preserve">This encounter </w:t>
        </w: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"ENC"</w:t>
        </w:r>
        <w:r>
          <w:t xml:space="preserve"> Encounter (</w:t>
        </w:r>
        <w:proofErr w:type="spellStart"/>
        <w:r>
          <w:t>CodeSystem</w:t>
        </w:r>
        <w:proofErr w:type="spellEnd"/>
        <w:r>
          <w:t xml:space="preserve">: </w:t>
        </w:r>
        <w:r>
          <w:rPr>
            <w:rStyle w:val="XMLname"/>
          </w:rPr>
          <w:t>HL7ActClass urn:oid:2.16.840.1.113883.5.6</w:t>
        </w:r>
        <w:r>
          <w:rPr>
            <w:rStyle w:val="keyword"/>
          </w:rPr>
          <w:t xml:space="preserve"> STATIC</w:t>
        </w:r>
        <w:r>
          <w:t>)</w:t>
        </w:r>
        <w:bookmarkStart w:id="10302" w:name="C_4515-7771"/>
        <w:r>
          <w:t xml:space="preserve"> (CONF:4515-7771)</w:t>
        </w:r>
        <w:bookmarkEnd w:id="10302"/>
        <w:r>
          <w:t>.</w:t>
        </w:r>
      </w:ins>
    </w:p>
    <w:p w14:paraId="2190E449" w14:textId="77777777" w:rsidR="00440477" w:rsidRDefault="00440477" w:rsidP="00440477">
      <w:pPr>
        <w:numPr>
          <w:ilvl w:val="2"/>
          <w:numId w:val="10"/>
        </w:numPr>
        <w:rPr>
          <w:ins w:id="10303" w:author="Russ Ott" w:date="2022-05-16T11:54:00Z"/>
        </w:rPr>
      </w:pPr>
      <w:ins w:id="10304" w:author="Russ Ott" w:date="2022-05-16T11:54:00Z">
        <w:r>
          <w:t xml:space="preserve">This encounter </w:t>
        </w: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10305" w:name="C_4515-7772"/>
        <w:r>
          <w:t xml:space="preserve"> (CONF:4515-7772)</w:t>
        </w:r>
        <w:bookmarkEnd w:id="10305"/>
        <w:r>
          <w:t>.</w:t>
        </w:r>
      </w:ins>
    </w:p>
    <w:p w14:paraId="4E928076" w14:textId="77777777" w:rsidR="00440477" w:rsidRDefault="00440477" w:rsidP="00440477">
      <w:pPr>
        <w:numPr>
          <w:ilvl w:val="2"/>
          <w:numId w:val="10"/>
        </w:numPr>
        <w:rPr>
          <w:ins w:id="10306" w:author="Russ Ott" w:date="2022-05-16T11:54:00Z"/>
        </w:rPr>
      </w:pPr>
      <w:ins w:id="10307" w:author="Russ Ott" w:date="2022-05-16T11:54:00Z">
        <w:r>
          <w:t xml:space="preserve">This encounter </w:t>
        </w:r>
        <w:r>
          <w:rPr>
            <w:rStyle w:val="keyword"/>
          </w:rPr>
          <w:t>SHALL</w:t>
        </w:r>
        <w:r>
          <w:t xml:space="preserve"> contain exactly one [</w:t>
        </w:r>
        <w:proofErr w:type="gramStart"/>
        <w:r>
          <w:t>1..</w:t>
        </w:r>
        <w:proofErr w:type="gramEnd"/>
        <w:r>
          <w:t xml:space="preserve">1] </w:t>
        </w:r>
        <w:r>
          <w:rPr>
            <w:rStyle w:val="XMLnameBold"/>
          </w:rPr>
          <w:t>id</w:t>
        </w:r>
        <w:bookmarkStart w:id="10308" w:name="C_4515-7773"/>
        <w:r>
          <w:t xml:space="preserve"> (CONF:4515-7773)</w:t>
        </w:r>
        <w:bookmarkEnd w:id="10308"/>
        <w:r>
          <w:t>.</w:t>
        </w:r>
      </w:ins>
    </w:p>
    <w:p w14:paraId="655714B1" w14:textId="77777777" w:rsidR="00440477" w:rsidRDefault="00440477" w:rsidP="00440477">
      <w:pPr>
        <w:numPr>
          <w:ilvl w:val="3"/>
          <w:numId w:val="10"/>
        </w:numPr>
        <w:rPr>
          <w:ins w:id="10309" w:author="Russ Ott" w:date="2022-05-16T11:54:00Z"/>
        </w:rPr>
      </w:pPr>
      <w:ins w:id="10310" w:author="Russ Ott" w:date="2022-05-16T11:54:00Z">
        <w:r>
          <w:t>Set the encounter ID to the ID of an encounter in another section to signify they are the same encounter (CONF:4515-16843).</w:t>
        </w:r>
      </w:ins>
    </w:p>
    <w:p w14:paraId="58C1C4BB" w14:textId="77777777" w:rsidR="00440477" w:rsidRDefault="00440477" w:rsidP="00440477">
      <w:pPr>
        <w:numPr>
          <w:ilvl w:val="0"/>
          <w:numId w:val="10"/>
        </w:numPr>
        <w:rPr>
          <w:ins w:id="10311" w:author="Russ Ott" w:date="2022-05-16T11:54:00Z"/>
        </w:rPr>
      </w:pPr>
      <w:ins w:id="10312" w:author="Russ Ott" w:date="2022-05-16T11:54:00Z">
        <w:r>
          <w:rPr>
            <w:rStyle w:val="keyword"/>
          </w:rPr>
          <w:t>MAY</w:t>
        </w:r>
        <w:r>
          <w:t xml:space="preserve"> contain zero or one [</w:t>
        </w:r>
        <w:proofErr w:type="gramStart"/>
        <w:r>
          <w:t>0..</w:t>
        </w:r>
        <w:proofErr w:type="gramEnd"/>
        <w:r>
          <w:t xml:space="preserve">1] </w:t>
        </w:r>
        <w:proofErr w:type="spellStart"/>
        <w:r>
          <w:rPr>
            <w:rStyle w:val="XMLnameBold"/>
          </w:rPr>
          <w:t>entryRelationship</w:t>
        </w:r>
        <w:bookmarkStart w:id="10313" w:name="C_4515-7775"/>
        <w:proofErr w:type="spellEnd"/>
        <w:r>
          <w:t xml:space="preserve"> (CONF:4515-7775)</w:t>
        </w:r>
        <w:bookmarkEnd w:id="10313"/>
        <w:r>
          <w:t xml:space="preserve"> such that it</w:t>
        </w:r>
      </w:ins>
    </w:p>
    <w:p w14:paraId="1CA5327F" w14:textId="77777777" w:rsidR="00440477" w:rsidRDefault="00440477" w:rsidP="00440477">
      <w:pPr>
        <w:numPr>
          <w:ilvl w:val="1"/>
          <w:numId w:val="10"/>
        </w:numPr>
        <w:rPr>
          <w:ins w:id="10314" w:author="Russ Ott" w:date="2022-05-16T11:54:00Z"/>
        </w:rPr>
      </w:pPr>
      <w:ins w:id="1031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"SUBJ"</w:t>
        </w:r>
        <w:r>
          <w:t xml:space="preserve"> Has Subject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10316" w:name="C_4515-7776"/>
        <w:r>
          <w:t xml:space="preserve"> (CONF:4515-7776)</w:t>
        </w:r>
        <w:bookmarkEnd w:id="10316"/>
        <w:r>
          <w:t>.</w:t>
        </w:r>
      </w:ins>
    </w:p>
    <w:p w14:paraId="088EEF95" w14:textId="77777777" w:rsidR="00440477" w:rsidRDefault="00440477" w:rsidP="00440477">
      <w:pPr>
        <w:numPr>
          <w:ilvl w:val="1"/>
          <w:numId w:val="10"/>
        </w:numPr>
        <w:rPr>
          <w:ins w:id="10317" w:author="Russ Ott" w:date="2022-05-16T11:54:00Z"/>
        </w:rPr>
      </w:pPr>
      <w:ins w:id="10318" w:author="Russ Ott" w:date="2022-05-16T11:54:00Z">
        <w:r>
          <w:rPr>
            <w:rStyle w:val="keyword"/>
          </w:rPr>
          <w:t>SHALL</w:t>
        </w:r>
        <w:r>
          <w:t xml:space="preserve"> contain exactly one [</w:t>
        </w:r>
        <w:proofErr w:type="gramStart"/>
        <w:r>
          <w:t>1..</w:t>
        </w:r>
        <w:proofErr w:type="gramEnd"/>
        <w:r>
          <w:t xml:space="preserve">1] </w:t>
        </w:r>
        <w:r>
          <w:rPr>
            <w:rStyle w:val="XMLnameBold"/>
          </w:rPr>
          <w:t>@inversionInd</w:t>
        </w:r>
        <w:r>
          <w:t>=</w:t>
        </w:r>
        <w:r>
          <w:rPr>
            <w:rStyle w:val="XMLname"/>
          </w:rPr>
          <w:t>"true"</w:t>
        </w:r>
        <w:r>
          <w:t xml:space="preserve"> true</w:t>
        </w:r>
        <w:bookmarkStart w:id="10319" w:name="C_4515-7777"/>
        <w:r>
          <w:t xml:space="preserve"> (CONF:4515-7777)</w:t>
        </w:r>
        <w:bookmarkEnd w:id="10319"/>
        <w:r>
          <w:t>.</w:t>
        </w:r>
      </w:ins>
    </w:p>
    <w:p w14:paraId="6E89D881" w14:textId="77777777" w:rsidR="00440477" w:rsidRDefault="00440477" w:rsidP="00440477">
      <w:pPr>
        <w:numPr>
          <w:ilvl w:val="1"/>
          <w:numId w:val="10"/>
        </w:numPr>
        <w:rPr>
          <w:ins w:id="10320" w:author="Russ Ott" w:date="2022-05-16T11:54:00Z"/>
        </w:rPr>
      </w:pPr>
      <w:ins w:id="10321" w:author="Russ Ott" w:date="2022-05-16T11:54:00Z">
        <w:r>
          <w:rPr>
            <w:rStyle w:val="keyword"/>
          </w:rPr>
          <w:t>SHALL</w:t>
        </w:r>
        <w:r>
          <w:t xml:space="preserve"> contain exactly one [</w:t>
        </w:r>
        <w:proofErr w:type="gramStart"/>
        <w:r>
          <w:t>1..</w:t>
        </w:r>
        <w:proofErr w:type="gramEnd"/>
        <w:r>
          <w:t>1] Instruction (V2)</w:t>
        </w:r>
        <w:r>
          <w:rPr>
            <w:rStyle w:val="XMLname"/>
          </w:rPr>
          <w:t xml:space="preserve"> (identifier: urn:hl7ii:2.16.840.1.113883.10.20.22.4.20:2014-06-09)</w:t>
        </w:r>
        <w:bookmarkStart w:id="10322" w:name="C_4515-31395"/>
        <w:r>
          <w:t xml:space="preserve"> (CONF:4515-31395)</w:t>
        </w:r>
        <w:bookmarkEnd w:id="10322"/>
        <w:r>
          <w:t>.</w:t>
        </w:r>
      </w:ins>
    </w:p>
    <w:p w14:paraId="3943C19A" w14:textId="77777777" w:rsidR="00440477" w:rsidRDefault="00440477" w:rsidP="00440477">
      <w:pPr>
        <w:numPr>
          <w:ilvl w:val="0"/>
          <w:numId w:val="10"/>
        </w:numPr>
        <w:rPr>
          <w:ins w:id="10323" w:author="Russ Ott" w:date="2022-05-16T11:54:00Z"/>
        </w:rPr>
      </w:pPr>
      <w:ins w:id="1032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0325" w:name="C_4515-7779"/>
        <w:proofErr w:type="spellEnd"/>
        <w:r>
          <w:t xml:space="preserve"> (CONF:4515-7779)</w:t>
        </w:r>
        <w:bookmarkEnd w:id="10325"/>
        <w:r>
          <w:t xml:space="preserve"> such that it</w:t>
        </w:r>
      </w:ins>
    </w:p>
    <w:p w14:paraId="77670AC8" w14:textId="77777777" w:rsidR="00440477" w:rsidRDefault="00440477" w:rsidP="00440477">
      <w:pPr>
        <w:numPr>
          <w:ilvl w:val="1"/>
          <w:numId w:val="10"/>
        </w:numPr>
        <w:rPr>
          <w:ins w:id="10326" w:author="Russ Ott" w:date="2022-05-16T11:54:00Z"/>
        </w:rPr>
      </w:pPr>
      <w:ins w:id="1032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"RSON"</w:t>
        </w:r>
        <w:r>
          <w:t xml:space="preserve"> Has Reason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10328" w:name="C_4515-7780"/>
        <w:r>
          <w:t xml:space="preserve"> (CONF:4515-7780)</w:t>
        </w:r>
        <w:bookmarkEnd w:id="10328"/>
        <w:r>
          <w:t>.</w:t>
        </w:r>
      </w:ins>
    </w:p>
    <w:p w14:paraId="471592B1" w14:textId="77777777" w:rsidR="00440477" w:rsidRDefault="00440477" w:rsidP="00440477">
      <w:pPr>
        <w:numPr>
          <w:ilvl w:val="1"/>
          <w:numId w:val="10"/>
        </w:numPr>
        <w:rPr>
          <w:ins w:id="10329" w:author="Russ Ott" w:date="2022-05-16T11:54:00Z"/>
        </w:rPr>
      </w:pPr>
      <w:ins w:id="10330" w:author="Russ Ott" w:date="2022-05-16T11:54:00Z">
        <w:r>
          <w:rPr>
            <w:rStyle w:val="keyword"/>
          </w:rPr>
          <w:lastRenderedPageBreak/>
          <w:t>SHALL</w:t>
        </w:r>
        <w:r>
          <w:t xml:space="preserve"> contain exactly one [</w:t>
        </w:r>
        <w:proofErr w:type="gramStart"/>
        <w:r>
          <w:t>1..</w:t>
        </w:r>
        <w:proofErr w:type="gramEnd"/>
        <w:r>
          <w:t>1] Indication (V2)</w:t>
        </w:r>
        <w:r>
          <w:rPr>
            <w:rStyle w:val="XMLname"/>
          </w:rPr>
          <w:t xml:space="preserve"> (identifier: urn:hl7ii:2.16.840.1.113883.10.20.22.4.19:2014-06-09)</w:t>
        </w:r>
        <w:bookmarkStart w:id="10331" w:name="C_4515-15914"/>
        <w:r>
          <w:t xml:space="preserve"> (CONF:4515-15914)</w:t>
        </w:r>
        <w:bookmarkEnd w:id="10331"/>
        <w:r>
          <w:t>.</w:t>
        </w:r>
      </w:ins>
    </w:p>
    <w:p w14:paraId="21A969D8" w14:textId="77777777" w:rsidR="00440477" w:rsidRDefault="00440477" w:rsidP="00440477">
      <w:pPr>
        <w:numPr>
          <w:ilvl w:val="0"/>
          <w:numId w:val="10"/>
        </w:numPr>
        <w:rPr>
          <w:ins w:id="10332" w:author="Russ Ott" w:date="2022-05-16T11:54:00Z"/>
        </w:rPr>
      </w:pPr>
      <w:ins w:id="1033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0334" w:name="C_4515-7886"/>
        <w:proofErr w:type="spellEnd"/>
        <w:r>
          <w:t xml:space="preserve"> (CONF:4515-7886)</w:t>
        </w:r>
        <w:bookmarkEnd w:id="10334"/>
        <w:r>
          <w:t xml:space="preserve"> such that it</w:t>
        </w:r>
      </w:ins>
    </w:p>
    <w:p w14:paraId="7B4E3944" w14:textId="77777777" w:rsidR="00440477" w:rsidRDefault="00440477" w:rsidP="00440477">
      <w:pPr>
        <w:numPr>
          <w:ilvl w:val="1"/>
          <w:numId w:val="10"/>
        </w:numPr>
        <w:rPr>
          <w:ins w:id="10335" w:author="Russ Ott" w:date="2022-05-16T11:54:00Z"/>
        </w:rPr>
      </w:pPr>
      <w:ins w:id="1033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rPr>
            <w:rStyle w:val="keyword"/>
          </w:rPr>
          <w:t xml:space="preserve"> STATIC</w:t>
        </w:r>
        <w:r>
          <w:t>)</w:t>
        </w:r>
        <w:bookmarkStart w:id="10337" w:name="C_4515-7887"/>
        <w:r>
          <w:t xml:space="preserve"> (CONF:4515-7887)</w:t>
        </w:r>
        <w:bookmarkEnd w:id="10337"/>
        <w:r>
          <w:t>.</w:t>
        </w:r>
      </w:ins>
    </w:p>
    <w:p w14:paraId="02F7CF95" w14:textId="77777777" w:rsidR="00440477" w:rsidRDefault="00440477" w:rsidP="00440477">
      <w:pPr>
        <w:numPr>
          <w:ilvl w:val="1"/>
          <w:numId w:val="10"/>
        </w:numPr>
        <w:rPr>
          <w:ins w:id="10338" w:author="Russ Ott" w:date="2022-05-16T11:54:00Z"/>
        </w:rPr>
      </w:pPr>
      <w:ins w:id="10339" w:author="Russ Ott" w:date="2022-05-16T11:54:00Z">
        <w:r>
          <w:rPr>
            <w:rStyle w:val="keyword"/>
          </w:rPr>
          <w:t>SHALL</w:t>
        </w:r>
        <w:r>
          <w:t xml:space="preserve"> contain exactly one [</w:t>
        </w:r>
        <w:proofErr w:type="gramStart"/>
        <w:r>
          <w:t>1..</w:t>
        </w:r>
        <w:proofErr w:type="gramEnd"/>
        <w:r>
          <w:t>1] Medication Activity (V2)</w:t>
        </w:r>
        <w:r>
          <w:rPr>
            <w:rStyle w:val="XMLname"/>
          </w:rPr>
          <w:t xml:space="preserve"> (identifier: urn:hl7ii:2.16.840.1.113883.10.20.22.4.16:2014-06-09)</w:t>
        </w:r>
        <w:bookmarkStart w:id="10340" w:name="C_4515-15915"/>
        <w:r>
          <w:t xml:space="preserve"> (CONF:4515-15915)</w:t>
        </w:r>
        <w:bookmarkEnd w:id="10340"/>
        <w:r>
          <w:t>.</w:t>
        </w:r>
      </w:ins>
    </w:p>
    <w:p w14:paraId="77E32D90" w14:textId="77777777" w:rsidR="00440477" w:rsidRDefault="00440477" w:rsidP="00440477">
      <w:pPr>
        <w:numPr>
          <w:ilvl w:val="0"/>
          <w:numId w:val="10"/>
        </w:numPr>
        <w:rPr>
          <w:ins w:id="10341" w:author="Russ Ott" w:date="2022-05-16T11:54:00Z"/>
        </w:rPr>
      </w:pPr>
      <w:ins w:id="10342"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0343" w:name="C_4515-32473"/>
        <w:proofErr w:type="spellEnd"/>
        <w:r>
          <w:t xml:space="preserve"> (CONF:4515-32473)</w:t>
        </w:r>
        <w:bookmarkEnd w:id="10343"/>
        <w:r>
          <w:t xml:space="preserve"> such that it</w:t>
        </w:r>
      </w:ins>
    </w:p>
    <w:p w14:paraId="6157F47C" w14:textId="77777777" w:rsidR="00440477" w:rsidRDefault="00440477" w:rsidP="00440477">
      <w:pPr>
        <w:numPr>
          <w:ilvl w:val="1"/>
          <w:numId w:val="10"/>
        </w:numPr>
        <w:rPr>
          <w:ins w:id="10344" w:author="Russ Ott" w:date="2022-05-16T11:54:00Z"/>
        </w:rPr>
      </w:pPr>
      <w:ins w:id="10345"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"COMP"</w:t>
        </w:r>
        <w:r>
          <w:t xml:space="preserve"> Has Component (</w:t>
        </w:r>
        <w:proofErr w:type="spellStart"/>
        <w:r>
          <w:t>CodeSystem</w:t>
        </w:r>
        <w:proofErr w:type="spellEnd"/>
        <w:r>
          <w:t xml:space="preserve">: </w:t>
        </w:r>
        <w:r>
          <w:rPr>
            <w:rStyle w:val="XMLname"/>
          </w:rPr>
          <w:t>HL7ActRelationshipType urn:oid:2.16.840.1.113883.5.1002</w:t>
        </w:r>
        <w:r>
          <w:t>)</w:t>
        </w:r>
        <w:bookmarkStart w:id="10346" w:name="C_4515-32474"/>
        <w:r>
          <w:t xml:space="preserve"> (CONF:4515-32474)</w:t>
        </w:r>
        <w:bookmarkEnd w:id="10346"/>
        <w:r>
          <w:t>.</w:t>
        </w:r>
      </w:ins>
    </w:p>
    <w:p w14:paraId="064B1DAE" w14:textId="77777777" w:rsidR="00440477" w:rsidRDefault="00440477" w:rsidP="00440477">
      <w:pPr>
        <w:numPr>
          <w:ilvl w:val="1"/>
          <w:numId w:val="10"/>
        </w:numPr>
        <w:rPr>
          <w:ins w:id="10347" w:author="Russ Ott" w:date="2022-05-16T11:54:00Z"/>
        </w:rPr>
      </w:pPr>
      <w:ins w:id="10348" w:author="Russ Ott" w:date="2022-05-16T11:54:00Z">
        <w:r>
          <w:rPr>
            <w:rStyle w:val="keyword"/>
          </w:rPr>
          <w:t>SHALL</w:t>
        </w:r>
        <w:r>
          <w:t xml:space="preserve"> contain exactly one [</w:t>
        </w:r>
        <w:proofErr w:type="gramStart"/>
        <w:r>
          <w:t>1..</w:t>
        </w:r>
        <w:proofErr w:type="gramEnd"/>
        <w:r>
          <w:t>1] Reaction Observation (V2)</w:t>
        </w:r>
        <w:r>
          <w:rPr>
            <w:rStyle w:val="XMLname"/>
          </w:rPr>
          <w:t xml:space="preserve"> (identifier: urn:hl7ii:2.16.840.1.113883.10.20.22.4.9:2014-06-09)</w:t>
        </w:r>
        <w:bookmarkStart w:id="10349" w:name="C_4515-32475"/>
        <w:r>
          <w:t xml:space="preserve"> (CONF:4515-32475)</w:t>
        </w:r>
        <w:bookmarkEnd w:id="10349"/>
        <w:r>
          <w:t>.</w:t>
        </w:r>
      </w:ins>
    </w:p>
    <w:p w14:paraId="0ABE4D84" w14:textId="77777777" w:rsidR="00440477" w:rsidRDefault="00440477" w:rsidP="00440477">
      <w:pPr>
        <w:pStyle w:val="BodyText"/>
        <w:spacing w:before="120"/>
        <w:rPr>
          <w:ins w:id="10350" w:author="Russ Ott" w:date="2022-05-16T11:54:00Z"/>
        </w:rPr>
      </w:pPr>
      <w:ins w:id="10351" w:author="Russ Ott" w:date="2022-05-16T11:54:00Z">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ins>
    </w:p>
    <w:p w14:paraId="41B0885C" w14:textId="77777777" w:rsidR="00440477" w:rsidRDefault="00440477" w:rsidP="00440477">
      <w:pPr>
        <w:numPr>
          <w:ilvl w:val="0"/>
          <w:numId w:val="10"/>
        </w:numPr>
        <w:rPr>
          <w:ins w:id="10352" w:author="Russ Ott" w:date="2022-05-16T11:54:00Z"/>
        </w:rPr>
      </w:pPr>
      <w:ins w:id="1035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0354" w:name="C_4515-32985"/>
        <w:proofErr w:type="spellEnd"/>
        <w:r>
          <w:t xml:space="preserve"> (CONF:4515-32985)</w:t>
        </w:r>
        <w:bookmarkEnd w:id="10354"/>
        <w:r>
          <w:t xml:space="preserve"> such that it</w:t>
        </w:r>
      </w:ins>
    </w:p>
    <w:p w14:paraId="2C6C0F3C" w14:textId="77777777" w:rsidR="00440477" w:rsidRDefault="00440477" w:rsidP="00440477">
      <w:pPr>
        <w:numPr>
          <w:ilvl w:val="1"/>
          <w:numId w:val="10"/>
        </w:numPr>
        <w:rPr>
          <w:ins w:id="10355" w:author="Russ Ott" w:date="2022-05-16T11:54:00Z"/>
        </w:rPr>
      </w:pPr>
      <w:ins w:id="1035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"RSON"</w:t>
        </w:r>
        <w:r>
          <w:t xml:space="preserve"> Has reason (</w:t>
        </w:r>
        <w:proofErr w:type="spellStart"/>
        <w:r>
          <w:t>CodeSystem</w:t>
        </w:r>
        <w:proofErr w:type="spellEnd"/>
        <w:r>
          <w:t xml:space="preserve">: </w:t>
        </w:r>
        <w:r>
          <w:rPr>
            <w:rStyle w:val="XMLname"/>
          </w:rPr>
          <w:t>HL7ActRelationshipType urn:oid:2.16.840.1.113883.5.1002</w:t>
        </w:r>
        <w:r>
          <w:t>)</w:t>
        </w:r>
        <w:bookmarkStart w:id="10357" w:name="C_4515-32987"/>
        <w:r>
          <w:t xml:space="preserve"> (CONF:4515-32987)</w:t>
        </w:r>
        <w:bookmarkEnd w:id="10357"/>
        <w:r>
          <w:t>.</w:t>
        </w:r>
      </w:ins>
    </w:p>
    <w:p w14:paraId="48913428" w14:textId="77777777" w:rsidR="00440477" w:rsidRDefault="00440477" w:rsidP="00440477">
      <w:pPr>
        <w:numPr>
          <w:ilvl w:val="1"/>
          <w:numId w:val="10"/>
        </w:numPr>
        <w:rPr>
          <w:ins w:id="10358" w:author="Russ Ott" w:date="2022-05-16T11:54:00Z"/>
        </w:rPr>
      </w:pPr>
      <w:ins w:id="10359" w:author="Russ Ott" w:date="2022-05-16T11:54:00Z">
        <w:r>
          <w:rPr>
            <w:rStyle w:val="keyword"/>
          </w:rPr>
          <w:t>SHALL</w:t>
        </w:r>
        <w:r>
          <w:t xml:space="preserve"> contain exactly one [</w:t>
        </w:r>
        <w:proofErr w:type="gramStart"/>
        <w:r>
          <w:t>1..</w:t>
        </w:r>
        <w:proofErr w:type="gramEnd"/>
        <w:r>
          <w:t>1] Assessment Scale Observation</w:t>
        </w:r>
        <w:r>
          <w:rPr>
            <w:rStyle w:val="XMLname"/>
          </w:rPr>
          <w:t xml:space="preserve"> (identifier: urn:oid:2.16.840.1.113883.10.20.22.4.69)</w:t>
        </w:r>
        <w:bookmarkStart w:id="10360" w:name="C_4515-32986"/>
        <w:r>
          <w:t xml:space="preserve"> (CONF:4515-32986)</w:t>
        </w:r>
        <w:bookmarkEnd w:id="10360"/>
        <w:r>
          <w:t>.</w:t>
        </w:r>
      </w:ins>
    </w:p>
    <w:p w14:paraId="058AC7B0" w14:textId="77777777" w:rsidR="00440477" w:rsidRDefault="00440477" w:rsidP="00440477">
      <w:pPr>
        <w:pStyle w:val="BodyText"/>
        <w:spacing w:before="120"/>
        <w:rPr>
          <w:ins w:id="10361" w:author="Russ Ott" w:date="2022-05-16T11:54:00Z"/>
        </w:rPr>
      </w:pPr>
      <w:ins w:id="10362" w:author="Russ Ott" w:date="2022-05-16T11:54:00Z">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ins>
    </w:p>
    <w:p w14:paraId="381B66A8" w14:textId="77777777" w:rsidR="00440477" w:rsidRDefault="00440477" w:rsidP="00440477">
      <w:pPr>
        <w:numPr>
          <w:ilvl w:val="0"/>
          <w:numId w:val="10"/>
        </w:numPr>
        <w:rPr>
          <w:ins w:id="10363" w:author="Russ Ott" w:date="2022-05-16T11:54:00Z"/>
        </w:rPr>
      </w:pPr>
      <w:ins w:id="1036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0365" w:name="C_4515-32988"/>
        <w:proofErr w:type="spellEnd"/>
        <w:r>
          <w:t xml:space="preserve"> (CONF:4515-32988)</w:t>
        </w:r>
        <w:bookmarkEnd w:id="10365"/>
        <w:r>
          <w:t xml:space="preserve"> such that it</w:t>
        </w:r>
      </w:ins>
    </w:p>
    <w:p w14:paraId="0E3E0BF5" w14:textId="77777777" w:rsidR="00440477" w:rsidRDefault="00440477" w:rsidP="00440477">
      <w:pPr>
        <w:numPr>
          <w:ilvl w:val="1"/>
          <w:numId w:val="10"/>
        </w:numPr>
        <w:rPr>
          <w:ins w:id="10366" w:author="Russ Ott" w:date="2022-05-16T11:54:00Z"/>
        </w:rPr>
      </w:pPr>
      <w:ins w:id="1036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"RSON"</w:t>
        </w:r>
        <w:r>
          <w:t xml:space="preserve"> Has reason (</w:t>
        </w:r>
        <w:proofErr w:type="spellStart"/>
        <w:r>
          <w:t>CodeSystem</w:t>
        </w:r>
        <w:proofErr w:type="spellEnd"/>
        <w:r>
          <w:t xml:space="preserve">: </w:t>
        </w:r>
        <w:r>
          <w:rPr>
            <w:rStyle w:val="XMLname"/>
          </w:rPr>
          <w:t>HL7ActRelationshipType urn:oid:2.16.840.1.113883.5.1002</w:t>
        </w:r>
        <w:r>
          <w:t>)</w:t>
        </w:r>
        <w:bookmarkStart w:id="10368" w:name="C_4515-32990"/>
        <w:r>
          <w:t xml:space="preserve"> (CONF:4515-32990)</w:t>
        </w:r>
        <w:bookmarkEnd w:id="10368"/>
        <w:r>
          <w:t>.</w:t>
        </w:r>
      </w:ins>
    </w:p>
    <w:p w14:paraId="7D5D7012" w14:textId="77777777" w:rsidR="00440477" w:rsidRDefault="00440477" w:rsidP="00440477">
      <w:pPr>
        <w:numPr>
          <w:ilvl w:val="1"/>
          <w:numId w:val="10"/>
        </w:numPr>
        <w:rPr>
          <w:ins w:id="10369" w:author="Russ Ott" w:date="2022-05-16T11:54:00Z"/>
        </w:rPr>
      </w:pPr>
      <w:ins w:id="10370"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10371" w:name="C_4515-32989"/>
        <w:r>
          <w:t xml:space="preserve"> (CONF:4515-32989)</w:t>
        </w:r>
        <w:bookmarkEnd w:id="10371"/>
        <w:r>
          <w:t>.</w:t>
        </w:r>
      </w:ins>
    </w:p>
    <w:p w14:paraId="04A159FB" w14:textId="23CAB65D" w:rsidR="00440477" w:rsidRDefault="00440477" w:rsidP="00440477">
      <w:pPr>
        <w:pStyle w:val="Caption"/>
        <w:ind w:left="130" w:right="115"/>
        <w:rPr>
          <w:ins w:id="10372" w:author="Russ Ott" w:date="2022-05-16T11:54:00Z"/>
        </w:rPr>
      </w:pPr>
      <w:bookmarkStart w:id="10373" w:name="_Toc103325932"/>
      <w:ins w:id="10374" w:author="Russ Ott" w:date="2022-05-16T11:54:00Z">
        <w:r>
          <w:lastRenderedPageBreak/>
          <w:t xml:space="preserve">Figure </w:t>
        </w:r>
        <w:r>
          <w:fldChar w:fldCharType="begin"/>
        </w:r>
        <w:r>
          <w:instrText>SEQ Figure \* ARABIC</w:instrText>
        </w:r>
        <w:r>
          <w:fldChar w:fldCharType="separate"/>
        </w:r>
        <w:r w:rsidR="00F1669B">
          <w:t>26</w:t>
        </w:r>
        <w:r>
          <w:fldChar w:fldCharType="end"/>
        </w:r>
        <w:r>
          <w:t>: Procedure Activity Procedure Example</w:t>
        </w:r>
        <w:bookmarkEnd w:id="10373"/>
      </w:ins>
    </w:p>
    <w:p w14:paraId="3D0593FA" w14:textId="77777777" w:rsidR="00440477" w:rsidRDefault="00440477" w:rsidP="00440477">
      <w:pPr>
        <w:pStyle w:val="Example"/>
        <w:ind w:left="130" w:right="115"/>
        <w:rPr>
          <w:ins w:id="10375" w:author="Russ Ott" w:date="2022-05-16T11:54:00Z"/>
        </w:rPr>
      </w:pPr>
      <w:ins w:id="10376" w:author="Russ Ott" w:date="2022-05-16T11:54:00Z">
        <w:r>
          <w:tab/>
        </w:r>
        <w:r>
          <w:tab/>
        </w:r>
        <w:r>
          <w:tab/>
        </w:r>
        <w:r>
          <w:tab/>
        </w:r>
        <w:r>
          <w:tab/>
        </w:r>
        <w:r>
          <w:tab/>
        </w:r>
      </w:ins>
    </w:p>
    <w:p w14:paraId="1A0AB497" w14:textId="77777777" w:rsidR="00440477" w:rsidRDefault="00440477" w:rsidP="00440477">
      <w:pPr>
        <w:pStyle w:val="Example"/>
        <w:ind w:left="130" w:right="115"/>
        <w:rPr>
          <w:ins w:id="10377" w:author="Russ Ott" w:date="2022-05-16T11:54:00Z"/>
        </w:rPr>
      </w:pPr>
      <w:ins w:id="10378" w:author="Russ Ott" w:date="2022-05-16T11:54:00Z">
        <w:r>
          <w:t xml:space="preserve">&lt;procedure </w:t>
        </w:r>
        <w:proofErr w:type="spellStart"/>
        <w:r>
          <w:t>classCode</w:t>
        </w:r>
        <w:proofErr w:type="spellEnd"/>
        <w:r>
          <w:t xml:space="preserve">="PROC" </w:t>
        </w:r>
        <w:proofErr w:type="spellStart"/>
        <w:r>
          <w:t>moodCode</w:t>
        </w:r>
        <w:proofErr w:type="spellEnd"/>
        <w:r>
          <w:t>="EVN"&gt;</w:t>
        </w:r>
      </w:ins>
    </w:p>
    <w:p w14:paraId="27BEC55F" w14:textId="77777777" w:rsidR="00440477" w:rsidRDefault="00440477" w:rsidP="00440477">
      <w:pPr>
        <w:pStyle w:val="Example"/>
        <w:ind w:left="130" w:right="115"/>
        <w:rPr>
          <w:ins w:id="10379" w:author="Russ Ott" w:date="2022-05-16T11:54:00Z"/>
        </w:rPr>
      </w:pPr>
      <w:ins w:id="10380" w:author="Russ Ott" w:date="2022-05-16T11:54:00Z">
        <w:r>
          <w:t xml:space="preserve">    </w:t>
        </w:r>
        <w:proofErr w:type="gramStart"/>
        <w:r>
          <w:t>&lt;!--</w:t>
        </w:r>
        <w:proofErr w:type="gramEnd"/>
        <w:r>
          <w:t xml:space="preserve"> Procedure Activity Procedure  --&gt;</w:t>
        </w:r>
      </w:ins>
    </w:p>
    <w:p w14:paraId="5CA6900C" w14:textId="77777777" w:rsidR="00440477" w:rsidRDefault="00440477" w:rsidP="00440477">
      <w:pPr>
        <w:pStyle w:val="Example"/>
        <w:ind w:left="130" w:right="115"/>
        <w:rPr>
          <w:ins w:id="10381" w:author="Russ Ott" w:date="2022-05-16T11:54:00Z"/>
        </w:rPr>
      </w:pPr>
      <w:ins w:id="10382" w:author="Russ Ott" w:date="2022-05-16T11:54:00Z">
        <w:r>
          <w:t xml:space="preserve">    &lt;</w:t>
        </w:r>
        <w:proofErr w:type="spellStart"/>
        <w:r>
          <w:t>templateId</w:t>
        </w:r>
        <w:proofErr w:type="spellEnd"/>
        <w:r>
          <w:t xml:space="preserve"> root="2.16.840.1.113883.10.20.22.4.14" /&gt;</w:t>
        </w:r>
      </w:ins>
    </w:p>
    <w:p w14:paraId="7CF10196" w14:textId="77777777" w:rsidR="00440477" w:rsidRDefault="00440477" w:rsidP="00440477">
      <w:pPr>
        <w:pStyle w:val="Example"/>
        <w:ind w:left="130" w:right="115"/>
        <w:rPr>
          <w:ins w:id="10383" w:author="Russ Ott" w:date="2022-05-16T11:54:00Z"/>
        </w:rPr>
      </w:pPr>
      <w:ins w:id="10384" w:author="Russ Ott" w:date="2022-05-16T11:54:00Z">
        <w:r>
          <w:t xml:space="preserve">    &lt;</w:t>
        </w:r>
        <w:proofErr w:type="spellStart"/>
        <w:r>
          <w:t>templateId</w:t>
        </w:r>
        <w:proofErr w:type="spellEnd"/>
        <w:r>
          <w:t xml:space="preserve"> root="2.16.840.1.113883.10.20.22.4.14" extension="2014-06-09" /&gt;</w:t>
        </w:r>
      </w:ins>
    </w:p>
    <w:p w14:paraId="44D6C08B" w14:textId="77777777" w:rsidR="00440477" w:rsidRDefault="00440477" w:rsidP="00440477">
      <w:pPr>
        <w:pStyle w:val="Example"/>
        <w:ind w:left="130" w:right="115"/>
        <w:rPr>
          <w:ins w:id="10385" w:author="Russ Ott" w:date="2022-05-16T11:54:00Z"/>
        </w:rPr>
      </w:pPr>
      <w:ins w:id="10386" w:author="Russ Ott" w:date="2022-05-16T11:54:00Z">
        <w:r>
          <w:t xml:space="preserve">    &lt;</w:t>
        </w:r>
        <w:proofErr w:type="spellStart"/>
        <w:r>
          <w:t>templateId</w:t>
        </w:r>
        <w:proofErr w:type="spellEnd"/>
        <w:r>
          <w:t xml:space="preserve"> root="2.16.840.1.113883.10.20.22.4.14" extension="2022-06-01" /&gt;</w:t>
        </w:r>
      </w:ins>
    </w:p>
    <w:p w14:paraId="7DA56172" w14:textId="77777777" w:rsidR="00440477" w:rsidRDefault="00440477" w:rsidP="00440477">
      <w:pPr>
        <w:pStyle w:val="Example"/>
        <w:ind w:left="130" w:right="115"/>
        <w:rPr>
          <w:ins w:id="10387" w:author="Russ Ott" w:date="2022-05-16T11:54:00Z"/>
        </w:rPr>
      </w:pPr>
      <w:ins w:id="10388" w:author="Russ Ott" w:date="2022-05-16T11:54:00Z">
        <w:r>
          <w:t xml:space="preserve">    &lt;id root="d5b614bd-01ce-410d-8726-e1fd01dcc72a" /&gt;</w:t>
        </w:r>
      </w:ins>
    </w:p>
    <w:p w14:paraId="4C984128" w14:textId="77777777" w:rsidR="00440477" w:rsidRDefault="00440477" w:rsidP="00440477">
      <w:pPr>
        <w:pStyle w:val="Example"/>
        <w:ind w:left="130" w:right="115"/>
        <w:rPr>
          <w:ins w:id="10389" w:author="Russ Ott" w:date="2022-05-16T11:54:00Z"/>
        </w:rPr>
      </w:pPr>
      <w:ins w:id="10390" w:author="Russ Ott" w:date="2022-05-16T11:54:00Z">
        <w:r>
          <w:t xml:space="preserve">    &lt;code code="103716009" </w:t>
        </w:r>
        <w:proofErr w:type="spellStart"/>
        <w:r>
          <w:t>codeSystem</w:t>
        </w:r>
        <w:proofErr w:type="spellEnd"/>
        <w:r>
          <w:t xml:space="preserve">="2.16.840.1.113883.6.96" </w:t>
        </w:r>
        <w:proofErr w:type="spellStart"/>
        <w:r>
          <w:t>codeSystemName</w:t>
        </w:r>
        <w:proofErr w:type="spellEnd"/>
        <w:r>
          <w:t>="SNOMED CT" displayName="Stent Placement"&gt;</w:t>
        </w:r>
      </w:ins>
    </w:p>
    <w:p w14:paraId="0808875B" w14:textId="77777777" w:rsidR="00440477" w:rsidRDefault="00440477" w:rsidP="00440477">
      <w:pPr>
        <w:pStyle w:val="Example"/>
        <w:ind w:left="130" w:right="115"/>
        <w:rPr>
          <w:ins w:id="10391" w:author="Russ Ott" w:date="2022-05-16T11:54:00Z"/>
        </w:rPr>
      </w:pPr>
      <w:ins w:id="10392" w:author="Russ Ott" w:date="2022-05-16T11:54:00Z">
        <w:r>
          <w:t xml:space="preserve">        &lt;</w:t>
        </w:r>
        <w:proofErr w:type="spellStart"/>
        <w:r>
          <w:t>originalText</w:t>
        </w:r>
        <w:proofErr w:type="spellEnd"/>
        <w:r>
          <w:t>&gt;</w:t>
        </w:r>
      </w:ins>
    </w:p>
    <w:p w14:paraId="4A3D7025" w14:textId="77777777" w:rsidR="00440477" w:rsidRDefault="00440477" w:rsidP="00440477">
      <w:pPr>
        <w:pStyle w:val="Example"/>
        <w:ind w:left="130" w:right="115"/>
        <w:rPr>
          <w:ins w:id="10393" w:author="Russ Ott" w:date="2022-05-16T11:54:00Z"/>
        </w:rPr>
      </w:pPr>
      <w:ins w:id="10394" w:author="Russ Ott" w:date="2022-05-16T11:54:00Z">
        <w:r>
          <w:t xml:space="preserve">            &lt;reference value="#Proc1" /&gt;</w:t>
        </w:r>
      </w:ins>
    </w:p>
    <w:p w14:paraId="32041D39" w14:textId="77777777" w:rsidR="00440477" w:rsidRDefault="00440477" w:rsidP="00440477">
      <w:pPr>
        <w:pStyle w:val="Example"/>
        <w:ind w:left="130" w:right="115"/>
        <w:rPr>
          <w:ins w:id="10395" w:author="Russ Ott" w:date="2022-05-16T11:54:00Z"/>
        </w:rPr>
      </w:pPr>
      <w:ins w:id="10396" w:author="Russ Ott" w:date="2022-05-16T11:54:00Z">
        <w:r>
          <w:t xml:space="preserve">        &lt;/</w:t>
        </w:r>
        <w:proofErr w:type="spellStart"/>
        <w:r>
          <w:t>originalText</w:t>
        </w:r>
        <w:proofErr w:type="spellEnd"/>
        <w:r>
          <w:t>&gt;</w:t>
        </w:r>
      </w:ins>
    </w:p>
    <w:p w14:paraId="62E1EF1E" w14:textId="77777777" w:rsidR="00440477" w:rsidRDefault="00440477" w:rsidP="00440477">
      <w:pPr>
        <w:pStyle w:val="Example"/>
        <w:ind w:left="130" w:right="115"/>
        <w:rPr>
          <w:ins w:id="10397" w:author="Russ Ott" w:date="2022-05-16T11:54:00Z"/>
        </w:rPr>
      </w:pPr>
      <w:ins w:id="10398" w:author="Russ Ott" w:date="2022-05-16T11:54:00Z">
        <w:r>
          <w:t xml:space="preserve">    &lt;/code&gt;</w:t>
        </w:r>
      </w:ins>
    </w:p>
    <w:p w14:paraId="109F42D2" w14:textId="77777777" w:rsidR="00440477" w:rsidRDefault="00440477" w:rsidP="00440477">
      <w:pPr>
        <w:pStyle w:val="Example"/>
        <w:ind w:left="130" w:right="115"/>
        <w:rPr>
          <w:ins w:id="10399" w:author="Russ Ott" w:date="2022-05-16T11:54:00Z"/>
        </w:rPr>
      </w:pPr>
      <w:ins w:id="10400" w:author="Russ Ott" w:date="2022-05-16T11:54:00Z">
        <w:r>
          <w:t xml:space="preserve">    &lt;</w:t>
        </w:r>
        <w:proofErr w:type="spellStart"/>
        <w:r>
          <w:t>statusCode</w:t>
        </w:r>
        <w:proofErr w:type="spellEnd"/>
        <w:r>
          <w:t xml:space="preserve"> code="completed" /&gt;</w:t>
        </w:r>
      </w:ins>
    </w:p>
    <w:p w14:paraId="48D31B80" w14:textId="77777777" w:rsidR="00440477" w:rsidRDefault="00440477" w:rsidP="00440477">
      <w:pPr>
        <w:pStyle w:val="Example"/>
        <w:ind w:left="130" w:right="115"/>
        <w:rPr>
          <w:ins w:id="10401" w:author="Russ Ott" w:date="2022-05-16T11:54:00Z"/>
        </w:rPr>
      </w:pPr>
      <w:ins w:id="10402" w:author="Russ Ott" w:date="2022-05-16T11:54:00Z">
        <w:r>
          <w:t xml:space="preserve">    &lt;</w:t>
        </w:r>
        <w:proofErr w:type="spellStart"/>
        <w:r>
          <w:t>effectiveTime</w:t>
        </w:r>
        <w:proofErr w:type="spellEnd"/>
        <w:r>
          <w:t xml:space="preserve"> value="20130512" /&gt;</w:t>
        </w:r>
      </w:ins>
    </w:p>
    <w:p w14:paraId="65D2D397" w14:textId="77777777" w:rsidR="00440477" w:rsidRDefault="00440477" w:rsidP="00440477">
      <w:pPr>
        <w:pStyle w:val="Example"/>
        <w:ind w:left="130" w:right="115"/>
        <w:rPr>
          <w:ins w:id="10403" w:author="Russ Ott" w:date="2022-05-16T11:54:00Z"/>
        </w:rPr>
      </w:pPr>
      <w:ins w:id="10404" w:author="Russ Ott" w:date="2022-05-16T11:54:00Z">
        <w:r>
          <w:t xml:space="preserve">    &lt;</w:t>
        </w:r>
        <w:proofErr w:type="spellStart"/>
        <w:r>
          <w:t>targetSiteCode</w:t>
        </w:r>
        <w:proofErr w:type="spellEnd"/>
        <w:r>
          <w:t xml:space="preserve"> code="28273000" displayName="bile duct" </w:t>
        </w:r>
        <w:proofErr w:type="spellStart"/>
        <w:r>
          <w:t>codeSystem</w:t>
        </w:r>
        <w:proofErr w:type="spellEnd"/>
        <w:r>
          <w:t xml:space="preserve">="2.16.840.1.113883.6.96" </w:t>
        </w:r>
        <w:proofErr w:type="spellStart"/>
        <w:r>
          <w:t>codeSystemName</w:t>
        </w:r>
        <w:proofErr w:type="spellEnd"/>
        <w:r>
          <w:t>="SNOMED CT" /&gt;</w:t>
        </w:r>
      </w:ins>
    </w:p>
    <w:p w14:paraId="640C3CBE" w14:textId="77777777" w:rsidR="00440477" w:rsidRDefault="00440477" w:rsidP="00440477">
      <w:pPr>
        <w:pStyle w:val="Example"/>
        <w:ind w:left="130" w:right="115"/>
        <w:rPr>
          <w:ins w:id="10405" w:author="Russ Ott" w:date="2022-05-16T11:54:00Z"/>
        </w:rPr>
      </w:pPr>
      <w:ins w:id="10406" w:author="Russ Ott" w:date="2022-05-16T11:54:00Z">
        <w:r>
          <w:t xml:space="preserve">    &lt;specimen </w:t>
        </w:r>
        <w:proofErr w:type="spellStart"/>
        <w:r>
          <w:t>typeCode</w:t>
        </w:r>
        <w:proofErr w:type="spellEnd"/>
        <w:r>
          <w:t>="SPC"&gt;</w:t>
        </w:r>
      </w:ins>
    </w:p>
    <w:p w14:paraId="44832CA6" w14:textId="77777777" w:rsidR="00440477" w:rsidRDefault="00440477" w:rsidP="00440477">
      <w:pPr>
        <w:pStyle w:val="Example"/>
        <w:ind w:left="130" w:right="115"/>
        <w:rPr>
          <w:ins w:id="10407" w:author="Russ Ott" w:date="2022-05-16T11:54:00Z"/>
        </w:rPr>
      </w:pPr>
      <w:ins w:id="10408" w:author="Russ Ott" w:date="2022-05-16T11:54:00Z">
        <w:r>
          <w:t xml:space="preserve">        &lt;</w:t>
        </w:r>
        <w:proofErr w:type="spellStart"/>
        <w:r>
          <w:t>specimenRole</w:t>
        </w:r>
        <w:proofErr w:type="spellEnd"/>
        <w:r>
          <w:t xml:space="preserve"> </w:t>
        </w:r>
        <w:proofErr w:type="spellStart"/>
        <w:r>
          <w:t>classCode</w:t>
        </w:r>
        <w:proofErr w:type="spellEnd"/>
        <w:r>
          <w:t>="SPEC"&gt;</w:t>
        </w:r>
      </w:ins>
    </w:p>
    <w:p w14:paraId="7754BE28" w14:textId="77777777" w:rsidR="00440477" w:rsidRDefault="00440477" w:rsidP="00440477">
      <w:pPr>
        <w:pStyle w:val="Example"/>
        <w:ind w:left="130" w:right="115"/>
        <w:rPr>
          <w:ins w:id="10409" w:author="Russ Ott" w:date="2022-05-16T11:54:00Z"/>
        </w:rPr>
      </w:pPr>
      <w:ins w:id="10410" w:author="Russ Ott" w:date="2022-05-16T11:54:00Z">
        <w:r>
          <w:t xml:space="preserve">            &lt;id root="a6d7b927-2b70-43c7-bdf3-0e7c4133062c" /&gt;</w:t>
        </w:r>
      </w:ins>
    </w:p>
    <w:p w14:paraId="09100D47" w14:textId="77777777" w:rsidR="00440477" w:rsidRDefault="00440477" w:rsidP="00440477">
      <w:pPr>
        <w:pStyle w:val="Example"/>
        <w:ind w:left="130" w:right="115"/>
        <w:rPr>
          <w:ins w:id="10411" w:author="Russ Ott" w:date="2022-05-16T11:54:00Z"/>
        </w:rPr>
      </w:pPr>
      <w:ins w:id="10412" w:author="Russ Ott" w:date="2022-05-16T11:54:00Z">
        <w:r>
          <w:t xml:space="preserve">            &lt;</w:t>
        </w:r>
        <w:proofErr w:type="spellStart"/>
        <w:r>
          <w:t>specimenPlayingEntity</w:t>
        </w:r>
        <w:proofErr w:type="spellEnd"/>
        <w:r>
          <w:t>&gt;</w:t>
        </w:r>
      </w:ins>
    </w:p>
    <w:p w14:paraId="47DA234D" w14:textId="77777777" w:rsidR="00440477" w:rsidRDefault="00440477" w:rsidP="00440477">
      <w:pPr>
        <w:pStyle w:val="Example"/>
        <w:ind w:left="130" w:right="115"/>
        <w:rPr>
          <w:ins w:id="10413" w:author="Russ Ott" w:date="2022-05-16T11:54:00Z"/>
        </w:rPr>
      </w:pPr>
      <w:ins w:id="10414" w:author="Russ Ott" w:date="2022-05-16T11:54:00Z">
        <w:r>
          <w:t xml:space="preserve">                &lt;code code="57259009" </w:t>
        </w:r>
        <w:proofErr w:type="spellStart"/>
        <w:r>
          <w:t>codeSystem</w:t>
        </w:r>
        <w:proofErr w:type="spellEnd"/>
        <w:r>
          <w:t>="2.16.840.1.113883.6.96" displayName="gallbladder bile" /&gt;</w:t>
        </w:r>
      </w:ins>
    </w:p>
    <w:p w14:paraId="168917E4" w14:textId="77777777" w:rsidR="00440477" w:rsidRDefault="00440477" w:rsidP="00440477">
      <w:pPr>
        <w:pStyle w:val="Example"/>
        <w:ind w:left="130" w:right="115"/>
        <w:rPr>
          <w:ins w:id="10415" w:author="Russ Ott" w:date="2022-05-16T11:54:00Z"/>
        </w:rPr>
      </w:pPr>
      <w:ins w:id="10416" w:author="Russ Ott" w:date="2022-05-16T11:54:00Z">
        <w:r>
          <w:t xml:space="preserve">            &lt;/</w:t>
        </w:r>
        <w:proofErr w:type="spellStart"/>
        <w:r>
          <w:t>specimenPlayingEntity</w:t>
        </w:r>
        <w:proofErr w:type="spellEnd"/>
        <w:r>
          <w:t>&gt;</w:t>
        </w:r>
      </w:ins>
    </w:p>
    <w:p w14:paraId="24665448" w14:textId="77777777" w:rsidR="00440477" w:rsidRDefault="00440477" w:rsidP="00440477">
      <w:pPr>
        <w:pStyle w:val="Example"/>
        <w:ind w:left="130" w:right="115"/>
        <w:rPr>
          <w:ins w:id="10417" w:author="Russ Ott" w:date="2022-05-16T11:54:00Z"/>
        </w:rPr>
      </w:pPr>
      <w:ins w:id="10418" w:author="Russ Ott" w:date="2022-05-16T11:54:00Z">
        <w:r>
          <w:t xml:space="preserve">        &lt;/</w:t>
        </w:r>
        <w:proofErr w:type="spellStart"/>
        <w:r>
          <w:t>specimenRole</w:t>
        </w:r>
        <w:proofErr w:type="spellEnd"/>
        <w:r>
          <w:t>&gt;</w:t>
        </w:r>
      </w:ins>
    </w:p>
    <w:p w14:paraId="04BC0874" w14:textId="77777777" w:rsidR="00440477" w:rsidRDefault="00440477" w:rsidP="00440477">
      <w:pPr>
        <w:pStyle w:val="Example"/>
        <w:ind w:left="130" w:right="115"/>
        <w:rPr>
          <w:ins w:id="10419" w:author="Russ Ott" w:date="2022-05-16T11:54:00Z"/>
        </w:rPr>
      </w:pPr>
      <w:ins w:id="10420" w:author="Russ Ott" w:date="2022-05-16T11:54:00Z">
        <w:r>
          <w:t xml:space="preserve">    &lt;/specimen&gt;</w:t>
        </w:r>
      </w:ins>
    </w:p>
    <w:p w14:paraId="3C9D09C1" w14:textId="77777777" w:rsidR="00440477" w:rsidRDefault="00440477" w:rsidP="00440477">
      <w:pPr>
        <w:pStyle w:val="Example"/>
        <w:ind w:left="130" w:right="115"/>
        <w:rPr>
          <w:ins w:id="10421" w:author="Russ Ott" w:date="2022-05-16T11:54:00Z"/>
        </w:rPr>
      </w:pPr>
      <w:ins w:id="10422" w:author="Russ Ott" w:date="2022-05-16T11:54:00Z">
        <w:r>
          <w:t xml:space="preserve">    &lt;performer&gt;</w:t>
        </w:r>
      </w:ins>
    </w:p>
    <w:p w14:paraId="6F8C131E" w14:textId="77777777" w:rsidR="00440477" w:rsidRDefault="00440477" w:rsidP="00440477">
      <w:pPr>
        <w:pStyle w:val="Example"/>
        <w:ind w:left="130" w:right="115"/>
        <w:rPr>
          <w:ins w:id="10423" w:author="Russ Ott" w:date="2022-05-16T11:54:00Z"/>
        </w:rPr>
      </w:pPr>
      <w:ins w:id="10424" w:author="Russ Ott" w:date="2022-05-16T11:54:00Z">
        <w:r>
          <w:tab/>
        </w:r>
        <w:r>
          <w:tab/>
        </w:r>
        <w:r>
          <w:tab/>
        </w:r>
        <w:r>
          <w:tab/>
        </w:r>
        <w:r>
          <w:tab/>
        </w:r>
        <w:r>
          <w:tab/>
        </w:r>
        <w:r>
          <w:tab/>
        </w:r>
        <w:r>
          <w:tab/>
          <w:t>...</w:t>
        </w:r>
      </w:ins>
    </w:p>
    <w:p w14:paraId="6BC65637" w14:textId="77777777" w:rsidR="00440477" w:rsidRDefault="00440477" w:rsidP="00440477">
      <w:pPr>
        <w:pStyle w:val="Example"/>
        <w:ind w:left="130" w:right="115"/>
        <w:rPr>
          <w:ins w:id="10425" w:author="Russ Ott" w:date="2022-05-16T11:54:00Z"/>
        </w:rPr>
      </w:pPr>
      <w:ins w:id="10426" w:author="Russ Ott" w:date="2022-05-16T11:54:00Z">
        <w:r>
          <w:tab/>
        </w:r>
        <w:r>
          <w:tab/>
        </w:r>
        <w:r>
          <w:tab/>
        </w:r>
        <w:r>
          <w:tab/>
        </w:r>
        <w:r>
          <w:tab/>
        </w:r>
        <w:r>
          <w:tab/>
        </w:r>
        <w:r>
          <w:tab/>
          <w:t>&lt;/performer&gt;</w:t>
        </w:r>
      </w:ins>
    </w:p>
    <w:p w14:paraId="32E6609C" w14:textId="77777777" w:rsidR="00440477" w:rsidRDefault="00440477" w:rsidP="00440477">
      <w:pPr>
        <w:pStyle w:val="Example"/>
        <w:ind w:left="130" w:right="115"/>
        <w:rPr>
          <w:ins w:id="10427" w:author="Russ Ott" w:date="2022-05-16T11:54:00Z"/>
        </w:rPr>
      </w:pPr>
      <w:ins w:id="10428" w:author="Russ Ott" w:date="2022-05-16T11:54:00Z">
        <w:r>
          <w:t>&lt;/procedure&gt;</w:t>
        </w:r>
        <w:r>
          <w:tab/>
        </w:r>
      </w:ins>
    </w:p>
    <w:p w14:paraId="4B15186A" w14:textId="77777777" w:rsidR="00440477" w:rsidRDefault="00440477" w:rsidP="00440477">
      <w:pPr>
        <w:pStyle w:val="BodyText"/>
        <w:rPr>
          <w:ins w:id="10429" w:author="Russ Ott" w:date="2022-05-16T11:54:00Z"/>
        </w:rPr>
      </w:pPr>
    </w:p>
    <w:p w14:paraId="035668E3" w14:textId="22821D2C" w:rsidR="00440477" w:rsidRDefault="00440477" w:rsidP="00440477">
      <w:pPr>
        <w:pStyle w:val="Caption"/>
        <w:ind w:left="130" w:right="115"/>
        <w:rPr>
          <w:ins w:id="10430" w:author="Russ Ott" w:date="2022-05-16T11:54:00Z"/>
        </w:rPr>
      </w:pPr>
      <w:bookmarkStart w:id="10431" w:name="_Toc103325933"/>
      <w:ins w:id="10432" w:author="Russ Ott" w:date="2022-05-16T11:54:00Z">
        <w:r>
          <w:lastRenderedPageBreak/>
          <w:t xml:space="preserve">Figure </w:t>
        </w:r>
        <w:r>
          <w:fldChar w:fldCharType="begin"/>
        </w:r>
        <w:r>
          <w:instrText>SEQ Figure \* ARABIC</w:instrText>
        </w:r>
        <w:r>
          <w:fldChar w:fldCharType="separate"/>
        </w:r>
        <w:r w:rsidR="00F1669B">
          <w:t>27</w:t>
        </w:r>
        <w:r>
          <w:fldChar w:fldCharType="end"/>
        </w:r>
        <w:r>
          <w:t>: Procedure Activity Procedure Social Determinant of Health Intervention Example</w:t>
        </w:r>
        <w:bookmarkEnd w:id="10431"/>
      </w:ins>
    </w:p>
    <w:p w14:paraId="25027FCB" w14:textId="77777777" w:rsidR="00440477" w:rsidRDefault="00440477" w:rsidP="00440477">
      <w:pPr>
        <w:pStyle w:val="Example"/>
        <w:ind w:left="130" w:right="115"/>
        <w:rPr>
          <w:ins w:id="10433" w:author="Russ Ott" w:date="2022-05-16T11:54:00Z"/>
        </w:rPr>
      </w:pPr>
      <w:ins w:id="10434" w:author="Russ Ott" w:date="2022-05-16T11:54:00Z">
        <w:r>
          <w:tab/>
        </w:r>
        <w:r>
          <w:tab/>
        </w:r>
        <w:r>
          <w:tab/>
        </w:r>
        <w:r>
          <w:tab/>
        </w:r>
        <w:r>
          <w:tab/>
        </w:r>
        <w:r>
          <w:tab/>
        </w:r>
        <w:r>
          <w:tab/>
        </w:r>
      </w:ins>
    </w:p>
    <w:p w14:paraId="6BED527B" w14:textId="77777777" w:rsidR="00440477" w:rsidRDefault="00440477" w:rsidP="00440477">
      <w:pPr>
        <w:pStyle w:val="Example"/>
        <w:ind w:left="130" w:right="115"/>
        <w:rPr>
          <w:ins w:id="10435" w:author="Russ Ott" w:date="2022-05-16T11:54:00Z"/>
        </w:rPr>
      </w:pPr>
      <w:ins w:id="10436" w:author="Russ Ott" w:date="2022-05-16T11:54:00Z">
        <w:r>
          <w:t xml:space="preserve">&lt;procedure </w:t>
        </w:r>
        <w:proofErr w:type="spellStart"/>
        <w:r>
          <w:t>classCode</w:t>
        </w:r>
        <w:proofErr w:type="spellEnd"/>
        <w:r>
          <w:t xml:space="preserve">="PROC" </w:t>
        </w:r>
        <w:proofErr w:type="spellStart"/>
        <w:r>
          <w:t>moodCode</w:t>
        </w:r>
        <w:proofErr w:type="spellEnd"/>
        <w:r>
          <w:t>="EVN"&gt;</w:t>
        </w:r>
      </w:ins>
    </w:p>
    <w:p w14:paraId="0A821A52" w14:textId="77777777" w:rsidR="00440477" w:rsidRDefault="00440477" w:rsidP="00440477">
      <w:pPr>
        <w:pStyle w:val="Example"/>
        <w:ind w:left="130" w:right="115"/>
        <w:rPr>
          <w:ins w:id="10437" w:author="Russ Ott" w:date="2022-05-16T11:54:00Z"/>
        </w:rPr>
      </w:pPr>
      <w:ins w:id="10438" w:author="Russ Ott" w:date="2022-05-16T11:54:00Z">
        <w:r>
          <w:t xml:space="preserve">    &lt;</w:t>
        </w:r>
        <w:proofErr w:type="spellStart"/>
        <w:r>
          <w:t>templateId</w:t>
        </w:r>
        <w:proofErr w:type="spellEnd"/>
        <w:r>
          <w:t xml:space="preserve"> root="2.16.840.1.113883.10.20.22.4.14"/&gt;</w:t>
        </w:r>
      </w:ins>
    </w:p>
    <w:p w14:paraId="3C3862FA" w14:textId="77777777" w:rsidR="00440477" w:rsidRDefault="00440477" w:rsidP="00440477">
      <w:pPr>
        <w:pStyle w:val="Example"/>
        <w:ind w:left="130" w:right="115"/>
        <w:rPr>
          <w:ins w:id="10439" w:author="Russ Ott" w:date="2022-05-16T11:54:00Z"/>
        </w:rPr>
      </w:pPr>
      <w:ins w:id="10440" w:author="Russ Ott" w:date="2022-05-16T11:54:00Z">
        <w:r>
          <w:t xml:space="preserve">    &lt;</w:t>
        </w:r>
        <w:proofErr w:type="spellStart"/>
        <w:r>
          <w:t>templateId</w:t>
        </w:r>
        <w:proofErr w:type="spellEnd"/>
        <w:r>
          <w:t xml:space="preserve"> root="2.16.840.1.113883.10.20.22.4.14"</w:t>
        </w:r>
      </w:ins>
    </w:p>
    <w:p w14:paraId="5A39EA95" w14:textId="77777777" w:rsidR="00440477" w:rsidRDefault="00440477" w:rsidP="00440477">
      <w:pPr>
        <w:pStyle w:val="Example"/>
        <w:ind w:left="130" w:right="115"/>
        <w:rPr>
          <w:ins w:id="10441" w:author="Russ Ott" w:date="2022-05-16T11:54:00Z"/>
        </w:rPr>
      </w:pPr>
      <w:ins w:id="10442" w:author="Russ Ott" w:date="2022-05-16T11:54:00Z">
        <w:r>
          <w:tab/>
        </w:r>
        <w:r>
          <w:tab/>
        </w:r>
        <w:r>
          <w:tab/>
        </w:r>
        <w:r>
          <w:tab/>
        </w:r>
        <w:r>
          <w:tab/>
        </w:r>
        <w:r>
          <w:tab/>
        </w:r>
        <w:r>
          <w:tab/>
        </w:r>
        <w:r>
          <w:tab/>
        </w:r>
        <w:r>
          <w:tab/>
          <w:t>extension="2014-06-09"/&gt;</w:t>
        </w:r>
      </w:ins>
    </w:p>
    <w:p w14:paraId="7AE94731" w14:textId="77777777" w:rsidR="00440477" w:rsidRDefault="00440477" w:rsidP="00440477">
      <w:pPr>
        <w:pStyle w:val="Example"/>
        <w:ind w:left="130" w:right="115"/>
        <w:rPr>
          <w:ins w:id="10443" w:author="Russ Ott" w:date="2022-05-16T11:54:00Z"/>
        </w:rPr>
      </w:pPr>
      <w:ins w:id="10444" w:author="Russ Ott" w:date="2022-05-16T11:54:00Z">
        <w:r>
          <w:t xml:space="preserve">    &lt;</w:t>
        </w:r>
        <w:proofErr w:type="spellStart"/>
        <w:r>
          <w:t>templateId</w:t>
        </w:r>
        <w:proofErr w:type="spellEnd"/>
        <w:r>
          <w:t xml:space="preserve"> root="2.16.840.1.113883.10.20.22.4.14"</w:t>
        </w:r>
      </w:ins>
    </w:p>
    <w:p w14:paraId="625D26AC" w14:textId="77777777" w:rsidR="00440477" w:rsidRDefault="00440477" w:rsidP="00440477">
      <w:pPr>
        <w:pStyle w:val="Example"/>
        <w:ind w:left="130" w:right="115"/>
        <w:rPr>
          <w:ins w:id="10445" w:author="Russ Ott" w:date="2022-05-16T11:54:00Z"/>
        </w:rPr>
      </w:pPr>
      <w:ins w:id="10446" w:author="Russ Ott" w:date="2022-05-16T11:54:00Z">
        <w:r>
          <w:tab/>
        </w:r>
        <w:r>
          <w:tab/>
        </w:r>
        <w:r>
          <w:tab/>
        </w:r>
        <w:r>
          <w:tab/>
        </w:r>
        <w:r>
          <w:tab/>
        </w:r>
        <w:r>
          <w:tab/>
        </w:r>
        <w:r>
          <w:tab/>
        </w:r>
        <w:r>
          <w:tab/>
        </w:r>
        <w:r>
          <w:tab/>
          <w:t>extension="2022-06-01"/&gt;</w:t>
        </w:r>
      </w:ins>
    </w:p>
    <w:p w14:paraId="2AA188B3" w14:textId="77777777" w:rsidR="00440477" w:rsidRDefault="00440477" w:rsidP="00440477">
      <w:pPr>
        <w:pStyle w:val="Example"/>
        <w:ind w:left="130" w:right="115"/>
        <w:rPr>
          <w:ins w:id="10447" w:author="Russ Ott" w:date="2022-05-16T11:54:00Z"/>
        </w:rPr>
      </w:pPr>
      <w:ins w:id="10448" w:author="Russ Ott" w:date="2022-05-16T11:54:00Z">
        <w:r>
          <w:t xml:space="preserve">    &lt;id extension="2448483" root="1.2.840.114350.1.13.5552.1.7.2.798268"/&gt;</w:t>
        </w:r>
      </w:ins>
    </w:p>
    <w:p w14:paraId="12060A4E" w14:textId="77777777" w:rsidR="00440477" w:rsidRDefault="00440477" w:rsidP="00440477">
      <w:pPr>
        <w:pStyle w:val="Example"/>
        <w:ind w:left="130" w:right="115"/>
        <w:rPr>
          <w:ins w:id="10449" w:author="Russ Ott" w:date="2022-05-16T11:54:00Z"/>
        </w:rPr>
      </w:pPr>
      <w:ins w:id="10450" w:author="Russ Ott" w:date="2022-05-16T11:54:00Z">
        <w:r>
          <w:t xml:space="preserve">    &lt;code code="61310001" </w:t>
        </w:r>
        <w:proofErr w:type="spellStart"/>
        <w:r>
          <w:t>codeSystem</w:t>
        </w:r>
        <w:proofErr w:type="spellEnd"/>
        <w:r>
          <w:t>="2.16.840.1.113883.6.96"</w:t>
        </w:r>
      </w:ins>
    </w:p>
    <w:p w14:paraId="0CC60C8F" w14:textId="77777777" w:rsidR="00440477" w:rsidRDefault="00440477" w:rsidP="00440477">
      <w:pPr>
        <w:pStyle w:val="Example"/>
        <w:ind w:left="130" w:right="115"/>
        <w:rPr>
          <w:ins w:id="10451" w:author="Russ Ott" w:date="2022-05-16T11:54:00Z"/>
        </w:rPr>
      </w:pPr>
      <w:ins w:id="10452" w:author="Russ Ott" w:date="2022-05-16T11:54:00Z">
        <w:r>
          <w:tab/>
        </w:r>
        <w:r>
          <w:tab/>
        </w:r>
        <w:r>
          <w:tab/>
        </w:r>
        <w:r>
          <w:tab/>
        </w:r>
        <w:r>
          <w:tab/>
        </w:r>
        <w:r>
          <w:tab/>
        </w:r>
        <w:r>
          <w:tab/>
        </w:r>
        <w:r>
          <w:tab/>
        </w:r>
        <w:r>
          <w:tab/>
          <w:t xml:space="preserve">displayName="Nutrition education" </w:t>
        </w:r>
        <w:proofErr w:type="spellStart"/>
        <w:r>
          <w:t>codeSystemName</w:t>
        </w:r>
        <w:proofErr w:type="spellEnd"/>
        <w:r>
          <w:t>="SNOMED-CT"&gt;</w:t>
        </w:r>
      </w:ins>
    </w:p>
    <w:p w14:paraId="24DC8299" w14:textId="77777777" w:rsidR="00440477" w:rsidRDefault="00440477" w:rsidP="00440477">
      <w:pPr>
        <w:pStyle w:val="Example"/>
        <w:ind w:left="130" w:right="115"/>
        <w:rPr>
          <w:ins w:id="10453" w:author="Russ Ott" w:date="2022-05-16T11:54:00Z"/>
        </w:rPr>
      </w:pPr>
      <w:ins w:id="10454" w:author="Russ Ott" w:date="2022-05-16T11:54:00Z">
        <w:r>
          <w:t xml:space="preserve">        &lt;</w:t>
        </w:r>
        <w:proofErr w:type="spellStart"/>
        <w:r>
          <w:t>originalText</w:t>
        </w:r>
        <w:proofErr w:type="spellEnd"/>
        <w:r>
          <w:t>&gt;</w:t>
        </w:r>
      </w:ins>
    </w:p>
    <w:p w14:paraId="3A8AE759" w14:textId="77777777" w:rsidR="00440477" w:rsidRDefault="00440477" w:rsidP="00440477">
      <w:pPr>
        <w:pStyle w:val="Example"/>
        <w:ind w:left="130" w:right="115"/>
        <w:rPr>
          <w:ins w:id="10455" w:author="Russ Ott" w:date="2022-05-16T11:54:00Z"/>
        </w:rPr>
      </w:pPr>
      <w:ins w:id="10456" w:author="Russ Ott" w:date="2022-05-16T11:54:00Z">
        <w:r>
          <w:t xml:space="preserve">            &lt;reference value="#ProcedureDesc3"/&gt;</w:t>
        </w:r>
      </w:ins>
    </w:p>
    <w:p w14:paraId="7DDA0AE8" w14:textId="77777777" w:rsidR="00440477" w:rsidRDefault="00440477" w:rsidP="00440477">
      <w:pPr>
        <w:pStyle w:val="Example"/>
        <w:ind w:left="130" w:right="115"/>
        <w:rPr>
          <w:ins w:id="10457" w:author="Russ Ott" w:date="2022-05-16T11:54:00Z"/>
        </w:rPr>
      </w:pPr>
      <w:ins w:id="10458" w:author="Russ Ott" w:date="2022-05-16T11:54:00Z">
        <w:r>
          <w:t xml:space="preserve">        &lt;/</w:t>
        </w:r>
        <w:proofErr w:type="spellStart"/>
        <w:r>
          <w:t>originalText</w:t>
        </w:r>
        <w:proofErr w:type="spellEnd"/>
        <w:r>
          <w:t>&gt;</w:t>
        </w:r>
      </w:ins>
    </w:p>
    <w:p w14:paraId="30E174B9" w14:textId="77777777" w:rsidR="00440477" w:rsidRDefault="00440477" w:rsidP="00440477">
      <w:pPr>
        <w:pStyle w:val="Example"/>
        <w:ind w:left="130" w:right="115"/>
        <w:rPr>
          <w:ins w:id="10459" w:author="Russ Ott" w:date="2022-05-16T11:54:00Z"/>
        </w:rPr>
      </w:pPr>
      <w:ins w:id="10460" w:author="Russ Ott" w:date="2022-05-16T11:54:00Z">
        <w:r>
          <w:t xml:space="preserve">        &lt;translation code="97802" </w:t>
        </w:r>
        <w:proofErr w:type="spellStart"/>
        <w:r>
          <w:t>codeSystem</w:t>
        </w:r>
        <w:proofErr w:type="spellEnd"/>
        <w:r>
          <w:t>="2.16.840.1.113883.6.12"</w:t>
        </w:r>
      </w:ins>
    </w:p>
    <w:p w14:paraId="54479C39" w14:textId="77777777" w:rsidR="00440477" w:rsidRDefault="00440477" w:rsidP="00440477">
      <w:pPr>
        <w:pStyle w:val="Example"/>
        <w:ind w:left="130" w:right="115"/>
        <w:rPr>
          <w:ins w:id="10461" w:author="Russ Ott" w:date="2022-05-16T11:54:00Z"/>
        </w:rPr>
      </w:pPr>
      <w:ins w:id="10462" w:author="Russ Ott" w:date="2022-05-16T11:54:00Z">
        <w:r>
          <w:tab/>
        </w:r>
        <w:r>
          <w:tab/>
        </w:r>
        <w:r>
          <w:tab/>
        </w:r>
        <w:r>
          <w:tab/>
        </w:r>
        <w:r>
          <w:tab/>
        </w:r>
        <w:r>
          <w:tab/>
        </w:r>
        <w:r>
          <w:tab/>
        </w:r>
        <w:r>
          <w:tab/>
        </w:r>
        <w:r>
          <w:tab/>
        </w:r>
        <w:r>
          <w:tab/>
          <w:t>displayName="Medical nutrition therapy; initial"</w:t>
        </w:r>
      </w:ins>
    </w:p>
    <w:p w14:paraId="5A410754" w14:textId="77777777" w:rsidR="00440477" w:rsidRDefault="00440477" w:rsidP="00440477">
      <w:pPr>
        <w:pStyle w:val="Example"/>
        <w:ind w:left="130" w:right="115"/>
        <w:rPr>
          <w:ins w:id="10463" w:author="Russ Ott" w:date="2022-05-16T11:54:00Z"/>
        </w:rPr>
      </w:pPr>
      <w:ins w:id="10464" w:author="Russ Ott" w:date="2022-05-16T11:54:00Z">
        <w:r>
          <w:tab/>
        </w:r>
        <w:r>
          <w:tab/>
        </w:r>
        <w:r>
          <w:tab/>
        </w:r>
        <w:r>
          <w:tab/>
        </w:r>
        <w:r>
          <w:tab/>
        </w:r>
        <w:r>
          <w:tab/>
        </w:r>
        <w:r>
          <w:tab/>
        </w:r>
        <w:r>
          <w:tab/>
        </w:r>
        <w:r>
          <w:tab/>
        </w:r>
        <w:r>
          <w:tab/>
        </w:r>
        <w:proofErr w:type="spellStart"/>
        <w:r>
          <w:t>codeSystemName</w:t>
        </w:r>
        <w:proofErr w:type="spellEnd"/>
        <w:r>
          <w:t>="CPT"/&gt;</w:t>
        </w:r>
      </w:ins>
    </w:p>
    <w:p w14:paraId="0BC30C71" w14:textId="77777777" w:rsidR="00440477" w:rsidRDefault="00440477" w:rsidP="00440477">
      <w:pPr>
        <w:pStyle w:val="Example"/>
        <w:ind w:left="130" w:right="115"/>
        <w:rPr>
          <w:ins w:id="10465" w:author="Russ Ott" w:date="2022-05-16T11:54:00Z"/>
        </w:rPr>
      </w:pPr>
      <w:ins w:id="10466" w:author="Russ Ott" w:date="2022-05-16T11:54:00Z">
        <w:r>
          <w:t xml:space="preserve">        &lt;translation code="S9470" </w:t>
        </w:r>
        <w:proofErr w:type="spellStart"/>
        <w:r>
          <w:t>codeSystem</w:t>
        </w:r>
        <w:proofErr w:type="spellEnd"/>
        <w:r>
          <w:t>="2.16.840.1.113883.6.13"</w:t>
        </w:r>
      </w:ins>
    </w:p>
    <w:p w14:paraId="54C1063E" w14:textId="77777777" w:rsidR="00440477" w:rsidRDefault="00440477" w:rsidP="00440477">
      <w:pPr>
        <w:pStyle w:val="Example"/>
        <w:ind w:left="130" w:right="115"/>
        <w:rPr>
          <w:ins w:id="10467" w:author="Russ Ott" w:date="2022-05-16T11:54:00Z"/>
        </w:rPr>
      </w:pPr>
      <w:ins w:id="10468" w:author="Russ Ott" w:date="2022-05-16T11:54:00Z">
        <w:r>
          <w:tab/>
        </w:r>
        <w:r>
          <w:tab/>
        </w:r>
        <w:r>
          <w:tab/>
        </w:r>
        <w:r>
          <w:tab/>
        </w:r>
        <w:r>
          <w:tab/>
        </w:r>
        <w:r>
          <w:tab/>
        </w:r>
        <w:r>
          <w:tab/>
        </w:r>
        <w:r>
          <w:tab/>
        </w:r>
        <w:r>
          <w:tab/>
        </w:r>
        <w:r>
          <w:tab/>
          <w:t>displayName="Nutritional counseling, diet"</w:t>
        </w:r>
      </w:ins>
    </w:p>
    <w:p w14:paraId="0C196566" w14:textId="77777777" w:rsidR="00440477" w:rsidRDefault="00440477" w:rsidP="00440477">
      <w:pPr>
        <w:pStyle w:val="Example"/>
        <w:ind w:left="130" w:right="115"/>
        <w:rPr>
          <w:ins w:id="10469" w:author="Russ Ott" w:date="2022-05-16T11:54:00Z"/>
        </w:rPr>
      </w:pPr>
      <w:ins w:id="10470" w:author="Russ Ott" w:date="2022-05-16T11:54:00Z">
        <w:r>
          <w:tab/>
        </w:r>
        <w:r>
          <w:tab/>
        </w:r>
        <w:r>
          <w:tab/>
        </w:r>
        <w:r>
          <w:tab/>
        </w:r>
        <w:r>
          <w:tab/>
        </w:r>
        <w:r>
          <w:tab/>
        </w:r>
        <w:r>
          <w:tab/>
        </w:r>
        <w:r>
          <w:tab/>
        </w:r>
        <w:r>
          <w:tab/>
        </w:r>
        <w:r>
          <w:tab/>
        </w:r>
        <w:proofErr w:type="spellStart"/>
        <w:r>
          <w:t>codeSystemName</w:t>
        </w:r>
        <w:proofErr w:type="spellEnd"/>
        <w:r>
          <w:t>="HCPCS"/&gt;</w:t>
        </w:r>
      </w:ins>
    </w:p>
    <w:p w14:paraId="4553AA9C" w14:textId="77777777" w:rsidR="00440477" w:rsidRDefault="00440477" w:rsidP="00440477">
      <w:pPr>
        <w:pStyle w:val="Example"/>
        <w:ind w:left="130" w:right="115"/>
        <w:rPr>
          <w:ins w:id="10471" w:author="Russ Ott" w:date="2022-05-16T11:54:00Z"/>
        </w:rPr>
      </w:pPr>
      <w:ins w:id="10472" w:author="Russ Ott" w:date="2022-05-16T11:54:00Z">
        <w:r>
          <w:t xml:space="preserve">    &lt;/code&gt;</w:t>
        </w:r>
      </w:ins>
    </w:p>
    <w:p w14:paraId="35C4F11F" w14:textId="77777777" w:rsidR="00440477" w:rsidRDefault="00440477" w:rsidP="00440477">
      <w:pPr>
        <w:pStyle w:val="Example"/>
        <w:ind w:left="130" w:right="115"/>
        <w:rPr>
          <w:ins w:id="10473" w:author="Russ Ott" w:date="2022-05-16T11:54:00Z"/>
        </w:rPr>
      </w:pPr>
      <w:ins w:id="10474" w:author="Russ Ott" w:date="2022-05-16T11:54:00Z">
        <w:r>
          <w:t xml:space="preserve">    &lt;text&gt;</w:t>
        </w:r>
      </w:ins>
    </w:p>
    <w:p w14:paraId="5F6312EB" w14:textId="77777777" w:rsidR="00440477" w:rsidRDefault="00440477" w:rsidP="00440477">
      <w:pPr>
        <w:pStyle w:val="Example"/>
        <w:ind w:left="130" w:right="115"/>
        <w:rPr>
          <w:ins w:id="10475" w:author="Russ Ott" w:date="2022-05-16T11:54:00Z"/>
        </w:rPr>
      </w:pPr>
      <w:ins w:id="10476" w:author="Russ Ott" w:date="2022-05-16T11:54:00Z">
        <w:r>
          <w:t xml:space="preserve">        &lt;reference value="#Procedure1"/&gt;</w:t>
        </w:r>
      </w:ins>
    </w:p>
    <w:p w14:paraId="76D9A758" w14:textId="77777777" w:rsidR="00440477" w:rsidRDefault="00440477" w:rsidP="00440477">
      <w:pPr>
        <w:pStyle w:val="Example"/>
        <w:ind w:left="130" w:right="115"/>
        <w:rPr>
          <w:ins w:id="10477" w:author="Russ Ott" w:date="2022-05-16T11:54:00Z"/>
        </w:rPr>
      </w:pPr>
      <w:ins w:id="10478" w:author="Russ Ott" w:date="2022-05-16T11:54:00Z">
        <w:r>
          <w:t xml:space="preserve">    &lt;/text&gt;</w:t>
        </w:r>
      </w:ins>
    </w:p>
    <w:p w14:paraId="16F5E357" w14:textId="77777777" w:rsidR="00440477" w:rsidRDefault="00440477" w:rsidP="00440477">
      <w:pPr>
        <w:pStyle w:val="Example"/>
        <w:ind w:left="130" w:right="115"/>
        <w:rPr>
          <w:ins w:id="10479" w:author="Russ Ott" w:date="2022-05-16T11:54:00Z"/>
        </w:rPr>
      </w:pPr>
      <w:ins w:id="10480" w:author="Russ Ott" w:date="2022-05-16T11:54:00Z">
        <w:r>
          <w:t xml:space="preserve">    &lt;</w:t>
        </w:r>
        <w:proofErr w:type="spellStart"/>
        <w:r>
          <w:t>statusCode</w:t>
        </w:r>
        <w:proofErr w:type="spellEnd"/>
        <w:r>
          <w:t xml:space="preserve"> code="completed"/&gt;</w:t>
        </w:r>
      </w:ins>
    </w:p>
    <w:p w14:paraId="721F4A8F" w14:textId="77777777" w:rsidR="00440477" w:rsidRDefault="00440477" w:rsidP="00440477">
      <w:pPr>
        <w:pStyle w:val="Example"/>
        <w:ind w:left="130" w:right="115"/>
        <w:rPr>
          <w:ins w:id="10481" w:author="Russ Ott" w:date="2022-05-16T11:54:00Z"/>
        </w:rPr>
      </w:pPr>
      <w:ins w:id="10482" w:author="Russ Ott" w:date="2022-05-16T11:54:00Z">
        <w:r>
          <w:t xml:space="preserve">    &lt;</w:t>
        </w:r>
        <w:proofErr w:type="spellStart"/>
        <w:r>
          <w:t>effectiveTime</w:t>
        </w:r>
        <w:proofErr w:type="spellEnd"/>
        <w:r>
          <w:t xml:space="preserve"> value="20160413"/&gt;</w:t>
        </w:r>
      </w:ins>
    </w:p>
    <w:p w14:paraId="357C3481" w14:textId="77777777" w:rsidR="00440477" w:rsidRDefault="00440477" w:rsidP="00440477">
      <w:pPr>
        <w:pStyle w:val="Example"/>
        <w:ind w:left="130" w:right="115"/>
        <w:rPr>
          <w:ins w:id="10483" w:author="Russ Ott" w:date="2022-05-16T11:54:00Z"/>
        </w:rPr>
      </w:pPr>
      <w:ins w:id="10484" w:author="Russ Ott" w:date="2022-05-16T11:54:00Z">
        <w:r>
          <w:t>&lt;/procedure&gt;</w:t>
        </w:r>
      </w:ins>
    </w:p>
    <w:p w14:paraId="78F709B5" w14:textId="77777777" w:rsidR="00440477" w:rsidRDefault="00440477" w:rsidP="00440477">
      <w:pPr>
        <w:pStyle w:val="BodyText"/>
        <w:rPr>
          <w:ins w:id="10485" w:author="Russ Ott" w:date="2022-05-16T11:54:00Z"/>
        </w:rPr>
      </w:pPr>
    </w:p>
    <w:p w14:paraId="383C6495" w14:textId="77777777" w:rsidR="00440477" w:rsidRDefault="00440477" w:rsidP="00440477">
      <w:pPr>
        <w:pStyle w:val="Heading2nospace"/>
      </w:pPr>
      <w:bookmarkStart w:id="10486" w:name="E_Section_Time_Range_Observation"/>
      <w:bookmarkStart w:id="10487" w:name="_Toc103325899"/>
      <w:bookmarkStart w:id="10488" w:name="_Toc83394561"/>
      <w:r>
        <w:t>Section Time Range Observation</w:t>
      </w:r>
      <w:bookmarkEnd w:id="10486"/>
      <w:bookmarkEnd w:id="10487"/>
      <w:bookmarkEnd w:id="10488"/>
    </w:p>
    <w:p w14:paraId="7FEB7D78" w14:textId="77777777" w:rsidR="00440477" w:rsidRDefault="00440477" w:rsidP="00440477">
      <w:pPr>
        <w:pStyle w:val="BracketData"/>
      </w:pPr>
      <w:r>
        <w:t xml:space="preserve">[observation: identifier </w:t>
      </w:r>
      <w:proofErr w:type="gramStart"/>
      <w:r>
        <w:t>urn:hl</w:t>
      </w:r>
      <w:proofErr w:type="gramEnd"/>
      <w:r>
        <w:t>7ii:2.16.840.1.113883.10.20.22.4.201:2016-06-01 (open)]</w:t>
      </w:r>
    </w:p>
    <w:p w14:paraId="08396087" w14:textId="77777777" w:rsidR="00440477" w:rsidRDefault="00440477" w:rsidP="00440477">
      <w:r>
        <w:t>This observation represents the date and time range of the information contained in a section. It is an optional entry and may be used in any section.</w:t>
      </w:r>
    </w:p>
    <w:p w14:paraId="1C38DF4E" w14:textId="4ED4E0BA" w:rsidR="00440477" w:rsidRDefault="00440477" w:rsidP="00440477">
      <w:pPr>
        <w:pStyle w:val="Caption"/>
      </w:pPr>
      <w:bookmarkStart w:id="10489" w:name="_Toc103325965"/>
      <w:bookmarkStart w:id="10490" w:name="_Toc82717677"/>
      <w:r>
        <w:lastRenderedPageBreak/>
        <w:t xml:space="preserve">Table </w:t>
      </w:r>
      <w:r>
        <w:fldChar w:fldCharType="begin"/>
      </w:r>
      <w:r>
        <w:instrText>SEQ Table \* ARABIC</w:instrText>
      </w:r>
      <w:r>
        <w:fldChar w:fldCharType="separate"/>
      </w:r>
      <w:del w:id="10491" w:author="Russ Ott" w:date="2022-05-16T11:54:00Z">
        <w:r w:rsidR="002F5B8D">
          <w:delText>16</w:delText>
        </w:r>
      </w:del>
      <w:ins w:id="10492" w:author="Russ Ott" w:date="2022-05-16T11:54:00Z">
        <w:r w:rsidR="00F1669B">
          <w:t>27</w:t>
        </w:r>
      </w:ins>
      <w:r>
        <w:fldChar w:fldCharType="end"/>
      </w:r>
      <w:r>
        <w:t>: Section Time Range Observation Constraints Overview</w:t>
      </w:r>
      <w:bookmarkEnd w:id="10489"/>
      <w:bookmarkEnd w:id="104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Change w:id="10493">
          <w:tblGrid>
            <w:gridCol w:w="3316"/>
            <w:gridCol w:w="716"/>
            <w:gridCol w:w="1144"/>
            <w:gridCol w:w="858"/>
            <w:gridCol w:w="1096"/>
            <w:gridCol w:w="2950"/>
          </w:tblGrid>
        </w:tblGridChange>
      </w:tblGrid>
      <w:tr w:rsidR="001C172D" w14:paraId="6F8B7817" w14:textId="77777777" w:rsidTr="00BA7D84">
        <w:trPr>
          <w:cantSplit/>
          <w:tblHeader/>
          <w:jc w:val="center"/>
        </w:trPr>
        <w:tc>
          <w:tcPr>
            <w:tcW w:w="0" w:type="dxa"/>
            <w:shd w:val="clear" w:color="auto" w:fill="E6E6E6"/>
            <w:noWrap/>
          </w:tcPr>
          <w:p w14:paraId="4CDB7905" w14:textId="77777777" w:rsidR="00440477" w:rsidRDefault="00440477" w:rsidP="00BA7D84">
            <w:pPr>
              <w:pStyle w:val="TableHead"/>
            </w:pPr>
            <w:r>
              <w:t>XPath</w:t>
            </w:r>
          </w:p>
        </w:tc>
        <w:tc>
          <w:tcPr>
            <w:tcW w:w="720" w:type="dxa"/>
            <w:shd w:val="clear" w:color="auto" w:fill="E6E6E6"/>
            <w:noWrap/>
          </w:tcPr>
          <w:p w14:paraId="1ABE8BD0" w14:textId="77777777" w:rsidR="00440477" w:rsidRDefault="00440477" w:rsidP="00BA7D84">
            <w:pPr>
              <w:pStyle w:val="TableHead"/>
            </w:pPr>
            <w:r>
              <w:t>Card.</w:t>
            </w:r>
          </w:p>
        </w:tc>
        <w:tc>
          <w:tcPr>
            <w:tcW w:w="1152" w:type="dxa"/>
            <w:shd w:val="clear" w:color="auto" w:fill="E6E6E6"/>
            <w:noWrap/>
          </w:tcPr>
          <w:p w14:paraId="1B06599F" w14:textId="77777777" w:rsidR="00440477" w:rsidRDefault="00440477" w:rsidP="00BA7D84">
            <w:pPr>
              <w:pStyle w:val="TableHead"/>
            </w:pPr>
            <w:r>
              <w:t>Verb</w:t>
            </w:r>
          </w:p>
        </w:tc>
        <w:tc>
          <w:tcPr>
            <w:tcW w:w="864" w:type="dxa"/>
            <w:shd w:val="clear" w:color="auto" w:fill="E6E6E6"/>
            <w:noWrap/>
          </w:tcPr>
          <w:p w14:paraId="5DA8DEEF" w14:textId="77777777" w:rsidR="00440477" w:rsidRDefault="00440477" w:rsidP="00BA7D84">
            <w:pPr>
              <w:pStyle w:val="TableHead"/>
            </w:pPr>
            <w:r>
              <w:t>Data Type</w:t>
            </w:r>
          </w:p>
        </w:tc>
        <w:tc>
          <w:tcPr>
            <w:tcW w:w="864" w:type="dxa"/>
            <w:shd w:val="clear" w:color="auto" w:fill="E6E6E6"/>
            <w:noWrap/>
          </w:tcPr>
          <w:p w14:paraId="327D5D2D" w14:textId="77777777" w:rsidR="00440477" w:rsidRDefault="00440477" w:rsidP="00BA7D84">
            <w:pPr>
              <w:pStyle w:val="TableHead"/>
            </w:pPr>
            <w:r>
              <w:t>CONF#</w:t>
            </w:r>
          </w:p>
        </w:tc>
        <w:tc>
          <w:tcPr>
            <w:tcW w:w="864" w:type="dxa"/>
            <w:shd w:val="clear" w:color="auto" w:fill="E6E6E6"/>
            <w:noWrap/>
          </w:tcPr>
          <w:p w14:paraId="0E6C65D6" w14:textId="77777777" w:rsidR="00440477" w:rsidRDefault="00440477" w:rsidP="00BA7D84">
            <w:pPr>
              <w:pStyle w:val="TableHead"/>
            </w:pPr>
            <w:r>
              <w:t>Value</w:t>
            </w:r>
          </w:p>
        </w:tc>
      </w:tr>
      <w:tr w:rsidR="00440477" w14:paraId="71440E2E" w14:textId="77777777" w:rsidTr="00BA7D84">
        <w:tblPrEx>
          <w:tblW w:w="10080" w:type="dxa"/>
          <w:jc w:val="center"/>
          <w:tblLayout w:type="fixed"/>
          <w:tblLook w:val="02A0" w:firstRow="1" w:lastRow="0" w:firstColumn="1" w:lastColumn="0" w:noHBand="1" w:noVBand="0"/>
          <w:tblPrExChange w:id="10494" w:author="Russ Ott" w:date="2022-05-16T11:54:00Z">
            <w:tblPrEx>
              <w:tblW w:w="10080" w:type="dxa"/>
              <w:jc w:val="center"/>
              <w:tblLayout w:type="fixed"/>
              <w:tblLook w:val="02A0" w:firstRow="1" w:lastRow="0" w:firstColumn="1" w:lastColumn="0" w:noHBand="1" w:noVBand="0"/>
            </w:tblPrEx>
          </w:tblPrExChange>
        </w:tblPrEx>
        <w:trPr>
          <w:jc w:val="center"/>
          <w:trPrChange w:id="10495" w:author="Russ Ott" w:date="2022-05-16T11:54:00Z">
            <w:trPr>
              <w:jc w:val="center"/>
            </w:trPr>
          </w:trPrChange>
        </w:trPr>
        <w:tc>
          <w:tcPr>
            <w:tcW w:w="10160" w:type="dxa"/>
            <w:gridSpan w:val="6"/>
            <w:tcPrChange w:id="10496" w:author="Russ Ott" w:date="2022-05-16T11:54:00Z">
              <w:tcPr>
                <w:tcW w:w="10160" w:type="dxa"/>
                <w:gridSpan w:val="6"/>
              </w:tcPr>
            </w:tcPrChange>
          </w:tcPr>
          <w:p w14:paraId="548AF0C8" w14:textId="77777777" w:rsidR="00440477" w:rsidRDefault="00440477" w:rsidP="00BA7D84">
            <w:pPr>
              <w:pStyle w:val="TableText"/>
            </w:pPr>
            <w:r>
              <w:t>observation (identifier: urn:hl7ii:2.16.840.1.113883.10.20.22.4.201:2016-06-01)</w:t>
            </w:r>
          </w:p>
        </w:tc>
      </w:tr>
      <w:tr w:rsidR="00440477" w14:paraId="062378A5" w14:textId="77777777" w:rsidTr="00BA7D84">
        <w:tblPrEx>
          <w:tblW w:w="10080" w:type="dxa"/>
          <w:jc w:val="center"/>
          <w:tblLayout w:type="fixed"/>
          <w:tblLook w:val="02A0" w:firstRow="1" w:lastRow="0" w:firstColumn="1" w:lastColumn="0" w:noHBand="1" w:noVBand="0"/>
          <w:tblPrExChange w:id="10497" w:author="Russ Ott" w:date="2022-05-16T11:54:00Z">
            <w:tblPrEx>
              <w:tblW w:w="10080" w:type="dxa"/>
              <w:jc w:val="center"/>
              <w:tblLayout w:type="fixed"/>
              <w:tblLook w:val="02A0" w:firstRow="1" w:lastRow="0" w:firstColumn="1" w:lastColumn="0" w:noHBand="1" w:noVBand="0"/>
            </w:tblPrEx>
          </w:tblPrExChange>
        </w:tblPrEx>
        <w:trPr>
          <w:jc w:val="center"/>
          <w:trPrChange w:id="10498" w:author="Russ Ott" w:date="2022-05-16T11:54:00Z">
            <w:trPr>
              <w:jc w:val="center"/>
            </w:trPr>
          </w:trPrChange>
        </w:trPr>
        <w:tc>
          <w:tcPr>
            <w:tcW w:w="3345" w:type="dxa"/>
            <w:tcPrChange w:id="10499" w:author="Russ Ott" w:date="2022-05-16T11:54:00Z">
              <w:tcPr>
                <w:tcW w:w="3345" w:type="dxa"/>
              </w:tcPr>
            </w:tcPrChange>
          </w:tcPr>
          <w:p w14:paraId="5AE0FFA2" w14:textId="77777777" w:rsidR="00440477" w:rsidRDefault="00440477" w:rsidP="00BA7D84">
            <w:pPr>
              <w:pStyle w:val="TableText"/>
            </w:pPr>
            <w:r>
              <w:tab/>
              <w:t>@classCode</w:t>
            </w:r>
          </w:p>
        </w:tc>
        <w:tc>
          <w:tcPr>
            <w:tcW w:w="720" w:type="dxa"/>
            <w:tcPrChange w:id="10500" w:author="Russ Ott" w:date="2022-05-16T11:54:00Z">
              <w:tcPr>
                <w:tcW w:w="720" w:type="dxa"/>
              </w:tcPr>
            </w:tcPrChange>
          </w:tcPr>
          <w:p w14:paraId="04BBCCB0" w14:textId="77777777" w:rsidR="00440477" w:rsidRDefault="00440477" w:rsidP="00BA7D84">
            <w:pPr>
              <w:pStyle w:val="TableText"/>
            </w:pPr>
            <w:r>
              <w:t>1..1</w:t>
            </w:r>
          </w:p>
        </w:tc>
        <w:tc>
          <w:tcPr>
            <w:tcW w:w="1152" w:type="dxa"/>
            <w:tcPrChange w:id="10501" w:author="Russ Ott" w:date="2022-05-16T11:54:00Z">
              <w:tcPr>
                <w:tcW w:w="1152" w:type="dxa"/>
              </w:tcPr>
            </w:tcPrChange>
          </w:tcPr>
          <w:p w14:paraId="33A81F74" w14:textId="77777777" w:rsidR="00440477" w:rsidRDefault="00440477" w:rsidP="00BA7D84">
            <w:pPr>
              <w:pStyle w:val="TableText"/>
            </w:pPr>
            <w:r>
              <w:t>SHALL</w:t>
            </w:r>
          </w:p>
        </w:tc>
        <w:tc>
          <w:tcPr>
            <w:tcW w:w="864" w:type="dxa"/>
            <w:tcPrChange w:id="10502" w:author="Russ Ott" w:date="2022-05-16T11:54:00Z">
              <w:tcPr>
                <w:tcW w:w="864" w:type="dxa"/>
              </w:tcPr>
            </w:tcPrChange>
          </w:tcPr>
          <w:p w14:paraId="53CB82BA" w14:textId="77777777" w:rsidR="00440477" w:rsidRDefault="00440477" w:rsidP="00BA7D84">
            <w:pPr>
              <w:pStyle w:val="TableText"/>
            </w:pPr>
          </w:p>
        </w:tc>
        <w:tc>
          <w:tcPr>
            <w:tcW w:w="1104" w:type="dxa"/>
            <w:tcPrChange w:id="10503" w:author="Russ Ott" w:date="2022-05-16T11:54:00Z">
              <w:tcPr>
                <w:tcW w:w="1104" w:type="dxa"/>
              </w:tcPr>
            </w:tcPrChange>
          </w:tcPr>
          <w:p w14:paraId="4162EE64" w14:textId="73A1883E" w:rsidR="00440477" w:rsidRDefault="001C172D" w:rsidP="00BA7D84">
            <w:pPr>
              <w:pStyle w:val="TableText"/>
            </w:pPr>
            <w:r>
              <w:fldChar w:fldCharType="begin"/>
            </w:r>
            <w:r>
              <w:instrText xml:space="preserve"> HYPERLINK \l "C_3250-32960" \h </w:instrText>
            </w:r>
            <w:r>
              <w:fldChar w:fldCharType="separate"/>
            </w:r>
            <w:r w:rsidR="00440477">
              <w:rPr>
                <w:rStyle w:val="HyperlinkText9pt"/>
              </w:rPr>
              <w:t>3250-32960</w:t>
            </w:r>
            <w:r>
              <w:rPr>
                <w:rStyle w:val="HyperlinkText9pt"/>
              </w:rPr>
              <w:fldChar w:fldCharType="end"/>
            </w:r>
          </w:p>
        </w:tc>
        <w:tc>
          <w:tcPr>
            <w:tcW w:w="2975" w:type="dxa"/>
            <w:tcPrChange w:id="10504" w:author="Russ Ott" w:date="2022-05-16T11:54:00Z">
              <w:tcPr>
                <w:tcW w:w="2975" w:type="dxa"/>
              </w:tcPr>
            </w:tcPrChange>
          </w:tcPr>
          <w:p w14:paraId="0B603D7C" w14:textId="77777777" w:rsidR="00440477" w:rsidRDefault="00440477" w:rsidP="00BA7D84">
            <w:pPr>
              <w:pStyle w:val="TableText"/>
            </w:pPr>
            <w:r>
              <w:t>urn:oid:2.16.840.1.113883.5.6 (HL7ActClass) = OBS</w:t>
            </w:r>
          </w:p>
        </w:tc>
      </w:tr>
      <w:tr w:rsidR="00440477" w14:paraId="5EB20317" w14:textId="77777777" w:rsidTr="00BA7D84">
        <w:tblPrEx>
          <w:tblW w:w="10080" w:type="dxa"/>
          <w:jc w:val="center"/>
          <w:tblLayout w:type="fixed"/>
          <w:tblLook w:val="02A0" w:firstRow="1" w:lastRow="0" w:firstColumn="1" w:lastColumn="0" w:noHBand="1" w:noVBand="0"/>
          <w:tblPrExChange w:id="10505" w:author="Russ Ott" w:date="2022-05-16T11:54:00Z">
            <w:tblPrEx>
              <w:tblW w:w="10080" w:type="dxa"/>
              <w:jc w:val="center"/>
              <w:tblLayout w:type="fixed"/>
              <w:tblLook w:val="02A0" w:firstRow="1" w:lastRow="0" w:firstColumn="1" w:lastColumn="0" w:noHBand="1" w:noVBand="0"/>
            </w:tblPrEx>
          </w:tblPrExChange>
        </w:tblPrEx>
        <w:trPr>
          <w:jc w:val="center"/>
          <w:trPrChange w:id="10506" w:author="Russ Ott" w:date="2022-05-16T11:54:00Z">
            <w:trPr>
              <w:jc w:val="center"/>
            </w:trPr>
          </w:trPrChange>
        </w:trPr>
        <w:tc>
          <w:tcPr>
            <w:tcW w:w="3345" w:type="dxa"/>
            <w:tcPrChange w:id="10507" w:author="Russ Ott" w:date="2022-05-16T11:54:00Z">
              <w:tcPr>
                <w:tcW w:w="3345" w:type="dxa"/>
              </w:tcPr>
            </w:tcPrChange>
          </w:tcPr>
          <w:p w14:paraId="19D80711" w14:textId="77777777" w:rsidR="00440477" w:rsidRDefault="00440477" w:rsidP="00BA7D84">
            <w:pPr>
              <w:pStyle w:val="TableText"/>
            </w:pPr>
            <w:r>
              <w:tab/>
              <w:t>@moodCode</w:t>
            </w:r>
          </w:p>
        </w:tc>
        <w:tc>
          <w:tcPr>
            <w:tcW w:w="720" w:type="dxa"/>
            <w:tcPrChange w:id="10508" w:author="Russ Ott" w:date="2022-05-16T11:54:00Z">
              <w:tcPr>
                <w:tcW w:w="720" w:type="dxa"/>
              </w:tcPr>
            </w:tcPrChange>
          </w:tcPr>
          <w:p w14:paraId="0F93E8B3" w14:textId="77777777" w:rsidR="00440477" w:rsidRDefault="00440477" w:rsidP="00BA7D84">
            <w:pPr>
              <w:pStyle w:val="TableText"/>
            </w:pPr>
            <w:r>
              <w:t>1..1</w:t>
            </w:r>
          </w:p>
        </w:tc>
        <w:tc>
          <w:tcPr>
            <w:tcW w:w="1152" w:type="dxa"/>
            <w:tcPrChange w:id="10509" w:author="Russ Ott" w:date="2022-05-16T11:54:00Z">
              <w:tcPr>
                <w:tcW w:w="1152" w:type="dxa"/>
              </w:tcPr>
            </w:tcPrChange>
          </w:tcPr>
          <w:p w14:paraId="3852E67B" w14:textId="77777777" w:rsidR="00440477" w:rsidRDefault="00440477" w:rsidP="00BA7D84">
            <w:pPr>
              <w:pStyle w:val="TableText"/>
            </w:pPr>
            <w:r>
              <w:t>SHALL</w:t>
            </w:r>
          </w:p>
        </w:tc>
        <w:tc>
          <w:tcPr>
            <w:tcW w:w="864" w:type="dxa"/>
            <w:tcPrChange w:id="10510" w:author="Russ Ott" w:date="2022-05-16T11:54:00Z">
              <w:tcPr>
                <w:tcW w:w="864" w:type="dxa"/>
              </w:tcPr>
            </w:tcPrChange>
          </w:tcPr>
          <w:p w14:paraId="5F60D326" w14:textId="77777777" w:rsidR="00440477" w:rsidRDefault="00440477" w:rsidP="00BA7D84">
            <w:pPr>
              <w:pStyle w:val="TableText"/>
            </w:pPr>
          </w:p>
        </w:tc>
        <w:tc>
          <w:tcPr>
            <w:tcW w:w="1104" w:type="dxa"/>
            <w:tcPrChange w:id="10511" w:author="Russ Ott" w:date="2022-05-16T11:54:00Z">
              <w:tcPr>
                <w:tcW w:w="1104" w:type="dxa"/>
              </w:tcPr>
            </w:tcPrChange>
          </w:tcPr>
          <w:p w14:paraId="20914A2C" w14:textId="16F4ABC3" w:rsidR="00440477" w:rsidRDefault="001C172D" w:rsidP="00BA7D84">
            <w:pPr>
              <w:pStyle w:val="TableText"/>
            </w:pPr>
            <w:r>
              <w:fldChar w:fldCharType="begin"/>
            </w:r>
            <w:r>
              <w:instrText xml:space="preserve"> HYPERLINK \l "C_3250-32961" \h </w:instrText>
            </w:r>
            <w:r>
              <w:fldChar w:fldCharType="separate"/>
            </w:r>
            <w:r w:rsidR="00440477">
              <w:rPr>
                <w:rStyle w:val="HyperlinkText9pt"/>
              </w:rPr>
              <w:t>3250-32961</w:t>
            </w:r>
            <w:r>
              <w:rPr>
                <w:rStyle w:val="HyperlinkText9pt"/>
              </w:rPr>
              <w:fldChar w:fldCharType="end"/>
            </w:r>
          </w:p>
        </w:tc>
        <w:tc>
          <w:tcPr>
            <w:tcW w:w="2975" w:type="dxa"/>
            <w:tcPrChange w:id="10512" w:author="Russ Ott" w:date="2022-05-16T11:54:00Z">
              <w:tcPr>
                <w:tcW w:w="2975" w:type="dxa"/>
              </w:tcPr>
            </w:tcPrChange>
          </w:tcPr>
          <w:p w14:paraId="00D74D02" w14:textId="77777777" w:rsidR="00440477" w:rsidRDefault="00440477" w:rsidP="00BA7D84">
            <w:pPr>
              <w:pStyle w:val="TableText"/>
            </w:pPr>
            <w:r>
              <w:t>urn:oid:2.16.840.1.113883.5.1001 (HL7ActMood) = EVN</w:t>
            </w:r>
          </w:p>
        </w:tc>
      </w:tr>
      <w:tr w:rsidR="00440477" w14:paraId="7EE85FE3" w14:textId="77777777" w:rsidTr="00BA7D84">
        <w:tblPrEx>
          <w:tblW w:w="10080" w:type="dxa"/>
          <w:jc w:val="center"/>
          <w:tblLayout w:type="fixed"/>
          <w:tblLook w:val="02A0" w:firstRow="1" w:lastRow="0" w:firstColumn="1" w:lastColumn="0" w:noHBand="1" w:noVBand="0"/>
          <w:tblPrExChange w:id="10513" w:author="Russ Ott" w:date="2022-05-16T11:54:00Z">
            <w:tblPrEx>
              <w:tblW w:w="10080" w:type="dxa"/>
              <w:jc w:val="center"/>
              <w:tblLayout w:type="fixed"/>
              <w:tblLook w:val="02A0" w:firstRow="1" w:lastRow="0" w:firstColumn="1" w:lastColumn="0" w:noHBand="1" w:noVBand="0"/>
            </w:tblPrEx>
          </w:tblPrExChange>
        </w:tblPrEx>
        <w:trPr>
          <w:jc w:val="center"/>
          <w:trPrChange w:id="10514" w:author="Russ Ott" w:date="2022-05-16T11:54:00Z">
            <w:trPr>
              <w:jc w:val="center"/>
            </w:trPr>
          </w:trPrChange>
        </w:trPr>
        <w:tc>
          <w:tcPr>
            <w:tcW w:w="3345" w:type="dxa"/>
            <w:tcPrChange w:id="10515" w:author="Russ Ott" w:date="2022-05-16T11:54:00Z">
              <w:tcPr>
                <w:tcW w:w="3345" w:type="dxa"/>
              </w:tcPr>
            </w:tcPrChange>
          </w:tcPr>
          <w:p w14:paraId="6E2D807D" w14:textId="77777777" w:rsidR="00440477" w:rsidRDefault="00440477" w:rsidP="00BA7D84">
            <w:pPr>
              <w:pStyle w:val="TableText"/>
            </w:pPr>
            <w:r>
              <w:tab/>
              <w:t>templateId</w:t>
            </w:r>
          </w:p>
        </w:tc>
        <w:tc>
          <w:tcPr>
            <w:tcW w:w="720" w:type="dxa"/>
            <w:tcPrChange w:id="10516" w:author="Russ Ott" w:date="2022-05-16T11:54:00Z">
              <w:tcPr>
                <w:tcW w:w="720" w:type="dxa"/>
              </w:tcPr>
            </w:tcPrChange>
          </w:tcPr>
          <w:p w14:paraId="62A73FBB" w14:textId="77777777" w:rsidR="00440477" w:rsidRDefault="00440477" w:rsidP="00BA7D84">
            <w:pPr>
              <w:pStyle w:val="TableText"/>
            </w:pPr>
            <w:r>
              <w:t>1..1</w:t>
            </w:r>
          </w:p>
        </w:tc>
        <w:tc>
          <w:tcPr>
            <w:tcW w:w="1152" w:type="dxa"/>
            <w:tcPrChange w:id="10517" w:author="Russ Ott" w:date="2022-05-16T11:54:00Z">
              <w:tcPr>
                <w:tcW w:w="1152" w:type="dxa"/>
              </w:tcPr>
            </w:tcPrChange>
          </w:tcPr>
          <w:p w14:paraId="4544E0BE" w14:textId="77777777" w:rsidR="00440477" w:rsidRDefault="00440477" w:rsidP="00BA7D84">
            <w:pPr>
              <w:pStyle w:val="TableText"/>
            </w:pPr>
            <w:r>
              <w:t>SHALL</w:t>
            </w:r>
          </w:p>
        </w:tc>
        <w:tc>
          <w:tcPr>
            <w:tcW w:w="864" w:type="dxa"/>
            <w:tcPrChange w:id="10518" w:author="Russ Ott" w:date="2022-05-16T11:54:00Z">
              <w:tcPr>
                <w:tcW w:w="864" w:type="dxa"/>
              </w:tcPr>
            </w:tcPrChange>
          </w:tcPr>
          <w:p w14:paraId="7E6EC3DE" w14:textId="77777777" w:rsidR="00440477" w:rsidRDefault="00440477" w:rsidP="00BA7D84">
            <w:pPr>
              <w:pStyle w:val="TableText"/>
            </w:pPr>
          </w:p>
        </w:tc>
        <w:tc>
          <w:tcPr>
            <w:tcW w:w="1104" w:type="dxa"/>
            <w:tcPrChange w:id="10519" w:author="Russ Ott" w:date="2022-05-16T11:54:00Z">
              <w:tcPr>
                <w:tcW w:w="1104" w:type="dxa"/>
              </w:tcPr>
            </w:tcPrChange>
          </w:tcPr>
          <w:p w14:paraId="7A5D1C99" w14:textId="436E076B" w:rsidR="00440477" w:rsidRDefault="001C172D" w:rsidP="00BA7D84">
            <w:pPr>
              <w:pStyle w:val="TableText"/>
            </w:pPr>
            <w:r>
              <w:fldChar w:fldCharType="begin"/>
            </w:r>
            <w:r>
              <w:instrText xml:space="preserve"> HYPERLINK \l "C_3250-32951" \h </w:instrText>
            </w:r>
            <w:r>
              <w:fldChar w:fldCharType="separate"/>
            </w:r>
            <w:r w:rsidR="00440477">
              <w:rPr>
                <w:rStyle w:val="HyperlinkText9pt"/>
              </w:rPr>
              <w:t>3250-32951</w:t>
            </w:r>
            <w:r>
              <w:rPr>
                <w:rStyle w:val="HyperlinkText9pt"/>
              </w:rPr>
              <w:fldChar w:fldCharType="end"/>
            </w:r>
          </w:p>
        </w:tc>
        <w:tc>
          <w:tcPr>
            <w:tcW w:w="2975" w:type="dxa"/>
            <w:tcPrChange w:id="10520" w:author="Russ Ott" w:date="2022-05-16T11:54:00Z">
              <w:tcPr>
                <w:tcW w:w="2975" w:type="dxa"/>
              </w:tcPr>
            </w:tcPrChange>
          </w:tcPr>
          <w:p w14:paraId="611F0AA6" w14:textId="77777777" w:rsidR="00440477" w:rsidRDefault="00440477" w:rsidP="00BA7D84">
            <w:pPr>
              <w:pStyle w:val="TableText"/>
            </w:pPr>
          </w:p>
        </w:tc>
      </w:tr>
      <w:tr w:rsidR="00440477" w14:paraId="1FFEED99" w14:textId="77777777" w:rsidTr="00BA7D84">
        <w:tblPrEx>
          <w:tblW w:w="10080" w:type="dxa"/>
          <w:jc w:val="center"/>
          <w:tblLayout w:type="fixed"/>
          <w:tblLook w:val="02A0" w:firstRow="1" w:lastRow="0" w:firstColumn="1" w:lastColumn="0" w:noHBand="1" w:noVBand="0"/>
          <w:tblPrExChange w:id="10521" w:author="Russ Ott" w:date="2022-05-16T11:54:00Z">
            <w:tblPrEx>
              <w:tblW w:w="10080" w:type="dxa"/>
              <w:jc w:val="center"/>
              <w:tblLayout w:type="fixed"/>
              <w:tblLook w:val="02A0" w:firstRow="1" w:lastRow="0" w:firstColumn="1" w:lastColumn="0" w:noHBand="1" w:noVBand="0"/>
            </w:tblPrEx>
          </w:tblPrExChange>
        </w:tblPrEx>
        <w:trPr>
          <w:jc w:val="center"/>
          <w:trPrChange w:id="10522" w:author="Russ Ott" w:date="2022-05-16T11:54:00Z">
            <w:trPr>
              <w:jc w:val="center"/>
            </w:trPr>
          </w:trPrChange>
        </w:trPr>
        <w:tc>
          <w:tcPr>
            <w:tcW w:w="3345" w:type="dxa"/>
            <w:tcPrChange w:id="10523" w:author="Russ Ott" w:date="2022-05-16T11:54:00Z">
              <w:tcPr>
                <w:tcW w:w="3345" w:type="dxa"/>
              </w:tcPr>
            </w:tcPrChange>
          </w:tcPr>
          <w:p w14:paraId="33B382A6" w14:textId="77777777" w:rsidR="00440477" w:rsidRDefault="00440477" w:rsidP="00BA7D84">
            <w:pPr>
              <w:pStyle w:val="TableText"/>
            </w:pPr>
            <w:r>
              <w:tab/>
            </w:r>
            <w:r>
              <w:tab/>
              <w:t>@root</w:t>
            </w:r>
          </w:p>
        </w:tc>
        <w:tc>
          <w:tcPr>
            <w:tcW w:w="720" w:type="dxa"/>
            <w:tcPrChange w:id="10524" w:author="Russ Ott" w:date="2022-05-16T11:54:00Z">
              <w:tcPr>
                <w:tcW w:w="720" w:type="dxa"/>
              </w:tcPr>
            </w:tcPrChange>
          </w:tcPr>
          <w:p w14:paraId="08A7E576" w14:textId="77777777" w:rsidR="00440477" w:rsidRDefault="00440477" w:rsidP="00BA7D84">
            <w:pPr>
              <w:pStyle w:val="TableText"/>
            </w:pPr>
            <w:r>
              <w:t>1..1</w:t>
            </w:r>
          </w:p>
        </w:tc>
        <w:tc>
          <w:tcPr>
            <w:tcW w:w="1152" w:type="dxa"/>
            <w:tcPrChange w:id="10525" w:author="Russ Ott" w:date="2022-05-16T11:54:00Z">
              <w:tcPr>
                <w:tcW w:w="1152" w:type="dxa"/>
              </w:tcPr>
            </w:tcPrChange>
          </w:tcPr>
          <w:p w14:paraId="2C1A9A76" w14:textId="77777777" w:rsidR="00440477" w:rsidRDefault="00440477" w:rsidP="00BA7D84">
            <w:pPr>
              <w:pStyle w:val="TableText"/>
            </w:pPr>
            <w:r>
              <w:t>SHALL</w:t>
            </w:r>
          </w:p>
        </w:tc>
        <w:tc>
          <w:tcPr>
            <w:tcW w:w="864" w:type="dxa"/>
            <w:tcPrChange w:id="10526" w:author="Russ Ott" w:date="2022-05-16T11:54:00Z">
              <w:tcPr>
                <w:tcW w:w="864" w:type="dxa"/>
              </w:tcPr>
            </w:tcPrChange>
          </w:tcPr>
          <w:p w14:paraId="13A47C5C" w14:textId="77777777" w:rsidR="00440477" w:rsidRDefault="00440477" w:rsidP="00BA7D84">
            <w:pPr>
              <w:pStyle w:val="TableText"/>
            </w:pPr>
          </w:p>
        </w:tc>
        <w:tc>
          <w:tcPr>
            <w:tcW w:w="1104" w:type="dxa"/>
            <w:tcPrChange w:id="10527" w:author="Russ Ott" w:date="2022-05-16T11:54:00Z">
              <w:tcPr>
                <w:tcW w:w="1104" w:type="dxa"/>
              </w:tcPr>
            </w:tcPrChange>
          </w:tcPr>
          <w:p w14:paraId="28438095" w14:textId="6F1F7AD2" w:rsidR="00440477" w:rsidRDefault="001C172D" w:rsidP="00BA7D84">
            <w:pPr>
              <w:pStyle w:val="TableText"/>
            </w:pPr>
            <w:r>
              <w:fldChar w:fldCharType="begin"/>
            </w:r>
            <w:r>
              <w:instrText xml:space="preserve"> HYPERLINK \l "C_3250-32955" \h </w:instrText>
            </w:r>
            <w:r>
              <w:fldChar w:fldCharType="separate"/>
            </w:r>
            <w:r w:rsidR="00440477">
              <w:rPr>
                <w:rStyle w:val="HyperlinkText9pt"/>
              </w:rPr>
              <w:t>3250-32955</w:t>
            </w:r>
            <w:r>
              <w:rPr>
                <w:rStyle w:val="HyperlinkText9pt"/>
              </w:rPr>
              <w:fldChar w:fldCharType="end"/>
            </w:r>
          </w:p>
        </w:tc>
        <w:tc>
          <w:tcPr>
            <w:tcW w:w="2975" w:type="dxa"/>
            <w:tcPrChange w:id="10528" w:author="Russ Ott" w:date="2022-05-16T11:54:00Z">
              <w:tcPr>
                <w:tcW w:w="2975" w:type="dxa"/>
              </w:tcPr>
            </w:tcPrChange>
          </w:tcPr>
          <w:p w14:paraId="40A89F95" w14:textId="77777777" w:rsidR="00440477" w:rsidRDefault="00440477" w:rsidP="00BA7D84">
            <w:pPr>
              <w:pStyle w:val="TableText"/>
            </w:pPr>
            <w:r>
              <w:t>2.16.840.1.113883.10.20.22.4.201</w:t>
            </w:r>
          </w:p>
        </w:tc>
      </w:tr>
      <w:tr w:rsidR="00440477" w14:paraId="2BC17B6B" w14:textId="77777777" w:rsidTr="00BA7D84">
        <w:tblPrEx>
          <w:tblW w:w="10080" w:type="dxa"/>
          <w:jc w:val="center"/>
          <w:tblLayout w:type="fixed"/>
          <w:tblLook w:val="02A0" w:firstRow="1" w:lastRow="0" w:firstColumn="1" w:lastColumn="0" w:noHBand="1" w:noVBand="0"/>
          <w:tblPrExChange w:id="10529" w:author="Russ Ott" w:date="2022-05-16T11:54:00Z">
            <w:tblPrEx>
              <w:tblW w:w="10080" w:type="dxa"/>
              <w:jc w:val="center"/>
              <w:tblLayout w:type="fixed"/>
              <w:tblLook w:val="02A0" w:firstRow="1" w:lastRow="0" w:firstColumn="1" w:lastColumn="0" w:noHBand="1" w:noVBand="0"/>
            </w:tblPrEx>
          </w:tblPrExChange>
        </w:tblPrEx>
        <w:trPr>
          <w:jc w:val="center"/>
          <w:trPrChange w:id="10530" w:author="Russ Ott" w:date="2022-05-16T11:54:00Z">
            <w:trPr>
              <w:jc w:val="center"/>
            </w:trPr>
          </w:trPrChange>
        </w:trPr>
        <w:tc>
          <w:tcPr>
            <w:tcW w:w="3345" w:type="dxa"/>
            <w:tcPrChange w:id="10531" w:author="Russ Ott" w:date="2022-05-16T11:54:00Z">
              <w:tcPr>
                <w:tcW w:w="3345" w:type="dxa"/>
              </w:tcPr>
            </w:tcPrChange>
          </w:tcPr>
          <w:p w14:paraId="11EDD197" w14:textId="77777777" w:rsidR="00440477" w:rsidRDefault="00440477" w:rsidP="00BA7D84">
            <w:pPr>
              <w:pStyle w:val="TableText"/>
            </w:pPr>
            <w:r>
              <w:tab/>
            </w:r>
            <w:r>
              <w:tab/>
              <w:t>@extension</w:t>
            </w:r>
          </w:p>
        </w:tc>
        <w:tc>
          <w:tcPr>
            <w:tcW w:w="720" w:type="dxa"/>
            <w:tcPrChange w:id="10532" w:author="Russ Ott" w:date="2022-05-16T11:54:00Z">
              <w:tcPr>
                <w:tcW w:w="720" w:type="dxa"/>
              </w:tcPr>
            </w:tcPrChange>
          </w:tcPr>
          <w:p w14:paraId="6B8E3A83" w14:textId="77777777" w:rsidR="00440477" w:rsidRDefault="00440477" w:rsidP="00BA7D84">
            <w:pPr>
              <w:pStyle w:val="TableText"/>
            </w:pPr>
            <w:r>
              <w:t>1..1</w:t>
            </w:r>
          </w:p>
        </w:tc>
        <w:tc>
          <w:tcPr>
            <w:tcW w:w="1152" w:type="dxa"/>
            <w:tcPrChange w:id="10533" w:author="Russ Ott" w:date="2022-05-16T11:54:00Z">
              <w:tcPr>
                <w:tcW w:w="1152" w:type="dxa"/>
              </w:tcPr>
            </w:tcPrChange>
          </w:tcPr>
          <w:p w14:paraId="4A679752" w14:textId="77777777" w:rsidR="00440477" w:rsidRDefault="00440477" w:rsidP="00BA7D84">
            <w:pPr>
              <w:pStyle w:val="TableText"/>
            </w:pPr>
            <w:r>
              <w:t>SHALL</w:t>
            </w:r>
          </w:p>
        </w:tc>
        <w:tc>
          <w:tcPr>
            <w:tcW w:w="864" w:type="dxa"/>
            <w:tcPrChange w:id="10534" w:author="Russ Ott" w:date="2022-05-16T11:54:00Z">
              <w:tcPr>
                <w:tcW w:w="864" w:type="dxa"/>
              </w:tcPr>
            </w:tcPrChange>
          </w:tcPr>
          <w:p w14:paraId="0324F5A4" w14:textId="77777777" w:rsidR="00440477" w:rsidRDefault="00440477" w:rsidP="00BA7D84">
            <w:pPr>
              <w:pStyle w:val="TableText"/>
            </w:pPr>
          </w:p>
        </w:tc>
        <w:tc>
          <w:tcPr>
            <w:tcW w:w="1104" w:type="dxa"/>
            <w:tcPrChange w:id="10535" w:author="Russ Ott" w:date="2022-05-16T11:54:00Z">
              <w:tcPr>
                <w:tcW w:w="1104" w:type="dxa"/>
              </w:tcPr>
            </w:tcPrChange>
          </w:tcPr>
          <w:p w14:paraId="3BF047AE" w14:textId="25B7BA29" w:rsidR="00440477" w:rsidRDefault="001C172D" w:rsidP="00BA7D84">
            <w:pPr>
              <w:pStyle w:val="TableText"/>
            </w:pPr>
            <w:r>
              <w:fldChar w:fldCharType="begin"/>
            </w:r>
            <w:r>
              <w:instrText xml:space="preserve"> HYPERLINK \l "C_3250-32956" \h </w:instrText>
            </w:r>
            <w:r>
              <w:fldChar w:fldCharType="separate"/>
            </w:r>
            <w:r w:rsidR="00440477">
              <w:rPr>
                <w:rStyle w:val="HyperlinkText9pt"/>
              </w:rPr>
              <w:t>3250-32956</w:t>
            </w:r>
            <w:r>
              <w:rPr>
                <w:rStyle w:val="HyperlinkText9pt"/>
              </w:rPr>
              <w:fldChar w:fldCharType="end"/>
            </w:r>
          </w:p>
        </w:tc>
        <w:tc>
          <w:tcPr>
            <w:tcW w:w="2975" w:type="dxa"/>
            <w:tcPrChange w:id="10536" w:author="Russ Ott" w:date="2022-05-16T11:54:00Z">
              <w:tcPr>
                <w:tcW w:w="2975" w:type="dxa"/>
              </w:tcPr>
            </w:tcPrChange>
          </w:tcPr>
          <w:p w14:paraId="0BFAB369" w14:textId="77777777" w:rsidR="00440477" w:rsidRDefault="00440477" w:rsidP="00BA7D84">
            <w:pPr>
              <w:pStyle w:val="TableText"/>
            </w:pPr>
            <w:r>
              <w:t>2016-06-01</w:t>
            </w:r>
          </w:p>
        </w:tc>
      </w:tr>
      <w:tr w:rsidR="00440477" w14:paraId="2ED53487" w14:textId="77777777" w:rsidTr="00BA7D84">
        <w:tblPrEx>
          <w:tblW w:w="10080" w:type="dxa"/>
          <w:jc w:val="center"/>
          <w:tblLayout w:type="fixed"/>
          <w:tblLook w:val="02A0" w:firstRow="1" w:lastRow="0" w:firstColumn="1" w:lastColumn="0" w:noHBand="1" w:noVBand="0"/>
          <w:tblPrExChange w:id="10537" w:author="Russ Ott" w:date="2022-05-16T11:54:00Z">
            <w:tblPrEx>
              <w:tblW w:w="10080" w:type="dxa"/>
              <w:jc w:val="center"/>
              <w:tblLayout w:type="fixed"/>
              <w:tblLook w:val="02A0" w:firstRow="1" w:lastRow="0" w:firstColumn="1" w:lastColumn="0" w:noHBand="1" w:noVBand="0"/>
            </w:tblPrEx>
          </w:tblPrExChange>
        </w:tblPrEx>
        <w:trPr>
          <w:jc w:val="center"/>
          <w:trPrChange w:id="10538" w:author="Russ Ott" w:date="2022-05-16T11:54:00Z">
            <w:trPr>
              <w:jc w:val="center"/>
            </w:trPr>
          </w:trPrChange>
        </w:trPr>
        <w:tc>
          <w:tcPr>
            <w:tcW w:w="3345" w:type="dxa"/>
            <w:tcPrChange w:id="10539" w:author="Russ Ott" w:date="2022-05-16T11:54:00Z">
              <w:tcPr>
                <w:tcW w:w="3345" w:type="dxa"/>
              </w:tcPr>
            </w:tcPrChange>
          </w:tcPr>
          <w:p w14:paraId="38A87B28" w14:textId="77777777" w:rsidR="00440477" w:rsidRDefault="00440477" w:rsidP="00BA7D84">
            <w:pPr>
              <w:pStyle w:val="TableText"/>
            </w:pPr>
            <w:r>
              <w:tab/>
              <w:t>code</w:t>
            </w:r>
          </w:p>
        </w:tc>
        <w:tc>
          <w:tcPr>
            <w:tcW w:w="720" w:type="dxa"/>
            <w:tcPrChange w:id="10540" w:author="Russ Ott" w:date="2022-05-16T11:54:00Z">
              <w:tcPr>
                <w:tcW w:w="720" w:type="dxa"/>
              </w:tcPr>
            </w:tcPrChange>
          </w:tcPr>
          <w:p w14:paraId="32898BB8" w14:textId="77777777" w:rsidR="00440477" w:rsidRDefault="00440477" w:rsidP="00BA7D84">
            <w:pPr>
              <w:pStyle w:val="TableText"/>
            </w:pPr>
            <w:r>
              <w:t>1..1</w:t>
            </w:r>
          </w:p>
        </w:tc>
        <w:tc>
          <w:tcPr>
            <w:tcW w:w="1152" w:type="dxa"/>
            <w:tcPrChange w:id="10541" w:author="Russ Ott" w:date="2022-05-16T11:54:00Z">
              <w:tcPr>
                <w:tcW w:w="1152" w:type="dxa"/>
              </w:tcPr>
            </w:tcPrChange>
          </w:tcPr>
          <w:p w14:paraId="61C1D1AE" w14:textId="77777777" w:rsidR="00440477" w:rsidRDefault="00440477" w:rsidP="00BA7D84">
            <w:pPr>
              <w:pStyle w:val="TableText"/>
            </w:pPr>
            <w:r>
              <w:t>SHALL</w:t>
            </w:r>
          </w:p>
        </w:tc>
        <w:tc>
          <w:tcPr>
            <w:tcW w:w="864" w:type="dxa"/>
            <w:tcPrChange w:id="10542" w:author="Russ Ott" w:date="2022-05-16T11:54:00Z">
              <w:tcPr>
                <w:tcW w:w="864" w:type="dxa"/>
              </w:tcPr>
            </w:tcPrChange>
          </w:tcPr>
          <w:p w14:paraId="6395F71F" w14:textId="77777777" w:rsidR="00440477" w:rsidRDefault="00440477" w:rsidP="00BA7D84">
            <w:pPr>
              <w:pStyle w:val="TableText"/>
            </w:pPr>
          </w:p>
        </w:tc>
        <w:tc>
          <w:tcPr>
            <w:tcW w:w="1104" w:type="dxa"/>
            <w:tcPrChange w:id="10543" w:author="Russ Ott" w:date="2022-05-16T11:54:00Z">
              <w:tcPr>
                <w:tcW w:w="1104" w:type="dxa"/>
              </w:tcPr>
            </w:tcPrChange>
          </w:tcPr>
          <w:p w14:paraId="0B364438" w14:textId="146D71B7" w:rsidR="00440477" w:rsidRDefault="001C172D" w:rsidP="00BA7D84">
            <w:pPr>
              <w:pStyle w:val="TableText"/>
            </w:pPr>
            <w:r>
              <w:fldChar w:fldCharType="begin"/>
            </w:r>
            <w:r>
              <w:instrText xml:space="preserve"> HYPERLINK \l "C_3250-32952" \h </w:instrText>
            </w:r>
            <w:r>
              <w:fldChar w:fldCharType="separate"/>
            </w:r>
            <w:r w:rsidR="00440477">
              <w:rPr>
                <w:rStyle w:val="HyperlinkText9pt"/>
              </w:rPr>
              <w:t>3250-32952</w:t>
            </w:r>
            <w:r>
              <w:rPr>
                <w:rStyle w:val="HyperlinkText9pt"/>
              </w:rPr>
              <w:fldChar w:fldCharType="end"/>
            </w:r>
          </w:p>
        </w:tc>
        <w:tc>
          <w:tcPr>
            <w:tcW w:w="2975" w:type="dxa"/>
            <w:tcPrChange w:id="10544" w:author="Russ Ott" w:date="2022-05-16T11:54:00Z">
              <w:tcPr>
                <w:tcW w:w="2975" w:type="dxa"/>
              </w:tcPr>
            </w:tcPrChange>
          </w:tcPr>
          <w:p w14:paraId="3BE3D7A9" w14:textId="77777777" w:rsidR="00440477" w:rsidRDefault="00440477" w:rsidP="00BA7D84">
            <w:pPr>
              <w:pStyle w:val="TableText"/>
            </w:pPr>
          </w:p>
        </w:tc>
      </w:tr>
      <w:tr w:rsidR="00440477" w14:paraId="1F9EF78E" w14:textId="77777777" w:rsidTr="00BA7D84">
        <w:tblPrEx>
          <w:tblW w:w="10080" w:type="dxa"/>
          <w:jc w:val="center"/>
          <w:tblLayout w:type="fixed"/>
          <w:tblLook w:val="02A0" w:firstRow="1" w:lastRow="0" w:firstColumn="1" w:lastColumn="0" w:noHBand="1" w:noVBand="0"/>
          <w:tblPrExChange w:id="10545" w:author="Russ Ott" w:date="2022-05-16T11:54:00Z">
            <w:tblPrEx>
              <w:tblW w:w="10080" w:type="dxa"/>
              <w:jc w:val="center"/>
              <w:tblLayout w:type="fixed"/>
              <w:tblLook w:val="02A0" w:firstRow="1" w:lastRow="0" w:firstColumn="1" w:lastColumn="0" w:noHBand="1" w:noVBand="0"/>
            </w:tblPrEx>
          </w:tblPrExChange>
        </w:tblPrEx>
        <w:trPr>
          <w:jc w:val="center"/>
          <w:trPrChange w:id="10546" w:author="Russ Ott" w:date="2022-05-16T11:54:00Z">
            <w:trPr>
              <w:jc w:val="center"/>
            </w:trPr>
          </w:trPrChange>
        </w:trPr>
        <w:tc>
          <w:tcPr>
            <w:tcW w:w="3345" w:type="dxa"/>
            <w:tcPrChange w:id="10547" w:author="Russ Ott" w:date="2022-05-16T11:54:00Z">
              <w:tcPr>
                <w:tcW w:w="3345" w:type="dxa"/>
              </w:tcPr>
            </w:tcPrChange>
          </w:tcPr>
          <w:p w14:paraId="444CF97B" w14:textId="77777777" w:rsidR="00440477" w:rsidRDefault="00440477" w:rsidP="00BA7D84">
            <w:pPr>
              <w:pStyle w:val="TableText"/>
            </w:pPr>
            <w:r>
              <w:tab/>
            </w:r>
            <w:r>
              <w:tab/>
              <w:t>@code</w:t>
            </w:r>
          </w:p>
        </w:tc>
        <w:tc>
          <w:tcPr>
            <w:tcW w:w="720" w:type="dxa"/>
            <w:tcPrChange w:id="10548" w:author="Russ Ott" w:date="2022-05-16T11:54:00Z">
              <w:tcPr>
                <w:tcW w:w="720" w:type="dxa"/>
              </w:tcPr>
            </w:tcPrChange>
          </w:tcPr>
          <w:p w14:paraId="580BC6BD" w14:textId="77777777" w:rsidR="00440477" w:rsidRDefault="00440477" w:rsidP="00BA7D84">
            <w:pPr>
              <w:pStyle w:val="TableText"/>
            </w:pPr>
            <w:r>
              <w:t>1..1</w:t>
            </w:r>
          </w:p>
        </w:tc>
        <w:tc>
          <w:tcPr>
            <w:tcW w:w="1152" w:type="dxa"/>
            <w:tcPrChange w:id="10549" w:author="Russ Ott" w:date="2022-05-16T11:54:00Z">
              <w:tcPr>
                <w:tcW w:w="1152" w:type="dxa"/>
              </w:tcPr>
            </w:tcPrChange>
          </w:tcPr>
          <w:p w14:paraId="56D41F72" w14:textId="77777777" w:rsidR="00440477" w:rsidRDefault="00440477" w:rsidP="00BA7D84">
            <w:pPr>
              <w:pStyle w:val="TableText"/>
            </w:pPr>
            <w:r>
              <w:t>SHALL</w:t>
            </w:r>
          </w:p>
        </w:tc>
        <w:tc>
          <w:tcPr>
            <w:tcW w:w="864" w:type="dxa"/>
            <w:tcPrChange w:id="10550" w:author="Russ Ott" w:date="2022-05-16T11:54:00Z">
              <w:tcPr>
                <w:tcW w:w="864" w:type="dxa"/>
              </w:tcPr>
            </w:tcPrChange>
          </w:tcPr>
          <w:p w14:paraId="22C729A3" w14:textId="77777777" w:rsidR="00440477" w:rsidRDefault="00440477" w:rsidP="00BA7D84">
            <w:pPr>
              <w:pStyle w:val="TableText"/>
            </w:pPr>
          </w:p>
        </w:tc>
        <w:tc>
          <w:tcPr>
            <w:tcW w:w="1104" w:type="dxa"/>
            <w:tcPrChange w:id="10551" w:author="Russ Ott" w:date="2022-05-16T11:54:00Z">
              <w:tcPr>
                <w:tcW w:w="1104" w:type="dxa"/>
              </w:tcPr>
            </w:tcPrChange>
          </w:tcPr>
          <w:p w14:paraId="4D952828" w14:textId="45B04382" w:rsidR="00440477" w:rsidRDefault="001C172D" w:rsidP="00BA7D84">
            <w:pPr>
              <w:pStyle w:val="TableText"/>
            </w:pPr>
            <w:r>
              <w:fldChar w:fldCharType="begin"/>
            </w:r>
            <w:r>
              <w:instrText xml:space="preserve"> HYPERLINK \l "C_3250-32957" \h </w:instrText>
            </w:r>
            <w:r>
              <w:fldChar w:fldCharType="separate"/>
            </w:r>
            <w:r w:rsidR="00440477">
              <w:rPr>
                <w:rStyle w:val="HyperlinkText9pt"/>
              </w:rPr>
              <w:t>3250-32957</w:t>
            </w:r>
            <w:r>
              <w:rPr>
                <w:rStyle w:val="HyperlinkText9pt"/>
              </w:rPr>
              <w:fldChar w:fldCharType="end"/>
            </w:r>
          </w:p>
        </w:tc>
        <w:tc>
          <w:tcPr>
            <w:tcW w:w="2975" w:type="dxa"/>
            <w:tcPrChange w:id="10552" w:author="Russ Ott" w:date="2022-05-16T11:54:00Z">
              <w:tcPr>
                <w:tcW w:w="2975" w:type="dxa"/>
              </w:tcPr>
            </w:tcPrChange>
          </w:tcPr>
          <w:p w14:paraId="6E326D7B" w14:textId="77777777" w:rsidR="00440477" w:rsidRDefault="00440477" w:rsidP="00BA7D84">
            <w:pPr>
              <w:pStyle w:val="TableText"/>
            </w:pPr>
            <w:r>
              <w:t>urn:oid:2.16.840.1.113883.6.1 (LOINC) = 82607-3</w:t>
            </w:r>
          </w:p>
        </w:tc>
      </w:tr>
      <w:tr w:rsidR="00440477" w14:paraId="53392480" w14:textId="77777777" w:rsidTr="00BA7D84">
        <w:tblPrEx>
          <w:tblW w:w="10080" w:type="dxa"/>
          <w:jc w:val="center"/>
          <w:tblLayout w:type="fixed"/>
          <w:tblLook w:val="02A0" w:firstRow="1" w:lastRow="0" w:firstColumn="1" w:lastColumn="0" w:noHBand="1" w:noVBand="0"/>
          <w:tblPrExChange w:id="10553" w:author="Russ Ott" w:date="2022-05-16T11:54:00Z">
            <w:tblPrEx>
              <w:tblW w:w="10080" w:type="dxa"/>
              <w:jc w:val="center"/>
              <w:tblLayout w:type="fixed"/>
              <w:tblLook w:val="02A0" w:firstRow="1" w:lastRow="0" w:firstColumn="1" w:lastColumn="0" w:noHBand="1" w:noVBand="0"/>
            </w:tblPrEx>
          </w:tblPrExChange>
        </w:tblPrEx>
        <w:trPr>
          <w:jc w:val="center"/>
          <w:trPrChange w:id="10554" w:author="Russ Ott" w:date="2022-05-16T11:54:00Z">
            <w:trPr>
              <w:jc w:val="center"/>
            </w:trPr>
          </w:trPrChange>
        </w:trPr>
        <w:tc>
          <w:tcPr>
            <w:tcW w:w="3345" w:type="dxa"/>
            <w:tcPrChange w:id="10555" w:author="Russ Ott" w:date="2022-05-16T11:54:00Z">
              <w:tcPr>
                <w:tcW w:w="3345" w:type="dxa"/>
              </w:tcPr>
            </w:tcPrChange>
          </w:tcPr>
          <w:p w14:paraId="308BBD68" w14:textId="77777777" w:rsidR="00440477" w:rsidRDefault="00440477" w:rsidP="00BA7D84">
            <w:pPr>
              <w:pStyle w:val="TableText"/>
            </w:pPr>
            <w:r>
              <w:tab/>
            </w:r>
            <w:r>
              <w:tab/>
              <w:t>@codeSystem</w:t>
            </w:r>
          </w:p>
        </w:tc>
        <w:tc>
          <w:tcPr>
            <w:tcW w:w="720" w:type="dxa"/>
            <w:tcPrChange w:id="10556" w:author="Russ Ott" w:date="2022-05-16T11:54:00Z">
              <w:tcPr>
                <w:tcW w:w="720" w:type="dxa"/>
              </w:tcPr>
            </w:tcPrChange>
          </w:tcPr>
          <w:p w14:paraId="7BEE08CF" w14:textId="77777777" w:rsidR="00440477" w:rsidRDefault="00440477" w:rsidP="00BA7D84">
            <w:pPr>
              <w:pStyle w:val="TableText"/>
            </w:pPr>
            <w:r>
              <w:t>1..1</w:t>
            </w:r>
          </w:p>
        </w:tc>
        <w:tc>
          <w:tcPr>
            <w:tcW w:w="1152" w:type="dxa"/>
            <w:tcPrChange w:id="10557" w:author="Russ Ott" w:date="2022-05-16T11:54:00Z">
              <w:tcPr>
                <w:tcW w:w="1152" w:type="dxa"/>
              </w:tcPr>
            </w:tcPrChange>
          </w:tcPr>
          <w:p w14:paraId="75D4D8B8" w14:textId="77777777" w:rsidR="00440477" w:rsidRDefault="00440477" w:rsidP="00BA7D84">
            <w:pPr>
              <w:pStyle w:val="TableText"/>
            </w:pPr>
            <w:r>
              <w:t>SHALL</w:t>
            </w:r>
          </w:p>
        </w:tc>
        <w:tc>
          <w:tcPr>
            <w:tcW w:w="864" w:type="dxa"/>
            <w:tcPrChange w:id="10558" w:author="Russ Ott" w:date="2022-05-16T11:54:00Z">
              <w:tcPr>
                <w:tcW w:w="864" w:type="dxa"/>
              </w:tcPr>
            </w:tcPrChange>
          </w:tcPr>
          <w:p w14:paraId="018AFDDD" w14:textId="77777777" w:rsidR="00440477" w:rsidRDefault="00440477" w:rsidP="00BA7D84">
            <w:pPr>
              <w:pStyle w:val="TableText"/>
            </w:pPr>
          </w:p>
        </w:tc>
        <w:tc>
          <w:tcPr>
            <w:tcW w:w="1104" w:type="dxa"/>
            <w:tcPrChange w:id="10559" w:author="Russ Ott" w:date="2022-05-16T11:54:00Z">
              <w:tcPr>
                <w:tcW w:w="1104" w:type="dxa"/>
              </w:tcPr>
            </w:tcPrChange>
          </w:tcPr>
          <w:p w14:paraId="4C39B3DE" w14:textId="161ABDC0" w:rsidR="00440477" w:rsidRDefault="001C172D" w:rsidP="00BA7D84">
            <w:pPr>
              <w:pStyle w:val="TableText"/>
            </w:pPr>
            <w:r>
              <w:fldChar w:fldCharType="begin"/>
            </w:r>
            <w:r>
              <w:instrText xml:space="preserve"> HYPERLINK \l "C_3250-32958" \h </w:instrText>
            </w:r>
            <w:r>
              <w:fldChar w:fldCharType="separate"/>
            </w:r>
            <w:r w:rsidR="00440477">
              <w:rPr>
                <w:rStyle w:val="HyperlinkText9pt"/>
              </w:rPr>
              <w:t>3250-32958</w:t>
            </w:r>
            <w:r>
              <w:rPr>
                <w:rStyle w:val="HyperlinkText9pt"/>
              </w:rPr>
              <w:fldChar w:fldCharType="end"/>
            </w:r>
          </w:p>
        </w:tc>
        <w:tc>
          <w:tcPr>
            <w:tcW w:w="2975" w:type="dxa"/>
            <w:tcPrChange w:id="10560" w:author="Russ Ott" w:date="2022-05-16T11:54:00Z">
              <w:tcPr>
                <w:tcW w:w="2975" w:type="dxa"/>
              </w:tcPr>
            </w:tcPrChange>
          </w:tcPr>
          <w:p w14:paraId="5CB62869" w14:textId="77777777" w:rsidR="00440477" w:rsidRDefault="00440477" w:rsidP="00BA7D84">
            <w:pPr>
              <w:pStyle w:val="TableText"/>
            </w:pPr>
            <w:r>
              <w:t>urn:oid:2.16.840.1.113883.6.1 (LOINC) = 2.16.840.1.113883.6.1</w:t>
            </w:r>
          </w:p>
        </w:tc>
      </w:tr>
      <w:tr w:rsidR="00440477" w14:paraId="2A342B64" w14:textId="77777777" w:rsidTr="00BA7D84">
        <w:tblPrEx>
          <w:tblW w:w="10080" w:type="dxa"/>
          <w:jc w:val="center"/>
          <w:tblLayout w:type="fixed"/>
          <w:tblLook w:val="02A0" w:firstRow="1" w:lastRow="0" w:firstColumn="1" w:lastColumn="0" w:noHBand="1" w:noVBand="0"/>
          <w:tblPrExChange w:id="10561" w:author="Russ Ott" w:date="2022-05-16T11:54:00Z">
            <w:tblPrEx>
              <w:tblW w:w="10080" w:type="dxa"/>
              <w:jc w:val="center"/>
              <w:tblLayout w:type="fixed"/>
              <w:tblLook w:val="02A0" w:firstRow="1" w:lastRow="0" w:firstColumn="1" w:lastColumn="0" w:noHBand="1" w:noVBand="0"/>
            </w:tblPrEx>
          </w:tblPrExChange>
        </w:tblPrEx>
        <w:trPr>
          <w:jc w:val="center"/>
          <w:trPrChange w:id="10562" w:author="Russ Ott" w:date="2022-05-16T11:54:00Z">
            <w:trPr>
              <w:jc w:val="center"/>
            </w:trPr>
          </w:trPrChange>
        </w:trPr>
        <w:tc>
          <w:tcPr>
            <w:tcW w:w="3345" w:type="dxa"/>
            <w:tcPrChange w:id="10563" w:author="Russ Ott" w:date="2022-05-16T11:54:00Z">
              <w:tcPr>
                <w:tcW w:w="3345" w:type="dxa"/>
              </w:tcPr>
            </w:tcPrChange>
          </w:tcPr>
          <w:p w14:paraId="523A32F7" w14:textId="77777777" w:rsidR="00440477" w:rsidRDefault="00440477" w:rsidP="00BA7D84">
            <w:pPr>
              <w:pStyle w:val="TableText"/>
            </w:pPr>
            <w:r>
              <w:tab/>
              <w:t>text</w:t>
            </w:r>
          </w:p>
        </w:tc>
        <w:tc>
          <w:tcPr>
            <w:tcW w:w="720" w:type="dxa"/>
            <w:tcPrChange w:id="10564" w:author="Russ Ott" w:date="2022-05-16T11:54:00Z">
              <w:tcPr>
                <w:tcW w:w="720" w:type="dxa"/>
              </w:tcPr>
            </w:tcPrChange>
          </w:tcPr>
          <w:p w14:paraId="1DC22039" w14:textId="77777777" w:rsidR="00440477" w:rsidRDefault="00440477" w:rsidP="00BA7D84">
            <w:pPr>
              <w:pStyle w:val="TableText"/>
            </w:pPr>
            <w:r>
              <w:t>1..1</w:t>
            </w:r>
          </w:p>
        </w:tc>
        <w:tc>
          <w:tcPr>
            <w:tcW w:w="1152" w:type="dxa"/>
            <w:tcPrChange w:id="10565" w:author="Russ Ott" w:date="2022-05-16T11:54:00Z">
              <w:tcPr>
                <w:tcW w:w="1152" w:type="dxa"/>
              </w:tcPr>
            </w:tcPrChange>
          </w:tcPr>
          <w:p w14:paraId="3B5AF32A" w14:textId="77777777" w:rsidR="00440477" w:rsidRDefault="00440477" w:rsidP="00BA7D84">
            <w:pPr>
              <w:pStyle w:val="TableText"/>
            </w:pPr>
            <w:r>
              <w:t>SHALL</w:t>
            </w:r>
          </w:p>
        </w:tc>
        <w:tc>
          <w:tcPr>
            <w:tcW w:w="864" w:type="dxa"/>
            <w:tcPrChange w:id="10566" w:author="Russ Ott" w:date="2022-05-16T11:54:00Z">
              <w:tcPr>
                <w:tcW w:w="864" w:type="dxa"/>
              </w:tcPr>
            </w:tcPrChange>
          </w:tcPr>
          <w:p w14:paraId="2B2F5E89" w14:textId="77777777" w:rsidR="00440477" w:rsidRDefault="00440477" w:rsidP="00BA7D84">
            <w:pPr>
              <w:pStyle w:val="TableText"/>
            </w:pPr>
          </w:p>
        </w:tc>
        <w:tc>
          <w:tcPr>
            <w:tcW w:w="1104" w:type="dxa"/>
            <w:tcPrChange w:id="10567" w:author="Russ Ott" w:date="2022-05-16T11:54:00Z">
              <w:tcPr>
                <w:tcW w:w="1104" w:type="dxa"/>
              </w:tcPr>
            </w:tcPrChange>
          </w:tcPr>
          <w:p w14:paraId="534A8429" w14:textId="1AEE3B54" w:rsidR="00440477" w:rsidRDefault="001C172D" w:rsidP="00BA7D84">
            <w:pPr>
              <w:pStyle w:val="TableText"/>
            </w:pPr>
            <w:r>
              <w:fldChar w:fldCharType="begin"/>
            </w:r>
            <w:r>
              <w:instrText xml:space="preserve"> HYPERLINK \l "C_3250-32962" \h </w:instrText>
            </w:r>
            <w:r>
              <w:fldChar w:fldCharType="separate"/>
            </w:r>
            <w:r w:rsidR="00440477">
              <w:rPr>
                <w:rStyle w:val="HyperlinkText9pt"/>
              </w:rPr>
              <w:t>3250-32962</w:t>
            </w:r>
            <w:r>
              <w:rPr>
                <w:rStyle w:val="HyperlinkText9pt"/>
              </w:rPr>
              <w:fldChar w:fldCharType="end"/>
            </w:r>
          </w:p>
        </w:tc>
        <w:tc>
          <w:tcPr>
            <w:tcW w:w="2975" w:type="dxa"/>
            <w:tcPrChange w:id="10568" w:author="Russ Ott" w:date="2022-05-16T11:54:00Z">
              <w:tcPr>
                <w:tcW w:w="2975" w:type="dxa"/>
              </w:tcPr>
            </w:tcPrChange>
          </w:tcPr>
          <w:p w14:paraId="6CBD034A" w14:textId="77777777" w:rsidR="00440477" w:rsidRDefault="00440477" w:rsidP="00BA7D84">
            <w:pPr>
              <w:pStyle w:val="TableText"/>
            </w:pPr>
          </w:p>
        </w:tc>
      </w:tr>
      <w:tr w:rsidR="00440477" w14:paraId="68512E22" w14:textId="77777777" w:rsidTr="00BA7D84">
        <w:tblPrEx>
          <w:tblW w:w="10080" w:type="dxa"/>
          <w:jc w:val="center"/>
          <w:tblLayout w:type="fixed"/>
          <w:tblLook w:val="02A0" w:firstRow="1" w:lastRow="0" w:firstColumn="1" w:lastColumn="0" w:noHBand="1" w:noVBand="0"/>
          <w:tblPrExChange w:id="10569" w:author="Russ Ott" w:date="2022-05-16T11:54:00Z">
            <w:tblPrEx>
              <w:tblW w:w="10080" w:type="dxa"/>
              <w:jc w:val="center"/>
              <w:tblLayout w:type="fixed"/>
              <w:tblLook w:val="02A0" w:firstRow="1" w:lastRow="0" w:firstColumn="1" w:lastColumn="0" w:noHBand="1" w:noVBand="0"/>
            </w:tblPrEx>
          </w:tblPrExChange>
        </w:tblPrEx>
        <w:trPr>
          <w:jc w:val="center"/>
          <w:trPrChange w:id="10570" w:author="Russ Ott" w:date="2022-05-16T11:54:00Z">
            <w:trPr>
              <w:jc w:val="center"/>
            </w:trPr>
          </w:trPrChange>
        </w:trPr>
        <w:tc>
          <w:tcPr>
            <w:tcW w:w="3345" w:type="dxa"/>
            <w:tcPrChange w:id="10571" w:author="Russ Ott" w:date="2022-05-16T11:54:00Z">
              <w:tcPr>
                <w:tcW w:w="3345" w:type="dxa"/>
              </w:tcPr>
            </w:tcPrChange>
          </w:tcPr>
          <w:p w14:paraId="2E715865" w14:textId="77777777" w:rsidR="00440477" w:rsidRDefault="00440477" w:rsidP="00BA7D84">
            <w:pPr>
              <w:pStyle w:val="TableText"/>
            </w:pPr>
            <w:r>
              <w:tab/>
            </w:r>
            <w:r>
              <w:tab/>
              <w:t>reference</w:t>
            </w:r>
          </w:p>
        </w:tc>
        <w:tc>
          <w:tcPr>
            <w:tcW w:w="720" w:type="dxa"/>
            <w:tcPrChange w:id="10572" w:author="Russ Ott" w:date="2022-05-16T11:54:00Z">
              <w:tcPr>
                <w:tcW w:w="720" w:type="dxa"/>
              </w:tcPr>
            </w:tcPrChange>
          </w:tcPr>
          <w:p w14:paraId="4D58F5F4" w14:textId="77777777" w:rsidR="00440477" w:rsidRDefault="00440477" w:rsidP="00BA7D84">
            <w:pPr>
              <w:pStyle w:val="TableText"/>
            </w:pPr>
            <w:r>
              <w:t>1..1</w:t>
            </w:r>
          </w:p>
        </w:tc>
        <w:tc>
          <w:tcPr>
            <w:tcW w:w="1152" w:type="dxa"/>
            <w:tcPrChange w:id="10573" w:author="Russ Ott" w:date="2022-05-16T11:54:00Z">
              <w:tcPr>
                <w:tcW w:w="1152" w:type="dxa"/>
              </w:tcPr>
            </w:tcPrChange>
          </w:tcPr>
          <w:p w14:paraId="68E0749E" w14:textId="77777777" w:rsidR="00440477" w:rsidRDefault="00440477" w:rsidP="00BA7D84">
            <w:pPr>
              <w:pStyle w:val="TableText"/>
            </w:pPr>
            <w:r>
              <w:t>SHALL</w:t>
            </w:r>
          </w:p>
        </w:tc>
        <w:tc>
          <w:tcPr>
            <w:tcW w:w="864" w:type="dxa"/>
            <w:tcPrChange w:id="10574" w:author="Russ Ott" w:date="2022-05-16T11:54:00Z">
              <w:tcPr>
                <w:tcW w:w="864" w:type="dxa"/>
              </w:tcPr>
            </w:tcPrChange>
          </w:tcPr>
          <w:p w14:paraId="05E6CF95" w14:textId="77777777" w:rsidR="00440477" w:rsidRDefault="00440477" w:rsidP="00BA7D84">
            <w:pPr>
              <w:pStyle w:val="TableText"/>
            </w:pPr>
          </w:p>
        </w:tc>
        <w:tc>
          <w:tcPr>
            <w:tcW w:w="1104" w:type="dxa"/>
            <w:tcPrChange w:id="10575" w:author="Russ Ott" w:date="2022-05-16T11:54:00Z">
              <w:tcPr>
                <w:tcW w:w="1104" w:type="dxa"/>
              </w:tcPr>
            </w:tcPrChange>
          </w:tcPr>
          <w:p w14:paraId="02B6361D" w14:textId="4066D16B" w:rsidR="00440477" w:rsidRDefault="001C172D" w:rsidP="00BA7D84">
            <w:pPr>
              <w:pStyle w:val="TableText"/>
            </w:pPr>
            <w:r>
              <w:fldChar w:fldCharType="begin"/>
            </w:r>
            <w:r>
              <w:instrText xml:space="preserve"> HYPERLINK \l "C_3250-32963" \h </w:instrText>
            </w:r>
            <w:r>
              <w:fldChar w:fldCharType="separate"/>
            </w:r>
            <w:r w:rsidR="00440477">
              <w:rPr>
                <w:rStyle w:val="HyperlinkText9pt"/>
              </w:rPr>
              <w:t>3250-32963</w:t>
            </w:r>
            <w:r>
              <w:rPr>
                <w:rStyle w:val="HyperlinkText9pt"/>
              </w:rPr>
              <w:fldChar w:fldCharType="end"/>
            </w:r>
          </w:p>
        </w:tc>
        <w:tc>
          <w:tcPr>
            <w:tcW w:w="2975" w:type="dxa"/>
            <w:tcPrChange w:id="10576" w:author="Russ Ott" w:date="2022-05-16T11:54:00Z">
              <w:tcPr>
                <w:tcW w:w="2975" w:type="dxa"/>
              </w:tcPr>
            </w:tcPrChange>
          </w:tcPr>
          <w:p w14:paraId="2346A5BE" w14:textId="77777777" w:rsidR="00440477" w:rsidRDefault="00440477" w:rsidP="00BA7D84">
            <w:pPr>
              <w:pStyle w:val="TableText"/>
            </w:pPr>
          </w:p>
        </w:tc>
      </w:tr>
      <w:tr w:rsidR="00440477" w14:paraId="622C7D40" w14:textId="77777777" w:rsidTr="00BA7D84">
        <w:tblPrEx>
          <w:tblW w:w="10080" w:type="dxa"/>
          <w:jc w:val="center"/>
          <w:tblLayout w:type="fixed"/>
          <w:tblLook w:val="02A0" w:firstRow="1" w:lastRow="0" w:firstColumn="1" w:lastColumn="0" w:noHBand="1" w:noVBand="0"/>
          <w:tblPrExChange w:id="10577" w:author="Russ Ott" w:date="2022-05-16T11:54:00Z">
            <w:tblPrEx>
              <w:tblW w:w="10080" w:type="dxa"/>
              <w:jc w:val="center"/>
              <w:tblLayout w:type="fixed"/>
              <w:tblLook w:val="02A0" w:firstRow="1" w:lastRow="0" w:firstColumn="1" w:lastColumn="0" w:noHBand="1" w:noVBand="0"/>
            </w:tblPrEx>
          </w:tblPrExChange>
        </w:tblPrEx>
        <w:trPr>
          <w:jc w:val="center"/>
          <w:trPrChange w:id="10578" w:author="Russ Ott" w:date="2022-05-16T11:54:00Z">
            <w:trPr>
              <w:jc w:val="center"/>
            </w:trPr>
          </w:trPrChange>
        </w:trPr>
        <w:tc>
          <w:tcPr>
            <w:tcW w:w="3345" w:type="dxa"/>
            <w:tcPrChange w:id="10579" w:author="Russ Ott" w:date="2022-05-16T11:54:00Z">
              <w:tcPr>
                <w:tcW w:w="3345" w:type="dxa"/>
              </w:tcPr>
            </w:tcPrChange>
          </w:tcPr>
          <w:p w14:paraId="0D63C378" w14:textId="77777777" w:rsidR="00440477" w:rsidRDefault="00440477" w:rsidP="00BA7D84">
            <w:pPr>
              <w:pStyle w:val="TableText"/>
            </w:pPr>
            <w:r>
              <w:tab/>
            </w:r>
            <w:r>
              <w:tab/>
            </w:r>
            <w:r>
              <w:tab/>
              <w:t>@value</w:t>
            </w:r>
          </w:p>
        </w:tc>
        <w:tc>
          <w:tcPr>
            <w:tcW w:w="720" w:type="dxa"/>
            <w:tcPrChange w:id="10580" w:author="Russ Ott" w:date="2022-05-16T11:54:00Z">
              <w:tcPr>
                <w:tcW w:w="720" w:type="dxa"/>
              </w:tcPr>
            </w:tcPrChange>
          </w:tcPr>
          <w:p w14:paraId="474E8266" w14:textId="77777777" w:rsidR="00440477" w:rsidRDefault="00440477" w:rsidP="00BA7D84">
            <w:pPr>
              <w:pStyle w:val="TableText"/>
            </w:pPr>
            <w:r>
              <w:t>1..1</w:t>
            </w:r>
          </w:p>
        </w:tc>
        <w:tc>
          <w:tcPr>
            <w:tcW w:w="1152" w:type="dxa"/>
            <w:tcPrChange w:id="10581" w:author="Russ Ott" w:date="2022-05-16T11:54:00Z">
              <w:tcPr>
                <w:tcW w:w="1152" w:type="dxa"/>
              </w:tcPr>
            </w:tcPrChange>
          </w:tcPr>
          <w:p w14:paraId="29ED588D" w14:textId="77777777" w:rsidR="00440477" w:rsidRDefault="00440477" w:rsidP="00BA7D84">
            <w:pPr>
              <w:pStyle w:val="TableText"/>
            </w:pPr>
            <w:r>
              <w:t>SHALL</w:t>
            </w:r>
          </w:p>
        </w:tc>
        <w:tc>
          <w:tcPr>
            <w:tcW w:w="864" w:type="dxa"/>
            <w:tcPrChange w:id="10582" w:author="Russ Ott" w:date="2022-05-16T11:54:00Z">
              <w:tcPr>
                <w:tcW w:w="864" w:type="dxa"/>
              </w:tcPr>
            </w:tcPrChange>
          </w:tcPr>
          <w:p w14:paraId="116AD65E" w14:textId="77777777" w:rsidR="00440477" w:rsidRDefault="00440477" w:rsidP="00BA7D84">
            <w:pPr>
              <w:pStyle w:val="TableText"/>
            </w:pPr>
          </w:p>
        </w:tc>
        <w:tc>
          <w:tcPr>
            <w:tcW w:w="1104" w:type="dxa"/>
            <w:tcPrChange w:id="10583" w:author="Russ Ott" w:date="2022-05-16T11:54:00Z">
              <w:tcPr>
                <w:tcW w:w="1104" w:type="dxa"/>
              </w:tcPr>
            </w:tcPrChange>
          </w:tcPr>
          <w:p w14:paraId="4AAE9004" w14:textId="437CCFC9" w:rsidR="00440477" w:rsidRDefault="001C172D" w:rsidP="00BA7D84">
            <w:pPr>
              <w:pStyle w:val="TableText"/>
            </w:pPr>
            <w:r>
              <w:fldChar w:fldCharType="begin"/>
            </w:r>
            <w:r>
              <w:instrText xml:space="preserve"> HYPERLINK \l "C_3250-32964" \h </w:instrText>
            </w:r>
            <w:r>
              <w:fldChar w:fldCharType="separate"/>
            </w:r>
            <w:r w:rsidR="00440477">
              <w:rPr>
                <w:rStyle w:val="HyperlinkText9pt"/>
              </w:rPr>
              <w:t>3250-32964</w:t>
            </w:r>
            <w:r>
              <w:rPr>
                <w:rStyle w:val="HyperlinkText9pt"/>
              </w:rPr>
              <w:fldChar w:fldCharType="end"/>
            </w:r>
          </w:p>
        </w:tc>
        <w:tc>
          <w:tcPr>
            <w:tcW w:w="2975" w:type="dxa"/>
            <w:tcPrChange w:id="10584" w:author="Russ Ott" w:date="2022-05-16T11:54:00Z">
              <w:tcPr>
                <w:tcW w:w="2975" w:type="dxa"/>
              </w:tcPr>
            </w:tcPrChange>
          </w:tcPr>
          <w:p w14:paraId="25D7C850" w14:textId="77777777" w:rsidR="00440477" w:rsidRDefault="00440477" w:rsidP="00BA7D84">
            <w:pPr>
              <w:pStyle w:val="TableText"/>
            </w:pPr>
          </w:p>
        </w:tc>
      </w:tr>
      <w:tr w:rsidR="00440477" w14:paraId="287FA374" w14:textId="77777777" w:rsidTr="00BA7D84">
        <w:tblPrEx>
          <w:tblW w:w="10080" w:type="dxa"/>
          <w:jc w:val="center"/>
          <w:tblLayout w:type="fixed"/>
          <w:tblLook w:val="02A0" w:firstRow="1" w:lastRow="0" w:firstColumn="1" w:lastColumn="0" w:noHBand="1" w:noVBand="0"/>
          <w:tblPrExChange w:id="10585" w:author="Russ Ott" w:date="2022-05-16T11:54:00Z">
            <w:tblPrEx>
              <w:tblW w:w="10080" w:type="dxa"/>
              <w:jc w:val="center"/>
              <w:tblLayout w:type="fixed"/>
              <w:tblLook w:val="02A0" w:firstRow="1" w:lastRow="0" w:firstColumn="1" w:lastColumn="0" w:noHBand="1" w:noVBand="0"/>
            </w:tblPrEx>
          </w:tblPrExChange>
        </w:tblPrEx>
        <w:trPr>
          <w:jc w:val="center"/>
          <w:trPrChange w:id="10586" w:author="Russ Ott" w:date="2022-05-16T11:54:00Z">
            <w:trPr>
              <w:jc w:val="center"/>
            </w:trPr>
          </w:trPrChange>
        </w:trPr>
        <w:tc>
          <w:tcPr>
            <w:tcW w:w="3345" w:type="dxa"/>
            <w:tcPrChange w:id="10587" w:author="Russ Ott" w:date="2022-05-16T11:54:00Z">
              <w:tcPr>
                <w:tcW w:w="3345" w:type="dxa"/>
              </w:tcPr>
            </w:tcPrChange>
          </w:tcPr>
          <w:p w14:paraId="5FCDF86F" w14:textId="77777777" w:rsidR="00440477" w:rsidRDefault="00440477" w:rsidP="00BA7D84">
            <w:pPr>
              <w:pStyle w:val="TableText"/>
            </w:pPr>
            <w:r>
              <w:tab/>
              <w:t>statusCode</w:t>
            </w:r>
          </w:p>
        </w:tc>
        <w:tc>
          <w:tcPr>
            <w:tcW w:w="720" w:type="dxa"/>
            <w:tcPrChange w:id="10588" w:author="Russ Ott" w:date="2022-05-16T11:54:00Z">
              <w:tcPr>
                <w:tcW w:w="720" w:type="dxa"/>
              </w:tcPr>
            </w:tcPrChange>
          </w:tcPr>
          <w:p w14:paraId="7BC0A1A6" w14:textId="77777777" w:rsidR="00440477" w:rsidRDefault="00440477" w:rsidP="00BA7D84">
            <w:pPr>
              <w:pStyle w:val="TableText"/>
            </w:pPr>
            <w:r>
              <w:t>1..1</w:t>
            </w:r>
          </w:p>
        </w:tc>
        <w:tc>
          <w:tcPr>
            <w:tcW w:w="1152" w:type="dxa"/>
            <w:tcPrChange w:id="10589" w:author="Russ Ott" w:date="2022-05-16T11:54:00Z">
              <w:tcPr>
                <w:tcW w:w="1152" w:type="dxa"/>
              </w:tcPr>
            </w:tcPrChange>
          </w:tcPr>
          <w:p w14:paraId="280649A7" w14:textId="77777777" w:rsidR="00440477" w:rsidRDefault="00440477" w:rsidP="00BA7D84">
            <w:pPr>
              <w:pStyle w:val="TableText"/>
            </w:pPr>
            <w:r>
              <w:t>SHALL</w:t>
            </w:r>
          </w:p>
        </w:tc>
        <w:tc>
          <w:tcPr>
            <w:tcW w:w="864" w:type="dxa"/>
            <w:tcPrChange w:id="10590" w:author="Russ Ott" w:date="2022-05-16T11:54:00Z">
              <w:tcPr>
                <w:tcW w:w="864" w:type="dxa"/>
              </w:tcPr>
            </w:tcPrChange>
          </w:tcPr>
          <w:p w14:paraId="14445853" w14:textId="77777777" w:rsidR="00440477" w:rsidRDefault="00440477" w:rsidP="00BA7D84">
            <w:pPr>
              <w:pStyle w:val="TableText"/>
            </w:pPr>
          </w:p>
        </w:tc>
        <w:tc>
          <w:tcPr>
            <w:tcW w:w="1104" w:type="dxa"/>
            <w:tcPrChange w:id="10591" w:author="Russ Ott" w:date="2022-05-16T11:54:00Z">
              <w:tcPr>
                <w:tcW w:w="1104" w:type="dxa"/>
              </w:tcPr>
            </w:tcPrChange>
          </w:tcPr>
          <w:p w14:paraId="1CFD14AA" w14:textId="263C2AA9" w:rsidR="00440477" w:rsidRDefault="001C172D" w:rsidP="00BA7D84">
            <w:pPr>
              <w:pStyle w:val="TableText"/>
            </w:pPr>
            <w:r>
              <w:fldChar w:fldCharType="begin"/>
            </w:r>
            <w:r>
              <w:instrText xml:space="preserve"> HYPERLINK \l "C_3250-32950" \h </w:instrText>
            </w:r>
            <w:r>
              <w:fldChar w:fldCharType="separate"/>
            </w:r>
            <w:r w:rsidR="00440477">
              <w:rPr>
                <w:rStyle w:val="HyperlinkText9pt"/>
              </w:rPr>
              <w:t>3250-32950</w:t>
            </w:r>
            <w:r>
              <w:rPr>
                <w:rStyle w:val="HyperlinkText9pt"/>
              </w:rPr>
              <w:fldChar w:fldCharType="end"/>
            </w:r>
          </w:p>
        </w:tc>
        <w:tc>
          <w:tcPr>
            <w:tcW w:w="2975" w:type="dxa"/>
            <w:tcPrChange w:id="10592" w:author="Russ Ott" w:date="2022-05-16T11:54:00Z">
              <w:tcPr>
                <w:tcW w:w="2975" w:type="dxa"/>
              </w:tcPr>
            </w:tcPrChange>
          </w:tcPr>
          <w:p w14:paraId="340E6D30" w14:textId="77777777" w:rsidR="00440477" w:rsidRDefault="00440477" w:rsidP="00BA7D84">
            <w:pPr>
              <w:pStyle w:val="TableText"/>
            </w:pPr>
          </w:p>
        </w:tc>
      </w:tr>
      <w:tr w:rsidR="00440477" w14:paraId="58EE2213" w14:textId="77777777" w:rsidTr="00BA7D84">
        <w:tblPrEx>
          <w:tblW w:w="10080" w:type="dxa"/>
          <w:jc w:val="center"/>
          <w:tblLayout w:type="fixed"/>
          <w:tblLook w:val="02A0" w:firstRow="1" w:lastRow="0" w:firstColumn="1" w:lastColumn="0" w:noHBand="1" w:noVBand="0"/>
          <w:tblPrExChange w:id="10593" w:author="Russ Ott" w:date="2022-05-16T11:54:00Z">
            <w:tblPrEx>
              <w:tblW w:w="10080" w:type="dxa"/>
              <w:jc w:val="center"/>
              <w:tblLayout w:type="fixed"/>
              <w:tblLook w:val="02A0" w:firstRow="1" w:lastRow="0" w:firstColumn="1" w:lastColumn="0" w:noHBand="1" w:noVBand="0"/>
            </w:tblPrEx>
          </w:tblPrExChange>
        </w:tblPrEx>
        <w:trPr>
          <w:jc w:val="center"/>
          <w:trPrChange w:id="10594" w:author="Russ Ott" w:date="2022-05-16T11:54:00Z">
            <w:trPr>
              <w:jc w:val="center"/>
            </w:trPr>
          </w:trPrChange>
        </w:trPr>
        <w:tc>
          <w:tcPr>
            <w:tcW w:w="3345" w:type="dxa"/>
            <w:tcPrChange w:id="10595" w:author="Russ Ott" w:date="2022-05-16T11:54:00Z">
              <w:tcPr>
                <w:tcW w:w="3345" w:type="dxa"/>
              </w:tcPr>
            </w:tcPrChange>
          </w:tcPr>
          <w:p w14:paraId="43AE6AE3" w14:textId="77777777" w:rsidR="00440477" w:rsidRDefault="00440477" w:rsidP="00BA7D84">
            <w:pPr>
              <w:pStyle w:val="TableText"/>
            </w:pPr>
            <w:r>
              <w:tab/>
            </w:r>
            <w:r>
              <w:tab/>
              <w:t>@code</w:t>
            </w:r>
          </w:p>
        </w:tc>
        <w:tc>
          <w:tcPr>
            <w:tcW w:w="720" w:type="dxa"/>
            <w:tcPrChange w:id="10596" w:author="Russ Ott" w:date="2022-05-16T11:54:00Z">
              <w:tcPr>
                <w:tcW w:w="720" w:type="dxa"/>
              </w:tcPr>
            </w:tcPrChange>
          </w:tcPr>
          <w:p w14:paraId="154766D3" w14:textId="77777777" w:rsidR="00440477" w:rsidRDefault="00440477" w:rsidP="00BA7D84">
            <w:pPr>
              <w:pStyle w:val="TableText"/>
            </w:pPr>
            <w:r>
              <w:t>1..1</w:t>
            </w:r>
          </w:p>
        </w:tc>
        <w:tc>
          <w:tcPr>
            <w:tcW w:w="1152" w:type="dxa"/>
            <w:tcPrChange w:id="10597" w:author="Russ Ott" w:date="2022-05-16T11:54:00Z">
              <w:tcPr>
                <w:tcW w:w="1152" w:type="dxa"/>
              </w:tcPr>
            </w:tcPrChange>
          </w:tcPr>
          <w:p w14:paraId="6F4076C1" w14:textId="77777777" w:rsidR="00440477" w:rsidRDefault="00440477" w:rsidP="00BA7D84">
            <w:pPr>
              <w:pStyle w:val="TableText"/>
            </w:pPr>
            <w:r>
              <w:t>SHALL</w:t>
            </w:r>
          </w:p>
        </w:tc>
        <w:tc>
          <w:tcPr>
            <w:tcW w:w="864" w:type="dxa"/>
            <w:tcPrChange w:id="10598" w:author="Russ Ott" w:date="2022-05-16T11:54:00Z">
              <w:tcPr>
                <w:tcW w:w="864" w:type="dxa"/>
              </w:tcPr>
            </w:tcPrChange>
          </w:tcPr>
          <w:p w14:paraId="1718BC9B" w14:textId="77777777" w:rsidR="00440477" w:rsidRDefault="00440477" w:rsidP="00BA7D84">
            <w:pPr>
              <w:pStyle w:val="TableText"/>
            </w:pPr>
          </w:p>
        </w:tc>
        <w:tc>
          <w:tcPr>
            <w:tcW w:w="1104" w:type="dxa"/>
            <w:tcPrChange w:id="10599" w:author="Russ Ott" w:date="2022-05-16T11:54:00Z">
              <w:tcPr>
                <w:tcW w:w="1104" w:type="dxa"/>
              </w:tcPr>
            </w:tcPrChange>
          </w:tcPr>
          <w:p w14:paraId="2B084EC4" w14:textId="6D3D6AA9" w:rsidR="00440477" w:rsidRDefault="001C172D" w:rsidP="00BA7D84">
            <w:pPr>
              <w:pStyle w:val="TableText"/>
            </w:pPr>
            <w:r>
              <w:fldChar w:fldCharType="begin"/>
            </w:r>
            <w:r>
              <w:instrText xml:space="preserve"> HYPERLINK \l "C_3250-32954" \h </w:instrText>
            </w:r>
            <w:r>
              <w:fldChar w:fldCharType="separate"/>
            </w:r>
            <w:r w:rsidR="00440477">
              <w:rPr>
                <w:rStyle w:val="HyperlinkText9pt"/>
              </w:rPr>
              <w:t>3250-32954</w:t>
            </w:r>
            <w:r>
              <w:rPr>
                <w:rStyle w:val="HyperlinkText9pt"/>
              </w:rPr>
              <w:fldChar w:fldCharType="end"/>
            </w:r>
          </w:p>
        </w:tc>
        <w:tc>
          <w:tcPr>
            <w:tcW w:w="2975" w:type="dxa"/>
            <w:tcPrChange w:id="10600" w:author="Russ Ott" w:date="2022-05-16T11:54:00Z">
              <w:tcPr>
                <w:tcW w:w="2975" w:type="dxa"/>
              </w:tcPr>
            </w:tcPrChange>
          </w:tcPr>
          <w:p w14:paraId="78C2817A" w14:textId="77777777" w:rsidR="00440477" w:rsidRDefault="00440477" w:rsidP="00BA7D84">
            <w:pPr>
              <w:pStyle w:val="TableText"/>
            </w:pPr>
            <w:r>
              <w:t>urn:oid:2.16.840.1.113883.5.14 (HL7ActStatus) = completed</w:t>
            </w:r>
          </w:p>
        </w:tc>
      </w:tr>
      <w:tr w:rsidR="00440477" w14:paraId="5A514917" w14:textId="77777777" w:rsidTr="00BA7D84">
        <w:tblPrEx>
          <w:tblW w:w="10080" w:type="dxa"/>
          <w:jc w:val="center"/>
          <w:tblLayout w:type="fixed"/>
          <w:tblLook w:val="02A0" w:firstRow="1" w:lastRow="0" w:firstColumn="1" w:lastColumn="0" w:noHBand="1" w:noVBand="0"/>
          <w:tblPrExChange w:id="10601" w:author="Russ Ott" w:date="2022-05-16T11:54:00Z">
            <w:tblPrEx>
              <w:tblW w:w="10080" w:type="dxa"/>
              <w:jc w:val="center"/>
              <w:tblLayout w:type="fixed"/>
              <w:tblLook w:val="02A0" w:firstRow="1" w:lastRow="0" w:firstColumn="1" w:lastColumn="0" w:noHBand="1" w:noVBand="0"/>
            </w:tblPrEx>
          </w:tblPrExChange>
        </w:tblPrEx>
        <w:trPr>
          <w:jc w:val="center"/>
          <w:trPrChange w:id="10602" w:author="Russ Ott" w:date="2022-05-16T11:54:00Z">
            <w:trPr>
              <w:jc w:val="center"/>
            </w:trPr>
          </w:trPrChange>
        </w:trPr>
        <w:tc>
          <w:tcPr>
            <w:tcW w:w="3345" w:type="dxa"/>
            <w:tcPrChange w:id="10603" w:author="Russ Ott" w:date="2022-05-16T11:54:00Z">
              <w:tcPr>
                <w:tcW w:w="3345" w:type="dxa"/>
              </w:tcPr>
            </w:tcPrChange>
          </w:tcPr>
          <w:p w14:paraId="429E1D60" w14:textId="77777777" w:rsidR="00440477" w:rsidRDefault="00440477" w:rsidP="00BA7D84">
            <w:pPr>
              <w:pStyle w:val="TableText"/>
            </w:pPr>
            <w:r>
              <w:tab/>
              <w:t>value</w:t>
            </w:r>
          </w:p>
        </w:tc>
        <w:tc>
          <w:tcPr>
            <w:tcW w:w="720" w:type="dxa"/>
            <w:tcPrChange w:id="10604" w:author="Russ Ott" w:date="2022-05-16T11:54:00Z">
              <w:tcPr>
                <w:tcW w:w="720" w:type="dxa"/>
              </w:tcPr>
            </w:tcPrChange>
          </w:tcPr>
          <w:p w14:paraId="46D9C9FC" w14:textId="77777777" w:rsidR="00440477" w:rsidRDefault="00440477" w:rsidP="00BA7D84">
            <w:pPr>
              <w:pStyle w:val="TableText"/>
            </w:pPr>
            <w:r>
              <w:t>1..1</w:t>
            </w:r>
          </w:p>
        </w:tc>
        <w:tc>
          <w:tcPr>
            <w:tcW w:w="1152" w:type="dxa"/>
            <w:tcPrChange w:id="10605" w:author="Russ Ott" w:date="2022-05-16T11:54:00Z">
              <w:tcPr>
                <w:tcW w:w="1152" w:type="dxa"/>
              </w:tcPr>
            </w:tcPrChange>
          </w:tcPr>
          <w:p w14:paraId="2C26A7C8" w14:textId="77777777" w:rsidR="00440477" w:rsidRDefault="00440477" w:rsidP="00BA7D84">
            <w:pPr>
              <w:pStyle w:val="TableText"/>
            </w:pPr>
            <w:r>
              <w:t>SHALL</w:t>
            </w:r>
          </w:p>
        </w:tc>
        <w:tc>
          <w:tcPr>
            <w:tcW w:w="864" w:type="dxa"/>
            <w:tcPrChange w:id="10606" w:author="Russ Ott" w:date="2022-05-16T11:54:00Z">
              <w:tcPr>
                <w:tcW w:w="864" w:type="dxa"/>
              </w:tcPr>
            </w:tcPrChange>
          </w:tcPr>
          <w:p w14:paraId="61FF7853" w14:textId="77777777" w:rsidR="00440477" w:rsidRDefault="00440477" w:rsidP="00BA7D84">
            <w:pPr>
              <w:pStyle w:val="TableText"/>
            </w:pPr>
            <w:r>
              <w:t>IVL_TS</w:t>
            </w:r>
          </w:p>
        </w:tc>
        <w:tc>
          <w:tcPr>
            <w:tcW w:w="1104" w:type="dxa"/>
            <w:tcPrChange w:id="10607" w:author="Russ Ott" w:date="2022-05-16T11:54:00Z">
              <w:tcPr>
                <w:tcW w:w="1104" w:type="dxa"/>
              </w:tcPr>
            </w:tcPrChange>
          </w:tcPr>
          <w:p w14:paraId="20B7EBBC" w14:textId="6831CA5B" w:rsidR="00440477" w:rsidRDefault="001C172D" w:rsidP="00BA7D84">
            <w:pPr>
              <w:pStyle w:val="TableText"/>
            </w:pPr>
            <w:r>
              <w:fldChar w:fldCharType="begin"/>
            </w:r>
            <w:r>
              <w:instrText xml:space="preserve"> HYPERLINK \l "C_3250-32953" \h </w:instrText>
            </w:r>
            <w:r>
              <w:fldChar w:fldCharType="separate"/>
            </w:r>
            <w:r w:rsidR="00440477">
              <w:rPr>
                <w:rStyle w:val="HyperlinkText9pt"/>
              </w:rPr>
              <w:t>3250-32953</w:t>
            </w:r>
            <w:r>
              <w:rPr>
                <w:rStyle w:val="HyperlinkText9pt"/>
              </w:rPr>
              <w:fldChar w:fldCharType="end"/>
            </w:r>
          </w:p>
        </w:tc>
        <w:tc>
          <w:tcPr>
            <w:tcW w:w="2975" w:type="dxa"/>
            <w:tcPrChange w:id="10608" w:author="Russ Ott" w:date="2022-05-16T11:54:00Z">
              <w:tcPr>
                <w:tcW w:w="2975" w:type="dxa"/>
              </w:tcPr>
            </w:tcPrChange>
          </w:tcPr>
          <w:p w14:paraId="4ADB4E22" w14:textId="77777777" w:rsidR="00440477" w:rsidRDefault="00440477" w:rsidP="00BA7D84">
            <w:pPr>
              <w:pStyle w:val="TableText"/>
            </w:pPr>
          </w:p>
        </w:tc>
      </w:tr>
      <w:tr w:rsidR="00440477" w14:paraId="54BF2ADF" w14:textId="77777777" w:rsidTr="00BA7D84">
        <w:tblPrEx>
          <w:tblW w:w="10080" w:type="dxa"/>
          <w:jc w:val="center"/>
          <w:tblLayout w:type="fixed"/>
          <w:tblLook w:val="02A0" w:firstRow="1" w:lastRow="0" w:firstColumn="1" w:lastColumn="0" w:noHBand="1" w:noVBand="0"/>
          <w:tblPrExChange w:id="10609" w:author="Russ Ott" w:date="2022-05-16T11:54:00Z">
            <w:tblPrEx>
              <w:tblW w:w="10080" w:type="dxa"/>
              <w:jc w:val="center"/>
              <w:tblLayout w:type="fixed"/>
              <w:tblLook w:val="02A0" w:firstRow="1" w:lastRow="0" w:firstColumn="1" w:lastColumn="0" w:noHBand="1" w:noVBand="0"/>
            </w:tblPrEx>
          </w:tblPrExChange>
        </w:tblPrEx>
        <w:trPr>
          <w:jc w:val="center"/>
          <w:trPrChange w:id="10610" w:author="Russ Ott" w:date="2022-05-16T11:54:00Z">
            <w:trPr>
              <w:jc w:val="center"/>
            </w:trPr>
          </w:trPrChange>
        </w:trPr>
        <w:tc>
          <w:tcPr>
            <w:tcW w:w="3345" w:type="dxa"/>
            <w:tcPrChange w:id="10611" w:author="Russ Ott" w:date="2022-05-16T11:54:00Z">
              <w:tcPr>
                <w:tcW w:w="3345" w:type="dxa"/>
              </w:tcPr>
            </w:tcPrChange>
          </w:tcPr>
          <w:p w14:paraId="7B6DCFEB" w14:textId="77777777" w:rsidR="00440477" w:rsidRDefault="00440477" w:rsidP="00BA7D84">
            <w:pPr>
              <w:pStyle w:val="TableText"/>
            </w:pPr>
            <w:r>
              <w:tab/>
            </w:r>
            <w:r>
              <w:tab/>
              <w:t>low</w:t>
            </w:r>
          </w:p>
        </w:tc>
        <w:tc>
          <w:tcPr>
            <w:tcW w:w="720" w:type="dxa"/>
            <w:tcPrChange w:id="10612" w:author="Russ Ott" w:date="2022-05-16T11:54:00Z">
              <w:tcPr>
                <w:tcW w:w="720" w:type="dxa"/>
              </w:tcPr>
            </w:tcPrChange>
          </w:tcPr>
          <w:p w14:paraId="3ECE5F09" w14:textId="77777777" w:rsidR="00440477" w:rsidRDefault="00440477" w:rsidP="00BA7D84">
            <w:pPr>
              <w:pStyle w:val="TableText"/>
            </w:pPr>
            <w:r>
              <w:t>1..1</w:t>
            </w:r>
          </w:p>
        </w:tc>
        <w:tc>
          <w:tcPr>
            <w:tcW w:w="1152" w:type="dxa"/>
            <w:tcPrChange w:id="10613" w:author="Russ Ott" w:date="2022-05-16T11:54:00Z">
              <w:tcPr>
                <w:tcW w:w="1152" w:type="dxa"/>
              </w:tcPr>
            </w:tcPrChange>
          </w:tcPr>
          <w:p w14:paraId="0E20AF12" w14:textId="77777777" w:rsidR="00440477" w:rsidRDefault="00440477" w:rsidP="00BA7D84">
            <w:pPr>
              <w:pStyle w:val="TableText"/>
            </w:pPr>
            <w:r>
              <w:t>SHALL</w:t>
            </w:r>
          </w:p>
        </w:tc>
        <w:tc>
          <w:tcPr>
            <w:tcW w:w="864" w:type="dxa"/>
            <w:tcPrChange w:id="10614" w:author="Russ Ott" w:date="2022-05-16T11:54:00Z">
              <w:tcPr>
                <w:tcW w:w="864" w:type="dxa"/>
              </w:tcPr>
            </w:tcPrChange>
          </w:tcPr>
          <w:p w14:paraId="16E8EE01" w14:textId="77777777" w:rsidR="00440477" w:rsidRDefault="00440477" w:rsidP="00BA7D84">
            <w:pPr>
              <w:pStyle w:val="TableText"/>
            </w:pPr>
          </w:p>
        </w:tc>
        <w:tc>
          <w:tcPr>
            <w:tcW w:w="1104" w:type="dxa"/>
            <w:tcPrChange w:id="10615" w:author="Russ Ott" w:date="2022-05-16T11:54:00Z">
              <w:tcPr>
                <w:tcW w:w="1104" w:type="dxa"/>
              </w:tcPr>
            </w:tcPrChange>
          </w:tcPr>
          <w:p w14:paraId="00FF5324" w14:textId="592CF3BA" w:rsidR="00440477" w:rsidRDefault="001C172D" w:rsidP="00BA7D84">
            <w:pPr>
              <w:pStyle w:val="TableText"/>
            </w:pPr>
            <w:r>
              <w:fldChar w:fldCharType="begin"/>
            </w:r>
            <w:r>
              <w:instrText xml:space="preserve"> HYPERLINK \l "C_3250-32965" \h </w:instrText>
            </w:r>
            <w:r>
              <w:fldChar w:fldCharType="separate"/>
            </w:r>
            <w:r w:rsidR="00440477">
              <w:rPr>
                <w:rStyle w:val="HyperlinkText9pt"/>
              </w:rPr>
              <w:t>3250-32965</w:t>
            </w:r>
            <w:r>
              <w:rPr>
                <w:rStyle w:val="HyperlinkText9pt"/>
              </w:rPr>
              <w:fldChar w:fldCharType="end"/>
            </w:r>
          </w:p>
        </w:tc>
        <w:tc>
          <w:tcPr>
            <w:tcW w:w="2975" w:type="dxa"/>
            <w:tcPrChange w:id="10616" w:author="Russ Ott" w:date="2022-05-16T11:54:00Z">
              <w:tcPr>
                <w:tcW w:w="2975" w:type="dxa"/>
              </w:tcPr>
            </w:tcPrChange>
          </w:tcPr>
          <w:p w14:paraId="5E253716" w14:textId="77777777" w:rsidR="00440477" w:rsidRDefault="00440477" w:rsidP="00BA7D84">
            <w:pPr>
              <w:pStyle w:val="TableText"/>
            </w:pPr>
          </w:p>
        </w:tc>
      </w:tr>
      <w:tr w:rsidR="00440477" w14:paraId="0667C924" w14:textId="77777777" w:rsidTr="00BA7D84">
        <w:tblPrEx>
          <w:tblW w:w="10080" w:type="dxa"/>
          <w:jc w:val="center"/>
          <w:tblLayout w:type="fixed"/>
          <w:tblLook w:val="02A0" w:firstRow="1" w:lastRow="0" w:firstColumn="1" w:lastColumn="0" w:noHBand="1" w:noVBand="0"/>
          <w:tblPrExChange w:id="10617" w:author="Russ Ott" w:date="2022-05-16T11:54:00Z">
            <w:tblPrEx>
              <w:tblW w:w="10080" w:type="dxa"/>
              <w:jc w:val="center"/>
              <w:tblLayout w:type="fixed"/>
              <w:tblLook w:val="02A0" w:firstRow="1" w:lastRow="0" w:firstColumn="1" w:lastColumn="0" w:noHBand="1" w:noVBand="0"/>
            </w:tblPrEx>
          </w:tblPrExChange>
        </w:tblPrEx>
        <w:trPr>
          <w:jc w:val="center"/>
          <w:trPrChange w:id="10618" w:author="Russ Ott" w:date="2022-05-16T11:54:00Z">
            <w:trPr>
              <w:jc w:val="center"/>
            </w:trPr>
          </w:trPrChange>
        </w:trPr>
        <w:tc>
          <w:tcPr>
            <w:tcW w:w="3345" w:type="dxa"/>
            <w:tcPrChange w:id="10619" w:author="Russ Ott" w:date="2022-05-16T11:54:00Z">
              <w:tcPr>
                <w:tcW w:w="3345" w:type="dxa"/>
              </w:tcPr>
            </w:tcPrChange>
          </w:tcPr>
          <w:p w14:paraId="44DC972F" w14:textId="77777777" w:rsidR="00440477" w:rsidRDefault="00440477" w:rsidP="00BA7D84">
            <w:pPr>
              <w:pStyle w:val="TableText"/>
            </w:pPr>
            <w:r>
              <w:tab/>
            </w:r>
            <w:r>
              <w:tab/>
              <w:t>high</w:t>
            </w:r>
          </w:p>
        </w:tc>
        <w:tc>
          <w:tcPr>
            <w:tcW w:w="720" w:type="dxa"/>
            <w:tcPrChange w:id="10620" w:author="Russ Ott" w:date="2022-05-16T11:54:00Z">
              <w:tcPr>
                <w:tcW w:w="720" w:type="dxa"/>
              </w:tcPr>
            </w:tcPrChange>
          </w:tcPr>
          <w:p w14:paraId="5DA0CEAC" w14:textId="77777777" w:rsidR="00440477" w:rsidRDefault="00440477" w:rsidP="00BA7D84">
            <w:pPr>
              <w:pStyle w:val="TableText"/>
            </w:pPr>
            <w:r>
              <w:t>1..1</w:t>
            </w:r>
          </w:p>
        </w:tc>
        <w:tc>
          <w:tcPr>
            <w:tcW w:w="1152" w:type="dxa"/>
            <w:tcPrChange w:id="10621" w:author="Russ Ott" w:date="2022-05-16T11:54:00Z">
              <w:tcPr>
                <w:tcW w:w="1152" w:type="dxa"/>
              </w:tcPr>
            </w:tcPrChange>
          </w:tcPr>
          <w:p w14:paraId="7D258C33" w14:textId="77777777" w:rsidR="00440477" w:rsidRDefault="00440477" w:rsidP="00BA7D84">
            <w:pPr>
              <w:pStyle w:val="TableText"/>
            </w:pPr>
            <w:r>
              <w:t>SHALL</w:t>
            </w:r>
          </w:p>
        </w:tc>
        <w:tc>
          <w:tcPr>
            <w:tcW w:w="864" w:type="dxa"/>
            <w:tcPrChange w:id="10622" w:author="Russ Ott" w:date="2022-05-16T11:54:00Z">
              <w:tcPr>
                <w:tcW w:w="864" w:type="dxa"/>
              </w:tcPr>
            </w:tcPrChange>
          </w:tcPr>
          <w:p w14:paraId="24807A10" w14:textId="77777777" w:rsidR="00440477" w:rsidRDefault="00440477" w:rsidP="00BA7D84">
            <w:pPr>
              <w:pStyle w:val="TableText"/>
            </w:pPr>
          </w:p>
        </w:tc>
        <w:tc>
          <w:tcPr>
            <w:tcW w:w="1104" w:type="dxa"/>
            <w:tcPrChange w:id="10623" w:author="Russ Ott" w:date="2022-05-16T11:54:00Z">
              <w:tcPr>
                <w:tcW w:w="1104" w:type="dxa"/>
              </w:tcPr>
            </w:tcPrChange>
          </w:tcPr>
          <w:p w14:paraId="6FD78343" w14:textId="2C8F0B47" w:rsidR="00440477" w:rsidRDefault="001C172D" w:rsidP="00BA7D84">
            <w:pPr>
              <w:pStyle w:val="TableText"/>
            </w:pPr>
            <w:r>
              <w:fldChar w:fldCharType="begin"/>
            </w:r>
            <w:r>
              <w:instrText xml:space="preserve"> HYPERLINK \l "C_3250-32966" \h </w:instrText>
            </w:r>
            <w:r>
              <w:fldChar w:fldCharType="separate"/>
            </w:r>
            <w:r w:rsidR="00440477">
              <w:rPr>
                <w:rStyle w:val="HyperlinkText9pt"/>
              </w:rPr>
              <w:t>3250-32966</w:t>
            </w:r>
            <w:r>
              <w:rPr>
                <w:rStyle w:val="HyperlinkText9pt"/>
              </w:rPr>
              <w:fldChar w:fldCharType="end"/>
            </w:r>
          </w:p>
        </w:tc>
        <w:tc>
          <w:tcPr>
            <w:tcW w:w="2975" w:type="dxa"/>
            <w:tcPrChange w:id="10624" w:author="Russ Ott" w:date="2022-05-16T11:54:00Z">
              <w:tcPr>
                <w:tcW w:w="2975" w:type="dxa"/>
              </w:tcPr>
            </w:tcPrChange>
          </w:tcPr>
          <w:p w14:paraId="39D39E2C" w14:textId="77777777" w:rsidR="00440477" w:rsidRDefault="00440477" w:rsidP="00BA7D84">
            <w:pPr>
              <w:pStyle w:val="TableText"/>
            </w:pPr>
          </w:p>
        </w:tc>
      </w:tr>
    </w:tbl>
    <w:p w14:paraId="569C24AC" w14:textId="77777777" w:rsidR="00440477" w:rsidRDefault="00440477" w:rsidP="00440477">
      <w:pPr>
        <w:pStyle w:val="BodyText"/>
      </w:pPr>
    </w:p>
    <w:p w14:paraId="3F37B5F9"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10625" w:name="C_3250-32960"/>
      <w:r>
        <w:t xml:space="preserve"> (CONF:3250-32960)</w:t>
      </w:r>
      <w:bookmarkEnd w:id="10625"/>
      <w:r>
        <w:t>.</w:t>
      </w:r>
    </w:p>
    <w:p w14:paraId="574CE2FA"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10626" w:name="C_3250-32961"/>
      <w:r>
        <w:t xml:space="preserve"> (CONF:3250-32961)</w:t>
      </w:r>
      <w:bookmarkEnd w:id="10626"/>
      <w:r>
        <w:t>.</w:t>
      </w:r>
    </w:p>
    <w:p w14:paraId="3BAC82A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0627" w:name="C_3250-32951"/>
      <w:proofErr w:type="spellEnd"/>
      <w:r>
        <w:t xml:space="preserve"> (CONF:3250-32951)</w:t>
      </w:r>
      <w:bookmarkEnd w:id="10627"/>
      <w:r>
        <w:t xml:space="preserve"> such that it</w:t>
      </w:r>
    </w:p>
    <w:p w14:paraId="641C7DAE"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"2.16.840.1.113883.10.20.22.4.201"</w:t>
      </w:r>
      <w:bookmarkStart w:id="10628" w:name="C_3250-32955"/>
      <w:r>
        <w:t xml:space="preserve"> (CONF:3250-32955)</w:t>
      </w:r>
      <w:bookmarkEnd w:id="10628"/>
      <w:r>
        <w:t>.</w:t>
      </w:r>
    </w:p>
    <w:p w14:paraId="340E6D94"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"2016-06-01"</w:t>
      </w:r>
      <w:bookmarkStart w:id="10629" w:name="C_3250-32956"/>
      <w:r>
        <w:t xml:space="preserve"> (CONF:3250-32956)</w:t>
      </w:r>
      <w:bookmarkEnd w:id="10629"/>
      <w:r>
        <w:t>.</w:t>
      </w:r>
    </w:p>
    <w:p w14:paraId="288E99CA" w14:textId="77777777" w:rsidR="00440477" w:rsidRDefault="00440477" w:rsidP="00440477">
      <w:pPr>
        <w:numPr>
          <w:ilvl w:val="0"/>
          <w:numId w:val="10"/>
        </w:numPr>
      </w:pPr>
      <w:r>
        <w:rPr>
          <w:rStyle w:val="keyword"/>
        </w:rPr>
        <w:lastRenderedPageBreak/>
        <w:t>SHALL</w:t>
      </w:r>
      <w:r>
        <w:t xml:space="preserve"> contain exactly one [</w:t>
      </w:r>
      <w:proofErr w:type="gramStart"/>
      <w:r>
        <w:t>1..</w:t>
      </w:r>
      <w:proofErr w:type="gramEnd"/>
      <w:r>
        <w:t xml:space="preserve">1] </w:t>
      </w:r>
      <w:r>
        <w:rPr>
          <w:rStyle w:val="XMLnameBold"/>
        </w:rPr>
        <w:t>code</w:t>
      </w:r>
      <w:bookmarkStart w:id="10630" w:name="C_3250-32952"/>
      <w:r>
        <w:t xml:space="preserve"> (CONF:3250-32952)</w:t>
      </w:r>
      <w:bookmarkEnd w:id="10630"/>
      <w:r>
        <w:t>.</w:t>
      </w:r>
    </w:p>
    <w:p w14:paraId="01AE97C1"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"82607-3"</w:t>
      </w:r>
      <w:r>
        <w:t xml:space="preserve"> Section Time Range (</w:t>
      </w:r>
      <w:proofErr w:type="spellStart"/>
      <w:r>
        <w:t>CodeSystem</w:t>
      </w:r>
      <w:proofErr w:type="spellEnd"/>
      <w:r>
        <w:t xml:space="preserve">: </w:t>
      </w:r>
      <w:r>
        <w:rPr>
          <w:rStyle w:val="XMLname"/>
        </w:rPr>
        <w:t>LOINC urn:oid:2.16.840.1.113883.6.1</w:t>
      </w:r>
      <w:r>
        <w:rPr>
          <w:rStyle w:val="keyword"/>
        </w:rPr>
        <w:t xml:space="preserve"> STATIC</w:t>
      </w:r>
      <w:r>
        <w:t>)</w:t>
      </w:r>
      <w:bookmarkStart w:id="10631" w:name="C_3250-32957"/>
      <w:r>
        <w:t xml:space="preserve"> (CONF:3250-32957)</w:t>
      </w:r>
      <w:bookmarkEnd w:id="10631"/>
      <w:r>
        <w:t>.</w:t>
      </w:r>
    </w:p>
    <w:p w14:paraId="22007186" w14:textId="77777777" w:rsidR="00440477" w:rsidRDefault="00440477" w:rsidP="00440477">
      <w:pPr>
        <w:numPr>
          <w:ilvl w:val="1"/>
          <w:numId w:val="1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rPr>
          <w:rStyle w:val="keyword"/>
        </w:rPr>
        <w:t xml:space="preserve"> STATIC</w:t>
      </w:r>
      <w:r>
        <w:t>)</w:t>
      </w:r>
      <w:bookmarkStart w:id="10632" w:name="C_3250-32958"/>
      <w:r>
        <w:t xml:space="preserve"> (CONF:3250-32958)</w:t>
      </w:r>
      <w:bookmarkEnd w:id="10632"/>
      <w:r>
        <w:t>.</w:t>
      </w:r>
    </w:p>
    <w:p w14:paraId="060FF42F"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text</w:t>
      </w:r>
      <w:bookmarkStart w:id="10633" w:name="C_3250-32962"/>
      <w:r>
        <w:t xml:space="preserve"> (CONF:3250-32962)</w:t>
      </w:r>
      <w:bookmarkEnd w:id="10633"/>
      <w:r>
        <w:t>.</w:t>
      </w:r>
    </w:p>
    <w:p w14:paraId="2D1752AB" w14:textId="77777777" w:rsidR="00440477" w:rsidRDefault="00440477" w:rsidP="00440477">
      <w:pPr>
        <w:numPr>
          <w:ilvl w:val="1"/>
          <w:numId w:val="10"/>
        </w:numPr>
      </w:pPr>
      <w:r>
        <w:t xml:space="preserve">This text </w:t>
      </w:r>
      <w:r>
        <w:rPr>
          <w:rStyle w:val="keyword"/>
        </w:rPr>
        <w:t>SHALL</w:t>
      </w:r>
      <w:r>
        <w:t xml:space="preserve"> contain exactly one [</w:t>
      </w:r>
      <w:proofErr w:type="gramStart"/>
      <w:r>
        <w:t>1..</w:t>
      </w:r>
      <w:proofErr w:type="gramEnd"/>
      <w:r>
        <w:t xml:space="preserve">1] </w:t>
      </w:r>
      <w:r>
        <w:rPr>
          <w:rStyle w:val="XMLnameBold"/>
        </w:rPr>
        <w:t>reference</w:t>
      </w:r>
      <w:bookmarkStart w:id="10634" w:name="C_3250-32963"/>
      <w:r>
        <w:t xml:space="preserve"> (CONF:3250-32963)</w:t>
      </w:r>
      <w:bookmarkEnd w:id="10634"/>
      <w:r>
        <w:t>.</w:t>
      </w:r>
    </w:p>
    <w:p w14:paraId="72CB284F" w14:textId="77777777" w:rsidR="00440477" w:rsidRDefault="00440477" w:rsidP="00440477">
      <w:pPr>
        <w:numPr>
          <w:ilvl w:val="2"/>
          <w:numId w:val="10"/>
        </w:numPr>
      </w:pPr>
      <w:r>
        <w:t xml:space="preserve">This reference </w:t>
      </w:r>
      <w:r>
        <w:rPr>
          <w:rStyle w:val="keyword"/>
        </w:rPr>
        <w:t>SHALL</w:t>
      </w:r>
      <w:r>
        <w:t xml:space="preserve"> contain exactly one [</w:t>
      </w:r>
      <w:proofErr w:type="gramStart"/>
      <w:r>
        <w:t>1..</w:t>
      </w:r>
      <w:proofErr w:type="gramEnd"/>
      <w:r>
        <w:t xml:space="preserve">1] </w:t>
      </w:r>
      <w:r>
        <w:rPr>
          <w:rStyle w:val="XMLnameBold"/>
        </w:rPr>
        <w:t>@value</w:t>
      </w:r>
      <w:bookmarkStart w:id="10635" w:name="C_3250-32964"/>
      <w:r>
        <w:t xml:space="preserve"> (CONF:3250-32964)</w:t>
      </w:r>
      <w:bookmarkEnd w:id="10635"/>
      <w:r>
        <w:t>.</w:t>
      </w:r>
    </w:p>
    <w:p w14:paraId="76D655C2"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0636" w:name="C_3250-32950"/>
      <w:proofErr w:type="spellEnd"/>
      <w:r>
        <w:t xml:space="preserve"> (CONF:3250-32950)</w:t>
      </w:r>
      <w:bookmarkEnd w:id="10636"/>
      <w:r>
        <w:t>.</w:t>
      </w:r>
    </w:p>
    <w:p w14:paraId="17A4E572" w14:textId="77777777" w:rsidR="00440477" w:rsidRDefault="00440477" w:rsidP="004404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10637" w:name="C_3250-32954"/>
      <w:r>
        <w:t xml:space="preserve"> (CONF:3250-32954)</w:t>
      </w:r>
      <w:bookmarkEnd w:id="10637"/>
      <w:r>
        <w:t>.</w:t>
      </w:r>
    </w:p>
    <w:p w14:paraId="2C030488"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@xsi:type="IVL_TS"</w:t>
      </w:r>
      <w:bookmarkStart w:id="10638" w:name="C_3250-32953"/>
      <w:r>
        <w:t xml:space="preserve"> (CONF:3250-32953)</w:t>
      </w:r>
      <w:bookmarkEnd w:id="10638"/>
      <w:r>
        <w:t>.</w:t>
      </w:r>
    </w:p>
    <w:p w14:paraId="0AD19F24" w14:textId="77777777" w:rsidR="00440477" w:rsidRDefault="00440477" w:rsidP="00440477">
      <w:pPr>
        <w:numPr>
          <w:ilvl w:val="1"/>
          <w:numId w:val="10"/>
        </w:numPr>
      </w:pPr>
      <w:r>
        <w:t xml:space="preserve">This value </w:t>
      </w:r>
      <w:r>
        <w:rPr>
          <w:rStyle w:val="keyword"/>
        </w:rPr>
        <w:t>SHALL</w:t>
      </w:r>
      <w:r>
        <w:t xml:space="preserve"> contain exactly one [</w:t>
      </w:r>
      <w:proofErr w:type="gramStart"/>
      <w:r>
        <w:t>1..</w:t>
      </w:r>
      <w:proofErr w:type="gramEnd"/>
      <w:r>
        <w:t xml:space="preserve">1] </w:t>
      </w:r>
      <w:r>
        <w:rPr>
          <w:rStyle w:val="XMLnameBold"/>
        </w:rPr>
        <w:t>low</w:t>
      </w:r>
      <w:bookmarkStart w:id="10639" w:name="C_3250-32965"/>
      <w:r>
        <w:t xml:space="preserve"> (CONF:3250-32965)</w:t>
      </w:r>
      <w:bookmarkEnd w:id="10639"/>
      <w:r>
        <w:t>.</w:t>
      </w:r>
    </w:p>
    <w:p w14:paraId="26D2D15E" w14:textId="77777777" w:rsidR="00440477" w:rsidRDefault="00440477" w:rsidP="00440477">
      <w:pPr>
        <w:numPr>
          <w:ilvl w:val="1"/>
          <w:numId w:val="10"/>
        </w:numPr>
      </w:pPr>
      <w:r>
        <w:t xml:space="preserve">This value </w:t>
      </w:r>
      <w:r>
        <w:rPr>
          <w:rStyle w:val="keyword"/>
        </w:rPr>
        <w:t>SHALL</w:t>
      </w:r>
      <w:r>
        <w:t xml:space="preserve"> contain exactly one [</w:t>
      </w:r>
      <w:proofErr w:type="gramStart"/>
      <w:r>
        <w:t>1..</w:t>
      </w:r>
      <w:proofErr w:type="gramEnd"/>
      <w:r>
        <w:t xml:space="preserve">1] </w:t>
      </w:r>
      <w:r>
        <w:rPr>
          <w:rStyle w:val="XMLnameBold"/>
        </w:rPr>
        <w:t>high</w:t>
      </w:r>
      <w:bookmarkStart w:id="10640" w:name="C_3250-32966"/>
      <w:r>
        <w:t xml:space="preserve"> (CONF:3250-32966)</w:t>
      </w:r>
      <w:bookmarkEnd w:id="10640"/>
      <w:r>
        <w:t>.</w:t>
      </w:r>
    </w:p>
    <w:p w14:paraId="00B6B9DA" w14:textId="57BE0BEC" w:rsidR="00440477" w:rsidRDefault="00440477" w:rsidP="00440477">
      <w:pPr>
        <w:pStyle w:val="Caption"/>
        <w:ind w:left="130" w:right="115"/>
      </w:pPr>
      <w:bookmarkStart w:id="10641" w:name="_Toc103325934"/>
      <w:bookmarkStart w:id="10642" w:name="_Toc83394574"/>
      <w:r>
        <w:t xml:space="preserve">Figure </w:t>
      </w:r>
      <w:r>
        <w:fldChar w:fldCharType="begin"/>
      </w:r>
      <w:r>
        <w:instrText>SEQ Figure \* ARABIC</w:instrText>
      </w:r>
      <w:r>
        <w:fldChar w:fldCharType="separate"/>
      </w:r>
      <w:del w:id="10643" w:author="Russ Ott" w:date="2022-05-16T11:54:00Z">
        <w:r w:rsidR="002F5B8D">
          <w:delText>10</w:delText>
        </w:r>
      </w:del>
      <w:ins w:id="10644" w:author="Russ Ott" w:date="2022-05-16T11:54:00Z">
        <w:r w:rsidR="00F1669B">
          <w:t>28</w:t>
        </w:r>
      </w:ins>
      <w:r>
        <w:fldChar w:fldCharType="end"/>
      </w:r>
      <w:r>
        <w:t>: Section Time Range Example</w:t>
      </w:r>
      <w:bookmarkEnd w:id="10641"/>
      <w:bookmarkEnd w:id="10642"/>
    </w:p>
    <w:p w14:paraId="7D04843C" w14:textId="77777777" w:rsidR="00440477" w:rsidRDefault="00440477" w:rsidP="00440477">
      <w:pPr>
        <w:pStyle w:val="Example"/>
        <w:ind w:left="130" w:right="115"/>
      </w:pPr>
      <w:proofErr w:type="gramStart"/>
      <w:r>
        <w:t>&lt;!--</w:t>
      </w:r>
      <w:proofErr w:type="gramEnd"/>
      <w:r>
        <w:t xml:space="preserve">  Section Time Range Observation --&gt;</w:t>
      </w:r>
    </w:p>
    <w:p w14:paraId="3151D9CD" w14:textId="77777777" w:rsidR="00440477" w:rsidRDefault="00440477" w:rsidP="004404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2C1D50FC" w14:textId="77777777" w:rsidR="00440477" w:rsidRDefault="00440477" w:rsidP="00440477">
      <w:pPr>
        <w:pStyle w:val="Example"/>
        <w:ind w:left="130" w:right="115"/>
      </w:pPr>
      <w:r>
        <w:t xml:space="preserve">    &lt;</w:t>
      </w:r>
      <w:proofErr w:type="spellStart"/>
      <w:r>
        <w:t>templateId</w:t>
      </w:r>
      <w:proofErr w:type="spellEnd"/>
      <w:r>
        <w:t xml:space="preserve"> root="2.16.840.1.113883.10.20.22.4.68.99999"/&gt;</w:t>
      </w:r>
    </w:p>
    <w:p w14:paraId="7BB8A045" w14:textId="77777777" w:rsidR="00440477" w:rsidRDefault="00440477" w:rsidP="00440477">
      <w:pPr>
        <w:pStyle w:val="Example"/>
        <w:ind w:left="130" w:right="115"/>
      </w:pPr>
      <w:r>
        <w:t xml:space="preserve">    &lt;code code="X-SECTIONTIMERANGE" </w:t>
      </w:r>
      <w:proofErr w:type="spellStart"/>
      <w:r>
        <w:t>codeSystem</w:t>
      </w:r>
      <w:proofErr w:type="spellEnd"/>
      <w:r>
        <w:t xml:space="preserve">="2.16.840.1.113883.6.1" </w:t>
      </w:r>
    </w:p>
    <w:p w14:paraId="74E97744" w14:textId="77777777" w:rsidR="00440477" w:rsidRDefault="00440477" w:rsidP="00440477">
      <w:pPr>
        <w:pStyle w:val="Example"/>
        <w:ind w:left="130" w:right="115"/>
      </w:pPr>
      <w:r>
        <w:t xml:space="preserve">                displayName="Section Date and Time Range"/&gt;</w:t>
      </w:r>
    </w:p>
    <w:p w14:paraId="3B9163D0" w14:textId="77777777" w:rsidR="00440477" w:rsidRDefault="00440477" w:rsidP="00440477">
      <w:pPr>
        <w:pStyle w:val="Example"/>
        <w:ind w:left="130" w:right="115"/>
      </w:pPr>
      <w:r>
        <w:t xml:space="preserve">    &lt;text&gt;</w:t>
      </w:r>
    </w:p>
    <w:p w14:paraId="53AF02FF" w14:textId="77777777" w:rsidR="00440477" w:rsidRDefault="00440477" w:rsidP="00440477">
      <w:pPr>
        <w:pStyle w:val="Example"/>
        <w:ind w:left="130" w:right="115"/>
      </w:pPr>
      <w:r>
        <w:t xml:space="preserve">        &lt;reference value="#TS_Narrative1"/&gt;</w:t>
      </w:r>
    </w:p>
    <w:p w14:paraId="7C12C1B5" w14:textId="77777777" w:rsidR="00440477" w:rsidRDefault="00440477" w:rsidP="00440477">
      <w:pPr>
        <w:pStyle w:val="Example"/>
        <w:ind w:left="130" w:right="115"/>
      </w:pPr>
      <w:r>
        <w:t xml:space="preserve">    &lt;/text&gt;</w:t>
      </w:r>
    </w:p>
    <w:p w14:paraId="769E2B1F" w14:textId="77777777" w:rsidR="00440477" w:rsidRDefault="00440477" w:rsidP="00440477">
      <w:pPr>
        <w:pStyle w:val="Example"/>
        <w:ind w:left="130" w:right="115"/>
      </w:pPr>
      <w:r>
        <w:t xml:space="preserve">    &lt;</w:t>
      </w:r>
      <w:proofErr w:type="spellStart"/>
      <w:r>
        <w:t>statusCode</w:t>
      </w:r>
      <w:proofErr w:type="spellEnd"/>
      <w:r>
        <w:t xml:space="preserve"> code="completed"/&gt;</w:t>
      </w:r>
    </w:p>
    <w:p w14:paraId="2CE93388" w14:textId="77777777" w:rsidR="00440477" w:rsidRDefault="00440477" w:rsidP="00440477">
      <w:pPr>
        <w:pStyle w:val="Example"/>
        <w:ind w:left="130" w:right="115"/>
      </w:pPr>
      <w:r>
        <w:t xml:space="preserve">    &lt;value </w:t>
      </w:r>
      <w:proofErr w:type="spellStart"/>
      <w:proofErr w:type="gramStart"/>
      <w:r>
        <w:t>xsi:type</w:t>
      </w:r>
      <w:proofErr w:type="spellEnd"/>
      <w:proofErr w:type="gramEnd"/>
      <w:r>
        <w:t>="IVL_TS"&gt;</w:t>
      </w:r>
    </w:p>
    <w:p w14:paraId="096AB835" w14:textId="77777777" w:rsidR="00440477" w:rsidRDefault="00440477" w:rsidP="00440477">
      <w:pPr>
        <w:pStyle w:val="Example"/>
        <w:ind w:left="130" w:right="115"/>
      </w:pPr>
      <w:r>
        <w:t xml:space="preserve">        &lt;low value="20120815"/&gt;</w:t>
      </w:r>
    </w:p>
    <w:p w14:paraId="5E298DE3" w14:textId="77777777" w:rsidR="00440477" w:rsidRDefault="00440477" w:rsidP="00440477">
      <w:pPr>
        <w:pStyle w:val="Example"/>
        <w:ind w:left="130" w:right="115"/>
      </w:pPr>
      <w:r>
        <w:t xml:space="preserve">        &lt;high value="20150815"/&gt;</w:t>
      </w:r>
    </w:p>
    <w:p w14:paraId="7B3525FD" w14:textId="77777777" w:rsidR="00440477" w:rsidRDefault="00440477" w:rsidP="00440477">
      <w:pPr>
        <w:pStyle w:val="Example"/>
        <w:ind w:left="130" w:right="115"/>
      </w:pPr>
      <w:r>
        <w:t xml:space="preserve">    &lt;/value&gt;</w:t>
      </w:r>
    </w:p>
    <w:p w14:paraId="40FF43A9" w14:textId="77777777" w:rsidR="00440477" w:rsidRDefault="00440477" w:rsidP="00440477">
      <w:pPr>
        <w:pStyle w:val="Example"/>
        <w:ind w:left="130" w:right="115"/>
      </w:pPr>
      <w:r>
        <w:t>&lt;/observation&gt;</w:t>
      </w:r>
    </w:p>
    <w:p w14:paraId="1BD381D7" w14:textId="77777777" w:rsidR="00440477" w:rsidRDefault="00440477" w:rsidP="00440477">
      <w:pPr>
        <w:pStyle w:val="BodyText"/>
      </w:pPr>
    </w:p>
    <w:p w14:paraId="1C28C79C" w14:textId="77777777" w:rsidR="00440477" w:rsidRDefault="00440477" w:rsidP="00440477">
      <w:pPr>
        <w:pStyle w:val="Heading2nospace"/>
        <w:rPr>
          <w:ins w:id="10645" w:author="Russ Ott" w:date="2022-05-16T11:54:00Z"/>
        </w:rPr>
      </w:pPr>
      <w:bookmarkStart w:id="10646" w:name="E_Sexual_Orientation_Observation"/>
      <w:bookmarkStart w:id="10647" w:name="_Toc103325900"/>
      <w:ins w:id="10648" w:author="Russ Ott" w:date="2022-05-16T11:54:00Z">
        <w:r>
          <w:t>Sexual Orientation Observation</w:t>
        </w:r>
        <w:bookmarkEnd w:id="10646"/>
        <w:bookmarkEnd w:id="10647"/>
      </w:ins>
    </w:p>
    <w:p w14:paraId="637E6F7B" w14:textId="77777777" w:rsidR="00440477" w:rsidRDefault="00440477" w:rsidP="00440477">
      <w:pPr>
        <w:pStyle w:val="BracketData"/>
        <w:rPr>
          <w:ins w:id="10649" w:author="Russ Ott" w:date="2022-05-16T11:54:00Z"/>
        </w:rPr>
      </w:pPr>
      <w:ins w:id="10650" w:author="Russ Ott" w:date="2022-05-16T11:54:00Z">
        <w:r>
          <w:t xml:space="preserve">[observation: identifier </w:t>
        </w:r>
        <w:proofErr w:type="gramStart"/>
        <w:r>
          <w:t>urn:hl</w:t>
        </w:r>
        <w:proofErr w:type="gramEnd"/>
        <w:r>
          <w:t>7ii:2.16.840.1.113883.10.20.22.4.501:2022-06-01 (open)]</w:t>
        </w:r>
      </w:ins>
    </w:p>
    <w:p w14:paraId="0487AA4A" w14:textId="77777777" w:rsidR="00440477" w:rsidRDefault="00440477" w:rsidP="00440477">
      <w:pPr>
        <w:rPr>
          <w:ins w:id="10651" w:author="Russ Ott" w:date="2022-05-16T11:54:00Z"/>
        </w:rPr>
      </w:pPr>
      <w:ins w:id="10652" w:author="Russ Ott" w:date="2022-05-16T11:54:00Z">
        <w:r>
          <w:t>This observation represents the sexual orientation of the patient, defined as:</w:t>
        </w:r>
      </w:ins>
    </w:p>
    <w:p w14:paraId="639C7BDF" w14:textId="77777777" w:rsidR="00440477" w:rsidRDefault="00440477" w:rsidP="00440477">
      <w:pPr>
        <w:rPr>
          <w:ins w:id="10653" w:author="Russ Ott" w:date="2022-05-16T11:54:00Z"/>
        </w:rPr>
      </w:pPr>
      <w:ins w:id="10654" w:author="Russ Ott" w:date="2022-05-16T11:54:00Z">
        <w:r>
          <w:t>A person’s identification of their emotional, romantic, sexual, or affectional attraction to another person.</w:t>
        </w:r>
      </w:ins>
    </w:p>
    <w:p w14:paraId="0549138D" w14:textId="77777777" w:rsidR="00440477" w:rsidRDefault="00440477" w:rsidP="00440477">
      <w:pPr>
        <w:rPr>
          <w:ins w:id="10655" w:author="Russ Ott" w:date="2022-05-16T11:54:00Z"/>
        </w:rPr>
      </w:pPr>
      <w:ins w:id="10656" w:author="Russ Ott" w:date="2022-05-16T11:54:00Z">
        <w:r>
          <w:t>This template was informed by the HL7 Gender Harmony project.</w:t>
        </w:r>
      </w:ins>
    </w:p>
    <w:p w14:paraId="5F7FAD29" w14:textId="77777777" w:rsidR="00440477" w:rsidRDefault="00440477" w:rsidP="00440477">
      <w:pPr>
        <w:rPr>
          <w:ins w:id="10657" w:author="Russ Ott" w:date="2022-05-16T11:54:00Z"/>
        </w:rPr>
      </w:pPr>
      <w:ins w:id="10658" w:author="Russ Ott" w:date="2022-05-16T11:54:00Z">
        <w:r>
          <w:t>This observation is not appropriate for recording patient gender (</w:t>
        </w:r>
        <w:proofErr w:type="spellStart"/>
        <w:r>
          <w:t>administrativeGender</w:t>
        </w:r>
        <w:proofErr w:type="spellEnd"/>
        <w:r>
          <w:t>), Gender Identity (Gender Identity Observation), or birth sex (Birth Sex Observation).</w:t>
        </w:r>
      </w:ins>
    </w:p>
    <w:p w14:paraId="4022ECCA" w14:textId="4471C725" w:rsidR="00440477" w:rsidRDefault="00440477" w:rsidP="00440477">
      <w:pPr>
        <w:pStyle w:val="Caption"/>
        <w:rPr>
          <w:ins w:id="10659" w:author="Russ Ott" w:date="2022-05-16T11:54:00Z"/>
        </w:rPr>
      </w:pPr>
      <w:bookmarkStart w:id="10660" w:name="_Toc103325966"/>
      <w:ins w:id="10661" w:author="Russ Ott" w:date="2022-05-16T11:54:00Z">
        <w:r>
          <w:lastRenderedPageBreak/>
          <w:t xml:space="preserve">Table </w:t>
        </w:r>
        <w:r>
          <w:fldChar w:fldCharType="begin"/>
        </w:r>
        <w:r>
          <w:instrText>SEQ Table \* ARABIC</w:instrText>
        </w:r>
        <w:r>
          <w:fldChar w:fldCharType="separate"/>
        </w:r>
        <w:r w:rsidR="00F1669B">
          <w:t>28</w:t>
        </w:r>
        <w:r>
          <w:fldChar w:fldCharType="end"/>
        </w:r>
        <w:r>
          <w:t>: Sexual Orientation Observation Constraints Overview</w:t>
        </w:r>
        <w:bookmarkEnd w:id="10660"/>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B93B338" w14:textId="77777777" w:rsidTr="00BA7D84">
        <w:trPr>
          <w:cantSplit/>
          <w:tblHeader/>
          <w:jc w:val="center"/>
          <w:ins w:id="10662" w:author="Russ Ott" w:date="2022-05-16T11:54:00Z"/>
        </w:trPr>
        <w:tc>
          <w:tcPr>
            <w:tcW w:w="0" w:type="dxa"/>
            <w:shd w:val="clear" w:color="auto" w:fill="E6E6E6"/>
            <w:noWrap/>
          </w:tcPr>
          <w:p w14:paraId="16E2D4A2" w14:textId="77777777" w:rsidR="00440477" w:rsidRDefault="00440477" w:rsidP="00BA7D84">
            <w:pPr>
              <w:pStyle w:val="TableHead"/>
              <w:rPr>
                <w:ins w:id="10663" w:author="Russ Ott" w:date="2022-05-16T11:54:00Z"/>
              </w:rPr>
            </w:pPr>
            <w:ins w:id="10664" w:author="Russ Ott" w:date="2022-05-16T11:54:00Z">
              <w:r>
                <w:t>XPath</w:t>
              </w:r>
            </w:ins>
          </w:p>
        </w:tc>
        <w:tc>
          <w:tcPr>
            <w:tcW w:w="720" w:type="dxa"/>
            <w:shd w:val="clear" w:color="auto" w:fill="E6E6E6"/>
            <w:noWrap/>
          </w:tcPr>
          <w:p w14:paraId="1703F6C3" w14:textId="77777777" w:rsidR="00440477" w:rsidRDefault="00440477" w:rsidP="00BA7D84">
            <w:pPr>
              <w:pStyle w:val="TableHead"/>
              <w:rPr>
                <w:ins w:id="10665" w:author="Russ Ott" w:date="2022-05-16T11:54:00Z"/>
              </w:rPr>
            </w:pPr>
            <w:ins w:id="10666" w:author="Russ Ott" w:date="2022-05-16T11:54:00Z">
              <w:r>
                <w:t>Card.</w:t>
              </w:r>
            </w:ins>
          </w:p>
        </w:tc>
        <w:tc>
          <w:tcPr>
            <w:tcW w:w="1152" w:type="dxa"/>
            <w:shd w:val="clear" w:color="auto" w:fill="E6E6E6"/>
            <w:noWrap/>
          </w:tcPr>
          <w:p w14:paraId="0E1E5B41" w14:textId="77777777" w:rsidR="00440477" w:rsidRDefault="00440477" w:rsidP="00BA7D84">
            <w:pPr>
              <w:pStyle w:val="TableHead"/>
              <w:rPr>
                <w:ins w:id="10667" w:author="Russ Ott" w:date="2022-05-16T11:54:00Z"/>
              </w:rPr>
            </w:pPr>
            <w:ins w:id="10668" w:author="Russ Ott" w:date="2022-05-16T11:54:00Z">
              <w:r>
                <w:t>Verb</w:t>
              </w:r>
            </w:ins>
          </w:p>
        </w:tc>
        <w:tc>
          <w:tcPr>
            <w:tcW w:w="864" w:type="dxa"/>
            <w:shd w:val="clear" w:color="auto" w:fill="E6E6E6"/>
            <w:noWrap/>
          </w:tcPr>
          <w:p w14:paraId="3D9F79DF" w14:textId="77777777" w:rsidR="00440477" w:rsidRDefault="00440477" w:rsidP="00BA7D84">
            <w:pPr>
              <w:pStyle w:val="TableHead"/>
              <w:rPr>
                <w:ins w:id="10669" w:author="Russ Ott" w:date="2022-05-16T11:54:00Z"/>
              </w:rPr>
            </w:pPr>
            <w:ins w:id="10670" w:author="Russ Ott" w:date="2022-05-16T11:54:00Z">
              <w:r>
                <w:t>Data Type</w:t>
              </w:r>
            </w:ins>
          </w:p>
        </w:tc>
        <w:tc>
          <w:tcPr>
            <w:tcW w:w="864" w:type="dxa"/>
            <w:shd w:val="clear" w:color="auto" w:fill="E6E6E6"/>
            <w:noWrap/>
          </w:tcPr>
          <w:p w14:paraId="2A132EC3" w14:textId="77777777" w:rsidR="00440477" w:rsidRDefault="00440477" w:rsidP="00BA7D84">
            <w:pPr>
              <w:pStyle w:val="TableHead"/>
              <w:rPr>
                <w:ins w:id="10671" w:author="Russ Ott" w:date="2022-05-16T11:54:00Z"/>
              </w:rPr>
            </w:pPr>
            <w:ins w:id="10672" w:author="Russ Ott" w:date="2022-05-16T11:54:00Z">
              <w:r>
                <w:t>CONF#</w:t>
              </w:r>
            </w:ins>
          </w:p>
        </w:tc>
        <w:tc>
          <w:tcPr>
            <w:tcW w:w="864" w:type="dxa"/>
            <w:shd w:val="clear" w:color="auto" w:fill="E6E6E6"/>
            <w:noWrap/>
          </w:tcPr>
          <w:p w14:paraId="3CF5C502" w14:textId="77777777" w:rsidR="00440477" w:rsidRDefault="00440477" w:rsidP="00BA7D84">
            <w:pPr>
              <w:pStyle w:val="TableHead"/>
              <w:rPr>
                <w:ins w:id="10673" w:author="Russ Ott" w:date="2022-05-16T11:54:00Z"/>
              </w:rPr>
            </w:pPr>
            <w:ins w:id="10674" w:author="Russ Ott" w:date="2022-05-16T11:54:00Z">
              <w:r>
                <w:t>Value</w:t>
              </w:r>
            </w:ins>
          </w:p>
        </w:tc>
      </w:tr>
      <w:tr w:rsidR="00440477" w14:paraId="7990BD0F" w14:textId="77777777" w:rsidTr="00BA7D84">
        <w:trPr>
          <w:jc w:val="center"/>
          <w:ins w:id="10675" w:author="Russ Ott" w:date="2022-05-16T11:54:00Z"/>
        </w:trPr>
        <w:tc>
          <w:tcPr>
            <w:tcW w:w="10160" w:type="dxa"/>
            <w:gridSpan w:val="6"/>
          </w:tcPr>
          <w:p w14:paraId="2C4F4EDA" w14:textId="77777777" w:rsidR="00440477" w:rsidRDefault="00440477" w:rsidP="00BA7D84">
            <w:pPr>
              <w:pStyle w:val="TableText"/>
              <w:rPr>
                <w:ins w:id="10676" w:author="Russ Ott" w:date="2022-05-16T11:54:00Z"/>
              </w:rPr>
            </w:pPr>
            <w:ins w:id="10677" w:author="Russ Ott" w:date="2022-05-16T11:54:00Z">
              <w:r>
                <w:t>observation (identifier: urn:hl7ii:2.16.840.1.113883.10.20.22.4.501:2022-06-01)</w:t>
              </w:r>
            </w:ins>
          </w:p>
        </w:tc>
      </w:tr>
      <w:tr w:rsidR="00440477" w14:paraId="443840B7" w14:textId="77777777" w:rsidTr="00BA7D84">
        <w:trPr>
          <w:jc w:val="center"/>
          <w:ins w:id="10678" w:author="Russ Ott" w:date="2022-05-16T11:54:00Z"/>
        </w:trPr>
        <w:tc>
          <w:tcPr>
            <w:tcW w:w="3345" w:type="dxa"/>
          </w:tcPr>
          <w:p w14:paraId="40B1EDAC" w14:textId="77777777" w:rsidR="00440477" w:rsidRDefault="00440477" w:rsidP="00BA7D84">
            <w:pPr>
              <w:pStyle w:val="TableText"/>
              <w:rPr>
                <w:ins w:id="10679" w:author="Russ Ott" w:date="2022-05-16T11:54:00Z"/>
              </w:rPr>
            </w:pPr>
            <w:ins w:id="10680" w:author="Russ Ott" w:date="2022-05-16T11:54:00Z">
              <w:r>
                <w:tab/>
                <w:t>@classCode</w:t>
              </w:r>
            </w:ins>
          </w:p>
        </w:tc>
        <w:tc>
          <w:tcPr>
            <w:tcW w:w="720" w:type="dxa"/>
          </w:tcPr>
          <w:p w14:paraId="04F7B7D4" w14:textId="77777777" w:rsidR="00440477" w:rsidRDefault="00440477" w:rsidP="00BA7D84">
            <w:pPr>
              <w:pStyle w:val="TableText"/>
              <w:rPr>
                <w:ins w:id="10681" w:author="Russ Ott" w:date="2022-05-16T11:54:00Z"/>
              </w:rPr>
            </w:pPr>
            <w:ins w:id="10682" w:author="Russ Ott" w:date="2022-05-16T11:54:00Z">
              <w:r>
                <w:t>1..1</w:t>
              </w:r>
            </w:ins>
          </w:p>
        </w:tc>
        <w:tc>
          <w:tcPr>
            <w:tcW w:w="1152" w:type="dxa"/>
          </w:tcPr>
          <w:p w14:paraId="2E53F969" w14:textId="77777777" w:rsidR="00440477" w:rsidRDefault="00440477" w:rsidP="00BA7D84">
            <w:pPr>
              <w:pStyle w:val="TableText"/>
              <w:rPr>
                <w:ins w:id="10683" w:author="Russ Ott" w:date="2022-05-16T11:54:00Z"/>
              </w:rPr>
            </w:pPr>
            <w:ins w:id="10684" w:author="Russ Ott" w:date="2022-05-16T11:54:00Z">
              <w:r>
                <w:t>SHALL</w:t>
              </w:r>
            </w:ins>
          </w:p>
        </w:tc>
        <w:tc>
          <w:tcPr>
            <w:tcW w:w="864" w:type="dxa"/>
          </w:tcPr>
          <w:p w14:paraId="6694103A" w14:textId="77777777" w:rsidR="00440477" w:rsidRDefault="00440477" w:rsidP="00BA7D84">
            <w:pPr>
              <w:pStyle w:val="TableText"/>
              <w:rPr>
                <w:ins w:id="10685" w:author="Russ Ott" w:date="2022-05-16T11:54:00Z"/>
              </w:rPr>
            </w:pPr>
          </w:p>
        </w:tc>
        <w:tc>
          <w:tcPr>
            <w:tcW w:w="1104" w:type="dxa"/>
          </w:tcPr>
          <w:p w14:paraId="593F6E2A" w14:textId="5BF1B0E1" w:rsidR="00440477" w:rsidRDefault="001C172D" w:rsidP="00BA7D84">
            <w:pPr>
              <w:pStyle w:val="TableText"/>
              <w:rPr>
                <w:ins w:id="10686" w:author="Russ Ott" w:date="2022-05-16T11:54:00Z"/>
              </w:rPr>
            </w:pPr>
            <w:ins w:id="10687" w:author="Russ Ott" w:date="2022-05-16T11:54:00Z">
              <w:r>
                <w:fldChar w:fldCharType="begin"/>
              </w:r>
              <w:r>
                <w:instrText xml:space="preserve"> HYPERLINK \l "C_4515-193" \h </w:instrText>
              </w:r>
              <w:r>
                <w:fldChar w:fldCharType="separate"/>
              </w:r>
              <w:r w:rsidR="00440477">
                <w:rPr>
                  <w:rStyle w:val="HyperlinkText9pt"/>
                </w:rPr>
                <w:t>4515-193</w:t>
              </w:r>
              <w:r>
                <w:rPr>
                  <w:rStyle w:val="HyperlinkText9pt"/>
                </w:rPr>
                <w:fldChar w:fldCharType="end"/>
              </w:r>
            </w:ins>
          </w:p>
        </w:tc>
        <w:tc>
          <w:tcPr>
            <w:tcW w:w="2975" w:type="dxa"/>
          </w:tcPr>
          <w:p w14:paraId="71722D14" w14:textId="77777777" w:rsidR="00440477" w:rsidRDefault="00440477" w:rsidP="00BA7D84">
            <w:pPr>
              <w:pStyle w:val="TableText"/>
              <w:rPr>
                <w:ins w:id="10688" w:author="Russ Ott" w:date="2022-05-16T11:54:00Z"/>
              </w:rPr>
            </w:pPr>
            <w:ins w:id="10689" w:author="Russ Ott" w:date="2022-05-16T11:54:00Z">
              <w:r>
                <w:t>urn:oid:2.16.840.1.113883.5.6 (HL7ActClass) = OBS</w:t>
              </w:r>
            </w:ins>
          </w:p>
        </w:tc>
      </w:tr>
      <w:tr w:rsidR="00440477" w14:paraId="510F4F3B" w14:textId="77777777" w:rsidTr="00BA7D84">
        <w:trPr>
          <w:jc w:val="center"/>
          <w:ins w:id="10690" w:author="Russ Ott" w:date="2022-05-16T11:54:00Z"/>
        </w:trPr>
        <w:tc>
          <w:tcPr>
            <w:tcW w:w="3345" w:type="dxa"/>
          </w:tcPr>
          <w:p w14:paraId="3D178E6A" w14:textId="77777777" w:rsidR="00440477" w:rsidRDefault="00440477" w:rsidP="00BA7D84">
            <w:pPr>
              <w:pStyle w:val="TableText"/>
              <w:rPr>
                <w:ins w:id="10691" w:author="Russ Ott" w:date="2022-05-16T11:54:00Z"/>
              </w:rPr>
            </w:pPr>
            <w:ins w:id="10692" w:author="Russ Ott" w:date="2022-05-16T11:54:00Z">
              <w:r>
                <w:tab/>
                <w:t>@moodCode</w:t>
              </w:r>
            </w:ins>
          </w:p>
        </w:tc>
        <w:tc>
          <w:tcPr>
            <w:tcW w:w="720" w:type="dxa"/>
          </w:tcPr>
          <w:p w14:paraId="4BBF3B7E" w14:textId="77777777" w:rsidR="00440477" w:rsidRDefault="00440477" w:rsidP="00BA7D84">
            <w:pPr>
              <w:pStyle w:val="TableText"/>
              <w:rPr>
                <w:ins w:id="10693" w:author="Russ Ott" w:date="2022-05-16T11:54:00Z"/>
              </w:rPr>
            </w:pPr>
            <w:ins w:id="10694" w:author="Russ Ott" w:date="2022-05-16T11:54:00Z">
              <w:r>
                <w:t>1..1</w:t>
              </w:r>
            </w:ins>
          </w:p>
        </w:tc>
        <w:tc>
          <w:tcPr>
            <w:tcW w:w="1152" w:type="dxa"/>
          </w:tcPr>
          <w:p w14:paraId="025A3974" w14:textId="77777777" w:rsidR="00440477" w:rsidRDefault="00440477" w:rsidP="00BA7D84">
            <w:pPr>
              <w:pStyle w:val="TableText"/>
              <w:rPr>
                <w:ins w:id="10695" w:author="Russ Ott" w:date="2022-05-16T11:54:00Z"/>
              </w:rPr>
            </w:pPr>
            <w:ins w:id="10696" w:author="Russ Ott" w:date="2022-05-16T11:54:00Z">
              <w:r>
                <w:t>SHALL</w:t>
              </w:r>
            </w:ins>
          </w:p>
        </w:tc>
        <w:tc>
          <w:tcPr>
            <w:tcW w:w="864" w:type="dxa"/>
          </w:tcPr>
          <w:p w14:paraId="5A5AC119" w14:textId="77777777" w:rsidR="00440477" w:rsidRDefault="00440477" w:rsidP="00BA7D84">
            <w:pPr>
              <w:pStyle w:val="TableText"/>
              <w:rPr>
                <w:ins w:id="10697" w:author="Russ Ott" w:date="2022-05-16T11:54:00Z"/>
              </w:rPr>
            </w:pPr>
          </w:p>
        </w:tc>
        <w:tc>
          <w:tcPr>
            <w:tcW w:w="1104" w:type="dxa"/>
          </w:tcPr>
          <w:p w14:paraId="66AED17F" w14:textId="621B8ACB" w:rsidR="00440477" w:rsidRDefault="001C172D" w:rsidP="00BA7D84">
            <w:pPr>
              <w:pStyle w:val="TableText"/>
              <w:rPr>
                <w:ins w:id="10698" w:author="Russ Ott" w:date="2022-05-16T11:54:00Z"/>
              </w:rPr>
            </w:pPr>
            <w:ins w:id="10699" w:author="Russ Ott" w:date="2022-05-16T11:54:00Z">
              <w:r>
                <w:fldChar w:fldCharType="begin"/>
              </w:r>
              <w:r>
                <w:instrText xml:space="preserve"> HYPERLINK \l "C_4515-194" \h </w:instrText>
              </w:r>
              <w:r>
                <w:fldChar w:fldCharType="separate"/>
              </w:r>
              <w:r w:rsidR="00440477">
                <w:rPr>
                  <w:rStyle w:val="HyperlinkText9pt"/>
                </w:rPr>
                <w:t>4515-194</w:t>
              </w:r>
              <w:r>
                <w:rPr>
                  <w:rStyle w:val="HyperlinkText9pt"/>
                </w:rPr>
                <w:fldChar w:fldCharType="end"/>
              </w:r>
            </w:ins>
          </w:p>
        </w:tc>
        <w:tc>
          <w:tcPr>
            <w:tcW w:w="2975" w:type="dxa"/>
          </w:tcPr>
          <w:p w14:paraId="5BA7D7D1" w14:textId="77777777" w:rsidR="00440477" w:rsidRDefault="00440477" w:rsidP="00BA7D84">
            <w:pPr>
              <w:pStyle w:val="TableText"/>
              <w:rPr>
                <w:ins w:id="10700" w:author="Russ Ott" w:date="2022-05-16T11:54:00Z"/>
              </w:rPr>
            </w:pPr>
            <w:ins w:id="10701" w:author="Russ Ott" w:date="2022-05-16T11:54:00Z">
              <w:r>
                <w:t>urn:oid:2.16.840.1.113883.5.1001 (HL7ActMood) = EVN</w:t>
              </w:r>
            </w:ins>
          </w:p>
        </w:tc>
      </w:tr>
      <w:tr w:rsidR="00440477" w14:paraId="1EF5ABBE" w14:textId="77777777" w:rsidTr="00BA7D84">
        <w:trPr>
          <w:jc w:val="center"/>
          <w:ins w:id="10702" w:author="Russ Ott" w:date="2022-05-16T11:54:00Z"/>
        </w:trPr>
        <w:tc>
          <w:tcPr>
            <w:tcW w:w="3345" w:type="dxa"/>
          </w:tcPr>
          <w:p w14:paraId="535F7043" w14:textId="77777777" w:rsidR="00440477" w:rsidRDefault="00440477" w:rsidP="00BA7D84">
            <w:pPr>
              <w:pStyle w:val="TableText"/>
              <w:rPr>
                <w:ins w:id="10703" w:author="Russ Ott" w:date="2022-05-16T11:54:00Z"/>
              </w:rPr>
            </w:pPr>
            <w:ins w:id="10704" w:author="Russ Ott" w:date="2022-05-16T11:54:00Z">
              <w:r>
                <w:tab/>
                <w:t>templateId</w:t>
              </w:r>
            </w:ins>
          </w:p>
        </w:tc>
        <w:tc>
          <w:tcPr>
            <w:tcW w:w="720" w:type="dxa"/>
          </w:tcPr>
          <w:p w14:paraId="0F628E6A" w14:textId="77777777" w:rsidR="00440477" w:rsidRDefault="00440477" w:rsidP="00BA7D84">
            <w:pPr>
              <w:pStyle w:val="TableText"/>
              <w:rPr>
                <w:ins w:id="10705" w:author="Russ Ott" w:date="2022-05-16T11:54:00Z"/>
              </w:rPr>
            </w:pPr>
            <w:ins w:id="10706" w:author="Russ Ott" w:date="2022-05-16T11:54:00Z">
              <w:r>
                <w:t>1..1</w:t>
              </w:r>
            </w:ins>
          </w:p>
        </w:tc>
        <w:tc>
          <w:tcPr>
            <w:tcW w:w="1152" w:type="dxa"/>
          </w:tcPr>
          <w:p w14:paraId="52FE2457" w14:textId="77777777" w:rsidR="00440477" w:rsidRDefault="00440477" w:rsidP="00BA7D84">
            <w:pPr>
              <w:pStyle w:val="TableText"/>
              <w:rPr>
                <w:ins w:id="10707" w:author="Russ Ott" w:date="2022-05-16T11:54:00Z"/>
              </w:rPr>
            </w:pPr>
            <w:ins w:id="10708" w:author="Russ Ott" w:date="2022-05-16T11:54:00Z">
              <w:r>
                <w:t>SHALL</w:t>
              </w:r>
            </w:ins>
          </w:p>
        </w:tc>
        <w:tc>
          <w:tcPr>
            <w:tcW w:w="864" w:type="dxa"/>
          </w:tcPr>
          <w:p w14:paraId="7AC50168" w14:textId="77777777" w:rsidR="00440477" w:rsidRDefault="00440477" w:rsidP="00BA7D84">
            <w:pPr>
              <w:pStyle w:val="TableText"/>
              <w:rPr>
                <w:ins w:id="10709" w:author="Russ Ott" w:date="2022-05-16T11:54:00Z"/>
              </w:rPr>
            </w:pPr>
          </w:p>
        </w:tc>
        <w:tc>
          <w:tcPr>
            <w:tcW w:w="1104" w:type="dxa"/>
          </w:tcPr>
          <w:p w14:paraId="72D3F0E2" w14:textId="55A86C88" w:rsidR="00440477" w:rsidRDefault="001C172D" w:rsidP="00BA7D84">
            <w:pPr>
              <w:pStyle w:val="TableText"/>
              <w:rPr>
                <w:ins w:id="10710" w:author="Russ Ott" w:date="2022-05-16T11:54:00Z"/>
              </w:rPr>
            </w:pPr>
            <w:ins w:id="10711" w:author="Russ Ott" w:date="2022-05-16T11:54:00Z">
              <w:r>
                <w:fldChar w:fldCharType="begin"/>
              </w:r>
              <w:r>
                <w:instrText xml:space="preserve"> HYPERLINK \l "C_4515-185" \h </w:instrText>
              </w:r>
              <w:r>
                <w:fldChar w:fldCharType="separate"/>
              </w:r>
              <w:r w:rsidR="00440477">
                <w:rPr>
                  <w:rStyle w:val="HyperlinkText9pt"/>
                </w:rPr>
                <w:t>4515-185</w:t>
              </w:r>
              <w:r>
                <w:rPr>
                  <w:rStyle w:val="HyperlinkText9pt"/>
                </w:rPr>
                <w:fldChar w:fldCharType="end"/>
              </w:r>
            </w:ins>
          </w:p>
        </w:tc>
        <w:tc>
          <w:tcPr>
            <w:tcW w:w="2975" w:type="dxa"/>
          </w:tcPr>
          <w:p w14:paraId="47CD02EA" w14:textId="77777777" w:rsidR="00440477" w:rsidRDefault="00440477" w:rsidP="00BA7D84">
            <w:pPr>
              <w:pStyle w:val="TableText"/>
              <w:rPr>
                <w:ins w:id="10712" w:author="Russ Ott" w:date="2022-05-16T11:54:00Z"/>
              </w:rPr>
            </w:pPr>
          </w:p>
        </w:tc>
      </w:tr>
      <w:tr w:rsidR="00440477" w14:paraId="591D8EDF" w14:textId="77777777" w:rsidTr="00BA7D84">
        <w:trPr>
          <w:jc w:val="center"/>
          <w:ins w:id="10713" w:author="Russ Ott" w:date="2022-05-16T11:54:00Z"/>
        </w:trPr>
        <w:tc>
          <w:tcPr>
            <w:tcW w:w="3345" w:type="dxa"/>
          </w:tcPr>
          <w:p w14:paraId="51CA5E9B" w14:textId="77777777" w:rsidR="00440477" w:rsidRDefault="00440477" w:rsidP="00BA7D84">
            <w:pPr>
              <w:pStyle w:val="TableText"/>
              <w:rPr>
                <w:ins w:id="10714" w:author="Russ Ott" w:date="2022-05-16T11:54:00Z"/>
              </w:rPr>
            </w:pPr>
            <w:ins w:id="10715" w:author="Russ Ott" w:date="2022-05-16T11:54:00Z">
              <w:r>
                <w:tab/>
              </w:r>
              <w:r>
                <w:tab/>
                <w:t>@root</w:t>
              </w:r>
            </w:ins>
          </w:p>
        </w:tc>
        <w:tc>
          <w:tcPr>
            <w:tcW w:w="720" w:type="dxa"/>
          </w:tcPr>
          <w:p w14:paraId="5B9C3E31" w14:textId="77777777" w:rsidR="00440477" w:rsidRDefault="00440477" w:rsidP="00BA7D84">
            <w:pPr>
              <w:pStyle w:val="TableText"/>
              <w:rPr>
                <w:ins w:id="10716" w:author="Russ Ott" w:date="2022-05-16T11:54:00Z"/>
              </w:rPr>
            </w:pPr>
            <w:ins w:id="10717" w:author="Russ Ott" w:date="2022-05-16T11:54:00Z">
              <w:r>
                <w:t>1..1</w:t>
              </w:r>
            </w:ins>
          </w:p>
        </w:tc>
        <w:tc>
          <w:tcPr>
            <w:tcW w:w="1152" w:type="dxa"/>
          </w:tcPr>
          <w:p w14:paraId="140ACE7F" w14:textId="77777777" w:rsidR="00440477" w:rsidRDefault="00440477" w:rsidP="00BA7D84">
            <w:pPr>
              <w:pStyle w:val="TableText"/>
              <w:rPr>
                <w:ins w:id="10718" w:author="Russ Ott" w:date="2022-05-16T11:54:00Z"/>
              </w:rPr>
            </w:pPr>
            <w:ins w:id="10719" w:author="Russ Ott" w:date="2022-05-16T11:54:00Z">
              <w:r>
                <w:t>SHALL</w:t>
              </w:r>
            </w:ins>
          </w:p>
        </w:tc>
        <w:tc>
          <w:tcPr>
            <w:tcW w:w="864" w:type="dxa"/>
          </w:tcPr>
          <w:p w14:paraId="7DA098CD" w14:textId="77777777" w:rsidR="00440477" w:rsidRDefault="00440477" w:rsidP="00BA7D84">
            <w:pPr>
              <w:pStyle w:val="TableText"/>
              <w:rPr>
                <w:ins w:id="10720" w:author="Russ Ott" w:date="2022-05-16T11:54:00Z"/>
              </w:rPr>
            </w:pPr>
          </w:p>
        </w:tc>
        <w:tc>
          <w:tcPr>
            <w:tcW w:w="1104" w:type="dxa"/>
          </w:tcPr>
          <w:p w14:paraId="1512F94B" w14:textId="39586EA1" w:rsidR="00440477" w:rsidRDefault="001C172D" w:rsidP="00BA7D84">
            <w:pPr>
              <w:pStyle w:val="TableText"/>
              <w:rPr>
                <w:ins w:id="10721" w:author="Russ Ott" w:date="2022-05-16T11:54:00Z"/>
              </w:rPr>
            </w:pPr>
            <w:ins w:id="10722" w:author="Russ Ott" w:date="2022-05-16T11:54:00Z">
              <w:r>
                <w:fldChar w:fldCharType="begin"/>
              </w:r>
              <w:r>
                <w:instrText xml:space="preserve"> HYPERLINK \l "C_4515-188" \h </w:instrText>
              </w:r>
              <w:r>
                <w:fldChar w:fldCharType="separate"/>
              </w:r>
              <w:r w:rsidR="00440477">
                <w:rPr>
                  <w:rStyle w:val="HyperlinkText9pt"/>
                </w:rPr>
                <w:t>4515-188</w:t>
              </w:r>
              <w:r>
                <w:rPr>
                  <w:rStyle w:val="HyperlinkText9pt"/>
                </w:rPr>
                <w:fldChar w:fldCharType="end"/>
              </w:r>
            </w:ins>
          </w:p>
        </w:tc>
        <w:tc>
          <w:tcPr>
            <w:tcW w:w="2975" w:type="dxa"/>
          </w:tcPr>
          <w:p w14:paraId="13F27FCD" w14:textId="77777777" w:rsidR="00440477" w:rsidRDefault="00440477" w:rsidP="00BA7D84">
            <w:pPr>
              <w:pStyle w:val="TableText"/>
              <w:rPr>
                <w:ins w:id="10723" w:author="Russ Ott" w:date="2022-05-16T11:54:00Z"/>
              </w:rPr>
            </w:pPr>
            <w:ins w:id="10724" w:author="Russ Ott" w:date="2022-05-16T11:54:00Z">
              <w:r>
                <w:t>2.16.840.1.113883.10.20.22.4.501</w:t>
              </w:r>
            </w:ins>
          </w:p>
        </w:tc>
      </w:tr>
      <w:tr w:rsidR="00440477" w14:paraId="61EA376A" w14:textId="77777777" w:rsidTr="00BA7D84">
        <w:trPr>
          <w:jc w:val="center"/>
          <w:ins w:id="10725" w:author="Russ Ott" w:date="2022-05-16T11:54:00Z"/>
        </w:trPr>
        <w:tc>
          <w:tcPr>
            <w:tcW w:w="3345" w:type="dxa"/>
          </w:tcPr>
          <w:p w14:paraId="5DFEF214" w14:textId="77777777" w:rsidR="00440477" w:rsidRDefault="00440477" w:rsidP="00BA7D84">
            <w:pPr>
              <w:pStyle w:val="TableText"/>
              <w:rPr>
                <w:ins w:id="10726" w:author="Russ Ott" w:date="2022-05-16T11:54:00Z"/>
              </w:rPr>
            </w:pPr>
            <w:ins w:id="10727" w:author="Russ Ott" w:date="2022-05-16T11:54:00Z">
              <w:r>
                <w:tab/>
              </w:r>
              <w:r>
                <w:tab/>
                <w:t>@extension</w:t>
              </w:r>
            </w:ins>
          </w:p>
        </w:tc>
        <w:tc>
          <w:tcPr>
            <w:tcW w:w="720" w:type="dxa"/>
          </w:tcPr>
          <w:p w14:paraId="1899C6C7" w14:textId="77777777" w:rsidR="00440477" w:rsidRDefault="00440477" w:rsidP="00BA7D84">
            <w:pPr>
              <w:pStyle w:val="TableText"/>
              <w:rPr>
                <w:ins w:id="10728" w:author="Russ Ott" w:date="2022-05-16T11:54:00Z"/>
              </w:rPr>
            </w:pPr>
            <w:ins w:id="10729" w:author="Russ Ott" w:date="2022-05-16T11:54:00Z">
              <w:r>
                <w:t>1..1</w:t>
              </w:r>
            </w:ins>
          </w:p>
        </w:tc>
        <w:tc>
          <w:tcPr>
            <w:tcW w:w="1152" w:type="dxa"/>
          </w:tcPr>
          <w:p w14:paraId="5E6B8E24" w14:textId="77777777" w:rsidR="00440477" w:rsidRDefault="00440477" w:rsidP="00BA7D84">
            <w:pPr>
              <w:pStyle w:val="TableText"/>
              <w:rPr>
                <w:ins w:id="10730" w:author="Russ Ott" w:date="2022-05-16T11:54:00Z"/>
              </w:rPr>
            </w:pPr>
            <w:ins w:id="10731" w:author="Russ Ott" w:date="2022-05-16T11:54:00Z">
              <w:r>
                <w:t>SHALL</w:t>
              </w:r>
            </w:ins>
          </w:p>
        </w:tc>
        <w:tc>
          <w:tcPr>
            <w:tcW w:w="864" w:type="dxa"/>
          </w:tcPr>
          <w:p w14:paraId="5F38F0B7" w14:textId="77777777" w:rsidR="00440477" w:rsidRDefault="00440477" w:rsidP="00BA7D84">
            <w:pPr>
              <w:pStyle w:val="TableText"/>
              <w:rPr>
                <w:ins w:id="10732" w:author="Russ Ott" w:date="2022-05-16T11:54:00Z"/>
              </w:rPr>
            </w:pPr>
          </w:p>
        </w:tc>
        <w:tc>
          <w:tcPr>
            <w:tcW w:w="1104" w:type="dxa"/>
          </w:tcPr>
          <w:p w14:paraId="26777D11" w14:textId="1098EC6F" w:rsidR="00440477" w:rsidRDefault="001C172D" w:rsidP="00BA7D84">
            <w:pPr>
              <w:pStyle w:val="TableText"/>
              <w:rPr>
                <w:ins w:id="10733" w:author="Russ Ott" w:date="2022-05-16T11:54:00Z"/>
              </w:rPr>
            </w:pPr>
            <w:ins w:id="10734" w:author="Russ Ott" w:date="2022-05-16T11:54:00Z">
              <w:r>
                <w:fldChar w:fldCharType="begin"/>
              </w:r>
              <w:r>
                <w:instrText xml:space="preserve"> HYPERLINK \l "C_4515-189" \h </w:instrText>
              </w:r>
              <w:r>
                <w:fldChar w:fldCharType="separate"/>
              </w:r>
              <w:r w:rsidR="00440477">
                <w:rPr>
                  <w:rStyle w:val="HyperlinkText9pt"/>
                </w:rPr>
                <w:t>4515-189</w:t>
              </w:r>
              <w:r>
                <w:rPr>
                  <w:rStyle w:val="HyperlinkText9pt"/>
                </w:rPr>
                <w:fldChar w:fldCharType="end"/>
              </w:r>
            </w:ins>
          </w:p>
        </w:tc>
        <w:tc>
          <w:tcPr>
            <w:tcW w:w="2975" w:type="dxa"/>
          </w:tcPr>
          <w:p w14:paraId="5105ADD2" w14:textId="77777777" w:rsidR="00440477" w:rsidRDefault="00440477" w:rsidP="00BA7D84">
            <w:pPr>
              <w:pStyle w:val="TableText"/>
              <w:rPr>
                <w:ins w:id="10735" w:author="Russ Ott" w:date="2022-05-16T11:54:00Z"/>
              </w:rPr>
            </w:pPr>
            <w:ins w:id="10736" w:author="Russ Ott" w:date="2022-05-16T11:54:00Z">
              <w:r>
                <w:t>2022-06-01</w:t>
              </w:r>
            </w:ins>
          </w:p>
        </w:tc>
      </w:tr>
      <w:tr w:rsidR="00440477" w14:paraId="1BA08506" w14:textId="77777777" w:rsidTr="00BA7D84">
        <w:trPr>
          <w:jc w:val="center"/>
          <w:ins w:id="10737" w:author="Russ Ott" w:date="2022-05-16T11:54:00Z"/>
        </w:trPr>
        <w:tc>
          <w:tcPr>
            <w:tcW w:w="3345" w:type="dxa"/>
          </w:tcPr>
          <w:p w14:paraId="715CCD73" w14:textId="77777777" w:rsidR="00440477" w:rsidRDefault="00440477" w:rsidP="00BA7D84">
            <w:pPr>
              <w:pStyle w:val="TableText"/>
              <w:rPr>
                <w:ins w:id="10738" w:author="Russ Ott" w:date="2022-05-16T11:54:00Z"/>
              </w:rPr>
            </w:pPr>
            <w:ins w:id="10739" w:author="Russ Ott" w:date="2022-05-16T11:54:00Z">
              <w:r>
                <w:tab/>
                <w:t>code</w:t>
              </w:r>
            </w:ins>
          </w:p>
        </w:tc>
        <w:tc>
          <w:tcPr>
            <w:tcW w:w="720" w:type="dxa"/>
          </w:tcPr>
          <w:p w14:paraId="10429CDB" w14:textId="77777777" w:rsidR="00440477" w:rsidRDefault="00440477" w:rsidP="00BA7D84">
            <w:pPr>
              <w:pStyle w:val="TableText"/>
              <w:rPr>
                <w:ins w:id="10740" w:author="Russ Ott" w:date="2022-05-16T11:54:00Z"/>
              </w:rPr>
            </w:pPr>
            <w:ins w:id="10741" w:author="Russ Ott" w:date="2022-05-16T11:54:00Z">
              <w:r>
                <w:t>1..1</w:t>
              </w:r>
            </w:ins>
          </w:p>
        </w:tc>
        <w:tc>
          <w:tcPr>
            <w:tcW w:w="1152" w:type="dxa"/>
          </w:tcPr>
          <w:p w14:paraId="66883C92" w14:textId="77777777" w:rsidR="00440477" w:rsidRDefault="00440477" w:rsidP="00BA7D84">
            <w:pPr>
              <w:pStyle w:val="TableText"/>
              <w:rPr>
                <w:ins w:id="10742" w:author="Russ Ott" w:date="2022-05-16T11:54:00Z"/>
              </w:rPr>
            </w:pPr>
            <w:ins w:id="10743" w:author="Russ Ott" w:date="2022-05-16T11:54:00Z">
              <w:r>
                <w:t>SHALL</w:t>
              </w:r>
            </w:ins>
          </w:p>
        </w:tc>
        <w:tc>
          <w:tcPr>
            <w:tcW w:w="864" w:type="dxa"/>
          </w:tcPr>
          <w:p w14:paraId="1388A407" w14:textId="77777777" w:rsidR="00440477" w:rsidRDefault="00440477" w:rsidP="00BA7D84">
            <w:pPr>
              <w:pStyle w:val="TableText"/>
              <w:rPr>
                <w:ins w:id="10744" w:author="Russ Ott" w:date="2022-05-16T11:54:00Z"/>
              </w:rPr>
            </w:pPr>
          </w:p>
        </w:tc>
        <w:tc>
          <w:tcPr>
            <w:tcW w:w="1104" w:type="dxa"/>
          </w:tcPr>
          <w:p w14:paraId="7C096519" w14:textId="55B31EE9" w:rsidR="00440477" w:rsidRDefault="001C172D" w:rsidP="00BA7D84">
            <w:pPr>
              <w:pStyle w:val="TableText"/>
              <w:rPr>
                <w:ins w:id="10745" w:author="Russ Ott" w:date="2022-05-16T11:54:00Z"/>
              </w:rPr>
            </w:pPr>
            <w:ins w:id="10746" w:author="Russ Ott" w:date="2022-05-16T11:54:00Z">
              <w:r>
                <w:fldChar w:fldCharType="begin"/>
              </w:r>
              <w:r>
                <w:instrText xml:space="preserve"> HYPERLINK \l "C_4515-186" \h </w:instrText>
              </w:r>
              <w:r>
                <w:fldChar w:fldCharType="separate"/>
              </w:r>
              <w:r w:rsidR="00440477">
                <w:rPr>
                  <w:rStyle w:val="HyperlinkText9pt"/>
                </w:rPr>
                <w:t>4515-186</w:t>
              </w:r>
              <w:r>
                <w:rPr>
                  <w:rStyle w:val="HyperlinkText9pt"/>
                </w:rPr>
                <w:fldChar w:fldCharType="end"/>
              </w:r>
            </w:ins>
          </w:p>
        </w:tc>
        <w:tc>
          <w:tcPr>
            <w:tcW w:w="2975" w:type="dxa"/>
          </w:tcPr>
          <w:p w14:paraId="0F787801" w14:textId="77777777" w:rsidR="00440477" w:rsidRDefault="00440477" w:rsidP="00BA7D84">
            <w:pPr>
              <w:pStyle w:val="TableText"/>
              <w:rPr>
                <w:ins w:id="10747" w:author="Russ Ott" w:date="2022-05-16T11:54:00Z"/>
              </w:rPr>
            </w:pPr>
          </w:p>
        </w:tc>
      </w:tr>
      <w:tr w:rsidR="00440477" w14:paraId="1208A0BB" w14:textId="77777777" w:rsidTr="00BA7D84">
        <w:trPr>
          <w:jc w:val="center"/>
          <w:ins w:id="10748" w:author="Russ Ott" w:date="2022-05-16T11:54:00Z"/>
        </w:trPr>
        <w:tc>
          <w:tcPr>
            <w:tcW w:w="3345" w:type="dxa"/>
          </w:tcPr>
          <w:p w14:paraId="781BF5AB" w14:textId="77777777" w:rsidR="00440477" w:rsidRDefault="00440477" w:rsidP="00BA7D84">
            <w:pPr>
              <w:pStyle w:val="TableText"/>
              <w:rPr>
                <w:ins w:id="10749" w:author="Russ Ott" w:date="2022-05-16T11:54:00Z"/>
              </w:rPr>
            </w:pPr>
            <w:ins w:id="10750" w:author="Russ Ott" w:date="2022-05-16T11:54:00Z">
              <w:r>
                <w:tab/>
              </w:r>
              <w:r>
                <w:tab/>
                <w:t>@code</w:t>
              </w:r>
            </w:ins>
          </w:p>
        </w:tc>
        <w:tc>
          <w:tcPr>
            <w:tcW w:w="720" w:type="dxa"/>
          </w:tcPr>
          <w:p w14:paraId="63AC8DB1" w14:textId="77777777" w:rsidR="00440477" w:rsidRDefault="00440477" w:rsidP="00BA7D84">
            <w:pPr>
              <w:pStyle w:val="TableText"/>
              <w:rPr>
                <w:ins w:id="10751" w:author="Russ Ott" w:date="2022-05-16T11:54:00Z"/>
              </w:rPr>
            </w:pPr>
            <w:ins w:id="10752" w:author="Russ Ott" w:date="2022-05-16T11:54:00Z">
              <w:r>
                <w:t>1..1</w:t>
              </w:r>
            </w:ins>
          </w:p>
        </w:tc>
        <w:tc>
          <w:tcPr>
            <w:tcW w:w="1152" w:type="dxa"/>
          </w:tcPr>
          <w:p w14:paraId="6DC4A0C8" w14:textId="77777777" w:rsidR="00440477" w:rsidRDefault="00440477" w:rsidP="00BA7D84">
            <w:pPr>
              <w:pStyle w:val="TableText"/>
              <w:rPr>
                <w:ins w:id="10753" w:author="Russ Ott" w:date="2022-05-16T11:54:00Z"/>
              </w:rPr>
            </w:pPr>
            <w:ins w:id="10754" w:author="Russ Ott" w:date="2022-05-16T11:54:00Z">
              <w:r>
                <w:t>SHALL</w:t>
              </w:r>
            </w:ins>
          </w:p>
        </w:tc>
        <w:tc>
          <w:tcPr>
            <w:tcW w:w="864" w:type="dxa"/>
          </w:tcPr>
          <w:p w14:paraId="2B58FE8F" w14:textId="77777777" w:rsidR="00440477" w:rsidRDefault="00440477" w:rsidP="00BA7D84">
            <w:pPr>
              <w:pStyle w:val="TableText"/>
              <w:rPr>
                <w:ins w:id="10755" w:author="Russ Ott" w:date="2022-05-16T11:54:00Z"/>
              </w:rPr>
            </w:pPr>
          </w:p>
        </w:tc>
        <w:tc>
          <w:tcPr>
            <w:tcW w:w="1104" w:type="dxa"/>
          </w:tcPr>
          <w:p w14:paraId="102A8EFE" w14:textId="53B5C083" w:rsidR="00440477" w:rsidRDefault="001C172D" w:rsidP="00BA7D84">
            <w:pPr>
              <w:pStyle w:val="TableText"/>
              <w:rPr>
                <w:ins w:id="10756" w:author="Russ Ott" w:date="2022-05-16T11:54:00Z"/>
              </w:rPr>
            </w:pPr>
            <w:ins w:id="10757" w:author="Russ Ott" w:date="2022-05-16T11:54:00Z">
              <w:r>
                <w:fldChar w:fldCharType="begin"/>
              </w:r>
              <w:r>
                <w:instrText xml:space="preserve"> HYPERLINK \l "C_4515-190" \h </w:instrText>
              </w:r>
              <w:r>
                <w:fldChar w:fldCharType="separate"/>
              </w:r>
              <w:r w:rsidR="00440477">
                <w:rPr>
                  <w:rStyle w:val="HyperlinkText9pt"/>
                </w:rPr>
                <w:t>4515-190</w:t>
              </w:r>
              <w:r>
                <w:rPr>
                  <w:rStyle w:val="HyperlinkText9pt"/>
                </w:rPr>
                <w:fldChar w:fldCharType="end"/>
              </w:r>
            </w:ins>
          </w:p>
        </w:tc>
        <w:tc>
          <w:tcPr>
            <w:tcW w:w="2975" w:type="dxa"/>
          </w:tcPr>
          <w:p w14:paraId="4BBC4DFC" w14:textId="77777777" w:rsidR="00440477" w:rsidRDefault="00440477" w:rsidP="00BA7D84">
            <w:pPr>
              <w:pStyle w:val="TableText"/>
              <w:rPr>
                <w:ins w:id="10758" w:author="Russ Ott" w:date="2022-05-16T11:54:00Z"/>
              </w:rPr>
            </w:pPr>
            <w:ins w:id="10759" w:author="Russ Ott" w:date="2022-05-16T11:54:00Z">
              <w:r>
                <w:t>76690-7</w:t>
              </w:r>
            </w:ins>
          </w:p>
        </w:tc>
      </w:tr>
      <w:tr w:rsidR="00440477" w14:paraId="04A11F4A" w14:textId="77777777" w:rsidTr="00BA7D84">
        <w:trPr>
          <w:jc w:val="center"/>
          <w:ins w:id="10760" w:author="Russ Ott" w:date="2022-05-16T11:54:00Z"/>
        </w:trPr>
        <w:tc>
          <w:tcPr>
            <w:tcW w:w="3345" w:type="dxa"/>
          </w:tcPr>
          <w:p w14:paraId="700AD3C9" w14:textId="77777777" w:rsidR="00440477" w:rsidRDefault="00440477" w:rsidP="00BA7D84">
            <w:pPr>
              <w:pStyle w:val="TableText"/>
              <w:rPr>
                <w:ins w:id="10761" w:author="Russ Ott" w:date="2022-05-16T11:54:00Z"/>
              </w:rPr>
            </w:pPr>
            <w:ins w:id="10762" w:author="Russ Ott" w:date="2022-05-16T11:54:00Z">
              <w:r>
                <w:tab/>
              </w:r>
              <w:r>
                <w:tab/>
                <w:t>@codeSystem</w:t>
              </w:r>
            </w:ins>
          </w:p>
        </w:tc>
        <w:tc>
          <w:tcPr>
            <w:tcW w:w="720" w:type="dxa"/>
          </w:tcPr>
          <w:p w14:paraId="6A6BCC83" w14:textId="77777777" w:rsidR="00440477" w:rsidRDefault="00440477" w:rsidP="00BA7D84">
            <w:pPr>
              <w:pStyle w:val="TableText"/>
              <w:rPr>
                <w:ins w:id="10763" w:author="Russ Ott" w:date="2022-05-16T11:54:00Z"/>
              </w:rPr>
            </w:pPr>
            <w:ins w:id="10764" w:author="Russ Ott" w:date="2022-05-16T11:54:00Z">
              <w:r>
                <w:t>1..1</w:t>
              </w:r>
            </w:ins>
          </w:p>
        </w:tc>
        <w:tc>
          <w:tcPr>
            <w:tcW w:w="1152" w:type="dxa"/>
          </w:tcPr>
          <w:p w14:paraId="4491BF97" w14:textId="77777777" w:rsidR="00440477" w:rsidRDefault="00440477" w:rsidP="00BA7D84">
            <w:pPr>
              <w:pStyle w:val="TableText"/>
              <w:rPr>
                <w:ins w:id="10765" w:author="Russ Ott" w:date="2022-05-16T11:54:00Z"/>
              </w:rPr>
            </w:pPr>
            <w:ins w:id="10766" w:author="Russ Ott" w:date="2022-05-16T11:54:00Z">
              <w:r>
                <w:t>SHALL</w:t>
              </w:r>
            </w:ins>
          </w:p>
        </w:tc>
        <w:tc>
          <w:tcPr>
            <w:tcW w:w="864" w:type="dxa"/>
          </w:tcPr>
          <w:p w14:paraId="266FE351" w14:textId="77777777" w:rsidR="00440477" w:rsidRDefault="00440477" w:rsidP="00BA7D84">
            <w:pPr>
              <w:pStyle w:val="TableText"/>
              <w:rPr>
                <w:ins w:id="10767" w:author="Russ Ott" w:date="2022-05-16T11:54:00Z"/>
              </w:rPr>
            </w:pPr>
          </w:p>
        </w:tc>
        <w:tc>
          <w:tcPr>
            <w:tcW w:w="1104" w:type="dxa"/>
          </w:tcPr>
          <w:p w14:paraId="2D705DA3" w14:textId="7EA742B2" w:rsidR="00440477" w:rsidRDefault="001C172D" w:rsidP="00BA7D84">
            <w:pPr>
              <w:pStyle w:val="TableText"/>
              <w:rPr>
                <w:ins w:id="10768" w:author="Russ Ott" w:date="2022-05-16T11:54:00Z"/>
              </w:rPr>
            </w:pPr>
            <w:ins w:id="10769" w:author="Russ Ott" w:date="2022-05-16T11:54:00Z">
              <w:r>
                <w:fldChar w:fldCharType="begin"/>
              </w:r>
              <w:r>
                <w:instrText xml:space="preserve"> HYPERLINK \l "C_4515-191" \h </w:instrText>
              </w:r>
              <w:r>
                <w:fldChar w:fldCharType="separate"/>
              </w:r>
              <w:r w:rsidR="00440477">
                <w:rPr>
                  <w:rStyle w:val="HyperlinkText9pt"/>
                </w:rPr>
                <w:t>4515-191</w:t>
              </w:r>
              <w:r>
                <w:rPr>
                  <w:rStyle w:val="HyperlinkText9pt"/>
                </w:rPr>
                <w:fldChar w:fldCharType="end"/>
              </w:r>
            </w:ins>
          </w:p>
        </w:tc>
        <w:tc>
          <w:tcPr>
            <w:tcW w:w="2975" w:type="dxa"/>
          </w:tcPr>
          <w:p w14:paraId="4AC50D6E" w14:textId="77777777" w:rsidR="00440477" w:rsidRDefault="00440477" w:rsidP="00BA7D84">
            <w:pPr>
              <w:pStyle w:val="TableText"/>
              <w:rPr>
                <w:ins w:id="10770" w:author="Russ Ott" w:date="2022-05-16T11:54:00Z"/>
              </w:rPr>
            </w:pPr>
            <w:ins w:id="10771" w:author="Russ Ott" w:date="2022-05-16T11:54:00Z">
              <w:r>
                <w:t>urn:oid:2.16.840.1.113883.6.1 (LOINC) = 2.16.840.1.113883.6.1</w:t>
              </w:r>
            </w:ins>
          </w:p>
        </w:tc>
      </w:tr>
      <w:tr w:rsidR="00440477" w14:paraId="2BB0424E" w14:textId="77777777" w:rsidTr="00BA7D84">
        <w:trPr>
          <w:jc w:val="center"/>
          <w:ins w:id="10772" w:author="Russ Ott" w:date="2022-05-16T11:54:00Z"/>
        </w:trPr>
        <w:tc>
          <w:tcPr>
            <w:tcW w:w="3345" w:type="dxa"/>
          </w:tcPr>
          <w:p w14:paraId="343A03B2" w14:textId="77777777" w:rsidR="00440477" w:rsidRDefault="00440477" w:rsidP="00BA7D84">
            <w:pPr>
              <w:pStyle w:val="TableText"/>
              <w:rPr>
                <w:ins w:id="10773" w:author="Russ Ott" w:date="2022-05-16T11:54:00Z"/>
              </w:rPr>
            </w:pPr>
            <w:ins w:id="10774" w:author="Russ Ott" w:date="2022-05-16T11:54:00Z">
              <w:r>
                <w:tab/>
                <w:t>statusCode</w:t>
              </w:r>
            </w:ins>
          </w:p>
        </w:tc>
        <w:tc>
          <w:tcPr>
            <w:tcW w:w="720" w:type="dxa"/>
          </w:tcPr>
          <w:p w14:paraId="30AC84C7" w14:textId="77777777" w:rsidR="00440477" w:rsidRDefault="00440477" w:rsidP="00BA7D84">
            <w:pPr>
              <w:pStyle w:val="TableText"/>
              <w:rPr>
                <w:ins w:id="10775" w:author="Russ Ott" w:date="2022-05-16T11:54:00Z"/>
              </w:rPr>
            </w:pPr>
            <w:ins w:id="10776" w:author="Russ Ott" w:date="2022-05-16T11:54:00Z">
              <w:r>
                <w:t>1..1</w:t>
              </w:r>
            </w:ins>
          </w:p>
        </w:tc>
        <w:tc>
          <w:tcPr>
            <w:tcW w:w="1152" w:type="dxa"/>
          </w:tcPr>
          <w:p w14:paraId="656E9A36" w14:textId="77777777" w:rsidR="00440477" w:rsidRDefault="00440477" w:rsidP="00BA7D84">
            <w:pPr>
              <w:pStyle w:val="TableText"/>
              <w:rPr>
                <w:ins w:id="10777" w:author="Russ Ott" w:date="2022-05-16T11:54:00Z"/>
              </w:rPr>
            </w:pPr>
            <w:ins w:id="10778" w:author="Russ Ott" w:date="2022-05-16T11:54:00Z">
              <w:r>
                <w:t>SHALL</w:t>
              </w:r>
            </w:ins>
          </w:p>
        </w:tc>
        <w:tc>
          <w:tcPr>
            <w:tcW w:w="864" w:type="dxa"/>
          </w:tcPr>
          <w:p w14:paraId="5F1EF43D" w14:textId="77777777" w:rsidR="00440477" w:rsidRDefault="00440477" w:rsidP="00BA7D84">
            <w:pPr>
              <w:pStyle w:val="TableText"/>
              <w:rPr>
                <w:ins w:id="10779" w:author="Russ Ott" w:date="2022-05-16T11:54:00Z"/>
              </w:rPr>
            </w:pPr>
          </w:p>
        </w:tc>
        <w:tc>
          <w:tcPr>
            <w:tcW w:w="1104" w:type="dxa"/>
          </w:tcPr>
          <w:p w14:paraId="418CB435" w14:textId="71B69016" w:rsidR="00440477" w:rsidRDefault="001C172D" w:rsidP="00BA7D84">
            <w:pPr>
              <w:pStyle w:val="TableText"/>
              <w:rPr>
                <w:ins w:id="10780" w:author="Russ Ott" w:date="2022-05-16T11:54:00Z"/>
              </w:rPr>
            </w:pPr>
            <w:ins w:id="10781" w:author="Russ Ott" w:date="2022-05-16T11:54:00Z">
              <w:r>
                <w:fldChar w:fldCharType="begin"/>
              </w:r>
              <w:r>
                <w:instrText xml:space="preserve"> HYPERLINK \l "C_4515-32881" \h </w:instrText>
              </w:r>
              <w:r>
                <w:fldChar w:fldCharType="separate"/>
              </w:r>
              <w:r w:rsidR="00440477">
                <w:rPr>
                  <w:rStyle w:val="HyperlinkText9pt"/>
                </w:rPr>
                <w:t>4515-32881</w:t>
              </w:r>
              <w:r>
                <w:rPr>
                  <w:rStyle w:val="HyperlinkText9pt"/>
                </w:rPr>
                <w:fldChar w:fldCharType="end"/>
              </w:r>
            </w:ins>
          </w:p>
        </w:tc>
        <w:tc>
          <w:tcPr>
            <w:tcW w:w="2975" w:type="dxa"/>
          </w:tcPr>
          <w:p w14:paraId="4DEA2C3F" w14:textId="77777777" w:rsidR="00440477" w:rsidRDefault="00440477" w:rsidP="00BA7D84">
            <w:pPr>
              <w:pStyle w:val="TableText"/>
              <w:rPr>
                <w:ins w:id="10782" w:author="Russ Ott" w:date="2022-05-16T11:54:00Z"/>
              </w:rPr>
            </w:pPr>
          </w:p>
        </w:tc>
      </w:tr>
      <w:tr w:rsidR="00440477" w14:paraId="2F9C8634" w14:textId="77777777" w:rsidTr="00BA7D84">
        <w:trPr>
          <w:jc w:val="center"/>
          <w:ins w:id="10783" w:author="Russ Ott" w:date="2022-05-16T11:54:00Z"/>
        </w:trPr>
        <w:tc>
          <w:tcPr>
            <w:tcW w:w="3345" w:type="dxa"/>
          </w:tcPr>
          <w:p w14:paraId="23EC86E0" w14:textId="77777777" w:rsidR="00440477" w:rsidRDefault="00440477" w:rsidP="00BA7D84">
            <w:pPr>
              <w:pStyle w:val="TableText"/>
              <w:rPr>
                <w:ins w:id="10784" w:author="Russ Ott" w:date="2022-05-16T11:54:00Z"/>
              </w:rPr>
            </w:pPr>
            <w:ins w:id="10785" w:author="Russ Ott" w:date="2022-05-16T11:54:00Z">
              <w:r>
                <w:tab/>
              </w:r>
              <w:r>
                <w:tab/>
                <w:t>@code</w:t>
              </w:r>
            </w:ins>
          </w:p>
        </w:tc>
        <w:tc>
          <w:tcPr>
            <w:tcW w:w="720" w:type="dxa"/>
          </w:tcPr>
          <w:p w14:paraId="43FEFF5D" w14:textId="77777777" w:rsidR="00440477" w:rsidRDefault="00440477" w:rsidP="00BA7D84">
            <w:pPr>
              <w:pStyle w:val="TableText"/>
              <w:rPr>
                <w:ins w:id="10786" w:author="Russ Ott" w:date="2022-05-16T11:54:00Z"/>
              </w:rPr>
            </w:pPr>
            <w:ins w:id="10787" w:author="Russ Ott" w:date="2022-05-16T11:54:00Z">
              <w:r>
                <w:t>1..1</w:t>
              </w:r>
            </w:ins>
          </w:p>
        </w:tc>
        <w:tc>
          <w:tcPr>
            <w:tcW w:w="1152" w:type="dxa"/>
          </w:tcPr>
          <w:p w14:paraId="28977146" w14:textId="77777777" w:rsidR="00440477" w:rsidRDefault="00440477" w:rsidP="00BA7D84">
            <w:pPr>
              <w:pStyle w:val="TableText"/>
              <w:rPr>
                <w:ins w:id="10788" w:author="Russ Ott" w:date="2022-05-16T11:54:00Z"/>
              </w:rPr>
            </w:pPr>
            <w:ins w:id="10789" w:author="Russ Ott" w:date="2022-05-16T11:54:00Z">
              <w:r>
                <w:t>SHALL</w:t>
              </w:r>
            </w:ins>
          </w:p>
        </w:tc>
        <w:tc>
          <w:tcPr>
            <w:tcW w:w="864" w:type="dxa"/>
          </w:tcPr>
          <w:p w14:paraId="54E13FC7" w14:textId="77777777" w:rsidR="00440477" w:rsidRDefault="00440477" w:rsidP="00BA7D84">
            <w:pPr>
              <w:pStyle w:val="TableText"/>
              <w:rPr>
                <w:ins w:id="10790" w:author="Russ Ott" w:date="2022-05-16T11:54:00Z"/>
              </w:rPr>
            </w:pPr>
          </w:p>
        </w:tc>
        <w:tc>
          <w:tcPr>
            <w:tcW w:w="1104" w:type="dxa"/>
          </w:tcPr>
          <w:p w14:paraId="60589BB8" w14:textId="03C28BB7" w:rsidR="00440477" w:rsidRDefault="001C172D" w:rsidP="00BA7D84">
            <w:pPr>
              <w:pStyle w:val="TableText"/>
              <w:rPr>
                <w:ins w:id="10791" w:author="Russ Ott" w:date="2022-05-16T11:54:00Z"/>
              </w:rPr>
            </w:pPr>
            <w:ins w:id="10792" w:author="Russ Ott" w:date="2022-05-16T11:54:00Z">
              <w:r>
                <w:fldChar w:fldCharType="begin"/>
              </w:r>
              <w:r>
                <w:instrText xml:space="preserve"> HYPERLINK \l "C_4515-32883" \h </w:instrText>
              </w:r>
              <w:r>
                <w:fldChar w:fldCharType="separate"/>
              </w:r>
              <w:r w:rsidR="00440477">
                <w:rPr>
                  <w:rStyle w:val="HyperlinkText9pt"/>
                </w:rPr>
                <w:t>4515-32883</w:t>
              </w:r>
              <w:r>
                <w:rPr>
                  <w:rStyle w:val="HyperlinkText9pt"/>
                </w:rPr>
                <w:fldChar w:fldCharType="end"/>
              </w:r>
            </w:ins>
          </w:p>
        </w:tc>
        <w:tc>
          <w:tcPr>
            <w:tcW w:w="2975" w:type="dxa"/>
          </w:tcPr>
          <w:p w14:paraId="425AC74C" w14:textId="77777777" w:rsidR="00440477" w:rsidRDefault="00440477" w:rsidP="00BA7D84">
            <w:pPr>
              <w:pStyle w:val="TableText"/>
              <w:rPr>
                <w:ins w:id="10793" w:author="Russ Ott" w:date="2022-05-16T11:54:00Z"/>
              </w:rPr>
            </w:pPr>
            <w:ins w:id="10794" w:author="Russ Ott" w:date="2022-05-16T11:54:00Z">
              <w:r>
                <w:t>urn:oid:2.16.840.1.113883.5.14 (HL7ActStatus) = completed</w:t>
              </w:r>
            </w:ins>
          </w:p>
        </w:tc>
      </w:tr>
      <w:tr w:rsidR="00440477" w14:paraId="688C9825" w14:textId="77777777" w:rsidTr="00BA7D84">
        <w:trPr>
          <w:jc w:val="center"/>
          <w:ins w:id="10795" w:author="Russ Ott" w:date="2022-05-16T11:54:00Z"/>
        </w:trPr>
        <w:tc>
          <w:tcPr>
            <w:tcW w:w="3345" w:type="dxa"/>
          </w:tcPr>
          <w:p w14:paraId="22D53955" w14:textId="77777777" w:rsidR="00440477" w:rsidRDefault="00440477" w:rsidP="00BA7D84">
            <w:pPr>
              <w:pStyle w:val="TableText"/>
              <w:rPr>
                <w:ins w:id="10796" w:author="Russ Ott" w:date="2022-05-16T11:54:00Z"/>
              </w:rPr>
            </w:pPr>
            <w:ins w:id="10797" w:author="Russ Ott" w:date="2022-05-16T11:54:00Z">
              <w:r>
                <w:tab/>
                <w:t>effectiveTime</w:t>
              </w:r>
            </w:ins>
          </w:p>
        </w:tc>
        <w:tc>
          <w:tcPr>
            <w:tcW w:w="720" w:type="dxa"/>
          </w:tcPr>
          <w:p w14:paraId="69052D72" w14:textId="77777777" w:rsidR="00440477" w:rsidRDefault="00440477" w:rsidP="00BA7D84">
            <w:pPr>
              <w:pStyle w:val="TableText"/>
              <w:rPr>
                <w:ins w:id="10798" w:author="Russ Ott" w:date="2022-05-16T11:54:00Z"/>
              </w:rPr>
            </w:pPr>
            <w:ins w:id="10799" w:author="Russ Ott" w:date="2022-05-16T11:54:00Z">
              <w:r>
                <w:t>1..1</w:t>
              </w:r>
            </w:ins>
          </w:p>
        </w:tc>
        <w:tc>
          <w:tcPr>
            <w:tcW w:w="1152" w:type="dxa"/>
          </w:tcPr>
          <w:p w14:paraId="06AD57C4" w14:textId="77777777" w:rsidR="00440477" w:rsidRDefault="00440477" w:rsidP="00BA7D84">
            <w:pPr>
              <w:pStyle w:val="TableText"/>
              <w:rPr>
                <w:ins w:id="10800" w:author="Russ Ott" w:date="2022-05-16T11:54:00Z"/>
              </w:rPr>
            </w:pPr>
            <w:ins w:id="10801" w:author="Russ Ott" w:date="2022-05-16T11:54:00Z">
              <w:r>
                <w:t>SHALL</w:t>
              </w:r>
            </w:ins>
          </w:p>
        </w:tc>
        <w:tc>
          <w:tcPr>
            <w:tcW w:w="864" w:type="dxa"/>
          </w:tcPr>
          <w:p w14:paraId="430CBC84" w14:textId="77777777" w:rsidR="00440477" w:rsidRDefault="00440477" w:rsidP="00BA7D84">
            <w:pPr>
              <w:pStyle w:val="TableText"/>
              <w:rPr>
                <w:ins w:id="10802" w:author="Russ Ott" w:date="2022-05-16T11:54:00Z"/>
              </w:rPr>
            </w:pPr>
          </w:p>
        </w:tc>
        <w:tc>
          <w:tcPr>
            <w:tcW w:w="1104" w:type="dxa"/>
          </w:tcPr>
          <w:p w14:paraId="5AA8E446" w14:textId="5976985C" w:rsidR="00440477" w:rsidRDefault="001C172D" w:rsidP="00BA7D84">
            <w:pPr>
              <w:pStyle w:val="TableText"/>
              <w:rPr>
                <w:ins w:id="10803" w:author="Russ Ott" w:date="2022-05-16T11:54:00Z"/>
              </w:rPr>
            </w:pPr>
            <w:ins w:id="10804" w:author="Russ Ott" w:date="2022-05-16T11:54:00Z">
              <w:r>
                <w:fldChar w:fldCharType="begin"/>
              </w:r>
              <w:r>
                <w:instrText xml:space="preserve"> HYPERLINK \l "C_4515-32882" \h </w:instrText>
              </w:r>
              <w:r>
                <w:fldChar w:fldCharType="separate"/>
              </w:r>
              <w:r w:rsidR="00440477">
                <w:rPr>
                  <w:rStyle w:val="HyperlinkText9pt"/>
                </w:rPr>
                <w:t>4515-32882</w:t>
              </w:r>
              <w:r>
                <w:rPr>
                  <w:rStyle w:val="HyperlinkText9pt"/>
                </w:rPr>
                <w:fldChar w:fldCharType="end"/>
              </w:r>
            </w:ins>
          </w:p>
        </w:tc>
        <w:tc>
          <w:tcPr>
            <w:tcW w:w="2975" w:type="dxa"/>
          </w:tcPr>
          <w:p w14:paraId="1C4A46D8" w14:textId="77777777" w:rsidR="00440477" w:rsidRDefault="00440477" w:rsidP="00BA7D84">
            <w:pPr>
              <w:pStyle w:val="TableText"/>
              <w:rPr>
                <w:ins w:id="10805" w:author="Russ Ott" w:date="2022-05-16T11:54:00Z"/>
              </w:rPr>
            </w:pPr>
          </w:p>
        </w:tc>
      </w:tr>
      <w:tr w:rsidR="00440477" w14:paraId="3C05D8A0" w14:textId="77777777" w:rsidTr="00BA7D84">
        <w:trPr>
          <w:jc w:val="center"/>
          <w:ins w:id="10806" w:author="Russ Ott" w:date="2022-05-16T11:54:00Z"/>
        </w:trPr>
        <w:tc>
          <w:tcPr>
            <w:tcW w:w="3345" w:type="dxa"/>
          </w:tcPr>
          <w:p w14:paraId="74B5AED0" w14:textId="77777777" w:rsidR="00440477" w:rsidRDefault="00440477" w:rsidP="00BA7D84">
            <w:pPr>
              <w:pStyle w:val="TableText"/>
              <w:rPr>
                <w:ins w:id="10807" w:author="Russ Ott" w:date="2022-05-16T11:54:00Z"/>
              </w:rPr>
            </w:pPr>
            <w:ins w:id="10808" w:author="Russ Ott" w:date="2022-05-16T11:54:00Z">
              <w:r>
                <w:tab/>
              </w:r>
              <w:r>
                <w:tab/>
                <w:t>low</w:t>
              </w:r>
            </w:ins>
          </w:p>
        </w:tc>
        <w:tc>
          <w:tcPr>
            <w:tcW w:w="720" w:type="dxa"/>
          </w:tcPr>
          <w:p w14:paraId="79004690" w14:textId="77777777" w:rsidR="00440477" w:rsidRDefault="00440477" w:rsidP="00BA7D84">
            <w:pPr>
              <w:pStyle w:val="TableText"/>
              <w:rPr>
                <w:ins w:id="10809" w:author="Russ Ott" w:date="2022-05-16T11:54:00Z"/>
              </w:rPr>
            </w:pPr>
            <w:ins w:id="10810" w:author="Russ Ott" w:date="2022-05-16T11:54:00Z">
              <w:r>
                <w:t>1..1</w:t>
              </w:r>
            </w:ins>
          </w:p>
        </w:tc>
        <w:tc>
          <w:tcPr>
            <w:tcW w:w="1152" w:type="dxa"/>
          </w:tcPr>
          <w:p w14:paraId="1A9FFCD3" w14:textId="77777777" w:rsidR="00440477" w:rsidRDefault="00440477" w:rsidP="00BA7D84">
            <w:pPr>
              <w:pStyle w:val="TableText"/>
              <w:rPr>
                <w:ins w:id="10811" w:author="Russ Ott" w:date="2022-05-16T11:54:00Z"/>
              </w:rPr>
            </w:pPr>
            <w:ins w:id="10812" w:author="Russ Ott" w:date="2022-05-16T11:54:00Z">
              <w:r>
                <w:t>SHALL</w:t>
              </w:r>
            </w:ins>
          </w:p>
        </w:tc>
        <w:tc>
          <w:tcPr>
            <w:tcW w:w="864" w:type="dxa"/>
          </w:tcPr>
          <w:p w14:paraId="06B2DD88" w14:textId="77777777" w:rsidR="00440477" w:rsidRDefault="00440477" w:rsidP="00BA7D84">
            <w:pPr>
              <w:pStyle w:val="TableText"/>
              <w:rPr>
                <w:ins w:id="10813" w:author="Russ Ott" w:date="2022-05-16T11:54:00Z"/>
              </w:rPr>
            </w:pPr>
          </w:p>
        </w:tc>
        <w:tc>
          <w:tcPr>
            <w:tcW w:w="1104" w:type="dxa"/>
          </w:tcPr>
          <w:p w14:paraId="16E96AB3" w14:textId="35BFFA0F" w:rsidR="00440477" w:rsidRDefault="001C172D" w:rsidP="00BA7D84">
            <w:pPr>
              <w:pStyle w:val="TableText"/>
              <w:rPr>
                <w:ins w:id="10814" w:author="Russ Ott" w:date="2022-05-16T11:54:00Z"/>
              </w:rPr>
            </w:pPr>
            <w:ins w:id="10815" w:author="Russ Ott" w:date="2022-05-16T11:54:00Z">
              <w:r>
                <w:fldChar w:fldCharType="begin"/>
              </w:r>
              <w:r>
                <w:instrText xml:space="preserve"> HYPERLINK \l "C_4515-32884" \h </w:instrText>
              </w:r>
              <w:r>
                <w:fldChar w:fldCharType="separate"/>
              </w:r>
              <w:r w:rsidR="00440477">
                <w:rPr>
                  <w:rStyle w:val="HyperlinkText9pt"/>
                </w:rPr>
                <w:t>4515-32884</w:t>
              </w:r>
              <w:r>
                <w:rPr>
                  <w:rStyle w:val="HyperlinkText9pt"/>
                </w:rPr>
                <w:fldChar w:fldCharType="end"/>
              </w:r>
            </w:ins>
          </w:p>
        </w:tc>
        <w:tc>
          <w:tcPr>
            <w:tcW w:w="2975" w:type="dxa"/>
          </w:tcPr>
          <w:p w14:paraId="13AF02A9" w14:textId="77777777" w:rsidR="00440477" w:rsidRDefault="00440477" w:rsidP="00BA7D84">
            <w:pPr>
              <w:pStyle w:val="TableText"/>
              <w:rPr>
                <w:ins w:id="10816" w:author="Russ Ott" w:date="2022-05-16T11:54:00Z"/>
              </w:rPr>
            </w:pPr>
          </w:p>
        </w:tc>
      </w:tr>
      <w:tr w:rsidR="00440477" w14:paraId="2949699F" w14:textId="77777777" w:rsidTr="00BA7D84">
        <w:trPr>
          <w:jc w:val="center"/>
          <w:ins w:id="10817" w:author="Russ Ott" w:date="2022-05-16T11:54:00Z"/>
        </w:trPr>
        <w:tc>
          <w:tcPr>
            <w:tcW w:w="3345" w:type="dxa"/>
          </w:tcPr>
          <w:p w14:paraId="475433B0" w14:textId="77777777" w:rsidR="00440477" w:rsidRDefault="00440477" w:rsidP="00BA7D84">
            <w:pPr>
              <w:pStyle w:val="TableText"/>
              <w:rPr>
                <w:ins w:id="10818" w:author="Russ Ott" w:date="2022-05-16T11:54:00Z"/>
              </w:rPr>
            </w:pPr>
            <w:ins w:id="10819" w:author="Russ Ott" w:date="2022-05-16T11:54:00Z">
              <w:r>
                <w:tab/>
              </w:r>
              <w:r>
                <w:tab/>
                <w:t>high</w:t>
              </w:r>
            </w:ins>
          </w:p>
        </w:tc>
        <w:tc>
          <w:tcPr>
            <w:tcW w:w="720" w:type="dxa"/>
          </w:tcPr>
          <w:p w14:paraId="044FBE4F" w14:textId="77777777" w:rsidR="00440477" w:rsidRDefault="00440477" w:rsidP="00BA7D84">
            <w:pPr>
              <w:pStyle w:val="TableText"/>
              <w:rPr>
                <w:ins w:id="10820" w:author="Russ Ott" w:date="2022-05-16T11:54:00Z"/>
              </w:rPr>
            </w:pPr>
            <w:ins w:id="10821" w:author="Russ Ott" w:date="2022-05-16T11:54:00Z">
              <w:r>
                <w:t>0..1</w:t>
              </w:r>
            </w:ins>
          </w:p>
        </w:tc>
        <w:tc>
          <w:tcPr>
            <w:tcW w:w="1152" w:type="dxa"/>
          </w:tcPr>
          <w:p w14:paraId="0244883D" w14:textId="77777777" w:rsidR="00440477" w:rsidRDefault="00440477" w:rsidP="00BA7D84">
            <w:pPr>
              <w:pStyle w:val="TableText"/>
              <w:rPr>
                <w:ins w:id="10822" w:author="Russ Ott" w:date="2022-05-16T11:54:00Z"/>
              </w:rPr>
            </w:pPr>
            <w:ins w:id="10823" w:author="Russ Ott" w:date="2022-05-16T11:54:00Z">
              <w:r>
                <w:t>MAY</w:t>
              </w:r>
            </w:ins>
          </w:p>
        </w:tc>
        <w:tc>
          <w:tcPr>
            <w:tcW w:w="864" w:type="dxa"/>
          </w:tcPr>
          <w:p w14:paraId="1A2B2DBB" w14:textId="77777777" w:rsidR="00440477" w:rsidRDefault="00440477" w:rsidP="00BA7D84">
            <w:pPr>
              <w:pStyle w:val="TableText"/>
              <w:rPr>
                <w:ins w:id="10824" w:author="Russ Ott" w:date="2022-05-16T11:54:00Z"/>
              </w:rPr>
            </w:pPr>
          </w:p>
        </w:tc>
        <w:tc>
          <w:tcPr>
            <w:tcW w:w="1104" w:type="dxa"/>
          </w:tcPr>
          <w:p w14:paraId="058620CD" w14:textId="20E8D5DC" w:rsidR="00440477" w:rsidRDefault="001C172D" w:rsidP="00BA7D84">
            <w:pPr>
              <w:pStyle w:val="TableText"/>
              <w:rPr>
                <w:ins w:id="10825" w:author="Russ Ott" w:date="2022-05-16T11:54:00Z"/>
              </w:rPr>
            </w:pPr>
            <w:ins w:id="10826" w:author="Russ Ott" w:date="2022-05-16T11:54:00Z">
              <w:r>
                <w:fldChar w:fldCharType="begin"/>
              </w:r>
              <w:r>
                <w:instrText xml:space="preserve"> HYPERLINK \l "C_4515-32885" \h </w:instrText>
              </w:r>
              <w:r>
                <w:fldChar w:fldCharType="separate"/>
              </w:r>
              <w:r w:rsidR="00440477">
                <w:rPr>
                  <w:rStyle w:val="HyperlinkText9pt"/>
                </w:rPr>
                <w:t>4515-32885</w:t>
              </w:r>
              <w:r>
                <w:rPr>
                  <w:rStyle w:val="HyperlinkText9pt"/>
                </w:rPr>
                <w:fldChar w:fldCharType="end"/>
              </w:r>
            </w:ins>
          </w:p>
        </w:tc>
        <w:tc>
          <w:tcPr>
            <w:tcW w:w="2975" w:type="dxa"/>
          </w:tcPr>
          <w:p w14:paraId="05A515FE" w14:textId="77777777" w:rsidR="00440477" w:rsidRDefault="00440477" w:rsidP="00BA7D84">
            <w:pPr>
              <w:pStyle w:val="TableText"/>
              <w:rPr>
                <w:ins w:id="10827" w:author="Russ Ott" w:date="2022-05-16T11:54:00Z"/>
              </w:rPr>
            </w:pPr>
          </w:p>
        </w:tc>
      </w:tr>
      <w:tr w:rsidR="00440477" w14:paraId="0B43C018" w14:textId="77777777" w:rsidTr="00BA7D84">
        <w:trPr>
          <w:jc w:val="center"/>
          <w:ins w:id="10828" w:author="Russ Ott" w:date="2022-05-16T11:54:00Z"/>
        </w:trPr>
        <w:tc>
          <w:tcPr>
            <w:tcW w:w="3345" w:type="dxa"/>
          </w:tcPr>
          <w:p w14:paraId="0065C305" w14:textId="77777777" w:rsidR="00440477" w:rsidRDefault="00440477" w:rsidP="00BA7D84">
            <w:pPr>
              <w:pStyle w:val="TableText"/>
              <w:rPr>
                <w:ins w:id="10829" w:author="Russ Ott" w:date="2022-05-16T11:54:00Z"/>
              </w:rPr>
            </w:pPr>
            <w:ins w:id="10830" w:author="Russ Ott" w:date="2022-05-16T11:54:00Z">
              <w:r>
                <w:tab/>
                <w:t>value</w:t>
              </w:r>
            </w:ins>
          </w:p>
        </w:tc>
        <w:tc>
          <w:tcPr>
            <w:tcW w:w="720" w:type="dxa"/>
          </w:tcPr>
          <w:p w14:paraId="5AF74A84" w14:textId="77777777" w:rsidR="00440477" w:rsidRDefault="00440477" w:rsidP="00BA7D84">
            <w:pPr>
              <w:pStyle w:val="TableText"/>
              <w:rPr>
                <w:ins w:id="10831" w:author="Russ Ott" w:date="2022-05-16T11:54:00Z"/>
              </w:rPr>
            </w:pPr>
            <w:ins w:id="10832" w:author="Russ Ott" w:date="2022-05-16T11:54:00Z">
              <w:r>
                <w:t>1..1</w:t>
              </w:r>
            </w:ins>
          </w:p>
        </w:tc>
        <w:tc>
          <w:tcPr>
            <w:tcW w:w="1152" w:type="dxa"/>
          </w:tcPr>
          <w:p w14:paraId="5BF29088" w14:textId="77777777" w:rsidR="00440477" w:rsidRDefault="00440477" w:rsidP="00BA7D84">
            <w:pPr>
              <w:pStyle w:val="TableText"/>
              <w:rPr>
                <w:ins w:id="10833" w:author="Russ Ott" w:date="2022-05-16T11:54:00Z"/>
              </w:rPr>
            </w:pPr>
            <w:ins w:id="10834" w:author="Russ Ott" w:date="2022-05-16T11:54:00Z">
              <w:r>
                <w:t>SHALL</w:t>
              </w:r>
            </w:ins>
          </w:p>
        </w:tc>
        <w:tc>
          <w:tcPr>
            <w:tcW w:w="864" w:type="dxa"/>
          </w:tcPr>
          <w:p w14:paraId="039F8CD3" w14:textId="77777777" w:rsidR="00440477" w:rsidRDefault="00440477" w:rsidP="00BA7D84">
            <w:pPr>
              <w:pStyle w:val="TableText"/>
              <w:rPr>
                <w:ins w:id="10835" w:author="Russ Ott" w:date="2022-05-16T11:54:00Z"/>
              </w:rPr>
            </w:pPr>
            <w:ins w:id="10836" w:author="Russ Ott" w:date="2022-05-16T11:54:00Z">
              <w:r>
                <w:t>CD</w:t>
              </w:r>
            </w:ins>
          </w:p>
        </w:tc>
        <w:tc>
          <w:tcPr>
            <w:tcW w:w="1104" w:type="dxa"/>
          </w:tcPr>
          <w:p w14:paraId="1AEA1ED8" w14:textId="1F612C8B" w:rsidR="00440477" w:rsidRDefault="001C172D" w:rsidP="00BA7D84">
            <w:pPr>
              <w:pStyle w:val="TableText"/>
              <w:rPr>
                <w:ins w:id="10837" w:author="Russ Ott" w:date="2022-05-16T11:54:00Z"/>
              </w:rPr>
            </w:pPr>
            <w:ins w:id="10838" w:author="Russ Ott" w:date="2022-05-16T11:54:00Z">
              <w:r>
                <w:fldChar w:fldCharType="begin"/>
              </w:r>
              <w:r>
                <w:instrText xml:space="preserve"> HYPERLINK \l "C_4515-187" \h </w:instrText>
              </w:r>
              <w:r>
                <w:fldChar w:fldCharType="separate"/>
              </w:r>
              <w:r w:rsidR="00440477">
                <w:rPr>
                  <w:rStyle w:val="HyperlinkText9pt"/>
                </w:rPr>
                <w:t>4515-187</w:t>
              </w:r>
              <w:r>
                <w:rPr>
                  <w:rStyle w:val="HyperlinkText9pt"/>
                </w:rPr>
                <w:fldChar w:fldCharType="end"/>
              </w:r>
            </w:ins>
          </w:p>
        </w:tc>
        <w:tc>
          <w:tcPr>
            <w:tcW w:w="2975" w:type="dxa"/>
          </w:tcPr>
          <w:p w14:paraId="22AE140B" w14:textId="77777777" w:rsidR="00440477" w:rsidRDefault="00440477" w:rsidP="00BA7D84">
            <w:pPr>
              <w:pStyle w:val="TableText"/>
              <w:rPr>
                <w:ins w:id="10839" w:author="Russ Ott" w:date="2022-05-16T11:54:00Z"/>
              </w:rPr>
            </w:pPr>
            <w:ins w:id="10840" w:author="Russ Ott" w:date="2022-05-16T11:54:00Z">
              <w:r>
                <w:t>urn:oid:2.16.840.1.113762.1.4.1021.33 (Sexual Orientation)</w:t>
              </w:r>
            </w:ins>
          </w:p>
        </w:tc>
      </w:tr>
      <w:tr w:rsidR="00440477" w14:paraId="3E772236" w14:textId="77777777" w:rsidTr="00BA7D84">
        <w:trPr>
          <w:jc w:val="center"/>
          <w:ins w:id="10841" w:author="Russ Ott" w:date="2022-05-16T11:54:00Z"/>
        </w:trPr>
        <w:tc>
          <w:tcPr>
            <w:tcW w:w="3345" w:type="dxa"/>
          </w:tcPr>
          <w:p w14:paraId="412D00E1" w14:textId="77777777" w:rsidR="00440477" w:rsidRDefault="00440477" w:rsidP="00BA7D84">
            <w:pPr>
              <w:pStyle w:val="TableText"/>
              <w:rPr>
                <w:ins w:id="10842" w:author="Russ Ott" w:date="2022-05-16T11:54:00Z"/>
              </w:rPr>
            </w:pPr>
            <w:ins w:id="10843" w:author="Russ Ott" w:date="2022-05-16T11:54:00Z">
              <w:r>
                <w:tab/>
              </w:r>
              <w:r>
                <w:tab/>
                <w:t>@nullFlavor</w:t>
              </w:r>
            </w:ins>
          </w:p>
        </w:tc>
        <w:tc>
          <w:tcPr>
            <w:tcW w:w="720" w:type="dxa"/>
          </w:tcPr>
          <w:p w14:paraId="76879F5C" w14:textId="77777777" w:rsidR="00440477" w:rsidRDefault="00440477" w:rsidP="00BA7D84">
            <w:pPr>
              <w:pStyle w:val="TableText"/>
              <w:rPr>
                <w:ins w:id="10844" w:author="Russ Ott" w:date="2022-05-16T11:54:00Z"/>
              </w:rPr>
            </w:pPr>
            <w:ins w:id="10845" w:author="Russ Ott" w:date="2022-05-16T11:54:00Z">
              <w:r>
                <w:t>0..1</w:t>
              </w:r>
            </w:ins>
          </w:p>
        </w:tc>
        <w:tc>
          <w:tcPr>
            <w:tcW w:w="1152" w:type="dxa"/>
          </w:tcPr>
          <w:p w14:paraId="4BF994A4" w14:textId="77777777" w:rsidR="00440477" w:rsidRDefault="00440477" w:rsidP="00BA7D84">
            <w:pPr>
              <w:pStyle w:val="TableText"/>
              <w:rPr>
                <w:ins w:id="10846" w:author="Russ Ott" w:date="2022-05-16T11:54:00Z"/>
              </w:rPr>
            </w:pPr>
            <w:ins w:id="10847" w:author="Russ Ott" w:date="2022-05-16T11:54:00Z">
              <w:r>
                <w:t>MAY</w:t>
              </w:r>
            </w:ins>
          </w:p>
        </w:tc>
        <w:tc>
          <w:tcPr>
            <w:tcW w:w="864" w:type="dxa"/>
          </w:tcPr>
          <w:p w14:paraId="40C83A1C" w14:textId="77777777" w:rsidR="00440477" w:rsidRDefault="00440477" w:rsidP="00BA7D84">
            <w:pPr>
              <w:pStyle w:val="TableText"/>
              <w:rPr>
                <w:ins w:id="10848" w:author="Russ Ott" w:date="2022-05-16T11:54:00Z"/>
              </w:rPr>
            </w:pPr>
          </w:p>
        </w:tc>
        <w:tc>
          <w:tcPr>
            <w:tcW w:w="1104" w:type="dxa"/>
          </w:tcPr>
          <w:p w14:paraId="5C6A188A" w14:textId="6DF69F3E" w:rsidR="00440477" w:rsidRDefault="001C172D" w:rsidP="00BA7D84">
            <w:pPr>
              <w:pStyle w:val="TableText"/>
              <w:rPr>
                <w:ins w:id="10849" w:author="Russ Ott" w:date="2022-05-16T11:54:00Z"/>
              </w:rPr>
            </w:pPr>
            <w:ins w:id="10850" w:author="Russ Ott" w:date="2022-05-16T11:54:00Z">
              <w:r>
                <w:fldChar w:fldCharType="begin"/>
              </w:r>
              <w:r>
                <w:instrText xml:space="preserve"> HYPERLINK \l "C_4515-192" \h </w:instrText>
              </w:r>
              <w:r>
                <w:fldChar w:fldCharType="separate"/>
              </w:r>
              <w:r w:rsidR="00440477">
                <w:rPr>
                  <w:rStyle w:val="HyperlinkText9pt"/>
                </w:rPr>
                <w:t>4515-192</w:t>
              </w:r>
              <w:r>
                <w:rPr>
                  <w:rStyle w:val="HyperlinkText9pt"/>
                </w:rPr>
                <w:fldChar w:fldCharType="end"/>
              </w:r>
            </w:ins>
          </w:p>
        </w:tc>
        <w:tc>
          <w:tcPr>
            <w:tcW w:w="2975" w:type="dxa"/>
          </w:tcPr>
          <w:p w14:paraId="6D3C5433" w14:textId="77777777" w:rsidR="00440477" w:rsidRDefault="00440477" w:rsidP="00BA7D84">
            <w:pPr>
              <w:pStyle w:val="TableText"/>
              <w:rPr>
                <w:ins w:id="10851" w:author="Russ Ott" w:date="2022-05-16T11:54:00Z"/>
              </w:rPr>
            </w:pPr>
            <w:ins w:id="10852" w:author="Russ Ott" w:date="2022-05-16T11:54:00Z">
              <w:r>
                <w:t>urn:oid:2.16.840.1.113762.1.4.1021.103 (Other or unknown or refused to answer)</w:t>
              </w:r>
            </w:ins>
          </w:p>
        </w:tc>
      </w:tr>
    </w:tbl>
    <w:p w14:paraId="7B684ADA" w14:textId="77777777" w:rsidR="00440477" w:rsidRDefault="00440477" w:rsidP="00440477">
      <w:pPr>
        <w:pStyle w:val="BodyText"/>
        <w:rPr>
          <w:ins w:id="10853" w:author="Russ Ott" w:date="2022-05-16T11:54:00Z"/>
        </w:rPr>
      </w:pPr>
    </w:p>
    <w:p w14:paraId="6B0C9A35" w14:textId="77777777" w:rsidR="00440477" w:rsidRDefault="00440477" w:rsidP="00440477">
      <w:pPr>
        <w:numPr>
          <w:ilvl w:val="0"/>
          <w:numId w:val="10"/>
        </w:numPr>
        <w:rPr>
          <w:ins w:id="10854" w:author="Russ Ott" w:date="2022-05-16T11:54:00Z"/>
        </w:rPr>
      </w:pPr>
      <w:ins w:id="10855" w:author="Russ Ott" w:date="2022-05-16T11:54:00Z">
        <w:r>
          <w:t xml:space="preserve">Conforms to Social History Observation (V3) template </w:t>
        </w:r>
        <w:r>
          <w:rPr>
            <w:rStyle w:val="XMLname"/>
          </w:rPr>
          <w:t xml:space="preserve">(identifier: </w:t>
        </w:r>
        <w:proofErr w:type="gramStart"/>
        <w:r>
          <w:rPr>
            <w:rStyle w:val="XMLname"/>
          </w:rPr>
          <w:t>urn:hl</w:t>
        </w:r>
        <w:proofErr w:type="gramEnd"/>
        <w:r>
          <w:rPr>
            <w:rStyle w:val="XMLname"/>
          </w:rPr>
          <w:t>7ii:2.16.840.1.113883.10.20.22.4.38:2015-08-01)</w:t>
        </w:r>
        <w:r>
          <w:t>.</w:t>
        </w:r>
      </w:ins>
    </w:p>
    <w:p w14:paraId="5D84DDC3" w14:textId="77777777" w:rsidR="00440477" w:rsidRDefault="00440477" w:rsidP="00440477">
      <w:pPr>
        <w:numPr>
          <w:ilvl w:val="0"/>
          <w:numId w:val="10"/>
        </w:numPr>
        <w:rPr>
          <w:ins w:id="10856" w:author="Russ Ott" w:date="2022-05-16T11:54:00Z"/>
        </w:rPr>
      </w:pPr>
      <w:ins w:id="10857"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w:t>
        </w:r>
        <w:proofErr w:type="spellStart"/>
        <w:r>
          <w:t>CodeSystem</w:t>
        </w:r>
        <w:proofErr w:type="spellEnd"/>
        <w:r>
          <w:t xml:space="preserve">: </w:t>
        </w:r>
        <w:r>
          <w:rPr>
            <w:rStyle w:val="XMLname"/>
          </w:rPr>
          <w:t>HL7ActClass urn:oid:2.16.840.1.113883.5.6</w:t>
        </w:r>
        <w:r>
          <w:rPr>
            <w:rStyle w:val="keyword"/>
          </w:rPr>
          <w:t xml:space="preserve"> STATIC</w:t>
        </w:r>
        <w:r>
          <w:t>)</w:t>
        </w:r>
        <w:bookmarkStart w:id="10858" w:name="C_4515-193"/>
        <w:r>
          <w:t xml:space="preserve"> (CONF:4515-193)</w:t>
        </w:r>
        <w:bookmarkEnd w:id="10858"/>
        <w:r>
          <w:t>.</w:t>
        </w:r>
      </w:ins>
    </w:p>
    <w:p w14:paraId="4D3C5B14" w14:textId="77777777" w:rsidR="00440477" w:rsidRDefault="00440477" w:rsidP="00440477">
      <w:pPr>
        <w:numPr>
          <w:ilvl w:val="0"/>
          <w:numId w:val="10"/>
        </w:numPr>
        <w:rPr>
          <w:ins w:id="10859" w:author="Russ Ott" w:date="2022-05-16T11:54:00Z"/>
        </w:rPr>
      </w:pPr>
      <w:ins w:id="10860"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w:t>
        </w:r>
        <w:proofErr w:type="spellStart"/>
        <w:r>
          <w:t>CodeSystem</w:t>
        </w:r>
        <w:proofErr w:type="spellEnd"/>
        <w:r>
          <w:t xml:space="preserve">: </w:t>
        </w:r>
        <w:r>
          <w:rPr>
            <w:rStyle w:val="XMLname"/>
          </w:rPr>
          <w:t>HL7ActMood urn:oid:2.16.840.1.113883.5.1001</w:t>
        </w:r>
        <w:r>
          <w:rPr>
            <w:rStyle w:val="keyword"/>
          </w:rPr>
          <w:t xml:space="preserve"> STATIC</w:t>
        </w:r>
        <w:r>
          <w:t>)</w:t>
        </w:r>
        <w:bookmarkStart w:id="10861" w:name="C_4515-194"/>
        <w:r>
          <w:t xml:space="preserve"> (CONF:4515-194)</w:t>
        </w:r>
        <w:bookmarkEnd w:id="10861"/>
        <w:r>
          <w:t>.</w:t>
        </w:r>
      </w:ins>
    </w:p>
    <w:p w14:paraId="1F7EF4EB" w14:textId="77777777" w:rsidR="00440477" w:rsidRDefault="00440477" w:rsidP="00440477">
      <w:pPr>
        <w:numPr>
          <w:ilvl w:val="0"/>
          <w:numId w:val="10"/>
        </w:numPr>
        <w:rPr>
          <w:ins w:id="10862" w:author="Russ Ott" w:date="2022-05-16T11:54:00Z"/>
        </w:rPr>
      </w:pPr>
      <w:ins w:id="10863"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0864" w:name="C_4515-185"/>
        <w:proofErr w:type="spellEnd"/>
        <w:r>
          <w:t xml:space="preserve"> (CONF:4515-185)</w:t>
        </w:r>
        <w:bookmarkEnd w:id="10864"/>
        <w:r>
          <w:t xml:space="preserve"> such that it</w:t>
        </w:r>
      </w:ins>
    </w:p>
    <w:p w14:paraId="6486AF5D" w14:textId="77777777" w:rsidR="00440477" w:rsidRDefault="00440477" w:rsidP="00440477">
      <w:pPr>
        <w:numPr>
          <w:ilvl w:val="1"/>
          <w:numId w:val="10"/>
        </w:numPr>
        <w:rPr>
          <w:ins w:id="10865" w:author="Russ Ott" w:date="2022-05-16T11:54:00Z"/>
        </w:rPr>
      </w:pPr>
      <w:ins w:id="10866"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"2.16.840.1.113883.10.20.22.4.501"</w:t>
        </w:r>
        <w:bookmarkStart w:id="10867" w:name="C_4515-188"/>
        <w:r>
          <w:t xml:space="preserve"> (CONF:4515-188)</w:t>
        </w:r>
        <w:bookmarkEnd w:id="10867"/>
        <w:r>
          <w:t>.</w:t>
        </w:r>
      </w:ins>
    </w:p>
    <w:p w14:paraId="1E027461" w14:textId="77777777" w:rsidR="00440477" w:rsidRDefault="00440477" w:rsidP="00440477">
      <w:pPr>
        <w:numPr>
          <w:ilvl w:val="1"/>
          <w:numId w:val="10"/>
        </w:numPr>
        <w:rPr>
          <w:ins w:id="10868" w:author="Russ Ott" w:date="2022-05-16T11:54:00Z"/>
        </w:rPr>
      </w:pPr>
      <w:ins w:id="10869"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10870" w:name="C_4515-189"/>
        <w:r>
          <w:t xml:space="preserve"> (CONF:4515-189)</w:t>
        </w:r>
        <w:bookmarkEnd w:id="10870"/>
        <w:r>
          <w:t>.</w:t>
        </w:r>
      </w:ins>
    </w:p>
    <w:p w14:paraId="5F376ECD" w14:textId="77777777" w:rsidR="00440477" w:rsidRDefault="00440477" w:rsidP="00440477">
      <w:pPr>
        <w:numPr>
          <w:ilvl w:val="0"/>
          <w:numId w:val="10"/>
        </w:numPr>
        <w:rPr>
          <w:ins w:id="10871" w:author="Russ Ott" w:date="2022-05-16T11:54:00Z"/>
        </w:rPr>
      </w:pPr>
      <w:ins w:id="10872" w:author="Russ Ott" w:date="2022-05-16T11:54:00Z">
        <w:r>
          <w:rPr>
            <w:rStyle w:val="keyword"/>
          </w:rPr>
          <w:t>SHALL</w:t>
        </w:r>
        <w:r>
          <w:t xml:space="preserve"> contain exactly one [</w:t>
        </w:r>
        <w:proofErr w:type="gramStart"/>
        <w:r>
          <w:t>1..</w:t>
        </w:r>
        <w:proofErr w:type="gramEnd"/>
        <w:r>
          <w:t xml:space="preserve">1] </w:t>
        </w:r>
        <w:r>
          <w:rPr>
            <w:rStyle w:val="XMLnameBold"/>
          </w:rPr>
          <w:t>code</w:t>
        </w:r>
        <w:bookmarkStart w:id="10873" w:name="C_4515-186"/>
        <w:r>
          <w:t xml:space="preserve"> (CONF:4515-186)</w:t>
        </w:r>
        <w:bookmarkEnd w:id="10873"/>
        <w:r>
          <w:t>.</w:t>
        </w:r>
      </w:ins>
    </w:p>
    <w:p w14:paraId="6CA285D6" w14:textId="77777777" w:rsidR="00440477" w:rsidRDefault="00440477" w:rsidP="00440477">
      <w:pPr>
        <w:numPr>
          <w:ilvl w:val="1"/>
          <w:numId w:val="10"/>
        </w:numPr>
        <w:rPr>
          <w:ins w:id="10874" w:author="Russ Ott" w:date="2022-05-16T11:54:00Z"/>
        </w:rPr>
      </w:pPr>
      <w:ins w:id="10875" w:author="Russ Ott" w:date="2022-05-16T11:54:00Z">
        <w:r>
          <w:lastRenderedPageBreak/>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"76690-7"</w:t>
        </w:r>
        <w:r>
          <w:t xml:space="preserve"> Sexual Orientation</w:t>
        </w:r>
        <w:bookmarkStart w:id="10876" w:name="C_4515-190"/>
        <w:r>
          <w:t xml:space="preserve"> (CONF:4515-190)</w:t>
        </w:r>
        <w:bookmarkEnd w:id="10876"/>
        <w:r>
          <w:t>.</w:t>
        </w:r>
      </w:ins>
    </w:p>
    <w:p w14:paraId="31F55B01" w14:textId="77777777" w:rsidR="00440477" w:rsidRDefault="00440477" w:rsidP="00440477">
      <w:pPr>
        <w:numPr>
          <w:ilvl w:val="1"/>
          <w:numId w:val="10"/>
        </w:numPr>
        <w:rPr>
          <w:ins w:id="10877" w:author="Russ Ott" w:date="2022-05-16T11:54:00Z"/>
        </w:rPr>
      </w:pPr>
      <w:ins w:id="10878" w:author="Russ Ott" w:date="2022-05-16T11:54:00Z">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r>
          <w:t xml:space="preserve"> (</w:t>
        </w:r>
        <w:proofErr w:type="spellStart"/>
        <w:r>
          <w:t>CodeSystem</w:t>
        </w:r>
        <w:proofErr w:type="spellEnd"/>
        <w:r>
          <w:t xml:space="preserve">: </w:t>
        </w:r>
        <w:r>
          <w:rPr>
            <w:rStyle w:val="XMLname"/>
          </w:rPr>
          <w:t>LOINC urn:oid:2.16.840.1.113883.6.1</w:t>
        </w:r>
        <w:r>
          <w:rPr>
            <w:rStyle w:val="keyword"/>
          </w:rPr>
          <w:t xml:space="preserve"> STATIC</w:t>
        </w:r>
        <w:r>
          <w:t>)</w:t>
        </w:r>
        <w:bookmarkStart w:id="10879" w:name="C_4515-191"/>
        <w:r>
          <w:t xml:space="preserve"> (CONF:4515-191)</w:t>
        </w:r>
        <w:bookmarkEnd w:id="10879"/>
        <w:r>
          <w:t>.</w:t>
        </w:r>
      </w:ins>
    </w:p>
    <w:p w14:paraId="2CB0FD5F" w14:textId="77777777" w:rsidR="00440477" w:rsidRDefault="00440477" w:rsidP="00440477">
      <w:pPr>
        <w:numPr>
          <w:ilvl w:val="0"/>
          <w:numId w:val="10"/>
        </w:numPr>
        <w:rPr>
          <w:ins w:id="10880" w:author="Russ Ott" w:date="2022-05-16T11:54:00Z"/>
        </w:rPr>
      </w:pPr>
      <w:ins w:id="10881"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0882" w:name="C_4515-32881"/>
        <w:proofErr w:type="spellEnd"/>
        <w:r>
          <w:t xml:space="preserve"> (CONF:4515-32881)</w:t>
        </w:r>
        <w:bookmarkEnd w:id="10882"/>
        <w:r>
          <w:t>.</w:t>
        </w:r>
      </w:ins>
    </w:p>
    <w:p w14:paraId="1CF4EE58" w14:textId="77777777" w:rsidR="00440477" w:rsidRDefault="00440477" w:rsidP="00440477">
      <w:pPr>
        <w:numPr>
          <w:ilvl w:val="1"/>
          <w:numId w:val="10"/>
        </w:numPr>
        <w:rPr>
          <w:ins w:id="10883" w:author="Russ Ott" w:date="2022-05-16T11:54:00Z"/>
        </w:rPr>
      </w:pPr>
      <w:ins w:id="10884"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w:t>
        </w:r>
        <w:proofErr w:type="spellStart"/>
        <w:r>
          <w:t>CodeSystem</w:t>
        </w:r>
        <w:proofErr w:type="spellEnd"/>
        <w:r>
          <w:t xml:space="preserve">: </w:t>
        </w:r>
        <w:r>
          <w:rPr>
            <w:rStyle w:val="XMLname"/>
          </w:rPr>
          <w:t>HL7ActStatus urn:oid:2.16.840.1.113883.5.14</w:t>
        </w:r>
        <w:r>
          <w:t>)</w:t>
        </w:r>
        <w:bookmarkStart w:id="10885" w:name="C_4515-32883"/>
        <w:r>
          <w:t xml:space="preserve"> (CONF:4515-32883)</w:t>
        </w:r>
        <w:bookmarkEnd w:id="10885"/>
        <w:r>
          <w:t>.</w:t>
        </w:r>
      </w:ins>
    </w:p>
    <w:p w14:paraId="7B686EB9" w14:textId="77777777" w:rsidR="00440477" w:rsidRDefault="00440477" w:rsidP="00440477">
      <w:pPr>
        <w:numPr>
          <w:ilvl w:val="0"/>
          <w:numId w:val="10"/>
        </w:numPr>
        <w:rPr>
          <w:ins w:id="10886" w:author="Russ Ott" w:date="2022-05-16T11:54:00Z"/>
        </w:rPr>
      </w:pPr>
      <w:ins w:id="10887"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10888" w:name="C_4515-32882"/>
        <w:proofErr w:type="spellEnd"/>
        <w:r>
          <w:t xml:space="preserve"> (CONF:4515-32882)</w:t>
        </w:r>
        <w:bookmarkEnd w:id="10888"/>
        <w:r>
          <w:t>.</w:t>
        </w:r>
      </w:ins>
    </w:p>
    <w:p w14:paraId="706C975B" w14:textId="4ECFBB62" w:rsidR="00440477" w:rsidRDefault="00440477" w:rsidP="00440477">
      <w:pPr>
        <w:pStyle w:val="BodyText"/>
        <w:spacing w:before="120"/>
        <w:rPr>
          <w:ins w:id="10889" w:author="Russ Ott" w:date="2022-05-16T11:54:00Z"/>
        </w:rPr>
      </w:pPr>
      <w:ins w:id="10890" w:author="Russ Ott" w:date="2022-05-16T11:54:00Z">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ins>
    </w:p>
    <w:p w14:paraId="10F76A7C" w14:textId="77777777" w:rsidR="00440477" w:rsidRDefault="00440477" w:rsidP="00440477">
      <w:pPr>
        <w:numPr>
          <w:ilvl w:val="1"/>
          <w:numId w:val="10"/>
        </w:numPr>
        <w:rPr>
          <w:ins w:id="10891" w:author="Russ Ott" w:date="2022-05-16T11:54:00Z"/>
        </w:rPr>
      </w:pPr>
      <w:ins w:id="10892" w:author="Russ Ott" w:date="2022-05-16T11:54:00Z">
        <w:r>
          <w:t xml:space="preserve">This </w:t>
        </w:r>
        <w:proofErr w:type="spellStart"/>
        <w:r>
          <w:t>effectiveTime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low</w:t>
        </w:r>
        <w:bookmarkStart w:id="10893" w:name="C_4515-32884"/>
        <w:r>
          <w:t xml:space="preserve"> (CONF:4515-32884)</w:t>
        </w:r>
        <w:bookmarkEnd w:id="10893"/>
        <w:r>
          <w:t>.</w:t>
        </w:r>
      </w:ins>
    </w:p>
    <w:p w14:paraId="7EBCC43A" w14:textId="77777777" w:rsidR="00440477" w:rsidRDefault="00440477" w:rsidP="00440477">
      <w:pPr>
        <w:numPr>
          <w:ilvl w:val="1"/>
          <w:numId w:val="10"/>
        </w:numPr>
        <w:rPr>
          <w:ins w:id="10894" w:author="Russ Ott" w:date="2022-05-16T11:54:00Z"/>
        </w:rPr>
      </w:pPr>
      <w:ins w:id="10895" w:author="Russ Ott" w:date="2022-05-16T11:54:00Z">
        <w:r>
          <w:t xml:space="preserve">This </w:t>
        </w:r>
        <w:proofErr w:type="spellStart"/>
        <w:r>
          <w:t>effectiveTime</w:t>
        </w:r>
        <w:proofErr w:type="spellEnd"/>
        <w:r>
          <w:t xml:space="preserve"> </w:t>
        </w:r>
        <w:r>
          <w:rPr>
            <w:rStyle w:val="keyword"/>
          </w:rPr>
          <w:t>MAY</w:t>
        </w:r>
        <w:r>
          <w:t xml:space="preserve"> contain zero or one [</w:t>
        </w:r>
        <w:proofErr w:type="gramStart"/>
        <w:r>
          <w:t>0..</w:t>
        </w:r>
        <w:proofErr w:type="gramEnd"/>
        <w:r>
          <w:t xml:space="preserve">1] </w:t>
        </w:r>
        <w:r>
          <w:rPr>
            <w:rStyle w:val="XMLnameBold"/>
          </w:rPr>
          <w:t>high</w:t>
        </w:r>
        <w:bookmarkStart w:id="10896" w:name="C_4515-32885"/>
        <w:r>
          <w:t xml:space="preserve"> (CONF:4515-32885)</w:t>
        </w:r>
        <w:bookmarkEnd w:id="10896"/>
        <w:r>
          <w:t>.</w:t>
        </w:r>
      </w:ins>
    </w:p>
    <w:p w14:paraId="2AC0D337" w14:textId="29480A0E" w:rsidR="00440477" w:rsidRDefault="00440477" w:rsidP="00440477">
      <w:pPr>
        <w:numPr>
          <w:ilvl w:val="0"/>
          <w:numId w:val="10"/>
        </w:numPr>
        <w:rPr>
          <w:ins w:id="10897" w:author="Russ Ott" w:date="2022-05-16T11:54:00Z"/>
        </w:rPr>
      </w:pPr>
      <w:ins w:id="10898" w:author="Russ Ott" w:date="2022-05-16T11:54:00Z">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sidR="001C172D">
          <w:fldChar w:fldCharType="begin"/>
        </w:r>
        <w:r w:rsidR="001C172D">
          <w:instrText xml:space="preserve"> HYPERLINK \l "Sexual_Orientation" \h </w:instrText>
        </w:r>
        <w:r w:rsidR="001C172D">
          <w:fldChar w:fldCharType="separate"/>
        </w:r>
        <w:r>
          <w:rPr>
            <w:rStyle w:val="HyperlinkCourierBold"/>
          </w:rPr>
          <w:t>Sexual Orientation</w:t>
        </w:r>
        <w:r w:rsidR="001C172D">
          <w:rPr>
            <w:rStyle w:val="HyperlinkCourierBold"/>
          </w:rPr>
          <w:fldChar w:fldCharType="end"/>
        </w:r>
        <w:r>
          <w:rPr>
            <w:rStyle w:val="XMLname"/>
          </w:rPr>
          <w:t xml:space="preserve"> urn:oid:2.16.840.1.113762.1.4.1021.33</w:t>
        </w:r>
        <w:r>
          <w:rPr>
            <w:rStyle w:val="keyword"/>
          </w:rPr>
          <w:t xml:space="preserve"> DYNAMIC</w:t>
        </w:r>
        <w:bookmarkStart w:id="10899" w:name="C_4515-187"/>
        <w:r>
          <w:t xml:space="preserve"> (CONF:4515-187)</w:t>
        </w:r>
        <w:bookmarkEnd w:id="10899"/>
        <w:r>
          <w:t>.</w:t>
        </w:r>
      </w:ins>
    </w:p>
    <w:p w14:paraId="4273BF6B" w14:textId="77777777" w:rsidR="00440477" w:rsidRDefault="00440477" w:rsidP="00440477">
      <w:pPr>
        <w:pStyle w:val="BodyText"/>
        <w:spacing w:before="120"/>
        <w:rPr>
          <w:ins w:id="10900" w:author="Russ Ott" w:date="2022-05-16T11:54:00Z"/>
        </w:rPr>
      </w:pPr>
      <w:ins w:id="10901" w:author="Russ Ott" w:date="2022-05-16T11:54:00Z">
        <w:r>
          <w:t>To represent additional orientations, set nullFlavor="OTH". To represent "choose not to disclose", set nullFlavor="ASKU". To represent "Don't know", set nullFlavor="UNK"</w:t>
        </w:r>
      </w:ins>
    </w:p>
    <w:p w14:paraId="6D834EED" w14:textId="4BB690BB" w:rsidR="00440477" w:rsidRDefault="00440477" w:rsidP="00440477">
      <w:pPr>
        <w:numPr>
          <w:ilvl w:val="1"/>
          <w:numId w:val="10"/>
        </w:numPr>
        <w:rPr>
          <w:ins w:id="10902" w:author="Russ Ott" w:date="2022-05-16T11:54:00Z"/>
        </w:rPr>
      </w:pPr>
      <w:ins w:id="10903" w:author="Russ Ott" w:date="2022-05-16T11:54:00Z">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\l "Other_or_unknown_or_refused_to_answer" \h </w:instrText>
        </w:r>
        <w:r w:rsidR="001C172D">
          <w:fldChar w:fldCharType="separate"/>
        </w:r>
        <w:r>
          <w:rPr>
            <w:rStyle w:val="HyperlinkCourierBold"/>
          </w:rPr>
          <w:t>Other or unknown or refused to answer</w:t>
        </w:r>
        <w:r w:rsidR="001C172D">
          <w:rPr>
            <w:rStyle w:val="HyperlinkCourierBold"/>
          </w:rPr>
          <w:fldChar w:fldCharType="end"/>
        </w:r>
        <w:r>
          <w:rPr>
            <w:rStyle w:val="XMLname"/>
          </w:rPr>
          <w:t xml:space="preserve"> urn:oid:2.16.840.1.113762.1.4.1021.103</w:t>
        </w:r>
        <w:r>
          <w:rPr>
            <w:rStyle w:val="keyword"/>
          </w:rPr>
          <w:t xml:space="preserve"> DYNAMIC</w:t>
        </w:r>
        <w:bookmarkStart w:id="10904" w:name="C_4515-192"/>
        <w:r>
          <w:t xml:space="preserve"> (CONF:4515-192)</w:t>
        </w:r>
        <w:bookmarkEnd w:id="10904"/>
        <w:r>
          <w:t>.</w:t>
        </w:r>
      </w:ins>
    </w:p>
    <w:p w14:paraId="6177B8E1" w14:textId="3F402286" w:rsidR="00440477" w:rsidRDefault="00440477" w:rsidP="00440477">
      <w:pPr>
        <w:pStyle w:val="Caption"/>
        <w:ind w:left="130" w:right="115"/>
        <w:rPr>
          <w:ins w:id="10905" w:author="Russ Ott" w:date="2022-05-16T11:54:00Z"/>
        </w:rPr>
      </w:pPr>
      <w:bookmarkStart w:id="10906" w:name="_Toc103325935"/>
      <w:ins w:id="10907" w:author="Russ Ott" w:date="2022-05-16T11:54:00Z">
        <w:r>
          <w:t xml:space="preserve">Figure </w:t>
        </w:r>
        <w:r>
          <w:fldChar w:fldCharType="begin"/>
        </w:r>
        <w:r>
          <w:instrText>SEQ Figure \* ARABIC</w:instrText>
        </w:r>
        <w:r>
          <w:fldChar w:fldCharType="separate"/>
        </w:r>
        <w:r w:rsidR="00F1669B">
          <w:t>29</w:t>
        </w:r>
        <w:r>
          <w:fldChar w:fldCharType="end"/>
        </w:r>
        <w:r>
          <w:t>: Sexual Orientation Observation Example</w:t>
        </w:r>
        <w:bookmarkEnd w:id="10906"/>
      </w:ins>
    </w:p>
    <w:p w14:paraId="48FC8766" w14:textId="77777777" w:rsidR="00440477" w:rsidRDefault="00440477" w:rsidP="00440477">
      <w:pPr>
        <w:pStyle w:val="Example"/>
        <w:ind w:left="130" w:right="115"/>
        <w:rPr>
          <w:ins w:id="10908" w:author="Russ Ott" w:date="2022-05-16T11:54:00Z"/>
        </w:rPr>
      </w:pPr>
      <w:ins w:id="10909" w:author="Russ Ott" w:date="2022-05-16T11:54:00Z">
        <w:r>
          <w:t xml:space="preserve">&lt;observation </w:t>
        </w:r>
        <w:proofErr w:type="spellStart"/>
        <w:r>
          <w:t>classCode</w:t>
        </w:r>
        <w:proofErr w:type="spellEnd"/>
        <w:r>
          <w:t xml:space="preserve">="OBS" </w:t>
        </w:r>
        <w:proofErr w:type="spellStart"/>
        <w:r>
          <w:t>moodCode</w:t>
        </w:r>
        <w:proofErr w:type="spellEnd"/>
        <w:r>
          <w:t>="EVN"&gt;</w:t>
        </w:r>
      </w:ins>
    </w:p>
    <w:p w14:paraId="1AE330F8" w14:textId="77777777" w:rsidR="00440477" w:rsidRDefault="00440477" w:rsidP="00440477">
      <w:pPr>
        <w:pStyle w:val="Example"/>
        <w:ind w:left="130" w:right="115"/>
        <w:rPr>
          <w:ins w:id="10910" w:author="Russ Ott" w:date="2022-05-16T11:54:00Z"/>
        </w:rPr>
      </w:pPr>
      <w:ins w:id="10911" w:author="Russ Ott" w:date="2022-05-16T11:54:00Z">
        <w:r>
          <w:t xml:space="preserve">    &lt;</w:t>
        </w:r>
        <w:proofErr w:type="spellStart"/>
        <w:r>
          <w:t>templateId</w:t>
        </w:r>
        <w:proofErr w:type="spellEnd"/>
        <w:r>
          <w:t xml:space="preserve"> root="2.16.840.1.113883.10.20.22.4.501" extension="2022-06-01"/&gt;</w:t>
        </w:r>
      </w:ins>
    </w:p>
    <w:p w14:paraId="18DA5690" w14:textId="77777777" w:rsidR="00440477" w:rsidRDefault="00440477" w:rsidP="00440477">
      <w:pPr>
        <w:pStyle w:val="Example"/>
        <w:ind w:left="130" w:right="115"/>
        <w:rPr>
          <w:ins w:id="10912" w:author="Russ Ott" w:date="2022-05-16T11:54:00Z"/>
        </w:rPr>
      </w:pPr>
      <w:ins w:id="10913" w:author="Russ Ott" w:date="2022-05-16T11:54:00Z">
        <w:r>
          <w:t xml:space="preserve">    &lt;id root="7919e027-592e-4f22-9344-12460ec8c368" /&gt;</w:t>
        </w:r>
      </w:ins>
    </w:p>
    <w:p w14:paraId="0B379C32" w14:textId="77777777" w:rsidR="00440477" w:rsidRDefault="00440477" w:rsidP="00440477">
      <w:pPr>
        <w:pStyle w:val="Example"/>
        <w:ind w:left="130" w:right="115"/>
        <w:rPr>
          <w:ins w:id="10914" w:author="Russ Ott" w:date="2022-05-16T11:54:00Z"/>
        </w:rPr>
      </w:pPr>
      <w:ins w:id="10915" w:author="Russ Ott" w:date="2022-05-16T11:54:00Z">
        <w:r>
          <w:t xml:space="preserve">    &lt;code code="76690-7" </w:t>
        </w:r>
      </w:ins>
    </w:p>
    <w:p w14:paraId="6F6FE162" w14:textId="77777777" w:rsidR="00440477" w:rsidRDefault="00440477" w:rsidP="00440477">
      <w:pPr>
        <w:pStyle w:val="Example"/>
        <w:ind w:left="130" w:right="115"/>
        <w:rPr>
          <w:ins w:id="10916" w:author="Russ Ott" w:date="2022-05-16T11:54:00Z"/>
        </w:rPr>
      </w:pPr>
      <w:ins w:id="10917" w:author="Russ Ott" w:date="2022-05-16T11:54:00Z">
        <w:r>
          <w:t xml:space="preserve">    displayName="Sexual Orientation" </w:t>
        </w:r>
      </w:ins>
    </w:p>
    <w:p w14:paraId="322667C9" w14:textId="77777777" w:rsidR="00440477" w:rsidRDefault="00440477" w:rsidP="00440477">
      <w:pPr>
        <w:pStyle w:val="Example"/>
        <w:ind w:left="130" w:right="115"/>
        <w:rPr>
          <w:ins w:id="10918" w:author="Russ Ott" w:date="2022-05-16T11:54:00Z"/>
        </w:rPr>
      </w:pPr>
      <w:ins w:id="10919" w:author="Russ Ott" w:date="2022-05-16T11:54:00Z">
        <w:r>
          <w:t xml:space="preserve">    </w:t>
        </w:r>
        <w:proofErr w:type="spellStart"/>
        <w:r>
          <w:t>codeSystem</w:t>
        </w:r>
        <w:proofErr w:type="spellEnd"/>
        <w:r>
          <w:t xml:space="preserve">="2.16.840.1.113883.6.1" </w:t>
        </w:r>
      </w:ins>
    </w:p>
    <w:p w14:paraId="0668552D" w14:textId="77777777" w:rsidR="00440477" w:rsidRDefault="00440477" w:rsidP="00440477">
      <w:pPr>
        <w:pStyle w:val="Example"/>
        <w:ind w:left="130" w:right="115"/>
        <w:rPr>
          <w:ins w:id="10920" w:author="Russ Ott" w:date="2022-05-16T11:54:00Z"/>
        </w:rPr>
      </w:pPr>
      <w:ins w:id="10921" w:author="Russ Ott" w:date="2022-05-16T11:54:00Z">
        <w:r>
          <w:t xml:space="preserve">    </w:t>
        </w:r>
        <w:proofErr w:type="spellStart"/>
        <w:r>
          <w:t>codeSystemName</w:t>
        </w:r>
        <w:proofErr w:type="spellEnd"/>
        <w:r>
          <w:t>="LOINC" /&gt;</w:t>
        </w:r>
      </w:ins>
    </w:p>
    <w:p w14:paraId="6B9859F0" w14:textId="77777777" w:rsidR="00440477" w:rsidRDefault="00440477" w:rsidP="00440477">
      <w:pPr>
        <w:pStyle w:val="Example"/>
        <w:ind w:left="130" w:right="115"/>
        <w:rPr>
          <w:ins w:id="10922" w:author="Russ Ott" w:date="2022-05-16T11:54:00Z"/>
        </w:rPr>
      </w:pPr>
      <w:ins w:id="10923" w:author="Russ Ott" w:date="2022-05-16T11:54:00Z">
        <w:r>
          <w:t xml:space="preserve">    &lt;</w:t>
        </w:r>
        <w:proofErr w:type="spellStart"/>
        <w:r>
          <w:t>statusCode</w:t>
        </w:r>
        <w:proofErr w:type="spellEnd"/>
        <w:r>
          <w:t xml:space="preserve"> code="completed" /&gt;</w:t>
        </w:r>
      </w:ins>
    </w:p>
    <w:p w14:paraId="4EBF4E0A" w14:textId="77777777" w:rsidR="00440477" w:rsidRDefault="00440477" w:rsidP="00440477">
      <w:pPr>
        <w:pStyle w:val="Example"/>
        <w:ind w:left="130" w:right="115"/>
        <w:rPr>
          <w:ins w:id="10924" w:author="Russ Ott" w:date="2022-05-16T11:54:00Z"/>
        </w:rPr>
      </w:pPr>
      <w:ins w:id="10925" w:author="Russ Ott" w:date="2022-05-16T11:54:00Z">
        <w:r>
          <w:t xml:space="preserve">    &lt;</w:t>
        </w:r>
        <w:proofErr w:type="spellStart"/>
        <w:r>
          <w:t>effectiveTime</w:t>
        </w:r>
        <w:proofErr w:type="spellEnd"/>
        <w:r>
          <w:t>&gt;</w:t>
        </w:r>
      </w:ins>
    </w:p>
    <w:p w14:paraId="1C21A73B" w14:textId="77777777" w:rsidR="00440477" w:rsidRDefault="00440477" w:rsidP="00440477">
      <w:pPr>
        <w:pStyle w:val="Example"/>
        <w:ind w:left="130" w:right="115"/>
        <w:rPr>
          <w:ins w:id="10926" w:author="Russ Ott" w:date="2022-05-16T11:54:00Z"/>
        </w:rPr>
      </w:pPr>
      <w:ins w:id="10927" w:author="Russ Ott" w:date="2022-05-16T11:54:00Z">
        <w:r>
          <w:t xml:space="preserve">        &lt;low value="201211" /&gt;</w:t>
        </w:r>
      </w:ins>
    </w:p>
    <w:p w14:paraId="521954DB" w14:textId="77777777" w:rsidR="00440477" w:rsidRDefault="00440477" w:rsidP="00440477">
      <w:pPr>
        <w:pStyle w:val="Example"/>
        <w:ind w:left="130" w:right="115"/>
        <w:rPr>
          <w:ins w:id="10928" w:author="Russ Ott" w:date="2022-05-16T11:54:00Z"/>
        </w:rPr>
      </w:pPr>
      <w:ins w:id="10929" w:author="Russ Ott" w:date="2022-05-16T11:54:00Z">
        <w:r>
          <w:t xml:space="preserve">    &lt;/</w:t>
        </w:r>
        <w:proofErr w:type="spellStart"/>
        <w:r>
          <w:t>effectiveTime</w:t>
        </w:r>
        <w:proofErr w:type="spellEnd"/>
        <w:r>
          <w:t>&gt;</w:t>
        </w:r>
      </w:ins>
    </w:p>
    <w:p w14:paraId="30D927E8" w14:textId="77777777" w:rsidR="00440477" w:rsidRDefault="00440477" w:rsidP="00440477">
      <w:pPr>
        <w:pStyle w:val="Example"/>
        <w:ind w:left="130" w:right="115"/>
        <w:rPr>
          <w:ins w:id="10930" w:author="Russ Ott" w:date="2022-05-16T11:54:00Z"/>
        </w:rPr>
      </w:pPr>
      <w:ins w:id="10931" w:author="Russ Ott" w:date="2022-05-16T11:54:00Z">
        <w:r>
          <w:t xml:space="preserve">    &lt;value </w:t>
        </w:r>
        <w:proofErr w:type="spellStart"/>
        <w:proofErr w:type="gramStart"/>
        <w:r>
          <w:t>xsi:type</w:t>
        </w:r>
        <w:proofErr w:type="spellEnd"/>
        <w:proofErr w:type="gramEnd"/>
        <w:r>
          <w:t xml:space="preserve">="CD" code="20430005" </w:t>
        </w:r>
      </w:ins>
    </w:p>
    <w:p w14:paraId="15DCBAA9" w14:textId="77777777" w:rsidR="00440477" w:rsidRDefault="00440477" w:rsidP="00440477">
      <w:pPr>
        <w:pStyle w:val="Example"/>
        <w:ind w:left="130" w:right="115"/>
        <w:rPr>
          <w:ins w:id="10932" w:author="Russ Ott" w:date="2022-05-16T11:54:00Z"/>
        </w:rPr>
      </w:pPr>
      <w:ins w:id="10933" w:author="Russ Ott" w:date="2022-05-16T11:54:00Z">
        <w:r>
          <w:t xml:space="preserve">    displayName="Heterosexual state" </w:t>
        </w:r>
      </w:ins>
    </w:p>
    <w:p w14:paraId="4FF1B4E5" w14:textId="77777777" w:rsidR="00440477" w:rsidRDefault="00440477" w:rsidP="00440477">
      <w:pPr>
        <w:pStyle w:val="Example"/>
        <w:ind w:left="130" w:right="115"/>
        <w:rPr>
          <w:ins w:id="10934" w:author="Russ Ott" w:date="2022-05-16T11:54:00Z"/>
        </w:rPr>
      </w:pPr>
      <w:ins w:id="10935" w:author="Russ Ott" w:date="2022-05-16T11:54:00Z">
        <w:r>
          <w:t xml:space="preserve">    </w:t>
        </w:r>
        <w:proofErr w:type="spellStart"/>
        <w:r>
          <w:t>codeSystem</w:t>
        </w:r>
        <w:proofErr w:type="spellEnd"/>
        <w:r>
          <w:t>="2.16.840.1.113883.6.96"</w:t>
        </w:r>
      </w:ins>
    </w:p>
    <w:p w14:paraId="06B58452" w14:textId="77777777" w:rsidR="00440477" w:rsidRDefault="00440477" w:rsidP="00440477">
      <w:pPr>
        <w:pStyle w:val="Example"/>
        <w:ind w:left="130" w:right="115"/>
        <w:rPr>
          <w:ins w:id="10936" w:author="Russ Ott" w:date="2022-05-16T11:54:00Z"/>
        </w:rPr>
      </w:pPr>
      <w:ins w:id="10937" w:author="Russ Ott" w:date="2022-05-16T11:54:00Z">
        <w:r>
          <w:t xml:space="preserve">    </w:t>
        </w:r>
        <w:proofErr w:type="spellStart"/>
        <w:r>
          <w:t>codeSystemName</w:t>
        </w:r>
        <w:proofErr w:type="spellEnd"/>
        <w:r>
          <w:t>="SNOMED CT" /&gt;</w:t>
        </w:r>
      </w:ins>
    </w:p>
    <w:p w14:paraId="7CA1EA11" w14:textId="77777777" w:rsidR="00440477" w:rsidRDefault="00440477" w:rsidP="00440477">
      <w:pPr>
        <w:pStyle w:val="Example"/>
        <w:ind w:left="130" w:right="115"/>
        <w:rPr>
          <w:ins w:id="10938" w:author="Russ Ott" w:date="2022-05-16T11:54:00Z"/>
        </w:rPr>
      </w:pPr>
      <w:ins w:id="10939" w:author="Russ Ott" w:date="2022-05-16T11:54:00Z">
        <w:r>
          <w:t>&lt;/observation&gt;</w:t>
        </w:r>
      </w:ins>
    </w:p>
    <w:p w14:paraId="6A9D9BCA" w14:textId="77777777" w:rsidR="00440477" w:rsidRDefault="00440477" w:rsidP="00440477">
      <w:pPr>
        <w:pStyle w:val="BodyText"/>
        <w:rPr>
          <w:ins w:id="10940" w:author="Russ Ott" w:date="2022-05-16T11:54:00Z"/>
        </w:rPr>
      </w:pPr>
    </w:p>
    <w:p w14:paraId="3B6E79E9" w14:textId="77777777" w:rsidR="00440477" w:rsidRDefault="00440477" w:rsidP="00440477">
      <w:pPr>
        <w:pStyle w:val="Heading2nospace"/>
        <w:rPr>
          <w:ins w:id="10941" w:author="Russ Ott" w:date="2022-05-16T11:54:00Z"/>
        </w:rPr>
      </w:pPr>
      <w:bookmarkStart w:id="10942" w:name="E_Social_History_Observation_V4"/>
      <w:bookmarkStart w:id="10943" w:name="_Toc103325901"/>
      <w:ins w:id="10944" w:author="Russ Ott" w:date="2022-05-16T11:54:00Z">
        <w:r>
          <w:lastRenderedPageBreak/>
          <w:t>Social History Observation (V4)</w:t>
        </w:r>
        <w:bookmarkEnd w:id="10942"/>
        <w:bookmarkEnd w:id="10943"/>
      </w:ins>
    </w:p>
    <w:p w14:paraId="1847BE35" w14:textId="77777777" w:rsidR="00440477" w:rsidRDefault="00440477" w:rsidP="00440477">
      <w:pPr>
        <w:pStyle w:val="BracketData"/>
        <w:rPr>
          <w:ins w:id="10945" w:author="Russ Ott" w:date="2022-05-16T11:54:00Z"/>
        </w:rPr>
      </w:pPr>
      <w:ins w:id="10946" w:author="Russ Ott" w:date="2022-05-16T11:54:00Z">
        <w:r>
          <w:t xml:space="preserve">[observation: identifier </w:t>
        </w:r>
        <w:proofErr w:type="gramStart"/>
        <w:r>
          <w:t>urn:hl</w:t>
        </w:r>
        <w:proofErr w:type="gramEnd"/>
        <w:r>
          <w:t>7ii:2.16.840.1.113883.10.20.22.4.38:2022-06-01 (open)]</w:t>
        </w:r>
      </w:ins>
    </w:p>
    <w:p w14:paraId="1358B393" w14:textId="67F1B427" w:rsidR="00440477" w:rsidRDefault="00440477" w:rsidP="00440477">
      <w:pPr>
        <w:rPr>
          <w:ins w:id="10947" w:author="Russ Ott" w:date="2022-05-16T11:54:00Z"/>
        </w:rPr>
      </w:pPr>
      <w:ins w:id="10948" w:author="Russ Ott" w:date="2022-05-16T11:54:00Z">
        <w:r>
          <w:t>This template represents a patient's occupations,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r w:rsidR="001C172D">
          <w:fldChar w:fldCharType="begin"/>
        </w:r>
        <w:r w:rsidR="001C172D">
          <w:instrText xml:space="preserve"> HYPERLINK "http://https://www.hl7.org/implement/standards/product_brief.cfm?product_id=522" </w:instrText>
        </w:r>
        <w:r w:rsidR="001C172D">
          <w:fldChar w:fldCharType="separate"/>
        </w:r>
        <w:r>
          <w:rPr>
            <w:rStyle w:val="HyperlinkCourierBold"/>
          </w:rPr>
          <w:t>occupational data</w:t>
        </w:r>
        <w:r w:rsidR="001C172D">
          <w:rPr>
            <w:rStyle w:val="HyperlinkCourierBold"/>
          </w:rPr>
          <w:fldChar w:fldCharType="end"/>
        </w:r>
        <w:r>
          <w:t xml:space="preserve">, </w:t>
        </w:r>
        <w:r w:rsidR="001C172D">
          <w:fldChar w:fldCharType="begin"/>
        </w:r>
        <w:r w:rsidR="001C172D">
          <w:instrText xml:space="preserve"> HYPERLINK "http://https://www.hl7.org/implement/standards/product_brief.cfm?product_id=478" </w:instrText>
        </w:r>
        <w:r w:rsidR="001C172D">
          <w:fldChar w:fldCharType="separate"/>
        </w:r>
        <w:r>
          <w:rPr>
            <w:rStyle w:val="HyperlinkCourierBold"/>
          </w:rPr>
          <w:t>nutrition</w:t>
        </w:r>
        <w:r w:rsidR="001C172D">
          <w:rPr>
            <w:rStyle w:val="HyperlinkCourierBold"/>
          </w:rPr>
          <w:fldChar w:fldCharType="end"/>
        </w:r>
        <w:r>
          <w:t xml:space="preserve"> and </w:t>
        </w:r>
        <w:r w:rsidR="001C172D">
          <w:fldChar w:fldCharType="begin"/>
        </w:r>
        <w:r w:rsidR="001C172D">
          <w:instrText xml:space="preserve"> HYPERLINK "http://https://www.hl7.org/implement/standards/product_brief.cfm?product_id=494" </w:instrText>
        </w:r>
        <w:r w:rsidR="001C172D">
          <w:fldChar w:fldCharType="separate"/>
        </w:r>
        <w:r>
          <w:rPr>
            <w:rStyle w:val="HyperlinkCourierBold"/>
          </w:rPr>
          <w:t>pregnancy</w:t>
        </w:r>
        <w:r w:rsidR="001C172D">
          <w:rPr>
            <w:rStyle w:val="HyperlinkCourierBold"/>
          </w:rPr>
          <w:fldChar w:fldCharType="end"/>
        </w:r>
        <w:r>
          <w:t xml:space="preserve"> that could be captured in the Social History Observation, and implementers may want to consider using those more specific templates in the Social History section.</w:t>
        </w:r>
      </w:ins>
    </w:p>
    <w:p w14:paraId="4CEDCA58" w14:textId="3EEF56D7" w:rsidR="00440477" w:rsidRDefault="00440477" w:rsidP="00440477">
      <w:pPr>
        <w:pStyle w:val="Caption"/>
        <w:rPr>
          <w:ins w:id="10949" w:author="Russ Ott" w:date="2022-05-16T11:54:00Z"/>
        </w:rPr>
      </w:pPr>
      <w:bookmarkStart w:id="10950" w:name="_Toc103325967"/>
      <w:ins w:id="10951" w:author="Russ Ott" w:date="2022-05-16T11:54:00Z">
        <w:r>
          <w:lastRenderedPageBreak/>
          <w:t xml:space="preserve">Table </w:t>
        </w:r>
        <w:r>
          <w:fldChar w:fldCharType="begin"/>
        </w:r>
        <w:r>
          <w:instrText>SEQ Table \* ARABIC</w:instrText>
        </w:r>
        <w:r>
          <w:fldChar w:fldCharType="separate"/>
        </w:r>
        <w:r w:rsidR="00F1669B">
          <w:t>29</w:t>
        </w:r>
        <w:r>
          <w:fldChar w:fldCharType="end"/>
        </w:r>
        <w:r>
          <w:t>: Social History Observation (V4) Constraints Overview</w:t>
        </w:r>
        <w:bookmarkEnd w:id="10950"/>
      </w:ins>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6FD2861" w14:textId="77777777" w:rsidTr="00BA7D84">
        <w:trPr>
          <w:cantSplit/>
          <w:tblHeader/>
          <w:jc w:val="center"/>
          <w:ins w:id="10952" w:author="Russ Ott" w:date="2022-05-16T11:54:00Z"/>
        </w:trPr>
        <w:tc>
          <w:tcPr>
            <w:tcW w:w="0" w:type="dxa"/>
            <w:shd w:val="clear" w:color="auto" w:fill="E6E6E6"/>
            <w:noWrap/>
          </w:tcPr>
          <w:p w14:paraId="597877CC" w14:textId="77777777" w:rsidR="00440477" w:rsidRDefault="00440477" w:rsidP="00BA7D84">
            <w:pPr>
              <w:pStyle w:val="TableHead"/>
              <w:rPr>
                <w:ins w:id="10953" w:author="Russ Ott" w:date="2022-05-16T11:54:00Z"/>
              </w:rPr>
            </w:pPr>
            <w:ins w:id="10954" w:author="Russ Ott" w:date="2022-05-16T11:54:00Z">
              <w:r>
                <w:t>XPath</w:t>
              </w:r>
            </w:ins>
          </w:p>
        </w:tc>
        <w:tc>
          <w:tcPr>
            <w:tcW w:w="720" w:type="dxa"/>
            <w:shd w:val="clear" w:color="auto" w:fill="E6E6E6"/>
            <w:noWrap/>
          </w:tcPr>
          <w:p w14:paraId="7D98A12D" w14:textId="77777777" w:rsidR="00440477" w:rsidRDefault="00440477" w:rsidP="00BA7D84">
            <w:pPr>
              <w:pStyle w:val="TableHead"/>
              <w:rPr>
                <w:ins w:id="10955" w:author="Russ Ott" w:date="2022-05-16T11:54:00Z"/>
              </w:rPr>
            </w:pPr>
            <w:ins w:id="10956" w:author="Russ Ott" w:date="2022-05-16T11:54:00Z">
              <w:r>
                <w:t>Card.</w:t>
              </w:r>
            </w:ins>
          </w:p>
        </w:tc>
        <w:tc>
          <w:tcPr>
            <w:tcW w:w="1152" w:type="dxa"/>
            <w:shd w:val="clear" w:color="auto" w:fill="E6E6E6"/>
            <w:noWrap/>
          </w:tcPr>
          <w:p w14:paraId="636C33E8" w14:textId="77777777" w:rsidR="00440477" w:rsidRDefault="00440477" w:rsidP="00BA7D84">
            <w:pPr>
              <w:pStyle w:val="TableHead"/>
              <w:rPr>
                <w:ins w:id="10957" w:author="Russ Ott" w:date="2022-05-16T11:54:00Z"/>
              </w:rPr>
            </w:pPr>
            <w:ins w:id="10958" w:author="Russ Ott" w:date="2022-05-16T11:54:00Z">
              <w:r>
                <w:t>Verb</w:t>
              </w:r>
            </w:ins>
          </w:p>
        </w:tc>
        <w:tc>
          <w:tcPr>
            <w:tcW w:w="864" w:type="dxa"/>
            <w:shd w:val="clear" w:color="auto" w:fill="E6E6E6"/>
            <w:noWrap/>
          </w:tcPr>
          <w:p w14:paraId="49102F29" w14:textId="77777777" w:rsidR="00440477" w:rsidRDefault="00440477" w:rsidP="00BA7D84">
            <w:pPr>
              <w:pStyle w:val="TableHead"/>
              <w:rPr>
                <w:ins w:id="10959" w:author="Russ Ott" w:date="2022-05-16T11:54:00Z"/>
              </w:rPr>
            </w:pPr>
            <w:ins w:id="10960" w:author="Russ Ott" w:date="2022-05-16T11:54:00Z">
              <w:r>
                <w:t>Data Type</w:t>
              </w:r>
            </w:ins>
          </w:p>
        </w:tc>
        <w:tc>
          <w:tcPr>
            <w:tcW w:w="864" w:type="dxa"/>
            <w:shd w:val="clear" w:color="auto" w:fill="E6E6E6"/>
            <w:noWrap/>
          </w:tcPr>
          <w:p w14:paraId="0CEE169B" w14:textId="77777777" w:rsidR="00440477" w:rsidRDefault="00440477" w:rsidP="00BA7D84">
            <w:pPr>
              <w:pStyle w:val="TableHead"/>
              <w:rPr>
                <w:ins w:id="10961" w:author="Russ Ott" w:date="2022-05-16T11:54:00Z"/>
              </w:rPr>
            </w:pPr>
            <w:ins w:id="10962" w:author="Russ Ott" w:date="2022-05-16T11:54:00Z">
              <w:r>
                <w:t>CONF#</w:t>
              </w:r>
            </w:ins>
          </w:p>
        </w:tc>
        <w:tc>
          <w:tcPr>
            <w:tcW w:w="864" w:type="dxa"/>
            <w:shd w:val="clear" w:color="auto" w:fill="E6E6E6"/>
            <w:noWrap/>
          </w:tcPr>
          <w:p w14:paraId="24E60291" w14:textId="77777777" w:rsidR="00440477" w:rsidRDefault="00440477" w:rsidP="00BA7D84">
            <w:pPr>
              <w:pStyle w:val="TableHead"/>
              <w:rPr>
                <w:ins w:id="10963" w:author="Russ Ott" w:date="2022-05-16T11:54:00Z"/>
              </w:rPr>
            </w:pPr>
            <w:ins w:id="10964" w:author="Russ Ott" w:date="2022-05-16T11:54:00Z">
              <w:r>
                <w:t>Value</w:t>
              </w:r>
            </w:ins>
          </w:p>
        </w:tc>
      </w:tr>
      <w:tr w:rsidR="00440477" w14:paraId="5C2A1C2A" w14:textId="77777777" w:rsidTr="00BA7D84">
        <w:trPr>
          <w:jc w:val="center"/>
          <w:ins w:id="10965" w:author="Russ Ott" w:date="2022-05-16T11:54:00Z"/>
        </w:trPr>
        <w:tc>
          <w:tcPr>
            <w:tcW w:w="10160" w:type="dxa"/>
            <w:gridSpan w:val="6"/>
          </w:tcPr>
          <w:p w14:paraId="5902D173" w14:textId="77777777" w:rsidR="00440477" w:rsidRDefault="00440477" w:rsidP="00BA7D84">
            <w:pPr>
              <w:pStyle w:val="TableText"/>
              <w:rPr>
                <w:ins w:id="10966" w:author="Russ Ott" w:date="2022-05-16T11:54:00Z"/>
              </w:rPr>
            </w:pPr>
            <w:ins w:id="10967" w:author="Russ Ott" w:date="2022-05-16T11:54:00Z">
              <w:r>
                <w:t>observation (identifier: urn:hl7ii:2.16.840.1.113883.10.20.22.4.38:2022-06-01)</w:t>
              </w:r>
            </w:ins>
          </w:p>
        </w:tc>
      </w:tr>
      <w:tr w:rsidR="00440477" w14:paraId="79127D24" w14:textId="77777777" w:rsidTr="00BA7D84">
        <w:trPr>
          <w:jc w:val="center"/>
          <w:ins w:id="10968" w:author="Russ Ott" w:date="2022-05-16T11:54:00Z"/>
        </w:trPr>
        <w:tc>
          <w:tcPr>
            <w:tcW w:w="3345" w:type="dxa"/>
          </w:tcPr>
          <w:p w14:paraId="56876CF8" w14:textId="77777777" w:rsidR="00440477" w:rsidRDefault="00440477" w:rsidP="00BA7D84">
            <w:pPr>
              <w:pStyle w:val="TableText"/>
              <w:rPr>
                <w:ins w:id="10969" w:author="Russ Ott" w:date="2022-05-16T11:54:00Z"/>
              </w:rPr>
            </w:pPr>
            <w:ins w:id="10970" w:author="Russ Ott" w:date="2022-05-16T11:54:00Z">
              <w:r>
                <w:tab/>
                <w:t>@classCode</w:t>
              </w:r>
            </w:ins>
          </w:p>
        </w:tc>
        <w:tc>
          <w:tcPr>
            <w:tcW w:w="720" w:type="dxa"/>
          </w:tcPr>
          <w:p w14:paraId="246C4DA6" w14:textId="77777777" w:rsidR="00440477" w:rsidRDefault="00440477" w:rsidP="00BA7D84">
            <w:pPr>
              <w:pStyle w:val="TableText"/>
              <w:rPr>
                <w:ins w:id="10971" w:author="Russ Ott" w:date="2022-05-16T11:54:00Z"/>
              </w:rPr>
            </w:pPr>
            <w:ins w:id="10972" w:author="Russ Ott" w:date="2022-05-16T11:54:00Z">
              <w:r>
                <w:t>1..1</w:t>
              </w:r>
            </w:ins>
          </w:p>
        </w:tc>
        <w:tc>
          <w:tcPr>
            <w:tcW w:w="1152" w:type="dxa"/>
          </w:tcPr>
          <w:p w14:paraId="69EB8DD4" w14:textId="77777777" w:rsidR="00440477" w:rsidRDefault="00440477" w:rsidP="00BA7D84">
            <w:pPr>
              <w:pStyle w:val="TableText"/>
              <w:rPr>
                <w:ins w:id="10973" w:author="Russ Ott" w:date="2022-05-16T11:54:00Z"/>
              </w:rPr>
            </w:pPr>
            <w:ins w:id="10974" w:author="Russ Ott" w:date="2022-05-16T11:54:00Z">
              <w:r>
                <w:t>SHALL</w:t>
              </w:r>
            </w:ins>
          </w:p>
        </w:tc>
        <w:tc>
          <w:tcPr>
            <w:tcW w:w="864" w:type="dxa"/>
          </w:tcPr>
          <w:p w14:paraId="0CACE485" w14:textId="77777777" w:rsidR="00440477" w:rsidRDefault="00440477" w:rsidP="00BA7D84">
            <w:pPr>
              <w:pStyle w:val="TableText"/>
              <w:rPr>
                <w:ins w:id="10975" w:author="Russ Ott" w:date="2022-05-16T11:54:00Z"/>
              </w:rPr>
            </w:pPr>
          </w:p>
        </w:tc>
        <w:tc>
          <w:tcPr>
            <w:tcW w:w="1104" w:type="dxa"/>
          </w:tcPr>
          <w:p w14:paraId="5FC7885F" w14:textId="7EE33976" w:rsidR="00440477" w:rsidRDefault="001C172D" w:rsidP="00BA7D84">
            <w:pPr>
              <w:pStyle w:val="TableText"/>
              <w:rPr>
                <w:ins w:id="10976" w:author="Russ Ott" w:date="2022-05-16T11:54:00Z"/>
              </w:rPr>
            </w:pPr>
            <w:ins w:id="10977" w:author="Russ Ott" w:date="2022-05-16T11:54:00Z">
              <w:r>
                <w:fldChar w:fldCharType="begin"/>
              </w:r>
              <w:r>
                <w:instrText xml:space="preserve"> HYPERLINK \l "C_4515-8548" \h </w:instrText>
              </w:r>
              <w:r>
                <w:fldChar w:fldCharType="separate"/>
              </w:r>
              <w:r w:rsidR="00440477">
                <w:rPr>
                  <w:rStyle w:val="HyperlinkText9pt"/>
                </w:rPr>
                <w:t>4515-8548</w:t>
              </w:r>
              <w:r>
                <w:rPr>
                  <w:rStyle w:val="HyperlinkText9pt"/>
                </w:rPr>
                <w:fldChar w:fldCharType="end"/>
              </w:r>
            </w:ins>
          </w:p>
        </w:tc>
        <w:tc>
          <w:tcPr>
            <w:tcW w:w="2975" w:type="dxa"/>
          </w:tcPr>
          <w:p w14:paraId="04C79E59" w14:textId="77777777" w:rsidR="00440477" w:rsidRDefault="00440477" w:rsidP="00BA7D84">
            <w:pPr>
              <w:pStyle w:val="TableText"/>
              <w:rPr>
                <w:ins w:id="10978" w:author="Russ Ott" w:date="2022-05-16T11:54:00Z"/>
              </w:rPr>
            </w:pPr>
            <w:ins w:id="10979" w:author="Russ Ott" w:date="2022-05-16T11:54:00Z">
              <w:r>
                <w:t>urn:oid:2.16.840.1.113883.5.6 (HL7ActClass) = OBS</w:t>
              </w:r>
            </w:ins>
          </w:p>
        </w:tc>
      </w:tr>
      <w:tr w:rsidR="00440477" w14:paraId="385A76B3" w14:textId="77777777" w:rsidTr="00BA7D84">
        <w:trPr>
          <w:jc w:val="center"/>
          <w:ins w:id="10980" w:author="Russ Ott" w:date="2022-05-16T11:54:00Z"/>
        </w:trPr>
        <w:tc>
          <w:tcPr>
            <w:tcW w:w="3345" w:type="dxa"/>
          </w:tcPr>
          <w:p w14:paraId="5557D2DA" w14:textId="77777777" w:rsidR="00440477" w:rsidRDefault="00440477" w:rsidP="00BA7D84">
            <w:pPr>
              <w:pStyle w:val="TableText"/>
              <w:rPr>
                <w:ins w:id="10981" w:author="Russ Ott" w:date="2022-05-16T11:54:00Z"/>
              </w:rPr>
            </w:pPr>
            <w:ins w:id="10982" w:author="Russ Ott" w:date="2022-05-16T11:54:00Z">
              <w:r>
                <w:tab/>
                <w:t>@moodCode</w:t>
              </w:r>
            </w:ins>
          </w:p>
        </w:tc>
        <w:tc>
          <w:tcPr>
            <w:tcW w:w="720" w:type="dxa"/>
          </w:tcPr>
          <w:p w14:paraId="2540C9F1" w14:textId="77777777" w:rsidR="00440477" w:rsidRDefault="00440477" w:rsidP="00BA7D84">
            <w:pPr>
              <w:pStyle w:val="TableText"/>
              <w:rPr>
                <w:ins w:id="10983" w:author="Russ Ott" w:date="2022-05-16T11:54:00Z"/>
              </w:rPr>
            </w:pPr>
            <w:ins w:id="10984" w:author="Russ Ott" w:date="2022-05-16T11:54:00Z">
              <w:r>
                <w:t>1..1</w:t>
              </w:r>
            </w:ins>
          </w:p>
        </w:tc>
        <w:tc>
          <w:tcPr>
            <w:tcW w:w="1152" w:type="dxa"/>
          </w:tcPr>
          <w:p w14:paraId="418FE6BC" w14:textId="77777777" w:rsidR="00440477" w:rsidRDefault="00440477" w:rsidP="00BA7D84">
            <w:pPr>
              <w:pStyle w:val="TableText"/>
              <w:rPr>
                <w:ins w:id="10985" w:author="Russ Ott" w:date="2022-05-16T11:54:00Z"/>
              </w:rPr>
            </w:pPr>
            <w:ins w:id="10986" w:author="Russ Ott" w:date="2022-05-16T11:54:00Z">
              <w:r>
                <w:t>SHALL</w:t>
              </w:r>
            </w:ins>
          </w:p>
        </w:tc>
        <w:tc>
          <w:tcPr>
            <w:tcW w:w="864" w:type="dxa"/>
          </w:tcPr>
          <w:p w14:paraId="48939F60" w14:textId="77777777" w:rsidR="00440477" w:rsidRDefault="00440477" w:rsidP="00BA7D84">
            <w:pPr>
              <w:pStyle w:val="TableText"/>
              <w:rPr>
                <w:ins w:id="10987" w:author="Russ Ott" w:date="2022-05-16T11:54:00Z"/>
              </w:rPr>
            </w:pPr>
          </w:p>
        </w:tc>
        <w:tc>
          <w:tcPr>
            <w:tcW w:w="1104" w:type="dxa"/>
          </w:tcPr>
          <w:p w14:paraId="625600FC" w14:textId="6E206F62" w:rsidR="00440477" w:rsidRDefault="001C172D" w:rsidP="00BA7D84">
            <w:pPr>
              <w:pStyle w:val="TableText"/>
              <w:rPr>
                <w:ins w:id="10988" w:author="Russ Ott" w:date="2022-05-16T11:54:00Z"/>
              </w:rPr>
            </w:pPr>
            <w:ins w:id="10989" w:author="Russ Ott" w:date="2022-05-16T11:54:00Z">
              <w:r>
                <w:fldChar w:fldCharType="begin"/>
              </w:r>
              <w:r>
                <w:instrText xml:space="preserve"> HYPERLINK \l "C_4515-8549" \h </w:instrText>
              </w:r>
              <w:r>
                <w:fldChar w:fldCharType="separate"/>
              </w:r>
              <w:r w:rsidR="00440477">
                <w:rPr>
                  <w:rStyle w:val="HyperlinkText9pt"/>
                </w:rPr>
                <w:t>4515-8549</w:t>
              </w:r>
              <w:r>
                <w:rPr>
                  <w:rStyle w:val="HyperlinkText9pt"/>
                </w:rPr>
                <w:fldChar w:fldCharType="end"/>
              </w:r>
            </w:ins>
          </w:p>
        </w:tc>
        <w:tc>
          <w:tcPr>
            <w:tcW w:w="2975" w:type="dxa"/>
          </w:tcPr>
          <w:p w14:paraId="1870BEF5" w14:textId="77777777" w:rsidR="00440477" w:rsidRDefault="00440477" w:rsidP="00BA7D84">
            <w:pPr>
              <w:pStyle w:val="TableText"/>
              <w:rPr>
                <w:ins w:id="10990" w:author="Russ Ott" w:date="2022-05-16T11:54:00Z"/>
              </w:rPr>
            </w:pPr>
            <w:ins w:id="10991" w:author="Russ Ott" w:date="2022-05-16T11:54:00Z">
              <w:r>
                <w:t>urn:oid:2.16.840.1.113883.5.1001 (HL7ActMood) = EVN</w:t>
              </w:r>
            </w:ins>
          </w:p>
        </w:tc>
      </w:tr>
      <w:tr w:rsidR="00440477" w14:paraId="27DB080C" w14:textId="77777777" w:rsidTr="00BA7D84">
        <w:trPr>
          <w:jc w:val="center"/>
          <w:ins w:id="10992" w:author="Russ Ott" w:date="2022-05-16T11:54:00Z"/>
        </w:trPr>
        <w:tc>
          <w:tcPr>
            <w:tcW w:w="3345" w:type="dxa"/>
          </w:tcPr>
          <w:p w14:paraId="018885A0" w14:textId="77777777" w:rsidR="00440477" w:rsidRDefault="00440477" w:rsidP="00BA7D84">
            <w:pPr>
              <w:pStyle w:val="TableText"/>
              <w:rPr>
                <w:ins w:id="10993" w:author="Russ Ott" w:date="2022-05-16T11:54:00Z"/>
              </w:rPr>
            </w:pPr>
            <w:ins w:id="10994" w:author="Russ Ott" w:date="2022-05-16T11:54:00Z">
              <w:r>
                <w:tab/>
                <w:t>templateId</w:t>
              </w:r>
            </w:ins>
          </w:p>
        </w:tc>
        <w:tc>
          <w:tcPr>
            <w:tcW w:w="720" w:type="dxa"/>
          </w:tcPr>
          <w:p w14:paraId="6D7B015F" w14:textId="77777777" w:rsidR="00440477" w:rsidRDefault="00440477" w:rsidP="00BA7D84">
            <w:pPr>
              <w:pStyle w:val="TableText"/>
              <w:rPr>
                <w:ins w:id="10995" w:author="Russ Ott" w:date="2022-05-16T11:54:00Z"/>
              </w:rPr>
            </w:pPr>
            <w:ins w:id="10996" w:author="Russ Ott" w:date="2022-05-16T11:54:00Z">
              <w:r>
                <w:t>1..1</w:t>
              </w:r>
            </w:ins>
          </w:p>
        </w:tc>
        <w:tc>
          <w:tcPr>
            <w:tcW w:w="1152" w:type="dxa"/>
          </w:tcPr>
          <w:p w14:paraId="22F086D6" w14:textId="77777777" w:rsidR="00440477" w:rsidRDefault="00440477" w:rsidP="00BA7D84">
            <w:pPr>
              <w:pStyle w:val="TableText"/>
              <w:rPr>
                <w:ins w:id="10997" w:author="Russ Ott" w:date="2022-05-16T11:54:00Z"/>
              </w:rPr>
            </w:pPr>
            <w:ins w:id="10998" w:author="Russ Ott" w:date="2022-05-16T11:54:00Z">
              <w:r>
                <w:t>SHALL</w:t>
              </w:r>
            </w:ins>
          </w:p>
        </w:tc>
        <w:tc>
          <w:tcPr>
            <w:tcW w:w="864" w:type="dxa"/>
          </w:tcPr>
          <w:p w14:paraId="00717F5C" w14:textId="77777777" w:rsidR="00440477" w:rsidRDefault="00440477" w:rsidP="00BA7D84">
            <w:pPr>
              <w:pStyle w:val="TableText"/>
              <w:rPr>
                <w:ins w:id="10999" w:author="Russ Ott" w:date="2022-05-16T11:54:00Z"/>
              </w:rPr>
            </w:pPr>
          </w:p>
        </w:tc>
        <w:tc>
          <w:tcPr>
            <w:tcW w:w="1104" w:type="dxa"/>
          </w:tcPr>
          <w:p w14:paraId="1D2FA811" w14:textId="6D5DE4D5" w:rsidR="00440477" w:rsidRDefault="001C172D" w:rsidP="00BA7D84">
            <w:pPr>
              <w:pStyle w:val="TableText"/>
              <w:rPr>
                <w:ins w:id="11000" w:author="Russ Ott" w:date="2022-05-16T11:54:00Z"/>
              </w:rPr>
            </w:pPr>
            <w:ins w:id="11001" w:author="Russ Ott" w:date="2022-05-16T11:54:00Z">
              <w:r>
                <w:fldChar w:fldCharType="begin"/>
              </w:r>
              <w:r>
                <w:instrText xml:space="preserve"> HYPERLINK \l "C_4515-8550" \h </w:instrText>
              </w:r>
              <w:r>
                <w:fldChar w:fldCharType="separate"/>
              </w:r>
              <w:r w:rsidR="00440477">
                <w:rPr>
                  <w:rStyle w:val="HyperlinkText9pt"/>
                </w:rPr>
                <w:t>4515-8550</w:t>
              </w:r>
              <w:r>
                <w:rPr>
                  <w:rStyle w:val="HyperlinkText9pt"/>
                </w:rPr>
                <w:fldChar w:fldCharType="end"/>
              </w:r>
            </w:ins>
          </w:p>
        </w:tc>
        <w:tc>
          <w:tcPr>
            <w:tcW w:w="2975" w:type="dxa"/>
          </w:tcPr>
          <w:p w14:paraId="484F5E22" w14:textId="77777777" w:rsidR="00440477" w:rsidRDefault="00440477" w:rsidP="00BA7D84">
            <w:pPr>
              <w:pStyle w:val="TableText"/>
              <w:rPr>
                <w:ins w:id="11002" w:author="Russ Ott" w:date="2022-05-16T11:54:00Z"/>
              </w:rPr>
            </w:pPr>
          </w:p>
        </w:tc>
      </w:tr>
      <w:tr w:rsidR="00440477" w14:paraId="7FA3D76A" w14:textId="77777777" w:rsidTr="00BA7D84">
        <w:trPr>
          <w:jc w:val="center"/>
          <w:ins w:id="11003" w:author="Russ Ott" w:date="2022-05-16T11:54:00Z"/>
        </w:trPr>
        <w:tc>
          <w:tcPr>
            <w:tcW w:w="3345" w:type="dxa"/>
          </w:tcPr>
          <w:p w14:paraId="18D06D4F" w14:textId="77777777" w:rsidR="00440477" w:rsidRDefault="00440477" w:rsidP="00BA7D84">
            <w:pPr>
              <w:pStyle w:val="TableText"/>
              <w:rPr>
                <w:ins w:id="11004" w:author="Russ Ott" w:date="2022-05-16T11:54:00Z"/>
              </w:rPr>
            </w:pPr>
            <w:ins w:id="11005" w:author="Russ Ott" w:date="2022-05-16T11:54:00Z">
              <w:r>
                <w:tab/>
              </w:r>
              <w:r>
                <w:tab/>
                <w:t>@root</w:t>
              </w:r>
            </w:ins>
          </w:p>
        </w:tc>
        <w:tc>
          <w:tcPr>
            <w:tcW w:w="720" w:type="dxa"/>
          </w:tcPr>
          <w:p w14:paraId="0EFE24FA" w14:textId="77777777" w:rsidR="00440477" w:rsidRDefault="00440477" w:rsidP="00BA7D84">
            <w:pPr>
              <w:pStyle w:val="TableText"/>
              <w:rPr>
                <w:ins w:id="11006" w:author="Russ Ott" w:date="2022-05-16T11:54:00Z"/>
              </w:rPr>
            </w:pPr>
            <w:ins w:id="11007" w:author="Russ Ott" w:date="2022-05-16T11:54:00Z">
              <w:r>
                <w:t>1..1</w:t>
              </w:r>
            </w:ins>
          </w:p>
        </w:tc>
        <w:tc>
          <w:tcPr>
            <w:tcW w:w="1152" w:type="dxa"/>
          </w:tcPr>
          <w:p w14:paraId="46DD43EA" w14:textId="77777777" w:rsidR="00440477" w:rsidRDefault="00440477" w:rsidP="00BA7D84">
            <w:pPr>
              <w:pStyle w:val="TableText"/>
              <w:rPr>
                <w:ins w:id="11008" w:author="Russ Ott" w:date="2022-05-16T11:54:00Z"/>
              </w:rPr>
            </w:pPr>
            <w:ins w:id="11009" w:author="Russ Ott" w:date="2022-05-16T11:54:00Z">
              <w:r>
                <w:t>SHALL</w:t>
              </w:r>
            </w:ins>
          </w:p>
        </w:tc>
        <w:tc>
          <w:tcPr>
            <w:tcW w:w="864" w:type="dxa"/>
          </w:tcPr>
          <w:p w14:paraId="31835195" w14:textId="77777777" w:rsidR="00440477" w:rsidRDefault="00440477" w:rsidP="00BA7D84">
            <w:pPr>
              <w:pStyle w:val="TableText"/>
              <w:rPr>
                <w:ins w:id="11010" w:author="Russ Ott" w:date="2022-05-16T11:54:00Z"/>
              </w:rPr>
            </w:pPr>
          </w:p>
        </w:tc>
        <w:tc>
          <w:tcPr>
            <w:tcW w:w="1104" w:type="dxa"/>
          </w:tcPr>
          <w:p w14:paraId="15DD9859" w14:textId="46209E50" w:rsidR="00440477" w:rsidRDefault="001C172D" w:rsidP="00BA7D84">
            <w:pPr>
              <w:pStyle w:val="TableText"/>
              <w:rPr>
                <w:ins w:id="11011" w:author="Russ Ott" w:date="2022-05-16T11:54:00Z"/>
              </w:rPr>
            </w:pPr>
            <w:ins w:id="11012" w:author="Russ Ott" w:date="2022-05-16T11:54:00Z">
              <w:r>
                <w:fldChar w:fldCharType="begin"/>
              </w:r>
              <w:r>
                <w:instrText xml:space="preserve"> HYPERLINK \l "C_4515-10526" \h </w:instrText>
              </w:r>
              <w:r>
                <w:fldChar w:fldCharType="separate"/>
              </w:r>
              <w:r w:rsidR="00440477">
                <w:rPr>
                  <w:rStyle w:val="HyperlinkText9pt"/>
                </w:rPr>
                <w:t>4515-10526</w:t>
              </w:r>
              <w:r>
                <w:rPr>
                  <w:rStyle w:val="HyperlinkText9pt"/>
                </w:rPr>
                <w:fldChar w:fldCharType="end"/>
              </w:r>
            </w:ins>
          </w:p>
        </w:tc>
        <w:tc>
          <w:tcPr>
            <w:tcW w:w="2975" w:type="dxa"/>
          </w:tcPr>
          <w:p w14:paraId="712A524A" w14:textId="77777777" w:rsidR="00440477" w:rsidRDefault="00440477" w:rsidP="00BA7D84">
            <w:pPr>
              <w:pStyle w:val="TableText"/>
              <w:rPr>
                <w:ins w:id="11013" w:author="Russ Ott" w:date="2022-05-16T11:54:00Z"/>
              </w:rPr>
            </w:pPr>
            <w:ins w:id="11014" w:author="Russ Ott" w:date="2022-05-16T11:54:00Z">
              <w:r>
                <w:t>2.16.840.1.113883.10.20.22.4.38</w:t>
              </w:r>
            </w:ins>
          </w:p>
        </w:tc>
      </w:tr>
      <w:tr w:rsidR="00440477" w14:paraId="61810E58" w14:textId="77777777" w:rsidTr="00BA7D84">
        <w:trPr>
          <w:jc w:val="center"/>
          <w:ins w:id="11015" w:author="Russ Ott" w:date="2022-05-16T11:54:00Z"/>
        </w:trPr>
        <w:tc>
          <w:tcPr>
            <w:tcW w:w="3345" w:type="dxa"/>
          </w:tcPr>
          <w:p w14:paraId="4B8C0B7F" w14:textId="77777777" w:rsidR="00440477" w:rsidRDefault="00440477" w:rsidP="00BA7D84">
            <w:pPr>
              <w:pStyle w:val="TableText"/>
              <w:rPr>
                <w:ins w:id="11016" w:author="Russ Ott" w:date="2022-05-16T11:54:00Z"/>
              </w:rPr>
            </w:pPr>
            <w:ins w:id="11017" w:author="Russ Ott" w:date="2022-05-16T11:54:00Z">
              <w:r>
                <w:tab/>
              </w:r>
              <w:r>
                <w:tab/>
                <w:t>@extension</w:t>
              </w:r>
            </w:ins>
          </w:p>
        </w:tc>
        <w:tc>
          <w:tcPr>
            <w:tcW w:w="720" w:type="dxa"/>
          </w:tcPr>
          <w:p w14:paraId="56A1E911" w14:textId="77777777" w:rsidR="00440477" w:rsidRDefault="00440477" w:rsidP="00BA7D84">
            <w:pPr>
              <w:pStyle w:val="TableText"/>
              <w:rPr>
                <w:ins w:id="11018" w:author="Russ Ott" w:date="2022-05-16T11:54:00Z"/>
              </w:rPr>
            </w:pPr>
            <w:ins w:id="11019" w:author="Russ Ott" w:date="2022-05-16T11:54:00Z">
              <w:r>
                <w:t>1..1</w:t>
              </w:r>
            </w:ins>
          </w:p>
        </w:tc>
        <w:tc>
          <w:tcPr>
            <w:tcW w:w="1152" w:type="dxa"/>
          </w:tcPr>
          <w:p w14:paraId="1C771A87" w14:textId="77777777" w:rsidR="00440477" w:rsidRDefault="00440477" w:rsidP="00BA7D84">
            <w:pPr>
              <w:pStyle w:val="TableText"/>
              <w:rPr>
                <w:ins w:id="11020" w:author="Russ Ott" w:date="2022-05-16T11:54:00Z"/>
              </w:rPr>
            </w:pPr>
            <w:ins w:id="11021" w:author="Russ Ott" w:date="2022-05-16T11:54:00Z">
              <w:r>
                <w:t>SHALL</w:t>
              </w:r>
            </w:ins>
          </w:p>
        </w:tc>
        <w:tc>
          <w:tcPr>
            <w:tcW w:w="864" w:type="dxa"/>
          </w:tcPr>
          <w:p w14:paraId="20416F5B" w14:textId="77777777" w:rsidR="00440477" w:rsidRDefault="00440477" w:rsidP="00BA7D84">
            <w:pPr>
              <w:pStyle w:val="TableText"/>
              <w:rPr>
                <w:ins w:id="11022" w:author="Russ Ott" w:date="2022-05-16T11:54:00Z"/>
              </w:rPr>
            </w:pPr>
          </w:p>
        </w:tc>
        <w:tc>
          <w:tcPr>
            <w:tcW w:w="1104" w:type="dxa"/>
          </w:tcPr>
          <w:p w14:paraId="0959C663" w14:textId="6C66424B" w:rsidR="00440477" w:rsidRDefault="001C172D" w:rsidP="00BA7D84">
            <w:pPr>
              <w:pStyle w:val="TableText"/>
              <w:rPr>
                <w:ins w:id="11023" w:author="Russ Ott" w:date="2022-05-16T11:54:00Z"/>
              </w:rPr>
            </w:pPr>
            <w:ins w:id="11024" w:author="Russ Ott" w:date="2022-05-16T11:54:00Z">
              <w:r>
                <w:fldChar w:fldCharType="begin"/>
              </w:r>
              <w:r>
                <w:instrText xml:space="preserve"> HYPERLINK \l "C_4515-32495" \h </w:instrText>
              </w:r>
              <w:r>
                <w:fldChar w:fldCharType="separate"/>
              </w:r>
              <w:r w:rsidR="00440477">
                <w:rPr>
                  <w:rStyle w:val="HyperlinkText9pt"/>
                </w:rPr>
                <w:t>4515-32495</w:t>
              </w:r>
              <w:r>
                <w:rPr>
                  <w:rStyle w:val="HyperlinkText9pt"/>
                </w:rPr>
                <w:fldChar w:fldCharType="end"/>
              </w:r>
            </w:ins>
          </w:p>
        </w:tc>
        <w:tc>
          <w:tcPr>
            <w:tcW w:w="2975" w:type="dxa"/>
          </w:tcPr>
          <w:p w14:paraId="541C6CA6" w14:textId="77777777" w:rsidR="00440477" w:rsidRDefault="00440477" w:rsidP="00BA7D84">
            <w:pPr>
              <w:pStyle w:val="TableText"/>
              <w:rPr>
                <w:ins w:id="11025" w:author="Russ Ott" w:date="2022-05-16T11:54:00Z"/>
              </w:rPr>
            </w:pPr>
            <w:ins w:id="11026" w:author="Russ Ott" w:date="2022-05-16T11:54:00Z">
              <w:r>
                <w:t>2022-06-01</w:t>
              </w:r>
            </w:ins>
          </w:p>
        </w:tc>
      </w:tr>
      <w:tr w:rsidR="00440477" w14:paraId="59C0F79A" w14:textId="77777777" w:rsidTr="00BA7D84">
        <w:trPr>
          <w:jc w:val="center"/>
          <w:ins w:id="11027" w:author="Russ Ott" w:date="2022-05-16T11:54:00Z"/>
        </w:trPr>
        <w:tc>
          <w:tcPr>
            <w:tcW w:w="3345" w:type="dxa"/>
          </w:tcPr>
          <w:p w14:paraId="2F103158" w14:textId="77777777" w:rsidR="00440477" w:rsidRDefault="00440477" w:rsidP="00BA7D84">
            <w:pPr>
              <w:pStyle w:val="TableText"/>
              <w:rPr>
                <w:ins w:id="11028" w:author="Russ Ott" w:date="2022-05-16T11:54:00Z"/>
              </w:rPr>
            </w:pPr>
            <w:ins w:id="11029" w:author="Russ Ott" w:date="2022-05-16T11:54:00Z">
              <w:r>
                <w:tab/>
                <w:t>id</w:t>
              </w:r>
            </w:ins>
          </w:p>
        </w:tc>
        <w:tc>
          <w:tcPr>
            <w:tcW w:w="720" w:type="dxa"/>
          </w:tcPr>
          <w:p w14:paraId="1B41BB9D" w14:textId="77777777" w:rsidR="00440477" w:rsidRDefault="00440477" w:rsidP="00BA7D84">
            <w:pPr>
              <w:pStyle w:val="TableText"/>
              <w:rPr>
                <w:ins w:id="11030" w:author="Russ Ott" w:date="2022-05-16T11:54:00Z"/>
              </w:rPr>
            </w:pPr>
            <w:ins w:id="11031" w:author="Russ Ott" w:date="2022-05-16T11:54:00Z">
              <w:r>
                <w:t>1..*</w:t>
              </w:r>
            </w:ins>
          </w:p>
        </w:tc>
        <w:tc>
          <w:tcPr>
            <w:tcW w:w="1152" w:type="dxa"/>
          </w:tcPr>
          <w:p w14:paraId="43C723D1" w14:textId="77777777" w:rsidR="00440477" w:rsidRDefault="00440477" w:rsidP="00BA7D84">
            <w:pPr>
              <w:pStyle w:val="TableText"/>
              <w:rPr>
                <w:ins w:id="11032" w:author="Russ Ott" w:date="2022-05-16T11:54:00Z"/>
              </w:rPr>
            </w:pPr>
            <w:ins w:id="11033" w:author="Russ Ott" w:date="2022-05-16T11:54:00Z">
              <w:r>
                <w:t>SHALL</w:t>
              </w:r>
            </w:ins>
          </w:p>
        </w:tc>
        <w:tc>
          <w:tcPr>
            <w:tcW w:w="864" w:type="dxa"/>
          </w:tcPr>
          <w:p w14:paraId="49B5E217" w14:textId="77777777" w:rsidR="00440477" w:rsidRDefault="00440477" w:rsidP="00BA7D84">
            <w:pPr>
              <w:pStyle w:val="TableText"/>
              <w:rPr>
                <w:ins w:id="11034" w:author="Russ Ott" w:date="2022-05-16T11:54:00Z"/>
              </w:rPr>
            </w:pPr>
          </w:p>
        </w:tc>
        <w:tc>
          <w:tcPr>
            <w:tcW w:w="1104" w:type="dxa"/>
          </w:tcPr>
          <w:p w14:paraId="61AF6C0A" w14:textId="2A0A3248" w:rsidR="00440477" w:rsidRDefault="001C172D" w:rsidP="00BA7D84">
            <w:pPr>
              <w:pStyle w:val="TableText"/>
              <w:rPr>
                <w:ins w:id="11035" w:author="Russ Ott" w:date="2022-05-16T11:54:00Z"/>
              </w:rPr>
            </w:pPr>
            <w:ins w:id="11036" w:author="Russ Ott" w:date="2022-05-16T11:54:00Z">
              <w:r>
                <w:fldChar w:fldCharType="begin"/>
              </w:r>
              <w:r>
                <w:instrText xml:space="preserve"> HYPERLINK \l "C_4515-8551" \h </w:instrText>
              </w:r>
              <w:r>
                <w:fldChar w:fldCharType="separate"/>
              </w:r>
              <w:r w:rsidR="00440477">
                <w:rPr>
                  <w:rStyle w:val="HyperlinkText9pt"/>
                </w:rPr>
                <w:t>4515-8551</w:t>
              </w:r>
              <w:r>
                <w:rPr>
                  <w:rStyle w:val="HyperlinkText9pt"/>
                </w:rPr>
                <w:fldChar w:fldCharType="end"/>
              </w:r>
            </w:ins>
          </w:p>
        </w:tc>
        <w:tc>
          <w:tcPr>
            <w:tcW w:w="2975" w:type="dxa"/>
          </w:tcPr>
          <w:p w14:paraId="21D093C0" w14:textId="77777777" w:rsidR="00440477" w:rsidRDefault="00440477" w:rsidP="00BA7D84">
            <w:pPr>
              <w:pStyle w:val="TableText"/>
              <w:rPr>
                <w:ins w:id="11037" w:author="Russ Ott" w:date="2022-05-16T11:54:00Z"/>
              </w:rPr>
            </w:pPr>
          </w:p>
        </w:tc>
      </w:tr>
      <w:tr w:rsidR="00440477" w14:paraId="1E0F3840" w14:textId="77777777" w:rsidTr="00BA7D84">
        <w:trPr>
          <w:jc w:val="center"/>
          <w:ins w:id="11038" w:author="Russ Ott" w:date="2022-05-16T11:54:00Z"/>
        </w:trPr>
        <w:tc>
          <w:tcPr>
            <w:tcW w:w="3345" w:type="dxa"/>
          </w:tcPr>
          <w:p w14:paraId="5AE7BA64" w14:textId="77777777" w:rsidR="00440477" w:rsidRDefault="00440477" w:rsidP="00BA7D84">
            <w:pPr>
              <w:pStyle w:val="TableText"/>
              <w:rPr>
                <w:ins w:id="11039" w:author="Russ Ott" w:date="2022-05-16T11:54:00Z"/>
              </w:rPr>
            </w:pPr>
            <w:ins w:id="11040" w:author="Russ Ott" w:date="2022-05-16T11:54:00Z">
              <w:r>
                <w:tab/>
                <w:t>code</w:t>
              </w:r>
            </w:ins>
          </w:p>
        </w:tc>
        <w:tc>
          <w:tcPr>
            <w:tcW w:w="720" w:type="dxa"/>
          </w:tcPr>
          <w:p w14:paraId="06E67A4E" w14:textId="77777777" w:rsidR="00440477" w:rsidRDefault="00440477" w:rsidP="00BA7D84">
            <w:pPr>
              <w:pStyle w:val="TableText"/>
              <w:rPr>
                <w:ins w:id="11041" w:author="Russ Ott" w:date="2022-05-16T11:54:00Z"/>
              </w:rPr>
            </w:pPr>
            <w:ins w:id="11042" w:author="Russ Ott" w:date="2022-05-16T11:54:00Z">
              <w:r>
                <w:t>1..1</w:t>
              </w:r>
            </w:ins>
          </w:p>
        </w:tc>
        <w:tc>
          <w:tcPr>
            <w:tcW w:w="1152" w:type="dxa"/>
          </w:tcPr>
          <w:p w14:paraId="52EEABFF" w14:textId="77777777" w:rsidR="00440477" w:rsidRDefault="00440477" w:rsidP="00BA7D84">
            <w:pPr>
              <w:pStyle w:val="TableText"/>
              <w:rPr>
                <w:ins w:id="11043" w:author="Russ Ott" w:date="2022-05-16T11:54:00Z"/>
              </w:rPr>
            </w:pPr>
            <w:ins w:id="11044" w:author="Russ Ott" w:date="2022-05-16T11:54:00Z">
              <w:r>
                <w:t>SHALL</w:t>
              </w:r>
            </w:ins>
          </w:p>
        </w:tc>
        <w:tc>
          <w:tcPr>
            <w:tcW w:w="864" w:type="dxa"/>
          </w:tcPr>
          <w:p w14:paraId="29492F2E" w14:textId="77777777" w:rsidR="00440477" w:rsidRDefault="00440477" w:rsidP="00BA7D84">
            <w:pPr>
              <w:pStyle w:val="TableText"/>
              <w:rPr>
                <w:ins w:id="11045" w:author="Russ Ott" w:date="2022-05-16T11:54:00Z"/>
              </w:rPr>
            </w:pPr>
          </w:p>
        </w:tc>
        <w:tc>
          <w:tcPr>
            <w:tcW w:w="1104" w:type="dxa"/>
          </w:tcPr>
          <w:p w14:paraId="77A3AD82" w14:textId="6437B185" w:rsidR="00440477" w:rsidRDefault="001C172D" w:rsidP="00BA7D84">
            <w:pPr>
              <w:pStyle w:val="TableText"/>
              <w:rPr>
                <w:ins w:id="11046" w:author="Russ Ott" w:date="2022-05-16T11:54:00Z"/>
              </w:rPr>
            </w:pPr>
            <w:ins w:id="11047" w:author="Russ Ott" w:date="2022-05-16T11:54:00Z">
              <w:r>
                <w:fldChar w:fldCharType="begin"/>
              </w:r>
              <w:r>
                <w:instrText xml:space="preserve"> HYPERLINK \l "C_4515-8558" \h </w:instrText>
              </w:r>
              <w:r>
                <w:fldChar w:fldCharType="separate"/>
              </w:r>
              <w:r w:rsidR="00440477">
                <w:rPr>
                  <w:rStyle w:val="HyperlinkText9pt"/>
                </w:rPr>
                <w:t>4515-8558</w:t>
              </w:r>
              <w:r>
                <w:rPr>
                  <w:rStyle w:val="HyperlinkText9pt"/>
                </w:rPr>
                <w:fldChar w:fldCharType="end"/>
              </w:r>
            </w:ins>
          </w:p>
        </w:tc>
        <w:tc>
          <w:tcPr>
            <w:tcW w:w="2975" w:type="dxa"/>
          </w:tcPr>
          <w:p w14:paraId="5D443E19" w14:textId="77777777" w:rsidR="00440477" w:rsidRDefault="00440477" w:rsidP="00BA7D84">
            <w:pPr>
              <w:pStyle w:val="TableText"/>
              <w:rPr>
                <w:ins w:id="11048" w:author="Russ Ott" w:date="2022-05-16T11:54:00Z"/>
              </w:rPr>
            </w:pPr>
            <w:ins w:id="11049" w:author="Russ Ott" w:date="2022-05-16T11:54:00Z">
              <w:r>
                <w:t>urn:oid:2.16.840.1.113883.3.88.12.80.60 (Social History Type)</w:t>
              </w:r>
            </w:ins>
          </w:p>
        </w:tc>
      </w:tr>
      <w:tr w:rsidR="00440477" w14:paraId="586ADAC6" w14:textId="77777777" w:rsidTr="00BA7D84">
        <w:trPr>
          <w:jc w:val="center"/>
          <w:ins w:id="11050" w:author="Russ Ott" w:date="2022-05-16T11:54:00Z"/>
        </w:trPr>
        <w:tc>
          <w:tcPr>
            <w:tcW w:w="3345" w:type="dxa"/>
          </w:tcPr>
          <w:p w14:paraId="48EDA9B2" w14:textId="77777777" w:rsidR="00440477" w:rsidRDefault="00440477" w:rsidP="00BA7D84">
            <w:pPr>
              <w:pStyle w:val="TableText"/>
              <w:rPr>
                <w:ins w:id="11051" w:author="Russ Ott" w:date="2022-05-16T11:54:00Z"/>
              </w:rPr>
            </w:pPr>
            <w:ins w:id="11052" w:author="Russ Ott" w:date="2022-05-16T11:54:00Z">
              <w:r>
                <w:tab/>
                <w:t>statusCode</w:t>
              </w:r>
            </w:ins>
          </w:p>
        </w:tc>
        <w:tc>
          <w:tcPr>
            <w:tcW w:w="720" w:type="dxa"/>
          </w:tcPr>
          <w:p w14:paraId="6093DF37" w14:textId="77777777" w:rsidR="00440477" w:rsidRDefault="00440477" w:rsidP="00BA7D84">
            <w:pPr>
              <w:pStyle w:val="TableText"/>
              <w:rPr>
                <w:ins w:id="11053" w:author="Russ Ott" w:date="2022-05-16T11:54:00Z"/>
              </w:rPr>
            </w:pPr>
            <w:ins w:id="11054" w:author="Russ Ott" w:date="2022-05-16T11:54:00Z">
              <w:r>
                <w:t>1..1</w:t>
              </w:r>
            </w:ins>
          </w:p>
        </w:tc>
        <w:tc>
          <w:tcPr>
            <w:tcW w:w="1152" w:type="dxa"/>
          </w:tcPr>
          <w:p w14:paraId="23E71ABF" w14:textId="77777777" w:rsidR="00440477" w:rsidRDefault="00440477" w:rsidP="00BA7D84">
            <w:pPr>
              <w:pStyle w:val="TableText"/>
              <w:rPr>
                <w:ins w:id="11055" w:author="Russ Ott" w:date="2022-05-16T11:54:00Z"/>
              </w:rPr>
            </w:pPr>
            <w:ins w:id="11056" w:author="Russ Ott" w:date="2022-05-16T11:54:00Z">
              <w:r>
                <w:t>SHALL</w:t>
              </w:r>
            </w:ins>
          </w:p>
        </w:tc>
        <w:tc>
          <w:tcPr>
            <w:tcW w:w="864" w:type="dxa"/>
          </w:tcPr>
          <w:p w14:paraId="73F9DC16" w14:textId="77777777" w:rsidR="00440477" w:rsidRDefault="00440477" w:rsidP="00BA7D84">
            <w:pPr>
              <w:pStyle w:val="TableText"/>
              <w:rPr>
                <w:ins w:id="11057" w:author="Russ Ott" w:date="2022-05-16T11:54:00Z"/>
              </w:rPr>
            </w:pPr>
          </w:p>
        </w:tc>
        <w:tc>
          <w:tcPr>
            <w:tcW w:w="1104" w:type="dxa"/>
          </w:tcPr>
          <w:p w14:paraId="537D3BDD" w14:textId="47A23274" w:rsidR="00440477" w:rsidRDefault="001C172D" w:rsidP="00BA7D84">
            <w:pPr>
              <w:pStyle w:val="TableText"/>
              <w:rPr>
                <w:ins w:id="11058" w:author="Russ Ott" w:date="2022-05-16T11:54:00Z"/>
              </w:rPr>
            </w:pPr>
            <w:ins w:id="11059" w:author="Russ Ott" w:date="2022-05-16T11:54:00Z">
              <w:r>
                <w:fldChar w:fldCharType="begin"/>
              </w:r>
              <w:r>
                <w:instrText xml:space="preserve"> HYPERLINK \l "C_4515-8553" \h </w:instrText>
              </w:r>
              <w:r>
                <w:fldChar w:fldCharType="separate"/>
              </w:r>
              <w:r w:rsidR="00440477">
                <w:rPr>
                  <w:rStyle w:val="HyperlinkText9pt"/>
                </w:rPr>
                <w:t>4515-8553</w:t>
              </w:r>
              <w:r>
                <w:rPr>
                  <w:rStyle w:val="HyperlinkText9pt"/>
                </w:rPr>
                <w:fldChar w:fldCharType="end"/>
              </w:r>
            </w:ins>
          </w:p>
        </w:tc>
        <w:tc>
          <w:tcPr>
            <w:tcW w:w="2975" w:type="dxa"/>
          </w:tcPr>
          <w:p w14:paraId="066E8181" w14:textId="77777777" w:rsidR="00440477" w:rsidRDefault="00440477" w:rsidP="00BA7D84">
            <w:pPr>
              <w:pStyle w:val="TableText"/>
              <w:rPr>
                <w:ins w:id="11060" w:author="Russ Ott" w:date="2022-05-16T11:54:00Z"/>
              </w:rPr>
            </w:pPr>
          </w:p>
        </w:tc>
      </w:tr>
      <w:tr w:rsidR="00440477" w14:paraId="5A589862" w14:textId="77777777" w:rsidTr="00BA7D84">
        <w:trPr>
          <w:jc w:val="center"/>
          <w:ins w:id="11061" w:author="Russ Ott" w:date="2022-05-16T11:54:00Z"/>
        </w:trPr>
        <w:tc>
          <w:tcPr>
            <w:tcW w:w="3345" w:type="dxa"/>
          </w:tcPr>
          <w:p w14:paraId="1657BE84" w14:textId="77777777" w:rsidR="00440477" w:rsidRDefault="00440477" w:rsidP="00BA7D84">
            <w:pPr>
              <w:pStyle w:val="TableText"/>
              <w:rPr>
                <w:ins w:id="11062" w:author="Russ Ott" w:date="2022-05-16T11:54:00Z"/>
              </w:rPr>
            </w:pPr>
            <w:ins w:id="11063" w:author="Russ Ott" w:date="2022-05-16T11:54:00Z">
              <w:r>
                <w:tab/>
              </w:r>
              <w:r>
                <w:tab/>
                <w:t>@code</w:t>
              </w:r>
            </w:ins>
          </w:p>
        </w:tc>
        <w:tc>
          <w:tcPr>
            <w:tcW w:w="720" w:type="dxa"/>
          </w:tcPr>
          <w:p w14:paraId="3F348699" w14:textId="77777777" w:rsidR="00440477" w:rsidRDefault="00440477" w:rsidP="00BA7D84">
            <w:pPr>
              <w:pStyle w:val="TableText"/>
              <w:rPr>
                <w:ins w:id="11064" w:author="Russ Ott" w:date="2022-05-16T11:54:00Z"/>
              </w:rPr>
            </w:pPr>
            <w:ins w:id="11065" w:author="Russ Ott" w:date="2022-05-16T11:54:00Z">
              <w:r>
                <w:t>1..1</w:t>
              </w:r>
            </w:ins>
          </w:p>
        </w:tc>
        <w:tc>
          <w:tcPr>
            <w:tcW w:w="1152" w:type="dxa"/>
          </w:tcPr>
          <w:p w14:paraId="5D1C81B5" w14:textId="77777777" w:rsidR="00440477" w:rsidRDefault="00440477" w:rsidP="00BA7D84">
            <w:pPr>
              <w:pStyle w:val="TableText"/>
              <w:rPr>
                <w:ins w:id="11066" w:author="Russ Ott" w:date="2022-05-16T11:54:00Z"/>
              </w:rPr>
            </w:pPr>
            <w:ins w:id="11067" w:author="Russ Ott" w:date="2022-05-16T11:54:00Z">
              <w:r>
                <w:t>SHALL</w:t>
              </w:r>
            </w:ins>
          </w:p>
        </w:tc>
        <w:tc>
          <w:tcPr>
            <w:tcW w:w="864" w:type="dxa"/>
          </w:tcPr>
          <w:p w14:paraId="29A8ECB3" w14:textId="77777777" w:rsidR="00440477" w:rsidRDefault="00440477" w:rsidP="00BA7D84">
            <w:pPr>
              <w:pStyle w:val="TableText"/>
              <w:rPr>
                <w:ins w:id="11068" w:author="Russ Ott" w:date="2022-05-16T11:54:00Z"/>
              </w:rPr>
            </w:pPr>
          </w:p>
        </w:tc>
        <w:tc>
          <w:tcPr>
            <w:tcW w:w="1104" w:type="dxa"/>
          </w:tcPr>
          <w:p w14:paraId="508D50BD" w14:textId="34765EA3" w:rsidR="00440477" w:rsidRDefault="001C172D" w:rsidP="00BA7D84">
            <w:pPr>
              <w:pStyle w:val="TableText"/>
              <w:rPr>
                <w:ins w:id="11069" w:author="Russ Ott" w:date="2022-05-16T11:54:00Z"/>
              </w:rPr>
            </w:pPr>
            <w:ins w:id="11070" w:author="Russ Ott" w:date="2022-05-16T11:54:00Z">
              <w:r>
                <w:fldChar w:fldCharType="begin"/>
              </w:r>
              <w:r>
                <w:instrText xml:space="preserve"> HYPERLINK \l "C_4515-19117" \h </w:instrText>
              </w:r>
              <w:r>
                <w:fldChar w:fldCharType="separate"/>
              </w:r>
              <w:r w:rsidR="00440477">
                <w:rPr>
                  <w:rStyle w:val="HyperlinkText9pt"/>
                </w:rPr>
                <w:t>4515-19117</w:t>
              </w:r>
              <w:r>
                <w:rPr>
                  <w:rStyle w:val="HyperlinkText9pt"/>
                </w:rPr>
                <w:fldChar w:fldCharType="end"/>
              </w:r>
            </w:ins>
          </w:p>
        </w:tc>
        <w:tc>
          <w:tcPr>
            <w:tcW w:w="2975" w:type="dxa"/>
          </w:tcPr>
          <w:p w14:paraId="585F47F6" w14:textId="77777777" w:rsidR="00440477" w:rsidRDefault="00440477" w:rsidP="00BA7D84">
            <w:pPr>
              <w:pStyle w:val="TableText"/>
              <w:rPr>
                <w:ins w:id="11071" w:author="Russ Ott" w:date="2022-05-16T11:54:00Z"/>
              </w:rPr>
            </w:pPr>
            <w:ins w:id="11072" w:author="Russ Ott" w:date="2022-05-16T11:54:00Z">
              <w:r>
                <w:t>urn:oid:2.16.840.1.113883.5.14 (HL7ActStatus) = completed</w:t>
              </w:r>
            </w:ins>
          </w:p>
        </w:tc>
      </w:tr>
      <w:tr w:rsidR="00440477" w14:paraId="75013EFE" w14:textId="77777777" w:rsidTr="00BA7D84">
        <w:trPr>
          <w:jc w:val="center"/>
          <w:ins w:id="11073" w:author="Russ Ott" w:date="2022-05-16T11:54:00Z"/>
        </w:trPr>
        <w:tc>
          <w:tcPr>
            <w:tcW w:w="3345" w:type="dxa"/>
          </w:tcPr>
          <w:p w14:paraId="13DAD6A6" w14:textId="77777777" w:rsidR="00440477" w:rsidRDefault="00440477" w:rsidP="00BA7D84">
            <w:pPr>
              <w:pStyle w:val="TableText"/>
              <w:rPr>
                <w:ins w:id="11074" w:author="Russ Ott" w:date="2022-05-16T11:54:00Z"/>
              </w:rPr>
            </w:pPr>
            <w:ins w:id="11075" w:author="Russ Ott" w:date="2022-05-16T11:54:00Z">
              <w:r>
                <w:tab/>
                <w:t>effectiveTime</w:t>
              </w:r>
            </w:ins>
          </w:p>
        </w:tc>
        <w:tc>
          <w:tcPr>
            <w:tcW w:w="720" w:type="dxa"/>
          </w:tcPr>
          <w:p w14:paraId="4D69591F" w14:textId="77777777" w:rsidR="00440477" w:rsidRDefault="00440477" w:rsidP="00BA7D84">
            <w:pPr>
              <w:pStyle w:val="TableText"/>
              <w:rPr>
                <w:ins w:id="11076" w:author="Russ Ott" w:date="2022-05-16T11:54:00Z"/>
              </w:rPr>
            </w:pPr>
            <w:ins w:id="11077" w:author="Russ Ott" w:date="2022-05-16T11:54:00Z">
              <w:r>
                <w:t>1..1</w:t>
              </w:r>
            </w:ins>
          </w:p>
        </w:tc>
        <w:tc>
          <w:tcPr>
            <w:tcW w:w="1152" w:type="dxa"/>
          </w:tcPr>
          <w:p w14:paraId="5D8CEAA7" w14:textId="77777777" w:rsidR="00440477" w:rsidRDefault="00440477" w:rsidP="00BA7D84">
            <w:pPr>
              <w:pStyle w:val="TableText"/>
              <w:rPr>
                <w:ins w:id="11078" w:author="Russ Ott" w:date="2022-05-16T11:54:00Z"/>
              </w:rPr>
            </w:pPr>
            <w:ins w:id="11079" w:author="Russ Ott" w:date="2022-05-16T11:54:00Z">
              <w:r>
                <w:t>SHALL</w:t>
              </w:r>
            </w:ins>
          </w:p>
        </w:tc>
        <w:tc>
          <w:tcPr>
            <w:tcW w:w="864" w:type="dxa"/>
          </w:tcPr>
          <w:p w14:paraId="0212F432" w14:textId="77777777" w:rsidR="00440477" w:rsidRDefault="00440477" w:rsidP="00BA7D84">
            <w:pPr>
              <w:pStyle w:val="TableText"/>
              <w:rPr>
                <w:ins w:id="11080" w:author="Russ Ott" w:date="2022-05-16T11:54:00Z"/>
              </w:rPr>
            </w:pPr>
          </w:p>
        </w:tc>
        <w:tc>
          <w:tcPr>
            <w:tcW w:w="1104" w:type="dxa"/>
          </w:tcPr>
          <w:p w14:paraId="2C2EC861" w14:textId="3C196C88" w:rsidR="00440477" w:rsidRDefault="001C172D" w:rsidP="00BA7D84">
            <w:pPr>
              <w:pStyle w:val="TableText"/>
              <w:rPr>
                <w:ins w:id="11081" w:author="Russ Ott" w:date="2022-05-16T11:54:00Z"/>
              </w:rPr>
            </w:pPr>
            <w:ins w:id="11082" w:author="Russ Ott" w:date="2022-05-16T11:54:00Z">
              <w:r>
                <w:fldChar w:fldCharType="begin"/>
              </w:r>
              <w:r>
                <w:instrText xml:space="preserve"> HYPERLINK \l "C_4515-31868" \h </w:instrText>
              </w:r>
              <w:r>
                <w:fldChar w:fldCharType="separate"/>
              </w:r>
              <w:r w:rsidR="00440477">
                <w:rPr>
                  <w:rStyle w:val="HyperlinkText9pt"/>
                </w:rPr>
                <w:t>4515-31868</w:t>
              </w:r>
              <w:r>
                <w:rPr>
                  <w:rStyle w:val="HyperlinkText9pt"/>
                </w:rPr>
                <w:fldChar w:fldCharType="end"/>
              </w:r>
            </w:ins>
          </w:p>
        </w:tc>
        <w:tc>
          <w:tcPr>
            <w:tcW w:w="2975" w:type="dxa"/>
          </w:tcPr>
          <w:p w14:paraId="19C9FD25" w14:textId="77777777" w:rsidR="00440477" w:rsidRDefault="00440477" w:rsidP="00BA7D84">
            <w:pPr>
              <w:pStyle w:val="TableText"/>
              <w:rPr>
                <w:ins w:id="11083" w:author="Russ Ott" w:date="2022-05-16T11:54:00Z"/>
              </w:rPr>
            </w:pPr>
          </w:p>
        </w:tc>
      </w:tr>
      <w:tr w:rsidR="00440477" w14:paraId="46828AE3" w14:textId="77777777" w:rsidTr="00BA7D84">
        <w:trPr>
          <w:jc w:val="center"/>
          <w:ins w:id="11084" w:author="Russ Ott" w:date="2022-05-16T11:54:00Z"/>
        </w:trPr>
        <w:tc>
          <w:tcPr>
            <w:tcW w:w="3345" w:type="dxa"/>
          </w:tcPr>
          <w:p w14:paraId="4BDA8C36" w14:textId="77777777" w:rsidR="00440477" w:rsidRDefault="00440477" w:rsidP="00BA7D84">
            <w:pPr>
              <w:pStyle w:val="TableText"/>
              <w:rPr>
                <w:ins w:id="11085" w:author="Russ Ott" w:date="2022-05-16T11:54:00Z"/>
              </w:rPr>
            </w:pPr>
            <w:ins w:id="11086" w:author="Russ Ott" w:date="2022-05-16T11:54:00Z">
              <w:r>
                <w:tab/>
                <w:t>value</w:t>
              </w:r>
            </w:ins>
          </w:p>
        </w:tc>
        <w:tc>
          <w:tcPr>
            <w:tcW w:w="720" w:type="dxa"/>
          </w:tcPr>
          <w:p w14:paraId="1A41C9DD" w14:textId="77777777" w:rsidR="00440477" w:rsidRDefault="00440477" w:rsidP="00BA7D84">
            <w:pPr>
              <w:pStyle w:val="TableText"/>
              <w:rPr>
                <w:ins w:id="11087" w:author="Russ Ott" w:date="2022-05-16T11:54:00Z"/>
              </w:rPr>
            </w:pPr>
            <w:ins w:id="11088" w:author="Russ Ott" w:date="2022-05-16T11:54:00Z">
              <w:r>
                <w:t>0..1</w:t>
              </w:r>
            </w:ins>
          </w:p>
        </w:tc>
        <w:tc>
          <w:tcPr>
            <w:tcW w:w="1152" w:type="dxa"/>
          </w:tcPr>
          <w:p w14:paraId="68E9D962" w14:textId="77777777" w:rsidR="00440477" w:rsidRDefault="00440477" w:rsidP="00BA7D84">
            <w:pPr>
              <w:pStyle w:val="TableText"/>
              <w:rPr>
                <w:ins w:id="11089" w:author="Russ Ott" w:date="2022-05-16T11:54:00Z"/>
              </w:rPr>
            </w:pPr>
            <w:ins w:id="11090" w:author="Russ Ott" w:date="2022-05-16T11:54:00Z">
              <w:r>
                <w:t>SHOULD</w:t>
              </w:r>
            </w:ins>
          </w:p>
        </w:tc>
        <w:tc>
          <w:tcPr>
            <w:tcW w:w="864" w:type="dxa"/>
          </w:tcPr>
          <w:p w14:paraId="6E4563FC" w14:textId="77777777" w:rsidR="00440477" w:rsidRDefault="00440477" w:rsidP="00BA7D84">
            <w:pPr>
              <w:pStyle w:val="TableText"/>
              <w:rPr>
                <w:ins w:id="11091" w:author="Russ Ott" w:date="2022-05-16T11:54:00Z"/>
              </w:rPr>
            </w:pPr>
          </w:p>
        </w:tc>
        <w:tc>
          <w:tcPr>
            <w:tcW w:w="1104" w:type="dxa"/>
          </w:tcPr>
          <w:p w14:paraId="77199D26" w14:textId="366564AA" w:rsidR="00440477" w:rsidRDefault="001C172D" w:rsidP="00BA7D84">
            <w:pPr>
              <w:pStyle w:val="TableText"/>
              <w:rPr>
                <w:ins w:id="11092" w:author="Russ Ott" w:date="2022-05-16T11:54:00Z"/>
              </w:rPr>
            </w:pPr>
            <w:ins w:id="11093" w:author="Russ Ott" w:date="2022-05-16T11:54:00Z">
              <w:r>
                <w:fldChar w:fldCharType="begin"/>
              </w:r>
              <w:r>
                <w:instrText xml:space="preserve"> HYPERLINK \l "C_4515-8559" \h </w:instrText>
              </w:r>
              <w:r>
                <w:fldChar w:fldCharType="separate"/>
              </w:r>
              <w:r w:rsidR="00440477">
                <w:rPr>
                  <w:rStyle w:val="HyperlinkText9pt"/>
                </w:rPr>
                <w:t>4515-8559</w:t>
              </w:r>
              <w:r>
                <w:rPr>
                  <w:rStyle w:val="HyperlinkText9pt"/>
                </w:rPr>
                <w:fldChar w:fldCharType="end"/>
              </w:r>
            </w:ins>
          </w:p>
        </w:tc>
        <w:tc>
          <w:tcPr>
            <w:tcW w:w="2975" w:type="dxa"/>
          </w:tcPr>
          <w:p w14:paraId="2CAEBC82" w14:textId="77777777" w:rsidR="00440477" w:rsidRDefault="00440477" w:rsidP="00BA7D84">
            <w:pPr>
              <w:pStyle w:val="TableText"/>
              <w:rPr>
                <w:ins w:id="11094" w:author="Russ Ott" w:date="2022-05-16T11:54:00Z"/>
              </w:rPr>
            </w:pPr>
          </w:p>
        </w:tc>
      </w:tr>
      <w:tr w:rsidR="00440477" w14:paraId="6B737DC6" w14:textId="77777777" w:rsidTr="00BA7D84">
        <w:trPr>
          <w:jc w:val="center"/>
          <w:ins w:id="11095" w:author="Russ Ott" w:date="2022-05-16T11:54:00Z"/>
        </w:trPr>
        <w:tc>
          <w:tcPr>
            <w:tcW w:w="3345" w:type="dxa"/>
          </w:tcPr>
          <w:p w14:paraId="19170121" w14:textId="77777777" w:rsidR="00440477" w:rsidRDefault="00440477" w:rsidP="00BA7D84">
            <w:pPr>
              <w:pStyle w:val="TableText"/>
              <w:rPr>
                <w:ins w:id="11096" w:author="Russ Ott" w:date="2022-05-16T11:54:00Z"/>
              </w:rPr>
            </w:pPr>
            <w:ins w:id="11097" w:author="Russ Ott" w:date="2022-05-16T11:54:00Z">
              <w:r>
                <w:tab/>
                <w:t>author</w:t>
              </w:r>
            </w:ins>
          </w:p>
        </w:tc>
        <w:tc>
          <w:tcPr>
            <w:tcW w:w="720" w:type="dxa"/>
          </w:tcPr>
          <w:p w14:paraId="22932096" w14:textId="77777777" w:rsidR="00440477" w:rsidRDefault="00440477" w:rsidP="00BA7D84">
            <w:pPr>
              <w:pStyle w:val="TableText"/>
              <w:rPr>
                <w:ins w:id="11098" w:author="Russ Ott" w:date="2022-05-16T11:54:00Z"/>
              </w:rPr>
            </w:pPr>
            <w:ins w:id="11099" w:author="Russ Ott" w:date="2022-05-16T11:54:00Z">
              <w:r>
                <w:t>0..*</w:t>
              </w:r>
            </w:ins>
          </w:p>
        </w:tc>
        <w:tc>
          <w:tcPr>
            <w:tcW w:w="1152" w:type="dxa"/>
          </w:tcPr>
          <w:p w14:paraId="0155ECEB" w14:textId="77777777" w:rsidR="00440477" w:rsidRDefault="00440477" w:rsidP="00BA7D84">
            <w:pPr>
              <w:pStyle w:val="TableText"/>
              <w:rPr>
                <w:ins w:id="11100" w:author="Russ Ott" w:date="2022-05-16T11:54:00Z"/>
              </w:rPr>
            </w:pPr>
            <w:ins w:id="11101" w:author="Russ Ott" w:date="2022-05-16T11:54:00Z">
              <w:r>
                <w:t>SHOULD</w:t>
              </w:r>
            </w:ins>
          </w:p>
        </w:tc>
        <w:tc>
          <w:tcPr>
            <w:tcW w:w="864" w:type="dxa"/>
          </w:tcPr>
          <w:p w14:paraId="586E9F5A" w14:textId="77777777" w:rsidR="00440477" w:rsidRDefault="00440477" w:rsidP="00BA7D84">
            <w:pPr>
              <w:pStyle w:val="TableText"/>
              <w:rPr>
                <w:ins w:id="11102" w:author="Russ Ott" w:date="2022-05-16T11:54:00Z"/>
              </w:rPr>
            </w:pPr>
          </w:p>
        </w:tc>
        <w:tc>
          <w:tcPr>
            <w:tcW w:w="1104" w:type="dxa"/>
          </w:tcPr>
          <w:p w14:paraId="26E43171" w14:textId="6AD39DA1" w:rsidR="00440477" w:rsidRDefault="001C172D" w:rsidP="00BA7D84">
            <w:pPr>
              <w:pStyle w:val="TableText"/>
              <w:rPr>
                <w:ins w:id="11103" w:author="Russ Ott" w:date="2022-05-16T11:54:00Z"/>
              </w:rPr>
            </w:pPr>
            <w:ins w:id="11104" w:author="Russ Ott" w:date="2022-05-16T11:54:00Z">
              <w:r>
                <w:fldChar w:fldCharType="begin"/>
              </w:r>
              <w:r>
                <w:instrText xml:space="preserve"> HYPERLINK \l "C_4515-31869" \h </w:instrText>
              </w:r>
              <w:r>
                <w:fldChar w:fldCharType="separate"/>
              </w:r>
              <w:r w:rsidR="00440477">
                <w:rPr>
                  <w:rStyle w:val="HyperlinkText9pt"/>
                </w:rPr>
                <w:t>4515-31869</w:t>
              </w:r>
              <w:r>
                <w:rPr>
                  <w:rStyle w:val="HyperlinkText9pt"/>
                </w:rPr>
                <w:fldChar w:fldCharType="end"/>
              </w:r>
            </w:ins>
          </w:p>
        </w:tc>
        <w:tc>
          <w:tcPr>
            <w:tcW w:w="2975" w:type="dxa"/>
          </w:tcPr>
          <w:p w14:paraId="1B4970A7" w14:textId="77777777" w:rsidR="00440477" w:rsidRDefault="00440477" w:rsidP="00BA7D84">
            <w:pPr>
              <w:pStyle w:val="TableText"/>
              <w:rPr>
                <w:ins w:id="11105" w:author="Russ Ott" w:date="2022-05-16T11:54:00Z"/>
              </w:rPr>
            </w:pPr>
            <w:ins w:id="11106" w:author="Russ Ott" w:date="2022-05-16T11:54:00Z">
              <w:r>
                <w:t>Author Participation (identifier: urn:oid:2.16.840.1.113883.10.20.22.4.119</w:t>
              </w:r>
            </w:ins>
          </w:p>
        </w:tc>
      </w:tr>
      <w:tr w:rsidR="00440477" w14:paraId="19B4474C" w14:textId="77777777" w:rsidTr="00BA7D84">
        <w:trPr>
          <w:jc w:val="center"/>
          <w:ins w:id="11107" w:author="Russ Ott" w:date="2022-05-16T11:54:00Z"/>
        </w:trPr>
        <w:tc>
          <w:tcPr>
            <w:tcW w:w="3345" w:type="dxa"/>
          </w:tcPr>
          <w:p w14:paraId="48ACFD3B" w14:textId="77777777" w:rsidR="00440477" w:rsidRDefault="00440477" w:rsidP="00BA7D84">
            <w:pPr>
              <w:pStyle w:val="TableText"/>
              <w:rPr>
                <w:ins w:id="11108" w:author="Russ Ott" w:date="2022-05-16T11:54:00Z"/>
              </w:rPr>
            </w:pPr>
            <w:ins w:id="11109" w:author="Russ Ott" w:date="2022-05-16T11:54:00Z">
              <w:r>
                <w:tab/>
                <w:t>entryRelationship</w:t>
              </w:r>
            </w:ins>
          </w:p>
        </w:tc>
        <w:tc>
          <w:tcPr>
            <w:tcW w:w="720" w:type="dxa"/>
          </w:tcPr>
          <w:p w14:paraId="2F7B9448" w14:textId="77777777" w:rsidR="00440477" w:rsidRDefault="00440477" w:rsidP="00BA7D84">
            <w:pPr>
              <w:pStyle w:val="TableText"/>
              <w:rPr>
                <w:ins w:id="11110" w:author="Russ Ott" w:date="2022-05-16T11:54:00Z"/>
              </w:rPr>
            </w:pPr>
            <w:ins w:id="11111" w:author="Russ Ott" w:date="2022-05-16T11:54:00Z">
              <w:r>
                <w:t>0..*</w:t>
              </w:r>
            </w:ins>
          </w:p>
        </w:tc>
        <w:tc>
          <w:tcPr>
            <w:tcW w:w="1152" w:type="dxa"/>
          </w:tcPr>
          <w:p w14:paraId="32F44B73" w14:textId="77777777" w:rsidR="00440477" w:rsidRDefault="00440477" w:rsidP="00BA7D84">
            <w:pPr>
              <w:pStyle w:val="TableText"/>
              <w:rPr>
                <w:ins w:id="11112" w:author="Russ Ott" w:date="2022-05-16T11:54:00Z"/>
              </w:rPr>
            </w:pPr>
            <w:ins w:id="11113" w:author="Russ Ott" w:date="2022-05-16T11:54:00Z">
              <w:r>
                <w:t>MAY</w:t>
              </w:r>
            </w:ins>
          </w:p>
        </w:tc>
        <w:tc>
          <w:tcPr>
            <w:tcW w:w="864" w:type="dxa"/>
          </w:tcPr>
          <w:p w14:paraId="60FF4494" w14:textId="77777777" w:rsidR="00440477" w:rsidRDefault="00440477" w:rsidP="00BA7D84">
            <w:pPr>
              <w:pStyle w:val="TableText"/>
              <w:rPr>
                <w:ins w:id="11114" w:author="Russ Ott" w:date="2022-05-16T11:54:00Z"/>
              </w:rPr>
            </w:pPr>
          </w:p>
        </w:tc>
        <w:tc>
          <w:tcPr>
            <w:tcW w:w="1104" w:type="dxa"/>
          </w:tcPr>
          <w:p w14:paraId="3BF6DEBF" w14:textId="53531B74" w:rsidR="00440477" w:rsidRDefault="001C172D" w:rsidP="00BA7D84">
            <w:pPr>
              <w:pStyle w:val="TableText"/>
              <w:rPr>
                <w:ins w:id="11115" w:author="Russ Ott" w:date="2022-05-16T11:54:00Z"/>
              </w:rPr>
            </w:pPr>
            <w:ins w:id="11116" w:author="Russ Ott" w:date="2022-05-16T11:54:00Z">
              <w:r>
                <w:fldChar w:fldCharType="begin"/>
              </w:r>
              <w:r>
                <w:instrText xml:space="preserve"> HYPERLINK \l "C_4515-32958" \h </w:instrText>
              </w:r>
              <w:r>
                <w:fldChar w:fldCharType="separate"/>
              </w:r>
              <w:r w:rsidR="00440477">
                <w:rPr>
                  <w:rStyle w:val="HyperlinkText9pt"/>
                </w:rPr>
                <w:t>4515-32958</w:t>
              </w:r>
              <w:r>
                <w:rPr>
                  <w:rStyle w:val="HyperlinkText9pt"/>
                </w:rPr>
                <w:fldChar w:fldCharType="end"/>
              </w:r>
            </w:ins>
          </w:p>
        </w:tc>
        <w:tc>
          <w:tcPr>
            <w:tcW w:w="2975" w:type="dxa"/>
          </w:tcPr>
          <w:p w14:paraId="08CC1E55" w14:textId="77777777" w:rsidR="00440477" w:rsidRDefault="00440477" w:rsidP="00BA7D84">
            <w:pPr>
              <w:pStyle w:val="TableText"/>
              <w:rPr>
                <w:ins w:id="11117" w:author="Russ Ott" w:date="2022-05-16T11:54:00Z"/>
              </w:rPr>
            </w:pPr>
          </w:p>
        </w:tc>
      </w:tr>
      <w:tr w:rsidR="00440477" w14:paraId="6D957232" w14:textId="77777777" w:rsidTr="00BA7D84">
        <w:trPr>
          <w:jc w:val="center"/>
          <w:ins w:id="11118" w:author="Russ Ott" w:date="2022-05-16T11:54:00Z"/>
        </w:trPr>
        <w:tc>
          <w:tcPr>
            <w:tcW w:w="3345" w:type="dxa"/>
          </w:tcPr>
          <w:p w14:paraId="341FECBA" w14:textId="77777777" w:rsidR="00440477" w:rsidRDefault="00440477" w:rsidP="00BA7D84">
            <w:pPr>
              <w:pStyle w:val="TableText"/>
              <w:rPr>
                <w:ins w:id="11119" w:author="Russ Ott" w:date="2022-05-16T11:54:00Z"/>
              </w:rPr>
            </w:pPr>
            <w:ins w:id="11120" w:author="Russ Ott" w:date="2022-05-16T11:54:00Z">
              <w:r>
                <w:tab/>
              </w:r>
              <w:r>
                <w:tab/>
                <w:t>@typeCode</w:t>
              </w:r>
            </w:ins>
          </w:p>
        </w:tc>
        <w:tc>
          <w:tcPr>
            <w:tcW w:w="720" w:type="dxa"/>
          </w:tcPr>
          <w:p w14:paraId="47C9654D" w14:textId="77777777" w:rsidR="00440477" w:rsidRDefault="00440477" w:rsidP="00BA7D84">
            <w:pPr>
              <w:pStyle w:val="TableText"/>
              <w:rPr>
                <w:ins w:id="11121" w:author="Russ Ott" w:date="2022-05-16T11:54:00Z"/>
              </w:rPr>
            </w:pPr>
            <w:ins w:id="11122" w:author="Russ Ott" w:date="2022-05-16T11:54:00Z">
              <w:r>
                <w:t>1..1</w:t>
              </w:r>
            </w:ins>
          </w:p>
        </w:tc>
        <w:tc>
          <w:tcPr>
            <w:tcW w:w="1152" w:type="dxa"/>
          </w:tcPr>
          <w:p w14:paraId="14400AA0" w14:textId="77777777" w:rsidR="00440477" w:rsidRDefault="00440477" w:rsidP="00BA7D84">
            <w:pPr>
              <w:pStyle w:val="TableText"/>
              <w:rPr>
                <w:ins w:id="11123" w:author="Russ Ott" w:date="2022-05-16T11:54:00Z"/>
              </w:rPr>
            </w:pPr>
            <w:ins w:id="11124" w:author="Russ Ott" w:date="2022-05-16T11:54:00Z">
              <w:r>
                <w:t>SHALL</w:t>
              </w:r>
            </w:ins>
          </w:p>
        </w:tc>
        <w:tc>
          <w:tcPr>
            <w:tcW w:w="864" w:type="dxa"/>
          </w:tcPr>
          <w:p w14:paraId="77E452D2" w14:textId="77777777" w:rsidR="00440477" w:rsidRDefault="00440477" w:rsidP="00BA7D84">
            <w:pPr>
              <w:pStyle w:val="TableText"/>
              <w:rPr>
                <w:ins w:id="11125" w:author="Russ Ott" w:date="2022-05-16T11:54:00Z"/>
              </w:rPr>
            </w:pPr>
          </w:p>
        </w:tc>
        <w:tc>
          <w:tcPr>
            <w:tcW w:w="1104" w:type="dxa"/>
          </w:tcPr>
          <w:p w14:paraId="0D4A330F" w14:textId="3651159F" w:rsidR="00440477" w:rsidRDefault="001C172D" w:rsidP="00BA7D84">
            <w:pPr>
              <w:pStyle w:val="TableText"/>
              <w:rPr>
                <w:ins w:id="11126" w:author="Russ Ott" w:date="2022-05-16T11:54:00Z"/>
              </w:rPr>
            </w:pPr>
            <w:ins w:id="11127" w:author="Russ Ott" w:date="2022-05-16T11:54:00Z">
              <w:r>
                <w:fldChar w:fldCharType="begin"/>
              </w:r>
              <w:r>
                <w:instrText xml:space="preserve"> HYPERLINK \l "C_4515-32960" \h </w:instrText>
              </w:r>
              <w:r>
                <w:fldChar w:fldCharType="separate"/>
              </w:r>
              <w:r w:rsidR="00440477">
                <w:rPr>
                  <w:rStyle w:val="HyperlinkText9pt"/>
                </w:rPr>
                <w:t>4515-32960</w:t>
              </w:r>
              <w:r>
                <w:rPr>
                  <w:rStyle w:val="HyperlinkText9pt"/>
                </w:rPr>
                <w:fldChar w:fldCharType="end"/>
              </w:r>
            </w:ins>
          </w:p>
        </w:tc>
        <w:tc>
          <w:tcPr>
            <w:tcW w:w="2975" w:type="dxa"/>
          </w:tcPr>
          <w:p w14:paraId="72958829" w14:textId="77777777" w:rsidR="00440477" w:rsidRDefault="00440477" w:rsidP="00BA7D84">
            <w:pPr>
              <w:pStyle w:val="TableText"/>
              <w:rPr>
                <w:ins w:id="11128" w:author="Russ Ott" w:date="2022-05-16T11:54:00Z"/>
              </w:rPr>
            </w:pPr>
            <w:ins w:id="11129" w:author="Russ Ott" w:date="2022-05-16T11:54:00Z">
              <w:r>
                <w:t>urn:oid:2.16.840.1.113883.5.1002 (HL7ActRelationshipType) = SPRT</w:t>
              </w:r>
            </w:ins>
          </w:p>
        </w:tc>
      </w:tr>
      <w:tr w:rsidR="00440477" w14:paraId="10AA3AF9" w14:textId="77777777" w:rsidTr="00BA7D84">
        <w:trPr>
          <w:jc w:val="center"/>
          <w:ins w:id="11130" w:author="Russ Ott" w:date="2022-05-16T11:54:00Z"/>
        </w:trPr>
        <w:tc>
          <w:tcPr>
            <w:tcW w:w="3345" w:type="dxa"/>
          </w:tcPr>
          <w:p w14:paraId="194AD82F" w14:textId="77777777" w:rsidR="00440477" w:rsidRDefault="00440477" w:rsidP="00BA7D84">
            <w:pPr>
              <w:pStyle w:val="TableText"/>
              <w:rPr>
                <w:ins w:id="11131" w:author="Russ Ott" w:date="2022-05-16T11:54:00Z"/>
              </w:rPr>
            </w:pPr>
            <w:ins w:id="11132" w:author="Russ Ott" w:date="2022-05-16T11:54:00Z">
              <w:r>
                <w:tab/>
              </w:r>
              <w:r>
                <w:tab/>
                <w:t>observation</w:t>
              </w:r>
            </w:ins>
          </w:p>
        </w:tc>
        <w:tc>
          <w:tcPr>
            <w:tcW w:w="720" w:type="dxa"/>
          </w:tcPr>
          <w:p w14:paraId="67544BD4" w14:textId="77777777" w:rsidR="00440477" w:rsidRDefault="00440477" w:rsidP="00BA7D84">
            <w:pPr>
              <w:pStyle w:val="TableText"/>
              <w:rPr>
                <w:ins w:id="11133" w:author="Russ Ott" w:date="2022-05-16T11:54:00Z"/>
              </w:rPr>
            </w:pPr>
            <w:ins w:id="11134" w:author="Russ Ott" w:date="2022-05-16T11:54:00Z">
              <w:r>
                <w:t>1..1</w:t>
              </w:r>
            </w:ins>
          </w:p>
        </w:tc>
        <w:tc>
          <w:tcPr>
            <w:tcW w:w="1152" w:type="dxa"/>
          </w:tcPr>
          <w:p w14:paraId="27EDEC2B" w14:textId="77777777" w:rsidR="00440477" w:rsidRDefault="00440477" w:rsidP="00BA7D84">
            <w:pPr>
              <w:pStyle w:val="TableText"/>
              <w:rPr>
                <w:ins w:id="11135" w:author="Russ Ott" w:date="2022-05-16T11:54:00Z"/>
              </w:rPr>
            </w:pPr>
            <w:ins w:id="11136" w:author="Russ Ott" w:date="2022-05-16T11:54:00Z">
              <w:r>
                <w:t>SHALL</w:t>
              </w:r>
            </w:ins>
          </w:p>
        </w:tc>
        <w:tc>
          <w:tcPr>
            <w:tcW w:w="864" w:type="dxa"/>
          </w:tcPr>
          <w:p w14:paraId="6D89F387" w14:textId="77777777" w:rsidR="00440477" w:rsidRDefault="00440477" w:rsidP="00BA7D84">
            <w:pPr>
              <w:pStyle w:val="TableText"/>
              <w:rPr>
                <w:ins w:id="11137" w:author="Russ Ott" w:date="2022-05-16T11:54:00Z"/>
              </w:rPr>
            </w:pPr>
          </w:p>
        </w:tc>
        <w:tc>
          <w:tcPr>
            <w:tcW w:w="1104" w:type="dxa"/>
          </w:tcPr>
          <w:p w14:paraId="60506DF0" w14:textId="5FB73E7D" w:rsidR="00440477" w:rsidRDefault="001C172D" w:rsidP="00BA7D84">
            <w:pPr>
              <w:pStyle w:val="TableText"/>
              <w:rPr>
                <w:ins w:id="11138" w:author="Russ Ott" w:date="2022-05-16T11:54:00Z"/>
              </w:rPr>
            </w:pPr>
            <w:ins w:id="11139" w:author="Russ Ott" w:date="2022-05-16T11:54:00Z">
              <w:r>
                <w:fldChar w:fldCharType="begin"/>
              </w:r>
              <w:r>
                <w:instrText xml:space="preserve"> HYPERLINK \l "C_4515-32959" \h </w:instrText>
              </w:r>
              <w:r>
                <w:fldChar w:fldCharType="separate"/>
              </w:r>
              <w:r w:rsidR="00440477">
                <w:rPr>
                  <w:rStyle w:val="HyperlinkText9pt"/>
                </w:rPr>
                <w:t>4515-32959</w:t>
              </w:r>
              <w:r>
                <w:rPr>
                  <w:rStyle w:val="HyperlinkText9pt"/>
                </w:rPr>
                <w:fldChar w:fldCharType="end"/>
              </w:r>
            </w:ins>
          </w:p>
        </w:tc>
        <w:tc>
          <w:tcPr>
            <w:tcW w:w="2975" w:type="dxa"/>
          </w:tcPr>
          <w:p w14:paraId="08967F9C" w14:textId="77777777" w:rsidR="00440477" w:rsidRDefault="00440477" w:rsidP="00BA7D84">
            <w:pPr>
              <w:pStyle w:val="TableText"/>
              <w:rPr>
                <w:ins w:id="11140" w:author="Russ Ott" w:date="2022-05-16T11:54:00Z"/>
              </w:rPr>
            </w:pPr>
            <w:ins w:id="11141" w:author="Russ Ott" w:date="2022-05-16T11:54:00Z">
              <w:r>
                <w:t>Assessment Scale Observation (identifier: urn:oid:2.16.840.1.113883.10.20.22.4.69</w:t>
              </w:r>
            </w:ins>
          </w:p>
        </w:tc>
      </w:tr>
      <w:tr w:rsidR="00440477" w14:paraId="5F5730CD" w14:textId="77777777" w:rsidTr="00BA7D84">
        <w:trPr>
          <w:jc w:val="center"/>
          <w:ins w:id="11142" w:author="Russ Ott" w:date="2022-05-16T11:54:00Z"/>
        </w:trPr>
        <w:tc>
          <w:tcPr>
            <w:tcW w:w="3345" w:type="dxa"/>
          </w:tcPr>
          <w:p w14:paraId="6DA517E1" w14:textId="77777777" w:rsidR="00440477" w:rsidRDefault="00440477" w:rsidP="00BA7D84">
            <w:pPr>
              <w:pStyle w:val="TableText"/>
              <w:rPr>
                <w:ins w:id="11143" w:author="Russ Ott" w:date="2022-05-16T11:54:00Z"/>
              </w:rPr>
            </w:pPr>
            <w:ins w:id="11144" w:author="Russ Ott" w:date="2022-05-16T11:54:00Z">
              <w:r>
                <w:tab/>
                <w:t>entryRelationship</w:t>
              </w:r>
            </w:ins>
          </w:p>
        </w:tc>
        <w:tc>
          <w:tcPr>
            <w:tcW w:w="720" w:type="dxa"/>
          </w:tcPr>
          <w:p w14:paraId="71920022" w14:textId="77777777" w:rsidR="00440477" w:rsidRDefault="00440477" w:rsidP="00BA7D84">
            <w:pPr>
              <w:pStyle w:val="TableText"/>
              <w:rPr>
                <w:ins w:id="11145" w:author="Russ Ott" w:date="2022-05-16T11:54:00Z"/>
              </w:rPr>
            </w:pPr>
            <w:ins w:id="11146" w:author="Russ Ott" w:date="2022-05-16T11:54:00Z">
              <w:r>
                <w:t>0..*</w:t>
              </w:r>
            </w:ins>
          </w:p>
        </w:tc>
        <w:tc>
          <w:tcPr>
            <w:tcW w:w="1152" w:type="dxa"/>
          </w:tcPr>
          <w:p w14:paraId="091BF9B0" w14:textId="77777777" w:rsidR="00440477" w:rsidRDefault="00440477" w:rsidP="00BA7D84">
            <w:pPr>
              <w:pStyle w:val="TableText"/>
              <w:rPr>
                <w:ins w:id="11147" w:author="Russ Ott" w:date="2022-05-16T11:54:00Z"/>
              </w:rPr>
            </w:pPr>
            <w:ins w:id="11148" w:author="Russ Ott" w:date="2022-05-16T11:54:00Z">
              <w:r>
                <w:t>MAY</w:t>
              </w:r>
            </w:ins>
          </w:p>
        </w:tc>
        <w:tc>
          <w:tcPr>
            <w:tcW w:w="864" w:type="dxa"/>
          </w:tcPr>
          <w:p w14:paraId="1146869E" w14:textId="77777777" w:rsidR="00440477" w:rsidRDefault="00440477" w:rsidP="00BA7D84">
            <w:pPr>
              <w:pStyle w:val="TableText"/>
              <w:rPr>
                <w:ins w:id="11149" w:author="Russ Ott" w:date="2022-05-16T11:54:00Z"/>
              </w:rPr>
            </w:pPr>
          </w:p>
        </w:tc>
        <w:tc>
          <w:tcPr>
            <w:tcW w:w="1104" w:type="dxa"/>
          </w:tcPr>
          <w:p w14:paraId="59A71F48" w14:textId="13E5376D" w:rsidR="00440477" w:rsidRDefault="001C172D" w:rsidP="00BA7D84">
            <w:pPr>
              <w:pStyle w:val="TableText"/>
              <w:rPr>
                <w:ins w:id="11150" w:author="Russ Ott" w:date="2022-05-16T11:54:00Z"/>
              </w:rPr>
            </w:pPr>
            <w:ins w:id="11151" w:author="Russ Ott" w:date="2022-05-16T11:54:00Z">
              <w:r>
                <w:fldChar w:fldCharType="begin"/>
              </w:r>
              <w:r>
                <w:instrText xml:space="preserve"> HYPERLINK \l "C_4515-32969" \h </w:instrText>
              </w:r>
              <w:r>
                <w:fldChar w:fldCharType="separate"/>
              </w:r>
              <w:r w:rsidR="00440477">
                <w:rPr>
                  <w:rStyle w:val="HyperlinkText9pt"/>
                </w:rPr>
                <w:t>4515-32969</w:t>
              </w:r>
              <w:r>
                <w:rPr>
                  <w:rStyle w:val="HyperlinkText9pt"/>
                </w:rPr>
                <w:fldChar w:fldCharType="end"/>
              </w:r>
            </w:ins>
          </w:p>
        </w:tc>
        <w:tc>
          <w:tcPr>
            <w:tcW w:w="2975" w:type="dxa"/>
          </w:tcPr>
          <w:p w14:paraId="7B67FCB9" w14:textId="77777777" w:rsidR="00440477" w:rsidRDefault="00440477" w:rsidP="00BA7D84">
            <w:pPr>
              <w:pStyle w:val="TableText"/>
              <w:rPr>
                <w:ins w:id="11152" w:author="Russ Ott" w:date="2022-05-16T11:54:00Z"/>
              </w:rPr>
            </w:pPr>
          </w:p>
        </w:tc>
      </w:tr>
      <w:tr w:rsidR="00440477" w14:paraId="32FCEF2D" w14:textId="77777777" w:rsidTr="00BA7D84">
        <w:trPr>
          <w:jc w:val="center"/>
          <w:ins w:id="11153" w:author="Russ Ott" w:date="2022-05-16T11:54:00Z"/>
        </w:trPr>
        <w:tc>
          <w:tcPr>
            <w:tcW w:w="3345" w:type="dxa"/>
          </w:tcPr>
          <w:p w14:paraId="2EF82262" w14:textId="77777777" w:rsidR="00440477" w:rsidRDefault="00440477" w:rsidP="00BA7D84">
            <w:pPr>
              <w:pStyle w:val="TableText"/>
              <w:rPr>
                <w:ins w:id="11154" w:author="Russ Ott" w:date="2022-05-16T11:54:00Z"/>
              </w:rPr>
            </w:pPr>
            <w:ins w:id="11155" w:author="Russ Ott" w:date="2022-05-16T11:54:00Z">
              <w:r>
                <w:tab/>
              </w:r>
              <w:r>
                <w:tab/>
                <w:t>@typeCode</w:t>
              </w:r>
            </w:ins>
          </w:p>
        </w:tc>
        <w:tc>
          <w:tcPr>
            <w:tcW w:w="720" w:type="dxa"/>
          </w:tcPr>
          <w:p w14:paraId="004BD163" w14:textId="77777777" w:rsidR="00440477" w:rsidRDefault="00440477" w:rsidP="00BA7D84">
            <w:pPr>
              <w:pStyle w:val="TableText"/>
              <w:rPr>
                <w:ins w:id="11156" w:author="Russ Ott" w:date="2022-05-16T11:54:00Z"/>
              </w:rPr>
            </w:pPr>
            <w:ins w:id="11157" w:author="Russ Ott" w:date="2022-05-16T11:54:00Z">
              <w:r>
                <w:t>1..1</w:t>
              </w:r>
            </w:ins>
          </w:p>
        </w:tc>
        <w:tc>
          <w:tcPr>
            <w:tcW w:w="1152" w:type="dxa"/>
          </w:tcPr>
          <w:p w14:paraId="77AC76E3" w14:textId="77777777" w:rsidR="00440477" w:rsidRDefault="00440477" w:rsidP="00BA7D84">
            <w:pPr>
              <w:pStyle w:val="TableText"/>
              <w:rPr>
                <w:ins w:id="11158" w:author="Russ Ott" w:date="2022-05-16T11:54:00Z"/>
              </w:rPr>
            </w:pPr>
            <w:ins w:id="11159" w:author="Russ Ott" w:date="2022-05-16T11:54:00Z">
              <w:r>
                <w:t>SHALL</w:t>
              </w:r>
            </w:ins>
          </w:p>
        </w:tc>
        <w:tc>
          <w:tcPr>
            <w:tcW w:w="864" w:type="dxa"/>
          </w:tcPr>
          <w:p w14:paraId="2E59DDF3" w14:textId="77777777" w:rsidR="00440477" w:rsidRDefault="00440477" w:rsidP="00BA7D84">
            <w:pPr>
              <w:pStyle w:val="TableText"/>
              <w:rPr>
                <w:ins w:id="11160" w:author="Russ Ott" w:date="2022-05-16T11:54:00Z"/>
              </w:rPr>
            </w:pPr>
          </w:p>
        </w:tc>
        <w:tc>
          <w:tcPr>
            <w:tcW w:w="1104" w:type="dxa"/>
          </w:tcPr>
          <w:p w14:paraId="48A48254" w14:textId="5B8C074B" w:rsidR="00440477" w:rsidRDefault="001C172D" w:rsidP="00BA7D84">
            <w:pPr>
              <w:pStyle w:val="TableText"/>
              <w:rPr>
                <w:ins w:id="11161" w:author="Russ Ott" w:date="2022-05-16T11:54:00Z"/>
              </w:rPr>
            </w:pPr>
            <w:ins w:id="11162" w:author="Russ Ott" w:date="2022-05-16T11:54:00Z">
              <w:r>
                <w:fldChar w:fldCharType="begin"/>
              </w:r>
              <w:r>
                <w:instrText xml:space="preserve"> HYPERLINK \l "C_4515-32971" \h </w:instrText>
              </w:r>
              <w:r>
                <w:fldChar w:fldCharType="separate"/>
              </w:r>
              <w:r w:rsidR="00440477">
                <w:rPr>
                  <w:rStyle w:val="HyperlinkText9pt"/>
                </w:rPr>
                <w:t>4515-32971</w:t>
              </w:r>
              <w:r>
                <w:rPr>
                  <w:rStyle w:val="HyperlinkText9pt"/>
                </w:rPr>
                <w:fldChar w:fldCharType="end"/>
              </w:r>
            </w:ins>
          </w:p>
        </w:tc>
        <w:tc>
          <w:tcPr>
            <w:tcW w:w="2975" w:type="dxa"/>
          </w:tcPr>
          <w:p w14:paraId="6A289C31" w14:textId="77777777" w:rsidR="00440477" w:rsidRDefault="00440477" w:rsidP="00BA7D84">
            <w:pPr>
              <w:pStyle w:val="TableText"/>
              <w:rPr>
                <w:ins w:id="11163" w:author="Russ Ott" w:date="2022-05-16T11:54:00Z"/>
              </w:rPr>
            </w:pPr>
            <w:ins w:id="11164" w:author="Russ Ott" w:date="2022-05-16T11:54:00Z">
              <w:r>
                <w:t>urn:oid:2.16.840.1.113883.5.1002 (HL7ActRelationshipType) = SPRT</w:t>
              </w:r>
            </w:ins>
          </w:p>
        </w:tc>
      </w:tr>
      <w:tr w:rsidR="00440477" w14:paraId="4A066803" w14:textId="77777777" w:rsidTr="00BA7D84">
        <w:trPr>
          <w:jc w:val="center"/>
          <w:ins w:id="11165" w:author="Russ Ott" w:date="2022-05-16T11:54:00Z"/>
        </w:trPr>
        <w:tc>
          <w:tcPr>
            <w:tcW w:w="3345" w:type="dxa"/>
          </w:tcPr>
          <w:p w14:paraId="2C704FFD" w14:textId="77777777" w:rsidR="00440477" w:rsidRDefault="00440477" w:rsidP="00BA7D84">
            <w:pPr>
              <w:pStyle w:val="TableText"/>
              <w:rPr>
                <w:ins w:id="11166" w:author="Russ Ott" w:date="2022-05-16T11:54:00Z"/>
              </w:rPr>
            </w:pPr>
            <w:ins w:id="11167" w:author="Russ Ott" w:date="2022-05-16T11:54:00Z">
              <w:r>
                <w:tab/>
              </w:r>
              <w:r>
                <w:tab/>
                <w:t>act</w:t>
              </w:r>
            </w:ins>
          </w:p>
        </w:tc>
        <w:tc>
          <w:tcPr>
            <w:tcW w:w="720" w:type="dxa"/>
          </w:tcPr>
          <w:p w14:paraId="6BB9710D" w14:textId="77777777" w:rsidR="00440477" w:rsidRDefault="00440477" w:rsidP="00BA7D84">
            <w:pPr>
              <w:pStyle w:val="TableText"/>
              <w:rPr>
                <w:ins w:id="11168" w:author="Russ Ott" w:date="2022-05-16T11:54:00Z"/>
              </w:rPr>
            </w:pPr>
            <w:ins w:id="11169" w:author="Russ Ott" w:date="2022-05-16T11:54:00Z">
              <w:r>
                <w:t>1..1</w:t>
              </w:r>
            </w:ins>
          </w:p>
        </w:tc>
        <w:tc>
          <w:tcPr>
            <w:tcW w:w="1152" w:type="dxa"/>
          </w:tcPr>
          <w:p w14:paraId="4432FF40" w14:textId="77777777" w:rsidR="00440477" w:rsidRDefault="00440477" w:rsidP="00BA7D84">
            <w:pPr>
              <w:pStyle w:val="TableText"/>
              <w:rPr>
                <w:ins w:id="11170" w:author="Russ Ott" w:date="2022-05-16T11:54:00Z"/>
              </w:rPr>
            </w:pPr>
            <w:ins w:id="11171" w:author="Russ Ott" w:date="2022-05-16T11:54:00Z">
              <w:r>
                <w:t>SHALL</w:t>
              </w:r>
            </w:ins>
          </w:p>
        </w:tc>
        <w:tc>
          <w:tcPr>
            <w:tcW w:w="864" w:type="dxa"/>
          </w:tcPr>
          <w:p w14:paraId="73771A15" w14:textId="77777777" w:rsidR="00440477" w:rsidRDefault="00440477" w:rsidP="00BA7D84">
            <w:pPr>
              <w:pStyle w:val="TableText"/>
              <w:rPr>
                <w:ins w:id="11172" w:author="Russ Ott" w:date="2022-05-16T11:54:00Z"/>
              </w:rPr>
            </w:pPr>
          </w:p>
        </w:tc>
        <w:tc>
          <w:tcPr>
            <w:tcW w:w="1104" w:type="dxa"/>
          </w:tcPr>
          <w:p w14:paraId="3B307DAF" w14:textId="2600B904" w:rsidR="00440477" w:rsidRDefault="001C172D" w:rsidP="00BA7D84">
            <w:pPr>
              <w:pStyle w:val="TableText"/>
              <w:rPr>
                <w:ins w:id="11173" w:author="Russ Ott" w:date="2022-05-16T11:54:00Z"/>
              </w:rPr>
            </w:pPr>
            <w:ins w:id="11174" w:author="Russ Ott" w:date="2022-05-16T11:54:00Z">
              <w:r>
                <w:fldChar w:fldCharType="begin"/>
              </w:r>
              <w:r>
                <w:instrText xml:space="preserve"> HYPERLINK \l "C_4515-32970" \h </w:instrText>
              </w:r>
              <w:r>
                <w:fldChar w:fldCharType="separate"/>
              </w:r>
              <w:r w:rsidR="00440477">
                <w:rPr>
                  <w:rStyle w:val="HyperlinkText9pt"/>
                </w:rPr>
                <w:t>4515-32970</w:t>
              </w:r>
              <w:r>
                <w:rPr>
                  <w:rStyle w:val="HyperlinkText9pt"/>
                </w:rPr>
                <w:fldChar w:fldCharType="end"/>
              </w:r>
            </w:ins>
          </w:p>
        </w:tc>
        <w:tc>
          <w:tcPr>
            <w:tcW w:w="2975" w:type="dxa"/>
          </w:tcPr>
          <w:p w14:paraId="4E526556" w14:textId="77777777" w:rsidR="00440477" w:rsidRDefault="00440477" w:rsidP="00BA7D84">
            <w:pPr>
              <w:pStyle w:val="TableText"/>
              <w:rPr>
                <w:ins w:id="11175" w:author="Russ Ott" w:date="2022-05-16T11:54:00Z"/>
              </w:rPr>
            </w:pPr>
            <w:ins w:id="11176" w:author="Russ Ott" w:date="2022-05-16T11:54:00Z">
              <w:r>
                <w:t>Entry Reference (identifier: urn:oid:2.16.840.1.113883.10.20.22.4.122</w:t>
              </w:r>
            </w:ins>
          </w:p>
        </w:tc>
      </w:tr>
    </w:tbl>
    <w:p w14:paraId="72D117C6" w14:textId="77777777" w:rsidR="00440477" w:rsidRDefault="00440477" w:rsidP="00440477">
      <w:pPr>
        <w:pStyle w:val="BodyText"/>
        <w:rPr>
          <w:ins w:id="11177" w:author="Russ Ott" w:date="2022-05-16T11:54:00Z"/>
        </w:rPr>
      </w:pPr>
    </w:p>
    <w:p w14:paraId="5A89FB38" w14:textId="77777777" w:rsidR="00440477" w:rsidRDefault="00440477" w:rsidP="00440477">
      <w:pPr>
        <w:numPr>
          <w:ilvl w:val="0"/>
          <w:numId w:val="10"/>
        </w:numPr>
        <w:rPr>
          <w:ins w:id="11178" w:author="Russ Ott" w:date="2022-05-16T11:54:00Z"/>
        </w:rPr>
      </w:pPr>
      <w:ins w:id="11179" w:author="Russ Ott" w:date="2022-05-16T11:54:00Z">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"OBS"</w:t>
        </w:r>
        <w:r>
          <w:t xml:space="preserve"> Observation (</w:t>
        </w:r>
        <w:proofErr w:type="spellStart"/>
        <w:r>
          <w:t>CodeSystem</w:t>
        </w:r>
        <w:proofErr w:type="spellEnd"/>
        <w:r>
          <w:t xml:space="preserve">: </w:t>
        </w:r>
        <w:r>
          <w:rPr>
            <w:rStyle w:val="XMLname"/>
          </w:rPr>
          <w:t>HL7ActClass urn:oid:2.16.840.1.113883.5.6</w:t>
        </w:r>
        <w:r>
          <w:rPr>
            <w:rStyle w:val="keyword"/>
          </w:rPr>
          <w:t xml:space="preserve"> STATIC</w:t>
        </w:r>
        <w:r>
          <w:t>)</w:t>
        </w:r>
        <w:bookmarkStart w:id="11180" w:name="C_4515-8548"/>
        <w:r>
          <w:t xml:space="preserve"> (CONF:4515-8548)</w:t>
        </w:r>
        <w:bookmarkEnd w:id="11180"/>
        <w:r>
          <w:t>.</w:t>
        </w:r>
      </w:ins>
    </w:p>
    <w:p w14:paraId="7A776995" w14:textId="77777777" w:rsidR="00440477" w:rsidRDefault="00440477" w:rsidP="00440477">
      <w:pPr>
        <w:numPr>
          <w:ilvl w:val="0"/>
          <w:numId w:val="10"/>
        </w:numPr>
        <w:rPr>
          <w:ins w:id="11181" w:author="Russ Ott" w:date="2022-05-16T11:54:00Z"/>
        </w:rPr>
      </w:pPr>
      <w:ins w:id="11182" w:author="Russ Ott" w:date="2022-05-16T11:54:00Z">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r>
          <w:t xml:space="preserve"> Event (</w:t>
        </w:r>
        <w:proofErr w:type="spellStart"/>
        <w:r>
          <w:t>CodeSystem</w:t>
        </w:r>
        <w:proofErr w:type="spellEnd"/>
        <w:r>
          <w:t xml:space="preserve">: </w:t>
        </w:r>
        <w:r>
          <w:rPr>
            <w:rStyle w:val="XMLname"/>
          </w:rPr>
          <w:t>HL7ActMood urn:oid:2.16.840.1.113883.5.1001</w:t>
        </w:r>
        <w:r>
          <w:rPr>
            <w:rStyle w:val="keyword"/>
          </w:rPr>
          <w:t xml:space="preserve"> STATIC</w:t>
        </w:r>
        <w:r>
          <w:t>)</w:t>
        </w:r>
        <w:bookmarkStart w:id="11183" w:name="C_4515-8549"/>
        <w:r>
          <w:t xml:space="preserve"> (CONF:4515-8549)</w:t>
        </w:r>
        <w:bookmarkEnd w:id="11183"/>
        <w:r>
          <w:t>.</w:t>
        </w:r>
      </w:ins>
    </w:p>
    <w:p w14:paraId="521A7BF4" w14:textId="77777777" w:rsidR="00440477" w:rsidRDefault="00440477" w:rsidP="00440477">
      <w:pPr>
        <w:numPr>
          <w:ilvl w:val="0"/>
          <w:numId w:val="10"/>
        </w:numPr>
        <w:rPr>
          <w:ins w:id="11184" w:author="Russ Ott" w:date="2022-05-16T11:54:00Z"/>
        </w:rPr>
      </w:pPr>
      <w:ins w:id="11185"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186" w:name="C_4515-8550"/>
        <w:proofErr w:type="spellEnd"/>
        <w:r>
          <w:t xml:space="preserve"> (CONF:4515-8550)</w:t>
        </w:r>
        <w:bookmarkEnd w:id="11186"/>
        <w:r>
          <w:t xml:space="preserve"> such that it</w:t>
        </w:r>
      </w:ins>
    </w:p>
    <w:p w14:paraId="5D121F2C" w14:textId="77777777" w:rsidR="00440477" w:rsidRDefault="00440477" w:rsidP="00440477">
      <w:pPr>
        <w:numPr>
          <w:ilvl w:val="1"/>
          <w:numId w:val="10"/>
        </w:numPr>
        <w:rPr>
          <w:ins w:id="11187" w:author="Russ Ott" w:date="2022-05-16T11:54:00Z"/>
        </w:rPr>
      </w:pPr>
      <w:ins w:id="11188" w:author="Russ Ott" w:date="2022-05-16T11:54:00Z">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"2.16.840.1.113883.10.20.22.4.38"</w:t>
        </w:r>
        <w:bookmarkStart w:id="11189" w:name="C_4515-10526"/>
        <w:r>
          <w:t xml:space="preserve"> (CONF:4515-10526)</w:t>
        </w:r>
        <w:bookmarkEnd w:id="11189"/>
        <w:r>
          <w:t>.</w:t>
        </w:r>
      </w:ins>
    </w:p>
    <w:p w14:paraId="1B42CB87" w14:textId="77777777" w:rsidR="00440477" w:rsidRDefault="00440477" w:rsidP="00440477">
      <w:pPr>
        <w:numPr>
          <w:ilvl w:val="1"/>
          <w:numId w:val="10"/>
        </w:numPr>
        <w:rPr>
          <w:ins w:id="11190" w:author="Russ Ott" w:date="2022-05-16T11:54:00Z"/>
        </w:rPr>
      </w:pPr>
      <w:ins w:id="11191" w:author="Russ Ott" w:date="2022-05-16T11:54:00Z">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id="11192" w:name="C_4515-32495"/>
        <w:r>
          <w:t xml:space="preserve"> (CONF:4515-32495)</w:t>
        </w:r>
        <w:bookmarkEnd w:id="11192"/>
        <w:r>
          <w:t>.</w:t>
        </w:r>
      </w:ins>
    </w:p>
    <w:p w14:paraId="6C86CD23" w14:textId="77777777" w:rsidR="00440477" w:rsidRDefault="00440477" w:rsidP="00440477">
      <w:pPr>
        <w:numPr>
          <w:ilvl w:val="0"/>
          <w:numId w:val="10"/>
        </w:numPr>
        <w:rPr>
          <w:ins w:id="11193" w:author="Russ Ott" w:date="2022-05-16T11:54:00Z"/>
        </w:rPr>
      </w:pPr>
      <w:ins w:id="11194" w:author="Russ Ott" w:date="2022-05-16T11:54:00Z">
        <w:r>
          <w:rPr>
            <w:rStyle w:val="keyword"/>
          </w:rPr>
          <w:t>SHALL</w:t>
        </w:r>
        <w:r>
          <w:t xml:space="preserve"> contain at least one [</w:t>
        </w:r>
        <w:proofErr w:type="gramStart"/>
        <w:r>
          <w:t>1..</w:t>
        </w:r>
        <w:proofErr w:type="gramEnd"/>
        <w:r>
          <w:t xml:space="preserve">*] </w:t>
        </w:r>
        <w:r>
          <w:rPr>
            <w:rStyle w:val="XMLnameBold"/>
          </w:rPr>
          <w:t>id</w:t>
        </w:r>
        <w:bookmarkStart w:id="11195" w:name="C_4515-8551"/>
        <w:r>
          <w:t xml:space="preserve"> (CONF:4515-8551)</w:t>
        </w:r>
        <w:bookmarkEnd w:id="11195"/>
        <w:r>
          <w:t>.</w:t>
        </w:r>
      </w:ins>
    </w:p>
    <w:p w14:paraId="0A78A26B" w14:textId="04C69018" w:rsidR="00440477" w:rsidRDefault="00440477" w:rsidP="00440477">
      <w:pPr>
        <w:numPr>
          <w:ilvl w:val="0"/>
          <w:numId w:val="10"/>
        </w:numPr>
        <w:rPr>
          <w:ins w:id="11196" w:author="Russ Ott" w:date="2022-05-16T11:54:00Z"/>
        </w:rPr>
      </w:pPr>
      <w:ins w:id="11197" w:author="Russ Ott" w:date="2022-05-16T11:54:00Z">
        <w:r>
          <w:rPr>
            <w:rStyle w:val="keyword"/>
          </w:rPr>
          <w:t>SHALL</w:t>
        </w:r>
        <w:r>
          <w:t xml:space="preserve"> contain exactly one [</w:t>
        </w:r>
        <w:proofErr w:type="gramStart"/>
        <w:r>
          <w:t>1..</w:t>
        </w:r>
        <w:proofErr w:type="gramEnd"/>
        <w:r>
          <w:t xml:space="preserve">1] </w:t>
        </w:r>
        <w:r>
          <w:rPr>
            <w:rStyle w:val="XMLnameBold"/>
          </w:rPr>
          <w:t>code</w:t>
        </w:r>
        <w:r>
          <w:t xml:space="preserve">, which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\l "Social_History_Type" \h </w:instrText>
        </w:r>
        <w:r w:rsidR="001C172D">
          <w:fldChar w:fldCharType="separate"/>
        </w:r>
        <w:r>
          <w:rPr>
            <w:rStyle w:val="HyperlinkCourierBold"/>
          </w:rPr>
          <w:t>Social History Type</w:t>
        </w:r>
        <w:r w:rsidR="001C172D">
          <w:rPr>
            <w:rStyle w:val="HyperlinkCourierBold"/>
          </w:rPr>
          <w:fldChar w:fldCharType="end"/>
        </w:r>
        <w:r>
          <w:rPr>
            <w:rStyle w:val="XMLname"/>
          </w:rPr>
          <w:t xml:space="preserve"> urn:oid:2.16.840.1.113883.3.88.12.80.60</w:t>
        </w:r>
        <w:r>
          <w:rPr>
            <w:rStyle w:val="keyword"/>
          </w:rPr>
          <w:t xml:space="preserve"> DYNAMIC</w:t>
        </w:r>
        <w:bookmarkStart w:id="11198" w:name="C_4515-8558"/>
        <w:r>
          <w:t xml:space="preserve"> (CONF:4515-8558)</w:t>
        </w:r>
        <w:bookmarkEnd w:id="11198"/>
        <w:r>
          <w:t>.</w:t>
        </w:r>
      </w:ins>
    </w:p>
    <w:p w14:paraId="50FB8929" w14:textId="77777777" w:rsidR="00440477" w:rsidRDefault="00440477" w:rsidP="00440477">
      <w:pPr>
        <w:numPr>
          <w:ilvl w:val="1"/>
          <w:numId w:val="10"/>
        </w:numPr>
        <w:rPr>
          <w:ins w:id="11199" w:author="Russ Ott" w:date="2022-05-16T11:54:00Z"/>
        </w:rPr>
      </w:pPr>
      <w:ins w:id="11200" w:author="Russ Ott" w:date="2022-05-16T11:54:00Z">
        <w:r>
          <w:t xml:space="preserve">If @codeSystem is not LOINC, then this code </w:t>
        </w:r>
        <w:r>
          <w:rPr>
            <w:rStyle w:val="keyword"/>
          </w:rPr>
          <w:t>SHALL</w:t>
        </w:r>
        <w:r>
          <w:t xml:space="preserve"> contain at least one [</w:t>
        </w:r>
        <w:proofErr w:type="gramStart"/>
        <w:r>
          <w:t>1..</w:t>
        </w:r>
        <w:proofErr w:type="gramEnd"/>
        <w:r>
          <w:t xml:space="preserve">*] translation, which </w:t>
        </w:r>
        <w:r>
          <w:rPr>
            <w:rStyle w:val="keyword"/>
          </w:rPr>
          <w:t>SHOULD</w:t>
        </w:r>
        <w:r>
          <w:t xml:space="preserve"> be selected from </w:t>
        </w:r>
        <w:proofErr w:type="spellStart"/>
        <w:r>
          <w:t>CodeSystem</w:t>
        </w:r>
        <w:proofErr w:type="spellEnd"/>
        <w:r>
          <w:t xml:space="preserve"> LOINC (urn:oid:2.16.840.1.113883.6.1) (CONF:4515-32956).</w:t>
        </w:r>
      </w:ins>
    </w:p>
    <w:p w14:paraId="5CC9BCC4" w14:textId="77777777" w:rsidR="00440477" w:rsidRDefault="00440477" w:rsidP="00440477">
      <w:pPr>
        <w:numPr>
          <w:ilvl w:val="0"/>
          <w:numId w:val="10"/>
        </w:numPr>
        <w:rPr>
          <w:ins w:id="11201" w:author="Russ Ott" w:date="2022-05-16T11:54:00Z"/>
        </w:rPr>
      </w:pPr>
      <w:ins w:id="11202"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11203" w:name="C_4515-8553"/>
        <w:proofErr w:type="spellEnd"/>
        <w:r>
          <w:t xml:space="preserve"> (CONF:4515-8553)</w:t>
        </w:r>
        <w:bookmarkEnd w:id="11203"/>
        <w:r>
          <w:t>.</w:t>
        </w:r>
      </w:ins>
    </w:p>
    <w:p w14:paraId="425B80FF" w14:textId="77777777" w:rsidR="00440477" w:rsidRDefault="00440477" w:rsidP="00440477">
      <w:pPr>
        <w:numPr>
          <w:ilvl w:val="1"/>
          <w:numId w:val="10"/>
        </w:numPr>
        <w:rPr>
          <w:ins w:id="11204" w:author="Russ Ott" w:date="2022-05-16T11:54:00Z"/>
        </w:rPr>
      </w:pPr>
      <w:ins w:id="11205" w:author="Russ Ott" w:date="2022-05-16T11:54:00Z">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rPr>
            <w:rStyle w:val="keyword"/>
          </w:rPr>
          <w:t xml:space="preserve"> STATIC</w:t>
        </w:r>
        <w:r>
          <w:t>)</w:t>
        </w:r>
        <w:bookmarkStart w:id="11206" w:name="C_4515-19117"/>
        <w:r>
          <w:t xml:space="preserve"> (CONF:4515-19117)</w:t>
        </w:r>
        <w:bookmarkEnd w:id="11206"/>
        <w:r>
          <w:t>.</w:t>
        </w:r>
      </w:ins>
    </w:p>
    <w:p w14:paraId="4B708FA7" w14:textId="77777777" w:rsidR="00440477" w:rsidRDefault="00440477" w:rsidP="00440477">
      <w:pPr>
        <w:numPr>
          <w:ilvl w:val="0"/>
          <w:numId w:val="10"/>
        </w:numPr>
        <w:rPr>
          <w:ins w:id="11207" w:author="Russ Ott" w:date="2022-05-16T11:54:00Z"/>
        </w:rPr>
      </w:pPr>
      <w:ins w:id="11208" w:author="Russ Ott" w:date="2022-05-16T11:54:00Z">
        <w:r>
          <w:rPr>
            <w:rStyle w:val="keyword"/>
          </w:rPr>
          <w:t>SHALL</w:t>
        </w:r>
        <w:r>
          <w:t xml:space="preserve"> contain exactly one [</w:t>
        </w:r>
        <w:proofErr w:type="gramStart"/>
        <w:r>
          <w:t>1..</w:t>
        </w:r>
        <w:proofErr w:type="gramEnd"/>
        <w:r>
          <w:t xml:space="preserve">1] </w:t>
        </w:r>
        <w:proofErr w:type="spellStart"/>
        <w:r>
          <w:rPr>
            <w:rStyle w:val="XMLnameBold"/>
          </w:rPr>
          <w:t>effectiveTime</w:t>
        </w:r>
        <w:bookmarkStart w:id="11209" w:name="C_4515-31868"/>
        <w:proofErr w:type="spellEnd"/>
        <w:r>
          <w:t xml:space="preserve"> (CONF:4515-31868)</w:t>
        </w:r>
        <w:bookmarkEnd w:id="11209"/>
        <w:r>
          <w:t>.</w:t>
        </w:r>
      </w:ins>
    </w:p>
    <w:p w14:paraId="3843CB6A" w14:textId="77777777" w:rsidR="00440477" w:rsidRDefault="00440477" w:rsidP="00440477">
      <w:pPr>
        <w:numPr>
          <w:ilvl w:val="0"/>
          <w:numId w:val="10"/>
        </w:numPr>
        <w:rPr>
          <w:ins w:id="11210" w:author="Russ Ott" w:date="2022-05-16T11:54:00Z"/>
        </w:rPr>
      </w:pPr>
      <w:ins w:id="11211" w:author="Russ Ott" w:date="2022-05-16T11:54:00Z">
        <w:r>
          <w:rPr>
            <w:rStyle w:val="keyword"/>
          </w:rPr>
          <w:t>SHOULD</w:t>
        </w:r>
        <w:r>
          <w:t xml:space="preserve"> contain zero or one [</w:t>
        </w:r>
        <w:proofErr w:type="gramStart"/>
        <w:r>
          <w:t>0..</w:t>
        </w:r>
        <w:proofErr w:type="gramEnd"/>
        <w:r>
          <w:t xml:space="preserve">1] </w:t>
        </w:r>
        <w:r>
          <w:rPr>
            <w:rStyle w:val="XMLnameBold"/>
          </w:rPr>
          <w:t>value</w:t>
        </w:r>
        <w:bookmarkStart w:id="11212" w:name="C_4515-8559"/>
        <w:r>
          <w:t xml:space="preserve"> (CONF:4515-8559)</w:t>
        </w:r>
        <w:bookmarkEnd w:id="11212"/>
        <w:r>
          <w:t>.</w:t>
        </w:r>
      </w:ins>
    </w:p>
    <w:p w14:paraId="1BDF81DE" w14:textId="77777777" w:rsidR="00440477" w:rsidRDefault="00440477" w:rsidP="00440477">
      <w:pPr>
        <w:numPr>
          <w:ilvl w:val="1"/>
          <w:numId w:val="10"/>
        </w:numPr>
        <w:rPr>
          <w:ins w:id="11213" w:author="Russ Ott" w:date="2022-05-16T11:54:00Z"/>
        </w:rPr>
      </w:pPr>
      <w:ins w:id="11214" w:author="Russ Ott" w:date="2022-05-16T11:54:00Z">
        <w:r>
          <w:t>If Observation/value is a physical quantity (</w:t>
        </w:r>
        <w:proofErr w:type="spellStart"/>
        <w:proofErr w:type="gramStart"/>
        <w:r>
          <w:t>xsi:type</w:t>
        </w:r>
        <w:proofErr w:type="spellEnd"/>
        <w:proofErr w:type="gramEnd"/>
        <w:r>
          <w:t xml:space="preserve">="PQ"), the unit of measure </w:t>
        </w:r>
        <w:r>
          <w:rPr>
            <w:rStyle w:val="keyword"/>
          </w:rPr>
          <w:t>SHALL</w:t>
        </w:r>
        <w:r>
          <w:t xml:space="preserve"> be selected from </w:t>
        </w:r>
        <w:proofErr w:type="spellStart"/>
        <w:r>
          <w:t>ValueSet</w:t>
        </w:r>
        <w:proofErr w:type="spellEnd"/>
        <w:r>
          <w:t xml:space="preserve"> </w:t>
        </w:r>
        <w:proofErr w:type="spellStart"/>
        <w:r>
          <w:t>UnitsOfMeasureCaseSensitive</w:t>
        </w:r>
        <w:proofErr w:type="spellEnd"/>
        <w:r>
          <w:t xml:space="preserve"> (2.16.840.1.113883.1.11.12839) </w:t>
        </w:r>
        <w:r>
          <w:rPr>
            <w:i/>
          </w:rPr>
          <w:t>DYNAMIC</w:t>
        </w:r>
        <w:r>
          <w:t xml:space="preserve"> (CONF:4515-8555).</w:t>
        </w:r>
      </w:ins>
    </w:p>
    <w:p w14:paraId="6885EBC0" w14:textId="5092A0B1" w:rsidR="00440477" w:rsidRDefault="00440477" w:rsidP="00440477">
      <w:pPr>
        <w:numPr>
          <w:ilvl w:val="1"/>
          <w:numId w:val="10"/>
        </w:numPr>
        <w:rPr>
          <w:ins w:id="11215" w:author="Russ Ott" w:date="2022-05-16T11:54:00Z"/>
        </w:rPr>
      </w:pPr>
      <w:ins w:id="11216" w:author="Russ Ott" w:date="2022-05-16T11:54:00Z">
        <w:r>
          <w:t xml:space="preserve">If the Social History Observation is a Social Determinant of Health Observation, the observation/value code </w:t>
        </w:r>
        <w:r>
          <w:rPr>
            <w:rStyle w:val="keyword"/>
          </w:rPr>
          <w:t>SHOULD</w:t>
        </w:r>
        <w:r>
          <w:t xml:space="preserve"> be selected from </w:t>
        </w:r>
        <w:proofErr w:type="spellStart"/>
        <w:r>
          <w:t>ValueSet</w:t>
        </w:r>
        <w:proofErr w:type="spellEnd"/>
        <w:r>
          <w:t xml:space="preserve"> </w:t>
        </w:r>
        <w:r w:rsidR="001C172D">
          <w:fldChar w:fldCharType="begin"/>
        </w:r>
        <w:r w:rsidR="001C172D">
          <w:instrText xml:space="preserve"> HYPERLINK "https://vsac.nlm.nih.gov/valueset/2.16.840.1.113762.1.4.1196.788/expansion" </w:instrText>
        </w:r>
        <w:r w:rsidR="001C172D">
          <w:fldChar w:fldCharType="separate"/>
        </w:r>
        <w:r>
          <w:rPr>
            <w:rStyle w:val="HyperlinkCourierBold"/>
          </w:rPr>
          <w:t>Social Determinant of Health Conditions 2.16.840.1.113762.1.4.1196.788</w:t>
        </w:r>
        <w:r w:rsidR="001C172D">
          <w:rPr>
            <w:rStyle w:val="HyperlinkCourierBold"/>
          </w:rPr>
          <w:fldChar w:fldCharType="end"/>
        </w:r>
        <w:r>
          <w:rPr>
            <w:rStyle w:val="XMLnameBold"/>
          </w:rPr>
          <w:t>DYNAMIC</w:t>
        </w:r>
        <w:r>
          <w:t xml:space="preserve"> (CONF:4515-32957).</w:t>
        </w:r>
      </w:ins>
    </w:p>
    <w:p w14:paraId="74B2173D" w14:textId="77777777" w:rsidR="00440477" w:rsidRDefault="00440477" w:rsidP="00440477">
      <w:pPr>
        <w:numPr>
          <w:ilvl w:val="0"/>
          <w:numId w:val="10"/>
        </w:numPr>
        <w:rPr>
          <w:ins w:id="11217" w:author="Russ Ott" w:date="2022-05-16T11:54:00Z"/>
        </w:rPr>
      </w:pPr>
      <w:ins w:id="11218" w:author="Russ Ott" w:date="2022-05-16T11:54:00Z">
        <w:r>
          <w:rPr>
            <w:rStyle w:val="keyword"/>
          </w:rPr>
          <w:t>SHOULD</w:t>
        </w:r>
        <w:r>
          <w:t xml:space="preserve"> contain zero or more [</w:t>
        </w:r>
        <w:proofErr w:type="gramStart"/>
        <w:r>
          <w:t>0..</w:t>
        </w:r>
        <w:proofErr w:type="gramEnd"/>
        <w:r>
          <w:t>*] Author Participation</w:t>
        </w:r>
        <w:r>
          <w:rPr>
            <w:rStyle w:val="XMLname"/>
          </w:rPr>
          <w:t xml:space="preserve"> (identifier: urn:oid:2.16.840.1.113883.10.20.22.4.119)</w:t>
        </w:r>
        <w:bookmarkStart w:id="11219" w:name="C_4515-31869"/>
        <w:r>
          <w:t xml:space="preserve"> (CONF:4515-31869)</w:t>
        </w:r>
        <w:bookmarkEnd w:id="11219"/>
        <w:r>
          <w:t>.</w:t>
        </w:r>
      </w:ins>
    </w:p>
    <w:p w14:paraId="6F326DFA" w14:textId="77777777" w:rsidR="00440477" w:rsidRDefault="00440477" w:rsidP="00440477">
      <w:pPr>
        <w:pStyle w:val="BodyText"/>
        <w:spacing w:before="120"/>
        <w:rPr>
          <w:ins w:id="11220" w:author="Russ Ott" w:date="2022-05-16T11:54:00Z"/>
        </w:rPr>
      </w:pPr>
      <w:ins w:id="11221" w:author="Russ Ott" w:date="2022-05-16T11:54:00Z">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ins>
    </w:p>
    <w:p w14:paraId="7CB20288" w14:textId="77777777" w:rsidR="00440477" w:rsidRDefault="00440477" w:rsidP="00440477">
      <w:pPr>
        <w:numPr>
          <w:ilvl w:val="0"/>
          <w:numId w:val="10"/>
        </w:numPr>
        <w:rPr>
          <w:ins w:id="11222" w:author="Russ Ott" w:date="2022-05-16T11:54:00Z"/>
        </w:rPr>
      </w:pPr>
      <w:ins w:id="11223"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1224" w:name="C_4515-32958"/>
        <w:proofErr w:type="spellEnd"/>
        <w:r>
          <w:t xml:space="preserve"> (CONF:4515-32958)</w:t>
        </w:r>
        <w:bookmarkEnd w:id="11224"/>
        <w:r>
          <w:t xml:space="preserve"> such that it</w:t>
        </w:r>
      </w:ins>
    </w:p>
    <w:p w14:paraId="54181F34" w14:textId="77777777" w:rsidR="00440477" w:rsidRDefault="00440477" w:rsidP="00440477">
      <w:pPr>
        <w:numPr>
          <w:ilvl w:val="1"/>
          <w:numId w:val="10"/>
        </w:numPr>
        <w:rPr>
          <w:ins w:id="11225" w:author="Russ Ott" w:date="2022-05-16T11:54:00Z"/>
        </w:rPr>
      </w:pPr>
      <w:ins w:id="11226"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"SPRT"</w:t>
        </w:r>
        <w:r>
          <w:t xml:space="preserve"> Has support (</w:t>
        </w:r>
        <w:proofErr w:type="spellStart"/>
        <w:r>
          <w:t>CodeSystem</w:t>
        </w:r>
        <w:proofErr w:type="spellEnd"/>
        <w:r>
          <w:t xml:space="preserve">: </w:t>
        </w:r>
        <w:r>
          <w:rPr>
            <w:rStyle w:val="XMLname"/>
          </w:rPr>
          <w:t>HL7ActRelationshipType urn:oid:2.16.840.1.113883.5.1002</w:t>
        </w:r>
        <w:r>
          <w:t>)</w:t>
        </w:r>
        <w:bookmarkStart w:id="11227" w:name="C_4515-32960"/>
        <w:r>
          <w:t xml:space="preserve"> (CONF:4515-32960)</w:t>
        </w:r>
        <w:bookmarkEnd w:id="11227"/>
        <w:r>
          <w:t>.</w:t>
        </w:r>
      </w:ins>
    </w:p>
    <w:p w14:paraId="3C71FB36" w14:textId="77777777" w:rsidR="00440477" w:rsidRDefault="00440477" w:rsidP="00440477">
      <w:pPr>
        <w:numPr>
          <w:ilvl w:val="1"/>
          <w:numId w:val="10"/>
        </w:numPr>
        <w:rPr>
          <w:ins w:id="11228" w:author="Russ Ott" w:date="2022-05-16T11:54:00Z"/>
        </w:rPr>
      </w:pPr>
      <w:ins w:id="11229" w:author="Russ Ott" w:date="2022-05-16T11:54:00Z">
        <w:r>
          <w:rPr>
            <w:rStyle w:val="keyword"/>
          </w:rPr>
          <w:t>SHALL</w:t>
        </w:r>
        <w:r>
          <w:t xml:space="preserve"> contain exactly one [</w:t>
        </w:r>
        <w:proofErr w:type="gramStart"/>
        <w:r>
          <w:t>1..</w:t>
        </w:r>
        <w:proofErr w:type="gramEnd"/>
        <w:r>
          <w:t>1] Assessment Scale Observation</w:t>
        </w:r>
        <w:r>
          <w:rPr>
            <w:rStyle w:val="XMLname"/>
          </w:rPr>
          <w:t xml:space="preserve"> (identifier: urn:oid:2.16.840.1.113883.10.20.22.4.69)</w:t>
        </w:r>
        <w:bookmarkStart w:id="11230" w:name="C_4515-32959"/>
        <w:r>
          <w:t xml:space="preserve"> (CONF:4515-32959)</w:t>
        </w:r>
        <w:bookmarkEnd w:id="11230"/>
        <w:r>
          <w:t>.</w:t>
        </w:r>
      </w:ins>
    </w:p>
    <w:p w14:paraId="7BBF20FA" w14:textId="77777777" w:rsidR="00440477" w:rsidRDefault="00440477" w:rsidP="00440477">
      <w:pPr>
        <w:pStyle w:val="BodyText"/>
        <w:spacing w:before="120"/>
        <w:rPr>
          <w:ins w:id="11231" w:author="Russ Ott" w:date="2022-05-16T11:54:00Z"/>
        </w:rPr>
      </w:pPr>
      <w:ins w:id="11232" w:author="Russ Ott" w:date="2022-05-16T11:54:00Z">
        <w:r>
          <w:t xml:space="preserve">When an Entry Reference is contained in a Social History Template instance that is a Social Determinant of Health Social History, that Entry Reference </w:t>
        </w:r>
        <w:r>
          <w:rPr>
            <w:rStyle w:val="keyword"/>
          </w:rPr>
          <w:t>MAY</w:t>
        </w:r>
        <w:r>
          <w:t xml:space="preserve"> reference an Assessment Scale </w:t>
        </w:r>
        <w:r>
          <w:lastRenderedPageBreak/>
          <w:t>Observation elsewhere in the document that represent LOINC question and answer pairs from SDOH screening instruments.</w:t>
        </w:r>
      </w:ins>
    </w:p>
    <w:p w14:paraId="6E611945" w14:textId="77777777" w:rsidR="00440477" w:rsidRDefault="00440477" w:rsidP="00440477">
      <w:pPr>
        <w:numPr>
          <w:ilvl w:val="0"/>
          <w:numId w:val="10"/>
        </w:numPr>
        <w:rPr>
          <w:ins w:id="11233" w:author="Russ Ott" w:date="2022-05-16T11:54:00Z"/>
        </w:rPr>
      </w:pPr>
      <w:ins w:id="11234" w:author="Russ Ott" w:date="2022-05-16T11:54:00Z">
        <w:r>
          <w:rPr>
            <w:rStyle w:val="keyword"/>
          </w:rPr>
          <w:t>MAY</w:t>
        </w:r>
        <w:r>
          <w:t xml:space="preserve"> contain zero or more [</w:t>
        </w:r>
        <w:proofErr w:type="gramStart"/>
        <w:r>
          <w:t>0..</w:t>
        </w:r>
        <w:proofErr w:type="gramEnd"/>
        <w:r>
          <w:t xml:space="preserve">*] </w:t>
        </w:r>
        <w:proofErr w:type="spellStart"/>
        <w:r>
          <w:rPr>
            <w:rStyle w:val="XMLnameBold"/>
          </w:rPr>
          <w:t>entryRelationship</w:t>
        </w:r>
        <w:bookmarkStart w:id="11235" w:name="C_4515-32969"/>
        <w:proofErr w:type="spellEnd"/>
        <w:r>
          <w:t xml:space="preserve"> (CONF:4515-32969)</w:t>
        </w:r>
        <w:bookmarkEnd w:id="11235"/>
        <w:r>
          <w:t xml:space="preserve"> such that it</w:t>
        </w:r>
      </w:ins>
    </w:p>
    <w:p w14:paraId="1E134F0D" w14:textId="77777777" w:rsidR="00440477" w:rsidRDefault="00440477" w:rsidP="00440477">
      <w:pPr>
        <w:numPr>
          <w:ilvl w:val="1"/>
          <w:numId w:val="10"/>
        </w:numPr>
        <w:rPr>
          <w:ins w:id="11236" w:author="Russ Ott" w:date="2022-05-16T11:54:00Z"/>
        </w:rPr>
      </w:pPr>
      <w:ins w:id="11237" w:author="Russ Ott" w:date="2022-05-16T11:54:00Z">
        <w:r>
          <w:rPr>
            <w:rStyle w:val="keyword"/>
          </w:rPr>
          <w:t>SHALL</w:t>
        </w:r>
        <w:r>
          <w:t xml:space="preserve"> contain exactly one [</w:t>
        </w:r>
        <w:proofErr w:type="gramStart"/>
        <w:r>
          <w:t>1..</w:t>
        </w:r>
        <w:proofErr w:type="gramEnd"/>
        <w:r>
          <w:t xml:space="preserve">1] </w:t>
        </w:r>
        <w:r>
          <w:rPr>
            <w:rStyle w:val="XMLnameBold"/>
          </w:rPr>
          <w:t>@typeCode</w:t>
        </w:r>
        <w:r>
          <w:t>=</w:t>
        </w:r>
        <w:r>
          <w:rPr>
            <w:rStyle w:val="XMLname"/>
          </w:rPr>
          <w:t>"SPRT"</w:t>
        </w:r>
        <w:r>
          <w:t xml:space="preserve"> Has support (</w:t>
        </w:r>
        <w:proofErr w:type="spellStart"/>
        <w:r>
          <w:t>CodeSystem</w:t>
        </w:r>
        <w:proofErr w:type="spellEnd"/>
        <w:r>
          <w:t xml:space="preserve">: </w:t>
        </w:r>
        <w:r>
          <w:rPr>
            <w:rStyle w:val="XMLname"/>
          </w:rPr>
          <w:t>HL7ActRelationshipType urn:oid:2.16.840.1.113883.5.1002</w:t>
        </w:r>
        <w:r>
          <w:t>)</w:t>
        </w:r>
        <w:bookmarkStart w:id="11238" w:name="C_4515-32971"/>
        <w:r>
          <w:t xml:space="preserve"> (CONF:4515-32971)</w:t>
        </w:r>
        <w:bookmarkEnd w:id="11238"/>
        <w:r>
          <w:t>.</w:t>
        </w:r>
      </w:ins>
    </w:p>
    <w:p w14:paraId="65CC5740" w14:textId="77777777" w:rsidR="00440477" w:rsidRDefault="00440477" w:rsidP="00440477">
      <w:pPr>
        <w:numPr>
          <w:ilvl w:val="1"/>
          <w:numId w:val="10"/>
        </w:numPr>
        <w:rPr>
          <w:ins w:id="11239" w:author="Russ Ott" w:date="2022-05-16T11:54:00Z"/>
        </w:rPr>
      </w:pPr>
      <w:ins w:id="11240" w:author="Russ Ott" w:date="2022-05-16T11:54:00Z">
        <w:r>
          <w:rPr>
            <w:rStyle w:val="keyword"/>
          </w:rPr>
          <w:t>SHALL</w:t>
        </w:r>
        <w:r>
          <w:t xml:space="preserve"> contain exactly one [</w:t>
        </w:r>
        <w:proofErr w:type="gramStart"/>
        <w:r>
          <w:t>1..</w:t>
        </w:r>
        <w:proofErr w:type="gramEnd"/>
        <w:r>
          <w:t>1] Entry Reference</w:t>
        </w:r>
        <w:r>
          <w:rPr>
            <w:rStyle w:val="XMLname"/>
          </w:rPr>
          <w:t xml:space="preserve"> (identifier: urn:oid:2.16.840.1.113883.10.20.22.4.122)</w:t>
        </w:r>
        <w:bookmarkStart w:id="11241" w:name="C_4515-32970"/>
        <w:r>
          <w:t xml:space="preserve"> (CONF:4515-32970)</w:t>
        </w:r>
        <w:bookmarkEnd w:id="11241"/>
        <w:r>
          <w:t>.</w:t>
        </w:r>
      </w:ins>
    </w:p>
    <w:p w14:paraId="6B3C0E8F" w14:textId="41D06BA8" w:rsidR="00440477" w:rsidRDefault="00440477" w:rsidP="00440477">
      <w:pPr>
        <w:pStyle w:val="Caption"/>
        <w:ind w:left="130" w:right="115"/>
        <w:rPr>
          <w:ins w:id="11242" w:author="Russ Ott" w:date="2022-05-16T11:54:00Z"/>
        </w:rPr>
      </w:pPr>
      <w:bookmarkStart w:id="11243" w:name="_Toc103325936"/>
      <w:ins w:id="11244" w:author="Russ Ott" w:date="2022-05-16T11:54:00Z">
        <w:r>
          <w:t xml:space="preserve">Figure </w:t>
        </w:r>
        <w:r>
          <w:fldChar w:fldCharType="begin"/>
        </w:r>
        <w:r>
          <w:instrText>SEQ Figure \* ARABIC</w:instrText>
        </w:r>
        <w:r>
          <w:fldChar w:fldCharType="separate"/>
        </w:r>
        <w:r w:rsidR="00F1669B">
          <w:t>30</w:t>
        </w:r>
        <w:r>
          <w:fldChar w:fldCharType="end"/>
        </w:r>
        <w:r>
          <w:t>: Social History Observation Example</w:t>
        </w:r>
        <w:bookmarkEnd w:id="11243"/>
      </w:ins>
    </w:p>
    <w:p w14:paraId="7A077BC2" w14:textId="77777777" w:rsidR="00440477" w:rsidRDefault="00440477" w:rsidP="00440477">
      <w:pPr>
        <w:pStyle w:val="Example"/>
        <w:ind w:left="130" w:right="115"/>
        <w:rPr>
          <w:ins w:id="11245" w:author="Russ Ott" w:date="2022-05-16T11:54:00Z"/>
        </w:rPr>
      </w:pPr>
      <w:ins w:id="11246" w:author="Russ Ott" w:date="2022-05-16T11:54:00Z">
        <w:r>
          <w:tab/>
        </w:r>
        <w:r>
          <w:tab/>
        </w:r>
        <w:r>
          <w:tab/>
        </w:r>
        <w:r>
          <w:tab/>
        </w:r>
        <w:r>
          <w:tab/>
        </w:r>
        <w:r>
          <w:tab/>
        </w:r>
      </w:ins>
    </w:p>
    <w:p w14:paraId="0C23AC67" w14:textId="77777777" w:rsidR="00440477" w:rsidRDefault="00440477" w:rsidP="00440477">
      <w:pPr>
        <w:pStyle w:val="Example"/>
        <w:ind w:left="130" w:right="115"/>
        <w:rPr>
          <w:ins w:id="11247" w:author="Russ Ott" w:date="2022-05-16T11:54:00Z"/>
        </w:rPr>
      </w:pPr>
      <w:ins w:id="11248" w:author="Russ Ott" w:date="2022-05-16T11:54:00Z">
        <w:r>
          <w:t xml:space="preserve">&lt;observation </w:t>
        </w:r>
        <w:proofErr w:type="spellStart"/>
        <w:r>
          <w:t>classCode</w:t>
        </w:r>
        <w:proofErr w:type="spellEnd"/>
        <w:r>
          <w:t xml:space="preserve">="OBS" </w:t>
        </w:r>
        <w:proofErr w:type="spellStart"/>
        <w:r>
          <w:t>moodCode</w:t>
        </w:r>
        <w:proofErr w:type="spellEnd"/>
        <w:r>
          <w:t>="EVN"&gt;</w:t>
        </w:r>
      </w:ins>
    </w:p>
    <w:p w14:paraId="4F99A6B0" w14:textId="77777777" w:rsidR="00440477" w:rsidRDefault="00440477" w:rsidP="00440477">
      <w:pPr>
        <w:pStyle w:val="Example"/>
        <w:ind w:left="130" w:right="115"/>
        <w:rPr>
          <w:ins w:id="11249" w:author="Russ Ott" w:date="2022-05-16T11:54:00Z"/>
        </w:rPr>
      </w:pPr>
      <w:ins w:id="11250" w:author="Russ Ott" w:date="2022-05-16T11:54:00Z">
        <w:r>
          <w:t xml:space="preserve">    &lt;</w:t>
        </w:r>
        <w:proofErr w:type="spellStart"/>
        <w:r>
          <w:t>templateId</w:t>
        </w:r>
        <w:proofErr w:type="spellEnd"/>
        <w:r>
          <w:t xml:space="preserve"> root="2.16.840.1.113883.10.20.22.4.38"/&gt;</w:t>
        </w:r>
      </w:ins>
    </w:p>
    <w:p w14:paraId="549C7B6A" w14:textId="77777777" w:rsidR="00440477" w:rsidRDefault="00440477" w:rsidP="00440477">
      <w:pPr>
        <w:pStyle w:val="Example"/>
        <w:ind w:left="130" w:right="115"/>
        <w:rPr>
          <w:ins w:id="11251" w:author="Russ Ott" w:date="2022-05-16T11:54:00Z"/>
        </w:rPr>
      </w:pPr>
      <w:ins w:id="11252" w:author="Russ Ott" w:date="2022-05-16T11:54:00Z">
        <w:r>
          <w:t xml:space="preserve">    &lt;</w:t>
        </w:r>
        <w:proofErr w:type="spellStart"/>
        <w:r>
          <w:t>templateId</w:t>
        </w:r>
        <w:proofErr w:type="spellEnd"/>
        <w:r>
          <w:t xml:space="preserve"> root="2.16.840.1.113883.10.20.22.4.38"</w:t>
        </w:r>
      </w:ins>
    </w:p>
    <w:p w14:paraId="1237644F" w14:textId="77777777" w:rsidR="00440477" w:rsidRDefault="00440477" w:rsidP="00440477">
      <w:pPr>
        <w:pStyle w:val="Example"/>
        <w:ind w:left="130" w:right="115"/>
        <w:rPr>
          <w:ins w:id="11253" w:author="Russ Ott" w:date="2022-05-16T11:54:00Z"/>
        </w:rPr>
      </w:pPr>
      <w:ins w:id="11254" w:author="Russ Ott" w:date="2022-05-16T11:54:00Z">
        <w:r>
          <w:tab/>
        </w:r>
        <w:r>
          <w:tab/>
        </w:r>
        <w:r>
          <w:tab/>
        </w:r>
        <w:r>
          <w:tab/>
        </w:r>
        <w:r>
          <w:tab/>
        </w:r>
        <w:r>
          <w:tab/>
        </w:r>
        <w:r>
          <w:tab/>
        </w:r>
        <w:r>
          <w:tab/>
          <w:t>extension="2015-08-01"/&gt;</w:t>
        </w:r>
      </w:ins>
    </w:p>
    <w:p w14:paraId="720FD328" w14:textId="77777777" w:rsidR="00440477" w:rsidRDefault="00440477" w:rsidP="00440477">
      <w:pPr>
        <w:pStyle w:val="Example"/>
        <w:ind w:left="130" w:right="115"/>
        <w:rPr>
          <w:ins w:id="11255" w:author="Russ Ott" w:date="2022-05-16T11:54:00Z"/>
        </w:rPr>
      </w:pPr>
      <w:ins w:id="11256" w:author="Russ Ott" w:date="2022-05-16T11:54:00Z">
        <w:r>
          <w:t xml:space="preserve">    &lt;</w:t>
        </w:r>
        <w:proofErr w:type="spellStart"/>
        <w:r>
          <w:t>templateId</w:t>
        </w:r>
        <w:proofErr w:type="spellEnd"/>
        <w:r>
          <w:t xml:space="preserve"> root="2.16.840.1.113883.10.20.22.4.38"</w:t>
        </w:r>
      </w:ins>
    </w:p>
    <w:p w14:paraId="6424A907" w14:textId="77777777" w:rsidR="00440477" w:rsidRDefault="00440477" w:rsidP="00440477">
      <w:pPr>
        <w:pStyle w:val="Example"/>
        <w:ind w:left="130" w:right="115"/>
        <w:rPr>
          <w:ins w:id="11257" w:author="Russ Ott" w:date="2022-05-16T11:54:00Z"/>
        </w:rPr>
      </w:pPr>
      <w:ins w:id="11258" w:author="Russ Ott" w:date="2022-05-16T11:54:00Z">
        <w:r>
          <w:tab/>
        </w:r>
        <w:r>
          <w:tab/>
        </w:r>
        <w:r>
          <w:tab/>
        </w:r>
        <w:r>
          <w:tab/>
        </w:r>
        <w:r>
          <w:tab/>
        </w:r>
        <w:r>
          <w:tab/>
        </w:r>
        <w:r>
          <w:tab/>
        </w:r>
        <w:r>
          <w:tab/>
          <w:t>extension="2022-06-01"/&gt;</w:t>
        </w:r>
      </w:ins>
    </w:p>
    <w:p w14:paraId="6D75695A" w14:textId="77777777" w:rsidR="00440477" w:rsidRDefault="00440477" w:rsidP="00440477">
      <w:pPr>
        <w:pStyle w:val="Example"/>
        <w:ind w:left="130" w:right="115"/>
        <w:rPr>
          <w:ins w:id="11259" w:author="Russ Ott" w:date="2022-05-16T11:54:00Z"/>
        </w:rPr>
      </w:pPr>
      <w:ins w:id="11260" w:author="Russ Ott" w:date="2022-05-16T11:54:00Z">
        <w:r>
          <w:t xml:space="preserve">    &lt;id root="37f76c51-6411-4e1d-8a37-957fd49d2cef"/&gt;</w:t>
        </w:r>
      </w:ins>
    </w:p>
    <w:p w14:paraId="4C578C8B" w14:textId="77777777" w:rsidR="00440477" w:rsidRDefault="00440477" w:rsidP="00440477">
      <w:pPr>
        <w:pStyle w:val="Example"/>
        <w:ind w:left="130" w:right="115"/>
        <w:rPr>
          <w:ins w:id="11261" w:author="Russ Ott" w:date="2022-05-16T11:54:00Z"/>
        </w:rPr>
      </w:pPr>
      <w:ins w:id="11262" w:author="Russ Ott" w:date="2022-05-16T11:54:00Z">
        <w:r>
          <w:t xml:space="preserve">    &lt;code code="160573003" displayName="Alcohol intake"</w:t>
        </w:r>
      </w:ins>
    </w:p>
    <w:p w14:paraId="55B78B3C" w14:textId="77777777" w:rsidR="00440477" w:rsidRDefault="00440477" w:rsidP="00440477">
      <w:pPr>
        <w:pStyle w:val="Example"/>
        <w:ind w:left="130" w:right="115"/>
        <w:rPr>
          <w:ins w:id="11263" w:author="Russ Ott" w:date="2022-05-16T11:54:00Z"/>
        </w:rPr>
      </w:pPr>
      <w:ins w:id="11264" w:author="Russ Ott" w:date="2022-05-16T11:54:00Z">
        <w:r>
          <w:tab/>
        </w:r>
        <w:r>
          <w:tab/>
        </w:r>
        <w:r>
          <w:tab/>
        </w:r>
        <w:r>
          <w:tab/>
        </w:r>
        <w:r>
          <w:tab/>
        </w:r>
        <w:r>
          <w:tab/>
        </w:r>
        <w:r>
          <w:tab/>
        </w:r>
        <w:r>
          <w:tab/>
        </w:r>
        <w:proofErr w:type="spellStart"/>
        <w:r>
          <w:t>codeSystem</w:t>
        </w:r>
        <w:proofErr w:type="spellEnd"/>
        <w:r>
          <w:t xml:space="preserve">="2.16.840.1.113883.6.96" </w:t>
        </w:r>
        <w:proofErr w:type="spellStart"/>
        <w:r>
          <w:t>codeSystemName</w:t>
        </w:r>
        <w:proofErr w:type="spellEnd"/>
        <w:r>
          <w:t>="SNOMED CT"&gt;</w:t>
        </w:r>
      </w:ins>
    </w:p>
    <w:p w14:paraId="7D65555C" w14:textId="77777777" w:rsidR="00440477" w:rsidRDefault="00440477" w:rsidP="00440477">
      <w:pPr>
        <w:pStyle w:val="Example"/>
        <w:ind w:left="130" w:right="115"/>
        <w:rPr>
          <w:ins w:id="11265" w:author="Russ Ott" w:date="2022-05-16T11:54:00Z"/>
        </w:rPr>
      </w:pPr>
      <w:ins w:id="11266" w:author="Russ Ott" w:date="2022-05-16T11:54:00Z">
        <w:r>
          <w:t xml:space="preserve">        &lt;translation code="74013-4" </w:t>
        </w:r>
        <w:proofErr w:type="spellStart"/>
        <w:r>
          <w:t>codeSystem</w:t>
        </w:r>
        <w:proofErr w:type="spellEnd"/>
        <w:r>
          <w:t>="2.16.840.1.113883.6.1"</w:t>
        </w:r>
      </w:ins>
    </w:p>
    <w:p w14:paraId="33889F16" w14:textId="77777777" w:rsidR="00440477" w:rsidRDefault="00440477" w:rsidP="00440477">
      <w:pPr>
        <w:pStyle w:val="Example"/>
        <w:ind w:left="130" w:right="115"/>
        <w:rPr>
          <w:ins w:id="11267" w:author="Russ Ott" w:date="2022-05-16T11:54:00Z"/>
        </w:rPr>
      </w:pPr>
      <w:ins w:id="11268" w:author="Russ Ott" w:date="2022-05-16T11:54:00Z">
        <w:r>
          <w:tab/>
        </w:r>
        <w:r>
          <w:tab/>
        </w:r>
        <w:r>
          <w:tab/>
        </w:r>
        <w:r>
          <w:tab/>
        </w:r>
        <w:r>
          <w:tab/>
        </w:r>
        <w:r>
          <w:tab/>
        </w:r>
        <w:r>
          <w:tab/>
        </w:r>
        <w:r>
          <w:tab/>
        </w:r>
        <w:r>
          <w:tab/>
        </w:r>
        <w:proofErr w:type="spellStart"/>
        <w:r>
          <w:t>codeSystemName</w:t>
        </w:r>
        <w:proofErr w:type="spellEnd"/>
        <w:r>
          <w:t>="LOINC" displayName="Alcoholic drinks per day"/&gt;</w:t>
        </w:r>
      </w:ins>
    </w:p>
    <w:p w14:paraId="1B4BE1CA" w14:textId="77777777" w:rsidR="00440477" w:rsidRDefault="00440477" w:rsidP="00440477">
      <w:pPr>
        <w:pStyle w:val="Example"/>
        <w:ind w:left="130" w:right="115"/>
        <w:rPr>
          <w:ins w:id="11269" w:author="Russ Ott" w:date="2022-05-16T11:54:00Z"/>
        </w:rPr>
      </w:pPr>
      <w:ins w:id="11270" w:author="Russ Ott" w:date="2022-05-16T11:54:00Z">
        <w:r>
          <w:t xml:space="preserve">    &lt;/code&gt;</w:t>
        </w:r>
      </w:ins>
    </w:p>
    <w:p w14:paraId="4921D135" w14:textId="77777777" w:rsidR="00440477" w:rsidRDefault="00440477" w:rsidP="00440477">
      <w:pPr>
        <w:pStyle w:val="Example"/>
        <w:ind w:left="130" w:right="115"/>
        <w:rPr>
          <w:ins w:id="11271" w:author="Russ Ott" w:date="2022-05-16T11:54:00Z"/>
        </w:rPr>
      </w:pPr>
      <w:ins w:id="11272" w:author="Russ Ott" w:date="2022-05-16T11:54:00Z">
        <w:r>
          <w:t xml:space="preserve">    &lt;</w:t>
        </w:r>
        <w:proofErr w:type="spellStart"/>
        <w:r>
          <w:t>statusCode</w:t>
        </w:r>
        <w:proofErr w:type="spellEnd"/>
        <w:r>
          <w:t xml:space="preserve"> code="completed"/&gt;</w:t>
        </w:r>
      </w:ins>
    </w:p>
    <w:p w14:paraId="3163BB64" w14:textId="77777777" w:rsidR="00440477" w:rsidRDefault="00440477" w:rsidP="00440477">
      <w:pPr>
        <w:pStyle w:val="Example"/>
        <w:ind w:left="130" w:right="115"/>
        <w:rPr>
          <w:ins w:id="11273" w:author="Russ Ott" w:date="2022-05-16T11:54:00Z"/>
        </w:rPr>
      </w:pPr>
      <w:ins w:id="11274" w:author="Russ Ott" w:date="2022-05-16T11:54:00Z">
        <w:r>
          <w:t xml:space="preserve">    &lt;</w:t>
        </w:r>
        <w:proofErr w:type="spellStart"/>
        <w:r>
          <w:t>effectiveTime</w:t>
        </w:r>
        <w:proofErr w:type="spellEnd"/>
        <w:r>
          <w:t>&gt;</w:t>
        </w:r>
      </w:ins>
    </w:p>
    <w:p w14:paraId="5A18BCB3" w14:textId="77777777" w:rsidR="00440477" w:rsidRDefault="00440477" w:rsidP="00440477">
      <w:pPr>
        <w:pStyle w:val="Example"/>
        <w:ind w:left="130" w:right="115"/>
        <w:rPr>
          <w:ins w:id="11275" w:author="Russ Ott" w:date="2022-05-16T11:54:00Z"/>
        </w:rPr>
      </w:pPr>
      <w:ins w:id="11276" w:author="Russ Ott" w:date="2022-05-16T11:54:00Z">
        <w:r>
          <w:t xml:space="preserve">        &lt;low value="20120215"/&gt;</w:t>
        </w:r>
      </w:ins>
    </w:p>
    <w:p w14:paraId="020C02E9" w14:textId="77777777" w:rsidR="00440477" w:rsidRDefault="00440477" w:rsidP="00440477">
      <w:pPr>
        <w:pStyle w:val="Example"/>
        <w:ind w:left="130" w:right="115"/>
        <w:rPr>
          <w:ins w:id="11277" w:author="Russ Ott" w:date="2022-05-16T11:54:00Z"/>
        </w:rPr>
      </w:pPr>
      <w:ins w:id="11278" w:author="Russ Ott" w:date="2022-05-16T11:54:00Z">
        <w:r>
          <w:t xml:space="preserve">    &lt;/</w:t>
        </w:r>
        <w:proofErr w:type="spellStart"/>
        <w:r>
          <w:t>effectiveTime</w:t>
        </w:r>
        <w:proofErr w:type="spellEnd"/>
        <w:r>
          <w:t>&gt;</w:t>
        </w:r>
      </w:ins>
    </w:p>
    <w:p w14:paraId="21D85CFE" w14:textId="77777777" w:rsidR="00440477" w:rsidRDefault="00440477" w:rsidP="00440477">
      <w:pPr>
        <w:pStyle w:val="Example"/>
        <w:ind w:left="130" w:right="115"/>
        <w:rPr>
          <w:ins w:id="11279" w:author="Russ Ott" w:date="2022-05-16T11:54:00Z"/>
        </w:rPr>
      </w:pPr>
      <w:ins w:id="11280" w:author="Russ Ott" w:date="2022-05-16T11:54:00Z">
        <w:r>
          <w:t xml:space="preserve">    &lt;value </w:t>
        </w:r>
        <w:proofErr w:type="spellStart"/>
        <w:proofErr w:type="gramStart"/>
        <w:r>
          <w:t>xsi:type</w:t>
        </w:r>
        <w:proofErr w:type="spellEnd"/>
        <w:proofErr w:type="gramEnd"/>
        <w:r>
          <w:t>="PQ" value="12" unit="/d"/&gt;</w:t>
        </w:r>
      </w:ins>
    </w:p>
    <w:p w14:paraId="04744689" w14:textId="77777777" w:rsidR="00440477" w:rsidRDefault="00440477" w:rsidP="00440477">
      <w:pPr>
        <w:pStyle w:val="Example"/>
        <w:ind w:left="130" w:right="115"/>
        <w:rPr>
          <w:ins w:id="11281" w:author="Russ Ott" w:date="2022-05-16T11:54:00Z"/>
        </w:rPr>
      </w:pPr>
      <w:ins w:id="11282" w:author="Russ Ott" w:date="2022-05-16T11:54:00Z">
        <w:r>
          <w:t>&lt;/observation&gt;</w:t>
        </w:r>
      </w:ins>
    </w:p>
    <w:p w14:paraId="7BC29A1B" w14:textId="77777777" w:rsidR="00440477" w:rsidRDefault="00440477" w:rsidP="00440477">
      <w:pPr>
        <w:pStyle w:val="BodyText"/>
        <w:rPr>
          <w:ins w:id="11283" w:author="Russ Ott" w:date="2022-05-16T11:54:00Z"/>
        </w:rPr>
      </w:pPr>
    </w:p>
    <w:p w14:paraId="739F01AE" w14:textId="5F33EBAF" w:rsidR="00440477" w:rsidRDefault="00440477" w:rsidP="00440477">
      <w:pPr>
        <w:pStyle w:val="Caption"/>
        <w:ind w:left="130" w:right="115"/>
        <w:rPr>
          <w:ins w:id="11284" w:author="Russ Ott" w:date="2022-05-16T11:54:00Z"/>
        </w:rPr>
      </w:pPr>
      <w:bookmarkStart w:id="11285" w:name="_Toc103325937"/>
      <w:ins w:id="11286" w:author="Russ Ott" w:date="2022-05-16T11:54:00Z">
        <w:r>
          <w:lastRenderedPageBreak/>
          <w:t xml:space="preserve">Figure </w:t>
        </w:r>
        <w:r>
          <w:fldChar w:fldCharType="begin"/>
        </w:r>
        <w:r>
          <w:instrText>SEQ Figure \* ARABIC</w:instrText>
        </w:r>
        <w:r>
          <w:fldChar w:fldCharType="separate"/>
        </w:r>
        <w:r w:rsidR="00F1669B">
          <w:t>31</w:t>
        </w:r>
        <w:r>
          <w:fldChar w:fldCharType="end"/>
        </w:r>
        <w:r>
          <w:t>: Social Determinant of Health Social History Observation Example</w:t>
        </w:r>
        <w:bookmarkEnd w:id="11285"/>
      </w:ins>
    </w:p>
    <w:p w14:paraId="3610646D" w14:textId="77777777" w:rsidR="00440477" w:rsidRDefault="00440477" w:rsidP="00440477">
      <w:pPr>
        <w:pStyle w:val="Example"/>
        <w:ind w:left="130" w:right="115"/>
        <w:rPr>
          <w:ins w:id="11287" w:author="Russ Ott" w:date="2022-05-16T11:54:00Z"/>
        </w:rPr>
      </w:pPr>
      <w:ins w:id="11288" w:author="Russ Ott" w:date="2022-05-16T11:54:00Z">
        <w:r>
          <w:tab/>
        </w:r>
        <w:r>
          <w:tab/>
        </w:r>
        <w:r>
          <w:tab/>
        </w:r>
        <w:r>
          <w:tab/>
        </w:r>
        <w:r>
          <w:tab/>
        </w:r>
      </w:ins>
    </w:p>
    <w:p w14:paraId="2DE978F3" w14:textId="77777777" w:rsidR="00440477" w:rsidRDefault="00440477" w:rsidP="00440477">
      <w:pPr>
        <w:pStyle w:val="Example"/>
        <w:ind w:left="130" w:right="115"/>
        <w:rPr>
          <w:ins w:id="11289" w:author="Russ Ott" w:date="2022-05-16T11:54:00Z"/>
        </w:rPr>
      </w:pPr>
      <w:proofErr w:type="gramStart"/>
      <w:ins w:id="11290" w:author="Russ Ott" w:date="2022-05-16T11:54:00Z">
        <w:r>
          <w:t>&lt;!--</w:t>
        </w:r>
        <w:proofErr w:type="gramEnd"/>
        <w:r>
          <w:t xml:space="preserve"> SDOH Social History Observation --&gt;</w:t>
        </w:r>
      </w:ins>
    </w:p>
    <w:p w14:paraId="70D1C376" w14:textId="77777777" w:rsidR="00440477" w:rsidRDefault="00440477" w:rsidP="00440477">
      <w:pPr>
        <w:pStyle w:val="Example"/>
        <w:ind w:left="130" w:right="115"/>
        <w:rPr>
          <w:ins w:id="11291" w:author="Russ Ott" w:date="2022-05-16T11:54:00Z"/>
        </w:rPr>
      </w:pPr>
      <w:ins w:id="11292" w:author="Russ Ott" w:date="2022-05-16T11:54:00Z">
        <w:r>
          <w:t>&lt;entry&gt;</w:t>
        </w:r>
      </w:ins>
    </w:p>
    <w:p w14:paraId="3A44871F" w14:textId="77777777" w:rsidR="00440477" w:rsidRDefault="00440477" w:rsidP="00440477">
      <w:pPr>
        <w:pStyle w:val="Example"/>
        <w:ind w:left="130" w:right="115"/>
        <w:rPr>
          <w:ins w:id="11293" w:author="Russ Ott" w:date="2022-05-16T11:54:00Z"/>
        </w:rPr>
      </w:pPr>
      <w:ins w:id="11294" w:author="Russ Ott" w:date="2022-05-16T11:54:00Z">
        <w:r>
          <w:t xml:space="preserve">    &lt;observation </w:t>
        </w:r>
        <w:proofErr w:type="spellStart"/>
        <w:r>
          <w:t>classCode</w:t>
        </w:r>
        <w:proofErr w:type="spellEnd"/>
        <w:r>
          <w:t xml:space="preserve">="OBS" </w:t>
        </w:r>
        <w:proofErr w:type="spellStart"/>
        <w:r>
          <w:t>moodCode</w:t>
        </w:r>
        <w:proofErr w:type="spellEnd"/>
        <w:r>
          <w:t>="EVN"&gt;</w:t>
        </w:r>
      </w:ins>
    </w:p>
    <w:p w14:paraId="72007079" w14:textId="77777777" w:rsidR="00440477" w:rsidRDefault="00440477" w:rsidP="00440477">
      <w:pPr>
        <w:pStyle w:val="Example"/>
        <w:ind w:left="130" w:right="115"/>
        <w:rPr>
          <w:ins w:id="11295" w:author="Russ Ott" w:date="2022-05-16T11:54:00Z"/>
        </w:rPr>
      </w:pPr>
      <w:ins w:id="11296" w:author="Russ Ott" w:date="2022-05-16T11:54:00Z">
        <w:r>
          <w:t xml:space="preserve">        &lt;</w:t>
        </w:r>
        <w:proofErr w:type="spellStart"/>
        <w:r>
          <w:t>templateId</w:t>
        </w:r>
        <w:proofErr w:type="spellEnd"/>
        <w:r>
          <w:t xml:space="preserve"> root="2.16.840.1.113883.10.20.22.4.38"/&gt;</w:t>
        </w:r>
      </w:ins>
    </w:p>
    <w:p w14:paraId="15E7C559" w14:textId="77777777" w:rsidR="00440477" w:rsidRDefault="00440477" w:rsidP="00440477">
      <w:pPr>
        <w:pStyle w:val="Example"/>
        <w:ind w:left="130" w:right="115"/>
        <w:rPr>
          <w:ins w:id="11297" w:author="Russ Ott" w:date="2022-05-16T11:54:00Z"/>
        </w:rPr>
      </w:pPr>
      <w:ins w:id="11298" w:author="Russ Ott" w:date="2022-05-16T11:54:00Z">
        <w:r>
          <w:t xml:space="preserve">        &lt;</w:t>
        </w:r>
        <w:proofErr w:type="spellStart"/>
        <w:r>
          <w:t>templateId</w:t>
        </w:r>
        <w:proofErr w:type="spellEnd"/>
        <w:r>
          <w:t xml:space="preserve"> root="2.16.840.1.113883.10.20.22.4.38" extension="2015-08-01"/&gt;</w:t>
        </w:r>
      </w:ins>
    </w:p>
    <w:p w14:paraId="778AB6AE" w14:textId="77777777" w:rsidR="00440477" w:rsidRDefault="00440477" w:rsidP="00440477">
      <w:pPr>
        <w:pStyle w:val="Example"/>
        <w:ind w:left="130" w:right="115"/>
        <w:rPr>
          <w:ins w:id="11299" w:author="Russ Ott" w:date="2022-05-16T11:54:00Z"/>
        </w:rPr>
      </w:pPr>
      <w:ins w:id="11300" w:author="Russ Ott" w:date="2022-05-16T11:54:00Z">
        <w:r>
          <w:t xml:space="preserve">        &lt;</w:t>
        </w:r>
        <w:proofErr w:type="spellStart"/>
        <w:r>
          <w:t>templateId</w:t>
        </w:r>
        <w:proofErr w:type="spellEnd"/>
        <w:r>
          <w:t xml:space="preserve"> root="2.16.840.1.113883.10.20.22.4.38" extension="2022-06-01"/&gt;</w:t>
        </w:r>
      </w:ins>
    </w:p>
    <w:p w14:paraId="1F8F18C4" w14:textId="77777777" w:rsidR="00440477" w:rsidRDefault="00440477" w:rsidP="00440477">
      <w:pPr>
        <w:pStyle w:val="Example"/>
        <w:ind w:left="130" w:right="115"/>
        <w:rPr>
          <w:ins w:id="11301" w:author="Russ Ott" w:date="2022-05-16T11:54:00Z"/>
        </w:rPr>
      </w:pPr>
      <w:ins w:id="11302" w:author="Russ Ott" w:date="2022-05-16T11:54:00Z">
        <w:r>
          <w:t xml:space="preserve">        &lt;id extension="64020-Z9311" root="1.2.840.114350.1.13.6289.1.7.1.1040.1"/&gt;</w:t>
        </w:r>
      </w:ins>
    </w:p>
    <w:p w14:paraId="4FB5CBE1" w14:textId="77777777" w:rsidR="00440477" w:rsidRDefault="00440477" w:rsidP="00440477">
      <w:pPr>
        <w:pStyle w:val="Example"/>
        <w:ind w:left="130" w:right="115"/>
        <w:rPr>
          <w:ins w:id="11303" w:author="Russ Ott" w:date="2022-05-16T11:54:00Z"/>
        </w:rPr>
      </w:pPr>
      <w:ins w:id="11304" w:author="Russ Ott" w:date="2022-05-16T11:54:00Z">
        <w:r>
          <w:t xml:space="preserve">        &lt;code code="160476009" </w:t>
        </w:r>
        <w:proofErr w:type="spellStart"/>
        <w:r>
          <w:t>codeSystem</w:t>
        </w:r>
        <w:proofErr w:type="spellEnd"/>
        <w:r>
          <w:t xml:space="preserve">="2.16.840.1.113883.6.96" </w:t>
        </w:r>
        <w:proofErr w:type="spellStart"/>
        <w:r>
          <w:t>codeSystemName</w:t>
        </w:r>
        <w:proofErr w:type="spellEnd"/>
        <w:r>
          <w:t>="SNOMEDCT" displayName="Social / personal history observable (observable entity)"&gt;</w:t>
        </w:r>
      </w:ins>
    </w:p>
    <w:p w14:paraId="0C5B44D1" w14:textId="77777777" w:rsidR="00440477" w:rsidRDefault="00440477" w:rsidP="00440477">
      <w:pPr>
        <w:pStyle w:val="Example"/>
        <w:ind w:left="130" w:right="115"/>
        <w:rPr>
          <w:ins w:id="11305" w:author="Russ Ott" w:date="2022-05-16T11:54:00Z"/>
        </w:rPr>
      </w:pPr>
      <w:ins w:id="11306" w:author="Russ Ott" w:date="2022-05-16T11:54:00Z">
        <w:r>
          <w:t xml:space="preserve">            &lt;translation code="8689-2" </w:t>
        </w:r>
        <w:proofErr w:type="spellStart"/>
        <w:r>
          <w:t>codeSystem</w:t>
        </w:r>
        <w:proofErr w:type="spellEnd"/>
        <w:r>
          <w:t xml:space="preserve">="2.16.840.1.113883.6.1" </w:t>
        </w:r>
        <w:proofErr w:type="spellStart"/>
        <w:r>
          <w:t>codeSystemName</w:t>
        </w:r>
        <w:proofErr w:type="spellEnd"/>
        <w:r>
          <w:t>="LOINC" displayName="History of Social function"/&gt;</w:t>
        </w:r>
      </w:ins>
    </w:p>
    <w:p w14:paraId="246BC3BE" w14:textId="77777777" w:rsidR="00440477" w:rsidRDefault="00440477" w:rsidP="00440477">
      <w:pPr>
        <w:pStyle w:val="Example"/>
        <w:ind w:left="130" w:right="115"/>
        <w:rPr>
          <w:ins w:id="11307" w:author="Russ Ott" w:date="2022-05-16T11:54:00Z"/>
        </w:rPr>
      </w:pPr>
      <w:ins w:id="11308" w:author="Russ Ott" w:date="2022-05-16T11:54:00Z">
        <w:r>
          <w:t xml:space="preserve">        &lt;/code&gt;</w:t>
        </w:r>
      </w:ins>
    </w:p>
    <w:p w14:paraId="5541243E" w14:textId="77777777" w:rsidR="00440477" w:rsidRDefault="00440477" w:rsidP="00440477">
      <w:pPr>
        <w:pStyle w:val="Example"/>
        <w:ind w:left="130" w:right="115"/>
        <w:rPr>
          <w:ins w:id="11309" w:author="Russ Ott" w:date="2022-05-16T11:54:00Z"/>
        </w:rPr>
      </w:pPr>
      <w:ins w:id="11310" w:author="Russ Ott" w:date="2022-05-16T11:54:00Z">
        <w:r>
          <w:t xml:space="preserve">        &lt;text&gt;</w:t>
        </w:r>
      </w:ins>
    </w:p>
    <w:p w14:paraId="3F183EA8" w14:textId="77777777" w:rsidR="00440477" w:rsidRDefault="00440477" w:rsidP="00440477">
      <w:pPr>
        <w:pStyle w:val="Example"/>
        <w:ind w:left="130" w:right="115"/>
        <w:rPr>
          <w:ins w:id="11311" w:author="Russ Ott" w:date="2022-05-16T11:54:00Z"/>
        </w:rPr>
      </w:pPr>
      <w:ins w:id="11312" w:author="Russ Ott" w:date="2022-05-16T11:54:00Z">
        <w:r>
          <w:t xml:space="preserve">            &lt;reference value="#SocialHistory_3"/&gt;</w:t>
        </w:r>
      </w:ins>
    </w:p>
    <w:p w14:paraId="20288E99" w14:textId="77777777" w:rsidR="00440477" w:rsidRDefault="00440477" w:rsidP="00440477">
      <w:pPr>
        <w:pStyle w:val="Example"/>
        <w:ind w:left="130" w:right="115"/>
        <w:rPr>
          <w:ins w:id="11313" w:author="Russ Ott" w:date="2022-05-16T11:54:00Z"/>
        </w:rPr>
      </w:pPr>
      <w:ins w:id="11314" w:author="Russ Ott" w:date="2022-05-16T11:54:00Z">
        <w:r>
          <w:t xml:space="preserve">        &lt;/text&gt;</w:t>
        </w:r>
      </w:ins>
    </w:p>
    <w:p w14:paraId="4EF335B5" w14:textId="77777777" w:rsidR="00440477" w:rsidRDefault="00440477" w:rsidP="00440477">
      <w:pPr>
        <w:pStyle w:val="Example"/>
        <w:ind w:left="130" w:right="115"/>
        <w:rPr>
          <w:ins w:id="11315" w:author="Russ Ott" w:date="2022-05-16T11:54:00Z"/>
        </w:rPr>
      </w:pPr>
      <w:ins w:id="11316" w:author="Russ Ott" w:date="2022-05-16T11:54:00Z">
        <w:r>
          <w:t xml:space="preserve">        &lt;</w:t>
        </w:r>
        <w:proofErr w:type="spellStart"/>
        <w:r>
          <w:t>statusCode</w:t>
        </w:r>
        <w:proofErr w:type="spellEnd"/>
        <w:r>
          <w:t xml:space="preserve"> code="completed"/&gt;</w:t>
        </w:r>
      </w:ins>
    </w:p>
    <w:p w14:paraId="63604E72" w14:textId="77777777" w:rsidR="00440477" w:rsidRDefault="00440477" w:rsidP="00440477">
      <w:pPr>
        <w:pStyle w:val="Example"/>
        <w:ind w:left="130" w:right="115"/>
        <w:rPr>
          <w:ins w:id="11317" w:author="Russ Ott" w:date="2022-05-16T11:54:00Z"/>
        </w:rPr>
      </w:pPr>
      <w:ins w:id="11318" w:author="Russ Ott" w:date="2022-05-16T11:54:00Z">
        <w:r>
          <w:t xml:space="preserve">        &lt;</w:t>
        </w:r>
        <w:proofErr w:type="spellStart"/>
        <w:r>
          <w:t>effectiveTime</w:t>
        </w:r>
        <w:proofErr w:type="spellEnd"/>
        <w:r>
          <w:t xml:space="preserve"> value="20160412"/&gt;</w:t>
        </w:r>
      </w:ins>
    </w:p>
    <w:p w14:paraId="00AE68A0" w14:textId="77777777" w:rsidR="00440477" w:rsidRDefault="00440477" w:rsidP="00440477">
      <w:pPr>
        <w:pStyle w:val="Example"/>
        <w:ind w:left="130" w:right="115"/>
        <w:rPr>
          <w:ins w:id="11319" w:author="Russ Ott" w:date="2022-05-16T11:54:00Z"/>
        </w:rPr>
      </w:pPr>
      <w:ins w:id="11320" w:author="Russ Ott" w:date="2022-05-16T11:54:00Z">
        <w:r>
          <w:t xml:space="preserve">        &lt;value </w:t>
        </w:r>
        <w:proofErr w:type="spellStart"/>
        <w:proofErr w:type="gramStart"/>
        <w:r>
          <w:t>xsi:type</w:t>
        </w:r>
        <w:proofErr w:type="spellEnd"/>
        <w:proofErr w:type="gramEnd"/>
        <w:r>
          <w:t xml:space="preserve">="CD" code="706875005" displayName="Insufficient food supply (finding)" </w:t>
        </w:r>
      </w:ins>
    </w:p>
    <w:p w14:paraId="3DF0633E" w14:textId="77777777" w:rsidR="00440477" w:rsidRDefault="00440477" w:rsidP="00440477">
      <w:pPr>
        <w:pStyle w:val="Example"/>
        <w:ind w:left="130" w:right="115"/>
        <w:rPr>
          <w:ins w:id="11321" w:author="Russ Ott" w:date="2022-05-16T11:54:00Z"/>
        </w:rPr>
      </w:pPr>
      <w:ins w:id="11322" w:author="Russ Ott" w:date="2022-05-16T11:54:00Z">
        <w:r>
          <w:tab/>
        </w:r>
        <w:r>
          <w:tab/>
        </w:r>
        <w:r>
          <w:tab/>
        </w:r>
        <w:r>
          <w:tab/>
        </w:r>
        <w:r>
          <w:tab/>
        </w:r>
        <w:r>
          <w:tab/>
        </w:r>
        <w:r>
          <w:tab/>
        </w:r>
        <w:r>
          <w:tab/>
        </w:r>
      </w:ins>
    </w:p>
    <w:p w14:paraId="4A1C264E" w14:textId="77777777" w:rsidR="00440477" w:rsidRDefault="00440477" w:rsidP="00440477">
      <w:pPr>
        <w:pStyle w:val="Example"/>
        <w:ind w:left="130" w:right="115"/>
        <w:rPr>
          <w:ins w:id="11323" w:author="Russ Ott" w:date="2022-05-16T11:54:00Z"/>
        </w:rPr>
      </w:pPr>
      <w:ins w:id="11324" w:author="Russ Ott" w:date="2022-05-16T11:54:00Z">
        <w:r>
          <w:tab/>
        </w:r>
        <w:r>
          <w:tab/>
        </w:r>
        <w:r>
          <w:tab/>
        </w:r>
        <w:r>
          <w:tab/>
        </w:r>
        <w:r>
          <w:tab/>
        </w:r>
        <w:r>
          <w:tab/>
        </w:r>
        <w:r>
          <w:tab/>
        </w:r>
        <w:r>
          <w:tab/>
        </w:r>
        <w:proofErr w:type="spellStart"/>
        <w:r>
          <w:t>codeSystem</w:t>
        </w:r>
        <w:proofErr w:type="spellEnd"/>
        <w:r>
          <w:t xml:space="preserve">="2.16.840.1.113883.6.96" </w:t>
        </w:r>
        <w:proofErr w:type="spellStart"/>
        <w:r>
          <w:t>codeSystemName</w:t>
        </w:r>
        <w:proofErr w:type="spellEnd"/>
        <w:r>
          <w:t>="SNOMEDCT"&gt;</w:t>
        </w:r>
      </w:ins>
    </w:p>
    <w:p w14:paraId="34F6490A" w14:textId="77777777" w:rsidR="00440477" w:rsidRDefault="00440477" w:rsidP="00440477">
      <w:pPr>
        <w:pStyle w:val="Example"/>
        <w:ind w:left="130" w:right="115"/>
        <w:rPr>
          <w:ins w:id="11325" w:author="Russ Ott" w:date="2022-05-16T11:54:00Z"/>
        </w:rPr>
      </w:pPr>
      <w:ins w:id="11326" w:author="Russ Ott" w:date="2022-05-16T11:54:00Z">
        <w:r>
          <w:t xml:space="preserve">            &lt;</w:t>
        </w:r>
        <w:proofErr w:type="spellStart"/>
        <w:r>
          <w:t>originalText</w:t>
        </w:r>
        <w:proofErr w:type="spellEnd"/>
        <w:r>
          <w:t>&gt;</w:t>
        </w:r>
      </w:ins>
    </w:p>
    <w:p w14:paraId="675CE224" w14:textId="77777777" w:rsidR="00440477" w:rsidRDefault="00440477" w:rsidP="00440477">
      <w:pPr>
        <w:pStyle w:val="Example"/>
        <w:ind w:left="130" w:right="115"/>
        <w:rPr>
          <w:ins w:id="11327" w:author="Russ Ott" w:date="2022-05-16T11:54:00Z"/>
        </w:rPr>
      </w:pPr>
      <w:ins w:id="11328" w:author="Russ Ott" w:date="2022-05-16T11:54:00Z">
        <w:r>
          <w:t xml:space="preserve">                &lt;reference value="#SH3_SO"/&gt;</w:t>
        </w:r>
      </w:ins>
    </w:p>
    <w:p w14:paraId="715C734A" w14:textId="77777777" w:rsidR="00440477" w:rsidRDefault="00440477" w:rsidP="00440477">
      <w:pPr>
        <w:pStyle w:val="Example"/>
        <w:ind w:left="130" w:right="115"/>
        <w:rPr>
          <w:ins w:id="11329" w:author="Russ Ott" w:date="2022-05-16T11:54:00Z"/>
        </w:rPr>
      </w:pPr>
      <w:ins w:id="11330" w:author="Russ Ott" w:date="2022-05-16T11:54:00Z">
        <w:r>
          <w:t xml:space="preserve">            &lt;/</w:t>
        </w:r>
        <w:proofErr w:type="spellStart"/>
        <w:r>
          <w:t>originalText</w:t>
        </w:r>
        <w:proofErr w:type="spellEnd"/>
        <w:r>
          <w:t>&gt;</w:t>
        </w:r>
      </w:ins>
    </w:p>
    <w:p w14:paraId="02BFD386" w14:textId="77777777" w:rsidR="00440477" w:rsidRDefault="00440477" w:rsidP="00440477">
      <w:pPr>
        <w:pStyle w:val="Example"/>
        <w:ind w:left="130" w:right="115"/>
        <w:rPr>
          <w:ins w:id="11331" w:author="Russ Ott" w:date="2022-05-16T11:54:00Z"/>
        </w:rPr>
      </w:pPr>
      <w:ins w:id="11332" w:author="Russ Ott" w:date="2022-05-16T11:54:00Z">
        <w:r>
          <w:t xml:space="preserve">        &lt;/value&gt;</w:t>
        </w:r>
      </w:ins>
    </w:p>
    <w:p w14:paraId="1422760D" w14:textId="77777777" w:rsidR="00440477" w:rsidRDefault="00440477" w:rsidP="00440477">
      <w:pPr>
        <w:pStyle w:val="Example"/>
        <w:ind w:left="130" w:right="115"/>
        <w:rPr>
          <w:ins w:id="11333" w:author="Russ Ott" w:date="2022-05-16T11:54:00Z"/>
        </w:rPr>
      </w:pPr>
      <w:ins w:id="11334" w:author="Russ Ott" w:date="2022-05-16T11:54:00Z">
        <w:r>
          <w:t xml:space="preserve">        &lt;author&gt;</w:t>
        </w:r>
      </w:ins>
    </w:p>
    <w:p w14:paraId="09179750" w14:textId="77777777" w:rsidR="00440477" w:rsidRDefault="00440477" w:rsidP="00440477">
      <w:pPr>
        <w:pStyle w:val="Example"/>
        <w:ind w:left="130" w:right="115"/>
        <w:rPr>
          <w:ins w:id="11335" w:author="Russ Ott" w:date="2022-05-16T11:54:00Z"/>
        </w:rPr>
      </w:pPr>
      <w:ins w:id="11336" w:author="Russ Ott" w:date="2022-05-16T11:54:00Z">
        <w:r>
          <w:t xml:space="preserve">            &lt;time value="20160412"/&gt;</w:t>
        </w:r>
      </w:ins>
    </w:p>
    <w:p w14:paraId="69148039" w14:textId="77777777" w:rsidR="00440477" w:rsidRDefault="00440477" w:rsidP="00440477">
      <w:pPr>
        <w:pStyle w:val="Example"/>
        <w:ind w:left="130" w:right="115"/>
        <w:rPr>
          <w:ins w:id="11337" w:author="Russ Ott" w:date="2022-05-16T11:54:00Z"/>
        </w:rPr>
      </w:pPr>
      <w:ins w:id="11338" w:author="Russ Ott" w:date="2022-05-16T11:54:00Z">
        <w:r>
          <w:t xml:space="preserve">            &lt;</w:t>
        </w:r>
        <w:proofErr w:type="spellStart"/>
        <w:r>
          <w:t>assignedAuthor</w:t>
        </w:r>
        <w:proofErr w:type="spellEnd"/>
        <w:r>
          <w:t>&gt;</w:t>
        </w:r>
      </w:ins>
    </w:p>
    <w:p w14:paraId="5287F255" w14:textId="77777777" w:rsidR="00440477" w:rsidRDefault="00440477" w:rsidP="00440477">
      <w:pPr>
        <w:pStyle w:val="Example"/>
        <w:ind w:left="130" w:right="115"/>
        <w:rPr>
          <w:ins w:id="11339" w:author="Russ Ott" w:date="2022-05-16T11:54:00Z"/>
        </w:rPr>
      </w:pPr>
      <w:ins w:id="11340" w:author="Russ Ott" w:date="2022-05-16T11:54:00Z">
        <w:r>
          <w:t xml:space="preserve">                &lt;id extension="10.1" root="1.2.840.114350.1.1"/&gt;</w:t>
        </w:r>
      </w:ins>
    </w:p>
    <w:p w14:paraId="446888BC" w14:textId="77777777" w:rsidR="00440477" w:rsidRDefault="00440477" w:rsidP="00440477">
      <w:pPr>
        <w:pStyle w:val="Example"/>
        <w:ind w:left="130" w:right="115"/>
        <w:rPr>
          <w:ins w:id="11341" w:author="Russ Ott" w:date="2022-05-16T11:54:00Z"/>
        </w:rPr>
      </w:pPr>
      <w:ins w:id="11342" w:author="Russ Ott" w:date="2022-05-16T11:54:00Z">
        <w:r>
          <w:t xml:space="preserve">            &lt;/</w:t>
        </w:r>
        <w:proofErr w:type="spellStart"/>
        <w:r>
          <w:t>assignedAuthor</w:t>
        </w:r>
        <w:proofErr w:type="spellEnd"/>
        <w:r>
          <w:t>&gt;</w:t>
        </w:r>
      </w:ins>
    </w:p>
    <w:p w14:paraId="795276AD" w14:textId="77777777" w:rsidR="00440477" w:rsidRDefault="00440477" w:rsidP="00440477">
      <w:pPr>
        <w:pStyle w:val="Example"/>
        <w:ind w:left="130" w:right="115"/>
        <w:rPr>
          <w:ins w:id="11343" w:author="Russ Ott" w:date="2022-05-16T11:54:00Z"/>
        </w:rPr>
      </w:pPr>
      <w:ins w:id="11344" w:author="Russ Ott" w:date="2022-05-16T11:54:00Z">
        <w:r>
          <w:t xml:space="preserve">        &lt;/author&gt;</w:t>
        </w:r>
      </w:ins>
    </w:p>
    <w:p w14:paraId="6B9FB7A4" w14:textId="77777777" w:rsidR="00440477" w:rsidRDefault="00440477" w:rsidP="00440477">
      <w:pPr>
        <w:pStyle w:val="Example"/>
        <w:ind w:left="130" w:right="115"/>
        <w:rPr>
          <w:ins w:id="11345" w:author="Russ Ott" w:date="2022-05-16T11:54:00Z"/>
        </w:rPr>
      </w:pPr>
      <w:ins w:id="11346" w:author="Russ Ott" w:date="2022-05-16T11:54:00Z">
        <w:r>
          <w:t xml:space="preserve">    &lt;/observation&gt;</w:t>
        </w:r>
      </w:ins>
    </w:p>
    <w:p w14:paraId="695504E3" w14:textId="77777777" w:rsidR="00440477" w:rsidRDefault="00440477" w:rsidP="00440477">
      <w:pPr>
        <w:pStyle w:val="Example"/>
        <w:ind w:left="130" w:right="115"/>
        <w:rPr>
          <w:ins w:id="11347" w:author="Russ Ott" w:date="2022-05-16T11:54:00Z"/>
        </w:rPr>
      </w:pPr>
      <w:ins w:id="11348" w:author="Russ Ott" w:date="2022-05-16T11:54:00Z">
        <w:r>
          <w:t>&lt;/entry&gt;</w:t>
        </w:r>
      </w:ins>
    </w:p>
    <w:p w14:paraId="7DA97178" w14:textId="77777777" w:rsidR="00440477" w:rsidRDefault="00440477" w:rsidP="00440477">
      <w:pPr>
        <w:pStyle w:val="BodyText"/>
        <w:rPr>
          <w:ins w:id="11349" w:author="Russ Ott" w:date="2022-05-16T11:54:00Z"/>
        </w:rPr>
      </w:pPr>
    </w:p>
    <w:p w14:paraId="68731635" w14:textId="77777777" w:rsidR="00440477" w:rsidRDefault="00440477" w:rsidP="00440477">
      <w:pPr>
        <w:pStyle w:val="Heading1"/>
        <w:rPr>
          <w:ins w:id="11350" w:author="Russ Ott" w:date="2022-05-16T11:54:00Z"/>
        </w:rPr>
      </w:pPr>
      <w:bookmarkStart w:id="11351" w:name="_Toc103325902"/>
      <w:ins w:id="11352" w:author="Russ Ott" w:date="2022-05-16T11:54:00Z">
        <w:r>
          <w:lastRenderedPageBreak/>
          <w:t>unspecified</w:t>
        </w:r>
        <w:bookmarkEnd w:id="11351"/>
      </w:ins>
    </w:p>
    <w:p w14:paraId="2227D4C9" w14:textId="77777777" w:rsidR="00440477" w:rsidRDefault="00440477" w:rsidP="00440477">
      <w:pPr>
        <w:pStyle w:val="Heading2nospace"/>
      </w:pPr>
      <w:bookmarkStart w:id="11353" w:name="U_Provenance__Author_Participation_V2"/>
      <w:bookmarkStart w:id="11354" w:name="_Toc103325903"/>
      <w:r>
        <w:t>Provenance - Author Participation (V2)</w:t>
      </w:r>
      <w:bookmarkEnd w:id="11353"/>
      <w:bookmarkEnd w:id="11354"/>
    </w:p>
    <w:p w14:paraId="6D1ADB37" w14:textId="77777777" w:rsidR="00440477" w:rsidRDefault="00440477" w:rsidP="00440477">
      <w:pPr>
        <w:pStyle w:val="BracketData"/>
      </w:pPr>
      <w:r>
        <w:t xml:space="preserve">[author: identifier </w:t>
      </w:r>
      <w:proofErr w:type="gramStart"/>
      <w:r>
        <w:t>urn:hl</w:t>
      </w:r>
      <w:proofErr w:type="gramEnd"/>
      <w:r>
        <w:t>7ii:2.16.840.1.113883.10.20.22.5.6:2019-10-01 (open)]</w:t>
      </w:r>
    </w:p>
    <w:p w14:paraId="3A58AFA9" w14:textId="77777777" w:rsidR="00440477" w:rsidRDefault="00440477" w:rsidP="00440477">
      <w:commentRangeStart w:id="11355"/>
      <w:r>
        <w:t>This template represents the key information to record Provenance in an Author Participation.</w:t>
      </w:r>
    </w:p>
    <w:p w14:paraId="7757C8C6" w14:textId="77777777" w:rsidR="00440477" w:rsidRDefault="00440477" w:rsidP="00440477">
      <w:r>
        <w:t>This Participation is appropriate at any place CDA allows an author. For example, at the CDA Header, CDA Section, CDA Entry, or within a CDA entry (</w:t>
      </w:r>
      <w:proofErr w:type="gramStart"/>
      <w:r>
        <w:t>e.g.</w:t>
      </w:r>
      <w:proofErr w:type="gramEnd"/>
      <w:r>
        <w:t xml:space="preserve"> Organizer and contained Observation(s)).</w:t>
      </w:r>
    </w:p>
    <w:p w14:paraId="7DBE40B9" w14:textId="77777777" w:rsidR="00440477" w:rsidRDefault="00440477" w:rsidP="00440477">
      <w:r>
        <w:t xml:space="preserve">This template is consistent with the C-CDA Author </w:t>
      </w:r>
      <w:proofErr w:type="gramStart"/>
      <w:r>
        <w:t>Participation,</w:t>
      </w:r>
      <w:proofErr w:type="gramEnd"/>
      <w:r>
        <w:t xml:space="preserve"> however, it doesn’t use a formal ‘conforms to’ relationship. All constraints for conformance are defined in this template which specializes the Author Participation (2.16.840.1.113883.10.20.22.4.119).</w:t>
      </w:r>
    </w:p>
    <w:p w14:paraId="06C5EF86" w14:textId="77777777" w:rsidR="00440477" w:rsidRDefault="00440477" w:rsidP="00440477">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14:paraId="728293F6" w14:textId="77777777" w:rsidR="00440477" w:rsidRDefault="00440477" w:rsidP="00440477">
      <w:r>
        <w:t xml:space="preserve">The </w:t>
      </w:r>
      <w:proofErr w:type="spellStart"/>
      <w:r>
        <w:t>assignedAuthor</w:t>
      </w:r>
      <w:proofErr w:type="spellEnd"/>
      <w:r>
        <w:t>/id may be set equal to (a pointer to) an id on a participant elsewhere in the document (header or entries) or a new author participant can be described here.</w:t>
      </w:r>
    </w:p>
    <w:p w14:paraId="16732B9F" w14:textId="77777777" w:rsidR="00440477" w:rsidRDefault="00440477" w:rsidP="00440477">
      <w:r>
        <w:t xml:space="preserve">Note: The Provenance template title includes a version 2 to support moving from the 'Basic Provenance' guide to </w:t>
      </w:r>
      <w:proofErr w:type="gramStart"/>
      <w:r>
        <w:t>the this</w:t>
      </w:r>
      <w:proofErr w:type="gramEnd"/>
      <w:r>
        <w:t xml:space="preserve"> Companion Guide, so the </w:t>
      </w:r>
      <w:proofErr w:type="spellStart"/>
      <w:r>
        <w:t>templateId</w:t>
      </w:r>
      <w:proofErr w:type="spellEnd"/>
      <w:r>
        <w:t xml:space="preserve"> has not changed.</w:t>
      </w:r>
      <w:commentRangeEnd w:id="11355"/>
      <w:r w:rsidR="00476857">
        <w:rPr>
          <w:rStyle w:val="CommentReference"/>
        </w:rPr>
        <w:commentReference w:id="11355"/>
      </w:r>
    </w:p>
    <w:p w14:paraId="5B5D31ED" w14:textId="14FB7AC1" w:rsidR="00440477" w:rsidRDefault="00440477" w:rsidP="00440477">
      <w:pPr>
        <w:pStyle w:val="Caption"/>
      </w:pPr>
      <w:bookmarkStart w:id="11356" w:name="_Toc103325968"/>
      <w:r>
        <w:t xml:space="preserve">Table </w:t>
      </w:r>
      <w:r>
        <w:fldChar w:fldCharType="begin"/>
      </w:r>
      <w:r>
        <w:instrText>SEQ Table \* ARABIC</w:instrText>
      </w:r>
      <w:r>
        <w:fldChar w:fldCharType="separate"/>
      </w:r>
      <w:r w:rsidR="00F1669B">
        <w:t>30</w:t>
      </w:r>
      <w:r>
        <w:fldChar w:fldCharType="end"/>
      </w:r>
      <w:r>
        <w:t>: Provenance - Author Participation (V2) Constraints Overview</w:t>
      </w:r>
      <w:bookmarkEnd w:id="113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86E837D" w14:textId="77777777" w:rsidTr="00BA7D84">
        <w:trPr>
          <w:cantSplit/>
          <w:tblHeader/>
          <w:jc w:val="center"/>
        </w:trPr>
        <w:tc>
          <w:tcPr>
            <w:tcW w:w="0" w:type="dxa"/>
            <w:shd w:val="clear" w:color="auto" w:fill="E6E6E6"/>
            <w:noWrap/>
          </w:tcPr>
          <w:p w14:paraId="21512FA9" w14:textId="77777777" w:rsidR="00440477" w:rsidRDefault="00440477" w:rsidP="0012456B">
            <w:pPr>
              <w:pStyle w:val="TableHead"/>
              <w:keepNext w:val="0"/>
            </w:pPr>
            <w:r>
              <w:t>XPath</w:t>
            </w:r>
          </w:p>
        </w:tc>
        <w:tc>
          <w:tcPr>
            <w:tcW w:w="720" w:type="dxa"/>
            <w:shd w:val="clear" w:color="auto" w:fill="E6E6E6"/>
            <w:noWrap/>
          </w:tcPr>
          <w:p w14:paraId="429E22B6" w14:textId="77777777" w:rsidR="00440477" w:rsidRDefault="00440477" w:rsidP="0012456B">
            <w:pPr>
              <w:pStyle w:val="TableHead"/>
              <w:keepNext w:val="0"/>
            </w:pPr>
            <w:r>
              <w:t>Card.</w:t>
            </w:r>
          </w:p>
        </w:tc>
        <w:tc>
          <w:tcPr>
            <w:tcW w:w="1152" w:type="dxa"/>
            <w:shd w:val="clear" w:color="auto" w:fill="E6E6E6"/>
            <w:noWrap/>
          </w:tcPr>
          <w:p w14:paraId="47A6826C" w14:textId="77777777" w:rsidR="00440477" w:rsidRDefault="00440477" w:rsidP="0012456B">
            <w:pPr>
              <w:pStyle w:val="TableHead"/>
              <w:keepNext w:val="0"/>
            </w:pPr>
            <w:r>
              <w:t>Verb</w:t>
            </w:r>
          </w:p>
        </w:tc>
        <w:tc>
          <w:tcPr>
            <w:tcW w:w="864" w:type="dxa"/>
            <w:shd w:val="clear" w:color="auto" w:fill="E6E6E6"/>
            <w:noWrap/>
          </w:tcPr>
          <w:p w14:paraId="59E64F10" w14:textId="77777777" w:rsidR="00440477" w:rsidRDefault="00440477" w:rsidP="0012456B">
            <w:pPr>
              <w:pStyle w:val="TableHead"/>
              <w:keepNext w:val="0"/>
            </w:pPr>
            <w:r>
              <w:t>Data Type</w:t>
            </w:r>
          </w:p>
        </w:tc>
        <w:tc>
          <w:tcPr>
            <w:tcW w:w="864" w:type="dxa"/>
            <w:shd w:val="clear" w:color="auto" w:fill="E6E6E6"/>
            <w:noWrap/>
          </w:tcPr>
          <w:p w14:paraId="7373ECE1" w14:textId="77777777" w:rsidR="00440477" w:rsidRDefault="00440477" w:rsidP="0012456B">
            <w:pPr>
              <w:pStyle w:val="TableHead"/>
              <w:keepNext w:val="0"/>
            </w:pPr>
            <w:r>
              <w:t>CONF#</w:t>
            </w:r>
          </w:p>
        </w:tc>
        <w:tc>
          <w:tcPr>
            <w:tcW w:w="864" w:type="dxa"/>
            <w:shd w:val="clear" w:color="auto" w:fill="E6E6E6"/>
            <w:noWrap/>
          </w:tcPr>
          <w:p w14:paraId="41536C4C" w14:textId="77777777" w:rsidR="00440477" w:rsidRDefault="00440477" w:rsidP="0012456B">
            <w:pPr>
              <w:pStyle w:val="TableHead"/>
              <w:keepNext w:val="0"/>
            </w:pPr>
            <w:r>
              <w:t>Value</w:t>
            </w:r>
          </w:p>
        </w:tc>
      </w:tr>
      <w:tr w:rsidR="00440477" w14:paraId="48E43C84" w14:textId="77777777" w:rsidTr="00BA7D84">
        <w:trPr>
          <w:jc w:val="center"/>
        </w:trPr>
        <w:tc>
          <w:tcPr>
            <w:tcW w:w="10160" w:type="dxa"/>
            <w:gridSpan w:val="6"/>
          </w:tcPr>
          <w:p w14:paraId="02B73120" w14:textId="77777777" w:rsidR="00440477" w:rsidRDefault="00440477" w:rsidP="0012456B">
            <w:pPr>
              <w:pStyle w:val="TableText"/>
              <w:keepNext w:val="0"/>
            </w:pPr>
            <w:r>
              <w:t>author (identifier: urn:hl7ii:2.16.840.1.113883.10.20.22.5.6:2019-10-01)</w:t>
            </w:r>
          </w:p>
        </w:tc>
      </w:tr>
      <w:tr w:rsidR="00440477" w14:paraId="550C2DCF" w14:textId="77777777" w:rsidTr="00BA7D84">
        <w:trPr>
          <w:jc w:val="center"/>
        </w:trPr>
        <w:tc>
          <w:tcPr>
            <w:tcW w:w="3345" w:type="dxa"/>
          </w:tcPr>
          <w:p w14:paraId="76F26E04" w14:textId="77777777" w:rsidR="00440477" w:rsidRDefault="00440477" w:rsidP="0012456B">
            <w:pPr>
              <w:pStyle w:val="TableText"/>
              <w:keepNext w:val="0"/>
            </w:pPr>
            <w:r>
              <w:tab/>
              <w:t>templateId</w:t>
            </w:r>
          </w:p>
        </w:tc>
        <w:tc>
          <w:tcPr>
            <w:tcW w:w="720" w:type="dxa"/>
          </w:tcPr>
          <w:p w14:paraId="4D738D08" w14:textId="77777777" w:rsidR="00440477" w:rsidRDefault="00440477" w:rsidP="0012456B">
            <w:pPr>
              <w:pStyle w:val="TableText"/>
              <w:keepNext w:val="0"/>
            </w:pPr>
            <w:r>
              <w:t>1..1</w:t>
            </w:r>
          </w:p>
        </w:tc>
        <w:tc>
          <w:tcPr>
            <w:tcW w:w="1152" w:type="dxa"/>
          </w:tcPr>
          <w:p w14:paraId="64F6563A" w14:textId="77777777" w:rsidR="00440477" w:rsidRDefault="00440477" w:rsidP="0012456B">
            <w:pPr>
              <w:pStyle w:val="TableText"/>
              <w:keepNext w:val="0"/>
            </w:pPr>
            <w:r>
              <w:t>SHALL</w:t>
            </w:r>
          </w:p>
        </w:tc>
        <w:tc>
          <w:tcPr>
            <w:tcW w:w="864" w:type="dxa"/>
          </w:tcPr>
          <w:p w14:paraId="5956E59B" w14:textId="77777777" w:rsidR="00440477" w:rsidRDefault="00440477" w:rsidP="0012456B">
            <w:pPr>
              <w:pStyle w:val="TableText"/>
              <w:keepNext w:val="0"/>
            </w:pPr>
          </w:p>
        </w:tc>
        <w:tc>
          <w:tcPr>
            <w:tcW w:w="1104" w:type="dxa"/>
          </w:tcPr>
          <w:p w14:paraId="75B352C8" w14:textId="0EA0E814" w:rsidR="00440477" w:rsidRDefault="001C172D" w:rsidP="0012456B">
            <w:pPr>
              <w:pStyle w:val="TableText"/>
              <w:keepNext w:val="0"/>
            </w:pPr>
            <w:hyperlink w:anchor="C_4515-32980">
              <w:r w:rsidR="00440477">
                <w:rPr>
                  <w:rStyle w:val="HyperlinkText9pt"/>
                </w:rPr>
                <w:t>4515-32980</w:t>
              </w:r>
            </w:hyperlink>
          </w:p>
        </w:tc>
        <w:tc>
          <w:tcPr>
            <w:tcW w:w="2975" w:type="dxa"/>
          </w:tcPr>
          <w:p w14:paraId="7B7BBCF0" w14:textId="77777777" w:rsidR="00440477" w:rsidRDefault="00440477" w:rsidP="0012456B">
            <w:pPr>
              <w:pStyle w:val="TableText"/>
              <w:keepNext w:val="0"/>
            </w:pPr>
          </w:p>
        </w:tc>
      </w:tr>
      <w:tr w:rsidR="00440477" w14:paraId="5C2FC6E9" w14:textId="77777777" w:rsidTr="00BA7D84">
        <w:trPr>
          <w:jc w:val="center"/>
        </w:trPr>
        <w:tc>
          <w:tcPr>
            <w:tcW w:w="3345" w:type="dxa"/>
          </w:tcPr>
          <w:p w14:paraId="4F464A52" w14:textId="77777777" w:rsidR="00440477" w:rsidRDefault="00440477" w:rsidP="0012456B">
            <w:pPr>
              <w:pStyle w:val="TableText"/>
              <w:keepNext w:val="0"/>
            </w:pPr>
            <w:r>
              <w:tab/>
            </w:r>
            <w:r>
              <w:tab/>
              <w:t>@root</w:t>
            </w:r>
          </w:p>
        </w:tc>
        <w:tc>
          <w:tcPr>
            <w:tcW w:w="720" w:type="dxa"/>
          </w:tcPr>
          <w:p w14:paraId="569E09C0" w14:textId="77777777" w:rsidR="00440477" w:rsidRDefault="00440477" w:rsidP="0012456B">
            <w:pPr>
              <w:pStyle w:val="TableText"/>
              <w:keepNext w:val="0"/>
            </w:pPr>
            <w:r>
              <w:t>1..1</w:t>
            </w:r>
          </w:p>
        </w:tc>
        <w:tc>
          <w:tcPr>
            <w:tcW w:w="1152" w:type="dxa"/>
          </w:tcPr>
          <w:p w14:paraId="07E8DC0D" w14:textId="77777777" w:rsidR="00440477" w:rsidRDefault="00440477" w:rsidP="0012456B">
            <w:pPr>
              <w:pStyle w:val="TableText"/>
              <w:keepNext w:val="0"/>
            </w:pPr>
            <w:r>
              <w:t>SHALL</w:t>
            </w:r>
          </w:p>
        </w:tc>
        <w:tc>
          <w:tcPr>
            <w:tcW w:w="864" w:type="dxa"/>
          </w:tcPr>
          <w:p w14:paraId="0B4E9546" w14:textId="77777777" w:rsidR="00440477" w:rsidRDefault="00440477" w:rsidP="0012456B">
            <w:pPr>
              <w:pStyle w:val="TableText"/>
              <w:keepNext w:val="0"/>
            </w:pPr>
          </w:p>
        </w:tc>
        <w:tc>
          <w:tcPr>
            <w:tcW w:w="1104" w:type="dxa"/>
          </w:tcPr>
          <w:p w14:paraId="60C15AE5" w14:textId="4DF3EFF3" w:rsidR="00440477" w:rsidRDefault="001C172D" w:rsidP="0012456B">
            <w:pPr>
              <w:pStyle w:val="TableText"/>
              <w:keepNext w:val="0"/>
            </w:pPr>
            <w:hyperlink w:anchor="C_4515-15">
              <w:r w:rsidR="00440477">
                <w:rPr>
                  <w:rStyle w:val="HyperlinkText9pt"/>
                </w:rPr>
                <w:t>4515-15</w:t>
              </w:r>
            </w:hyperlink>
          </w:p>
        </w:tc>
        <w:tc>
          <w:tcPr>
            <w:tcW w:w="2975" w:type="dxa"/>
          </w:tcPr>
          <w:p w14:paraId="74C8F36E" w14:textId="77777777" w:rsidR="00440477" w:rsidRDefault="00440477" w:rsidP="0012456B">
            <w:pPr>
              <w:pStyle w:val="TableText"/>
              <w:keepNext w:val="0"/>
            </w:pPr>
            <w:r>
              <w:t>2.16.840.1.113883.10.20.22.5.6</w:t>
            </w:r>
          </w:p>
        </w:tc>
      </w:tr>
      <w:tr w:rsidR="00440477" w14:paraId="1D85FC5E" w14:textId="77777777" w:rsidTr="00BA7D84">
        <w:trPr>
          <w:jc w:val="center"/>
        </w:trPr>
        <w:tc>
          <w:tcPr>
            <w:tcW w:w="3345" w:type="dxa"/>
          </w:tcPr>
          <w:p w14:paraId="2FEEAD8A" w14:textId="77777777" w:rsidR="00440477" w:rsidRDefault="00440477" w:rsidP="0012456B">
            <w:pPr>
              <w:pStyle w:val="TableText"/>
              <w:keepNext w:val="0"/>
            </w:pPr>
            <w:r>
              <w:tab/>
            </w:r>
            <w:r>
              <w:tab/>
              <w:t>@extension</w:t>
            </w:r>
          </w:p>
        </w:tc>
        <w:tc>
          <w:tcPr>
            <w:tcW w:w="720" w:type="dxa"/>
          </w:tcPr>
          <w:p w14:paraId="72845940" w14:textId="77777777" w:rsidR="00440477" w:rsidRDefault="00440477" w:rsidP="0012456B">
            <w:pPr>
              <w:pStyle w:val="TableText"/>
              <w:keepNext w:val="0"/>
            </w:pPr>
            <w:r>
              <w:t>1..1</w:t>
            </w:r>
          </w:p>
        </w:tc>
        <w:tc>
          <w:tcPr>
            <w:tcW w:w="1152" w:type="dxa"/>
          </w:tcPr>
          <w:p w14:paraId="5A60EF73" w14:textId="77777777" w:rsidR="00440477" w:rsidRDefault="00440477" w:rsidP="0012456B">
            <w:pPr>
              <w:pStyle w:val="TableText"/>
              <w:keepNext w:val="0"/>
            </w:pPr>
            <w:r>
              <w:t>SHALL</w:t>
            </w:r>
          </w:p>
        </w:tc>
        <w:tc>
          <w:tcPr>
            <w:tcW w:w="864" w:type="dxa"/>
          </w:tcPr>
          <w:p w14:paraId="53CEEAB7" w14:textId="77777777" w:rsidR="00440477" w:rsidRDefault="00440477" w:rsidP="0012456B">
            <w:pPr>
              <w:pStyle w:val="TableText"/>
              <w:keepNext w:val="0"/>
            </w:pPr>
          </w:p>
        </w:tc>
        <w:tc>
          <w:tcPr>
            <w:tcW w:w="1104" w:type="dxa"/>
          </w:tcPr>
          <w:p w14:paraId="440F4373" w14:textId="22492F52" w:rsidR="00440477" w:rsidRDefault="001C172D" w:rsidP="0012456B">
            <w:pPr>
              <w:pStyle w:val="TableText"/>
              <w:keepNext w:val="0"/>
            </w:pPr>
            <w:hyperlink w:anchor="C_4515-36">
              <w:r w:rsidR="00440477">
                <w:rPr>
                  <w:rStyle w:val="HyperlinkText9pt"/>
                </w:rPr>
                <w:t>4515-36</w:t>
              </w:r>
            </w:hyperlink>
          </w:p>
        </w:tc>
        <w:tc>
          <w:tcPr>
            <w:tcW w:w="2975" w:type="dxa"/>
          </w:tcPr>
          <w:p w14:paraId="189B6BDF" w14:textId="77777777" w:rsidR="00440477" w:rsidRDefault="00440477" w:rsidP="0012456B">
            <w:pPr>
              <w:pStyle w:val="TableText"/>
              <w:keepNext w:val="0"/>
            </w:pPr>
            <w:r>
              <w:t>2019-10-01</w:t>
            </w:r>
          </w:p>
        </w:tc>
      </w:tr>
      <w:tr w:rsidR="00440477" w14:paraId="7CBC69CF" w14:textId="77777777" w:rsidTr="00BA7D84">
        <w:trPr>
          <w:jc w:val="center"/>
        </w:trPr>
        <w:tc>
          <w:tcPr>
            <w:tcW w:w="3345" w:type="dxa"/>
          </w:tcPr>
          <w:p w14:paraId="382F5806" w14:textId="77777777" w:rsidR="00440477" w:rsidRDefault="00440477" w:rsidP="0012456B">
            <w:pPr>
              <w:pStyle w:val="TableText"/>
              <w:keepNext w:val="0"/>
            </w:pPr>
            <w:r>
              <w:tab/>
              <w:t>time</w:t>
            </w:r>
          </w:p>
        </w:tc>
        <w:tc>
          <w:tcPr>
            <w:tcW w:w="720" w:type="dxa"/>
          </w:tcPr>
          <w:p w14:paraId="0B50A8A9" w14:textId="77777777" w:rsidR="00440477" w:rsidRDefault="00440477" w:rsidP="0012456B">
            <w:pPr>
              <w:pStyle w:val="TableText"/>
              <w:keepNext w:val="0"/>
            </w:pPr>
            <w:r>
              <w:t>1..1</w:t>
            </w:r>
          </w:p>
        </w:tc>
        <w:tc>
          <w:tcPr>
            <w:tcW w:w="1152" w:type="dxa"/>
          </w:tcPr>
          <w:p w14:paraId="30632400" w14:textId="77777777" w:rsidR="00440477" w:rsidRDefault="00440477" w:rsidP="0012456B">
            <w:pPr>
              <w:pStyle w:val="TableText"/>
              <w:keepNext w:val="0"/>
            </w:pPr>
            <w:r>
              <w:t>SHALL</w:t>
            </w:r>
          </w:p>
        </w:tc>
        <w:tc>
          <w:tcPr>
            <w:tcW w:w="864" w:type="dxa"/>
          </w:tcPr>
          <w:p w14:paraId="6668EE36" w14:textId="77777777" w:rsidR="00440477" w:rsidRDefault="00440477" w:rsidP="0012456B">
            <w:pPr>
              <w:pStyle w:val="TableText"/>
              <w:keepNext w:val="0"/>
            </w:pPr>
          </w:p>
        </w:tc>
        <w:tc>
          <w:tcPr>
            <w:tcW w:w="1104" w:type="dxa"/>
          </w:tcPr>
          <w:p w14:paraId="62878221" w14:textId="6CA921CC" w:rsidR="00440477" w:rsidRDefault="001C172D" w:rsidP="0012456B">
            <w:pPr>
              <w:pStyle w:val="TableText"/>
              <w:keepNext w:val="0"/>
            </w:pPr>
            <w:hyperlink w:anchor="C_4515-32983">
              <w:r w:rsidR="00440477">
                <w:rPr>
                  <w:rStyle w:val="HyperlinkText9pt"/>
                </w:rPr>
                <w:t>4515-32983</w:t>
              </w:r>
            </w:hyperlink>
          </w:p>
        </w:tc>
        <w:tc>
          <w:tcPr>
            <w:tcW w:w="2975" w:type="dxa"/>
          </w:tcPr>
          <w:p w14:paraId="03981724" w14:textId="77777777" w:rsidR="00440477" w:rsidRDefault="00440477" w:rsidP="0012456B">
            <w:pPr>
              <w:pStyle w:val="TableText"/>
              <w:keepNext w:val="0"/>
            </w:pPr>
          </w:p>
        </w:tc>
      </w:tr>
      <w:tr w:rsidR="00440477" w14:paraId="2418AA0E" w14:textId="77777777" w:rsidTr="00BA7D84">
        <w:trPr>
          <w:jc w:val="center"/>
        </w:trPr>
        <w:tc>
          <w:tcPr>
            <w:tcW w:w="3345" w:type="dxa"/>
          </w:tcPr>
          <w:p w14:paraId="63343111" w14:textId="77777777" w:rsidR="00440477" w:rsidRDefault="00440477" w:rsidP="0012456B">
            <w:pPr>
              <w:pStyle w:val="TableText"/>
              <w:keepNext w:val="0"/>
            </w:pPr>
            <w:r>
              <w:tab/>
              <w:t>assignedAuthor</w:t>
            </w:r>
          </w:p>
        </w:tc>
        <w:tc>
          <w:tcPr>
            <w:tcW w:w="720" w:type="dxa"/>
          </w:tcPr>
          <w:p w14:paraId="644B5794" w14:textId="77777777" w:rsidR="00440477" w:rsidRDefault="00440477" w:rsidP="0012456B">
            <w:pPr>
              <w:pStyle w:val="TableText"/>
              <w:keepNext w:val="0"/>
            </w:pPr>
            <w:r>
              <w:t>1..1</w:t>
            </w:r>
          </w:p>
        </w:tc>
        <w:tc>
          <w:tcPr>
            <w:tcW w:w="1152" w:type="dxa"/>
          </w:tcPr>
          <w:p w14:paraId="396BB304" w14:textId="77777777" w:rsidR="00440477" w:rsidRDefault="00440477" w:rsidP="0012456B">
            <w:pPr>
              <w:pStyle w:val="TableText"/>
              <w:keepNext w:val="0"/>
            </w:pPr>
            <w:r>
              <w:t>SHALL</w:t>
            </w:r>
          </w:p>
        </w:tc>
        <w:tc>
          <w:tcPr>
            <w:tcW w:w="864" w:type="dxa"/>
          </w:tcPr>
          <w:p w14:paraId="73BF69A8" w14:textId="77777777" w:rsidR="00440477" w:rsidRDefault="00440477" w:rsidP="0012456B">
            <w:pPr>
              <w:pStyle w:val="TableText"/>
              <w:keepNext w:val="0"/>
            </w:pPr>
          </w:p>
        </w:tc>
        <w:tc>
          <w:tcPr>
            <w:tcW w:w="1104" w:type="dxa"/>
          </w:tcPr>
          <w:p w14:paraId="11453DA2" w14:textId="2F82741D" w:rsidR="00440477" w:rsidRDefault="001C172D" w:rsidP="0012456B">
            <w:pPr>
              <w:pStyle w:val="TableText"/>
              <w:keepNext w:val="0"/>
            </w:pPr>
            <w:hyperlink w:anchor="C_4515-32975">
              <w:r w:rsidR="00440477">
                <w:rPr>
                  <w:rStyle w:val="HyperlinkText9pt"/>
                </w:rPr>
                <w:t>4515-32975</w:t>
              </w:r>
            </w:hyperlink>
          </w:p>
        </w:tc>
        <w:tc>
          <w:tcPr>
            <w:tcW w:w="2975" w:type="dxa"/>
          </w:tcPr>
          <w:p w14:paraId="285A1D09" w14:textId="77777777" w:rsidR="00440477" w:rsidRDefault="00440477" w:rsidP="0012456B">
            <w:pPr>
              <w:pStyle w:val="TableText"/>
              <w:keepNext w:val="0"/>
            </w:pPr>
          </w:p>
        </w:tc>
      </w:tr>
      <w:tr w:rsidR="00440477" w14:paraId="5242839F" w14:textId="77777777" w:rsidTr="00BA7D84">
        <w:trPr>
          <w:jc w:val="center"/>
        </w:trPr>
        <w:tc>
          <w:tcPr>
            <w:tcW w:w="3345" w:type="dxa"/>
          </w:tcPr>
          <w:p w14:paraId="61408F02" w14:textId="77777777" w:rsidR="00440477" w:rsidRDefault="00440477" w:rsidP="0012456B">
            <w:pPr>
              <w:pStyle w:val="TableText"/>
              <w:keepNext w:val="0"/>
            </w:pPr>
            <w:r>
              <w:tab/>
            </w:r>
            <w:r>
              <w:tab/>
              <w:t>id</w:t>
            </w:r>
          </w:p>
        </w:tc>
        <w:tc>
          <w:tcPr>
            <w:tcW w:w="720" w:type="dxa"/>
          </w:tcPr>
          <w:p w14:paraId="04BB3B36" w14:textId="77777777" w:rsidR="00440477" w:rsidRDefault="00440477" w:rsidP="0012456B">
            <w:pPr>
              <w:pStyle w:val="TableText"/>
              <w:keepNext w:val="0"/>
            </w:pPr>
            <w:r>
              <w:t>1..*</w:t>
            </w:r>
          </w:p>
        </w:tc>
        <w:tc>
          <w:tcPr>
            <w:tcW w:w="1152" w:type="dxa"/>
          </w:tcPr>
          <w:p w14:paraId="1DDB4748" w14:textId="77777777" w:rsidR="00440477" w:rsidRDefault="00440477" w:rsidP="0012456B">
            <w:pPr>
              <w:pStyle w:val="TableText"/>
              <w:keepNext w:val="0"/>
            </w:pPr>
            <w:r>
              <w:t>SHALL</w:t>
            </w:r>
          </w:p>
        </w:tc>
        <w:tc>
          <w:tcPr>
            <w:tcW w:w="864" w:type="dxa"/>
          </w:tcPr>
          <w:p w14:paraId="004A65A2" w14:textId="77777777" w:rsidR="00440477" w:rsidRDefault="00440477" w:rsidP="0012456B">
            <w:pPr>
              <w:pStyle w:val="TableText"/>
              <w:keepNext w:val="0"/>
            </w:pPr>
          </w:p>
        </w:tc>
        <w:tc>
          <w:tcPr>
            <w:tcW w:w="1104" w:type="dxa"/>
          </w:tcPr>
          <w:p w14:paraId="4129AE79" w14:textId="3AAD50AE" w:rsidR="00440477" w:rsidRDefault="001C172D" w:rsidP="0012456B">
            <w:pPr>
              <w:pStyle w:val="TableText"/>
              <w:keepNext w:val="0"/>
            </w:pPr>
            <w:hyperlink w:anchor="C_4515-2">
              <w:r w:rsidR="00440477">
                <w:rPr>
                  <w:rStyle w:val="HyperlinkText9pt"/>
                </w:rPr>
                <w:t>4515-2</w:t>
              </w:r>
            </w:hyperlink>
          </w:p>
        </w:tc>
        <w:tc>
          <w:tcPr>
            <w:tcW w:w="2975" w:type="dxa"/>
          </w:tcPr>
          <w:p w14:paraId="771741C1" w14:textId="77777777" w:rsidR="00440477" w:rsidRDefault="00440477" w:rsidP="0012456B">
            <w:pPr>
              <w:pStyle w:val="TableText"/>
              <w:keepNext w:val="0"/>
            </w:pPr>
          </w:p>
        </w:tc>
      </w:tr>
      <w:tr w:rsidR="00440477" w14:paraId="75B2DA0C" w14:textId="77777777" w:rsidTr="00BA7D84">
        <w:trPr>
          <w:jc w:val="center"/>
        </w:trPr>
        <w:tc>
          <w:tcPr>
            <w:tcW w:w="3345" w:type="dxa"/>
          </w:tcPr>
          <w:p w14:paraId="5CC04400" w14:textId="77777777" w:rsidR="00440477" w:rsidRDefault="00440477" w:rsidP="0012456B">
            <w:pPr>
              <w:pStyle w:val="TableText"/>
              <w:keepNext w:val="0"/>
            </w:pPr>
            <w:r>
              <w:tab/>
            </w:r>
            <w:r>
              <w:tab/>
              <w:t>id</w:t>
            </w:r>
          </w:p>
        </w:tc>
        <w:tc>
          <w:tcPr>
            <w:tcW w:w="720" w:type="dxa"/>
          </w:tcPr>
          <w:p w14:paraId="56FD9AA7" w14:textId="77777777" w:rsidR="00440477" w:rsidRDefault="00440477" w:rsidP="0012456B">
            <w:pPr>
              <w:pStyle w:val="TableText"/>
              <w:keepNext w:val="0"/>
            </w:pPr>
            <w:r>
              <w:t>1..1</w:t>
            </w:r>
          </w:p>
        </w:tc>
        <w:tc>
          <w:tcPr>
            <w:tcW w:w="1152" w:type="dxa"/>
          </w:tcPr>
          <w:p w14:paraId="5A22CCA9" w14:textId="77777777" w:rsidR="00440477" w:rsidRDefault="00440477" w:rsidP="0012456B">
            <w:pPr>
              <w:pStyle w:val="TableText"/>
              <w:keepNext w:val="0"/>
            </w:pPr>
            <w:r>
              <w:t>SHALL</w:t>
            </w:r>
          </w:p>
        </w:tc>
        <w:tc>
          <w:tcPr>
            <w:tcW w:w="864" w:type="dxa"/>
          </w:tcPr>
          <w:p w14:paraId="041260FD" w14:textId="77777777" w:rsidR="00440477" w:rsidRDefault="00440477" w:rsidP="0012456B">
            <w:pPr>
              <w:pStyle w:val="TableText"/>
              <w:keepNext w:val="0"/>
            </w:pPr>
          </w:p>
        </w:tc>
        <w:tc>
          <w:tcPr>
            <w:tcW w:w="1104" w:type="dxa"/>
          </w:tcPr>
          <w:p w14:paraId="501F8B79" w14:textId="25FCFC61" w:rsidR="00440477" w:rsidRDefault="001C172D" w:rsidP="0012456B">
            <w:pPr>
              <w:pStyle w:val="TableText"/>
              <w:keepNext w:val="0"/>
            </w:pPr>
            <w:hyperlink w:anchor="C_4515-20">
              <w:r w:rsidR="00440477">
                <w:rPr>
                  <w:rStyle w:val="HyperlinkText9pt"/>
                </w:rPr>
                <w:t>4515-20</w:t>
              </w:r>
            </w:hyperlink>
          </w:p>
        </w:tc>
        <w:tc>
          <w:tcPr>
            <w:tcW w:w="2975" w:type="dxa"/>
          </w:tcPr>
          <w:p w14:paraId="65367852" w14:textId="77777777" w:rsidR="00440477" w:rsidRDefault="00440477" w:rsidP="0012456B">
            <w:pPr>
              <w:pStyle w:val="TableText"/>
              <w:keepNext w:val="0"/>
            </w:pPr>
          </w:p>
        </w:tc>
      </w:tr>
      <w:tr w:rsidR="00440477" w14:paraId="4DDC8ADB" w14:textId="77777777" w:rsidTr="00BA7D84">
        <w:trPr>
          <w:jc w:val="center"/>
        </w:trPr>
        <w:tc>
          <w:tcPr>
            <w:tcW w:w="3345" w:type="dxa"/>
          </w:tcPr>
          <w:p w14:paraId="6963ECA7" w14:textId="77777777" w:rsidR="00440477" w:rsidRDefault="00440477" w:rsidP="0012456B">
            <w:pPr>
              <w:pStyle w:val="TableText"/>
              <w:keepNext w:val="0"/>
            </w:pPr>
            <w:r>
              <w:tab/>
            </w:r>
            <w:r>
              <w:tab/>
            </w:r>
            <w:r>
              <w:tab/>
              <w:t>@nullFlavor</w:t>
            </w:r>
          </w:p>
        </w:tc>
        <w:tc>
          <w:tcPr>
            <w:tcW w:w="720" w:type="dxa"/>
          </w:tcPr>
          <w:p w14:paraId="397AAAE5" w14:textId="77777777" w:rsidR="00440477" w:rsidRDefault="00440477" w:rsidP="0012456B">
            <w:pPr>
              <w:pStyle w:val="TableText"/>
              <w:keepNext w:val="0"/>
            </w:pPr>
            <w:r>
              <w:t>0..1</w:t>
            </w:r>
          </w:p>
        </w:tc>
        <w:tc>
          <w:tcPr>
            <w:tcW w:w="1152" w:type="dxa"/>
          </w:tcPr>
          <w:p w14:paraId="31FAE012" w14:textId="77777777" w:rsidR="00440477" w:rsidRDefault="00440477" w:rsidP="0012456B">
            <w:pPr>
              <w:pStyle w:val="TableText"/>
              <w:keepNext w:val="0"/>
            </w:pPr>
            <w:r>
              <w:t>MAY</w:t>
            </w:r>
          </w:p>
        </w:tc>
        <w:tc>
          <w:tcPr>
            <w:tcW w:w="864" w:type="dxa"/>
          </w:tcPr>
          <w:p w14:paraId="0072D3F5" w14:textId="77777777" w:rsidR="00440477" w:rsidRDefault="00440477" w:rsidP="0012456B">
            <w:pPr>
              <w:pStyle w:val="TableText"/>
              <w:keepNext w:val="0"/>
            </w:pPr>
          </w:p>
        </w:tc>
        <w:tc>
          <w:tcPr>
            <w:tcW w:w="1104" w:type="dxa"/>
          </w:tcPr>
          <w:p w14:paraId="503A0112" w14:textId="756ACE8E" w:rsidR="00440477" w:rsidRDefault="001C172D" w:rsidP="0012456B">
            <w:pPr>
              <w:pStyle w:val="TableText"/>
              <w:keepNext w:val="0"/>
            </w:pPr>
            <w:hyperlink w:anchor="C_4515-21">
              <w:r w:rsidR="00440477">
                <w:rPr>
                  <w:rStyle w:val="HyperlinkText9pt"/>
                </w:rPr>
                <w:t>4515-21</w:t>
              </w:r>
            </w:hyperlink>
          </w:p>
        </w:tc>
        <w:tc>
          <w:tcPr>
            <w:tcW w:w="2975" w:type="dxa"/>
          </w:tcPr>
          <w:p w14:paraId="5C47E9AD" w14:textId="77777777" w:rsidR="00440477" w:rsidRDefault="00440477" w:rsidP="0012456B">
            <w:pPr>
              <w:pStyle w:val="TableText"/>
              <w:keepNext w:val="0"/>
            </w:pPr>
            <w:r>
              <w:t>urn:oid:2.16.840.1.113883.5.1008 (HL7NullFlavor) = UNK</w:t>
            </w:r>
          </w:p>
        </w:tc>
      </w:tr>
      <w:tr w:rsidR="00440477" w14:paraId="32029C9E" w14:textId="77777777" w:rsidTr="00BA7D84">
        <w:trPr>
          <w:jc w:val="center"/>
        </w:trPr>
        <w:tc>
          <w:tcPr>
            <w:tcW w:w="3345" w:type="dxa"/>
          </w:tcPr>
          <w:p w14:paraId="20C7DAD0" w14:textId="77777777" w:rsidR="00440477" w:rsidRDefault="00440477" w:rsidP="0012456B">
            <w:pPr>
              <w:pStyle w:val="TableText"/>
              <w:keepNext w:val="0"/>
            </w:pPr>
            <w:r>
              <w:tab/>
            </w:r>
            <w:r>
              <w:tab/>
            </w:r>
            <w:r>
              <w:tab/>
              <w:t>@root</w:t>
            </w:r>
          </w:p>
        </w:tc>
        <w:tc>
          <w:tcPr>
            <w:tcW w:w="720" w:type="dxa"/>
          </w:tcPr>
          <w:p w14:paraId="2E221C94" w14:textId="77777777" w:rsidR="00440477" w:rsidRDefault="00440477" w:rsidP="0012456B">
            <w:pPr>
              <w:pStyle w:val="TableText"/>
              <w:keepNext w:val="0"/>
            </w:pPr>
            <w:r>
              <w:t>1..1</w:t>
            </w:r>
          </w:p>
        </w:tc>
        <w:tc>
          <w:tcPr>
            <w:tcW w:w="1152" w:type="dxa"/>
          </w:tcPr>
          <w:p w14:paraId="6DAF2A63" w14:textId="77777777" w:rsidR="00440477" w:rsidRDefault="00440477" w:rsidP="0012456B">
            <w:pPr>
              <w:pStyle w:val="TableText"/>
              <w:keepNext w:val="0"/>
            </w:pPr>
            <w:r>
              <w:t>SHALL</w:t>
            </w:r>
          </w:p>
        </w:tc>
        <w:tc>
          <w:tcPr>
            <w:tcW w:w="864" w:type="dxa"/>
          </w:tcPr>
          <w:p w14:paraId="73FA02E2" w14:textId="77777777" w:rsidR="00440477" w:rsidRDefault="00440477" w:rsidP="0012456B">
            <w:pPr>
              <w:pStyle w:val="TableText"/>
              <w:keepNext w:val="0"/>
            </w:pPr>
          </w:p>
        </w:tc>
        <w:tc>
          <w:tcPr>
            <w:tcW w:w="1104" w:type="dxa"/>
          </w:tcPr>
          <w:p w14:paraId="594DA018" w14:textId="1D831C11" w:rsidR="00440477" w:rsidRDefault="001C172D" w:rsidP="0012456B">
            <w:pPr>
              <w:pStyle w:val="TableText"/>
              <w:keepNext w:val="0"/>
            </w:pPr>
            <w:hyperlink w:anchor="C_4515-22">
              <w:r w:rsidR="00440477">
                <w:rPr>
                  <w:rStyle w:val="HyperlinkText9pt"/>
                </w:rPr>
                <w:t>4515-22</w:t>
              </w:r>
            </w:hyperlink>
          </w:p>
        </w:tc>
        <w:tc>
          <w:tcPr>
            <w:tcW w:w="2975" w:type="dxa"/>
          </w:tcPr>
          <w:p w14:paraId="1203ACA3" w14:textId="77777777" w:rsidR="00440477" w:rsidRDefault="00440477" w:rsidP="0012456B">
            <w:pPr>
              <w:pStyle w:val="TableText"/>
              <w:keepNext w:val="0"/>
            </w:pPr>
            <w:r>
              <w:t>2.16.840.1.113883.4.6</w:t>
            </w:r>
          </w:p>
        </w:tc>
      </w:tr>
      <w:tr w:rsidR="00440477" w14:paraId="2C3E55AC" w14:textId="77777777" w:rsidTr="00BA7D84">
        <w:trPr>
          <w:jc w:val="center"/>
        </w:trPr>
        <w:tc>
          <w:tcPr>
            <w:tcW w:w="3345" w:type="dxa"/>
          </w:tcPr>
          <w:p w14:paraId="293F241B" w14:textId="77777777" w:rsidR="00440477" w:rsidRDefault="00440477" w:rsidP="0012456B">
            <w:pPr>
              <w:pStyle w:val="TableText"/>
              <w:keepNext w:val="0"/>
            </w:pPr>
            <w:r>
              <w:tab/>
            </w:r>
            <w:r>
              <w:tab/>
            </w:r>
            <w:r>
              <w:tab/>
              <w:t>@extension</w:t>
            </w:r>
          </w:p>
        </w:tc>
        <w:tc>
          <w:tcPr>
            <w:tcW w:w="720" w:type="dxa"/>
          </w:tcPr>
          <w:p w14:paraId="7658D6F4" w14:textId="77777777" w:rsidR="00440477" w:rsidRDefault="00440477" w:rsidP="0012456B">
            <w:pPr>
              <w:pStyle w:val="TableText"/>
              <w:keepNext w:val="0"/>
            </w:pPr>
            <w:r>
              <w:t>0..1</w:t>
            </w:r>
          </w:p>
        </w:tc>
        <w:tc>
          <w:tcPr>
            <w:tcW w:w="1152" w:type="dxa"/>
          </w:tcPr>
          <w:p w14:paraId="493B42DB" w14:textId="77777777" w:rsidR="00440477" w:rsidRDefault="00440477" w:rsidP="0012456B">
            <w:pPr>
              <w:pStyle w:val="TableText"/>
              <w:keepNext w:val="0"/>
            </w:pPr>
            <w:r>
              <w:t>SHOULD</w:t>
            </w:r>
          </w:p>
        </w:tc>
        <w:tc>
          <w:tcPr>
            <w:tcW w:w="864" w:type="dxa"/>
          </w:tcPr>
          <w:p w14:paraId="01809AE9" w14:textId="77777777" w:rsidR="00440477" w:rsidRDefault="00440477" w:rsidP="0012456B">
            <w:pPr>
              <w:pStyle w:val="TableText"/>
              <w:keepNext w:val="0"/>
            </w:pPr>
          </w:p>
        </w:tc>
        <w:tc>
          <w:tcPr>
            <w:tcW w:w="1104" w:type="dxa"/>
          </w:tcPr>
          <w:p w14:paraId="3DC39DD5" w14:textId="49D88307" w:rsidR="00440477" w:rsidRDefault="001C172D" w:rsidP="0012456B">
            <w:pPr>
              <w:pStyle w:val="TableText"/>
              <w:keepNext w:val="0"/>
            </w:pPr>
            <w:hyperlink w:anchor="C_4515-23">
              <w:r w:rsidR="00440477">
                <w:rPr>
                  <w:rStyle w:val="HyperlinkText9pt"/>
                </w:rPr>
                <w:t>4515-23</w:t>
              </w:r>
            </w:hyperlink>
          </w:p>
        </w:tc>
        <w:tc>
          <w:tcPr>
            <w:tcW w:w="2975" w:type="dxa"/>
          </w:tcPr>
          <w:p w14:paraId="148ACF45" w14:textId="77777777" w:rsidR="00440477" w:rsidRDefault="00440477" w:rsidP="0012456B">
            <w:pPr>
              <w:pStyle w:val="TableText"/>
              <w:keepNext w:val="0"/>
            </w:pPr>
          </w:p>
        </w:tc>
      </w:tr>
      <w:tr w:rsidR="00440477" w14:paraId="28E1776B" w14:textId="77777777" w:rsidTr="00BA7D84">
        <w:trPr>
          <w:jc w:val="center"/>
        </w:trPr>
        <w:tc>
          <w:tcPr>
            <w:tcW w:w="3345" w:type="dxa"/>
          </w:tcPr>
          <w:p w14:paraId="6E696586" w14:textId="77777777" w:rsidR="00440477" w:rsidRDefault="00440477" w:rsidP="0012456B">
            <w:pPr>
              <w:pStyle w:val="TableText"/>
              <w:keepNext w:val="0"/>
            </w:pPr>
            <w:r>
              <w:tab/>
            </w:r>
            <w:r>
              <w:tab/>
              <w:t>code</w:t>
            </w:r>
          </w:p>
        </w:tc>
        <w:tc>
          <w:tcPr>
            <w:tcW w:w="720" w:type="dxa"/>
          </w:tcPr>
          <w:p w14:paraId="5C68AECD" w14:textId="77777777" w:rsidR="00440477" w:rsidRDefault="00440477" w:rsidP="0012456B">
            <w:pPr>
              <w:pStyle w:val="TableText"/>
              <w:keepNext w:val="0"/>
            </w:pPr>
            <w:r>
              <w:t>0..1</w:t>
            </w:r>
          </w:p>
        </w:tc>
        <w:tc>
          <w:tcPr>
            <w:tcW w:w="1152" w:type="dxa"/>
          </w:tcPr>
          <w:p w14:paraId="3706E8AE" w14:textId="77777777" w:rsidR="00440477" w:rsidRDefault="00440477" w:rsidP="0012456B">
            <w:pPr>
              <w:pStyle w:val="TableText"/>
              <w:keepNext w:val="0"/>
            </w:pPr>
            <w:r>
              <w:t>SHOULD</w:t>
            </w:r>
          </w:p>
        </w:tc>
        <w:tc>
          <w:tcPr>
            <w:tcW w:w="864" w:type="dxa"/>
          </w:tcPr>
          <w:p w14:paraId="1F193EDE" w14:textId="77777777" w:rsidR="00440477" w:rsidRDefault="00440477" w:rsidP="0012456B">
            <w:pPr>
              <w:pStyle w:val="TableText"/>
              <w:keepNext w:val="0"/>
            </w:pPr>
          </w:p>
        </w:tc>
        <w:tc>
          <w:tcPr>
            <w:tcW w:w="1104" w:type="dxa"/>
          </w:tcPr>
          <w:p w14:paraId="268D9474" w14:textId="12278EFE" w:rsidR="00440477" w:rsidRDefault="001C172D" w:rsidP="0012456B">
            <w:pPr>
              <w:pStyle w:val="TableText"/>
              <w:keepNext w:val="0"/>
            </w:pPr>
            <w:hyperlink w:anchor="C_4515-32979">
              <w:r w:rsidR="00440477">
                <w:rPr>
                  <w:rStyle w:val="HyperlinkText9pt"/>
                </w:rPr>
                <w:t>4515-32979</w:t>
              </w:r>
            </w:hyperlink>
          </w:p>
        </w:tc>
        <w:tc>
          <w:tcPr>
            <w:tcW w:w="2975" w:type="dxa"/>
          </w:tcPr>
          <w:p w14:paraId="2084FCC3" w14:textId="77777777" w:rsidR="00440477" w:rsidRDefault="00440477" w:rsidP="0012456B">
            <w:pPr>
              <w:pStyle w:val="TableText"/>
              <w:keepNext w:val="0"/>
            </w:pPr>
          </w:p>
        </w:tc>
      </w:tr>
      <w:tr w:rsidR="00440477" w14:paraId="6BF4C757" w14:textId="77777777" w:rsidTr="00BA7D84">
        <w:trPr>
          <w:jc w:val="center"/>
        </w:trPr>
        <w:tc>
          <w:tcPr>
            <w:tcW w:w="3345" w:type="dxa"/>
          </w:tcPr>
          <w:p w14:paraId="6CAF0EA6" w14:textId="77777777" w:rsidR="00440477" w:rsidRDefault="00440477" w:rsidP="0012456B">
            <w:pPr>
              <w:pStyle w:val="TableText"/>
              <w:keepNext w:val="0"/>
            </w:pPr>
            <w:r>
              <w:tab/>
            </w:r>
            <w:r>
              <w:tab/>
              <w:t>assignedPerson</w:t>
            </w:r>
          </w:p>
        </w:tc>
        <w:tc>
          <w:tcPr>
            <w:tcW w:w="720" w:type="dxa"/>
          </w:tcPr>
          <w:p w14:paraId="12D1DAC9" w14:textId="77777777" w:rsidR="00440477" w:rsidRDefault="00440477" w:rsidP="0012456B">
            <w:pPr>
              <w:pStyle w:val="TableText"/>
              <w:keepNext w:val="0"/>
            </w:pPr>
            <w:r>
              <w:t>0..1</w:t>
            </w:r>
          </w:p>
        </w:tc>
        <w:tc>
          <w:tcPr>
            <w:tcW w:w="1152" w:type="dxa"/>
          </w:tcPr>
          <w:p w14:paraId="17C31AD4" w14:textId="77777777" w:rsidR="00440477" w:rsidRDefault="00440477" w:rsidP="0012456B">
            <w:pPr>
              <w:pStyle w:val="TableText"/>
              <w:keepNext w:val="0"/>
            </w:pPr>
            <w:r>
              <w:t>SHOULD</w:t>
            </w:r>
          </w:p>
        </w:tc>
        <w:tc>
          <w:tcPr>
            <w:tcW w:w="864" w:type="dxa"/>
          </w:tcPr>
          <w:p w14:paraId="32E8E745" w14:textId="77777777" w:rsidR="00440477" w:rsidRDefault="00440477" w:rsidP="0012456B">
            <w:pPr>
              <w:pStyle w:val="TableText"/>
              <w:keepNext w:val="0"/>
            </w:pPr>
          </w:p>
        </w:tc>
        <w:tc>
          <w:tcPr>
            <w:tcW w:w="1104" w:type="dxa"/>
          </w:tcPr>
          <w:p w14:paraId="2BFD1B02" w14:textId="12A56BE3" w:rsidR="00440477" w:rsidRDefault="001C172D" w:rsidP="0012456B">
            <w:pPr>
              <w:pStyle w:val="TableText"/>
              <w:keepNext w:val="0"/>
            </w:pPr>
            <w:hyperlink w:anchor="C_4515-32976">
              <w:r w:rsidR="00440477">
                <w:rPr>
                  <w:rStyle w:val="HyperlinkText9pt"/>
                </w:rPr>
                <w:t>4515-32976</w:t>
              </w:r>
            </w:hyperlink>
          </w:p>
        </w:tc>
        <w:tc>
          <w:tcPr>
            <w:tcW w:w="2975" w:type="dxa"/>
          </w:tcPr>
          <w:p w14:paraId="2801E682" w14:textId="77777777" w:rsidR="00440477" w:rsidRDefault="00440477" w:rsidP="0012456B">
            <w:pPr>
              <w:pStyle w:val="TableText"/>
              <w:keepNext w:val="0"/>
            </w:pPr>
          </w:p>
        </w:tc>
      </w:tr>
      <w:tr w:rsidR="00440477" w14:paraId="7A378924" w14:textId="77777777" w:rsidTr="00BA7D84">
        <w:trPr>
          <w:jc w:val="center"/>
        </w:trPr>
        <w:tc>
          <w:tcPr>
            <w:tcW w:w="3345" w:type="dxa"/>
          </w:tcPr>
          <w:p w14:paraId="289044B3" w14:textId="77777777" w:rsidR="00440477" w:rsidRDefault="00440477" w:rsidP="0012456B">
            <w:pPr>
              <w:pStyle w:val="TableText"/>
              <w:keepNext w:val="0"/>
            </w:pPr>
            <w:r>
              <w:tab/>
            </w:r>
            <w:r>
              <w:tab/>
            </w:r>
            <w:r>
              <w:tab/>
              <w:t>name</w:t>
            </w:r>
          </w:p>
        </w:tc>
        <w:tc>
          <w:tcPr>
            <w:tcW w:w="720" w:type="dxa"/>
          </w:tcPr>
          <w:p w14:paraId="41A856AD" w14:textId="77777777" w:rsidR="00440477" w:rsidRDefault="00440477" w:rsidP="0012456B">
            <w:pPr>
              <w:pStyle w:val="TableText"/>
              <w:keepNext w:val="0"/>
            </w:pPr>
            <w:r>
              <w:t>1..*</w:t>
            </w:r>
          </w:p>
        </w:tc>
        <w:tc>
          <w:tcPr>
            <w:tcW w:w="1152" w:type="dxa"/>
          </w:tcPr>
          <w:p w14:paraId="721207E8" w14:textId="77777777" w:rsidR="00440477" w:rsidRDefault="00440477" w:rsidP="0012456B">
            <w:pPr>
              <w:pStyle w:val="TableText"/>
              <w:keepNext w:val="0"/>
            </w:pPr>
            <w:r>
              <w:t>SHALL</w:t>
            </w:r>
          </w:p>
        </w:tc>
        <w:tc>
          <w:tcPr>
            <w:tcW w:w="864" w:type="dxa"/>
          </w:tcPr>
          <w:p w14:paraId="38C6400D" w14:textId="77777777" w:rsidR="00440477" w:rsidRDefault="00440477" w:rsidP="0012456B">
            <w:pPr>
              <w:pStyle w:val="TableText"/>
              <w:keepNext w:val="0"/>
            </w:pPr>
          </w:p>
        </w:tc>
        <w:tc>
          <w:tcPr>
            <w:tcW w:w="1104" w:type="dxa"/>
          </w:tcPr>
          <w:p w14:paraId="2893F470" w14:textId="6F288D1F" w:rsidR="00440477" w:rsidRDefault="001C172D" w:rsidP="0012456B">
            <w:pPr>
              <w:pStyle w:val="TableText"/>
              <w:keepNext w:val="0"/>
            </w:pPr>
            <w:hyperlink w:anchor="C_4515-32977">
              <w:r w:rsidR="00440477">
                <w:rPr>
                  <w:rStyle w:val="HyperlinkText9pt"/>
                </w:rPr>
                <w:t>4515-32977</w:t>
              </w:r>
            </w:hyperlink>
          </w:p>
        </w:tc>
        <w:tc>
          <w:tcPr>
            <w:tcW w:w="2975" w:type="dxa"/>
          </w:tcPr>
          <w:p w14:paraId="4F152BA0" w14:textId="77777777" w:rsidR="00440477" w:rsidRDefault="00440477" w:rsidP="0012456B">
            <w:pPr>
              <w:pStyle w:val="TableText"/>
              <w:keepNext w:val="0"/>
            </w:pPr>
          </w:p>
        </w:tc>
      </w:tr>
      <w:tr w:rsidR="00440477" w14:paraId="62634BB8" w14:textId="77777777" w:rsidTr="00BA7D84">
        <w:trPr>
          <w:jc w:val="center"/>
        </w:trPr>
        <w:tc>
          <w:tcPr>
            <w:tcW w:w="3345" w:type="dxa"/>
          </w:tcPr>
          <w:p w14:paraId="3F95191F" w14:textId="77777777" w:rsidR="00440477" w:rsidRDefault="00440477" w:rsidP="0012456B">
            <w:pPr>
              <w:pStyle w:val="TableText"/>
              <w:keepNext w:val="0"/>
            </w:pPr>
            <w:r>
              <w:lastRenderedPageBreak/>
              <w:tab/>
            </w:r>
            <w:r>
              <w:tab/>
            </w:r>
            <w:r>
              <w:tab/>
            </w:r>
            <w:r>
              <w:tab/>
              <w:t>family</w:t>
            </w:r>
          </w:p>
        </w:tc>
        <w:tc>
          <w:tcPr>
            <w:tcW w:w="720" w:type="dxa"/>
          </w:tcPr>
          <w:p w14:paraId="55F19B98" w14:textId="77777777" w:rsidR="00440477" w:rsidRDefault="00440477" w:rsidP="0012456B">
            <w:pPr>
              <w:pStyle w:val="TableText"/>
              <w:keepNext w:val="0"/>
            </w:pPr>
            <w:r>
              <w:t>1..1</w:t>
            </w:r>
          </w:p>
        </w:tc>
        <w:tc>
          <w:tcPr>
            <w:tcW w:w="1152" w:type="dxa"/>
          </w:tcPr>
          <w:p w14:paraId="30EAEE30" w14:textId="77777777" w:rsidR="00440477" w:rsidRDefault="00440477" w:rsidP="0012456B">
            <w:pPr>
              <w:pStyle w:val="TableText"/>
              <w:keepNext w:val="0"/>
            </w:pPr>
            <w:r>
              <w:t>SHALL</w:t>
            </w:r>
          </w:p>
        </w:tc>
        <w:tc>
          <w:tcPr>
            <w:tcW w:w="864" w:type="dxa"/>
          </w:tcPr>
          <w:p w14:paraId="3FC0645B" w14:textId="77777777" w:rsidR="00440477" w:rsidRDefault="00440477" w:rsidP="0012456B">
            <w:pPr>
              <w:pStyle w:val="TableText"/>
              <w:keepNext w:val="0"/>
            </w:pPr>
          </w:p>
        </w:tc>
        <w:tc>
          <w:tcPr>
            <w:tcW w:w="1104" w:type="dxa"/>
          </w:tcPr>
          <w:p w14:paraId="52D6C462" w14:textId="01BADE2B" w:rsidR="00440477" w:rsidRDefault="001C172D" w:rsidP="0012456B">
            <w:pPr>
              <w:pStyle w:val="TableText"/>
              <w:keepNext w:val="0"/>
            </w:pPr>
            <w:hyperlink w:anchor="C_4515-17">
              <w:r w:rsidR="00440477">
                <w:rPr>
                  <w:rStyle w:val="HyperlinkText9pt"/>
                </w:rPr>
                <w:t>4515-17</w:t>
              </w:r>
            </w:hyperlink>
          </w:p>
        </w:tc>
        <w:tc>
          <w:tcPr>
            <w:tcW w:w="2975" w:type="dxa"/>
          </w:tcPr>
          <w:p w14:paraId="1438CED4" w14:textId="77777777" w:rsidR="00440477" w:rsidRDefault="00440477" w:rsidP="0012456B">
            <w:pPr>
              <w:pStyle w:val="TableText"/>
              <w:keepNext w:val="0"/>
            </w:pPr>
          </w:p>
        </w:tc>
      </w:tr>
      <w:tr w:rsidR="00440477" w14:paraId="169D3BAF" w14:textId="77777777" w:rsidTr="00BA7D84">
        <w:trPr>
          <w:jc w:val="center"/>
        </w:trPr>
        <w:tc>
          <w:tcPr>
            <w:tcW w:w="3345" w:type="dxa"/>
          </w:tcPr>
          <w:p w14:paraId="165CAE3C" w14:textId="77777777" w:rsidR="00440477" w:rsidRDefault="00440477" w:rsidP="0012456B">
            <w:pPr>
              <w:pStyle w:val="TableText"/>
              <w:keepNext w:val="0"/>
            </w:pPr>
            <w:r>
              <w:tab/>
            </w:r>
            <w:r>
              <w:tab/>
            </w:r>
            <w:r>
              <w:tab/>
            </w:r>
            <w:r>
              <w:tab/>
              <w:t>given</w:t>
            </w:r>
          </w:p>
        </w:tc>
        <w:tc>
          <w:tcPr>
            <w:tcW w:w="720" w:type="dxa"/>
          </w:tcPr>
          <w:p w14:paraId="7C94E5D8" w14:textId="77777777" w:rsidR="00440477" w:rsidRDefault="00440477" w:rsidP="0012456B">
            <w:pPr>
              <w:pStyle w:val="TableText"/>
              <w:keepNext w:val="0"/>
            </w:pPr>
            <w:r>
              <w:t>0..*</w:t>
            </w:r>
          </w:p>
        </w:tc>
        <w:tc>
          <w:tcPr>
            <w:tcW w:w="1152" w:type="dxa"/>
          </w:tcPr>
          <w:p w14:paraId="77429C8E" w14:textId="77777777" w:rsidR="00440477" w:rsidRDefault="00440477" w:rsidP="0012456B">
            <w:pPr>
              <w:pStyle w:val="TableText"/>
              <w:keepNext w:val="0"/>
            </w:pPr>
            <w:r>
              <w:t>SHOULD</w:t>
            </w:r>
          </w:p>
        </w:tc>
        <w:tc>
          <w:tcPr>
            <w:tcW w:w="864" w:type="dxa"/>
          </w:tcPr>
          <w:p w14:paraId="517CF4FD" w14:textId="77777777" w:rsidR="00440477" w:rsidRDefault="00440477" w:rsidP="0012456B">
            <w:pPr>
              <w:pStyle w:val="TableText"/>
              <w:keepNext w:val="0"/>
            </w:pPr>
          </w:p>
        </w:tc>
        <w:tc>
          <w:tcPr>
            <w:tcW w:w="1104" w:type="dxa"/>
          </w:tcPr>
          <w:p w14:paraId="41CF5C10" w14:textId="78E9CD7E" w:rsidR="00440477" w:rsidRDefault="001C172D" w:rsidP="0012456B">
            <w:pPr>
              <w:pStyle w:val="TableText"/>
              <w:keepNext w:val="0"/>
            </w:pPr>
            <w:hyperlink w:anchor="C_4515-18">
              <w:r w:rsidR="00440477">
                <w:rPr>
                  <w:rStyle w:val="HyperlinkText9pt"/>
                </w:rPr>
                <w:t>4515-18</w:t>
              </w:r>
            </w:hyperlink>
          </w:p>
        </w:tc>
        <w:tc>
          <w:tcPr>
            <w:tcW w:w="2975" w:type="dxa"/>
          </w:tcPr>
          <w:p w14:paraId="4B0B9699" w14:textId="77777777" w:rsidR="00440477" w:rsidRDefault="00440477" w:rsidP="0012456B">
            <w:pPr>
              <w:pStyle w:val="TableText"/>
              <w:keepNext w:val="0"/>
            </w:pPr>
          </w:p>
        </w:tc>
      </w:tr>
      <w:tr w:rsidR="00440477" w14:paraId="214D6344" w14:textId="77777777" w:rsidTr="00BA7D84">
        <w:trPr>
          <w:jc w:val="center"/>
        </w:trPr>
        <w:tc>
          <w:tcPr>
            <w:tcW w:w="3345" w:type="dxa"/>
          </w:tcPr>
          <w:p w14:paraId="290762B8" w14:textId="77777777" w:rsidR="00440477" w:rsidRDefault="00440477" w:rsidP="0012456B">
            <w:pPr>
              <w:pStyle w:val="TableText"/>
              <w:keepNext w:val="0"/>
            </w:pPr>
            <w:r>
              <w:tab/>
            </w:r>
            <w:r>
              <w:tab/>
              <w:t>assignedAuthoringDevice</w:t>
            </w:r>
          </w:p>
        </w:tc>
        <w:tc>
          <w:tcPr>
            <w:tcW w:w="720" w:type="dxa"/>
          </w:tcPr>
          <w:p w14:paraId="1B6304E3" w14:textId="77777777" w:rsidR="00440477" w:rsidRDefault="00440477" w:rsidP="0012456B">
            <w:pPr>
              <w:pStyle w:val="TableText"/>
              <w:keepNext w:val="0"/>
            </w:pPr>
            <w:r>
              <w:t>0..1</w:t>
            </w:r>
          </w:p>
        </w:tc>
        <w:tc>
          <w:tcPr>
            <w:tcW w:w="1152" w:type="dxa"/>
          </w:tcPr>
          <w:p w14:paraId="40BF3C5A" w14:textId="77777777" w:rsidR="00440477" w:rsidRDefault="00440477" w:rsidP="0012456B">
            <w:pPr>
              <w:pStyle w:val="TableText"/>
              <w:keepNext w:val="0"/>
            </w:pPr>
            <w:r>
              <w:t>MAY</w:t>
            </w:r>
          </w:p>
        </w:tc>
        <w:tc>
          <w:tcPr>
            <w:tcW w:w="864" w:type="dxa"/>
          </w:tcPr>
          <w:p w14:paraId="037B11E7" w14:textId="77777777" w:rsidR="00440477" w:rsidRDefault="00440477" w:rsidP="0012456B">
            <w:pPr>
              <w:pStyle w:val="TableText"/>
              <w:keepNext w:val="0"/>
            </w:pPr>
          </w:p>
        </w:tc>
        <w:tc>
          <w:tcPr>
            <w:tcW w:w="1104" w:type="dxa"/>
          </w:tcPr>
          <w:p w14:paraId="236A9027" w14:textId="3C7D4B9E" w:rsidR="00440477" w:rsidRDefault="001C172D" w:rsidP="0012456B">
            <w:pPr>
              <w:pStyle w:val="TableText"/>
              <w:keepNext w:val="0"/>
            </w:pPr>
            <w:hyperlink w:anchor="C_4515-32">
              <w:r w:rsidR="00440477">
                <w:rPr>
                  <w:rStyle w:val="HyperlinkText9pt"/>
                </w:rPr>
                <w:t>4515-32</w:t>
              </w:r>
            </w:hyperlink>
          </w:p>
        </w:tc>
        <w:tc>
          <w:tcPr>
            <w:tcW w:w="2975" w:type="dxa"/>
          </w:tcPr>
          <w:p w14:paraId="4A28FBB6" w14:textId="77777777" w:rsidR="00440477" w:rsidRDefault="00440477" w:rsidP="0012456B">
            <w:pPr>
              <w:pStyle w:val="TableText"/>
              <w:keepNext w:val="0"/>
            </w:pPr>
          </w:p>
        </w:tc>
      </w:tr>
      <w:tr w:rsidR="00440477" w14:paraId="0F500AE9" w14:textId="77777777" w:rsidTr="00BA7D84">
        <w:trPr>
          <w:jc w:val="center"/>
        </w:trPr>
        <w:tc>
          <w:tcPr>
            <w:tcW w:w="3345" w:type="dxa"/>
          </w:tcPr>
          <w:p w14:paraId="30E5DBA1" w14:textId="77777777" w:rsidR="00440477" w:rsidRDefault="00440477" w:rsidP="0012456B">
            <w:pPr>
              <w:pStyle w:val="TableText"/>
              <w:keepNext w:val="0"/>
            </w:pPr>
            <w:r>
              <w:tab/>
            </w:r>
            <w:r>
              <w:tab/>
              <w:t>representedOrganization</w:t>
            </w:r>
          </w:p>
        </w:tc>
        <w:tc>
          <w:tcPr>
            <w:tcW w:w="720" w:type="dxa"/>
          </w:tcPr>
          <w:p w14:paraId="7D27849A" w14:textId="77777777" w:rsidR="00440477" w:rsidRDefault="00440477" w:rsidP="0012456B">
            <w:pPr>
              <w:pStyle w:val="TableText"/>
              <w:keepNext w:val="0"/>
            </w:pPr>
            <w:r>
              <w:t>0..1</w:t>
            </w:r>
          </w:p>
        </w:tc>
        <w:tc>
          <w:tcPr>
            <w:tcW w:w="1152" w:type="dxa"/>
          </w:tcPr>
          <w:p w14:paraId="70171555" w14:textId="77777777" w:rsidR="00440477" w:rsidRDefault="00440477" w:rsidP="0012456B">
            <w:pPr>
              <w:pStyle w:val="TableText"/>
              <w:keepNext w:val="0"/>
            </w:pPr>
            <w:r>
              <w:t>MAY</w:t>
            </w:r>
          </w:p>
        </w:tc>
        <w:tc>
          <w:tcPr>
            <w:tcW w:w="864" w:type="dxa"/>
          </w:tcPr>
          <w:p w14:paraId="409A54CA" w14:textId="77777777" w:rsidR="00440477" w:rsidRDefault="00440477" w:rsidP="0012456B">
            <w:pPr>
              <w:pStyle w:val="TableText"/>
              <w:keepNext w:val="0"/>
            </w:pPr>
          </w:p>
        </w:tc>
        <w:tc>
          <w:tcPr>
            <w:tcW w:w="1104" w:type="dxa"/>
          </w:tcPr>
          <w:p w14:paraId="7BB3AD69" w14:textId="2DCACC15" w:rsidR="00440477" w:rsidRDefault="001C172D" w:rsidP="0012456B">
            <w:pPr>
              <w:pStyle w:val="TableText"/>
              <w:keepNext w:val="0"/>
            </w:pPr>
            <w:hyperlink w:anchor="C_4515-32978">
              <w:r w:rsidR="00440477">
                <w:rPr>
                  <w:rStyle w:val="HyperlinkText9pt"/>
                </w:rPr>
                <w:t>4515-32978</w:t>
              </w:r>
            </w:hyperlink>
          </w:p>
        </w:tc>
        <w:tc>
          <w:tcPr>
            <w:tcW w:w="2975" w:type="dxa"/>
          </w:tcPr>
          <w:p w14:paraId="371081CB" w14:textId="77777777" w:rsidR="00440477" w:rsidRDefault="00440477" w:rsidP="0012456B">
            <w:pPr>
              <w:pStyle w:val="TableText"/>
              <w:keepNext w:val="0"/>
            </w:pPr>
          </w:p>
        </w:tc>
      </w:tr>
      <w:tr w:rsidR="00440477" w14:paraId="7FD5DA02" w14:textId="77777777" w:rsidTr="00BA7D84">
        <w:trPr>
          <w:jc w:val="center"/>
        </w:trPr>
        <w:tc>
          <w:tcPr>
            <w:tcW w:w="3345" w:type="dxa"/>
          </w:tcPr>
          <w:p w14:paraId="0CBF4F09" w14:textId="77777777" w:rsidR="00440477" w:rsidRDefault="00440477" w:rsidP="0012456B">
            <w:pPr>
              <w:pStyle w:val="TableText"/>
              <w:keepNext w:val="0"/>
            </w:pPr>
            <w:r>
              <w:tab/>
            </w:r>
            <w:r>
              <w:tab/>
            </w:r>
            <w:r>
              <w:tab/>
              <w:t>@nullFlavor</w:t>
            </w:r>
          </w:p>
        </w:tc>
        <w:tc>
          <w:tcPr>
            <w:tcW w:w="720" w:type="dxa"/>
          </w:tcPr>
          <w:p w14:paraId="2247BD33" w14:textId="77777777" w:rsidR="00440477" w:rsidRDefault="00440477" w:rsidP="0012456B">
            <w:pPr>
              <w:pStyle w:val="TableText"/>
              <w:keepNext w:val="0"/>
            </w:pPr>
            <w:r>
              <w:t>0..1</w:t>
            </w:r>
          </w:p>
        </w:tc>
        <w:tc>
          <w:tcPr>
            <w:tcW w:w="1152" w:type="dxa"/>
          </w:tcPr>
          <w:p w14:paraId="35321875" w14:textId="77777777" w:rsidR="00440477" w:rsidRDefault="00440477" w:rsidP="0012456B">
            <w:pPr>
              <w:pStyle w:val="TableText"/>
              <w:keepNext w:val="0"/>
            </w:pPr>
            <w:r>
              <w:t>MAY</w:t>
            </w:r>
          </w:p>
        </w:tc>
        <w:tc>
          <w:tcPr>
            <w:tcW w:w="864" w:type="dxa"/>
          </w:tcPr>
          <w:p w14:paraId="5DE10C8E" w14:textId="77777777" w:rsidR="00440477" w:rsidRDefault="00440477" w:rsidP="0012456B">
            <w:pPr>
              <w:pStyle w:val="TableText"/>
              <w:keepNext w:val="0"/>
            </w:pPr>
          </w:p>
        </w:tc>
        <w:tc>
          <w:tcPr>
            <w:tcW w:w="1104" w:type="dxa"/>
          </w:tcPr>
          <w:p w14:paraId="1DAB8B70" w14:textId="580419BE" w:rsidR="00440477" w:rsidRDefault="001C172D" w:rsidP="0012456B">
            <w:pPr>
              <w:pStyle w:val="TableText"/>
              <w:keepNext w:val="0"/>
            </w:pPr>
            <w:hyperlink w:anchor="C_4515-35">
              <w:r w:rsidR="00440477">
                <w:rPr>
                  <w:rStyle w:val="HyperlinkText9pt"/>
                </w:rPr>
                <w:t>4515-35</w:t>
              </w:r>
            </w:hyperlink>
          </w:p>
        </w:tc>
        <w:tc>
          <w:tcPr>
            <w:tcW w:w="2975" w:type="dxa"/>
          </w:tcPr>
          <w:p w14:paraId="59111816" w14:textId="77777777" w:rsidR="00440477" w:rsidRDefault="00440477" w:rsidP="0012456B">
            <w:pPr>
              <w:pStyle w:val="TableText"/>
              <w:keepNext w:val="0"/>
            </w:pPr>
          </w:p>
        </w:tc>
      </w:tr>
      <w:tr w:rsidR="00440477" w14:paraId="31B6EAB5" w14:textId="77777777" w:rsidTr="00BA7D84">
        <w:trPr>
          <w:jc w:val="center"/>
        </w:trPr>
        <w:tc>
          <w:tcPr>
            <w:tcW w:w="3345" w:type="dxa"/>
          </w:tcPr>
          <w:p w14:paraId="4A196CA5" w14:textId="77777777" w:rsidR="00440477" w:rsidRDefault="00440477" w:rsidP="0012456B">
            <w:pPr>
              <w:pStyle w:val="TableText"/>
              <w:keepNext w:val="0"/>
            </w:pPr>
            <w:r>
              <w:tab/>
            </w:r>
            <w:r>
              <w:tab/>
            </w:r>
            <w:r>
              <w:tab/>
              <w:t>id</w:t>
            </w:r>
          </w:p>
        </w:tc>
        <w:tc>
          <w:tcPr>
            <w:tcW w:w="720" w:type="dxa"/>
          </w:tcPr>
          <w:p w14:paraId="4C69E1C3" w14:textId="77777777" w:rsidR="00440477" w:rsidRDefault="00440477" w:rsidP="0012456B">
            <w:pPr>
              <w:pStyle w:val="TableText"/>
              <w:keepNext w:val="0"/>
            </w:pPr>
            <w:r>
              <w:t>1..*</w:t>
            </w:r>
          </w:p>
        </w:tc>
        <w:tc>
          <w:tcPr>
            <w:tcW w:w="1152" w:type="dxa"/>
          </w:tcPr>
          <w:p w14:paraId="1506DE4B" w14:textId="77777777" w:rsidR="00440477" w:rsidRDefault="00440477" w:rsidP="0012456B">
            <w:pPr>
              <w:pStyle w:val="TableText"/>
              <w:keepNext w:val="0"/>
            </w:pPr>
            <w:r>
              <w:t>SHALL</w:t>
            </w:r>
          </w:p>
        </w:tc>
        <w:tc>
          <w:tcPr>
            <w:tcW w:w="864" w:type="dxa"/>
          </w:tcPr>
          <w:p w14:paraId="438A9EAA" w14:textId="77777777" w:rsidR="00440477" w:rsidRDefault="00440477" w:rsidP="0012456B">
            <w:pPr>
              <w:pStyle w:val="TableText"/>
              <w:keepNext w:val="0"/>
            </w:pPr>
          </w:p>
        </w:tc>
        <w:tc>
          <w:tcPr>
            <w:tcW w:w="1104" w:type="dxa"/>
          </w:tcPr>
          <w:p w14:paraId="37F5BB2C" w14:textId="305C7F3E" w:rsidR="00440477" w:rsidRDefault="001C172D" w:rsidP="0012456B">
            <w:pPr>
              <w:pStyle w:val="TableText"/>
              <w:keepNext w:val="0"/>
            </w:pPr>
            <w:hyperlink w:anchor="C_4515-32981">
              <w:r w:rsidR="00440477">
                <w:rPr>
                  <w:rStyle w:val="HyperlinkText9pt"/>
                </w:rPr>
                <w:t>4515-32981</w:t>
              </w:r>
            </w:hyperlink>
          </w:p>
        </w:tc>
        <w:tc>
          <w:tcPr>
            <w:tcW w:w="2975" w:type="dxa"/>
          </w:tcPr>
          <w:p w14:paraId="691A5189" w14:textId="77777777" w:rsidR="00440477" w:rsidRDefault="00440477" w:rsidP="0012456B">
            <w:pPr>
              <w:pStyle w:val="TableText"/>
              <w:keepNext w:val="0"/>
            </w:pPr>
          </w:p>
        </w:tc>
      </w:tr>
      <w:tr w:rsidR="00440477" w14:paraId="15A7925F" w14:textId="77777777" w:rsidTr="00BA7D84">
        <w:trPr>
          <w:jc w:val="center"/>
        </w:trPr>
        <w:tc>
          <w:tcPr>
            <w:tcW w:w="3345" w:type="dxa"/>
          </w:tcPr>
          <w:p w14:paraId="5156F7D9" w14:textId="77777777" w:rsidR="00440477" w:rsidRDefault="00440477" w:rsidP="0012456B">
            <w:pPr>
              <w:pStyle w:val="TableText"/>
              <w:keepNext w:val="0"/>
            </w:pPr>
            <w:r>
              <w:tab/>
            </w:r>
            <w:r>
              <w:tab/>
            </w:r>
            <w:r>
              <w:tab/>
              <w:t>id</w:t>
            </w:r>
          </w:p>
        </w:tc>
        <w:tc>
          <w:tcPr>
            <w:tcW w:w="720" w:type="dxa"/>
          </w:tcPr>
          <w:p w14:paraId="106F0E5C" w14:textId="77777777" w:rsidR="00440477" w:rsidRDefault="00440477" w:rsidP="0012456B">
            <w:pPr>
              <w:pStyle w:val="TableText"/>
              <w:keepNext w:val="0"/>
            </w:pPr>
            <w:r>
              <w:t>1..1</w:t>
            </w:r>
          </w:p>
        </w:tc>
        <w:tc>
          <w:tcPr>
            <w:tcW w:w="1152" w:type="dxa"/>
          </w:tcPr>
          <w:p w14:paraId="0F86A0B0" w14:textId="77777777" w:rsidR="00440477" w:rsidRDefault="00440477" w:rsidP="0012456B">
            <w:pPr>
              <w:pStyle w:val="TableText"/>
              <w:keepNext w:val="0"/>
            </w:pPr>
            <w:r>
              <w:t>SHALL</w:t>
            </w:r>
          </w:p>
        </w:tc>
        <w:tc>
          <w:tcPr>
            <w:tcW w:w="864" w:type="dxa"/>
          </w:tcPr>
          <w:p w14:paraId="3ACF3B6E" w14:textId="77777777" w:rsidR="00440477" w:rsidRDefault="00440477" w:rsidP="0012456B">
            <w:pPr>
              <w:pStyle w:val="TableText"/>
              <w:keepNext w:val="0"/>
            </w:pPr>
          </w:p>
        </w:tc>
        <w:tc>
          <w:tcPr>
            <w:tcW w:w="1104" w:type="dxa"/>
          </w:tcPr>
          <w:p w14:paraId="3B27CD58" w14:textId="678A329B" w:rsidR="00440477" w:rsidRDefault="001C172D" w:rsidP="0012456B">
            <w:pPr>
              <w:pStyle w:val="TableText"/>
              <w:keepNext w:val="0"/>
            </w:pPr>
            <w:hyperlink w:anchor="C_4515-24">
              <w:r w:rsidR="00440477">
                <w:rPr>
                  <w:rStyle w:val="HyperlinkText9pt"/>
                </w:rPr>
                <w:t>4515-24</w:t>
              </w:r>
            </w:hyperlink>
          </w:p>
        </w:tc>
        <w:tc>
          <w:tcPr>
            <w:tcW w:w="2975" w:type="dxa"/>
          </w:tcPr>
          <w:p w14:paraId="00FD6F68" w14:textId="77777777" w:rsidR="00440477" w:rsidRDefault="00440477" w:rsidP="0012456B">
            <w:pPr>
              <w:pStyle w:val="TableText"/>
              <w:keepNext w:val="0"/>
            </w:pPr>
          </w:p>
        </w:tc>
      </w:tr>
      <w:tr w:rsidR="00440477" w14:paraId="4574BCCB" w14:textId="77777777" w:rsidTr="00BA7D84">
        <w:trPr>
          <w:jc w:val="center"/>
        </w:trPr>
        <w:tc>
          <w:tcPr>
            <w:tcW w:w="3345" w:type="dxa"/>
          </w:tcPr>
          <w:p w14:paraId="58A6F2B8" w14:textId="77777777" w:rsidR="00440477" w:rsidRDefault="00440477" w:rsidP="0012456B">
            <w:pPr>
              <w:pStyle w:val="TableText"/>
              <w:keepNext w:val="0"/>
            </w:pPr>
            <w:r>
              <w:tab/>
            </w:r>
            <w:r>
              <w:tab/>
            </w:r>
            <w:r>
              <w:tab/>
            </w:r>
            <w:r>
              <w:tab/>
              <w:t>@nullFlavor</w:t>
            </w:r>
          </w:p>
        </w:tc>
        <w:tc>
          <w:tcPr>
            <w:tcW w:w="720" w:type="dxa"/>
          </w:tcPr>
          <w:p w14:paraId="17BA68A2" w14:textId="77777777" w:rsidR="00440477" w:rsidRDefault="00440477" w:rsidP="0012456B">
            <w:pPr>
              <w:pStyle w:val="TableText"/>
              <w:keepNext w:val="0"/>
            </w:pPr>
            <w:r>
              <w:t>0..1</w:t>
            </w:r>
          </w:p>
        </w:tc>
        <w:tc>
          <w:tcPr>
            <w:tcW w:w="1152" w:type="dxa"/>
          </w:tcPr>
          <w:p w14:paraId="654CBA4F" w14:textId="77777777" w:rsidR="00440477" w:rsidRDefault="00440477" w:rsidP="0012456B">
            <w:pPr>
              <w:pStyle w:val="TableText"/>
              <w:keepNext w:val="0"/>
            </w:pPr>
            <w:r>
              <w:t>MAY</w:t>
            </w:r>
          </w:p>
        </w:tc>
        <w:tc>
          <w:tcPr>
            <w:tcW w:w="864" w:type="dxa"/>
          </w:tcPr>
          <w:p w14:paraId="4B945006" w14:textId="77777777" w:rsidR="00440477" w:rsidRDefault="00440477" w:rsidP="0012456B">
            <w:pPr>
              <w:pStyle w:val="TableText"/>
              <w:keepNext w:val="0"/>
            </w:pPr>
          </w:p>
        </w:tc>
        <w:tc>
          <w:tcPr>
            <w:tcW w:w="1104" w:type="dxa"/>
          </w:tcPr>
          <w:p w14:paraId="13CEE287" w14:textId="3BC45048" w:rsidR="00440477" w:rsidRDefault="001C172D" w:rsidP="0012456B">
            <w:pPr>
              <w:pStyle w:val="TableText"/>
              <w:keepNext w:val="0"/>
            </w:pPr>
            <w:hyperlink w:anchor="C_4515-25">
              <w:r w:rsidR="00440477">
                <w:rPr>
                  <w:rStyle w:val="HyperlinkText9pt"/>
                </w:rPr>
                <w:t>4515-25</w:t>
              </w:r>
            </w:hyperlink>
          </w:p>
        </w:tc>
        <w:tc>
          <w:tcPr>
            <w:tcW w:w="2975" w:type="dxa"/>
          </w:tcPr>
          <w:p w14:paraId="02D5218C" w14:textId="77777777" w:rsidR="00440477" w:rsidRDefault="00440477" w:rsidP="0012456B">
            <w:pPr>
              <w:pStyle w:val="TableText"/>
              <w:keepNext w:val="0"/>
            </w:pPr>
            <w:r>
              <w:t>urn:oid:2.16.840.1.113883.5.1008 (HL7NullFlavor) = UNK</w:t>
            </w:r>
          </w:p>
        </w:tc>
      </w:tr>
      <w:tr w:rsidR="00440477" w14:paraId="224864E6" w14:textId="77777777" w:rsidTr="00BA7D84">
        <w:trPr>
          <w:jc w:val="center"/>
        </w:trPr>
        <w:tc>
          <w:tcPr>
            <w:tcW w:w="3345" w:type="dxa"/>
          </w:tcPr>
          <w:p w14:paraId="2A7B95C9" w14:textId="77777777" w:rsidR="00440477" w:rsidRDefault="00440477" w:rsidP="0012456B">
            <w:pPr>
              <w:pStyle w:val="TableText"/>
              <w:keepNext w:val="0"/>
            </w:pPr>
            <w:r>
              <w:tab/>
            </w:r>
            <w:r>
              <w:tab/>
            </w:r>
            <w:r>
              <w:tab/>
            </w:r>
            <w:r>
              <w:tab/>
              <w:t>@root</w:t>
            </w:r>
          </w:p>
        </w:tc>
        <w:tc>
          <w:tcPr>
            <w:tcW w:w="720" w:type="dxa"/>
          </w:tcPr>
          <w:p w14:paraId="622E08EC" w14:textId="77777777" w:rsidR="00440477" w:rsidRDefault="00440477" w:rsidP="0012456B">
            <w:pPr>
              <w:pStyle w:val="TableText"/>
              <w:keepNext w:val="0"/>
            </w:pPr>
            <w:r>
              <w:t>1..1</w:t>
            </w:r>
          </w:p>
        </w:tc>
        <w:tc>
          <w:tcPr>
            <w:tcW w:w="1152" w:type="dxa"/>
          </w:tcPr>
          <w:p w14:paraId="1B193BD3" w14:textId="77777777" w:rsidR="00440477" w:rsidRDefault="00440477" w:rsidP="0012456B">
            <w:pPr>
              <w:pStyle w:val="TableText"/>
              <w:keepNext w:val="0"/>
            </w:pPr>
            <w:r>
              <w:t>SHALL</w:t>
            </w:r>
          </w:p>
        </w:tc>
        <w:tc>
          <w:tcPr>
            <w:tcW w:w="864" w:type="dxa"/>
          </w:tcPr>
          <w:p w14:paraId="3218CB52" w14:textId="77777777" w:rsidR="00440477" w:rsidRDefault="00440477" w:rsidP="0012456B">
            <w:pPr>
              <w:pStyle w:val="TableText"/>
              <w:keepNext w:val="0"/>
            </w:pPr>
          </w:p>
        </w:tc>
        <w:tc>
          <w:tcPr>
            <w:tcW w:w="1104" w:type="dxa"/>
          </w:tcPr>
          <w:p w14:paraId="7C3CCF12" w14:textId="7548AA2D" w:rsidR="00440477" w:rsidRDefault="001C172D" w:rsidP="0012456B">
            <w:pPr>
              <w:pStyle w:val="TableText"/>
              <w:keepNext w:val="0"/>
            </w:pPr>
            <w:hyperlink w:anchor="C_4515-26">
              <w:r w:rsidR="00440477">
                <w:rPr>
                  <w:rStyle w:val="HyperlinkText9pt"/>
                </w:rPr>
                <w:t>4515-26</w:t>
              </w:r>
            </w:hyperlink>
          </w:p>
        </w:tc>
        <w:tc>
          <w:tcPr>
            <w:tcW w:w="2975" w:type="dxa"/>
          </w:tcPr>
          <w:p w14:paraId="43E0CDEA" w14:textId="77777777" w:rsidR="00440477" w:rsidRDefault="00440477" w:rsidP="0012456B">
            <w:pPr>
              <w:pStyle w:val="TableText"/>
              <w:keepNext w:val="0"/>
            </w:pPr>
            <w:r>
              <w:t>2.16.840.1.113883.4.2</w:t>
            </w:r>
          </w:p>
        </w:tc>
      </w:tr>
      <w:tr w:rsidR="00440477" w14:paraId="4FA46A89" w14:textId="77777777" w:rsidTr="00BA7D84">
        <w:trPr>
          <w:jc w:val="center"/>
        </w:trPr>
        <w:tc>
          <w:tcPr>
            <w:tcW w:w="3345" w:type="dxa"/>
          </w:tcPr>
          <w:p w14:paraId="4E538BB1" w14:textId="77777777" w:rsidR="00440477" w:rsidRDefault="00440477" w:rsidP="0012456B">
            <w:pPr>
              <w:pStyle w:val="TableText"/>
              <w:keepNext w:val="0"/>
            </w:pPr>
            <w:r>
              <w:tab/>
            </w:r>
            <w:r>
              <w:tab/>
            </w:r>
            <w:r>
              <w:tab/>
            </w:r>
            <w:r>
              <w:tab/>
              <w:t>@extension</w:t>
            </w:r>
          </w:p>
        </w:tc>
        <w:tc>
          <w:tcPr>
            <w:tcW w:w="720" w:type="dxa"/>
          </w:tcPr>
          <w:p w14:paraId="7622F1B8" w14:textId="77777777" w:rsidR="00440477" w:rsidRDefault="00440477" w:rsidP="0012456B">
            <w:pPr>
              <w:pStyle w:val="TableText"/>
              <w:keepNext w:val="0"/>
            </w:pPr>
            <w:r>
              <w:t>0..1</w:t>
            </w:r>
          </w:p>
        </w:tc>
        <w:tc>
          <w:tcPr>
            <w:tcW w:w="1152" w:type="dxa"/>
          </w:tcPr>
          <w:p w14:paraId="35A019AE" w14:textId="77777777" w:rsidR="00440477" w:rsidRDefault="00440477" w:rsidP="0012456B">
            <w:pPr>
              <w:pStyle w:val="TableText"/>
              <w:keepNext w:val="0"/>
            </w:pPr>
            <w:r>
              <w:t>SHOULD</w:t>
            </w:r>
          </w:p>
        </w:tc>
        <w:tc>
          <w:tcPr>
            <w:tcW w:w="864" w:type="dxa"/>
          </w:tcPr>
          <w:p w14:paraId="5A05E92C" w14:textId="77777777" w:rsidR="00440477" w:rsidRDefault="00440477" w:rsidP="0012456B">
            <w:pPr>
              <w:pStyle w:val="TableText"/>
              <w:keepNext w:val="0"/>
            </w:pPr>
          </w:p>
        </w:tc>
        <w:tc>
          <w:tcPr>
            <w:tcW w:w="1104" w:type="dxa"/>
          </w:tcPr>
          <w:p w14:paraId="2FCF2955" w14:textId="7FB5803F" w:rsidR="00440477" w:rsidRDefault="001C172D" w:rsidP="0012456B">
            <w:pPr>
              <w:pStyle w:val="TableText"/>
              <w:keepNext w:val="0"/>
            </w:pPr>
            <w:hyperlink w:anchor="C_4515-32982">
              <w:r w:rsidR="00440477">
                <w:rPr>
                  <w:rStyle w:val="HyperlinkText9pt"/>
                </w:rPr>
                <w:t>4515-32982</w:t>
              </w:r>
            </w:hyperlink>
          </w:p>
        </w:tc>
        <w:tc>
          <w:tcPr>
            <w:tcW w:w="2975" w:type="dxa"/>
          </w:tcPr>
          <w:p w14:paraId="39716E62" w14:textId="77777777" w:rsidR="00440477" w:rsidRDefault="00440477" w:rsidP="0012456B">
            <w:pPr>
              <w:pStyle w:val="TableText"/>
              <w:keepNext w:val="0"/>
            </w:pPr>
          </w:p>
        </w:tc>
      </w:tr>
      <w:tr w:rsidR="00440477" w14:paraId="39BB0A12" w14:textId="77777777" w:rsidTr="00BA7D84">
        <w:trPr>
          <w:jc w:val="center"/>
        </w:trPr>
        <w:tc>
          <w:tcPr>
            <w:tcW w:w="3345" w:type="dxa"/>
          </w:tcPr>
          <w:p w14:paraId="7197E7CD" w14:textId="77777777" w:rsidR="00440477" w:rsidRDefault="00440477" w:rsidP="0012456B">
            <w:pPr>
              <w:pStyle w:val="TableText"/>
              <w:keepNext w:val="0"/>
            </w:pPr>
            <w:r>
              <w:tab/>
            </w:r>
            <w:r>
              <w:tab/>
            </w:r>
            <w:r>
              <w:tab/>
              <w:t>id</w:t>
            </w:r>
          </w:p>
        </w:tc>
        <w:tc>
          <w:tcPr>
            <w:tcW w:w="720" w:type="dxa"/>
          </w:tcPr>
          <w:p w14:paraId="6BA4A219" w14:textId="77777777" w:rsidR="00440477" w:rsidRDefault="00440477" w:rsidP="0012456B">
            <w:pPr>
              <w:pStyle w:val="TableText"/>
              <w:keepNext w:val="0"/>
            </w:pPr>
            <w:r>
              <w:t>1..1</w:t>
            </w:r>
          </w:p>
        </w:tc>
        <w:tc>
          <w:tcPr>
            <w:tcW w:w="1152" w:type="dxa"/>
          </w:tcPr>
          <w:p w14:paraId="25EB9863" w14:textId="77777777" w:rsidR="00440477" w:rsidRDefault="00440477" w:rsidP="0012456B">
            <w:pPr>
              <w:pStyle w:val="TableText"/>
              <w:keepNext w:val="0"/>
            </w:pPr>
            <w:r>
              <w:t>SHALL</w:t>
            </w:r>
          </w:p>
        </w:tc>
        <w:tc>
          <w:tcPr>
            <w:tcW w:w="864" w:type="dxa"/>
          </w:tcPr>
          <w:p w14:paraId="5A41D8D1" w14:textId="77777777" w:rsidR="00440477" w:rsidRDefault="00440477" w:rsidP="0012456B">
            <w:pPr>
              <w:pStyle w:val="TableText"/>
              <w:keepNext w:val="0"/>
            </w:pPr>
          </w:p>
        </w:tc>
        <w:tc>
          <w:tcPr>
            <w:tcW w:w="1104" w:type="dxa"/>
          </w:tcPr>
          <w:p w14:paraId="2B27B560" w14:textId="7105F37C" w:rsidR="00440477" w:rsidRDefault="001C172D" w:rsidP="0012456B">
            <w:pPr>
              <w:pStyle w:val="TableText"/>
              <w:keepNext w:val="0"/>
            </w:pPr>
            <w:hyperlink w:anchor="C_4515-28">
              <w:r w:rsidR="00440477">
                <w:rPr>
                  <w:rStyle w:val="HyperlinkText9pt"/>
                </w:rPr>
                <w:t>4515-28</w:t>
              </w:r>
            </w:hyperlink>
          </w:p>
        </w:tc>
        <w:tc>
          <w:tcPr>
            <w:tcW w:w="2975" w:type="dxa"/>
          </w:tcPr>
          <w:p w14:paraId="2D65E97C" w14:textId="77777777" w:rsidR="00440477" w:rsidRDefault="00440477" w:rsidP="0012456B">
            <w:pPr>
              <w:pStyle w:val="TableText"/>
              <w:keepNext w:val="0"/>
            </w:pPr>
          </w:p>
        </w:tc>
      </w:tr>
      <w:tr w:rsidR="00440477" w14:paraId="34E65F1A" w14:textId="77777777" w:rsidTr="00BA7D84">
        <w:trPr>
          <w:jc w:val="center"/>
        </w:trPr>
        <w:tc>
          <w:tcPr>
            <w:tcW w:w="3345" w:type="dxa"/>
          </w:tcPr>
          <w:p w14:paraId="577E2E14" w14:textId="77777777" w:rsidR="00440477" w:rsidRDefault="00440477" w:rsidP="0012456B">
            <w:pPr>
              <w:pStyle w:val="TableText"/>
              <w:keepNext w:val="0"/>
            </w:pPr>
            <w:r>
              <w:tab/>
            </w:r>
            <w:r>
              <w:tab/>
            </w:r>
            <w:r>
              <w:tab/>
            </w:r>
            <w:r>
              <w:tab/>
              <w:t>@nullFlavor</w:t>
            </w:r>
          </w:p>
        </w:tc>
        <w:tc>
          <w:tcPr>
            <w:tcW w:w="720" w:type="dxa"/>
          </w:tcPr>
          <w:p w14:paraId="1EBA916E" w14:textId="77777777" w:rsidR="00440477" w:rsidRDefault="00440477" w:rsidP="0012456B">
            <w:pPr>
              <w:pStyle w:val="TableText"/>
              <w:keepNext w:val="0"/>
            </w:pPr>
            <w:r>
              <w:t>0..1</w:t>
            </w:r>
          </w:p>
        </w:tc>
        <w:tc>
          <w:tcPr>
            <w:tcW w:w="1152" w:type="dxa"/>
          </w:tcPr>
          <w:p w14:paraId="7669EC78" w14:textId="77777777" w:rsidR="00440477" w:rsidRDefault="00440477" w:rsidP="0012456B">
            <w:pPr>
              <w:pStyle w:val="TableText"/>
              <w:keepNext w:val="0"/>
            </w:pPr>
            <w:r>
              <w:t>MAY</w:t>
            </w:r>
          </w:p>
        </w:tc>
        <w:tc>
          <w:tcPr>
            <w:tcW w:w="864" w:type="dxa"/>
          </w:tcPr>
          <w:p w14:paraId="58A1AAAF" w14:textId="77777777" w:rsidR="00440477" w:rsidRDefault="00440477" w:rsidP="0012456B">
            <w:pPr>
              <w:pStyle w:val="TableText"/>
              <w:keepNext w:val="0"/>
            </w:pPr>
          </w:p>
        </w:tc>
        <w:tc>
          <w:tcPr>
            <w:tcW w:w="1104" w:type="dxa"/>
          </w:tcPr>
          <w:p w14:paraId="4D1DD56A" w14:textId="0C5ACCF8" w:rsidR="00440477" w:rsidRDefault="001C172D" w:rsidP="0012456B">
            <w:pPr>
              <w:pStyle w:val="TableText"/>
              <w:keepNext w:val="0"/>
            </w:pPr>
            <w:hyperlink w:anchor="C_4515-29">
              <w:r w:rsidR="00440477">
                <w:rPr>
                  <w:rStyle w:val="HyperlinkText9pt"/>
                </w:rPr>
                <w:t>4515-29</w:t>
              </w:r>
            </w:hyperlink>
          </w:p>
        </w:tc>
        <w:tc>
          <w:tcPr>
            <w:tcW w:w="2975" w:type="dxa"/>
          </w:tcPr>
          <w:p w14:paraId="0C91152F" w14:textId="77777777" w:rsidR="00440477" w:rsidRDefault="00440477" w:rsidP="0012456B">
            <w:pPr>
              <w:pStyle w:val="TableText"/>
              <w:keepNext w:val="0"/>
            </w:pPr>
            <w:r>
              <w:t>urn:oid:2.16.840.1.113883.5.1008 (HL7NullFlavor) = UNK</w:t>
            </w:r>
          </w:p>
        </w:tc>
      </w:tr>
      <w:tr w:rsidR="00440477" w14:paraId="6174796F" w14:textId="77777777" w:rsidTr="00BA7D84">
        <w:trPr>
          <w:jc w:val="center"/>
        </w:trPr>
        <w:tc>
          <w:tcPr>
            <w:tcW w:w="3345" w:type="dxa"/>
          </w:tcPr>
          <w:p w14:paraId="04DB36AD" w14:textId="77777777" w:rsidR="00440477" w:rsidRDefault="00440477" w:rsidP="0012456B">
            <w:pPr>
              <w:pStyle w:val="TableText"/>
              <w:keepNext w:val="0"/>
            </w:pPr>
            <w:r>
              <w:tab/>
            </w:r>
            <w:r>
              <w:tab/>
            </w:r>
            <w:r>
              <w:tab/>
            </w:r>
            <w:r>
              <w:tab/>
              <w:t>@root</w:t>
            </w:r>
          </w:p>
        </w:tc>
        <w:tc>
          <w:tcPr>
            <w:tcW w:w="720" w:type="dxa"/>
          </w:tcPr>
          <w:p w14:paraId="68CD303C" w14:textId="77777777" w:rsidR="00440477" w:rsidRDefault="00440477" w:rsidP="0012456B">
            <w:pPr>
              <w:pStyle w:val="TableText"/>
              <w:keepNext w:val="0"/>
            </w:pPr>
            <w:r>
              <w:t>1..1</w:t>
            </w:r>
          </w:p>
        </w:tc>
        <w:tc>
          <w:tcPr>
            <w:tcW w:w="1152" w:type="dxa"/>
          </w:tcPr>
          <w:p w14:paraId="22C06024" w14:textId="77777777" w:rsidR="00440477" w:rsidRDefault="00440477" w:rsidP="0012456B">
            <w:pPr>
              <w:pStyle w:val="TableText"/>
              <w:keepNext w:val="0"/>
            </w:pPr>
            <w:r>
              <w:t>SHALL</w:t>
            </w:r>
          </w:p>
        </w:tc>
        <w:tc>
          <w:tcPr>
            <w:tcW w:w="864" w:type="dxa"/>
          </w:tcPr>
          <w:p w14:paraId="4934FF99" w14:textId="77777777" w:rsidR="00440477" w:rsidRDefault="00440477" w:rsidP="0012456B">
            <w:pPr>
              <w:pStyle w:val="TableText"/>
              <w:keepNext w:val="0"/>
            </w:pPr>
          </w:p>
        </w:tc>
        <w:tc>
          <w:tcPr>
            <w:tcW w:w="1104" w:type="dxa"/>
          </w:tcPr>
          <w:p w14:paraId="113E651B" w14:textId="1275EF62" w:rsidR="00440477" w:rsidRDefault="001C172D" w:rsidP="0012456B">
            <w:pPr>
              <w:pStyle w:val="TableText"/>
              <w:keepNext w:val="0"/>
            </w:pPr>
            <w:hyperlink w:anchor="C_4515-30">
              <w:r w:rsidR="00440477">
                <w:rPr>
                  <w:rStyle w:val="HyperlinkText9pt"/>
                </w:rPr>
                <w:t>4515-30</w:t>
              </w:r>
            </w:hyperlink>
          </w:p>
        </w:tc>
        <w:tc>
          <w:tcPr>
            <w:tcW w:w="2975" w:type="dxa"/>
          </w:tcPr>
          <w:p w14:paraId="21B96C17" w14:textId="77777777" w:rsidR="00440477" w:rsidRDefault="00440477" w:rsidP="0012456B">
            <w:pPr>
              <w:pStyle w:val="TableText"/>
              <w:keepNext w:val="0"/>
            </w:pPr>
            <w:r>
              <w:t>2.16.840.1.113883.4.6</w:t>
            </w:r>
          </w:p>
        </w:tc>
      </w:tr>
      <w:tr w:rsidR="00440477" w14:paraId="2676B5A8" w14:textId="77777777" w:rsidTr="00BA7D84">
        <w:trPr>
          <w:jc w:val="center"/>
        </w:trPr>
        <w:tc>
          <w:tcPr>
            <w:tcW w:w="3345" w:type="dxa"/>
          </w:tcPr>
          <w:p w14:paraId="4C637150" w14:textId="77777777" w:rsidR="00440477" w:rsidRDefault="00440477" w:rsidP="0012456B">
            <w:pPr>
              <w:pStyle w:val="TableText"/>
              <w:keepNext w:val="0"/>
            </w:pPr>
            <w:r>
              <w:tab/>
            </w:r>
            <w:r>
              <w:tab/>
            </w:r>
            <w:r>
              <w:tab/>
            </w:r>
            <w:r>
              <w:tab/>
              <w:t>@extension</w:t>
            </w:r>
          </w:p>
        </w:tc>
        <w:tc>
          <w:tcPr>
            <w:tcW w:w="720" w:type="dxa"/>
          </w:tcPr>
          <w:p w14:paraId="1DFEE9AC" w14:textId="77777777" w:rsidR="00440477" w:rsidRDefault="00440477" w:rsidP="0012456B">
            <w:pPr>
              <w:pStyle w:val="TableText"/>
              <w:keepNext w:val="0"/>
            </w:pPr>
            <w:r>
              <w:t>0..1</w:t>
            </w:r>
          </w:p>
        </w:tc>
        <w:tc>
          <w:tcPr>
            <w:tcW w:w="1152" w:type="dxa"/>
          </w:tcPr>
          <w:p w14:paraId="57573CA1" w14:textId="77777777" w:rsidR="00440477" w:rsidRDefault="00440477" w:rsidP="0012456B">
            <w:pPr>
              <w:pStyle w:val="TableText"/>
              <w:keepNext w:val="0"/>
            </w:pPr>
            <w:r>
              <w:t>SHOULD</w:t>
            </w:r>
          </w:p>
        </w:tc>
        <w:tc>
          <w:tcPr>
            <w:tcW w:w="864" w:type="dxa"/>
          </w:tcPr>
          <w:p w14:paraId="48BDE1D3" w14:textId="77777777" w:rsidR="00440477" w:rsidRDefault="00440477" w:rsidP="0012456B">
            <w:pPr>
              <w:pStyle w:val="TableText"/>
              <w:keepNext w:val="0"/>
            </w:pPr>
          </w:p>
        </w:tc>
        <w:tc>
          <w:tcPr>
            <w:tcW w:w="1104" w:type="dxa"/>
          </w:tcPr>
          <w:p w14:paraId="378D46BA" w14:textId="516D394C" w:rsidR="00440477" w:rsidRDefault="001C172D" w:rsidP="0012456B">
            <w:pPr>
              <w:pStyle w:val="TableText"/>
              <w:keepNext w:val="0"/>
            </w:pPr>
            <w:hyperlink w:anchor="C_4515-31">
              <w:r w:rsidR="00440477">
                <w:rPr>
                  <w:rStyle w:val="HyperlinkText9pt"/>
                </w:rPr>
                <w:t>4515-31</w:t>
              </w:r>
            </w:hyperlink>
          </w:p>
        </w:tc>
        <w:tc>
          <w:tcPr>
            <w:tcW w:w="2975" w:type="dxa"/>
          </w:tcPr>
          <w:p w14:paraId="41DF16B3" w14:textId="77777777" w:rsidR="00440477" w:rsidRDefault="00440477" w:rsidP="0012456B">
            <w:pPr>
              <w:pStyle w:val="TableText"/>
              <w:keepNext w:val="0"/>
            </w:pPr>
          </w:p>
        </w:tc>
      </w:tr>
      <w:tr w:rsidR="00440477" w14:paraId="5637F88B" w14:textId="77777777" w:rsidTr="00BA7D84">
        <w:trPr>
          <w:jc w:val="center"/>
        </w:trPr>
        <w:tc>
          <w:tcPr>
            <w:tcW w:w="3345" w:type="dxa"/>
          </w:tcPr>
          <w:p w14:paraId="3323C5B3" w14:textId="77777777" w:rsidR="00440477" w:rsidRDefault="00440477" w:rsidP="0012456B">
            <w:pPr>
              <w:pStyle w:val="TableText"/>
              <w:keepNext w:val="0"/>
            </w:pPr>
            <w:r>
              <w:tab/>
            </w:r>
            <w:r>
              <w:tab/>
            </w:r>
            <w:r>
              <w:tab/>
              <w:t>name</w:t>
            </w:r>
          </w:p>
        </w:tc>
        <w:tc>
          <w:tcPr>
            <w:tcW w:w="720" w:type="dxa"/>
          </w:tcPr>
          <w:p w14:paraId="7E642B6E" w14:textId="77777777" w:rsidR="00440477" w:rsidRDefault="00440477" w:rsidP="0012456B">
            <w:pPr>
              <w:pStyle w:val="TableText"/>
              <w:keepNext w:val="0"/>
            </w:pPr>
            <w:r>
              <w:t>1..1</w:t>
            </w:r>
          </w:p>
        </w:tc>
        <w:tc>
          <w:tcPr>
            <w:tcW w:w="1152" w:type="dxa"/>
          </w:tcPr>
          <w:p w14:paraId="63E31F22" w14:textId="77777777" w:rsidR="00440477" w:rsidRDefault="00440477" w:rsidP="0012456B">
            <w:pPr>
              <w:pStyle w:val="TableText"/>
              <w:keepNext w:val="0"/>
            </w:pPr>
            <w:r>
              <w:t>SHALL</w:t>
            </w:r>
          </w:p>
        </w:tc>
        <w:tc>
          <w:tcPr>
            <w:tcW w:w="864" w:type="dxa"/>
          </w:tcPr>
          <w:p w14:paraId="1B2E4514" w14:textId="77777777" w:rsidR="00440477" w:rsidRDefault="00440477" w:rsidP="0012456B">
            <w:pPr>
              <w:pStyle w:val="TableText"/>
              <w:keepNext w:val="0"/>
            </w:pPr>
          </w:p>
        </w:tc>
        <w:tc>
          <w:tcPr>
            <w:tcW w:w="1104" w:type="dxa"/>
          </w:tcPr>
          <w:p w14:paraId="591CCF0E" w14:textId="663C0960" w:rsidR="00440477" w:rsidRDefault="001C172D" w:rsidP="0012456B">
            <w:pPr>
              <w:pStyle w:val="TableText"/>
              <w:keepNext w:val="0"/>
            </w:pPr>
            <w:hyperlink w:anchor="C_4515-11">
              <w:r w:rsidR="00440477">
                <w:rPr>
                  <w:rStyle w:val="HyperlinkText9pt"/>
                </w:rPr>
                <w:t>4515-11</w:t>
              </w:r>
            </w:hyperlink>
          </w:p>
        </w:tc>
        <w:tc>
          <w:tcPr>
            <w:tcW w:w="2975" w:type="dxa"/>
          </w:tcPr>
          <w:p w14:paraId="41402E2B" w14:textId="77777777" w:rsidR="00440477" w:rsidRDefault="00440477" w:rsidP="0012456B">
            <w:pPr>
              <w:pStyle w:val="TableText"/>
              <w:keepNext w:val="0"/>
            </w:pPr>
          </w:p>
        </w:tc>
      </w:tr>
      <w:tr w:rsidR="00440477" w14:paraId="1E6C9A6F" w14:textId="77777777" w:rsidTr="00BA7D84">
        <w:trPr>
          <w:jc w:val="center"/>
        </w:trPr>
        <w:tc>
          <w:tcPr>
            <w:tcW w:w="3345" w:type="dxa"/>
          </w:tcPr>
          <w:p w14:paraId="3C46CCEE" w14:textId="77777777" w:rsidR="00440477" w:rsidRDefault="00440477" w:rsidP="0012456B">
            <w:pPr>
              <w:pStyle w:val="TableText"/>
              <w:keepNext w:val="0"/>
            </w:pPr>
            <w:r>
              <w:tab/>
            </w:r>
            <w:r>
              <w:tab/>
            </w:r>
            <w:r>
              <w:tab/>
              <w:t>telecom</w:t>
            </w:r>
          </w:p>
        </w:tc>
        <w:tc>
          <w:tcPr>
            <w:tcW w:w="720" w:type="dxa"/>
          </w:tcPr>
          <w:p w14:paraId="0330978A" w14:textId="77777777" w:rsidR="00440477" w:rsidRDefault="00440477" w:rsidP="0012456B">
            <w:pPr>
              <w:pStyle w:val="TableText"/>
              <w:keepNext w:val="0"/>
            </w:pPr>
            <w:r>
              <w:t>0..*</w:t>
            </w:r>
          </w:p>
        </w:tc>
        <w:tc>
          <w:tcPr>
            <w:tcW w:w="1152" w:type="dxa"/>
          </w:tcPr>
          <w:p w14:paraId="7A322AC6" w14:textId="77777777" w:rsidR="00440477" w:rsidRDefault="00440477" w:rsidP="0012456B">
            <w:pPr>
              <w:pStyle w:val="TableText"/>
              <w:keepNext w:val="0"/>
            </w:pPr>
            <w:r>
              <w:t>SHOULD</w:t>
            </w:r>
          </w:p>
        </w:tc>
        <w:tc>
          <w:tcPr>
            <w:tcW w:w="864" w:type="dxa"/>
          </w:tcPr>
          <w:p w14:paraId="719FDD1F" w14:textId="77777777" w:rsidR="00440477" w:rsidRDefault="00440477" w:rsidP="0012456B">
            <w:pPr>
              <w:pStyle w:val="TableText"/>
              <w:keepNext w:val="0"/>
            </w:pPr>
          </w:p>
        </w:tc>
        <w:tc>
          <w:tcPr>
            <w:tcW w:w="1104" w:type="dxa"/>
          </w:tcPr>
          <w:p w14:paraId="1CF2F476" w14:textId="28408FE1" w:rsidR="00440477" w:rsidRDefault="001C172D" w:rsidP="0012456B">
            <w:pPr>
              <w:pStyle w:val="TableText"/>
              <w:keepNext w:val="0"/>
            </w:pPr>
            <w:hyperlink w:anchor="C_4515-12">
              <w:r w:rsidR="00440477">
                <w:rPr>
                  <w:rStyle w:val="HyperlinkText9pt"/>
                </w:rPr>
                <w:t>4515-12</w:t>
              </w:r>
            </w:hyperlink>
          </w:p>
        </w:tc>
        <w:tc>
          <w:tcPr>
            <w:tcW w:w="2975" w:type="dxa"/>
          </w:tcPr>
          <w:p w14:paraId="2F9912A2" w14:textId="77777777" w:rsidR="00440477" w:rsidRDefault="00440477" w:rsidP="0012456B">
            <w:pPr>
              <w:pStyle w:val="TableText"/>
              <w:keepNext w:val="0"/>
            </w:pPr>
          </w:p>
        </w:tc>
      </w:tr>
    </w:tbl>
    <w:p w14:paraId="476D5609" w14:textId="77777777" w:rsidR="00440477" w:rsidRDefault="00440477" w:rsidP="00440477">
      <w:pPr>
        <w:pStyle w:val="BodyText"/>
      </w:pPr>
    </w:p>
    <w:p w14:paraId="488A7C9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11357" w:name="C_4515-32980"/>
      <w:proofErr w:type="spellEnd"/>
      <w:r>
        <w:t xml:space="preserve"> (CONF:4515-32980)</w:t>
      </w:r>
      <w:bookmarkEnd w:id="11357"/>
      <w:r>
        <w:t xml:space="preserve"> such that it</w:t>
      </w:r>
    </w:p>
    <w:p w14:paraId="03D9DD10"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"2.16.840.1.113883.10.20.22.5.6"</w:t>
      </w:r>
      <w:bookmarkStart w:id="11358" w:name="C_4515-15"/>
      <w:r>
        <w:t xml:space="preserve"> (CONF:4515-15)</w:t>
      </w:r>
      <w:bookmarkEnd w:id="11358"/>
      <w:r>
        <w:t>.</w:t>
      </w:r>
    </w:p>
    <w:p w14:paraId="58025121" w14:textId="77777777" w:rsidR="00440477" w:rsidRDefault="00440477" w:rsidP="004404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"2019-10-01"</w:t>
      </w:r>
      <w:bookmarkStart w:id="11359" w:name="C_4515-36"/>
      <w:r>
        <w:t xml:space="preserve"> (CONF:4515-36)</w:t>
      </w:r>
      <w:bookmarkEnd w:id="11359"/>
      <w:r>
        <w:t>.</w:t>
      </w:r>
    </w:p>
    <w:p w14:paraId="6BEF402B"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r>
        <w:rPr>
          <w:rStyle w:val="XMLnameBold"/>
        </w:rPr>
        <w:t>time</w:t>
      </w:r>
      <w:bookmarkStart w:id="11360" w:name="C_4515-32983"/>
      <w:r>
        <w:t xml:space="preserve"> (CONF:4515-32983)</w:t>
      </w:r>
      <w:bookmarkEnd w:id="11360"/>
      <w:r>
        <w:t>.</w:t>
      </w:r>
    </w:p>
    <w:p w14:paraId="547DA203" w14:textId="77777777" w:rsidR="00440477" w:rsidRDefault="00440477" w:rsidP="004404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assignedAuthor</w:t>
      </w:r>
      <w:bookmarkStart w:id="11361" w:name="C_4515-32975"/>
      <w:proofErr w:type="spellEnd"/>
      <w:r>
        <w:t xml:space="preserve"> (CONF:4515-32975)</w:t>
      </w:r>
      <w:bookmarkEnd w:id="11361"/>
      <w:r>
        <w:t>.</w:t>
      </w:r>
    </w:p>
    <w:p w14:paraId="72BD389C" w14:textId="77777777" w:rsidR="00440477" w:rsidRDefault="00440477" w:rsidP="00440477">
      <w:pPr>
        <w:numPr>
          <w:ilvl w:val="1"/>
          <w:numId w:val="10"/>
        </w:numPr>
      </w:pPr>
      <w:r>
        <w:t xml:space="preserve">This </w:t>
      </w:r>
      <w:proofErr w:type="spellStart"/>
      <w:r>
        <w:t>assignedAuthor</w:t>
      </w:r>
      <w:proofErr w:type="spellEnd"/>
      <w:r>
        <w:t xml:space="preserve"> </w:t>
      </w:r>
      <w:r>
        <w:rPr>
          <w:rStyle w:val="keyword"/>
        </w:rPr>
        <w:t>SHALL</w:t>
      </w:r>
      <w:r>
        <w:t xml:space="preserve"> contain at least one [</w:t>
      </w:r>
      <w:proofErr w:type="gramStart"/>
      <w:r>
        <w:t>1..</w:t>
      </w:r>
      <w:proofErr w:type="gramEnd"/>
      <w:r>
        <w:t xml:space="preserve">*] </w:t>
      </w:r>
      <w:r>
        <w:rPr>
          <w:rStyle w:val="XMLnameBold"/>
        </w:rPr>
        <w:t>id</w:t>
      </w:r>
      <w:bookmarkStart w:id="11362" w:name="C_4515-2"/>
      <w:r>
        <w:t xml:space="preserve"> (CONF:4515-2)</w:t>
      </w:r>
      <w:bookmarkEnd w:id="11362"/>
      <w:r>
        <w:t>.</w:t>
      </w:r>
    </w:p>
    <w:p w14:paraId="6031AB9C" w14:textId="77777777" w:rsidR="00440477" w:rsidRDefault="00440477" w:rsidP="00440477">
      <w:pPr>
        <w:numPr>
          <w:ilvl w:val="2"/>
          <w:numId w:val="10"/>
        </w:numPr>
      </w:pPr>
      <w:r>
        <w:t xml:space="preserve">If the </w:t>
      </w:r>
      <w:proofErr w:type="spellStart"/>
      <w:r>
        <w:t>assignedAuthor</w:t>
      </w:r>
      <w:proofErr w:type="spellEnd"/>
      <w:r>
        <w:t xml:space="preserve">/id is not referencing a Provenance Author described elsewhere in the document with a </w:t>
      </w:r>
      <w:proofErr w:type="spellStart"/>
      <w:r>
        <w:t>representedOrganization</w:t>
      </w:r>
      <w:proofErr w:type="spellEnd"/>
      <w:r>
        <w:t xml:space="preserve"> populated, this </w:t>
      </w:r>
      <w:proofErr w:type="spellStart"/>
      <w:r>
        <w:t>assignedAuthor</w:t>
      </w:r>
      <w:proofErr w:type="spellEnd"/>
      <w:r>
        <w:rPr>
          <w:rStyle w:val="keyword"/>
        </w:rPr>
        <w:t xml:space="preserve"> SHALL </w:t>
      </w:r>
      <w:r>
        <w:t>contain exactly one [</w:t>
      </w:r>
      <w:proofErr w:type="gramStart"/>
      <w:r>
        <w:t>1..</w:t>
      </w:r>
      <w:proofErr w:type="gramEnd"/>
      <w:r>
        <w:t xml:space="preserve">1] </w:t>
      </w:r>
      <w:proofErr w:type="spellStart"/>
      <w:r>
        <w:t>representedOrganization</w:t>
      </w:r>
      <w:proofErr w:type="spellEnd"/>
      <w:r>
        <w:t xml:space="preserve"> (CONF:4515-64).</w:t>
      </w:r>
    </w:p>
    <w:p w14:paraId="6C917216" w14:textId="77777777" w:rsidR="00440477" w:rsidRDefault="00440477" w:rsidP="00440477">
      <w:pPr>
        <w:numPr>
          <w:ilvl w:val="1"/>
          <w:numId w:val="10"/>
        </w:numPr>
      </w:pPr>
      <w:r>
        <w:t xml:space="preserve">This </w:t>
      </w:r>
      <w:proofErr w:type="spellStart"/>
      <w:r>
        <w:t>assignedAuthor</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id</w:t>
      </w:r>
      <w:bookmarkStart w:id="11363" w:name="C_4515-20"/>
      <w:r>
        <w:t xml:space="preserve"> (CONF:4515-20)</w:t>
      </w:r>
      <w:bookmarkEnd w:id="11363"/>
      <w:r>
        <w:t xml:space="preserve"> such that it</w:t>
      </w:r>
    </w:p>
    <w:p w14:paraId="22D29DD8" w14:textId="77777777" w:rsidR="00440477" w:rsidRDefault="00440477" w:rsidP="00440477">
      <w:pPr>
        <w:pStyle w:val="BodyText"/>
        <w:spacing w:before="120"/>
      </w:pPr>
      <w:r>
        <w:t>If id with @root="2.16.840.1.113883.4.6" National Provider Identifier is unknown then</w:t>
      </w:r>
    </w:p>
    <w:p w14:paraId="04FE3805" w14:textId="77777777" w:rsidR="00440477" w:rsidRDefault="00440477" w:rsidP="00440477">
      <w:pPr>
        <w:numPr>
          <w:ilvl w:val="2"/>
          <w:numId w:val="10"/>
        </w:numPr>
      </w:pPr>
      <w:r>
        <w:rPr>
          <w:rStyle w:val="keyword"/>
        </w:rPr>
        <w:t>MAY</w:t>
      </w:r>
      <w:r>
        <w:t xml:space="preserve"> contain zero or one [</w:t>
      </w:r>
      <w:proofErr w:type="gramStart"/>
      <w:r>
        <w:t>0..</w:t>
      </w:r>
      <w:proofErr w:type="gramEnd"/>
      <w:r>
        <w:t xml:space="preserve">1] </w:t>
      </w:r>
      <w:r>
        <w:rPr>
          <w:rStyle w:val="XMLnameBold"/>
        </w:rPr>
        <w:t>@nullFlavor</w:t>
      </w:r>
      <w:r>
        <w:t>=</w:t>
      </w:r>
      <w:r>
        <w:rPr>
          <w:rStyle w:val="XMLname"/>
        </w:rPr>
        <w:t>"UNK"</w:t>
      </w:r>
      <w:r>
        <w:t xml:space="preserve"> Unknown (</w:t>
      </w:r>
      <w:proofErr w:type="spellStart"/>
      <w:r>
        <w:t>CodeSystem</w:t>
      </w:r>
      <w:proofErr w:type="spellEnd"/>
      <w:r>
        <w:t xml:space="preserve">: </w:t>
      </w:r>
      <w:r>
        <w:rPr>
          <w:rStyle w:val="XMLname"/>
        </w:rPr>
        <w:t>HL7NullFlavor urn:oid:2.16.840.1.113883.5.1008</w:t>
      </w:r>
      <w:r>
        <w:t>)</w:t>
      </w:r>
      <w:bookmarkStart w:id="11364" w:name="C_4515-21"/>
      <w:r>
        <w:t xml:space="preserve"> (CONF:4515-21)</w:t>
      </w:r>
      <w:bookmarkEnd w:id="11364"/>
      <w:r>
        <w:t>.</w:t>
      </w:r>
    </w:p>
    <w:p w14:paraId="27B7D569" w14:textId="77777777" w:rsidR="00440477" w:rsidRDefault="00440477" w:rsidP="00440477">
      <w:pPr>
        <w:numPr>
          <w:ilvl w:val="2"/>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"2.16.840.1.113883.4.6"</w:t>
      </w:r>
      <w:r>
        <w:t xml:space="preserve"> National Provider Identifier</w:t>
      </w:r>
      <w:bookmarkStart w:id="11365" w:name="C_4515-22"/>
      <w:r>
        <w:t xml:space="preserve"> (CONF:4515-22)</w:t>
      </w:r>
      <w:bookmarkEnd w:id="11365"/>
      <w:r>
        <w:t>.</w:t>
      </w:r>
    </w:p>
    <w:p w14:paraId="5282DC75" w14:textId="77777777" w:rsidR="00440477" w:rsidRDefault="00440477" w:rsidP="00440477">
      <w:pPr>
        <w:numPr>
          <w:ilvl w:val="2"/>
          <w:numId w:val="10"/>
        </w:numPr>
      </w:pPr>
      <w:r>
        <w:rPr>
          <w:rStyle w:val="keyword"/>
        </w:rPr>
        <w:t>SHOULD</w:t>
      </w:r>
      <w:r>
        <w:t xml:space="preserve"> contain zero or one [</w:t>
      </w:r>
      <w:proofErr w:type="gramStart"/>
      <w:r>
        <w:t>0..</w:t>
      </w:r>
      <w:proofErr w:type="gramEnd"/>
      <w:r>
        <w:t xml:space="preserve">1] </w:t>
      </w:r>
      <w:r>
        <w:rPr>
          <w:rStyle w:val="XMLnameBold"/>
        </w:rPr>
        <w:t>@extension</w:t>
      </w:r>
      <w:bookmarkStart w:id="11366" w:name="C_4515-23"/>
      <w:r>
        <w:t xml:space="preserve"> (CONF:4515-23)</w:t>
      </w:r>
      <w:bookmarkEnd w:id="11366"/>
      <w:r>
        <w:t>.</w:t>
      </w:r>
    </w:p>
    <w:p w14:paraId="01506101" w14:textId="77777777" w:rsidR="00440477" w:rsidRDefault="00440477" w:rsidP="00440477">
      <w:pPr>
        <w:pStyle w:val="BodyText"/>
        <w:spacing w:before="120"/>
      </w:pPr>
      <w:r>
        <w:lastRenderedPageBreak/>
        <w:t>When the author is a person who is not acting in the role of a clinician, this code encodes the personal or legal relationship between author and the patient.</w:t>
      </w:r>
    </w:p>
    <w:p w14:paraId="03A61771" w14:textId="77777777" w:rsidR="00440477" w:rsidRDefault="00440477" w:rsidP="00440477">
      <w:pPr>
        <w:numPr>
          <w:ilvl w:val="1"/>
          <w:numId w:val="10"/>
        </w:numPr>
      </w:pPr>
      <w:r>
        <w:t xml:space="preserve">This </w:t>
      </w:r>
      <w:proofErr w:type="spellStart"/>
      <w:r>
        <w:t>assignedAuthor</w:t>
      </w:r>
      <w:proofErr w:type="spellEnd"/>
      <w:r>
        <w:t xml:space="preserve"> </w:t>
      </w:r>
      <w:r>
        <w:rPr>
          <w:rStyle w:val="keyword"/>
        </w:rPr>
        <w:t>SHOULD</w:t>
      </w:r>
      <w:r>
        <w:t xml:space="preserve"> contain zero or one [</w:t>
      </w:r>
      <w:proofErr w:type="gramStart"/>
      <w:r>
        <w:t>0..</w:t>
      </w:r>
      <w:proofErr w:type="gramEnd"/>
      <w:r>
        <w:t xml:space="preserve">1] </w:t>
      </w:r>
      <w:r>
        <w:rPr>
          <w:rStyle w:val="XMLnameBold"/>
        </w:rPr>
        <w:t>code</w:t>
      </w:r>
      <w:bookmarkStart w:id="11367" w:name="C_4515-32979"/>
      <w:r>
        <w:t xml:space="preserve"> (CONF:4515-32979)</w:t>
      </w:r>
      <w:bookmarkEnd w:id="11367"/>
      <w:r>
        <w:t>.</w:t>
      </w:r>
    </w:p>
    <w:p w14:paraId="15DE06BF" w14:textId="77777777" w:rsidR="00440477" w:rsidRDefault="00440477" w:rsidP="00440477">
      <w:pPr>
        <w:numPr>
          <w:ilvl w:val="2"/>
          <w:numId w:val="10"/>
        </w:numPr>
      </w:pPr>
      <w:r>
        <w:t>If the content is provider authored, the code</w:t>
      </w:r>
      <w:r>
        <w:rPr>
          <w:rStyle w:val="keyword"/>
        </w:rPr>
        <w:t xml:space="preserve"> SHOULD </w:t>
      </w:r>
      <w:r>
        <w:t xml:space="preserve">be selected from </w:t>
      </w:r>
      <w:proofErr w:type="spellStart"/>
      <w:r>
        <w:t>ValueSet</w:t>
      </w:r>
      <w:proofErr w:type="spellEnd"/>
      <w:r>
        <w:t xml:space="preserve"> Healthcare Provider Taxonomy </w:t>
      </w:r>
      <w:proofErr w:type="gramStart"/>
      <w:r>
        <w:t>urn:oid</w:t>
      </w:r>
      <w:proofErr w:type="gramEnd"/>
      <w:r>
        <w:t>:2.16.840.1.114222.4.11.1066 DYNAMIC (CONF:4515-56).</w:t>
      </w:r>
    </w:p>
    <w:p w14:paraId="01B5914F" w14:textId="77777777" w:rsidR="00440477" w:rsidRDefault="00440477" w:rsidP="00440477">
      <w:pPr>
        <w:numPr>
          <w:ilvl w:val="2"/>
          <w:numId w:val="10"/>
        </w:numPr>
      </w:pPr>
      <w:r>
        <w:t>If the author is a person who is not acting in the role of a clinician, the code</w:t>
      </w:r>
      <w:r>
        <w:rPr>
          <w:rStyle w:val="keyword"/>
        </w:rPr>
        <w:t xml:space="preserve"> SHOULD </w:t>
      </w:r>
      <w:r>
        <w:t xml:space="preserve">be selected from </w:t>
      </w:r>
      <w:proofErr w:type="spellStart"/>
      <w:r>
        <w:t>ValueSet</w:t>
      </w:r>
      <w:proofErr w:type="spellEnd"/>
      <w:r>
        <w:t xml:space="preserve"> Personal And Legal Relationship Role Type </w:t>
      </w:r>
      <w:proofErr w:type="gramStart"/>
      <w:r>
        <w:t>urn:oid</w:t>
      </w:r>
      <w:proofErr w:type="gramEnd"/>
      <w:r>
        <w:t>:2.16.840.1.113883.11.20.12.1 DYNAMIC (CONF:4515-57).</w:t>
      </w:r>
    </w:p>
    <w:p w14:paraId="2D943596" w14:textId="77777777" w:rsidR="00440477" w:rsidRDefault="00440477" w:rsidP="00440477">
      <w:pPr>
        <w:numPr>
          <w:ilvl w:val="1"/>
          <w:numId w:val="10"/>
        </w:numPr>
      </w:pPr>
      <w:r>
        <w:t xml:space="preserve">This </w:t>
      </w:r>
      <w:proofErr w:type="spellStart"/>
      <w:r>
        <w:t>assignedAuthor</w:t>
      </w:r>
      <w:proofErr w:type="spellEnd"/>
      <w:r>
        <w:t xml:space="preserve"> </w:t>
      </w:r>
      <w:r>
        <w:rPr>
          <w:rStyle w:val="keyword"/>
        </w:rPr>
        <w:t>SHOULD</w:t>
      </w:r>
      <w:r>
        <w:t xml:space="preserve"> contain zero or one [</w:t>
      </w:r>
      <w:proofErr w:type="gramStart"/>
      <w:r>
        <w:t>0..</w:t>
      </w:r>
      <w:proofErr w:type="gramEnd"/>
      <w:r>
        <w:t xml:space="preserve">1] </w:t>
      </w:r>
      <w:proofErr w:type="spellStart"/>
      <w:r>
        <w:rPr>
          <w:rStyle w:val="XMLnameBold"/>
        </w:rPr>
        <w:t>assignedPerson</w:t>
      </w:r>
      <w:bookmarkStart w:id="11368" w:name="C_4515-32976"/>
      <w:proofErr w:type="spellEnd"/>
      <w:r>
        <w:t xml:space="preserve"> (CONF:4515-32976)</w:t>
      </w:r>
      <w:bookmarkEnd w:id="11368"/>
      <w:r>
        <w:t>.</w:t>
      </w:r>
    </w:p>
    <w:p w14:paraId="29D875C6" w14:textId="77777777" w:rsidR="00440477" w:rsidRDefault="00440477" w:rsidP="00440477">
      <w:pPr>
        <w:numPr>
          <w:ilvl w:val="2"/>
          <w:numId w:val="10"/>
        </w:numPr>
      </w:pPr>
      <w:r>
        <w:t xml:space="preserve">The </w:t>
      </w:r>
      <w:proofErr w:type="spellStart"/>
      <w:r>
        <w:t>assignedPerson</w:t>
      </w:r>
      <w:proofErr w:type="spellEnd"/>
      <w:r>
        <w:t xml:space="preserve">, if present, </w:t>
      </w:r>
      <w:r>
        <w:rPr>
          <w:rStyle w:val="keyword"/>
        </w:rPr>
        <w:t>SHALL</w:t>
      </w:r>
      <w:r>
        <w:t xml:space="preserve"> contain at least one [</w:t>
      </w:r>
      <w:proofErr w:type="gramStart"/>
      <w:r>
        <w:t>1..</w:t>
      </w:r>
      <w:proofErr w:type="gramEnd"/>
      <w:r>
        <w:t xml:space="preserve">*] </w:t>
      </w:r>
      <w:r>
        <w:rPr>
          <w:rStyle w:val="XMLnameBold"/>
        </w:rPr>
        <w:t>name</w:t>
      </w:r>
      <w:bookmarkStart w:id="11369" w:name="C_4515-32977"/>
      <w:r>
        <w:t xml:space="preserve"> (CONF:4515-32977)</w:t>
      </w:r>
      <w:bookmarkEnd w:id="11369"/>
      <w:r>
        <w:t>.</w:t>
      </w:r>
    </w:p>
    <w:p w14:paraId="702AE503" w14:textId="77777777" w:rsidR="00440477" w:rsidRDefault="00440477" w:rsidP="00440477">
      <w:pPr>
        <w:numPr>
          <w:ilvl w:val="3"/>
          <w:numId w:val="10"/>
        </w:numPr>
      </w:pPr>
      <w:r>
        <w:t xml:space="preserve">Such names </w:t>
      </w:r>
      <w:r>
        <w:rPr>
          <w:rStyle w:val="keyword"/>
        </w:rPr>
        <w:t>SHALL</w:t>
      </w:r>
      <w:r>
        <w:t xml:space="preserve"> contain exactly one [</w:t>
      </w:r>
      <w:proofErr w:type="gramStart"/>
      <w:r>
        <w:t>1..</w:t>
      </w:r>
      <w:proofErr w:type="gramEnd"/>
      <w:r>
        <w:t xml:space="preserve">1] </w:t>
      </w:r>
      <w:r>
        <w:rPr>
          <w:rStyle w:val="XMLnameBold"/>
        </w:rPr>
        <w:t>family</w:t>
      </w:r>
      <w:bookmarkStart w:id="11370" w:name="C_4515-17"/>
      <w:r>
        <w:t xml:space="preserve"> (CONF:4515-17)</w:t>
      </w:r>
      <w:bookmarkEnd w:id="11370"/>
      <w:r>
        <w:t>.</w:t>
      </w:r>
    </w:p>
    <w:p w14:paraId="38A08F80" w14:textId="77777777" w:rsidR="00440477" w:rsidRDefault="00440477" w:rsidP="00440477">
      <w:pPr>
        <w:numPr>
          <w:ilvl w:val="3"/>
          <w:numId w:val="10"/>
        </w:numPr>
      </w:pPr>
      <w:r>
        <w:t xml:space="preserve">Such names </w:t>
      </w:r>
      <w:r>
        <w:rPr>
          <w:rStyle w:val="keyword"/>
        </w:rPr>
        <w:t>SHOULD</w:t>
      </w:r>
      <w:r>
        <w:t xml:space="preserve"> contain zero or more [</w:t>
      </w:r>
      <w:proofErr w:type="gramStart"/>
      <w:r>
        <w:t>0..</w:t>
      </w:r>
      <w:proofErr w:type="gramEnd"/>
      <w:r>
        <w:t xml:space="preserve">*] </w:t>
      </w:r>
      <w:r>
        <w:rPr>
          <w:rStyle w:val="XMLnameBold"/>
        </w:rPr>
        <w:t>given</w:t>
      </w:r>
      <w:bookmarkStart w:id="11371" w:name="C_4515-18"/>
      <w:r>
        <w:t xml:space="preserve"> (CONF:4515-18)</w:t>
      </w:r>
      <w:bookmarkEnd w:id="11371"/>
      <w:r>
        <w:t>.</w:t>
      </w:r>
    </w:p>
    <w:p w14:paraId="02ADF6D9" w14:textId="77777777" w:rsidR="00440477" w:rsidRDefault="00440477" w:rsidP="00440477">
      <w:pPr>
        <w:numPr>
          <w:ilvl w:val="1"/>
          <w:numId w:val="10"/>
        </w:numPr>
      </w:pPr>
      <w:r>
        <w:t xml:space="preserve">This </w:t>
      </w:r>
      <w:proofErr w:type="spellStart"/>
      <w:r>
        <w:t>assignedAuthor</w:t>
      </w:r>
      <w:proofErr w:type="spellEnd"/>
      <w:r>
        <w:t xml:space="preserve"> </w:t>
      </w:r>
      <w:r>
        <w:rPr>
          <w:rStyle w:val="keyword"/>
        </w:rPr>
        <w:t>MAY</w:t>
      </w:r>
      <w:r>
        <w:t xml:space="preserve"> contain zero or one [</w:t>
      </w:r>
      <w:proofErr w:type="gramStart"/>
      <w:r>
        <w:t>0..</w:t>
      </w:r>
      <w:proofErr w:type="gramEnd"/>
      <w:r>
        <w:t xml:space="preserve">1] </w:t>
      </w:r>
      <w:proofErr w:type="spellStart"/>
      <w:r>
        <w:rPr>
          <w:rStyle w:val="XMLnameBold"/>
        </w:rPr>
        <w:t>assignedAuthoringDevice</w:t>
      </w:r>
      <w:bookmarkStart w:id="11372" w:name="C_4515-32"/>
      <w:proofErr w:type="spellEnd"/>
      <w:r>
        <w:t xml:space="preserve"> (CONF:4515-32)</w:t>
      </w:r>
      <w:bookmarkEnd w:id="11372"/>
      <w:r>
        <w:t>.</w:t>
      </w:r>
    </w:p>
    <w:p w14:paraId="66E39209" w14:textId="77777777" w:rsidR="00440477" w:rsidRDefault="00440477" w:rsidP="00440477">
      <w:pPr>
        <w:pStyle w:val="BodyText"/>
        <w:spacing w:before="120"/>
      </w:pPr>
      <w:r>
        <w:t>If the assignedAuthor/id is not referencing a Provenance Author described elsewhere in the document with a representedOrganization populated, this assignedAuthor SHALL contain exactly one [1..1] representedOrganization (See - CONF:4440-64).</w:t>
      </w:r>
    </w:p>
    <w:p w14:paraId="43664DBF" w14:textId="77777777" w:rsidR="00440477" w:rsidRDefault="00440477" w:rsidP="00440477">
      <w:pPr>
        <w:numPr>
          <w:ilvl w:val="1"/>
          <w:numId w:val="10"/>
        </w:numPr>
      </w:pPr>
      <w:r>
        <w:t xml:space="preserve">This </w:t>
      </w:r>
      <w:proofErr w:type="spellStart"/>
      <w:r>
        <w:t>assignedAuthor</w:t>
      </w:r>
      <w:proofErr w:type="spellEnd"/>
      <w:r>
        <w:t xml:space="preserve"> </w:t>
      </w:r>
      <w:r>
        <w:rPr>
          <w:rStyle w:val="keyword"/>
        </w:rPr>
        <w:t>MAY</w:t>
      </w:r>
      <w:r>
        <w:t xml:space="preserve"> contain zero or one [</w:t>
      </w:r>
      <w:proofErr w:type="gramStart"/>
      <w:r>
        <w:t>0..</w:t>
      </w:r>
      <w:proofErr w:type="gramEnd"/>
      <w:r>
        <w:t xml:space="preserve">1] </w:t>
      </w:r>
      <w:proofErr w:type="spellStart"/>
      <w:r>
        <w:rPr>
          <w:rStyle w:val="XMLnameBold"/>
        </w:rPr>
        <w:t>representedOrganization</w:t>
      </w:r>
      <w:bookmarkStart w:id="11373" w:name="C_4515-32978"/>
      <w:proofErr w:type="spellEnd"/>
      <w:r>
        <w:t xml:space="preserve"> (CONF:4515-32978)</w:t>
      </w:r>
      <w:bookmarkEnd w:id="11373"/>
      <w:r>
        <w:t>.</w:t>
      </w:r>
    </w:p>
    <w:p w14:paraId="46C16723" w14:textId="77777777" w:rsidR="00440477" w:rsidRDefault="00440477" w:rsidP="00440477">
      <w:pPr>
        <w:pStyle w:val="BodyText"/>
        <w:spacing w:before="120"/>
      </w:pPr>
      <w:r>
        <w:t>A nullFlavor of "NA" is allowed If the assignedAuthor is not a clinician</w:t>
      </w:r>
    </w:p>
    <w:p w14:paraId="049E7FE3" w14:textId="77777777" w:rsidR="00440477" w:rsidRDefault="00440477" w:rsidP="00440477">
      <w:pPr>
        <w:numPr>
          <w:ilvl w:val="2"/>
          <w:numId w:val="10"/>
        </w:numPr>
      </w:pPr>
      <w:r>
        <w:t xml:space="preserve">The </w:t>
      </w:r>
      <w:proofErr w:type="spellStart"/>
      <w:r>
        <w:t>representedOrganization</w:t>
      </w:r>
      <w:proofErr w:type="spellEnd"/>
      <w:r>
        <w:t xml:space="preserve">, if present, </w:t>
      </w:r>
      <w:r>
        <w:rPr>
          <w:rStyle w:val="keyword"/>
        </w:rPr>
        <w:t>MAY</w:t>
      </w:r>
      <w:r>
        <w:t xml:space="preserve"> contain zero or one [</w:t>
      </w:r>
      <w:proofErr w:type="gramStart"/>
      <w:r>
        <w:t>0..</w:t>
      </w:r>
      <w:proofErr w:type="gramEnd"/>
      <w:r>
        <w:t xml:space="preserve">1] </w:t>
      </w:r>
      <w:r>
        <w:rPr>
          <w:rStyle w:val="XMLnameBold"/>
        </w:rPr>
        <w:t>@nullFlavor</w:t>
      </w:r>
      <w:bookmarkStart w:id="11374" w:name="C_4515-35"/>
      <w:r>
        <w:t xml:space="preserve"> (CONF:4515-35)</w:t>
      </w:r>
      <w:bookmarkEnd w:id="11374"/>
      <w:r>
        <w:t>.</w:t>
      </w:r>
    </w:p>
    <w:p w14:paraId="4F9CD698" w14:textId="77777777" w:rsidR="00440477" w:rsidRDefault="00440477" w:rsidP="00440477">
      <w:pPr>
        <w:numPr>
          <w:ilvl w:val="2"/>
          <w:numId w:val="10"/>
        </w:numPr>
      </w:pPr>
      <w:r>
        <w:t xml:space="preserve">The </w:t>
      </w:r>
      <w:proofErr w:type="spellStart"/>
      <w:r>
        <w:t>representedOrganization</w:t>
      </w:r>
      <w:proofErr w:type="spellEnd"/>
      <w:r>
        <w:t xml:space="preserve">, if present, </w:t>
      </w:r>
      <w:r>
        <w:rPr>
          <w:rStyle w:val="keyword"/>
        </w:rPr>
        <w:t>SHALL</w:t>
      </w:r>
      <w:r>
        <w:t xml:space="preserve"> contain at least one [</w:t>
      </w:r>
      <w:proofErr w:type="gramStart"/>
      <w:r>
        <w:t>1..</w:t>
      </w:r>
      <w:proofErr w:type="gramEnd"/>
      <w:r>
        <w:t xml:space="preserve">*] </w:t>
      </w:r>
      <w:r>
        <w:rPr>
          <w:rStyle w:val="XMLnameBold"/>
        </w:rPr>
        <w:t>id</w:t>
      </w:r>
      <w:bookmarkStart w:id="11375" w:name="C_4515-32981"/>
      <w:r>
        <w:t xml:space="preserve"> (CONF:4515-32981)</w:t>
      </w:r>
      <w:bookmarkEnd w:id="11375"/>
      <w:r>
        <w:t>.</w:t>
      </w:r>
    </w:p>
    <w:p w14:paraId="4EE168B9" w14:textId="77777777" w:rsidR="00440477" w:rsidRDefault="00440477" w:rsidP="00440477">
      <w:pPr>
        <w:numPr>
          <w:ilvl w:val="2"/>
          <w:numId w:val="10"/>
        </w:numPr>
      </w:pPr>
      <w:r>
        <w:t xml:space="preserve">The </w:t>
      </w:r>
      <w:proofErr w:type="spellStart"/>
      <w:r>
        <w:t>representedOrganization</w:t>
      </w:r>
      <w:proofErr w:type="spellEnd"/>
      <w:r>
        <w:t xml:space="preserve">, if present, </w:t>
      </w:r>
      <w:r>
        <w:rPr>
          <w:rStyle w:val="keyword"/>
        </w:rPr>
        <w:t>SHALL</w:t>
      </w:r>
      <w:r>
        <w:t xml:space="preserve"> contain exactly one [</w:t>
      </w:r>
      <w:proofErr w:type="gramStart"/>
      <w:r>
        <w:t>1..</w:t>
      </w:r>
      <w:proofErr w:type="gramEnd"/>
      <w:r>
        <w:t xml:space="preserve">1] </w:t>
      </w:r>
      <w:r>
        <w:rPr>
          <w:rStyle w:val="XMLnameBold"/>
        </w:rPr>
        <w:t>id</w:t>
      </w:r>
      <w:bookmarkStart w:id="11376" w:name="C_4515-24"/>
      <w:r>
        <w:t xml:space="preserve"> (CONF:4515-24)</w:t>
      </w:r>
      <w:bookmarkEnd w:id="11376"/>
      <w:r>
        <w:t xml:space="preserve"> such that it</w:t>
      </w:r>
    </w:p>
    <w:p w14:paraId="387B6370" w14:textId="77777777" w:rsidR="00440477" w:rsidRDefault="00440477" w:rsidP="00440477">
      <w:pPr>
        <w:pStyle w:val="BodyText"/>
        <w:spacing w:before="120"/>
      </w:pPr>
      <w:r>
        <w:t>If id with @root="2.16.840.1.113883.4.2" Tax ID Number is unknown then</w:t>
      </w:r>
    </w:p>
    <w:p w14:paraId="70A29E8B" w14:textId="77777777" w:rsidR="00440477" w:rsidRDefault="00440477" w:rsidP="00440477">
      <w:pPr>
        <w:numPr>
          <w:ilvl w:val="3"/>
          <w:numId w:val="10"/>
        </w:numPr>
      </w:pPr>
      <w:r>
        <w:rPr>
          <w:rStyle w:val="keyword"/>
        </w:rPr>
        <w:t>MAY</w:t>
      </w:r>
      <w:r>
        <w:t xml:space="preserve"> contain zero or one [</w:t>
      </w:r>
      <w:proofErr w:type="gramStart"/>
      <w:r>
        <w:t>0..</w:t>
      </w:r>
      <w:proofErr w:type="gramEnd"/>
      <w:r>
        <w:t xml:space="preserve">1] </w:t>
      </w:r>
      <w:r>
        <w:rPr>
          <w:rStyle w:val="XMLnameBold"/>
        </w:rPr>
        <w:t>@nullFlavor</w:t>
      </w:r>
      <w:r>
        <w:t>=</w:t>
      </w:r>
      <w:r>
        <w:rPr>
          <w:rStyle w:val="XMLname"/>
        </w:rPr>
        <w:t>"UNK"</w:t>
      </w:r>
      <w:r>
        <w:t xml:space="preserve"> Unknown (</w:t>
      </w:r>
      <w:proofErr w:type="spellStart"/>
      <w:r>
        <w:t>CodeSystem</w:t>
      </w:r>
      <w:proofErr w:type="spellEnd"/>
      <w:r>
        <w:t xml:space="preserve">: </w:t>
      </w:r>
      <w:r>
        <w:rPr>
          <w:rStyle w:val="XMLname"/>
        </w:rPr>
        <w:t>HL7NullFlavor urn:oid:2.16.840.1.113883.5.1008</w:t>
      </w:r>
      <w:r>
        <w:t>)</w:t>
      </w:r>
      <w:bookmarkStart w:id="11377" w:name="C_4515-25"/>
      <w:r>
        <w:t xml:space="preserve"> (CONF:4515-25)</w:t>
      </w:r>
      <w:bookmarkEnd w:id="11377"/>
      <w:r>
        <w:t>.</w:t>
      </w:r>
    </w:p>
    <w:p w14:paraId="29A9390D" w14:textId="77777777" w:rsidR="00440477" w:rsidRDefault="00440477" w:rsidP="00440477">
      <w:pPr>
        <w:numPr>
          <w:ilvl w:val="3"/>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"2.16.840.1.113883.4.2"</w:t>
      </w:r>
      <w:r>
        <w:t xml:space="preserve"> Tax ID Number</w:t>
      </w:r>
      <w:bookmarkStart w:id="11378" w:name="C_4515-26"/>
      <w:r>
        <w:t xml:space="preserve"> (CONF:4515-26)</w:t>
      </w:r>
      <w:bookmarkEnd w:id="11378"/>
      <w:r>
        <w:t>.</w:t>
      </w:r>
    </w:p>
    <w:p w14:paraId="5BFE799E" w14:textId="77777777" w:rsidR="00440477" w:rsidRDefault="00440477" w:rsidP="00440477">
      <w:pPr>
        <w:numPr>
          <w:ilvl w:val="3"/>
          <w:numId w:val="10"/>
        </w:numPr>
      </w:pPr>
      <w:r>
        <w:rPr>
          <w:rStyle w:val="keyword"/>
        </w:rPr>
        <w:t>SHOULD</w:t>
      </w:r>
      <w:r>
        <w:t xml:space="preserve"> contain zero or one [</w:t>
      </w:r>
      <w:proofErr w:type="gramStart"/>
      <w:r>
        <w:t>0..</w:t>
      </w:r>
      <w:proofErr w:type="gramEnd"/>
      <w:r>
        <w:t xml:space="preserve">1] </w:t>
      </w:r>
      <w:r>
        <w:rPr>
          <w:rStyle w:val="XMLnameBold"/>
        </w:rPr>
        <w:t>@extension</w:t>
      </w:r>
      <w:bookmarkStart w:id="11379" w:name="C_4515-32982"/>
      <w:r>
        <w:t xml:space="preserve"> (CONF:4515-32982)</w:t>
      </w:r>
      <w:bookmarkEnd w:id="11379"/>
      <w:r>
        <w:t>.</w:t>
      </w:r>
    </w:p>
    <w:p w14:paraId="4C8C90B1" w14:textId="77777777" w:rsidR="00440477" w:rsidRDefault="00440477" w:rsidP="00440477">
      <w:pPr>
        <w:numPr>
          <w:ilvl w:val="2"/>
          <w:numId w:val="10"/>
        </w:numPr>
      </w:pPr>
      <w:r>
        <w:t xml:space="preserve">The </w:t>
      </w:r>
      <w:proofErr w:type="spellStart"/>
      <w:r>
        <w:t>representedOrganization</w:t>
      </w:r>
      <w:proofErr w:type="spellEnd"/>
      <w:r>
        <w:t xml:space="preserve">, if present, </w:t>
      </w:r>
      <w:r>
        <w:rPr>
          <w:rStyle w:val="keyword"/>
        </w:rPr>
        <w:t>SHALL</w:t>
      </w:r>
      <w:r>
        <w:t xml:space="preserve"> contain exactly one [</w:t>
      </w:r>
      <w:proofErr w:type="gramStart"/>
      <w:r>
        <w:t>1..</w:t>
      </w:r>
      <w:proofErr w:type="gramEnd"/>
      <w:r>
        <w:t xml:space="preserve">1] </w:t>
      </w:r>
      <w:r>
        <w:rPr>
          <w:rStyle w:val="XMLnameBold"/>
        </w:rPr>
        <w:t>id</w:t>
      </w:r>
      <w:bookmarkStart w:id="11380" w:name="C_4515-28"/>
      <w:r>
        <w:t xml:space="preserve"> (CONF:4515-28)</w:t>
      </w:r>
      <w:bookmarkEnd w:id="11380"/>
      <w:r>
        <w:t xml:space="preserve"> such that it</w:t>
      </w:r>
    </w:p>
    <w:p w14:paraId="4797BE87" w14:textId="77777777" w:rsidR="00440477" w:rsidRDefault="00440477" w:rsidP="00440477">
      <w:pPr>
        <w:pStyle w:val="BodyText"/>
        <w:spacing w:before="120"/>
      </w:pPr>
      <w:r>
        <w:t>If id with @root="2.16.840.1.113883.4.6" National Provider Identifier is unknown then</w:t>
      </w:r>
    </w:p>
    <w:p w14:paraId="23750DEC" w14:textId="77777777" w:rsidR="00440477" w:rsidRDefault="00440477" w:rsidP="00440477">
      <w:pPr>
        <w:numPr>
          <w:ilvl w:val="3"/>
          <w:numId w:val="10"/>
        </w:numPr>
      </w:pPr>
      <w:r>
        <w:rPr>
          <w:rStyle w:val="keyword"/>
        </w:rPr>
        <w:lastRenderedPageBreak/>
        <w:t>MAY</w:t>
      </w:r>
      <w:r>
        <w:t xml:space="preserve"> contain zero or one [</w:t>
      </w:r>
      <w:proofErr w:type="gramStart"/>
      <w:r>
        <w:t>0..</w:t>
      </w:r>
      <w:proofErr w:type="gramEnd"/>
      <w:r>
        <w:t xml:space="preserve">1] </w:t>
      </w:r>
      <w:r>
        <w:rPr>
          <w:rStyle w:val="XMLnameBold"/>
        </w:rPr>
        <w:t>@nullFlavor</w:t>
      </w:r>
      <w:r>
        <w:t>=</w:t>
      </w:r>
      <w:r>
        <w:rPr>
          <w:rStyle w:val="XMLname"/>
        </w:rPr>
        <w:t>"UNK"</w:t>
      </w:r>
      <w:r>
        <w:t xml:space="preserve"> Unknown (</w:t>
      </w:r>
      <w:proofErr w:type="spellStart"/>
      <w:r>
        <w:t>CodeSystem</w:t>
      </w:r>
      <w:proofErr w:type="spellEnd"/>
      <w:r>
        <w:t xml:space="preserve">: </w:t>
      </w:r>
      <w:r>
        <w:rPr>
          <w:rStyle w:val="XMLname"/>
        </w:rPr>
        <w:t>HL7NullFlavor urn:oid:2.16.840.1.113883.5.1008</w:t>
      </w:r>
      <w:r>
        <w:t>)</w:t>
      </w:r>
      <w:bookmarkStart w:id="11381" w:name="C_4515-29"/>
      <w:r>
        <w:t xml:space="preserve"> (CONF:4515-29)</w:t>
      </w:r>
      <w:bookmarkEnd w:id="11381"/>
      <w:r>
        <w:t>.</w:t>
      </w:r>
    </w:p>
    <w:p w14:paraId="5CA3D825" w14:textId="77777777" w:rsidR="00440477" w:rsidRDefault="00440477" w:rsidP="00440477">
      <w:pPr>
        <w:numPr>
          <w:ilvl w:val="3"/>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"2.16.840.1.113883.4.6"</w:t>
      </w:r>
      <w:r>
        <w:t xml:space="preserve"> National Provider Identifier </w:t>
      </w:r>
      <w:bookmarkStart w:id="11382" w:name="C_4515-30"/>
      <w:r>
        <w:t xml:space="preserve"> (CONF:4515-30)</w:t>
      </w:r>
      <w:bookmarkEnd w:id="11382"/>
      <w:r>
        <w:t>.</w:t>
      </w:r>
    </w:p>
    <w:p w14:paraId="14A7F33D" w14:textId="77777777" w:rsidR="00440477" w:rsidRDefault="00440477" w:rsidP="00440477">
      <w:pPr>
        <w:numPr>
          <w:ilvl w:val="3"/>
          <w:numId w:val="10"/>
        </w:numPr>
      </w:pPr>
      <w:r>
        <w:rPr>
          <w:rStyle w:val="keyword"/>
        </w:rPr>
        <w:t>SHOULD</w:t>
      </w:r>
      <w:r>
        <w:t xml:space="preserve"> contain zero or one [</w:t>
      </w:r>
      <w:proofErr w:type="gramStart"/>
      <w:r>
        <w:t>0..</w:t>
      </w:r>
      <w:proofErr w:type="gramEnd"/>
      <w:r>
        <w:t xml:space="preserve">1] </w:t>
      </w:r>
      <w:r>
        <w:rPr>
          <w:rStyle w:val="XMLnameBold"/>
        </w:rPr>
        <w:t>@extension</w:t>
      </w:r>
      <w:bookmarkStart w:id="11383" w:name="C_4515-31"/>
      <w:r>
        <w:t xml:space="preserve"> (CONF:4515-31)</w:t>
      </w:r>
      <w:bookmarkEnd w:id="11383"/>
      <w:r>
        <w:t>.</w:t>
      </w:r>
    </w:p>
    <w:p w14:paraId="0A2B1EF0" w14:textId="77777777" w:rsidR="00440477" w:rsidRDefault="00440477" w:rsidP="00440477">
      <w:pPr>
        <w:numPr>
          <w:ilvl w:val="2"/>
          <w:numId w:val="10"/>
        </w:numPr>
      </w:pPr>
      <w:r>
        <w:t xml:space="preserve">The </w:t>
      </w:r>
      <w:proofErr w:type="spellStart"/>
      <w:r>
        <w:t>representedOrganization</w:t>
      </w:r>
      <w:proofErr w:type="spellEnd"/>
      <w:r>
        <w:t xml:space="preserve">, if present, </w:t>
      </w:r>
      <w:r>
        <w:rPr>
          <w:rStyle w:val="keyword"/>
        </w:rPr>
        <w:t>SHALL</w:t>
      </w:r>
      <w:r>
        <w:t xml:space="preserve"> contain exactly one [</w:t>
      </w:r>
      <w:proofErr w:type="gramStart"/>
      <w:r>
        <w:t>1..</w:t>
      </w:r>
      <w:proofErr w:type="gramEnd"/>
      <w:r>
        <w:t xml:space="preserve">1] </w:t>
      </w:r>
      <w:r>
        <w:rPr>
          <w:rStyle w:val="XMLnameBold"/>
        </w:rPr>
        <w:t>name</w:t>
      </w:r>
      <w:bookmarkStart w:id="11384" w:name="C_4515-11"/>
      <w:r>
        <w:t xml:space="preserve"> (CONF:4515-11)</w:t>
      </w:r>
      <w:bookmarkEnd w:id="11384"/>
      <w:r>
        <w:t>.</w:t>
      </w:r>
    </w:p>
    <w:p w14:paraId="334EA45F" w14:textId="77777777" w:rsidR="00440477" w:rsidRDefault="00440477" w:rsidP="00440477">
      <w:pPr>
        <w:numPr>
          <w:ilvl w:val="2"/>
          <w:numId w:val="10"/>
        </w:numPr>
      </w:pPr>
      <w:r>
        <w:t xml:space="preserve">The </w:t>
      </w:r>
      <w:proofErr w:type="spellStart"/>
      <w:r>
        <w:t>representedOrganization</w:t>
      </w:r>
      <w:proofErr w:type="spellEnd"/>
      <w:r>
        <w:t xml:space="preserve">, if present, </w:t>
      </w:r>
      <w:r>
        <w:rPr>
          <w:rStyle w:val="keyword"/>
        </w:rPr>
        <w:t>SHOULD</w:t>
      </w:r>
      <w:r>
        <w:t xml:space="preserve"> contain zero or more [</w:t>
      </w:r>
      <w:proofErr w:type="gramStart"/>
      <w:r>
        <w:t>0..</w:t>
      </w:r>
      <w:proofErr w:type="gramEnd"/>
      <w:r>
        <w:t xml:space="preserve">*] </w:t>
      </w:r>
      <w:r>
        <w:rPr>
          <w:rStyle w:val="XMLnameBold"/>
        </w:rPr>
        <w:t>telecom</w:t>
      </w:r>
      <w:bookmarkStart w:id="11385" w:name="C_4515-12"/>
      <w:r>
        <w:t xml:space="preserve"> (CONF:4515-12)</w:t>
      </w:r>
      <w:bookmarkEnd w:id="11385"/>
      <w:r>
        <w:t>.</w:t>
      </w:r>
    </w:p>
    <w:p w14:paraId="6B04996A" w14:textId="104DD6D8" w:rsidR="00440477" w:rsidRDefault="00440477" w:rsidP="00440477">
      <w:pPr>
        <w:pStyle w:val="Caption"/>
        <w:ind w:left="130" w:right="115"/>
      </w:pPr>
      <w:bookmarkStart w:id="11386" w:name="_Toc103325938"/>
      <w:r>
        <w:t xml:space="preserve">Figure </w:t>
      </w:r>
      <w:r>
        <w:fldChar w:fldCharType="begin"/>
      </w:r>
      <w:r>
        <w:instrText>SEQ Figure \* ARABIC</w:instrText>
      </w:r>
      <w:r>
        <w:fldChar w:fldCharType="separate"/>
      </w:r>
      <w:r w:rsidR="00F1669B">
        <w:t>32</w:t>
      </w:r>
      <w:r>
        <w:fldChar w:fldCharType="end"/>
      </w:r>
      <w:r>
        <w:t>: Provenance - Author Participation Example</w:t>
      </w:r>
      <w:bookmarkEnd w:id="11386"/>
    </w:p>
    <w:p w14:paraId="2A7E6D99" w14:textId="77777777" w:rsidR="00440477" w:rsidRDefault="00440477" w:rsidP="00440477">
      <w:pPr>
        <w:pStyle w:val="Example"/>
        <w:ind w:left="130" w:right="115"/>
      </w:pPr>
      <w:r>
        <w:t>&lt;author&gt;</w:t>
      </w:r>
    </w:p>
    <w:p w14:paraId="4F3F443F" w14:textId="77777777" w:rsidR="00440477" w:rsidRDefault="00440477" w:rsidP="00440477">
      <w:pPr>
        <w:pStyle w:val="Example"/>
        <w:ind w:left="130" w:right="115"/>
      </w:pPr>
      <w:r>
        <w:t xml:space="preserve">    </w:t>
      </w:r>
      <w:proofErr w:type="gramStart"/>
      <w:r>
        <w:t>&lt;!--</w:t>
      </w:r>
      <w:proofErr w:type="gramEnd"/>
      <w:r>
        <w:t xml:space="preserve"> Provenance - Author Participation --&gt;</w:t>
      </w:r>
    </w:p>
    <w:p w14:paraId="492A1188" w14:textId="77777777" w:rsidR="00440477" w:rsidRDefault="00440477" w:rsidP="00440477">
      <w:pPr>
        <w:pStyle w:val="Example"/>
        <w:ind w:left="130" w:right="115"/>
      </w:pPr>
      <w:r>
        <w:t xml:space="preserve">    &lt;</w:t>
      </w:r>
      <w:proofErr w:type="spellStart"/>
      <w:r>
        <w:t>templateId</w:t>
      </w:r>
      <w:proofErr w:type="spellEnd"/>
      <w:r>
        <w:t xml:space="preserve"> root="2.16.840.1.113883.10.20.22.5.6" extension="2019-10-01"/&gt;</w:t>
      </w:r>
    </w:p>
    <w:p w14:paraId="6DEF76C7" w14:textId="77777777" w:rsidR="00440477" w:rsidRDefault="00440477" w:rsidP="00440477">
      <w:pPr>
        <w:pStyle w:val="Example"/>
        <w:ind w:left="130" w:right="115"/>
      </w:pPr>
      <w:r>
        <w:t xml:space="preserve">    &lt;time value="201308011235-0800"/&gt;</w:t>
      </w:r>
    </w:p>
    <w:p w14:paraId="16ACB179" w14:textId="77777777" w:rsidR="00440477" w:rsidRDefault="00440477" w:rsidP="00440477">
      <w:pPr>
        <w:pStyle w:val="Example"/>
        <w:ind w:left="130" w:right="115"/>
      </w:pPr>
      <w:r>
        <w:t xml:space="preserve">    &lt;</w:t>
      </w:r>
      <w:proofErr w:type="spellStart"/>
      <w:r>
        <w:t>assignedAuthor</w:t>
      </w:r>
      <w:proofErr w:type="spellEnd"/>
      <w:r>
        <w:t>&gt;</w:t>
      </w:r>
    </w:p>
    <w:p w14:paraId="7A212820" w14:textId="77777777" w:rsidR="00440477" w:rsidRDefault="00440477" w:rsidP="00440477">
      <w:pPr>
        <w:pStyle w:val="Example"/>
        <w:ind w:left="130" w:right="115"/>
      </w:pPr>
      <w:r>
        <w:t xml:space="preserve">        </w:t>
      </w:r>
      <w:proofErr w:type="gramStart"/>
      <w:r>
        <w:t>&lt;!--</w:t>
      </w:r>
      <w:proofErr w:type="gramEnd"/>
      <w:r>
        <w:t xml:space="preserve"> NPI of Author (example) --&gt;</w:t>
      </w:r>
    </w:p>
    <w:p w14:paraId="650D442A" w14:textId="77777777" w:rsidR="00440477" w:rsidRDefault="00440477" w:rsidP="00440477">
      <w:pPr>
        <w:pStyle w:val="Example"/>
        <w:ind w:left="130" w:right="115"/>
      </w:pPr>
      <w:r>
        <w:t xml:space="preserve">        &lt;id root="2.16.840.1.113883.4.6" extension="1234567"/&gt;</w:t>
      </w:r>
    </w:p>
    <w:p w14:paraId="48FCF8DE" w14:textId="77777777" w:rsidR="00440477" w:rsidRDefault="00440477" w:rsidP="00440477">
      <w:pPr>
        <w:pStyle w:val="Example"/>
        <w:ind w:left="130" w:right="115"/>
      </w:pPr>
      <w:r>
        <w:t xml:space="preserve">        &lt;</w:t>
      </w:r>
      <w:proofErr w:type="spellStart"/>
      <w:r>
        <w:t>assignedPerson</w:t>
      </w:r>
      <w:proofErr w:type="spellEnd"/>
      <w:r>
        <w:t>&gt;</w:t>
      </w:r>
    </w:p>
    <w:p w14:paraId="2BE42EEC" w14:textId="77777777" w:rsidR="00440477" w:rsidRDefault="00440477" w:rsidP="00440477">
      <w:pPr>
        <w:pStyle w:val="Example"/>
        <w:ind w:left="130" w:right="115"/>
      </w:pPr>
      <w:r>
        <w:t xml:space="preserve">            &lt;name&gt;</w:t>
      </w:r>
    </w:p>
    <w:p w14:paraId="6BE8D824" w14:textId="77777777" w:rsidR="00440477" w:rsidRDefault="00440477" w:rsidP="00440477">
      <w:pPr>
        <w:pStyle w:val="Example"/>
        <w:ind w:left="130" w:right="115"/>
      </w:pPr>
      <w:r>
        <w:t xml:space="preserve">                &lt;given&gt;Nurse&lt;/given&gt;</w:t>
      </w:r>
    </w:p>
    <w:p w14:paraId="5EB8D70F" w14:textId="77777777" w:rsidR="00440477" w:rsidRDefault="00440477" w:rsidP="00440477">
      <w:pPr>
        <w:pStyle w:val="Example"/>
        <w:ind w:left="130" w:right="115"/>
      </w:pPr>
      <w:r>
        <w:t xml:space="preserve">                &lt;family&gt;Nightingale&lt;/family&gt;</w:t>
      </w:r>
    </w:p>
    <w:p w14:paraId="741F4F8F" w14:textId="77777777" w:rsidR="00440477" w:rsidRDefault="00440477" w:rsidP="00440477">
      <w:pPr>
        <w:pStyle w:val="Example"/>
        <w:ind w:left="130" w:right="115"/>
      </w:pPr>
      <w:r>
        <w:t xml:space="preserve">                &lt;suffix&gt;RN&lt;/suffix&gt;</w:t>
      </w:r>
    </w:p>
    <w:p w14:paraId="703C1D7A" w14:textId="77777777" w:rsidR="00440477" w:rsidRDefault="00440477" w:rsidP="00440477">
      <w:pPr>
        <w:pStyle w:val="Example"/>
        <w:ind w:left="130" w:right="115"/>
      </w:pPr>
      <w:r>
        <w:t xml:space="preserve">            &lt;/name&gt;</w:t>
      </w:r>
    </w:p>
    <w:p w14:paraId="4D43CD53" w14:textId="77777777" w:rsidR="00440477" w:rsidRDefault="00440477" w:rsidP="00440477">
      <w:pPr>
        <w:pStyle w:val="Example"/>
        <w:ind w:left="130" w:right="115"/>
      </w:pPr>
      <w:r>
        <w:t xml:space="preserve">        &lt;/</w:t>
      </w:r>
      <w:proofErr w:type="spellStart"/>
      <w:r>
        <w:t>assignedPerson</w:t>
      </w:r>
      <w:proofErr w:type="spellEnd"/>
      <w:r>
        <w:t>&gt;</w:t>
      </w:r>
    </w:p>
    <w:p w14:paraId="3D28DAAB" w14:textId="77777777" w:rsidR="00440477" w:rsidRDefault="00440477" w:rsidP="00440477">
      <w:pPr>
        <w:pStyle w:val="Example"/>
        <w:ind w:left="130" w:right="115"/>
      </w:pPr>
      <w:r>
        <w:t xml:space="preserve">        &lt;</w:t>
      </w:r>
      <w:proofErr w:type="spellStart"/>
      <w:r>
        <w:t>representedOrganization</w:t>
      </w:r>
      <w:proofErr w:type="spellEnd"/>
      <w:r>
        <w:t>&gt;</w:t>
      </w:r>
    </w:p>
    <w:p w14:paraId="6359B314" w14:textId="77777777" w:rsidR="00440477" w:rsidRDefault="00440477" w:rsidP="00440477">
      <w:pPr>
        <w:pStyle w:val="Example"/>
        <w:ind w:left="130" w:right="115"/>
      </w:pPr>
      <w:r>
        <w:t xml:space="preserve">            </w:t>
      </w:r>
      <w:proofErr w:type="gramStart"/>
      <w:r>
        <w:t>&lt;!--</w:t>
      </w:r>
      <w:proofErr w:type="gramEnd"/>
      <w:r>
        <w:t xml:space="preserve"> Tax Identifier of Organization is Unknown --&gt;</w:t>
      </w:r>
    </w:p>
    <w:p w14:paraId="0337E1C2" w14:textId="77777777" w:rsidR="00440477" w:rsidRDefault="00440477" w:rsidP="00440477">
      <w:pPr>
        <w:pStyle w:val="Example"/>
        <w:ind w:left="130" w:right="115"/>
      </w:pPr>
      <w:r>
        <w:t xml:space="preserve">            &lt;id root="2.16.840.1.113883.5.1008" </w:t>
      </w:r>
      <w:proofErr w:type="spellStart"/>
      <w:r>
        <w:t>nullFlavor</w:t>
      </w:r>
      <w:proofErr w:type="spellEnd"/>
      <w:r>
        <w:t>="UNK"/&gt;</w:t>
      </w:r>
    </w:p>
    <w:p w14:paraId="11DC7AA3" w14:textId="77777777" w:rsidR="00440477" w:rsidRDefault="00440477" w:rsidP="00440477">
      <w:pPr>
        <w:pStyle w:val="Example"/>
        <w:ind w:left="130" w:right="115"/>
      </w:pPr>
      <w:r>
        <w:t xml:space="preserve">            </w:t>
      </w:r>
      <w:proofErr w:type="gramStart"/>
      <w:r>
        <w:t>&lt;!--</w:t>
      </w:r>
      <w:proofErr w:type="gramEnd"/>
      <w:r>
        <w:t xml:space="preserve"> NPI of Organization --&gt;</w:t>
      </w:r>
    </w:p>
    <w:p w14:paraId="52598AAB" w14:textId="77777777" w:rsidR="00440477" w:rsidRDefault="00440477" w:rsidP="00440477">
      <w:pPr>
        <w:pStyle w:val="Example"/>
        <w:ind w:left="130" w:right="115"/>
      </w:pPr>
      <w:r>
        <w:t xml:space="preserve">            &lt;id root="2.16.840.1.113883.4.6" extension="1104145838"/&gt;</w:t>
      </w:r>
    </w:p>
    <w:p w14:paraId="5029AF97" w14:textId="77777777" w:rsidR="00440477" w:rsidRDefault="00440477" w:rsidP="00440477">
      <w:pPr>
        <w:pStyle w:val="Example"/>
        <w:ind w:left="130" w:right="115"/>
      </w:pPr>
      <w:r>
        <w:t xml:space="preserve">            &lt;name&gt;Good Health Hospital&lt;/name&gt;</w:t>
      </w:r>
    </w:p>
    <w:p w14:paraId="6A421C27" w14:textId="77777777" w:rsidR="00440477" w:rsidRDefault="00440477" w:rsidP="00440477">
      <w:pPr>
        <w:pStyle w:val="Example"/>
        <w:ind w:left="130" w:right="115"/>
      </w:pPr>
      <w:r>
        <w:t xml:space="preserve">            &lt;telecom value="</w:t>
      </w:r>
      <w:proofErr w:type="spellStart"/>
      <w:proofErr w:type="gramStart"/>
      <w:r>
        <w:t>tel</w:t>
      </w:r>
      <w:proofErr w:type="spellEnd"/>
      <w:r>
        <w:t>:+</w:t>
      </w:r>
      <w:proofErr w:type="gramEnd"/>
      <w:r>
        <w:t>1(555)867-5309"/&gt;</w:t>
      </w:r>
    </w:p>
    <w:p w14:paraId="053EFE61" w14:textId="77777777" w:rsidR="00440477" w:rsidRDefault="00440477" w:rsidP="00440477">
      <w:pPr>
        <w:pStyle w:val="Example"/>
        <w:ind w:left="130" w:right="115"/>
      </w:pPr>
      <w:r>
        <w:t xml:space="preserve">        &lt;/</w:t>
      </w:r>
      <w:proofErr w:type="spellStart"/>
      <w:r>
        <w:t>representedOrganization</w:t>
      </w:r>
      <w:proofErr w:type="spellEnd"/>
      <w:r>
        <w:t>&gt;</w:t>
      </w:r>
    </w:p>
    <w:p w14:paraId="5CB18C87" w14:textId="77777777" w:rsidR="00440477" w:rsidRDefault="00440477" w:rsidP="00440477">
      <w:pPr>
        <w:pStyle w:val="Example"/>
        <w:ind w:left="130" w:right="115"/>
      </w:pPr>
      <w:r>
        <w:t xml:space="preserve">    &lt;/</w:t>
      </w:r>
      <w:proofErr w:type="spellStart"/>
      <w:r>
        <w:t>assignedAuthor</w:t>
      </w:r>
      <w:proofErr w:type="spellEnd"/>
      <w:r>
        <w:t>&gt;</w:t>
      </w:r>
    </w:p>
    <w:p w14:paraId="22690736" w14:textId="77777777" w:rsidR="00440477" w:rsidRDefault="00440477" w:rsidP="00440477">
      <w:pPr>
        <w:pStyle w:val="Example"/>
        <w:ind w:left="130" w:right="115"/>
      </w:pPr>
      <w:r>
        <w:t>&lt;/author&gt;</w:t>
      </w:r>
    </w:p>
    <w:p w14:paraId="3246793C" w14:textId="77777777" w:rsidR="00440477" w:rsidRDefault="00440477" w:rsidP="00440477">
      <w:pPr>
        <w:pStyle w:val="BodyText"/>
      </w:pPr>
    </w:p>
    <w:p w14:paraId="54A5CBBC" w14:textId="77777777" w:rsidR="00440477" w:rsidRDefault="00440477" w:rsidP="00440477">
      <w:pPr>
        <w:pStyle w:val="Heading1"/>
      </w:pPr>
      <w:bookmarkStart w:id="11387" w:name="_Toc103325904"/>
      <w:bookmarkStart w:id="11388" w:name="_Toc83394562"/>
      <w:r>
        <w:lastRenderedPageBreak/>
        <w:t>Template Ids in This Guide</w:t>
      </w:r>
      <w:bookmarkEnd w:id="11387"/>
      <w:bookmarkEnd w:id="11388"/>
    </w:p>
    <w:p w14:paraId="7785DC6F" w14:textId="30DC3A19" w:rsidR="00440477" w:rsidRDefault="00440477" w:rsidP="00440477">
      <w:pPr>
        <w:pStyle w:val="Caption"/>
      </w:pPr>
      <w:bookmarkStart w:id="11389" w:name="_Toc103325969"/>
      <w:bookmarkStart w:id="11390" w:name="_Toc82717678"/>
      <w:r>
        <w:t xml:space="preserve">Table </w:t>
      </w:r>
      <w:r>
        <w:fldChar w:fldCharType="begin"/>
      </w:r>
      <w:r>
        <w:instrText>SEQ Table \* ARABIC</w:instrText>
      </w:r>
      <w:r>
        <w:fldChar w:fldCharType="separate"/>
      </w:r>
      <w:del w:id="11391" w:author="Russ Ott" w:date="2022-05-16T11:54:00Z">
        <w:r w:rsidR="002F5B8D">
          <w:delText>17</w:delText>
        </w:r>
      </w:del>
      <w:ins w:id="11392" w:author="Russ Ott" w:date="2022-05-16T11:54:00Z">
        <w:r w:rsidR="00F1669B">
          <w:t>31</w:t>
        </w:r>
      </w:ins>
      <w:r>
        <w:fldChar w:fldCharType="end"/>
      </w:r>
      <w:r>
        <w:t>: Template List</w:t>
      </w:r>
      <w:bookmarkEnd w:id="11389"/>
      <w:bookmarkEnd w:id="113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393"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3360"/>
        <w:gridCol w:w="3360"/>
        <w:gridCol w:w="3360"/>
        <w:tblGridChange w:id="11394">
          <w:tblGrid>
            <w:gridCol w:w="3360"/>
            <w:gridCol w:w="3360"/>
            <w:gridCol w:w="3360"/>
          </w:tblGrid>
        </w:tblGridChange>
      </w:tblGrid>
      <w:tr w:rsidR="00440477" w14:paraId="006762ED" w14:textId="77777777" w:rsidTr="00BA7D84">
        <w:trPr>
          <w:cantSplit/>
          <w:tblHeader/>
          <w:jc w:val="center"/>
          <w:trPrChange w:id="11395" w:author="Russ Ott" w:date="2022-05-16T11:54:00Z">
            <w:trPr>
              <w:cantSplit/>
              <w:tblHeader/>
              <w:jc w:val="center"/>
            </w:trPr>
          </w:trPrChange>
        </w:trPr>
        <w:tc>
          <w:tcPr>
            <w:tcW w:w="360" w:type="dxa"/>
            <w:shd w:val="clear" w:color="auto" w:fill="E6E6E6"/>
            <w:tcPrChange w:id="11396" w:author="Russ Ott" w:date="2022-05-16T11:54:00Z">
              <w:tcPr>
                <w:tcW w:w="360" w:type="dxa"/>
                <w:shd w:val="clear" w:color="auto" w:fill="E6E6E6"/>
              </w:tcPr>
            </w:tcPrChange>
          </w:tcPr>
          <w:p w14:paraId="6566992A" w14:textId="77777777" w:rsidR="00440477" w:rsidRDefault="00440477">
            <w:pPr>
              <w:pStyle w:val="TableHead"/>
              <w:keepNext w:val="0"/>
              <w:pPrChange w:id="11397" w:author="Russ Ott" w:date="2022-05-16T11:54:00Z">
                <w:pPr>
                  <w:pStyle w:val="TableHead"/>
                </w:pPr>
              </w:pPrChange>
            </w:pPr>
            <w:r>
              <w:t>Template Title</w:t>
            </w:r>
          </w:p>
        </w:tc>
        <w:tc>
          <w:tcPr>
            <w:tcW w:w="360" w:type="dxa"/>
            <w:shd w:val="clear" w:color="auto" w:fill="E6E6E6"/>
            <w:tcPrChange w:id="11398" w:author="Russ Ott" w:date="2022-05-16T11:54:00Z">
              <w:tcPr>
                <w:tcW w:w="360" w:type="dxa"/>
                <w:shd w:val="clear" w:color="auto" w:fill="E6E6E6"/>
              </w:tcPr>
            </w:tcPrChange>
          </w:tcPr>
          <w:p w14:paraId="2C0ED06D" w14:textId="77777777" w:rsidR="00440477" w:rsidRDefault="00440477">
            <w:pPr>
              <w:pStyle w:val="TableHead"/>
              <w:keepNext w:val="0"/>
              <w:pPrChange w:id="11399" w:author="Russ Ott" w:date="2022-05-16T11:54:00Z">
                <w:pPr>
                  <w:pStyle w:val="TableHead"/>
                </w:pPr>
              </w:pPrChange>
            </w:pPr>
            <w:r>
              <w:t>Template Type</w:t>
            </w:r>
          </w:p>
        </w:tc>
        <w:tc>
          <w:tcPr>
            <w:tcW w:w="360" w:type="dxa"/>
            <w:shd w:val="clear" w:color="auto" w:fill="E6E6E6"/>
            <w:tcPrChange w:id="11400" w:author="Russ Ott" w:date="2022-05-16T11:54:00Z">
              <w:tcPr>
                <w:tcW w:w="360" w:type="dxa"/>
                <w:shd w:val="clear" w:color="auto" w:fill="E6E6E6"/>
              </w:tcPr>
            </w:tcPrChange>
          </w:tcPr>
          <w:p w14:paraId="4F5EBC37" w14:textId="77777777" w:rsidR="00440477" w:rsidRDefault="00440477">
            <w:pPr>
              <w:pStyle w:val="TableHead"/>
              <w:keepNext w:val="0"/>
              <w:pPrChange w:id="11401" w:author="Russ Ott" w:date="2022-05-16T11:54:00Z">
                <w:pPr>
                  <w:pStyle w:val="TableHead"/>
                </w:pPr>
              </w:pPrChange>
            </w:pPr>
            <w:proofErr w:type="spellStart"/>
            <w:r>
              <w:t>templateId</w:t>
            </w:r>
            <w:proofErr w:type="spellEnd"/>
          </w:p>
        </w:tc>
      </w:tr>
      <w:tr w:rsidR="00440477" w14:paraId="53C361EF" w14:textId="77777777" w:rsidTr="00BA7D84">
        <w:trPr>
          <w:jc w:val="center"/>
          <w:ins w:id="11402" w:author="Russ Ott" w:date="2022-05-16T11:54:00Z"/>
        </w:trPr>
        <w:tc>
          <w:tcPr>
            <w:tcW w:w="360" w:type="dxa"/>
          </w:tcPr>
          <w:p w14:paraId="194AC284" w14:textId="370548E2" w:rsidR="00440477" w:rsidRDefault="001C172D" w:rsidP="0012456B">
            <w:pPr>
              <w:pStyle w:val="TableText"/>
              <w:keepNext w:val="0"/>
              <w:rPr>
                <w:ins w:id="11403" w:author="Russ Ott" w:date="2022-05-16T11:54:00Z"/>
              </w:rPr>
            </w:pPr>
            <w:ins w:id="11404" w:author="Russ Ott" w:date="2022-05-16T11:54:00Z">
              <w:r>
                <w:fldChar w:fldCharType="begin"/>
              </w:r>
              <w:r>
                <w:instrText xml:space="preserve"> HYPERLINK \l "D_Provenance__Assembler_Participation_V" \h </w:instrText>
              </w:r>
              <w:r>
                <w:fldChar w:fldCharType="separate"/>
              </w:r>
              <w:r w:rsidR="00440477">
                <w:rPr>
                  <w:rStyle w:val="HyperlinkText9pt"/>
                </w:rPr>
                <w:t>Provenance - Assembler Participation (V2)</w:t>
              </w:r>
              <w:r>
                <w:rPr>
                  <w:rStyle w:val="HyperlinkText9pt"/>
                </w:rPr>
                <w:fldChar w:fldCharType="end"/>
              </w:r>
            </w:ins>
          </w:p>
        </w:tc>
        <w:tc>
          <w:tcPr>
            <w:tcW w:w="360" w:type="dxa"/>
          </w:tcPr>
          <w:p w14:paraId="64150011" w14:textId="77777777" w:rsidR="00440477" w:rsidRDefault="00440477" w:rsidP="0012456B">
            <w:pPr>
              <w:pStyle w:val="TableText"/>
              <w:keepNext w:val="0"/>
              <w:rPr>
                <w:ins w:id="11405" w:author="Russ Ott" w:date="2022-05-16T11:54:00Z"/>
              </w:rPr>
            </w:pPr>
            <w:ins w:id="11406" w:author="Russ Ott" w:date="2022-05-16T11:54:00Z">
              <w:r>
                <w:t>document</w:t>
              </w:r>
            </w:ins>
          </w:p>
        </w:tc>
        <w:tc>
          <w:tcPr>
            <w:tcW w:w="360" w:type="dxa"/>
          </w:tcPr>
          <w:p w14:paraId="14B08AA4" w14:textId="77777777" w:rsidR="00440477" w:rsidRDefault="00440477" w:rsidP="0012456B">
            <w:pPr>
              <w:pStyle w:val="TableText"/>
              <w:keepNext w:val="0"/>
              <w:rPr>
                <w:ins w:id="11407" w:author="Russ Ott" w:date="2022-05-16T11:54:00Z"/>
              </w:rPr>
            </w:pPr>
            <w:ins w:id="11408" w:author="Russ Ott" w:date="2022-05-16T11:54:00Z">
              <w:r>
                <w:t>urn:hl7ii:2.16.840.1.113883.10.20.22.5.7:2020-05-19</w:t>
              </w:r>
            </w:ins>
          </w:p>
        </w:tc>
      </w:tr>
      <w:tr w:rsidR="00440477" w14:paraId="2531C913" w14:textId="77777777" w:rsidTr="00BA7D84">
        <w:trPr>
          <w:jc w:val="center"/>
          <w:trPrChange w:id="11409" w:author="Russ Ott" w:date="2022-05-16T11:54:00Z">
            <w:trPr>
              <w:jc w:val="center"/>
            </w:trPr>
          </w:trPrChange>
        </w:trPr>
        <w:tc>
          <w:tcPr>
            <w:tcW w:w="360" w:type="dxa"/>
            <w:tcPrChange w:id="11410" w:author="Russ Ott" w:date="2022-05-16T11:54:00Z">
              <w:tcPr>
                <w:tcW w:w="360" w:type="dxa"/>
              </w:tcPr>
            </w:tcPrChange>
          </w:tcPr>
          <w:p w14:paraId="0990FC0C" w14:textId="0BAD9100" w:rsidR="00440477" w:rsidRDefault="001C172D">
            <w:pPr>
              <w:pStyle w:val="TableText"/>
              <w:keepNext w:val="0"/>
              <w:pPrChange w:id="11411" w:author="Russ Ott" w:date="2022-05-16T11:54:00Z">
                <w:pPr>
                  <w:pStyle w:val="TableText"/>
                </w:pPr>
              </w:pPrChange>
            </w:pPr>
            <w:del w:id="11412" w:author="Russ Ott" w:date="2022-05-16T11:54:00Z">
              <w:r>
                <w:fldChar w:fldCharType="begin"/>
              </w:r>
              <w:r>
                <w:delInstrText xml:space="preserve"> HYPERLINK \l "S_Care_Teams_Section" \h </w:delInstrText>
              </w:r>
              <w:r>
                <w:fldChar w:fldCharType="separate"/>
              </w:r>
              <w:r w:rsidR="002F5B8D">
                <w:rPr>
                  <w:rStyle w:val="HyperlinkText9pt"/>
                </w:rPr>
                <w:delText>Care Teams Section</w:delText>
              </w:r>
              <w:r>
                <w:rPr>
                  <w:rStyle w:val="HyperlinkText9pt"/>
                </w:rPr>
                <w:fldChar w:fldCharType="end"/>
              </w:r>
            </w:del>
            <w:ins w:id="11413" w:author="Russ Ott" w:date="2022-05-16T11:54:00Z">
              <w:r>
                <w:fldChar w:fldCharType="begin"/>
              </w:r>
              <w:r>
                <w:instrText xml:space="preserve"> HYPERLINK \l "S_Care_Teams_Section_V2" \h </w:instrText>
              </w:r>
              <w:r>
                <w:fldChar w:fldCharType="separate"/>
              </w:r>
              <w:r w:rsidR="00440477">
                <w:rPr>
                  <w:rStyle w:val="HyperlinkText9pt"/>
                </w:rPr>
                <w:t>Care Teams Section (V2)</w:t>
              </w:r>
              <w:r>
                <w:rPr>
                  <w:rStyle w:val="HyperlinkText9pt"/>
                </w:rPr>
                <w:fldChar w:fldCharType="end"/>
              </w:r>
            </w:ins>
          </w:p>
        </w:tc>
        <w:tc>
          <w:tcPr>
            <w:tcW w:w="360" w:type="dxa"/>
            <w:tcPrChange w:id="11414" w:author="Russ Ott" w:date="2022-05-16T11:54:00Z">
              <w:tcPr>
                <w:tcW w:w="360" w:type="dxa"/>
              </w:tcPr>
            </w:tcPrChange>
          </w:tcPr>
          <w:p w14:paraId="1A221341" w14:textId="77777777" w:rsidR="00440477" w:rsidRDefault="00440477">
            <w:pPr>
              <w:pStyle w:val="TableText"/>
              <w:keepNext w:val="0"/>
              <w:pPrChange w:id="11415" w:author="Russ Ott" w:date="2022-05-16T11:54:00Z">
                <w:pPr>
                  <w:pStyle w:val="TableText"/>
                </w:pPr>
              </w:pPrChange>
            </w:pPr>
            <w:r>
              <w:t>section</w:t>
            </w:r>
          </w:p>
        </w:tc>
        <w:tc>
          <w:tcPr>
            <w:tcW w:w="360" w:type="dxa"/>
            <w:tcPrChange w:id="11416" w:author="Russ Ott" w:date="2022-05-16T11:54:00Z">
              <w:tcPr>
                <w:tcW w:w="360" w:type="dxa"/>
              </w:tcPr>
            </w:tcPrChange>
          </w:tcPr>
          <w:p w14:paraId="2849759D" w14:textId="1CA05E28" w:rsidR="00440477" w:rsidRDefault="00440477">
            <w:pPr>
              <w:pStyle w:val="TableText"/>
              <w:keepNext w:val="0"/>
              <w:pPrChange w:id="11417" w:author="Russ Ott" w:date="2022-05-16T11:54:00Z">
                <w:pPr>
                  <w:pStyle w:val="TableText"/>
                </w:pPr>
              </w:pPrChange>
            </w:pPr>
            <w:r>
              <w:t>urn:hl7ii:2.16.840.1.113883.10.20.22.2.500:</w:t>
            </w:r>
            <w:del w:id="11418" w:author="Russ Ott" w:date="2022-05-16T11:54:00Z">
              <w:r w:rsidR="002F5B8D">
                <w:delText>2019-07</w:delText>
              </w:r>
            </w:del>
            <w:ins w:id="11419" w:author="Russ Ott" w:date="2022-05-16T11:54:00Z">
              <w:r>
                <w:t>2022-06</w:t>
              </w:r>
            </w:ins>
            <w:r>
              <w:t>-01</w:t>
            </w:r>
          </w:p>
        </w:tc>
      </w:tr>
      <w:tr w:rsidR="00440477" w14:paraId="29F87671" w14:textId="77777777" w:rsidTr="00BA7D84">
        <w:trPr>
          <w:jc w:val="center"/>
          <w:trPrChange w:id="11420" w:author="Russ Ott" w:date="2022-05-16T11:54:00Z">
            <w:trPr>
              <w:jc w:val="center"/>
            </w:trPr>
          </w:trPrChange>
        </w:trPr>
        <w:tc>
          <w:tcPr>
            <w:tcW w:w="360" w:type="dxa"/>
            <w:tcPrChange w:id="11421" w:author="Russ Ott" w:date="2022-05-16T11:54:00Z">
              <w:tcPr>
                <w:tcW w:w="360" w:type="dxa"/>
              </w:tcPr>
            </w:tcPrChange>
          </w:tcPr>
          <w:p w14:paraId="01FBAADC" w14:textId="3D2500C4" w:rsidR="00440477" w:rsidRDefault="001C172D">
            <w:pPr>
              <w:pStyle w:val="TableText"/>
              <w:keepNext w:val="0"/>
              <w:pPrChange w:id="11422" w:author="Russ Ott" w:date="2022-05-16T11:54:00Z">
                <w:pPr>
                  <w:pStyle w:val="TableText"/>
                </w:pPr>
              </w:pPrChange>
            </w:pPr>
            <w:r>
              <w:fldChar w:fldCharType="begin"/>
            </w:r>
            <w:r>
              <w:instrText xml:space="preserve"> HYPERLINK \l "S_Notes_Section" \h </w:instrText>
            </w:r>
            <w:r>
              <w:fldChar w:fldCharType="separate"/>
            </w:r>
            <w:r w:rsidR="00440477">
              <w:rPr>
                <w:rStyle w:val="HyperlinkText9pt"/>
              </w:rPr>
              <w:t>Notes Section</w:t>
            </w:r>
            <w:r>
              <w:rPr>
                <w:rStyle w:val="HyperlinkText9pt"/>
              </w:rPr>
              <w:fldChar w:fldCharType="end"/>
            </w:r>
          </w:p>
        </w:tc>
        <w:tc>
          <w:tcPr>
            <w:tcW w:w="360" w:type="dxa"/>
            <w:tcPrChange w:id="11423" w:author="Russ Ott" w:date="2022-05-16T11:54:00Z">
              <w:tcPr>
                <w:tcW w:w="360" w:type="dxa"/>
              </w:tcPr>
            </w:tcPrChange>
          </w:tcPr>
          <w:p w14:paraId="2ED65BF1" w14:textId="77777777" w:rsidR="00440477" w:rsidRDefault="00440477">
            <w:pPr>
              <w:pStyle w:val="TableText"/>
              <w:keepNext w:val="0"/>
              <w:pPrChange w:id="11424" w:author="Russ Ott" w:date="2022-05-16T11:54:00Z">
                <w:pPr>
                  <w:pStyle w:val="TableText"/>
                </w:pPr>
              </w:pPrChange>
            </w:pPr>
            <w:r>
              <w:t>section</w:t>
            </w:r>
          </w:p>
        </w:tc>
        <w:tc>
          <w:tcPr>
            <w:tcW w:w="360" w:type="dxa"/>
            <w:tcPrChange w:id="11425" w:author="Russ Ott" w:date="2022-05-16T11:54:00Z">
              <w:tcPr>
                <w:tcW w:w="360" w:type="dxa"/>
              </w:tcPr>
            </w:tcPrChange>
          </w:tcPr>
          <w:p w14:paraId="7091F1DC" w14:textId="77777777" w:rsidR="00440477" w:rsidRDefault="00440477">
            <w:pPr>
              <w:pStyle w:val="TableText"/>
              <w:keepNext w:val="0"/>
              <w:pPrChange w:id="11426" w:author="Russ Ott" w:date="2022-05-16T11:54:00Z">
                <w:pPr>
                  <w:pStyle w:val="TableText"/>
                </w:pPr>
              </w:pPrChange>
            </w:pPr>
            <w:r>
              <w:t>urn:hl7ii:2.16.840.1.113883.10.20.22.2.65:2016-11-01</w:t>
            </w:r>
          </w:p>
        </w:tc>
      </w:tr>
      <w:tr w:rsidR="00440477" w14:paraId="05F049B5" w14:textId="77777777" w:rsidTr="00BA7D84">
        <w:trPr>
          <w:jc w:val="center"/>
          <w:ins w:id="11427" w:author="Russ Ott" w:date="2022-05-16T11:54:00Z"/>
        </w:trPr>
        <w:tc>
          <w:tcPr>
            <w:tcW w:w="360" w:type="dxa"/>
          </w:tcPr>
          <w:p w14:paraId="3BE487B8" w14:textId="4F9B2556" w:rsidR="00440477" w:rsidRDefault="001C172D" w:rsidP="0012456B">
            <w:pPr>
              <w:pStyle w:val="TableText"/>
              <w:keepNext w:val="0"/>
              <w:rPr>
                <w:ins w:id="11428" w:author="Russ Ott" w:date="2022-05-16T11:54:00Z"/>
              </w:rPr>
            </w:pPr>
            <w:ins w:id="11429" w:author="Russ Ott" w:date="2022-05-16T11:54:00Z">
              <w:r>
                <w:fldChar w:fldCharType="begin"/>
              </w:r>
              <w:r>
                <w:instrText xml:space="preserve"> HYPERLINK \l "E_Assessment_Scale_Observation_V2" \h </w:instrText>
              </w:r>
              <w:r>
                <w:fldChar w:fldCharType="separate"/>
              </w:r>
              <w:r w:rsidR="00440477">
                <w:rPr>
                  <w:rStyle w:val="HyperlinkText9pt"/>
                </w:rPr>
                <w:t>Assessment Scale Observation (V2)</w:t>
              </w:r>
              <w:r>
                <w:rPr>
                  <w:rStyle w:val="HyperlinkText9pt"/>
                </w:rPr>
                <w:fldChar w:fldCharType="end"/>
              </w:r>
            </w:ins>
          </w:p>
        </w:tc>
        <w:tc>
          <w:tcPr>
            <w:tcW w:w="360" w:type="dxa"/>
          </w:tcPr>
          <w:p w14:paraId="4937804D" w14:textId="77777777" w:rsidR="00440477" w:rsidRDefault="00440477" w:rsidP="0012456B">
            <w:pPr>
              <w:pStyle w:val="TableText"/>
              <w:keepNext w:val="0"/>
              <w:rPr>
                <w:ins w:id="11430" w:author="Russ Ott" w:date="2022-05-16T11:54:00Z"/>
              </w:rPr>
            </w:pPr>
            <w:ins w:id="11431" w:author="Russ Ott" w:date="2022-05-16T11:54:00Z">
              <w:r>
                <w:t>entry</w:t>
              </w:r>
            </w:ins>
          </w:p>
        </w:tc>
        <w:tc>
          <w:tcPr>
            <w:tcW w:w="360" w:type="dxa"/>
          </w:tcPr>
          <w:p w14:paraId="7141D75F" w14:textId="77777777" w:rsidR="00440477" w:rsidRDefault="00440477" w:rsidP="0012456B">
            <w:pPr>
              <w:pStyle w:val="TableText"/>
              <w:keepNext w:val="0"/>
              <w:rPr>
                <w:ins w:id="11432" w:author="Russ Ott" w:date="2022-05-16T11:54:00Z"/>
              </w:rPr>
            </w:pPr>
            <w:ins w:id="11433" w:author="Russ Ott" w:date="2022-05-16T11:54:00Z">
              <w:r>
                <w:t>urn:hl7ii:2.16.840.1.113883.10.20.22.4.69:2022-06-01</w:t>
              </w:r>
            </w:ins>
          </w:p>
        </w:tc>
      </w:tr>
      <w:tr w:rsidR="00440477" w14:paraId="4FBEF9D7" w14:textId="77777777" w:rsidTr="00BA7D84">
        <w:trPr>
          <w:jc w:val="center"/>
          <w:ins w:id="11434" w:author="Russ Ott" w:date="2022-05-16T11:54:00Z"/>
        </w:trPr>
        <w:tc>
          <w:tcPr>
            <w:tcW w:w="360" w:type="dxa"/>
          </w:tcPr>
          <w:p w14:paraId="6E485155" w14:textId="0DF42EAF" w:rsidR="00440477" w:rsidRDefault="001C172D" w:rsidP="0012456B">
            <w:pPr>
              <w:pStyle w:val="TableText"/>
              <w:keepNext w:val="0"/>
              <w:rPr>
                <w:ins w:id="11435" w:author="Russ Ott" w:date="2022-05-16T11:54:00Z"/>
              </w:rPr>
            </w:pPr>
            <w:ins w:id="11436" w:author="Russ Ott" w:date="2022-05-16T11:54:00Z">
              <w:r>
                <w:fldChar w:fldCharType="begin"/>
              </w:r>
              <w:r>
                <w:instrText xml:space="preserve"> HYPERLINK \l "E_Assessment_Supporting_Observation_V2" \h </w:instrText>
              </w:r>
              <w:r>
                <w:fldChar w:fldCharType="separate"/>
              </w:r>
              <w:r w:rsidR="00440477">
                <w:rPr>
                  <w:rStyle w:val="HyperlinkText9pt"/>
                </w:rPr>
                <w:t>Assessment Scale Supporting Observation (V2)</w:t>
              </w:r>
              <w:r>
                <w:rPr>
                  <w:rStyle w:val="HyperlinkText9pt"/>
                </w:rPr>
                <w:fldChar w:fldCharType="end"/>
              </w:r>
            </w:ins>
          </w:p>
        </w:tc>
        <w:tc>
          <w:tcPr>
            <w:tcW w:w="360" w:type="dxa"/>
          </w:tcPr>
          <w:p w14:paraId="67652D00" w14:textId="77777777" w:rsidR="00440477" w:rsidRDefault="00440477" w:rsidP="0012456B">
            <w:pPr>
              <w:pStyle w:val="TableText"/>
              <w:keepNext w:val="0"/>
              <w:rPr>
                <w:ins w:id="11437" w:author="Russ Ott" w:date="2022-05-16T11:54:00Z"/>
              </w:rPr>
            </w:pPr>
            <w:ins w:id="11438" w:author="Russ Ott" w:date="2022-05-16T11:54:00Z">
              <w:r>
                <w:t>entry</w:t>
              </w:r>
            </w:ins>
          </w:p>
        </w:tc>
        <w:tc>
          <w:tcPr>
            <w:tcW w:w="360" w:type="dxa"/>
          </w:tcPr>
          <w:p w14:paraId="2F7C5469" w14:textId="77777777" w:rsidR="00440477" w:rsidRDefault="00440477" w:rsidP="0012456B">
            <w:pPr>
              <w:pStyle w:val="TableText"/>
              <w:keepNext w:val="0"/>
              <w:rPr>
                <w:ins w:id="11439" w:author="Russ Ott" w:date="2022-05-16T11:54:00Z"/>
              </w:rPr>
            </w:pPr>
            <w:ins w:id="11440" w:author="Russ Ott" w:date="2022-05-16T11:54:00Z">
              <w:r>
                <w:t>urn:hl7ii:2.16.840.1.113883.10.20.22.4.86:2022-06-01</w:t>
              </w:r>
            </w:ins>
          </w:p>
        </w:tc>
      </w:tr>
      <w:tr w:rsidR="00440477" w14:paraId="60C40022" w14:textId="77777777" w:rsidTr="00BA7D84">
        <w:trPr>
          <w:jc w:val="center"/>
          <w:trPrChange w:id="11441" w:author="Russ Ott" w:date="2022-05-16T11:54:00Z">
            <w:trPr>
              <w:jc w:val="center"/>
            </w:trPr>
          </w:trPrChange>
        </w:trPr>
        <w:tc>
          <w:tcPr>
            <w:tcW w:w="360" w:type="dxa"/>
            <w:tcPrChange w:id="11442" w:author="Russ Ott" w:date="2022-05-16T11:54:00Z">
              <w:tcPr>
                <w:tcW w:w="360" w:type="dxa"/>
              </w:tcPr>
            </w:tcPrChange>
          </w:tcPr>
          <w:p w14:paraId="6C8381B2" w14:textId="6BAFAC44" w:rsidR="00440477" w:rsidRDefault="001C172D">
            <w:pPr>
              <w:pStyle w:val="TableText"/>
              <w:keepNext w:val="0"/>
              <w:pPrChange w:id="11443" w:author="Russ Ott" w:date="2022-05-16T11:54:00Z">
                <w:pPr>
                  <w:pStyle w:val="TableText"/>
                </w:pPr>
              </w:pPrChange>
            </w:pPr>
            <w:r>
              <w:fldChar w:fldCharType="begin"/>
            </w:r>
            <w:r>
              <w:instrText xml:space="preserve"> HYPERLINK \l "E_Birth_Sex_Observation" \h </w:instrText>
            </w:r>
            <w:r>
              <w:fldChar w:fldCharType="separate"/>
            </w:r>
            <w:r w:rsidR="00440477">
              <w:rPr>
                <w:rStyle w:val="HyperlinkText9pt"/>
              </w:rPr>
              <w:t>Birth Sex Observation</w:t>
            </w:r>
            <w:r>
              <w:rPr>
                <w:rStyle w:val="HyperlinkText9pt"/>
              </w:rPr>
              <w:fldChar w:fldCharType="end"/>
            </w:r>
          </w:p>
        </w:tc>
        <w:tc>
          <w:tcPr>
            <w:tcW w:w="360" w:type="dxa"/>
            <w:tcPrChange w:id="11444" w:author="Russ Ott" w:date="2022-05-16T11:54:00Z">
              <w:tcPr>
                <w:tcW w:w="360" w:type="dxa"/>
              </w:tcPr>
            </w:tcPrChange>
          </w:tcPr>
          <w:p w14:paraId="0C138CA4" w14:textId="77777777" w:rsidR="00440477" w:rsidRDefault="00440477">
            <w:pPr>
              <w:pStyle w:val="TableText"/>
              <w:keepNext w:val="0"/>
              <w:pPrChange w:id="11445" w:author="Russ Ott" w:date="2022-05-16T11:54:00Z">
                <w:pPr>
                  <w:pStyle w:val="TableText"/>
                </w:pPr>
              </w:pPrChange>
            </w:pPr>
            <w:r>
              <w:t>entry</w:t>
            </w:r>
          </w:p>
        </w:tc>
        <w:tc>
          <w:tcPr>
            <w:tcW w:w="360" w:type="dxa"/>
            <w:tcPrChange w:id="11446" w:author="Russ Ott" w:date="2022-05-16T11:54:00Z">
              <w:tcPr>
                <w:tcW w:w="360" w:type="dxa"/>
              </w:tcPr>
            </w:tcPrChange>
          </w:tcPr>
          <w:p w14:paraId="65073689" w14:textId="77777777" w:rsidR="00440477" w:rsidRDefault="00440477">
            <w:pPr>
              <w:pStyle w:val="TableText"/>
              <w:keepNext w:val="0"/>
              <w:pPrChange w:id="11447" w:author="Russ Ott" w:date="2022-05-16T11:54:00Z">
                <w:pPr>
                  <w:pStyle w:val="TableText"/>
                </w:pPr>
              </w:pPrChange>
            </w:pPr>
            <w:r>
              <w:t>urn:hl7ii:2.16.840.1.113883.10.20.22.4.200:2016-06-01</w:t>
            </w:r>
          </w:p>
        </w:tc>
      </w:tr>
      <w:tr w:rsidR="00440477" w14:paraId="0C15A4A5" w14:textId="77777777" w:rsidTr="00BA7D84">
        <w:trPr>
          <w:jc w:val="center"/>
          <w:trPrChange w:id="11448" w:author="Russ Ott" w:date="2022-05-16T11:54:00Z">
            <w:trPr>
              <w:jc w:val="center"/>
            </w:trPr>
          </w:trPrChange>
        </w:trPr>
        <w:tc>
          <w:tcPr>
            <w:tcW w:w="360" w:type="dxa"/>
            <w:tcPrChange w:id="11449" w:author="Russ Ott" w:date="2022-05-16T11:54:00Z">
              <w:tcPr>
                <w:tcW w:w="360" w:type="dxa"/>
              </w:tcPr>
            </w:tcPrChange>
          </w:tcPr>
          <w:p w14:paraId="5A45F470" w14:textId="4F48DE00" w:rsidR="00440477" w:rsidRDefault="001C172D">
            <w:pPr>
              <w:pStyle w:val="TableText"/>
              <w:keepNext w:val="0"/>
              <w:pPrChange w:id="11450" w:author="Russ Ott" w:date="2022-05-16T11:54:00Z">
                <w:pPr>
                  <w:pStyle w:val="TableText"/>
                </w:pPr>
              </w:pPrChange>
            </w:pPr>
            <w:del w:id="11451" w:author="Russ Ott" w:date="2022-05-16T11:54: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del>
            <w:ins w:id="11452" w:author="Russ Ott" w:date="2022-05-16T11:54:00Z">
              <w:r>
                <w:fldChar w:fldCharType="begin"/>
              </w:r>
              <w:r>
                <w:instrText xml:space="preserve"> HYPERLINK \l "E_Care_Team_Member_Act_V2" \h </w:instrText>
              </w:r>
              <w:r>
                <w:fldChar w:fldCharType="separate"/>
              </w:r>
              <w:r w:rsidR="00440477">
                <w:rPr>
                  <w:rStyle w:val="HyperlinkText9pt"/>
                </w:rPr>
                <w:t>Care Team Member Act (V2)</w:t>
              </w:r>
              <w:r>
                <w:rPr>
                  <w:rStyle w:val="HyperlinkText9pt"/>
                </w:rPr>
                <w:fldChar w:fldCharType="end"/>
              </w:r>
            </w:ins>
          </w:p>
        </w:tc>
        <w:tc>
          <w:tcPr>
            <w:tcW w:w="360" w:type="dxa"/>
            <w:tcPrChange w:id="11453" w:author="Russ Ott" w:date="2022-05-16T11:54:00Z">
              <w:tcPr>
                <w:tcW w:w="360" w:type="dxa"/>
              </w:tcPr>
            </w:tcPrChange>
          </w:tcPr>
          <w:p w14:paraId="48BF4F98" w14:textId="77777777" w:rsidR="00440477" w:rsidRDefault="00440477">
            <w:pPr>
              <w:pStyle w:val="TableText"/>
              <w:keepNext w:val="0"/>
              <w:pPrChange w:id="11454" w:author="Russ Ott" w:date="2022-05-16T11:54:00Z">
                <w:pPr>
                  <w:pStyle w:val="TableText"/>
                </w:pPr>
              </w:pPrChange>
            </w:pPr>
            <w:r>
              <w:t>entry</w:t>
            </w:r>
          </w:p>
        </w:tc>
        <w:tc>
          <w:tcPr>
            <w:tcW w:w="360" w:type="dxa"/>
            <w:tcPrChange w:id="11455" w:author="Russ Ott" w:date="2022-05-16T11:54:00Z">
              <w:tcPr>
                <w:tcW w:w="360" w:type="dxa"/>
              </w:tcPr>
            </w:tcPrChange>
          </w:tcPr>
          <w:p w14:paraId="6E5D4B10" w14:textId="39798C0E" w:rsidR="00440477" w:rsidRDefault="00440477">
            <w:pPr>
              <w:pStyle w:val="TableText"/>
              <w:keepNext w:val="0"/>
              <w:pPrChange w:id="11456" w:author="Russ Ott" w:date="2022-05-16T11:54:00Z">
                <w:pPr>
                  <w:pStyle w:val="TableText"/>
                </w:pPr>
              </w:pPrChange>
            </w:pPr>
            <w:r>
              <w:t>urn:hl7ii:2.16.840.1.113883.10.20.22.4.500.1:</w:t>
            </w:r>
            <w:del w:id="11457" w:author="Russ Ott" w:date="2022-05-16T11:54:00Z">
              <w:r w:rsidR="002F5B8D">
                <w:delText>2019-07</w:delText>
              </w:r>
            </w:del>
            <w:ins w:id="11458" w:author="Russ Ott" w:date="2022-05-16T11:54:00Z">
              <w:r>
                <w:t>2022-06</w:t>
              </w:r>
            </w:ins>
            <w:r>
              <w:t>-01</w:t>
            </w:r>
          </w:p>
        </w:tc>
      </w:tr>
      <w:tr w:rsidR="00440477" w14:paraId="1B590E87" w14:textId="77777777" w:rsidTr="00BA7D84">
        <w:trPr>
          <w:jc w:val="center"/>
          <w:trPrChange w:id="11459" w:author="Russ Ott" w:date="2022-05-16T11:54:00Z">
            <w:trPr>
              <w:jc w:val="center"/>
            </w:trPr>
          </w:trPrChange>
        </w:trPr>
        <w:tc>
          <w:tcPr>
            <w:tcW w:w="360" w:type="dxa"/>
            <w:tcPrChange w:id="11460" w:author="Russ Ott" w:date="2022-05-16T11:54:00Z">
              <w:tcPr>
                <w:tcW w:w="360" w:type="dxa"/>
              </w:tcPr>
            </w:tcPrChange>
          </w:tcPr>
          <w:p w14:paraId="3559FCEC" w14:textId="06FEB7B3" w:rsidR="00440477" w:rsidRDefault="001C172D">
            <w:pPr>
              <w:pStyle w:val="TableText"/>
              <w:keepNext w:val="0"/>
              <w:pPrChange w:id="11461" w:author="Russ Ott" w:date="2022-05-16T11:54:00Z">
                <w:pPr>
                  <w:pStyle w:val="TableText"/>
                </w:pPr>
              </w:pPrChange>
            </w:pPr>
            <w:del w:id="11462" w:author="Russ Ott" w:date="2022-05-16T11:54:00Z">
              <w:r>
                <w:fldChar w:fldCharType="begin"/>
              </w:r>
              <w:r>
                <w:delInstrText xml:space="preserve"> HYPERLINK \l "E_Care_Team_Member_Schedule_Observation" \h </w:delInstrText>
              </w:r>
              <w:r>
                <w:fldChar w:fldCharType="separate"/>
              </w:r>
              <w:r w:rsidR="002F5B8D">
                <w:rPr>
                  <w:rStyle w:val="HyperlinkText9pt"/>
                </w:rPr>
                <w:delText>Care Team Member Schedule Observation</w:delText>
              </w:r>
              <w:r>
                <w:rPr>
                  <w:rStyle w:val="HyperlinkText9pt"/>
                </w:rPr>
                <w:fldChar w:fldCharType="end"/>
              </w:r>
            </w:del>
            <w:ins w:id="11463" w:author="Russ Ott" w:date="2022-05-16T11:54:00Z">
              <w:r>
                <w:fldChar w:fldCharType="begin"/>
              </w:r>
              <w:r>
                <w:instrText xml:space="preserve"> HYPERLINK \l "E_CareTeam_Member_Schedule_ObservationV2" \h </w:instrText>
              </w:r>
              <w:r>
                <w:fldChar w:fldCharType="separate"/>
              </w:r>
              <w:r w:rsidR="00440477">
                <w:rPr>
                  <w:rStyle w:val="HyperlinkText9pt"/>
                </w:rPr>
                <w:t>Care Team Member Schedule Observation (V2)</w:t>
              </w:r>
              <w:r>
                <w:rPr>
                  <w:rStyle w:val="HyperlinkText9pt"/>
                </w:rPr>
                <w:fldChar w:fldCharType="end"/>
              </w:r>
            </w:ins>
          </w:p>
        </w:tc>
        <w:tc>
          <w:tcPr>
            <w:tcW w:w="360" w:type="dxa"/>
            <w:tcPrChange w:id="11464" w:author="Russ Ott" w:date="2022-05-16T11:54:00Z">
              <w:tcPr>
                <w:tcW w:w="360" w:type="dxa"/>
              </w:tcPr>
            </w:tcPrChange>
          </w:tcPr>
          <w:p w14:paraId="5848BF4D" w14:textId="77777777" w:rsidR="00440477" w:rsidRDefault="00440477">
            <w:pPr>
              <w:pStyle w:val="TableText"/>
              <w:keepNext w:val="0"/>
              <w:pPrChange w:id="11465" w:author="Russ Ott" w:date="2022-05-16T11:54:00Z">
                <w:pPr>
                  <w:pStyle w:val="TableText"/>
                </w:pPr>
              </w:pPrChange>
            </w:pPr>
            <w:r>
              <w:t>entry</w:t>
            </w:r>
          </w:p>
        </w:tc>
        <w:tc>
          <w:tcPr>
            <w:tcW w:w="360" w:type="dxa"/>
            <w:tcPrChange w:id="11466" w:author="Russ Ott" w:date="2022-05-16T11:54:00Z">
              <w:tcPr>
                <w:tcW w:w="360" w:type="dxa"/>
              </w:tcPr>
            </w:tcPrChange>
          </w:tcPr>
          <w:p w14:paraId="79DFD771" w14:textId="74DA13DC" w:rsidR="00440477" w:rsidRDefault="00440477">
            <w:pPr>
              <w:pStyle w:val="TableText"/>
              <w:keepNext w:val="0"/>
              <w:pPrChange w:id="11467" w:author="Russ Ott" w:date="2022-05-16T11:54:00Z">
                <w:pPr>
                  <w:pStyle w:val="TableText"/>
                </w:pPr>
              </w:pPrChange>
            </w:pPr>
            <w:r>
              <w:t>urn:hl7ii:2.16.840.1.113883.10.20.22.4.500.3:</w:t>
            </w:r>
            <w:del w:id="11468" w:author="Russ Ott" w:date="2022-05-16T11:54:00Z">
              <w:r w:rsidR="002F5B8D">
                <w:delText>2019-07</w:delText>
              </w:r>
            </w:del>
            <w:ins w:id="11469" w:author="Russ Ott" w:date="2022-05-16T11:54:00Z">
              <w:r>
                <w:t>2022-06</w:t>
              </w:r>
            </w:ins>
            <w:r>
              <w:t>-01</w:t>
            </w:r>
          </w:p>
        </w:tc>
      </w:tr>
      <w:tr w:rsidR="00440477" w14:paraId="4195C8CC" w14:textId="77777777" w:rsidTr="00BA7D84">
        <w:trPr>
          <w:jc w:val="center"/>
          <w:trPrChange w:id="11470" w:author="Russ Ott" w:date="2022-05-16T11:54:00Z">
            <w:trPr>
              <w:jc w:val="center"/>
            </w:trPr>
          </w:trPrChange>
        </w:trPr>
        <w:tc>
          <w:tcPr>
            <w:tcW w:w="360" w:type="dxa"/>
            <w:tcPrChange w:id="11471" w:author="Russ Ott" w:date="2022-05-16T11:54:00Z">
              <w:tcPr>
                <w:tcW w:w="360" w:type="dxa"/>
              </w:tcPr>
            </w:tcPrChange>
          </w:tcPr>
          <w:p w14:paraId="428F09EA" w14:textId="6D38C3D9" w:rsidR="00440477" w:rsidRDefault="001C172D">
            <w:pPr>
              <w:pStyle w:val="TableText"/>
              <w:keepNext w:val="0"/>
              <w:pPrChange w:id="11472" w:author="Russ Ott" w:date="2022-05-16T11:54:00Z">
                <w:pPr>
                  <w:pStyle w:val="TableText"/>
                </w:pPr>
              </w:pPrChange>
            </w:pPr>
            <w:del w:id="11473" w:author="Russ Ott" w:date="2022-05-16T11:54: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del>
            <w:ins w:id="11474" w:author="Russ Ott" w:date="2022-05-16T11:54: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ins>
          </w:p>
        </w:tc>
        <w:tc>
          <w:tcPr>
            <w:tcW w:w="360" w:type="dxa"/>
            <w:tcPrChange w:id="11475" w:author="Russ Ott" w:date="2022-05-16T11:54:00Z">
              <w:tcPr>
                <w:tcW w:w="360" w:type="dxa"/>
              </w:tcPr>
            </w:tcPrChange>
          </w:tcPr>
          <w:p w14:paraId="047C2AAE" w14:textId="77777777" w:rsidR="00440477" w:rsidRDefault="00440477">
            <w:pPr>
              <w:pStyle w:val="TableText"/>
              <w:keepNext w:val="0"/>
              <w:pPrChange w:id="11476" w:author="Russ Ott" w:date="2022-05-16T11:54:00Z">
                <w:pPr>
                  <w:pStyle w:val="TableText"/>
                </w:pPr>
              </w:pPrChange>
            </w:pPr>
            <w:r>
              <w:t>entry</w:t>
            </w:r>
          </w:p>
        </w:tc>
        <w:tc>
          <w:tcPr>
            <w:tcW w:w="360" w:type="dxa"/>
            <w:tcPrChange w:id="11477" w:author="Russ Ott" w:date="2022-05-16T11:54:00Z">
              <w:tcPr>
                <w:tcW w:w="360" w:type="dxa"/>
              </w:tcPr>
            </w:tcPrChange>
          </w:tcPr>
          <w:p w14:paraId="2A7E126E" w14:textId="35BE4F73" w:rsidR="00440477" w:rsidRDefault="00440477">
            <w:pPr>
              <w:pStyle w:val="TableText"/>
              <w:keepNext w:val="0"/>
              <w:pPrChange w:id="11478" w:author="Russ Ott" w:date="2022-05-16T11:54:00Z">
                <w:pPr>
                  <w:pStyle w:val="TableText"/>
                </w:pPr>
              </w:pPrChange>
            </w:pPr>
            <w:r>
              <w:t>urn:hl7ii:2.16.840.1.113883.10.20.22.4.500:</w:t>
            </w:r>
            <w:del w:id="11479" w:author="Russ Ott" w:date="2022-05-16T11:54:00Z">
              <w:r w:rsidR="002F5B8D">
                <w:delText>2019-07</w:delText>
              </w:r>
            </w:del>
            <w:ins w:id="11480" w:author="Russ Ott" w:date="2022-05-16T11:54:00Z">
              <w:r>
                <w:t>2022-06</w:t>
              </w:r>
            </w:ins>
            <w:r>
              <w:t>-01</w:t>
            </w:r>
          </w:p>
        </w:tc>
      </w:tr>
      <w:tr w:rsidR="00440477" w14:paraId="1DF939C8" w14:textId="77777777" w:rsidTr="00BA7D84">
        <w:trPr>
          <w:jc w:val="center"/>
          <w:trPrChange w:id="11481" w:author="Russ Ott" w:date="2022-05-16T11:54:00Z">
            <w:trPr>
              <w:jc w:val="center"/>
            </w:trPr>
          </w:trPrChange>
        </w:trPr>
        <w:tc>
          <w:tcPr>
            <w:tcW w:w="360" w:type="dxa"/>
            <w:tcPrChange w:id="11482" w:author="Russ Ott" w:date="2022-05-16T11:54:00Z">
              <w:tcPr>
                <w:tcW w:w="360" w:type="dxa"/>
              </w:tcPr>
            </w:tcPrChange>
          </w:tcPr>
          <w:p w14:paraId="2A4514D9" w14:textId="73008B96" w:rsidR="00440477" w:rsidRDefault="001C172D">
            <w:pPr>
              <w:pStyle w:val="TableText"/>
              <w:keepNext w:val="0"/>
              <w:pPrChange w:id="11483" w:author="Russ Ott" w:date="2022-05-16T11:54:00Z">
                <w:pPr>
                  <w:pStyle w:val="TableText"/>
                </w:pPr>
              </w:pPrChange>
            </w:pPr>
            <w:r>
              <w:fldChar w:fldCharType="begin"/>
            </w:r>
            <w:r>
              <w:instrText xml:space="preserve"> HYPERLINK \l "E_Care_Team_Type_Observation" \h </w:instrText>
            </w:r>
            <w:r>
              <w:fldChar w:fldCharType="separate"/>
            </w:r>
            <w:r w:rsidR="00440477">
              <w:rPr>
                <w:rStyle w:val="HyperlinkText9pt"/>
              </w:rPr>
              <w:t>Care Team Type Observation</w:t>
            </w:r>
            <w:r>
              <w:rPr>
                <w:rStyle w:val="HyperlinkText9pt"/>
              </w:rPr>
              <w:fldChar w:fldCharType="end"/>
            </w:r>
          </w:p>
        </w:tc>
        <w:tc>
          <w:tcPr>
            <w:tcW w:w="360" w:type="dxa"/>
            <w:tcPrChange w:id="11484" w:author="Russ Ott" w:date="2022-05-16T11:54:00Z">
              <w:tcPr>
                <w:tcW w:w="360" w:type="dxa"/>
              </w:tcPr>
            </w:tcPrChange>
          </w:tcPr>
          <w:p w14:paraId="373DA166" w14:textId="77777777" w:rsidR="00440477" w:rsidRDefault="00440477">
            <w:pPr>
              <w:pStyle w:val="TableText"/>
              <w:keepNext w:val="0"/>
              <w:pPrChange w:id="11485" w:author="Russ Ott" w:date="2022-05-16T11:54:00Z">
                <w:pPr>
                  <w:pStyle w:val="TableText"/>
                </w:pPr>
              </w:pPrChange>
            </w:pPr>
            <w:r>
              <w:t>entry</w:t>
            </w:r>
          </w:p>
        </w:tc>
        <w:tc>
          <w:tcPr>
            <w:tcW w:w="360" w:type="dxa"/>
            <w:tcPrChange w:id="11486" w:author="Russ Ott" w:date="2022-05-16T11:54:00Z">
              <w:tcPr>
                <w:tcW w:w="360" w:type="dxa"/>
              </w:tcPr>
            </w:tcPrChange>
          </w:tcPr>
          <w:p w14:paraId="5265945B" w14:textId="77777777" w:rsidR="00440477" w:rsidRDefault="00440477">
            <w:pPr>
              <w:pStyle w:val="TableText"/>
              <w:keepNext w:val="0"/>
              <w:pPrChange w:id="11487" w:author="Russ Ott" w:date="2022-05-16T11:54:00Z">
                <w:pPr>
                  <w:pStyle w:val="TableText"/>
                </w:pPr>
              </w:pPrChange>
            </w:pPr>
            <w:r>
              <w:t>urn:hl7ii:2.16.840.1.113883.10.20.22.4.500.2:2019-07-01</w:t>
            </w:r>
          </w:p>
        </w:tc>
      </w:tr>
      <w:tr w:rsidR="00440477" w14:paraId="0C04A829" w14:textId="77777777" w:rsidTr="00BA7D84">
        <w:trPr>
          <w:jc w:val="center"/>
          <w:ins w:id="11488" w:author="Russ Ott" w:date="2022-05-16T11:54:00Z"/>
        </w:trPr>
        <w:tc>
          <w:tcPr>
            <w:tcW w:w="360" w:type="dxa"/>
          </w:tcPr>
          <w:p w14:paraId="7D2A7582" w14:textId="76F7E9BB" w:rsidR="00440477" w:rsidRDefault="001C172D" w:rsidP="0012456B">
            <w:pPr>
              <w:pStyle w:val="TableText"/>
              <w:keepNext w:val="0"/>
              <w:rPr>
                <w:ins w:id="11489" w:author="Russ Ott" w:date="2022-05-16T11:54:00Z"/>
              </w:rPr>
            </w:pPr>
            <w:ins w:id="11490" w:author="Russ Ott" w:date="2022-05-16T11:54:00Z">
              <w:r>
                <w:fldChar w:fldCharType="begin"/>
              </w:r>
              <w:r>
                <w:instrText xml:space="preserve"> HYPERLINK \l "E_Date_of_Diagnosis_Act" \h </w:instrText>
              </w:r>
              <w:r>
                <w:fldChar w:fldCharType="separate"/>
              </w:r>
              <w:r w:rsidR="00440477">
                <w:rPr>
                  <w:rStyle w:val="HyperlinkText9pt"/>
                </w:rPr>
                <w:t>Date of Diagnosis Act</w:t>
              </w:r>
              <w:r>
                <w:rPr>
                  <w:rStyle w:val="HyperlinkText9pt"/>
                </w:rPr>
                <w:fldChar w:fldCharType="end"/>
              </w:r>
            </w:ins>
          </w:p>
        </w:tc>
        <w:tc>
          <w:tcPr>
            <w:tcW w:w="360" w:type="dxa"/>
          </w:tcPr>
          <w:p w14:paraId="60EB03D8" w14:textId="77777777" w:rsidR="00440477" w:rsidRDefault="00440477" w:rsidP="0012456B">
            <w:pPr>
              <w:pStyle w:val="TableText"/>
              <w:keepNext w:val="0"/>
              <w:rPr>
                <w:ins w:id="11491" w:author="Russ Ott" w:date="2022-05-16T11:54:00Z"/>
              </w:rPr>
            </w:pPr>
            <w:ins w:id="11492" w:author="Russ Ott" w:date="2022-05-16T11:54:00Z">
              <w:r>
                <w:t>entry</w:t>
              </w:r>
            </w:ins>
          </w:p>
        </w:tc>
        <w:tc>
          <w:tcPr>
            <w:tcW w:w="360" w:type="dxa"/>
          </w:tcPr>
          <w:p w14:paraId="32FF6CFB" w14:textId="77777777" w:rsidR="00440477" w:rsidRDefault="00440477" w:rsidP="0012456B">
            <w:pPr>
              <w:pStyle w:val="TableText"/>
              <w:keepNext w:val="0"/>
              <w:rPr>
                <w:ins w:id="11493" w:author="Russ Ott" w:date="2022-05-16T11:54:00Z"/>
              </w:rPr>
            </w:pPr>
            <w:ins w:id="11494" w:author="Russ Ott" w:date="2022-05-16T11:54:00Z">
              <w:r>
                <w:t>urn:hl7ii:2.16.840.1.113883.10.20.22.4.502:2022-06-01</w:t>
              </w:r>
            </w:ins>
          </w:p>
        </w:tc>
      </w:tr>
      <w:tr w:rsidR="00440477" w14:paraId="06D7E42C" w14:textId="77777777" w:rsidTr="00BA7D84">
        <w:trPr>
          <w:jc w:val="center"/>
          <w:ins w:id="11495" w:author="Russ Ott" w:date="2022-05-16T11:54:00Z"/>
        </w:trPr>
        <w:tc>
          <w:tcPr>
            <w:tcW w:w="360" w:type="dxa"/>
          </w:tcPr>
          <w:p w14:paraId="29B3F19B" w14:textId="1FCEAF09" w:rsidR="00440477" w:rsidRDefault="001C172D" w:rsidP="0012456B">
            <w:pPr>
              <w:pStyle w:val="TableText"/>
              <w:keepNext w:val="0"/>
              <w:rPr>
                <w:ins w:id="11496" w:author="Russ Ott" w:date="2022-05-16T11:54:00Z"/>
              </w:rPr>
            </w:pPr>
            <w:ins w:id="11497" w:author="Russ Ott" w:date="2022-05-16T11:54:00Z">
              <w:r>
                <w:fldChar w:fldCharType="begin"/>
              </w:r>
              <w:r>
                <w:instrText xml:space="preserve"> HYPERLINK \l "E_Gender_Identity_Observation_V3" \h </w:instrText>
              </w:r>
              <w:r>
                <w:fldChar w:fldCharType="separate"/>
              </w:r>
              <w:r w:rsidR="00440477">
                <w:rPr>
                  <w:rStyle w:val="HyperlinkText9pt"/>
                </w:rPr>
                <w:t>Gender Identity Observation (V3)</w:t>
              </w:r>
              <w:r>
                <w:rPr>
                  <w:rStyle w:val="HyperlinkText9pt"/>
                </w:rPr>
                <w:fldChar w:fldCharType="end"/>
              </w:r>
            </w:ins>
          </w:p>
        </w:tc>
        <w:tc>
          <w:tcPr>
            <w:tcW w:w="360" w:type="dxa"/>
          </w:tcPr>
          <w:p w14:paraId="77489070" w14:textId="77777777" w:rsidR="00440477" w:rsidRDefault="00440477" w:rsidP="0012456B">
            <w:pPr>
              <w:pStyle w:val="TableText"/>
              <w:keepNext w:val="0"/>
              <w:rPr>
                <w:ins w:id="11498" w:author="Russ Ott" w:date="2022-05-16T11:54:00Z"/>
              </w:rPr>
            </w:pPr>
            <w:ins w:id="11499" w:author="Russ Ott" w:date="2022-05-16T11:54:00Z">
              <w:r>
                <w:t>entry</w:t>
              </w:r>
            </w:ins>
          </w:p>
        </w:tc>
        <w:tc>
          <w:tcPr>
            <w:tcW w:w="360" w:type="dxa"/>
          </w:tcPr>
          <w:p w14:paraId="35D9FD51" w14:textId="77777777" w:rsidR="00440477" w:rsidRDefault="00440477" w:rsidP="0012456B">
            <w:pPr>
              <w:pStyle w:val="TableText"/>
              <w:keepNext w:val="0"/>
              <w:rPr>
                <w:ins w:id="11500" w:author="Russ Ott" w:date="2022-05-16T11:54:00Z"/>
              </w:rPr>
            </w:pPr>
            <w:ins w:id="11501" w:author="Russ Ott" w:date="2022-05-16T11:54:00Z">
              <w:r>
                <w:t>urn:hl7ii:2.16.840.1.113883.10.20.34.3.45:2022-06-01</w:t>
              </w:r>
            </w:ins>
          </w:p>
        </w:tc>
      </w:tr>
      <w:tr w:rsidR="00440477" w14:paraId="252519E2" w14:textId="77777777" w:rsidTr="00BA7D84">
        <w:trPr>
          <w:jc w:val="center"/>
          <w:ins w:id="11502" w:author="Russ Ott" w:date="2022-05-16T11:54:00Z"/>
        </w:trPr>
        <w:tc>
          <w:tcPr>
            <w:tcW w:w="360" w:type="dxa"/>
          </w:tcPr>
          <w:p w14:paraId="23591400" w14:textId="571DA8BC" w:rsidR="00440477" w:rsidRDefault="001C172D" w:rsidP="0012456B">
            <w:pPr>
              <w:pStyle w:val="TableText"/>
              <w:keepNext w:val="0"/>
              <w:rPr>
                <w:ins w:id="11503" w:author="Russ Ott" w:date="2022-05-16T11:54:00Z"/>
              </w:rPr>
            </w:pPr>
            <w:ins w:id="11504" w:author="Russ Ott" w:date="2022-05-16T11:54:00Z">
              <w:r>
                <w:fldChar w:fldCharType="begin"/>
              </w:r>
              <w:r>
                <w:instrText xml:space="preserve"> HYPERLINK \l "E_Goal_Observation_V2" \h </w:instrText>
              </w:r>
              <w:r>
                <w:fldChar w:fldCharType="separate"/>
              </w:r>
              <w:r w:rsidR="00440477">
                <w:rPr>
                  <w:rStyle w:val="HyperlinkText9pt"/>
                </w:rPr>
                <w:t>Goal Observation (V2)</w:t>
              </w:r>
              <w:r>
                <w:rPr>
                  <w:rStyle w:val="HyperlinkText9pt"/>
                </w:rPr>
                <w:fldChar w:fldCharType="end"/>
              </w:r>
            </w:ins>
          </w:p>
        </w:tc>
        <w:tc>
          <w:tcPr>
            <w:tcW w:w="360" w:type="dxa"/>
          </w:tcPr>
          <w:p w14:paraId="2B60F754" w14:textId="77777777" w:rsidR="00440477" w:rsidRDefault="00440477" w:rsidP="0012456B">
            <w:pPr>
              <w:pStyle w:val="TableText"/>
              <w:keepNext w:val="0"/>
              <w:rPr>
                <w:ins w:id="11505" w:author="Russ Ott" w:date="2022-05-16T11:54:00Z"/>
              </w:rPr>
            </w:pPr>
            <w:ins w:id="11506" w:author="Russ Ott" w:date="2022-05-16T11:54:00Z">
              <w:r>
                <w:t>entry</w:t>
              </w:r>
            </w:ins>
          </w:p>
        </w:tc>
        <w:tc>
          <w:tcPr>
            <w:tcW w:w="360" w:type="dxa"/>
          </w:tcPr>
          <w:p w14:paraId="41FD1540" w14:textId="77777777" w:rsidR="00440477" w:rsidRDefault="00440477" w:rsidP="0012456B">
            <w:pPr>
              <w:pStyle w:val="TableText"/>
              <w:keepNext w:val="0"/>
              <w:rPr>
                <w:ins w:id="11507" w:author="Russ Ott" w:date="2022-05-16T11:54:00Z"/>
              </w:rPr>
            </w:pPr>
            <w:ins w:id="11508" w:author="Russ Ott" w:date="2022-05-16T11:54:00Z">
              <w:r>
                <w:t>urn:hl7ii:2.16.840.1.113883.10.20.22.4.121:2022-06-01</w:t>
              </w:r>
            </w:ins>
          </w:p>
        </w:tc>
      </w:tr>
      <w:tr w:rsidR="00440477" w14:paraId="0596D2DB" w14:textId="77777777" w:rsidTr="00BA7D84">
        <w:trPr>
          <w:jc w:val="center"/>
          <w:ins w:id="11509" w:author="Russ Ott" w:date="2022-05-16T11:54:00Z"/>
        </w:trPr>
        <w:tc>
          <w:tcPr>
            <w:tcW w:w="360" w:type="dxa"/>
          </w:tcPr>
          <w:p w14:paraId="1B5EC094" w14:textId="27DF248B" w:rsidR="00440477" w:rsidRDefault="001C172D" w:rsidP="0012456B">
            <w:pPr>
              <w:pStyle w:val="TableText"/>
              <w:keepNext w:val="0"/>
              <w:rPr>
                <w:ins w:id="11510" w:author="Russ Ott" w:date="2022-05-16T11:54:00Z"/>
              </w:rPr>
            </w:pPr>
            <w:ins w:id="11511" w:author="Russ Ott" w:date="2022-05-16T11:54:00Z">
              <w:r>
                <w:fldChar w:fldCharType="begin"/>
              </w:r>
              <w:r>
                <w:instrText xml:space="preserve"> HYPERLINK \l "E_Health_Concern_Act_V3" \h </w:instrText>
              </w:r>
              <w:r>
                <w:fldChar w:fldCharType="separate"/>
              </w:r>
              <w:r w:rsidR="00440477">
                <w:rPr>
                  <w:rStyle w:val="HyperlinkText9pt"/>
                </w:rPr>
                <w:t>Health Concern Act (V3)</w:t>
              </w:r>
              <w:r>
                <w:rPr>
                  <w:rStyle w:val="HyperlinkText9pt"/>
                </w:rPr>
                <w:fldChar w:fldCharType="end"/>
              </w:r>
            </w:ins>
          </w:p>
        </w:tc>
        <w:tc>
          <w:tcPr>
            <w:tcW w:w="360" w:type="dxa"/>
          </w:tcPr>
          <w:p w14:paraId="1D0EC090" w14:textId="77777777" w:rsidR="00440477" w:rsidRDefault="00440477" w:rsidP="0012456B">
            <w:pPr>
              <w:pStyle w:val="TableText"/>
              <w:keepNext w:val="0"/>
              <w:rPr>
                <w:ins w:id="11512" w:author="Russ Ott" w:date="2022-05-16T11:54:00Z"/>
              </w:rPr>
            </w:pPr>
            <w:ins w:id="11513" w:author="Russ Ott" w:date="2022-05-16T11:54:00Z">
              <w:r>
                <w:t>entry</w:t>
              </w:r>
            </w:ins>
          </w:p>
        </w:tc>
        <w:tc>
          <w:tcPr>
            <w:tcW w:w="360" w:type="dxa"/>
          </w:tcPr>
          <w:p w14:paraId="59FE2323" w14:textId="77777777" w:rsidR="00440477" w:rsidRDefault="00440477" w:rsidP="0012456B">
            <w:pPr>
              <w:pStyle w:val="TableText"/>
              <w:keepNext w:val="0"/>
              <w:rPr>
                <w:ins w:id="11514" w:author="Russ Ott" w:date="2022-05-16T11:54:00Z"/>
              </w:rPr>
            </w:pPr>
            <w:ins w:id="11515" w:author="Russ Ott" w:date="2022-05-16T11:54:00Z">
              <w:r>
                <w:t>urn:hl7ii:2.16.840.1.113883.10.20.22.4.132:2022-06-01</w:t>
              </w:r>
            </w:ins>
          </w:p>
        </w:tc>
      </w:tr>
      <w:tr w:rsidR="00440477" w14:paraId="0A5AE7DE" w14:textId="77777777" w:rsidTr="00BA7D84">
        <w:trPr>
          <w:jc w:val="center"/>
          <w:trPrChange w:id="11516" w:author="Russ Ott" w:date="2022-05-16T11:54:00Z">
            <w:trPr>
              <w:jc w:val="center"/>
            </w:trPr>
          </w:trPrChange>
        </w:trPr>
        <w:tc>
          <w:tcPr>
            <w:tcW w:w="360" w:type="dxa"/>
            <w:tcPrChange w:id="11517" w:author="Russ Ott" w:date="2022-05-16T11:54:00Z">
              <w:tcPr>
                <w:tcW w:w="360" w:type="dxa"/>
              </w:tcPr>
            </w:tcPrChange>
          </w:tcPr>
          <w:p w14:paraId="0623C692" w14:textId="36899FB8" w:rsidR="00440477" w:rsidRDefault="001C172D">
            <w:pPr>
              <w:pStyle w:val="TableText"/>
              <w:keepNext w:val="0"/>
              <w:pPrChange w:id="11518" w:author="Russ Ott" w:date="2022-05-16T11:54:00Z">
                <w:pPr>
                  <w:pStyle w:val="TableText"/>
                </w:pPr>
              </w:pPrChange>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p>
        </w:tc>
        <w:tc>
          <w:tcPr>
            <w:tcW w:w="360" w:type="dxa"/>
            <w:tcPrChange w:id="11519" w:author="Russ Ott" w:date="2022-05-16T11:54:00Z">
              <w:tcPr>
                <w:tcW w:w="360" w:type="dxa"/>
              </w:tcPr>
            </w:tcPrChange>
          </w:tcPr>
          <w:p w14:paraId="25858C8F" w14:textId="77777777" w:rsidR="00440477" w:rsidRDefault="00440477">
            <w:pPr>
              <w:pStyle w:val="TableText"/>
              <w:keepNext w:val="0"/>
              <w:pPrChange w:id="11520" w:author="Russ Ott" w:date="2022-05-16T11:54:00Z">
                <w:pPr>
                  <w:pStyle w:val="TableText"/>
                </w:pPr>
              </w:pPrChange>
            </w:pPr>
            <w:r>
              <w:t>entry</w:t>
            </w:r>
          </w:p>
        </w:tc>
        <w:tc>
          <w:tcPr>
            <w:tcW w:w="360" w:type="dxa"/>
            <w:tcPrChange w:id="11521" w:author="Russ Ott" w:date="2022-05-16T11:54:00Z">
              <w:tcPr>
                <w:tcW w:w="360" w:type="dxa"/>
              </w:tcPr>
            </w:tcPrChange>
          </w:tcPr>
          <w:p w14:paraId="0F6E024C" w14:textId="77777777" w:rsidR="00440477" w:rsidRDefault="00440477">
            <w:pPr>
              <w:pStyle w:val="TableText"/>
              <w:keepNext w:val="0"/>
              <w:pPrChange w:id="11522" w:author="Russ Ott" w:date="2022-05-16T11:54:00Z">
                <w:pPr>
                  <w:pStyle w:val="TableText"/>
                </w:pPr>
              </w:pPrChange>
            </w:pPr>
            <w:r>
              <w:t>urn:hl7ii:2.16.840.1.113883.10.20.22.4.202:2016-11-01</w:t>
            </w:r>
          </w:p>
        </w:tc>
      </w:tr>
      <w:tr w:rsidR="00440477" w14:paraId="3B589BD6" w14:textId="77777777" w:rsidTr="00BA7D84">
        <w:trPr>
          <w:jc w:val="center"/>
          <w:ins w:id="11523" w:author="Russ Ott" w:date="2022-05-16T11:54:00Z"/>
        </w:trPr>
        <w:tc>
          <w:tcPr>
            <w:tcW w:w="360" w:type="dxa"/>
          </w:tcPr>
          <w:p w14:paraId="5C7DE359" w14:textId="58C12AA9" w:rsidR="00440477" w:rsidRDefault="001C172D" w:rsidP="0012456B">
            <w:pPr>
              <w:pStyle w:val="TableText"/>
              <w:keepNext w:val="0"/>
              <w:rPr>
                <w:ins w:id="11524" w:author="Russ Ott" w:date="2022-05-16T11:54:00Z"/>
              </w:rPr>
            </w:pPr>
            <w:ins w:id="11525" w:author="Russ Ott" w:date="2022-05-16T11:54:00Z">
              <w:r>
                <w:fldChar w:fldCharType="begin"/>
              </w:r>
              <w:r>
                <w:instrText xml:space="preserve"> HYPERLINK \l "E_Planned_Procedure_V3" \h </w:instrText>
              </w:r>
              <w:r>
                <w:fldChar w:fldCharType="separate"/>
              </w:r>
              <w:r w:rsidR="00440477">
                <w:rPr>
                  <w:rStyle w:val="HyperlinkText9pt"/>
                </w:rPr>
                <w:t>Planned Procedure (V3)</w:t>
              </w:r>
              <w:r>
                <w:rPr>
                  <w:rStyle w:val="HyperlinkText9pt"/>
                </w:rPr>
                <w:fldChar w:fldCharType="end"/>
              </w:r>
            </w:ins>
          </w:p>
        </w:tc>
        <w:tc>
          <w:tcPr>
            <w:tcW w:w="360" w:type="dxa"/>
          </w:tcPr>
          <w:p w14:paraId="6487B3E8" w14:textId="77777777" w:rsidR="00440477" w:rsidRDefault="00440477" w:rsidP="0012456B">
            <w:pPr>
              <w:pStyle w:val="TableText"/>
              <w:keepNext w:val="0"/>
              <w:rPr>
                <w:ins w:id="11526" w:author="Russ Ott" w:date="2022-05-16T11:54:00Z"/>
              </w:rPr>
            </w:pPr>
            <w:ins w:id="11527" w:author="Russ Ott" w:date="2022-05-16T11:54:00Z">
              <w:r>
                <w:t>entry</w:t>
              </w:r>
            </w:ins>
          </w:p>
        </w:tc>
        <w:tc>
          <w:tcPr>
            <w:tcW w:w="360" w:type="dxa"/>
          </w:tcPr>
          <w:p w14:paraId="450DBEAC" w14:textId="77777777" w:rsidR="00440477" w:rsidRDefault="00440477" w:rsidP="0012456B">
            <w:pPr>
              <w:pStyle w:val="TableText"/>
              <w:keepNext w:val="0"/>
              <w:rPr>
                <w:ins w:id="11528" w:author="Russ Ott" w:date="2022-05-16T11:54:00Z"/>
              </w:rPr>
            </w:pPr>
            <w:ins w:id="11529" w:author="Russ Ott" w:date="2022-05-16T11:54:00Z">
              <w:r>
                <w:t>urn:hl7ii:2.16.840.1.113883.10.20.22.4.41:2022-06-01</w:t>
              </w:r>
            </w:ins>
          </w:p>
        </w:tc>
      </w:tr>
      <w:tr w:rsidR="00440477" w14:paraId="5A89B5CD" w14:textId="77777777" w:rsidTr="00BA7D84">
        <w:trPr>
          <w:jc w:val="center"/>
          <w:ins w:id="11530" w:author="Russ Ott" w:date="2022-05-16T11:54:00Z"/>
        </w:trPr>
        <w:tc>
          <w:tcPr>
            <w:tcW w:w="360" w:type="dxa"/>
          </w:tcPr>
          <w:p w14:paraId="515F21EE" w14:textId="058E86EA" w:rsidR="00440477" w:rsidRDefault="001C172D" w:rsidP="0012456B">
            <w:pPr>
              <w:pStyle w:val="TableText"/>
              <w:keepNext w:val="0"/>
              <w:rPr>
                <w:ins w:id="11531" w:author="Russ Ott" w:date="2022-05-16T11:54:00Z"/>
              </w:rPr>
            </w:pPr>
            <w:ins w:id="11532" w:author="Russ Ott" w:date="2022-05-16T11:54:00Z">
              <w:r>
                <w:fldChar w:fldCharType="begin"/>
              </w:r>
              <w:r>
                <w:instrText xml:space="preserve"> HYPERLINK \l "E_Problem_Observation_V4" \h </w:instrText>
              </w:r>
              <w:r>
                <w:fldChar w:fldCharType="separate"/>
              </w:r>
              <w:r w:rsidR="00440477">
                <w:rPr>
                  <w:rStyle w:val="HyperlinkText9pt"/>
                </w:rPr>
                <w:t>Problem Observation (V4)</w:t>
              </w:r>
              <w:r>
                <w:rPr>
                  <w:rStyle w:val="HyperlinkText9pt"/>
                </w:rPr>
                <w:fldChar w:fldCharType="end"/>
              </w:r>
            </w:ins>
          </w:p>
        </w:tc>
        <w:tc>
          <w:tcPr>
            <w:tcW w:w="360" w:type="dxa"/>
          </w:tcPr>
          <w:p w14:paraId="49A58259" w14:textId="77777777" w:rsidR="00440477" w:rsidRDefault="00440477" w:rsidP="0012456B">
            <w:pPr>
              <w:pStyle w:val="TableText"/>
              <w:keepNext w:val="0"/>
              <w:rPr>
                <w:ins w:id="11533" w:author="Russ Ott" w:date="2022-05-16T11:54:00Z"/>
              </w:rPr>
            </w:pPr>
            <w:ins w:id="11534" w:author="Russ Ott" w:date="2022-05-16T11:54:00Z">
              <w:r>
                <w:t>entry</w:t>
              </w:r>
            </w:ins>
          </w:p>
        </w:tc>
        <w:tc>
          <w:tcPr>
            <w:tcW w:w="360" w:type="dxa"/>
          </w:tcPr>
          <w:p w14:paraId="6D8676D5" w14:textId="77777777" w:rsidR="00440477" w:rsidRDefault="00440477" w:rsidP="0012456B">
            <w:pPr>
              <w:pStyle w:val="TableText"/>
              <w:keepNext w:val="0"/>
              <w:rPr>
                <w:ins w:id="11535" w:author="Russ Ott" w:date="2022-05-16T11:54:00Z"/>
              </w:rPr>
            </w:pPr>
            <w:ins w:id="11536" w:author="Russ Ott" w:date="2022-05-16T11:54:00Z">
              <w:r>
                <w:t>urn:hl7ii:2.16.840.1.113883.10.20.22.4.4:2022-06-01</w:t>
              </w:r>
            </w:ins>
          </w:p>
        </w:tc>
      </w:tr>
      <w:tr w:rsidR="00440477" w14:paraId="1D80CAE0" w14:textId="77777777" w:rsidTr="00BA7D84">
        <w:trPr>
          <w:jc w:val="center"/>
          <w:ins w:id="11537" w:author="Russ Ott" w:date="2022-05-16T11:54:00Z"/>
        </w:trPr>
        <w:tc>
          <w:tcPr>
            <w:tcW w:w="360" w:type="dxa"/>
          </w:tcPr>
          <w:p w14:paraId="70104D04" w14:textId="47DA799A" w:rsidR="00440477" w:rsidRDefault="001C172D" w:rsidP="0012456B">
            <w:pPr>
              <w:pStyle w:val="TableText"/>
              <w:keepNext w:val="0"/>
              <w:rPr>
                <w:ins w:id="11538" w:author="Russ Ott" w:date="2022-05-16T11:54:00Z"/>
              </w:rPr>
            </w:pPr>
            <w:ins w:id="11539" w:author="Russ Ott" w:date="2022-05-16T11:54:00Z">
              <w:r>
                <w:fldChar w:fldCharType="begin"/>
              </w:r>
              <w:r>
                <w:instrText xml:space="preserve"> HYPERLINK \l "E_Procedure_Activity_Procedure_V3" \h </w:instrText>
              </w:r>
              <w:r>
                <w:fldChar w:fldCharType="separate"/>
              </w:r>
              <w:r w:rsidR="00440477">
                <w:rPr>
                  <w:rStyle w:val="HyperlinkText9pt"/>
                </w:rPr>
                <w:t>Procedure Activity Procedure (V3)</w:t>
              </w:r>
              <w:r>
                <w:rPr>
                  <w:rStyle w:val="HyperlinkText9pt"/>
                </w:rPr>
                <w:fldChar w:fldCharType="end"/>
              </w:r>
            </w:ins>
          </w:p>
        </w:tc>
        <w:tc>
          <w:tcPr>
            <w:tcW w:w="360" w:type="dxa"/>
          </w:tcPr>
          <w:p w14:paraId="3C678099" w14:textId="77777777" w:rsidR="00440477" w:rsidRDefault="00440477" w:rsidP="0012456B">
            <w:pPr>
              <w:pStyle w:val="TableText"/>
              <w:keepNext w:val="0"/>
              <w:rPr>
                <w:ins w:id="11540" w:author="Russ Ott" w:date="2022-05-16T11:54:00Z"/>
              </w:rPr>
            </w:pPr>
            <w:ins w:id="11541" w:author="Russ Ott" w:date="2022-05-16T11:54:00Z">
              <w:r>
                <w:t>entry</w:t>
              </w:r>
            </w:ins>
          </w:p>
        </w:tc>
        <w:tc>
          <w:tcPr>
            <w:tcW w:w="360" w:type="dxa"/>
          </w:tcPr>
          <w:p w14:paraId="69BD4805" w14:textId="77777777" w:rsidR="00440477" w:rsidRDefault="00440477" w:rsidP="0012456B">
            <w:pPr>
              <w:pStyle w:val="TableText"/>
              <w:keepNext w:val="0"/>
              <w:rPr>
                <w:ins w:id="11542" w:author="Russ Ott" w:date="2022-05-16T11:54:00Z"/>
              </w:rPr>
            </w:pPr>
            <w:ins w:id="11543" w:author="Russ Ott" w:date="2022-05-16T11:54:00Z">
              <w:r>
                <w:t>urn:hl7ii:2.16.840.1.113883.10.20.22.4.14:2022-06-01</w:t>
              </w:r>
            </w:ins>
          </w:p>
        </w:tc>
      </w:tr>
      <w:tr w:rsidR="00440477" w14:paraId="7CA47B3D" w14:textId="77777777" w:rsidTr="00BA7D84">
        <w:trPr>
          <w:jc w:val="center"/>
          <w:trPrChange w:id="11544" w:author="Russ Ott" w:date="2022-05-16T11:54:00Z">
            <w:trPr>
              <w:jc w:val="center"/>
            </w:trPr>
          </w:trPrChange>
        </w:trPr>
        <w:tc>
          <w:tcPr>
            <w:tcW w:w="360" w:type="dxa"/>
            <w:tcPrChange w:id="11545" w:author="Russ Ott" w:date="2022-05-16T11:54:00Z">
              <w:tcPr>
                <w:tcW w:w="360" w:type="dxa"/>
              </w:tcPr>
            </w:tcPrChange>
          </w:tcPr>
          <w:p w14:paraId="70F3ABCB" w14:textId="2377E46F" w:rsidR="00440477" w:rsidRDefault="001C172D">
            <w:pPr>
              <w:pStyle w:val="TableText"/>
              <w:keepNext w:val="0"/>
              <w:pPrChange w:id="11546" w:author="Russ Ott" w:date="2022-05-16T11:54:00Z">
                <w:pPr>
                  <w:pStyle w:val="TableText"/>
                </w:pPr>
              </w:pPrChange>
            </w:pPr>
            <w:r>
              <w:fldChar w:fldCharType="begin"/>
            </w:r>
            <w:r>
              <w:instrText xml:space="preserve"> HYPERLINK \l "E_Section_Time_Range_Observation" \h </w:instrText>
            </w:r>
            <w:r>
              <w:fldChar w:fldCharType="separate"/>
            </w:r>
            <w:r w:rsidR="00440477">
              <w:rPr>
                <w:rStyle w:val="HyperlinkText9pt"/>
              </w:rPr>
              <w:t>Section Time Range Observation</w:t>
            </w:r>
            <w:r>
              <w:rPr>
                <w:rStyle w:val="HyperlinkText9pt"/>
              </w:rPr>
              <w:fldChar w:fldCharType="end"/>
            </w:r>
          </w:p>
        </w:tc>
        <w:tc>
          <w:tcPr>
            <w:tcW w:w="360" w:type="dxa"/>
            <w:tcPrChange w:id="11547" w:author="Russ Ott" w:date="2022-05-16T11:54:00Z">
              <w:tcPr>
                <w:tcW w:w="360" w:type="dxa"/>
              </w:tcPr>
            </w:tcPrChange>
          </w:tcPr>
          <w:p w14:paraId="4F128255" w14:textId="77777777" w:rsidR="00440477" w:rsidRDefault="00440477">
            <w:pPr>
              <w:pStyle w:val="TableText"/>
              <w:keepNext w:val="0"/>
              <w:pPrChange w:id="11548" w:author="Russ Ott" w:date="2022-05-16T11:54:00Z">
                <w:pPr>
                  <w:pStyle w:val="TableText"/>
                </w:pPr>
              </w:pPrChange>
            </w:pPr>
            <w:r>
              <w:t>entry</w:t>
            </w:r>
          </w:p>
        </w:tc>
        <w:tc>
          <w:tcPr>
            <w:tcW w:w="360" w:type="dxa"/>
            <w:tcPrChange w:id="11549" w:author="Russ Ott" w:date="2022-05-16T11:54:00Z">
              <w:tcPr>
                <w:tcW w:w="360" w:type="dxa"/>
              </w:tcPr>
            </w:tcPrChange>
          </w:tcPr>
          <w:p w14:paraId="141ECCD3" w14:textId="77777777" w:rsidR="00440477" w:rsidRDefault="00440477">
            <w:pPr>
              <w:pStyle w:val="TableText"/>
              <w:keepNext w:val="0"/>
              <w:pPrChange w:id="11550" w:author="Russ Ott" w:date="2022-05-16T11:54:00Z">
                <w:pPr>
                  <w:pStyle w:val="TableText"/>
                </w:pPr>
              </w:pPrChange>
            </w:pPr>
            <w:r>
              <w:t>urn:hl7ii:2.16.840.1.113883.10.20.22.4.201:2016-06-01</w:t>
            </w:r>
          </w:p>
        </w:tc>
      </w:tr>
      <w:tr w:rsidR="00440477" w14:paraId="6DBB221A" w14:textId="77777777" w:rsidTr="00BA7D84">
        <w:trPr>
          <w:jc w:val="center"/>
          <w:ins w:id="11551" w:author="Russ Ott" w:date="2022-05-16T11:54:00Z"/>
        </w:trPr>
        <w:tc>
          <w:tcPr>
            <w:tcW w:w="360" w:type="dxa"/>
          </w:tcPr>
          <w:p w14:paraId="4D18C307" w14:textId="498347D9" w:rsidR="00440477" w:rsidRDefault="001C172D" w:rsidP="0012456B">
            <w:pPr>
              <w:pStyle w:val="TableText"/>
              <w:keepNext w:val="0"/>
              <w:rPr>
                <w:ins w:id="11552" w:author="Russ Ott" w:date="2022-05-16T11:54:00Z"/>
              </w:rPr>
            </w:pPr>
            <w:ins w:id="11553" w:author="Russ Ott" w:date="2022-05-16T11:54:00Z">
              <w:r>
                <w:fldChar w:fldCharType="begin"/>
              </w:r>
              <w:r>
                <w:instrText xml:space="preserve"> HYPERLINK \l "E_Sexual_Orientation_Observation" \h </w:instrText>
              </w:r>
              <w:r>
                <w:fldChar w:fldCharType="separate"/>
              </w:r>
              <w:r w:rsidR="00440477">
                <w:rPr>
                  <w:rStyle w:val="HyperlinkText9pt"/>
                </w:rPr>
                <w:t>Sexual Orientation Observation</w:t>
              </w:r>
              <w:r>
                <w:rPr>
                  <w:rStyle w:val="HyperlinkText9pt"/>
                </w:rPr>
                <w:fldChar w:fldCharType="end"/>
              </w:r>
            </w:ins>
          </w:p>
        </w:tc>
        <w:tc>
          <w:tcPr>
            <w:tcW w:w="360" w:type="dxa"/>
          </w:tcPr>
          <w:p w14:paraId="49FEC4BA" w14:textId="77777777" w:rsidR="00440477" w:rsidRDefault="00440477" w:rsidP="0012456B">
            <w:pPr>
              <w:pStyle w:val="TableText"/>
              <w:keepNext w:val="0"/>
              <w:rPr>
                <w:ins w:id="11554" w:author="Russ Ott" w:date="2022-05-16T11:54:00Z"/>
              </w:rPr>
            </w:pPr>
            <w:ins w:id="11555" w:author="Russ Ott" w:date="2022-05-16T11:54:00Z">
              <w:r>
                <w:t>entry</w:t>
              </w:r>
            </w:ins>
          </w:p>
        </w:tc>
        <w:tc>
          <w:tcPr>
            <w:tcW w:w="360" w:type="dxa"/>
          </w:tcPr>
          <w:p w14:paraId="4DCDDD99" w14:textId="77777777" w:rsidR="00440477" w:rsidRDefault="00440477" w:rsidP="0012456B">
            <w:pPr>
              <w:pStyle w:val="TableText"/>
              <w:keepNext w:val="0"/>
              <w:rPr>
                <w:ins w:id="11556" w:author="Russ Ott" w:date="2022-05-16T11:54:00Z"/>
              </w:rPr>
            </w:pPr>
            <w:ins w:id="11557" w:author="Russ Ott" w:date="2022-05-16T11:54:00Z">
              <w:r>
                <w:t>urn:hl7ii:2.16.840.1.113883.10.20.22.4.501:2022-06-01</w:t>
              </w:r>
            </w:ins>
          </w:p>
        </w:tc>
      </w:tr>
      <w:tr w:rsidR="00440477" w14:paraId="55FB89BC" w14:textId="77777777" w:rsidTr="00BA7D84">
        <w:trPr>
          <w:jc w:val="center"/>
          <w:ins w:id="11558" w:author="Russ Ott" w:date="2022-05-16T11:54:00Z"/>
        </w:trPr>
        <w:tc>
          <w:tcPr>
            <w:tcW w:w="360" w:type="dxa"/>
          </w:tcPr>
          <w:p w14:paraId="3F183263" w14:textId="4C681B49" w:rsidR="00440477" w:rsidRDefault="001C172D" w:rsidP="0012456B">
            <w:pPr>
              <w:pStyle w:val="TableText"/>
              <w:keepNext w:val="0"/>
              <w:rPr>
                <w:ins w:id="11559" w:author="Russ Ott" w:date="2022-05-16T11:54:00Z"/>
              </w:rPr>
            </w:pPr>
            <w:ins w:id="11560" w:author="Russ Ott" w:date="2022-05-16T11:54:00Z">
              <w:r>
                <w:fldChar w:fldCharType="begin"/>
              </w:r>
              <w:r>
                <w:instrText xml:space="preserve"> HYPERLINK \l "E_Social_History_Observation_V4" \h </w:instrText>
              </w:r>
              <w:r>
                <w:fldChar w:fldCharType="separate"/>
              </w:r>
              <w:r w:rsidR="00440477">
                <w:rPr>
                  <w:rStyle w:val="HyperlinkText9pt"/>
                </w:rPr>
                <w:t>Social History Observation (V4)</w:t>
              </w:r>
              <w:r>
                <w:rPr>
                  <w:rStyle w:val="HyperlinkText9pt"/>
                </w:rPr>
                <w:fldChar w:fldCharType="end"/>
              </w:r>
            </w:ins>
          </w:p>
        </w:tc>
        <w:tc>
          <w:tcPr>
            <w:tcW w:w="360" w:type="dxa"/>
          </w:tcPr>
          <w:p w14:paraId="1E51CC05" w14:textId="77777777" w:rsidR="00440477" w:rsidRDefault="00440477" w:rsidP="0012456B">
            <w:pPr>
              <w:pStyle w:val="TableText"/>
              <w:keepNext w:val="0"/>
              <w:rPr>
                <w:ins w:id="11561" w:author="Russ Ott" w:date="2022-05-16T11:54:00Z"/>
              </w:rPr>
            </w:pPr>
            <w:ins w:id="11562" w:author="Russ Ott" w:date="2022-05-16T11:54:00Z">
              <w:r>
                <w:t>entry</w:t>
              </w:r>
            </w:ins>
          </w:p>
        </w:tc>
        <w:tc>
          <w:tcPr>
            <w:tcW w:w="360" w:type="dxa"/>
          </w:tcPr>
          <w:p w14:paraId="430C9D4E" w14:textId="77777777" w:rsidR="00440477" w:rsidRDefault="00440477" w:rsidP="0012456B">
            <w:pPr>
              <w:pStyle w:val="TableText"/>
              <w:keepNext w:val="0"/>
              <w:rPr>
                <w:ins w:id="11563" w:author="Russ Ott" w:date="2022-05-16T11:54:00Z"/>
              </w:rPr>
            </w:pPr>
            <w:ins w:id="11564" w:author="Russ Ott" w:date="2022-05-16T11:54:00Z">
              <w:r>
                <w:t>urn:hl7ii:2.16.840.1.113883.10.20.22.4.38:2022-06-01</w:t>
              </w:r>
            </w:ins>
          </w:p>
        </w:tc>
      </w:tr>
      <w:tr w:rsidR="00440477" w14:paraId="7BE49117" w14:textId="77777777" w:rsidTr="00BA7D84">
        <w:trPr>
          <w:jc w:val="center"/>
          <w:ins w:id="11565" w:author="Russ Ott" w:date="2022-05-16T11:54:00Z"/>
        </w:trPr>
        <w:tc>
          <w:tcPr>
            <w:tcW w:w="360" w:type="dxa"/>
          </w:tcPr>
          <w:p w14:paraId="2DDFC751" w14:textId="50EB95FC" w:rsidR="00440477" w:rsidRDefault="001C172D" w:rsidP="0012456B">
            <w:pPr>
              <w:pStyle w:val="TableText"/>
              <w:keepNext w:val="0"/>
              <w:rPr>
                <w:ins w:id="11566" w:author="Russ Ott" w:date="2022-05-16T11:54:00Z"/>
              </w:rPr>
            </w:pPr>
            <w:ins w:id="11567" w:author="Russ Ott" w:date="2022-05-16T11:54:00Z">
              <w:r>
                <w:lastRenderedPageBreak/>
                <w:fldChar w:fldCharType="begin"/>
              </w:r>
              <w:r>
                <w:instrText xml:space="preserve"> HYPERLINK \l "U_Provenance__Author_Participation_V2" \h </w:instrText>
              </w:r>
              <w:r>
                <w:fldChar w:fldCharType="separate"/>
              </w:r>
              <w:r w:rsidR="00440477">
                <w:rPr>
                  <w:rStyle w:val="HyperlinkText9pt"/>
                </w:rPr>
                <w:t>Provenance - Author Participation (V2)</w:t>
              </w:r>
              <w:r>
                <w:rPr>
                  <w:rStyle w:val="HyperlinkText9pt"/>
                </w:rPr>
                <w:fldChar w:fldCharType="end"/>
              </w:r>
            </w:ins>
          </w:p>
        </w:tc>
        <w:tc>
          <w:tcPr>
            <w:tcW w:w="360" w:type="dxa"/>
          </w:tcPr>
          <w:p w14:paraId="7CEE35FB" w14:textId="77777777" w:rsidR="00440477" w:rsidRDefault="00440477" w:rsidP="0012456B">
            <w:pPr>
              <w:pStyle w:val="TableText"/>
              <w:keepNext w:val="0"/>
              <w:rPr>
                <w:ins w:id="11568" w:author="Russ Ott" w:date="2022-05-16T11:54:00Z"/>
              </w:rPr>
            </w:pPr>
            <w:ins w:id="11569" w:author="Russ Ott" w:date="2022-05-16T11:54:00Z">
              <w:r>
                <w:t>unspecified</w:t>
              </w:r>
            </w:ins>
          </w:p>
        </w:tc>
        <w:tc>
          <w:tcPr>
            <w:tcW w:w="360" w:type="dxa"/>
          </w:tcPr>
          <w:p w14:paraId="5999C9EE" w14:textId="77777777" w:rsidR="00440477" w:rsidRDefault="00440477" w:rsidP="0012456B">
            <w:pPr>
              <w:pStyle w:val="TableText"/>
              <w:keepNext w:val="0"/>
              <w:rPr>
                <w:ins w:id="11570" w:author="Russ Ott" w:date="2022-05-16T11:54:00Z"/>
              </w:rPr>
            </w:pPr>
            <w:ins w:id="11571" w:author="Russ Ott" w:date="2022-05-16T11:54:00Z">
              <w:r>
                <w:t>urn:hl7ii:2.16.840.1.113883.10.20.22.5.6:2019-10-01</w:t>
              </w:r>
            </w:ins>
          </w:p>
        </w:tc>
      </w:tr>
    </w:tbl>
    <w:p w14:paraId="0A9F1333" w14:textId="77777777" w:rsidR="00440477" w:rsidRDefault="00440477" w:rsidP="00440477">
      <w:pPr>
        <w:pStyle w:val="BodyText"/>
      </w:pPr>
    </w:p>
    <w:p w14:paraId="13B0381D" w14:textId="60FAACBE" w:rsidR="00440477" w:rsidRDefault="00440477" w:rsidP="00440477">
      <w:pPr>
        <w:pStyle w:val="Caption"/>
      </w:pPr>
      <w:bookmarkStart w:id="11572" w:name="_Toc103325970"/>
      <w:bookmarkStart w:id="11573" w:name="_Toc82717679"/>
      <w:r>
        <w:t xml:space="preserve">Table </w:t>
      </w:r>
      <w:r>
        <w:fldChar w:fldCharType="begin"/>
      </w:r>
      <w:r>
        <w:instrText>SEQ Table \* ARABIC</w:instrText>
      </w:r>
      <w:r>
        <w:fldChar w:fldCharType="separate"/>
      </w:r>
      <w:del w:id="11574" w:author="Russ Ott" w:date="2022-05-16T11:54:00Z">
        <w:r w:rsidR="002F5B8D">
          <w:delText>18</w:delText>
        </w:r>
      </w:del>
      <w:ins w:id="11575" w:author="Russ Ott" w:date="2022-05-16T11:54:00Z">
        <w:r w:rsidR="00F1669B">
          <w:t>32</w:t>
        </w:r>
      </w:ins>
      <w:r>
        <w:fldChar w:fldCharType="end"/>
      </w:r>
      <w:r>
        <w:t>: Template Containments</w:t>
      </w:r>
      <w:bookmarkEnd w:id="11572"/>
      <w:bookmarkEnd w:id="11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576"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3360"/>
        <w:gridCol w:w="3360"/>
        <w:gridCol w:w="3360"/>
        <w:tblGridChange w:id="11577">
          <w:tblGrid>
            <w:gridCol w:w="3360"/>
            <w:gridCol w:w="3360"/>
            <w:gridCol w:w="3360"/>
          </w:tblGrid>
        </w:tblGridChange>
      </w:tblGrid>
      <w:tr w:rsidR="00440477" w14:paraId="3363BF91" w14:textId="77777777" w:rsidTr="00BA7D84">
        <w:trPr>
          <w:cantSplit/>
          <w:tblHeader/>
          <w:jc w:val="center"/>
          <w:trPrChange w:id="11578" w:author="Russ Ott" w:date="2022-05-16T11:54:00Z">
            <w:trPr>
              <w:cantSplit/>
              <w:tblHeader/>
              <w:jc w:val="center"/>
            </w:trPr>
          </w:trPrChange>
        </w:trPr>
        <w:tc>
          <w:tcPr>
            <w:tcW w:w="360" w:type="dxa"/>
            <w:shd w:val="clear" w:color="auto" w:fill="E6E6E6"/>
            <w:tcPrChange w:id="11579" w:author="Russ Ott" w:date="2022-05-16T11:54:00Z">
              <w:tcPr>
                <w:tcW w:w="360" w:type="dxa"/>
                <w:shd w:val="clear" w:color="auto" w:fill="E6E6E6"/>
              </w:tcPr>
            </w:tcPrChange>
          </w:tcPr>
          <w:p w14:paraId="6A6566EE" w14:textId="77777777" w:rsidR="00440477" w:rsidRDefault="00440477">
            <w:pPr>
              <w:pStyle w:val="TableHead"/>
              <w:keepNext w:val="0"/>
              <w:pPrChange w:id="11580" w:author="Russ Ott" w:date="2022-05-16T11:54:00Z">
                <w:pPr>
                  <w:pStyle w:val="TableHead"/>
                </w:pPr>
              </w:pPrChange>
            </w:pPr>
            <w:r>
              <w:t>Template Title</w:t>
            </w:r>
          </w:p>
        </w:tc>
        <w:tc>
          <w:tcPr>
            <w:tcW w:w="360" w:type="dxa"/>
            <w:shd w:val="clear" w:color="auto" w:fill="E6E6E6"/>
            <w:tcPrChange w:id="11581" w:author="Russ Ott" w:date="2022-05-16T11:54:00Z">
              <w:tcPr>
                <w:tcW w:w="360" w:type="dxa"/>
                <w:shd w:val="clear" w:color="auto" w:fill="E6E6E6"/>
              </w:tcPr>
            </w:tcPrChange>
          </w:tcPr>
          <w:p w14:paraId="4F2AB3B8" w14:textId="77777777" w:rsidR="00440477" w:rsidRDefault="00440477">
            <w:pPr>
              <w:pStyle w:val="TableHead"/>
              <w:keepNext w:val="0"/>
              <w:pPrChange w:id="11582" w:author="Russ Ott" w:date="2022-05-16T11:54:00Z">
                <w:pPr>
                  <w:pStyle w:val="TableHead"/>
                </w:pPr>
              </w:pPrChange>
            </w:pPr>
            <w:r>
              <w:t>Template Type</w:t>
            </w:r>
          </w:p>
        </w:tc>
        <w:tc>
          <w:tcPr>
            <w:tcW w:w="360" w:type="dxa"/>
            <w:shd w:val="clear" w:color="auto" w:fill="E6E6E6"/>
            <w:tcPrChange w:id="11583" w:author="Russ Ott" w:date="2022-05-16T11:54:00Z">
              <w:tcPr>
                <w:tcW w:w="360" w:type="dxa"/>
                <w:shd w:val="clear" w:color="auto" w:fill="E6E6E6"/>
              </w:tcPr>
            </w:tcPrChange>
          </w:tcPr>
          <w:p w14:paraId="343D6BF7" w14:textId="77777777" w:rsidR="00440477" w:rsidRDefault="00440477">
            <w:pPr>
              <w:pStyle w:val="TableHead"/>
              <w:keepNext w:val="0"/>
              <w:pPrChange w:id="11584" w:author="Russ Ott" w:date="2022-05-16T11:54:00Z">
                <w:pPr>
                  <w:pStyle w:val="TableHead"/>
                </w:pPr>
              </w:pPrChange>
            </w:pPr>
            <w:proofErr w:type="spellStart"/>
            <w:r>
              <w:t>templateId</w:t>
            </w:r>
            <w:proofErr w:type="spellEnd"/>
          </w:p>
        </w:tc>
      </w:tr>
      <w:tr w:rsidR="00440477" w14:paraId="4A01A6A7" w14:textId="77777777" w:rsidTr="00BA7D84">
        <w:trPr>
          <w:jc w:val="center"/>
          <w:ins w:id="11585" w:author="Russ Ott" w:date="2022-05-16T11:54:00Z"/>
        </w:trPr>
        <w:tc>
          <w:tcPr>
            <w:tcW w:w="360" w:type="dxa"/>
          </w:tcPr>
          <w:p w14:paraId="14B8F98A" w14:textId="2AA6BC63" w:rsidR="00440477" w:rsidRDefault="001C172D" w:rsidP="0012456B">
            <w:pPr>
              <w:pStyle w:val="TableText"/>
              <w:keepNext w:val="0"/>
              <w:rPr>
                <w:ins w:id="11586" w:author="Russ Ott" w:date="2022-05-16T11:54:00Z"/>
              </w:rPr>
            </w:pPr>
            <w:ins w:id="11587" w:author="Russ Ott" w:date="2022-05-16T11:54:00Z">
              <w:r>
                <w:fldChar w:fldCharType="begin"/>
              </w:r>
              <w:r>
                <w:instrText xml:space="preserve"> HYPERLINK \l "D_Provenance__Assembler_Participation_V" \h </w:instrText>
              </w:r>
              <w:r>
                <w:fldChar w:fldCharType="separate"/>
              </w:r>
              <w:r w:rsidR="00440477">
                <w:rPr>
                  <w:rStyle w:val="HyperlinkText9pt"/>
                </w:rPr>
                <w:t>Provenance - Assembler Participation (V2)</w:t>
              </w:r>
              <w:r>
                <w:rPr>
                  <w:rStyle w:val="HyperlinkText9pt"/>
                </w:rPr>
                <w:fldChar w:fldCharType="end"/>
              </w:r>
            </w:ins>
          </w:p>
        </w:tc>
        <w:tc>
          <w:tcPr>
            <w:tcW w:w="360" w:type="dxa"/>
          </w:tcPr>
          <w:p w14:paraId="1749F123" w14:textId="77777777" w:rsidR="00440477" w:rsidRDefault="00440477" w:rsidP="0012456B">
            <w:pPr>
              <w:pStyle w:val="TableText"/>
              <w:keepNext w:val="0"/>
              <w:rPr>
                <w:ins w:id="11588" w:author="Russ Ott" w:date="2022-05-16T11:54:00Z"/>
              </w:rPr>
            </w:pPr>
            <w:ins w:id="11589" w:author="Russ Ott" w:date="2022-05-16T11:54:00Z">
              <w:r>
                <w:t>document</w:t>
              </w:r>
            </w:ins>
          </w:p>
        </w:tc>
        <w:tc>
          <w:tcPr>
            <w:tcW w:w="360" w:type="dxa"/>
          </w:tcPr>
          <w:p w14:paraId="0AB48291" w14:textId="77777777" w:rsidR="00440477" w:rsidRDefault="00440477" w:rsidP="0012456B">
            <w:pPr>
              <w:pStyle w:val="TableText"/>
              <w:keepNext w:val="0"/>
              <w:rPr>
                <w:ins w:id="11590" w:author="Russ Ott" w:date="2022-05-16T11:54:00Z"/>
              </w:rPr>
            </w:pPr>
            <w:ins w:id="11591" w:author="Russ Ott" w:date="2022-05-16T11:54:00Z">
              <w:r>
                <w:t>urn:hl7ii:2.16.840.1.113883.10.20.22.5.7:2020-05-19</w:t>
              </w:r>
            </w:ins>
          </w:p>
        </w:tc>
      </w:tr>
      <w:tr w:rsidR="00440477" w14:paraId="72257428" w14:textId="77777777" w:rsidTr="00BA7D84">
        <w:trPr>
          <w:jc w:val="center"/>
          <w:ins w:id="11592" w:author="Russ Ott" w:date="2022-05-16T11:54:00Z"/>
        </w:trPr>
        <w:tc>
          <w:tcPr>
            <w:tcW w:w="360" w:type="dxa"/>
          </w:tcPr>
          <w:p w14:paraId="3C63346D" w14:textId="5995FB47" w:rsidR="00440477" w:rsidRDefault="001C172D" w:rsidP="0012456B">
            <w:pPr>
              <w:pStyle w:val="TableText"/>
              <w:keepNext w:val="0"/>
              <w:rPr>
                <w:ins w:id="11593" w:author="Russ Ott" w:date="2022-05-16T11:54:00Z"/>
              </w:rPr>
            </w:pPr>
            <w:ins w:id="11594" w:author="Russ Ott" w:date="2022-05-16T11:54:00Z">
              <w:r>
                <w:fldChar w:fldCharType="begin"/>
              </w:r>
              <w:r>
                <w:instrText xml:space="preserve"> HYPERLINK \l "E_Assessment_Scale_Observation_V2" \h </w:instrText>
              </w:r>
              <w:r>
                <w:fldChar w:fldCharType="separate"/>
              </w:r>
              <w:r w:rsidR="00440477">
                <w:rPr>
                  <w:rStyle w:val="HyperlinkText9pt"/>
                </w:rPr>
                <w:t>Assessment Scale Observation (V2)</w:t>
              </w:r>
              <w:r>
                <w:rPr>
                  <w:rStyle w:val="HyperlinkText9pt"/>
                </w:rPr>
                <w:fldChar w:fldCharType="end"/>
              </w:r>
            </w:ins>
          </w:p>
        </w:tc>
        <w:tc>
          <w:tcPr>
            <w:tcW w:w="360" w:type="dxa"/>
          </w:tcPr>
          <w:p w14:paraId="44DF18AF" w14:textId="77777777" w:rsidR="00440477" w:rsidRDefault="00440477" w:rsidP="0012456B">
            <w:pPr>
              <w:pStyle w:val="TableText"/>
              <w:keepNext w:val="0"/>
              <w:rPr>
                <w:ins w:id="11595" w:author="Russ Ott" w:date="2022-05-16T11:54:00Z"/>
              </w:rPr>
            </w:pPr>
            <w:ins w:id="11596" w:author="Russ Ott" w:date="2022-05-16T11:54:00Z">
              <w:r>
                <w:t>entry</w:t>
              </w:r>
            </w:ins>
          </w:p>
        </w:tc>
        <w:tc>
          <w:tcPr>
            <w:tcW w:w="360" w:type="dxa"/>
          </w:tcPr>
          <w:p w14:paraId="3DC2B84F" w14:textId="77777777" w:rsidR="00440477" w:rsidRDefault="00440477" w:rsidP="0012456B">
            <w:pPr>
              <w:pStyle w:val="TableText"/>
              <w:keepNext w:val="0"/>
              <w:rPr>
                <w:ins w:id="11597" w:author="Russ Ott" w:date="2022-05-16T11:54:00Z"/>
              </w:rPr>
            </w:pPr>
            <w:ins w:id="11598" w:author="Russ Ott" w:date="2022-05-16T11:54:00Z">
              <w:r>
                <w:t>urn:hl7ii:2.16.840.1.113883.10.20.22.4.69:2022-06-01</w:t>
              </w:r>
            </w:ins>
          </w:p>
        </w:tc>
      </w:tr>
      <w:tr w:rsidR="00440477" w14:paraId="02D04CC8" w14:textId="77777777" w:rsidTr="00BA7D84">
        <w:trPr>
          <w:jc w:val="center"/>
          <w:ins w:id="11599" w:author="Russ Ott" w:date="2022-05-16T11:54:00Z"/>
        </w:trPr>
        <w:tc>
          <w:tcPr>
            <w:tcW w:w="360" w:type="dxa"/>
          </w:tcPr>
          <w:p w14:paraId="21E60AFC" w14:textId="69D5C069" w:rsidR="00440477" w:rsidRDefault="001C172D" w:rsidP="0012456B">
            <w:pPr>
              <w:pStyle w:val="TableText"/>
              <w:keepNext w:val="0"/>
              <w:rPr>
                <w:ins w:id="11600" w:author="Russ Ott" w:date="2022-05-16T11:54:00Z"/>
              </w:rPr>
            </w:pPr>
            <w:ins w:id="11601" w:author="Russ Ott" w:date="2022-05-16T11:54:00Z">
              <w:r>
                <w:fldChar w:fldCharType="begin"/>
              </w:r>
              <w:r>
                <w:instrText xml:space="preserve"> HYPERLINK \l "E_Assessment_Supporting_Observation_V2" \h </w:instrText>
              </w:r>
              <w:r>
                <w:fldChar w:fldCharType="separate"/>
              </w:r>
              <w:r w:rsidR="00440477">
                <w:rPr>
                  <w:rStyle w:val="HyperlinkText9pt"/>
                </w:rPr>
                <w:t>Assessment Scale Supporting Observation (V2)</w:t>
              </w:r>
              <w:r>
                <w:rPr>
                  <w:rStyle w:val="HyperlinkText9pt"/>
                </w:rPr>
                <w:fldChar w:fldCharType="end"/>
              </w:r>
            </w:ins>
          </w:p>
        </w:tc>
        <w:tc>
          <w:tcPr>
            <w:tcW w:w="360" w:type="dxa"/>
          </w:tcPr>
          <w:p w14:paraId="1140211E" w14:textId="77777777" w:rsidR="00440477" w:rsidRDefault="00440477" w:rsidP="0012456B">
            <w:pPr>
              <w:pStyle w:val="TableText"/>
              <w:keepNext w:val="0"/>
              <w:rPr>
                <w:ins w:id="11602" w:author="Russ Ott" w:date="2022-05-16T11:54:00Z"/>
              </w:rPr>
            </w:pPr>
            <w:ins w:id="11603" w:author="Russ Ott" w:date="2022-05-16T11:54:00Z">
              <w:r>
                <w:t>entry</w:t>
              </w:r>
            </w:ins>
          </w:p>
        </w:tc>
        <w:tc>
          <w:tcPr>
            <w:tcW w:w="360" w:type="dxa"/>
          </w:tcPr>
          <w:p w14:paraId="64433EE2" w14:textId="77777777" w:rsidR="00440477" w:rsidRDefault="00440477" w:rsidP="0012456B">
            <w:pPr>
              <w:pStyle w:val="TableText"/>
              <w:keepNext w:val="0"/>
              <w:rPr>
                <w:ins w:id="11604" w:author="Russ Ott" w:date="2022-05-16T11:54:00Z"/>
              </w:rPr>
            </w:pPr>
            <w:ins w:id="11605" w:author="Russ Ott" w:date="2022-05-16T11:54:00Z">
              <w:r>
                <w:t>urn:hl7ii:2.16.840.1.113883.10.20.22.4.86:2022-06-01</w:t>
              </w:r>
            </w:ins>
          </w:p>
        </w:tc>
      </w:tr>
      <w:tr w:rsidR="00440477" w14:paraId="27BB86E0" w14:textId="77777777" w:rsidTr="00BA7D84">
        <w:trPr>
          <w:jc w:val="center"/>
          <w:trPrChange w:id="11606" w:author="Russ Ott" w:date="2022-05-16T11:54:00Z">
            <w:trPr>
              <w:jc w:val="center"/>
            </w:trPr>
          </w:trPrChange>
        </w:trPr>
        <w:tc>
          <w:tcPr>
            <w:tcW w:w="360" w:type="dxa"/>
            <w:tcPrChange w:id="11607" w:author="Russ Ott" w:date="2022-05-16T11:54:00Z">
              <w:tcPr>
                <w:tcW w:w="360" w:type="dxa"/>
              </w:tcPr>
            </w:tcPrChange>
          </w:tcPr>
          <w:p w14:paraId="0C1E3E9F" w14:textId="48437262" w:rsidR="00440477" w:rsidRDefault="001C172D">
            <w:pPr>
              <w:pStyle w:val="TableText"/>
              <w:keepNext w:val="0"/>
              <w:pPrChange w:id="11608" w:author="Russ Ott" w:date="2022-05-16T11:54:00Z">
                <w:pPr>
                  <w:pStyle w:val="TableText"/>
                </w:pPr>
              </w:pPrChange>
            </w:pPr>
            <w:r>
              <w:fldChar w:fldCharType="begin"/>
            </w:r>
            <w:r>
              <w:instrText xml:space="preserve"> HYPERLINK \l "E_Birth_Sex_Observation" \h </w:instrText>
            </w:r>
            <w:r>
              <w:fldChar w:fldCharType="separate"/>
            </w:r>
            <w:r w:rsidR="00440477">
              <w:rPr>
                <w:rStyle w:val="HyperlinkText9pt"/>
              </w:rPr>
              <w:t>Birth Sex Observation</w:t>
            </w:r>
            <w:r>
              <w:rPr>
                <w:rStyle w:val="HyperlinkText9pt"/>
              </w:rPr>
              <w:fldChar w:fldCharType="end"/>
            </w:r>
          </w:p>
        </w:tc>
        <w:tc>
          <w:tcPr>
            <w:tcW w:w="360" w:type="dxa"/>
            <w:tcPrChange w:id="11609" w:author="Russ Ott" w:date="2022-05-16T11:54:00Z">
              <w:tcPr>
                <w:tcW w:w="360" w:type="dxa"/>
              </w:tcPr>
            </w:tcPrChange>
          </w:tcPr>
          <w:p w14:paraId="7F550272" w14:textId="77777777" w:rsidR="00440477" w:rsidRDefault="00440477">
            <w:pPr>
              <w:pStyle w:val="TableText"/>
              <w:keepNext w:val="0"/>
              <w:pPrChange w:id="11610" w:author="Russ Ott" w:date="2022-05-16T11:54:00Z">
                <w:pPr>
                  <w:pStyle w:val="TableText"/>
                </w:pPr>
              </w:pPrChange>
            </w:pPr>
            <w:r>
              <w:t>entry</w:t>
            </w:r>
          </w:p>
        </w:tc>
        <w:tc>
          <w:tcPr>
            <w:tcW w:w="360" w:type="dxa"/>
            <w:tcPrChange w:id="11611" w:author="Russ Ott" w:date="2022-05-16T11:54:00Z">
              <w:tcPr>
                <w:tcW w:w="360" w:type="dxa"/>
              </w:tcPr>
            </w:tcPrChange>
          </w:tcPr>
          <w:p w14:paraId="7B4BD872" w14:textId="77777777" w:rsidR="00440477" w:rsidRDefault="00440477">
            <w:pPr>
              <w:pStyle w:val="TableText"/>
              <w:keepNext w:val="0"/>
              <w:pPrChange w:id="11612" w:author="Russ Ott" w:date="2022-05-16T11:54:00Z">
                <w:pPr>
                  <w:pStyle w:val="TableText"/>
                </w:pPr>
              </w:pPrChange>
            </w:pPr>
            <w:r>
              <w:t>urn:hl7ii:2.16.840.1.113883.10.20.22.4.200:2016-06-01</w:t>
            </w:r>
          </w:p>
        </w:tc>
      </w:tr>
      <w:tr w:rsidR="00440477" w14:paraId="07EE17C3" w14:textId="77777777" w:rsidTr="00BA7D84">
        <w:trPr>
          <w:jc w:val="center"/>
          <w:ins w:id="11613" w:author="Russ Ott" w:date="2022-05-16T11:54:00Z"/>
        </w:trPr>
        <w:tc>
          <w:tcPr>
            <w:tcW w:w="360" w:type="dxa"/>
          </w:tcPr>
          <w:p w14:paraId="603203C8" w14:textId="5E87E534" w:rsidR="00440477" w:rsidRDefault="001C172D" w:rsidP="0012456B">
            <w:pPr>
              <w:pStyle w:val="TableText"/>
              <w:keepNext w:val="0"/>
              <w:rPr>
                <w:ins w:id="11614" w:author="Russ Ott" w:date="2022-05-16T11:54:00Z"/>
              </w:rPr>
            </w:pPr>
            <w:ins w:id="11615" w:author="Russ Ott" w:date="2022-05-16T11:54:00Z">
              <w:r>
                <w:fldChar w:fldCharType="begin"/>
              </w:r>
              <w:r>
                <w:instrText xml:space="preserve"> HYPERLINK \l "E_CareTeam_Member_Schedule_ObservationV2" \h </w:instrText>
              </w:r>
              <w:r>
                <w:fldChar w:fldCharType="separate"/>
              </w:r>
              <w:r w:rsidR="00440477">
                <w:rPr>
                  <w:rStyle w:val="HyperlinkText9pt"/>
                </w:rPr>
                <w:t>Care Team Member Schedule Observation (V2)</w:t>
              </w:r>
              <w:r>
                <w:rPr>
                  <w:rStyle w:val="HyperlinkText9pt"/>
                </w:rPr>
                <w:fldChar w:fldCharType="end"/>
              </w:r>
            </w:ins>
          </w:p>
        </w:tc>
        <w:tc>
          <w:tcPr>
            <w:tcW w:w="360" w:type="dxa"/>
          </w:tcPr>
          <w:p w14:paraId="79C809A3" w14:textId="77777777" w:rsidR="00440477" w:rsidRDefault="00440477" w:rsidP="0012456B">
            <w:pPr>
              <w:pStyle w:val="TableText"/>
              <w:keepNext w:val="0"/>
              <w:rPr>
                <w:ins w:id="11616" w:author="Russ Ott" w:date="2022-05-16T11:54:00Z"/>
              </w:rPr>
            </w:pPr>
            <w:ins w:id="11617" w:author="Russ Ott" w:date="2022-05-16T11:54:00Z">
              <w:r>
                <w:t>entry</w:t>
              </w:r>
            </w:ins>
          </w:p>
        </w:tc>
        <w:tc>
          <w:tcPr>
            <w:tcW w:w="360" w:type="dxa"/>
          </w:tcPr>
          <w:p w14:paraId="0A26A755" w14:textId="77777777" w:rsidR="00440477" w:rsidRDefault="00440477" w:rsidP="0012456B">
            <w:pPr>
              <w:pStyle w:val="TableText"/>
              <w:keepNext w:val="0"/>
              <w:rPr>
                <w:ins w:id="11618" w:author="Russ Ott" w:date="2022-05-16T11:54:00Z"/>
              </w:rPr>
            </w:pPr>
            <w:ins w:id="11619" w:author="Russ Ott" w:date="2022-05-16T11:54:00Z">
              <w:r>
                <w:t>urn:hl7ii:2.16.840.1.113883.10.20.22.4.500.3:2022-06-01</w:t>
              </w:r>
            </w:ins>
          </w:p>
        </w:tc>
      </w:tr>
      <w:tr w:rsidR="00440477" w14:paraId="4971DF47" w14:textId="77777777" w:rsidTr="00BA7D84">
        <w:trPr>
          <w:jc w:val="center"/>
          <w:ins w:id="11620" w:author="Russ Ott" w:date="2022-05-16T11:54:00Z"/>
        </w:trPr>
        <w:tc>
          <w:tcPr>
            <w:tcW w:w="360" w:type="dxa"/>
          </w:tcPr>
          <w:p w14:paraId="541249F0" w14:textId="1E70E04C" w:rsidR="00440477" w:rsidRDefault="001C172D" w:rsidP="0012456B">
            <w:pPr>
              <w:pStyle w:val="TableText"/>
              <w:keepNext w:val="0"/>
              <w:rPr>
                <w:ins w:id="11621" w:author="Russ Ott" w:date="2022-05-16T11:54:00Z"/>
              </w:rPr>
            </w:pPr>
            <w:ins w:id="11622" w:author="Russ Ott" w:date="2022-05-16T11:54:00Z">
              <w:r>
                <w:fldChar w:fldCharType="begin"/>
              </w:r>
              <w:r>
                <w:instrText xml:space="preserve"> HYPERLINK \l "E_Gender_Identity_Observation_V3" \h </w:instrText>
              </w:r>
              <w:r>
                <w:fldChar w:fldCharType="separate"/>
              </w:r>
              <w:r w:rsidR="00440477">
                <w:rPr>
                  <w:rStyle w:val="HyperlinkText9pt"/>
                </w:rPr>
                <w:t>Gender Identity Observation (V3)</w:t>
              </w:r>
              <w:r>
                <w:rPr>
                  <w:rStyle w:val="HyperlinkText9pt"/>
                </w:rPr>
                <w:fldChar w:fldCharType="end"/>
              </w:r>
            </w:ins>
          </w:p>
        </w:tc>
        <w:tc>
          <w:tcPr>
            <w:tcW w:w="360" w:type="dxa"/>
          </w:tcPr>
          <w:p w14:paraId="5CAB5B92" w14:textId="77777777" w:rsidR="00440477" w:rsidRDefault="00440477" w:rsidP="0012456B">
            <w:pPr>
              <w:pStyle w:val="TableText"/>
              <w:keepNext w:val="0"/>
              <w:rPr>
                <w:ins w:id="11623" w:author="Russ Ott" w:date="2022-05-16T11:54:00Z"/>
              </w:rPr>
            </w:pPr>
            <w:ins w:id="11624" w:author="Russ Ott" w:date="2022-05-16T11:54:00Z">
              <w:r>
                <w:t>entry</w:t>
              </w:r>
            </w:ins>
          </w:p>
        </w:tc>
        <w:tc>
          <w:tcPr>
            <w:tcW w:w="360" w:type="dxa"/>
          </w:tcPr>
          <w:p w14:paraId="34E4D2A5" w14:textId="77777777" w:rsidR="00440477" w:rsidRDefault="00440477" w:rsidP="0012456B">
            <w:pPr>
              <w:pStyle w:val="TableText"/>
              <w:keepNext w:val="0"/>
              <w:rPr>
                <w:ins w:id="11625" w:author="Russ Ott" w:date="2022-05-16T11:54:00Z"/>
              </w:rPr>
            </w:pPr>
            <w:ins w:id="11626" w:author="Russ Ott" w:date="2022-05-16T11:54:00Z">
              <w:r>
                <w:t>urn:hl7ii:2.16.840.1.113883.10.20.34.3.45:2022-06-01</w:t>
              </w:r>
            </w:ins>
          </w:p>
        </w:tc>
      </w:tr>
      <w:tr w:rsidR="00440477" w14:paraId="4816AA5C" w14:textId="77777777" w:rsidTr="00BA7D84">
        <w:trPr>
          <w:jc w:val="center"/>
          <w:ins w:id="11627" w:author="Russ Ott" w:date="2022-05-16T11:54:00Z"/>
        </w:trPr>
        <w:tc>
          <w:tcPr>
            <w:tcW w:w="360" w:type="dxa"/>
          </w:tcPr>
          <w:p w14:paraId="308F90BE" w14:textId="6B59865E" w:rsidR="00440477" w:rsidRDefault="001C172D" w:rsidP="0012456B">
            <w:pPr>
              <w:pStyle w:val="TableText"/>
              <w:keepNext w:val="0"/>
              <w:rPr>
                <w:ins w:id="11628" w:author="Russ Ott" w:date="2022-05-16T11:54:00Z"/>
              </w:rPr>
            </w:pPr>
            <w:ins w:id="11629" w:author="Russ Ott" w:date="2022-05-16T11:54:00Z">
              <w:r>
                <w:fldChar w:fldCharType="begin"/>
              </w:r>
              <w:r>
                <w:instrText xml:space="preserve"> HYPERLINK \l "E_Goal_Observation_V2" \h </w:instrText>
              </w:r>
              <w:r>
                <w:fldChar w:fldCharType="separate"/>
              </w:r>
              <w:r w:rsidR="00440477">
                <w:rPr>
                  <w:rStyle w:val="HyperlinkText9pt"/>
                </w:rPr>
                <w:t>Goal Observation (V2)</w:t>
              </w:r>
              <w:r>
                <w:rPr>
                  <w:rStyle w:val="HyperlinkText9pt"/>
                </w:rPr>
                <w:fldChar w:fldCharType="end"/>
              </w:r>
            </w:ins>
          </w:p>
        </w:tc>
        <w:tc>
          <w:tcPr>
            <w:tcW w:w="360" w:type="dxa"/>
          </w:tcPr>
          <w:p w14:paraId="0EB09CB9" w14:textId="77777777" w:rsidR="00440477" w:rsidRDefault="00440477" w:rsidP="0012456B">
            <w:pPr>
              <w:pStyle w:val="TableText"/>
              <w:keepNext w:val="0"/>
              <w:rPr>
                <w:ins w:id="11630" w:author="Russ Ott" w:date="2022-05-16T11:54:00Z"/>
              </w:rPr>
            </w:pPr>
            <w:ins w:id="11631" w:author="Russ Ott" w:date="2022-05-16T11:54:00Z">
              <w:r>
                <w:t>entry</w:t>
              </w:r>
            </w:ins>
          </w:p>
        </w:tc>
        <w:tc>
          <w:tcPr>
            <w:tcW w:w="360" w:type="dxa"/>
          </w:tcPr>
          <w:p w14:paraId="28791490" w14:textId="77777777" w:rsidR="00440477" w:rsidRDefault="00440477" w:rsidP="0012456B">
            <w:pPr>
              <w:pStyle w:val="TableText"/>
              <w:keepNext w:val="0"/>
              <w:rPr>
                <w:ins w:id="11632" w:author="Russ Ott" w:date="2022-05-16T11:54:00Z"/>
              </w:rPr>
            </w:pPr>
            <w:ins w:id="11633" w:author="Russ Ott" w:date="2022-05-16T11:54:00Z">
              <w:r>
                <w:t>urn:hl7ii:2.16.840.1.113883.10.20.22.4.121:2022-06-01</w:t>
              </w:r>
            </w:ins>
          </w:p>
        </w:tc>
      </w:tr>
      <w:tr w:rsidR="00440477" w14:paraId="6B91F329" w14:textId="77777777" w:rsidTr="00BA7D84">
        <w:trPr>
          <w:jc w:val="center"/>
          <w:ins w:id="11634" w:author="Russ Ott" w:date="2022-05-16T11:54:00Z"/>
        </w:trPr>
        <w:tc>
          <w:tcPr>
            <w:tcW w:w="360" w:type="dxa"/>
          </w:tcPr>
          <w:p w14:paraId="2892614B" w14:textId="6484BE48" w:rsidR="00440477" w:rsidRDefault="001C172D" w:rsidP="0012456B">
            <w:pPr>
              <w:pStyle w:val="TableText"/>
              <w:keepNext w:val="0"/>
              <w:rPr>
                <w:ins w:id="11635" w:author="Russ Ott" w:date="2022-05-16T11:54:00Z"/>
              </w:rPr>
            </w:pPr>
            <w:ins w:id="11636" w:author="Russ Ott" w:date="2022-05-16T11:54:00Z">
              <w:r>
                <w:fldChar w:fldCharType="begin"/>
              </w:r>
              <w:r>
                <w:instrText xml:space="preserve"> HYPERLINK \l "E_Health_Concern_Act_V3" \h </w:instrText>
              </w:r>
              <w:r>
                <w:fldChar w:fldCharType="separate"/>
              </w:r>
              <w:r w:rsidR="00440477">
                <w:rPr>
                  <w:rStyle w:val="HyperlinkText9pt"/>
                </w:rPr>
                <w:t>Health Concern Act (V3)</w:t>
              </w:r>
              <w:r>
                <w:rPr>
                  <w:rStyle w:val="HyperlinkText9pt"/>
                </w:rPr>
                <w:fldChar w:fldCharType="end"/>
              </w:r>
            </w:ins>
          </w:p>
        </w:tc>
        <w:tc>
          <w:tcPr>
            <w:tcW w:w="360" w:type="dxa"/>
          </w:tcPr>
          <w:p w14:paraId="12AB33DE" w14:textId="77777777" w:rsidR="00440477" w:rsidRDefault="00440477" w:rsidP="0012456B">
            <w:pPr>
              <w:pStyle w:val="TableText"/>
              <w:keepNext w:val="0"/>
              <w:rPr>
                <w:ins w:id="11637" w:author="Russ Ott" w:date="2022-05-16T11:54:00Z"/>
              </w:rPr>
            </w:pPr>
            <w:ins w:id="11638" w:author="Russ Ott" w:date="2022-05-16T11:54:00Z">
              <w:r>
                <w:t>entry</w:t>
              </w:r>
            </w:ins>
          </w:p>
        </w:tc>
        <w:tc>
          <w:tcPr>
            <w:tcW w:w="360" w:type="dxa"/>
          </w:tcPr>
          <w:p w14:paraId="4CF19946" w14:textId="77777777" w:rsidR="00440477" w:rsidRDefault="00440477" w:rsidP="0012456B">
            <w:pPr>
              <w:pStyle w:val="TableText"/>
              <w:keepNext w:val="0"/>
              <w:rPr>
                <w:ins w:id="11639" w:author="Russ Ott" w:date="2022-05-16T11:54:00Z"/>
              </w:rPr>
            </w:pPr>
            <w:ins w:id="11640" w:author="Russ Ott" w:date="2022-05-16T11:54:00Z">
              <w:r>
                <w:t>urn:hl7ii:2.16.840.1.113883.10.20.22.4.132:2022-06-01</w:t>
              </w:r>
            </w:ins>
          </w:p>
        </w:tc>
      </w:tr>
      <w:tr w:rsidR="00440477" w14:paraId="0A002FC3" w14:textId="77777777" w:rsidTr="00BA7D84">
        <w:trPr>
          <w:jc w:val="center"/>
          <w:ins w:id="11641" w:author="Russ Ott" w:date="2022-05-16T11:54:00Z"/>
        </w:trPr>
        <w:tc>
          <w:tcPr>
            <w:tcW w:w="360" w:type="dxa"/>
          </w:tcPr>
          <w:p w14:paraId="592A58D7" w14:textId="5384ACFE" w:rsidR="00440477" w:rsidRDefault="001C172D" w:rsidP="0012456B">
            <w:pPr>
              <w:pStyle w:val="TableText"/>
              <w:keepNext w:val="0"/>
              <w:rPr>
                <w:ins w:id="11642" w:author="Russ Ott" w:date="2022-05-16T11:54:00Z"/>
              </w:rPr>
            </w:pPr>
            <w:ins w:id="11643" w:author="Russ Ott" w:date="2022-05-16T11:54:00Z">
              <w:r>
                <w:fldChar w:fldCharType="begin"/>
              </w:r>
              <w:r>
                <w:instrText xml:space="preserve"> HYPERLINK \l "E_Planned_Procedure_V3" \h </w:instrText>
              </w:r>
              <w:r>
                <w:fldChar w:fldCharType="separate"/>
              </w:r>
              <w:r w:rsidR="00440477">
                <w:rPr>
                  <w:rStyle w:val="HyperlinkText9pt"/>
                </w:rPr>
                <w:t>Planned Procedure (V3)</w:t>
              </w:r>
              <w:r>
                <w:rPr>
                  <w:rStyle w:val="HyperlinkText9pt"/>
                </w:rPr>
                <w:fldChar w:fldCharType="end"/>
              </w:r>
            </w:ins>
          </w:p>
        </w:tc>
        <w:tc>
          <w:tcPr>
            <w:tcW w:w="360" w:type="dxa"/>
          </w:tcPr>
          <w:p w14:paraId="489F0E24" w14:textId="77777777" w:rsidR="00440477" w:rsidRDefault="00440477" w:rsidP="0012456B">
            <w:pPr>
              <w:pStyle w:val="TableText"/>
              <w:keepNext w:val="0"/>
              <w:rPr>
                <w:ins w:id="11644" w:author="Russ Ott" w:date="2022-05-16T11:54:00Z"/>
              </w:rPr>
            </w:pPr>
            <w:ins w:id="11645" w:author="Russ Ott" w:date="2022-05-16T11:54:00Z">
              <w:r>
                <w:t>entry</w:t>
              </w:r>
            </w:ins>
          </w:p>
        </w:tc>
        <w:tc>
          <w:tcPr>
            <w:tcW w:w="360" w:type="dxa"/>
          </w:tcPr>
          <w:p w14:paraId="18EE5359" w14:textId="77777777" w:rsidR="00440477" w:rsidRDefault="00440477" w:rsidP="0012456B">
            <w:pPr>
              <w:pStyle w:val="TableText"/>
              <w:keepNext w:val="0"/>
              <w:rPr>
                <w:ins w:id="11646" w:author="Russ Ott" w:date="2022-05-16T11:54:00Z"/>
              </w:rPr>
            </w:pPr>
            <w:ins w:id="11647" w:author="Russ Ott" w:date="2022-05-16T11:54:00Z">
              <w:r>
                <w:t>urn:hl7ii:2.16.840.1.113883.10.20.22.4.41:2022-06-01</w:t>
              </w:r>
            </w:ins>
          </w:p>
        </w:tc>
      </w:tr>
      <w:tr w:rsidR="00440477" w14:paraId="6AB3A987" w14:textId="77777777" w:rsidTr="00BA7D84">
        <w:trPr>
          <w:jc w:val="center"/>
          <w:ins w:id="11648" w:author="Russ Ott" w:date="2022-05-16T11:54:00Z"/>
        </w:trPr>
        <w:tc>
          <w:tcPr>
            <w:tcW w:w="360" w:type="dxa"/>
          </w:tcPr>
          <w:p w14:paraId="443508AF" w14:textId="23ED6823" w:rsidR="00440477" w:rsidRDefault="001C172D" w:rsidP="0012456B">
            <w:pPr>
              <w:pStyle w:val="TableText"/>
              <w:keepNext w:val="0"/>
              <w:rPr>
                <w:ins w:id="11649" w:author="Russ Ott" w:date="2022-05-16T11:54:00Z"/>
              </w:rPr>
            </w:pPr>
            <w:ins w:id="11650" w:author="Russ Ott" w:date="2022-05-16T11:54:00Z">
              <w:r>
                <w:fldChar w:fldCharType="begin"/>
              </w:r>
              <w:r>
                <w:instrText xml:space="preserve"> HYPERLINK \l "E_Problem_Observation_V4" \h </w:instrText>
              </w:r>
              <w:r>
                <w:fldChar w:fldCharType="separate"/>
              </w:r>
              <w:r w:rsidR="00440477">
                <w:rPr>
                  <w:rStyle w:val="HyperlinkText9pt"/>
                </w:rPr>
                <w:t>Problem Observation (V4)</w:t>
              </w:r>
              <w:r>
                <w:rPr>
                  <w:rStyle w:val="HyperlinkText9pt"/>
                </w:rPr>
                <w:fldChar w:fldCharType="end"/>
              </w:r>
            </w:ins>
          </w:p>
        </w:tc>
        <w:tc>
          <w:tcPr>
            <w:tcW w:w="360" w:type="dxa"/>
          </w:tcPr>
          <w:p w14:paraId="419AE7EF" w14:textId="77777777" w:rsidR="00440477" w:rsidRDefault="00440477" w:rsidP="0012456B">
            <w:pPr>
              <w:pStyle w:val="TableText"/>
              <w:keepNext w:val="0"/>
              <w:rPr>
                <w:ins w:id="11651" w:author="Russ Ott" w:date="2022-05-16T11:54:00Z"/>
              </w:rPr>
            </w:pPr>
            <w:ins w:id="11652" w:author="Russ Ott" w:date="2022-05-16T11:54:00Z">
              <w:r>
                <w:t>entry</w:t>
              </w:r>
            </w:ins>
          </w:p>
        </w:tc>
        <w:tc>
          <w:tcPr>
            <w:tcW w:w="360" w:type="dxa"/>
          </w:tcPr>
          <w:p w14:paraId="6EC084CD" w14:textId="77777777" w:rsidR="00440477" w:rsidRDefault="00440477" w:rsidP="0012456B">
            <w:pPr>
              <w:pStyle w:val="TableText"/>
              <w:keepNext w:val="0"/>
              <w:rPr>
                <w:ins w:id="11653" w:author="Russ Ott" w:date="2022-05-16T11:54:00Z"/>
              </w:rPr>
            </w:pPr>
            <w:ins w:id="11654" w:author="Russ Ott" w:date="2022-05-16T11:54:00Z">
              <w:r>
                <w:t>urn:hl7ii:2.16.840.1.113883.10.20.22.4.4:2022-06-01</w:t>
              </w:r>
            </w:ins>
          </w:p>
        </w:tc>
      </w:tr>
      <w:tr w:rsidR="00440477" w14:paraId="1886DDA5" w14:textId="77777777" w:rsidTr="00BA7D84">
        <w:trPr>
          <w:jc w:val="center"/>
          <w:ins w:id="11655" w:author="Russ Ott" w:date="2022-05-16T11:54:00Z"/>
        </w:trPr>
        <w:tc>
          <w:tcPr>
            <w:tcW w:w="360" w:type="dxa"/>
          </w:tcPr>
          <w:p w14:paraId="097B8008" w14:textId="65C0D4B7" w:rsidR="00440477" w:rsidRDefault="001C172D" w:rsidP="0012456B">
            <w:pPr>
              <w:pStyle w:val="TableText"/>
              <w:keepNext w:val="0"/>
              <w:ind w:left="144"/>
              <w:rPr>
                <w:ins w:id="11656" w:author="Russ Ott" w:date="2022-05-16T11:54:00Z"/>
              </w:rPr>
            </w:pPr>
            <w:ins w:id="11657" w:author="Russ Ott" w:date="2022-05-16T11:54:00Z">
              <w:r>
                <w:fldChar w:fldCharType="begin"/>
              </w:r>
              <w:r>
                <w:instrText xml:space="preserve"> HYPERLINK \l "E_Date_of_Diagnosis_Act" \h </w:instrText>
              </w:r>
              <w:r>
                <w:fldChar w:fldCharType="separate"/>
              </w:r>
              <w:r w:rsidR="00440477">
                <w:rPr>
                  <w:rStyle w:val="HyperlinkText9pt"/>
                </w:rPr>
                <w:t>Date of Diagnosis Act</w:t>
              </w:r>
              <w:r>
                <w:rPr>
                  <w:rStyle w:val="HyperlinkText9pt"/>
                </w:rPr>
                <w:fldChar w:fldCharType="end"/>
              </w:r>
            </w:ins>
          </w:p>
        </w:tc>
        <w:tc>
          <w:tcPr>
            <w:tcW w:w="360" w:type="dxa"/>
          </w:tcPr>
          <w:p w14:paraId="61EB5A2B" w14:textId="77777777" w:rsidR="00440477" w:rsidRDefault="00440477" w:rsidP="0012456B">
            <w:pPr>
              <w:pStyle w:val="TableText"/>
              <w:keepNext w:val="0"/>
              <w:rPr>
                <w:ins w:id="11658" w:author="Russ Ott" w:date="2022-05-16T11:54:00Z"/>
              </w:rPr>
            </w:pPr>
            <w:ins w:id="11659" w:author="Russ Ott" w:date="2022-05-16T11:54:00Z">
              <w:r>
                <w:t>entry</w:t>
              </w:r>
            </w:ins>
          </w:p>
        </w:tc>
        <w:tc>
          <w:tcPr>
            <w:tcW w:w="360" w:type="dxa"/>
          </w:tcPr>
          <w:p w14:paraId="1CEF045B" w14:textId="77777777" w:rsidR="00440477" w:rsidRDefault="00440477" w:rsidP="0012456B">
            <w:pPr>
              <w:pStyle w:val="TableText"/>
              <w:keepNext w:val="0"/>
              <w:rPr>
                <w:ins w:id="11660" w:author="Russ Ott" w:date="2022-05-16T11:54:00Z"/>
              </w:rPr>
            </w:pPr>
            <w:ins w:id="11661" w:author="Russ Ott" w:date="2022-05-16T11:54:00Z">
              <w:r>
                <w:t>urn:hl7ii:2.16.840.1.113883.10.20.22.4.502:2022-06-01</w:t>
              </w:r>
            </w:ins>
          </w:p>
        </w:tc>
      </w:tr>
      <w:tr w:rsidR="00440477" w14:paraId="69B34EA3" w14:textId="77777777" w:rsidTr="00BA7D84">
        <w:trPr>
          <w:jc w:val="center"/>
          <w:ins w:id="11662" w:author="Russ Ott" w:date="2022-05-16T11:54:00Z"/>
        </w:trPr>
        <w:tc>
          <w:tcPr>
            <w:tcW w:w="360" w:type="dxa"/>
          </w:tcPr>
          <w:p w14:paraId="08F1BA78" w14:textId="31AD4DB1" w:rsidR="00440477" w:rsidRDefault="001C172D" w:rsidP="0012456B">
            <w:pPr>
              <w:pStyle w:val="TableText"/>
              <w:keepNext w:val="0"/>
              <w:rPr>
                <w:ins w:id="11663" w:author="Russ Ott" w:date="2022-05-16T11:54:00Z"/>
              </w:rPr>
            </w:pPr>
            <w:ins w:id="11664" w:author="Russ Ott" w:date="2022-05-16T11:54:00Z">
              <w:r>
                <w:fldChar w:fldCharType="begin"/>
              </w:r>
              <w:r>
                <w:instrText xml:space="preserve"> HYPERLINK \l "E_Procedure_Activity_Procedure_V3" \h </w:instrText>
              </w:r>
              <w:r>
                <w:fldChar w:fldCharType="separate"/>
              </w:r>
              <w:r w:rsidR="00440477">
                <w:rPr>
                  <w:rStyle w:val="HyperlinkText9pt"/>
                </w:rPr>
                <w:t>Procedure Activity Procedure (V3)</w:t>
              </w:r>
              <w:r>
                <w:rPr>
                  <w:rStyle w:val="HyperlinkText9pt"/>
                </w:rPr>
                <w:fldChar w:fldCharType="end"/>
              </w:r>
            </w:ins>
          </w:p>
        </w:tc>
        <w:tc>
          <w:tcPr>
            <w:tcW w:w="360" w:type="dxa"/>
          </w:tcPr>
          <w:p w14:paraId="3C8B318F" w14:textId="77777777" w:rsidR="00440477" w:rsidRDefault="00440477" w:rsidP="0012456B">
            <w:pPr>
              <w:pStyle w:val="TableText"/>
              <w:keepNext w:val="0"/>
              <w:rPr>
                <w:ins w:id="11665" w:author="Russ Ott" w:date="2022-05-16T11:54:00Z"/>
              </w:rPr>
            </w:pPr>
            <w:ins w:id="11666" w:author="Russ Ott" w:date="2022-05-16T11:54:00Z">
              <w:r>
                <w:t>entry</w:t>
              </w:r>
            </w:ins>
          </w:p>
        </w:tc>
        <w:tc>
          <w:tcPr>
            <w:tcW w:w="360" w:type="dxa"/>
          </w:tcPr>
          <w:p w14:paraId="42F91BFB" w14:textId="77777777" w:rsidR="00440477" w:rsidRDefault="00440477" w:rsidP="0012456B">
            <w:pPr>
              <w:pStyle w:val="TableText"/>
              <w:keepNext w:val="0"/>
              <w:rPr>
                <w:ins w:id="11667" w:author="Russ Ott" w:date="2022-05-16T11:54:00Z"/>
              </w:rPr>
            </w:pPr>
            <w:ins w:id="11668" w:author="Russ Ott" w:date="2022-05-16T11:54:00Z">
              <w:r>
                <w:t>urn:hl7ii:2.16.840.1.113883.10.20.22.4.14:2022-06-01</w:t>
              </w:r>
            </w:ins>
          </w:p>
        </w:tc>
      </w:tr>
      <w:tr w:rsidR="00440477" w14:paraId="5ADDA308" w14:textId="77777777" w:rsidTr="00BA7D84">
        <w:trPr>
          <w:jc w:val="center"/>
          <w:trPrChange w:id="11669" w:author="Russ Ott" w:date="2022-05-16T11:54:00Z">
            <w:trPr>
              <w:jc w:val="center"/>
            </w:trPr>
          </w:trPrChange>
        </w:trPr>
        <w:tc>
          <w:tcPr>
            <w:tcW w:w="360" w:type="dxa"/>
            <w:tcPrChange w:id="11670" w:author="Russ Ott" w:date="2022-05-16T11:54:00Z">
              <w:tcPr>
                <w:tcW w:w="360" w:type="dxa"/>
              </w:tcPr>
            </w:tcPrChange>
          </w:tcPr>
          <w:p w14:paraId="1EDCB6FB" w14:textId="608A57A4" w:rsidR="00440477" w:rsidRDefault="001C172D">
            <w:pPr>
              <w:pStyle w:val="TableText"/>
              <w:keepNext w:val="0"/>
              <w:pPrChange w:id="11671" w:author="Russ Ott" w:date="2022-05-16T11:54:00Z">
                <w:pPr>
                  <w:pStyle w:val="TableText"/>
                </w:pPr>
              </w:pPrChange>
            </w:pPr>
            <w:r>
              <w:fldChar w:fldCharType="begin"/>
            </w:r>
            <w:r>
              <w:instrText xml:space="preserve"> HYPERLINK \l "E_Section_Time_Range_Observation" \h </w:instrText>
            </w:r>
            <w:r>
              <w:fldChar w:fldCharType="separate"/>
            </w:r>
            <w:r w:rsidR="00440477">
              <w:rPr>
                <w:rStyle w:val="HyperlinkText9pt"/>
              </w:rPr>
              <w:t>Section Time Range Observation</w:t>
            </w:r>
            <w:r>
              <w:rPr>
                <w:rStyle w:val="HyperlinkText9pt"/>
              </w:rPr>
              <w:fldChar w:fldCharType="end"/>
            </w:r>
          </w:p>
        </w:tc>
        <w:tc>
          <w:tcPr>
            <w:tcW w:w="360" w:type="dxa"/>
            <w:tcPrChange w:id="11672" w:author="Russ Ott" w:date="2022-05-16T11:54:00Z">
              <w:tcPr>
                <w:tcW w:w="360" w:type="dxa"/>
              </w:tcPr>
            </w:tcPrChange>
          </w:tcPr>
          <w:p w14:paraId="14648704" w14:textId="77777777" w:rsidR="00440477" w:rsidRDefault="00440477">
            <w:pPr>
              <w:pStyle w:val="TableText"/>
              <w:keepNext w:val="0"/>
              <w:pPrChange w:id="11673" w:author="Russ Ott" w:date="2022-05-16T11:54:00Z">
                <w:pPr>
                  <w:pStyle w:val="TableText"/>
                </w:pPr>
              </w:pPrChange>
            </w:pPr>
            <w:r>
              <w:t>entry</w:t>
            </w:r>
          </w:p>
        </w:tc>
        <w:tc>
          <w:tcPr>
            <w:tcW w:w="360" w:type="dxa"/>
            <w:tcPrChange w:id="11674" w:author="Russ Ott" w:date="2022-05-16T11:54:00Z">
              <w:tcPr>
                <w:tcW w:w="360" w:type="dxa"/>
              </w:tcPr>
            </w:tcPrChange>
          </w:tcPr>
          <w:p w14:paraId="6F9C5108" w14:textId="77777777" w:rsidR="00440477" w:rsidRDefault="00440477">
            <w:pPr>
              <w:pStyle w:val="TableText"/>
              <w:keepNext w:val="0"/>
              <w:pPrChange w:id="11675" w:author="Russ Ott" w:date="2022-05-16T11:54:00Z">
                <w:pPr>
                  <w:pStyle w:val="TableText"/>
                </w:pPr>
              </w:pPrChange>
            </w:pPr>
            <w:r>
              <w:t>urn:hl7ii:2.16.840.1.113883.10.20.22.4.201:2016-06-01</w:t>
            </w:r>
          </w:p>
        </w:tc>
      </w:tr>
      <w:tr w:rsidR="00440477" w14:paraId="3548B95B" w14:textId="77777777" w:rsidTr="00BA7D84">
        <w:trPr>
          <w:jc w:val="center"/>
          <w:trPrChange w:id="11676" w:author="Russ Ott" w:date="2022-05-16T11:54:00Z">
            <w:trPr>
              <w:jc w:val="center"/>
            </w:trPr>
          </w:trPrChange>
        </w:trPr>
        <w:tc>
          <w:tcPr>
            <w:tcW w:w="360" w:type="dxa"/>
            <w:tcPrChange w:id="11677" w:author="Russ Ott" w:date="2022-05-16T11:54:00Z">
              <w:tcPr>
                <w:tcW w:w="360" w:type="dxa"/>
              </w:tcPr>
            </w:tcPrChange>
          </w:tcPr>
          <w:p w14:paraId="03C43EF4" w14:textId="0BC1D72F" w:rsidR="00440477" w:rsidRDefault="001C172D">
            <w:pPr>
              <w:pStyle w:val="TableText"/>
              <w:keepNext w:val="0"/>
              <w:pPrChange w:id="11678" w:author="Russ Ott" w:date="2022-05-16T11:54:00Z">
                <w:pPr>
                  <w:pStyle w:val="TableText"/>
                </w:pPr>
              </w:pPrChange>
            </w:pPr>
            <w:del w:id="11679" w:author="Russ Ott" w:date="2022-05-16T11:54:00Z">
              <w:r>
                <w:fldChar w:fldCharType="begin"/>
              </w:r>
              <w:r>
                <w:delInstrText xml:space="preserve"> HYPERLINK \l "S_Care_Teams_Section" \h </w:delInstrText>
              </w:r>
              <w:r>
                <w:fldChar w:fldCharType="separate"/>
              </w:r>
              <w:r w:rsidR="002F5B8D">
                <w:rPr>
                  <w:rStyle w:val="HyperlinkText9pt"/>
                </w:rPr>
                <w:delText>Care Teams Section</w:delText>
              </w:r>
              <w:r>
                <w:rPr>
                  <w:rStyle w:val="HyperlinkText9pt"/>
                </w:rPr>
                <w:fldChar w:fldCharType="end"/>
              </w:r>
            </w:del>
            <w:ins w:id="11680" w:author="Russ Ott" w:date="2022-05-16T11:54:00Z">
              <w:r>
                <w:fldChar w:fldCharType="begin"/>
              </w:r>
              <w:r>
                <w:instrText xml:space="preserve"> HYPERLINK \l "E_Sexual_Orientation_Observation" \h </w:instrText>
              </w:r>
              <w:r>
                <w:fldChar w:fldCharType="separate"/>
              </w:r>
              <w:r w:rsidR="00440477">
                <w:rPr>
                  <w:rStyle w:val="HyperlinkText9pt"/>
                </w:rPr>
                <w:t>Sexual Orientation Observation</w:t>
              </w:r>
              <w:r>
                <w:rPr>
                  <w:rStyle w:val="HyperlinkText9pt"/>
                </w:rPr>
                <w:fldChar w:fldCharType="end"/>
              </w:r>
            </w:ins>
          </w:p>
        </w:tc>
        <w:tc>
          <w:tcPr>
            <w:tcW w:w="360" w:type="dxa"/>
            <w:tcPrChange w:id="11681" w:author="Russ Ott" w:date="2022-05-16T11:54:00Z">
              <w:tcPr>
                <w:tcW w:w="360" w:type="dxa"/>
              </w:tcPr>
            </w:tcPrChange>
          </w:tcPr>
          <w:p w14:paraId="1AAFD057" w14:textId="2668D79B" w:rsidR="00440477" w:rsidRDefault="002F5B8D">
            <w:pPr>
              <w:pStyle w:val="TableText"/>
              <w:keepNext w:val="0"/>
              <w:pPrChange w:id="11682" w:author="Russ Ott" w:date="2022-05-16T11:54:00Z">
                <w:pPr>
                  <w:pStyle w:val="TableText"/>
                </w:pPr>
              </w:pPrChange>
            </w:pPr>
            <w:del w:id="11683" w:author="Russ Ott" w:date="2022-05-16T11:54:00Z">
              <w:r>
                <w:delText>section</w:delText>
              </w:r>
            </w:del>
            <w:ins w:id="11684" w:author="Russ Ott" w:date="2022-05-16T11:54:00Z">
              <w:r w:rsidR="00440477">
                <w:t>entry</w:t>
              </w:r>
            </w:ins>
          </w:p>
        </w:tc>
        <w:tc>
          <w:tcPr>
            <w:tcW w:w="360" w:type="dxa"/>
            <w:tcPrChange w:id="11685" w:author="Russ Ott" w:date="2022-05-16T11:54:00Z">
              <w:tcPr>
                <w:tcW w:w="360" w:type="dxa"/>
              </w:tcPr>
            </w:tcPrChange>
          </w:tcPr>
          <w:p w14:paraId="65D847D6" w14:textId="1F240B42" w:rsidR="00440477" w:rsidRDefault="00440477">
            <w:pPr>
              <w:pStyle w:val="TableText"/>
              <w:keepNext w:val="0"/>
              <w:pPrChange w:id="11686" w:author="Russ Ott" w:date="2022-05-16T11:54:00Z">
                <w:pPr>
                  <w:pStyle w:val="TableText"/>
                </w:pPr>
              </w:pPrChange>
            </w:pPr>
            <w:r>
              <w:t>urn:hl7ii:2.16.840.1.113883.10.20.22.</w:t>
            </w:r>
            <w:del w:id="11687" w:author="Russ Ott" w:date="2022-05-16T11:54:00Z">
              <w:r w:rsidR="002F5B8D">
                <w:delText>2.500:2019-07</w:delText>
              </w:r>
            </w:del>
            <w:ins w:id="11688" w:author="Russ Ott" w:date="2022-05-16T11:54:00Z">
              <w:r>
                <w:t>4.501:2022-06</w:t>
              </w:r>
            </w:ins>
            <w:r>
              <w:t>-01</w:t>
            </w:r>
          </w:p>
        </w:tc>
      </w:tr>
      <w:tr w:rsidR="00440477" w14:paraId="6C867211" w14:textId="77777777" w:rsidTr="00BA7D84">
        <w:trPr>
          <w:jc w:val="center"/>
          <w:trPrChange w:id="11689" w:author="Russ Ott" w:date="2022-05-16T11:54:00Z">
            <w:trPr>
              <w:jc w:val="center"/>
            </w:trPr>
          </w:trPrChange>
        </w:trPr>
        <w:tc>
          <w:tcPr>
            <w:tcW w:w="360" w:type="dxa"/>
            <w:tcPrChange w:id="11690" w:author="Russ Ott" w:date="2022-05-16T11:54:00Z">
              <w:tcPr>
                <w:tcW w:w="360" w:type="dxa"/>
              </w:tcPr>
            </w:tcPrChange>
          </w:tcPr>
          <w:p w14:paraId="41FB9F04" w14:textId="44D0B46C" w:rsidR="00440477" w:rsidRDefault="001C172D">
            <w:pPr>
              <w:pStyle w:val="TableText"/>
              <w:keepNext w:val="0"/>
              <w:pPrChange w:id="11691" w:author="Russ Ott" w:date="2022-05-16T11:54:00Z">
                <w:pPr>
                  <w:pStyle w:val="TableText"/>
                  <w:ind w:left="144"/>
                </w:pPr>
              </w:pPrChange>
            </w:pPr>
            <w:del w:id="11692" w:author="Russ Ott" w:date="2022-05-16T11:54:00Z">
              <w:r>
                <w:fldChar w:fldCharType="begin"/>
              </w:r>
              <w:r>
                <w:delInstrText xml:space="preserve"> HYPERLINK \l "E_Care_Team_Organizer" \h </w:delInstrText>
              </w:r>
              <w:r>
                <w:fldChar w:fldCharType="separate"/>
              </w:r>
              <w:r w:rsidR="002F5B8D">
                <w:rPr>
                  <w:rStyle w:val="HyperlinkText9pt"/>
                </w:rPr>
                <w:delText>Care Team Organizer</w:delText>
              </w:r>
              <w:r>
                <w:rPr>
                  <w:rStyle w:val="HyperlinkText9pt"/>
                </w:rPr>
                <w:fldChar w:fldCharType="end"/>
              </w:r>
            </w:del>
            <w:ins w:id="11693" w:author="Russ Ott" w:date="2022-05-16T11:54:00Z">
              <w:r>
                <w:fldChar w:fldCharType="begin"/>
              </w:r>
              <w:r>
                <w:instrText xml:space="preserve"> HYPERLINK \l "E_Social_History_Observation_V4" \h </w:instrText>
              </w:r>
              <w:r>
                <w:fldChar w:fldCharType="separate"/>
              </w:r>
              <w:r w:rsidR="00440477">
                <w:rPr>
                  <w:rStyle w:val="HyperlinkText9pt"/>
                </w:rPr>
                <w:t>Social History Observation (V4)</w:t>
              </w:r>
              <w:r>
                <w:rPr>
                  <w:rStyle w:val="HyperlinkText9pt"/>
                </w:rPr>
                <w:fldChar w:fldCharType="end"/>
              </w:r>
            </w:ins>
          </w:p>
        </w:tc>
        <w:tc>
          <w:tcPr>
            <w:tcW w:w="360" w:type="dxa"/>
            <w:tcPrChange w:id="11694" w:author="Russ Ott" w:date="2022-05-16T11:54:00Z">
              <w:tcPr>
                <w:tcW w:w="360" w:type="dxa"/>
              </w:tcPr>
            </w:tcPrChange>
          </w:tcPr>
          <w:p w14:paraId="6D1036D0" w14:textId="77777777" w:rsidR="00440477" w:rsidRDefault="00440477">
            <w:pPr>
              <w:pStyle w:val="TableText"/>
              <w:keepNext w:val="0"/>
              <w:pPrChange w:id="11695" w:author="Russ Ott" w:date="2022-05-16T11:54:00Z">
                <w:pPr>
                  <w:pStyle w:val="TableText"/>
                </w:pPr>
              </w:pPrChange>
            </w:pPr>
            <w:r>
              <w:t>entry</w:t>
            </w:r>
          </w:p>
        </w:tc>
        <w:tc>
          <w:tcPr>
            <w:tcW w:w="360" w:type="dxa"/>
            <w:tcPrChange w:id="11696" w:author="Russ Ott" w:date="2022-05-16T11:54:00Z">
              <w:tcPr>
                <w:tcW w:w="360" w:type="dxa"/>
              </w:tcPr>
            </w:tcPrChange>
          </w:tcPr>
          <w:p w14:paraId="2213CC04" w14:textId="15A67E16" w:rsidR="00440477" w:rsidRDefault="00440477">
            <w:pPr>
              <w:pStyle w:val="TableText"/>
              <w:keepNext w:val="0"/>
              <w:pPrChange w:id="11697" w:author="Russ Ott" w:date="2022-05-16T11:54:00Z">
                <w:pPr>
                  <w:pStyle w:val="TableText"/>
                </w:pPr>
              </w:pPrChange>
            </w:pPr>
            <w:r>
              <w:t>urn:hl7ii:2.16.840.1.113883.10.20.22.4.</w:t>
            </w:r>
            <w:del w:id="11698" w:author="Russ Ott" w:date="2022-05-16T11:54:00Z">
              <w:r w:rsidR="002F5B8D">
                <w:delText>500:2019-07</w:delText>
              </w:r>
            </w:del>
            <w:ins w:id="11699" w:author="Russ Ott" w:date="2022-05-16T11:54:00Z">
              <w:r>
                <w:t>38:2022-06</w:t>
              </w:r>
            </w:ins>
            <w:r>
              <w:t>-01</w:t>
            </w:r>
          </w:p>
        </w:tc>
      </w:tr>
      <w:tr w:rsidR="00440477" w14:paraId="5BB13DE4" w14:textId="77777777" w:rsidTr="00BA7D84">
        <w:trPr>
          <w:jc w:val="center"/>
          <w:trPrChange w:id="11700" w:author="Russ Ott" w:date="2022-05-16T11:54:00Z">
            <w:trPr>
              <w:jc w:val="center"/>
            </w:trPr>
          </w:trPrChange>
        </w:trPr>
        <w:tc>
          <w:tcPr>
            <w:tcW w:w="360" w:type="dxa"/>
            <w:tcPrChange w:id="11701" w:author="Russ Ott" w:date="2022-05-16T11:54:00Z">
              <w:tcPr>
                <w:tcW w:w="360" w:type="dxa"/>
              </w:tcPr>
            </w:tcPrChange>
          </w:tcPr>
          <w:p w14:paraId="7CD2F45A" w14:textId="2F3FC638" w:rsidR="00440477" w:rsidRDefault="001C172D">
            <w:pPr>
              <w:pStyle w:val="TableText"/>
              <w:keepNext w:val="0"/>
              <w:pPrChange w:id="11702" w:author="Russ Ott" w:date="2022-05-16T11:54:00Z">
                <w:pPr>
                  <w:pStyle w:val="TableText"/>
                  <w:ind w:left="288"/>
                </w:pPr>
              </w:pPrChange>
            </w:pPr>
            <w:del w:id="11703" w:author="Russ Ott" w:date="2022-05-16T11:54:00Z">
              <w:r>
                <w:fldChar w:fldCharType="begin"/>
              </w:r>
              <w:r>
                <w:delInstrText xml:space="preserve"> HYPERLINK \l "E_Note_Activity" \h </w:delInstrText>
              </w:r>
              <w:r>
                <w:fldChar w:fldCharType="separate"/>
              </w:r>
              <w:r w:rsidR="002F5B8D">
                <w:rPr>
                  <w:rStyle w:val="HyperlinkText9pt"/>
                </w:rPr>
                <w:delText>Note Activity</w:delText>
              </w:r>
              <w:r>
                <w:rPr>
                  <w:rStyle w:val="HyperlinkText9pt"/>
                </w:rPr>
                <w:fldChar w:fldCharType="end"/>
              </w:r>
            </w:del>
            <w:ins w:id="11704" w:author="Russ Ott" w:date="2022-05-16T11:54:00Z">
              <w:r>
                <w:fldChar w:fldCharType="begin"/>
              </w:r>
              <w:r>
                <w:instrText xml:space="preserve"> HYPERLINK \l "S_Care_Teams_Section_V2" \h </w:instrText>
              </w:r>
              <w:r>
                <w:fldChar w:fldCharType="separate"/>
              </w:r>
              <w:r w:rsidR="00440477">
                <w:rPr>
                  <w:rStyle w:val="HyperlinkText9pt"/>
                </w:rPr>
                <w:t>Care Teams Section (V2)</w:t>
              </w:r>
              <w:r>
                <w:rPr>
                  <w:rStyle w:val="HyperlinkText9pt"/>
                </w:rPr>
                <w:fldChar w:fldCharType="end"/>
              </w:r>
            </w:ins>
          </w:p>
        </w:tc>
        <w:tc>
          <w:tcPr>
            <w:tcW w:w="360" w:type="dxa"/>
            <w:tcPrChange w:id="11705" w:author="Russ Ott" w:date="2022-05-16T11:54:00Z">
              <w:tcPr>
                <w:tcW w:w="360" w:type="dxa"/>
              </w:tcPr>
            </w:tcPrChange>
          </w:tcPr>
          <w:p w14:paraId="43F51C67" w14:textId="3CA41CF9" w:rsidR="00440477" w:rsidRDefault="002F5B8D">
            <w:pPr>
              <w:pStyle w:val="TableText"/>
              <w:keepNext w:val="0"/>
              <w:pPrChange w:id="11706" w:author="Russ Ott" w:date="2022-05-16T11:54:00Z">
                <w:pPr>
                  <w:pStyle w:val="TableText"/>
                </w:pPr>
              </w:pPrChange>
            </w:pPr>
            <w:del w:id="11707" w:author="Russ Ott" w:date="2022-05-16T11:54:00Z">
              <w:r>
                <w:delText>entry</w:delText>
              </w:r>
            </w:del>
            <w:ins w:id="11708" w:author="Russ Ott" w:date="2022-05-16T11:54:00Z">
              <w:r w:rsidR="00440477">
                <w:t>section</w:t>
              </w:r>
            </w:ins>
          </w:p>
        </w:tc>
        <w:tc>
          <w:tcPr>
            <w:tcW w:w="360" w:type="dxa"/>
            <w:tcPrChange w:id="11709" w:author="Russ Ott" w:date="2022-05-16T11:54:00Z">
              <w:tcPr>
                <w:tcW w:w="360" w:type="dxa"/>
              </w:tcPr>
            </w:tcPrChange>
          </w:tcPr>
          <w:p w14:paraId="2D4F7110" w14:textId="7EF852FF" w:rsidR="00440477" w:rsidRDefault="00440477">
            <w:pPr>
              <w:pStyle w:val="TableText"/>
              <w:keepNext w:val="0"/>
              <w:pPrChange w:id="11710" w:author="Russ Ott" w:date="2022-05-16T11:54:00Z">
                <w:pPr>
                  <w:pStyle w:val="TableText"/>
                </w:pPr>
              </w:pPrChange>
            </w:pPr>
            <w:r>
              <w:t>urn:hl7ii:2.16.840.1.113883.10.20.22.</w:t>
            </w:r>
            <w:del w:id="11711" w:author="Russ Ott" w:date="2022-05-16T11:54:00Z">
              <w:r w:rsidR="002F5B8D">
                <w:delText>4.202:2016-11</w:delText>
              </w:r>
            </w:del>
            <w:ins w:id="11712" w:author="Russ Ott" w:date="2022-05-16T11:54:00Z">
              <w:r>
                <w:t>2.500:2022-06</w:t>
              </w:r>
            </w:ins>
            <w:r>
              <w:t>-01</w:t>
            </w:r>
          </w:p>
        </w:tc>
      </w:tr>
      <w:tr w:rsidR="00440477" w14:paraId="48855858" w14:textId="77777777" w:rsidTr="00BA7D84">
        <w:trPr>
          <w:jc w:val="center"/>
          <w:trPrChange w:id="11713" w:author="Russ Ott" w:date="2022-05-16T11:54:00Z">
            <w:trPr>
              <w:jc w:val="center"/>
            </w:trPr>
          </w:trPrChange>
        </w:trPr>
        <w:tc>
          <w:tcPr>
            <w:tcW w:w="360" w:type="dxa"/>
            <w:tcPrChange w:id="11714" w:author="Russ Ott" w:date="2022-05-16T11:54:00Z">
              <w:tcPr>
                <w:tcW w:w="360" w:type="dxa"/>
              </w:tcPr>
            </w:tcPrChange>
          </w:tcPr>
          <w:p w14:paraId="39A02DD1" w14:textId="1794F8F9" w:rsidR="00440477" w:rsidRDefault="001C172D">
            <w:pPr>
              <w:pStyle w:val="TableText"/>
              <w:keepNext w:val="0"/>
              <w:ind w:left="144"/>
              <w:pPrChange w:id="11715" w:author="Russ Ott" w:date="2022-05-16T11:54:00Z">
                <w:pPr>
                  <w:pStyle w:val="TableText"/>
                  <w:ind w:left="288"/>
                </w:pPr>
              </w:pPrChange>
            </w:pPr>
            <w:del w:id="11716" w:author="Russ Ott" w:date="2022-05-16T11:54:00Z">
              <w:r>
                <w:fldChar w:fldCharType="begin"/>
              </w:r>
              <w:r>
                <w:delInstrText xml:space="preserve"> HYPERLINK \l "E_Care_Team_Member_Act" \h </w:delInstrText>
              </w:r>
              <w:r>
                <w:fldChar w:fldCharType="separate"/>
              </w:r>
              <w:r w:rsidR="002F5B8D">
                <w:rPr>
                  <w:rStyle w:val="HyperlinkText9pt"/>
                </w:rPr>
                <w:delText>Care Team Member Act</w:delText>
              </w:r>
              <w:r>
                <w:rPr>
                  <w:rStyle w:val="HyperlinkText9pt"/>
                </w:rPr>
                <w:fldChar w:fldCharType="end"/>
              </w:r>
            </w:del>
            <w:ins w:id="11717" w:author="Russ Ott" w:date="2022-05-16T11:54:00Z">
              <w:r>
                <w:fldChar w:fldCharType="begin"/>
              </w:r>
              <w:r>
                <w:instrText xml:space="preserve"> HYPERLINK \l "E_Care_Team_Organizer_V2" \h </w:instrText>
              </w:r>
              <w:r>
                <w:fldChar w:fldCharType="separate"/>
              </w:r>
              <w:r w:rsidR="00440477">
                <w:rPr>
                  <w:rStyle w:val="HyperlinkText9pt"/>
                </w:rPr>
                <w:t>Care Team Organizer (V2)</w:t>
              </w:r>
              <w:r>
                <w:rPr>
                  <w:rStyle w:val="HyperlinkText9pt"/>
                </w:rPr>
                <w:fldChar w:fldCharType="end"/>
              </w:r>
            </w:ins>
          </w:p>
        </w:tc>
        <w:tc>
          <w:tcPr>
            <w:tcW w:w="360" w:type="dxa"/>
            <w:tcPrChange w:id="11718" w:author="Russ Ott" w:date="2022-05-16T11:54:00Z">
              <w:tcPr>
                <w:tcW w:w="360" w:type="dxa"/>
              </w:tcPr>
            </w:tcPrChange>
          </w:tcPr>
          <w:p w14:paraId="510A8A89" w14:textId="77777777" w:rsidR="00440477" w:rsidRDefault="00440477">
            <w:pPr>
              <w:pStyle w:val="TableText"/>
              <w:keepNext w:val="0"/>
              <w:pPrChange w:id="11719" w:author="Russ Ott" w:date="2022-05-16T11:54:00Z">
                <w:pPr>
                  <w:pStyle w:val="TableText"/>
                </w:pPr>
              </w:pPrChange>
            </w:pPr>
            <w:r>
              <w:t>entry</w:t>
            </w:r>
          </w:p>
        </w:tc>
        <w:tc>
          <w:tcPr>
            <w:tcW w:w="360" w:type="dxa"/>
            <w:tcPrChange w:id="11720" w:author="Russ Ott" w:date="2022-05-16T11:54:00Z">
              <w:tcPr>
                <w:tcW w:w="360" w:type="dxa"/>
              </w:tcPr>
            </w:tcPrChange>
          </w:tcPr>
          <w:p w14:paraId="1C717AEB" w14:textId="49203782" w:rsidR="00440477" w:rsidRDefault="00440477">
            <w:pPr>
              <w:pStyle w:val="TableText"/>
              <w:keepNext w:val="0"/>
              <w:pPrChange w:id="11721" w:author="Russ Ott" w:date="2022-05-16T11:54:00Z">
                <w:pPr>
                  <w:pStyle w:val="TableText"/>
                </w:pPr>
              </w:pPrChange>
            </w:pPr>
            <w:r>
              <w:t>urn:hl7ii:2.16.840.1.113883.10.20.22.4.500</w:t>
            </w:r>
            <w:del w:id="11722" w:author="Russ Ott" w:date="2022-05-16T11:54:00Z">
              <w:r w:rsidR="002F5B8D">
                <w:delText>.1:2019-07</w:delText>
              </w:r>
            </w:del>
            <w:ins w:id="11723" w:author="Russ Ott" w:date="2022-05-16T11:54:00Z">
              <w:r>
                <w:t>:2022-06</w:t>
              </w:r>
            </w:ins>
            <w:r>
              <w:t>-01</w:t>
            </w:r>
          </w:p>
        </w:tc>
      </w:tr>
      <w:tr w:rsidR="00440477" w14:paraId="50CB0B47" w14:textId="77777777" w:rsidTr="00BA7D84">
        <w:trPr>
          <w:jc w:val="center"/>
          <w:trPrChange w:id="11724" w:author="Russ Ott" w:date="2022-05-16T11:54:00Z">
            <w:trPr>
              <w:jc w:val="center"/>
            </w:trPr>
          </w:trPrChange>
        </w:trPr>
        <w:tc>
          <w:tcPr>
            <w:tcW w:w="360" w:type="dxa"/>
            <w:tcPrChange w:id="11725" w:author="Russ Ott" w:date="2022-05-16T11:54:00Z">
              <w:tcPr>
                <w:tcW w:w="360" w:type="dxa"/>
              </w:tcPr>
            </w:tcPrChange>
          </w:tcPr>
          <w:p w14:paraId="3E9B130B" w14:textId="6961B134" w:rsidR="00440477" w:rsidRDefault="001C172D">
            <w:pPr>
              <w:pStyle w:val="TableText"/>
              <w:keepNext w:val="0"/>
              <w:ind w:left="288"/>
              <w:pPrChange w:id="11726" w:author="Russ Ott" w:date="2022-05-16T11:54:00Z">
                <w:pPr>
                  <w:pStyle w:val="TableText"/>
                  <w:ind w:left="432"/>
                </w:pPr>
              </w:pPrChange>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p>
        </w:tc>
        <w:tc>
          <w:tcPr>
            <w:tcW w:w="360" w:type="dxa"/>
            <w:tcPrChange w:id="11727" w:author="Russ Ott" w:date="2022-05-16T11:54:00Z">
              <w:tcPr>
                <w:tcW w:w="360" w:type="dxa"/>
              </w:tcPr>
            </w:tcPrChange>
          </w:tcPr>
          <w:p w14:paraId="5E365620" w14:textId="77777777" w:rsidR="00440477" w:rsidRDefault="00440477">
            <w:pPr>
              <w:pStyle w:val="TableText"/>
              <w:keepNext w:val="0"/>
              <w:pPrChange w:id="11728" w:author="Russ Ott" w:date="2022-05-16T11:54:00Z">
                <w:pPr>
                  <w:pStyle w:val="TableText"/>
                </w:pPr>
              </w:pPrChange>
            </w:pPr>
            <w:r>
              <w:t>entry</w:t>
            </w:r>
          </w:p>
        </w:tc>
        <w:tc>
          <w:tcPr>
            <w:tcW w:w="360" w:type="dxa"/>
            <w:tcPrChange w:id="11729" w:author="Russ Ott" w:date="2022-05-16T11:54:00Z">
              <w:tcPr>
                <w:tcW w:w="360" w:type="dxa"/>
              </w:tcPr>
            </w:tcPrChange>
          </w:tcPr>
          <w:p w14:paraId="6592EE40" w14:textId="77777777" w:rsidR="00440477" w:rsidRDefault="00440477">
            <w:pPr>
              <w:pStyle w:val="TableText"/>
              <w:keepNext w:val="0"/>
              <w:pPrChange w:id="11730" w:author="Russ Ott" w:date="2022-05-16T11:54:00Z">
                <w:pPr>
                  <w:pStyle w:val="TableText"/>
                </w:pPr>
              </w:pPrChange>
            </w:pPr>
            <w:r>
              <w:t>urn:hl7ii:2.16.840.1.113883.10.20.22.4.202:2016-11-01</w:t>
            </w:r>
          </w:p>
        </w:tc>
      </w:tr>
      <w:tr w:rsidR="00D87DA5" w14:paraId="2360BD8F" w14:textId="77777777">
        <w:trPr>
          <w:jc w:val="center"/>
          <w:del w:id="11731" w:author="Russ Ott" w:date="2022-05-16T11:54:00Z"/>
        </w:trPr>
        <w:tc>
          <w:tcPr>
            <w:tcW w:w="360" w:type="dxa"/>
          </w:tcPr>
          <w:p w14:paraId="73FE41E7" w14:textId="77777777" w:rsidR="00D87DA5" w:rsidRDefault="001C172D">
            <w:pPr>
              <w:pStyle w:val="TableText"/>
              <w:ind w:left="432"/>
              <w:rPr>
                <w:del w:id="11732" w:author="Russ Ott" w:date="2022-05-16T11:54:00Z"/>
              </w:rPr>
            </w:pPr>
            <w:del w:id="11733" w:author="Russ Ott" w:date="2022-05-16T11:54:00Z">
              <w:r>
                <w:lastRenderedPageBreak/>
                <w:fldChar w:fldCharType="begin"/>
              </w:r>
              <w:r>
                <w:delInstrText xml:space="preserve"> HYPERLINK \l "E_Care_Team_Member_Schedule_Observation" \h </w:delInstrText>
              </w:r>
              <w:r>
                <w:fldChar w:fldCharType="separate"/>
              </w:r>
              <w:r w:rsidR="002F5B8D">
                <w:rPr>
                  <w:rStyle w:val="HyperlinkText9pt"/>
                </w:rPr>
                <w:delText>Care Team Member Schedule Observation</w:delText>
              </w:r>
              <w:r>
                <w:rPr>
                  <w:rStyle w:val="HyperlinkText9pt"/>
                </w:rPr>
                <w:fldChar w:fldCharType="end"/>
              </w:r>
            </w:del>
          </w:p>
        </w:tc>
        <w:tc>
          <w:tcPr>
            <w:tcW w:w="360" w:type="dxa"/>
          </w:tcPr>
          <w:p w14:paraId="7C332649" w14:textId="77777777" w:rsidR="00D87DA5" w:rsidRDefault="002F5B8D">
            <w:pPr>
              <w:pStyle w:val="TableText"/>
              <w:rPr>
                <w:del w:id="11734" w:author="Russ Ott" w:date="2022-05-16T11:54:00Z"/>
              </w:rPr>
            </w:pPr>
            <w:del w:id="11735" w:author="Russ Ott" w:date="2022-05-16T11:54:00Z">
              <w:r>
                <w:delText>entry</w:delText>
              </w:r>
            </w:del>
          </w:p>
        </w:tc>
        <w:tc>
          <w:tcPr>
            <w:tcW w:w="360" w:type="dxa"/>
          </w:tcPr>
          <w:p w14:paraId="5150C9F6" w14:textId="77777777" w:rsidR="00D87DA5" w:rsidRDefault="002F5B8D">
            <w:pPr>
              <w:pStyle w:val="TableText"/>
              <w:rPr>
                <w:del w:id="11736" w:author="Russ Ott" w:date="2022-05-16T11:54:00Z"/>
              </w:rPr>
            </w:pPr>
            <w:del w:id="11737" w:author="Russ Ott" w:date="2022-05-16T11:54:00Z">
              <w:r>
                <w:delText>urn:hl7ii:2.16.840.1.113883.10.20.22.4.500.3:2019-07-01</w:delText>
              </w:r>
            </w:del>
          </w:p>
        </w:tc>
      </w:tr>
      <w:tr w:rsidR="00440477" w14:paraId="50CB90C6" w14:textId="77777777" w:rsidTr="00BA7D84">
        <w:trPr>
          <w:jc w:val="center"/>
          <w:trPrChange w:id="11738" w:author="Russ Ott" w:date="2022-05-16T11:54:00Z">
            <w:trPr>
              <w:jc w:val="center"/>
            </w:trPr>
          </w:trPrChange>
        </w:trPr>
        <w:tc>
          <w:tcPr>
            <w:tcW w:w="360" w:type="dxa"/>
            <w:tcPrChange w:id="11739" w:author="Russ Ott" w:date="2022-05-16T11:54:00Z">
              <w:tcPr>
                <w:tcW w:w="360" w:type="dxa"/>
              </w:tcPr>
            </w:tcPrChange>
          </w:tcPr>
          <w:p w14:paraId="187C9091" w14:textId="63D7F9AC" w:rsidR="00440477" w:rsidRDefault="001C172D">
            <w:pPr>
              <w:pStyle w:val="TableText"/>
              <w:keepNext w:val="0"/>
              <w:ind w:left="288"/>
              <w:pPrChange w:id="11740" w:author="Russ Ott" w:date="2022-05-16T11:54:00Z">
                <w:pPr>
                  <w:pStyle w:val="TableText"/>
                  <w:ind w:left="288"/>
                </w:pPr>
              </w:pPrChange>
            </w:pPr>
            <w:r>
              <w:fldChar w:fldCharType="begin"/>
            </w:r>
            <w:r>
              <w:instrText xml:space="preserve"> HYPERLINK \l "E_Care_Team_Type_Observation" \h </w:instrText>
            </w:r>
            <w:r>
              <w:fldChar w:fldCharType="separate"/>
            </w:r>
            <w:r w:rsidR="00440477">
              <w:rPr>
                <w:rStyle w:val="HyperlinkText9pt"/>
              </w:rPr>
              <w:t>Care Team Type Observation</w:t>
            </w:r>
            <w:r>
              <w:rPr>
                <w:rStyle w:val="HyperlinkText9pt"/>
              </w:rPr>
              <w:fldChar w:fldCharType="end"/>
            </w:r>
          </w:p>
        </w:tc>
        <w:tc>
          <w:tcPr>
            <w:tcW w:w="360" w:type="dxa"/>
            <w:tcPrChange w:id="11741" w:author="Russ Ott" w:date="2022-05-16T11:54:00Z">
              <w:tcPr>
                <w:tcW w:w="360" w:type="dxa"/>
              </w:tcPr>
            </w:tcPrChange>
          </w:tcPr>
          <w:p w14:paraId="7DC2C21F" w14:textId="77777777" w:rsidR="00440477" w:rsidRDefault="00440477">
            <w:pPr>
              <w:pStyle w:val="TableText"/>
              <w:keepNext w:val="0"/>
              <w:pPrChange w:id="11742" w:author="Russ Ott" w:date="2022-05-16T11:54:00Z">
                <w:pPr>
                  <w:pStyle w:val="TableText"/>
                </w:pPr>
              </w:pPrChange>
            </w:pPr>
            <w:r>
              <w:t>entry</w:t>
            </w:r>
          </w:p>
        </w:tc>
        <w:tc>
          <w:tcPr>
            <w:tcW w:w="360" w:type="dxa"/>
            <w:tcPrChange w:id="11743" w:author="Russ Ott" w:date="2022-05-16T11:54:00Z">
              <w:tcPr>
                <w:tcW w:w="360" w:type="dxa"/>
              </w:tcPr>
            </w:tcPrChange>
          </w:tcPr>
          <w:p w14:paraId="339E08FD" w14:textId="77777777" w:rsidR="00440477" w:rsidRDefault="00440477">
            <w:pPr>
              <w:pStyle w:val="TableText"/>
              <w:keepNext w:val="0"/>
              <w:pPrChange w:id="11744" w:author="Russ Ott" w:date="2022-05-16T11:54:00Z">
                <w:pPr>
                  <w:pStyle w:val="TableText"/>
                </w:pPr>
              </w:pPrChange>
            </w:pPr>
            <w:r>
              <w:t>urn:hl7ii:2.16.840.1.113883.10.20.22.4.500.2:2019-07-01</w:t>
            </w:r>
          </w:p>
        </w:tc>
      </w:tr>
      <w:tr w:rsidR="00440477" w14:paraId="0E86E99D" w14:textId="77777777" w:rsidTr="00BA7D84">
        <w:trPr>
          <w:jc w:val="center"/>
          <w:ins w:id="11745" w:author="Russ Ott" w:date="2022-05-16T11:54:00Z"/>
        </w:trPr>
        <w:tc>
          <w:tcPr>
            <w:tcW w:w="360" w:type="dxa"/>
          </w:tcPr>
          <w:p w14:paraId="2C7DE4FB" w14:textId="6F9216E5" w:rsidR="00440477" w:rsidRDefault="001C172D" w:rsidP="0012456B">
            <w:pPr>
              <w:pStyle w:val="TableText"/>
              <w:keepNext w:val="0"/>
              <w:ind w:left="288"/>
              <w:rPr>
                <w:ins w:id="11746" w:author="Russ Ott" w:date="2022-05-16T11:54:00Z"/>
              </w:rPr>
            </w:pPr>
            <w:ins w:id="11747" w:author="Russ Ott" w:date="2022-05-16T11:54:00Z">
              <w:r>
                <w:fldChar w:fldCharType="begin"/>
              </w:r>
              <w:r>
                <w:instrText xml:space="preserve"> HYPERLINK \l "E_Care_Team_Member_Act_V2" \h </w:instrText>
              </w:r>
              <w:r>
                <w:fldChar w:fldCharType="separate"/>
              </w:r>
              <w:r w:rsidR="00440477">
                <w:rPr>
                  <w:rStyle w:val="HyperlinkText9pt"/>
                </w:rPr>
                <w:t>Care Team Member Act (V2)</w:t>
              </w:r>
              <w:r>
                <w:rPr>
                  <w:rStyle w:val="HyperlinkText9pt"/>
                </w:rPr>
                <w:fldChar w:fldCharType="end"/>
              </w:r>
            </w:ins>
          </w:p>
        </w:tc>
        <w:tc>
          <w:tcPr>
            <w:tcW w:w="360" w:type="dxa"/>
          </w:tcPr>
          <w:p w14:paraId="74C63DFB" w14:textId="77777777" w:rsidR="00440477" w:rsidRDefault="00440477" w:rsidP="0012456B">
            <w:pPr>
              <w:pStyle w:val="TableText"/>
              <w:keepNext w:val="0"/>
              <w:rPr>
                <w:ins w:id="11748" w:author="Russ Ott" w:date="2022-05-16T11:54:00Z"/>
              </w:rPr>
            </w:pPr>
            <w:ins w:id="11749" w:author="Russ Ott" w:date="2022-05-16T11:54:00Z">
              <w:r>
                <w:t>entry</w:t>
              </w:r>
            </w:ins>
          </w:p>
        </w:tc>
        <w:tc>
          <w:tcPr>
            <w:tcW w:w="360" w:type="dxa"/>
          </w:tcPr>
          <w:p w14:paraId="7444CD5A" w14:textId="77777777" w:rsidR="00440477" w:rsidRDefault="00440477" w:rsidP="0012456B">
            <w:pPr>
              <w:pStyle w:val="TableText"/>
              <w:keepNext w:val="0"/>
              <w:rPr>
                <w:ins w:id="11750" w:author="Russ Ott" w:date="2022-05-16T11:54:00Z"/>
              </w:rPr>
            </w:pPr>
            <w:ins w:id="11751" w:author="Russ Ott" w:date="2022-05-16T11:54:00Z">
              <w:r>
                <w:t>urn:hl7ii:2.16.840.1.113883.10.20.22.4.500.1:2022-06-01</w:t>
              </w:r>
            </w:ins>
          </w:p>
        </w:tc>
      </w:tr>
      <w:tr w:rsidR="00440477" w14:paraId="4D74F129" w14:textId="77777777" w:rsidTr="00BA7D84">
        <w:trPr>
          <w:jc w:val="center"/>
          <w:ins w:id="11752" w:author="Russ Ott" w:date="2022-05-16T11:54:00Z"/>
        </w:trPr>
        <w:tc>
          <w:tcPr>
            <w:tcW w:w="360" w:type="dxa"/>
          </w:tcPr>
          <w:p w14:paraId="68BCDF82" w14:textId="5285401C" w:rsidR="00440477" w:rsidRDefault="001C172D" w:rsidP="0012456B">
            <w:pPr>
              <w:pStyle w:val="TableText"/>
              <w:keepNext w:val="0"/>
              <w:ind w:left="432"/>
              <w:rPr>
                <w:ins w:id="11753" w:author="Russ Ott" w:date="2022-05-16T11:54:00Z"/>
              </w:rPr>
            </w:pPr>
            <w:ins w:id="11754" w:author="Russ Ott" w:date="2022-05-16T11:54:00Z">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ins>
          </w:p>
        </w:tc>
        <w:tc>
          <w:tcPr>
            <w:tcW w:w="360" w:type="dxa"/>
          </w:tcPr>
          <w:p w14:paraId="30D77643" w14:textId="77777777" w:rsidR="00440477" w:rsidRDefault="00440477" w:rsidP="0012456B">
            <w:pPr>
              <w:pStyle w:val="TableText"/>
              <w:keepNext w:val="0"/>
              <w:rPr>
                <w:ins w:id="11755" w:author="Russ Ott" w:date="2022-05-16T11:54:00Z"/>
              </w:rPr>
            </w:pPr>
            <w:ins w:id="11756" w:author="Russ Ott" w:date="2022-05-16T11:54:00Z">
              <w:r>
                <w:t>entry</w:t>
              </w:r>
            </w:ins>
          </w:p>
        </w:tc>
        <w:tc>
          <w:tcPr>
            <w:tcW w:w="360" w:type="dxa"/>
          </w:tcPr>
          <w:p w14:paraId="54E0C1BA" w14:textId="77777777" w:rsidR="00440477" w:rsidRDefault="00440477" w:rsidP="0012456B">
            <w:pPr>
              <w:pStyle w:val="TableText"/>
              <w:keepNext w:val="0"/>
              <w:rPr>
                <w:ins w:id="11757" w:author="Russ Ott" w:date="2022-05-16T11:54:00Z"/>
              </w:rPr>
            </w:pPr>
            <w:ins w:id="11758" w:author="Russ Ott" w:date="2022-05-16T11:54:00Z">
              <w:r>
                <w:t>urn:hl7ii:2.16.840.1.113883.10.20.22.4.202:2016-11-01</w:t>
              </w:r>
            </w:ins>
          </w:p>
        </w:tc>
      </w:tr>
      <w:tr w:rsidR="00440477" w14:paraId="76E7F026" w14:textId="77777777" w:rsidTr="00BA7D84">
        <w:trPr>
          <w:jc w:val="center"/>
          <w:trPrChange w:id="11759" w:author="Russ Ott" w:date="2022-05-16T11:54:00Z">
            <w:trPr>
              <w:jc w:val="center"/>
            </w:trPr>
          </w:trPrChange>
        </w:trPr>
        <w:tc>
          <w:tcPr>
            <w:tcW w:w="360" w:type="dxa"/>
            <w:tcPrChange w:id="11760" w:author="Russ Ott" w:date="2022-05-16T11:54:00Z">
              <w:tcPr>
                <w:tcW w:w="360" w:type="dxa"/>
              </w:tcPr>
            </w:tcPrChange>
          </w:tcPr>
          <w:p w14:paraId="1A547DA6" w14:textId="5CF941D2" w:rsidR="00440477" w:rsidRDefault="001C172D">
            <w:pPr>
              <w:pStyle w:val="TableText"/>
              <w:keepNext w:val="0"/>
              <w:pPrChange w:id="11761" w:author="Russ Ott" w:date="2022-05-16T11:54:00Z">
                <w:pPr>
                  <w:pStyle w:val="TableText"/>
                </w:pPr>
              </w:pPrChange>
            </w:pPr>
            <w:r>
              <w:fldChar w:fldCharType="begin"/>
            </w:r>
            <w:r>
              <w:instrText xml:space="preserve"> HYPERLINK \l "S_Notes_Section" \h </w:instrText>
            </w:r>
            <w:r>
              <w:fldChar w:fldCharType="separate"/>
            </w:r>
            <w:r w:rsidR="00440477">
              <w:rPr>
                <w:rStyle w:val="HyperlinkText9pt"/>
              </w:rPr>
              <w:t>Notes Section</w:t>
            </w:r>
            <w:r>
              <w:rPr>
                <w:rStyle w:val="HyperlinkText9pt"/>
              </w:rPr>
              <w:fldChar w:fldCharType="end"/>
            </w:r>
          </w:p>
        </w:tc>
        <w:tc>
          <w:tcPr>
            <w:tcW w:w="360" w:type="dxa"/>
            <w:tcPrChange w:id="11762" w:author="Russ Ott" w:date="2022-05-16T11:54:00Z">
              <w:tcPr>
                <w:tcW w:w="360" w:type="dxa"/>
              </w:tcPr>
            </w:tcPrChange>
          </w:tcPr>
          <w:p w14:paraId="36651548" w14:textId="77777777" w:rsidR="00440477" w:rsidRDefault="00440477">
            <w:pPr>
              <w:pStyle w:val="TableText"/>
              <w:keepNext w:val="0"/>
              <w:pPrChange w:id="11763" w:author="Russ Ott" w:date="2022-05-16T11:54:00Z">
                <w:pPr>
                  <w:pStyle w:val="TableText"/>
                </w:pPr>
              </w:pPrChange>
            </w:pPr>
            <w:r>
              <w:t>section</w:t>
            </w:r>
          </w:p>
        </w:tc>
        <w:tc>
          <w:tcPr>
            <w:tcW w:w="360" w:type="dxa"/>
            <w:tcPrChange w:id="11764" w:author="Russ Ott" w:date="2022-05-16T11:54:00Z">
              <w:tcPr>
                <w:tcW w:w="360" w:type="dxa"/>
              </w:tcPr>
            </w:tcPrChange>
          </w:tcPr>
          <w:p w14:paraId="5EEE4C09" w14:textId="77777777" w:rsidR="00440477" w:rsidRDefault="00440477">
            <w:pPr>
              <w:pStyle w:val="TableText"/>
              <w:keepNext w:val="0"/>
              <w:pPrChange w:id="11765" w:author="Russ Ott" w:date="2022-05-16T11:54:00Z">
                <w:pPr>
                  <w:pStyle w:val="TableText"/>
                </w:pPr>
              </w:pPrChange>
            </w:pPr>
            <w:r>
              <w:t>urn:hl7ii:2.16.840.1.113883.10.20.22.2.65:2016-11-01</w:t>
            </w:r>
          </w:p>
        </w:tc>
      </w:tr>
      <w:tr w:rsidR="00440477" w14:paraId="62C2142C" w14:textId="77777777" w:rsidTr="00BA7D84">
        <w:trPr>
          <w:jc w:val="center"/>
          <w:trPrChange w:id="11766" w:author="Russ Ott" w:date="2022-05-16T11:54:00Z">
            <w:trPr>
              <w:jc w:val="center"/>
            </w:trPr>
          </w:trPrChange>
        </w:trPr>
        <w:tc>
          <w:tcPr>
            <w:tcW w:w="360" w:type="dxa"/>
            <w:tcPrChange w:id="11767" w:author="Russ Ott" w:date="2022-05-16T11:54:00Z">
              <w:tcPr>
                <w:tcW w:w="360" w:type="dxa"/>
              </w:tcPr>
            </w:tcPrChange>
          </w:tcPr>
          <w:p w14:paraId="3AF4DDD0" w14:textId="615EF259" w:rsidR="00440477" w:rsidRDefault="001C172D">
            <w:pPr>
              <w:pStyle w:val="TableText"/>
              <w:keepNext w:val="0"/>
              <w:ind w:left="144"/>
              <w:pPrChange w:id="11768" w:author="Russ Ott" w:date="2022-05-16T11:54:00Z">
                <w:pPr>
                  <w:pStyle w:val="TableText"/>
                  <w:ind w:left="144"/>
                </w:pPr>
              </w:pPrChange>
            </w:pPr>
            <w:r>
              <w:fldChar w:fldCharType="begin"/>
            </w:r>
            <w:r>
              <w:instrText xml:space="preserve"> HYPERLINK \l "E_Note_Activity" \h </w:instrText>
            </w:r>
            <w:r>
              <w:fldChar w:fldCharType="separate"/>
            </w:r>
            <w:r w:rsidR="00440477">
              <w:rPr>
                <w:rStyle w:val="HyperlinkText9pt"/>
              </w:rPr>
              <w:t>Note Activity</w:t>
            </w:r>
            <w:r>
              <w:rPr>
                <w:rStyle w:val="HyperlinkText9pt"/>
              </w:rPr>
              <w:fldChar w:fldCharType="end"/>
            </w:r>
          </w:p>
        </w:tc>
        <w:tc>
          <w:tcPr>
            <w:tcW w:w="360" w:type="dxa"/>
            <w:tcPrChange w:id="11769" w:author="Russ Ott" w:date="2022-05-16T11:54:00Z">
              <w:tcPr>
                <w:tcW w:w="360" w:type="dxa"/>
              </w:tcPr>
            </w:tcPrChange>
          </w:tcPr>
          <w:p w14:paraId="5EEE3FB7" w14:textId="77777777" w:rsidR="00440477" w:rsidRDefault="00440477">
            <w:pPr>
              <w:pStyle w:val="TableText"/>
              <w:keepNext w:val="0"/>
              <w:pPrChange w:id="11770" w:author="Russ Ott" w:date="2022-05-16T11:54:00Z">
                <w:pPr>
                  <w:pStyle w:val="TableText"/>
                </w:pPr>
              </w:pPrChange>
            </w:pPr>
            <w:r>
              <w:t>entry</w:t>
            </w:r>
          </w:p>
        </w:tc>
        <w:tc>
          <w:tcPr>
            <w:tcW w:w="360" w:type="dxa"/>
            <w:tcPrChange w:id="11771" w:author="Russ Ott" w:date="2022-05-16T11:54:00Z">
              <w:tcPr>
                <w:tcW w:w="360" w:type="dxa"/>
              </w:tcPr>
            </w:tcPrChange>
          </w:tcPr>
          <w:p w14:paraId="750F306F" w14:textId="77777777" w:rsidR="00440477" w:rsidRDefault="00440477">
            <w:pPr>
              <w:pStyle w:val="TableText"/>
              <w:keepNext w:val="0"/>
              <w:pPrChange w:id="11772" w:author="Russ Ott" w:date="2022-05-16T11:54:00Z">
                <w:pPr>
                  <w:pStyle w:val="TableText"/>
                </w:pPr>
              </w:pPrChange>
            </w:pPr>
            <w:r>
              <w:t>urn:hl7ii:2.16.840.1.113883.10.20.22.4.202:2016-11-01</w:t>
            </w:r>
          </w:p>
        </w:tc>
      </w:tr>
      <w:tr w:rsidR="00440477" w14:paraId="27B8923C" w14:textId="77777777" w:rsidTr="00BA7D84">
        <w:trPr>
          <w:jc w:val="center"/>
          <w:ins w:id="11773" w:author="Russ Ott" w:date="2022-05-16T11:54:00Z"/>
        </w:trPr>
        <w:tc>
          <w:tcPr>
            <w:tcW w:w="360" w:type="dxa"/>
          </w:tcPr>
          <w:p w14:paraId="4A8CD3F2" w14:textId="1284311A" w:rsidR="00440477" w:rsidRDefault="001C172D" w:rsidP="0012456B">
            <w:pPr>
              <w:pStyle w:val="TableText"/>
              <w:keepNext w:val="0"/>
              <w:rPr>
                <w:ins w:id="11774" w:author="Russ Ott" w:date="2022-05-16T11:54:00Z"/>
              </w:rPr>
            </w:pPr>
            <w:ins w:id="11775" w:author="Russ Ott" w:date="2022-05-16T11:54:00Z">
              <w:r>
                <w:fldChar w:fldCharType="begin"/>
              </w:r>
              <w:r>
                <w:instrText xml:space="preserve"> HYPERLINK \l "U_Provenance__Author_Participation_V2" \h </w:instrText>
              </w:r>
              <w:r>
                <w:fldChar w:fldCharType="separate"/>
              </w:r>
              <w:r w:rsidR="00440477">
                <w:rPr>
                  <w:rStyle w:val="HyperlinkText9pt"/>
                </w:rPr>
                <w:t>Provenance - Author Participation (V2)</w:t>
              </w:r>
              <w:r>
                <w:rPr>
                  <w:rStyle w:val="HyperlinkText9pt"/>
                </w:rPr>
                <w:fldChar w:fldCharType="end"/>
              </w:r>
            </w:ins>
          </w:p>
        </w:tc>
        <w:tc>
          <w:tcPr>
            <w:tcW w:w="360" w:type="dxa"/>
          </w:tcPr>
          <w:p w14:paraId="17ABBD57" w14:textId="77777777" w:rsidR="00440477" w:rsidRDefault="00440477" w:rsidP="0012456B">
            <w:pPr>
              <w:pStyle w:val="TableText"/>
              <w:keepNext w:val="0"/>
              <w:rPr>
                <w:ins w:id="11776" w:author="Russ Ott" w:date="2022-05-16T11:54:00Z"/>
              </w:rPr>
            </w:pPr>
            <w:ins w:id="11777" w:author="Russ Ott" w:date="2022-05-16T11:54:00Z">
              <w:r>
                <w:t>unspecified</w:t>
              </w:r>
            </w:ins>
          </w:p>
        </w:tc>
        <w:tc>
          <w:tcPr>
            <w:tcW w:w="360" w:type="dxa"/>
          </w:tcPr>
          <w:p w14:paraId="328B5E97" w14:textId="77777777" w:rsidR="00440477" w:rsidRDefault="00440477" w:rsidP="0012456B">
            <w:pPr>
              <w:pStyle w:val="TableText"/>
              <w:keepNext w:val="0"/>
              <w:rPr>
                <w:ins w:id="11778" w:author="Russ Ott" w:date="2022-05-16T11:54:00Z"/>
              </w:rPr>
            </w:pPr>
            <w:ins w:id="11779" w:author="Russ Ott" w:date="2022-05-16T11:54:00Z">
              <w:r>
                <w:t>urn:hl7ii:2.16.840.1.113883.10.20.22.5.6:2019-10-01</w:t>
              </w:r>
            </w:ins>
          </w:p>
        </w:tc>
      </w:tr>
    </w:tbl>
    <w:p w14:paraId="6ECED74B" w14:textId="77777777" w:rsidR="00440477" w:rsidRDefault="00440477" w:rsidP="00440477">
      <w:pPr>
        <w:pStyle w:val="BodyText"/>
      </w:pPr>
    </w:p>
    <w:p w14:paraId="10264DBD" w14:textId="77777777" w:rsidR="00440477" w:rsidRDefault="00440477" w:rsidP="00440477">
      <w:pPr>
        <w:pStyle w:val="Heading1"/>
      </w:pPr>
      <w:bookmarkStart w:id="11780" w:name="_Toc103325905"/>
      <w:bookmarkStart w:id="11781" w:name="_Toc83394563"/>
      <w:r>
        <w:lastRenderedPageBreak/>
        <w:t>Value Sets In This Guide</w:t>
      </w:r>
      <w:bookmarkEnd w:id="11780"/>
      <w:bookmarkEnd w:id="11781"/>
    </w:p>
    <w:p w14:paraId="2880F7F2" w14:textId="5154CC99" w:rsidR="00440477" w:rsidRDefault="00440477" w:rsidP="00440477">
      <w:pPr>
        <w:pStyle w:val="Caption"/>
      </w:pPr>
      <w:bookmarkStart w:id="11782" w:name="_Toc103325971"/>
      <w:bookmarkStart w:id="11783" w:name="_Toc82717680"/>
      <w:r>
        <w:t xml:space="preserve">Table </w:t>
      </w:r>
      <w:r>
        <w:fldChar w:fldCharType="begin"/>
      </w:r>
      <w:r>
        <w:instrText>SEQ Table \* ARABIC</w:instrText>
      </w:r>
      <w:r>
        <w:fldChar w:fldCharType="separate"/>
      </w:r>
      <w:del w:id="11784" w:author="Russ Ott" w:date="2022-05-16T11:54:00Z">
        <w:r w:rsidR="002F5B8D">
          <w:delText>19</w:delText>
        </w:r>
      </w:del>
      <w:ins w:id="11785" w:author="Russ Ott" w:date="2022-05-16T11:54:00Z">
        <w:r w:rsidR="00F1669B">
          <w:t>33</w:t>
        </w:r>
      </w:ins>
      <w:r>
        <w:fldChar w:fldCharType="end"/>
      </w:r>
      <w:r>
        <w:t xml:space="preserve">: </w:t>
      </w:r>
      <w:bookmarkStart w:id="11786" w:name="Note_Types"/>
      <w:r>
        <w:t>Note Types</w:t>
      </w:r>
      <w:bookmarkEnd w:id="11782"/>
      <w:bookmarkEnd w:id="11783"/>
      <w:bookmarkEnd w:id="117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787"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06"/>
        <w:gridCol w:w="3074"/>
        <w:gridCol w:w="3074"/>
        <w:gridCol w:w="2426"/>
        <w:tblGridChange w:id="11788">
          <w:tblGrid>
            <w:gridCol w:w="1506"/>
            <w:gridCol w:w="3074"/>
            <w:gridCol w:w="3074"/>
            <w:gridCol w:w="2426"/>
          </w:tblGrid>
        </w:tblGridChange>
      </w:tblGrid>
      <w:tr w:rsidR="00440477" w14:paraId="59DDCBB8" w14:textId="77777777" w:rsidTr="00BA7D84">
        <w:trPr>
          <w:jc w:val="center"/>
          <w:trPrChange w:id="11789" w:author="Russ Ott" w:date="2022-05-16T11:54:00Z">
            <w:trPr>
              <w:jc w:val="center"/>
            </w:trPr>
          </w:trPrChange>
        </w:trPr>
        <w:tc>
          <w:tcPr>
            <w:tcW w:w="1440" w:type="dxa"/>
            <w:gridSpan w:val="4"/>
            <w:tcPrChange w:id="11790" w:author="Russ Ott" w:date="2022-05-16T11:54:00Z">
              <w:tcPr>
                <w:tcW w:w="1440" w:type="dxa"/>
                <w:gridSpan w:val="4"/>
              </w:tcPr>
            </w:tcPrChange>
          </w:tcPr>
          <w:p w14:paraId="76B4BFCD" w14:textId="77777777" w:rsidR="00440477" w:rsidRDefault="00440477">
            <w:pPr>
              <w:pStyle w:val="TableText"/>
              <w:keepNext w:val="0"/>
              <w:pPrChange w:id="11791" w:author="Russ Ott" w:date="2022-05-16T11:54:00Z">
                <w:pPr>
                  <w:pStyle w:val="TableText"/>
                </w:pPr>
              </w:pPrChange>
            </w:pPr>
            <w:r>
              <w:t>Value Set: Note Types urn:oid:2.16.840.1.113883.11.20.9.68</w:t>
            </w:r>
          </w:p>
          <w:p w14:paraId="0F2F00DB" w14:textId="77777777" w:rsidR="00440477" w:rsidRDefault="00440477">
            <w:pPr>
              <w:pStyle w:val="TableText"/>
              <w:keepNext w:val="0"/>
              <w:pPrChange w:id="11792" w:author="Russ Ott" w:date="2022-05-16T11:54:00Z">
                <w:pPr>
                  <w:pStyle w:val="TableText"/>
                </w:pPr>
              </w:pPrChange>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10/17/2019 with a version of 20191017.</w:t>
            </w:r>
          </w:p>
          <w:p w14:paraId="19407BE5" w14:textId="734AE326" w:rsidR="00440477" w:rsidRDefault="00440477">
            <w:pPr>
              <w:pStyle w:val="TableText"/>
              <w:keepNext w:val="0"/>
              <w:pPrChange w:id="11793" w:author="Russ Ott" w:date="2022-05-16T11:54:00Z">
                <w:pPr>
                  <w:pStyle w:val="TableText"/>
                </w:pPr>
              </w:pPrChange>
            </w:pPr>
            <w:r>
              <w:t xml:space="preserve">Value Set Source: </w:t>
            </w:r>
            <w:r w:rsidR="001C172D">
              <w:fldChar w:fldCharType="begin"/>
            </w:r>
            <w:r w:rsidR="001C172D">
              <w:instrText xml:space="preserve"> HYPERLINK "https://vsac.nlm.nih.gov/valueset/2.16.840.1.113883.11.20.9.68/expansion" </w:instrText>
            </w:r>
            <w:r w:rsidR="001C172D">
              <w:fldChar w:fldCharType="separate"/>
            </w:r>
            <w:r>
              <w:rPr>
                <w:rStyle w:val="HyperlinkCourierBold"/>
              </w:rPr>
              <w:t>https://vsac.nlm.nih.gov/valueset/2.16.840.1.113883.11.20.9.68/expansion</w:t>
            </w:r>
            <w:r w:rsidR="001C172D">
              <w:rPr>
                <w:rStyle w:val="HyperlinkCourierBold"/>
              </w:rPr>
              <w:fldChar w:fldCharType="end"/>
            </w:r>
          </w:p>
        </w:tc>
      </w:tr>
      <w:tr w:rsidR="001C172D" w14:paraId="3100C348" w14:textId="77777777" w:rsidTr="00BA7D84">
        <w:trPr>
          <w:cantSplit/>
          <w:tblHeader/>
          <w:jc w:val="center"/>
        </w:trPr>
        <w:tc>
          <w:tcPr>
            <w:tcW w:w="1560" w:type="dxa"/>
            <w:shd w:val="clear" w:color="auto" w:fill="E6E6E6"/>
          </w:tcPr>
          <w:p w14:paraId="2CDD2F48" w14:textId="77777777" w:rsidR="00440477" w:rsidRDefault="00440477">
            <w:pPr>
              <w:pStyle w:val="TableHead"/>
              <w:keepNext w:val="0"/>
              <w:pPrChange w:id="11794" w:author="Russ Ott" w:date="2022-05-16T11:54:00Z">
                <w:pPr>
                  <w:pStyle w:val="TableHead"/>
                </w:pPr>
              </w:pPrChange>
            </w:pPr>
            <w:r>
              <w:t>Code</w:t>
            </w:r>
          </w:p>
        </w:tc>
        <w:tc>
          <w:tcPr>
            <w:tcW w:w="3000" w:type="dxa"/>
            <w:shd w:val="clear" w:color="auto" w:fill="E6E6E6"/>
          </w:tcPr>
          <w:p w14:paraId="3C6BA40A" w14:textId="77777777" w:rsidR="00440477" w:rsidRDefault="00440477">
            <w:pPr>
              <w:pStyle w:val="TableHead"/>
              <w:keepNext w:val="0"/>
              <w:pPrChange w:id="11795" w:author="Russ Ott" w:date="2022-05-16T11:54:00Z">
                <w:pPr>
                  <w:pStyle w:val="TableHead"/>
                </w:pPr>
              </w:pPrChange>
            </w:pPr>
            <w:r>
              <w:t>Code System</w:t>
            </w:r>
          </w:p>
        </w:tc>
        <w:tc>
          <w:tcPr>
            <w:tcW w:w="3000" w:type="dxa"/>
            <w:shd w:val="clear" w:color="auto" w:fill="E6E6E6"/>
          </w:tcPr>
          <w:p w14:paraId="0880E708" w14:textId="77777777" w:rsidR="00440477" w:rsidRDefault="00440477">
            <w:pPr>
              <w:pStyle w:val="TableHead"/>
              <w:keepNext w:val="0"/>
              <w:pPrChange w:id="11796" w:author="Russ Ott" w:date="2022-05-16T11:54:00Z">
                <w:pPr>
                  <w:pStyle w:val="TableHead"/>
                </w:pPr>
              </w:pPrChange>
            </w:pPr>
            <w:r>
              <w:t>Code System OID</w:t>
            </w:r>
          </w:p>
        </w:tc>
        <w:tc>
          <w:tcPr>
            <w:tcW w:w="2520" w:type="dxa"/>
            <w:shd w:val="clear" w:color="auto" w:fill="E6E6E6"/>
          </w:tcPr>
          <w:p w14:paraId="542BD7C0" w14:textId="77777777" w:rsidR="00440477" w:rsidRDefault="00440477">
            <w:pPr>
              <w:pStyle w:val="TableHead"/>
              <w:keepNext w:val="0"/>
              <w:pPrChange w:id="11797" w:author="Russ Ott" w:date="2022-05-16T11:54:00Z">
                <w:pPr>
                  <w:pStyle w:val="TableHead"/>
                </w:pPr>
              </w:pPrChange>
            </w:pPr>
            <w:r>
              <w:t>Print Name</w:t>
            </w:r>
          </w:p>
        </w:tc>
      </w:tr>
      <w:tr w:rsidR="00440477" w14:paraId="3C07E7F2" w14:textId="77777777" w:rsidTr="00BA7D84">
        <w:trPr>
          <w:jc w:val="center"/>
          <w:trPrChange w:id="11798" w:author="Russ Ott" w:date="2022-05-16T11:54:00Z">
            <w:trPr>
              <w:jc w:val="center"/>
            </w:trPr>
          </w:trPrChange>
        </w:trPr>
        <w:tc>
          <w:tcPr>
            <w:tcW w:w="1170" w:type="dxa"/>
            <w:tcPrChange w:id="11799" w:author="Russ Ott" w:date="2022-05-16T11:54:00Z">
              <w:tcPr>
                <w:tcW w:w="1170" w:type="dxa"/>
              </w:tcPr>
            </w:tcPrChange>
          </w:tcPr>
          <w:p w14:paraId="05507588" w14:textId="77777777" w:rsidR="00440477" w:rsidRDefault="00440477">
            <w:pPr>
              <w:pStyle w:val="TableText"/>
              <w:keepNext w:val="0"/>
              <w:pPrChange w:id="11800" w:author="Russ Ott" w:date="2022-05-16T11:54:00Z">
                <w:pPr>
                  <w:pStyle w:val="TableText"/>
                </w:pPr>
              </w:pPrChange>
            </w:pPr>
            <w:r>
              <w:t>11488-4</w:t>
            </w:r>
          </w:p>
        </w:tc>
        <w:tc>
          <w:tcPr>
            <w:tcW w:w="3195" w:type="dxa"/>
            <w:tcPrChange w:id="11801" w:author="Russ Ott" w:date="2022-05-16T11:54:00Z">
              <w:tcPr>
                <w:tcW w:w="3195" w:type="dxa"/>
              </w:tcPr>
            </w:tcPrChange>
          </w:tcPr>
          <w:p w14:paraId="7AB983BF" w14:textId="77777777" w:rsidR="00440477" w:rsidRDefault="00440477">
            <w:pPr>
              <w:pStyle w:val="TableText"/>
              <w:keepNext w:val="0"/>
              <w:pPrChange w:id="11802" w:author="Russ Ott" w:date="2022-05-16T11:54:00Z">
                <w:pPr>
                  <w:pStyle w:val="TableText"/>
                </w:pPr>
              </w:pPrChange>
            </w:pPr>
            <w:r>
              <w:t>LOINC</w:t>
            </w:r>
          </w:p>
        </w:tc>
        <w:tc>
          <w:tcPr>
            <w:tcW w:w="3195" w:type="dxa"/>
            <w:tcPrChange w:id="11803" w:author="Russ Ott" w:date="2022-05-16T11:54:00Z">
              <w:tcPr>
                <w:tcW w:w="3195" w:type="dxa"/>
              </w:tcPr>
            </w:tcPrChange>
          </w:tcPr>
          <w:p w14:paraId="3A003012" w14:textId="77777777" w:rsidR="00440477" w:rsidRDefault="00440477">
            <w:pPr>
              <w:pStyle w:val="TableText"/>
              <w:keepNext w:val="0"/>
              <w:pPrChange w:id="11804" w:author="Russ Ott" w:date="2022-05-16T11:54:00Z">
                <w:pPr>
                  <w:pStyle w:val="TableText"/>
                </w:pPr>
              </w:pPrChange>
            </w:pPr>
            <w:r>
              <w:t>urn:oid:2.16.840.1.113883.6.1</w:t>
            </w:r>
          </w:p>
        </w:tc>
        <w:tc>
          <w:tcPr>
            <w:tcW w:w="2520" w:type="dxa"/>
            <w:tcPrChange w:id="11805" w:author="Russ Ott" w:date="2022-05-16T11:54:00Z">
              <w:tcPr>
                <w:tcW w:w="2520" w:type="dxa"/>
              </w:tcPr>
            </w:tcPrChange>
          </w:tcPr>
          <w:p w14:paraId="3440FBC8" w14:textId="77777777" w:rsidR="00440477" w:rsidRDefault="00440477">
            <w:pPr>
              <w:pStyle w:val="TableText"/>
              <w:keepNext w:val="0"/>
              <w:pPrChange w:id="11806" w:author="Russ Ott" w:date="2022-05-16T11:54:00Z">
                <w:pPr>
                  <w:pStyle w:val="TableText"/>
                </w:pPr>
              </w:pPrChange>
            </w:pPr>
            <w:r>
              <w:t>Consult note</w:t>
            </w:r>
          </w:p>
        </w:tc>
      </w:tr>
      <w:tr w:rsidR="00440477" w14:paraId="24F97C7C" w14:textId="77777777" w:rsidTr="00BA7D84">
        <w:trPr>
          <w:jc w:val="center"/>
          <w:trPrChange w:id="11807" w:author="Russ Ott" w:date="2022-05-16T11:54:00Z">
            <w:trPr>
              <w:jc w:val="center"/>
            </w:trPr>
          </w:trPrChange>
        </w:trPr>
        <w:tc>
          <w:tcPr>
            <w:tcW w:w="1170" w:type="dxa"/>
            <w:tcPrChange w:id="11808" w:author="Russ Ott" w:date="2022-05-16T11:54:00Z">
              <w:tcPr>
                <w:tcW w:w="1170" w:type="dxa"/>
              </w:tcPr>
            </w:tcPrChange>
          </w:tcPr>
          <w:p w14:paraId="165A02E9" w14:textId="77777777" w:rsidR="00440477" w:rsidRDefault="00440477">
            <w:pPr>
              <w:pStyle w:val="TableText"/>
              <w:keepNext w:val="0"/>
              <w:pPrChange w:id="11809" w:author="Russ Ott" w:date="2022-05-16T11:54:00Z">
                <w:pPr>
                  <w:pStyle w:val="TableText"/>
                </w:pPr>
              </w:pPrChange>
            </w:pPr>
            <w:r>
              <w:t>11490-0</w:t>
            </w:r>
          </w:p>
        </w:tc>
        <w:tc>
          <w:tcPr>
            <w:tcW w:w="3195" w:type="dxa"/>
            <w:tcPrChange w:id="11810" w:author="Russ Ott" w:date="2022-05-16T11:54:00Z">
              <w:tcPr>
                <w:tcW w:w="3195" w:type="dxa"/>
              </w:tcPr>
            </w:tcPrChange>
          </w:tcPr>
          <w:p w14:paraId="162E6FE0" w14:textId="77777777" w:rsidR="00440477" w:rsidRDefault="00440477">
            <w:pPr>
              <w:pStyle w:val="TableText"/>
              <w:keepNext w:val="0"/>
              <w:pPrChange w:id="11811" w:author="Russ Ott" w:date="2022-05-16T11:54:00Z">
                <w:pPr>
                  <w:pStyle w:val="TableText"/>
                </w:pPr>
              </w:pPrChange>
            </w:pPr>
            <w:r>
              <w:t>LOINC</w:t>
            </w:r>
          </w:p>
        </w:tc>
        <w:tc>
          <w:tcPr>
            <w:tcW w:w="3195" w:type="dxa"/>
            <w:tcPrChange w:id="11812" w:author="Russ Ott" w:date="2022-05-16T11:54:00Z">
              <w:tcPr>
                <w:tcW w:w="3195" w:type="dxa"/>
              </w:tcPr>
            </w:tcPrChange>
          </w:tcPr>
          <w:p w14:paraId="0E86A5F1" w14:textId="77777777" w:rsidR="00440477" w:rsidRDefault="00440477">
            <w:pPr>
              <w:pStyle w:val="TableText"/>
              <w:keepNext w:val="0"/>
              <w:pPrChange w:id="11813" w:author="Russ Ott" w:date="2022-05-16T11:54:00Z">
                <w:pPr>
                  <w:pStyle w:val="TableText"/>
                </w:pPr>
              </w:pPrChange>
            </w:pPr>
            <w:r>
              <w:t>urn:oid:2.16.840.1.113883.6.1</w:t>
            </w:r>
          </w:p>
        </w:tc>
        <w:tc>
          <w:tcPr>
            <w:tcW w:w="2520" w:type="dxa"/>
            <w:tcPrChange w:id="11814" w:author="Russ Ott" w:date="2022-05-16T11:54:00Z">
              <w:tcPr>
                <w:tcW w:w="2520" w:type="dxa"/>
              </w:tcPr>
            </w:tcPrChange>
          </w:tcPr>
          <w:p w14:paraId="5E98BF8D" w14:textId="77777777" w:rsidR="00440477" w:rsidRDefault="00440477">
            <w:pPr>
              <w:pStyle w:val="TableText"/>
              <w:keepNext w:val="0"/>
              <w:pPrChange w:id="11815" w:author="Russ Ott" w:date="2022-05-16T11:54:00Z">
                <w:pPr>
                  <w:pStyle w:val="TableText"/>
                </w:pPr>
              </w:pPrChange>
            </w:pPr>
            <w:r>
              <w:t>Physician Discharge summary</w:t>
            </w:r>
          </w:p>
        </w:tc>
      </w:tr>
      <w:tr w:rsidR="00440477" w14:paraId="0A59E5D6" w14:textId="77777777" w:rsidTr="00BA7D84">
        <w:trPr>
          <w:jc w:val="center"/>
          <w:trPrChange w:id="11816" w:author="Russ Ott" w:date="2022-05-16T11:54:00Z">
            <w:trPr>
              <w:jc w:val="center"/>
            </w:trPr>
          </w:trPrChange>
        </w:trPr>
        <w:tc>
          <w:tcPr>
            <w:tcW w:w="1170" w:type="dxa"/>
            <w:tcPrChange w:id="11817" w:author="Russ Ott" w:date="2022-05-16T11:54:00Z">
              <w:tcPr>
                <w:tcW w:w="1170" w:type="dxa"/>
              </w:tcPr>
            </w:tcPrChange>
          </w:tcPr>
          <w:p w14:paraId="122968FB" w14:textId="77777777" w:rsidR="00440477" w:rsidRDefault="00440477">
            <w:pPr>
              <w:pStyle w:val="TableText"/>
              <w:keepNext w:val="0"/>
              <w:pPrChange w:id="11818" w:author="Russ Ott" w:date="2022-05-16T11:54:00Z">
                <w:pPr>
                  <w:pStyle w:val="TableText"/>
                </w:pPr>
              </w:pPrChange>
            </w:pPr>
            <w:r>
              <w:t>11492-6</w:t>
            </w:r>
          </w:p>
        </w:tc>
        <w:tc>
          <w:tcPr>
            <w:tcW w:w="3195" w:type="dxa"/>
            <w:tcPrChange w:id="11819" w:author="Russ Ott" w:date="2022-05-16T11:54:00Z">
              <w:tcPr>
                <w:tcW w:w="3195" w:type="dxa"/>
              </w:tcPr>
            </w:tcPrChange>
          </w:tcPr>
          <w:p w14:paraId="59AD270B" w14:textId="77777777" w:rsidR="00440477" w:rsidRDefault="00440477">
            <w:pPr>
              <w:pStyle w:val="TableText"/>
              <w:keepNext w:val="0"/>
              <w:pPrChange w:id="11820" w:author="Russ Ott" w:date="2022-05-16T11:54:00Z">
                <w:pPr>
                  <w:pStyle w:val="TableText"/>
                </w:pPr>
              </w:pPrChange>
            </w:pPr>
            <w:r>
              <w:t>LOINC</w:t>
            </w:r>
          </w:p>
        </w:tc>
        <w:tc>
          <w:tcPr>
            <w:tcW w:w="3195" w:type="dxa"/>
            <w:tcPrChange w:id="11821" w:author="Russ Ott" w:date="2022-05-16T11:54:00Z">
              <w:tcPr>
                <w:tcW w:w="3195" w:type="dxa"/>
              </w:tcPr>
            </w:tcPrChange>
          </w:tcPr>
          <w:p w14:paraId="62BFC43C" w14:textId="77777777" w:rsidR="00440477" w:rsidRDefault="00440477">
            <w:pPr>
              <w:pStyle w:val="TableText"/>
              <w:keepNext w:val="0"/>
              <w:pPrChange w:id="11822" w:author="Russ Ott" w:date="2022-05-16T11:54:00Z">
                <w:pPr>
                  <w:pStyle w:val="TableText"/>
                </w:pPr>
              </w:pPrChange>
            </w:pPr>
            <w:r>
              <w:t>urn:oid:2.16.840.1.113883.6.1</w:t>
            </w:r>
          </w:p>
        </w:tc>
        <w:tc>
          <w:tcPr>
            <w:tcW w:w="2520" w:type="dxa"/>
            <w:tcPrChange w:id="11823" w:author="Russ Ott" w:date="2022-05-16T11:54:00Z">
              <w:tcPr>
                <w:tcW w:w="2520" w:type="dxa"/>
              </w:tcPr>
            </w:tcPrChange>
          </w:tcPr>
          <w:p w14:paraId="71D81992" w14:textId="77777777" w:rsidR="00440477" w:rsidRDefault="00440477">
            <w:pPr>
              <w:pStyle w:val="TableText"/>
              <w:keepNext w:val="0"/>
              <w:pPrChange w:id="11824" w:author="Russ Ott" w:date="2022-05-16T11:54:00Z">
                <w:pPr>
                  <w:pStyle w:val="TableText"/>
                </w:pPr>
              </w:pPrChange>
            </w:pPr>
            <w:r>
              <w:t>Provider-unspecifed, History and physical note</w:t>
            </w:r>
          </w:p>
        </w:tc>
      </w:tr>
      <w:tr w:rsidR="00440477" w14:paraId="302617C4" w14:textId="77777777" w:rsidTr="00BA7D84">
        <w:trPr>
          <w:jc w:val="center"/>
          <w:trPrChange w:id="11825" w:author="Russ Ott" w:date="2022-05-16T11:54:00Z">
            <w:trPr>
              <w:jc w:val="center"/>
            </w:trPr>
          </w:trPrChange>
        </w:trPr>
        <w:tc>
          <w:tcPr>
            <w:tcW w:w="1170" w:type="dxa"/>
            <w:tcPrChange w:id="11826" w:author="Russ Ott" w:date="2022-05-16T11:54:00Z">
              <w:tcPr>
                <w:tcW w:w="1170" w:type="dxa"/>
              </w:tcPr>
            </w:tcPrChange>
          </w:tcPr>
          <w:p w14:paraId="35D2F685" w14:textId="77777777" w:rsidR="00440477" w:rsidRDefault="00440477">
            <w:pPr>
              <w:pStyle w:val="TableText"/>
              <w:keepNext w:val="0"/>
              <w:pPrChange w:id="11827" w:author="Russ Ott" w:date="2022-05-16T11:54:00Z">
                <w:pPr>
                  <w:pStyle w:val="TableText"/>
                </w:pPr>
              </w:pPrChange>
            </w:pPr>
            <w:r>
              <w:t>11504-8</w:t>
            </w:r>
          </w:p>
        </w:tc>
        <w:tc>
          <w:tcPr>
            <w:tcW w:w="3195" w:type="dxa"/>
            <w:tcPrChange w:id="11828" w:author="Russ Ott" w:date="2022-05-16T11:54:00Z">
              <w:tcPr>
                <w:tcW w:w="3195" w:type="dxa"/>
              </w:tcPr>
            </w:tcPrChange>
          </w:tcPr>
          <w:p w14:paraId="7948137F" w14:textId="77777777" w:rsidR="00440477" w:rsidRDefault="00440477">
            <w:pPr>
              <w:pStyle w:val="TableText"/>
              <w:keepNext w:val="0"/>
              <w:pPrChange w:id="11829" w:author="Russ Ott" w:date="2022-05-16T11:54:00Z">
                <w:pPr>
                  <w:pStyle w:val="TableText"/>
                </w:pPr>
              </w:pPrChange>
            </w:pPr>
            <w:r>
              <w:t>LOINC</w:t>
            </w:r>
          </w:p>
        </w:tc>
        <w:tc>
          <w:tcPr>
            <w:tcW w:w="3195" w:type="dxa"/>
            <w:tcPrChange w:id="11830" w:author="Russ Ott" w:date="2022-05-16T11:54:00Z">
              <w:tcPr>
                <w:tcW w:w="3195" w:type="dxa"/>
              </w:tcPr>
            </w:tcPrChange>
          </w:tcPr>
          <w:p w14:paraId="5D20DE67" w14:textId="77777777" w:rsidR="00440477" w:rsidRDefault="00440477">
            <w:pPr>
              <w:pStyle w:val="TableText"/>
              <w:keepNext w:val="0"/>
              <w:pPrChange w:id="11831" w:author="Russ Ott" w:date="2022-05-16T11:54:00Z">
                <w:pPr>
                  <w:pStyle w:val="TableText"/>
                </w:pPr>
              </w:pPrChange>
            </w:pPr>
            <w:r>
              <w:t>urn:oid:2.16.840.1.113883.6.1</w:t>
            </w:r>
          </w:p>
        </w:tc>
        <w:tc>
          <w:tcPr>
            <w:tcW w:w="2520" w:type="dxa"/>
            <w:tcPrChange w:id="11832" w:author="Russ Ott" w:date="2022-05-16T11:54:00Z">
              <w:tcPr>
                <w:tcW w:w="2520" w:type="dxa"/>
              </w:tcPr>
            </w:tcPrChange>
          </w:tcPr>
          <w:p w14:paraId="51010B94" w14:textId="77777777" w:rsidR="00440477" w:rsidRDefault="00440477">
            <w:pPr>
              <w:pStyle w:val="TableText"/>
              <w:keepNext w:val="0"/>
              <w:pPrChange w:id="11833" w:author="Russ Ott" w:date="2022-05-16T11:54:00Z">
                <w:pPr>
                  <w:pStyle w:val="TableText"/>
                </w:pPr>
              </w:pPrChange>
            </w:pPr>
            <w:r>
              <w:t>Surgical operation note</w:t>
            </w:r>
          </w:p>
        </w:tc>
      </w:tr>
      <w:tr w:rsidR="00440477" w14:paraId="793DC013" w14:textId="77777777" w:rsidTr="00BA7D84">
        <w:trPr>
          <w:jc w:val="center"/>
          <w:trPrChange w:id="11834" w:author="Russ Ott" w:date="2022-05-16T11:54:00Z">
            <w:trPr>
              <w:jc w:val="center"/>
            </w:trPr>
          </w:trPrChange>
        </w:trPr>
        <w:tc>
          <w:tcPr>
            <w:tcW w:w="1170" w:type="dxa"/>
            <w:tcPrChange w:id="11835" w:author="Russ Ott" w:date="2022-05-16T11:54:00Z">
              <w:tcPr>
                <w:tcW w:w="1170" w:type="dxa"/>
              </w:tcPr>
            </w:tcPrChange>
          </w:tcPr>
          <w:p w14:paraId="406A7C5D" w14:textId="77777777" w:rsidR="00440477" w:rsidRDefault="00440477">
            <w:pPr>
              <w:pStyle w:val="TableText"/>
              <w:keepNext w:val="0"/>
              <w:pPrChange w:id="11836" w:author="Russ Ott" w:date="2022-05-16T11:54:00Z">
                <w:pPr>
                  <w:pStyle w:val="TableText"/>
                </w:pPr>
              </w:pPrChange>
            </w:pPr>
            <w:r>
              <w:t>11505-5</w:t>
            </w:r>
          </w:p>
        </w:tc>
        <w:tc>
          <w:tcPr>
            <w:tcW w:w="3195" w:type="dxa"/>
            <w:tcPrChange w:id="11837" w:author="Russ Ott" w:date="2022-05-16T11:54:00Z">
              <w:tcPr>
                <w:tcW w:w="3195" w:type="dxa"/>
              </w:tcPr>
            </w:tcPrChange>
          </w:tcPr>
          <w:p w14:paraId="5031E489" w14:textId="77777777" w:rsidR="00440477" w:rsidRDefault="00440477">
            <w:pPr>
              <w:pStyle w:val="TableText"/>
              <w:keepNext w:val="0"/>
              <w:pPrChange w:id="11838" w:author="Russ Ott" w:date="2022-05-16T11:54:00Z">
                <w:pPr>
                  <w:pStyle w:val="TableText"/>
                </w:pPr>
              </w:pPrChange>
            </w:pPr>
            <w:r>
              <w:t>LOINC</w:t>
            </w:r>
          </w:p>
        </w:tc>
        <w:tc>
          <w:tcPr>
            <w:tcW w:w="3195" w:type="dxa"/>
            <w:tcPrChange w:id="11839" w:author="Russ Ott" w:date="2022-05-16T11:54:00Z">
              <w:tcPr>
                <w:tcW w:w="3195" w:type="dxa"/>
              </w:tcPr>
            </w:tcPrChange>
          </w:tcPr>
          <w:p w14:paraId="25193310" w14:textId="77777777" w:rsidR="00440477" w:rsidRDefault="00440477">
            <w:pPr>
              <w:pStyle w:val="TableText"/>
              <w:keepNext w:val="0"/>
              <w:pPrChange w:id="11840" w:author="Russ Ott" w:date="2022-05-16T11:54:00Z">
                <w:pPr>
                  <w:pStyle w:val="TableText"/>
                </w:pPr>
              </w:pPrChange>
            </w:pPr>
            <w:r>
              <w:t>urn:oid:2.16.840.1.113883.6.1</w:t>
            </w:r>
          </w:p>
        </w:tc>
        <w:tc>
          <w:tcPr>
            <w:tcW w:w="2520" w:type="dxa"/>
            <w:tcPrChange w:id="11841" w:author="Russ Ott" w:date="2022-05-16T11:54:00Z">
              <w:tcPr>
                <w:tcW w:w="2520" w:type="dxa"/>
              </w:tcPr>
            </w:tcPrChange>
          </w:tcPr>
          <w:p w14:paraId="52C8B7BD" w14:textId="77777777" w:rsidR="00440477" w:rsidRDefault="00440477">
            <w:pPr>
              <w:pStyle w:val="TableText"/>
              <w:keepNext w:val="0"/>
              <w:pPrChange w:id="11842" w:author="Russ Ott" w:date="2022-05-16T11:54:00Z">
                <w:pPr>
                  <w:pStyle w:val="TableText"/>
                </w:pPr>
              </w:pPrChange>
            </w:pPr>
            <w:r>
              <w:t>Physician procedure note</w:t>
            </w:r>
          </w:p>
        </w:tc>
      </w:tr>
      <w:tr w:rsidR="00440477" w14:paraId="0510603A" w14:textId="77777777" w:rsidTr="00BA7D84">
        <w:trPr>
          <w:jc w:val="center"/>
          <w:trPrChange w:id="11843" w:author="Russ Ott" w:date="2022-05-16T11:54:00Z">
            <w:trPr>
              <w:jc w:val="center"/>
            </w:trPr>
          </w:trPrChange>
        </w:trPr>
        <w:tc>
          <w:tcPr>
            <w:tcW w:w="1170" w:type="dxa"/>
            <w:tcPrChange w:id="11844" w:author="Russ Ott" w:date="2022-05-16T11:54:00Z">
              <w:tcPr>
                <w:tcW w:w="1170" w:type="dxa"/>
              </w:tcPr>
            </w:tcPrChange>
          </w:tcPr>
          <w:p w14:paraId="50FE80C1" w14:textId="77777777" w:rsidR="00440477" w:rsidRDefault="00440477">
            <w:pPr>
              <w:pStyle w:val="TableText"/>
              <w:keepNext w:val="0"/>
              <w:pPrChange w:id="11845" w:author="Russ Ott" w:date="2022-05-16T11:54:00Z">
                <w:pPr>
                  <w:pStyle w:val="TableText"/>
                </w:pPr>
              </w:pPrChange>
            </w:pPr>
            <w:r>
              <w:t>11506-3</w:t>
            </w:r>
          </w:p>
        </w:tc>
        <w:tc>
          <w:tcPr>
            <w:tcW w:w="3195" w:type="dxa"/>
            <w:tcPrChange w:id="11846" w:author="Russ Ott" w:date="2022-05-16T11:54:00Z">
              <w:tcPr>
                <w:tcW w:w="3195" w:type="dxa"/>
              </w:tcPr>
            </w:tcPrChange>
          </w:tcPr>
          <w:p w14:paraId="4E9E3CA9" w14:textId="77777777" w:rsidR="00440477" w:rsidRDefault="00440477">
            <w:pPr>
              <w:pStyle w:val="TableText"/>
              <w:keepNext w:val="0"/>
              <w:pPrChange w:id="11847" w:author="Russ Ott" w:date="2022-05-16T11:54:00Z">
                <w:pPr>
                  <w:pStyle w:val="TableText"/>
                </w:pPr>
              </w:pPrChange>
            </w:pPr>
            <w:r>
              <w:t>LOINC</w:t>
            </w:r>
          </w:p>
        </w:tc>
        <w:tc>
          <w:tcPr>
            <w:tcW w:w="3195" w:type="dxa"/>
            <w:tcPrChange w:id="11848" w:author="Russ Ott" w:date="2022-05-16T11:54:00Z">
              <w:tcPr>
                <w:tcW w:w="3195" w:type="dxa"/>
              </w:tcPr>
            </w:tcPrChange>
          </w:tcPr>
          <w:p w14:paraId="278A035A" w14:textId="77777777" w:rsidR="00440477" w:rsidRDefault="00440477">
            <w:pPr>
              <w:pStyle w:val="TableText"/>
              <w:keepNext w:val="0"/>
              <w:pPrChange w:id="11849" w:author="Russ Ott" w:date="2022-05-16T11:54:00Z">
                <w:pPr>
                  <w:pStyle w:val="TableText"/>
                </w:pPr>
              </w:pPrChange>
            </w:pPr>
            <w:r>
              <w:t>urn:oid:2.16.840.1.113883.6.1</w:t>
            </w:r>
          </w:p>
        </w:tc>
        <w:tc>
          <w:tcPr>
            <w:tcW w:w="2520" w:type="dxa"/>
            <w:tcPrChange w:id="11850" w:author="Russ Ott" w:date="2022-05-16T11:54:00Z">
              <w:tcPr>
                <w:tcW w:w="2520" w:type="dxa"/>
              </w:tcPr>
            </w:tcPrChange>
          </w:tcPr>
          <w:p w14:paraId="74AF5302" w14:textId="77777777" w:rsidR="00440477" w:rsidRDefault="00440477">
            <w:pPr>
              <w:pStyle w:val="TableText"/>
              <w:keepNext w:val="0"/>
              <w:pPrChange w:id="11851" w:author="Russ Ott" w:date="2022-05-16T11:54:00Z">
                <w:pPr>
                  <w:pStyle w:val="TableText"/>
                </w:pPr>
              </w:pPrChange>
            </w:pPr>
            <w:r>
              <w:t>Progress note</w:t>
            </w:r>
          </w:p>
        </w:tc>
      </w:tr>
      <w:tr w:rsidR="00440477" w14:paraId="7B6F53F1" w14:textId="77777777" w:rsidTr="00BA7D84">
        <w:trPr>
          <w:jc w:val="center"/>
          <w:trPrChange w:id="11852" w:author="Russ Ott" w:date="2022-05-16T11:54:00Z">
            <w:trPr>
              <w:jc w:val="center"/>
            </w:trPr>
          </w:trPrChange>
        </w:trPr>
        <w:tc>
          <w:tcPr>
            <w:tcW w:w="1170" w:type="dxa"/>
            <w:tcPrChange w:id="11853" w:author="Russ Ott" w:date="2022-05-16T11:54:00Z">
              <w:tcPr>
                <w:tcW w:w="1170" w:type="dxa"/>
              </w:tcPr>
            </w:tcPrChange>
          </w:tcPr>
          <w:p w14:paraId="60484525" w14:textId="77777777" w:rsidR="00440477" w:rsidRDefault="00440477">
            <w:pPr>
              <w:pStyle w:val="TableText"/>
              <w:keepNext w:val="0"/>
              <w:pPrChange w:id="11854" w:author="Russ Ott" w:date="2022-05-16T11:54:00Z">
                <w:pPr>
                  <w:pStyle w:val="TableText"/>
                </w:pPr>
              </w:pPrChange>
            </w:pPr>
            <w:r>
              <w:t>11507-1</w:t>
            </w:r>
          </w:p>
        </w:tc>
        <w:tc>
          <w:tcPr>
            <w:tcW w:w="3195" w:type="dxa"/>
            <w:tcPrChange w:id="11855" w:author="Russ Ott" w:date="2022-05-16T11:54:00Z">
              <w:tcPr>
                <w:tcW w:w="3195" w:type="dxa"/>
              </w:tcPr>
            </w:tcPrChange>
          </w:tcPr>
          <w:p w14:paraId="4F917F7F" w14:textId="77777777" w:rsidR="00440477" w:rsidRDefault="00440477">
            <w:pPr>
              <w:pStyle w:val="TableText"/>
              <w:keepNext w:val="0"/>
              <w:pPrChange w:id="11856" w:author="Russ Ott" w:date="2022-05-16T11:54:00Z">
                <w:pPr>
                  <w:pStyle w:val="TableText"/>
                </w:pPr>
              </w:pPrChange>
            </w:pPr>
            <w:r>
              <w:t>LOINC</w:t>
            </w:r>
          </w:p>
        </w:tc>
        <w:tc>
          <w:tcPr>
            <w:tcW w:w="3195" w:type="dxa"/>
            <w:tcPrChange w:id="11857" w:author="Russ Ott" w:date="2022-05-16T11:54:00Z">
              <w:tcPr>
                <w:tcW w:w="3195" w:type="dxa"/>
              </w:tcPr>
            </w:tcPrChange>
          </w:tcPr>
          <w:p w14:paraId="1BD509EC" w14:textId="77777777" w:rsidR="00440477" w:rsidRDefault="00440477">
            <w:pPr>
              <w:pStyle w:val="TableText"/>
              <w:keepNext w:val="0"/>
              <w:pPrChange w:id="11858" w:author="Russ Ott" w:date="2022-05-16T11:54:00Z">
                <w:pPr>
                  <w:pStyle w:val="TableText"/>
                </w:pPr>
              </w:pPrChange>
            </w:pPr>
            <w:r>
              <w:t>urn:oid:2.16.840.1.113883.6.1</w:t>
            </w:r>
          </w:p>
        </w:tc>
        <w:tc>
          <w:tcPr>
            <w:tcW w:w="2520" w:type="dxa"/>
            <w:tcPrChange w:id="11859" w:author="Russ Ott" w:date="2022-05-16T11:54:00Z">
              <w:tcPr>
                <w:tcW w:w="2520" w:type="dxa"/>
              </w:tcPr>
            </w:tcPrChange>
          </w:tcPr>
          <w:p w14:paraId="56EA73F5" w14:textId="77777777" w:rsidR="00440477" w:rsidRDefault="00440477">
            <w:pPr>
              <w:pStyle w:val="TableText"/>
              <w:keepNext w:val="0"/>
              <w:pPrChange w:id="11860" w:author="Russ Ott" w:date="2022-05-16T11:54:00Z">
                <w:pPr>
                  <w:pStyle w:val="TableText"/>
                </w:pPr>
              </w:pPrChange>
            </w:pPr>
            <w:r>
              <w:t>Occupational therapy Progress note</w:t>
            </w:r>
          </w:p>
        </w:tc>
      </w:tr>
      <w:tr w:rsidR="00440477" w14:paraId="34DC5B23" w14:textId="77777777" w:rsidTr="00BA7D84">
        <w:trPr>
          <w:jc w:val="center"/>
          <w:trPrChange w:id="11861" w:author="Russ Ott" w:date="2022-05-16T11:54:00Z">
            <w:trPr>
              <w:jc w:val="center"/>
            </w:trPr>
          </w:trPrChange>
        </w:trPr>
        <w:tc>
          <w:tcPr>
            <w:tcW w:w="1170" w:type="dxa"/>
            <w:tcPrChange w:id="11862" w:author="Russ Ott" w:date="2022-05-16T11:54:00Z">
              <w:tcPr>
                <w:tcW w:w="1170" w:type="dxa"/>
              </w:tcPr>
            </w:tcPrChange>
          </w:tcPr>
          <w:p w14:paraId="78F451DD" w14:textId="77777777" w:rsidR="00440477" w:rsidRDefault="00440477">
            <w:pPr>
              <w:pStyle w:val="TableText"/>
              <w:keepNext w:val="0"/>
              <w:pPrChange w:id="11863" w:author="Russ Ott" w:date="2022-05-16T11:54:00Z">
                <w:pPr>
                  <w:pStyle w:val="TableText"/>
                </w:pPr>
              </w:pPrChange>
            </w:pPr>
            <w:r>
              <w:t>11508-9</w:t>
            </w:r>
          </w:p>
        </w:tc>
        <w:tc>
          <w:tcPr>
            <w:tcW w:w="3195" w:type="dxa"/>
            <w:tcPrChange w:id="11864" w:author="Russ Ott" w:date="2022-05-16T11:54:00Z">
              <w:tcPr>
                <w:tcW w:w="3195" w:type="dxa"/>
              </w:tcPr>
            </w:tcPrChange>
          </w:tcPr>
          <w:p w14:paraId="4FF57B4D" w14:textId="77777777" w:rsidR="00440477" w:rsidRDefault="00440477">
            <w:pPr>
              <w:pStyle w:val="TableText"/>
              <w:keepNext w:val="0"/>
              <w:pPrChange w:id="11865" w:author="Russ Ott" w:date="2022-05-16T11:54:00Z">
                <w:pPr>
                  <w:pStyle w:val="TableText"/>
                </w:pPr>
              </w:pPrChange>
            </w:pPr>
            <w:r>
              <w:t>LOINC</w:t>
            </w:r>
          </w:p>
        </w:tc>
        <w:tc>
          <w:tcPr>
            <w:tcW w:w="3195" w:type="dxa"/>
            <w:tcPrChange w:id="11866" w:author="Russ Ott" w:date="2022-05-16T11:54:00Z">
              <w:tcPr>
                <w:tcW w:w="3195" w:type="dxa"/>
              </w:tcPr>
            </w:tcPrChange>
          </w:tcPr>
          <w:p w14:paraId="17882818" w14:textId="77777777" w:rsidR="00440477" w:rsidRDefault="00440477">
            <w:pPr>
              <w:pStyle w:val="TableText"/>
              <w:keepNext w:val="0"/>
              <w:pPrChange w:id="11867" w:author="Russ Ott" w:date="2022-05-16T11:54:00Z">
                <w:pPr>
                  <w:pStyle w:val="TableText"/>
                </w:pPr>
              </w:pPrChange>
            </w:pPr>
            <w:r>
              <w:t>urn:oid:2.16.840.1.113883.6.1</w:t>
            </w:r>
          </w:p>
        </w:tc>
        <w:tc>
          <w:tcPr>
            <w:tcW w:w="2520" w:type="dxa"/>
            <w:tcPrChange w:id="11868" w:author="Russ Ott" w:date="2022-05-16T11:54:00Z">
              <w:tcPr>
                <w:tcW w:w="2520" w:type="dxa"/>
              </w:tcPr>
            </w:tcPrChange>
          </w:tcPr>
          <w:p w14:paraId="5D76E281" w14:textId="77777777" w:rsidR="00440477" w:rsidRDefault="00440477">
            <w:pPr>
              <w:pStyle w:val="TableText"/>
              <w:keepNext w:val="0"/>
              <w:pPrChange w:id="11869" w:author="Russ Ott" w:date="2022-05-16T11:54:00Z">
                <w:pPr>
                  <w:pStyle w:val="TableText"/>
                </w:pPr>
              </w:pPrChange>
            </w:pPr>
            <w:r>
              <w:t>Physical therapy Progress note</w:t>
            </w:r>
          </w:p>
        </w:tc>
      </w:tr>
      <w:tr w:rsidR="00440477" w14:paraId="434BBEB4" w14:textId="77777777" w:rsidTr="00BA7D84">
        <w:trPr>
          <w:jc w:val="center"/>
          <w:trPrChange w:id="11870" w:author="Russ Ott" w:date="2022-05-16T11:54:00Z">
            <w:trPr>
              <w:jc w:val="center"/>
            </w:trPr>
          </w:trPrChange>
        </w:trPr>
        <w:tc>
          <w:tcPr>
            <w:tcW w:w="1170" w:type="dxa"/>
            <w:tcPrChange w:id="11871" w:author="Russ Ott" w:date="2022-05-16T11:54:00Z">
              <w:tcPr>
                <w:tcW w:w="1170" w:type="dxa"/>
              </w:tcPr>
            </w:tcPrChange>
          </w:tcPr>
          <w:p w14:paraId="04A11341" w14:textId="77777777" w:rsidR="00440477" w:rsidRDefault="00440477">
            <w:pPr>
              <w:pStyle w:val="TableText"/>
              <w:keepNext w:val="0"/>
              <w:pPrChange w:id="11872" w:author="Russ Ott" w:date="2022-05-16T11:54:00Z">
                <w:pPr>
                  <w:pStyle w:val="TableText"/>
                </w:pPr>
              </w:pPrChange>
            </w:pPr>
            <w:r>
              <w:t>11509-7</w:t>
            </w:r>
          </w:p>
        </w:tc>
        <w:tc>
          <w:tcPr>
            <w:tcW w:w="3195" w:type="dxa"/>
            <w:tcPrChange w:id="11873" w:author="Russ Ott" w:date="2022-05-16T11:54:00Z">
              <w:tcPr>
                <w:tcW w:w="3195" w:type="dxa"/>
              </w:tcPr>
            </w:tcPrChange>
          </w:tcPr>
          <w:p w14:paraId="326C474E" w14:textId="77777777" w:rsidR="00440477" w:rsidRDefault="00440477">
            <w:pPr>
              <w:pStyle w:val="TableText"/>
              <w:keepNext w:val="0"/>
              <w:pPrChange w:id="11874" w:author="Russ Ott" w:date="2022-05-16T11:54:00Z">
                <w:pPr>
                  <w:pStyle w:val="TableText"/>
                </w:pPr>
              </w:pPrChange>
            </w:pPr>
            <w:r>
              <w:t>LOINC</w:t>
            </w:r>
          </w:p>
        </w:tc>
        <w:tc>
          <w:tcPr>
            <w:tcW w:w="3195" w:type="dxa"/>
            <w:tcPrChange w:id="11875" w:author="Russ Ott" w:date="2022-05-16T11:54:00Z">
              <w:tcPr>
                <w:tcW w:w="3195" w:type="dxa"/>
              </w:tcPr>
            </w:tcPrChange>
          </w:tcPr>
          <w:p w14:paraId="7EF858FE" w14:textId="77777777" w:rsidR="00440477" w:rsidRDefault="00440477">
            <w:pPr>
              <w:pStyle w:val="TableText"/>
              <w:keepNext w:val="0"/>
              <w:pPrChange w:id="11876" w:author="Russ Ott" w:date="2022-05-16T11:54:00Z">
                <w:pPr>
                  <w:pStyle w:val="TableText"/>
                </w:pPr>
              </w:pPrChange>
            </w:pPr>
            <w:r>
              <w:t>urn:oid:2.16.840.1.113883.6.1</w:t>
            </w:r>
          </w:p>
        </w:tc>
        <w:tc>
          <w:tcPr>
            <w:tcW w:w="2520" w:type="dxa"/>
            <w:tcPrChange w:id="11877" w:author="Russ Ott" w:date="2022-05-16T11:54:00Z">
              <w:tcPr>
                <w:tcW w:w="2520" w:type="dxa"/>
              </w:tcPr>
            </w:tcPrChange>
          </w:tcPr>
          <w:p w14:paraId="187B0A6D" w14:textId="77777777" w:rsidR="00440477" w:rsidRDefault="00440477">
            <w:pPr>
              <w:pStyle w:val="TableText"/>
              <w:keepNext w:val="0"/>
              <w:pPrChange w:id="11878" w:author="Russ Ott" w:date="2022-05-16T11:54:00Z">
                <w:pPr>
                  <w:pStyle w:val="TableText"/>
                </w:pPr>
              </w:pPrChange>
            </w:pPr>
            <w:r>
              <w:t>Podiatry Progress note</w:t>
            </w:r>
          </w:p>
        </w:tc>
      </w:tr>
      <w:tr w:rsidR="00440477" w14:paraId="6E9DC314" w14:textId="77777777" w:rsidTr="00BA7D84">
        <w:trPr>
          <w:jc w:val="center"/>
          <w:trPrChange w:id="11879" w:author="Russ Ott" w:date="2022-05-16T11:54:00Z">
            <w:trPr>
              <w:jc w:val="center"/>
            </w:trPr>
          </w:trPrChange>
        </w:trPr>
        <w:tc>
          <w:tcPr>
            <w:tcW w:w="1170" w:type="dxa"/>
            <w:tcPrChange w:id="11880" w:author="Russ Ott" w:date="2022-05-16T11:54:00Z">
              <w:tcPr>
                <w:tcW w:w="1170" w:type="dxa"/>
              </w:tcPr>
            </w:tcPrChange>
          </w:tcPr>
          <w:p w14:paraId="4BDFE7B1" w14:textId="77777777" w:rsidR="00440477" w:rsidRDefault="00440477">
            <w:pPr>
              <w:pStyle w:val="TableText"/>
              <w:keepNext w:val="0"/>
              <w:pPrChange w:id="11881" w:author="Russ Ott" w:date="2022-05-16T11:54:00Z">
                <w:pPr>
                  <w:pStyle w:val="TableText"/>
                </w:pPr>
              </w:pPrChange>
            </w:pPr>
            <w:r>
              <w:lastRenderedPageBreak/>
              <w:t>11510-5</w:t>
            </w:r>
          </w:p>
        </w:tc>
        <w:tc>
          <w:tcPr>
            <w:tcW w:w="3195" w:type="dxa"/>
            <w:tcPrChange w:id="11882" w:author="Russ Ott" w:date="2022-05-16T11:54:00Z">
              <w:tcPr>
                <w:tcW w:w="3195" w:type="dxa"/>
              </w:tcPr>
            </w:tcPrChange>
          </w:tcPr>
          <w:p w14:paraId="67C84525" w14:textId="77777777" w:rsidR="00440477" w:rsidRDefault="00440477">
            <w:pPr>
              <w:pStyle w:val="TableText"/>
              <w:keepNext w:val="0"/>
              <w:pPrChange w:id="11883" w:author="Russ Ott" w:date="2022-05-16T11:54:00Z">
                <w:pPr>
                  <w:pStyle w:val="TableText"/>
                </w:pPr>
              </w:pPrChange>
            </w:pPr>
            <w:r>
              <w:t>LOINC</w:t>
            </w:r>
          </w:p>
        </w:tc>
        <w:tc>
          <w:tcPr>
            <w:tcW w:w="3195" w:type="dxa"/>
            <w:tcPrChange w:id="11884" w:author="Russ Ott" w:date="2022-05-16T11:54:00Z">
              <w:tcPr>
                <w:tcW w:w="3195" w:type="dxa"/>
              </w:tcPr>
            </w:tcPrChange>
          </w:tcPr>
          <w:p w14:paraId="0911801A" w14:textId="77777777" w:rsidR="00440477" w:rsidRDefault="00440477">
            <w:pPr>
              <w:pStyle w:val="TableText"/>
              <w:keepNext w:val="0"/>
              <w:pPrChange w:id="11885" w:author="Russ Ott" w:date="2022-05-16T11:54:00Z">
                <w:pPr>
                  <w:pStyle w:val="TableText"/>
                </w:pPr>
              </w:pPrChange>
            </w:pPr>
            <w:r>
              <w:t>urn:oid:2.16.840.1.113883.6.1</w:t>
            </w:r>
          </w:p>
        </w:tc>
        <w:tc>
          <w:tcPr>
            <w:tcW w:w="2520" w:type="dxa"/>
            <w:tcPrChange w:id="11886" w:author="Russ Ott" w:date="2022-05-16T11:54:00Z">
              <w:tcPr>
                <w:tcW w:w="2520" w:type="dxa"/>
              </w:tcPr>
            </w:tcPrChange>
          </w:tcPr>
          <w:p w14:paraId="7F6C08E2" w14:textId="77777777" w:rsidR="00440477" w:rsidRDefault="00440477">
            <w:pPr>
              <w:pStyle w:val="TableText"/>
              <w:keepNext w:val="0"/>
              <w:pPrChange w:id="11887" w:author="Russ Ott" w:date="2022-05-16T11:54:00Z">
                <w:pPr>
                  <w:pStyle w:val="TableText"/>
                </w:pPr>
              </w:pPrChange>
            </w:pPr>
            <w:r>
              <w:t>Psychology Progress note</w:t>
            </w:r>
          </w:p>
        </w:tc>
      </w:tr>
      <w:tr w:rsidR="00440477" w14:paraId="1F7B0CE5" w14:textId="77777777" w:rsidTr="00BA7D84">
        <w:trPr>
          <w:jc w:val="center"/>
          <w:trPrChange w:id="11888" w:author="Russ Ott" w:date="2022-05-16T11:54:00Z">
            <w:trPr>
              <w:jc w:val="center"/>
            </w:trPr>
          </w:trPrChange>
        </w:trPr>
        <w:tc>
          <w:tcPr>
            <w:tcW w:w="1440" w:type="dxa"/>
            <w:gridSpan w:val="4"/>
            <w:tcPrChange w:id="11889" w:author="Russ Ott" w:date="2022-05-16T11:54:00Z">
              <w:tcPr>
                <w:tcW w:w="1440" w:type="dxa"/>
                <w:gridSpan w:val="4"/>
              </w:tcPr>
            </w:tcPrChange>
          </w:tcPr>
          <w:p w14:paraId="3551D592" w14:textId="77777777" w:rsidR="00440477" w:rsidRDefault="00440477">
            <w:pPr>
              <w:pStyle w:val="TableText"/>
              <w:keepNext w:val="0"/>
              <w:pPrChange w:id="11890" w:author="Russ Ott" w:date="2022-05-16T11:54:00Z">
                <w:pPr>
                  <w:pStyle w:val="TableText"/>
                </w:pPr>
              </w:pPrChange>
            </w:pPr>
            <w:r>
              <w:t>...</w:t>
            </w:r>
          </w:p>
        </w:tc>
      </w:tr>
    </w:tbl>
    <w:p w14:paraId="4EAA7246" w14:textId="77777777" w:rsidR="00440477" w:rsidRDefault="00440477" w:rsidP="00440477">
      <w:pPr>
        <w:pStyle w:val="BodyText"/>
      </w:pPr>
    </w:p>
    <w:p w14:paraId="7BEED366" w14:textId="3D39E585" w:rsidR="00440477" w:rsidRDefault="00440477" w:rsidP="00440477">
      <w:pPr>
        <w:pStyle w:val="Caption"/>
      </w:pPr>
      <w:bookmarkStart w:id="11891" w:name="_Toc103325972"/>
      <w:bookmarkStart w:id="11892" w:name="_Toc82717681"/>
      <w:r>
        <w:t xml:space="preserve">Table </w:t>
      </w:r>
      <w:r>
        <w:fldChar w:fldCharType="begin"/>
      </w:r>
      <w:r>
        <w:instrText>SEQ Table \* ARABIC</w:instrText>
      </w:r>
      <w:r>
        <w:fldChar w:fldCharType="separate"/>
      </w:r>
      <w:del w:id="11893" w:author="Russ Ott" w:date="2022-05-16T11:54:00Z">
        <w:r w:rsidR="002F5B8D">
          <w:delText>20</w:delText>
        </w:r>
      </w:del>
      <w:ins w:id="11894" w:author="Russ Ott" w:date="2022-05-16T11:54:00Z">
        <w:r w:rsidR="00F1669B">
          <w:t>34</w:t>
        </w:r>
      </w:ins>
      <w:r>
        <w:fldChar w:fldCharType="end"/>
      </w:r>
      <w:r>
        <w:t xml:space="preserve">: </w:t>
      </w:r>
      <w:bookmarkStart w:id="11895" w:name="ONC_Administrative_Sex"/>
      <w:r>
        <w:t>ONC Administrative Sex</w:t>
      </w:r>
      <w:bookmarkEnd w:id="11891"/>
      <w:bookmarkEnd w:id="11892"/>
      <w:bookmarkEnd w:id="118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896"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06"/>
        <w:gridCol w:w="3074"/>
        <w:gridCol w:w="3074"/>
        <w:gridCol w:w="2426"/>
        <w:tblGridChange w:id="11897">
          <w:tblGrid>
            <w:gridCol w:w="1506"/>
            <w:gridCol w:w="3074"/>
            <w:gridCol w:w="3074"/>
            <w:gridCol w:w="2426"/>
          </w:tblGrid>
        </w:tblGridChange>
      </w:tblGrid>
      <w:tr w:rsidR="00440477" w14:paraId="652E7253" w14:textId="77777777" w:rsidTr="00BA7D84">
        <w:trPr>
          <w:jc w:val="center"/>
          <w:trPrChange w:id="11898" w:author="Russ Ott" w:date="2022-05-16T11:54:00Z">
            <w:trPr>
              <w:jc w:val="center"/>
            </w:trPr>
          </w:trPrChange>
        </w:trPr>
        <w:tc>
          <w:tcPr>
            <w:tcW w:w="1440" w:type="dxa"/>
            <w:gridSpan w:val="4"/>
            <w:tcPrChange w:id="11899" w:author="Russ Ott" w:date="2022-05-16T11:54:00Z">
              <w:tcPr>
                <w:tcW w:w="1440" w:type="dxa"/>
                <w:gridSpan w:val="4"/>
              </w:tcPr>
            </w:tcPrChange>
          </w:tcPr>
          <w:p w14:paraId="1430E672" w14:textId="77777777" w:rsidR="00440477" w:rsidRDefault="00440477" w:rsidP="00BA7D84">
            <w:pPr>
              <w:pStyle w:val="TableText"/>
            </w:pPr>
            <w:r>
              <w:t>Value Set: ONC Administrative Sex urn:oid:2.16.840.1.113762.1.4.1</w:t>
            </w:r>
          </w:p>
          <w:p w14:paraId="33055697" w14:textId="77777777" w:rsidR="00440477" w:rsidRDefault="00440477" w:rsidP="00BA7D84">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6ED7BB04" w14:textId="159F01E8" w:rsidR="00440477" w:rsidRDefault="00440477" w:rsidP="00BA7D84">
            <w:pPr>
              <w:pStyle w:val="TableText"/>
            </w:pPr>
            <w:r>
              <w:t xml:space="preserve">Value Set Source: </w:t>
            </w:r>
            <w:r w:rsidR="001C172D">
              <w:fldChar w:fldCharType="begin"/>
            </w:r>
            <w:r w:rsidR="001C172D">
              <w:instrText xml:space="preserve"> HYPERLINK "https://vsac.nlm.nih.gov/valueset/2.16.840.1.113762.1.4.1/expansion" </w:instrText>
            </w:r>
            <w:r w:rsidR="001C172D">
              <w:fldChar w:fldCharType="separate"/>
            </w:r>
            <w:r>
              <w:rPr>
                <w:rStyle w:val="HyperlinkCourierBold"/>
              </w:rPr>
              <w:t>https://vsac.nlm.nih.gov/valueset/2.16.840.1.113762.1.4.1/expansion</w:t>
            </w:r>
            <w:r w:rsidR="001C172D">
              <w:rPr>
                <w:rStyle w:val="HyperlinkCourierBold"/>
              </w:rPr>
              <w:fldChar w:fldCharType="end"/>
            </w:r>
          </w:p>
        </w:tc>
      </w:tr>
      <w:tr w:rsidR="001C172D" w14:paraId="7F92D93F" w14:textId="77777777" w:rsidTr="00BA7D84">
        <w:trPr>
          <w:cantSplit/>
          <w:tblHeader/>
          <w:jc w:val="center"/>
        </w:trPr>
        <w:tc>
          <w:tcPr>
            <w:tcW w:w="1560" w:type="dxa"/>
            <w:shd w:val="clear" w:color="auto" w:fill="E6E6E6"/>
          </w:tcPr>
          <w:p w14:paraId="41E4CD51" w14:textId="77777777" w:rsidR="00440477" w:rsidRDefault="00440477" w:rsidP="00BA7D84">
            <w:pPr>
              <w:pStyle w:val="TableHead"/>
            </w:pPr>
            <w:r>
              <w:t>Code</w:t>
            </w:r>
          </w:p>
        </w:tc>
        <w:tc>
          <w:tcPr>
            <w:tcW w:w="3000" w:type="dxa"/>
            <w:shd w:val="clear" w:color="auto" w:fill="E6E6E6"/>
          </w:tcPr>
          <w:p w14:paraId="01A57D3D" w14:textId="77777777" w:rsidR="00440477" w:rsidRDefault="00440477" w:rsidP="00BA7D84">
            <w:pPr>
              <w:pStyle w:val="TableHead"/>
            </w:pPr>
            <w:r>
              <w:t>Code System</w:t>
            </w:r>
          </w:p>
        </w:tc>
        <w:tc>
          <w:tcPr>
            <w:tcW w:w="3000" w:type="dxa"/>
            <w:shd w:val="clear" w:color="auto" w:fill="E6E6E6"/>
          </w:tcPr>
          <w:p w14:paraId="44C23459" w14:textId="77777777" w:rsidR="00440477" w:rsidRDefault="00440477" w:rsidP="00BA7D84">
            <w:pPr>
              <w:pStyle w:val="TableHead"/>
            </w:pPr>
            <w:r>
              <w:t>Code System OID</w:t>
            </w:r>
          </w:p>
        </w:tc>
        <w:tc>
          <w:tcPr>
            <w:tcW w:w="2520" w:type="dxa"/>
            <w:shd w:val="clear" w:color="auto" w:fill="E6E6E6"/>
          </w:tcPr>
          <w:p w14:paraId="695F1418" w14:textId="77777777" w:rsidR="00440477" w:rsidRDefault="00440477" w:rsidP="00BA7D84">
            <w:pPr>
              <w:pStyle w:val="TableHead"/>
            </w:pPr>
            <w:r>
              <w:t>Print Name</w:t>
            </w:r>
          </w:p>
        </w:tc>
      </w:tr>
      <w:tr w:rsidR="00440477" w14:paraId="0EB14D48" w14:textId="77777777" w:rsidTr="00BA7D84">
        <w:trPr>
          <w:jc w:val="center"/>
          <w:trPrChange w:id="11900" w:author="Russ Ott" w:date="2022-05-16T11:54:00Z">
            <w:trPr>
              <w:jc w:val="center"/>
            </w:trPr>
          </w:trPrChange>
        </w:trPr>
        <w:tc>
          <w:tcPr>
            <w:tcW w:w="1170" w:type="dxa"/>
            <w:tcPrChange w:id="11901" w:author="Russ Ott" w:date="2022-05-16T11:54:00Z">
              <w:tcPr>
                <w:tcW w:w="1170" w:type="dxa"/>
              </w:tcPr>
            </w:tcPrChange>
          </w:tcPr>
          <w:p w14:paraId="3FA541BE" w14:textId="77777777" w:rsidR="00440477" w:rsidRDefault="00440477" w:rsidP="00BA7D84">
            <w:pPr>
              <w:pStyle w:val="TableText"/>
            </w:pPr>
            <w:r>
              <w:t>F</w:t>
            </w:r>
          </w:p>
        </w:tc>
        <w:tc>
          <w:tcPr>
            <w:tcW w:w="3195" w:type="dxa"/>
            <w:tcPrChange w:id="11902" w:author="Russ Ott" w:date="2022-05-16T11:54:00Z">
              <w:tcPr>
                <w:tcW w:w="3195" w:type="dxa"/>
              </w:tcPr>
            </w:tcPrChange>
          </w:tcPr>
          <w:p w14:paraId="41D7F99A" w14:textId="77777777" w:rsidR="00440477" w:rsidRDefault="00440477" w:rsidP="00BA7D84">
            <w:pPr>
              <w:pStyle w:val="TableText"/>
            </w:pPr>
            <w:r>
              <w:t>Administrative Gender</w:t>
            </w:r>
          </w:p>
        </w:tc>
        <w:tc>
          <w:tcPr>
            <w:tcW w:w="3195" w:type="dxa"/>
            <w:tcPrChange w:id="11903" w:author="Russ Ott" w:date="2022-05-16T11:54:00Z">
              <w:tcPr>
                <w:tcW w:w="3195" w:type="dxa"/>
              </w:tcPr>
            </w:tcPrChange>
          </w:tcPr>
          <w:p w14:paraId="158F7226" w14:textId="77777777" w:rsidR="00440477" w:rsidRDefault="00440477" w:rsidP="00BA7D84">
            <w:pPr>
              <w:pStyle w:val="TableText"/>
            </w:pPr>
            <w:r>
              <w:t>urn:oid:2.16.840.1.113883.5.1</w:t>
            </w:r>
          </w:p>
        </w:tc>
        <w:tc>
          <w:tcPr>
            <w:tcW w:w="2520" w:type="dxa"/>
            <w:tcPrChange w:id="11904" w:author="Russ Ott" w:date="2022-05-16T11:54:00Z">
              <w:tcPr>
                <w:tcW w:w="2520" w:type="dxa"/>
              </w:tcPr>
            </w:tcPrChange>
          </w:tcPr>
          <w:p w14:paraId="3B1AD02E" w14:textId="77777777" w:rsidR="00440477" w:rsidRDefault="00440477" w:rsidP="00BA7D84">
            <w:pPr>
              <w:pStyle w:val="TableText"/>
            </w:pPr>
            <w:r>
              <w:t>Female</w:t>
            </w:r>
          </w:p>
        </w:tc>
      </w:tr>
      <w:tr w:rsidR="00440477" w14:paraId="0F3CC822" w14:textId="77777777" w:rsidTr="00BA7D84">
        <w:trPr>
          <w:jc w:val="center"/>
          <w:trPrChange w:id="11905" w:author="Russ Ott" w:date="2022-05-16T11:54:00Z">
            <w:trPr>
              <w:jc w:val="center"/>
            </w:trPr>
          </w:trPrChange>
        </w:trPr>
        <w:tc>
          <w:tcPr>
            <w:tcW w:w="1170" w:type="dxa"/>
            <w:tcPrChange w:id="11906" w:author="Russ Ott" w:date="2022-05-16T11:54:00Z">
              <w:tcPr>
                <w:tcW w:w="1170" w:type="dxa"/>
              </w:tcPr>
            </w:tcPrChange>
          </w:tcPr>
          <w:p w14:paraId="42EE6B18" w14:textId="77777777" w:rsidR="00440477" w:rsidRDefault="00440477" w:rsidP="00BA7D84">
            <w:pPr>
              <w:pStyle w:val="TableText"/>
            </w:pPr>
            <w:r>
              <w:t>M</w:t>
            </w:r>
          </w:p>
        </w:tc>
        <w:tc>
          <w:tcPr>
            <w:tcW w:w="3195" w:type="dxa"/>
            <w:tcPrChange w:id="11907" w:author="Russ Ott" w:date="2022-05-16T11:54:00Z">
              <w:tcPr>
                <w:tcW w:w="3195" w:type="dxa"/>
              </w:tcPr>
            </w:tcPrChange>
          </w:tcPr>
          <w:p w14:paraId="4F8F4A70" w14:textId="77777777" w:rsidR="00440477" w:rsidRDefault="00440477" w:rsidP="00BA7D84">
            <w:pPr>
              <w:pStyle w:val="TableText"/>
            </w:pPr>
            <w:r>
              <w:t>Administrative Gender</w:t>
            </w:r>
          </w:p>
        </w:tc>
        <w:tc>
          <w:tcPr>
            <w:tcW w:w="3195" w:type="dxa"/>
            <w:tcPrChange w:id="11908" w:author="Russ Ott" w:date="2022-05-16T11:54:00Z">
              <w:tcPr>
                <w:tcW w:w="3195" w:type="dxa"/>
              </w:tcPr>
            </w:tcPrChange>
          </w:tcPr>
          <w:p w14:paraId="472798E8" w14:textId="77777777" w:rsidR="00440477" w:rsidRDefault="00440477" w:rsidP="00BA7D84">
            <w:pPr>
              <w:pStyle w:val="TableText"/>
            </w:pPr>
            <w:r>
              <w:t>urn:oid:2.16.840.1.113883.5.1</w:t>
            </w:r>
          </w:p>
        </w:tc>
        <w:tc>
          <w:tcPr>
            <w:tcW w:w="2520" w:type="dxa"/>
            <w:tcPrChange w:id="11909" w:author="Russ Ott" w:date="2022-05-16T11:54:00Z">
              <w:tcPr>
                <w:tcW w:w="2520" w:type="dxa"/>
              </w:tcPr>
            </w:tcPrChange>
          </w:tcPr>
          <w:p w14:paraId="5521DD8A" w14:textId="77777777" w:rsidR="00440477" w:rsidRDefault="00440477" w:rsidP="00BA7D84">
            <w:pPr>
              <w:pStyle w:val="TableText"/>
            </w:pPr>
            <w:r>
              <w:t>Male</w:t>
            </w:r>
          </w:p>
        </w:tc>
      </w:tr>
    </w:tbl>
    <w:p w14:paraId="29D68164" w14:textId="77777777" w:rsidR="00440477" w:rsidRDefault="00440477" w:rsidP="00440477">
      <w:pPr>
        <w:pStyle w:val="BodyText"/>
      </w:pPr>
    </w:p>
    <w:p w14:paraId="252EA648" w14:textId="7126F448" w:rsidR="00440477" w:rsidRDefault="00440477" w:rsidP="00440477">
      <w:pPr>
        <w:pStyle w:val="Caption"/>
      </w:pPr>
      <w:bookmarkStart w:id="11910" w:name="_Toc103325973"/>
      <w:bookmarkStart w:id="11911" w:name="_Toc82717682"/>
      <w:r>
        <w:t xml:space="preserve">Table </w:t>
      </w:r>
      <w:r>
        <w:fldChar w:fldCharType="begin"/>
      </w:r>
      <w:r>
        <w:instrText>SEQ Table \* ARABIC</w:instrText>
      </w:r>
      <w:r>
        <w:fldChar w:fldCharType="separate"/>
      </w:r>
      <w:del w:id="11912" w:author="Russ Ott" w:date="2022-05-16T11:54:00Z">
        <w:r w:rsidR="002F5B8D">
          <w:delText>21</w:delText>
        </w:r>
      </w:del>
      <w:ins w:id="11913" w:author="Russ Ott" w:date="2022-05-16T11:54:00Z">
        <w:r w:rsidR="00F1669B">
          <w:t>35</w:t>
        </w:r>
      </w:ins>
      <w:r>
        <w:fldChar w:fldCharType="end"/>
      </w:r>
      <w:r>
        <w:t xml:space="preserve">: </w:t>
      </w:r>
      <w:bookmarkStart w:id="11914" w:name="ActStatus"/>
      <w:r>
        <w:t>ActStatus</w:t>
      </w:r>
      <w:bookmarkEnd w:id="11910"/>
      <w:bookmarkEnd w:id="11911"/>
      <w:bookmarkEnd w:id="119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915"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06"/>
        <w:gridCol w:w="3074"/>
        <w:gridCol w:w="3074"/>
        <w:gridCol w:w="2426"/>
        <w:tblGridChange w:id="11916">
          <w:tblGrid>
            <w:gridCol w:w="1506"/>
            <w:gridCol w:w="3074"/>
            <w:gridCol w:w="3074"/>
            <w:gridCol w:w="2426"/>
          </w:tblGrid>
        </w:tblGridChange>
      </w:tblGrid>
      <w:tr w:rsidR="00440477" w14:paraId="545A2E56" w14:textId="77777777" w:rsidTr="00BA7D84">
        <w:trPr>
          <w:jc w:val="center"/>
          <w:trPrChange w:id="11917" w:author="Russ Ott" w:date="2022-05-16T11:54:00Z">
            <w:trPr>
              <w:jc w:val="center"/>
            </w:trPr>
          </w:trPrChange>
        </w:trPr>
        <w:tc>
          <w:tcPr>
            <w:tcW w:w="1440" w:type="dxa"/>
            <w:gridSpan w:val="4"/>
            <w:tcPrChange w:id="11918" w:author="Russ Ott" w:date="2022-05-16T11:54:00Z">
              <w:tcPr>
                <w:tcW w:w="1440" w:type="dxa"/>
                <w:gridSpan w:val="4"/>
              </w:tcPr>
            </w:tcPrChange>
          </w:tcPr>
          <w:p w14:paraId="09ADE08A" w14:textId="77777777" w:rsidR="00440477" w:rsidRDefault="00440477" w:rsidP="00BA7D84">
            <w:pPr>
              <w:pStyle w:val="TableText"/>
            </w:pPr>
            <w:r>
              <w:t>Value Set: ActStatus urn:oid:2.16.840.1.113883.1.11.15933</w:t>
            </w:r>
          </w:p>
          <w:p w14:paraId="6E8BD370" w14:textId="77777777" w:rsidR="00440477" w:rsidRDefault="00440477" w:rsidP="00BA7D84">
            <w:pPr>
              <w:pStyle w:val="TableText"/>
            </w:pPr>
            <w:r>
              <w:t>Contains the names (codes) for each of the states in the state-machine of the RIM Act class.</w:t>
            </w:r>
          </w:p>
          <w:p w14:paraId="053B7091" w14:textId="71C81011" w:rsidR="00440477" w:rsidRDefault="00440477" w:rsidP="00BA7D84">
            <w:pPr>
              <w:pStyle w:val="TableText"/>
            </w:pPr>
            <w:r>
              <w:t xml:space="preserve">Value Set Source: </w:t>
            </w:r>
            <w:r w:rsidR="001C172D">
              <w:fldChar w:fldCharType="begin"/>
            </w:r>
            <w:r w:rsidR="001C172D">
              <w:instrText xml:space="preserve"> HYPERLINK "https://vsac.nlm.nih.gov/valueset/2.16.840.1.113883.1.11.15933/expansion" </w:instrText>
            </w:r>
            <w:r w:rsidR="001C172D">
              <w:fldChar w:fldCharType="separate"/>
            </w:r>
            <w:r>
              <w:rPr>
                <w:rStyle w:val="HyperlinkCourierBold"/>
              </w:rPr>
              <w:t>https://vsac.nlm.nih.gov/valueset/2.16.840.1.113883.1.11.15933/expansion</w:t>
            </w:r>
            <w:r w:rsidR="001C172D">
              <w:rPr>
                <w:rStyle w:val="HyperlinkCourierBold"/>
              </w:rPr>
              <w:fldChar w:fldCharType="end"/>
            </w:r>
          </w:p>
        </w:tc>
      </w:tr>
      <w:tr w:rsidR="001C172D" w14:paraId="1EB8F6E7" w14:textId="77777777" w:rsidTr="00BA7D84">
        <w:trPr>
          <w:cantSplit/>
          <w:tblHeader/>
          <w:jc w:val="center"/>
        </w:trPr>
        <w:tc>
          <w:tcPr>
            <w:tcW w:w="1560" w:type="dxa"/>
            <w:shd w:val="clear" w:color="auto" w:fill="E6E6E6"/>
          </w:tcPr>
          <w:p w14:paraId="22B073E8" w14:textId="77777777" w:rsidR="00440477" w:rsidRDefault="00440477" w:rsidP="00BA7D84">
            <w:pPr>
              <w:pStyle w:val="TableHead"/>
            </w:pPr>
            <w:r>
              <w:t>Code</w:t>
            </w:r>
          </w:p>
        </w:tc>
        <w:tc>
          <w:tcPr>
            <w:tcW w:w="3000" w:type="dxa"/>
            <w:shd w:val="clear" w:color="auto" w:fill="E6E6E6"/>
          </w:tcPr>
          <w:p w14:paraId="665B5CE0" w14:textId="77777777" w:rsidR="00440477" w:rsidRDefault="00440477" w:rsidP="00BA7D84">
            <w:pPr>
              <w:pStyle w:val="TableHead"/>
            </w:pPr>
            <w:r>
              <w:t>Code System</w:t>
            </w:r>
          </w:p>
        </w:tc>
        <w:tc>
          <w:tcPr>
            <w:tcW w:w="3000" w:type="dxa"/>
            <w:shd w:val="clear" w:color="auto" w:fill="E6E6E6"/>
          </w:tcPr>
          <w:p w14:paraId="5A06F628" w14:textId="77777777" w:rsidR="00440477" w:rsidRDefault="00440477" w:rsidP="00BA7D84">
            <w:pPr>
              <w:pStyle w:val="TableHead"/>
            </w:pPr>
            <w:r>
              <w:t>Code System OID</w:t>
            </w:r>
          </w:p>
        </w:tc>
        <w:tc>
          <w:tcPr>
            <w:tcW w:w="2520" w:type="dxa"/>
            <w:shd w:val="clear" w:color="auto" w:fill="E6E6E6"/>
          </w:tcPr>
          <w:p w14:paraId="581E553D" w14:textId="77777777" w:rsidR="00440477" w:rsidRDefault="00440477" w:rsidP="00BA7D84">
            <w:pPr>
              <w:pStyle w:val="TableHead"/>
            </w:pPr>
            <w:r>
              <w:t>Print Name</w:t>
            </w:r>
          </w:p>
        </w:tc>
      </w:tr>
      <w:tr w:rsidR="00440477" w14:paraId="5BB3C728" w14:textId="77777777" w:rsidTr="00BA7D84">
        <w:trPr>
          <w:jc w:val="center"/>
          <w:trPrChange w:id="11919" w:author="Russ Ott" w:date="2022-05-16T11:54:00Z">
            <w:trPr>
              <w:jc w:val="center"/>
            </w:trPr>
          </w:trPrChange>
        </w:trPr>
        <w:tc>
          <w:tcPr>
            <w:tcW w:w="1170" w:type="dxa"/>
            <w:tcPrChange w:id="11920" w:author="Russ Ott" w:date="2022-05-16T11:54:00Z">
              <w:tcPr>
                <w:tcW w:w="1170" w:type="dxa"/>
              </w:tcPr>
            </w:tcPrChange>
          </w:tcPr>
          <w:p w14:paraId="38E4CB6B" w14:textId="77777777" w:rsidR="00440477" w:rsidRDefault="00440477" w:rsidP="00BA7D84">
            <w:pPr>
              <w:pStyle w:val="TableText"/>
            </w:pPr>
            <w:r>
              <w:t>normal</w:t>
            </w:r>
          </w:p>
        </w:tc>
        <w:tc>
          <w:tcPr>
            <w:tcW w:w="3195" w:type="dxa"/>
            <w:tcPrChange w:id="11921" w:author="Russ Ott" w:date="2022-05-16T11:54:00Z">
              <w:tcPr>
                <w:tcW w:w="3195" w:type="dxa"/>
              </w:tcPr>
            </w:tcPrChange>
          </w:tcPr>
          <w:p w14:paraId="3C5C96FF" w14:textId="77777777" w:rsidR="00440477" w:rsidRDefault="00440477" w:rsidP="00BA7D84">
            <w:pPr>
              <w:pStyle w:val="TableText"/>
            </w:pPr>
            <w:r>
              <w:t>HL7ActStatus</w:t>
            </w:r>
          </w:p>
        </w:tc>
        <w:tc>
          <w:tcPr>
            <w:tcW w:w="3195" w:type="dxa"/>
            <w:tcPrChange w:id="11922" w:author="Russ Ott" w:date="2022-05-16T11:54:00Z">
              <w:tcPr>
                <w:tcW w:w="3195" w:type="dxa"/>
              </w:tcPr>
            </w:tcPrChange>
          </w:tcPr>
          <w:p w14:paraId="47198748" w14:textId="77777777" w:rsidR="00440477" w:rsidRDefault="00440477" w:rsidP="00BA7D84">
            <w:pPr>
              <w:pStyle w:val="TableText"/>
            </w:pPr>
            <w:r>
              <w:t>urn:oid:2.16.840.1.113883.5.14</w:t>
            </w:r>
          </w:p>
        </w:tc>
        <w:tc>
          <w:tcPr>
            <w:tcW w:w="2520" w:type="dxa"/>
            <w:tcPrChange w:id="11923" w:author="Russ Ott" w:date="2022-05-16T11:54:00Z">
              <w:tcPr>
                <w:tcW w:w="2520" w:type="dxa"/>
              </w:tcPr>
            </w:tcPrChange>
          </w:tcPr>
          <w:p w14:paraId="3967BC68" w14:textId="77777777" w:rsidR="00440477" w:rsidRDefault="00440477" w:rsidP="00BA7D84">
            <w:pPr>
              <w:pStyle w:val="TableText"/>
            </w:pPr>
            <w:r>
              <w:t>normal</w:t>
            </w:r>
          </w:p>
        </w:tc>
      </w:tr>
      <w:tr w:rsidR="00440477" w14:paraId="33256A8A" w14:textId="77777777" w:rsidTr="00BA7D84">
        <w:trPr>
          <w:jc w:val="center"/>
          <w:trPrChange w:id="11924" w:author="Russ Ott" w:date="2022-05-16T11:54:00Z">
            <w:trPr>
              <w:jc w:val="center"/>
            </w:trPr>
          </w:trPrChange>
        </w:trPr>
        <w:tc>
          <w:tcPr>
            <w:tcW w:w="1170" w:type="dxa"/>
            <w:tcPrChange w:id="11925" w:author="Russ Ott" w:date="2022-05-16T11:54:00Z">
              <w:tcPr>
                <w:tcW w:w="1170" w:type="dxa"/>
              </w:tcPr>
            </w:tcPrChange>
          </w:tcPr>
          <w:p w14:paraId="1AEC4085" w14:textId="77777777" w:rsidR="00440477" w:rsidRDefault="00440477" w:rsidP="00BA7D84">
            <w:pPr>
              <w:pStyle w:val="TableText"/>
            </w:pPr>
            <w:r>
              <w:t>aborted</w:t>
            </w:r>
          </w:p>
        </w:tc>
        <w:tc>
          <w:tcPr>
            <w:tcW w:w="3195" w:type="dxa"/>
            <w:tcPrChange w:id="11926" w:author="Russ Ott" w:date="2022-05-16T11:54:00Z">
              <w:tcPr>
                <w:tcW w:w="3195" w:type="dxa"/>
              </w:tcPr>
            </w:tcPrChange>
          </w:tcPr>
          <w:p w14:paraId="7473F2DF" w14:textId="77777777" w:rsidR="00440477" w:rsidRDefault="00440477" w:rsidP="00BA7D84">
            <w:pPr>
              <w:pStyle w:val="TableText"/>
            </w:pPr>
            <w:r>
              <w:t>HL7ActStatus</w:t>
            </w:r>
          </w:p>
        </w:tc>
        <w:tc>
          <w:tcPr>
            <w:tcW w:w="3195" w:type="dxa"/>
            <w:tcPrChange w:id="11927" w:author="Russ Ott" w:date="2022-05-16T11:54:00Z">
              <w:tcPr>
                <w:tcW w:w="3195" w:type="dxa"/>
              </w:tcPr>
            </w:tcPrChange>
          </w:tcPr>
          <w:p w14:paraId="1F395CEF" w14:textId="77777777" w:rsidR="00440477" w:rsidRDefault="00440477" w:rsidP="00BA7D84">
            <w:pPr>
              <w:pStyle w:val="TableText"/>
            </w:pPr>
            <w:r>
              <w:t>urn:oid:2.16.840.1.113883.5.14</w:t>
            </w:r>
          </w:p>
        </w:tc>
        <w:tc>
          <w:tcPr>
            <w:tcW w:w="2520" w:type="dxa"/>
            <w:tcPrChange w:id="11928" w:author="Russ Ott" w:date="2022-05-16T11:54:00Z">
              <w:tcPr>
                <w:tcW w:w="2520" w:type="dxa"/>
              </w:tcPr>
            </w:tcPrChange>
          </w:tcPr>
          <w:p w14:paraId="76AF037B" w14:textId="77777777" w:rsidR="00440477" w:rsidRDefault="00440477" w:rsidP="00BA7D84">
            <w:pPr>
              <w:pStyle w:val="TableText"/>
            </w:pPr>
            <w:r>
              <w:t>aborted</w:t>
            </w:r>
          </w:p>
        </w:tc>
      </w:tr>
      <w:tr w:rsidR="00440477" w14:paraId="3C29E60B" w14:textId="77777777" w:rsidTr="00BA7D84">
        <w:trPr>
          <w:jc w:val="center"/>
          <w:trPrChange w:id="11929" w:author="Russ Ott" w:date="2022-05-16T11:54:00Z">
            <w:trPr>
              <w:jc w:val="center"/>
            </w:trPr>
          </w:trPrChange>
        </w:trPr>
        <w:tc>
          <w:tcPr>
            <w:tcW w:w="1170" w:type="dxa"/>
            <w:tcPrChange w:id="11930" w:author="Russ Ott" w:date="2022-05-16T11:54:00Z">
              <w:tcPr>
                <w:tcW w:w="1170" w:type="dxa"/>
              </w:tcPr>
            </w:tcPrChange>
          </w:tcPr>
          <w:p w14:paraId="3D74F67E" w14:textId="77777777" w:rsidR="00440477" w:rsidRDefault="00440477" w:rsidP="00BA7D84">
            <w:pPr>
              <w:pStyle w:val="TableText"/>
            </w:pPr>
            <w:r>
              <w:t>active</w:t>
            </w:r>
          </w:p>
        </w:tc>
        <w:tc>
          <w:tcPr>
            <w:tcW w:w="3195" w:type="dxa"/>
            <w:tcPrChange w:id="11931" w:author="Russ Ott" w:date="2022-05-16T11:54:00Z">
              <w:tcPr>
                <w:tcW w:w="3195" w:type="dxa"/>
              </w:tcPr>
            </w:tcPrChange>
          </w:tcPr>
          <w:p w14:paraId="4B2108C1" w14:textId="77777777" w:rsidR="00440477" w:rsidRDefault="00440477" w:rsidP="00BA7D84">
            <w:pPr>
              <w:pStyle w:val="TableText"/>
            </w:pPr>
            <w:r>
              <w:t>HL7ActStatus</w:t>
            </w:r>
          </w:p>
        </w:tc>
        <w:tc>
          <w:tcPr>
            <w:tcW w:w="3195" w:type="dxa"/>
            <w:tcPrChange w:id="11932" w:author="Russ Ott" w:date="2022-05-16T11:54:00Z">
              <w:tcPr>
                <w:tcW w:w="3195" w:type="dxa"/>
              </w:tcPr>
            </w:tcPrChange>
          </w:tcPr>
          <w:p w14:paraId="4D59AACE" w14:textId="77777777" w:rsidR="00440477" w:rsidRDefault="00440477" w:rsidP="00BA7D84">
            <w:pPr>
              <w:pStyle w:val="TableText"/>
            </w:pPr>
            <w:r>
              <w:t>urn:oid:2.16.840.1.113883.5.14</w:t>
            </w:r>
          </w:p>
        </w:tc>
        <w:tc>
          <w:tcPr>
            <w:tcW w:w="2520" w:type="dxa"/>
            <w:tcPrChange w:id="11933" w:author="Russ Ott" w:date="2022-05-16T11:54:00Z">
              <w:tcPr>
                <w:tcW w:w="2520" w:type="dxa"/>
              </w:tcPr>
            </w:tcPrChange>
          </w:tcPr>
          <w:p w14:paraId="03FA80C0" w14:textId="77777777" w:rsidR="00440477" w:rsidRDefault="00440477" w:rsidP="00BA7D84">
            <w:pPr>
              <w:pStyle w:val="TableText"/>
            </w:pPr>
            <w:r>
              <w:t>active</w:t>
            </w:r>
          </w:p>
        </w:tc>
      </w:tr>
      <w:tr w:rsidR="00440477" w14:paraId="1C675FA7" w14:textId="77777777" w:rsidTr="00BA7D84">
        <w:trPr>
          <w:jc w:val="center"/>
          <w:trPrChange w:id="11934" w:author="Russ Ott" w:date="2022-05-16T11:54:00Z">
            <w:trPr>
              <w:jc w:val="center"/>
            </w:trPr>
          </w:trPrChange>
        </w:trPr>
        <w:tc>
          <w:tcPr>
            <w:tcW w:w="1170" w:type="dxa"/>
            <w:tcPrChange w:id="11935" w:author="Russ Ott" w:date="2022-05-16T11:54:00Z">
              <w:tcPr>
                <w:tcW w:w="1170" w:type="dxa"/>
              </w:tcPr>
            </w:tcPrChange>
          </w:tcPr>
          <w:p w14:paraId="2E6B18DA" w14:textId="77777777" w:rsidR="00440477" w:rsidRDefault="00440477" w:rsidP="00BA7D84">
            <w:pPr>
              <w:pStyle w:val="TableText"/>
            </w:pPr>
            <w:r>
              <w:t>cancelled</w:t>
            </w:r>
          </w:p>
        </w:tc>
        <w:tc>
          <w:tcPr>
            <w:tcW w:w="3195" w:type="dxa"/>
            <w:tcPrChange w:id="11936" w:author="Russ Ott" w:date="2022-05-16T11:54:00Z">
              <w:tcPr>
                <w:tcW w:w="3195" w:type="dxa"/>
              </w:tcPr>
            </w:tcPrChange>
          </w:tcPr>
          <w:p w14:paraId="5DA52967" w14:textId="77777777" w:rsidR="00440477" w:rsidRDefault="00440477" w:rsidP="00BA7D84">
            <w:pPr>
              <w:pStyle w:val="TableText"/>
            </w:pPr>
            <w:r>
              <w:t>HL7ActStatus</w:t>
            </w:r>
          </w:p>
        </w:tc>
        <w:tc>
          <w:tcPr>
            <w:tcW w:w="3195" w:type="dxa"/>
            <w:tcPrChange w:id="11937" w:author="Russ Ott" w:date="2022-05-16T11:54:00Z">
              <w:tcPr>
                <w:tcW w:w="3195" w:type="dxa"/>
              </w:tcPr>
            </w:tcPrChange>
          </w:tcPr>
          <w:p w14:paraId="243235D4" w14:textId="77777777" w:rsidR="00440477" w:rsidRDefault="00440477" w:rsidP="00BA7D84">
            <w:pPr>
              <w:pStyle w:val="TableText"/>
            </w:pPr>
            <w:r>
              <w:t>urn:oid:2.16.840.1.113883.5.14</w:t>
            </w:r>
          </w:p>
        </w:tc>
        <w:tc>
          <w:tcPr>
            <w:tcW w:w="2520" w:type="dxa"/>
            <w:tcPrChange w:id="11938" w:author="Russ Ott" w:date="2022-05-16T11:54:00Z">
              <w:tcPr>
                <w:tcW w:w="2520" w:type="dxa"/>
              </w:tcPr>
            </w:tcPrChange>
          </w:tcPr>
          <w:p w14:paraId="3547BE96" w14:textId="77777777" w:rsidR="00440477" w:rsidRDefault="00440477" w:rsidP="00BA7D84">
            <w:pPr>
              <w:pStyle w:val="TableText"/>
            </w:pPr>
            <w:r>
              <w:t>cancelled</w:t>
            </w:r>
          </w:p>
        </w:tc>
      </w:tr>
      <w:tr w:rsidR="00440477" w14:paraId="1E839035" w14:textId="77777777" w:rsidTr="00BA7D84">
        <w:trPr>
          <w:jc w:val="center"/>
          <w:trPrChange w:id="11939" w:author="Russ Ott" w:date="2022-05-16T11:54:00Z">
            <w:trPr>
              <w:jc w:val="center"/>
            </w:trPr>
          </w:trPrChange>
        </w:trPr>
        <w:tc>
          <w:tcPr>
            <w:tcW w:w="1170" w:type="dxa"/>
            <w:tcPrChange w:id="11940" w:author="Russ Ott" w:date="2022-05-16T11:54:00Z">
              <w:tcPr>
                <w:tcW w:w="1170" w:type="dxa"/>
              </w:tcPr>
            </w:tcPrChange>
          </w:tcPr>
          <w:p w14:paraId="44CD575E" w14:textId="77777777" w:rsidR="00440477" w:rsidRDefault="00440477" w:rsidP="00BA7D84">
            <w:pPr>
              <w:pStyle w:val="TableText"/>
            </w:pPr>
            <w:r>
              <w:t>completed</w:t>
            </w:r>
          </w:p>
        </w:tc>
        <w:tc>
          <w:tcPr>
            <w:tcW w:w="3195" w:type="dxa"/>
            <w:tcPrChange w:id="11941" w:author="Russ Ott" w:date="2022-05-16T11:54:00Z">
              <w:tcPr>
                <w:tcW w:w="3195" w:type="dxa"/>
              </w:tcPr>
            </w:tcPrChange>
          </w:tcPr>
          <w:p w14:paraId="149D98DA" w14:textId="77777777" w:rsidR="00440477" w:rsidRDefault="00440477" w:rsidP="00BA7D84">
            <w:pPr>
              <w:pStyle w:val="TableText"/>
            </w:pPr>
            <w:r>
              <w:t>HL7ActStatus</w:t>
            </w:r>
          </w:p>
        </w:tc>
        <w:tc>
          <w:tcPr>
            <w:tcW w:w="3195" w:type="dxa"/>
            <w:tcPrChange w:id="11942" w:author="Russ Ott" w:date="2022-05-16T11:54:00Z">
              <w:tcPr>
                <w:tcW w:w="3195" w:type="dxa"/>
              </w:tcPr>
            </w:tcPrChange>
          </w:tcPr>
          <w:p w14:paraId="7CFDA5A7" w14:textId="77777777" w:rsidR="00440477" w:rsidRDefault="00440477" w:rsidP="00BA7D84">
            <w:pPr>
              <w:pStyle w:val="TableText"/>
            </w:pPr>
            <w:r>
              <w:t>urn:oid:2.16.840.1.113883.5.14</w:t>
            </w:r>
          </w:p>
        </w:tc>
        <w:tc>
          <w:tcPr>
            <w:tcW w:w="2520" w:type="dxa"/>
            <w:tcPrChange w:id="11943" w:author="Russ Ott" w:date="2022-05-16T11:54:00Z">
              <w:tcPr>
                <w:tcW w:w="2520" w:type="dxa"/>
              </w:tcPr>
            </w:tcPrChange>
          </w:tcPr>
          <w:p w14:paraId="29C8FC4B" w14:textId="77777777" w:rsidR="00440477" w:rsidRDefault="00440477" w:rsidP="00BA7D84">
            <w:pPr>
              <w:pStyle w:val="TableText"/>
            </w:pPr>
            <w:r>
              <w:t>completed</w:t>
            </w:r>
          </w:p>
        </w:tc>
      </w:tr>
      <w:tr w:rsidR="00440477" w14:paraId="73483C05" w14:textId="77777777" w:rsidTr="00BA7D84">
        <w:trPr>
          <w:jc w:val="center"/>
          <w:trPrChange w:id="11944" w:author="Russ Ott" w:date="2022-05-16T11:54:00Z">
            <w:trPr>
              <w:jc w:val="center"/>
            </w:trPr>
          </w:trPrChange>
        </w:trPr>
        <w:tc>
          <w:tcPr>
            <w:tcW w:w="1170" w:type="dxa"/>
            <w:tcPrChange w:id="11945" w:author="Russ Ott" w:date="2022-05-16T11:54:00Z">
              <w:tcPr>
                <w:tcW w:w="1170" w:type="dxa"/>
              </w:tcPr>
            </w:tcPrChange>
          </w:tcPr>
          <w:p w14:paraId="383FF541" w14:textId="77777777" w:rsidR="00440477" w:rsidRDefault="00440477" w:rsidP="00BA7D84">
            <w:pPr>
              <w:pStyle w:val="TableText"/>
            </w:pPr>
            <w:r>
              <w:t>held</w:t>
            </w:r>
          </w:p>
        </w:tc>
        <w:tc>
          <w:tcPr>
            <w:tcW w:w="3195" w:type="dxa"/>
            <w:tcPrChange w:id="11946" w:author="Russ Ott" w:date="2022-05-16T11:54:00Z">
              <w:tcPr>
                <w:tcW w:w="3195" w:type="dxa"/>
              </w:tcPr>
            </w:tcPrChange>
          </w:tcPr>
          <w:p w14:paraId="08B09AB4" w14:textId="77777777" w:rsidR="00440477" w:rsidRDefault="00440477" w:rsidP="00BA7D84">
            <w:pPr>
              <w:pStyle w:val="TableText"/>
            </w:pPr>
            <w:r>
              <w:t>HL7ActStatus</w:t>
            </w:r>
          </w:p>
        </w:tc>
        <w:tc>
          <w:tcPr>
            <w:tcW w:w="3195" w:type="dxa"/>
            <w:tcPrChange w:id="11947" w:author="Russ Ott" w:date="2022-05-16T11:54:00Z">
              <w:tcPr>
                <w:tcW w:w="3195" w:type="dxa"/>
              </w:tcPr>
            </w:tcPrChange>
          </w:tcPr>
          <w:p w14:paraId="7A2BA7EE" w14:textId="77777777" w:rsidR="00440477" w:rsidRDefault="00440477" w:rsidP="00BA7D84">
            <w:pPr>
              <w:pStyle w:val="TableText"/>
            </w:pPr>
            <w:r>
              <w:t>urn:oid:2.16.840.1.113883.5.14</w:t>
            </w:r>
          </w:p>
        </w:tc>
        <w:tc>
          <w:tcPr>
            <w:tcW w:w="2520" w:type="dxa"/>
            <w:tcPrChange w:id="11948" w:author="Russ Ott" w:date="2022-05-16T11:54:00Z">
              <w:tcPr>
                <w:tcW w:w="2520" w:type="dxa"/>
              </w:tcPr>
            </w:tcPrChange>
          </w:tcPr>
          <w:p w14:paraId="77D64CAB" w14:textId="77777777" w:rsidR="00440477" w:rsidRDefault="00440477" w:rsidP="00BA7D84">
            <w:pPr>
              <w:pStyle w:val="TableText"/>
            </w:pPr>
            <w:r>
              <w:t>held</w:t>
            </w:r>
          </w:p>
        </w:tc>
      </w:tr>
      <w:tr w:rsidR="00440477" w14:paraId="1F46DDCC" w14:textId="77777777" w:rsidTr="00BA7D84">
        <w:trPr>
          <w:jc w:val="center"/>
          <w:trPrChange w:id="11949" w:author="Russ Ott" w:date="2022-05-16T11:54:00Z">
            <w:trPr>
              <w:jc w:val="center"/>
            </w:trPr>
          </w:trPrChange>
        </w:trPr>
        <w:tc>
          <w:tcPr>
            <w:tcW w:w="1170" w:type="dxa"/>
            <w:tcPrChange w:id="11950" w:author="Russ Ott" w:date="2022-05-16T11:54:00Z">
              <w:tcPr>
                <w:tcW w:w="1170" w:type="dxa"/>
              </w:tcPr>
            </w:tcPrChange>
          </w:tcPr>
          <w:p w14:paraId="35338E6B" w14:textId="77777777" w:rsidR="00440477" w:rsidRDefault="00440477" w:rsidP="00BA7D84">
            <w:pPr>
              <w:pStyle w:val="TableText"/>
            </w:pPr>
            <w:r>
              <w:t>new</w:t>
            </w:r>
          </w:p>
        </w:tc>
        <w:tc>
          <w:tcPr>
            <w:tcW w:w="3195" w:type="dxa"/>
            <w:tcPrChange w:id="11951" w:author="Russ Ott" w:date="2022-05-16T11:54:00Z">
              <w:tcPr>
                <w:tcW w:w="3195" w:type="dxa"/>
              </w:tcPr>
            </w:tcPrChange>
          </w:tcPr>
          <w:p w14:paraId="15EB696D" w14:textId="77777777" w:rsidR="00440477" w:rsidRDefault="00440477" w:rsidP="00BA7D84">
            <w:pPr>
              <w:pStyle w:val="TableText"/>
            </w:pPr>
            <w:r>
              <w:t>HL7ActStatus</w:t>
            </w:r>
          </w:p>
        </w:tc>
        <w:tc>
          <w:tcPr>
            <w:tcW w:w="3195" w:type="dxa"/>
            <w:tcPrChange w:id="11952" w:author="Russ Ott" w:date="2022-05-16T11:54:00Z">
              <w:tcPr>
                <w:tcW w:w="3195" w:type="dxa"/>
              </w:tcPr>
            </w:tcPrChange>
          </w:tcPr>
          <w:p w14:paraId="03384A2D" w14:textId="77777777" w:rsidR="00440477" w:rsidRDefault="00440477" w:rsidP="00BA7D84">
            <w:pPr>
              <w:pStyle w:val="TableText"/>
            </w:pPr>
            <w:r>
              <w:t>urn:oid:2.16.840.1.113883.5.14</w:t>
            </w:r>
          </w:p>
        </w:tc>
        <w:tc>
          <w:tcPr>
            <w:tcW w:w="2520" w:type="dxa"/>
            <w:tcPrChange w:id="11953" w:author="Russ Ott" w:date="2022-05-16T11:54:00Z">
              <w:tcPr>
                <w:tcW w:w="2520" w:type="dxa"/>
              </w:tcPr>
            </w:tcPrChange>
          </w:tcPr>
          <w:p w14:paraId="21825014" w14:textId="77777777" w:rsidR="00440477" w:rsidRDefault="00440477" w:rsidP="00BA7D84">
            <w:pPr>
              <w:pStyle w:val="TableText"/>
            </w:pPr>
            <w:r>
              <w:t>new</w:t>
            </w:r>
          </w:p>
        </w:tc>
      </w:tr>
      <w:tr w:rsidR="00440477" w14:paraId="5D62D04D" w14:textId="77777777" w:rsidTr="00BA7D84">
        <w:trPr>
          <w:jc w:val="center"/>
          <w:trPrChange w:id="11954" w:author="Russ Ott" w:date="2022-05-16T11:54:00Z">
            <w:trPr>
              <w:jc w:val="center"/>
            </w:trPr>
          </w:trPrChange>
        </w:trPr>
        <w:tc>
          <w:tcPr>
            <w:tcW w:w="1170" w:type="dxa"/>
            <w:tcPrChange w:id="11955" w:author="Russ Ott" w:date="2022-05-16T11:54:00Z">
              <w:tcPr>
                <w:tcW w:w="1170" w:type="dxa"/>
              </w:tcPr>
            </w:tcPrChange>
          </w:tcPr>
          <w:p w14:paraId="7CB78D02" w14:textId="77777777" w:rsidR="00440477" w:rsidRDefault="00440477" w:rsidP="00BA7D84">
            <w:pPr>
              <w:pStyle w:val="TableText"/>
            </w:pPr>
            <w:r>
              <w:t>suspended</w:t>
            </w:r>
          </w:p>
        </w:tc>
        <w:tc>
          <w:tcPr>
            <w:tcW w:w="3195" w:type="dxa"/>
            <w:tcPrChange w:id="11956" w:author="Russ Ott" w:date="2022-05-16T11:54:00Z">
              <w:tcPr>
                <w:tcW w:w="3195" w:type="dxa"/>
              </w:tcPr>
            </w:tcPrChange>
          </w:tcPr>
          <w:p w14:paraId="28A984E2" w14:textId="77777777" w:rsidR="00440477" w:rsidRDefault="00440477" w:rsidP="00BA7D84">
            <w:pPr>
              <w:pStyle w:val="TableText"/>
            </w:pPr>
            <w:r>
              <w:t>HL7ActStatus</w:t>
            </w:r>
          </w:p>
        </w:tc>
        <w:tc>
          <w:tcPr>
            <w:tcW w:w="3195" w:type="dxa"/>
            <w:tcPrChange w:id="11957" w:author="Russ Ott" w:date="2022-05-16T11:54:00Z">
              <w:tcPr>
                <w:tcW w:w="3195" w:type="dxa"/>
              </w:tcPr>
            </w:tcPrChange>
          </w:tcPr>
          <w:p w14:paraId="0A5B8F06" w14:textId="77777777" w:rsidR="00440477" w:rsidRDefault="00440477" w:rsidP="00BA7D84">
            <w:pPr>
              <w:pStyle w:val="TableText"/>
            </w:pPr>
            <w:r>
              <w:t>urn:oid:2.16.840.1.113883.5.14</w:t>
            </w:r>
          </w:p>
        </w:tc>
        <w:tc>
          <w:tcPr>
            <w:tcW w:w="2520" w:type="dxa"/>
            <w:tcPrChange w:id="11958" w:author="Russ Ott" w:date="2022-05-16T11:54:00Z">
              <w:tcPr>
                <w:tcW w:w="2520" w:type="dxa"/>
              </w:tcPr>
            </w:tcPrChange>
          </w:tcPr>
          <w:p w14:paraId="758A8024" w14:textId="77777777" w:rsidR="00440477" w:rsidRDefault="00440477" w:rsidP="00BA7D84">
            <w:pPr>
              <w:pStyle w:val="TableText"/>
            </w:pPr>
            <w:r>
              <w:t>suspended</w:t>
            </w:r>
          </w:p>
        </w:tc>
      </w:tr>
      <w:tr w:rsidR="00440477" w14:paraId="6802C239" w14:textId="77777777" w:rsidTr="00BA7D84">
        <w:trPr>
          <w:jc w:val="center"/>
          <w:trPrChange w:id="11959" w:author="Russ Ott" w:date="2022-05-16T11:54:00Z">
            <w:trPr>
              <w:jc w:val="center"/>
            </w:trPr>
          </w:trPrChange>
        </w:trPr>
        <w:tc>
          <w:tcPr>
            <w:tcW w:w="1170" w:type="dxa"/>
            <w:tcPrChange w:id="11960" w:author="Russ Ott" w:date="2022-05-16T11:54:00Z">
              <w:tcPr>
                <w:tcW w:w="1170" w:type="dxa"/>
              </w:tcPr>
            </w:tcPrChange>
          </w:tcPr>
          <w:p w14:paraId="32DDF11E" w14:textId="77777777" w:rsidR="00440477" w:rsidRDefault="00440477" w:rsidP="00BA7D84">
            <w:pPr>
              <w:pStyle w:val="TableText"/>
            </w:pPr>
            <w:r>
              <w:t>nullified</w:t>
            </w:r>
          </w:p>
        </w:tc>
        <w:tc>
          <w:tcPr>
            <w:tcW w:w="3195" w:type="dxa"/>
            <w:tcPrChange w:id="11961" w:author="Russ Ott" w:date="2022-05-16T11:54:00Z">
              <w:tcPr>
                <w:tcW w:w="3195" w:type="dxa"/>
              </w:tcPr>
            </w:tcPrChange>
          </w:tcPr>
          <w:p w14:paraId="0777C8E5" w14:textId="77777777" w:rsidR="00440477" w:rsidRDefault="00440477" w:rsidP="00BA7D84">
            <w:pPr>
              <w:pStyle w:val="TableText"/>
            </w:pPr>
            <w:r>
              <w:t>HL7ActStatus</w:t>
            </w:r>
          </w:p>
        </w:tc>
        <w:tc>
          <w:tcPr>
            <w:tcW w:w="3195" w:type="dxa"/>
            <w:tcPrChange w:id="11962" w:author="Russ Ott" w:date="2022-05-16T11:54:00Z">
              <w:tcPr>
                <w:tcW w:w="3195" w:type="dxa"/>
              </w:tcPr>
            </w:tcPrChange>
          </w:tcPr>
          <w:p w14:paraId="1962A720" w14:textId="77777777" w:rsidR="00440477" w:rsidRDefault="00440477" w:rsidP="00BA7D84">
            <w:pPr>
              <w:pStyle w:val="TableText"/>
            </w:pPr>
            <w:r>
              <w:t>urn:oid:2.16.840.1.113883.5.14</w:t>
            </w:r>
          </w:p>
        </w:tc>
        <w:tc>
          <w:tcPr>
            <w:tcW w:w="2520" w:type="dxa"/>
            <w:tcPrChange w:id="11963" w:author="Russ Ott" w:date="2022-05-16T11:54:00Z">
              <w:tcPr>
                <w:tcW w:w="2520" w:type="dxa"/>
              </w:tcPr>
            </w:tcPrChange>
          </w:tcPr>
          <w:p w14:paraId="78B2375C" w14:textId="77777777" w:rsidR="00440477" w:rsidRDefault="00440477" w:rsidP="00BA7D84">
            <w:pPr>
              <w:pStyle w:val="TableText"/>
            </w:pPr>
            <w:r>
              <w:t>nullified</w:t>
            </w:r>
          </w:p>
        </w:tc>
      </w:tr>
      <w:tr w:rsidR="00440477" w14:paraId="6EE9F77D" w14:textId="77777777" w:rsidTr="00BA7D84">
        <w:trPr>
          <w:jc w:val="center"/>
          <w:trPrChange w:id="11964" w:author="Russ Ott" w:date="2022-05-16T11:54:00Z">
            <w:trPr>
              <w:jc w:val="center"/>
            </w:trPr>
          </w:trPrChange>
        </w:trPr>
        <w:tc>
          <w:tcPr>
            <w:tcW w:w="1170" w:type="dxa"/>
            <w:tcPrChange w:id="11965" w:author="Russ Ott" w:date="2022-05-16T11:54:00Z">
              <w:tcPr>
                <w:tcW w:w="1170" w:type="dxa"/>
              </w:tcPr>
            </w:tcPrChange>
          </w:tcPr>
          <w:p w14:paraId="4CE20402" w14:textId="77777777" w:rsidR="00440477" w:rsidRDefault="00440477" w:rsidP="00BA7D84">
            <w:pPr>
              <w:pStyle w:val="TableText"/>
            </w:pPr>
            <w:r>
              <w:t>obsolete</w:t>
            </w:r>
          </w:p>
        </w:tc>
        <w:tc>
          <w:tcPr>
            <w:tcW w:w="3195" w:type="dxa"/>
            <w:tcPrChange w:id="11966" w:author="Russ Ott" w:date="2022-05-16T11:54:00Z">
              <w:tcPr>
                <w:tcW w:w="3195" w:type="dxa"/>
              </w:tcPr>
            </w:tcPrChange>
          </w:tcPr>
          <w:p w14:paraId="15C0B1DF" w14:textId="77777777" w:rsidR="00440477" w:rsidRDefault="00440477" w:rsidP="00BA7D84">
            <w:pPr>
              <w:pStyle w:val="TableText"/>
            </w:pPr>
            <w:r>
              <w:t>HL7ActStatus</w:t>
            </w:r>
          </w:p>
        </w:tc>
        <w:tc>
          <w:tcPr>
            <w:tcW w:w="3195" w:type="dxa"/>
            <w:tcPrChange w:id="11967" w:author="Russ Ott" w:date="2022-05-16T11:54:00Z">
              <w:tcPr>
                <w:tcW w:w="3195" w:type="dxa"/>
              </w:tcPr>
            </w:tcPrChange>
          </w:tcPr>
          <w:p w14:paraId="1C747621" w14:textId="77777777" w:rsidR="00440477" w:rsidRDefault="00440477" w:rsidP="00BA7D84">
            <w:pPr>
              <w:pStyle w:val="TableText"/>
            </w:pPr>
            <w:r>
              <w:t>urn:oid:2.16.840.1.113883.5.14</w:t>
            </w:r>
          </w:p>
        </w:tc>
        <w:tc>
          <w:tcPr>
            <w:tcW w:w="2520" w:type="dxa"/>
            <w:tcPrChange w:id="11968" w:author="Russ Ott" w:date="2022-05-16T11:54:00Z">
              <w:tcPr>
                <w:tcW w:w="2520" w:type="dxa"/>
              </w:tcPr>
            </w:tcPrChange>
          </w:tcPr>
          <w:p w14:paraId="3AE499B8" w14:textId="77777777" w:rsidR="00440477" w:rsidRDefault="00440477" w:rsidP="00BA7D84">
            <w:pPr>
              <w:pStyle w:val="TableText"/>
            </w:pPr>
            <w:r>
              <w:t>obsolete</w:t>
            </w:r>
          </w:p>
        </w:tc>
      </w:tr>
    </w:tbl>
    <w:p w14:paraId="20C879D6" w14:textId="77777777" w:rsidR="00440477" w:rsidRDefault="00440477" w:rsidP="00440477">
      <w:pPr>
        <w:pStyle w:val="BodyText"/>
      </w:pPr>
    </w:p>
    <w:p w14:paraId="45F6D14C" w14:textId="7E766D9B" w:rsidR="00440477" w:rsidRDefault="00440477" w:rsidP="00440477">
      <w:pPr>
        <w:pStyle w:val="Caption"/>
      </w:pPr>
      <w:bookmarkStart w:id="11969" w:name="_Toc103325974"/>
      <w:bookmarkStart w:id="11970" w:name="_Toc82717683"/>
      <w:r>
        <w:lastRenderedPageBreak/>
        <w:t xml:space="preserve">Table </w:t>
      </w:r>
      <w:r>
        <w:fldChar w:fldCharType="begin"/>
      </w:r>
      <w:r>
        <w:instrText>SEQ Table \* ARABIC</w:instrText>
      </w:r>
      <w:r>
        <w:fldChar w:fldCharType="separate"/>
      </w:r>
      <w:del w:id="11971" w:author="Russ Ott" w:date="2022-05-16T11:54:00Z">
        <w:r w:rsidR="002F5B8D">
          <w:delText>22</w:delText>
        </w:r>
      </w:del>
      <w:ins w:id="11972" w:author="Russ Ott" w:date="2022-05-16T11:54:00Z">
        <w:r w:rsidR="00F1669B">
          <w:t>36</w:t>
        </w:r>
      </w:ins>
      <w:r>
        <w:fldChar w:fldCharType="end"/>
      </w:r>
      <w:r>
        <w:t xml:space="preserve">: </w:t>
      </w:r>
      <w:bookmarkStart w:id="11973" w:name="Care_Team_Member_Function"/>
      <w:r>
        <w:t>Care Team Member Function</w:t>
      </w:r>
      <w:bookmarkEnd w:id="11969"/>
      <w:bookmarkEnd w:id="11970"/>
      <w:bookmarkEnd w:id="119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1974"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06"/>
        <w:gridCol w:w="3074"/>
        <w:gridCol w:w="3074"/>
        <w:gridCol w:w="2426"/>
        <w:tblGridChange w:id="11975">
          <w:tblGrid>
            <w:gridCol w:w="1506"/>
            <w:gridCol w:w="3074"/>
            <w:gridCol w:w="3074"/>
            <w:gridCol w:w="2426"/>
          </w:tblGrid>
        </w:tblGridChange>
      </w:tblGrid>
      <w:tr w:rsidR="00440477" w14:paraId="2031FC12" w14:textId="77777777" w:rsidTr="00BA7D84">
        <w:trPr>
          <w:jc w:val="center"/>
          <w:trPrChange w:id="11976" w:author="Russ Ott" w:date="2022-05-16T11:54:00Z">
            <w:trPr>
              <w:jc w:val="center"/>
            </w:trPr>
          </w:trPrChange>
        </w:trPr>
        <w:tc>
          <w:tcPr>
            <w:tcW w:w="1440" w:type="dxa"/>
            <w:gridSpan w:val="4"/>
            <w:tcPrChange w:id="11977" w:author="Russ Ott" w:date="2022-05-16T11:54:00Z">
              <w:tcPr>
                <w:tcW w:w="1440" w:type="dxa"/>
                <w:gridSpan w:val="4"/>
              </w:tcPr>
            </w:tcPrChange>
          </w:tcPr>
          <w:p w14:paraId="28C8202F" w14:textId="77777777" w:rsidR="00440477" w:rsidRDefault="00440477" w:rsidP="00BA7D84">
            <w:pPr>
              <w:pStyle w:val="TableText"/>
            </w:pPr>
            <w:r>
              <w:t>Value Set: Care Team Member Function urn:oid:2.16.840.1.113762.1.4.1099.30</w:t>
            </w:r>
          </w:p>
          <w:p w14:paraId="2087812B" w14:textId="77777777" w:rsidR="00440477" w:rsidRDefault="00440477" w:rsidP="00BA7D84">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10/17/2019 with a version of 20191016.</w:t>
            </w:r>
          </w:p>
          <w:p w14:paraId="09731D26" w14:textId="035D4F9E" w:rsidR="00440477" w:rsidRDefault="00440477" w:rsidP="00BA7D84">
            <w:pPr>
              <w:pStyle w:val="TableText"/>
            </w:pPr>
            <w:r>
              <w:t xml:space="preserve">Value Set Source: </w:t>
            </w:r>
            <w:r w:rsidR="001C172D">
              <w:fldChar w:fldCharType="begin"/>
            </w:r>
            <w:r w:rsidR="001C172D">
              <w:instrText xml:space="preserve"> HYPERLINK "https://vsac.nlm.nih.gov/valueset/2.16.840.1.113762.1.4.1099.30/expansion" </w:instrText>
            </w:r>
            <w:r w:rsidR="001C172D">
              <w:fldChar w:fldCharType="separate"/>
            </w:r>
            <w:r>
              <w:rPr>
                <w:rStyle w:val="HyperlinkCourierBold"/>
              </w:rPr>
              <w:t>https://vsac.nlm.nih.gov/valueset/2.16.840.1.113762.1.4.1099.30/expansion</w:t>
            </w:r>
            <w:r w:rsidR="001C172D">
              <w:rPr>
                <w:rStyle w:val="HyperlinkCourierBold"/>
              </w:rPr>
              <w:fldChar w:fldCharType="end"/>
            </w:r>
          </w:p>
        </w:tc>
      </w:tr>
      <w:tr w:rsidR="001C172D" w14:paraId="1D028473" w14:textId="77777777" w:rsidTr="00BA7D84">
        <w:trPr>
          <w:cantSplit/>
          <w:tblHeader/>
          <w:jc w:val="center"/>
        </w:trPr>
        <w:tc>
          <w:tcPr>
            <w:tcW w:w="1560" w:type="dxa"/>
            <w:shd w:val="clear" w:color="auto" w:fill="E6E6E6"/>
          </w:tcPr>
          <w:p w14:paraId="389FFA08" w14:textId="77777777" w:rsidR="00440477" w:rsidRDefault="00440477" w:rsidP="00BA7D84">
            <w:pPr>
              <w:pStyle w:val="TableHead"/>
            </w:pPr>
            <w:r>
              <w:t>Code</w:t>
            </w:r>
          </w:p>
        </w:tc>
        <w:tc>
          <w:tcPr>
            <w:tcW w:w="3000" w:type="dxa"/>
            <w:shd w:val="clear" w:color="auto" w:fill="E6E6E6"/>
          </w:tcPr>
          <w:p w14:paraId="6C47E749" w14:textId="77777777" w:rsidR="00440477" w:rsidRDefault="00440477" w:rsidP="00BA7D84">
            <w:pPr>
              <w:pStyle w:val="TableHead"/>
            </w:pPr>
            <w:r>
              <w:t>Code System</w:t>
            </w:r>
          </w:p>
        </w:tc>
        <w:tc>
          <w:tcPr>
            <w:tcW w:w="3000" w:type="dxa"/>
            <w:shd w:val="clear" w:color="auto" w:fill="E6E6E6"/>
          </w:tcPr>
          <w:p w14:paraId="1D80C851" w14:textId="77777777" w:rsidR="00440477" w:rsidRDefault="00440477" w:rsidP="00BA7D84">
            <w:pPr>
              <w:pStyle w:val="TableHead"/>
            </w:pPr>
            <w:r>
              <w:t>Code System OID</w:t>
            </w:r>
          </w:p>
        </w:tc>
        <w:tc>
          <w:tcPr>
            <w:tcW w:w="2520" w:type="dxa"/>
            <w:shd w:val="clear" w:color="auto" w:fill="E6E6E6"/>
          </w:tcPr>
          <w:p w14:paraId="70919B5F" w14:textId="77777777" w:rsidR="00440477" w:rsidRDefault="00440477" w:rsidP="00BA7D84">
            <w:pPr>
              <w:pStyle w:val="TableHead"/>
            </w:pPr>
            <w:r>
              <w:t>Print Name</w:t>
            </w:r>
          </w:p>
        </w:tc>
      </w:tr>
      <w:tr w:rsidR="00440477" w14:paraId="2336063D" w14:textId="77777777" w:rsidTr="00BA7D84">
        <w:trPr>
          <w:jc w:val="center"/>
          <w:trPrChange w:id="11978" w:author="Russ Ott" w:date="2022-05-16T11:54:00Z">
            <w:trPr>
              <w:jc w:val="center"/>
            </w:trPr>
          </w:trPrChange>
        </w:trPr>
        <w:tc>
          <w:tcPr>
            <w:tcW w:w="1170" w:type="dxa"/>
            <w:tcPrChange w:id="11979" w:author="Russ Ott" w:date="2022-05-16T11:54:00Z">
              <w:tcPr>
                <w:tcW w:w="1170" w:type="dxa"/>
              </w:tcPr>
            </w:tcPrChange>
          </w:tcPr>
          <w:p w14:paraId="049FE9DA" w14:textId="77777777" w:rsidR="00440477" w:rsidRDefault="00440477" w:rsidP="00BA7D84">
            <w:pPr>
              <w:pStyle w:val="TableText"/>
            </w:pPr>
            <w:r>
              <w:t>106289002</w:t>
            </w:r>
          </w:p>
        </w:tc>
        <w:tc>
          <w:tcPr>
            <w:tcW w:w="3195" w:type="dxa"/>
            <w:tcPrChange w:id="11980" w:author="Russ Ott" w:date="2022-05-16T11:54:00Z">
              <w:tcPr>
                <w:tcW w:w="3195" w:type="dxa"/>
              </w:tcPr>
            </w:tcPrChange>
          </w:tcPr>
          <w:p w14:paraId="05DAFAE9" w14:textId="77777777" w:rsidR="00440477" w:rsidRDefault="00440477" w:rsidP="00BA7D84">
            <w:pPr>
              <w:pStyle w:val="TableText"/>
            </w:pPr>
            <w:r>
              <w:t>SNOMED CT</w:t>
            </w:r>
          </w:p>
        </w:tc>
        <w:tc>
          <w:tcPr>
            <w:tcW w:w="3195" w:type="dxa"/>
            <w:tcPrChange w:id="11981" w:author="Russ Ott" w:date="2022-05-16T11:54:00Z">
              <w:tcPr>
                <w:tcW w:w="3195" w:type="dxa"/>
              </w:tcPr>
            </w:tcPrChange>
          </w:tcPr>
          <w:p w14:paraId="3CD85E4A" w14:textId="77777777" w:rsidR="00440477" w:rsidRDefault="00440477" w:rsidP="00BA7D84">
            <w:pPr>
              <w:pStyle w:val="TableText"/>
            </w:pPr>
            <w:r>
              <w:t>urn:oid:2.16.840.1.113883.6.96</w:t>
            </w:r>
          </w:p>
        </w:tc>
        <w:tc>
          <w:tcPr>
            <w:tcW w:w="2520" w:type="dxa"/>
            <w:tcPrChange w:id="11982" w:author="Russ Ott" w:date="2022-05-16T11:54:00Z">
              <w:tcPr>
                <w:tcW w:w="2520" w:type="dxa"/>
              </w:tcPr>
            </w:tcPrChange>
          </w:tcPr>
          <w:p w14:paraId="53A605B6" w14:textId="77777777" w:rsidR="00440477" w:rsidRDefault="00440477" w:rsidP="00BA7D84">
            <w:pPr>
              <w:pStyle w:val="TableText"/>
            </w:pPr>
            <w:r>
              <w:t>Dentist (occupation)</w:t>
            </w:r>
          </w:p>
        </w:tc>
      </w:tr>
      <w:tr w:rsidR="00440477" w14:paraId="60382D40" w14:textId="77777777" w:rsidTr="00BA7D84">
        <w:trPr>
          <w:jc w:val="center"/>
          <w:trPrChange w:id="11983" w:author="Russ Ott" w:date="2022-05-16T11:54:00Z">
            <w:trPr>
              <w:jc w:val="center"/>
            </w:trPr>
          </w:trPrChange>
        </w:trPr>
        <w:tc>
          <w:tcPr>
            <w:tcW w:w="1170" w:type="dxa"/>
            <w:tcPrChange w:id="11984" w:author="Russ Ott" w:date="2022-05-16T11:54:00Z">
              <w:tcPr>
                <w:tcW w:w="1170" w:type="dxa"/>
              </w:tcPr>
            </w:tcPrChange>
          </w:tcPr>
          <w:p w14:paraId="6A9A13F2" w14:textId="77777777" w:rsidR="00440477" w:rsidRDefault="00440477" w:rsidP="00BA7D84">
            <w:pPr>
              <w:pStyle w:val="TableText"/>
            </w:pPr>
            <w:r>
              <w:t>106292003</w:t>
            </w:r>
          </w:p>
        </w:tc>
        <w:tc>
          <w:tcPr>
            <w:tcW w:w="3195" w:type="dxa"/>
            <w:tcPrChange w:id="11985" w:author="Russ Ott" w:date="2022-05-16T11:54:00Z">
              <w:tcPr>
                <w:tcW w:w="3195" w:type="dxa"/>
              </w:tcPr>
            </w:tcPrChange>
          </w:tcPr>
          <w:p w14:paraId="33FC1730" w14:textId="77777777" w:rsidR="00440477" w:rsidRDefault="00440477" w:rsidP="00BA7D84">
            <w:pPr>
              <w:pStyle w:val="TableText"/>
            </w:pPr>
            <w:r>
              <w:t>SNOMED CT</w:t>
            </w:r>
          </w:p>
        </w:tc>
        <w:tc>
          <w:tcPr>
            <w:tcW w:w="3195" w:type="dxa"/>
            <w:tcPrChange w:id="11986" w:author="Russ Ott" w:date="2022-05-16T11:54:00Z">
              <w:tcPr>
                <w:tcW w:w="3195" w:type="dxa"/>
              </w:tcPr>
            </w:tcPrChange>
          </w:tcPr>
          <w:p w14:paraId="691251F8" w14:textId="77777777" w:rsidR="00440477" w:rsidRDefault="00440477" w:rsidP="00BA7D84">
            <w:pPr>
              <w:pStyle w:val="TableText"/>
            </w:pPr>
            <w:r>
              <w:t>urn:oid:2.16.840.1.113883.6.96</w:t>
            </w:r>
          </w:p>
        </w:tc>
        <w:tc>
          <w:tcPr>
            <w:tcW w:w="2520" w:type="dxa"/>
            <w:tcPrChange w:id="11987" w:author="Russ Ott" w:date="2022-05-16T11:54:00Z">
              <w:tcPr>
                <w:tcW w:w="2520" w:type="dxa"/>
              </w:tcPr>
            </w:tcPrChange>
          </w:tcPr>
          <w:p w14:paraId="7EDF8682" w14:textId="77777777" w:rsidR="00440477" w:rsidRDefault="00440477" w:rsidP="00BA7D84">
            <w:pPr>
              <w:pStyle w:val="TableText"/>
            </w:pPr>
            <w:r>
              <w:t>Professional nurse (occupation)</w:t>
            </w:r>
          </w:p>
        </w:tc>
      </w:tr>
      <w:tr w:rsidR="00440477" w14:paraId="402C1ACF" w14:textId="77777777" w:rsidTr="00BA7D84">
        <w:trPr>
          <w:jc w:val="center"/>
          <w:trPrChange w:id="11988" w:author="Russ Ott" w:date="2022-05-16T11:54:00Z">
            <w:trPr>
              <w:jc w:val="center"/>
            </w:trPr>
          </w:trPrChange>
        </w:trPr>
        <w:tc>
          <w:tcPr>
            <w:tcW w:w="1170" w:type="dxa"/>
            <w:tcPrChange w:id="11989" w:author="Russ Ott" w:date="2022-05-16T11:54:00Z">
              <w:tcPr>
                <w:tcW w:w="1170" w:type="dxa"/>
              </w:tcPr>
            </w:tcPrChange>
          </w:tcPr>
          <w:p w14:paraId="662CCC2F" w14:textId="77777777" w:rsidR="00440477" w:rsidRDefault="00440477" w:rsidP="00BA7D84">
            <w:pPr>
              <w:pStyle w:val="TableText"/>
            </w:pPr>
            <w:r>
              <w:t>106328005</w:t>
            </w:r>
          </w:p>
        </w:tc>
        <w:tc>
          <w:tcPr>
            <w:tcW w:w="3195" w:type="dxa"/>
            <w:tcPrChange w:id="11990" w:author="Russ Ott" w:date="2022-05-16T11:54:00Z">
              <w:tcPr>
                <w:tcW w:w="3195" w:type="dxa"/>
              </w:tcPr>
            </w:tcPrChange>
          </w:tcPr>
          <w:p w14:paraId="5FA22268" w14:textId="77777777" w:rsidR="00440477" w:rsidRDefault="00440477" w:rsidP="00BA7D84">
            <w:pPr>
              <w:pStyle w:val="TableText"/>
            </w:pPr>
            <w:r>
              <w:t>SNOMED CT</w:t>
            </w:r>
          </w:p>
        </w:tc>
        <w:tc>
          <w:tcPr>
            <w:tcW w:w="3195" w:type="dxa"/>
            <w:tcPrChange w:id="11991" w:author="Russ Ott" w:date="2022-05-16T11:54:00Z">
              <w:tcPr>
                <w:tcW w:w="3195" w:type="dxa"/>
              </w:tcPr>
            </w:tcPrChange>
          </w:tcPr>
          <w:p w14:paraId="6A0EC8DE" w14:textId="77777777" w:rsidR="00440477" w:rsidRDefault="00440477" w:rsidP="00BA7D84">
            <w:pPr>
              <w:pStyle w:val="TableText"/>
            </w:pPr>
            <w:r>
              <w:t>urn:oid:2.16.840.1.113883.6.96</w:t>
            </w:r>
          </w:p>
        </w:tc>
        <w:tc>
          <w:tcPr>
            <w:tcW w:w="2520" w:type="dxa"/>
            <w:tcPrChange w:id="11992" w:author="Russ Ott" w:date="2022-05-16T11:54:00Z">
              <w:tcPr>
                <w:tcW w:w="2520" w:type="dxa"/>
              </w:tcPr>
            </w:tcPrChange>
          </w:tcPr>
          <w:p w14:paraId="543CEBBA" w14:textId="77777777" w:rsidR="00440477" w:rsidRDefault="00440477" w:rsidP="00BA7D84">
            <w:pPr>
              <w:pStyle w:val="TableText"/>
            </w:pPr>
            <w:r>
              <w:t>Social worker (occupation)</w:t>
            </w:r>
          </w:p>
        </w:tc>
      </w:tr>
      <w:tr w:rsidR="00440477" w14:paraId="6388711B" w14:textId="77777777" w:rsidTr="00BA7D84">
        <w:trPr>
          <w:jc w:val="center"/>
          <w:trPrChange w:id="11993" w:author="Russ Ott" w:date="2022-05-16T11:54:00Z">
            <w:trPr>
              <w:jc w:val="center"/>
            </w:trPr>
          </w:trPrChange>
        </w:trPr>
        <w:tc>
          <w:tcPr>
            <w:tcW w:w="1170" w:type="dxa"/>
            <w:tcPrChange w:id="11994" w:author="Russ Ott" w:date="2022-05-16T11:54:00Z">
              <w:tcPr>
                <w:tcW w:w="1170" w:type="dxa"/>
              </w:tcPr>
            </w:tcPrChange>
          </w:tcPr>
          <w:p w14:paraId="770D41AD" w14:textId="77777777" w:rsidR="00440477" w:rsidRDefault="00440477" w:rsidP="00BA7D84">
            <w:pPr>
              <w:pStyle w:val="TableText"/>
            </w:pPr>
            <w:r>
              <w:t>116154003</w:t>
            </w:r>
          </w:p>
        </w:tc>
        <w:tc>
          <w:tcPr>
            <w:tcW w:w="3195" w:type="dxa"/>
            <w:tcPrChange w:id="11995" w:author="Russ Ott" w:date="2022-05-16T11:54:00Z">
              <w:tcPr>
                <w:tcW w:w="3195" w:type="dxa"/>
              </w:tcPr>
            </w:tcPrChange>
          </w:tcPr>
          <w:p w14:paraId="529D78D1" w14:textId="77777777" w:rsidR="00440477" w:rsidRDefault="00440477" w:rsidP="00BA7D84">
            <w:pPr>
              <w:pStyle w:val="TableText"/>
            </w:pPr>
            <w:r>
              <w:t>SNOMED CT</w:t>
            </w:r>
          </w:p>
        </w:tc>
        <w:tc>
          <w:tcPr>
            <w:tcW w:w="3195" w:type="dxa"/>
            <w:tcPrChange w:id="11996" w:author="Russ Ott" w:date="2022-05-16T11:54:00Z">
              <w:tcPr>
                <w:tcW w:w="3195" w:type="dxa"/>
              </w:tcPr>
            </w:tcPrChange>
          </w:tcPr>
          <w:p w14:paraId="7E30C436" w14:textId="77777777" w:rsidR="00440477" w:rsidRDefault="00440477" w:rsidP="00BA7D84">
            <w:pPr>
              <w:pStyle w:val="TableText"/>
            </w:pPr>
            <w:r>
              <w:t>urn:oid:2.16.840.1.113883.6.96</w:t>
            </w:r>
          </w:p>
        </w:tc>
        <w:tc>
          <w:tcPr>
            <w:tcW w:w="2520" w:type="dxa"/>
            <w:tcPrChange w:id="11997" w:author="Russ Ott" w:date="2022-05-16T11:54:00Z">
              <w:tcPr>
                <w:tcW w:w="2520" w:type="dxa"/>
              </w:tcPr>
            </w:tcPrChange>
          </w:tcPr>
          <w:p w14:paraId="2FE4471A" w14:textId="77777777" w:rsidR="00440477" w:rsidRDefault="00440477" w:rsidP="00BA7D84">
            <w:pPr>
              <w:pStyle w:val="TableText"/>
            </w:pPr>
            <w:r>
              <w:t>Patient (person)</w:t>
            </w:r>
          </w:p>
        </w:tc>
      </w:tr>
      <w:tr w:rsidR="00440477" w14:paraId="48B7C606" w14:textId="77777777" w:rsidTr="00BA7D84">
        <w:trPr>
          <w:jc w:val="center"/>
          <w:trPrChange w:id="11998" w:author="Russ Ott" w:date="2022-05-16T11:54:00Z">
            <w:trPr>
              <w:jc w:val="center"/>
            </w:trPr>
          </w:trPrChange>
        </w:trPr>
        <w:tc>
          <w:tcPr>
            <w:tcW w:w="1170" w:type="dxa"/>
            <w:tcPrChange w:id="11999" w:author="Russ Ott" w:date="2022-05-16T11:54:00Z">
              <w:tcPr>
                <w:tcW w:w="1170" w:type="dxa"/>
              </w:tcPr>
            </w:tcPrChange>
          </w:tcPr>
          <w:p w14:paraId="04680FA6" w14:textId="77777777" w:rsidR="00440477" w:rsidRDefault="00440477" w:rsidP="00BA7D84">
            <w:pPr>
              <w:pStyle w:val="TableText"/>
            </w:pPr>
            <w:r>
              <w:t>11911009</w:t>
            </w:r>
          </w:p>
        </w:tc>
        <w:tc>
          <w:tcPr>
            <w:tcW w:w="3195" w:type="dxa"/>
            <w:tcPrChange w:id="12000" w:author="Russ Ott" w:date="2022-05-16T11:54:00Z">
              <w:tcPr>
                <w:tcW w:w="3195" w:type="dxa"/>
              </w:tcPr>
            </w:tcPrChange>
          </w:tcPr>
          <w:p w14:paraId="272D09EE" w14:textId="77777777" w:rsidR="00440477" w:rsidRDefault="00440477" w:rsidP="00BA7D84">
            <w:pPr>
              <w:pStyle w:val="TableText"/>
            </w:pPr>
            <w:r>
              <w:t>SNOMED CT</w:t>
            </w:r>
          </w:p>
        </w:tc>
        <w:tc>
          <w:tcPr>
            <w:tcW w:w="3195" w:type="dxa"/>
            <w:tcPrChange w:id="12001" w:author="Russ Ott" w:date="2022-05-16T11:54:00Z">
              <w:tcPr>
                <w:tcW w:w="3195" w:type="dxa"/>
              </w:tcPr>
            </w:tcPrChange>
          </w:tcPr>
          <w:p w14:paraId="05E2B2E6" w14:textId="77777777" w:rsidR="00440477" w:rsidRDefault="00440477" w:rsidP="00BA7D84">
            <w:pPr>
              <w:pStyle w:val="TableText"/>
            </w:pPr>
            <w:r>
              <w:t>urn:oid:2.16.840.1.113883.6.96</w:t>
            </w:r>
          </w:p>
        </w:tc>
        <w:tc>
          <w:tcPr>
            <w:tcW w:w="2520" w:type="dxa"/>
            <w:tcPrChange w:id="12002" w:author="Russ Ott" w:date="2022-05-16T11:54:00Z">
              <w:tcPr>
                <w:tcW w:w="2520" w:type="dxa"/>
              </w:tcPr>
            </w:tcPrChange>
          </w:tcPr>
          <w:p w14:paraId="64F5E750" w14:textId="77777777" w:rsidR="00440477" w:rsidRDefault="00440477" w:rsidP="00BA7D84">
            <w:pPr>
              <w:pStyle w:val="TableText"/>
            </w:pPr>
            <w:r>
              <w:t>Nephrologist (occupation)</w:t>
            </w:r>
          </w:p>
        </w:tc>
      </w:tr>
      <w:tr w:rsidR="00440477" w14:paraId="21DD5B96" w14:textId="77777777" w:rsidTr="00BA7D84">
        <w:trPr>
          <w:jc w:val="center"/>
          <w:trPrChange w:id="12003" w:author="Russ Ott" w:date="2022-05-16T11:54:00Z">
            <w:trPr>
              <w:jc w:val="center"/>
            </w:trPr>
          </w:trPrChange>
        </w:trPr>
        <w:tc>
          <w:tcPr>
            <w:tcW w:w="1170" w:type="dxa"/>
            <w:tcPrChange w:id="12004" w:author="Russ Ott" w:date="2022-05-16T11:54:00Z">
              <w:tcPr>
                <w:tcW w:w="1170" w:type="dxa"/>
              </w:tcPr>
            </w:tcPrChange>
          </w:tcPr>
          <w:p w14:paraId="4D34A57A" w14:textId="77777777" w:rsidR="00440477" w:rsidRDefault="00440477" w:rsidP="00BA7D84">
            <w:pPr>
              <w:pStyle w:val="TableText"/>
            </w:pPr>
            <w:r>
              <w:t>11935004</w:t>
            </w:r>
          </w:p>
        </w:tc>
        <w:tc>
          <w:tcPr>
            <w:tcW w:w="3195" w:type="dxa"/>
            <w:tcPrChange w:id="12005" w:author="Russ Ott" w:date="2022-05-16T11:54:00Z">
              <w:tcPr>
                <w:tcW w:w="3195" w:type="dxa"/>
              </w:tcPr>
            </w:tcPrChange>
          </w:tcPr>
          <w:p w14:paraId="77BD163A" w14:textId="77777777" w:rsidR="00440477" w:rsidRDefault="00440477" w:rsidP="00BA7D84">
            <w:pPr>
              <w:pStyle w:val="TableText"/>
            </w:pPr>
            <w:r>
              <w:t>SNOMED CT</w:t>
            </w:r>
          </w:p>
        </w:tc>
        <w:tc>
          <w:tcPr>
            <w:tcW w:w="3195" w:type="dxa"/>
            <w:tcPrChange w:id="12006" w:author="Russ Ott" w:date="2022-05-16T11:54:00Z">
              <w:tcPr>
                <w:tcW w:w="3195" w:type="dxa"/>
              </w:tcPr>
            </w:tcPrChange>
          </w:tcPr>
          <w:p w14:paraId="2C0AB844" w14:textId="77777777" w:rsidR="00440477" w:rsidRDefault="00440477" w:rsidP="00BA7D84">
            <w:pPr>
              <w:pStyle w:val="TableText"/>
            </w:pPr>
            <w:r>
              <w:t>urn:oid:2.16.840.1.113883.6.96</w:t>
            </w:r>
          </w:p>
        </w:tc>
        <w:tc>
          <w:tcPr>
            <w:tcW w:w="2520" w:type="dxa"/>
            <w:tcPrChange w:id="12007" w:author="Russ Ott" w:date="2022-05-16T11:54:00Z">
              <w:tcPr>
                <w:tcW w:w="2520" w:type="dxa"/>
              </w:tcPr>
            </w:tcPrChange>
          </w:tcPr>
          <w:p w14:paraId="324BD2A9" w14:textId="77777777" w:rsidR="00440477" w:rsidRDefault="00440477" w:rsidP="00BA7D84">
            <w:pPr>
              <w:pStyle w:val="TableText"/>
            </w:pPr>
            <w:r>
              <w:t>Obstetrician (occupation)</w:t>
            </w:r>
          </w:p>
        </w:tc>
      </w:tr>
      <w:tr w:rsidR="00440477" w14:paraId="4654F713" w14:textId="77777777" w:rsidTr="00BA7D84">
        <w:trPr>
          <w:jc w:val="center"/>
          <w:trPrChange w:id="12008" w:author="Russ Ott" w:date="2022-05-16T11:54:00Z">
            <w:trPr>
              <w:jc w:val="center"/>
            </w:trPr>
          </w:trPrChange>
        </w:trPr>
        <w:tc>
          <w:tcPr>
            <w:tcW w:w="1170" w:type="dxa"/>
            <w:tcPrChange w:id="12009" w:author="Russ Ott" w:date="2022-05-16T11:54:00Z">
              <w:tcPr>
                <w:tcW w:w="1170" w:type="dxa"/>
              </w:tcPr>
            </w:tcPrChange>
          </w:tcPr>
          <w:p w14:paraId="440F5A31" w14:textId="77777777" w:rsidR="00440477" w:rsidRDefault="00440477" w:rsidP="00BA7D84">
            <w:pPr>
              <w:pStyle w:val="TableText"/>
            </w:pPr>
            <w:r>
              <w:t>133932002</w:t>
            </w:r>
          </w:p>
        </w:tc>
        <w:tc>
          <w:tcPr>
            <w:tcW w:w="3195" w:type="dxa"/>
            <w:tcPrChange w:id="12010" w:author="Russ Ott" w:date="2022-05-16T11:54:00Z">
              <w:tcPr>
                <w:tcW w:w="3195" w:type="dxa"/>
              </w:tcPr>
            </w:tcPrChange>
          </w:tcPr>
          <w:p w14:paraId="1C03D555" w14:textId="77777777" w:rsidR="00440477" w:rsidRDefault="00440477" w:rsidP="00BA7D84">
            <w:pPr>
              <w:pStyle w:val="TableText"/>
            </w:pPr>
            <w:r>
              <w:t>SNOMED CT</w:t>
            </w:r>
          </w:p>
        </w:tc>
        <w:tc>
          <w:tcPr>
            <w:tcW w:w="3195" w:type="dxa"/>
            <w:tcPrChange w:id="12011" w:author="Russ Ott" w:date="2022-05-16T11:54:00Z">
              <w:tcPr>
                <w:tcW w:w="3195" w:type="dxa"/>
              </w:tcPr>
            </w:tcPrChange>
          </w:tcPr>
          <w:p w14:paraId="5A1BD4F3" w14:textId="77777777" w:rsidR="00440477" w:rsidRDefault="00440477" w:rsidP="00BA7D84">
            <w:pPr>
              <w:pStyle w:val="TableText"/>
            </w:pPr>
            <w:r>
              <w:t>urn:oid:2.16.840.1.113883.6.96</w:t>
            </w:r>
          </w:p>
        </w:tc>
        <w:tc>
          <w:tcPr>
            <w:tcW w:w="2520" w:type="dxa"/>
            <w:tcPrChange w:id="12012" w:author="Russ Ott" w:date="2022-05-16T11:54:00Z">
              <w:tcPr>
                <w:tcW w:w="2520" w:type="dxa"/>
              </w:tcPr>
            </w:tcPrChange>
          </w:tcPr>
          <w:p w14:paraId="78C55B85" w14:textId="77777777" w:rsidR="00440477" w:rsidRDefault="00440477" w:rsidP="00BA7D84">
            <w:pPr>
              <w:pStyle w:val="TableText"/>
            </w:pPr>
            <w:r>
              <w:t>Caregiver (person)</w:t>
            </w:r>
          </w:p>
        </w:tc>
      </w:tr>
      <w:tr w:rsidR="00440477" w14:paraId="2DE4BE0D" w14:textId="77777777" w:rsidTr="00BA7D84">
        <w:trPr>
          <w:jc w:val="center"/>
          <w:trPrChange w:id="12013" w:author="Russ Ott" w:date="2022-05-16T11:54:00Z">
            <w:trPr>
              <w:jc w:val="center"/>
            </w:trPr>
          </w:trPrChange>
        </w:trPr>
        <w:tc>
          <w:tcPr>
            <w:tcW w:w="1170" w:type="dxa"/>
            <w:tcPrChange w:id="12014" w:author="Russ Ott" w:date="2022-05-16T11:54:00Z">
              <w:tcPr>
                <w:tcW w:w="1170" w:type="dxa"/>
              </w:tcPr>
            </w:tcPrChange>
          </w:tcPr>
          <w:p w14:paraId="4497742F" w14:textId="77777777" w:rsidR="00440477" w:rsidRDefault="00440477" w:rsidP="00BA7D84">
            <w:pPr>
              <w:pStyle w:val="TableText"/>
            </w:pPr>
            <w:r>
              <w:t>158965000</w:t>
            </w:r>
          </w:p>
        </w:tc>
        <w:tc>
          <w:tcPr>
            <w:tcW w:w="3195" w:type="dxa"/>
            <w:tcPrChange w:id="12015" w:author="Russ Ott" w:date="2022-05-16T11:54:00Z">
              <w:tcPr>
                <w:tcW w:w="3195" w:type="dxa"/>
              </w:tcPr>
            </w:tcPrChange>
          </w:tcPr>
          <w:p w14:paraId="01511894" w14:textId="77777777" w:rsidR="00440477" w:rsidRDefault="00440477" w:rsidP="00BA7D84">
            <w:pPr>
              <w:pStyle w:val="TableText"/>
            </w:pPr>
            <w:r>
              <w:t>SNOMED CT</w:t>
            </w:r>
          </w:p>
        </w:tc>
        <w:tc>
          <w:tcPr>
            <w:tcW w:w="3195" w:type="dxa"/>
            <w:tcPrChange w:id="12016" w:author="Russ Ott" w:date="2022-05-16T11:54:00Z">
              <w:tcPr>
                <w:tcW w:w="3195" w:type="dxa"/>
              </w:tcPr>
            </w:tcPrChange>
          </w:tcPr>
          <w:p w14:paraId="1F288FA7" w14:textId="77777777" w:rsidR="00440477" w:rsidRDefault="00440477" w:rsidP="00BA7D84">
            <w:pPr>
              <w:pStyle w:val="TableText"/>
            </w:pPr>
            <w:r>
              <w:t>urn:oid:2.16.840.1.113883.6.96</w:t>
            </w:r>
          </w:p>
        </w:tc>
        <w:tc>
          <w:tcPr>
            <w:tcW w:w="2520" w:type="dxa"/>
            <w:tcPrChange w:id="12017" w:author="Russ Ott" w:date="2022-05-16T11:54:00Z">
              <w:tcPr>
                <w:tcW w:w="2520" w:type="dxa"/>
              </w:tcPr>
            </w:tcPrChange>
          </w:tcPr>
          <w:p w14:paraId="721BC1BF" w14:textId="77777777" w:rsidR="00440477" w:rsidRDefault="00440477" w:rsidP="00BA7D84">
            <w:pPr>
              <w:pStyle w:val="TableText"/>
            </w:pPr>
            <w:r>
              <w:t>Medical practitioner (occupation)</w:t>
            </w:r>
          </w:p>
        </w:tc>
      </w:tr>
      <w:tr w:rsidR="00440477" w14:paraId="67FACC86" w14:textId="77777777" w:rsidTr="00BA7D84">
        <w:trPr>
          <w:jc w:val="center"/>
          <w:trPrChange w:id="12018" w:author="Russ Ott" w:date="2022-05-16T11:54:00Z">
            <w:trPr>
              <w:jc w:val="center"/>
            </w:trPr>
          </w:trPrChange>
        </w:trPr>
        <w:tc>
          <w:tcPr>
            <w:tcW w:w="1170" w:type="dxa"/>
            <w:tcPrChange w:id="12019" w:author="Russ Ott" w:date="2022-05-16T11:54:00Z">
              <w:tcPr>
                <w:tcW w:w="1170" w:type="dxa"/>
              </w:tcPr>
            </w:tcPrChange>
          </w:tcPr>
          <w:p w14:paraId="3B5BCC1E" w14:textId="77777777" w:rsidR="00440477" w:rsidRDefault="00440477" w:rsidP="00BA7D84">
            <w:pPr>
              <w:pStyle w:val="TableText"/>
            </w:pPr>
            <w:r>
              <w:t>158967008</w:t>
            </w:r>
          </w:p>
        </w:tc>
        <w:tc>
          <w:tcPr>
            <w:tcW w:w="3195" w:type="dxa"/>
            <w:tcPrChange w:id="12020" w:author="Russ Ott" w:date="2022-05-16T11:54:00Z">
              <w:tcPr>
                <w:tcW w:w="3195" w:type="dxa"/>
              </w:tcPr>
            </w:tcPrChange>
          </w:tcPr>
          <w:p w14:paraId="4BB27B1B" w14:textId="77777777" w:rsidR="00440477" w:rsidRDefault="00440477" w:rsidP="00BA7D84">
            <w:pPr>
              <w:pStyle w:val="TableText"/>
            </w:pPr>
            <w:r>
              <w:t>SNOMED CT</w:t>
            </w:r>
          </w:p>
        </w:tc>
        <w:tc>
          <w:tcPr>
            <w:tcW w:w="3195" w:type="dxa"/>
            <w:tcPrChange w:id="12021" w:author="Russ Ott" w:date="2022-05-16T11:54:00Z">
              <w:tcPr>
                <w:tcW w:w="3195" w:type="dxa"/>
              </w:tcPr>
            </w:tcPrChange>
          </w:tcPr>
          <w:p w14:paraId="19299D58" w14:textId="77777777" w:rsidR="00440477" w:rsidRDefault="00440477" w:rsidP="00BA7D84">
            <w:pPr>
              <w:pStyle w:val="TableText"/>
            </w:pPr>
            <w:r>
              <w:t>urn:oid:2.16.840.1.113883.6.96</w:t>
            </w:r>
          </w:p>
        </w:tc>
        <w:tc>
          <w:tcPr>
            <w:tcW w:w="2520" w:type="dxa"/>
            <w:tcPrChange w:id="12022" w:author="Russ Ott" w:date="2022-05-16T11:54:00Z">
              <w:tcPr>
                <w:tcW w:w="2520" w:type="dxa"/>
              </w:tcPr>
            </w:tcPrChange>
          </w:tcPr>
          <w:p w14:paraId="6C85E6F9" w14:textId="77777777" w:rsidR="00440477" w:rsidRDefault="00440477" w:rsidP="00BA7D84">
            <w:pPr>
              <w:pStyle w:val="TableText"/>
            </w:pPr>
            <w:r>
              <w:t>Consultant physician (occupation)</w:t>
            </w:r>
          </w:p>
        </w:tc>
      </w:tr>
      <w:tr w:rsidR="00440477" w14:paraId="31F3CB79" w14:textId="77777777" w:rsidTr="00BA7D84">
        <w:trPr>
          <w:jc w:val="center"/>
          <w:trPrChange w:id="12023" w:author="Russ Ott" w:date="2022-05-16T11:54:00Z">
            <w:trPr>
              <w:jc w:val="center"/>
            </w:trPr>
          </w:trPrChange>
        </w:trPr>
        <w:tc>
          <w:tcPr>
            <w:tcW w:w="1170" w:type="dxa"/>
            <w:tcPrChange w:id="12024" w:author="Russ Ott" w:date="2022-05-16T11:54:00Z">
              <w:tcPr>
                <w:tcW w:w="1170" w:type="dxa"/>
              </w:tcPr>
            </w:tcPrChange>
          </w:tcPr>
          <w:p w14:paraId="1B852A71" w14:textId="77777777" w:rsidR="00440477" w:rsidRDefault="00440477" w:rsidP="00BA7D84">
            <w:pPr>
              <w:pStyle w:val="TableText"/>
            </w:pPr>
            <w:r>
              <w:t>159003003</w:t>
            </w:r>
          </w:p>
        </w:tc>
        <w:tc>
          <w:tcPr>
            <w:tcW w:w="3195" w:type="dxa"/>
            <w:tcPrChange w:id="12025" w:author="Russ Ott" w:date="2022-05-16T11:54:00Z">
              <w:tcPr>
                <w:tcW w:w="3195" w:type="dxa"/>
              </w:tcPr>
            </w:tcPrChange>
          </w:tcPr>
          <w:p w14:paraId="5EB9EAE5" w14:textId="77777777" w:rsidR="00440477" w:rsidRDefault="00440477" w:rsidP="00BA7D84">
            <w:pPr>
              <w:pStyle w:val="TableText"/>
            </w:pPr>
            <w:r>
              <w:t>SNOMED CT</w:t>
            </w:r>
          </w:p>
        </w:tc>
        <w:tc>
          <w:tcPr>
            <w:tcW w:w="3195" w:type="dxa"/>
            <w:tcPrChange w:id="12026" w:author="Russ Ott" w:date="2022-05-16T11:54:00Z">
              <w:tcPr>
                <w:tcW w:w="3195" w:type="dxa"/>
              </w:tcPr>
            </w:tcPrChange>
          </w:tcPr>
          <w:p w14:paraId="1D7535B9" w14:textId="77777777" w:rsidR="00440477" w:rsidRDefault="00440477" w:rsidP="00BA7D84">
            <w:pPr>
              <w:pStyle w:val="TableText"/>
            </w:pPr>
            <w:r>
              <w:t>urn:oid:2.16.840.1.113883.6.96</w:t>
            </w:r>
          </w:p>
        </w:tc>
        <w:tc>
          <w:tcPr>
            <w:tcW w:w="2520" w:type="dxa"/>
            <w:tcPrChange w:id="12027" w:author="Russ Ott" w:date="2022-05-16T11:54:00Z">
              <w:tcPr>
                <w:tcW w:w="2520" w:type="dxa"/>
              </w:tcPr>
            </w:tcPrChange>
          </w:tcPr>
          <w:p w14:paraId="349ACE94" w14:textId="77777777" w:rsidR="00440477" w:rsidRDefault="00440477" w:rsidP="00BA7D84">
            <w:pPr>
              <w:pStyle w:val="TableText"/>
            </w:pPr>
            <w:r>
              <w:t>School nurse (occupation)</w:t>
            </w:r>
          </w:p>
        </w:tc>
      </w:tr>
      <w:tr w:rsidR="00440477" w14:paraId="37FDE109" w14:textId="77777777" w:rsidTr="00BA7D84">
        <w:trPr>
          <w:jc w:val="center"/>
          <w:trPrChange w:id="12028" w:author="Russ Ott" w:date="2022-05-16T11:54:00Z">
            <w:trPr>
              <w:jc w:val="center"/>
            </w:trPr>
          </w:trPrChange>
        </w:trPr>
        <w:tc>
          <w:tcPr>
            <w:tcW w:w="1440" w:type="dxa"/>
            <w:gridSpan w:val="4"/>
            <w:tcPrChange w:id="12029" w:author="Russ Ott" w:date="2022-05-16T11:54:00Z">
              <w:tcPr>
                <w:tcW w:w="1440" w:type="dxa"/>
                <w:gridSpan w:val="4"/>
              </w:tcPr>
            </w:tcPrChange>
          </w:tcPr>
          <w:p w14:paraId="70D1B446" w14:textId="77777777" w:rsidR="00440477" w:rsidRDefault="00440477" w:rsidP="00BA7D84">
            <w:pPr>
              <w:pStyle w:val="TableText"/>
            </w:pPr>
            <w:r>
              <w:t>...</w:t>
            </w:r>
          </w:p>
        </w:tc>
      </w:tr>
    </w:tbl>
    <w:p w14:paraId="21AED6A3" w14:textId="77777777" w:rsidR="00440477" w:rsidRDefault="00440477" w:rsidP="00440477">
      <w:pPr>
        <w:pStyle w:val="BodyText"/>
      </w:pPr>
    </w:p>
    <w:p w14:paraId="4B6CDFD0" w14:textId="2057D277" w:rsidR="00440477" w:rsidRDefault="00440477" w:rsidP="00440477">
      <w:pPr>
        <w:pStyle w:val="Caption"/>
      </w:pPr>
      <w:bookmarkStart w:id="12030" w:name="_Toc103325975"/>
      <w:bookmarkStart w:id="12031" w:name="_Toc82717684"/>
      <w:r>
        <w:lastRenderedPageBreak/>
        <w:t xml:space="preserve">Table </w:t>
      </w:r>
      <w:r>
        <w:fldChar w:fldCharType="begin"/>
      </w:r>
      <w:r>
        <w:instrText>SEQ Table \* ARABIC</w:instrText>
      </w:r>
      <w:r>
        <w:fldChar w:fldCharType="separate"/>
      </w:r>
      <w:del w:id="12032" w:author="Russ Ott" w:date="2022-05-16T11:54:00Z">
        <w:r w:rsidR="002F5B8D">
          <w:delText>23</w:delText>
        </w:r>
      </w:del>
      <w:ins w:id="12033" w:author="Russ Ott" w:date="2022-05-16T11:54:00Z">
        <w:r w:rsidR="00F1669B">
          <w:t>37</w:t>
        </w:r>
      </w:ins>
      <w:r>
        <w:fldChar w:fldCharType="end"/>
      </w:r>
      <w:r>
        <w:t xml:space="preserve">: </w:t>
      </w:r>
      <w:bookmarkStart w:id="12034" w:name="Care_Team_Category"/>
      <w:r>
        <w:t>Care Team Category</w:t>
      </w:r>
      <w:bookmarkEnd w:id="12030"/>
      <w:bookmarkEnd w:id="12031"/>
      <w:bookmarkEnd w:id="120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2035"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06"/>
        <w:gridCol w:w="3074"/>
        <w:gridCol w:w="3074"/>
        <w:gridCol w:w="2426"/>
        <w:tblGridChange w:id="12036">
          <w:tblGrid>
            <w:gridCol w:w="1506"/>
            <w:gridCol w:w="3074"/>
            <w:gridCol w:w="3074"/>
            <w:gridCol w:w="2426"/>
          </w:tblGrid>
        </w:tblGridChange>
      </w:tblGrid>
      <w:tr w:rsidR="00440477" w14:paraId="2BDBF2D0" w14:textId="77777777" w:rsidTr="00BA7D84">
        <w:trPr>
          <w:jc w:val="center"/>
          <w:trPrChange w:id="12037" w:author="Russ Ott" w:date="2022-05-16T11:54:00Z">
            <w:trPr>
              <w:jc w:val="center"/>
            </w:trPr>
          </w:trPrChange>
        </w:trPr>
        <w:tc>
          <w:tcPr>
            <w:tcW w:w="1440" w:type="dxa"/>
            <w:gridSpan w:val="4"/>
            <w:tcPrChange w:id="12038" w:author="Russ Ott" w:date="2022-05-16T11:54:00Z">
              <w:tcPr>
                <w:tcW w:w="1440" w:type="dxa"/>
                <w:gridSpan w:val="4"/>
              </w:tcPr>
            </w:tcPrChange>
          </w:tcPr>
          <w:p w14:paraId="2AD31C09" w14:textId="77777777" w:rsidR="00440477" w:rsidRDefault="00440477" w:rsidP="00BA7D84">
            <w:pPr>
              <w:pStyle w:val="TableText"/>
            </w:pPr>
            <w:r>
              <w:t>Value Set: Care Team Category urn:oid:2.16.840.1.113883.4.642.3.155</w:t>
            </w:r>
          </w:p>
          <w:p w14:paraId="7FE74734" w14:textId="77777777" w:rsidR="00440477" w:rsidRDefault="00440477" w:rsidP="00BA7D84">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66A39019" w14:textId="2C904A1D" w:rsidR="00440477" w:rsidRDefault="00440477" w:rsidP="00BA7D84">
            <w:pPr>
              <w:pStyle w:val="TableText"/>
            </w:pPr>
            <w:r>
              <w:t xml:space="preserve">Value Set Source: </w:t>
            </w:r>
            <w:r w:rsidR="001C172D">
              <w:fldChar w:fldCharType="begin"/>
            </w:r>
            <w:r w:rsidR="001C172D">
              <w:instrText xml:space="preserve"> HYPERLINK "https://vsac.nlm.nih.gov/valueset/2.16.840.1.113883.4.642.3.155/expansion" </w:instrText>
            </w:r>
            <w:r w:rsidR="001C172D">
              <w:fldChar w:fldCharType="separate"/>
            </w:r>
            <w:r>
              <w:rPr>
                <w:rStyle w:val="HyperlinkCourierBold"/>
              </w:rPr>
              <w:t>https://vsac.nlm.nih.gov/valueset/2.16.840.1.113883.4.642.3.155/expansion</w:t>
            </w:r>
            <w:r w:rsidR="001C172D">
              <w:rPr>
                <w:rStyle w:val="HyperlinkCourierBold"/>
              </w:rPr>
              <w:fldChar w:fldCharType="end"/>
            </w:r>
          </w:p>
        </w:tc>
      </w:tr>
      <w:tr w:rsidR="001C172D" w14:paraId="08226725" w14:textId="77777777" w:rsidTr="00BA7D84">
        <w:trPr>
          <w:cantSplit/>
          <w:tblHeader/>
          <w:jc w:val="center"/>
        </w:trPr>
        <w:tc>
          <w:tcPr>
            <w:tcW w:w="1560" w:type="dxa"/>
            <w:shd w:val="clear" w:color="auto" w:fill="E6E6E6"/>
          </w:tcPr>
          <w:p w14:paraId="2FFEE656" w14:textId="77777777" w:rsidR="00440477" w:rsidRDefault="00440477" w:rsidP="00BA7D84">
            <w:pPr>
              <w:pStyle w:val="TableHead"/>
            </w:pPr>
            <w:r>
              <w:t>Code</w:t>
            </w:r>
          </w:p>
        </w:tc>
        <w:tc>
          <w:tcPr>
            <w:tcW w:w="3000" w:type="dxa"/>
            <w:shd w:val="clear" w:color="auto" w:fill="E6E6E6"/>
          </w:tcPr>
          <w:p w14:paraId="60D743BD" w14:textId="77777777" w:rsidR="00440477" w:rsidRDefault="00440477" w:rsidP="00BA7D84">
            <w:pPr>
              <w:pStyle w:val="TableHead"/>
            </w:pPr>
            <w:r>
              <w:t>Code System</w:t>
            </w:r>
          </w:p>
        </w:tc>
        <w:tc>
          <w:tcPr>
            <w:tcW w:w="3000" w:type="dxa"/>
            <w:shd w:val="clear" w:color="auto" w:fill="E6E6E6"/>
          </w:tcPr>
          <w:p w14:paraId="3D4E82FA" w14:textId="77777777" w:rsidR="00440477" w:rsidRDefault="00440477" w:rsidP="00BA7D84">
            <w:pPr>
              <w:pStyle w:val="TableHead"/>
            </w:pPr>
            <w:r>
              <w:t>Code System OID</w:t>
            </w:r>
          </w:p>
        </w:tc>
        <w:tc>
          <w:tcPr>
            <w:tcW w:w="2520" w:type="dxa"/>
            <w:shd w:val="clear" w:color="auto" w:fill="E6E6E6"/>
          </w:tcPr>
          <w:p w14:paraId="08037815" w14:textId="77777777" w:rsidR="00440477" w:rsidRDefault="00440477" w:rsidP="00BA7D84">
            <w:pPr>
              <w:pStyle w:val="TableHead"/>
            </w:pPr>
            <w:r>
              <w:t>Print Name</w:t>
            </w:r>
          </w:p>
        </w:tc>
      </w:tr>
      <w:tr w:rsidR="00440477" w14:paraId="4E87BC72" w14:textId="77777777" w:rsidTr="00BA7D84">
        <w:trPr>
          <w:jc w:val="center"/>
          <w:trPrChange w:id="12039" w:author="Russ Ott" w:date="2022-05-16T11:54:00Z">
            <w:trPr>
              <w:jc w:val="center"/>
            </w:trPr>
          </w:trPrChange>
        </w:trPr>
        <w:tc>
          <w:tcPr>
            <w:tcW w:w="1170" w:type="dxa"/>
            <w:tcPrChange w:id="12040" w:author="Russ Ott" w:date="2022-05-16T11:54:00Z">
              <w:tcPr>
                <w:tcW w:w="1170" w:type="dxa"/>
              </w:tcPr>
            </w:tcPrChange>
          </w:tcPr>
          <w:p w14:paraId="2ADB9BAF" w14:textId="77777777" w:rsidR="00440477" w:rsidRDefault="00440477" w:rsidP="00BA7D84">
            <w:pPr>
              <w:pStyle w:val="TableText"/>
            </w:pPr>
            <w:r>
              <w:t>LA27975-4</w:t>
            </w:r>
          </w:p>
        </w:tc>
        <w:tc>
          <w:tcPr>
            <w:tcW w:w="3195" w:type="dxa"/>
            <w:tcPrChange w:id="12041" w:author="Russ Ott" w:date="2022-05-16T11:54:00Z">
              <w:tcPr>
                <w:tcW w:w="3195" w:type="dxa"/>
              </w:tcPr>
            </w:tcPrChange>
          </w:tcPr>
          <w:p w14:paraId="45F0469D" w14:textId="77777777" w:rsidR="00440477" w:rsidRDefault="00440477" w:rsidP="00BA7D84">
            <w:pPr>
              <w:pStyle w:val="TableText"/>
            </w:pPr>
            <w:r>
              <w:t>LOINC</w:t>
            </w:r>
          </w:p>
        </w:tc>
        <w:tc>
          <w:tcPr>
            <w:tcW w:w="3195" w:type="dxa"/>
            <w:tcPrChange w:id="12042" w:author="Russ Ott" w:date="2022-05-16T11:54:00Z">
              <w:tcPr>
                <w:tcW w:w="3195" w:type="dxa"/>
              </w:tcPr>
            </w:tcPrChange>
          </w:tcPr>
          <w:p w14:paraId="2DD1DE29" w14:textId="77777777" w:rsidR="00440477" w:rsidRDefault="00440477" w:rsidP="00BA7D84">
            <w:pPr>
              <w:pStyle w:val="TableText"/>
            </w:pPr>
            <w:r>
              <w:t>urn:oid:2.16.840.1.113883.6.1</w:t>
            </w:r>
          </w:p>
        </w:tc>
        <w:tc>
          <w:tcPr>
            <w:tcW w:w="2520" w:type="dxa"/>
            <w:tcPrChange w:id="12043" w:author="Russ Ott" w:date="2022-05-16T11:54:00Z">
              <w:tcPr>
                <w:tcW w:w="2520" w:type="dxa"/>
              </w:tcPr>
            </w:tcPrChange>
          </w:tcPr>
          <w:p w14:paraId="67449EAA" w14:textId="77777777" w:rsidR="00440477" w:rsidRDefault="00440477" w:rsidP="00BA7D84">
            <w:pPr>
              <w:pStyle w:val="TableText"/>
            </w:pPr>
            <w:r>
              <w:t>Event-focused care team</w:t>
            </w:r>
          </w:p>
        </w:tc>
      </w:tr>
      <w:tr w:rsidR="00440477" w14:paraId="7B7B1217" w14:textId="77777777" w:rsidTr="00BA7D84">
        <w:trPr>
          <w:jc w:val="center"/>
          <w:trPrChange w:id="12044" w:author="Russ Ott" w:date="2022-05-16T11:54:00Z">
            <w:trPr>
              <w:jc w:val="center"/>
            </w:trPr>
          </w:trPrChange>
        </w:trPr>
        <w:tc>
          <w:tcPr>
            <w:tcW w:w="1170" w:type="dxa"/>
            <w:tcPrChange w:id="12045" w:author="Russ Ott" w:date="2022-05-16T11:54:00Z">
              <w:tcPr>
                <w:tcW w:w="1170" w:type="dxa"/>
              </w:tcPr>
            </w:tcPrChange>
          </w:tcPr>
          <w:p w14:paraId="48552F57" w14:textId="77777777" w:rsidR="00440477" w:rsidRDefault="00440477" w:rsidP="00BA7D84">
            <w:pPr>
              <w:pStyle w:val="TableText"/>
            </w:pPr>
            <w:r>
              <w:t>LA27976-2</w:t>
            </w:r>
          </w:p>
        </w:tc>
        <w:tc>
          <w:tcPr>
            <w:tcW w:w="3195" w:type="dxa"/>
            <w:tcPrChange w:id="12046" w:author="Russ Ott" w:date="2022-05-16T11:54:00Z">
              <w:tcPr>
                <w:tcW w:w="3195" w:type="dxa"/>
              </w:tcPr>
            </w:tcPrChange>
          </w:tcPr>
          <w:p w14:paraId="0705F2DA" w14:textId="77777777" w:rsidR="00440477" w:rsidRDefault="00440477" w:rsidP="00BA7D84">
            <w:pPr>
              <w:pStyle w:val="TableText"/>
            </w:pPr>
            <w:r>
              <w:t>LOINC</w:t>
            </w:r>
          </w:p>
        </w:tc>
        <w:tc>
          <w:tcPr>
            <w:tcW w:w="3195" w:type="dxa"/>
            <w:tcPrChange w:id="12047" w:author="Russ Ott" w:date="2022-05-16T11:54:00Z">
              <w:tcPr>
                <w:tcW w:w="3195" w:type="dxa"/>
              </w:tcPr>
            </w:tcPrChange>
          </w:tcPr>
          <w:p w14:paraId="0A424B4C" w14:textId="77777777" w:rsidR="00440477" w:rsidRDefault="00440477" w:rsidP="00BA7D84">
            <w:pPr>
              <w:pStyle w:val="TableText"/>
            </w:pPr>
            <w:r>
              <w:t>urn:oid:2.16.840.1.113883.6.1</w:t>
            </w:r>
          </w:p>
        </w:tc>
        <w:tc>
          <w:tcPr>
            <w:tcW w:w="2520" w:type="dxa"/>
            <w:tcPrChange w:id="12048" w:author="Russ Ott" w:date="2022-05-16T11:54:00Z">
              <w:tcPr>
                <w:tcW w:w="2520" w:type="dxa"/>
              </w:tcPr>
            </w:tcPrChange>
          </w:tcPr>
          <w:p w14:paraId="2C4F5BA2" w14:textId="77777777" w:rsidR="00440477" w:rsidRDefault="00440477" w:rsidP="00BA7D84">
            <w:pPr>
              <w:pStyle w:val="TableText"/>
            </w:pPr>
            <w:r>
              <w:t>Encounter-focused care team</w:t>
            </w:r>
          </w:p>
        </w:tc>
      </w:tr>
      <w:tr w:rsidR="00440477" w14:paraId="4E3E2C07" w14:textId="77777777" w:rsidTr="00BA7D84">
        <w:trPr>
          <w:jc w:val="center"/>
          <w:trPrChange w:id="12049" w:author="Russ Ott" w:date="2022-05-16T11:54:00Z">
            <w:trPr>
              <w:jc w:val="center"/>
            </w:trPr>
          </w:trPrChange>
        </w:trPr>
        <w:tc>
          <w:tcPr>
            <w:tcW w:w="1170" w:type="dxa"/>
            <w:tcPrChange w:id="12050" w:author="Russ Ott" w:date="2022-05-16T11:54:00Z">
              <w:tcPr>
                <w:tcW w:w="1170" w:type="dxa"/>
              </w:tcPr>
            </w:tcPrChange>
          </w:tcPr>
          <w:p w14:paraId="3B71FE0F" w14:textId="77777777" w:rsidR="00440477" w:rsidRDefault="00440477" w:rsidP="00BA7D84">
            <w:pPr>
              <w:pStyle w:val="TableText"/>
            </w:pPr>
            <w:r>
              <w:t>LA27977-0</w:t>
            </w:r>
          </w:p>
        </w:tc>
        <w:tc>
          <w:tcPr>
            <w:tcW w:w="3195" w:type="dxa"/>
            <w:tcPrChange w:id="12051" w:author="Russ Ott" w:date="2022-05-16T11:54:00Z">
              <w:tcPr>
                <w:tcW w:w="3195" w:type="dxa"/>
              </w:tcPr>
            </w:tcPrChange>
          </w:tcPr>
          <w:p w14:paraId="1F2C491D" w14:textId="77777777" w:rsidR="00440477" w:rsidRDefault="00440477" w:rsidP="00BA7D84">
            <w:pPr>
              <w:pStyle w:val="TableText"/>
            </w:pPr>
            <w:r>
              <w:t>LOINC</w:t>
            </w:r>
          </w:p>
        </w:tc>
        <w:tc>
          <w:tcPr>
            <w:tcW w:w="3195" w:type="dxa"/>
            <w:tcPrChange w:id="12052" w:author="Russ Ott" w:date="2022-05-16T11:54:00Z">
              <w:tcPr>
                <w:tcW w:w="3195" w:type="dxa"/>
              </w:tcPr>
            </w:tcPrChange>
          </w:tcPr>
          <w:p w14:paraId="00FD91D7" w14:textId="77777777" w:rsidR="00440477" w:rsidRDefault="00440477" w:rsidP="00BA7D84">
            <w:pPr>
              <w:pStyle w:val="TableText"/>
            </w:pPr>
            <w:r>
              <w:t>urn:oid:2.16.840.1.113883.6.1</w:t>
            </w:r>
          </w:p>
        </w:tc>
        <w:tc>
          <w:tcPr>
            <w:tcW w:w="2520" w:type="dxa"/>
            <w:tcPrChange w:id="12053" w:author="Russ Ott" w:date="2022-05-16T11:54:00Z">
              <w:tcPr>
                <w:tcW w:w="2520" w:type="dxa"/>
              </w:tcPr>
            </w:tcPrChange>
          </w:tcPr>
          <w:p w14:paraId="1AD09057" w14:textId="77777777" w:rsidR="00440477" w:rsidRDefault="00440477" w:rsidP="00BA7D84">
            <w:pPr>
              <w:pStyle w:val="TableText"/>
            </w:pPr>
            <w:r>
              <w:t>Episode of care-focused care team</w:t>
            </w:r>
          </w:p>
        </w:tc>
      </w:tr>
      <w:tr w:rsidR="00440477" w14:paraId="1FC0B90D" w14:textId="77777777" w:rsidTr="00BA7D84">
        <w:trPr>
          <w:jc w:val="center"/>
          <w:trPrChange w:id="12054" w:author="Russ Ott" w:date="2022-05-16T11:54:00Z">
            <w:trPr>
              <w:jc w:val="center"/>
            </w:trPr>
          </w:trPrChange>
        </w:trPr>
        <w:tc>
          <w:tcPr>
            <w:tcW w:w="1170" w:type="dxa"/>
            <w:tcPrChange w:id="12055" w:author="Russ Ott" w:date="2022-05-16T11:54:00Z">
              <w:tcPr>
                <w:tcW w:w="1170" w:type="dxa"/>
              </w:tcPr>
            </w:tcPrChange>
          </w:tcPr>
          <w:p w14:paraId="422BE664" w14:textId="77777777" w:rsidR="00440477" w:rsidRDefault="00440477" w:rsidP="00BA7D84">
            <w:pPr>
              <w:pStyle w:val="TableText"/>
            </w:pPr>
            <w:r>
              <w:t>LA27978-8</w:t>
            </w:r>
          </w:p>
        </w:tc>
        <w:tc>
          <w:tcPr>
            <w:tcW w:w="3195" w:type="dxa"/>
            <w:tcPrChange w:id="12056" w:author="Russ Ott" w:date="2022-05-16T11:54:00Z">
              <w:tcPr>
                <w:tcW w:w="3195" w:type="dxa"/>
              </w:tcPr>
            </w:tcPrChange>
          </w:tcPr>
          <w:p w14:paraId="29326465" w14:textId="77777777" w:rsidR="00440477" w:rsidRDefault="00440477" w:rsidP="00BA7D84">
            <w:pPr>
              <w:pStyle w:val="TableText"/>
            </w:pPr>
            <w:r>
              <w:t>LOINC</w:t>
            </w:r>
          </w:p>
        </w:tc>
        <w:tc>
          <w:tcPr>
            <w:tcW w:w="3195" w:type="dxa"/>
            <w:tcPrChange w:id="12057" w:author="Russ Ott" w:date="2022-05-16T11:54:00Z">
              <w:tcPr>
                <w:tcW w:w="3195" w:type="dxa"/>
              </w:tcPr>
            </w:tcPrChange>
          </w:tcPr>
          <w:p w14:paraId="0D4236E9" w14:textId="77777777" w:rsidR="00440477" w:rsidRDefault="00440477" w:rsidP="00BA7D84">
            <w:pPr>
              <w:pStyle w:val="TableText"/>
            </w:pPr>
            <w:r>
              <w:t>urn:oid:2.16.840.1.113883.6.1</w:t>
            </w:r>
          </w:p>
        </w:tc>
        <w:tc>
          <w:tcPr>
            <w:tcW w:w="2520" w:type="dxa"/>
            <w:tcPrChange w:id="12058" w:author="Russ Ott" w:date="2022-05-16T11:54:00Z">
              <w:tcPr>
                <w:tcW w:w="2520" w:type="dxa"/>
              </w:tcPr>
            </w:tcPrChange>
          </w:tcPr>
          <w:p w14:paraId="40412F4F" w14:textId="77777777" w:rsidR="00440477" w:rsidRDefault="00440477" w:rsidP="00BA7D84">
            <w:pPr>
              <w:pStyle w:val="TableText"/>
            </w:pPr>
            <w:r>
              <w:t>Condition-focused care team</w:t>
            </w:r>
          </w:p>
        </w:tc>
      </w:tr>
      <w:tr w:rsidR="00440477" w14:paraId="2C49BCDD" w14:textId="77777777" w:rsidTr="00BA7D84">
        <w:trPr>
          <w:jc w:val="center"/>
          <w:trPrChange w:id="12059" w:author="Russ Ott" w:date="2022-05-16T11:54:00Z">
            <w:trPr>
              <w:jc w:val="center"/>
            </w:trPr>
          </w:trPrChange>
        </w:trPr>
        <w:tc>
          <w:tcPr>
            <w:tcW w:w="1170" w:type="dxa"/>
            <w:tcPrChange w:id="12060" w:author="Russ Ott" w:date="2022-05-16T11:54:00Z">
              <w:tcPr>
                <w:tcW w:w="1170" w:type="dxa"/>
              </w:tcPr>
            </w:tcPrChange>
          </w:tcPr>
          <w:p w14:paraId="3F87E8E9" w14:textId="77777777" w:rsidR="00440477" w:rsidRDefault="00440477" w:rsidP="00BA7D84">
            <w:pPr>
              <w:pStyle w:val="TableText"/>
            </w:pPr>
            <w:r>
              <w:t>LA27980-4</w:t>
            </w:r>
          </w:p>
        </w:tc>
        <w:tc>
          <w:tcPr>
            <w:tcW w:w="3195" w:type="dxa"/>
            <w:tcPrChange w:id="12061" w:author="Russ Ott" w:date="2022-05-16T11:54:00Z">
              <w:tcPr>
                <w:tcW w:w="3195" w:type="dxa"/>
              </w:tcPr>
            </w:tcPrChange>
          </w:tcPr>
          <w:p w14:paraId="5BFF0D88" w14:textId="77777777" w:rsidR="00440477" w:rsidRDefault="00440477" w:rsidP="00BA7D84">
            <w:pPr>
              <w:pStyle w:val="TableText"/>
            </w:pPr>
            <w:r>
              <w:t>LOINC</w:t>
            </w:r>
          </w:p>
        </w:tc>
        <w:tc>
          <w:tcPr>
            <w:tcW w:w="3195" w:type="dxa"/>
            <w:tcPrChange w:id="12062" w:author="Russ Ott" w:date="2022-05-16T11:54:00Z">
              <w:tcPr>
                <w:tcW w:w="3195" w:type="dxa"/>
              </w:tcPr>
            </w:tcPrChange>
          </w:tcPr>
          <w:p w14:paraId="62B700E8" w14:textId="77777777" w:rsidR="00440477" w:rsidRDefault="00440477" w:rsidP="00BA7D84">
            <w:pPr>
              <w:pStyle w:val="TableText"/>
            </w:pPr>
            <w:r>
              <w:t>urn:oid:2.16.840.1.113883.6.1</w:t>
            </w:r>
          </w:p>
        </w:tc>
        <w:tc>
          <w:tcPr>
            <w:tcW w:w="2520" w:type="dxa"/>
            <w:tcPrChange w:id="12063" w:author="Russ Ott" w:date="2022-05-16T11:54:00Z">
              <w:tcPr>
                <w:tcW w:w="2520" w:type="dxa"/>
              </w:tcPr>
            </w:tcPrChange>
          </w:tcPr>
          <w:p w14:paraId="21AAB0B4" w14:textId="77777777" w:rsidR="00440477" w:rsidRDefault="00440477" w:rsidP="00BA7D84">
            <w:pPr>
              <w:pStyle w:val="TableText"/>
            </w:pPr>
            <w:r>
              <w:t>Clinical research-focused care team</w:t>
            </w:r>
          </w:p>
        </w:tc>
      </w:tr>
      <w:tr w:rsidR="00440477" w14:paraId="2C2ACF94" w14:textId="77777777" w:rsidTr="00BA7D84">
        <w:trPr>
          <w:jc w:val="center"/>
          <w:trPrChange w:id="12064" w:author="Russ Ott" w:date="2022-05-16T11:54:00Z">
            <w:trPr>
              <w:jc w:val="center"/>
            </w:trPr>
          </w:trPrChange>
        </w:trPr>
        <w:tc>
          <w:tcPr>
            <w:tcW w:w="1170" w:type="dxa"/>
            <w:tcPrChange w:id="12065" w:author="Russ Ott" w:date="2022-05-16T11:54:00Z">
              <w:tcPr>
                <w:tcW w:w="1170" w:type="dxa"/>
              </w:tcPr>
            </w:tcPrChange>
          </w:tcPr>
          <w:p w14:paraId="23DF2B1A" w14:textId="77777777" w:rsidR="00440477" w:rsidRDefault="00440477" w:rsidP="00BA7D84">
            <w:pPr>
              <w:pStyle w:val="TableText"/>
            </w:pPr>
            <w:r>
              <w:t>LA28865-6</w:t>
            </w:r>
          </w:p>
        </w:tc>
        <w:tc>
          <w:tcPr>
            <w:tcW w:w="3195" w:type="dxa"/>
            <w:tcPrChange w:id="12066" w:author="Russ Ott" w:date="2022-05-16T11:54:00Z">
              <w:tcPr>
                <w:tcW w:w="3195" w:type="dxa"/>
              </w:tcPr>
            </w:tcPrChange>
          </w:tcPr>
          <w:p w14:paraId="43853C7E" w14:textId="77777777" w:rsidR="00440477" w:rsidRDefault="00440477" w:rsidP="00BA7D84">
            <w:pPr>
              <w:pStyle w:val="TableText"/>
            </w:pPr>
            <w:r>
              <w:t>LOINC</w:t>
            </w:r>
          </w:p>
        </w:tc>
        <w:tc>
          <w:tcPr>
            <w:tcW w:w="3195" w:type="dxa"/>
            <w:tcPrChange w:id="12067" w:author="Russ Ott" w:date="2022-05-16T11:54:00Z">
              <w:tcPr>
                <w:tcW w:w="3195" w:type="dxa"/>
              </w:tcPr>
            </w:tcPrChange>
          </w:tcPr>
          <w:p w14:paraId="696E8284" w14:textId="77777777" w:rsidR="00440477" w:rsidRDefault="00440477" w:rsidP="00BA7D84">
            <w:pPr>
              <w:pStyle w:val="TableText"/>
            </w:pPr>
            <w:r>
              <w:t>urn:oid:2.16.840.1.113883.6.1</w:t>
            </w:r>
          </w:p>
        </w:tc>
        <w:tc>
          <w:tcPr>
            <w:tcW w:w="2520" w:type="dxa"/>
            <w:tcPrChange w:id="12068" w:author="Russ Ott" w:date="2022-05-16T11:54:00Z">
              <w:tcPr>
                <w:tcW w:w="2520" w:type="dxa"/>
              </w:tcPr>
            </w:tcPrChange>
          </w:tcPr>
          <w:p w14:paraId="4F91EC80" w14:textId="77777777" w:rsidR="00440477" w:rsidRDefault="00440477" w:rsidP="00BA7D84">
            <w:pPr>
              <w:pStyle w:val="TableText"/>
            </w:pPr>
            <w:r>
              <w:t>Longitudinal care-coordination focused care team</w:t>
            </w:r>
          </w:p>
        </w:tc>
      </w:tr>
      <w:tr w:rsidR="00440477" w14:paraId="20E89DE1" w14:textId="77777777" w:rsidTr="00BA7D84">
        <w:trPr>
          <w:jc w:val="center"/>
          <w:trPrChange w:id="12069" w:author="Russ Ott" w:date="2022-05-16T11:54:00Z">
            <w:trPr>
              <w:jc w:val="center"/>
            </w:trPr>
          </w:trPrChange>
        </w:trPr>
        <w:tc>
          <w:tcPr>
            <w:tcW w:w="1170" w:type="dxa"/>
            <w:tcPrChange w:id="12070" w:author="Russ Ott" w:date="2022-05-16T11:54:00Z">
              <w:tcPr>
                <w:tcW w:w="1170" w:type="dxa"/>
              </w:tcPr>
            </w:tcPrChange>
          </w:tcPr>
          <w:p w14:paraId="016A3BE2" w14:textId="77777777" w:rsidR="00440477" w:rsidRDefault="00440477" w:rsidP="00BA7D84">
            <w:pPr>
              <w:pStyle w:val="TableText"/>
            </w:pPr>
            <w:r>
              <w:t>LA28866-4</w:t>
            </w:r>
          </w:p>
        </w:tc>
        <w:tc>
          <w:tcPr>
            <w:tcW w:w="3195" w:type="dxa"/>
            <w:tcPrChange w:id="12071" w:author="Russ Ott" w:date="2022-05-16T11:54:00Z">
              <w:tcPr>
                <w:tcW w:w="3195" w:type="dxa"/>
              </w:tcPr>
            </w:tcPrChange>
          </w:tcPr>
          <w:p w14:paraId="6387FBC8" w14:textId="77777777" w:rsidR="00440477" w:rsidRDefault="00440477" w:rsidP="00BA7D84">
            <w:pPr>
              <w:pStyle w:val="TableText"/>
            </w:pPr>
            <w:r>
              <w:t>LOINC</w:t>
            </w:r>
          </w:p>
        </w:tc>
        <w:tc>
          <w:tcPr>
            <w:tcW w:w="3195" w:type="dxa"/>
            <w:tcPrChange w:id="12072" w:author="Russ Ott" w:date="2022-05-16T11:54:00Z">
              <w:tcPr>
                <w:tcW w:w="3195" w:type="dxa"/>
              </w:tcPr>
            </w:tcPrChange>
          </w:tcPr>
          <w:p w14:paraId="72D307B6" w14:textId="77777777" w:rsidR="00440477" w:rsidRDefault="00440477" w:rsidP="00BA7D84">
            <w:pPr>
              <w:pStyle w:val="TableText"/>
            </w:pPr>
            <w:r>
              <w:t>urn:oid:2.16.840.1.113883.6.1</w:t>
            </w:r>
          </w:p>
        </w:tc>
        <w:tc>
          <w:tcPr>
            <w:tcW w:w="2520" w:type="dxa"/>
            <w:tcPrChange w:id="12073" w:author="Russ Ott" w:date="2022-05-16T11:54:00Z">
              <w:tcPr>
                <w:tcW w:w="2520" w:type="dxa"/>
              </w:tcPr>
            </w:tcPrChange>
          </w:tcPr>
          <w:p w14:paraId="24DBD78A" w14:textId="77777777" w:rsidR="00440477" w:rsidRDefault="00440477" w:rsidP="00BA7D84">
            <w:pPr>
              <w:pStyle w:val="TableText"/>
            </w:pPr>
            <w:r>
              <w:t>Home &amp; Community Based Services (HCBS)-focused care team</w:t>
            </w:r>
          </w:p>
        </w:tc>
      </w:tr>
      <w:tr w:rsidR="00440477" w14:paraId="6F7DEBE2" w14:textId="77777777" w:rsidTr="00BA7D84">
        <w:trPr>
          <w:jc w:val="center"/>
          <w:trPrChange w:id="12074" w:author="Russ Ott" w:date="2022-05-16T11:54:00Z">
            <w:trPr>
              <w:jc w:val="center"/>
            </w:trPr>
          </w:trPrChange>
        </w:trPr>
        <w:tc>
          <w:tcPr>
            <w:tcW w:w="1170" w:type="dxa"/>
            <w:tcPrChange w:id="12075" w:author="Russ Ott" w:date="2022-05-16T11:54:00Z">
              <w:tcPr>
                <w:tcW w:w="1170" w:type="dxa"/>
              </w:tcPr>
            </w:tcPrChange>
          </w:tcPr>
          <w:p w14:paraId="16FD84ED" w14:textId="77777777" w:rsidR="00440477" w:rsidRDefault="00440477" w:rsidP="00BA7D84">
            <w:pPr>
              <w:pStyle w:val="TableText"/>
            </w:pPr>
            <w:r>
              <w:t>LA28867-2</w:t>
            </w:r>
          </w:p>
        </w:tc>
        <w:tc>
          <w:tcPr>
            <w:tcW w:w="3195" w:type="dxa"/>
            <w:tcPrChange w:id="12076" w:author="Russ Ott" w:date="2022-05-16T11:54:00Z">
              <w:tcPr>
                <w:tcW w:w="3195" w:type="dxa"/>
              </w:tcPr>
            </w:tcPrChange>
          </w:tcPr>
          <w:p w14:paraId="16E136D1" w14:textId="77777777" w:rsidR="00440477" w:rsidRDefault="00440477" w:rsidP="00BA7D84">
            <w:pPr>
              <w:pStyle w:val="TableText"/>
            </w:pPr>
            <w:r>
              <w:t>LOINC</w:t>
            </w:r>
          </w:p>
        </w:tc>
        <w:tc>
          <w:tcPr>
            <w:tcW w:w="3195" w:type="dxa"/>
            <w:tcPrChange w:id="12077" w:author="Russ Ott" w:date="2022-05-16T11:54:00Z">
              <w:tcPr>
                <w:tcW w:w="3195" w:type="dxa"/>
              </w:tcPr>
            </w:tcPrChange>
          </w:tcPr>
          <w:p w14:paraId="5900A4AD" w14:textId="77777777" w:rsidR="00440477" w:rsidRDefault="00440477" w:rsidP="00BA7D84">
            <w:pPr>
              <w:pStyle w:val="TableText"/>
            </w:pPr>
            <w:r>
              <w:t>urn:oid:2.16.840.1.113883.6.1</w:t>
            </w:r>
          </w:p>
        </w:tc>
        <w:tc>
          <w:tcPr>
            <w:tcW w:w="2520" w:type="dxa"/>
            <w:tcPrChange w:id="12078" w:author="Russ Ott" w:date="2022-05-16T11:54:00Z">
              <w:tcPr>
                <w:tcW w:w="2520" w:type="dxa"/>
              </w:tcPr>
            </w:tcPrChange>
          </w:tcPr>
          <w:p w14:paraId="08BA55E5" w14:textId="77777777" w:rsidR="00440477" w:rsidRDefault="00440477" w:rsidP="00BA7D84">
            <w:pPr>
              <w:pStyle w:val="TableText"/>
            </w:pPr>
            <w:r>
              <w:t>Public health-focused care team</w:t>
            </w:r>
          </w:p>
        </w:tc>
      </w:tr>
    </w:tbl>
    <w:p w14:paraId="4CCF380F" w14:textId="77777777" w:rsidR="00440477" w:rsidRDefault="00440477" w:rsidP="00440477">
      <w:pPr>
        <w:pStyle w:val="BodyText"/>
      </w:pPr>
    </w:p>
    <w:p w14:paraId="44A67423" w14:textId="6431DC25" w:rsidR="00440477" w:rsidRDefault="00440477" w:rsidP="00440477">
      <w:pPr>
        <w:pStyle w:val="Caption"/>
        <w:rPr>
          <w:ins w:id="12079" w:author="Russ Ott" w:date="2022-05-16T11:54:00Z"/>
        </w:rPr>
      </w:pPr>
      <w:bookmarkStart w:id="12080" w:name="_Toc103325976"/>
      <w:bookmarkStart w:id="12081" w:name="_Toc82717685"/>
      <w:r>
        <w:lastRenderedPageBreak/>
        <w:t xml:space="preserve">Table </w:t>
      </w:r>
      <w:r>
        <w:fldChar w:fldCharType="begin"/>
      </w:r>
      <w:r>
        <w:instrText>SEQ Table \* ARABIC</w:instrText>
      </w:r>
      <w:r>
        <w:fldChar w:fldCharType="separate"/>
      </w:r>
      <w:del w:id="12082" w:author="Russ Ott" w:date="2022-05-16T11:54:00Z">
        <w:r w:rsidR="002F5B8D">
          <w:delText>24</w:delText>
        </w:r>
      </w:del>
      <w:ins w:id="12083" w:author="Russ Ott" w:date="2022-05-16T11:54:00Z">
        <w:r w:rsidR="00F1669B">
          <w:t>38</w:t>
        </w:r>
      </w:ins>
      <w:r>
        <w:fldChar w:fldCharType="end"/>
      </w:r>
      <w:ins w:id="12084" w:author="Russ Ott" w:date="2022-05-16T11:54:00Z">
        <w:r>
          <w:t xml:space="preserve">: </w:t>
        </w:r>
        <w:bookmarkStart w:id="12085" w:name="Gender_Identity_USCDI_core"/>
        <w:r>
          <w:t>Gender Identity USCDI core</w:t>
        </w:r>
        <w:bookmarkEnd w:id="12080"/>
        <w:bookmarkEnd w:id="1208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DEB8A48" w14:textId="77777777" w:rsidTr="00BA7D84">
        <w:trPr>
          <w:jc w:val="center"/>
          <w:ins w:id="12086" w:author="Russ Ott" w:date="2022-05-16T11:54:00Z"/>
        </w:trPr>
        <w:tc>
          <w:tcPr>
            <w:tcW w:w="1440" w:type="dxa"/>
            <w:gridSpan w:val="4"/>
          </w:tcPr>
          <w:p w14:paraId="40C230A4" w14:textId="77777777" w:rsidR="00440477" w:rsidRDefault="00440477" w:rsidP="00BA7D84">
            <w:pPr>
              <w:pStyle w:val="TableText"/>
              <w:rPr>
                <w:ins w:id="12087" w:author="Russ Ott" w:date="2022-05-16T11:54:00Z"/>
              </w:rPr>
            </w:pPr>
            <w:ins w:id="12088" w:author="Russ Ott" w:date="2022-05-16T11:54:00Z">
              <w:r>
                <w:t>Value Set: Gender Identity USCDI core urn:oid:2.16.840.1.113762.1.4.1021.101</w:t>
              </w:r>
            </w:ins>
          </w:p>
          <w:p w14:paraId="74D0D9D1" w14:textId="77777777" w:rsidR="00440477" w:rsidRDefault="00440477" w:rsidP="00BA7D84">
            <w:pPr>
              <w:pStyle w:val="TableText"/>
              <w:rPr>
                <w:ins w:id="12089" w:author="Russ Ott" w:date="2022-05-16T11:54:00Z"/>
              </w:rPr>
            </w:pPr>
            <w:ins w:id="12090" w:author="Russ Ott" w:date="2022-05-16T11:54:00Z">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3/16/2022 with a version of Latest.</w:t>
              </w:r>
            </w:ins>
          </w:p>
          <w:p w14:paraId="0B4129C1" w14:textId="401D66B7" w:rsidR="00440477" w:rsidRDefault="00440477" w:rsidP="00BA7D84">
            <w:pPr>
              <w:pStyle w:val="TableText"/>
              <w:rPr>
                <w:ins w:id="12091" w:author="Russ Ott" w:date="2022-05-16T11:54:00Z"/>
              </w:rPr>
            </w:pPr>
            <w:ins w:id="12092" w:author="Russ Ott" w:date="2022-05-16T11:54:00Z">
              <w:r>
                <w:t xml:space="preserve">Value Set Source: </w:t>
              </w:r>
              <w:r w:rsidR="001C172D">
                <w:fldChar w:fldCharType="begin"/>
              </w:r>
              <w:r w:rsidR="001C172D">
                <w:instrText xml:space="preserve"> HYPERLINK "https://vsac.nlm.nih.gov/valueset/2.16.840.1.113762.1.4.1021.101/expansion" </w:instrText>
              </w:r>
              <w:r w:rsidR="001C172D">
                <w:fldChar w:fldCharType="separate"/>
              </w:r>
              <w:r>
                <w:rPr>
                  <w:rStyle w:val="HyperlinkCourierBold"/>
                </w:rPr>
                <w:t>https://vsac.nlm.nih.gov/valueset/2.16.840.1.113762.1.4.1021.101/expansion</w:t>
              </w:r>
              <w:r w:rsidR="001C172D">
                <w:rPr>
                  <w:rStyle w:val="HyperlinkCourierBold"/>
                </w:rPr>
                <w:fldChar w:fldCharType="end"/>
              </w:r>
            </w:ins>
          </w:p>
        </w:tc>
      </w:tr>
      <w:tr w:rsidR="00440477" w14:paraId="39C275B1" w14:textId="77777777" w:rsidTr="00BA7D84">
        <w:trPr>
          <w:cantSplit/>
          <w:tblHeader/>
          <w:jc w:val="center"/>
          <w:ins w:id="12093" w:author="Russ Ott" w:date="2022-05-16T11:54:00Z"/>
        </w:trPr>
        <w:tc>
          <w:tcPr>
            <w:tcW w:w="1560" w:type="dxa"/>
            <w:shd w:val="clear" w:color="auto" w:fill="E6E6E6"/>
          </w:tcPr>
          <w:p w14:paraId="3024DCB3" w14:textId="77777777" w:rsidR="00440477" w:rsidRDefault="00440477" w:rsidP="00BA7D84">
            <w:pPr>
              <w:pStyle w:val="TableHead"/>
              <w:rPr>
                <w:ins w:id="12094" w:author="Russ Ott" w:date="2022-05-16T11:54:00Z"/>
              </w:rPr>
            </w:pPr>
            <w:ins w:id="12095" w:author="Russ Ott" w:date="2022-05-16T11:54:00Z">
              <w:r>
                <w:t>Code</w:t>
              </w:r>
            </w:ins>
          </w:p>
        </w:tc>
        <w:tc>
          <w:tcPr>
            <w:tcW w:w="3000" w:type="dxa"/>
            <w:shd w:val="clear" w:color="auto" w:fill="E6E6E6"/>
          </w:tcPr>
          <w:p w14:paraId="11339220" w14:textId="77777777" w:rsidR="00440477" w:rsidRDefault="00440477" w:rsidP="00BA7D84">
            <w:pPr>
              <w:pStyle w:val="TableHead"/>
              <w:rPr>
                <w:ins w:id="12096" w:author="Russ Ott" w:date="2022-05-16T11:54:00Z"/>
              </w:rPr>
            </w:pPr>
            <w:ins w:id="12097" w:author="Russ Ott" w:date="2022-05-16T11:54:00Z">
              <w:r>
                <w:t>Code System</w:t>
              </w:r>
            </w:ins>
          </w:p>
        </w:tc>
        <w:tc>
          <w:tcPr>
            <w:tcW w:w="3000" w:type="dxa"/>
            <w:shd w:val="clear" w:color="auto" w:fill="E6E6E6"/>
          </w:tcPr>
          <w:p w14:paraId="027999F7" w14:textId="77777777" w:rsidR="00440477" w:rsidRDefault="00440477" w:rsidP="00BA7D84">
            <w:pPr>
              <w:pStyle w:val="TableHead"/>
              <w:rPr>
                <w:ins w:id="12098" w:author="Russ Ott" w:date="2022-05-16T11:54:00Z"/>
              </w:rPr>
            </w:pPr>
            <w:ins w:id="12099" w:author="Russ Ott" w:date="2022-05-16T11:54:00Z">
              <w:r>
                <w:t>Code System OID</w:t>
              </w:r>
            </w:ins>
          </w:p>
        </w:tc>
        <w:tc>
          <w:tcPr>
            <w:tcW w:w="2520" w:type="dxa"/>
            <w:shd w:val="clear" w:color="auto" w:fill="E6E6E6"/>
          </w:tcPr>
          <w:p w14:paraId="0E143F06" w14:textId="77777777" w:rsidR="00440477" w:rsidRDefault="00440477" w:rsidP="00BA7D84">
            <w:pPr>
              <w:pStyle w:val="TableHead"/>
              <w:rPr>
                <w:ins w:id="12100" w:author="Russ Ott" w:date="2022-05-16T11:54:00Z"/>
              </w:rPr>
            </w:pPr>
            <w:ins w:id="12101" w:author="Russ Ott" w:date="2022-05-16T11:54:00Z">
              <w:r>
                <w:t>Print Name</w:t>
              </w:r>
            </w:ins>
          </w:p>
        </w:tc>
      </w:tr>
      <w:tr w:rsidR="00440477" w14:paraId="2027356A" w14:textId="77777777" w:rsidTr="00BA7D84">
        <w:trPr>
          <w:jc w:val="center"/>
          <w:ins w:id="12102" w:author="Russ Ott" w:date="2022-05-16T11:54:00Z"/>
        </w:trPr>
        <w:tc>
          <w:tcPr>
            <w:tcW w:w="1170" w:type="dxa"/>
          </w:tcPr>
          <w:p w14:paraId="7429CDBB" w14:textId="77777777" w:rsidR="00440477" w:rsidRDefault="00440477" w:rsidP="00BA7D84">
            <w:pPr>
              <w:pStyle w:val="TableText"/>
              <w:rPr>
                <w:ins w:id="12103" w:author="Russ Ott" w:date="2022-05-16T11:54:00Z"/>
              </w:rPr>
            </w:pPr>
            <w:ins w:id="12104" w:author="Russ Ott" w:date="2022-05-16T11:54:00Z">
              <w:r>
                <w:t>407376001</w:t>
              </w:r>
            </w:ins>
          </w:p>
        </w:tc>
        <w:tc>
          <w:tcPr>
            <w:tcW w:w="3195" w:type="dxa"/>
          </w:tcPr>
          <w:p w14:paraId="02C67540" w14:textId="77777777" w:rsidR="00440477" w:rsidRDefault="00440477" w:rsidP="00BA7D84">
            <w:pPr>
              <w:pStyle w:val="TableText"/>
              <w:rPr>
                <w:ins w:id="12105" w:author="Russ Ott" w:date="2022-05-16T11:54:00Z"/>
              </w:rPr>
            </w:pPr>
            <w:ins w:id="12106" w:author="Russ Ott" w:date="2022-05-16T11:54:00Z">
              <w:r>
                <w:t>SNOMED CT</w:t>
              </w:r>
            </w:ins>
          </w:p>
        </w:tc>
        <w:tc>
          <w:tcPr>
            <w:tcW w:w="3195" w:type="dxa"/>
          </w:tcPr>
          <w:p w14:paraId="128CC489" w14:textId="77777777" w:rsidR="00440477" w:rsidRDefault="00440477" w:rsidP="00BA7D84">
            <w:pPr>
              <w:pStyle w:val="TableText"/>
              <w:rPr>
                <w:ins w:id="12107" w:author="Russ Ott" w:date="2022-05-16T11:54:00Z"/>
              </w:rPr>
            </w:pPr>
            <w:ins w:id="12108" w:author="Russ Ott" w:date="2022-05-16T11:54:00Z">
              <w:r>
                <w:t>urn:oid:2.16.840.1.113883.6.96</w:t>
              </w:r>
            </w:ins>
          </w:p>
        </w:tc>
        <w:tc>
          <w:tcPr>
            <w:tcW w:w="2520" w:type="dxa"/>
          </w:tcPr>
          <w:p w14:paraId="3D5C7CA9" w14:textId="77777777" w:rsidR="00440477" w:rsidRDefault="00440477" w:rsidP="00BA7D84">
            <w:pPr>
              <w:pStyle w:val="TableText"/>
              <w:rPr>
                <w:ins w:id="12109" w:author="Russ Ott" w:date="2022-05-16T11:54:00Z"/>
              </w:rPr>
            </w:pPr>
            <w:ins w:id="12110" w:author="Russ Ott" w:date="2022-05-16T11:54:00Z">
              <w:r>
                <w:t>Male-to-female transsexual (finding)</w:t>
              </w:r>
            </w:ins>
          </w:p>
        </w:tc>
      </w:tr>
      <w:tr w:rsidR="00440477" w14:paraId="261F8D45" w14:textId="77777777" w:rsidTr="00BA7D84">
        <w:trPr>
          <w:jc w:val="center"/>
          <w:ins w:id="12111" w:author="Russ Ott" w:date="2022-05-16T11:54:00Z"/>
        </w:trPr>
        <w:tc>
          <w:tcPr>
            <w:tcW w:w="1170" w:type="dxa"/>
          </w:tcPr>
          <w:p w14:paraId="1B38EB11" w14:textId="77777777" w:rsidR="00440477" w:rsidRDefault="00440477" w:rsidP="00BA7D84">
            <w:pPr>
              <w:pStyle w:val="TableText"/>
              <w:rPr>
                <w:ins w:id="12112" w:author="Russ Ott" w:date="2022-05-16T11:54:00Z"/>
              </w:rPr>
            </w:pPr>
            <w:ins w:id="12113" w:author="Russ Ott" w:date="2022-05-16T11:54:00Z">
              <w:r>
                <w:t>407377005</w:t>
              </w:r>
            </w:ins>
          </w:p>
        </w:tc>
        <w:tc>
          <w:tcPr>
            <w:tcW w:w="3195" w:type="dxa"/>
          </w:tcPr>
          <w:p w14:paraId="719EB08F" w14:textId="77777777" w:rsidR="00440477" w:rsidRDefault="00440477" w:rsidP="00BA7D84">
            <w:pPr>
              <w:pStyle w:val="TableText"/>
              <w:rPr>
                <w:ins w:id="12114" w:author="Russ Ott" w:date="2022-05-16T11:54:00Z"/>
              </w:rPr>
            </w:pPr>
            <w:ins w:id="12115" w:author="Russ Ott" w:date="2022-05-16T11:54:00Z">
              <w:r>
                <w:t>SNOMED CT</w:t>
              </w:r>
            </w:ins>
          </w:p>
        </w:tc>
        <w:tc>
          <w:tcPr>
            <w:tcW w:w="3195" w:type="dxa"/>
          </w:tcPr>
          <w:p w14:paraId="6FE83F6E" w14:textId="77777777" w:rsidR="00440477" w:rsidRDefault="00440477" w:rsidP="00BA7D84">
            <w:pPr>
              <w:pStyle w:val="TableText"/>
              <w:rPr>
                <w:ins w:id="12116" w:author="Russ Ott" w:date="2022-05-16T11:54:00Z"/>
              </w:rPr>
            </w:pPr>
            <w:ins w:id="12117" w:author="Russ Ott" w:date="2022-05-16T11:54:00Z">
              <w:r>
                <w:t>urn:oid:2.16.840.1.113883.6.96</w:t>
              </w:r>
            </w:ins>
          </w:p>
        </w:tc>
        <w:tc>
          <w:tcPr>
            <w:tcW w:w="2520" w:type="dxa"/>
          </w:tcPr>
          <w:p w14:paraId="3BD644F0" w14:textId="77777777" w:rsidR="00440477" w:rsidRDefault="00440477" w:rsidP="00BA7D84">
            <w:pPr>
              <w:pStyle w:val="TableText"/>
              <w:rPr>
                <w:ins w:id="12118" w:author="Russ Ott" w:date="2022-05-16T11:54:00Z"/>
              </w:rPr>
            </w:pPr>
            <w:ins w:id="12119" w:author="Russ Ott" w:date="2022-05-16T11:54:00Z">
              <w:r>
                <w:t>Female-to-male transsexual (finding)</w:t>
              </w:r>
            </w:ins>
          </w:p>
        </w:tc>
      </w:tr>
      <w:tr w:rsidR="00440477" w14:paraId="1BEE0032" w14:textId="77777777" w:rsidTr="00BA7D84">
        <w:trPr>
          <w:jc w:val="center"/>
          <w:ins w:id="12120" w:author="Russ Ott" w:date="2022-05-16T11:54:00Z"/>
        </w:trPr>
        <w:tc>
          <w:tcPr>
            <w:tcW w:w="1170" w:type="dxa"/>
          </w:tcPr>
          <w:p w14:paraId="237B60FE" w14:textId="77777777" w:rsidR="00440477" w:rsidRDefault="00440477" w:rsidP="00BA7D84">
            <w:pPr>
              <w:pStyle w:val="TableText"/>
              <w:rPr>
                <w:ins w:id="12121" w:author="Russ Ott" w:date="2022-05-16T11:54:00Z"/>
              </w:rPr>
            </w:pPr>
            <w:ins w:id="12122" w:author="Russ Ott" w:date="2022-05-16T11:54:00Z">
              <w:r>
                <w:t>446131000124102</w:t>
              </w:r>
            </w:ins>
          </w:p>
        </w:tc>
        <w:tc>
          <w:tcPr>
            <w:tcW w:w="3195" w:type="dxa"/>
          </w:tcPr>
          <w:p w14:paraId="4F44AA58" w14:textId="77777777" w:rsidR="00440477" w:rsidRDefault="00440477" w:rsidP="00BA7D84">
            <w:pPr>
              <w:pStyle w:val="TableText"/>
              <w:rPr>
                <w:ins w:id="12123" w:author="Russ Ott" w:date="2022-05-16T11:54:00Z"/>
              </w:rPr>
            </w:pPr>
            <w:ins w:id="12124" w:author="Russ Ott" w:date="2022-05-16T11:54:00Z">
              <w:r>
                <w:t>SNOMED CT</w:t>
              </w:r>
            </w:ins>
          </w:p>
        </w:tc>
        <w:tc>
          <w:tcPr>
            <w:tcW w:w="3195" w:type="dxa"/>
          </w:tcPr>
          <w:p w14:paraId="1847C30B" w14:textId="77777777" w:rsidR="00440477" w:rsidRDefault="00440477" w:rsidP="00BA7D84">
            <w:pPr>
              <w:pStyle w:val="TableText"/>
              <w:rPr>
                <w:ins w:id="12125" w:author="Russ Ott" w:date="2022-05-16T11:54:00Z"/>
              </w:rPr>
            </w:pPr>
            <w:ins w:id="12126" w:author="Russ Ott" w:date="2022-05-16T11:54:00Z">
              <w:r>
                <w:t>urn:oid:2.16.840.1.113883.6.96</w:t>
              </w:r>
            </w:ins>
          </w:p>
        </w:tc>
        <w:tc>
          <w:tcPr>
            <w:tcW w:w="2520" w:type="dxa"/>
          </w:tcPr>
          <w:p w14:paraId="14124501" w14:textId="77777777" w:rsidR="00440477" w:rsidRDefault="00440477" w:rsidP="00BA7D84">
            <w:pPr>
              <w:pStyle w:val="TableText"/>
              <w:rPr>
                <w:ins w:id="12127" w:author="Russ Ott" w:date="2022-05-16T11:54:00Z"/>
              </w:rPr>
            </w:pPr>
            <w:ins w:id="12128" w:author="Russ Ott" w:date="2022-05-16T11:54:00Z">
              <w:r>
                <w:t>Identifies as non-conforming gender (finding)</w:t>
              </w:r>
            </w:ins>
          </w:p>
        </w:tc>
      </w:tr>
      <w:tr w:rsidR="00440477" w14:paraId="400EBE62" w14:textId="77777777" w:rsidTr="00BA7D84">
        <w:trPr>
          <w:jc w:val="center"/>
          <w:ins w:id="12129" w:author="Russ Ott" w:date="2022-05-16T11:54:00Z"/>
        </w:trPr>
        <w:tc>
          <w:tcPr>
            <w:tcW w:w="1170" w:type="dxa"/>
          </w:tcPr>
          <w:p w14:paraId="148A46EC" w14:textId="77777777" w:rsidR="00440477" w:rsidRDefault="00440477" w:rsidP="00BA7D84">
            <w:pPr>
              <w:pStyle w:val="TableText"/>
              <w:rPr>
                <w:ins w:id="12130" w:author="Russ Ott" w:date="2022-05-16T11:54:00Z"/>
              </w:rPr>
            </w:pPr>
            <w:ins w:id="12131" w:author="Russ Ott" w:date="2022-05-16T11:54:00Z">
              <w:r>
                <w:t>446141000124107</w:t>
              </w:r>
            </w:ins>
          </w:p>
        </w:tc>
        <w:tc>
          <w:tcPr>
            <w:tcW w:w="3195" w:type="dxa"/>
          </w:tcPr>
          <w:p w14:paraId="17CF8D86" w14:textId="77777777" w:rsidR="00440477" w:rsidRDefault="00440477" w:rsidP="00BA7D84">
            <w:pPr>
              <w:pStyle w:val="TableText"/>
              <w:rPr>
                <w:ins w:id="12132" w:author="Russ Ott" w:date="2022-05-16T11:54:00Z"/>
              </w:rPr>
            </w:pPr>
            <w:ins w:id="12133" w:author="Russ Ott" w:date="2022-05-16T11:54:00Z">
              <w:r>
                <w:t>SNOMED CT</w:t>
              </w:r>
            </w:ins>
          </w:p>
        </w:tc>
        <w:tc>
          <w:tcPr>
            <w:tcW w:w="3195" w:type="dxa"/>
          </w:tcPr>
          <w:p w14:paraId="10751397" w14:textId="77777777" w:rsidR="00440477" w:rsidRDefault="00440477" w:rsidP="00BA7D84">
            <w:pPr>
              <w:pStyle w:val="TableText"/>
              <w:rPr>
                <w:ins w:id="12134" w:author="Russ Ott" w:date="2022-05-16T11:54:00Z"/>
              </w:rPr>
            </w:pPr>
            <w:ins w:id="12135" w:author="Russ Ott" w:date="2022-05-16T11:54:00Z">
              <w:r>
                <w:t>urn:oid:2.16.840.1.113883.6.96</w:t>
              </w:r>
            </w:ins>
          </w:p>
        </w:tc>
        <w:tc>
          <w:tcPr>
            <w:tcW w:w="2520" w:type="dxa"/>
          </w:tcPr>
          <w:p w14:paraId="767D4D63" w14:textId="77777777" w:rsidR="00440477" w:rsidRDefault="00440477" w:rsidP="00BA7D84">
            <w:pPr>
              <w:pStyle w:val="TableText"/>
              <w:rPr>
                <w:ins w:id="12136" w:author="Russ Ott" w:date="2022-05-16T11:54:00Z"/>
              </w:rPr>
            </w:pPr>
            <w:ins w:id="12137" w:author="Russ Ott" w:date="2022-05-16T11:54:00Z">
              <w:r>
                <w:t>Identifies as female gender (finding)</w:t>
              </w:r>
            </w:ins>
          </w:p>
        </w:tc>
      </w:tr>
      <w:tr w:rsidR="00440477" w14:paraId="72988015" w14:textId="77777777" w:rsidTr="00BA7D84">
        <w:trPr>
          <w:jc w:val="center"/>
          <w:ins w:id="12138" w:author="Russ Ott" w:date="2022-05-16T11:54:00Z"/>
        </w:trPr>
        <w:tc>
          <w:tcPr>
            <w:tcW w:w="1170" w:type="dxa"/>
          </w:tcPr>
          <w:p w14:paraId="10AA9357" w14:textId="77777777" w:rsidR="00440477" w:rsidRDefault="00440477" w:rsidP="00BA7D84">
            <w:pPr>
              <w:pStyle w:val="TableText"/>
              <w:rPr>
                <w:ins w:id="12139" w:author="Russ Ott" w:date="2022-05-16T11:54:00Z"/>
              </w:rPr>
            </w:pPr>
            <w:ins w:id="12140" w:author="Russ Ott" w:date="2022-05-16T11:54:00Z">
              <w:r>
                <w:t>446151000124109</w:t>
              </w:r>
            </w:ins>
          </w:p>
        </w:tc>
        <w:tc>
          <w:tcPr>
            <w:tcW w:w="3195" w:type="dxa"/>
          </w:tcPr>
          <w:p w14:paraId="7AE32CFF" w14:textId="77777777" w:rsidR="00440477" w:rsidRDefault="00440477" w:rsidP="00BA7D84">
            <w:pPr>
              <w:pStyle w:val="TableText"/>
              <w:rPr>
                <w:ins w:id="12141" w:author="Russ Ott" w:date="2022-05-16T11:54:00Z"/>
              </w:rPr>
            </w:pPr>
            <w:ins w:id="12142" w:author="Russ Ott" w:date="2022-05-16T11:54:00Z">
              <w:r>
                <w:t>SNOMED CT</w:t>
              </w:r>
            </w:ins>
          </w:p>
        </w:tc>
        <w:tc>
          <w:tcPr>
            <w:tcW w:w="3195" w:type="dxa"/>
          </w:tcPr>
          <w:p w14:paraId="78421BE8" w14:textId="77777777" w:rsidR="00440477" w:rsidRDefault="00440477" w:rsidP="00BA7D84">
            <w:pPr>
              <w:pStyle w:val="TableText"/>
              <w:rPr>
                <w:ins w:id="12143" w:author="Russ Ott" w:date="2022-05-16T11:54:00Z"/>
              </w:rPr>
            </w:pPr>
            <w:ins w:id="12144" w:author="Russ Ott" w:date="2022-05-16T11:54:00Z">
              <w:r>
                <w:t>urn:oid:2.16.840.1.113883.6.96</w:t>
              </w:r>
            </w:ins>
          </w:p>
        </w:tc>
        <w:tc>
          <w:tcPr>
            <w:tcW w:w="2520" w:type="dxa"/>
          </w:tcPr>
          <w:p w14:paraId="1B359B6E" w14:textId="77777777" w:rsidR="00440477" w:rsidRDefault="00440477" w:rsidP="00BA7D84">
            <w:pPr>
              <w:pStyle w:val="TableText"/>
              <w:rPr>
                <w:ins w:id="12145" w:author="Russ Ott" w:date="2022-05-16T11:54:00Z"/>
              </w:rPr>
            </w:pPr>
            <w:ins w:id="12146" w:author="Russ Ott" w:date="2022-05-16T11:54:00Z">
              <w:r>
                <w:t>Identifies as male gender (finding)</w:t>
              </w:r>
            </w:ins>
          </w:p>
        </w:tc>
      </w:tr>
    </w:tbl>
    <w:p w14:paraId="5F769D83" w14:textId="77777777" w:rsidR="00440477" w:rsidRDefault="00440477" w:rsidP="00440477">
      <w:pPr>
        <w:pStyle w:val="BodyText"/>
        <w:rPr>
          <w:ins w:id="12147" w:author="Russ Ott" w:date="2022-05-16T11:54:00Z"/>
        </w:rPr>
      </w:pPr>
    </w:p>
    <w:p w14:paraId="64859C67" w14:textId="56759DC1" w:rsidR="00440477" w:rsidRDefault="00440477" w:rsidP="00440477">
      <w:pPr>
        <w:pStyle w:val="Caption"/>
        <w:rPr>
          <w:ins w:id="12148" w:author="Russ Ott" w:date="2022-05-16T11:54:00Z"/>
        </w:rPr>
      </w:pPr>
      <w:bookmarkStart w:id="12149" w:name="_Toc103325977"/>
      <w:ins w:id="12150" w:author="Russ Ott" w:date="2022-05-16T11:54:00Z">
        <w:r>
          <w:t xml:space="preserve">Table </w:t>
        </w:r>
        <w:r>
          <w:fldChar w:fldCharType="begin"/>
        </w:r>
        <w:r>
          <w:instrText>SEQ Table \* ARABIC</w:instrText>
        </w:r>
        <w:r>
          <w:fldChar w:fldCharType="separate"/>
        </w:r>
        <w:r w:rsidR="00F1669B">
          <w:t>39</w:t>
        </w:r>
        <w:r>
          <w:fldChar w:fldCharType="end"/>
        </w:r>
        <w:r>
          <w:t xml:space="preserve">: </w:t>
        </w:r>
        <w:bookmarkStart w:id="12151" w:name="Asked_but_Unknown_and_Other"/>
        <w:r>
          <w:t>Asked but Unknown and Other</w:t>
        </w:r>
        <w:bookmarkEnd w:id="12149"/>
        <w:bookmarkEnd w:id="12151"/>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76DC474" w14:textId="77777777" w:rsidTr="00BA7D84">
        <w:trPr>
          <w:jc w:val="center"/>
          <w:ins w:id="12152" w:author="Russ Ott" w:date="2022-05-16T11:54:00Z"/>
        </w:trPr>
        <w:tc>
          <w:tcPr>
            <w:tcW w:w="1440" w:type="dxa"/>
            <w:gridSpan w:val="4"/>
          </w:tcPr>
          <w:p w14:paraId="74CE183F" w14:textId="77777777" w:rsidR="00440477" w:rsidRDefault="00440477" w:rsidP="00BA7D84">
            <w:pPr>
              <w:pStyle w:val="TableText"/>
              <w:rPr>
                <w:ins w:id="12153" w:author="Russ Ott" w:date="2022-05-16T11:54:00Z"/>
              </w:rPr>
            </w:pPr>
            <w:ins w:id="12154" w:author="Russ Ott" w:date="2022-05-16T11:54:00Z">
              <w:r>
                <w:t>Value Set: Asked but Unknown and Other urn:oid:2.16.840.1.113762.1.4.1114.17</w:t>
              </w:r>
            </w:ins>
          </w:p>
          <w:p w14:paraId="21851A41" w14:textId="77777777" w:rsidR="00440477" w:rsidRDefault="00440477" w:rsidP="00BA7D84">
            <w:pPr>
              <w:pStyle w:val="TableText"/>
              <w:rPr>
                <w:ins w:id="12155" w:author="Russ Ott" w:date="2022-05-16T11:54:00Z"/>
              </w:rPr>
            </w:pPr>
            <w:ins w:id="12156" w:author="Russ Ott" w:date="2022-05-16T11:54:00Z">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3/16/2022 with a version of Latest.</w:t>
              </w:r>
            </w:ins>
          </w:p>
          <w:p w14:paraId="0A4D02B6" w14:textId="7931D671" w:rsidR="00440477" w:rsidRDefault="00440477" w:rsidP="00BA7D84">
            <w:pPr>
              <w:pStyle w:val="TableText"/>
              <w:rPr>
                <w:ins w:id="12157" w:author="Russ Ott" w:date="2022-05-16T11:54:00Z"/>
              </w:rPr>
            </w:pPr>
            <w:ins w:id="12158" w:author="Russ Ott" w:date="2022-05-16T11:54:00Z">
              <w:r>
                <w:t xml:space="preserve">Value Set Source: </w:t>
              </w:r>
              <w:r w:rsidR="001C172D">
                <w:fldChar w:fldCharType="begin"/>
              </w:r>
              <w:r w:rsidR="001C172D">
                <w:instrText xml:space="preserve"> HYPERLINK "https://vsac.nlm.nih.gov/valueset/2.16.840.1.113762.1.4.1114.17/expansion" </w:instrText>
              </w:r>
              <w:r w:rsidR="001C172D">
                <w:fldChar w:fldCharType="separate"/>
              </w:r>
              <w:r>
                <w:rPr>
                  <w:rStyle w:val="HyperlinkCourierBold"/>
                </w:rPr>
                <w:t>https://vsac.nlm.nih.gov/valueset/2.16.840.1.113762.1.4.1114.17/expansion</w:t>
              </w:r>
              <w:r w:rsidR="001C172D">
                <w:rPr>
                  <w:rStyle w:val="HyperlinkCourierBold"/>
                </w:rPr>
                <w:fldChar w:fldCharType="end"/>
              </w:r>
            </w:ins>
          </w:p>
        </w:tc>
      </w:tr>
      <w:tr w:rsidR="00440477" w14:paraId="58FFA6AC" w14:textId="77777777" w:rsidTr="00BA7D84">
        <w:trPr>
          <w:cantSplit/>
          <w:tblHeader/>
          <w:jc w:val="center"/>
          <w:ins w:id="12159" w:author="Russ Ott" w:date="2022-05-16T11:54:00Z"/>
        </w:trPr>
        <w:tc>
          <w:tcPr>
            <w:tcW w:w="1560" w:type="dxa"/>
            <w:shd w:val="clear" w:color="auto" w:fill="E6E6E6"/>
          </w:tcPr>
          <w:p w14:paraId="591662CB" w14:textId="77777777" w:rsidR="00440477" w:rsidRDefault="00440477" w:rsidP="00BA7D84">
            <w:pPr>
              <w:pStyle w:val="TableHead"/>
              <w:rPr>
                <w:ins w:id="12160" w:author="Russ Ott" w:date="2022-05-16T11:54:00Z"/>
              </w:rPr>
            </w:pPr>
            <w:ins w:id="12161" w:author="Russ Ott" w:date="2022-05-16T11:54:00Z">
              <w:r>
                <w:t>Code</w:t>
              </w:r>
            </w:ins>
          </w:p>
        </w:tc>
        <w:tc>
          <w:tcPr>
            <w:tcW w:w="3000" w:type="dxa"/>
            <w:shd w:val="clear" w:color="auto" w:fill="E6E6E6"/>
          </w:tcPr>
          <w:p w14:paraId="4AD8D89E" w14:textId="77777777" w:rsidR="00440477" w:rsidRDefault="00440477" w:rsidP="00BA7D84">
            <w:pPr>
              <w:pStyle w:val="TableHead"/>
              <w:rPr>
                <w:ins w:id="12162" w:author="Russ Ott" w:date="2022-05-16T11:54:00Z"/>
              </w:rPr>
            </w:pPr>
            <w:ins w:id="12163" w:author="Russ Ott" w:date="2022-05-16T11:54:00Z">
              <w:r>
                <w:t>Code System</w:t>
              </w:r>
            </w:ins>
          </w:p>
        </w:tc>
        <w:tc>
          <w:tcPr>
            <w:tcW w:w="3000" w:type="dxa"/>
            <w:shd w:val="clear" w:color="auto" w:fill="E6E6E6"/>
          </w:tcPr>
          <w:p w14:paraId="7BFAFB30" w14:textId="77777777" w:rsidR="00440477" w:rsidRDefault="00440477" w:rsidP="00BA7D84">
            <w:pPr>
              <w:pStyle w:val="TableHead"/>
              <w:rPr>
                <w:ins w:id="12164" w:author="Russ Ott" w:date="2022-05-16T11:54:00Z"/>
              </w:rPr>
            </w:pPr>
            <w:ins w:id="12165" w:author="Russ Ott" w:date="2022-05-16T11:54:00Z">
              <w:r>
                <w:t>Code System OID</w:t>
              </w:r>
            </w:ins>
          </w:p>
        </w:tc>
        <w:tc>
          <w:tcPr>
            <w:tcW w:w="2520" w:type="dxa"/>
            <w:shd w:val="clear" w:color="auto" w:fill="E6E6E6"/>
          </w:tcPr>
          <w:p w14:paraId="66835FD0" w14:textId="77777777" w:rsidR="00440477" w:rsidRDefault="00440477" w:rsidP="00BA7D84">
            <w:pPr>
              <w:pStyle w:val="TableHead"/>
              <w:rPr>
                <w:ins w:id="12166" w:author="Russ Ott" w:date="2022-05-16T11:54:00Z"/>
              </w:rPr>
            </w:pPr>
            <w:ins w:id="12167" w:author="Russ Ott" w:date="2022-05-16T11:54:00Z">
              <w:r>
                <w:t>Print Name</w:t>
              </w:r>
            </w:ins>
          </w:p>
        </w:tc>
      </w:tr>
      <w:tr w:rsidR="00440477" w14:paraId="2D22CC93" w14:textId="77777777" w:rsidTr="00BA7D84">
        <w:trPr>
          <w:jc w:val="center"/>
          <w:ins w:id="12168" w:author="Russ Ott" w:date="2022-05-16T11:54:00Z"/>
        </w:trPr>
        <w:tc>
          <w:tcPr>
            <w:tcW w:w="1440" w:type="dxa"/>
            <w:gridSpan w:val="4"/>
          </w:tcPr>
          <w:p w14:paraId="62A9F4D7" w14:textId="77777777" w:rsidR="00440477" w:rsidRDefault="00440477" w:rsidP="00BA7D84">
            <w:pPr>
              <w:pStyle w:val="TableText"/>
              <w:rPr>
                <w:ins w:id="12169" w:author="Russ Ott" w:date="2022-05-16T11:54:00Z"/>
              </w:rPr>
            </w:pPr>
            <w:ins w:id="12170" w:author="Russ Ott" w:date="2022-05-16T11:54:00Z">
              <w:r>
                <w:t>...</w:t>
              </w:r>
            </w:ins>
          </w:p>
        </w:tc>
      </w:tr>
    </w:tbl>
    <w:p w14:paraId="2B0EEF88" w14:textId="77777777" w:rsidR="00440477" w:rsidRDefault="00440477" w:rsidP="00440477">
      <w:pPr>
        <w:pStyle w:val="BodyText"/>
        <w:rPr>
          <w:ins w:id="12171" w:author="Russ Ott" w:date="2022-05-16T11:54:00Z"/>
        </w:rPr>
      </w:pPr>
    </w:p>
    <w:p w14:paraId="7707FCDC" w14:textId="48236496" w:rsidR="00440477" w:rsidRDefault="00440477" w:rsidP="00440477">
      <w:pPr>
        <w:pStyle w:val="Caption"/>
        <w:rPr>
          <w:ins w:id="12172" w:author="Russ Ott" w:date="2022-05-16T11:54:00Z"/>
        </w:rPr>
      </w:pPr>
      <w:bookmarkStart w:id="12173" w:name="_Toc103325978"/>
      <w:ins w:id="12174" w:author="Russ Ott" w:date="2022-05-16T11:54:00Z">
        <w:r>
          <w:lastRenderedPageBreak/>
          <w:t xml:space="preserve">Table </w:t>
        </w:r>
        <w:r>
          <w:fldChar w:fldCharType="begin"/>
        </w:r>
        <w:r>
          <w:instrText>SEQ Table \* ARABIC</w:instrText>
        </w:r>
        <w:r>
          <w:fldChar w:fldCharType="separate"/>
        </w:r>
        <w:r w:rsidR="00F1669B">
          <w:t>40</w:t>
        </w:r>
        <w:r>
          <w:fldChar w:fldCharType="end"/>
        </w:r>
        <w:r>
          <w:t xml:space="preserve">: </w:t>
        </w:r>
        <w:bookmarkStart w:id="12175" w:name="ProblemAct_statusCode"/>
        <w:r>
          <w:t>ProblemAct statusCode</w:t>
        </w:r>
        <w:bookmarkEnd w:id="12173"/>
        <w:bookmarkEnd w:id="1217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5CCEF4F" w14:textId="77777777" w:rsidTr="00BA7D84">
        <w:trPr>
          <w:jc w:val="center"/>
          <w:ins w:id="12176" w:author="Russ Ott" w:date="2022-05-16T11:54:00Z"/>
        </w:trPr>
        <w:tc>
          <w:tcPr>
            <w:tcW w:w="1440" w:type="dxa"/>
            <w:gridSpan w:val="4"/>
          </w:tcPr>
          <w:p w14:paraId="087C7691" w14:textId="77777777" w:rsidR="00440477" w:rsidRDefault="00440477" w:rsidP="00BA7D84">
            <w:pPr>
              <w:pStyle w:val="TableText"/>
              <w:rPr>
                <w:ins w:id="12177" w:author="Russ Ott" w:date="2022-05-16T11:54:00Z"/>
              </w:rPr>
            </w:pPr>
            <w:ins w:id="12178" w:author="Russ Ott" w:date="2022-05-16T11:54:00Z">
              <w:r>
                <w:t>Value Set: ProblemAct statusCode urn:oid:2.16.840.1.113883.11.20.9.19</w:t>
              </w:r>
            </w:ins>
          </w:p>
          <w:p w14:paraId="29DD48DB" w14:textId="77777777" w:rsidR="00440477" w:rsidRDefault="00440477" w:rsidP="00BA7D84">
            <w:pPr>
              <w:pStyle w:val="TableText"/>
              <w:rPr>
                <w:ins w:id="12179" w:author="Russ Ott" w:date="2022-05-16T11:54:00Z"/>
              </w:rPr>
            </w:pPr>
            <w:ins w:id="12180" w:author="Russ Ott" w:date="2022-05-16T11:54:00Z">
              <w:r>
                <w:t>A ValueSet of HL7 actStatus codes for use on the concern act</w:t>
              </w:r>
            </w:ins>
          </w:p>
          <w:p w14:paraId="2940CB88" w14:textId="10D696F3" w:rsidR="00440477" w:rsidRDefault="00440477" w:rsidP="00BA7D84">
            <w:pPr>
              <w:pStyle w:val="TableText"/>
              <w:rPr>
                <w:ins w:id="12181" w:author="Russ Ott" w:date="2022-05-16T11:54:00Z"/>
              </w:rPr>
            </w:pPr>
            <w:ins w:id="12182" w:author="Russ Ott" w:date="2022-05-16T11:54:00Z">
              <w:r>
                <w:t xml:space="preserve">Value Set Source: </w:t>
              </w:r>
              <w:r w:rsidR="001C172D">
                <w:fldChar w:fldCharType="begin"/>
              </w:r>
              <w:r w:rsidR="001C172D">
                <w:instrText xml:space="preserve"> HYPERLINK "https://vsac.nlm.nih.gov/valueset/2.16.840.1.113883.11.20.9.19/expansion" </w:instrText>
              </w:r>
              <w:r w:rsidR="001C172D">
                <w:fldChar w:fldCharType="separate"/>
              </w:r>
              <w:r>
                <w:rPr>
                  <w:rStyle w:val="HyperlinkCourierBold"/>
                </w:rPr>
                <w:t>https://vsac.nlm.nih.gov/valueset/2.16.840.1.113883.11.20.9.19/expansion</w:t>
              </w:r>
              <w:r w:rsidR="001C172D">
                <w:rPr>
                  <w:rStyle w:val="HyperlinkCourierBold"/>
                </w:rPr>
                <w:fldChar w:fldCharType="end"/>
              </w:r>
            </w:ins>
          </w:p>
        </w:tc>
      </w:tr>
      <w:tr w:rsidR="00440477" w14:paraId="7F6B7CBA" w14:textId="77777777" w:rsidTr="00BA7D84">
        <w:trPr>
          <w:cantSplit/>
          <w:tblHeader/>
          <w:jc w:val="center"/>
          <w:ins w:id="12183" w:author="Russ Ott" w:date="2022-05-16T11:54:00Z"/>
        </w:trPr>
        <w:tc>
          <w:tcPr>
            <w:tcW w:w="1560" w:type="dxa"/>
            <w:shd w:val="clear" w:color="auto" w:fill="E6E6E6"/>
          </w:tcPr>
          <w:p w14:paraId="12056771" w14:textId="77777777" w:rsidR="00440477" w:rsidRDefault="00440477" w:rsidP="00BA7D84">
            <w:pPr>
              <w:pStyle w:val="TableHead"/>
              <w:rPr>
                <w:ins w:id="12184" w:author="Russ Ott" w:date="2022-05-16T11:54:00Z"/>
              </w:rPr>
            </w:pPr>
            <w:ins w:id="12185" w:author="Russ Ott" w:date="2022-05-16T11:54:00Z">
              <w:r>
                <w:t>Code</w:t>
              </w:r>
            </w:ins>
          </w:p>
        </w:tc>
        <w:tc>
          <w:tcPr>
            <w:tcW w:w="3000" w:type="dxa"/>
            <w:shd w:val="clear" w:color="auto" w:fill="E6E6E6"/>
          </w:tcPr>
          <w:p w14:paraId="745E274D" w14:textId="77777777" w:rsidR="00440477" w:rsidRDefault="00440477" w:rsidP="00BA7D84">
            <w:pPr>
              <w:pStyle w:val="TableHead"/>
              <w:rPr>
                <w:ins w:id="12186" w:author="Russ Ott" w:date="2022-05-16T11:54:00Z"/>
              </w:rPr>
            </w:pPr>
            <w:ins w:id="12187" w:author="Russ Ott" w:date="2022-05-16T11:54:00Z">
              <w:r>
                <w:t>Code System</w:t>
              </w:r>
            </w:ins>
          </w:p>
        </w:tc>
        <w:tc>
          <w:tcPr>
            <w:tcW w:w="3000" w:type="dxa"/>
            <w:shd w:val="clear" w:color="auto" w:fill="E6E6E6"/>
          </w:tcPr>
          <w:p w14:paraId="5B16993A" w14:textId="77777777" w:rsidR="00440477" w:rsidRDefault="00440477" w:rsidP="00BA7D84">
            <w:pPr>
              <w:pStyle w:val="TableHead"/>
              <w:rPr>
                <w:ins w:id="12188" w:author="Russ Ott" w:date="2022-05-16T11:54:00Z"/>
              </w:rPr>
            </w:pPr>
            <w:ins w:id="12189" w:author="Russ Ott" w:date="2022-05-16T11:54:00Z">
              <w:r>
                <w:t>Code System OID</w:t>
              </w:r>
            </w:ins>
          </w:p>
        </w:tc>
        <w:tc>
          <w:tcPr>
            <w:tcW w:w="2520" w:type="dxa"/>
            <w:shd w:val="clear" w:color="auto" w:fill="E6E6E6"/>
          </w:tcPr>
          <w:p w14:paraId="0D012169" w14:textId="77777777" w:rsidR="00440477" w:rsidRDefault="00440477" w:rsidP="00BA7D84">
            <w:pPr>
              <w:pStyle w:val="TableHead"/>
              <w:rPr>
                <w:ins w:id="12190" w:author="Russ Ott" w:date="2022-05-16T11:54:00Z"/>
              </w:rPr>
            </w:pPr>
            <w:ins w:id="12191" w:author="Russ Ott" w:date="2022-05-16T11:54:00Z">
              <w:r>
                <w:t>Print Name</w:t>
              </w:r>
            </w:ins>
          </w:p>
        </w:tc>
      </w:tr>
      <w:tr w:rsidR="00440477" w14:paraId="3BD4C94B" w14:textId="77777777" w:rsidTr="00BA7D84">
        <w:trPr>
          <w:jc w:val="center"/>
          <w:ins w:id="12192" w:author="Russ Ott" w:date="2022-05-16T11:54:00Z"/>
        </w:trPr>
        <w:tc>
          <w:tcPr>
            <w:tcW w:w="1170" w:type="dxa"/>
          </w:tcPr>
          <w:p w14:paraId="599CE5A1" w14:textId="77777777" w:rsidR="00440477" w:rsidRDefault="00440477" w:rsidP="00BA7D84">
            <w:pPr>
              <w:pStyle w:val="TableText"/>
              <w:rPr>
                <w:ins w:id="12193" w:author="Russ Ott" w:date="2022-05-16T11:54:00Z"/>
              </w:rPr>
            </w:pPr>
            <w:ins w:id="12194" w:author="Russ Ott" w:date="2022-05-16T11:54:00Z">
              <w:r>
                <w:t>completed</w:t>
              </w:r>
            </w:ins>
          </w:p>
        </w:tc>
        <w:tc>
          <w:tcPr>
            <w:tcW w:w="3195" w:type="dxa"/>
          </w:tcPr>
          <w:p w14:paraId="73222747" w14:textId="77777777" w:rsidR="00440477" w:rsidRDefault="00440477" w:rsidP="00BA7D84">
            <w:pPr>
              <w:pStyle w:val="TableText"/>
              <w:rPr>
                <w:ins w:id="12195" w:author="Russ Ott" w:date="2022-05-16T11:54:00Z"/>
              </w:rPr>
            </w:pPr>
            <w:ins w:id="12196" w:author="Russ Ott" w:date="2022-05-16T11:54:00Z">
              <w:r>
                <w:t>HL7ActStatus</w:t>
              </w:r>
            </w:ins>
          </w:p>
        </w:tc>
        <w:tc>
          <w:tcPr>
            <w:tcW w:w="3195" w:type="dxa"/>
          </w:tcPr>
          <w:p w14:paraId="0049CE2D" w14:textId="77777777" w:rsidR="00440477" w:rsidRDefault="00440477" w:rsidP="00BA7D84">
            <w:pPr>
              <w:pStyle w:val="TableText"/>
              <w:rPr>
                <w:ins w:id="12197" w:author="Russ Ott" w:date="2022-05-16T11:54:00Z"/>
              </w:rPr>
            </w:pPr>
            <w:ins w:id="12198" w:author="Russ Ott" w:date="2022-05-16T11:54:00Z">
              <w:r>
                <w:t>urn:oid:2.16.840.1.113883.5.14</w:t>
              </w:r>
            </w:ins>
          </w:p>
        </w:tc>
        <w:tc>
          <w:tcPr>
            <w:tcW w:w="2520" w:type="dxa"/>
          </w:tcPr>
          <w:p w14:paraId="2A773FBC" w14:textId="77777777" w:rsidR="00440477" w:rsidRDefault="00440477" w:rsidP="00BA7D84">
            <w:pPr>
              <w:pStyle w:val="TableText"/>
              <w:rPr>
                <w:ins w:id="12199" w:author="Russ Ott" w:date="2022-05-16T11:54:00Z"/>
              </w:rPr>
            </w:pPr>
            <w:ins w:id="12200" w:author="Russ Ott" w:date="2022-05-16T11:54:00Z">
              <w:r>
                <w:t>Completed</w:t>
              </w:r>
            </w:ins>
          </w:p>
        </w:tc>
      </w:tr>
      <w:tr w:rsidR="00440477" w14:paraId="3C53F204" w14:textId="77777777" w:rsidTr="00BA7D84">
        <w:trPr>
          <w:jc w:val="center"/>
          <w:ins w:id="12201" w:author="Russ Ott" w:date="2022-05-16T11:54:00Z"/>
        </w:trPr>
        <w:tc>
          <w:tcPr>
            <w:tcW w:w="1170" w:type="dxa"/>
          </w:tcPr>
          <w:p w14:paraId="6D3B1ABC" w14:textId="77777777" w:rsidR="00440477" w:rsidRDefault="00440477" w:rsidP="00BA7D84">
            <w:pPr>
              <w:pStyle w:val="TableText"/>
              <w:rPr>
                <w:ins w:id="12202" w:author="Russ Ott" w:date="2022-05-16T11:54:00Z"/>
              </w:rPr>
            </w:pPr>
            <w:ins w:id="12203" w:author="Russ Ott" w:date="2022-05-16T11:54:00Z">
              <w:r>
                <w:t>aborted</w:t>
              </w:r>
            </w:ins>
          </w:p>
        </w:tc>
        <w:tc>
          <w:tcPr>
            <w:tcW w:w="3195" w:type="dxa"/>
          </w:tcPr>
          <w:p w14:paraId="0F7D8BFF" w14:textId="77777777" w:rsidR="00440477" w:rsidRDefault="00440477" w:rsidP="00BA7D84">
            <w:pPr>
              <w:pStyle w:val="TableText"/>
              <w:rPr>
                <w:ins w:id="12204" w:author="Russ Ott" w:date="2022-05-16T11:54:00Z"/>
              </w:rPr>
            </w:pPr>
            <w:ins w:id="12205" w:author="Russ Ott" w:date="2022-05-16T11:54:00Z">
              <w:r>
                <w:t>HL7ActStatus</w:t>
              </w:r>
            </w:ins>
          </w:p>
        </w:tc>
        <w:tc>
          <w:tcPr>
            <w:tcW w:w="3195" w:type="dxa"/>
          </w:tcPr>
          <w:p w14:paraId="5E70661D" w14:textId="77777777" w:rsidR="00440477" w:rsidRDefault="00440477" w:rsidP="00BA7D84">
            <w:pPr>
              <w:pStyle w:val="TableText"/>
              <w:rPr>
                <w:ins w:id="12206" w:author="Russ Ott" w:date="2022-05-16T11:54:00Z"/>
              </w:rPr>
            </w:pPr>
            <w:ins w:id="12207" w:author="Russ Ott" w:date="2022-05-16T11:54:00Z">
              <w:r>
                <w:t>urn:oid:2.16.840.1.113883.5.14</w:t>
              </w:r>
            </w:ins>
          </w:p>
        </w:tc>
        <w:tc>
          <w:tcPr>
            <w:tcW w:w="2520" w:type="dxa"/>
          </w:tcPr>
          <w:p w14:paraId="190A5462" w14:textId="77777777" w:rsidR="00440477" w:rsidRDefault="00440477" w:rsidP="00BA7D84">
            <w:pPr>
              <w:pStyle w:val="TableText"/>
              <w:rPr>
                <w:ins w:id="12208" w:author="Russ Ott" w:date="2022-05-16T11:54:00Z"/>
              </w:rPr>
            </w:pPr>
            <w:ins w:id="12209" w:author="Russ Ott" w:date="2022-05-16T11:54:00Z">
              <w:r>
                <w:t>Aborted</w:t>
              </w:r>
            </w:ins>
          </w:p>
        </w:tc>
      </w:tr>
      <w:tr w:rsidR="00440477" w14:paraId="30EC24C1" w14:textId="77777777" w:rsidTr="00BA7D84">
        <w:trPr>
          <w:jc w:val="center"/>
          <w:ins w:id="12210" w:author="Russ Ott" w:date="2022-05-16T11:54:00Z"/>
        </w:trPr>
        <w:tc>
          <w:tcPr>
            <w:tcW w:w="1170" w:type="dxa"/>
          </w:tcPr>
          <w:p w14:paraId="7B78690D" w14:textId="77777777" w:rsidR="00440477" w:rsidRDefault="00440477" w:rsidP="00BA7D84">
            <w:pPr>
              <w:pStyle w:val="TableText"/>
              <w:rPr>
                <w:ins w:id="12211" w:author="Russ Ott" w:date="2022-05-16T11:54:00Z"/>
              </w:rPr>
            </w:pPr>
            <w:ins w:id="12212" w:author="Russ Ott" w:date="2022-05-16T11:54:00Z">
              <w:r>
                <w:t>active</w:t>
              </w:r>
            </w:ins>
          </w:p>
        </w:tc>
        <w:tc>
          <w:tcPr>
            <w:tcW w:w="3195" w:type="dxa"/>
          </w:tcPr>
          <w:p w14:paraId="5563239D" w14:textId="77777777" w:rsidR="00440477" w:rsidRDefault="00440477" w:rsidP="00BA7D84">
            <w:pPr>
              <w:pStyle w:val="TableText"/>
              <w:rPr>
                <w:ins w:id="12213" w:author="Russ Ott" w:date="2022-05-16T11:54:00Z"/>
              </w:rPr>
            </w:pPr>
            <w:ins w:id="12214" w:author="Russ Ott" w:date="2022-05-16T11:54:00Z">
              <w:r>
                <w:t>HL7ActStatus</w:t>
              </w:r>
            </w:ins>
          </w:p>
        </w:tc>
        <w:tc>
          <w:tcPr>
            <w:tcW w:w="3195" w:type="dxa"/>
          </w:tcPr>
          <w:p w14:paraId="575A1CAB" w14:textId="77777777" w:rsidR="00440477" w:rsidRDefault="00440477" w:rsidP="00BA7D84">
            <w:pPr>
              <w:pStyle w:val="TableText"/>
              <w:rPr>
                <w:ins w:id="12215" w:author="Russ Ott" w:date="2022-05-16T11:54:00Z"/>
              </w:rPr>
            </w:pPr>
            <w:ins w:id="12216" w:author="Russ Ott" w:date="2022-05-16T11:54:00Z">
              <w:r>
                <w:t>urn:oid:2.16.840.1.113883.5.14</w:t>
              </w:r>
            </w:ins>
          </w:p>
        </w:tc>
        <w:tc>
          <w:tcPr>
            <w:tcW w:w="2520" w:type="dxa"/>
          </w:tcPr>
          <w:p w14:paraId="370AB5C5" w14:textId="77777777" w:rsidR="00440477" w:rsidRDefault="00440477" w:rsidP="00BA7D84">
            <w:pPr>
              <w:pStyle w:val="TableText"/>
              <w:rPr>
                <w:ins w:id="12217" w:author="Russ Ott" w:date="2022-05-16T11:54:00Z"/>
              </w:rPr>
            </w:pPr>
            <w:ins w:id="12218" w:author="Russ Ott" w:date="2022-05-16T11:54:00Z">
              <w:r>
                <w:t>Active</w:t>
              </w:r>
            </w:ins>
          </w:p>
        </w:tc>
      </w:tr>
      <w:tr w:rsidR="00440477" w14:paraId="53E3E7C0" w14:textId="77777777" w:rsidTr="00BA7D84">
        <w:trPr>
          <w:jc w:val="center"/>
          <w:ins w:id="12219" w:author="Russ Ott" w:date="2022-05-16T11:54:00Z"/>
        </w:trPr>
        <w:tc>
          <w:tcPr>
            <w:tcW w:w="1170" w:type="dxa"/>
          </w:tcPr>
          <w:p w14:paraId="6E4ABFF3" w14:textId="77777777" w:rsidR="00440477" w:rsidRDefault="00440477" w:rsidP="00BA7D84">
            <w:pPr>
              <w:pStyle w:val="TableText"/>
              <w:rPr>
                <w:ins w:id="12220" w:author="Russ Ott" w:date="2022-05-16T11:54:00Z"/>
              </w:rPr>
            </w:pPr>
            <w:ins w:id="12221" w:author="Russ Ott" w:date="2022-05-16T11:54:00Z">
              <w:r>
                <w:t>suspended</w:t>
              </w:r>
            </w:ins>
          </w:p>
        </w:tc>
        <w:tc>
          <w:tcPr>
            <w:tcW w:w="3195" w:type="dxa"/>
          </w:tcPr>
          <w:p w14:paraId="44B2C430" w14:textId="77777777" w:rsidR="00440477" w:rsidRDefault="00440477" w:rsidP="00BA7D84">
            <w:pPr>
              <w:pStyle w:val="TableText"/>
              <w:rPr>
                <w:ins w:id="12222" w:author="Russ Ott" w:date="2022-05-16T11:54:00Z"/>
              </w:rPr>
            </w:pPr>
            <w:ins w:id="12223" w:author="Russ Ott" w:date="2022-05-16T11:54:00Z">
              <w:r>
                <w:t>HL7ActStatus</w:t>
              </w:r>
            </w:ins>
          </w:p>
        </w:tc>
        <w:tc>
          <w:tcPr>
            <w:tcW w:w="3195" w:type="dxa"/>
          </w:tcPr>
          <w:p w14:paraId="191D4978" w14:textId="77777777" w:rsidR="00440477" w:rsidRDefault="00440477" w:rsidP="00BA7D84">
            <w:pPr>
              <w:pStyle w:val="TableText"/>
              <w:rPr>
                <w:ins w:id="12224" w:author="Russ Ott" w:date="2022-05-16T11:54:00Z"/>
              </w:rPr>
            </w:pPr>
            <w:ins w:id="12225" w:author="Russ Ott" w:date="2022-05-16T11:54:00Z">
              <w:r>
                <w:t>urn:oid:2.16.840.1.113883.5.14</w:t>
              </w:r>
            </w:ins>
          </w:p>
        </w:tc>
        <w:tc>
          <w:tcPr>
            <w:tcW w:w="2520" w:type="dxa"/>
          </w:tcPr>
          <w:p w14:paraId="139846E1" w14:textId="77777777" w:rsidR="00440477" w:rsidRDefault="00440477" w:rsidP="00BA7D84">
            <w:pPr>
              <w:pStyle w:val="TableText"/>
              <w:rPr>
                <w:ins w:id="12226" w:author="Russ Ott" w:date="2022-05-16T11:54:00Z"/>
              </w:rPr>
            </w:pPr>
            <w:ins w:id="12227" w:author="Russ Ott" w:date="2022-05-16T11:54:00Z">
              <w:r>
                <w:t>Suspended</w:t>
              </w:r>
            </w:ins>
          </w:p>
        </w:tc>
      </w:tr>
    </w:tbl>
    <w:p w14:paraId="693E8B90" w14:textId="77777777" w:rsidR="00440477" w:rsidRDefault="00440477" w:rsidP="00440477">
      <w:pPr>
        <w:pStyle w:val="BodyText"/>
        <w:rPr>
          <w:ins w:id="12228" w:author="Russ Ott" w:date="2022-05-16T11:54:00Z"/>
        </w:rPr>
      </w:pPr>
    </w:p>
    <w:p w14:paraId="1F7CF2D9" w14:textId="68AAC17C" w:rsidR="00440477" w:rsidRDefault="00440477" w:rsidP="00440477">
      <w:pPr>
        <w:pStyle w:val="Caption"/>
      </w:pPr>
      <w:bookmarkStart w:id="12229" w:name="_Toc103325979"/>
      <w:ins w:id="12230" w:author="Russ Ott" w:date="2022-05-16T11:54:00Z">
        <w:r>
          <w:t xml:space="preserve">Table </w:t>
        </w:r>
        <w:r>
          <w:fldChar w:fldCharType="begin"/>
        </w:r>
        <w:r>
          <w:instrText>SEQ Table \* ARABIC</w:instrText>
        </w:r>
        <w:r>
          <w:fldChar w:fldCharType="separate"/>
        </w:r>
        <w:r w:rsidR="00F1669B">
          <w:t>41</w:t>
        </w:r>
        <w:r>
          <w:fldChar w:fldCharType="end"/>
        </w:r>
      </w:ins>
      <w:r>
        <w:t xml:space="preserve">: </w:t>
      </w:r>
      <w:bookmarkStart w:id="12231" w:name="SupportedFileFormats"/>
      <w:r>
        <w:t>SupportedFileFormats</w:t>
      </w:r>
      <w:bookmarkEnd w:id="12081"/>
      <w:bookmarkEnd w:id="12229"/>
      <w:bookmarkEnd w:id="12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2232"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1506"/>
        <w:gridCol w:w="3074"/>
        <w:gridCol w:w="3074"/>
        <w:gridCol w:w="2426"/>
        <w:tblGridChange w:id="12233">
          <w:tblGrid>
            <w:gridCol w:w="1506"/>
            <w:gridCol w:w="3074"/>
            <w:gridCol w:w="3074"/>
            <w:gridCol w:w="2426"/>
          </w:tblGrid>
        </w:tblGridChange>
      </w:tblGrid>
      <w:tr w:rsidR="00440477" w14:paraId="70DC8C94" w14:textId="77777777" w:rsidTr="00BA7D84">
        <w:trPr>
          <w:jc w:val="center"/>
          <w:trPrChange w:id="12234" w:author="Russ Ott" w:date="2022-05-16T11:54:00Z">
            <w:trPr>
              <w:jc w:val="center"/>
            </w:trPr>
          </w:trPrChange>
        </w:trPr>
        <w:tc>
          <w:tcPr>
            <w:tcW w:w="1440" w:type="dxa"/>
            <w:gridSpan w:val="4"/>
            <w:tcPrChange w:id="12235" w:author="Russ Ott" w:date="2022-05-16T11:54:00Z">
              <w:tcPr>
                <w:tcW w:w="1440" w:type="dxa"/>
                <w:gridSpan w:val="4"/>
              </w:tcPr>
            </w:tcPrChange>
          </w:tcPr>
          <w:p w14:paraId="177D3904" w14:textId="77777777" w:rsidR="00440477" w:rsidRDefault="00440477" w:rsidP="00BA7D84">
            <w:pPr>
              <w:pStyle w:val="TableText"/>
            </w:pPr>
            <w:r>
              <w:t>Value Set: SupportedFileFormats urn:oid:2.16.840.1.113883.11.20.7.1</w:t>
            </w:r>
          </w:p>
          <w:p w14:paraId="3A00FB30" w14:textId="77777777" w:rsidR="00440477" w:rsidRDefault="00440477" w:rsidP="00BA7D84">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10/17/2019 with a version of 20190425.</w:t>
            </w:r>
          </w:p>
          <w:p w14:paraId="52B124C5" w14:textId="79CD9566" w:rsidR="00440477" w:rsidRDefault="00440477" w:rsidP="00BA7D84">
            <w:pPr>
              <w:pStyle w:val="TableText"/>
            </w:pPr>
            <w:r>
              <w:t xml:space="preserve">Value Set Source: </w:t>
            </w:r>
            <w:r w:rsidR="001C172D">
              <w:fldChar w:fldCharType="begin"/>
            </w:r>
            <w:r w:rsidR="001C172D">
              <w:instrText xml:space="preserve"> HYPERLINK "https://vsac.nlm.nih.gov/valueset/2.16.840.1.113883.11.20.7.1/expansion" </w:instrText>
            </w:r>
            <w:r w:rsidR="001C172D">
              <w:fldChar w:fldCharType="separate"/>
            </w:r>
            <w:r>
              <w:rPr>
                <w:rStyle w:val="HyperlinkCourierBold"/>
              </w:rPr>
              <w:t>https://vsac.nlm.nih.gov/valueset/2.16.840.1.113883.11.20.7.1/expansion</w:t>
            </w:r>
            <w:r w:rsidR="001C172D">
              <w:rPr>
                <w:rStyle w:val="HyperlinkCourierBold"/>
              </w:rPr>
              <w:fldChar w:fldCharType="end"/>
            </w:r>
          </w:p>
        </w:tc>
      </w:tr>
      <w:tr w:rsidR="001C172D" w14:paraId="23B39D42" w14:textId="77777777" w:rsidTr="00BA7D84">
        <w:trPr>
          <w:cantSplit/>
          <w:tblHeader/>
          <w:jc w:val="center"/>
        </w:trPr>
        <w:tc>
          <w:tcPr>
            <w:tcW w:w="1560" w:type="dxa"/>
            <w:shd w:val="clear" w:color="auto" w:fill="E6E6E6"/>
          </w:tcPr>
          <w:p w14:paraId="580A0300" w14:textId="77777777" w:rsidR="00440477" w:rsidRDefault="00440477" w:rsidP="00BA7D84">
            <w:pPr>
              <w:pStyle w:val="TableHead"/>
            </w:pPr>
            <w:r>
              <w:t>Code</w:t>
            </w:r>
          </w:p>
        </w:tc>
        <w:tc>
          <w:tcPr>
            <w:tcW w:w="3000" w:type="dxa"/>
            <w:shd w:val="clear" w:color="auto" w:fill="E6E6E6"/>
          </w:tcPr>
          <w:p w14:paraId="1321ECF2" w14:textId="77777777" w:rsidR="00440477" w:rsidRDefault="00440477" w:rsidP="00BA7D84">
            <w:pPr>
              <w:pStyle w:val="TableHead"/>
            </w:pPr>
            <w:r>
              <w:t>Code System</w:t>
            </w:r>
          </w:p>
        </w:tc>
        <w:tc>
          <w:tcPr>
            <w:tcW w:w="3000" w:type="dxa"/>
            <w:shd w:val="clear" w:color="auto" w:fill="E6E6E6"/>
          </w:tcPr>
          <w:p w14:paraId="178BC081" w14:textId="77777777" w:rsidR="00440477" w:rsidRDefault="00440477" w:rsidP="00BA7D84">
            <w:pPr>
              <w:pStyle w:val="TableHead"/>
            </w:pPr>
            <w:r>
              <w:t>Code System OID</w:t>
            </w:r>
          </w:p>
        </w:tc>
        <w:tc>
          <w:tcPr>
            <w:tcW w:w="2520" w:type="dxa"/>
            <w:shd w:val="clear" w:color="auto" w:fill="E6E6E6"/>
          </w:tcPr>
          <w:p w14:paraId="6764DE5E" w14:textId="77777777" w:rsidR="00440477" w:rsidRDefault="00440477" w:rsidP="00BA7D84">
            <w:pPr>
              <w:pStyle w:val="TableHead"/>
            </w:pPr>
            <w:r>
              <w:t>Print Name</w:t>
            </w:r>
          </w:p>
        </w:tc>
      </w:tr>
      <w:tr w:rsidR="00440477" w14:paraId="6A78F626" w14:textId="77777777" w:rsidTr="00BA7D84">
        <w:trPr>
          <w:jc w:val="center"/>
          <w:trPrChange w:id="12236" w:author="Russ Ott" w:date="2022-05-16T11:54:00Z">
            <w:trPr>
              <w:jc w:val="center"/>
            </w:trPr>
          </w:trPrChange>
        </w:trPr>
        <w:tc>
          <w:tcPr>
            <w:tcW w:w="1170" w:type="dxa"/>
            <w:tcPrChange w:id="12237" w:author="Russ Ott" w:date="2022-05-16T11:54:00Z">
              <w:tcPr>
                <w:tcW w:w="1170" w:type="dxa"/>
              </w:tcPr>
            </w:tcPrChange>
          </w:tcPr>
          <w:p w14:paraId="3CA4B00A" w14:textId="77777777" w:rsidR="00440477" w:rsidRDefault="00440477" w:rsidP="00BA7D84">
            <w:pPr>
              <w:pStyle w:val="TableText"/>
            </w:pPr>
            <w:r>
              <w:t>application/msword</w:t>
            </w:r>
          </w:p>
        </w:tc>
        <w:tc>
          <w:tcPr>
            <w:tcW w:w="3195" w:type="dxa"/>
            <w:tcPrChange w:id="12238" w:author="Russ Ott" w:date="2022-05-16T11:54:00Z">
              <w:tcPr>
                <w:tcW w:w="3195" w:type="dxa"/>
              </w:tcPr>
            </w:tcPrChange>
          </w:tcPr>
          <w:p w14:paraId="150238EA" w14:textId="77777777" w:rsidR="00440477" w:rsidRDefault="00440477" w:rsidP="00BA7D84">
            <w:pPr>
              <w:pStyle w:val="TableText"/>
            </w:pPr>
            <w:r>
              <w:t>Media Type</w:t>
            </w:r>
          </w:p>
        </w:tc>
        <w:tc>
          <w:tcPr>
            <w:tcW w:w="3195" w:type="dxa"/>
            <w:tcPrChange w:id="12239" w:author="Russ Ott" w:date="2022-05-16T11:54:00Z">
              <w:tcPr>
                <w:tcW w:w="3195" w:type="dxa"/>
              </w:tcPr>
            </w:tcPrChange>
          </w:tcPr>
          <w:p w14:paraId="114E3537" w14:textId="77777777" w:rsidR="00440477" w:rsidRDefault="00440477" w:rsidP="00BA7D84">
            <w:pPr>
              <w:pStyle w:val="TableText"/>
            </w:pPr>
            <w:r>
              <w:t>urn:oid:2.16.840.1.113883.5.79</w:t>
            </w:r>
          </w:p>
        </w:tc>
        <w:tc>
          <w:tcPr>
            <w:tcW w:w="2520" w:type="dxa"/>
            <w:tcPrChange w:id="12240" w:author="Russ Ott" w:date="2022-05-16T11:54:00Z">
              <w:tcPr>
                <w:tcW w:w="2520" w:type="dxa"/>
              </w:tcPr>
            </w:tcPrChange>
          </w:tcPr>
          <w:p w14:paraId="005C280C" w14:textId="77777777" w:rsidR="00440477" w:rsidRDefault="00440477" w:rsidP="00BA7D84">
            <w:pPr>
              <w:pStyle w:val="TableText"/>
            </w:pPr>
            <w:r>
              <w:t>MSWORD</w:t>
            </w:r>
          </w:p>
        </w:tc>
      </w:tr>
      <w:tr w:rsidR="00440477" w14:paraId="3593D735" w14:textId="77777777" w:rsidTr="00BA7D84">
        <w:trPr>
          <w:jc w:val="center"/>
          <w:trPrChange w:id="12241" w:author="Russ Ott" w:date="2022-05-16T11:54:00Z">
            <w:trPr>
              <w:jc w:val="center"/>
            </w:trPr>
          </w:trPrChange>
        </w:trPr>
        <w:tc>
          <w:tcPr>
            <w:tcW w:w="1170" w:type="dxa"/>
            <w:tcPrChange w:id="12242" w:author="Russ Ott" w:date="2022-05-16T11:54:00Z">
              <w:tcPr>
                <w:tcW w:w="1170" w:type="dxa"/>
              </w:tcPr>
            </w:tcPrChange>
          </w:tcPr>
          <w:p w14:paraId="3D880CF0" w14:textId="77777777" w:rsidR="00440477" w:rsidRDefault="00440477" w:rsidP="00BA7D84">
            <w:pPr>
              <w:pStyle w:val="TableText"/>
            </w:pPr>
            <w:r>
              <w:t>application/pdf</w:t>
            </w:r>
          </w:p>
        </w:tc>
        <w:tc>
          <w:tcPr>
            <w:tcW w:w="3195" w:type="dxa"/>
            <w:tcPrChange w:id="12243" w:author="Russ Ott" w:date="2022-05-16T11:54:00Z">
              <w:tcPr>
                <w:tcW w:w="3195" w:type="dxa"/>
              </w:tcPr>
            </w:tcPrChange>
          </w:tcPr>
          <w:p w14:paraId="27652217" w14:textId="77777777" w:rsidR="00440477" w:rsidRDefault="00440477" w:rsidP="00BA7D84">
            <w:pPr>
              <w:pStyle w:val="TableText"/>
            </w:pPr>
            <w:r>
              <w:t>Media Type</w:t>
            </w:r>
          </w:p>
        </w:tc>
        <w:tc>
          <w:tcPr>
            <w:tcW w:w="3195" w:type="dxa"/>
            <w:tcPrChange w:id="12244" w:author="Russ Ott" w:date="2022-05-16T11:54:00Z">
              <w:tcPr>
                <w:tcW w:w="3195" w:type="dxa"/>
              </w:tcPr>
            </w:tcPrChange>
          </w:tcPr>
          <w:p w14:paraId="6DD98A18" w14:textId="77777777" w:rsidR="00440477" w:rsidRDefault="00440477" w:rsidP="00BA7D84">
            <w:pPr>
              <w:pStyle w:val="TableText"/>
            </w:pPr>
            <w:r>
              <w:t>urn:oid:2.16.840.1.113883.5.79</w:t>
            </w:r>
          </w:p>
        </w:tc>
        <w:tc>
          <w:tcPr>
            <w:tcW w:w="2520" w:type="dxa"/>
            <w:tcPrChange w:id="12245" w:author="Russ Ott" w:date="2022-05-16T11:54:00Z">
              <w:tcPr>
                <w:tcW w:w="2520" w:type="dxa"/>
              </w:tcPr>
            </w:tcPrChange>
          </w:tcPr>
          <w:p w14:paraId="4D93AE55" w14:textId="77777777" w:rsidR="00440477" w:rsidRDefault="00440477" w:rsidP="00BA7D84">
            <w:pPr>
              <w:pStyle w:val="TableText"/>
            </w:pPr>
            <w:r>
              <w:t>PDF</w:t>
            </w:r>
          </w:p>
        </w:tc>
      </w:tr>
      <w:tr w:rsidR="00440477" w14:paraId="7684323F" w14:textId="77777777" w:rsidTr="00BA7D84">
        <w:trPr>
          <w:jc w:val="center"/>
          <w:trPrChange w:id="12246" w:author="Russ Ott" w:date="2022-05-16T11:54:00Z">
            <w:trPr>
              <w:jc w:val="center"/>
            </w:trPr>
          </w:trPrChange>
        </w:trPr>
        <w:tc>
          <w:tcPr>
            <w:tcW w:w="1170" w:type="dxa"/>
            <w:tcPrChange w:id="12247" w:author="Russ Ott" w:date="2022-05-16T11:54:00Z">
              <w:tcPr>
                <w:tcW w:w="1170" w:type="dxa"/>
              </w:tcPr>
            </w:tcPrChange>
          </w:tcPr>
          <w:p w14:paraId="03B3EE6A" w14:textId="77777777" w:rsidR="00440477" w:rsidRDefault="00440477" w:rsidP="00BA7D84">
            <w:pPr>
              <w:pStyle w:val="TableText"/>
            </w:pPr>
            <w:r>
              <w:t>image/gif</w:t>
            </w:r>
          </w:p>
        </w:tc>
        <w:tc>
          <w:tcPr>
            <w:tcW w:w="3195" w:type="dxa"/>
            <w:tcPrChange w:id="12248" w:author="Russ Ott" w:date="2022-05-16T11:54:00Z">
              <w:tcPr>
                <w:tcW w:w="3195" w:type="dxa"/>
              </w:tcPr>
            </w:tcPrChange>
          </w:tcPr>
          <w:p w14:paraId="28CE0A0A" w14:textId="77777777" w:rsidR="00440477" w:rsidRDefault="00440477" w:rsidP="00BA7D84">
            <w:pPr>
              <w:pStyle w:val="TableText"/>
            </w:pPr>
            <w:r>
              <w:t>Media Type</w:t>
            </w:r>
          </w:p>
        </w:tc>
        <w:tc>
          <w:tcPr>
            <w:tcW w:w="3195" w:type="dxa"/>
            <w:tcPrChange w:id="12249" w:author="Russ Ott" w:date="2022-05-16T11:54:00Z">
              <w:tcPr>
                <w:tcW w:w="3195" w:type="dxa"/>
              </w:tcPr>
            </w:tcPrChange>
          </w:tcPr>
          <w:p w14:paraId="0363D796" w14:textId="77777777" w:rsidR="00440477" w:rsidRDefault="00440477" w:rsidP="00BA7D84">
            <w:pPr>
              <w:pStyle w:val="TableText"/>
            </w:pPr>
            <w:r>
              <w:t>urn:oid:2.16.840.1.113883.5.79</w:t>
            </w:r>
          </w:p>
        </w:tc>
        <w:tc>
          <w:tcPr>
            <w:tcW w:w="2520" w:type="dxa"/>
            <w:tcPrChange w:id="12250" w:author="Russ Ott" w:date="2022-05-16T11:54:00Z">
              <w:tcPr>
                <w:tcW w:w="2520" w:type="dxa"/>
              </w:tcPr>
            </w:tcPrChange>
          </w:tcPr>
          <w:p w14:paraId="28524094" w14:textId="77777777" w:rsidR="00440477" w:rsidRDefault="00440477" w:rsidP="00BA7D84">
            <w:pPr>
              <w:pStyle w:val="TableText"/>
            </w:pPr>
            <w:r>
              <w:t>GIF Image</w:t>
            </w:r>
          </w:p>
        </w:tc>
      </w:tr>
      <w:tr w:rsidR="00440477" w14:paraId="2A35E75F" w14:textId="77777777" w:rsidTr="00BA7D84">
        <w:trPr>
          <w:jc w:val="center"/>
          <w:trPrChange w:id="12251" w:author="Russ Ott" w:date="2022-05-16T11:54:00Z">
            <w:trPr>
              <w:jc w:val="center"/>
            </w:trPr>
          </w:trPrChange>
        </w:trPr>
        <w:tc>
          <w:tcPr>
            <w:tcW w:w="1170" w:type="dxa"/>
            <w:tcPrChange w:id="12252" w:author="Russ Ott" w:date="2022-05-16T11:54:00Z">
              <w:tcPr>
                <w:tcW w:w="1170" w:type="dxa"/>
              </w:tcPr>
            </w:tcPrChange>
          </w:tcPr>
          <w:p w14:paraId="48889BD7" w14:textId="77777777" w:rsidR="00440477" w:rsidRDefault="00440477" w:rsidP="00BA7D84">
            <w:pPr>
              <w:pStyle w:val="TableText"/>
            </w:pPr>
            <w:r>
              <w:t>image/jpeg</w:t>
            </w:r>
          </w:p>
        </w:tc>
        <w:tc>
          <w:tcPr>
            <w:tcW w:w="3195" w:type="dxa"/>
            <w:tcPrChange w:id="12253" w:author="Russ Ott" w:date="2022-05-16T11:54:00Z">
              <w:tcPr>
                <w:tcW w:w="3195" w:type="dxa"/>
              </w:tcPr>
            </w:tcPrChange>
          </w:tcPr>
          <w:p w14:paraId="3BCF51CF" w14:textId="77777777" w:rsidR="00440477" w:rsidRDefault="00440477" w:rsidP="00BA7D84">
            <w:pPr>
              <w:pStyle w:val="TableText"/>
            </w:pPr>
            <w:r>
              <w:t>Media Type</w:t>
            </w:r>
          </w:p>
        </w:tc>
        <w:tc>
          <w:tcPr>
            <w:tcW w:w="3195" w:type="dxa"/>
            <w:tcPrChange w:id="12254" w:author="Russ Ott" w:date="2022-05-16T11:54:00Z">
              <w:tcPr>
                <w:tcW w:w="3195" w:type="dxa"/>
              </w:tcPr>
            </w:tcPrChange>
          </w:tcPr>
          <w:p w14:paraId="1B824FB6" w14:textId="77777777" w:rsidR="00440477" w:rsidRDefault="00440477" w:rsidP="00BA7D84">
            <w:pPr>
              <w:pStyle w:val="TableText"/>
            </w:pPr>
            <w:r>
              <w:t>urn:oid:2.16.840.1.113883.5.79</w:t>
            </w:r>
          </w:p>
        </w:tc>
        <w:tc>
          <w:tcPr>
            <w:tcW w:w="2520" w:type="dxa"/>
            <w:tcPrChange w:id="12255" w:author="Russ Ott" w:date="2022-05-16T11:54:00Z">
              <w:tcPr>
                <w:tcW w:w="2520" w:type="dxa"/>
              </w:tcPr>
            </w:tcPrChange>
          </w:tcPr>
          <w:p w14:paraId="7138C6F7" w14:textId="77777777" w:rsidR="00440477" w:rsidRDefault="00440477" w:rsidP="00BA7D84">
            <w:pPr>
              <w:pStyle w:val="TableText"/>
            </w:pPr>
            <w:r>
              <w:t>JPEG Image</w:t>
            </w:r>
          </w:p>
        </w:tc>
      </w:tr>
      <w:tr w:rsidR="00440477" w14:paraId="37E61C21" w14:textId="77777777" w:rsidTr="00BA7D84">
        <w:trPr>
          <w:jc w:val="center"/>
          <w:trPrChange w:id="12256" w:author="Russ Ott" w:date="2022-05-16T11:54:00Z">
            <w:trPr>
              <w:jc w:val="center"/>
            </w:trPr>
          </w:trPrChange>
        </w:trPr>
        <w:tc>
          <w:tcPr>
            <w:tcW w:w="1170" w:type="dxa"/>
            <w:tcPrChange w:id="12257" w:author="Russ Ott" w:date="2022-05-16T11:54:00Z">
              <w:tcPr>
                <w:tcW w:w="1170" w:type="dxa"/>
              </w:tcPr>
            </w:tcPrChange>
          </w:tcPr>
          <w:p w14:paraId="70F9E1E1" w14:textId="77777777" w:rsidR="00440477" w:rsidRDefault="00440477" w:rsidP="00BA7D84">
            <w:pPr>
              <w:pStyle w:val="TableText"/>
            </w:pPr>
            <w:r>
              <w:t>image/png</w:t>
            </w:r>
          </w:p>
        </w:tc>
        <w:tc>
          <w:tcPr>
            <w:tcW w:w="3195" w:type="dxa"/>
            <w:tcPrChange w:id="12258" w:author="Russ Ott" w:date="2022-05-16T11:54:00Z">
              <w:tcPr>
                <w:tcW w:w="3195" w:type="dxa"/>
              </w:tcPr>
            </w:tcPrChange>
          </w:tcPr>
          <w:p w14:paraId="3D5B61AF" w14:textId="77777777" w:rsidR="00440477" w:rsidRDefault="00440477" w:rsidP="00BA7D84">
            <w:pPr>
              <w:pStyle w:val="TableText"/>
            </w:pPr>
            <w:r>
              <w:t>Media Type</w:t>
            </w:r>
          </w:p>
        </w:tc>
        <w:tc>
          <w:tcPr>
            <w:tcW w:w="3195" w:type="dxa"/>
            <w:tcPrChange w:id="12259" w:author="Russ Ott" w:date="2022-05-16T11:54:00Z">
              <w:tcPr>
                <w:tcW w:w="3195" w:type="dxa"/>
              </w:tcPr>
            </w:tcPrChange>
          </w:tcPr>
          <w:p w14:paraId="75BF549B" w14:textId="77777777" w:rsidR="00440477" w:rsidRDefault="00440477" w:rsidP="00BA7D84">
            <w:pPr>
              <w:pStyle w:val="TableText"/>
            </w:pPr>
            <w:r>
              <w:t>urn:oid:2.16.840.1.113883.5.79</w:t>
            </w:r>
          </w:p>
        </w:tc>
        <w:tc>
          <w:tcPr>
            <w:tcW w:w="2520" w:type="dxa"/>
            <w:tcPrChange w:id="12260" w:author="Russ Ott" w:date="2022-05-16T11:54:00Z">
              <w:tcPr>
                <w:tcW w:w="2520" w:type="dxa"/>
              </w:tcPr>
            </w:tcPrChange>
          </w:tcPr>
          <w:p w14:paraId="481DBCF0" w14:textId="77777777" w:rsidR="00440477" w:rsidRDefault="00440477" w:rsidP="00BA7D84">
            <w:pPr>
              <w:pStyle w:val="TableText"/>
            </w:pPr>
            <w:r>
              <w:t>PNG Image</w:t>
            </w:r>
          </w:p>
        </w:tc>
      </w:tr>
      <w:tr w:rsidR="00440477" w14:paraId="37ACD59C" w14:textId="77777777" w:rsidTr="00BA7D84">
        <w:trPr>
          <w:jc w:val="center"/>
          <w:trPrChange w:id="12261" w:author="Russ Ott" w:date="2022-05-16T11:54:00Z">
            <w:trPr>
              <w:jc w:val="center"/>
            </w:trPr>
          </w:trPrChange>
        </w:trPr>
        <w:tc>
          <w:tcPr>
            <w:tcW w:w="1170" w:type="dxa"/>
            <w:tcPrChange w:id="12262" w:author="Russ Ott" w:date="2022-05-16T11:54:00Z">
              <w:tcPr>
                <w:tcW w:w="1170" w:type="dxa"/>
              </w:tcPr>
            </w:tcPrChange>
          </w:tcPr>
          <w:p w14:paraId="11D1E8C5" w14:textId="77777777" w:rsidR="00440477" w:rsidRDefault="00440477" w:rsidP="00BA7D84">
            <w:pPr>
              <w:pStyle w:val="TableText"/>
            </w:pPr>
            <w:r>
              <w:t>image/tiff</w:t>
            </w:r>
          </w:p>
        </w:tc>
        <w:tc>
          <w:tcPr>
            <w:tcW w:w="3195" w:type="dxa"/>
            <w:tcPrChange w:id="12263" w:author="Russ Ott" w:date="2022-05-16T11:54:00Z">
              <w:tcPr>
                <w:tcW w:w="3195" w:type="dxa"/>
              </w:tcPr>
            </w:tcPrChange>
          </w:tcPr>
          <w:p w14:paraId="3CDB8BAF" w14:textId="77777777" w:rsidR="00440477" w:rsidRDefault="00440477" w:rsidP="00BA7D84">
            <w:pPr>
              <w:pStyle w:val="TableText"/>
            </w:pPr>
            <w:r>
              <w:t>Media Type</w:t>
            </w:r>
          </w:p>
        </w:tc>
        <w:tc>
          <w:tcPr>
            <w:tcW w:w="3195" w:type="dxa"/>
            <w:tcPrChange w:id="12264" w:author="Russ Ott" w:date="2022-05-16T11:54:00Z">
              <w:tcPr>
                <w:tcW w:w="3195" w:type="dxa"/>
              </w:tcPr>
            </w:tcPrChange>
          </w:tcPr>
          <w:p w14:paraId="4D8A824E" w14:textId="77777777" w:rsidR="00440477" w:rsidRDefault="00440477" w:rsidP="00BA7D84">
            <w:pPr>
              <w:pStyle w:val="TableText"/>
            </w:pPr>
            <w:r>
              <w:t>urn:oid:2.16.840.1.113883.5.79</w:t>
            </w:r>
          </w:p>
        </w:tc>
        <w:tc>
          <w:tcPr>
            <w:tcW w:w="2520" w:type="dxa"/>
            <w:tcPrChange w:id="12265" w:author="Russ Ott" w:date="2022-05-16T11:54:00Z">
              <w:tcPr>
                <w:tcW w:w="2520" w:type="dxa"/>
              </w:tcPr>
            </w:tcPrChange>
          </w:tcPr>
          <w:p w14:paraId="55B5B9FC" w14:textId="77777777" w:rsidR="00440477" w:rsidRDefault="00440477" w:rsidP="00BA7D84">
            <w:pPr>
              <w:pStyle w:val="TableText"/>
            </w:pPr>
            <w:r>
              <w:t>TIFF Image</w:t>
            </w:r>
          </w:p>
        </w:tc>
      </w:tr>
      <w:tr w:rsidR="00440477" w14:paraId="1E52ABA3" w14:textId="77777777" w:rsidTr="00BA7D84">
        <w:trPr>
          <w:jc w:val="center"/>
          <w:trPrChange w:id="12266" w:author="Russ Ott" w:date="2022-05-16T11:54:00Z">
            <w:trPr>
              <w:jc w:val="center"/>
            </w:trPr>
          </w:trPrChange>
        </w:trPr>
        <w:tc>
          <w:tcPr>
            <w:tcW w:w="1170" w:type="dxa"/>
            <w:tcPrChange w:id="12267" w:author="Russ Ott" w:date="2022-05-16T11:54:00Z">
              <w:tcPr>
                <w:tcW w:w="1170" w:type="dxa"/>
              </w:tcPr>
            </w:tcPrChange>
          </w:tcPr>
          <w:p w14:paraId="7C8B8C13" w14:textId="77777777" w:rsidR="00440477" w:rsidRDefault="00440477" w:rsidP="00BA7D84">
            <w:pPr>
              <w:pStyle w:val="TableText"/>
            </w:pPr>
            <w:r>
              <w:t>text/html</w:t>
            </w:r>
          </w:p>
        </w:tc>
        <w:tc>
          <w:tcPr>
            <w:tcW w:w="3195" w:type="dxa"/>
            <w:tcPrChange w:id="12268" w:author="Russ Ott" w:date="2022-05-16T11:54:00Z">
              <w:tcPr>
                <w:tcW w:w="3195" w:type="dxa"/>
              </w:tcPr>
            </w:tcPrChange>
          </w:tcPr>
          <w:p w14:paraId="10899CE8" w14:textId="77777777" w:rsidR="00440477" w:rsidRDefault="00440477" w:rsidP="00BA7D84">
            <w:pPr>
              <w:pStyle w:val="TableText"/>
            </w:pPr>
            <w:r>
              <w:t>Media Type</w:t>
            </w:r>
          </w:p>
        </w:tc>
        <w:tc>
          <w:tcPr>
            <w:tcW w:w="3195" w:type="dxa"/>
            <w:tcPrChange w:id="12269" w:author="Russ Ott" w:date="2022-05-16T11:54:00Z">
              <w:tcPr>
                <w:tcW w:w="3195" w:type="dxa"/>
              </w:tcPr>
            </w:tcPrChange>
          </w:tcPr>
          <w:p w14:paraId="0A552842" w14:textId="77777777" w:rsidR="00440477" w:rsidRDefault="00440477" w:rsidP="00BA7D84">
            <w:pPr>
              <w:pStyle w:val="TableText"/>
            </w:pPr>
            <w:r>
              <w:t>urn:oid:2.16.840.1.113883.5.79</w:t>
            </w:r>
          </w:p>
        </w:tc>
        <w:tc>
          <w:tcPr>
            <w:tcW w:w="2520" w:type="dxa"/>
            <w:tcPrChange w:id="12270" w:author="Russ Ott" w:date="2022-05-16T11:54:00Z">
              <w:tcPr>
                <w:tcW w:w="2520" w:type="dxa"/>
              </w:tcPr>
            </w:tcPrChange>
          </w:tcPr>
          <w:p w14:paraId="7FF61363" w14:textId="77777777" w:rsidR="00440477" w:rsidRDefault="00440477" w:rsidP="00BA7D84">
            <w:pPr>
              <w:pStyle w:val="TableText"/>
            </w:pPr>
            <w:r>
              <w:t>HTML Text</w:t>
            </w:r>
          </w:p>
        </w:tc>
      </w:tr>
      <w:tr w:rsidR="00440477" w14:paraId="0A425914" w14:textId="77777777" w:rsidTr="00BA7D84">
        <w:trPr>
          <w:jc w:val="center"/>
          <w:trPrChange w:id="12271" w:author="Russ Ott" w:date="2022-05-16T11:54:00Z">
            <w:trPr>
              <w:jc w:val="center"/>
            </w:trPr>
          </w:trPrChange>
        </w:trPr>
        <w:tc>
          <w:tcPr>
            <w:tcW w:w="1170" w:type="dxa"/>
            <w:tcPrChange w:id="12272" w:author="Russ Ott" w:date="2022-05-16T11:54:00Z">
              <w:tcPr>
                <w:tcW w:w="1170" w:type="dxa"/>
              </w:tcPr>
            </w:tcPrChange>
          </w:tcPr>
          <w:p w14:paraId="648F4AA1" w14:textId="77777777" w:rsidR="00440477" w:rsidRDefault="00440477" w:rsidP="00BA7D84">
            <w:pPr>
              <w:pStyle w:val="TableText"/>
            </w:pPr>
            <w:r>
              <w:t>text/plain</w:t>
            </w:r>
          </w:p>
        </w:tc>
        <w:tc>
          <w:tcPr>
            <w:tcW w:w="3195" w:type="dxa"/>
            <w:tcPrChange w:id="12273" w:author="Russ Ott" w:date="2022-05-16T11:54:00Z">
              <w:tcPr>
                <w:tcW w:w="3195" w:type="dxa"/>
              </w:tcPr>
            </w:tcPrChange>
          </w:tcPr>
          <w:p w14:paraId="682EE817" w14:textId="77777777" w:rsidR="00440477" w:rsidRDefault="00440477" w:rsidP="00BA7D84">
            <w:pPr>
              <w:pStyle w:val="TableText"/>
            </w:pPr>
            <w:r>
              <w:t>Media Type</w:t>
            </w:r>
          </w:p>
        </w:tc>
        <w:tc>
          <w:tcPr>
            <w:tcW w:w="3195" w:type="dxa"/>
            <w:tcPrChange w:id="12274" w:author="Russ Ott" w:date="2022-05-16T11:54:00Z">
              <w:tcPr>
                <w:tcW w:w="3195" w:type="dxa"/>
              </w:tcPr>
            </w:tcPrChange>
          </w:tcPr>
          <w:p w14:paraId="6A8A9FE2" w14:textId="77777777" w:rsidR="00440477" w:rsidRDefault="00440477" w:rsidP="00BA7D84">
            <w:pPr>
              <w:pStyle w:val="TableText"/>
            </w:pPr>
            <w:r>
              <w:t>urn:oid:2.16.840.1.113883.5.79</w:t>
            </w:r>
          </w:p>
        </w:tc>
        <w:tc>
          <w:tcPr>
            <w:tcW w:w="2520" w:type="dxa"/>
            <w:tcPrChange w:id="12275" w:author="Russ Ott" w:date="2022-05-16T11:54:00Z">
              <w:tcPr>
                <w:tcW w:w="2520" w:type="dxa"/>
              </w:tcPr>
            </w:tcPrChange>
          </w:tcPr>
          <w:p w14:paraId="63247FA9" w14:textId="77777777" w:rsidR="00440477" w:rsidRDefault="00440477" w:rsidP="00BA7D84">
            <w:pPr>
              <w:pStyle w:val="TableText"/>
            </w:pPr>
            <w:r>
              <w:t>Plain Text</w:t>
            </w:r>
          </w:p>
        </w:tc>
      </w:tr>
      <w:tr w:rsidR="00440477" w14:paraId="33972383" w14:textId="77777777" w:rsidTr="00BA7D84">
        <w:trPr>
          <w:jc w:val="center"/>
          <w:trPrChange w:id="12276" w:author="Russ Ott" w:date="2022-05-16T11:54:00Z">
            <w:trPr>
              <w:jc w:val="center"/>
            </w:trPr>
          </w:trPrChange>
        </w:trPr>
        <w:tc>
          <w:tcPr>
            <w:tcW w:w="1170" w:type="dxa"/>
            <w:tcPrChange w:id="12277" w:author="Russ Ott" w:date="2022-05-16T11:54:00Z">
              <w:tcPr>
                <w:tcW w:w="1170" w:type="dxa"/>
              </w:tcPr>
            </w:tcPrChange>
          </w:tcPr>
          <w:p w14:paraId="2E601036" w14:textId="77777777" w:rsidR="00440477" w:rsidRDefault="00440477" w:rsidP="00BA7D84">
            <w:pPr>
              <w:pStyle w:val="TableText"/>
            </w:pPr>
            <w:r>
              <w:t>text/rtf</w:t>
            </w:r>
          </w:p>
        </w:tc>
        <w:tc>
          <w:tcPr>
            <w:tcW w:w="3195" w:type="dxa"/>
            <w:tcPrChange w:id="12278" w:author="Russ Ott" w:date="2022-05-16T11:54:00Z">
              <w:tcPr>
                <w:tcW w:w="3195" w:type="dxa"/>
              </w:tcPr>
            </w:tcPrChange>
          </w:tcPr>
          <w:p w14:paraId="365AA715" w14:textId="77777777" w:rsidR="00440477" w:rsidRDefault="00440477" w:rsidP="00BA7D84">
            <w:pPr>
              <w:pStyle w:val="TableText"/>
            </w:pPr>
            <w:r>
              <w:t>Media Type</w:t>
            </w:r>
          </w:p>
        </w:tc>
        <w:tc>
          <w:tcPr>
            <w:tcW w:w="3195" w:type="dxa"/>
            <w:tcPrChange w:id="12279" w:author="Russ Ott" w:date="2022-05-16T11:54:00Z">
              <w:tcPr>
                <w:tcW w:w="3195" w:type="dxa"/>
              </w:tcPr>
            </w:tcPrChange>
          </w:tcPr>
          <w:p w14:paraId="4EC8A4B3" w14:textId="77777777" w:rsidR="00440477" w:rsidRDefault="00440477" w:rsidP="00BA7D84">
            <w:pPr>
              <w:pStyle w:val="TableText"/>
            </w:pPr>
            <w:r>
              <w:t>urn:oid:2.16.840.1.113883.5.79</w:t>
            </w:r>
          </w:p>
        </w:tc>
        <w:tc>
          <w:tcPr>
            <w:tcW w:w="2520" w:type="dxa"/>
            <w:tcPrChange w:id="12280" w:author="Russ Ott" w:date="2022-05-16T11:54:00Z">
              <w:tcPr>
                <w:tcW w:w="2520" w:type="dxa"/>
              </w:tcPr>
            </w:tcPrChange>
          </w:tcPr>
          <w:p w14:paraId="0263393A" w14:textId="77777777" w:rsidR="00440477" w:rsidRDefault="00440477" w:rsidP="00BA7D84">
            <w:pPr>
              <w:pStyle w:val="TableText"/>
            </w:pPr>
            <w:r>
              <w:t>RTF Text</w:t>
            </w:r>
          </w:p>
        </w:tc>
      </w:tr>
    </w:tbl>
    <w:p w14:paraId="483A3055" w14:textId="77777777" w:rsidR="00440477" w:rsidRDefault="00440477" w:rsidP="00440477">
      <w:pPr>
        <w:pStyle w:val="BodyText"/>
      </w:pPr>
    </w:p>
    <w:p w14:paraId="7B5D1241" w14:textId="325D19C7" w:rsidR="00440477" w:rsidRDefault="00440477" w:rsidP="00440477">
      <w:pPr>
        <w:pStyle w:val="Caption"/>
        <w:rPr>
          <w:ins w:id="12281" w:author="Russ Ott" w:date="2022-05-16T11:54:00Z"/>
        </w:rPr>
      </w:pPr>
      <w:bookmarkStart w:id="12282" w:name="_Toc103325980"/>
      <w:ins w:id="12283" w:author="Russ Ott" w:date="2022-05-16T11:54:00Z">
        <w:r>
          <w:lastRenderedPageBreak/>
          <w:t xml:space="preserve">Table </w:t>
        </w:r>
        <w:r>
          <w:fldChar w:fldCharType="begin"/>
        </w:r>
        <w:r>
          <w:instrText>SEQ Table \* ARABIC</w:instrText>
        </w:r>
        <w:r>
          <w:fldChar w:fldCharType="separate"/>
        </w:r>
        <w:r w:rsidR="00F1669B">
          <w:t>42</w:t>
        </w:r>
        <w:r>
          <w:fldChar w:fldCharType="end"/>
        </w:r>
        <w:r>
          <w:t xml:space="preserve">: </w:t>
        </w:r>
        <w:bookmarkStart w:id="12284" w:name="Planned_moodCode_ActEncounterProcedure"/>
        <w:r>
          <w:t>Planned moodCode (Act/Encounter/Procedure)</w:t>
        </w:r>
        <w:bookmarkEnd w:id="12282"/>
        <w:bookmarkEnd w:id="12284"/>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4BC61BE" w14:textId="77777777" w:rsidTr="00BA7D84">
        <w:trPr>
          <w:jc w:val="center"/>
          <w:ins w:id="12285" w:author="Russ Ott" w:date="2022-05-16T11:54:00Z"/>
        </w:trPr>
        <w:tc>
          <w:tcPr>
            <w:tcW w:w="1440" w:type="dxa"/>
            <w:gridSpan w:val="4"/>
          </w:tcPr>
          <w:p w14:paraId="3C923E9A" w14:textId="77777777" w:rsidR="00440477" w:rsidRDefault="00440477" w:rsidP="00BA7D84">
            <w:pPr>
              <w:pStyle w:val="TableText"/>
              <w:rPr>
                <w:ins w:id="12286" w:author="Russ Ott" w:date="2022-05-16T11:54:00Z"/>
              </w:rPr>
            </w:pPr>
            <w:ins w:id="12287" w:author="Russ Ott" w:date="2022-05-16T11:54:00Z">
              <w:r>
                <w:t>Value Set: Planned moodCode (Act/Encounter/Procedure) urn:oid:2.16.840.1.113883.11.20.9.23</w:t>
              </w:r>
            </w:ins>
          </w:p>
          <w:p w14:paraId="51785E81" w14:textId="77777777" w:rsidR="00440477" w:rsidRDefault="00440477" w:rsidP="00BA7D84">
            <w:pPr>
              <w:pStyle w:val="TableText"/>
              <w:rPr>
                <w:ins w:id="12288" w:author="Russ Ott" w:date="2022-05-16T11:54:00Z"/>
              </w:rPr>
            </w:pPr>
            <w:ins w:id="12289" w:author="Russ Ott" w:date="2022-05-16T11:54:00Z">
              <w:r>
                <w:t>This value set is used to restrict the moodCode on an act, an encounter or a procedure to future moods</w:t>
              </w:r>
            </w:ins>
          </w:p>
          <w:p w14:paraId="11CE5C6C" w14:textId="38B2AB7A" w:rsidR="00440477" w:rsidRDefault="00440477" w:rsidP="00BA7D84">
            <w:pPr>
              <w:pStyle w:val="TableText"/>
              <w:rPr>
                <w:ins w:id="12290" w:author="Russ Ott" w:date="2022-05-16T11:54:00Z"/>
              </w:rPr>
            </w:pPr>
            <w:ins w:id="12291" w:author="Russ Ott" w:date="2022-05-16T11:54:00Z">
              <w:r>
                <w:t xml:space="preserve">Value Set Source: </w:t>
              </w:r>
              <w:r w:rsidR="001C172D">
                <w:fldChar w:fldCharType="begin"/>
              </w:r>
              <w:r w:rsidR="001C172D">
                <w:instrText xml:space="preserve"> HYPERLINK "https://vsac.nlm.nih.gov/valueset/2.16.840.1.113883.11.20.9.23/expansion" </w:instrText>
              </w:r>
              <w:r w:rsidR="001C172D">
                <w:fldChar w:fldCharType="separate"/>
              </w:r>
              <w:r>
                <w:rPr>
                  <w:rStyle w:val="HyperlinkCourierBold"/>
                </w:rPr>
                <w:t>https://vsac.nlm.nih.gov/valueset/2.16.840.1.113883.11.20.9.23/expansion</w:t>
              </w:r>
              <w:r w:rsidR="001C172D">
                <w:rPr>
                  <w:rStyle w:val="HyperlinkCourierBold"/>
                </w:rPr>
                <w:fldChar w:fldCharType="end"/>
              </w:r>
            </w:ins>
          </w:p>
        </w:tc>
      </w:tr>
      <w:tr w:rsidR="00440477" w14:paraId="04AE9D7A" w14:textId="77777777" w:rsidTr="00BA7D84">
        <w:trPr>
          <w:cantSplit/>
          <w:tblHeader/>
          <w:jc w:val="center"/>
          <w:ins w:id="12292" w:author="Russ Ott" w:date="2022-05-16T11:54:00Z"/>
        </w:trPr>
        <w:tc>
          <w:tcPr>
            <w:tcW w:w="1560" w:type="dxa"/>
            <w:shd w:val="clear" w:color="auto" w:fill="E6E6E6"/>
          </w:tcPr>
          <w:p w14:paraId="39FE8CF1" w14:textId="77777777" w:rsidR="00440477" w:rsidRDefault="00440477" w:rsidP="00BA7D84">
            <w:pPr>
              <w:pStyle w:val="TableHead"/>
              <w:rPr>
                <w:ins w:id="12293" w:author="Russ Ott" w:date="2022-05-16T11:54:00Z"/>
              </w:rPr>
            </w:pPr>
            <w:ins w:id="12294" w:author="Russ Ott" w:date="2022-05-16T11:54:00Z">
              <w:r>
                <w:t>Code</w:t>
              </w:r>
            </w:ins>
          </w:p>
        </w:tc>
        <w:tc>
          <w:tcPr>
            <w:tcW w:w="3000" w:type="dxa"/>
            <w:shd w:val="clear" w:color="auto" w:fill="E6E6E6"/>
          </w:tcPr>
          <w:p w14:paraId="7571C7FF" w14:textId="77777777" w:rsidR="00440477" w:rsidRDefault="00440477" w:rsidP="00BA7D84">
            <w:pPr>
              <w:pStyle w:val="TableHead"/>
              <w:rPr>
                <w:ins w:id="12295" w:author="Russ Ott" w:date="2022-05-16T11:54:00Z"/>
              </w:rPr>
            </w:pPr>
            <w:ins w:id="12296" w:author="Russ Ott" w:date="2022-05-16T11:54:00Z">
              <w:r>
                <w:t>Code System</w:t>
              </w:r>
            </w:ins>
          </w:p>
        </w:tc>
        <w:tc>
          <w:tcPr>
            <w:tcW w:w="3000" w:type="dxa"/>
            <w:shd w:val="clear" w:color="auto" w:fill="E6E6E6"/>
          </w:tcPr>
          <w:p w14:paraId="291288A9" w14:textId="77777777" w:rsidR="00440477" w:rsidRDefault="00440477" w:rsidP="00BA7D84">
            <w:pPr>
              <w:pStyle w:val="TableHead"/>
              <w:rPr>
                <w:ins w:id="12297" w:author="Russ Ott" w:date="2022-05-16T11:54:00Z"/>
              </w:rPr>
            </w:pPr>
            <w:ins w:id="12298" w:author="Russ Ott" w:date="2022-05-16T11:54:00Z">
              <w:r>
                <w:t>Code System OID</w:t>
              </w:r>
            </w:ins>
          </w:p>
        </w:tc>
        <w:tc>
          <w:tcPr>
            <w:tcW w:w="2520" w:type="dxa"/>
            <w:shd w:val="clear" w:color="auto" w:fill="E6E6E6"/>
          </w:tcPr>
          <w:p w14:paraId="47117B29" w14:textId="77777777" w:rsidR="00440477" w:rsidRDefault="00440477" w:rsidP="00BA7D84">
            <w:pPr>
              <w:pStyle w:val="TableHead"/>
              <w:rPr>
                <w:ins w:id="12299" w:author="Russ Ott" w:date="2022-05-16T11:54:00Z"/>
              </w:rPr>
            </w:pPr>
            <w:ins w:id="12300" w:author="Russ Ott" w:date="2022-05-16T11:54:00Z">
              <w:r>
                <w:t>Print Name</w:t>
              </w:r>
            </w:ins>
          </w:p>
        </w:tc>
      </w:tr>
      <w:tr w:rsidR="00440477" w14:paraId="6DC2255A" w14:textId="77777777" w:rsidTr="00BA7D84">
        <w:trPr>
          <w:jc w:val="center"/>
          <w:ins w:id="12301" w:author="Russ Ott" w:date="2022-05-16T11:54:00Z"/>
        </w:trPr>
        <w:tc>
          <w:tcPr>
            <w:tcW w:w="1170" w:type="dxa"/>
          </w:tcPr>
          <w:p w14:paraId="39DC1308" w14:textId="77777777" w:rsidR="00440477" w:rsidRDefault="00440477" w:rsidP="00BA7D84">
            <w:pPr>
              <w:pStyle w:val="TableText"/>
              <w:rPr>
                <w:ins w:id="12302" w:author="Russ Ott" w:date="2022-05-16T11:54:00Z"/>
              </w:rPr>
            </w:pPr>
            <w:ins w:id="12303" w:author="Russ Ott" w:date="2022-05-16T11:54:00Z">
              <w:r>
                <w:t>INT</w:t>
              </w:r>
            </w:ins>
          </w:p>
        </w:tc>
        <w:tc>
          <w:tcPr>
            <w:tcW w:w="3195" w:type="dxa"/>
          </w:tcPr>
          <w:p w14:paraId="4AD2FF35" w14:textId="77777777" w:rsidR="00440477" w:rsidRDefault="00440477" w:rsidP="00BA7D84">
            <w:pPr>
              <w:pStyle w:val="TableText"/>
              <w:rPr>
                <w:ins w:id="12304" w:author="Russ Ott" w:date="2022-05-16T11:54:00Z"/>
              </w:rPr>
            </w:pPr>
            <w:ins w:id="12305" w:author="Russ Ott" w:date="2022-05-16T11:54:00Z">
              <w:r>
                <w:t>HL7ActMood</w:t>
              </w:r>
            </w:ins>
          </w:p>
        </w:tc>
        <w:tc>
          <w:tcPr>
            <w:tcW w:w="3195" w:type="dxa"/>
          </w:tcPr>
          <w:p w14:paraId="1B958446" w14:textId="77777777" w:rsidR="00440477" w:rsidRDefault="00440477" w:rsidP="00BA7D84">
            <w:pPr>
              <w:pStyle w:val="TableText"/>
              <w:rPr>
                <w:ins w:id="12306" w:author="Russ Ott" w:date="2022-05-16T11:54:00Z"/>
              </w:rPr>
            </w:pPr>
            <w:ins w:id="12307" w:author="Russ Ott" w:date="2022-05-16T11:54:00Z">
              <w:r>
                <w:t>urn:oid:2.16.840.1.113883.5.1001</w:t>
              </w:r>
            </w:ins>
          </w:p>
        </w:tc>
        <w:tc>
          <w:tcPr>
            <w:tcW w:w="2520" w:type="dxa"/>
          </w:tcPr>
          <w:p w14:paraId="52003A1C" w14:textId="77777777" w:rsidR="00440477" w:rsidRDefault="00440477" w:rsidP="00BA7D84">
            <w:pPr>
              <w:pStyle w:val="TableText"/>
              <w:rPr>
                <w:ins w:id="12308" w:author="Russ Ott" w:date="2022-05-16T11:54:00Z"/>
              </w:rPr>
            </w:pPr>
            <w:ins w:id="12309" w:author="Russ Ott" w:date="2022-05-16T11:54:00Z">
              <w:r>
                <w:t>Intent</w:t>
              </w:r>
            </w:ins>
          </w:p>
        </w:tc>
      </w:tr>
      <w:tr w:rsidR="00440477" w14:paraId="68514E5A" w14:textId="77777777" w:rsidTr="00BA7D84">
        <w:trPr>
          <w:jc w:val="center"/>
          <w:ins w:id="12310" w:author="Russ Ott" w:date="2022-05-16T11:54:00Z"/>
        </w:trPr>
        <w:tc>
          <w:tcPr>
            <w:tcW w:w="1170" w:type="dxa"/>
          </w:tcPr>
          <w:p w14:paraId="4C1FDE16" w14:textId="77777777" w:rsidR="00440477" w:rsidRDefault="00440477" w:rsidP="00BA7D84">
            <w:pPr>
              <w:pStyle w:val="TableText"/>
              <w:rPr>
                <w:ins w:id="12311" w:author="Russ Ott" w:date="2022-05-16T11:54:00Z"/>
              </w:rPr>
            </w:pPr>
            <w:ins w:id="12312" w:author="Russ Ott" w:date="2022-05-16T11:54:00Z">
              <w:r>
                <w:t>ARQ</w:t>
              </w:r>
            </w:ins>
          </w:p>
        </w:tc>
        <w:tc>
          <w:tcPr>
            <w:tcW w:w="3195" w:type="dxa"/>
          </w:tcPr>
          <w:p w14:paraId="7D97DD83" w14:textId="77777777" w:rsidR="00440477" w:rsidRDefault="00440477" w:rsidP="00BA7D84">
            <w:pPr>
              <w:pStyle w:val="TableText"/>
              <w:rPr>
                <w:ins w:id="12313" w:author="Russ Ott" w:date="2022-05-16T11:54:00Z"/>
              </w:rPr>
            </w:pPr>
            <w:ins w:id="12314" w:author="Russ Ott" w:date="2022-05-16T11:54:00Z">
              <w:r>
                <w:t>HL7ActMood</w:t>
              </w:r>
            </w:ins>
          </w:p>
        </w:tc>
        <w:tc>
          <w:tcPr>
            <w:tcW w:w="3195" w:type="dxa"/>
          </w:tcPr>
          <w:p w14:paraId="4619DD88" w14:textId="77777777" w:rsidR="00440477" w:rsidRDefault="00440477" w:rsidP="00BA7D84">
            <w:pPr>
              <w:pStyle w:val="TableText"/>
              <w:rPr>
                <w:ins w:id="12315" w:author="Russ Ott" w:date="2022-05-16T11:54:00Z"/>
              </w:rPr>
            </w:pPr>
            <w:ins w:id="12316" w:author="Russ Ott" w:date="2022-05-16T11:54:00Z">
              <w:r>
                <w:t>urn:oid:2.16.840.1.113883.5.1001</w:t>
              </w:r>
            </w:ins>
          </w:p>
        </w:tc>
        <w:tc>
          <w:tcPr>
            <w:tcW w:w="2520" w:type="dxa"/>
          </w:tcPr>
          <w:p w14:paraId="69547675" w14:textId="77777777" w:rsidR="00440477" w:rsidRDefault="00440477" w:rsidP="00BA7D84">
            <w:pPr>
              <w:pStyle w:val="TableText"/>
              <w:rPr>
                <w:ins w:id="12317" w:author="Russ Ott" w:date="2022-05-16T11:54:00Z"/>
              </w:rPr>
            </w:pPr>
            <w:ins w:id="12318" w:author="Russ Ott" w:date="2022-05-16T11:54:00Z">
              <w:r>
                <w:t>Appointment Request</w:t>
              </w:r>
            </w:ins>
          </w:p>
        </w:tc>
      </w:tr>
      <w:tr w:rsidR="00440477" w14:paraId="12581185" w14:textId="77777777" w:rsidTr="00BA7D84">
        <w:trPr>
          <w:jc w:val="center"/>
          <w:ins w:id="12319" w:author="Russ Ott" w:date="2022-05-16T11:54:00Z"/>
        </w:trPr>
        <w:tc>
          <w:tcPr>
            <w:tcW w:w="1170" w:type="dxa"/>
          </w:tcPr>
          <w:p w14:paraId="1237C976" w14:textId="77777777" w:rsidR="00440477" w:rsidRDefault="00440477" w:rsidP="00BA7D84">
            <w:pPr>
              <w:pStyle w:val="TableText"/>
              <w:rPr>
                <w:ins w:id="12320" w:author="Russ Ott" w:date="2022-05-16T11:54:00Z"/>
              </w:rPr>
            </w:pPr>
            <w:ins w:id="12321" w:author="Russ Ott" w:date="2022-05-16T11:54:00Z">
              <w:r>
                <w:t>PRMS</w:t>
              </w:r>
            </w:ins>
          </w:p>
        </w:tc>
        <w:tc>
          <w:tcPr>
            <w:tcW w:w="3195" w:type="dxa"/>
          </w:tcPr>
          <w:p w14:paraId="01386387" w14:textId="77777777" w:rsidR="00440477" w:rsidRDefault="00440477" w:rsidP="00BA7D84">
            <w:pPr>
              <w:pStyle w:val="TableText"/>
              <w:rPr>
                <w:ins w:id="12322" w:author="Russ Ott" w:date="2022-05-16T11:54:00Z"/>
              </w:rPr>
            </w:pPr>
            <w:ins w:id="12323" w:author="Russ Ott" w:date="2022-05-16T11:54:00Z">
              <w:r>
                <w:t>HL7ActMood</w:t>
              </w:r>
            </w:ins>
          </w:p>
        </w:tc>
        <w:tc>
          <w:tcPr>
            <w:tcW w:w="3195" w:type="dxa"/>
          </w:tcPr>
          <w:p w14:paraId="6B4ED33C" w14:textId="77777777" w:rsidR="00440477" w:rsidRDefault="00440477" w:rsidP="00BA7D84">
            <w:pPr>
              <w:pStyle w:val="TableText"/>
              <w:rPr>
                <w:ins w:id="12324" w:author="Russ Ott" w:date="2022-05-16T11:54:00Z"/>
              </w:rPr>
            </w:pPr>
            <w:ins w:id="12325" w:author="Russ Ott" w:date="2022-05-16T11:54:00Z">
              <w:r>
                <w:t>urn:oid:2.16.840.1.113883.5.1001</w:t>
              </w:r>
            </w:ins>
          </w:p>
        </w:tc>
        <w:tc>
          <w:tcPr>
            <w:tcW w:w="2520" w:type="dxa"/>
          </w:tcPr>
          <w:p w14:paraId="4A0A908B" w14:textId="77777777" w:rsidR="00440477" w:rsidRDefault="00440477" w:rsidP="00BA7D84">
            <w:pPr>
              <w:pStyle w:val="TableText"/>
              <w:rPr>
                <w:ins w:id="12326" w:author="Russ Ott" w:date="2022-05-16T11:54:00Z"/>
              </w:rPr>
            </w:pPr>
            <w:ins w:id="12327" w:author="Russ Ott" w:date="2022-05-16T11:54:00Z">
              <w:r>
                <w:t>Promise</w:t>
              </w:r>
            </w:ins>
          </w:p>
        </w:tc>
      </w:tr>
      <w:tr w:rsidR="00440477" w14:paraId="12507AAC" w14:textId="77777777" w:rsidTr="00BA7D84">
        <w:trPr>
          <w:jc w:val="center"/>
          <w:ins w:id="12328" w:author="Russ Ott" w:date="2022-05-16T11:54:00Z"/>
        </w:trPr>
        <w:tc>
          <w:tcPr>
            <w:tcW w:w="1170" w:type="dxa"/>
          </w:tcPr>
          <w:p w14:paraId="57A4D9CE" w14:textId="77777777" w:rsidR="00440477" w:rsidRDefault="00440477" w:rsidP="00BA7D84">
            <w:pPr>
              <w:pStyle w:val="TableText"/>
              <w:rPr>
                <w:ins w:id="12329" w:author="Russ Ott" w:date="2022-05-16T11:54:00Z"/>
              </w:rPr>
            </w:pPr>
            <w:ins w:id="12330" w:author="Russ Ott" w:date="2022-05-16T11:54:00Z">
              <w:r>
                <w:t>PRP</w:t>
              </w:r>
            </w:ins>
          </w:p>
        </w:tc>
        <w:tc>
          <w:tcPr>
            <w:tcW w:w="3195" w:type="dxa"/>
          </w:tcPr>
          <w:p w14:paraId="6A44A068" w14:textId="77777777" w:rsidR="00440477" w:rsidRDefault="00440477" w:rsidP="00BA7D84">
            <w:pPr>
              <w:pStyle w:val="TableText"/>
              <w:rPr>
                <w:ins w:id="12331" w:author="Russ Ott" w:date="2022-05-16T11:54:00Z"/>
              </w:rPr>
            </w:pPr>
            <w:ins w:id="12332" w:author="Russ Ott" w:date="2022-05-16T11:54:00Z">
              <w:r>
                <w:t>HL7ActMood</w:t>
              </w:r>
            </w:ins>
          </w:p>
        </w:tc>
        <w:tc>
          <w:tcPr>
            <w:tcW w:w="3195" w:type="dxa"/>
          </w:tcPr>
          <w:p w14:paraId="65CA9730" w14:textId="77777777" w:rsidR="00440477" w:rsidRDefault="00440477" w:rsidP="00BA7D84">
            <w:pPr>
              <w:pStyle w:val="TableText"/>
              <w:rPr>
                <w:ins w:id="12333" w:author="Russ Ott" w:date="2022-05-16T11:54:00Z"/>
              </w:rPr>
            </w:pPr>
            <w:ins w:id="12334" w:author="Russ Ott" w:date="2022-05-16T11:54:00Z">
              <w:r>
                <w:t>urn:oid:2.16.840.1.113883.5.1001</w:t>
              </w:r>
            </w:ins>
          </w:p>
        </w:tc>
        <w:tc>
          <w:tcPr>
            <w:tcW w:w="2520" w:type="dxa"/>
          </w:tcPr>
          <w:p w14:paraId="2816EB60" w14:textId="77777777" w:rsidR="00440477" w:rsidRDefault="00440477" w:rsidP="00BA7D84">
            <w:pPr>
              <w:pStyle w:val="TableText"/>
              <w:rPr>
                <w:ins w:id="12335" w:author="Russ Ott" w:date="2022-05-16T11:54:00Z"/>
              </w:rPr>
            </w:pPr>
            <w:ins w:id="12336" w:author="Russ Ott" w:date="2022-05-16T11:54:00Z">
              <w:r>
                <w:t>Proposal</w:t>
              </w:r>
            </w:ins>
          </w:p>
        </w:tc>
      </w:tr>
      <w:tr w:rsidR="00440477" w14:paraId="198F56B0" w14:textId="77777777" w:rsidTr="00BA7D84">
        <w:trPr>
          <w:jc w:val="center"/>
          <w:ins w:id="12337" w:author="Russ Ott" w:date="2022-05-16T11:54:00Z"/>
        </w:trPr>
        <w:tc>
          <w:tcPr>
            <w:tcW w:w="1170" w:type="dxa"/>
          </w:tcPr>
          <w:p w14:paraId="347EE630" w14:textId="77777777" w:rsidR="00440477" w:rsidRDefault="00440477" w:rsidP="00BA7D84">
            <w:pPr>
              <w:pStyle w:val="TableText"/>
              <w:rPr>
                <w:ins w:id="12338" w:author="Russ Ott" w:date="2022-05-16T11:54:00Z"/>
              </w:rPr>
            </w:pPr>
            <w:ins w:id="12339" w:author="Russ Ott" w:date="2022-05-16T11:54:00Z">
              <w:r>
                <w:t>RQO</w:t>
              </w:r>
            </w:ins>
          </w:p>
        </w:tc>
        <w:tc>
          <w:tcPr>
            <w:tcW w:w="3195" w:type="dxa"/>
          </w:tcPr>
          <w:p w14:paraId="035180C7" w14:textId="77777777" w:rsidR="00440477" w:rsidRDefault="00440477" w:rsidP="00BA7D84">
            <w:pPr>
              <w:pStyle w:val="TableText"/>
              <w:rPr>
                <w:ins w:id="12340" w:author="Russ Ott" w:date="2022-05-16T11:54:00Z"/>
              </w:rPr>
            </w:pPr>
            <w:ins w:id="12341" w:author="Russ Ott" w:date="2022-05-16T11:54:00Z">
              <w:r>
                <w:t>HL7ActMood</w:t>
              </w:r>
            </w:ins>
          </w:p>
        </w:tc>
        <w:tc>
          <w:tcPr>
            <w:tcW w:w="3195" w:type="dxa"/>
          </w:tcPr>
          <w:p w14:paraId="68C614C1" w14:textId="77777777" w:rsidR="00440477" w:rsidRDefault="00440477" w:rsidP="00BA7D84">
            <w:pPr>
              <w:pStyle w:val="TableText"/>
              <w:rPr>
                <w:ins w:id="12342" w:author="Russ Ott" w:date="2022-05-16T11:54:00Z"/>
              </w:rPr>
            </w:pPr>
            <w:ins w:id="12343" w:author="Russ Ott" w:date="2022-05-16T11:54:00Z">
              <w:r>
                <w:t>urn:oid:2.16.840.1.113883.5.1001</w:t>
              </w:r>
            </w:ins>
          </w:p>
        </w:tc>
        <w:tc>
          <w:tcPr>
            <w:tcW w:w="2520" w:type="dxa"/>
          </w:tcPr>
          <w:p w14:paraId="12170E61" w14:textId="77777777" w:rsidR="00440477" w:rsidRDefault="00440477" w:rsidP="00BA7D84">
            <w:pPr>
              <w:pStyle w:val="TableText"/>
              <w:rPr>
                <w:ins w:id="12344" w:author="Russ Ott" w:date="2022-05-16T11:54:00Z"/>
              </w:rPr>
            </w:pPr>
            <w:ins w:id="12345" w:author="Russ Ott" w:date="2022-05-16T11:54:00Z">
              <w:r>
                <w:t>Request</w:t>
              </w:r>
            </w:ins>
          </w:p>
        </w:tc>
      </w:tr>
      <w:tr w:rsidR="00440477" w14:paraId="7457C676" w14:textId="77777777" w:rsidTr="00BA7D84">
        <w:trPr>
          <w:jc w:val="center"/>
          <w:ins w:id="12346" w:author="Russ Ott" w:date="2022-05-16T11:54:00Z"/>
        </w:trPr>
        <w:tc>
          <w:tcPr>
            <w:tcW w:w="1170" w:type="dxa"/>
          </w:tcPr>
          <w:p w14:paraId="2AFD614D" w14:textId="77777777" w:rsidR="00440477" w:rsidRDefault="00440477" w:rsidP="00BA7D84">
            <w:pPr>
              <w:pStyle w:val="TableText"/>
              <w:rPr>
                <w:ins w:id="12347" w:author="Russ Ott" w:date="2022-05-16T11:54:00Z"/>
              </w:rPr>
            </w:pPr>
            <w:ins w:id="12348" w:author="Russ Ott" w:date="2022-05-16T11:54:00Z">
              <w:r>
                <w:t>APT</w:t>
              </w:r>
            </w:ins>
          </w:p>
        </w:tc>
        <w:tc>
          <w:tcPr>
            <w:tcW w:w="3195" w:type="dxa"/>
          </w:tcPr>
          <w:p w14:paraId="558A85C3" w14:textId="77777777" w:rsidR="00440477" w:rsidRDefault="00440477" w:rsidP="00BA7D84">
            <w:pPr>
              <w:pStyle w:val="TableText"/>
              <w:rPr>
                <w:ins w:id="12349" w:author="Russ Ott" w:date="2022-05-16T11:54:00Z"/>
              </w:rPr>
            </w:pPr>
            <w:ins w:id="12350" w:author="Russ Ott" w:date="2022-05-16T11:54:00Z">
              <w:r>
                <w:t>HL7ActMood</w:t>
              </w:r>
            </w:ins>
          </w:p>
        </w:tc>
        <w:tc>
          <w:tcPr>
            <w:tcW w:w="3195" w:type="dxa"/>
          </w:tcPr>
          <w:p w14:paraId="3E3A6BEC" w14:textId="77777777" w:rsidR="00440477" w:rsidRDefault="00440477" w:rsidP="00BA7D84">
            <w:pPr>
              <w:pStyle w:val="TableText"/>
              <w:rPr>
                <w:ins w:id="12351" w:author="Russ Ott" w:date="2022-05-16T11:54:00Z"/>
              </w:rPr>
            </w:pPr>
            <w:ins w:id="12352" w:author="Russ Ott" w:date="2022-05-16T11:54:00Z">
              <w:r>
                <w:t>urn:oid:2.16.840.1.113883.5.1001</w:t>
              </w:r>
            </w:ins>
          </w:p>
        </w:tc>
        <w:tc>
          <w:tcPr>
            <w:tcW w:w="2520" w:type="dxa"/>
          </w:tcPr>
          <w:p w14:paraId="624B0DA8" w14:textId="77777777" w:rsidR="00440477" w:rsidRDefault="00440477" w:rsidP="00BA7D84">
            <w:pPr>
              <w:pStyle w:val="TableText"/>
              <w:rPr>
                <w:ins w:id="12353" w:author="Russ Ott" w:date="2022-05-16T11:54:00Z"/>
              </w:rPr>
            </w:pPr>
            <w:ins w:id="12354" w:author="Russ Ott" w:date="2022-05-16T11:54:00Z">
              <w:r>
                <w:t>Appointment</w:t>
              </w:r>
            </w:ins>
          </w:p>
        </w:tc>
      </w:tr>
    </w:tbl>
    <w:p w14:paraId="6665944D" w14:textId="77777777" w:rsidR="00440477" w:rsidRDefault="00440477" w:rsidP="00440477">
      <w:pPr>
        <w:pStyle w:val="BodyText"/>
        <w:rPr>
          <w:ins w:id="12355" w:author="Russ Ott" w:date="2022-05-16T11:54:00Z"/>
        </w:rPr>
      </w:pPr>
    </w:p>
    <w:p w14:paraId="61F73C7D" w14:textId="3FA587D1" w:rsidR="00440477" w:rsidRDefault="00440477" w:rsidP="00440477">
      <w:pPr>
        <w:pStyle w:val="Caption"/>
        <w:rPr>
          <w:ins w:id="12356" w:author="Russ Ott" w:date="2022-05-16T11:54:00Z"/>
        </w:rPr>
      </w:pPr>
      <w:bookmarkStart w:id="12357" w:name="_Toc103325981"/>
      <w:ins w:id="12358" w:author="Russ Ott" w:date="2022-05-16T11:54:00Z">
        <w:r>
          <w:lastRenderedPageBreak/>
          <w:t xml:space="preserve">Table </w:t>
        </w:r>
        <w:r>
          <w:fldChar w:fldCharType="begin"/>
        </w:r>
        <w:r>
          <w:instrText>SEQ Table \* ARABIC</w:instrText>
        </w:r>
        <w:r>
          <w:fldChar w:fldCharType="separate"/>
        </w:r>
        <w:r w:rsidR="00F1669B">
          <w:t>43</w:t>
        </w:r>
        <w:r>
          <w:fldChar w:fldCharType="end"/>
        </w:r>
        <w:r>
          <w:t xml:space="preserve">: </w:t>
        </w:r>
        <w:bookmarkStart w:id="12359" w:name="Body_Site_Value_Set"/>
        <w:r>
          <w:t>Body Site Value Set</w:t>
        </w:r>
        <w:bookmarkEnd w:id="12357"/>
        <w:bookmarkEnd w:id="12359"/>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388B15B" w14:textId="77777777" w:rsidTr="00BA7D84">
        <w:trPr>
          <w:jc w:val="center"/>
          <w:ins w:id="12360" w:author="Russ Ott" w:date="2022-05-16T11:54:00Z"/>
        </w:trPr>
        <w:tc>
          <w:tcPr>
            <w:tcW w:w="1440" w:type="dxa"/>
            <w:gridSpan w:val="4"/>
          </w:tcPr>
          <w:p w14:paraId="64D8848A" w14:textId="77777777" w:rsidR="00440477" w:rsidRDefault="00440477" w:rsidP="00BA7D84">
            <w:pPr>
              <w:pStyle w:val="TableText"/>
              <w:rPr>
                <w:ins w:id="12361" w:author="Russ Ott" w:date="2022-05-16T11:54:00Z"/>
              </w:rPr>
            </w:pPr>
            <w:ins w:id="12362" w:author="Russ Ott" w:date="2022-05-16T11:54:00Z">
              <w:r>
                <w:t>Value Set: Body Site Value Set urn:oid:2.16.840.1.113883.3.88.12.3221.8.9</w:t>
              </w:r>
            </w:ins>
          </w:p>
          <w:p w14:paraId="61618902" w14:textId="77777777" w:rsidR="00440477" w:rsidRDefault="00440477" w:rsidP="00BA7D84">
            <w:pPr>
              <w:pStyle w:val="TableText"/>
              <w:rPr>
                <w:ins w:id="12363" w:author="Russ Ott" w:date="2022-05-16T11:54:00Z"/>
              </w:rPr>
            </w:pPr>
            <w:ins w:id="12364" w:author="Russ Ott" w:date="2022-05-16T11:54:00Z">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ins>
          </w:p>
          <w:p w14:paraId="75D1FAA0" w14:textId="4C583185" w:rsidR="00440477" w:rsidRDefault="00440477" w:rsidP="00BA7D84">
            <w:pPr>
              <w:pStyle w:val="TableText"/>
              <w:rPr>
                <w:ins w:id="12365" w:author="Russ Ott" w:date="2022-05-16T11:54:00Z"/>
              </w:rPr>
            </w:pPr>
            <w:ins w:id="12366" w:author="Russ Ott" w:date="2022-05-16T11:54:00Z">
              <w:r>
                <w:t xml:space="preserve">Value Set Source: </w:t>
              </w:r>
              <w:r w:rsidR="001C172D">
                <w:fldChar w:fldCharType="begin"/>
              </w:r>
              <w:r w:rsidR="001C172D">
                <w:instrText xml:space="preserve"> HYPERLINK "https://vsac.nlm.nih.gov/valueset/2.16.840.1.113883.3.88.12.3221.8.9/expansion" </w:instrText>
              </w:r>
              <w:r w:rsidR="001C172D">
                <w:fldChar w:fldCharType="separate"/>
              </w:r>
              <w:r>
                <w:rPr>
                  <w:rStyle w:val="HyperlinkCourierBold"/>
                </w:rPr>
                <w:t>https://vsac.nlm.nih.gov/valueset/2.16.840.1.113883.3.88.12.3221.8.9/expansion</w:t>
              </w:r>
              <w:r w:rsidR="001C172D">
                <w:rPr>
                  <w:rStyle w:val="HyperlinkCourierBold"/>
                </w:rPr>
                <w:fldChar w:fldCharType="end"/>
              </w:r>
            </w:ins>
          </w:p>
        </w:tc>
      </w:tr>
      <w:tr w:rsidR="00440477" w14:paraId="3186639A" w14:textId="77777777" w:rsidTr="00BA7D84">
        <w:trPr>
          <w:cantSplit/>
          <w:tblHeader/>
          <w:jc w:val="center"/>
          <w:ins w:id="12367" w:author="Russ Ott" w:date="2022-05-16T11:54:00Z"/>
        </w:trPr>
        <w:tc>
          <w:tcPr>
            <w:tcW w:w="1560" w:type="dxa"/>
            <w:shd w:val="clear" w:color="auto" w:fill="E6E6E6"/>
          </w:tcPr>
          <w:p w14:paraId="7E08B2D1" w14:textId="77777777" w:rsidR="00440477" w:rsidRDefault="00440477" w:rsidP="00BA7D84">
            <w:pPr>
              <w:pStyle w:val="TableHead"/>
              <w:rPr>
                <w:ins w:id="12368" w:author="Russ Ott" w:date="2022-05-16T11:54:00Z"/>
              </w:rPr>
            </w:pPr>
            <w:ins w:id="12369" w:author="Russ Ott" w:date="2022-05-16T11:54:00Z">
              <w:r>
                <w:t>Code</w:t>
              </w:r>
            </w:ins>
          </w:p>
        </w:tc>
        <w:tc>
          <w:tcPr>
            <w:tcW w:w="3000" w:type="dxa"/>
            <w:shd w:val="clear" w:color="auto" w:fill="E6E6E6"/>
          </w:tcPr>
          <w:p w14:paraId="2EC0F60F" w14:textId="77777777" w:rsidR="00440477" w:rsidRDefault="00440477" w:rsidP="00BA7D84">
            <w:pPr>
              <w:pStyle w:val="TableHead"/>
              <w:rPr>
                <w:ins w:id="12370" w:author="Russ Ott" w:date="2022-05-16T11:54:00Z"/>
              </w:rPr>
            </w:pPr>
            <w:ins w:id="12371" w:author="Russ Ott" w:date="2022-05-16T11:54:00Z">
              <w:r>
                <w:t>Code System</w:t>
              </w:r>
            </w:ins>
          </w:p>
        </w:tc>
        <w:tc>
          <w:tcPr>
            <w:tcW w:w="3000" w:type="dxa"/>
            <w:shd w:val="clear" w:color="auto" w:fill="E6E6E6"/>
          </w:tcPr>
          <w:p w14:paraId="3BAC7A49" w14:textId="77777777" w:rsidR="00440477" w:rsidRDefault="00440477" w:rsidP="00BA7D84">
            <w:pPr>
              <w:pStyle w:val="TableHead"/>
              <w:rPr>
                <w:ins w:id="12372" w:author="Russ Ott" w:date="2022-05-16T11:54:00Z"/>
              </w:rPr>
            </w:pPr>
            <w:ins w:id="12373" w:author="Russ Ott" w:date="2022-05-16T11:54:00Z">
              <w:r>
                <w:t>Code System OID</w:t>
              </w:r>
            </w:ins>
          </w:p>
        </w:tc>
        <w:tc>
          <w:tcPr>
            <w:tcW w:w="2520" w:type="dxa"/>
            <w:shd w:val="clear" w:color="auto" w:fill="E6E6E6"/>
          </w:tcPr>
          <w:p w14:paraId="62DC1E61" w14:textId="77777777" w:rsidR="00440477" w:rsidRDefault="00440477" w:rsidP="00BA7D84">
            <w:pPr>
              <w:pStyle w:val="TableHead"/>
              <w:rPr>
                <w:ins w:id="12374" w:author="Russ Ott" w:date="2022-05-16T11:54:00Z"/>
              </w:rPr>
            </w:pPr>
            <w:ins w:id="12375" w:author="Russ Ott" w:date="2022-05-16T11:54:00Z">
              <w:r>
                <w:t>Print Name</w:t>
              </w:r>
            </w:ins>
          </w:p>
        </w:tc>
      </w:tr>
      <w:tr w:rsidR="00440477" w14:paraId="3158D17A" w14:textId="77777777" w:rsidTr="00BA7D84">
        <w:trPr>
          <w:jc w:val="center"/>
          <w:ins w:id="12376" w:author="Russ Ott" w:date="2022-05-16T11:54:00Z"/>
        </w:trPr>
        <w:tc>
          <w:tcPr>
            <w:tcW w:w="1170" w:type="dxa"/>
          </w:tcPr>
          <w:p w14:paraId="0BA7E829" w14:textId="77777777" w:rsidR="00440477" w:rsidRDefault="00440477" w:rsidP="00BA7D84">
            <w:pPr>
              <w:pStyle w:val="TableText"/>
              <w:rPr>
                <w:ins w:id="12377" w:author="Russ Ott" w:date="2022-05-16T11:54:00Z"/>
              </w:rPr>
            </w:pPr>
            <w:ins w:id="12378" w:author="Russ Ott" w:date="2022-05-16T11:54:00Z">
              <w:r>
                <w:t>10013000</w:t>
              </w:r>
            </w:ins>
          </w:p>
        </w:tc>
        <w:tc>
          <w:tcPr>
            <w:tcW w:w="3195" w:type="dxa"/>
          </w:tcPr>
          <w:p w14:paraId="43821EDF" w14:textId="77777777" w:rsidR="00440477" w:rsidRDefault="00440477" w:rsidP="00BA7D84">
            <w:pPr>
              <w:pStyle w:val="TableText"/>
              <w:rPr>
                <w:ins w:id="12379" w:author="Russ Ott" w:date="2022-05-16T11:54:00Z"/>
              </w:rPr>
            </w:pPr>
            <w:ins w:id="12380" w:author="Russ Ott" w:date="2022-05-16T11:54:00Z">
              <w:r>
                <w:t>SNOMED CT</w:t>
              </w:r>
            </w:ins>
          </w:p>
        </w:tc>
        <w:tc>
          <w:tcPr>
            <w:tcW w:w="3195" w:type="dxa"/>
          </w:tcPr>
          <w:p w14:paraId="71E730C4" w14:textId="77777777" w:rsidR="00440477" w:rsidRDefault="00440477" w:rsidP="00BA7D84">
            <w:pPr>
              <w:pStyle w:val="TableText"/>
              <w:rPr>
                <w:ins w:id="12381" w:author="Russ Ott" w:date="2022-05-16T11:54:00Z"/>
              </w:rPr>
            </w:pPr>
            <w:ins w:id="12382" w:author="Russ Ott" w:date="2022-05-16T11:54:00Z">
              <w:r>
                <w:t>urn:oid:2.16.840.1.113883.6.96</w:t>
              </w:r>
            </w:ins>
          </w:p>
        </w:tc>
        <w:tc>
          <w:tcPr>
            <w:tcW w:w="2520" w:type="dxa"/>
          </w:tcPr>
          <w:p w14:paraId="4D46D4A6" w14:textId="77777777" w:rsidR="00440477" w:rsidRDefault="00440477" w:rsidP="00BA7D84">
            <w:pPr>
              <w:pStyle w:val="TableText"/>
              <w:rPr>
                <w:ins w:id="12383" w:author="Russ Ott" w:date="2022-05-16T11:54:00Z"/>
              </w:rPr>
            </w:pPr>
            <w:ins w:id="12384" w:author="Russ Ott" w:date="2022-05-16T11:54:00Z">
              <w:r>
                <w:t>Lateral meniscus structure (body structure)</w:t>
              </w:r>
            </w:ins>
          </w:p>
        </w:tc>
      </w:tr>
      <w:tr w:rsidR="00440477" w14:paraId="515C971F" w14:textId="77777777" w:rsidTr="00BA7D84">
        <w:trPr>
          <w:jc w:val="center"/>
          <w:ins w:id="12385" w:author="Russ Ott" w:date="2022-05-16T11:54:00Z"/>
        </w:trPr>
        <w:tc>
          <w:tcPr>
            <w:tcW w:w="1170" w:type="dxa"/>
          </w:tcPr>
          <w:p w14:paraId="376901BF" w14:textId="77777777" w:rsidR="00440477" w:rsidRDefault="00440477" w:rsidP="00BA7D84">
            <w:pPr>
              <w:pStyle w:val="TableText"/>
              <w:rPr>
                <w:ins w:id="12386" w:author="Russ Ott" w:date="2022-05-16T11:54:00Z"/>
              </w:rPr>
            </w:pPr>
            <w:ins w:id="12387" w:author="Russ Ott" w:date="2022-05-16T11:54:00Z">
              <w:r>
                <w:t>10024003</w:t>
              </w:r>
            </w:ins>
          </w:p>
        </w:tc>
        <w:tc>
          <w:tcPr>
            <w:tcW w:w="3195" w:type="dxa"/>
          </w:tcPr>
          <w:p w14:paraId="5274E0B7" w14:textId="77777777" w:rsidR="00440477" w:rsidRDefault="00440477" w:rsidP="00BA7D84">
            <w:pPr>
              <w:pStyle w:val="TableText"/>
              <w:rPr>
                <w:ins w:id="12388" w:author="Russ Ott" w:date="2022-05-16T11:54:00Z"/>
              </w:rPr>
            </w:pPr>
            <w:ins w:id="12389" w:author="Russ Ott" w:date="2022-05-16T11:54:00Z">
              <w:r>
                <w:t>SNOMED CT</w:t>
              </w:r>
            </w:ins>
          </w:p>
        </w:tc>
        <w:tc>
          <w:tcPr>
            <w:tcW w:w="3195" w:type="dxa"/>
          </w:tcPr>
          <w:p w14:paraId="68DDAEA2" w14:textId="77777777" w:rsidR="00440477" w:rsidRDefault="00440477" w:rsidP="00BA7D84">
            <w:pPr>
              <w:pStyle w:val="TableText"/>
              <w:rPr>
                <w:ins w:id="12390" w:author="Russ Ott" w:date="2022-05-16T11:54:00Z"/>
              </w:rPr>
            </w:pPr>
            <w:ins w:id="12391" w:author="Russ Ott" w:date="2022-05-16T11:54:00Z">
              <w:r>
                <w:t>urn:oid:2.16.840.1.113883.6.96</w:t>
              </w:r>
            </w:ins>
          </w:p>
        </w:tc>
        <w:tc>
          <w:tcPr>
            <w:tcW w:w="2520" w:type="dxa"/>
          </w:tcPr>
          <w:p w14:paraId="1B817B1C" w14:textId="77777777" w:rsidR="00440477" w:rsidRDefault="00440477" w:rsidP="00BA7D84">
            <w:pPr>
              <w:pStyle w:val="TableText"/>
              <w:rPr>
                <w:ins w:id="12392" w:author="Russ Ott" w:date="2022-05-16T11:54:00Z"/>
              </w:rPr>
            </w:pPr>
            <w:ins w:id="12393" w:author="Russ Ott" w:date="2022-05-16T11:54:00Z">
              <w:r>
                <w:t>Structure of base of lung (body structure)</w:t>
              </w:r>
            </w:ins>
          </w:p>
        </w:tc>
      </w:tr>
      <w:tr w:rsidR="00440477" w14:paraId="3140FA8B" w14:textId="77777777" w:rsidTr="00BA7D84">
        <w:trPr>
          <w:jc w:val="center"/>
          <w:ins w:id="12394" w:author="Russ Ott" w:date="2022-05-16T11:54:00Z"/>
        </w:trPr>
        <w:tc>
          <w:tcPr>
            <w:tcW w:w="1170" w:type="dxa"/>
          </w:tcPr>
          <w:p w14:paraId="681E51B5" w14:textId="77777777" w:rsidR="00440477" w:rsidRDefault="00440477" w:rsidP="00BA7D84">
            <w:pPr>
              <w:pStyle w:val="TableText"/>
              <w:rPr>
                <w:ins w:id="12395" w:author="Russ Ott" w:date="2022-05-16T11:54:00Z"/>
              </w:rPr>
            </w:pPr>
            <w:ins w:id="12396" w:author="Russ Ott" w:date="2022-05-16T11:54:00Z">
              <w:r>
                <w:t>10025002</w:t>
              </w:r>
            </w:ins>
          </w:p>
        </w:tc>
        <w:tc>
          <w:tcPr>
            <w:tcW w:w="3195" w:type="dxa"/>
          </w:tcPr>
          <w:p w14:paraId="6E317799" w14:textId="77777777" w:rsidR="00440477" w:rsidRDefault="00440477" w:rsidP="00BA7D84">
            <w:pPr>
              <w:pStyle w:val="TableText"/>
              <w:rPr>
                <w:ins w:id="12397" w:author="Russ Ott" w:date="2022-05-16T11:54:00Z"/>
              </w:rPr>
            </w:pPr>
            <w:ins w:id="12398" w:author="Russ Ott" w:date="2022-05-16T11:54:00Z">
              <w:r>
                <w:t>SNOMED CT</w:t>
              </w:r>
            </w:ins>
          </w:p>
        </w:tc>
        <w:tc>
          <w:tcPr>
            <w:tcW w:w="3195" w:type="dxa"/>
          </w:tcPr>
          <w:p w14:paraId="7AC62988" w14:textId="77777777" w:rsidR="00440477" w:rsidRDefault="00440477" w:rsidP="00BA7D84">
            <w:pPr>
              <w:pStyle w:val="TableText"/>
              <w:rPr>
                <w:ins w:id="12399" w:author="Russ Ott" w:date="2022-05-16T11:54:00Z"/>
              </w:rPr>
            </w:pPr>
            <w:ins w:id="12400" w:author="Russ Ott" w:date="2022-05-16T11:54:00Z">
              <w:r>
                <w:t>urn:oid:2.16.840.1.113883.6.96</w:t>
              </w:r>
            </w:ins>
          </w:p>
        </w:tc>
        <w:tc>
          <w:tcPr>
            <w:tcW w:w="2520" w:type="dxa"/>
          </w:tcPr>
          <w:p w14:paraId="1F34377A" w14:textId="77777777" w:rsidR="00440477" w:rsidRDefault="00440477" w:rsidP="00BA7D84">
            <w:pPr>
              <w:pStyle w:val="TableText"/>
              <w:rPr>
                <w:ins w:id="12401" w:author="Russ Ott" w:date="2022-05-16T11:54:00Z"/>
              </w:rPr>
            </w:pPr>
            <w:ins w:id="12402" w:author="Russ Ott" w:date="2022-05-16T11:54:00Z">
              <w:r>
                <w:t>Structure of base of phalanx of index finger (body structure)</w:t>
              </w:r>
            </w:ins>
          </w:p>
        </w:tc>
      </w:tr>
      <w:tr w:rsidR="00440477" w14:paraId="5A5F512F" w14:textId="77777777" w:rsidTr="00BA7D84">
        <w:trPr>
          <w:jc w:val="center"/>
          <w:ins w:id="12403" w:author="Russ Ott" w:date="2022-05-16T11:54:00Z"/>
        </w:trPr>
        <w:tc>
          <w:tcPr>
            <w:tcW w:w="1170" w:type="dxa"/>
          </w:tcPr>
          <w:p w14:paraId="24D87B51" w14:textId="77777777" w:rsidR="00440477" w:rsidRDefault="00440477" w:rsidP="00BA7D84">
            <w:pPr>
              <w:pStyle w:val="TableText"/>
              <w:rPr>
                <w:ins w:id="12404" w:author="Russ Ott" w:date="2022-05-16T11:54:00Z"/>
              </w:rPr>
            </w:pPr>
            <w:ins w:id="12405" w:author="Russ Ott" w:date="2022-05-16T11:54:00Z">
              <w:r>
                <w:t>10026001</w:t>
              </w:r>
            </w:ins>
          </w:p>
        </w:tc>
        <w:tc>
          <w:tcPr>
            <w:tcW w:w="3195" w:type="dxa"/>
          </w:tcPr>
          <w:p w14:paraId="1FFF9D95" w14:textId="77777777" w:rsidR="00440477" w:rsidRDefault="00440477" w:rsidP="00BA7D84">
            <w:pPr>
              <w:pStyle w:val="TableText"/>
              <w:rPr>
                <w:ins w:id="12406" w:author="Russ Ott" w:date="2022-05-16T11:54:00Z"/>
              </w:rPr>
            </w:pPr>
            <w:ins w:id="12407" w:author="Russ Ott" w:date="2022-05-16T11:54:00Z">
              <w:r>
                <w:t>SNOMED CT</w:t>
              </w:r>
            </w:ins>
          </w:p>
        </w:tc>
        <w:tc>
          <w:tcPr>
            <w:tcW w:w="3195" w:type="dxa"/>
          </w:tcPr>
          <w:p w14:paraId="2C4D17B9" w14:textId="77777777" w:rsidR="00440477" w:rsidRDefault="00440477" w:rsidP="00BA7D84">
            <w:pPr>
              <w:pStyle w:val="TableText"/>
              <w:rPr>
                <w:ins w:id="12408" w:author="Russ Ott" w:date="2022-05-16T11:54:00Z"/>
              </w:rPr>
            </w:pPr>
            <w:ins w:id="12409" w:author="Russ Ott" w:date="2022-05-16T11:54:00Z">
              <w:r>
                <w:t>urn:oid:2.16.840.1.113883.6.96</w:t>
              </w:r>
            </w:ins>
          </w:p>
        </w:tc>
        <w:tc>
          <w:tcPr>
            <w:tcW w:w="2520" w:type="dxa"/>
          </w:tcPr>
          <w:p w14:paraId="2493EFB2" w14:textId="77777777" w:rsidR="00440477" w:rsidRDefault="00440477" w:rsidP="00BA7D84">
            <w:pPr>
              <w:pStyle w:val="TableText"/>
              <w:rPr>
                <w:ins w:id="12410" w:author="Russ Ott" w:date="2022-05-16T11:54:00Z"/>
              </w:rPr>
            </w:pPr>
            <w:ins w:id="12411" w:author="Russ Ott" w:date="2022-05-16T11:54:00Z">
              <w:r>
                <w:t>Structure of ventral spinocerebellar tract of pons (body structure)</w:t>
              </w:r>
            </w:ins>
          </w:p>
        </w:tc>
      </w:tr>
      <w:tr w:rsidR="00440477" w14:paraId="3FB38AD1" w14:textId="77777777" w:rsidTr="00BA7D84">
        <w:trPr>
          <w:jc w:val="center"/>
          <w:ins w:id="12412" w:author="Russ Ott" w:date="2022-05-16T11:54:00Z"/>
        </w:trPr>
        <w:tc>
          <w:tcPr>
            <w:tcW w:w="1170" w:type="dxa"/>
          </w:tcPr>
          <w:p w14:paraId="15BA69E5" w14:textId="77777777" w:rsidR="00440477" w:rsidRDefault="00440477" w:rsidP="00BA7D84">
            <w:pPr>
              <w:pStyle w:val="TableText"/>
              <w:rPr>
                <w:ins w:id="12413" w:author="Russ Ott" w:date="2022-05-16T11:54:00Z"/>
              </w:rPr>
            </w:pPr>
            <w:ins w:id="12414" w:author="Russ Ott" w:date="2022-05-16T11:54:00Z">
              <w:r>
                <w:t>10036009</w:t>
              </w:r>
            </w:ins>
          </w:p>
        </w:tc>
        <w:tc>
          <w:tcPr>
            <w:tcW w:w="3195" w:type="dxa"/>
          </w:tcPr>
          <w:p w14:paraId="2B7D264C" w14:textId="77777777" w:rsidR="00440477" w:rsidRDefault="00440477" w:rsidP="00BA7D84">
            <w:pPr>
              <w:pStyle w:val="TableText"/>
              <w:rPr>
                <w:ins w:id="12415" w:author="Russ Ott" w:date="2022-05-16T11:54:00Z"/>
              </w:rPr>
            </w:pPr>
            <w:ins w:id="12416" w:author="Russ Ott" w:date="2022-05-16T11:54:00Z">
              <w:r>
                <w:t>SNOMED CT</w:t>
              </w:r>
            </w:ins>
          </w:p>
        </w:tc>
        <w:tc>
          <w:tcPr>
            <w:tcW w:w="3195" w:type="dxa"/>
          </w:tcPr>
          <w:p w14:paraId="7B32FC9C" w14:textId="77777777" w:rsidR="00440477" w:rsidRDefault="00440477" w:rsidP="00BA7D84">
            <w:pPr>
              <w:pStyle w:val="TableText"/>
              <w:rPr>
                <w:ins w:id="12417" w:author="Russ Ott" w:date="2022-05-16T11:54:00Z"/>
              </w:rPr>
            </w:pPr>
            <w:ins w:id="12418" w:author="Russ Ott" w:date="2022-05-16T11:54:00Z">
              <w:r>
                <w:t>urn:oid:2.16.840.1.113883.6.96</w:t>
              </w:r>
            </w:ins>
          </w:p>
        </w:tc>
        <w:tc>
          <w:tcPr>
            <w:tcW w:w="2520" w:type="dxa"/>
          </w:tcPr>
          <w:p w14:paraId="6E11E60E" w14:textId="77777777" w:rsidR="00440477" w:rsidRDefault="00440477" w:rsidP="00BA7D84">
            <w:pPr>
              <w:pStyle w:val="TableText"/>
              <w:rPr>
                <w:ins w:id="12419" w:author="Russ Ott" w:date="2022-05-16T11:54:00Z"/>
              </w:rPr>
            </w:pPr>
            <w:ins w:id="12420" w:author="Russ Ott" w:date="2022-05-16T11:54:00Z">
              <w:r>
                <w:t>Structure of nucleus pulposus of intervertebral disc of eighth thoracic vertebra (body structure)</w:t>
              </w:r>
            </w:ins>
          </w:p>
        </w:tc>
      </w:tr>
      <w:tr w:rsidR="00440477" w14:paraId="52A9B36F" w14:textId="77777777" w:rsidTr="00BA7D84">
        <w:trPr>
          <w:jc w:val="center"/>
          <w:ins w:id="12421" w:author="Russ Ott" w:date="2022-05-16T11:54:00Z"/>
        </w:trPr>
        <w:tc>
          <w:tcPr>
            <w:tcW w:w="1170" w:type="dxa"/>
          </w:tcPr>
          <w:p w14:paraId="65E144C5" w14:textId="77777777" w:rsidR="00440477" w:rsidRDefault="00440477" w:rsidP="00BA7D84">
            <w:pPr>
              <w:pStyle w:val="TableText"/>
              <w:rPr>
                <w:ins w:id="12422" w:author="Russ Ott" w:date="2022-05-16T11:54:00Z"/>
              </w:rPr>
            </w:pPr>
            <w:ins w:id="12423" w:author="Russ Ott" w:date="2022-05-16T11:54:00Z">
              <w:r>
                <w:t>10042008</w:t>
              </w:r>
            </w:ins>
          </w:p>
        </w:tc>
        <w:tc>
          <w:tcPr>
            <w:tcW w:w="3195" w:type="dxa"/>
          </w:tcPr>
          <w:p w14:paraId="0E183966" w14:textId="77777777" w:rsidR="00440477" w:rsidRDefault="00440477" w:rsidP="00BA7D84">
            <w:pPr>
              <w:pStyle w:val="TableText"/>
              <w:rPr>
                <w:ins w:id="12424" w:author="Russ Ott" w:date="2022-05-16T11:54:00Z"/>
              </w:rPr>
            </w:pPr>
            <w:ins w:id="12425" w:author="Russ Ott" w:date="2022-05-16T11:54:00Z">
              <w:r>
                <w:t>SNOMED CT</w:t>
              </w:r>
            </w:ins>
          </w:p>
        </w:tc>
        <w:tc>
          <w:tcPr>
            <w:tcW w:w="3195" w:type="dxa"/>
          </w:tcPr>
          <w:p w14:paraId="525EACE2" w14:textId="77777777" w:rsidR="00440477" w:rsidRDefault="00440477" w:rsidP="00BA7D84">
            <w:pPr>
              <w:pStyle w:val="TableText"/>
              <w:rPr>
                <w:ins w:id="12426" w:author="Russ Ott" w:date="2022-05-16T11:54:00Z"/>
              </w:rPr>
            </w:pPr>
            <w:ins w:id="12427" w:author="Russ Ott" w:date="2022-05-16T11:54:00Z">
              <w:r>
                <w:t>urn:oid:2.16.840.1.113883.6.96</w:t>
              </w:r>
            </w:ins>
          </w:p>
        </w:tc>
        <w:tc>
          <w:tcPr>
            <w:tcW w:w="2520" w:type="dxa"/>
          </w:tcPr>
          <w:p w14:paraId="151B4819" w14:textId="77777777" w:rsidR="00440477" w:rsidRDefault="00440477" w:rsidP="00BA7D84">
            <w:pPr>
              <w:pStyle w:val="TableText"/>
              <w:rPr>
                <w:ins w:id="12428" w:author="Russ Ott" w:date="2022-05-16T11:54:00Z"/>
              </w:rPr>
            </w:pPr>
            <w:ins w:id="12429" w:author="Russ Ott" w:date="2022-05-16T11:54:00Z">
              <w:r>
                <w:t>Structure of intervertebral foramen of fifth thoracic vertebra (body structure)</w:t>
              </w:r>
            </w:ins>
          </w:p>
        </w:tc>
      </w:tr>
      <w:tr w:rsidR="00440477" w14:paraId="32B1D455" w14:textId="77777777" w:rsidTr="00BA7D84">
        <w:trPr>
          <w:jc w:val="center"/>
          <w:ins w:id="12430" w:author="Russ Ott" w:date="2022-05-16T11:54:00Z"/>
        </w:trPr>
        <w:tc>
          <w:tcPr>
            <w:tcW w:w="1170" w:type="dxa"/>
          </w:tcPr>
          <w:p w14:paraId="535586AF" w14:textId="77777777" w:rsidR="00440477" w:rsidRDefault="00440477" w:rsidP="00BA7D84">
            <w:pPr>
              <w:pStyle w:val="TableText"/>
              <w:rPr>
                <w:ins w:id="12431" w:author="Russ Ott" w:date="2022-05-16T11:54:00Z"/>
              </w:rPr>
            </w:pPr>
            <w:ins w:id="12432" w:author="Russ Ott" w:date="2022-05-16T11:54:00Z">
              <w:r>
                <w:t>10047002</w:t>
              </w:r>
            </w:ins>
          </w:p>
        </w:tc>
        <w:tc>
          <w:tcPr>
            <w:tcW w:w="3195" w:type="dxa"/>
          </w:tcPr>
          <w:p w14:paraId="131CCDDB" w14:textId="77777777" w:rsidR="00440477" w:rsidRDefault="00440477" w:rsidP="00BA7D84">
            <w:pPr>
              <w:pStyle w:val="TableText"/>
              <w:rPr>
                <w:ins w:id="12433" w:author="Russ Ott" w:date="2022-05-16T11:54:00Z"/>
              </w:rPr>
            </w:pPr>
            <w:ins w:id="12434" w:author="Russ Ott" w:date="2022-05-16T11:54:00Z">
              <w:r>
                <w:t>SNOMED CT</w:t>
              </w:r>
            </w:ins>
          </w:p>
        </w:tc>
        <w:tc>
          <w:tcPr>
            <w:tcW w:w="3195" w:type="dxa"/>
          </w:tcPr>
          <w:p w14:paraId="5311FBB6" w14:textId="77777777" w:rsidR="00440477" w:rsidRDefault="00440477" w:rsidP="00BA7D84">
            <w:pPr>
              <w:pStyle w:val="TableText"/>
              <w:rPr>
                <w:ins w:id="12435" w:author="Russ Ott" w:date="2022-05-16T11:54:00Z"/>
              </w:rPr>
            </w:pPr>
            <w:ins w:id="12436" w:author="Russ Ott" w:date="2022-05-16T11:54:00Z">
              <w:r>
                <w:t>urn:oid:2.16.840.1.113883.6.96</w:t>
              </w:r>
            </w:ins>
          </w:p>
        </w:tc>
        <w:tc>
          <w:tcPr>
            <w:tcW w:w="2520" w:type="dxa"/>
          </w:tcPr>
          <w:p w14:paraId="73F254F3" w14:textId="77777777" w:rsidR="00440477" w:rsidRDefault="00440477" w:rsidP="00BA7D84">
            <w:pPr>
              <w:pStyle w:val="TableText"/>
              <w:rPr>
                <w:ins w:id="12437" w:author="Russ Ott" w:date="2022-05-16T11:54:00Z"/>
              </w:rPr>
            </w:pPr>
            <w:ins w:id="12438" w:author="Russ Ott" w:date="2022-05-16T11:54:00Z">
              <w:r>
                <w:t>Structure of transplanted lung (body structure)</w:t>
              </w:r>
            </w:ins>
          </w:p>
        </w:tc>
      </w:tr>
      <w:tr w:rsidR="00440477" w14:paraId="003A3CEC" w14:textId="77777777" w:rsidTr="00BA7D84">
        <w:trPr>
          <w:jc w:val="center"/>
          <w:ins w:id="12439" w:author="Russ Ott" w:date="2022-05-16T11:54:00Z"/>
        </w:trPr>
        <w:tc>
          <w:tcPr>
            <w:tcW w:w="1170" w:type="dxa"/>
          </w:tcPr>
          <w:p w14:paraId="6B2B83A3" w14:textId="77777777" w:rsidR="00440477" w:rsidRDefault="00440477" w:rsidP="00BA7D84">
            <w:pPr>
              <w:pStyle w:val="TableText"/>
              <w:rPr>
                <w:ins w:id="12440" w:author="Russ Ott" w:date="2022-05-16T11:54:00Z"/>
              </w:rPr>
            </w:pPr>
            <w:ins w:id="12441" w:author="Russ Ott" w:date="2022-05-16T11:54:00Z">
              <w:r>
                <w:t>1005009</w:t>
              </w:r>
            </w:ins>
          </w:p>
        </w:tc>
        <w:tc>
          <w:tcPr>
            <w:tcW w:w="3195" w:type="dxa"/>
          </w:tcPr>
          <w:p w14:paraId="7F65FE58" w14:textId="77777777" w:rsidR="00440477" w:rsidRDefault="00440477" w:rsidP="00BA7D84">
            <w:pPr>
              <w:pStyle w:val="TableText"/>
              <w:rPr>
                <w:ins w:id="12442" w:author="Russ Ott" w:date="2022-05-16T11:54:00Z"/>
              </w:rPr>
            </w:pPr>
            <w:ins w:id="12443" w:author="Russ Ott" w:date="2022-05-16T11:54:00Z">
              <w:r>
                <w:t>SNOMED CT</w:t>
              </w:r>
            </w:ins>
          </w:p>
        </w:tc>
        <w:tc>
          <w:tcPr>
            <w:tcW w:w="3195" w:type="dxa"/>
          </w:tcPr>
          <w:p w14:paraId="06DB792C" w14:textId="77777777" w:rsidR="00440477" w:rsidRDefault="00440477" w:rsidP="00BA7D84">
            <w:pPr>
              <w:pStyle w:val="TableText"/>
              <w:rPr>
                <w:ins w:id="12444" w:author="Russ Ott" w:date="2022-05-16T11:54:00Z"/>
              </w:rPr>
            </w:pPr>
            <w:ins w:id="12445" w:author="Russ Ott" w:date="2022-05-16T11:54:00Z">
              <w:r>
                <w:t>urn:oid:2.16.840.1.113883.6.96</w:t>
              </w:r>
            </w:ins>
          </w:p>
        </w:tc>
        <w:tc>
          <w:tcPr>
            <w:tcW w:w="2520" w:type="dxa"/>
          </w:tcPr>
          <w:p w14:paraId="2CC4428F" w14:textId="77777777" w:rsidR="00440477" w:rsidRDefault="00440477" w:rsidP="00BA7D84">
            <w:pPr>
              <w:pStyle w:val="TableText"/>
              <w:rPr>
                <w:ins w:id="12446" w:author="Russ Ott" w:date="2022-05-16T11:54:00Z"/>
              </w:rPr>
            </w:pPr>
            <w:ins w:id="12447" w:author="Russ Ott" w:date="2022-05-16T11:54:00Z">
              <w:r>
                <w:t>Entire diaphragmatic lymph node (body structure)</w:t>
              </w:r>
            </w:ins>
          </w:p>
        </w:tc>
      </w:tr>
      <w:tr w:rsidR="00440477" w14:paraId="2FBFA31A" w14:textId="77777777" w:rsidTr="00BA7D84">
        <w:trPr>
          <w:jc w:val="center"/>
          <w:ins w:id="12448" w:author="Russ Ott" w:date="2022-05-16T11:54:00Z"/>
        </w:trPr>
        <w:tc>
          <w:tcPr>
            <w:tcW w:w="1170" w:type="dxa"/>
          </w:tcPr>
          <w:p w14:paraId="553FDC76" w14:textId="77777777" w:rsidR="00440477" w:rsidRDefault="00440477" w:rsidP="00BA7D84">
            <w:pPr>
              <w:pStyle w:val="TableText"/>
              <w:rPr>
                <w:ins w:id="12449" w:author="Russ Ott" w:date="2022-05-16T11:54:00Z"/>
              </w:rPr>
            </w:pPr>
            <w:ins w:id="12450" w:author="Russ Ott" w:date="2022-05-16T11:54:00Z">
              <w:r>
                <w:t>10052007</w:t>
              </w:r>
            </w:ins>
          </w:p>
        </w:tc>
        <w:tc>
          <w:tcPr>
            <w:tcW w:w="3195" w:type="dxa"/>
          </w:tcPr>
          <w:p w14:paraId="0DF97396" w14:textId="77777777" w:rsidR="00440477" w:rsidRDefault="00440477" w:rsidP="00BA7D84">
            <w:pPr>
              <w:pStyle w:val="TableText"/>
              <w:rPr>
                <w:ins w:id="12451" w:author="Russ Ott" w:date="2022-05-16T11:54:00Z"/>
              </w:rPr>
            </w:pPr>
            <w:ins w:id="12452" w:author="Russ Ott" w:date="2022-05-16T11:54:00Z">
              <w:r>
                <w:t>SNOMED CT</w:t>
              </w:r>
            </w:ins>
          </w:p>
        </w:tc>
        <w:tc>
          <w:tcPr>
            <w:tcW w:w="3195" w:type="dxa"/>
          </w:tcPr>
          <w:p w14:paraId="35D405C1" w14:textId="77777777" w:rsidR="00440477" w:rsidRDefault="00440477" w:rsidP="00BA7D84">
            <w:pPr>
              <w:pStyle w:val="TableText"/>
              <w:rPr>
                <w:ins w:id="12453" w:author="Russ Ott" w:date="2022-05-16T11:54:00Z"/>
              </w:rPr>
            </w:pPr>
            <w:ins w:id="12454" w:author="Russ Ott" w:date="2022-05-16T11:54:00Z">
              <w:r>
                <w:t>urn:oid:2.16.840.1.113883.6.96</w:t>
              </w:r>
            </w:ins>
          </w:p>
        </w:tc>
        <w:tc>
          <w:tcPr>
            <w:tcW w:w="2520" w:type="dxa"/>
          </w:tcPr>
          <w:p w14:paraId="21ED82CC" w14:textId="77777777" w:rsidR="00440477" w:rsidRDefault="00440477" w:rsidP="00BA7D84">
            <w:pPr>
              <w:pStyle w:val="TableText"/>
              <w:rPr>
                <w:ins w:id="12455" w:author="Russ Ott" w:date="2022-05-16T11:54:00Z"/>
              </w:rPr>
            </w:pPr>
            <w:ins w:id="12456" w:author="Russ Ott" w:date="2022-05-16T11:54:00Z">
              <w:r>
                <w:t>Male structure (body structure)</w:t>
              </w:r>
            </w:ins>
          </w:p>
        </w:tc>
      </w:tr>
      <w:tr w:rsidR="00440477" w14:paraId="0EA33388" w14:textId="77777777" w:rsidTr="00BA7D84">
        <w:trPr>
          <w:jc w:val="center"/>
          <w:ins w:id="12457" w:author="Russ Ott" w:date="2022-05-16T11:54:00Z"/>
        </w:trPr>
        <w:tc>
          <w:tcPr>
            <w:tcW w:w="1170" w:type="dxa"/>
          </w:tcPr>
          <w:p w14:paraId="65E0F1DD" w14:textId="77777777" w:rsidR="00440477" w:rsidRDefault="00440477" w:rsidP="00BA7D84">
            <w:pPr>
              <w:pStyle w:val="TableText"/>
              <w:rPr>
                <w:ins w:id="12458" w:author="Russ Ott" w:date="2022-05-16T11:54:00Z"/>
              </w:rPr>
            </w:pPr>
            <w:ins w:id="12459" w:author="Russ Ott" w:date="2022-05-16T11:54:00Z">
              <w:r>
                <w:t>10056005</w:t>
              </w:r>
            </w:ins>
          </w:p>
        </w:tc>
        <w:tc>
          <w:tcPr>
            <w:tcW w:w="3195" w:type="dxa"/>
          </w:tcPr>
          <w:p w14:paraId="01AB87D3" w14:textId="77777777" w:rsidR="00440477" w:rsidRDefault="00440477" w:rsidP="00BA7D84">
            <w:pPr>
              <w:pStyle w:val="TableText"/>
              <w:rPr>
                <w:ins w:id="12460" w:author="Russ Ott" w:date="2022-05-16T11:54:00Z"/>
              </w:rPr>
            </w:pPr>
            <w:ins w:id="12461" w:author="Russ Ott" w:date="2022-05-16T11:54:00Z">
              <w:r>
                <w:t>SNOMED CT</w:t>
              </w:r>
            </w:ins>
          </w:p>
        </w:tc>
        <w:tc>
          <w:tcPr>
            <w:tcW w:w="3195" w:type="dxa"/>
          </w:tcPr>
          <w:p w14:paraId="2C8669A5" w14:textId="77777777" w:rsidR="00440477" w:rsidRDefault="00440477" w:rsidP="00BA7D84">
            <w:pPr>
              <w:pStyle w:val="TableText"/>
              <w:rPr>
                <w:ins w:id="12462" w:author="Russ Ott" w:date="2022-05-16T11:54:00Z"/>
              </w:rPr>
            </w:pPr>
            <w:ins w:id="12463" w:author="Russ Ott" w:date="2022-05-16T11:54:00Z">
              <w:r>
                <w:t>urn:oid:2.16.840.1.113883.6.96</w:t>
              </w:r>
            </w:ins>
          </w:p>
        </w:tc>
        <w:tc>
          <w:tcPr>
            <w:tcW w:w="2520" w:type="dxa"/>
          </w:tcPr>
          <w:p w14:paraId="3B8F9711" w14:textId="77777777" w:rsidR="00440477" w:rsidRDefault="00440477" w:rsidP="00BA7D84">
            <w:pPr>
              <w:pStyle w:val="TableText"/>
              <w:rPr>
                <w:ins w:id="12464" w:author="Russ Ott" w:date="2022-05-16T11:54:00Z"/>
              </w:rPr>
            </w:pPr>
            <w:ins w:id="12465" w:author="Russ Ott" w:date="2022-05-16T11:54:00Z">
              <w:r>
                <w:t>Structure of ophthalmic nerve (body structure)</w:t>
              </w:r>
            </w:ins>
          </w:p>
        </w:tc>
      </w:tr>
      <w:tr w:rsidR="00440477" w14:paraId="677C18B1" w14:textId="77777777" w:rsidTr="00BA7D84">
        <w:trPr>
          <w:jc w:val="center"/>
          <w:ins w:id="12466" w:author="Russ Ott" w:date="2022-05-16T11:54:00Z"/>
        </w:trPr>
        <w:tc>
          <w:tcPr>
            <w:tcW w:w="1440" w:type="dxa"/>
            <w:gridSpan w:val="4"/>
          </w:tcPr>
          <w:p w14:paraId="25FC9F68" w14:textId="77777777" w:rsidR="00440477" w:rsidRDefault="00440477" w:rsidP="00BA7D84">
            <w:pPr>
              <w:pStyle w:val="TableText"/>
              <w:rPr>
                <w:ins w:id="12467" w:author="Russ Ott" w:date="2022-05-16T11:54:00Z"/>
              </w:rPr>
            </w:pPr>
            <w:ins w:id="12468" w:author="Russ Ott" w:date="2022-05-16T11:54:00Z">
              <w:r>
                <w:t>...</w:t>
              </w:r>
            </w:ins>
          </w:p>
        </w:tc>
      </w:tr>
    </w:tbl>
    <w:p w14:paraId="1ECC3C2F" w14:textId="77777777" w:rsidR="00440477" w:rsidRDefault="00440477" w:rsidP="00440477">
      <w:pPr>
        <w:pStyle w:val="BodyText"/>
        <w:rPr>
          <w:ins w:id="12469" w:author="Russ Ott" w:date="2022-05-16T11:54:00Z"/>
        </w:rPr>
      </w:pPr>
    </w:p>
    <w:p w14:paraId="1C2D908C" w14:textId="3CE9DCD4" w:rsidR="00440477" w:rsidRDefault="00440477" w:rsidP="00440477">
      <w:pPr>
        <w:pStyle w:val="Caption"/>
        <w:rPr>
          <w:ins w:id="12470" w:author="Russ Ott" w:date="2022-05-16T11:54:00Z"/>
        </w:rPr>
      </w:pPr>
      <w:bookmarkStart w:id="12471" w:name="_Toc103325982"/>
      <w:ins w:id="12472" w:author="Russ Ott" w:date="2022-05-16T11:54:00Z">
        <w:r>
          <w:lastRenderedPageBreak/>
          <w:t xml:space="preserve">Table </w:t>
        </w:r>
        <w:r>
          <w:fldChar w:fldCharType="begin"/>
        </w:r>
        <w:r>
          <w:instrText>SEQ Table \* ARABIC</w:instrText>
        </w:r>
        <w:r>
          <w:fldChar w:fldCharType="separate"/>
        </w:r>
        <w:r w:rsidR="00F1669B">
          <w:t>44</w:t>
        </w:r>
        <w:r>
          <w:fldChar w:fldCharType="end"/>
        </w:r>
        <w:r>
          <w:t xml:space="preserve">: </w:t>
        </w:r>
        <w:bookmarkStart w:id="12473" w:name="Problem"/>
        <w:r>
          <w:t>Problem</w:t>
        </w:r>
        <w:bookmarkEnd w:id="12471"/>
        <w:bookmarkEnd w:id="12473"/>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6A47454" w14:textId="77777777" w:rsidTr="00BA7D84">
        <w:trPr>
          <w:jc w:val="center"/>
          <w:ins w:id="12474" w:author="Russ Ott" w:date="2022-05-16T11:54:00Z"/>
        </w:trPr>
        <w:tc>
          <w:tcPr>
            <w:tcW w:w="1440" w:type="dxa"/>
            <w:gridSpan w:val="4"/>
          </w:tcPr>
          <w:p w14:paraId="1B0F0A8D" w14:textId="77777777" w:rsidR="00440477" w:rsidRDefault="00440477" w:rsidP="00BA7D84">
            <w:pPr>
              <w:pStyle w:val="TableText"/>
              <w:rPr>
                <w:ins w:id="12475" w:author="Russ Ott" w:date="2022-05-16T11:54:00Z"/>
              </w:rPr>
            </w:pPr>
            <w:ins w:id="12476" w:author="Russ Ott" w:date="2022-05-16T11:54:00Z">
              <w:r>
                <w:t>Value Set: Problem urn:oid:2.16.840.1.113883.3.88.12.3221.7.4</w:t>
              </w:r>
            </w:ins>
          </w:p>
          <w:p w14:paraId="2B1485D6" w14:textId="77777777" w:rsidR="00440477" w:rsidRDefault="00440477" w:rsidP="00BA7D84">
            <w:pPr>
              <w:pStyle w:val="TableText"/>
              <w:rPr>
                <w:ins w:id="12477" w:author="Russ Ott" w:date="2022-05-16T11:54:00Z"/>
              </w:rPr>
            </w:pPr>
            <w:ins w:id="12478" w:author="Russ Ott" w:date="2022-05-16T11:54:00Z">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6/26/2019 with a version of 20190426.</w:t>
              </w:r>
            </w:ins>
          </w:p>
          <w:p w14:paraId="4D5F2893" w14:textId="72C996C4" w:rsidR="00440477" w:rsidRDefault="00440477" w:rsidP="00BA7D84">
            <w:pPr>
              <w:pStyle w:val="TableText"/>
              <w:rPr>
                <w:ins w:id="12479" w:author="Russ Ott" w:date="2022-05-16T11:54:00Z"/>
              </w:rPr>
            </w:pPr>
            <w:ins w:id="12480" w:author="Russ Ott" w:date="2022-05-16T11:54:00Z">
              <w:r>
                <w:t xml:space="preserve">Value Set Source: </w:t>
              </w:r>
              <w:r w:rsidR="001C172D">
                <w:fldChar w:fldCharType="begin"/>
              </w:r>
              <w:r w:rsidR="001C172D">
                <w:instrText xml:space="preserve"> HYPERLINK "https://vsac.nlm.nih.gov/valueset/2.16.840.1.113883.3.88.12.3221.7.4/expansion" </w:instrText>
              </w:r>
              <w:r w:rsidR="001C172D">
                <w:fldChar w:fldCharType="separate"/>
              </w:r>
              <w:r>
                <w:rPr>
                  <w:rStyle w:val="HyperlinkCourierBold"/>
                </w:rPr>
                <w:t>https://vsac.nlm.nih.gov/valueset/2.16.840.1.113883.3.88.12.3221.7.4/expansion</w:t>
              </w:r>
              <w:r w:rsidR="001C172D">
                <w:rPr>
                  <w:rStyle w:val="HyperlinkCourierBold"/>
                </w:rPr>
                <w:fldChar w:fldCharType="end"/>
              </w:r>
            </w:ins>
          </w:p>
        </w:tc>
      </w:tr>
      <w:tr w:rsidR="00440477" w14:paraId="60640372" w14:textId="77777777" w:rsidTr="00BA7D84">
        <w:trPr>
          <w:cantSplit/>
          <w:tblHeader/>
          <w:jc w:val="center"/>
          <w:ins w:id="12481" w:author="Russ Ott" w:date="2022-05-16T11:54:00Z"/>
        </w:trPr>
        <w:tc>
          <w:tcPr>
            <w:tcW w:w="1560" w:type="dxa"/>
            <w:shd w:val="clear" w:color="auto" w:fill="E6E6E6"/>
          </w:tcPr>
          <w:p w14:paraId="7E0FAE0D" w14:textId="77777777" w:rsidR="00440477" w:rsidRDefault="00440477" w:rsidP="00BA7D84">
            <w:pPr>
              <w:pStyle w:val="TableHead"/>
              <w:rPr>
                <w:ins w:id="12482" w:author="Russ Ott" w:date="2022-05-16T11:54:00Z"/>
              </w:rPr>
            </w:pPr>
            <w:ins w:id="12483" w:author="Russ Ott" w:date="2022-05-16T11:54:00Z">
              <w:r>
                <w:t>Code</w:t>
              </w:r>
            </w:ins>
          </w:p>
        </w:tc>
        <w:tc>
          <w:tcPr>
            <w:tcW w:w="3000" w:type="dxa"/>
            <w:shd w:val="clear" w:color="auto" w:fill="E6E6E6"/>
          </w:tcPr>
          <w:p w14:paraId="3A952C5F" w14:textId="77777777" w:rsidR="00440477" w:rsidRDefault="00440477" w:rsidP="00BA7D84">
            <w:pPr>
              <w:pStyle w:val="TableHead"/>
              <w:rPr>
                <w:ins w:id="12484" w:author="Russ Ott" w:date="2022-05-16T11:54:00Z"/>
              </w:rPr>
            </w:pPr>
            <w:ins w:id="12485" w:author="Russ Ott" w:date="2022-05-16T11:54:00Z">
              <w:r>
                <w:t>Code System</w:t>
              </w:r>
            </w:ins>
          </w:p>
        </w:tc>
        <w:tc>
          <w:tcPr>
            <w:tcW w:w="3000" w:type="dxa"/>
            <w:shd w:val="clear" w:color="auto" w:fill="E6E6E6"/>
          </w:tcPr>
          <w:p w14:paraId="07D417E6" w14:textId="77777777" w:rsidR="00440477" w:rsidRDefault="00440477" w:rsidP="00BA7D84">
            <w:pPr>
              <w:pStyle w:val="TableHead"/>
              <w:rPr>
                <w:ins w:id="12486" w:author="Russ Ott" w:date="2022-05-16T11:54:00Z"/>
              </w:rPr>
            </w:pPr>
            <w:ins w:id="12487" w:author="Russ Ott" w:date="2022-05-16T11:54:00Z">
              <w:r>
                <w:t>Code System OID</w:t>
              </w:r>
            </w:ins>
          </w:p>
        </w:tc>
        <w:tc>
          <w:tcPr>
            <w:tcW w:w="2520" w:type="dxa"/>
            <w:shd w:val="clear" w:color="auto" w:fill="E6E6E6"/>
          </w:tcPr>
          <w:p w14:paraId="6EA58ECB" w14:textId="77777777" w:rsidR="00440477" w:rsidRDefault="00440477" w:rsidP="00BA7D84">
            <w:pPr>
              <w:pStyle w:val="TableHead"/>
              <w:rPr>
                <w:ins w:id="12488" w:author="Russ Ott" w:date="2022-05-16T11:54:00Z"/>
              </w:rPr>
            </w:pPr>
            <w:ins w:id="12489" w:author="Russ Ott" w:date="2022-05-16T11:54:00Z">
              <w:r>
                <w:t>Print Name</w:t>
              </w:r>
            </w:ins>
          </w:p>
        </w:tc>
      </w:tr>
      <w:tr w:rsidR="00440477" w14:paraId="1CB51C40" w14:textId="77777777" w:rsidTr="00BA7D84">
        <w:trPr>
          <w:jc w:val="center"/>
          <w:ins w:id="12490" w:author="Russ Ott" w:date="2022-05-16T11:54:00Z"/>
        </w:trPr>
        <w:tc>
          <w:tcPr>
            <w:tcW w:w="1170" w:type="dxa"/>
          </w:tcPr>
          <w:p w14:paraId="77E5166F" w14:textId="77777777" w:rsidR="00440477" w:rsidRDefault="00440477" w:rsidP="00BA7D84">
            <w:pPr>
              <w:pStyle w:val="TableText"/>
              <w:rPr>
                <w:ins w:id="12491" w:author="Russ Ott" w:date="2022-05-16T11:54:00Z"/>
              </w:rPr>
            </w:pPr>
            <w:ins w:id="12492" w:author="Russ Ott" w:date="2022-05-16T11:54:00Z">
              <w:r>
                <w:t>10000006</w:t>
              </w:r>
            </w:ins>
          </w:p>
        </w:tc>
        <w:tc>
          <w:tcPr>
            <w:tcW w:w="3195" w:type="dxa"/>
          </w:tcPr>
          <w:p w14:paraId="2A9AA15A" w14:textId="77777777" w:rsidR="00440477" w:rsidRDefault="00440477" w:rsidP="00BA7D84">
            <w:pPr>
              <w:pStyle w:val="TableText"/>
              <w:rPr>
                <w:ins w:id="12493" w:author="Russ Ott" w:date="2022-05-16T11:54:00Z"/>
              </w:rPr>
            </w:pPr>
            <w:ins w:id="12494" w:author="Russ Ott" w:date="2022-05-16T11:54:00Z">
              <w:r>
                <w:t>SNOMED CT</w:t>
              </w:r>
            </w:ins>
          </w:p>
        </w:tc>
        <w:tc>
          <w:tcPr>
            <w:tcW w:w="3195" w:type="dxa"/>
          </w:tcPr>
          <w:p w14:paraId="092CCB72" w14:textId="77777777" w:rsidR="00440477" w:rsidRDefault="00440477" w:rsidP="00BA7D84">
            <w:pPr>
              <w:pStyle w:val="TableText"/>
              <w:rPr>
                <w:ins w:id="12495" w:author="Russ Ott" w:date="2022-05-16T11:54:00Z"/>
              </w:rPr>
            </w:pPr>
            <w:ins w:id="12496" w:author="Russ Ott" w:date="2022-05-16T11:54:00Z">
              <w:r>
                <w:t>urn:oid:2.16.840.1.113883.6.96</w:t>
              </w:r>
            </w:ins>
          </w:p>
        </w:tc>
        <w:tc>
          <w:tcPr>
            <w:tcW w:w="2520" w:type="dxa"/>
          </w:tcPr>
          <w:p w14:paraId="16858E69" w14:textId="77777777" w:rsidR="00440477" w:rsidRDefault="00440477" w:rsidP="00BA7D84">
            <w:pPr>
              <w:pStyle w:val="TableText"/>
              <w:rPr>
                <w:ins w:id="12497" w:author="Russ Ott" w:date="2022-05-16T11:54:00Z"/>
              </w:rPr>
            </w:pPr>
            <w:ins w:id="12498" w:author="Russ Ott" w:date="2022-05-16T11:54:00Z">
              <w:r>
                <w:t>Radiating chest pain (finding)</w:t>
              </w:r>
            </w:ins>
          </w:p>
        </w:tc>
      </w:tr>
      <w:tr w:rsidR="00440477" w14:paraId="690E44D6" w14:textId="77777777" w:rsidTr="00BA7D84">
        <w:trPr>
          <w:jc w:val="center"/>
          <w:ins w:id="12499" w:author="Russ Ott" w:date="2022-05-16T11:54:00Z"/>
        </w:trPr>
        <w:tc>
          <w:tcPr>
            <w:tcW w:w="1170" w:type="dxa"/>
          </w:tcPr>
          <w:p w14:paraId="6B098F60" w14:textId="77777777" w:rsidR="00440477" w:rsidRDefault="00440477" w:rsidP="00BA7D84">
            <w:pPr>
              <w:pStyle w:val="TableText"/>
              <w:rPr>
                <w:ins w:id="12500" w:author="Russ Ott" w:date="2022-05-16T11:54:00Z"/>
              </w:rPr>
            </w:pPr>
            <w:ins w:id="12501" w:author="Russ Ott" w:date="2022-05-16T11:54:00Z">
              <w:r>
                <w:t>10001005</w:t>
              </w:r>
            </w:ins>
          </w:p>
        </w:tc>
        <w:tc>
          <w:tcPr>
            <w:tcW w:w="3195" w:type="dxa"/>
          </w:tcPr>
          <w:p w14:paraId="68CE44B1" w14:textId="77777777" w:rsidR="00440477" w:rsidRDefault="00440477" w:rsidP="00BA7D84">
            <w:pPr>
              <w:pStyle w:val="TableText"/>
              <w:rPr>
                <w:ins w:id="12502" w:author="Russ Ott" w:date="2022-05-16T11:54:00Z"/>
              </w:rPr>
            </w:pPr>
            <w:ins w:id="12503" w:author="Russ Ott" w:date="2022-05-16T11:54:00Z">
              <w:r>
                <w:t>SNOMED CT</w:t>
              </w:r>
            </w:ins>
          </w:p>
        </w:tc>
        <w:tc>
          <w:tcPr>
            <w:tcW w:w="3195" w:type="dxa"/>
          </w:tcPr>
          <w:p w14:paraId="4C2E2D04" w14:textId="77777777" w:rsidR="00440477" w:rsidRDefault="00440477" w:rsidP="00BA7D84">
            <w:pPr>
              <w:pStyle w:val="TableText"/>
              <w:rPr>
                <w:ins w:id="12504" w:author="Russ Ott" w:date="2022-05-16T11:54:00Z"/>
              </w:rPr>
            </w:pPr>
            <w:ins w:id="12505" w:author="Russ Ott" w:date="2022-05-16T11:54:00Z">
              <w:r>
                <w:t>urn:oid:2.16.840.1.113883.6.96</w:t>
              </w:r>
            </w:ins>
          </w:p>
        </w:tc>
        <w:tc>
          <w:tcPr>
            <w:tcW w:w="2520" w:type="dxa"/>
          </w:tcPr>
          <w:p w14:paraId="2281CFD1" w14:textId="77777777" w:rsidR="00440477" w:rsidRDefault="00440477" w:rsidP="00BA7D84">
            <w:pPr>
              <w:pStyle w:val="TableText"/>
              <w:rPr>
                <w:ins w:id="12506" w:author="Russ Ott" w:date="2022-05-16T11:54:00Z"/>
              </w:rPr>
            </w:pPr>
            <w:ins w:id="12507" w:author="Russ Ott" w:date="2022-05-16T11:54:00Z">
              <w:r>
                <w:t>Bacterial sepsis (disorder)</w:t>
              </w:r>
            </w:ins>
          </w:p>
        </w:tc>
      </w:tr>
      <w:tr w:rsidR="00440477" w14:paraId="0048F2A6" w14:textId="77777777" w:rsidTr="00BA7D84">
        <w:trPr>
          <w:jc w:val="center"/>
          <w:ins w:id="12508" w:author="Russ Ott" w:date="2022-05-16T11:54:00Z"/>
        </w:trPr>
        <w:tc>
          <w:tcPr>
            <w:tcW w:w="1170" w:type="dxa"/>
          </w:tcPr>
          <w:p w14:paraId="6373C39F" w14:textId="77777777" w:rsidR="00440477" w:rsidRDefault="00440477" w:rsidP="00BA7D84">
            <w:pPr>
              <w:pStyle w:val="TableText"/>
              <w:rPr>
                <w:ins w:id="12509" w:author="Russ Ott" w:date="2022-05-16T11:54:00Z"/>
              </w:rPr>
            </w:pPr>
            <w:ins w:id="12510" w:author="Russ Ott" w:date="2022-05-16T11:54:00Z">
              <w:r>
                <w:t>10007009</w:t>
              </w:r>
            </w:ins>
          </w:p>
        </w:tc>
        <w:tc>
          <w:tcPr>
            <w:tcW w:w="3195" w:type="dxa"/>
          </w:tcPr>
          <w:p w14:paraId="6B248A98" w14:textId="77777777" w:rsidR="00440477" w:rsidRDefault="00440477" w:rsidP="00BA7D84">
            <w:pPr>
              <w:pStyle w:val="TableText"/>
              <w:rPr>
                <w:ins w:id="12511" w:author="Russ Ott" w:date="2022-05-16T11:54:00Z"/>
              </w:rPr>
            </w:pPr>
            <w:ins w:id="12512" w:author="Russ Ott" w:date="2022-05-16T11:54:00Z">
              <w:r>
                <w:t>SNOMED CT</w:t>
              </w:r>
            </w:ins>
          </w:p>
        </w:tc>
        <w:tc>
          <w:tcPr>
            <w:tcW w:w="3195" w:type="dxa"/>
          </w:tcPr>
          <w:p w14:paraId="73E5CF45" w14:textId="77777777" w:rsidR="00440477" w:rsidRDefault="00440477" w:rsidP="00BA7D84">
            <w:pPr>
              <w:pStyle w:val="TableText"/>
              <w:rPr>
                <w:ins w:id="12513" w:author="Russ Ott" w:date="2022-05-16T11:54:00Z"/>
              </w:rPr>
            </w:pPr>
            <w:ins w:id="12514" w:author="Russ Ott" w:date="2022-05-16T11:54:00Z">
              <w:r>
                <w:t>urn:oid:2.16.840.1.113883.6.96</w:t>
              </w:r>
            </w:ins>
          </w:p>
        </w:tc>
        <w:tc>
          <w:tcPr>
            <w:tcW w:w="2520" w:type="dxa"/>
          </w:tcPr>
          <w:p w14:paraId="524D7331" w14:textId="77777777" w:rsidR="00440477" w:rsidRDefault="00440477" w:rsidP="00BA7D84">
            <w:pPr>
              <w:pStyle w:val="TableText"/>
              <w:rPr>
                <w:ins w:id="12515" w:author="Russ Ott" w:date="2022-05-16T11:54:00Z"/>
              </w:rPr>
            </w:pPr>
            <w:ins w:id="12516" w:author="Russ Ott" w:date="2022-05-16T11:54:00Z">
              <w:r>
                <w:t>Coffin-Siris syndrome (disorder)</w:t>
              </w:r>
            </w:ins>
          </w:p>
        </w:tc>
      </w:tr>
      <w:tr w:rsidR="00440477" w14:paraId="620CA61C" w14:textId="77777777" w:rsidTr="00BA7D84">
        <w:trPr>
          <w:jc w:val="center"/>
          <w:ins w:id="12517" w:author="Russ Ott" w:date="2022-05-16T11:54:00Z"/>
        </w:trPr>
        <w:tc>
          <w:tcPr>
            <w:tcW w:w="1170" w:type="dxa"/>
          </w:tcPr>
          <w:p w14:paraId="0991879A" w14:textId="77777777" w:rsidR="00440477" w:rsidRDefault="00440477" w:rsidP="00BA7D84">
            <w:pPr>
              <w:pStyle w:val="TableText"/>
              <w:rPr>
                <w:ins w:id="12518" w:author="Russ Ott" w:date="2022-05-16T11:54:00Z"/>
              </w:rPr>
            </w:pPr>
            <w:ins w:id="12519" w:author="Russ Ott" w:date="2022-05-16T11:54:00Z">
              <w:r>
                <w:t>1001000119102</w:t>
              </w:r>
            </w:ins>
          </w:p>
        </w:tc>
        <w:tc>
          <w:tcPr>
            <w:tcW w:w="3195" w:type="dxa"/>
          </w:tcPr>
          <w:p w14:paraId="2F0BC264" w14:textId="77777777" w:rsidR="00440477" w:rsidRDefault="00440477" w:rsidP="00BA7D84">
            <w:pPr>
              <w:pStyle w:val="TableText"/>
              <w:rPr>
                <w:ins w:id="12520" w:author="Russ Ott" w:date="2022-05-16T11:54:00Z"/>
              </w:rPr>
            </w:pPr>
            <w:ins w:id="12521" w:author="Russ Ott" w:date="2022-05-16T11:54:00Z">
              <w:r>
                <w:t>SNOMED CT</w:t>
              </w:r>
            </w:ins>
          </w:p>
        </w:tc>
        <w:tc>
          <w:tcPr>
            <w:tcW w:w="3195" w:type="dxa"/>
          </w:tcPr>
          <w:p w14:paraId="712D34F5" w14:textId="77777777" w:rsidR="00440477" w:rsidRDefault="00440477" w:rsidP="00BA7D84">
            <w:pPr>
              <w:pStyle w:val="TableText"/>
              <w:rPr>
                <w:ins w:id="12522" w:author="Russ Ott" w:date="2022-05-16T11:54:00Z"/>
              </w:rPr>
            </w:pPr>
            <w:ins w:id="12523" w:author="Russ Ott" w:date="2022-05-16T11:54:00Z">
              <w:r>
                <w:t>urn:oid:2.16.840.1.113883.6.96</w:t>
              </w:r>
            </w:ins>
          </w:p>
        </w:tc>
        <w:tc>
          <w:tcPr>
            <w:tcW w:w="2520" w:type="dxa"/>
          </w:tcPr>
          <w:p w14:paraId="6E558643" w14:textId="77777777" w:rsidR="00440477" w:rsidRDefault="00440477" w:rsidP="00BA7D84">
            <w:pPr>
              <w:pStyle w:val="TableText"/>
              <w:rPr>
                <w:ins w:id="12524" w:author="Russ Ott" w:date="2022-05-16T11:54:00Z"/>
              </w:rPr>
            </w:pPr>
            <w:ins w:id="12525" w:author="Russ Ott" w:date="2022-05-16T11:54:00Z">
              <w:r>
                <w:t>Pulmonary embolism with pulmonary infarction (disorder)</w:t>
              </w:r>
            </w:ins>
          </w:p>
        </w:tc>
      </w:tr>
      <w:tr w:rsidR="00440477" w14:paraId="287F6E13" w14:textId="77777777" w:rsidTr="00BA7D84">
        <w:trPr>
          <w:jc w:val="center"/>
          <w:ins w:id="12526" w:author="Russ Ott" w:date="2022-05-16T11:54:00Z"/>
        </w:trPr>
        <w:tc>
          <w:tcPr>
            <w:tcW w:w="1170" w:type="dxa"/>
          </w:tcPr>
          <w:p w14:paraId="1A4D5E0F" w14:textId="77777777" w:rsidR="00440477" w:rsidRDefault="00440477" w:rsidP="00BA7D84">
            <w:pPr>
              <w:pStyle w:val="TableText"/>
              <w:rPr>
                <w:ins w:id="12527" w:author="Russ Ott" w:date="2022-05-16T11:54:00Z"/>
              </w:rPr>
            </w:pPr>
            <w:ins w:id="12528" w:author="Russ Ott" w:date="2022-05-16T11:54:00Z">
              <w:r>
                <w:t>1001000124104</w:t>
              </w:r>
            </w:ins>
          </w:p>
        </w:tc>
        <w:tc>
          <w:tcPr>
            <w:tcW w:w="3195" w:type="dxa"/>
          </w:tcPr>
          <w:p w14:paraId="251E2FC8" w14:textId="77777777" w:rsidR="00440477" w:rsidRDefault="00440477" w:rsidP="00BA7D84">
            <w:pPr>
              <w:pStyle w:val="TableText"/>
              <w:rPr>
                <w:ins w:id="12529" w:author="Russ Ott" w:date="2022-05-16T11:54:00Z"/>
              </w:rPr>
            </w:pPr>
            <w:ins w:id="12530" w:author="Russ Ott" w:date="2022-05-16T11:54:00Z">
              <w:r>
                <w:t>SNOMED CT</w:t>
              </w:r>
            </w:ins>
          </w:p>
        </w:tc>
        <w:tc>
          <w:tcPr>
            <w:tcW w:w="3195" w:type="dxa"/>
          </w:tcPr>
          <w:p w14:paraId="121BC654" w14:textId="77777777" w:rsidR="00440477" w:rsidRDefault="00440477" w:rsidP="00BA7D84">
            <w:pPr>
              <w:pStyle w:val="TableText"/>
              <w:rPr>
                <w:ins w:id="12531" w:author="Russ Ott" w:date="2022-05-16T11:54:00Z"/>
              </w:rPr>
            </w:pPr>
            <w:ins w:id="12532" w:author="Russ Ott" w:date="2022-05-16T11:54:00Z">
              <w:r>
                <w:t>urn:oid:2.16.840.1.113883.6.96</w:t>
              </w:r>
            </w:ins>
          </w:p>
        </w:tc>
        <w:tc>
          <w:tcPr>
            <w:tcW w:w="2520" w:type="dxa"/>
          </w:tcPr>
          <w:p w14:paraId="4E94409C" w14:textId="77777777" w:rsidR="00440477" w:rsidRDefault="00440477" w:rsidP="00BA7D84">
            <w:pPr>
              <w:pStyle w:val="TableText"/>
              <w:rPr>
                <w:ins w:id="12533" w:author="Russ Ott" w:date="2022-05-16T11:54:00Z"/>
              </w:rPr>
            </w:pPr>
            <w:ins w:id="12534" w:author="Russ Ott" w:date="2022-05-16T11:54:00Z">
              <w:r>
                <w:t>Normal left ventricular systolic function (finding)</w:t>
              </w:r>
            </w:ins>
          </w:p>
        </w:tc>
      </w:tr>
      <w:tr w:rsidR="00440477" w14:paraId="0F1331D1" w14:textId="77777777" w:rsidTr="00BA7D84">
        <w:trPr>
          <w:jc w:val="center"/>
          <w:ins w:id="12535" w:author="Russ Ott" w:date="2022-05-16T11:54:00Z"/>
        </w:trPr>
        <w:tc>
          <w:tcPr>
            <w:tcW w:w="1170" w:type="dxa"/>
          </w:tcPr>
          <w:p w14:paraId="3BAE9ABB" w14:textId="77777777" w:rsidR="00440477" w:rsidRDefault="00440477" w:rsidP="00BA7D84">
            <w:pPr>
              <w:pStyle w:val="TableText"/>
              <w:rPr>
                <w:ins w:id="12536" w:author="Russ Ott" w:date="2022-05-16T11:54:00Z"/>
              </w:rPr>
            </w:pPr>
            <w:ins w:id="12537" w:author="Russ Ott" w:date="2022-05-16T11:54:00Z">
              <w:r>
                <w:t>10017004</w:t>
              </w:r>
            </w:ins>
          </w:p>
        </w:tc>
        <w:tc>
          <w:tcPr>
            <w:tcW w:w="3195" w:type="dxa"/>
          </w:tcPr>
          <w:p w14:paraId="3472CAE1" w14:textId="77777777" w:rsidR="00440477" w:rsidRDefault="00440477" w:rsidP="00BA7D84">
            <w:pPr>
              <w:pStyle w:val="TableText"/>
              <w:rPr>
                <w:ins w:id="12538" w:author="Russ Ott" w:date="2022-05-16T11:54:00Z"/>
              </w:rPr>
            </w:pPr>
            <w:ins w:id="12539" w:author="Russ Ott" w:date="2022-05-16T11:54:00Z">
              <w:r>
                <w:t>SNOMED CT</w:t>
              </w:r>
            </w:ins>
          </w:p>
        </w:tc>
        <w:tc>
          <w:tcPr>
            <w:tcW w:w="3195" w:type="dxa"/>
          </w:tcPr>
          <w:p w14:paraId="32DDF680" w14:textId="77777777" w:rsidR="00440477" w:rsidRDefault="00440477" w:rsidP="00BA7D84">
            <w:pPr>
              <w:pStyle w:val="TableText"/>
              <w:rPr>
                <w:ins w:id="12540" w:author="Russ Ott" w:date="2022-05-16T11:54:00Z"/>
              </w:rPr>
            </w:pPr>
            <w:ins w:id="12541" w:author="Russ Ott" w:date="2022-05-16T11:54:00Z">
              <w:r>
                <w:t>urn:oid:2.16.840.1.113883.6.96</w:t>
              </w:r>
            </w:ins>
          </w:p>
        </w:tc>
        <w:tc>
          <w:tcPr>
            <w:tcW w:w="2520" w:type="dxa"/>
          </w:tcPr>
          <w:p w14:paraId="08466166" w14:textId="77777777" w:rsidR="00440477" w:rsidRDefault="00440477" w:rsidP="00BA7D84">
            <w:pPr>
              <w:pStyle w:val="TableText"/>
              <w:rPr>
                <w:ins w:id="12542" w:author="Russ Ott" w:date="2022-05-16T11:54:00Z"/>
              </w:rPr>
            </w:pPr>
            <w:ins w:id="12543" w:author="Russ Ott" w:date="2022-05-16T11:54:00Z">
              <w:r>
                <w:t>Occlusal wear of teeth (disorder)</w:t>
              </w:r>
            </w:ins>
          </w:p>
        </w:tc>
      </w:tr>
      <w:tr w:rsidR="00440477" w14:paraId="4E400054" w14:textId="77777777" w:rsidTr="00BA7D84">
        <w:trPr>
          <w:jc w:val="center"/>
          <w:ins w:id="12544" w:author="Russ Ott" w:date="2022-05-16T11:54:00Z"/>
        </w:trPr>
        <w:tc>
          <w:tcPr>
            <w:tcW w:w="1170" w:type="dxa"/>
          </w:tcPr>
          <w:p w14:paraId="6E6AD565" w14:textId="77777777" w:rsidR="00440477" w:rsidRDefault="00440477" w:rsidP="00BA7D84">
            <w:pPr>
              <w:pStyle w:val="TableText"/>
              <w:rPr>
                <w:ins w:id="12545" w:author="Russ Ott" w:date="2022-05-16T11:54:00Z"/>
              </w:rPr>
            </w:pPr>
            <w:ins w:id="12546" w:author="Russ Ott" w:date="2022-05-16T11:54:00Z">
              <w:r>
                <w:t>100191000119105</w:t>
              </w:r>
            </w:ins>
          </w:p>
        </w:tc>
        <w:tc>
          <w:tcPr>
            <w:tcW w:w="3195" w:type="dxa"/>
          </w:tcPr>
          <w:p w14:paraId="138985EB" w14:textId="77777777" w:rsidR="00440477" w:rsidRDefault="00440477" w:rsidP="00BA7D84">
            <w:pPr>
              <w:pStyle w:val="TableText"/>
              <w:rPr>
                <w:ins w:id="12547" w:author="Russ Ott" w:date="2022-05-16T11:54:00Z"/>
              </w:rPr>
            </w:pPr>
            <w:ins w:id="12548" w:author="Russ Ott" w:date="2022-05-16T11:54:00Z">
              <w:r>
                <w:t>SNOMED CT</w:t>
              </w:r>
            </w:ins>
          </w:p>
        </w:tc>
        <w:tc>
          <w:tcPr>
            <w:tcW w:w="3195" w:type="dxa"/>
          </w:tcPr>
          <w:p w14:paraId="1DE35686" w14:textId="77777777" w:rsidR="00440477" w:rsidRDefault="00440477" w:rsidP="00BA7D84">
            <w:pPr>
              <w:pStyle w:val="TableText"/>
              <w:rPr>
                <w:ins w:id="12549" w:author="Russ Ott" w:date="2022-05-16T11:54:00Z"/>
              </w:rPr>
            </w:pPr>
            <w:ins w:id="12550" w:author="Russ Ott" w:date="2022-05-16T11:54:00Z">
              <w:r>
                <w:t>urn:oid:2.16.840.1.113883.6.96</w:t>
              </w:r>
            </w:ins>
          </w:p>
        </w:tc>
        <w:tc>
          <w:tcPr>
            <w:tcW w:w="2520" w:type="dxa"/>
          </w:tcPr>
          <w:p w14:paraId="357B1777" w14:textId="77777777" w:rsidR="00440477" w:rsidRDefault="00440477" w:rsidP="00BA7D84">
            <w:pPr>
              <w:pStyle w:val="TableText"/>
              <w:rPr>
                <w:ins w:id="12551" w:author="Russ Ott" w:date="2022-05-16T11:54:00Z"/>
              </w:rPr>
            </w:pPr>
            <w:ins w:id="12552" w:author="Russ Ott" w:date="2022-05-16T11:54:00Z">
              <w:r>
                <w:t>Asymmetry of prostate (finding)</w:t>
              </w:r>
            </w:ins>
          </w:p>
        </w:tc>
      </w:tr>
      <w:tr w:rsidR="00440477" w14:paraId="7C5E4592" w14:textId="77777777" w:rsidTr="00BA7D84">
        <w:trPr>
          <w:jc w:val="center"/>
          <w:ins w:id="12553" w:author="Russ Ott" w:date="2022-05-16T11:54:00Z"/>
        </w:trPr>
        <w:tc>
          <w:tcPr>
            <w:tcW w:w="1170" w:type="dxa"/>
          </w:tcPr>
          <w:p w14:paraId="08597707" w14:textId="77777777" w:rsidR="00440477" w:rsidRDefault="00440477" w:rsidP="00BA7D84">
            <w:pPr>
              <w:pStyle w:val="TableText"/>
              <w:rPr>
                <w:ins w:id="12554" w:author="Russ Ott" w:date="2022-05-16T11:54:00Z"/>
              </w:rPr>
            </w:pPr>
            <w:ins w:id="12555" w:author="Russ Ott" w:date="2022-05-16T11:54:00Z">
              <w:r>
                <w:t>100211000119106</w:t>
              </w:r>
            </w:ins>
          </w:p>
        </w:tc>
        <w:tc>
          <w:tcPr>
            <w:tcW w:w="3195" w:type="dxa"/>
          </w:tcPr>
          <w:p w14:paraId="6B37F938" w14:textId="77777777" w:rsidR="00440477" w:rsidRDefault="00440477" w:rsidP="00BA7D84">
            <w:pPr>
              <w:pStyle w:val="TableText"/>
              <w:rPr>
                <w:ins w:id="12556" w:author="Russ Ott" w:date="2022-05-16T11:54:00Z"/>
              </w:rPr>
            </w:pPr>
            <w:ins w:id="12557" w:author="Russ Ott" w:date="2022-05-16T11:54:00Z">
              <w:r>
                <w:t>SNOMED CT</w:t>
              </w:r>
            </w:ins>
          </w:p>
        </w:tc>
        <w:tc>
          <w:tcPr>
            <w:tcW w:w="3195" w:type="dxa"/>
          </w:tcPr>
          <w:p w14:paraId="5D60C397" w14:textId="77777777" w:rsidR="00440477" w:rsidRDefault="00440477" w:rsidP="00BA7D84">
            <w:pPr>
              <w:pStyle w:val="TableText"/>
              <w:rPr>
                <w:ins w:id="12558" w:author="Russ Ott" w:date="2022-05-16T11:54:00Z"/>
              </w:rPr>
            </w:pPr>
            <w:ins w:id="12559" w:author="Russ Ott" w:date="2022-05-16T11:54:00Z">
              <w:r>
                <w:t>urn:oid:2.16.840.1.113883.6.96</w:t>
              </w:r>
            </w:ins>
          </w:p>
        </w:tc>
        <w:tc>
          <w:tcPr>
            <w:tcW w:w="2520" w:type="dxa"/>
          </w:tcPr>
          <w:p w14:paraId="643C6792" w14:textId="77777777" w:rsidR="00440477" w:rsidRDefault="00440477" w:rsidP="00BA7D84">
            <w:pPr>
              <w:pStyle w:val="TableText"/>
              <w:rPr>
                <w:ins w:id="12560" w:author="Russ Ott" w:date="2022-05-16T11:54:00Z"/>
              </w:rPr>
            </w:pPr>
            <w:ins w:id="12561" w:author="Russ Ott" w:date="2022-05-16T11:54:00Z">
              <w:r>
                <w:t>Muscle spasm of thoracic back (disorder)</w:t>
              </w:r>
            </w:ins>
          </w:p>
        </w:tc>
      </w:tr>
      <w:tr w:rsidR="00440477" w14:paraId="28891FEF" w14:textId="77777777" w:rsidTr="00BA7D84">
        <w:trPr>
          <w:jc w:val="center"/>
          <w:ins w:id="12562" w:author="Russ Ott" w:date="2022-05-16T11:54:00Z"/>
        </w:trPr>
        <w:tc>
          <w:tcPr>
            <w:tcW w:w="1170" w:type="dxa"/>
          </w:tcPr>
          <w:p w14:paraId="479FE3B5" w14:textId="77777777" w:rsidR="00440477" w:rsidRDefault="00440477" w:rsidP="00BA7D84">
            <w:pPr>
              <w:pStyle w:val="TableText"/>
              <w:rPr>
                <w:ins w:id="12563" w:author="Russ Ott" w:date="2022-05-16T11:54:00Z"/>
              </w:rPr>
            </w:pPr>
            <w:ins w:id="12564" w:author="Russ Ott" w:date="2022-05-16T11:54:00Z">
              <w:r>
                <w:t>100231000119101</w:t>
              </w:r>
            </w:ins>
          </w:p>
        </w:tc>
        <w:tc>
          <w:tcPr>
            <w:tcW w:w="3195" w:type="dxa"/>
          </w:tcPr>
          <w:p w14:paraId="5BEF5F5C" w14:textId="77777777" w:rsidR="00440477" w:rsidRDefault="00440477" w:rsidP="00BA7D84">
            <w:pPr>
              <w:pStyle w:val="TableText"/>
              <w:rPr>
                <w:ins w:id="12565" w:author="Russ Ott" w:date="2022-05-16T11:54:00Z"/>
              </w:rPr>
            </w:pPr>
            <w:ins w:id="12566" w:author="Russ Ott" w:date="2022-05-16T11:54:00Z">
              <w:r>
                <w:t>SNOMED CT</w:t>
              </w:r>
            </w:ins>
          </w:p>
        </w:tc>
        <w:tc>
          <w:tcPr>
            <w:tcW w:w="3195" w:type="dxa"/>
          </w:tcPr>
          <w:p w14:paraId="092A26A4" w14:textId="77777777" w:rsidR="00440477" w:rsidRDefault="00440477" w:rsidP="00BA7D84">
            <w:pPr>
              <w:pStyle w:val="TableText"/>
              <w:rPr>
                <w:ins w:id="12567" w:author="Russ Ott" w:date="2022-05-16T11:54:00Z"/>
              </w:rPr>
            </w:pPr>
            <w:ins w:id="12568" w:author="Russ Ott" w:date="2022-05-16T11:54:00Z">
              <w:r>
                <w:t>urn:oid:2.16.840.1.113883.6.96</w:t>
              </w:r>
            </w:ins>
          </w:p>
        </w:tc>
        <w:tc>
          <w:tcPr>
            <w:tcW w:w="2520" w:type="dxa"/>
          </w:tcPr>
          <w:p w14:paraId="3119095E" w14:textId="77777777" w:rsidR="00440477" w:rsidRDefault="00440477" w:rsidP="00BA7D84">
            <w:pPr>
              <w:pStyle w:val="TableText"/>
              <w:rPr>
                <w:ins w:id="12569" w:author="Russ Ott" w:date="2022-05-16T11:54:00Z"/>
              </w:rPr>
            </w:pPr>
            <w:ins w:id="12570" w:author="Russ Ott" w:date="2022-05-16T11:54:00Z">
              <w:r>
                <w:t>Acquired pericardial cyst (disorder)</w:t>
              </w:r>
            </w:ins>
          </w:p>
        </w:tc>
      </w:tr>
      <w:tr w:rsidR="00440477" w14:paraId="70025E84" w14:textId="77777777" w:rsidTr="00BA7D84">
        <w:trPr>
          <w:jc w:val="center"/>
          <w:ins w:id="12571" w:author="Russ Ott" w:date="2022-05-16T11:54:00Z"/>
        </w:trPr>
        <w:tc>
          <w:tcPr>
            <w:tcW w:w="1170" w:type="dxa"/>
          </w:tcPr>
          <w:p w14:paraId="2F9AE3ED" w14:textId="77777777" w:rsidR="00440477" w:rsidRDefault="00440477" w:rsidP="00BA7D84">
            <w:pPr>
              <w:pStyle w:val="TableText"/>
              <w:rPr>
                <w:ins w:id="12572" w:author="Russ Ott" w:date="2022-05-16T11:54:00Z"/>
              </w:rPr>
            </w:pPr>
            <w:ins w:id="12573" w:author="Russ Ott" w:date="2022-05-16T11:54:00Z">
              <w:r>
                <w:t>10028000</w:t>
              </w:r>
            </w:ins>
          </w:p>
        </w:tc>
        <w:tc>
          <w:tcPr>
            <w:tcW w:w="3195" w:type="dxa"/>
          </w:tcPr>
          <w:p w14:paraId="6426B53D" w14:textId="77777777" w:rsidR="00440477" w:rsidRDefault="00440477" w:rsidP="00BA7D84">
            <w:pPr>
              <w:pStyle w:val="TableText"/>
              <w:rPr>
                <w:ins w:id="12574" w:author="Russ Ott" w:date="2022-05-16T11:54:00Z"/>
              </w:rPr>
            </w:pPr>
            <w:ins w:id="12575" w:author="Russ Ott" w:date="2022-05-16T11:54:00Z">
              <w:r>
                <w:t>SNOMED CT</w:t>
              </w:r>
            </w:ins>
          </w:p>
        </w:tc>
        <w:tc>
          <w:tcPr>
            <w:tcW w:w="3195" w:type="dxa"/>
          </w:tcPr>
          <w:p w14:paraId="3C03E391" w14:textId="77777777" w:rsidR="00440477" w:rsidRDefault="00440477" w:rsidP="00BA7D84">
            <w:pPr>
              <w:pStyle w:val="TableText"/>
              <w:rPr>
                <w:ins w:id="12576" w:author="Russ Ott" w:date="2022-05-16T11:54:00Z"/>
              </w:rPr>
            </w:pPr>
            <w:ins w:id="12577" w:author="Russ Ott" w:date="2022-05-16T11:54:00Z">
              <w:r>
                <w:t>urn:oid:2.16.840.1.113883.6.96</w:t>
              </w:r>
            </w:ins>
          </w:p>
        </w:tc>
        <w:tc>
          <w:tcPr>
            <w:tcW w:w="2520" w:type="dxa"/>
          </w:tcPr>
          <w:p w14:paraId="7C3DF58F" w14:textId="77777777" w:rsidR="00440477" w:rsidRDefault="00440477" w:rsidP="00BA7D84">
            <w:pPr>
              <w:pStyle w:val="TableText"/>
              <w:rPr>
                <w:ins w:id="12578" w:author="Russ Ott" w:date="2022-05-16T11:54:00Z"/>
              </w:rPr>
            </w:pPr>
            <w:ins w:id="12579" w:author="Russ Ott" w:date="2022-05-16T11:54:00Z">
              <w:r>
                <w:t>Uncomplicated sedative, hypnotic AND/OR anxiolytic withdrawal (disorder)</w:t>
              </w:r>
            </w:ins>
          </w:p>
        </w:tc>
      </w:tr>
      <w:tr w:rsidR="00440477" w14:paraId="23D9A9B7" w14:textId="77777777" w:rsidTr="00BA7D84">
        <w:trPr>
          <w:jc w:val="center"/>
          <w:ins w:id="12580" w:author="Russ Ott" w:date="2022-05-16T11:54:00Z"/>
        </w:trPr>
        <w:tc>
          <w:tcPr>
            <w:tcW w:w="1440" w:type="dxa"/>
            <w:gridSpan w:val="4"/>
          </w:tcPr>
          <w:p w14:paraId="25F0D9A1" w14:textId="77777777" w:rsidR="00440477" w:rsidRDefault="00440477" w:rsidP="00BA7D84">
            <w:pPr>
              <w:pStyle w:val="TableText"/>
              <w:rPr>
                <w:ins w:id="12581" w:author="Russ Ott" w:date="2022-05-16T11:54:00Z"/>
              </w:rPr>
            </w:pPr>
            <w:ins w:id="12582" w:author="Russ Ott" w:date="2022-05-16T11:54:00Z">
              <w:r>
                <w:t>...</w:t>
              </w:r>
            </w:ins>
          </w:p>
        </w:tc>
      </w:tr>
    </w:tbl>
    <w:p w14:paraId="70509C1B" w14:textId="77777777" w:rsidR="00440477" w:rsidRDefault="00440477" w:rsidP="00440477">
      <w:pPr>
        <w:pStyle w:val="BodyText"/>
        <w:rPr>
          <w:ins w:id="12583" w:author="Russ Ott" w:date="2022-05-16T11:54:00Z"/>
        </w:rPr>
      </w:pPr>
    </w:p>
    <w:p w14:paraId="5F81B4B6" w14:textId="4AC8F60D" w:rsidR="00440477" w:rsidRDefault="00440477" w:rsidP="00440477">
      <w:pPr>
        <w:pStyle w:val="Caption"/>
        <w:rPr>
          <w:ins w:id="12584" w:author="Russ Ott" w:date="2022-05-16T11:54:00Z"/>
        </w:rPr>
      </w:pPr>
      <w:bookmarkStart w:id="12585" w:name="_Toc103325983"/>
      <w:ins w:id="12586" w:author="Russ Ott" w:date="2022-05-16T11:54:00Z">
        <w:r>
          <w:lastRenderedPageBreak/>
          <w:t xml:space="preserve">Table </w:t>
        </w:r>
        <w:r>
          <w:fldChar w:fldCharType="begin"/>
        </w:r>
        <w:r>
          <w:instrText>SEQ Table \* ARABIC</w:instrText>
        </w:r>
        <w:r>
          <w:fldChar w:fldCharType="separate"/>
        </w:r>
        <w:r w:rsidR="00F1669B">
          <w:t>45</w:t>
        </w:r>
        <w:r>
          <w:fldChar w:fldCharType="end"/>
        </w:r>
        <w:r>
          <w:t xml:space="preserve">: </w:t>
        </w:r>
        <w:bookmarkStart w:id="12587" w:name="Problem_Type_SNOMEDCT"/>
        <w:r>
          <w:t>Problem Type (SNOMEDCT)</w:t>
        </w:r>
        <w:bookmarkEnd w:id="12585"/>
        <w:bookmarkEnd w:id="12587"/>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3CC0A30" w14:textId="77777777" w:rsidTr="00BA7D84">
        <w:trPr>
          <w:jc w:val="center"/>
          <w:ins w:id="12588" w:author="Russ Ott" w:date="2022-05-16T11:54:00Z"/>
        </w:trPr>
        <w:tc>
          <w:tcPr>
            <w:tcW w:w="1440" w:type="dxa"/>
            <w:gridSpan w:val="4"/>
          </w:tcPr>
          <w:p w14:paraId="0DFEA288" w14:textId="77777777" w:rsidR="00440477" w:rsidRDefault="00440477" w:rsidP="00BA7D84">
            <w:pPr>
              <w:pStyle w:val="TableText"/>
              <w:rPr>
                <w:ins w:id="12589" w:author="Russ Ott" w:date="2022-05-16T11:54:00Z"/>
              </w:rPr>
            </w:pPr>
            <w:ins w:id="12590" w:author="Russ Ott" w:date="2022-05-16T11:54:00Z">
              <w:r>
                <w:t>Value Set: Problem Type (SNOMEDCT) urn:oid:2.16.840.1.113883.3.88.12.3221.7.2</w:t>
              </w:r>
            </w:ins>
          </w:p>
          <w:p w14:paraId="7CADEAE8" w14:textId="77777777" w:rsidR="00440477" w:rsidRDefault="00440477" w:rsidP="00BA7D84">
            <w:pPr>
              <w:pStyle w:val="TableText"/>
              <w:rPr>
                <w:ins w:id="12591" w:author="Russ Ott" w:date="2022-05-16T11:54:00Z"/>
              </w:rPr>
            </w:pPr>
            <w:ins w:id="12592" w:author="Russ Ott" w:date="2022-05-16T11:54:00Z">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ins>
          </w:p>
          <w:p w14:paraId="3719CCA1" w14:textId="1A943415" w:rsidR="00440477" w:rsidRDefault="00440477" w:rsidP="00BA7D84">
            <w:pPr>
              <w:pStyle w:val="TableText"/>
              <w:rPr>
                <w:ins w:id="12593" w:author="Russ Ott" w:date="2022-05-16T11:54:00Z"/>
              </w:rPr>
            </w:pPr>
            <w:ins w:id="12594" w:author="Russ Ott" w:date="2022-05-16T11:54:00Z">
              <w:r>
                <w:t xml:space="preserve">Value Set Source: </w:t>
              </w:r>
              <w:r w:rsidR="001C172D">
                <w:fldChar w:fldCharType="begin"/>
              </w:r>
              <w:r w:rsidR="001C172D">
                <w:instrText xml:space="preserve"> HYPERLINK "https://vsac.nlm.nih.gov/valueset/2.16.840.1.113883.3.88.12.3221.7.2/expansion" </w:instrText>
              </w:r>
              <w:r w:rsidR="001C172D">
                <w:fldChar w:fldCharType="separate"/>
              </w:r>
              <w:r>
                <w:rPr>
                  <w:rStyle w:val="HyperlinkCourierBold"/>
                </w:rPr>
                <w:t>https://vsac.nlm.nih.gov/valueset/2.16.840.1.113883.3.88.12.3221.7.2/expansion</w:t>
              </w:r>
              <w:r w:rsidR="001C172D">
                <w:rPr>
                  <w:rStyle w:val="HyperlinkCourierBold"/>
                </w:rPr>
                <w:fldChar w:fldCharType="end"/>
              </w:r>
            </w:ins>
          </w:p>
        </w:tc>
      </w:tr>
      <w:tr w:rsidR="00440477" w14:paraId="105D43B1" w14:textId="77777777" w:rsidTr="00BA7D84">
        <w:trPr>
          <w:cantSplit/>
          <w:tblHeader/>
          <w:jc w:val="center"/>
          <w:ins w:id="12595" w:author="Russ Ott" w:date="2022-05-16T11:54:00Z"/>
        </w:trPr>
        <w:tc>
          <w:tcPr>
            <w:tcW w:w="1560" w:type="dxa"/>
            <w:shd w:val="clear" w:color="auto" w:fill="E6E6E6"/>
          </w:tcPr>
          <w:p w14:paraId="75AFBB23" w14:textId="77777777" w:rsidR="00440477" w:rsidRDefault="00440477" w:rsidP="00BA7D84">
            <w:pPr>
              <w:pStyle w:val="TableHead"/>
              <w:rPr>
                <w:ins w:id="12596" w:author="Russ Ott" w:date="2022-05-16T11:54:00Z"/>
              </w:rPr>
            </w:pPr>
            <w:ins w:id="12597" w:author="Russ Ott" w:date="2022-05-16T11:54:00Z">
              <w:r>
                <w:t>Code</w:t>
              </w:r>
            </w:ins>
          </w:p>
        </w:tc>
        <w:tc>
          <w:tcPr>
            <w:tcW w:w="3000" w:type="dxa"/>
            <w:shd w:val="clear" w:color="auto" w:fill="E6E6E6"/>
          </w:tcPr>
          <w:p w14:paraId="71AB1689" w14:textId="77777777" w:rsidR="00440477" w:rsidRDefault="00440477" w:rsidP="00BA7D84">
            <w:pPr>
              <w:pStyle w:val="TableHead"/>
              <w:rPr>
                <w:ins w:id="12598" w:author="Russ Ott" w:date="2022-05-16T11:54:00Z"/>
              </w:rPr>
            </w:pPr>
            <w:ins w:id="12599" w:author="Russ Ott" w:date="2022-05-16T11:54:00Z">
              <w:r>
                <w:t>Code System</w:t>
              </w:r>
            </w:ins>
          </w:p>
        </w:tc>
        <w:tc>
          <w:tcPr>
            <w:tcW w:w="3000" w:type="dxa"/>
            <w:shd w:val="clear" w:color="auto" w:fill="E6E6E6"/>
          </w:tcPr>
          <w:p w14:paraId="4B8C8A78" w14:textId="77777777" w:rsidR="00440477" w:rsidRDefault="00440477" w:rsidP="00BA7D84">
            <w:pPr>
              <w:pStyle w:val="TableHead"/>
              <w:rPr>
                <w:ins w:id="12600" w:author="Russ Ott" w:date="2022-05-16T11:54:00Z"/>
              </w:rPr>
            </w:pPr>
            <w:ins w:id="12601" w:author="Russ Ott" w:date="2022-05-16T11:54:00Z">
              <w:r>
                <w:t>Code System OID</w:t>
              </w:r>
            </w:ins>
          </w:p>
        </w:tc>
        <w:tc>
          <w:tcPr>
            <w:tcW w:w="2520" w:type="dxa"/>
            <w:shd w:val="clear" w:color="auto" w:fill="E6E6E6"/>
          </w:tcPr>
          <w:p w14:paraId="69A8EB71" w14:textId="77777777" w:rsidR="00440477" w:rsidRDefault="00440477" w:rsidP="00BA7D84">
            <w:pPr>
              <w:pStyle w:val="TableHead"/>
              <w:rPr>
                <w:ins w:id="12602" w:author="Russ Ott" w:date="2022-05-16T11:54:00Z"/>
              </w:rPr>
            </w:pPr>
            <w:ins w:id="12603" w:author="Russ Ott" w:date="2022-05-16T11:54:00Z">
              <w:r>
                <w:t>Print Name</w:t>
              </w:r>
            </w:ins>
          </w:p>
        </w:tc>
      </w:tr>
      <w:tr w:rsidR="00440477" w14:paraId="5A13293E" w14:textId="77777777" w:rsidTr="00BA7D84">
        <w:trPr>
          <w:jc w:val="center"/>
          <w:ins w:id="12604" w:author="Russ Ott" w:date="2022-05-16T11:54:00Z"/>
        </w:trPr>
        <w:tc>
          <w:tcPr>
            <w:tcW w:w="1170" w:type="dxa"/>
          </w:tcPr>
          <w:p w14:paraId="64FA9785" w14:textId="77777777" w:rsidR="00440477" w:rsidRDefault="00440477" w:rsidP="00BA7D84">
            <w:pPr>
              <w:pStyle w:val="TableText"/>
              <w:rPr>
                <w:ins w:id="12605" w:author="Russ Ott" w:date="2022-05-16T11:54:00Z"/>
              </w:rPr>
            </w:pPr>
            <w:ins w:id="12606" w:author="Russ Ott" w:date="2022-05-16T11:54:00Z">
              <w:r>
                <w:t>248536006</w:t>
              </w:r>
            </w:ins>
          </w:p>
        </w:tc>
        <w:tc>
          <w:tcPr>
            <w:tcW w:w="3195" w:type="dxa"/>
          </w:tcPr>
          <w:p w14:paraId="7C93A852" w14:textId="77777777" w:rsidR="00440477" w:rsidRDefault="00440477" w:rsidP="00BA7D84">
            <w:pPr>
              <w:pStyle w:val="TableText"/>
              <w:rPr>
                <w:ins w:id="12607" w:author="Russ Ott" w:date="2022-05-16T11:54:00Z"/>
              </w:rPr>
            </w:pPr>
            <w:ins w:id="12608" w:author="Russ Ott" w:date="2022-05-16T11:54:00Z">
              <w:r>
                <w:t>SNOMED CT</w:t>
              </w:r>
            </w:ins>
          </w:p>
        </w:tc>
        <w:tc>
          <w:tcPr>
            <w:tcW w:w="3195" w:type="dxa"/>
          </w:tcPr>
          <w:p w14:paraId="47AD5E48" w14:textId="77777777" w:rsidR="00440477" w:rsidRDefault="00440477" w:rsidP="00BA7D84">
            <w:pPr>
              <w:pStyle w:val="TableText"/>
              <w:rPr>
                <w:ins w:id="12609" w:author="Russ Ott" w:date="2022-05-16T11:54:00Z"/>
              </w:rPr>
            </w:pPr>
            <w:ins w:id="12610" w:author="Russ Ott" w:date="2022-05-16T11:54:00Z">
              <w:r>
                <w:t>urn:oid:2.16.840.1.113883.6.96</w:t>
              </w:r>
            </w:ins>
          </w:p>
        </w:tc>
        <w:tc>
          <w:tcPr>
            <w:tcW w:w="2520" w:type="dxa"/>
          </w:tcPr>
          <w:p w14:paraId="6106B9CF" w14:textId="77777777" w:rsidR="00440477" w:rsidRDefault="00440477" w:rsidP="00BA7D84">
            <w:pPr>
              <w:pStyle w:val="TableText"/>
              <w:rPr>
                <w:ins w:id="12611" w:author="Russ Ott" w:date="2022-05-16T11:54:00Z"/>
              </w:rPr>
            </w:pPr>
            <w:ins w:id="12612" w:author="Russ Ott" w:date="2022-05-16T11:54:00Z">
              <w:r>
                <w:t>Finding of functional performance and activity (finding)</w:t>
              </w:r>
            </w:ins>
          </w:p>
        </w:tc>
      </w:tr>
      <w:tr w:rsidR="00440477" w14:paraId="7594D0C8" w14:textId="77777777" w:rsidTr="00BA7D84">
        <w:trPr>
          <w:jc w:val="center"/>
          <w:ins w:id="12613" w:author="Russ Ott" w:date="2022-05-16T11:54:00Z"/>
        </w:trPr>
        <w:tc>
          <w:tcPr>
            <w:tcW w:w="1170" w:type="dxa"/>
          </w:tcPr>
          <w:p w14:paraId="2C2210B5" w14:textId="77777777" w:rsidR="00440477" w:rsidRDefault="00440477" w:rsidP="00BA7D84">
            <w:pPr>
              <w:pStyle w:val="TableText"/>
              <w:rPr>
                <w:ins w:id="12614" w:author="Russ Ott" w:date="2022-05-16T11:54:00Z"/>
              </w:rPr>
            </w:pPr>
            <w:ins w:id="12615" w:author="Russ Ott" w:date="2022-05-16T11:54:00Z">
              <w:r>
                <w:t>282291009</w:t>
              </w:r>
            </w:ins>
          </w:p>
        </w:tc>
        <w:tc>
          <w:tcPr>
            <w:tcW w:w="3195" w:type="dxa"/>
          </w:tcPr>
          <w:p w14:paraId="31E7B9C9" w14:textId="77777777" w:rsidR="00440477" w:rsidRDefault="00440477" w:rsidP="00BA7D84">
            <w:pPr>
              <w:pStyle w:val="TableText"/>
              <w:rPr>
                <w:ins w:id="12616" w:author="Russ Ott" w:date="2022-05-16T11:54:00Z"/>
              </w:rPr>
            </w:pPr>
            <w:ins w:id="12617" w:author="Russ Ott" w:date="2022-05-16T11:54:00Z">
              <w:r>
                <w:t>SNOMED CT</w:t>
              </w:r>
            </w:ins>
          </w:p>
        </w:tc>
        <w:tc>
          <w:tcPr>
            <w:tcW w:w="3195" w:type="dxa"/>
          </w:tcPr>
          <w:p w14:paraId="21CF192E" w14:textId="77777777" w:rsidR="00440477" w:rsidRDefault="00440477" w:rsidP="00BA7D84">
            <w:pPr>
              <w:pStyle w:val="TableText"/>
              <w:rPr>
                <w:ins w:id="12618" w:author="Russ Ott" w:date="2022-05-16T11:54:00Z"/>
              </w:rPr>
            </w:pPr>
            <w:ins w:id="12619" w:author="Russ Ott" w:date="2022-05-16T11:54:00Z">
              <w:r>
                <w:t>urn:oid:2.16.840.1.113883.6.96</w:t>
              </w:r>
            </w:ins>
          </w:p>
        </w:tc>
        <w:tc>
          <w:tcPr>
            <w:tcW w:w="2520" w:type="dxa"/>
          </w:tcPr>
          <w:p w14:paraId="2105C64A" w14:textId="77777777" w:rsidR="00440477" w:rsidRDefault="00440477" w:rsidP="00BA7D84">
            <w:pPr>
              <w:pStyle w:val="TableText"/>
              <w:rPr>
                <w:ins w:id="12620" w:author="Russ Ott" w:date="2022-05-16T11:54:00Z"/>
              </w:rPr>
            </w:pPr>
            <w:ins w:id="12621" w:author="Russ Ott" w:date="2022-05-16T11:54:00Z">
              <w:r>
                <w:t>Diagnosis interpretation (observable entity)</w:t>
              </w:r>
            </w:ins>
          </w:p>
        </w:tc>
      </w:tr>
      <w:tr w:rsidR="00440477" w14:paraId="4C2F65AD" w14:textId="77777777" w:rsidTr="00BA7D84">
        <w:trPr>
          <w:jc w:val="center"/>
          <w:ins w:id="12622" w:author="Russ Ott" w:date="2022-05-16T11:54:00Z"/>
        </w:trPr>
        <w:tc>
          <w:tcPr>
            <w:tcW w:w="1170" w:type="dxa"/>
          </w:tcPr>
          <w:p w14:paraId="691A88EE" w14:textId="77777777" w:rsidR="00440477" w:rsidRDefault="00440477" w:rsidP="00BA7D84">
            <w:pPr>
              <w:pStyle w:val="TableText"/>
              <w:rPr>
                <w:ins w:id="12623" w:author="Russ Ott" w:date="2022-05-16T11:54:00Z"/>
              </w:rPr>
            </w:pPr>
            <w:ins w:id="12624" w:author="Russ Ott" w:date="2022-05-16T11:54:00Z">
              <w:r>
                <w:t>373930000</w:t>
              </w:r>
            </w:ins>
          </w:p>
        </w:tc>
        <w:tc>
          <w:tcPr>
            <w:tcW w:w="3195" w:type="dxa"/>
          </w:tcPr>
          <w:p w14:paraId="3A041177" w14:textId="77777777" w:rsidR="00440477" w:rsidRDefault="00440477" w:rsidP="00BA7D84">
            <w:pPr>
              <w:pStyle w:val="TableText"/>
              <w:rPr>
                <w:ins w:id="12625" w:author="Russ Ott" w:date="2022-05-16T11:54:00Z"/>
              </w:rPr>
            </w:pPr>
            <w:ins w:id="12626" w:author="Russ Ott" w:date="2022-05-16T11:54:00Z">
              <w:r>
                <w:t>SNOMED CT</w:t>
              </w:r>
            </w:ins>
          </w:p>
        </w:tc>
        <w:tc>
          <w:tcPr>
            <w:tcW w:w="3195" w:type="dxa"/>
          </w:tcPr>
          <w:p w14:paraId="491ED780" w14:textId="77777777" w:rsidR="00440477" w:rsidRDefault="00440477" w:rsidP="00BA7D84">
            <w:pPr>
              <w:pStyle w:val="TableText"/>
              <w:rPr>
                <w:ins w:id="12627" w:author="Russ Ott" w:date="2022-05-16T11:54:00Z"/>
              </w:rPr>
            </w:pPr>
            <w:ins w:id="12628" w:author="Russ Ott" w:date="2022-05-16T11:54:00Z">
              <w:r>
                <w:t>urn:oid:2.16.840.1.113883.6.96</w:t>
              </w:r>
            </w:ins>
          </w:p>
        </w:tc>
        <w:tc>
          <w:tcPr>
            <w:tcW w:w="2520" w:type="dxa"/>
          </w:tcPr>
          <w:p w14:paraId="3F3E181A" w14:textId="77777777" w:rsidR="00440477" w:rsidRDefault="00440477" w:rsidP="00BA7D84">
            <w:pPr>
              <w:pStyle w:val="TableText"/>
              <w:rPr>
                <w:ins w:id="12629" w:author="Russ Ott" w:date="2022-05-16T11:54:00Z"/>
              </w:rPr>
            </w:pPr>
            <w:ins w:id="12630" w:author="Russ Ott" w:date="2022-05-16T11:54:00Z">
              <w:r>
                <w:t>Cognitive function finding (finding)</w:t>
              </w:r>
            </w:ins>
          </w:p>
        </w:tc>
      </w:tr>
      <w:tr w:rsidR="00440477" w14:paraId="67A59492" w14:textId="77777777" w:rsidTr="00BA7D84">
        <w:trPr>
          <w:jc w:val="center"/>
          <w:ins w:id="12631" w:author="Russ Ott" w:date="2022-05-16T11:54:00Z"/>
        </w:trPr>
        <w:tc>
          <w:tcPr>
            <w:tcW w:w="1170" w:type="dxa"/>
          </w:tcPr>
          <w:p w14:paraId="515C7B95" w14:textId="77777777" w:rsidR="00440477" w:rsidRDefault="00440477" w:rsidP="00BA7D84">
            <w:pPr>
              <w:pStyle w:val="TableText"/>
              <w:rPr>
                <w:ins w:id="12632" w:author="Russ Ott" w:date="2022-05-16T11:54:00Z"/>
              </w:rPr>
            </w:pPr>
            <w:ins w:id="12633" w:author="Russ Ott" w:date="2022-05-16T11:54:00Z">
              <w:r>
                <w:t>404684003</w:t>
              </w:r>
            </w:ins>
          </w:p>
        </w:tc>
        <w:tc>
          <w:tcPr>
            <w:tcW w:w="3195" w:type="dxa"/>
          </w:tcPr>
          <w:p w14:paraId="63FDE5E2" w14:textId="77777777" w:rsidR="00440477" w:rsidRDefault="00440477" w:rsidP="00BA7D84">
            <w:pPr>
              <w:pStyle w:val="TableText"/>
              <w:rPr>
                <w:ins w:id="12634" w:author="Russ Ott" w:date="2022-05-16T11:54:00Z"/>
              </w:rPr>
            </w:pPr>
            <w:ins w:id="12635" w:author="Russ Ott" w:date="2022-05-16T11:54:00Z">
              <w:r>
                <w:t>SNOMED CT</w:t>
              </w:r>
            </w:ins>
          </w:p>
        </w:tc>
        <w:tc>
          <w:tcPr>
            <w:tcW w:w="3195" w:type="dxa"/>
          </w:tcPr>
          <w:p w14:paraId="1E68F861" w14:textId="77777777" w:rsidR="00440477" w:rsidRDefault="00440477" w:rsidP="00BA7D84">
            <w:pPr>
              <w:pStyle w:val="TableText"/>
              <w:rPr>
                <w:ins w:id="12636" w:author="Russ Ott" w:date="2022-05-16T11:54:00Z"/>
              </w:rPr>
            </w:pPr>
            <w:ins w:id="12637" w:author="Russ Ott" w:date="2022-05-16T11:54:00Z">
              <w:r>
                <w:t>urn:oid:2.16.840.1.113883.6.96</w:t>
              </w:r>
            </w:ins>
          </w:p>
        </w:tc>
        <w:tc>
          <w:tcPr>
            <w:tcW w:w="2520" w:type="dxa"/>
          </w:tcPr>
          <w:p w14:paraId="3C0D5C95" w14:textId="77777777" w:rsidR="00440477" w:rsidRDefault="00440477" w:rsidP="00BA7D84">
            <w:pPr>
              <w:pStyle w:val="TableText"/>
              <w:rPr>
                <w:ins w:id="12638" w:author="Russ Ott" w:date="2022-05-16T11:54:00Z"/>
              </w:rPr>
            </w:pPr>
            <w:ins w:id="12639" w:author="Russ Ott" w:date="2022-05-16T11:54:00Z">
              <w:r>
                <w:t>Clinical finding (finding)</w:t>
              </w:r>
            </w:ins>
          </w:p>
        </w:tc>
      </w:tr>
      <w:tr w:rsidR="00440477" w14:paraId="308ACE56" w14:textId="77777777" w:rsidTr="00BA7D84">
        <w:trPr>
          <w:jc w:val="center"/>
          <w:ins w:id="12640" w:author="Russ Ott" w:date="2022-05-16T11:54:00Z"/>
        </w:trPr>
        <w:tc>
          <w:tcPr>
            <w:tcW w:w="1170" w:type="dxa"/>
          </w:tcPr>
          <w:p w14:paraId="56419A13" w14:textId="77777777" w:rsidR="00440477" w:rsidRDefault="00440477" w:rsidP="00BA7D84">
            <w:pPr>
              <w:pStyle w:val="TableText"/>
              <w:rPr>
                <w:ins w:id="12641" w:author="Russ Ott" w:date="2022-05-16T11:54:00Z"/>
              </w:rPr>
            </w:pPr>
            <w:ins w:id="12642" w:author="Russ Ott" w:date="2022-05-16T11:54:00Z">
              <w:r>
                <w:t>409586006</w:t>
              </w:r>
            </w:ins>
          </w:p>
        </w:tc>
        <w:tc>
          <w:tcPr>
            <w:tcW w:w="3195" w:type="dxa"/>
          </w:tcPr>
          <w:p w14:paraId="2DC0C077" w14:textId="77777777" w:rsidR="00440477" w:rsidRDefault="00440477" w:rsidP="00BA7D84">
            <w:pPr>
              <w:pStyle w:val="TableText"/>
              <w:rPr>
                <w:ins w:id="12643" w:author="Russ Ott" w:date="2022-05-16T11:54:00Z"/>
              </w:rPr>
            </w:pPr>
            <w:ins w:id="12644" w:author="Russ Ott" w:date="2022-05-16T11:54:00Z">
              <w:r>
                <w:t>SNOMED CT</w:t>
              </w:r>
            </w:ins>
          </w:p>
        </w:tc>
        <w:tc>
          <w:tcPr>
            <w:tcW w:w="3195" w:type="dxa"/>
          </w:tcPr>
          <w:p w14:paraId="56A46ED8" w14:textId="77777777" w:rsidR="00440477" w:rsidRDefault="00440477" w:rsidP="00BA7D84">
            <w:pPr>
              <w:pStyle w:val="TableText"/>
              <w:rPr>
                <w:ins w:id="12645" w:author="Russ Ott" w:date="2022-05-16T11:54:00Z"/>
              </w:rPr>
            </w:pPr>
            <w:ins w:id="12646" w:author="Russ Ott" w:date="2022-05-16T11:54:00Z">
              <w:r>
                <w:t>urn:oid:2.16.840.1.113883.6.96</w:t>
              </w:r>
            </w:ins>
          </w:p>
        </w:tc>
        <w:tc>
          <w:tcPr>
            <w:tcW w:w="2520" w:type="dxa"/>
          </w:tcPr>
          <w:p w14:paraId="7D3D3798" w14:textId="77777777" w:rsidR="00440477" w:rsidRDefault="00440477" w:rsidP="00BA7D84">
            <w:pPr>
              <w:pStyle w:val="TableText"/>
              <w:rPr>
                <w:ins w:id="12647" w:author="Russ Ott" w:date="2022-05-16T11:54:00Z"/>
              </w:rPr>
            </w:pPr>
            <w:ins w:id="12648" w:author="Russ Ott" w:date="2022-05-16T11:54:00Z">
              <w:r>
                <w:t>Complaint (finding)</w:t>
              </w:r>
            </w:ins>
          </w:p>
        </w:tc>
      </w:tr>
      <w:tr w:rsidR="00440477" w14:paraId="4AC67FDA" w14:textId="77777777" w:rsidTr="00BA7D84">
        <w:trPr>
          <w:jc w:val="center"/>
          <w:ins w:id="12649" w:author="Russ Ott" w:date="2022-05-16T11:54:00Z"/>
        </w:trPr>
        <w:tc>
          <w:tcPr>
            <w:tcW w:w="1170" w:type="dxa"/>
          </w:tcPr>
          <w:p w14:paraId="581A867E" w14:textId="77777777" w:rsidR="00440477" w:rsidRDefault="00440477" w:rsidP="00BA7D84">
            <w:pPr>
              <w:pStyle w:val="TableText"/>
              <w:rPr>
                <w:ins w:id="12650" w:author="Russ Ott" w:date="2022-05-16T11:54:00Z"/>
              </w:rPr>
            </w:pPr>
            <w:ins w:id="12651" w:author="Russ Ott" w:date="2022-05-16T11:54:00Z">
              <w:r>
                <w:t>418799008</w:t>
              </w:r>
            </w:ins>
          </w:p>
        </w:tc>
        <w:tc>
          <w:tcPr>
            <w:tcW w:w="3195" w:type="dxa"/>
          </w:tcPr>
          <w:p w14:paraId="0CA67408" w14:textId="77777777" w:rsidR="00440477" w:rsidRDefault="00440477" w:rsidP="00BA7D84">
            <w:pPr>
              <w:pStyle w:val="TableText"/>
              <w:rPr>
                <w:ins w:id="12652" w:author="Russ Ott" w:date="2022-05-16T11:54:00Z"/>
              </w:rPr>
            </w:pPr>
            <w:ins w:id="12653" w:author="Russ Ott" w:date="2022-05-16T11:54:00Z">
              <w:r>
                <w:t>SNOMED CT</w:t>
              </w:r>
            </w:ins>
          </w:p>
        </w:tc>
        <w:tc>
          <w:tcPr>
            <w:tcW w:w="3195" w:type="dxa"/>
          </w:tcPr>
          <w:p w14:paraId="68BE0BBB" w14:textId="77777777" w:rsidR="00440477" w:rsidRDefault="00440477" w:rsidP="00BA7D84">
            <w:pPr>
              <w:pStyle w:val="TableText"/>
              <w:rPr>
                <w:ins w:id="12654" w:author="Russ Ott" w:date="2022-05-16T11:54:00Z"/>
              </w:rPr>
            </w:pPr>
            <w:ins w:id="12655" w:author="Russ Ott" w:date="2022-05-16T11:54:00Z">
              <w:r>
                <w:t>urn:oid:2.16.840.1.113883.6.96</w:t>
              </w:r>
            </w:ins>
          </w:p>
        </w:tc>
        <w:tc>
          <w:tcPr>
            <w:tcW w:w="2520" w:type="dxa"/>
          </w:tcPr>
          <w:p w14:paraId="5DD4E0F2" w14:textId="77777777" w:rsidR="00440477" w:rsidRDefault="00440477" w:rsidP="00BA7D84">
            <w:pPr>
              <w:pStyle w:val="TableText"/>
              <w:rPr>
                <w:ins w:id="12656" w:author="Russ Ott" w:date="2022-05-16T11:54:00Z"/>
              </w:rPr>
            </w:pPr>
            <w:ins w:id="12657" w:author="Russ Ott" w:date="2022-05-16T11:54:00Z">
              <w:r>
                <w:t>Finding reported by subject or history provider (finding)</w:t>
              </w:r>
            </w:ins>
          </w:p>
        </w:tc>
      </w:tr>
      <w:tr w:rsidR="00440477" w14:paraId="40D56E23" w14:textId="77777777" w:rsidTr="00BA7D84">
        <w:trPr>
          <w:jc w:val="center"/>
          <w:ins w:id="12658" w:author="Russ Ott" w:date="2022-05-16T11:54:00Z"/>
        </w:trPr>
        <w:tc>
          <w:tcPr>
            <w:tcW w:w="1170" w:type="dxa"/>
          </w:tcPr>
          <w:p w14:paraId="3C23A32A" w14:textId="77777777" w:rsidR="00440477" w:rsidRDefault="00440477" w:rsidP="00BA7D84">
            <w:pPr>
              <w:pStyle w:val="TableText"/>
              <w:rPr>
                <w:ins w:id="12659" w:author="Russ Ott" w:date="2022-05-16T11:54:00Z"/>
              </w:rPr>
            </w:pPr>
            <w:ins w:id="12660" w:author="Russ Ott" w:date="2022-05-16T11:54:00Z">
              <w:r>
                <w:t>55607006</w:t>
              </w:r>
            </w:ins>
          </w:p>
        </w:tc>
        <w:tc>
          <w:tcPr>
            <w:tcW w:w="3195" w:type="dxa"/>
          </w:tcPr>
          <w:p w14:paraId="3E375B59" w14:textId="77777777" w:rsidR="00440477" w:rsidRDefault="00440477" w:rsidP="00BA7D84">
            <w:pPr>
              <w:pStyle w:val="TableText"/>
              <w:rPr>
                <w:ins w:id="12661" w:author="Russ Ott" w:date="2022-05-16T11:54:00Z"/>
              </w:rPr>
            </w:pPr>
            <w:ins w:id="12662" w:author="Russ Ott" w:date="2022-05-16T11:54:00Z">
              <w:r>
                <w:t>SNOMED CT</w:t>
              </w:r>
            </w:ins>
          </w:p>
        </w:tc>
        <w:tc>
          <w:tcPr>
            <w:tcW w:w="3195" w:type="dxa"/>
          </w:tcPr>
          <w:p w14:paraId="6CB83E0B" w14:textId="77777777" w:rsidR="00440477" w:rsidRDefault="00440477" w:rsidP="00BA7D84">
            <w:pPr>
              <w:pStyle w:val="TableText"/>
              <w:rPr>
                <w:ins w:id="12663" w:author="Russ Ott" w:date="2022-05-16T11:54:00Z"/>
              </w:rPr>
            </w:pPr>
            <w:ins w:id="12664" w:author="Russ Ott" w:date="2022-05-16T11:54:00Z">
              <w:r>
                <w:t>urn:oid:2.16.840.1.113883.6.96</w:t>
              </w:r>
            </w:ins>
          </w:p>
        </w:tc>
        <w:tc>
          <w:tcPr>
            <w:tcW w:w="2520" w:type="dxa"/>
          </w:tcPr>
          <w:p w14:paraId="73312E98" w14:textId="77777777" w:rsidR="00440477" w:rsidRDefault="00440477" w:rsidP="00BA7D84">
            <w:pPr>
              <w:pStyle w:val="TableText"/>
              <w:rPr>
                <w:ins w:id="12665" w:author="Russ Ott" w:date="2022-05-16T11:54:00Z"/>
              </w:rPr>
            </w:pPr>
            <w:ins w:id="12666" w:author="Russ Ott" w:date="2022-05-16T11:54:00Z">
              <w:r>
                <w:t>Problem (finding)</w:t>
              </w:r>
            </w:ins>
          </w:p>
        </w:tc>
      </w:tr>
      <w:tr w:rsidR="00440477" w14:paraId="2BA7E872" w14:textId="77777777" w:rsidTr="00BA7D84">
        <w:trPr>
          <w:jc w:val="center"/>
          <w:ins w:id="12667" w:author="Russ Ott" w:date="2022-05-16T11:54:00Z"/>
        </w:trPr>
        <w:tc>
          <w:tcPr>
            <w:tcW w:w="1170" w:type="dxa"/>
          </w:tcPr>
          <w:p w14:paraId="56EF045D" w14:textId="77777777" w:rsidR="00440477" w:rsidRDefault="00440477" w:rsidP="00BA7D84">
            <w:pPr>
              <w:pStyle w:val="TableText"/>
              <w:rPr>
                <w:ins w:id="12668" w:author="Russ Ott" w:date="2022-05-16T11:54:00Z"/>
              </w:rPr>
            </w:pPr>
            <w:ins w:id="12669" w:author="Russ Ott" w:date="2022-05-16T11:54:00Z">
              <w:r>
                <w:t>64572001</w:t>
              </w:r>
            </w:ins>
          </w:p>
        </w:tc>
        <w:tc>
          <w:tcPr>
            <w:tcW w:w="3195" w:type="dxa"/>
          </w:tcPr>
          <w:p w14:paraId="2A8740D9" w14:textId="77777777" w:rsidR="00440477" w:rsidRDefault="00440477" w:rsidP="00BA7D84">
            <w:pPr>
              <w:pStyle w:val="TableText"/>
              <w:rPr>
                <w:ins w:id="12670" w:author="Russ Ott" w:date="2022-05-16T11:54:00Z"/>
              </w:rPr>
            </w:pPr>
            <w:ins w:id="12671" w:author="Russ Ott" w:date="2022-05-16T11:54:00Z">
              <w:r>
                <w:t>SNOMED CT</w:t>
              </w:r>
            </w:ins>
          </w:p>
        </w:tc>
        <w:tc>
          <w:tcPr>
            <w:tcW w:w="3195" w:type="dxa"/>
          </w:tcPr>
          <w:p w14:paraId="21CF8F3D" w14:textId="77777777" w:rsidR="00440477" w:rsidRDefault="00440477" w:rsidP="00BA7D84">
            <w:pPr>
              <w:pStyle w:val="TableText"/>
              <w:rPr>
                <w:ins w:id="12672" w:author="Russ Ott" w:date="2022-05-16T11:54:00Z"/>
              </w:rPr>
            </w:pPr>
            <w:ins w:id="12673" w:author="Russ Ott" w:date="2022-05-16T11:54:00Z">
              <w:r>
                <w:t>urn:oid:2.16.840.1.113883.6.96</w:t>
              </w:r>
            </w:ins>
          </w:p>
        </w:tc>
        <w:tc>
          <w:tcPr>
            <w:tcW w:w="2520" w:type="dxa"/>
          </w:tcPr>
          <w:p w14:paraId="32B6D8CC" w14:textId="77777777" w:rsidR="00440477" w:rsidRDefault="00440477" w:rsidP="00BA7D84">
            <w:pPr>
              <w:pStyle w:val="TableText"/>
              <w:rPr>
                <w:ins w:id="12674" w:author="Russ Ott" w:date="2022-05-16T11:54:00Z"/>
              </w:rPr>
            </w:pPr>
            <w:ins w:id="12675" w:author="Russ Ott" w:date="2022-05-16T11:54:00Z">
              <w:r>
                <w:t>Disease (disorder)</w:t>
              </w:r>
            </w:ins>
          </w:p>
        </w:tc>
      </w:tr>
    </w:tbl>
    <w:p w14:paraId="638D2B30" w14:textId="77777777" w:rsidR="00440477" w:rsidRDefault="00440477" w:rsidP="00440477">
      <w:pPr>
        <w:pStyle w:val="BodyText"/>
        <w:rPr>
          <w:ins w:id="12676" w:author="Russ Ott" w:date="2022-05-16T11:54:00Z"/>
        </w:rPr>
      </w:pPr>
    </w:p>
    <w:p w14:paraId="39BEBF1B" w14:textId="5435D61F" w:rsidR="00440477" w:rsidRDefault="00440477" w:rsidP="00440477">
      <w:pPr>
        <w:pStyle w:val="Caption"/>
        <w:rPr>
          <w:ins w:id="12677" w:author="Russ Ott" w:date="2022-05-16T11:54:00Z"/>
        </w:rPr>
      </w:pPr>
      <w:bookmarkStart w:id="12678" w:name="_Toc103325984"/>
      <w:ins w:id="12679" w:author="Russ Ott" w:date="2022-05-16T11:54:00Z">
        <w:r>
          <w:lastRenderedPageBreak/>
          <w:t xml:space="preserve">Table </w:t>
        </w:r>
        <w:r>
          <w:fldChar w:fldCharType="begin"/>
        </w:r>
        <w:r>
          <w:instrText>SEQ Table \* ARABIC</w:instrText>
        </w:r>
        <w:r>
          <w:fldChar w:fldCharType="separate"/>
        </w:r>
        <w:r w:rsidR="00F1669B">
          <w:t>46</w:t>
        </w:r>
        <w:r>
          <w:fldChar w:fldCharType="end"/>
        </w:r>
        <w:r>
          <w:t xml:space="preserve">: </w:t>
        </w:r>
        <w:bookmarkStart w:id="12680" w:name="Problem_Type_LOINC"/>
        <w:r>
          <w:t>Problem Type (LOINC)</w:t>
        </w:r>
        <w:bookmarkEnd w:id="12678"/>
        <w:bookmarkEnd w:id="12680"/>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4289C43E" w14:textId="77777777" w:rsidTr="00BA7D84">
        <w:trPr>
          <w:jc w:val="center"/>
          <w:ins w:id="12681" w:author="Russ Ott" w:date="2022-05-16T11:54:00Z"/>
        </w:trPr>
        <w:tc>
          <w:tcPr>
            <w:tcW w:w="1440" w:type="dxa"/>
            <w:gridSpan w:val="4"/>
          </w:tcPr>
          <w:p w14:paraId="65B65383" w14:textId="77777777" w:rsidR="00440477" w:rsidRDefault="00440477" w:rsidP="00BA7D84">
            <w:pPr>
              <w:pStyle w:val="TableText"/>
              <w:rPr>
                <w:ins w:id="12682" w:author="Russ Ott" w:date="2022-05-16T11:54:00Z"/>
              </w:rPr>
            </w:pPr>
            <w:ins w:id="12683" w:author="Russ Ott" w:date="2022-05-16T11:54:00Z">
              <w:r>
                <w:t>Value Set: Problem Type (LOINC) urn:hl7ii:2.16.840.1.113883.3.88.12.3221.7.2:2014-09-02</w:t>
              </w:r>
            </w:ins>
          </w:p>
          <w:p w14:paraId="1EAEA73A" w14:textId="77777777" w:rsidR="00440477" w:rsidRDefault="00440477" w:rsidP="00BA7D84">
            <w:pPr>
              <w:pStyle w:val="TableText"/>
              <w:rPr>
                <w:ins w:id="12684" w:author="Russ Ott" w:date="2022-05-16T11:54:00Z"/>
              </w:rPr>
            </w:pPr>
            <w:ins w:id="12685" w:author="Russ Ott" w:date="2022-05-16T11:54:00Z">
              <w:r>
                <w:t>This value set indicates the level of medical judgment used to determine the existence of a problem using selected concepts from LOINC.</w:t>
              </w:r>
            </w:ins>
          </w:p>
          <w:p w14:paraId="2D521F5B" w14:textId="30644D70" w:rsidR="00440477" w:rsidRDefault="00440477" w:rsidP="00BA7D84">
            <w:pPr>
              <w:pStyle w:val="TableText"/>
              <w:rPr>
                <w:ins w:id="12686" w:author="Russ Ott" w:date="2022-05-16T11:54:00Z"/>
              </w:rPr>
            </w:pPr>
            <w:ins w:id="12687" w:author="Russ Ott" w:date="2022-05-16T11:54:00Z">
              <w:r>
                <w:t xml:space="preserve">Value Set Source: </w:t>
              </w:r>
              <w:r w:rsidR="001C172D">
                <w:fldChar w:fldCharType="begin"/>
              </w:r>
              <w:r w:rsidR="001C172D">
                <w:instrText xml:space="preserve"> HYPERLINK "https://vsac.nlm.nih.gov/valueset/2.16.840.1.113883.3.88.12.3221.7.2/expansion" </w:instrText>
              </w:r>
              <w:r w:rsidR="001C172D">
                <w:fldChar w:fldCharType="separate"/>
              </w:r>
              <w:r>
                <w:rPr>
                  <w:rStyle w:val="HyperlinkCourierBold"/>
                </w:rPr>
                <w:t>https://vsac.nlm.nih.gov/valueset/2.16.840.1.113883.3.88.12.3221.7.2/expansion</w:t>
              </w:r>
              <w:r w:rsidR="001C172D">
                <w:rPr>
                  <w:rStyle w:val="HyperlinkCourierBold"/>
                </w:rPr>
                <w:fldChar w:fldCharType="end"/>
              </w:r>
            </w:ins>
          </w:p>
        </w:tc>
      </w:tr>
      <w:tr w:rsidR="00440477" w14:paraId="5B546D53" w14:textId="77777777" w:rsidTr="00BA7D84">
        <w:trPr>
          <w:cantSplit/>
          <w:tblHeader/>
          <w:jc w:val="center"/>
          <w:ins w:id="12688" w:author="Russ Ott" w:date="2022-05-16T11:54:00Z"/>
        </w:trPr>
        <w:tc>
          <w:tcPr>
            <w:tcW w:w="1560" w:type="dxa"/>
            <w:shd w:val="clear" w:color="auto" w:fill="E6E6E6"/>
          </w:tcPr>
          <w:p w14:paraId="3A3A64BA" w14:textId="77777777" w:rsidR="00440477" w:rsidRDefault="00440477" w:rsidP="00BA7D84">
            <w:pPr>
              <w:pStyle w:val="TableHead"/>
              <w:rPr>
                <w:ins w:id="12689" w:author="Russ Ott" w:date="2022-05-16T11:54:00Z"/>
              </w:rPr>
            </w:pPr>
            <w:ins w:id="12690" w:author="Russ Ott" w:date="2022-05-16T11:54:00Z">
              <w:r>
                <w:t>Code</w:t>
              </w:r>
            </w:ins>
          </w:p>
        </w:tc>
        <w:tc>
          <w:tcPr>
            <w:tcW w:w="3000" w:type="dxa"/>
            <w:shd w:val="clear" w:color="auto" w:fill="E6E6E6"/>
          </w:tcPr>
          <w:p w14:paraId="6D37041E" w14:textId="77777777" w:rsidR="00440477" w:rsidRDefault="00440477" w:rsidP="00BA7D84">
            <w:pPr>
              <w:pStyle w:val="TableHead"/>
              <w:rPr>
                <w:ins w:id="12691" w:author="Russ Ott" w:date="2022-05-16T11:54:00Z"/>
              </w:rPr>
            </w:pPr>
            <w:ins w:id="12692" w:author="Russ Ott" w:date="2022-05-16T11:54:00Z">
              <w:r>
                <w:t>Code System</w:t>
              </w:r>
            </w:ins>
          </w:p>
        </w:tc>
        <w:tc>
          <w:tcPr>
            <w:tcW w:w="3000" w:type="dxa"/>
            <w:shd w:val="clear" w:color="auto" w:fill="E6E6E6"/>
          </w:tcPr>
          <w:p w14:paraId="72A5D6DA" w14:textId="77777777" w:rsidR="00440477" w:rsidRDefault="00440477" w:rsidP="00BA7D84">
            <w:pPr>
              <w:pStyle w:val="TableHead"/>
              <w:rPr>
                <w:ins w:id="12693" w:author="Russ Ott" w:date="2022-05-16T11:54:00Z"/>
              </w:rPr>
            </w:pPr>
            <w:ins w:id="12694" w:author="Russ Ott" w:date="2022-05-16T11:54:00Z">
              <w:r>
                <w:t>Code System OID</w:t>
              </w:r>
            </w:ins>
          </w:p>
        </w:tc>
        <w:tc>
          <w:tcPr>
            <w:tcW w:w="2520" w:type="dxa"/>
            <w:shd w:val="clear" w:color="auto" w:fill="E6E6E6"/>
          </w:tcPr>
          <w:p w14:paraId="5F304F05" w14:textId="77777777" w:rsidR="00440477" w:rsidRDefault="00440477" w:rsidP="00BA7D84">
            <w:pPr>
              <w:pStyle w:val="TableHead"/>
              <w:rPr>
                <w:ins w:id="12695" w:author="Russ Ott" w:date="2022-05-16T11:54:00Z"/>
              </w:rPr>
            </w:pPr>
            <w:ins w:id="12696" w:author="Russ Ott" w:date="2022-05-16T11:54:00Z">
              <w:r>
                <w:t>Print Name</w:t>
              </w:r>
            </w:ins>
          </w:p>
        </w:tc>
      </w:tr>
      <w:tr w:rsidR="00440477" w14:paraId="630C3FBE" w14:textId="77777777" w:rsidTr="00BA7D84">
        <w:trPr>
          <w:jc w:val="center"/>
          <w:ins w:id="12697" w:author="Russ Ott" w:date="2022-05-16T11:54:00Z"/>
        </w:trPr>
        <w:tc>
          <w:tcPr>
            <w:tcW w:w="1170" w:type="dxa"/>
          </w:tcPr>
          <w:p w14:paraId="50F2E251" w14:textId="77777777" w:rsidR="00440477" w:rsidRDefault="00440477" w:rsidP="00BA7D84">
            <w:pPr>
              <w:pStyle w:val="TableText"/>
              <w:rPr>
                <w:ins w:id="12698" w:author="Russ Ott" w:date="2022-05-16T11:54:00Z"/>
              </w:rPr>
            </w:pPr>
            <w:ins w:id="12699" w:author="Russ Ott" w:date="2022-05-16T11:54:00Z">
              <w:r>
                <w:t>75326-9</w:t>
              </w:r>
            </w:ins>
          </w:p>
        </w:tc>
        <w:tc>
          <w:tcPr>
            <w:tcW w:w="3195" w:type="dxa"/>
          </w:tcPr>
          <w:p w14:paraId="10E11D1D" w14:textId="77777777" w:rsidR="00440477" w:rsidRDefault="00440477" w:rsidP="00BA7D84">
            <w:pPr>
              <w:pStyle w:val="TableText"/>
              <w:rPr>
                <w:ins w:id="12700" w:author="Russ Ott" w:date="2022-05-16T11:54:00Z"/>
              </w:rPr>
            </w:pPr>
            <w:ins w:id="12701" w:author="Russ Ott" w:date="2022-05-16T11:54:00Z">
              <w:r>
                <w:t>LOINC</w:t>
              </w:r>
            </w:ins>
          </w:p>
        </w:tc>
        <w:tc>
          <w:tcPr>
            <w:tcW w:w="3195" w:type="dxa"/>
          </w:tcPr>
          <w:p w14:paraId="2726934A" w14:textId="77777777" w:rsidR="00440477" w:rsidRDefault="00440477" w:rsidP="00BA7D84">
            <w:pPr>
              <w:pStyle w:val="TableText"/>
              <w:rPr>
                <w:ins w:id="12702" w:author="Russ Ott" w:date="2022-05-16T11:54:00Z"/>
              </w:rPr>
            </w:pPr>
            <w:ins w:id="12703" w:author="Russ Ott" w:date="2022-05-16T11:54:00Z">
              <w:r>
                <w:t>urn:oid:2.16.840.1.113883.6.1</w:t>
              </w:r>
            </w:ins>
          </w:p>
        </w:tc>
        <w:tc>
          <w:tcPr>
            <w:tcW w:w="2520" w:type="dxa"/>
          </w:tcPr>
          <w:p w14:paraId="0DED48BD" w14:textId="77777777" w:rsidR="00440477" w:rsidRDefault="00440477" w:rsidP="00BA7D84">
            <w:pPr>
              <w:pStyle w:val="TableText"/>
              <w:rPr>
                <w:ins w:id="12704" w:author="Russ Ott" w:date="2022-05-16T11:54:00Z"/>
              </w:rPr>
            </w:pPr>
            <w:ins w:id="12705" w:author="Russ Ott" w:date="2022-05-16T11:54:00Z">
              <w:r>
                <w:t>Problem HL7.CCDAR2</w:t>
              </w:r>
            </w:ins>
          </w:p>
        </w:tc>
      </w:tr>
      <w:tr w:rsidR="00440477" w14:paraId="3630AA5E" w14:textId="77777777" w:rsidTr="00BA7D84">
        <w:trPr>
          <w:jc w:val="center"/>
          <w:ins w:id="12706" w:author="Russ Ott" w:date="2022-05-16T11:54:00Z"/>
        </w:trPr>
        <w:tc>
          <w:tcPr>
            <w:tcW w:w="1170" w:type="dxa"/>
          </w:tcPr>
          <w:p w14:paraId="67F647FE" w14:textId="77777777" w:rsidR="00440477" w:rsidRDefault="00440477" w:rsidP="00BA7D84">
            <w:pPr>
              <w:pStyle w:val="TableText"/>
              <w:rPr>
                <w:ins w:id="12707" w:author="Russ Ott" w:date="2022-05-16T11:54:00Z"/>
              </w:rPr>
            </w:pPr>
            <w:ins w:id="12708" w:author="Russ Ott" w:date="2022-05-16T11:54:00Z">
              <w:r>
                <w:t>75325-1</w:t>
              </w:r>
            </w:ins>
          </w:p>
        </w:tc>
        <w:tc>
          <w:tcPr>
            <w:tcW w:w="3195" w:type="dxa"/>
          </w:tcPr>
          <w:p w14:paraId="6E34D1A8" w14:textId="77777777" w:rsidR="00440477" w:rsidRDefault="00440477" w:rsidP="00BA7D84">
            <w:pPr>
              <w:pStyle w:val="TableText"/>
              <w:rPr>
                <w:ins w:id="12709" w:author="Russ Ott" w:date="2022-05-16T11:54:00Z"/>
              </w:rPr>
            </w:pPr>
            <w:ins w:id="12710" w:author="Russ Ott" w:date="2022-05-16T11:54:00Z">
              <w:r>
                <w:t>LOINC</w:t>
              </w:r>
            </w:ins>
          </w:p>
        </w:tc>
        <w:tc>
          <w:tcPr>
            <w:tcW w:w="3195" w:type="dxa"/>
          </w:tcPr>
          <w:p w14:paraId="7B5C19EE" w14:textId="77777777" w:rsidR="00440477" w:rsidRDefault="00440477" w:rsidP="00BA7D84">
            <w:pPr>
              <w:pStyle w:val="TableText"/>
              <w:rPr>
                <w:ins w:id="12711" w:author="Russ Ott" w:date="2022-05-16T11:54:00Z"/>
              </w:rPr>
            </w:pPr>
            <w:ins w:id="12712" w:author="Russ Ott" w:date="2022-05-16T11:54:00Z">
              <w:r>
                <w:t>urn:oid:2.16.840.1.113883.6.1</w:t>
              </w:r>
            </w:ins>
          </w:p>
        </w:tc>
        <w:tc>
          <w:tcPr>
            <w:tcW w:w="2520" w:type="dxa"/>
          </w:tcPr>
          <w:p w14:paraId="175BC210" w14:textId="77777777" w:rsidR="00440477" w:rsidRDefault="00440477" w:rsidP="00BA7D84">
            <w:pPr>
              <w:pStyle w:val="TableText"/>
              <w:rPr>
                <w:ins w:id="12713" w:author="Russ Ott" w:date="2022-05-16T11:54:00Z"/>
              </w:rPr>
            </w:pPr>
            <w:ins w:id="12714" w:author="Russ Ott" w:date="2022-05-16T11:54:00Z">
              <w:r>
                <w:t>Symptom HL7.CCDAR2</w:t>
              </w:r>
            </w:ins>
          </w:p>
        </w:tc>
      </w:tr>
      <w:tr w:rsidR="00440477" w14:paraId="35D327B2" w14:textId="77777777" w:rsidTr="00BA7D84">
        <w:trPr>
          <w:jc w:val="center"/>
          <w:ins w:id="12715" w:author="Russ Ott" w:date="2022-05-16T11:54:00Z"/>
        </w:trPr>
        <w:tc>
          <w:tcPr>
            <w:tcW w:w="1170" w:type="dxa"/>
          </w:tcPr>
          <w:p w14:paraId="0404A7BA" w14:textId="77777777" w:rsidR="00440477" w:rsidRDefault="00440477" w:rsidP="00BA7D84">
            <w:pPr>
              <w:pStyle w:val="TableText"/>
              <w:rPr>
                <w:ins w:id="12716" w:author="Russ Ott" w:date="2022-05-16T11:54:00Z"/>
              </w:rPr>
            </w:pPr>
            <w:ins w:id="12717" w:author="Russ Ott" w:date="2022-05-16T11:54:00Z">
              <w:r>
                <w:t>75324-4</w:t>
              </w:r>
            </w:ins>
          </w:p>
        </w:tc>
        <w:tc>
          <w:tcPr>
            <w:tcW w:w="3195" w:type="dxa"/>
          </w:tcPr>
          <w:p w14:paraId="41A33A4D" w14:textId="77777777" w:rsidR="00440477" w:rsidRDefault="00440477" w:rsidP="00BA7D84">
            <w:pPr>
              <w:pStyle w:val="TableText"/>
              <w:rPr>
                <w:ins w:id="12718" w:author="Russ Ott" w:date="2022-05-16T11:54:00Z"/>
              </w:rPr>
            </w:pPr>
            <w:ins w:id="12719" w:author="Russ Ott" w:date="2022-05-16T11:54:00Z">
              <w:r>
                <w:t>LOINC</w:t>
              </w:r>
            </w:ins>
          </w:p>
        </w:tc>
        <w:tc>
          <w:tcPr>
            <w:tcW w:w="3195" w:type="dxa"/>
          </w:tcPr>
          <w:p w14:paraId="2E006A80" w14:textId="77777777" w:rsidR="00440477" w:rsidRDefault="00440477" w:rsidP="00BA7D84">
            <w:pPr>
              <w:pStyle w:val="TableText"/>
              <w:rPr>
                <w:ins w:id="12720" w:author="Russ Ott" w:date="2022-05-16T11:54:00Z"/>
              </w:rPr>
            </w:pPr>
            <w:ins w:id="12721" w:author="Russ Ott" w:date="2022-05-16T11:54:00Z">
              <w:r>
                <w:t>urn:oid:2.16.840.1.113883.6.1</w:t>
              </w:r>
            </w:ins>
          </w:p>
        </w:tc>
        <w:tc>
          <w:tcPr>
            <w:tcW w:w="2520" w:type="dxa"/>
          </w:tcPr>
          <w:p w14:paraId="610271C3" w14:textId="77777777" w:rsidR="00440477" w:rsidRDefault="00440477" w:rsidP="00BA7D84">
            <w:pPr>
              <w:pStyle w:val="TableText"/>
              <w:rPr>
                <w:ins w:id="12722" w:author="Russ Ott" w:date="2022-05-16T11:54:00Z"/>
              </w:rPr>
            </w:pPr>
            <w:ins w:id="12723" w:author="Russ Ott" w:date="2022-05-16T11:54:00Z">
              <w:r>
                <w:t>Functional performance HL7.CCDAR2</w:t>
              </w:r>
            </w:ins>
          </w:p>
        </w:tc>
      </w:tr>
      <w:tr w:rsidR="00440477" w14:paraId="37CF4444" w14:textId="77777777" w:rsidTr="00BA7D84">
        <w:trPr>
          <w:jc w:val="center"/>
          <w:ins w:id="12724" w:author="Russ Ott" w:date="2022-05-16T11:54:00Z"/>
        </w:trPr>
        <w:tc>
          <w:tcPr>
            <w:tcW w:w="1170" w:type="dxa"/>
          </w:tcPr>
          <w:p w14:paraId="00A6BA0D" w14:textId="77777777" w:rsidR="00440477" w:rsidRDefault="00440477" w:rsidP="00BA7D84">
            <w:pPr>
              <w:pStyle w:val="TableText"/>
              <w:rPr>
                <w:ins w:id="12725" w:author="Russ Ott" w:date="2022-05-16T11:54:00Z"/>
              </w:rPr>
            </w:pPr>
            <w:ins w:id="12726" w:author="Russ Ott" w:date="2022-05-16T11:54:00Z">
              <w:r>
                <w:t>75323-6</w:t>
              </w:r>
            </w:ins>
          </w:p>
        </w:tc>
        <w:tc>
          <w:tcPr>
            <w:tcW w:w="3195" w:type="dxa"/>
          </w:tcPr>
          <w:p w14:paraId="173C24CB" w14:textId="77777777" w:rsidR="00440477" w:rsidRDefault="00440477" w:rsidP="00BA7D84">
            <w:pPr>
              <w:pStyle w:val="TableText"/>
              <w:rPr>
                <w:ins w:id="12727" w:author="Russ Ott" w:date="2022-05-16T11:54:00Z"/>
              </w:rPr>
            </w:pPr>
            <w:ins w:id="12728" w:author="Russ Ott" w:date="2022-05-16T11:54:00Z">
              <w:r>
                <w:t>LOINC</w:t>
              </w:r>
            </w:ins>
          </w:p>
        </w:tc>
        <w:tc>
          <w:tcPr>
            <w:tcW w:w="3195" w:type="dxa"/>
          </w:tcPr>
          <w:p w14:paraId="795C4FB1" w14:textId="77777777" w:rsidR="00440477" w:rsidRDefault="00440477" w:rsidP="00BA7D84">
            <w:pPr>
              <w:pStyle w:val="TableText"/>
              <w:rPr>
                <w:ins w:id="12729" w:author="Russ Ott" w:date="2022-05-16T11:54:00Z"/>
              </w:rPr>
            </w:pPr>
            <w:ins w:id="12730" w:author="Russ Ott" w:date="2022-05-16T11:54:00Z">
              <w:r>
                <w:t>urn:oid:2.16.840.1.113883.6.1</w:t>
              </w:r>
            </w:ins>
          </w:p>
        </w:tc>
        <w:tc>
          <w:tcPr>
            <w:tcW w:w="2520" w:type="dxa"/>
          </w:tcPr>
          <w:p w14:paraId="656A3DBC" w14:textId="77777777" w:rsidR="00440477" w:rsidRDefault="00440477" w:rsidP="00BA7D84">
            <w:pPr>
              <w:pStyle w:val="TableText"/>
              <w:rPr>
                <w:ins w:id="12731" w:author="Russ Ott" w:date="2022-05-16T11:54:00Z"/>
              </w:rPr>
            </w:pPr>
            <w:ins w:id="12732" w:author="Russ Ott" w:date="2022-05-16T11:54:00Z">
              <w:r>
                <w:t>Condition HL7.CCDAR2</w:t>
              </w:r>
            </w:ins>
          </w:p>
        </w:tc>
      </w:tr>
      <w:tr w:rsidR="00440477" w14:paraId="5C3DBFC3" w14:textId="77777777" w:rsidTr="00BA7D84">
        <w:trPr>
          <w:jc w:val="center"/>
          <w:ins w:id="12733" w:author="Russ Ott" w:date="2022-05-16T11:54:00Z"/>
        </w:trPr>
        <w:tc>
          <w:tcPr>
            <w:tcW w:w="1170" w:type="dxa"/>
          </w:tcPr>
          <w:p w14:paraId="257ABEEB" w14:textId="77777777" w:rsidR="00440477" w:rsidRDefault="00440477" w:rsidP="00BA7D84">
            <w:pPr>
              <w:pStyle w:val="TableText"/>
              <w:rPr>
                <w:ins w:id="12734" w:author="Russ Ott" w:date="2022-05-16T11:54:00Z"/>
              </w:rPr>
            </w:pPr>
            <w:ins w:id="12735" w:author="Russ Ott" w:date="2022-05-16T11:54:00Z">
              <w:r>
                <w:t>29308-4</w:t>
              </w:r>
            </w:ins>
          </w:p>
        </w:tc>
        <w:tc>
          <w:tcPr>
            <w:tcW w:w="3195" w:type="dxa"/>
          </w:tcPr>
          <w:p w14:paraId="70FB0B85" w14:textId="77777777" w:rsidR="00440477" w:rsidRDefault="00440477" w:rsidP="00BA7D84">
            <w:pPr>
              <w:pStyle w:val="TableText"/>
              <w:rPr>
                <w:ins w:id="12736" w:author="Russ Ott" w:date="2022-05-16T11:54:00Z"/>
              </w:rPr>
            </w:pPr>
            <w:ins w:id="12737" w:author="Russ Ott" w:date="2022-05-16T11:54:00Z">
              <w:r>
                <w:t>LOINC</w:t>
              </w:r>
            </w:ins>
          </w:p>
        </w:tc>
        <w:tc>
          <w:tcPr>
            <w:tcW w:w="3195" w:type="dxa"/>
          </w:tcPr>
          <w:p w14:paraId="69F5D876" w14:textId="77777777" w:rsidR="00440477" w:rsidRDefault="00440477" w:rsidP="00BA7D84">
            <w:pPr>
              <w:pStyle w:val="TableText"/>
              <w:rPr>
                <w:ins w:id="12738" w:author="Russ Ott" w:date="2022-05-16T11:54:00Z"/>
              </w:rPr>
            </w:pPr>
            <w:ins w:id="12739" w:author="Russ Ott" w:date="2022-05-16T11:54:00Z">
              <w:r>
                <w:t>urn:oid:2.16.840.1.113883.6.1</w:t>
              </w:r>
            </w:ins>
          </w:p>
        </w:tc>
        <w:tc>
          <w:tcPr>
            <w:tcW w:w="2520" w:type="dxa"/>
          </w:tcPr>
          <w:p w14:paraId="177E1D7B" w14:textId="77777777" w:rsidR="00440477" w:rsidRDefault="00440477" w:rsidP="00BA7D84">
            <w:pPr>
              <w:pStyle w:val="TableText"/>
              <w:rPr>
                <w:ins w:id="12740" w:author="Russ Ott" w:date="2022-05-16T11:54:00Z"/>
              </w:rPr>
            </w:pPr>
            <w:ins w:id="12741" w:author="Russ Ott" w:date="2022-05-16T11:54:00Z">
              <w:r>
                <w:t>Diagnosis</w:t>
              </w:r>
            </w:ins>
          </w:p>
        </w:tc>
      </w:tr>
      <w:tr w:rsidR="00440477" w14:paraId="10DD653C" w14:textId="77777777" w:rsidTr="00BA7D84">
        <w:trPr>
          <w:jc w:val="center"/>
          <w:ins w:id="12742" w:author="Russ Ott" w:date="2022-05-16T11:54:00Z"/>
        </w:trPr>
        <w:tc>
          <w:tcPr>
            <w:tcW w:w="1170" w:type="dxa"/>
          </w:tcPr>
          <w:p w14:paraId="47F29200" w14:textId="77777777" w:rsidR="00440477" w:rsidRDefault="00440477" w:rsidP="00BA7D84">
            <w:pPr>
              <w:pStyle w:val="TableText"/>
              <w:rPr>
                <w:ins w:id="12743" w:author="Russ Ott" w:date="2022-05-16T11:54:00Z"/>
              </w:rPr>
            </w:pPr>
            <w:ins w:id="12744" w:author="Russ Ott" w:date="2022-05-16T11:54:00Z">
              <w:r>
                <w:t>75322-8</w:t>
              </w:r>
            </w:ins>
          </w:p>
        </w:tc>
        <w:tc>
          <w:tcPr>
            <w:tcW w:w="3195" w:type="dxa"/>
          </w:tcPr>
          <w:p w14:paraId="3FD7F4FF" w14:textId="77777777" w:rsidR="00440477" w:rsidRDefault="00440477" w:rsidP="00BA7D84">
            <w:pPr>
              <w:pStyle w:val="TableText"/>
              <w:rPr>
                <w:ins w:id="12745" w:author="Russ Ott" w:date="2022-05-16T11:54:00Z"/>
              </w:rPr>
            </w:pPr>
            <w:ins w:id="12746" w:author="Russ Ott" w:date="2022-05-16T11:54:00Z">
              <w:r>
                <w:t>LOINC</w:t>
              </w:r>
            </w:ins>
          </w:p>
        </w:tc>
        <w:tc>
          <w:tcPr>
            <w:tcW w:w="3195" w:type="dxa"/>
          </w:tcPr>
          <w:p w14:paraId="5ADEC329" w14:textId="77777777" w:rsidR="00440477" w:rsidRDefault="00440477" w:rsidP="00BA7D84">
            <w:pPr>
              <w:pStyle w:val="TableText"/>
              <w:rPr>
                <w:ins w:id="12747" w:author="Russ Ott" w:date="2022-05-16T11:54:00Z"/>
              </w:rPr>
            </w:pPr>
            <w:ins w:id="12748" w:author="Russ Ott" w:date="2022-05-16T11:54:00Z">
              <w:r>
                <w:t>urn:oid:2.16.840.1.113883.6.1</w:t>
              </w:r>
            </w:ins>
          </w:p>
        </w:tc>
        <w:tc>
          <w:tcPr>
            <w:tcW w:w="2520" w:type="dxa"/>
          </w:tcPr>
          <w:p w14:paraId="2EF1E4A5" w14:textId="77777777" w:rsidR="00440477" w:rsidRDefault="00440477" w:rsidP="00BA7D84">
            <w:pPr>
              <w:pStyle w:val="TableText"/>
              <w:rPr>
                <w:ins w:id="12749" w:author="Russ Ott" w:date="2022-05-16T11:54:00Z"/>
              </w:rPr>
            </w:pPr>
            <w:ins w:id="12750" w:author="Russ Ott" w:date="2022-05-16T11:54:00Z">
              <w:r>
                <w:t>Complaint HL7.CCDAR2</w:t>
              </w:r>
            </w:ins>
          </w:p>
        </w:tc>
      </w:tr>
      <w:tr w:rsidR="00440477" w14:paraId="46E70658" w14:textId="77777777" w:rsidTr="00BA7D84">
        <w:trPr>
          <w:jc w:val="center"/>
          <w:ins w:id="12751" w:author="Russ Ott" w:date="2022-05-16T11:54:00Z"/>
        </w:trPr>
        <w:tc>
          <w:tcPr>
            <w:tcW w:w="1170" w:type="dxa"/>
          </w:tcPr>
          <w:p w14:paraId="188179BA" w14:textId="77777777" w:rsidR="00440477" w:rsidRDefault="00440477" w:rsidP="00BA7D84">
            <w:pPr>
              <w:pStyle w:val="TableText"/>
              <w:rPr>
                <w:ins w:id="12752" w:author="Russ Ott" w:date="2022-05-16T11:54:00Z"/>
              </w:rPr>
            </w:pPr>
            <w:ins w:id="12753" w:author="Russ Ott" w:date="2022-05-16T11:54:00Z">
              <w:r>
                <w:t>75321-0</w:t>
              </w:r>
            </w:ins>
          </w:p>
        </w:tc>
        <w:tc>
          <w:tcPr>
            <w:tcW w:w="3195" w:type="dxa"/>
          </w:tcPr>
          <w:p w14:paraId="3A27A0A0" w14:textId="77777777" w:rsidR="00440477" w:rsidRDefault="00440477" w:rsidP="00BA7D84">
            <w:pPr>
              <w:pStyle w:val="TableText"/>
              <w:rPr>
                <w:ins w:id="12754" w:author="Russ Ott" w:date="2022-05-16T11:54:00Z"/>
              </w:rPr>
            </w:pPr>
            <w:ins w:id="12755" w:author="Russ Ott" w:date="2022-05-16T11:54:00Z">
              <w:r>
                <w:t>LOINC</w:t>
              </w:r>
            </w:ins>
          </w:p>
        </w:tc>
        <w:tc>
          <w:tcPr>
            <w:tcW w:w="3195" w:type="dxa"/>
          </w:tcPr>
          <w:p w14:paraId="1D49DB9D" w14:textId="77777777" w:rsidR="00440477" w:rsidRDefault="00440477" w:rsidP="00BA7D84">
            <w:pPr>
              <w:pStyle w:val="TableText"/>
              <w:rPr>
                <w:ins w:id="12756" w:author="Russ Ott" w:date="2022-05-16T11:54:00Z"/>
              </w:rPr>
            </w:pPr>
            <w:ins w:id="12757" w:author="Russ Ott" w:date="2022-05-16T11:54:00Z">
              <w:r>
                <w:t>urn:oid:2.16.840.1.113883.6.1</w:t>
              </w:r>
            </w:ins>
          </w:p>
        </w:tc>
        <w:tc>
          <w:tcPr>
            <w:tcW w:w="2520" w:type="dxa"/>
          </w:tcPr>
          <w:p w14:paraId="357AE66F" w14:textId="77777777" w:rsidR="00440477" w:rsidRDefault="00440477" w:rsidP="00BA7D84">
            <w:pPr>
              <w:pStyle w:val="TableText"/>
              <w:rPr>
                <w:ins w:id="12758" w:author="Russ Ott" w:date="2022-05-16T11:54:00Z"/>
              </w:rPr>
            </w:pPr>
            <w:ins w:id="12759" w:author="Russ Ott" w:date="2022-05-16T11:54:00Z">
              <w:r>
                <w:t>Clinical finding HL7.CCDAR2</w:t>
              </w:r>
            </w:ins>
          </w:p>
        </w:tc>
      </w:tr>
      <w:tr w:rsidR="00440477" w14:paraId="52E3F8A9" w14:textId="77777777" w:rsidTr="00BA7D84">
        <w:trPr>
          <w:jc w:val="center"/>
          <w:ins w:id="12760" w:author="Russ Ott" w:date="2022-05-16T11:54:00Z"/>
        </w:trPr>
        <w:tc>
          <w:tcPr>
            <w:tcW w:w="1170" w:type="dxa"/>
          </w:tcPr>
          <w:p w14:paraId="27EB2587" w14:textId="77777777" w:rsidR="00440477" w:rsidRDefault="00440477" w:rsidP="00BA7D84">
            <w:pPr>
              <w:pStyle w:val="TableText"/>
              <w:rPr>
                <w:ins w:id="12761" w:author="Russ Ott" w:date="2022-05-16T11:54:00Z"/>
              </w:rPr>
            </w:pPr>
            <w:ins w:id="12762" w:author="Russ Ott" w:date="2022-05-16T11:54:00Z">
              <w:r>
                <w:t>75319-4</w:t>
              </w:r>
            </w:ins>
          </w:p>
        </w:tc>
        <w:tc>
          <w:tcPr>
            <w:tcW w:w="3195" w:type="dxa"/>
          </w:tcPr>
          <w:p w14:paraId="030B716E" w14:textId="77777777" w:rsidR="00440477" w:rsidRDefault="00440477" w:rsidP="00BA7D84">
            <w:pPr>
              <w:pStyle w:val="TableText"/>
              <w:rPr>
                <w:ins w:id="12763" w:author="Russ Ott" w:date="2022-05-16T11:54:00Z"/>
              </w:rPr>
            </w:pPr>
            <w:ins w:id="12764" w:author="Russ Ott" w:date="2022-05-16T11:54:00Z">
              <w:r>
                <w:t>LOINC</w:t>
              </w:r>
            </w:ins>
          </w:p>
        </w:tc>
        <w:tc>
          <w:tcPr>
            <w:tcW w:w="3195" w:type="dxa"/>
          </w:tcPr>
          <w:p w14:paraId="690B4414" w14:textId="77777777" w:rsidR="00440477" w:rsidRDefault="00440477" w:rsidP="00BA7D84">
            <w:pPr>
              <w:pStyle w:val="TableText"/>
              <w:rPr>
                <w:ins w:id="12765" w:author="Russ Ott" w:date="2022-05-16T11:54:00Z"/>
              </w:rPr>
            </w:pPr>
            <w:ins w:id="12766" w:author="Russ Ott" w:date="2022-05-16T11:54:00Z">
              <w:r>
                <w:t>urn:oid:2.16.840.1.113883.6.1</w:t>
              </w:r>
            </w:ins>
          </w:p>
        </w:tc>
        <w:tc>
          <w:tcPr>
            <w:tcW w:w="2520" w:type="dxa"/>
          </w:tcPr>
          <w:p w14:paraId="703F992B" w14:textId="77777777" w:rsidR="00440477" w:rsidRDefault="00440477" w:rsidP="00BA7D84">
            <w:pPr>
              <w:pStyle w:val="TableText"/>
              <w:rPr>
                <w:ins w:id="12767" w:author="Russ Ott" w:date="2022-05-16T11:54:00Z"/>
              </w:rPr>
            </w:pPr>
            <w:ins w:id="12768" w:author="Russ Ott" w:date="2022-05-16T11:54:00Z">
              <w:r>
                <w:t>Cognitive function family member HL7.CCDAR2</w:t>
              </w:r>
            </w:ins>
          </w:p>
        </w:tc>
      </w:tr>
      <w:tr w:rsidR="00440477" w14:paraId="5FA583C3" w14:textId="77777777" w:rsidTr="00BA7D84">
        <w:trPr>
          <w:jc w:val="center"/>
          <w:ins w:id="12769" w:author="Russ Ott" w:date="2022-05-16T11:54:00Z"/>
        </w:trPr>
        <w:tc>
          <w:tcPr>
            <w:tcW w:w="1170" w:type="dxa"/>
          </w:tcPr>
          <w:p w14:paraId="0EC756EC" w14:textId="77777777" w:rsidR="00440477" w:rsidRDefault="00440477" w:rsidP="00BA7D84">
            <w:pPr>
              <w:pStyle w:val="TableText"/>
              <w:rPr>
                <w:ins w:id="12770" w:author="Russ Ott" w:date="2022-05-16T11:54:00Z"/>
              </w:rPr>
            </w:pPr>
            <w:ins w:id="12771" w:author="Russ Ott" w:date="2022-05-16T11:54:00Z">
              <w:r>
                <w:t>75318-6</w:t>
              </w:r>
            </w:ins>
          </w:p>
        </w:tc>
        <w:tc>
          <w:tcPr>
            <w:tcW w:w="3195" w:type="dxa"/>
          </w:tcPr>
          <w:p w14:paraId="105E41F3" w14:textId="77777777" w:rsidR="00440477" w:rsidRDefault="00440477" w:rsidP="00BA7D84">
            <w:pPr>
              <w:pStyle w:val="TableText"/>
              <w:rPr>
                <w:ins w:id="12772" w:author="Russ Ott" w:date="2022-05-16T11:54:00Z"/>
              </w:rPr>
            </w:pPr>
            <w:ins w:id="12773" w:author="Russ Ott" w:date="2022-05-16T11:54:00Z">
              <w:r>
                <w:t>LOINC</w:t>
              </w:r>
            </w:ins>
          </w:p>
        </w:tc>
        <w:tc>
          <w:tcPr>
            <w:tcW w:w="3195" w:type="dxa"/>
          </w:tcPr>
          <w:p w14:paraId="0B14D32F" w14:textId="77777777" w:rsidR="00440477" w:rsidRDefault="00440477" w:rsidP="00BA7D84">
            <w:pPr>
              <w:pStyle w:val="TableText"/>
              <w:rPr>
                <w:ins w:id="12774" w:author="Russ Ott" w:date="2022-05-16T11:54:00Z"/>
              </w:rPr>
            </w:pPr>
            <w:ins w:id="12775" w:author="Russ Ott" w:date="2022-05-16T11:54:00Z">
              <w:r>
                <w:t>urn:oid:2.16.840.1.113883.6.1</w:t>
              </w:r>
            </w:ins>
          </w:p>
        </w:tc>
        <w:tc>
          <w:tcPr>
            <w:tcW w:w="2520" w:type="dxa"/>
          </w:tcPr>
          <w:p w14:paraId="38F665A0" w14:textId="77777777" w:rsidR="00440477" w:rsidRDefault="00440477" w:rsidP="00BA7D84">
            <w:pPr>
              <w:pStyle w:val="TableText"/>
              <w:rPr>
                <w:ins w:id="12776" w:author="Russ Ott" w:date="2022-05-16T11:54:00Z"/>
              </w:rPr>
            </w:pPr>
            <w:ins w:id="12777" w:author="Russ Ott" w:date="2022-05-16T11:54:00Z">
              <w:r>
                <w:t>Problem family member HL7.CCDAR2</w:t>
              </w:r>
            </w:ins>
          </w:p>
        </w:tc>
      </w:tr>
      <w:tr w:rsidR="00440477" w14:paraId="7601AD0F" w14:textId="77777777" w:rsidTr="00BA7D84">
        <w:trPr>
          <w:jc w:val="center"/>
          <w:ins w:id="12778" w:author="Russ Ott" w:date="2022-05-16T11:54:00Z"/>
        </w:trPr>
        <w:tc>
          <w:tcPr>
            <w:tcW w:w="1170" w:type="dxa"/>
          </w:tcPr>
          <w:p w14:paraId="6BBCCB78" w14:textId="77777777" w:rsidR="00440477" w:rsidRDefault="00440477" w:rsidP="00BA7D84">
            <w:pPr>
              <w:pStyle w:val="TableText"/>
              <w:rPr>
                <w:ins w:id="12779" w:author="Russ Ott" w:date="2022-05-16T11:54:00Z"/>
              </w:rPr>
            </w:pPr>
            <w:ins w:id="12780" w:author="Russ Ott" w:date="2022-05-16T11:54:00Z">
              <w:r>
                <w:t>75317-8</w:t>
              </w:r>
            </w:ins>
          </w:p>
        </w:tc>
        <w:tc>
          <w:tcPr>
            <w:tcW w:w="3195" w:type="dxa"/>
          </w:tcPr>
          <w:p w14:paraId="44D6AF8F" w14:textId="77777777" w:rsidR="00440477" w:rsidRDefault="00440477" w:rsidP="00BA7D84">
            <w:pPr>
              <w:pStyle w:val="TableText"/>
              <w:rPr>
                <w:ins w:id="12781" w:author="Russ Ott" w:date="2022-05-16T11:54:00Z"/>
              </w:rPr>
            </w:pPr>
            <w:ins w:id="12782" w:author="Russ Ott" w:date="2022-05-16T11:54:00Z">
              <w:r>
                <w:t>LOINC</w:t>
              </w:r>
            </w:ins>
          </w:p>
        </w:tc>
        <w:tc>
          <w:tcPr>
            <w:tcW w:w="3195" w:type="dxa"/>
          </w:tcPr>
          <w:p w14:paraId="7B19C940" w14:textId="77777777" w:rsidR="00440477" w:rsidRDefault="00440477" w:rsidP="00BA7D84">
            <w:pPr>
              <w:pStyle w:val="TableText"/>
              <w:rPr>
                <w:ins w:id="12783" w:author="Russ Ott" w:date="2022-05-16T11:54:00Z"/>
              </w:rPr>
            </w:pPr>
            <w:ins w:id="12784" w:author="Russ Ott" w:date="2022-05-16T11:54:00Z">
              <w:r>
                <w:t>urn:oid:2.16.840.1.113883.6.1</w:t>
              </w:r>
            </w:ins>
          </w:p>
        </w:tc>
        <w:tc>
          <w:tcPr>
            <w:tcW w:w="2520" w:type="dxa"/>
          </w:tcPr>
          <w:p w14:paraId="274AA752" w14:textId="77777777" w:rsidR="00440477" w:rsidRDefault="00440477" w:rsidP="00BA7D84">
            <w:pPr>
              <w:pStyle w:val="TableText"/>
              <w:rPr>
                <w:ins w:id="12785" w:author="Russ Ott" w:date="2022-05-16T11:54:00Z"/>
              </w:rPr>
            </w:pPr>
            <w:ins w:id="12786" w:author="Russ Ott" w:date="2022-05-16T11:54:00Z">
              <w:r>
                <w:t>Symptom family member HL7.CCDAR2</w:t>
              </w:r>
            </w:ins>
          </w:p>
        </w:tc>
      </w:tr>
      <w:tr w:rsidR="00440477" w14:paraId="26B2576B" w14:textId="77777777" w:rsidTr="00BA7D84">
        <w:trPr>
          <w:jc w:val="center"/>
          <w:ins w:id="12787" w:author="Russ Ott" w:date="2022-05-16T11:54:00Z"/>
        </w:trPr>
        <w:tc>
          <w:tcPr>
            <w:tcW w:w="1440" w:type="dxa"/>
            <w:gridSpan w:val="4"/>
          </w:tcPr>
          <w:p w14:paraId="39590219" w14:textId="77777777" w:rsidR="00440477" w:rsidRDefault="00440477" w:rsidP="00BA7D84">
            <w:pPr>
              <w:pStyle w:val="TableText"/>
              <w:rPr>
                <w:ins w:id="12788" w:author="Russ Ott" w:date="2022-05-16T11:54:00Z"/>
              </w:rPr>
            </w:pPr>
            <w:ins w:id="12789" w:author="Russ Ott" w:date="2022-05-16T11:54:00Z">
              <w:r>
                <w:t>...</w:t>
              </w:r>
            </w:ins>
          </w:p>
        </w:tc>
      </w:tr>
    </w:tbl>
    <w:p w14:paraId="22D071A6" w14:textId="77777777" w:rsidR="00440477" w:rsidRDefault="00440477" w:rsidP="00440477">
      <w:pPr>
        <w:pStyle w:val="BodyText"/>
        <w:rPr>
          <w:ins w:id="12790" w:author="Russ Ott" w:date="2022-05-16T11:54:00Z"/>
        </w:rPr>
      </w:pPr>
    </w:p>
    <w:p w14:paraId="31A4B59D" w14:textId="3BF70D5E" w:rsidR="00440477" w:rsidRDefault="00440477" w:rsidP="00440477">
      <w:pPr>
        <w:pStyle w:val="Caption"/>
        <w:rPr>
          <w:ins w:id="12791" w:author="Russ Ott" w:date="2022-05-16T11:54:00Z"/>
        </w:rPr>
      </w:pPr>
      <w:bookmarkStart w:id="12792" w:name="_Toc103325985"/>
      <w:ins w:id="12793" w:author="Russ Ott" w:date="2022-05-16T11:54:00Z">
        <w:r>
          <w:t xml:space="preserve">Table </w:t>
        </w:r>
        <w:r>
          <w:fldChar w:fldCharType="begin"/>
        </w:r>
        <w:r>
          <w:instrText>SEQ Table \* ARABIC</w:instrText>
        </w:r>
        <w:r>
          <w:fldChar w:fldCharType="separate"/>
        </w:r>
        <w:r w:rsidR="00F1669B">
          <w:t>47</w:t>
        </w:r>
        <w:r>
          <w:fldChar w:fldCharType="end"/>
        </w:r>
        <w:r>
          <w:t xml:space="preserve">: </w:t>
        </w:r>
        <w:bookmarkStart w:id="12794" w:name="ProcedureAct_statusCode"/>
        <w:r>
          <w:t>ProcedureAct statusCode</w:t>
        </w:r>
        <w:bookmarkEnd w:id="12792"/>
        <w:bookmarkEnd w:id="12794"/>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15EAB5" w14:textId="77777777" w:rsidTr="00BA7D84">
        <w:trPr>
          <w:jc w:val="center"/>
          <w:ins w:id="12795" w:author="Russ Ott" w:date="2022-05-16T11:54:00Z"/>
        </w:trPr>
        <w:tc>
          <w:tcPr>
            <w:tcW w:w="1440" w:type="dxa"/>
            <w:gridSpan w:val="4"/>
          </w:tcPr>
          <w:p w14:paraId="16D80661" w14:textId="77777777" w:rsidR="00440477" w:rsidRDefault="00440477" w:rsidP="00BA7D84">
            <w:pPr>
              <w:pStyle w:val="TableText"/>
              <w:rPr>
                <w:ins w:id="12796" w:author="Russ Ott" w:date="2022-05-16T11:54:00Z"/>
              </w:rPr>
            </w:pPr>
            <w:ins w:id="12797" w:author="Russ Ott" w:date="2022-05-16T11:54:00Z">
              <w:r>
                <w:t>Value Set: ProcedureAct statusCode urn:oid:2.16.840.1.113883.11.20.9.22</w:t>
              </w:r>
            </w:ins>
          </w:p>
          <w:p w14:paraId="78796F82" w14:textId="77777777" w:rsidR="00440477" w:rsidRDefault="00440477" w:rsidP="00BA7D84">
            <w:pPr>
              <w:pStyle w:val="TableText"/>
              <w:rPr>
                <w:ins w:id="12798" w:author="Russ Ott" w:date="2022-05-16T11:54:00Z"/>
              </w:rPr>
            </w:pPr>
            <w:ins w:id="12799" w:author="Russ Ott" w:date="2022-05-16T11:54:00Z">
              <w:r>
                <w:t>(Clinical Focus: Status of a procedure activity),(Data Element Scope: ),(Inclusion Criteria: ),(Exclusion Criteria: )</w:t>
              </w:r>
              <w:r>
                <w:br/>
              </w:r>
              <w:r>
                <w:br/>
                <w:t>This value set was imported on 4/24/2019 with a version of 20190103.</w:t>
              </w:r>
            </w:ins>
          </w:p>
          <w:p w14:paraId="65B7B7E0" w14:textId="0FC897C2" w:rsidR="00440477" w:rsidRDefault="00440477" w:rsidP="00BA7D84">
            <w:pPr>
              <w:pStyle w:val="TableText"/>
              <w:rPr>
                <w:ins w:id="12800" w:author="Russ Ott" w:date="2022-05-16T11:54:00Z"/>
              </w:rPr>
            </w:pPr>
            <w:ins w:id="12801" w:author="Russ Ott" w:date="2022-05-16T11:54:00Z">
              <w:r>
                <w:t xml:space="preserve">Value Set Source: </w:t>
              </w:r>
              <w:r w:rsidR="001C172D">
                <w:fldChar w:fldCharType="begin"/>
              </w:r>
              <w:r w:rsidR="001C172D">
                <w:instrText xml:space="preserve"> HYPERLINK "https://vsac.nlm.nih.gov/valueset/2.16.840.1.113883.11.20.9.22/expansion" </w:instrText>
              </w:r>
              <w:r w:rsidR="001C172D">
                <w:fldChar w:fldCharType="separate"/>
              </w:r>
              <w:r>
                <w:rPr>
                  <w:rStyle w:val="HyperlinkCourierBold"/>
                </w:rPr>
                <w:t>https://vsac.nlm.nih.gov/valueset/2.16.840.1.113883.11.20.9.22/expansion</w:t>
              </w:r>
              <w:r w:rsidR="001C172D">
                <w:rPr>
                  <w:rStyle w:val="HyperlinkCourierBold"/>
                </w:rPr>
                <w:fldChar w:fldCharType="end"/>
              </w:r>
            </w:ins>
          </w:p>
        </w:tc>
      </w:tr>
      <w:tr w:rsidR="00440477" w14:paraId="330C284F" w14:textId="77777777" w:rsidTr="00BA7D84">
        <w:trPr>
          <w:cantSplit/>
          <w:tblHeader/>
          <w:jc w:val="center"/>
          <w:ins w:id="12802" w:author="Russ Ott" w:date="2022-05-16T11:54:00Z"/>
        </w:trPr>
        <w:tc>
          <w:tcPr>
            <w:tcW w:w="1560" w:type="dxa"/>
            <w:shd w:val="clear" w:color="auto" w:fill="E6E6E6"/>
          </w:tcPr>
          <w:p w14:paraId="67DA15E4" w14:textId="77777777" w:rsidR="00440477" w:rsidRDefault="00440477" w:rsidP="00BA7D84">
            <w:pPr>
              <w:pStyle w:val="TableHead"/>
              <w:rPr>
                <w:ins w:id="12803" w:author="Russ Ott" w:date="2022-05-16T11:54:00Z"/>
              </w:rPr>
            </w:pPr>
            <w:ins w:id="12804" w:author="Russ Ott" w:date="2022-05-16T11:54:00Z">
              <w:r>
                <w:t>Code</w:t>
              </w:r>
            </w:ins>
          </w:p>
        </w:tc>
        <w:tc>
          <w:tcPr>
            <w:tcW w:w="3000" w:type="dxa"/>
            <w:shd w:val="clear" w:color="auto" w:fill="E6E6E6"/>
          </w:tcPr>
          <w:p w14:paraId="3486BA80" w14:textId="77777777" w:rsidR="00440477" w:rsidRDefault="00440477" w:rsidP="00BA7D84">
            <w:pPr>
              <w:pStyle w:val="TableHead"/>
              <w:rPr>
                <w:ins w:id="12805" w:author="Russ Ott" w:date="2022-05-16T11:54:00Z"/>
              </w:rPr>
            </w:pPr>
            <w:ins w:id="12806" w:author="Russ Ott" w:date="2022-05-16T11:54:00Z">
              <w:r>
                <w:t>Code System</w:t>
              </w:r>
            </w:ins>
          </w:p>
        </w:tc>
        <w:tc>
          <w:tcPr>
            <w:tcW w:w="3000" w:type="dxa"/>
            <w:shd w:val="clear" w:color="auto" w:fill="E6E6E6"/>
          </w:tcPr>
          <w:p w14:paraId="2FAD7ED7" w14:textId="77777777" w:rsidR="00440477" w:rsidRDefault="00440477" w:rsidP="00BA7D84">
            <w:pPr>
              <w:pStyle w:val="TableHead"/>
              <w:rPr>
                <w:ins w:id="12807" w:author="Russ Ott" w:date="2022-05-16T11:54:00Z"/>
              </w:rPr>
            </w:pPr>
            <w:ins w:id="12808" w:author="Russ Ott" w:date="2022-05-16T11:54:00Z">
              <w:r>
                <w:t>Code System OID</w:t>
              </w:r>
            </w:ins>
          </w:p>
        </w:tc>
        <w:tc>
          <w:tcPr>
            <w:tcW w:w="2520" w:type="dxa"/>
            <w:shd w:val="clear" w:color="auto" w:fill="E6E6E6"/>
          </w:tcPr>
          <w:p w14:paraId="2DE7DCBE" w14:textId="77777777" w:rsidR="00440477" w:rsidRDefault="00440477" w:rsidP="00BA7D84">
            <w:pPr>
              <w:pStyle w:val="TableHead"/>
              <w:rPr>
                <w:ins w:id="12809" w:author="Russ Ott" w:date="2022-05-16T11:54:00Z"/>
              </w:rPr>
            </w:pPr>
            <w:ins w:id="12810" w:author="Russ Ott" w:date="2022-05-16T11:54:00Z">
              <w:r>
                <w:t>Print Name</w:t>
              </w:r>
            </w:ins>
          </w:p>
        </w:tc>
      </w:tr>
      <w:tr w:rsidR="00440477" w14:paraId="54D5C8C3" w14:textId="77777777" w:rsidTr="00BA7D84">
        <w:trPr>
          <w:jc w:val="center"/>
          <w:ins w:id="12811" w:author="Russ Ott" w:date="2022-05-16T11:54:00Z"/>
        </w:trPr>
        <w:tc>
          <w:tcPr>
            <w:tcW w:w="1170" w:type="dxa"/>
          </w:tcPr>
          <w:p w14:paraId="74733CE2" w14:textId="77777777" w:rsidR="00440477" w:rsidRDefault="00440477" w:rsidP="00BA7D84">
            <w:pPr>
              <w:pStyle w:val="TableText"/>
              <w:rPr>
                <w:ins w:id="12812" w:author="Russ Ott" w:date="2022-05-16T11:54:00Z"/>
              </w:rPr>
            </w:pPr>
            <w:ins w:id="12813" w:author="Russ Ott" w:date="2022-05-16T11:54:00Z">
              <w:r>
                <w:t>aborted</w:t>
              </w:r>
            </w:ins>
          </w:p>
        </w:tc>
        <w:tc>
          <w:tcPr>
            <w:tcW w:w="3195" w:type="dxa"/>
          </w:tcPr>
          <w:p w14:paraId="03F3904F" w14:textId="77777777" w:rsidR="00440477" w:rsidRDefault="00440477" w:rsidP="00BA7D84">
            <w:pPr>
              <w:pStyle w:val="TableText"/>
              <w:rPr>
                <w:ins w:id="12814" w:author="Russ Ott" w:date="2022-05-16T11:54:00Z"/>
              </w:rPr>
            </w:pPr>
            <w:ins w:id="12815" w:author="Russ Ott" w:date="2022-05-16T11:54:00Z">
              <w:r>
                <w:t>HL7ActStatus</w:t>
              </w:r>
            </w:ins>
          </w:p>
        </w:tc>
        <w:tc>
          <w:tcPr>
            <w:tcW w:w="3195" w:type="dxa"/>
          </w:tcPr>
          <w:p w14:paraId="31F3D0E3" w14:textId="77777777" w:rsidR="00440477" w:rsidRDefault="00440477" w:rsidP="00BA7D84">
            <w:pPr>
              <w:pStyle w:val="TableText"/>
              <w:rPr>
                <w:ins w:id="12816" w:author="Russ Ott" w:date="2022-05-16T11:54:00Z"/>
              </w:rPr>
            </w:pPr>
            <w:ins w:id="12817" w:author="Russ Ott" w:date="2022-05-16T11:54:00Z">
              <w:r>
                <w:t>urn:oid:2.16.840.1.113883.5.14</w:t>
              </w:r>
            </w:ins>
          </w:p>
        </w:tc>
        <w:tc>
          <w:tcPr>
            <w:tcW w:w="2520" w:type="dxa"/>
          </w:tcPr>
          <w:p w14:paraId="71A1520E" w14:textId="77777777" w:rsidR="00440477" w:rsidRDefault="00440477" w:rsidP="00BA7D84">
            <w:pPr>
              <w:pStyle w:val="TableText"/>
              <w:rPr>
                <w:ins w:id="12818" w:author="Russ Ott" w:date="2022-05-16T11:54:00Z"/>
              </w:rPr>
            </w:pPr>
            <w:ins w:id="12819" w:author="Russ Ott" w:date="2022-05-16T11:54:00Z">
              <w:r>
                <w:t>aborted</w:t>
              </w:r>
            </w:ins>
          </w:p>
        </w:tc>
      </w:tr>
      <w:tr w:rsidR="00440477" w14:paraId="29CE0B01" w14:textId="77777777" w:rsidTr="00BA7D84">
        <w:trPr>
          <w:jc w:val="center"/>
          <w:ins w:id="12820" w:author="Russ Ott" w:date="2022-05-16T11:54:00Z"/>
        </w:trPr>
        <w:tc>
          <w:tcPr>
            <w:tcW w:w="1170" w:type="dxa"/>
          </w:tcPr>
          <w:p w14:paraId="2883CD6A" w14:textId="77777777" w:rsidR="00440477" w:rsidRDefault="00440477" w:rsidP="00BA7D84">
            <w:pPr>
              <w:pStyle w:val="TableText"/>
              <w:rPr>
                <w:ins w:id="12821" w:author="Russ Ott" w:date="2022-05-16T11:54:00Z"/>
              </w:rPr>
            </w:pPr>
            <w:ins w:id="12822" w:author="Russ Ott" w:date="2022-05-16T11:54:00Z">
              <w:r>
                <w:t>active</w:t>
              </w:r>
            </w:ins>
          </w:p>
        </w:tc>
        <w:tc>
          <w:tcPr>
            <w:tcW w:w="3195" w:type="dxa"/>
          </w:tcPr>
          <w:p w14:paraId="636C168D" w14:textId="77777777" w:rsidR="00440477" w:rsidRDefault="00440477" w:rsidP="00BA7D84">
            <w:pPr>
              <w:pStyle w:val="TableText"/>
              <w:rPr>
                <w:ins w:id="12823" w:author="Russ Ott" w:date="2022-05-16T11:54:00Z"/>
              </w:rPr>
            </w:pPr>
            <w:ins w:id="12824" w:author="Russ Ott" w:date="2022-05-16T11:54:00Z">
              <w:r>
                <w:t>HL7ActStatus</w:t>
              </w:r>
            </w:ins>
          </w:p>
        </w:tc>
        <w:tc>
          <w:tcPr>
            <w:tcW w:w="3195" w:type="dxa"/>
          </w:tcPr>
          <w:p w14:paraId="44A9FE28" w14:textId="77777777" w:rsidR="00440477" w:rsidRDefault="00440477" w:rsidP="00BA7D84">
            <w:pPr>
              <w:pStyle w:val="TableText"/>
              <w:rPr>
                <w:ins w:id="12825" w:author="Russ Ott" w:date="2022-05-16T11:54:00Z"/>
              </w:rPr>
            </w:pPr>
            <w:ins w:id="12826" w:author="Russ Ott" w:date="2022-05-16T11:54:00Z">
              <w:r>
                <w:t>urn:oid:2.16.840.1.113883.5.14</w:t>
              </w:r>
            </w:ins>
          </w:p>
        </w:tc>
        <w:tc>
          <w:tcPr>
            <w:tcW w:w="2520" w:type="dxa"/>
          </w:tcPr>
          <w:p w14:paraId="488823B1" w14:textId="77777777" w:rsidR="00440477" w:rsidRDefault="00440477" w:rsidP="00BA7D84">
            <w:pPr>
              <w:pStyle w:val="TableText"/>
              <w:rPr>
                <w:ins w:id="12827" w:author="Russ Ott" w:date="2022-05-16T11:54:00Z"/>
              </w:rPr>
            </w:pPr>
            <w:ins w:id="12828" w:author="Russ Ott" w:date="2022-05-16T11:54:00Z">
              <w:r>
                <w:t>active</w:t>
              </w:r>
            </w:ins>
          </w:p>
        </w:tc>
      </w:tr>
      <w:tr w:rsidR="00440477" w14:paraId="77ED3A3A" w14:textId="77777777" w:rsidTr="00BA7D84">
        <w:trPr>
          <w:jc w:val="center"/>
          <w:ins w:id="12829" w:author="Russ Ott" w:date="2022-05-16T11:54:00Z"/>
        </w:trPr>
        <w:tc>
          <w:tcPr>
            <w:tcW w:w="1170" w:type="dxa"/>
          </w:tcPr>
          <w:p w14:paraId="6088E6B3" w14:textId="77777777" w:rsidR="00440477" w:rsidRDefault="00440477" w:rsidP="00BA7D84">
            <w:pPr>
              <w:pStyle w:val="TableText"/>
              <w:rPr>
                <w:ins w:id="12830" w:author="Russ Ott" w:date="2022-05-16T11:54:00Z"/>
              </w:rPr>
            </w:pPr>
            <w:ins w:id="12831" w:author="Russ Ott" w:date="2022-05-16T11:54:00Z">
              <w:r>
                <w:t>cancelled</w:t>
              </w:r>
            </w:ins>
          </w:p>
        </w:tc>
        <w:tc>
          <w:tcPr>
            <w:tcW w:w="3195" w:type="dxa"/>
          </w:tcPr>
          <w:p w14:paraId="7F0749D9" w14:textId="77777777" w:rsidR="00440477" w:rsidRDefault="00440477" w:rsidP="00BA7D84">
            <w:pPr>
              <w:pStyle w:val="TableText"/>
              <w:rPr>
                <w:ins w:id="12832" w:author="Russ Ott" w:date="2022-05-16T11:54:00Z"/>
              </w:rPr>
            </w:pPr>
            <w:ins w:id="12833" w:author="Russ Ott" w:date="2022-05-16T11:54:00Z">
              <w:r>
                <w:t>HL7ActStatus</w:t>
              </w:r>
            </w:ins>
          </w:p>
        </w:tc>
        <w:tc>
          <w:tcPr>
            <w:tcW w:w="3195" w:type="dxa"/>
          </w:tcPr>
          <w:p w14:paraId="55A90E74" w14:textId="77777777" w:rsidR="00440477" w:rsidRDefault="00440477" w:rsidP="00BA7D84">
            <w:pPr>
              <w:pStyle w:val="TableText"/>
              <w:rPr>
                <w:ins w:id="12834" w:author="Russ Ott" w:date="2022-05-16T11:54:00Z"/>
              </w:rPr>
            </w:pPr>
            <w:ins w:id="12835" w:author="Russ Ott" w:date="2022-05-16T11:54:00Z">
              <w:r>
                <w:t>urn:oid:2.16.840.1.113883.5.14</w:t>
              </w:r>
            </w:ins>
          </w:p>
        </w:tc>
        <w:tc>
          <w:tcPr>
            <w:tcW w:w="2520" w:type="dxa"/>
          </w:tcPr>
          <w:p w14:paraId="519C6576" w14:textId="77777777" w:rsidR="00440477" w:rsidRDefault="00440477" w:rsidP="00BA7D84">
            <w:pPr>
              <w:pStyle w:val="TableText"/>
              <w:rPr>
                <w:ins w:id="12836" w:author="Russ Ott" w:date="2022-05-16T11:54:00Z"/>
              </w:rPr>
            </w:pPr>
            <w:ins w:id="12837" w:author="Russ Ott" w:date="2022-05-16T11:54:00Z">
              <w:r>
                <w:t>cancelled</w:t>
              </w:r>
            </w:ins>
          </w:p>
        </w:tc>
      </w:tr>
      <w:tr w:rsidR="00440477" w14:paraId="4679721E" w14:textId="77777777" w:rsidTr="00BA7D84">
        <w:trPr>
          <w:jc w:val="center"/>
          <w:ins w:id="12838" w:author="Russ Ott" w:date="2022-05-16T11:54:00Z"/>
        </w:trPr>
        <w:tc>
          <w:tcPr>
            <w:tcW w:w="1170" w:type="dxa"/>
          </w:tcPr>
          <w:p w14:paraId="62DFC585" w14:textId="77777777" w:rsidR="00440477" w:rsidRDefault="00440477" w:rsidP="00BA7D84">
            <w:pPr>
              <w:pStyle w:val="TableText"/>
              <w:rPr>
                <w:ins w:id="12839" w:author="Russ Ott" w:date="2022-05-16T11:54:00Z"/>
              </w:rPr>
            </w:pPr>
            <w:ins w:id="12840" w:author="Russ Ott" w:date="2022-05-16T11:54:00Z">
              <w:r>
                <w:t>completed</w:t>
              </w:r>
            </w:ins>
          </w:p>
        </w:tc>
        <w:tc>
          <w:tcPr>
            <w:tcW w:w="3195" w:type="dxa"/>
          </w:tcPr>
          <w:p w14:paraId="3DA9624C" w14:textId="77777777" w:rsidR="00440477" w:rsidRDefault="00440477" w:rsidP="00BA7D84">
            <w:pPr>
              <w:pStyle w:val="TableText"/>
              <w:rPr>
                <w:ins w:id="12841" w:author="Russ Ott" w:date="2022-05-16T11:54:00Z"/>
              </w:rPr>
            </w:pPr>
            <w:ins w:id="12842" w:author="Russ Ott" w:date="2022-05-16T11:54:00Z">
              <w:r>
                <w:t>HL7ActStatus</w:t>
              </w:r>
            </w:ins>
          </w:p>
        </w:tc>
        <w:tc>
          <w:tcPr>
            <w:tcW w:w="3195" w:type="dxa"/>
          </w:tcPr>
          <w:p w14:paraId="262CD56D" w14:textId="77777777" w:rsidR="00440477" w:rsidRDefault="00440477" w:rsidP="00BA7D84">
            <w:pPr>
              <w:pStyle w:val="TableText"/>
              <w:rPr>
                <w:ins w:id="12843" w:author="Russ Ott" w:date="2022-05-16T11:54:00Z"/>
              </w:rPr>
            </w:pPr>
            <w:ins w:id="12844" w:author="Russ Ott" w:date="2022-05-16T11:54:00Z">
              <w:r>
                <w:t>urn:oid:2.16.840.1.113883.5.14</w:t>
              </w:r>
            </w:ins>
          </w:p>
        </w:tc>
        <w:tc>
          <w:tcPr>
            <w:tcW w:w="2520" w:type="dxa"/>
          </w:tcPr>
          <w:p w14:paraId="21048BF1" w14:textId="77777777" w:rsidR="00440477" w:rsidRDefault="00440477" w:rsidP="00BA7D84">
            <w:pPr>
              <w:pStyle w:val="TableText"/>
              <w:rPr>
                <w:ins w:id="12845" w:author="Russ Ott" w:date="2022-05-16T11:54:00Z"/>
              </w:rPr>
            </w:pPr>
            <w:ins w:id="12846" w:author="Russ Ott" w:date="2022-05-16T11:54:00Z">
              <w:r>
                <w:t>completed</w:t>
              </w:r>
            </w:ins>
          </w:p>
        </w:tc>
      </w:tr>
    </w:tbl>
    <w:p w14:paraId="3C1BD35F" w14:textId="77777777" w:rsidR="00440477" w:rsidRDefault="00440477" w:rsidP="00440477">
      <w:pPr>
        <w:pStyle w:val="BodyText"/>
        <w:rPr>
          <w:ins w:id="12847" w:author="Russ Ott" w:date="2022-05-16T11:54:00Z"/>
        </w:rPr>
      </w:pPr>
    </w:p>
    <w:p w14:paraId="1288C1A0" w14:textId="20C29162" w:rsidR="00440477" w:rsidRDefault="00440477" w:rsidP="00440477">
      <w:pPr>
        <w:pStyle w:val="Caption"/>
        <w:rPr>
          <w:ins w:id="12848" w:author="Russ Ott" w:date="2022-05-16T11:54:00Z"/>
        </w:rPr>
      </w:pPr>
      <w:bookmarkStart w:id="12849" w:name="_Toc103325986"/>
      <w:ins w:id="12850" w:author="Russ Ott" w:date="2022-05-16T11:54:00Z">
        <w:r>
          <w:lastRenderedPageBreak/>
          <w:t xml:space="preserve">Table </w:t>
        </w:r>
        <w:r>
          <w:fldChar w:fldCharType="begin"/>
        </w:r>
        <w:r>
          <w:instrText>SEQ Table \* ARABIC</w:instrText>
        </w:r>
        <w:r>
          <w:fldChar w:fldCharType="separate"/>
        </w:r>
        <w:r w:rsidR="00F1669B">
          <w:t>48</w:t>
        </w:r>
        <w:r>
          <w:fldChar w:fldCharType="end"/>
        </w:r>
        <w:r>
          <w:t xml:space="preserve">: </w:t>
        </w:r>
        <w:bookmarkStart w:id="12851" w:name="ActPriority"/>
        <w:r>
          <w:t>ActPriority</w:t>
        </w:r>
        <w:bookmarkEnd w:id="12849"/>
        <w:bookmarkEnd w:id="12851"/>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08360F49" w14:textId="77777777" w:rsidTr="00BA7D84">
        <w:trPr>
          <w:jc w:val="center"/>
          <w:ins w:id="12852" w:author="Russ Ott" w:date="2022-05-16T11:54:00Z"/>
        </w:trPr>
        <w:tc>
          <w:tcPr>
            <w:tcW w:w="1440" w:type="dxa"/>
            <w:gridSpan w:val="4"/>
          </w:tcPr>
          <w:p w14:paraId="2378CFFF" w14:textId="77777777" w:rsidR="00440477" w:rsidRDefault="00440477" w:rsidP="00BA7D84">
            <w:pPr>
              <w:pStyle w:val="TableText"/>
              <w:rPr>
                <w:ins w:id="12853" w:author="Russ Ott" w:date="2022-05-16T11:54:00Z"/>
              </w:rPr>
            </w:pPr>
            <w:ins w:id="12854" w:author="Russ Ott" w:date="2022-05-16T11:54:00Z">
              <w:r>
                <w:t>Value Set: ActPriority urn:oid:2.16.840.1.113883.1.11.16866</w:t>
              </w:r>
            </w:ins>
          </w:p>
          <w:p w14:paraId="6CD03E4E" w14:textId="77777777" w:rsidR="00440477" w:rsidRDefault="00440477" w:rsidP="00BA7D84">
            <w:pPr>
              <w:pStyle w:val="TableText"/>
              <w:rPr>
                <w:ins w:id="12855" w:author="Russ Ott" w:date="2022-05-16T11:54:00Z"/>
              </w:rPr>
            </w:pPr>
            <w:ins w:id="12856" w:author="Russ Ott" w:date="2022-05-16T11:54:00Z">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ins>
          </w:p>
          <w:p w14:paraId="0BF319EB" w14:textId="635016BE" w:rsidR="00440477" w:rsidRDefault="00440477" w:rsidP="00BA7D84">
            <w:pPr>
              <w:pStyle w:val="TableText"/>
              <w:rPr>
                <w:ins w:id="12857" w:author="Russ Ott" w:date="2022-05-16T11:54:00Z"/>
              </w:rPr>
            </w:pPr>
            <w:ins w:id="12858" w:author="Russ Ott" w:date="2022-05-16T11:54:00Z">
              <w:r>
                <w:t xml:space="preserve">Value Set Source: </w:t>
              </w:r>
              <w:r w:rsidR="001C172D">
                <w:fldChar w:fldCharType="begin"/>
              </w:r>
              <w:r w:rsidR="001C172D">
                <w:instrText xml:space="preserve"> HYPERLINK "https://vsac.nlm.nih.gov/valueset/2.16.840.1.113883.1.11.16866/expansion" </w:instrText>
              </w:r>
              <w:r w:rsidR="001C172D">
                <w:fldChar w:fldCharType="separate"/>
              </w:r>
              <w:r>
                <w:rPr>
                  <w:rStyle w:val="HyperlinkCourierBold"/>
                </w:rPr>
                <w:t>https://vsac.nlm.nih.gov/valueset/2.16.840.1.113883.1.11.16866/expansion</w:t>
              </w:r>
              <w:r w:rsidR="001C172D">
                <w:rPr>
                  <w:rStyle w:val="HyperlinkCourierBold"/>
                </w:rPr>
                <w:fldChar w:fldCharType="end"/>
              </w:r>
            </w:ins>
          </w:p>
        </w:tc>
      </w:tr>
      <w:tr w:rsidR="00440477" w14:paraId="60051AA1" w14:textId="77777777" w:rsidTr="00BA7D84">
        <w:trPr>
          <w:cantSplit/>
          <w:tblHeader/>
          <w:jc w:val="center"/>
          <w:ins w:id="12859" w:author="Russ Ott" w:date="2022-05-16T11:54:00Z"/>
        </w:trPr>
        <w:tc>
          <w:tcPr>
            <w:tcW w:w="1560" w:type="dxa"/>
            <w:shd w:val="clear" w:color="auto" w:fill="E6E6E6"/>
          </w:tcPr>
          <w:p w14:paraId="1CF51EDD" w14:textId="77777777" w:rsidR="00440477" w:rsidRDefault="00440477" w:rsidP="00BA7D84">
            <w:pPr>
              <w:pStyle w:val="TableHead"/>
              <w:rPr>
                <w:ins w:id="12860" w:author="Russ Ott" w:date="2022-05-16T11:54:00Z"/>
              </w:rPr>
            </w:pPr>
            <w:ins w:id="12861" w:author="Russ Ott" w:date="2022-05-16T11:54:00Z">
              <w:r>
                <w:t>Code</w:t>
              </w:r>
            </w:ins>
          </w:p>
        </w:tc>
        <w:tc>
          <w:tcPr>
            <w:tcW w:w="3000" w:type="dxa"/>
            <w:shd w:val="clear" w:color="auto" w:fill="E6E6E6"/>
          </w:tcPr>
          <w:p w14:paraId="02ADD8BC" w14:textId="77777777" w:rsidR="00440477" w:rsidRDefault="00440477" w:rsidP="00BA7D84">
            <w:pPr>
              <w:pStyle w:val="TableHead"/>
              <w:rPr>
                <w:ins w:id="12862" w:author="Russ Ott" w:date="2022-05-16T11:54:00Z"/>
              </w:rPr>
            </w:pPr>
            <w:ins w:id="12863" w:author="Russ Ott" w:date="2022-05-16T11:54:00Z">
              <w:r>
                <w:t>Code System</w:t>
              </w:r>
            </w:ins>
          </w:p>
        </w:tc>
        <w:tc>
          <w:tcPr>
            <w:tcW w:w="3000" w:type="dxa"/>
            <w:shd w:val="clear" w:color="auto" w:fill="E6E6E6"/>
          </w:tcPr>
          <w:p w14:paraId="62604C9B" w14:textId="77777777" w:rsidR="00440477" w:rsidRDefault="00440477" w:rsidP="00BA7D84">
            <w:pPr>
              <w:pStyle w:val="TableHead"/>
              <w:rPr>
                <w:ins w:id="12864" w:author="Russ Ott" w:date="2022-05-16T11:54:00Z"/>
              </w:rPr>
            </w:pPr>
            <w:ins w:id="12865" w:author="Russ Ott" w:date="2022-05-16T11:54:00Z">
              <w:r>
                <w:t>Code System OID</w:t>
              </w:r>
            </w:ins>
          </w:p>
        </w:tc>
        <w:tc>
          <w:tcPr>
            <w:tcW w:w="2520" w:type="dxa"/>
            <w:shd w:val="clear" w:color="auto" w:fill="E6E6E6"/>
          </w:tcPr>
          <w:p w14:paraId="2367CBE0" w14:textId="77777777" w:rsidR="00440477" w:rsidRDefault="00440477" w:rsidP="00BA7D84">
            <w:pPr>
              <w:pStyle w:val="TableHead"/>
              <w:rPr>
                <w:ins w:id="12866" w:author="Russ Ott" w:date="2022-05-16T11:54:00Z"/>
              </w:rPr>
            </w:pPr>
            <w:ins w:id="12867" w:author="Russ Ott" w:date="2022-05-16T11:54:00Z">
              <w:r>
                <w:t>Print Name</w:t>
              </w:r>
            </w:ins>
          </w:p>
        </w:tc>
      </w:tr>
      <w:tr w:rsidR="00440477" w14:paraId="62702862" w14:textId="77777777" w:rsidTr="00BA7D84">
        <w:trPr>
          <w:jc w:val="center"/>
          <w:ins w:id="12868" w:author="Russ Ott" w:date="2022-05-16T11:54:00Z"/>
        </w:trPr>
        <w:tc>
          <w:tcPr>
            <w:tcW w:w="1170" w:type="dxa"/>
          </w:tcPr>
          <w:p w14:paraId="3EDB6C8D" w14:textId="77777777" w:rsidR="00440477" w:rsidRDefault="00440477" w:rsidP="00BA7D84">
            <w:pPr>
              <w:pStyle w:val="TableText"/>
              <w:rPr>
                <w:ins w:id="12869" w:author="Russ Ott" w:date="2022-05-16T11:54:00Z"/>
              </w:rPr>
            </w:pPr>
            <w:ins w:id="12870" w:author="Russ Ott" w:date="2022-05-16T11:54:00Z">
              <w:r>
                <w:t>A</w:t>
              </w:r>
            </w:ins>
          </w:p>
        </w:tc>
        <w:tc>
          <w:tcPr>
            <w:tcW w:w="3195" w:type="dxa"/>
          </w:tcPr>
          <w:p w14:paraId="02E043CE" w14:textId="77777777" w:rsidR="00440477" w:rsidRDefault="00440477" w:rsidP="00BA7D84">
            <w:pPr>
              <w:pStyle w:val="TableText"/>
              <w:rPr>
                <w:ins w:id="12871" w:author="Russ Ott" w:date="2022-05-16T11:54:00Z"/>
              </w:rPr>
            </w:pPr>
            <w:ins w:id="12872" w:author="Russ Ott" w:date="2022-05-16T11:54:00Z">
              <w:r>
                <w:t>HL7ActPriority</w:t>
              </w:r>
            </w:ins>
          </w:p>
        </w:tc>
        <w:tc>
          <w:tcPr>
            <w:tcW w:w="3195" w:type="dxa"/>
          </w:tcPr>
          <w:p w14:paraId="7095DC7F" w14:textId="77777777" w:rsidR="00440477" w:rsidRDefault="00440477" w:rsidP="00BA7D84">
            <w:pPr>
              <w:pStyle w:val="TableText"/>
              <w:rPr>
                <w:ins w:id="12873" w:author="Russ Ott" w:date="2022-05-16T11:54:00Z"/>
              </w:rPr>
            </w:pPr>
            <w:ins w:id="12874" w:author="Russ Ott" w:date="2022-05-16T11:54:00Z">
              <w:r>
                <w:t>urn:oid:2.16.840.1.113883.5.7</w:t>
              </w:r>
            </w:ins>
          </w:p>
        </w:tc>
        <w:tc>
          <w:tcPr>
            <w:tcW w:w="2520" w:type="dxa"/>
          </w:tcPr>
          <w:p w14:paraId="4038E9DA" w14:textId="77777777" w:rsidR="00440477" w:rsidRDefault="00440477" w:rsidP="00BA7D84">
            <w:pPr>
              <w:pStyle w:val="TableText"/>
              <w:rPr>
                <w:ins w:id="12875" w:author="Russ Ott" w:date="2022-05-16T11:54:00Z"/>
              </w:rPr>
            </w:pPr>
            <w:ins w:id="12876" w:author="Russ Ott" w:date="2022-05-16T11:54:00Z">
              <w:r>
                <w:t>ASAP</w:t>
              </w:r>
            </w:ins>
          </w:p>
        </w:tc>
      </w:tr>
      <w:tr w:rsidR="00440477" w14:paraId="006B7B24" w14:textId="77777777" w:rsidTr="00BA7D84">
        <w:trPr>
          <w:jc w:val="center"/>
          <w:ins w:id="12877" w:author="Russ Ott" w:date="2022-05-16T11:54:00Z"/>
        </w:trPr>
        <w:tc>
          <w:tcPr>
            <w:tcW w:w="1170" w:type="dxa"/>
          </w:tcPr>
          <w:p w14:paraId="03CA2FCA" w14:textId="77777777" w:rsidR="00440477" w:rsidRDefault="00440477" w:rsidP="00BA7D84">
            <w:pPr>
              <w:pStyle w:val="TableText"/>
              <w:rPr>
                <w:ins w:id="12878" w:author="Russ Ott" w:date="2022-05-16T11:54:00Z"/>
              </w:rPr>
            </w:pPr>
            <w:ins w:id="12879" w:author="Russ Ott" w:date="2022-05-16T11:54:00Z">
              <w:r>
                <w:t>CR</w:t>
              </w:r>
            </w:ins>
          </w:p>
        </w:tc>
        <w:tc>
          <w:tcPr>
            <w:tcW w:w="3195" w:type="dxa"/>
          </w:tcPr>
          <w:p w14:paraId="7E981958" w14:textId="77777777" w:rsidR="00440477" w:rsidRDefault="00440477" w:rsidP="00BA7D84">
            <w:pPr>
              <w:pStyle w:val="TableText"/>
              <w:rPr>
                <w:ins w:id="12880" w:author="Russ Ott" w:date="2022-05-16T11:54:00Z"/>
              </w:rPr>
            </w:pPr>
            <w:ins w:id="12881" w:author="Russ Ott" w:date="2022-05-16T11:54:00Z">
              <w:r>
                <w:t>HL7ActPriority</w:t>
              </w:r>
            </w:ins>
          </w:p>
        </w:tc>
        <w:tc>
          <w:tcPr>
            <w:tcW w:w="3195" w:type="dxa"/>
          </w:tcPr>
          <w:p w14:paraId="2C113151" w14:textId="77777777" w:rsidR="00440477" w:rsidRDefault="00440477" w:rsidP="00BA7D84">
            <w:pPr>
              <w:pStyle w:val="TableText"/>
              <w:rPr>
                <w:ins w:id="12882" w:author="Russ Ott" w:date="2022-05-16T11:54:00Z"/>
              </w:rPr>
            </w:pPr>
            <w:ins w:id="12883" w:author="Russ Ott" w:date="2022-05-16T11:54:00Z">
              <w:r>
                <w:t>urn:oid:2.16.840.1.113883.5.7</w:t>
              </w:r>
            </w:ins>
          </w:p>
        </w:tc>
        <w:tc>
          <w:tcPr>
            <w:tcW w:w="2520" w:type="dxa"/>
          </w:tcPr>
          <w:p w14:paraId="2A9DBD14" w14:textId="77777777" w:rsidR="00440477" w:rsidRDefault="00440477" w:rsidP="00BA7D84">
            <w:pPr>
              <w:pStyle w:val="TableText"/>
              <w:rPr>
                <w:ins w:id="12884" w:author="Russ Ott" w:date="2022-05-16T11:54:00Z"/>
              </w:rPr>
            </w:pPr>
            <w:ins w:id="12885" w:author="Russ Ott" w:date="2022-05-16T11:54:00Z">
              <w:r>
                <w:t>callback results</w:t>
              </w:r>
            </w:ins>
          </w:p>
        </w:tc>
      </w:tr>
      <w:tr w:rsidR="00440477" w14:paraId="18B836FA" w14:textId="77777777" w:rsidTr="00BA7D84">
        <w:trPr>
          <w:jc w:val="center"/>
          <w:ins w:id="12886" w:author="Russ Ott" w:date="2022-05-16T11:54:00Z"/>
        </w:trPr>
        <w:tc>
          <w:tcPr>
            <w:tcW w:w="1170" w:type="dxa"/>
          </w:tcPr>
          <w:p w14:paraId="365FC382" w14:textId="77777777" w:rsidR="00440477" w:rsidRDefault="00440477" w:rsidP="00BA7D84">
            <w:pPr>
              <w:pStyle w:val="TableText"/>
              <w:rPr>
                <w:ins w:id="12887" w:author="Russ Ott" w:date="2022-05-16T11:54:00Z"/>
              </w:rPr>
            </w:pPr>
            <w:ins w:id="12888" w:author="Russ Ott" w:date="2022-05-16T11:54:00Z">
              <w:r>
                <w:t>CS</w:t>
              </w:r>
            </w:ins>
          </w:p>
        </w:tc>
        <w:tc>
          <w:tcPr>
            <w:tcW w:w="3195" w:type="dxa"/>
          </w:tcPr>
          <w:p w14:paraId="12DC2B3F" w14:textId="77777777" w:rsidR="00440477" w:rsidRDefault="00440477" w:rsidP="00BA7D84">
            <w:pPr>
              <w:pStyle w:val="TableText"/>
              <w:rPr>
                <w:ins w:id="12889" w:author="Russ Ott" w:date="2022-05-16T11:54:00Z"/>
              </w:rPr>
            </w:pPr>
            <w:ins w:id="12890" w:author="Russ Ott" w:date="2022-05-16T11:54:00Z">
              <w:r>
                <w:t>HL7ActPriority</w:t>
              </w:r>
            </w:ins>
          </w:p>
        </w:tc>
        <w:tc>
          <w:tcPr>
            <w:tcW w:w="3195" w:type="dxa"/>
          </w:tcPr>
          <w:p w14:paraId="2373C6BC" w14:textId="77777777" w:rsidR="00440477" w:rsidRDefault="00440477" w:rsidP="00BA7D84">
            <w:pPr>
              <w:pStyle w:val="TableText"/>
              <w:rPr>
                <w:ins w:id="12891" w:author="Russ Ott" w:date="2022-05-16T11:54:00Z"/>
              </w:rPr>
            </w:pPr>
            <w:ins w:id="12892" w:author="Russ Ott" w:date="2022-05-16T11:54:00Z">
              <w:r>
                <w:t>urn:oid:2.16.840.1.113883.5.7</w:t>
              </w:r>
            </w:ins>
          </w:p>
        </w:tc>
        <w:tc>
          <w:tcPr>
            <w:tcW w:w="2520" w:type="dxa"/>
          </w:tcPr>
          <w:p w14:paraId="2B9BF2A4" w14:textId="77777777" w:rsidR="00440477" w:rsidRDefault="00440477" w:rsidP="00BA7D84">
            <w:pPr>
              <w:pStyle w:val="TableText"/>
              <w:rPr>
                <w:ins w:id="12893" w:author="Russ Ott" w:date="2022-05-16T11:54:00Z"/>
              </w:rPr>
            </w:pPr>
            <w:ins w:id="12894" w:author="Russ Ott" w:date="2022-05-16T11:54:00Z">
              <w:r>
                <w:t>callback for scheduling</w:t>
              </w:r>
            </w:ins>
          </w:p>
        </w:tc>
      </w:tr>
      <w:tr w:rsidR="00440477" w14:paraId="40FA4C93" w14:textId="77777777" w:rsidTr="00BA7D84">
        <w:trPr>
          <w:jc w:val="center"/>
          <w:ins w:id="12895" w:author="Russ Ott" w:date="2022-05-16T11:54:00Z"/>
        </w:trPr>
        <w:tc>
          <w:tcPr>
            <w:tcW w:w="1170" w:type="dxa"/>
          </w:tcPr>
          <w:p w14:paraId="6E21CD8A" w14:textId="77777777" w:rsidR="00440477" w:rsidRDefault="00440477" w:rsidP="00BA7D84">
            <w:pPr>
              <w:pStyle w:val="TableText"/>
              <w:rPr>
                <w:ins w:id="12896" w:author="Russ Ott" w:date="2022-05-16T11:54:00Z"/>
              </w:rPr>
            </w:pPr>
            <w:ins w:id="12897" w:author="Russ Ott" w:date="2022-05-16T11:54:00Z">
              <w:r>
                <w:t>CSP</w:t>
              </w:r>
            </w:ins>
          </w:p>
        </w:tc>
        <w:tc>
          <w:tcPr>
            <w:tcW w:w="3195" w:type="dxa"/>
          </w:tcPr>
          <w:p w14:paraId="21D7143B" w14:textId="77777777" w:rsidR="00440477" w:rsidRDefault="00440477" w:rsidP="00BA7D84">
            <w:pPr>
              <w:pStyle w:val="TableText"/>
              <w:rPr>
                <w:ins w:id="12898" w:author="Russ Ott" w:date="2022-05-16T11:54:00Z"/>
              </w:rPr>
            </w:pPr>
            <w:ins w:id="12899" w:author="Russ Ott" w:date="2022-05-16T11:54:00Z">
              <w:r>
                <w:t>HL7ActPriority</w:t>
              </w:r>
            </w:ins>
          </w:p>
        </w:tc>
        <w:tc>
          <w:tcPr>
            <w:tcW w:w="3195" w:type="dxa"/>
          </w:tcPr>
          <w:p w14:paraId="532FE0E4" w14:textId="77777777" w:rsidR="00440477" w:rsidRDefault="00440477" w:rsidP="00BA7D84">
            <w:pPr>
              <w:pStyle w:val="TableText"/>
              <w:rPr>
                <w:ins w:id="12900" w:author="Russ Ott" w:date="2022-05-16T11:54:00Z"/>
              </w:rPr>
            </w:pPr>
            <w:ins w:id="12901" w:author="Russ Ott" w:date="2022-05-16T11:54:00Z">
              <w:r>
                <w:t>urn:oid:2.16.840.1.113883.5.7</w:t>
              </w:r>
            </w:ins>
          </w:p>
        </w:tc>
        <w:tc>
          <w:tcPr>
            <w:tcW w:w="2520" w:type="dxa"/>
          </w:tcPr>
          <w:p w14:paraId="6ED37347" w14:textId="77777777" w:rsidR="00440477" w:rsidRDefault="00440477" w:rsidP="00BA7D84">
            <w:pPr>
              <w:pStyle w:val="TableText"/>
              <w:rPr>
                <w:ins w:id="12902" w:author="Russ Ott" w:date="2022-05-16T11:54:00Z"/>
              </w:rPr>
            </w:pPr>
            <w:ins w:id="12903" w:author="Russ Ott" w:date="2022-05-16T11:54:00Z">
              <w:r>
                <w:t>callback placer for scheduling</w:t>
              </w:r>
            </w:ins>
          </w:p>
        </w:tc>
      </w:tr>
      <w:tr w:rsidR="00440477" w14:paraId="18890270" w14:textId="77777777" w:rsidTr="00BA7D84">
        <w:trPr>
          <w:jc w:val="center"/>
          <w:ins w:id="12904" w:author="Russ Ott" w:date="2022-05-16T11:54:00Z"/>
        </w:trPr>
        <w:tc>
          <w:tcPr>
            <w:tcW w:w="1170" w:type="dxa"/>
          </w:tcPr>
          <w:p w14:paraId="5D587EE3" w14:textId="77777777" w:rsidR="00440477" w:rsidRDefault="00440477" w:rsidP="00BA7D84">
            <w:pPr>
              <w:pStyle w:val="TableText"/>
              <w:rPr>
                <w:ins w:id="12905" w:author="Russ Ott" w:date="2022-05-16T11:54:00Z"/>
              </w:rPr>
            </w:pPr>
            <w:ins w:id="12906" w:author="Russ Ott" w:date="2022-05-16T11:54:00Z">
              <w:r>
                <w:t>CSR</w:t>
              </w:r>
            </w:ins>
          </w:p>
        </w:tc>
        <w:tc>
          <w:tcPr>
            <w:tcW w:w="3195" w:type="dxa"/>
          </w:tcPr>
          <w:p w14:paraId="2708C25A" w14:textId="77777777" w:rsidR="00440477" w:rsidRDefault="00440477" w:rsidP="00BA7D84">
            <w:pPr>
              <w:pStyle w:val="TableText"/>
              <w:rPr>
                <w:ins w:id="12907" w:author="Russ Ott" w:date="2022-05-16T11:54:00Z"/>
              </w:rPr>
            </w:pPr>
            <w:ins w:id="12908" w:author="Russ Ott" w:date="2022-05-16T11:54:00Z">
              <w:r>
                <w:t>HL7ActPriority</w:t>
              </w:r>
            </w:ins>
          </w:p>
        </w:tc>
        <w:tc>
          <w:tcPr>
            <w:tcW w:w="3195" w:type="dxa"/>
          </w:tcPr>
          <w:p w14:paraId="1614C227" w14:textId="77777777" w:rsidR="00440477" w:rsidRDefault="00440477" w:rsidP="00BA7D84">
            <w:pPr>
              <w:pStyle w:val="TableText"/>
              <w:rPr>
                <w:ins w:id="12909" w:author="Russ Ott" w:date="2022-05-16T11:54:00Z"/>
              </w:rPr>
            </w:pPr>
            <w:ins w:id="12910" w:author="Russ Ott" w:date="2022-05-16T11:54:00Z">
              <w:r>
                <w:t>urn:oid:2.16.840.1.113883.5.7</w:t>
              </w:r>
            </w:ins>
          </w:p>
        </w:tc>
        <w:tc>
          <w:tcPr>
            <w:tcW w:w="2520" w:type="dxa"/>
          </w:tcPr>
          <w:p w14:paraId="35690246" w14:textId="77777777" w:rsidR="00440477" w:rsidRDefault="00440477" w:rsidP="00BA7D84">
            <w:pPr>
              <w:pStyle w:val="TableText"/>
              <w:rPr>
                <w:ins w:id="12911" w:author="Russ Ott" w:date="2022-05-16T11:54:00Z"/>
              </w:rPr>
            </w:pPr>
            <w:ins w:id="12912" w:author="Russ Ott" w:date="2022-05-16T11:54:00Z">
              <w:r>
                <w:t>contact recipient for scheduling</w:t>
              </w:r>
            </w:ins>
          </w:p>
        </w:tc>
      </w:tr>
      <w:tr w:rsidR="00440477" w14:paraId="7FBDDE68" w14:textId="77777777" w:rsidTr="00BA7D84">
        <w:trPr>
          <w:jc w:val="center"/>
          <w:ins w:id="12913" w:author="Russ Ott" w:date="2022-05-16T11:54:00Z"/>
        </w:trPr>
        <w:tc>
          <w:tcPr>
            <w:tcW w:w="1170" w:type="dxa"/>
          </w:tcPr>
          <w:p w14:paraId="5B2F2F58" w14:textId="77777777" w:rsidR="00440477" w:rsidRDefault="00440477" w:rsidP="00BA7D84">
            <w:pPr>
              <w:pStyle w:val="TableText"/>
              <w:rPr>
                <w:ins w:id="12914" w:author="Russ Ott" w:date="2022-05-16T11:54:00Z"/>
              </w:rPr>
            </w:pPr>
            <w:ins w:id="12915" w:author="Russ Ott" w:date="2022-05-16T11:54:00Z">
              <w:r>
                <w:t>EL</w:t>
              </w:r>
            </w:ins>
          </w:p>
        </w:tc>
        <w:tc>
          <w:tcPr>
            <w:tcW w:w="3195" w:type="dxa"/>
          </w:tcPr>
          <w:p w14:paraId="3C3826B3" w14:textId="77777777" w:rsidR="00440477" w:rsidRDefault="00440477" w:rsidP="00BA7D84">
            <w:pPr>
              <w:pStyle w:val="TableText"/>
              <w:rPr>
                <w:ins w:id="12916" w:author="Russ Ott" w:date="2022-05-16T11:54:00Z"/>
              </w:rPr>
            </w:pPr>
            <w:ins w:id="12917" w:author="Russ Ott" w:date="2022-05-16T11:54:00Z">
              <w:r>
                <w:t>HL7ActPriority</w:t>
              </w:r>
            </w:ins>
          </w:p>
        </w:tc>
        <w:tc>
          <w:tcPr>
            <w:tcW w:w="3195" w:type="dxa"/>
          </w:tcPr>
          <w:p w14:paraId="513171CD" w14:textId="77777777" w:rsidR="00440477" w:rsidRDefault="00440477" w:rsidP="00BA7D84">
            <w:pPr>
              <w:pStyle w:val="TableText"/>
              <w:rPr>
                <w:ins w:id="12918" w:author="Russ Ott" w:date="2022-05-16T11:54:00Z"/>
              </w:rPr>
            </w:pPr>
            <w:ins w:id="12919" w:author="Russ Ott" w:date="2022-05-16T11:54:00Z">
              <w:r>
                <w:t>urn:oid:2.16.840.1.113883.5.7</w:t>
              </w:r>
            </w:ins>
          </w:p>
        </w:tc>
        <w:tc>
          <w:tcPr>
            <w:tcW w:w="2520" w:type="dxa"/>
          </w:tcPr>
          <w:p w14:paraId="70E797F7" w14:textId="77777777" w:rsidR="00440477" w:rsidRDefault="00440477" w:rsidP="00BA7D84">
            <w:pPr>
              <w:pStyle w:val="TableText"/>
              <w:rPr>
                <w:ins w:id="12920" w:author="Russ Ott" w:date="2022-05-16T11:54:00Z"/>
              </w:rPr>
            </w:pPr>
            <w:ins w:id="12921" w:author="Russ Ott" w:date="2022-05-16T11:54:00Z">
              <w:r>
                <w:t>elective</w:t>
              </w:r>
            </w:ins>
          </w:p>
        </w:tc>
      </w:tr>
      <w:tr w:rsidR="00440477" w14:paraId="4DCD5820" w14:textId="77777777" w:rsidTr="00BA7D84">
        <w:trPr>
          <w:jc w:val="center"/>
          <w:ins w:id="12922" w:author="Russ Ott" w:date="2022-05-16T11:54:00Z"/>
        </w:trPr>
        <w:tc>
          <w:tcPr>
            <w:tcW w:w="1170" w:type="dxa"/>
          </w:tcPr>
          <w:p w14:paraId="320A2967" w14:textId="77777777" w:rsidR="00440477" w:rsidRDefault="00440477" w:rsidP="00BA7D84">
            <w:pPr>
              <w:pStyle w:val="TableText"/>
              <w:rPr>
                <w:ins w:id="12923" w:author="Russ Ott" w:date="2022-05-16T11:54:00Z"/>
              </w:rPr>
            </w:pPr>
            <w:ins w:id="12924" w:author="Russ Ott" w:date="2022-05-16T11:54:00Z">
              <w:r>
                <w:t>EM</w:t>
              </w:r>
            </w:ins>
          </w:p>
        </w:tc>
        <w:tc>
          <w:tcPr>
            <w:tcW w:w="3195" w:type="dxa"/>
          </w:tcPr>
          <w:p w14:paraId="4AE3245E" w14:textId="77777777" w:rsidR="00440477" w:rsidRDefault="00440477" w:rsidP="00BA7D84">
            <w:pPr>
              <w:pStyle w:val="TableText"/>
              <w:rPr>
                <w:ins w:id="12925" w:author="Russ Ott" w:date="2022-05-16T11:54:00Z"/>
              </w:rPr>
            </w:pPr>
            <w:ins w:id="12926" w:author="Russ Ott" w:date="2022-05-16T11:54:00Z">
              <w:r>
                <w:t>HL7ActPriority</w:t>
              </w:r>
            </w:ins>
          </w:p>
        </w:tc>
        <w:tc>
          <w:tcPr>
            <w:tcW w:w="3195" w:type="dxa"/>
          </w:tcPr>
          <w:p w14:paraId="06F6FCB9" w14:textId="77777777" w:rsidR="00440477" w:rsidRDefault="00440477" w:rsidP="00BA7D84">
            <w:pPr>
              <w:pStyle w:val="TableText"/>
              <w:rPr>
                <w:ins w:id="12927" w:author="Russ Ott" w:date="2022-05-16T11:54:00Z"/>
              </w:rPr>
            </w:pPr>
            <w:ins w:id="12928" w:author="Russ Ott" w:date="2022-05-16T11:54:00Z">
              <w:r>
                <w:t>urn:oid:2.16.840.1.113883.5.7</w:t>
              </w:r>
            </w:ins>
          </w:p>
        </w:tc>
        <w:tc>
          <w:tcPr>
            <w:tcW w:w="2520" w:type="dxa"/>
          </w:tcPr>
          <w:p w14:paraId="4C49FF20" w14:textId="77777777" w:rsidR="00440477" w:rsidRDefault="00440477" w:rsidP="00BA7D84">
            <w:pPr>
              <w:pStyle w:val="TableText"/>
              <w:rPr>
                <w:ins w:id="12929" w:author="Russ Ott" w:date="2022-05-16T11:54:00Z"/>
              </w:rPr>
            </w:pPr>
            <w:ins w:id="12930" w:author="Russ Ott" w:date="2022-05-16T11:54:00Z">
              <w:r>
                <w:t>emergency</w:t>
              </w:r>
            </w:ins>
          </w:p>
        </w:tc>
      </w:tr>
      <w:tr w:rsidR="00440477" w14:paraId="38FE0E9F" w14:textId="77777777" w:rsidTr="00BA7D84">
        <w:trPr>
          <w:jc w:val="center"/>
          <w:ins w:id="12931" w:author="Russ Ott" w:date="2022-05-16T11:54:00Z"/>
        </w:trPr>
        <w:tc>
          <w:tcPr>
            <w:tcW w:w="1170" w:type="dxa"/>
          </w:tcPr>
          <w:p w14:paraId="59BA93DF" w14:textId="77777777" w:rsidR="00440477" w:rsidRDefault="00440477" w:rsidP="00BA7D84">
            <w:pPr>
              <w:pStyle w:val="TableText"/>
              <w:rPr>
                <w:ins w:id="12932" w:author="Russ Ott" w:date="2022-05-16T11:54:00Z"/>
              </w:rPr>
            </w:pPr>
            <w:ins w:id="12933" w:author="Russ Ott" w:date="2022-05-16T11:54:00Z">
              <w:r>
                <w:t>P</w:t>
              </w:r>
            </w:ins>
          </w:p>
        </w:tc>
        <w:tc>
          <w:tcPr>
            <w:tcW w:w="3195" w:type="dxa"/>
          </w:tcPr>
          <w:p w14:paraId="65C7C074" w14:textId="77777777" w:rsidR="00440477" w:rsidRDefault="00440477" w:rsidP="00BA7D84">
            <w:pPr>
              <w:pStyle w:val="TableText"/>
              <w:rPr>
                <w:ins w:id="12934" w:author="Russ Ott" w:date="2022-05-16T11:54:00Z"/>
              </w:rPr>
            </w:pPr>
            <w:ins w:id="12935" w:author="Russ Ott" w:date="2022-05-16T11:54:00Z">
              <w:r>
                <w:t>HL7ActPriority</w:t>
              </w:r>
            </w:ins>
          </w:p>
        </w:tc>
        <w:tc>
          <w:tcPr>
            <w:tcW w:w="3195" w:type="dxa"/>
          </w:tcPr>
          <w:p w14:paraId="3B2F184E" w14:textId="77777777" w:rsidR="00440477" w:rsidRDefault="00440477" w:rsidP="00BA7D84">
            <w:pPr>
              <w:pStyle w:val="TableText"/>
              <w:rPr>
                <w:ins w:id="12936" w:author="Russ Ott" w:date="2022-05-16T11:54:00Z"/>
              </w:rPr>
            </w:pPr>
            <w:ins w:id="12937" w:author="Russ Ott" w:date="2022-05-16T11:54:00Z">
              <w:r>
                <w:t>urn:oid:2.16.840.1.113883.5.7</w:t>
              </w:r>
            </w:ins>
          </w:p>
        </w:tc>
        <w:tc>
          <w:tcPr>
            <w:tcW w:w="2520" w:type="dxa"/>
          </w:tcPr>
          <w:p w14:paraId="18C42CF9" w14:textId="77777777" w:rsidR="00440477" w:rsidRDefault="00440477" w:rsidP="00BA7D84">
            <w:pPr>
              <w:pStyle w:val="TableText"/>
              <w:rPr>
                <w:ins w:id="12938" w:author="Russ Ott" w:date="2022-05-16T11:54:00Z"/>
              </w:rPr>
            </w:pPr>
            <w:ins w:id="12939" w:author="Russ Ott" w:date="2022-05-16T11:54:00Z">
              <w:r>
                <w:t>preop</w:t>
              </w:r>
            </w:ins>
          </w:p>
        </w:tc>
      </w:tr>
      <w:tr w:rsidR="00440477" w14:paraId="3A32A2EE" w14:textId="77777777" w:rsidTr="00BA7D84">
        <w:trPr>
          <w:jc w:val="center"/>
          <w:ins w:id="12940" w:author="Russ Ott" w:date="2022-05-16T11:54:00Z"/>
        </w:trPr>
        <w:tc>
          <w:tcPr>
            <w:tcW w:w="1170" w:type="dxa"/>
          </w:tcPr>
          <w:p w14:paraId="0583AC27" w14:textId="77777777" w:rsidR="00440477" w:rsidRDefault="00440477" w:rsidP="00BA7D84">
            <w:pPr>
              <w:pStyle w:val="TableText"/>
              <w:rPr>
                <w:ins w:id="12941" w:author="Russ Ott" w:date="2022-05-16T11:54:00Z"/>
              </w:rPr>
            </w:pPr>
            <w:ins w:id="12942" w:author="Russ Ott" w:date="2022-05-16T11:54:00Z">
              <w:r>
                <w:t>PRN</w:t>
              </w:r>
            </w:ins>
          </w:p>
        </w:tc>
        <w:tc>
          <w:tcPr>
            <w:tcW w:w="3195" w:type="dxa"/>
          </w:tcPr>
          <w:p w14:paraId="27700519" w14:textId="77777777" w:rsidR="00440477" w:rsidRDefault="00440477" w:rsidP="00BA7D84">
            <w:pPr>
              <w:pStyle w:val="TableText"/>
              <w:rPr>
                <w:ins w:id="12943" w:author="Russ Ott" w:date="2022-05-16T11:54:00Z"/>
              </w:rPr>
            </w:pPr>
            <w:ins w:id="12944" w:author="Russ Ott" w:date="2022-05-16T11:54:00Z">
              <w:r>
                <w:t>HL7ActPriority</w:t>
              </w:r>
            </w:ins>
          </w:p>
        </w:tc>
        <w:tc>
          <w:tcPr>
            <w:tcW w:w="3195" w:type="dxa"/>
          </w:tcPr>
          <w:p w14:paraId="0F805B03" w14:textId="77777777" w:rsidR="00440477" w:rsidRDefault="00440477" w:rsidP="00BA7D84">
            <w:pPr>
              <w:pStyle w:val="TableText"/>
              <w:rPr>
                <w:ins w:id="12945" w:author="Russ Ott" w:date="2022-05-16T11:54:00Z"/>
              </w:rPr>
            </w:pPr>
            <w:ins w:id="12946" w:author="Russ Ott" w:date="2022-05-16T11:54:00Z">
              <w:r>
                <w:t>urn:oid:2.16.840.1.113883.5.7</w:t>
              </w:r>
            </w:ins>
          </w:p>
        </w:tc>
        <w:tc>
          <w:tcPr>
            <w:tcW w:w="2520" w:type="dxa"/>
          </w:tcPr>
          <w:p w14:paraId="4A304E24" w14:textId="77777777" w:rsidR="00440477" w:rsidRDefault="00440477" w:rsidP="00BA7D84">
            <w:pPr>
              <w:pStyle w:val="TableText"/>
              <w:rPr>
                <w:ins w:id="12947" w:author="Russ Ott" w:date="2022-05-16T11:54:00Z"/>
              </w:rPr>
            </w:pPr>
            <w:ins w:id="12948" w:author="Russ Ott" w:date="2022-05-16T11:54:00Z">
              <w:r>
                <w:t>as needed</w:t>
              </w:r>
            </w:ins>
          </w:p>
        </w:tc>
      </w:tr>
      <w:tr w:rsidR="00440477" w14:paraId="28F94612" w14:textId="77777777" w:rsidTr="00BA7D84">
        <w:trPr>
          <w:jc w:val="center"/>
          <w:ins w:id="12949" w:author="Russ Ott" w:date="2022-05-16T11:54:00Z"/>
        </w:trPr>
        <w:tc>
          <w:tcPr>
            <w:tcW w:w="1170" w:type="dxa"/>
          </w:tcPr>
          <w:p w14:paraId="43A154DC" w14:textId="77777777" w:rsidR="00440477" w:rsidRDefault="00440477" w:rsidP="00BA7D84">
            <w:pPr>
              <w:pStyle w:val="TableText"/>
              <w:rPr>
                <w:ins w:id="12950" w:author="Russ Ott" w:date="2022-05-16T11:54:00Z"/>
              </w:rPr>
            </w:pPr>
            <w:ins w:id="12951" w:author="Russ Ott" w:date="2022-05-16T11:54:00Z">
              <w:r>
                <w:t>R</w:t>
              </w:r>
            </w:ins>
          </w:p>
        </w:tc>
        <w:tc>
          <w:tcPr>
            <w:tcW w:w="3195" w:type="dxa"/>
          </w:tcPr>
          <w:p w14:paraId="1F4151F1" w14:textId="77777777" w:rsidR="00440477" w:rsidRDefault="00440477" w:rsidP="00BA7D84">
            <w:pPr>
              <w:pStyle w:val="TableText"/>
              <w:rPr>
                <w:ins w:id="12952" w:author="Russ Ott" w:date="2022-05-16T11:54:00Z"/>
              </w:rPr>
            </w:pPr>
            <w:ins w:id="12953" w:author="Russ Ott" w:date="2022-05-16T11:54:00Z">
              <w:r>
                <w:t>HL7ActPriority</w:t>
              </w:r>
            </w:ins>
          </w:p>
        </w:tc>
        <w:tc>
          <w:tcPr>
            <w:tcW w:w="3195" w:type="dxa"/>
          </w:tcPr>
          <w:p w14:paraId="27F1521C" w14:textId="77777777" w:rsidR="00440477" w:rsidRDefault="00440477" w:rsidP="00BA7D84">
            <w:pPr>
              <w:pStyle w:val="TableText"/>
              <w:rPr>
                <w:ins w:id="12954" w:author="Russ Ott" w:date="2022-05-16T11:54:00Z"/>
              </w:rPr>
            </w:pPr>
            <w:ins w:id="12955" w:author="Russ Ott" w:date="2022-05-16T11:54:00Z">
              <w:r>
                <w:t>urn:oid:2.16.840.1.113883.5.7</w:t>
              </w:r>
            </w:ins>
          </w:p>
        </w:tc>
        <w:tc>
          <w:tcPr>
            <w:tcW w:w="2520" w:type="dxa"/>
          </w:tcPr>
          <w:p w14:paraId="6FE7C18E" w14:textId="77777777" w:rsidR="00440477" w:rsidRDefault="00440477" w:rsidP="00BA7D84">
            <w:pPr>
              <w:pStyle w:val="TableText"/>
              <w:rPr>
                <w:ins w:id="12956" w:author="Russ Ott" w:date="2022-05-16T11:54:00Z"/>
              </w:rPr>
            </w:pPr>
            <w:ins w:id="12957" w:author="Russ Ott" w:date="2022-05-16T11:54:00Z">
              <w:r>
                <w:t>routine</w:t>
              </w:r>
            </w:ins>
          </w:p>
        </w:tc>
      </w:tr>
      <w:tr w:rsidR="00440477" w14:paraId="29011A2D" w14:textId="77777777" w:rsidTr="00BA7D84">
        <w:trPr>
          <w:jc w:val="center"/>
          <w:ins w:id="12958" w:author="Russ Ott" w:date="2022-05-16T11:54:00Z"/>
        </w:trPr>
        <w:tc>
          <w:tcPr>
            <w:tcW w:w="1440" w:type="dxa"/>
            <w:gridSpan w:val="4"/>
          </w:tcPr>
          <w:p w14:paraId="7E01E026" w14:textId="77777777" w:rsidR="00440477" w:rsidRDefault="00440477" w:rsidP="00BA7D84">
            <w:pPr>
              <w:pStyle w:val="TableText"/>
              <w:rPr>
                <w:ins w:id="12959" w:author="Russ Ott" w:date="2022-05-16T11:54:00Z"/>
              </w:rPr>
            </w:pPr>
            <w:ins w:id="12960" w:author="Russ Ott" w:date="2022-05-16T11:54:00Z">
              <w:r>
                <w:t>...</w:t>
              </w:r>
            </w:ins>
          </w:p>
        </w:tc>
      </w:tr>
    </w:tbl>
    <w:p w14:paraId="2A55FA4E" w14:textId="77777777" w:rsidR="00440477" w:rsidRDefault="00440477" w:rsidP="00440477">
      <w:pPr>
        <w:pStyle w:val="BodyText"/>
        <w:rPr>
          <w:ins w:id="12961" w:author="Russ Ott" w:date="2022-05-16T11:54:00Z"/>
        </w:rPr>
      </w:pPr>
    </w:p>
    <w:p w14:paraId="3F704087" w14:textId="25945ADE" w:rsidR="00440477" w:rsidRDefault="00440477" w:rsidP="00440477">
      <w:pPr>
        <w:pStyle w:val="Caption"/>
        <w:rPr>
          <w:ins w:id="12962" w:author="Russ Ott" w:date="2022-05-16T11:54:00Z"/>
        </w:rPr>
      </w:pPr>
      <w:bookmarkStart w:id="12963" w:name="_Toc103325987"/>
      <w:ins w:id="12964" w:author="Russ Ott" w:date="2022-05-16T11:54:00Z">
        <w:r>
          <w:t xml:space="preserve">Table </w:t>
        </w:r>
        <w:r>
          <w:fldChar w:fldCharType="begin"/>
        </w:r>
        <w:r>
          <w:instrText>SEQ Table \* ARABIC</w:instrText>
        </w:r>
        <w:r>
          <w:fldChar w:fldCharType="separate"/>
        </w:r>
        <w:r w:rsidR="00F1669B">
          <w:t>49</w:t>
        </w:r>
        <w:r>
          <w:fldChar w:fldCharType="end"/>
        </w:r>
        <w:r>
          <w:t xml:space="preserve">: </w:t>
        </w:r>
        <w:bookmarkStart w:id="12965" w:name="Sexual_Orientation"/>
        <w:r>
          <w:t>Sexual Orientation</w:t>
        </w:r>
        <w:bookmarkEnd w:id="12963"/>
        <w:bookmarkEnd w:id="1296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666F3B46" w14:textId="77777777" w:rsidTr="00BA7D84">
        <w:trPr>
          <w:jc w:val="center"/>
          <w:ins w:id="12966" w:author="Russ Ott" w:date="2022-05-16T11:54:00Z"/>
        </w:trPr>
        <w:tc>
          <w:tcPr>
            <w:tcW w:w="1440" w:type="dxa"/>
            <w:gridSpan w:val="4"/>
          </w:tcPr>
          <w:p w14:paraId="50684BBD" w14:textId="77777777" w:rsidR="00440477" w:rsidRDefault="00440477" w:rsidP="00BA7D84">
            <w:pPr>
              <w:pStyle w:val="TableText"/>
              <w:rPr>
                <w:ins w:id="12967" w:author="Russ Ott" w:date="2022-05-16T11:54:00Z"/>
              </w:rPr>
            </w:pPr>
            <w:ins w:id="12968" w:author="Russ Ott" w:date="2022-05-16T11:54:00Z">
              <w:r>
                <w:t>Value Set: Sexual Orientation urn:oid:2.16.840.1.113762.1.4.1021.33</w:t>
              </w:r>
            </w:ins>
          </w:p>
          <w:p w14:paraId="4C2E838D" w14:textId="77777777" w:rsidR="00440477" w:rsidRDefault="00440477" w:rsidP="00BA7D84">
            <w:pPr>
              <w:pStyle w:val="TableText"/>
              <w:rPr>
                <w:ins w:id="12969" w:author="Russ Ott" w:date="2022-05-16T11:54:00Z"/>
              </w:rPr>
            </w:pPr>
            <w:ins w:id="12970" w:author="Russ Ott" w:date="2022-05-16T11:54:00Z">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ins>
          </w:p>
          <w:p w14:paraId="2F7995A9" w14:textId="476ECA31" w:rsidR="00440477" w:rsidRDefault="00440477" w:rsidP="00BA7D84">
            <w:pPr>
              <w:pStyle w:val="TableText"/>
              <w:rPr>
                <w:ins w:id="12971" w:author="Russ Ott" w:date="2022-05-16T11:54:00Z"/>
              </w:rPr>
            </w:pPr>
            <w:ins w:id="12972" w:author="Russ Ott" w:date="2022-05-16T11:54:00Z">
              <w:r>
                <w:t xml:space="preserve">Value Set Source: </w:t>
              </w:r>
              <w:r w:rsidR="001C172D">
                <w:fldChar w:fldCharType="begin"/>
              </w:r>
              <w:r w:rsidR="001C172D">
                <w:instrText xml:space="preserve"> HYPERLINK "https://vsac.nlm.nih.gov/valueset/2.16.840.1.113762.1.4.1021.33/expansion" </w:instrText>
              </w:r>
              <w:r w:rsidR="001C172D">
                <w:fldChar w:fldCharType="separate"/>
              </w:r>
              <w:r>
                <w:rPr>
                  <w:rStyle w:val="HyperlinkCourierBold"/>
                </w:rPr>
                <w:t>https://vsac.nlm.nih.gov/valueset/2.16.840.1.113762.1.4.1021.33/expansion</w:t>
              </w:r>
              <w:r w:rsidR="001C172D">
                <w:rPr>
                  <w:rStyle w:val="HyperlinkCourierBold"/>
                </w:rPr>
                <w:fldChar w:fldCharType="end"/>
              </w:r>
            </w:ins>
          </w:p>
        </w:tc>
      </w:tr>
      <w:tr w:rsidR="00440477" w14:paraId="4B963318" w14:textId="77777777" w:rsidTr="00BA7D84">
        <w:trPr>
          <w:cantSplit/>
          <w:tblHeader/>
          <w:jc w:val="center"/>
          <w:ins w:id="12973" w:author="Russ Ott" w:date="2022-05-16T11:54:00Z"/>
        </w:trPr>
        <w:tc>
          <w:tcPr>
            <w:tcW w:w="1560" w:type="dxa"/>
            <w:shd w:val="clear" w:color="auto" w:fill="E6E6E6"/>
          </w:tcPr>
          <w:p w14:paraId="5441E630" w14:textId="77777777" w:rsidR="00440477" w:rsidRDefault="00440477" w:rsidP="00BA7D84">
            <w:pPr>
              <w:pStyle w:val="TableHead"/>
              <w:rPr>
                <w:ins w:id="12974" w:author="Russ Ott" w:date="2022-05-16T11:54:00Z"/>
              </w:rPr>
            </w:pPr>
            <w:ins w:id="12975" w:author="Russ Ott" w:date="2022-05-16T11:54:00Z">
              <w:r>
                <w:t>Code</w:t>
              </w:r>
            </w:ins>
          </w:p>
        </w:tc>
        <w:tc>
          <w:tcPr>
            <w:tcW w:w="3000" w:type="dxa"/>
            <w:shd w:val="clear" w:color="auto" w:fill="E6E6E6"/>
          </w:tcPr>
          <w:p w14:paraId="7F289FA4" w14:textId="77777777" w:rsidR="00440477" w:rsidRDefault="00440477" w:rsidP="00BA7D84">
            <w:pPr>
              <w:pStyle w:val="TableHead"/>
              <w:rPr>
                <w:ins w:id="12976" w:author="Russ Ott" w:date="2022-05-16T11:54:00Z"/>
              </w:rPr>
            </w:pPr>
            <w:ins w:id="12977" w:author="Russ Ott" w:date="2022-05-16T11:54:00Z">
              <w:r>
                <w:t>Code System</w:t>
              </w:r>
            </w:ins>
          </w:p>
        </w:tc>
        <w:tc>
          <w:tcPr>
            <w:tcW w:w="3000" w:type="dxa"/>
            <w:shd w:val="clear" w:color="auto" w:fill="E6E6E6"/>
          </w:tcPr>
          <w:p w14:paraId="54815F79" w14:textId="77777777" w:rsidR="00440477" w:rsidRDefault="00440477" w:rsidP="00BA7D84">
            <w:pPr>
              <w:pStyle w:val="TableHead"/>
              <w:rPr>
                <w:ins w:id="12978" w:author="Russ Ott" w:date="2022-05-16T11:54:00Z"/>
              </w:rPr>
            </w:pPr>
            <w:ins w:id="12979" w:author="Russ Ott" w:date="2022-05-16T11:54:00Z">
              <w:r>
                <w:t>Code System OID</w:t>
              </w:r>
            </w:ins>
          </w:p>
        </w:tc>
        <w:tc>
          <w:tcPr>
            <w:tcW w:w="2520" w:type="dxa"/>
            <w:shd w:val="clear" w:color="auto" w:fill="E6E6E6"/>
          </w:tcPr>
          <w:p w14:paraId="02387968" w14:textId="77777777" w:rsidR="00440477" w:rsidRDefault="00440477" w:rsidP="00BA7D84">
            <w:pPr>
              <w:pStyle w:val="TableHead"/>
              <w:rPr>
                <w:ins w:id="12980" w:author="Russ Ott" w:date="2022-05-16T11:54:00Z"/>
              </w:rPr>
            </w:pPr>
            <w:ins w:id="12981" w:author="Russ Ott" w:date="2022-05-16T11:54:00Z">
              <w:r>
                <w:t>Print Name</w:t>
              </w:r>
            </w:ins>
          </w:p>
        </w:tc>
      </w:tr>
      <w:tr w:rsidR="00440477" w14:paraId="29049DFD" w14:textId="77777777" w:rsidTr="00BA7D84">
        <w:trPr>
          <w:jc w:val="center"/>
          <w:ins w:id="12982" w:author="Russ Ott" w:date="2022-05-16T11:54:00Z"/>
        </w:trPr>
        <w:tc>
          <w:tcPr>
            <w:tcW w:w="1440" w:type="dxa"/>
            <w:gridSpan w:val="4"/>
          </w:tcPr>
          <w:p w14:paraId="5C32EEEB" w14:textId="77777777" w:rsidR="00440477" w:rsidRDefault="00440477" w:rsidP="00BA7D84">
            <w:pPr>
              <w:pStyle w:val="TableText"/>
              <w:rPr>
                <w:ins w:id="12983" w:author="Russ Ott" w:date="2022-05-16T11:54:00Z"/>
              </w:rPr>
            </w:pPr>
            <w:ins w:id="12984" w:author="Russ Ott" w:date="2022-05-16T11:54:00Z">
              <w:r>
                <w:t>...</w:t>
              </w:r>
            </w:ins>
          </w:p>
        </w:tc>
      </w:tr>
    </w:tbl>
    <w:p w14:paraId="312DCCFA" w14:textId="77777777" w:rsidR="00440477" w:rsidRDefault="00440477" w:rsidP="00440477">
      <w:pPr>
        <w:pStyle w:val="BodyText"/>
        <w:rPr>
          <w:ins w:id="12985" w:author="Russ Ott" w:date="2022-05-16T11:54:00Z"/>
        </w:rPr>
      </w:pPr>
    </w:p>
    <w:p w14:paraId="451D5309" w14:textId="61083321" w:rsidR="00440477" w:rsidRDefault="00440477" w:rsidP="00440477">
      <w:pPr>
        <w:pStyle w:val="Caption"/>
        <w:rPr>
          <w:ins w:id="12986" w:author="Russ Ott" w:date="2022-05-16T11:54:00Z"/>
        </w:rPr>
      </w:pPr>
      <w:bookmarkStart w:id="12987" w:name="_Toc103325988"/>
      <w:ins w:id="12988" w:author="Russ Ott" w:date="2022-05-16T11:54:00Z">
        <w:r>
          <w:lastRenderedPageBreak/>
          <w:t xml:space="preserve">Table </w:t>
        </w:r>
        <w:r>
          <w:fldChar w:fldCharType="begin"/>
        </w:r>
        <w:r>
          <w:instrText>SEQ Table \* ARABIC</w:instrText>
        </w:r>
        <w:r>
          <w:fldChar w:fldCharType="separate"/>
        </w:r>
        <w:r w:rsidR="00F1669B">
          <w:t>50</w:t>
        </w:r>
        <w:r>
          <w:fldChar w:fldCharType="end"/>
        </w:r>
        <w:r>
          <w:t xml:space="preserve">: </w:t>
        </w:r>
        <w:bookmarkStart w:id="12989" w:name="Other_or_unknown_or_refused_to_answer"/>
        <w:r>
          <w:t>Other or unknown or refused to answer</w:t>
        </w:r>
        <w:bookmarkEnd w:id="12987"/>
        <w:bookmarkEnd w:id="12989"/>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AD24B79" w14:textId="77777777" w:rsidTr="00BA7D84">
        <w:trPr>
          <w:jc w:val="center"/>
          <w:ins w:id="12990" w:author="Russ Ott" w:date="2022-05-16T11:54:00Z"/>
        </w:trPr>
        <w:tc>
          <w:tcPr>
            <w:tcW w:w="1440" w:type="dxa"/>
            <w:gridSpan w:val="4"/>
          </w:tcPr>
          <w:p w14:paraId="11074D4D" w14:textId="77777777" w:rsidR="00440477" w:rsidRDefault="00440477" w:rsidP="00BA7D84">
            <w:pPr>
              <w:pStyle w:val="TableText"/>
              <w:rPr>
                <w:ins w:id="12991" w:author="Russ Ott" w:date="2022-05-16T11:54:00Z"/>
              </w:rPr>
            </w:pPr>
            <w:ins w:id="12992" w:author="Russ Ott" w:date="2022-05-16T11:54:00Z">
              <w:r>
                <w:t>Value Set: Other or unknown or refused to answer urn:oid:2.16.840.1.113762.1.4.1021.103</w:t>
              </w:r>
            </w:ins>
          </w:p>
          <w:p w14:paraId="602D2BF5" w14:textId="77777777" w:rsidR="00440477" w:rsidRDefault="00440477" w:rsidP="00BA7D84">
            <w:pPr>
              <w:pStyle w:val="TableText"/>
              <w:rPr>
                <w:ins w:id="12993" w:author="Russ Ott" w:date="2022-05-16T11:54:00Z"/>
              </w:rPr>
            </w:pPr>
            <w:ins w:id="12994" w:author="Russ Ott" w:date="2022-05-16T11:54:00Z">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ins>
          </w:p>
          <w:p w14:paraId="3FFC3D8E" w14:textId="129E5BD2" w:rsidR="00440477" w:rsidRDefault="00440477" w:rsidP="00BA7D84">
            <w:pPr>
              <w:pStyle w:val="TableText"/>
              <w:rPr>
                <w:ins w:id="12995" w:author="Russ Ott" w:date="2022-05-16T11:54:00Z"/>
              </w:rPr>
            </w:pPr>
            <w:ins w:id="12996" w:author="Russ Ott" w:date="2022-05-16T11:54:00Z">
              <w:r>
                <w:t xml:space="preserve">Value Set Source: </w:t>
              </w:r>
              <w:r w:rsidR="001C172D">
                <w:fldChar w:fldCharType="begin"/>
              </w:r>
              <w:r w:rsidR="001C172D">
                <w:instrText xml:space="preserve"> HYPERLINK "https://vsac.nlm.nih.gov/valueset/2.16.840.1.113762.1.4.1021.103/expansion" </w:instrText>
              </w:r>
              <w:r w:rsidR="001C172D">
                <w:fldChar w:fldCharType="separate"/>
              </w:r>
              <w:r>
                <w:rPr>
                  <w:rStyle w:val="HyperlinkCourierBold"/>
                </w:rPr>
                <w:t>https://vsac.nlm.nih.gov/valueset/2.16.840.1.113762.1.4.1021.103/expansion</w:t>
              </w:r>
              <w:r w:rsidR="001C172D">
                <w:rPr>
                  <w:rStyle w:val="HyperlinkCourierBold"/>
                </w:rPr>
                <w:fldChar w:fldCharType="end"/>
              </w:r>
            </w:ins>
          </w:p>
        </w:tc>
      </w:tr>
      <w:tr w:rsidR="00440477" w14:paraId="4B199EC9" w14:textId="77777777" w:rsidTr="00BA7D84">
        <w:trPr>
          <w:cantSplit/>
          <w:tblHeader/>
          <w:jc w:val="center"/>
          <w:ins w:id="12997" w:author="Russ Ott" w:date="2022-05-16T11:54:00Z"/>
        </w:trPr>
        <w:tc>
          <w:tcPr>
            <w:tcW w:w="1560" w:type="dxa"/>
            <w:shd w:val="clear" w:color="auto" w:fill="E6E6E6"/>
          </w:tcPr>
          <w:p w14:paraId="00A64777" w14:textId="77777777" w:rsidR="00440477" w:rsidRDefault="00440477" w:rsidP="00BA7D84">
            <w:pPr>
              <w:pStyle w:val="TableHead"/>
              <w:rPr>
                <w:ins w:id="12998" w:author="Russ Ott" w:date="2022-05-16T11:54:00Z"/>
              </w:rPr>
            </w:pPr>
            <w:ins w:id="12999" w:author="Russ Ott" w:date="2022-05-16T11:54:00Z">
              <w:r>
                <w:t>Code</w:t>
              </w:r>
            </w:ins>
          </w:p>
        </w:tc>
        <w:tc>
          <w:tcPr>
            <w:tcW w:w="3000" w:type="dxa"/>
            <w:shd w:val="clear" w:color="auto" w:fill="E6E6E6"/>
          </w:tcPr>
          <w:p w14:paraId="06103FEE" w14:textId="77777777" w:rsidR="00440477" w:rsidRDefault="00440477" w:rsidP="00BA7D84">
            <w:pPr>
              <w:pStyle w:val="TableHead"/>
              <w:rPr>
                <w:ins w:id="13000" w:author="Russ Ott" w:date="2022-05-16T11:54:00Z"/>
              </w:rPr>
            </w:pPr>
            <w:ins w:id="13001" w:author="Russ Ott" w:date="2022-05-16T11:54:00Z">
              <w:r>
                <w:t>Code System</w:t>
              </w:r>
            </w:ins>
          </w:p>
        </w:tc>
        <w:tc>
          <w:tcPr>
            <w:tcW w:w="3000" w:type="dxa"/>
            <w:shd w:val="clear" w:color="auto" w:fill="E6E6E6"/>
          </w:tcPr>
          <w:p w14:paraId="38713A92" w14:textId="77777777" w:rsidR="00440477" w:rsidRDefault="00440477" w:rsidP="00BA7D84">
            <w:pPr>
              <w:pStyle w:val="TableHead"/>
              <w:rPr>
                <w:ins w:id="13002" w:author="Russ Ott" w:date="2022-05-16T11:54:00Z"/>
              </w:rPr>
            </w:pPr>
            <w:ins w:id="13003" w:author="Russ Ott" w:date="2022-05-16T11:54:00Z">
              <w:r>
                <w:t>Code System OID</w:t>
              </w:r>
            </w:ins>
          </w:p>
        </w:tc>
        <w:tc>
          <w:tcPr>
            <w:tcW w:w="2520" w:type="dxa"/>
            <w:shd w:val="clear" w:color="auto" w:fill="E6E6E6"/>
          </w:tcPr>
          <w:p w14:paraId="6AE0BF59" w14:textId="77777777" w:rsidR="00440477" w:rsidRDefault="00440477" w:rsidP="00BA7D84">
            <w:pPr>
              <w:pStyle w:val="TableHead"/>
              <w:rPr>
                <w:ins w:id="13004" w:author="Russ Ott" w:date="2022-05-16T11:54:00Z"/>
              </w:rPr>
            </w:pPr>
            <w:ins w:id="13005" w:author="Russ Ott" w:date="2022-05-16T11:54:00Z">
              <w:r>
                <w:t>Print Name</w:t>
              </w:r>
            </w:ins>
          </w:p>
        </w:tc>
      </w:tr>
      <w:tr w:rsidR="00440477" w14:paraId="1D0C7338" w14:textId="77777777" w:rsidTr="00BA7D84">
        <w:trPr>
          <w:jc w:val="center"/>
          <w:ins w:id="13006" w:author="Russ Ott" w:date="2022-05-16T11:54:00Z"/>
        </w:trPr>
        <w:tc>
          <w:tcPr>
            <w:tcW w:w="1440" w:type="dxa"/>
            <w:gridSpan w:val="4"/>
          </w:tcPr>
          <w:p w14:paraId="30ED5CC3" w14:textId="77777777" w:rsidR="00440477" w:rsidRDefault="00440477" w:rsidP="00BA7D84">
            <w:pPr>
              <w:pStyle w:val="TableText"/>
              <w:rPr>
                <w:ins w:id="13007" w:author="Russ Ott" w:date="2022-05-16T11:54:00Z"/>
              </w:rPr>
            </w:pPr>
            <w:ins w:id="13008" w:author="Russ Ott" w:date="2022-05-16T11:54:00Z">
              <w:r>
                <w:t>...</w:t>
              </w:r>
            </w:ins>
          </w:p>
        </w:tc>
      </w:tr>
    </w:tbl>
    <w:p w14:paraId="01ACDEAC" w14:textId="77777777" w:rsidR="00440477" w:rsidRDefault="00440477" w:rsidP="00440477">
      <w:pPr>
        <w:pStyle w:val="BodyText"/>
        <w:rPr>
          <w:ins w:id="13009" w:author="Russ Ott" w:date="2022-05-16T11:54:00Z"/>
        </w:rPr>
      </w:pPr>
    </w:p>
    <w:p w14:paraId="5FE73038" w14:textId="46CE2E0E" w:rsidR="00440477" w:rsidRDefault="00440477" w:rsidP="00440477">
      <w:pPr>
        <w:pStyle w:val="Caption"/>
        <w:rPr>
          <w:ins w:id="13010" w:author="Russ Ott" w:date="2022-05-16T11:54:00Z"/>
        </w:rPr>
      </w:pPr>
      <w:bookmarkStart w:id="13011" w:name="_Toc103325989"/>
      <w:ins w:id="13012" w:author="Russ Ott" w:date="2022-05-16T11:54:00Z">
        <w:r>
          <w:lastRenderedPageBreak/>
          <w:t xml:space="preserve">Table </w:t>
        </w:r>
        <w:r>
          <w:fldChar w:fldCharType="begin"/>
        </w:r>
        <w:r>
          <w:instrText>SEQ Table \* ARABIC</w:instrText>
        </w:r>
        <w:r>
          <w:fldChar w:fldCharType="separate"/>
        </w:r>
        <w:r w:rsidR="00F1669B">
          <w:t>51</w:t>
        </w:r>
        <w:r>
          <w:fldChar w:fldCharType="end"/>
        </w:r>
        <w:r>
          <w:t xml:space="preserve">: </w:t>
        </w:r>
        <w:bookmarkStart w:id="13013" w:name="Social_History_Type"/>
        <w:r>
          <w:t>Social History Type</w:t>
        </w:r>
        <w:bookmarkEnd w:id="13011"/>
        <w:bookmarkEnd w:id="13013"/>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068EC0A" w14:textId="77777777" w:rsidTr="00BA7D84">
        <w:trPr>
          <w:jc w:val="center"/>
          <w:ins w:id="13014" w:author="Russ Ott" w:date="2022-05-16T11:54:00Z"/>
        </w:trPr>
        <w:tc>
          <w:tcPr>
            <w:tcW w:w="1440" w:type="dxa"/>
            <w:gridSpan w:val="4"/>
          </w:tcPr>
          <w:p w14:paraId="4331B5FA" w14:textId="77777777" w:rsidR="00440477" w:rsidRDefault="00440477" w:rsidP="00BA7D84">
            <w:pPr>
              <w:pStyle w:val="TableText"/>
              <w:rPr>
                <w:ins w:id="13015" w:author="Russ Ott" w:date="2022-05-16T11:54:00Z"/>
              </w:rPr>
            </w:pPr>
            <w:ins w:id="13016" w:author="Russ Ott" w:date="2022-05-16T11:54:00Z">
              <w:r>
                <w:t>Value Set: Social History Type urn:oid:2.16.840.1.113883.3.88.12.80.60</w:t>
              </w:r>
            </w:ins>
          </w:p>
          <w:p w14:paraId="651F1C4C" w14:textId="77777777" w:rsidR="00440477" w:rsidRDefault="00440477" w:rsidP="00BA7D84">
            <w:pPr>
              <w:pStyle w:val="TableText"/>
              <w:rPr>
                <w:ins w:id="13017" w:author="Russ Ott" w:date="2022-05-16T11:54:00Z"/>
              </w:rPr>
            </w:pPr>
            <w:ins w:id="13018" w:author="Russ Ott" w:date="2022-05-16T11:54:00Z">
              <w:r>
                <w:t>(Clinical Focus: Classification of questions bearing on a patient's behavior, achievement, and exogenous health factors),(Data Element Scope: ),(Inclusion Criteria: ),(Exclusion Criteria: )</w:t>
              </w:r>
              <w:r>
                <w:br/>
              </w:r>
              <w:r>
                <w:br/>
                <w:t>This value set was imported on 6/9/2021 with a version of Latest.</w:t>
              </w:r>
            </w:ins>
          </w:p>
          <w:p w14:paraId="758D7FB3" w14:textId="6EC9B00A" w:rsidR="00440477" w:rsidRDefault="00440477" w:rsidP="00BA7D84">
            <w:pPr>
              <w:pStyle w:val="TableText"/>
              <w:rPr>
                <w:ins w:id="13019" w:author="Russ Ott" w:date="2022-05-16T11:54:00Z"/>
              </w:rPr>
            </w:pPr>
            <w:ins w:id="13020" w:author="Russ Ott" w:date="2022-05-16T11:54:00Z">
              <w:r>
                <w:t xml:space="preserve">Value Set Source: </w:t>
              </w:r>
              <w:r w:rsidR="001C172D">
                <w:fldChar w:fldCharType="begin"/>
              </w:r>
              <w:r w:rsidR="001C172D">
                <w:instrText xml:space="preserve"> HYPERLINK "https://vsac.nlm.nih.gov/valueset/2.16.840.1.113883.3.88.12.80.60/expansion" </w:instrText>
              </w:r>
              <w:r w:rsidR="001C172D">
                <w:fldChar w:fldCharType="separate"/>
              </w:r>
              <w:r>
                <w:rPr>
                  <w:rStyle w:val="HyperlinkCourierBold"/>
                </w:rPr>
                <w:t>https://vsac.nlm.nih.gov/valueset/2.16.840.1.113883.3.88.12.80.60/expansion</w:t>
              </w:r>
              <w:r w:rsidR="001C172D">
                <w:rPr>
                  <w:rStyle w:val="HyperlinkCourierBold"/>
                </w:rPr>
                <w:fldChar w:fldCharType="end"/>
              </w:r>
            </w:ins>
          </w:p>
        </w:tc>
      </w:tr>
      <w:tr w:rsidR="00440477" w14:paraId="4AC289B8" w14:textId="77777777" w:rsidTr="00BA7D84">
        <w:trPr>
          <w:cantSplit/>
          <w:tblHeader/>
          <w:jc w:val="center"/>
          <w:ins w:id="13021" w:author="Russ Ott" w:date="2022-05-16T11:54:00Z"/>
        </w:trPr>
        <w:tc>
          <w:tcPr>
            <w:tcW w:w="1560" w:type="dxa"/>
            <w:shd w:val="clear" w:color="auto" w:fill="E6E6E6"/>
          </w:tcPr>
          <w:p w14:paraId="643418C4" w14:textId="77777777" w:rsidR="00440477" w:rsidRDefault="00440477" w:rsidP="00BA7D84">
            <w:pPr>
              <w:pStyle w:val="TableHead"/>
              <w:rPr>
                <w:ins w:id="13022" w:author="Russ Ott" w:date="2022-05-16T11:54:00Z"/>
              </w:rPr>
            </w:pPr>
            <w:ins w:id="13023" w:author="Russ Ott" w:date="2022-05-16T11:54:00Z">
              <w:r>
                <w:t>Code</w:t>
              </w:r>
            </w:ins>
          </w:p>
        </w:tc>
        <w:tc>
          <w:tcPr>
            <w:tcW w:w="3000" w:type="dxa"/>
            <w:shd w:val="clear" w:color="auto" w:fill="E6E6E6"/>
          </w:tcPr>
          <w:p w14:paraId="3DA70EF0" w14:textId="77777777" w:rsidR="00440477" w:rsidRDefault="00440477" w:rsidP="00BA7D84">
            <w:pPr>
              <w:pStyle w:val="TableHead"/>
              <w:rPr>
                <w:ins w:id="13024" w:author="Russ Ott" w:date="2022-05-16T11:54:00Z"/>
              </w:rPr>
            </w:pPr>
            <w:ins w:id="13025" w:author="Russ Ott" w:date="2022-05-16T11:54:00Z">
              <w:r>
                <w:t>Code System</w:t>
              </w:r>
            </w:ins>
          </w:p>
        </w:tc>
        <w:tc>
          <w:tcPr>
            <w:tcW w:w="3000" w:type="dxa"/>
            <w:shd w:val="clear" w:color="auto" w:fill="E6E6E6"/>
          </w:tcPr>
          <w:p w14:paraId="4CF4F111" w14:textId="77777777" w:rsidR="00440477" w:rsidRDefault="00440477" w:rsidP="00BA7D84">
            <w:pPr>
              <w:pStyle w:val="TableHead"/>
              <w:rPr>
                <w:ins w:id="13026" w:author="Russ Ott" w:date="2022-05-16T11:54:00Z"/>
              </w:rPr>
            </w:pPr>
            <w:ins w:id="13027" w:author="Russ Ott" w:date="2022-05-16T11:54:00Z">
              <w:r>
                <w:t>Code System OID</w:t>
              </w:r>
            </w:ins>
          </w:p>
        </w:tc>
        <w:tc>
          <w:tcPr>
            <w:tcW w:w="2520" w:type="dxa"/>
            <w:shd w:val="clear" w:color="auto" w:fill="E6E6E6"/>
          </w:tcPr>
          <w:p w14:paraId="6BD0F7E2" w14:textId="77777777" w:rsidR="00440477" w:rsidRDefault="00440477" w:rsidP="00BA7D84">
            <w:pPr>
              <w:pStyle w:val="TableHead"/>
              <w:rPr>
                <w:ins w:id="13028" w:author="Russ Ott" w:date="2022-05-16T11:54:00Z"/>
              </w:rPr>
            </w:pPr>
            <w:ins w:id="13029" w:author="Russ Ott" w:date="2022-05-16T11:54:00Z">
              <w:r>
                <w:t>Print Name</w:t>
              </w:r>
            </w:ins>
          </w:p>
        </w:tc>
      </w:tr>
      <w:tr w:rsidR="00440477" w14:paraId="30A7BC0D" w14:textId="77777777" w:rsidTr="00BA7D84">
        <w:trPr>
          <w:jc w:val="center"/>
          <w:ins w:id="13030" w:author="Russ Ott" w:date="2022-05-16T11:54:00Z"/>
        </w:trPr>
        <w:tc>
          <w:tcPr>
            <w:tcW w:w="1170" w:type="dxa"/>
          </w:tcPr>
          <w:p w14:paraId="242A31FC" w14:textId="77777777" w:rsidR="00440477" w:rsidRDefault="00440477" w:rsidP="00BA7D84">
            <w:pPr>
              <w:pStyle w:val="TableText"/>
              <w:rPr>
                <w:ins w:id="13031" w:author="Russ Ott" w:date="2022-05-16T11:54:00Z"/>
              </w:rPr>
            </w:pPr>
            <w:ins w:id="13032" w:author="Russ Ott" w:date="2022-05-16T11:54:00Z">
              <w:r>
                <w:t>102487004</w:t>
              </w:r>
            </w:ins>
          </w:p>
        </w:tc>
        <w:tc>
          <w:tcPr>
            <w:tcW w:w="3195" w:type="dxa"/>
          </w:tcPr>
          <w:p w14:paraId="01CC57BC" w14:textId="77777777" w:rsidR="00440477" w:rsidRDefault="00440477" w:rsidP="00BA7D84">
            <w:pPr>
              <w:pStyle w:val="TableText"/>
              <w:rPr>
                <w:ins w:id="13033" w:author="Russ Ott" w:date="2022-05-16T11:54:00Z"/>
              </w:rPr>
            </w:pPr>
            <w:ins w:id="13034" w:author="Russ Ott" w:date="2022-05-16T11:54:00Z">
              <w:r>
                <w:t>SNOMED CT</w:t>
              </w:r>
            </w:ins>
          </w:p>
        </w:tc>
        <w:tc>
          <w:tcPr>
            <w:tcW w:w="3195" w:type="dxa"/>
          </w:tcPr>
          <w:p w14:paraId="174E69D7" w14:textId="77777777" w:rsidR="00440477" w:rsidRDefault="00440477" w:rsidP="00BA7D84">
            <w:pPr>
              <w:pStyle w:val="TableText"/>
              <w:rPr>
                <w:ins w:id="13035" w:author="Russ Ott" w:date="2022-05-16T11:54:00Z"/>
              </w:rPr>
            </w:pPr>
            <w:ins w:id="13036" w:author="Russ Ott" w:date="2022-05-16T11:54:00Z">
              <w:r>
                <w:t>urn:oid:2.16.840.1.113883.6.96</w:t>
              </w:r>
            </w:ins>
          </w:p>
        </w:tc>
        <w:tc>
          <w:tcPr>
            <w:tcW w:w="2520" w:type="dxa"/>
          </w:tcPr>
          <w:p w14:paraId="363F2CD5" w14:textId="77777777" w:rsidR="00440477" w:rsidRDefault="00440477" w:rsidP="00BA7D84">
            <w:pPr>
              <w:pStyle w:val="TableText"/>
              <w:rPr>
                <w:ins w:id="13037" w:author="Russ Ott" w:date="2022-05-16T11:54:00Z"/>
              </w:rPr>
            </w:pPr>
            <w:ins w:id="13038" w:author="Russ Ott" w:date="2022-05-16T11:54:00Z">
              <w:r>
                <w:t>Environmental risk factor (observable entity)</w:t>
              </w:r>
            </w:ins>
          </w:p>
        </w:tc>
      </w:tr>
      <w:tr w:rsidR="00440477" w14:paraId="2311CD2D" w14:textId="77777777" w:rsidTr="00BA7D84">
        <w:trPr>
          <w:jc w:val="center"/>
          <w:ins w:id="13039" w:author="Russ Ott" w:date="2022-05-16T11:54:00Z"/>
        </w:trPr>
        <w:tc>
          <w:tcPr>
            <w:tcW w:w="1170" w:type="dxa"/>
          </w:tcPr>
          <w:p w14:paraId="2DE5FBF1" w14:textId="77777777" w:rsidR="00440477" w:rsidRDefault="00440477" w:rsidP="00BA7D84">
            <w:pPr>
              <w:pStyle w:val="TableText"/>
              <w:rPr>
                <w:ins w:id="13040" w:author="Russ Ott" w:date="2022-05-16T11:54:00Z"/>
              </w:rPr>
            </w:pPr>
            <w:ins w:id="13041" w:author="Russ Ott" w:date="2022-05-16T11:54:00Z">
              <w:r>
                <w:t>105421008</w:t>
              </w:r>
            </w:ins>
          </w:p>
        </w:tc>
        <w:tc>
          <w:tcPr>
            <w:tcW w:w="3195" w:type="dxa"/>
          </w:tcPr>
          <w:p w14:paraId="6AFF0F62" w14:textId="77777777" w:rsidR="00440477" w:rsidRDefault="00440477" w:rsidP="00BA7D84">
            <w:pPr>
              <w:pStyle w:val="TableText"/>
              <w:rPr>
                <w:ins w:id="13042" w:author="Russ Ott" w:date="2022-05-16T11:54:00Z"/>
              </w:rPr>
            </w:pPr>
            <w:ins w:id="13043" w:author="Russ Ott" w:date="2022-05-16T11:54:00Z">
              <w:r>
                <w:t>SNOMED CT</w:t>
              </w:r>
            </w:ins>
          </w:p>
        </w:tc>
        <w:tc>
          <w:tcPr>
            <w:tcW w:w="3195" w:type="dxa"/>
          </w:tcPr>
          <w:p w14:paraId="55FE23B4" w14:textId="77777777" w:rsidR="00440477" w:rsidRDefault="00440477" w:rsidP="00BA7D84">
            <w:pPr>
              <w:pStyle w:val="TableText"/>
              <w:rPr>
                <w:ins w:id="13044" w:author="Russ Ott" w:date="2022-05-16T11:54:00Z"/>
              </w:rPr>
            </w:pPr>
            <w:ins w:id="13045" w:author="Russ Ott" w:date="2022-05-16T11:54:00Z">
              <w:r>
                <w:t>urn:oid:2.16.840.1.113883.6.96</w:t>
              </w:r>
            </w:ins>
          </w:p>
        </w:tc>
        <w:tc>
          <w:tcPr>
            <w:tcW w:w="2520" w:type="dxa"/>
          </w:tcPr>
          <w:p w14:paraId="11AC8909" w14:textId="77777777" w:rsidR="00440477" w:rsidRDefault="00440477" w:rsidP="00BA7D84">
            <w:pPr>
              <w:pStyle w:val="TableText"/>
              <w:rPr>
                <w:ins w:id="13046" w:author="Russ Ott" w:date="2022-05-16T11:54:00Z"/>
              </w:rPr>
            </w:pPr>
            <w:ins w:id="13047" w:author="Russ Ott" w:date="2022-05-16T11:54:00Z">
              <w:r>
                <w:t>Educational achievement (observable entity)</w:t>
              </w:r>
            </w:ins>
          </w:p>
        </w:tc>
      </w:tr>
      <w:tr w:rsidR="00440477" w14:paraId="395A557B" w14:textId="77777777" w:rsidTr="00BA7D84">
        <w:trPr>
          <w:jc w:val="center"/>
          <w:ins w:id="13048" w:author="Russ Ott" w:date="2022-05-16T11:54:00Z"/>
        </w:trPr>
        <w:tc>
          <w:tcPr>
            <w:tcW w:w="1170" w:type="dxa"/>
          </w:tcPr>
          <w:p w14:paraId="7CF905F2" w14:textId="77777777" w:rsidR="00440477" w:rsidRDefault="00440477" w:rsidP="00BA7D84">
            <w:pPr>
              <w:pStyle w:val="TableText"/>
              <w:rPr>
                <w:ins w:id="13049" w:author="Russ Ott" w:date="2022-05-16T11:54:00Z"/>
              </w:rPr>
            </w:pPr>
            <w:ins w:id="13050" w:author="Russ Ott" w:date="2022-05-16T11:54:00Z">
              <w:r>
                <w:t>228272008</w:t>
              </w:r>
            </w:ins>
          </w:p>
        </w:tc>
        <w:tc>
          <w:tcPr>
            <w:tcW w:w="3195" w:type="dxa"/>
          </w:tcPr>
          <w:p w14:paraId="78660381" w14:textId="77777777" w:rsidR="00440477" w:rsidRDefault="00440477" w:rsidP="00BA7D84">
            <w:pPr>
              <w:pStyle w:val="TableText"/>
              <w:rPr>
                <w:ins w:id="13051" w:author="Russ Ott" w:date="2022-05-16T11:54:00Z"/>
              </w:rPr>
            </w:pPr>
            <w:ins w:id="13052" w:author="Russ Ott" w:date="2022-05-16T11:54:00Z">
              <w:r>
                <w:t>SNOMED CT</w:t>
              </w:r>
            </w:ins>
          </w:p>
        </w:tc>
        <w:tc>
          <w:tcPr>
            <w:tcW w:w="3195" w:type="dxa"/>
          </w:tcPr>
          <w:p w14:paraId="7CA16FF5" w14:textId="77777777" w:rsidR="00440477" w:rsidRDefault="00440477" w:rsidP="00BA7D84">
            <w:pPr>
              <w:pStyle w:val="TableText"/>
              <w:rPr>
                <w:ins w:id="13053" w:author="Russ Ott" w:date="2022-05-16T11:54:00Z"/>
              </w:rPr>
            </w:pPr>
            <w:ins w:id="13054" w:author="Russ Ott" w:date="2022-05-16T11:54:00Z">
              <w:r>
                <w:t>urn:oid:2.16.840.1.113883.6.96</w:t>
              </w:r>
            </w:ins>
          </w:p>
        </w:tc>
        <w:tc>
          <w:tcPr>
            <w:tcW w:w="2520" w:type="dxa"/>
          </w:tcPr>
          <w:p w14:paraId="58511332" w14:textId="77777777" w:rsidR="00440477" w:rsidRDefault="00440477" w:rsidP="00BA7D84">
            <w:pPr>
              <w:pStyle w:val="TableText"/>
              <w:rPr>
                <w:ins w:id="13055" w:author="Russ Ott" w:date="2022-05-16T11:54:00Z"/>
              </w:rPr>
            </w:pPr>
            <w:ins w:id="13056" w:author="Russ Ott" w:date="2022-05-16T11:54:00Z">
              <w:r>
                <w:t>Health-related behavior (observable entity)</w:t>
              </w:r>
            </w:ins>
          </w:p>
        </w:tc>
      </w:tr>
      <w:tr w:rsidR="00440477" w14:paraId="27B16CDD" w14:textId="77777777" w:rsidTr="00BA7D84">
        <w:trPr>
          <w:jc w:val="center"/>
          <w:ins w:id="13057" w:author="Russ Ott" w:date="2022-05-16T11:54:00Z"/>
        </w:trPr>
        <w:tc>
          <w:tcPr>
            <w:tcW w:w="1170" w:type="dxa"/>
          </w:tcPr>
          <w:p w14:paraId="598E343C" w14:textId="77777777" w:rsidR="00440477" w:rsidRDefault="00440477" w:rsidP="00BA7D84">
            <w:pPr>
              <w:pStyle w:val="TableText"/>
              <w:rPr>
                <w:ins w:id="13058" w:author="Russ Ott" w:date="2022-05-16T11:54:00Z"/>
              </w:rPr>
            </w:pPr>
            <w:ins w:id="13059" w:author="Russ Ott" w:date="2022-05-16T11:54:00Z">
              <w:r>
                <w:t>229819007</w:t>
              </w:r>
            </w:ins>
          </w:p>
        </w:tc>
        <w:tc>
          <w:tcPr>
            <w:tcW w:w="3195" w:type="dxa"/>
          </w:tcPr>
          <w:p w14:paraId="3F76D8DC" w14:textId="77777777" w:rsidR="00440477" w:rsidRDefault="00440477" w:rsidP="00BA7D84">
            <w:pPr>
              <w:pStyle w:val="TableText"/>
              <w:rPr>
                <w:ins w:id="13060" w:author="Russ Ott" w:date="2022-05-16T11:54:00Z"/>
              </w:rPr>
            </w:pPr>
            <w:ins w:id="13061" w:author="Russ Ott" w:date="2022-05-16T11:54:00Z">
              <w:r>
                <w:t>SNOMED CT</w:t>
              </w:r>
            </w:ins>
          </w:p>
        </w:tc>
        <w:tc>
          <w:tcPr>
            <w:tcW w:w="3195" w:type="dxa"/>
          </w:tcPr>
          <w:p w14:paraId="4D6A3B73" w14:textId="77777777" w:rsidR="00440477" w:rsidRDefault="00440477" w:rsidP="00BA7D84">
            <w:pPr>
              <w:pStyle w:val="TableText"/>
              <w:rPr>
                <w:ins w:id="13062" w:author="Russ Ott" w:date="2022-05-16T11:54:00Z"/>
              </w:rPr>
            </w:pPr>
            <w:ins w:id="13063" w:author="Russ Ott" w:date="2022-05-16T11:54:00Z">
              <w:r>
                <w:t>urn:oid:2.16.840.1.113883.6.96</w:t>
              </w:r>
            </w:ins>
          </w:p>
        </w:tc>
        <w:tc>
          <w:tcPr>
            <w:tcW w:w="2520" w:type="dxa"/>
          </w:tcPr>
          <w:p w14:paraId="7F778836" w14:textId="77777777" w:rsidR="00440477" w:rsidRDefault="00440477" w:rsidP="00BA7D84">
            <w:pPr>
              <w:pStyle w:val="TableText"/>
              <w:rPr>
                <w:ins w:id="13064" w:author="Russ Ott" w:date="2022-05-16T11:54:00Z"/>
              </w:rPr>
            </w:pPr>
            <w:ins w:id="13065" w:author="Russ Ott" w:date="2022-05-16T11:54:00Z">
              <w:r>
                <w:t>Tobacco use and exposure (observable entity)</w:t>
              </w:r>
            </w:ins>
          </w:p>
        </w:tc>
      </w:tr>
      <w:tr w:rsidR="00440477" w14:paraId="297B11D4" w14:textId="77777777" w:rsidTr="00BA7D84">
        <w:trPr>
          <w:jc w:val="center"/>
          <w:ins w:id="13066" w:author="Russ Ott" w:date="2022-05-16T11:54:00Z"/>
        </w:trPr>
        <w:tc>
          <w:tcPr>
            <w:tcW w:w="1170" w:type="dxa"/>
          </w:tcPr>
          <w:p w14:paraId="5CAA2DD4" w14:textId="77777777" w:rsidR="00440477" w:rsidRDefault="00440477" w:rsidP="00BA7D84">
            <w:pPr>
              <w:pStyle w:val="TableText"/>
              <w:rPr>
                <w:ins w:id="13067" w:author="Russ Ott" w:date="2022-05-16T11:54:00Z"/>
              </w:rPr>
            </w:pPr>
            <w:ins w:id="13068" w:author="Russ Ott" w:date="2022-05-16T11:54:00Z">
              <w:r>
                <w:t>256235009</w:t>
              </w:r>
            </w:ins>
          </w:p>
        </w:tc>
        <w:tc>
          <w:tcPr>
            <w:tcW w:w="3195" w:type="dxa"/>
          </w:tcPr>
          <w:p w14:paraId="07AD0C2A" w14:textId="77777777" w:rsidR="00440477" w:rsidRDefault="00440477" w:rsidP="00BA7D84">
            <w:pPr>
              <w:pStyle w:val="TableText"/>
              <w:rPr>
                <w:ins w:id="13069" w:author="Russ Ott" w:date="2022-05-16T11:54:00Z"/>
              </w:rPr>
            </w:pPr>
            <w:ins w:id="13070" w:author="Russ Ott" w:date="2022-05-16T11:54:00Z">
              <w:r>
                <w:t>SNOMED CT</w:t>
              </w:r>
            </w:ins>
          </w:p>
        </w:tc>
        <w:tc>
          <w:tcPr>
            <w:tcW w:w="3195" w:type="dxa"/>
          </w:tcPr>
          <w:p w14:paraId="14B85B30" w14:textId="77777777" w:rsidR="00440477" w:rsidRDefault="00440477" w:rsidP="00BA7D84">
            <w:pPr>
              <w:pStyle w:val="TableText"/>
              <w:rPr>
                <w:ins w:id="13071" w:author="Russ Ott" w:date="2022-05-16T11:54:00Z"/>
              </w:rPr>
            </w:pPr>
            <w:ins w:id="13072" w:author="Russ Ott" w:date="2022-05-16T11:54:00Z">
              <w:r>
                <w:t>urn:oid:2.16.840.1.113883.6.96</w:t>
              </w:r>
            </w:ins>
          </w:p>
        </w:tc>
        <w:tc>
          <w:tcPr>
            <w:tcW w:w="2520" w:type="dxa"/>
          </w:tcPr>
          <w:p w14:paraId="7F8EEF30" w14:textId="77777777" w:rsidR="00440477" w:rsidRDefault="00440477" w:rsidP="00BA7D84">
            <w:pPr>
              <w:pStyle w:val="TableText"/>
              <w:rPr>
                <w:ins w:id="13073" w:author="Russ Ott" w:date="2022-05-16T11:54:00Z"/>
              </w:rPr>
            </w:pPr>
            <w:ins w:id="13074" w:author="Russ Ott" w:date="2022-05-16T11:54:00Z">
              <w:r>
                <w:t>Exercise (observable entity)</w:t>
              </w:r>
            </w:ins>
          </w:p>
        </w:tc>
      </w:tr>
      <w:tr w:rsidR="00440477" w14:paraId="109B5BAB" w14:textId="77777777" w:rsidTr="00BA7D84">
        <w:trPr>
          <w:jc w:val="center"/>
          <w:ins w:id="13075" w:author="Russ Ott" w:date="2022-05-16T11:54:00Z"/>
        </w:trPr>
        <w:tc>
          <w:tcPr>
            <w:tcW w:w="1170" w:type="dxa"/>
          </w:tcPr>
          <w:p w14:paraId="7167C290" w14:textId="77777777" w:rsidR="00440477" w:rsidRDefault="00440477" w:rsidP="00BA7D84">
            <w:pPr>
              <w:pStyle w:val="TableText"/>
              <w:rPr>
                <w:ins w:id="13076" w:author="Russ Ott" w:date="2022-05-16T11:54:00Z"/>
              </w:rPr>
            </w:pPr>
            <w:ins w:id="13077" w:author="Russ Ott" w:date="2022-05-16T11:54:00Z">
              <w:r>
                <w:t>302160007</w:t>
              </w:r>
            </w:ins>
          </w:p>
        </w:tc>
        <w:tc>
          <w:tcPr>
            <w:tcW w:w="3195" w:type="dxa"/>
          </w:tcPr>
          <w:p w14:paraId="349FF245" w14:textId="77777777" w:rsidR="00440477" w:rsidRDefault="00440477" w:rsidP="00BA7D84">
            <w:pPr>
              <w:pStyle w:val="TableText"/>
              <w:rPr>
                <w:ins w:id="13078" w:author="Russ Ott" w:date="2022-05-16T11:54:00Z"/>
              </w:rPr>
            </w:pPr>
            <w:ins w:id="13079" w:author="Russ Ott" w:date="2022-05-16T11:54:00Z">
              <w:r>
                <w:t>SNOMED CT</w:t>
              </w:r>
            </w:ins>
          </w:p>
        </w:tc>
        <w:tc>
          <w:tcPr>
            <w:tcW w:w="3195" w:type="dxa"/>
          </w:tcPr>
          <w:p w14:paraId="771E0087" w14:textId="77777777" w:rsidR="00440477" w:rsidRDefault="00440477" w:rsidP="00BA7D84">
            <w:pPr>
              <w:pStyle w:val="TableText"/>
              <w:rPr>
                <w:ins w:id="13080" w:author="Russ Ott" w:date="2022-05-16T11:54:00Z"/>
              </w:rPr>
            </w:pPr>
            <w:ins w:id="13081" w:author="Russ Ott" w:date="2022-05-16T11:54:00Z">
              <w:r>
                <w:t>urn:oid:2.16.840.1.113883.6.96</w:t>
              </w:r>
            </w:ins>
          </w:p>
        </w:tc>
        <w:tc>
          <w:tcPr>
            <w:tcW w:w="2520" w:type="dxa"/>
          </w:tcPr>
          <w:p w14:paraId="5507357A" w14:textId="77777777" w:rsidR="00440477" w:rsidRDefault="00440477" w:rsidP="00BA7D84">
            <w:pPr>
              <w:pStyle w:val="TableText"/>
              <w:rPr>
                <w:ins w:id="13082" w:author="Russ Ott" w:date="2022-05-16T11:54:00Z"/>
              </w:rPr>
            </w:pPr>
            <w:ins w:id="13083" w:author="Russ Ott" w:date="2022-05-16T11:54:00Z">
              <w:r>
                <w:t>Household, family and support network detail (observable entity)</w:t>
              </w:r>
            </w:ins>
          </w:p>
        </w:tc>
      </w:tr>
      <w:tr w:rsidR="00440477" w14:paraId="60F4BB64" w14:textId="77777777" w:rsidTr="00BA7D84">
        <w:trPr>
          <w:jc w:val="center"/>
          <w:ins w:id="13084" w:author="Russ Ott" w:date="2022-05-16T11:54:00Z"/>
        </w:trPr>
        <w:tc>
          <w:tcPr>
            <w:tcW w:w="1170" w:type="dxa"/>
          </w:tcPr>
          <w:p w14:paraId="33187A80" w14:textId="77777777" w:rsidR="00440477" w:rsidRDefault="00440477" w:rsidP="00BA7D84">
            <w:pPr>
              <w:pStyle w:val="TableText"/>
              <w:rPr>
                <w:ins w:id="13085" w:author="Russ Ott" w:date="2022-05-16T11:54:00Z"/>
              </w:rPr>
            </w:pPr>
            <w:ins w:id="13086" w:author="Russ Ott" w:date="2022-05-16T11:54:00Z">
              <w:r>
                <w:t>363908000</w:t>
              </w:r>
            </w:ins>
          </w:p>
        </w:tc>
        <w:tc>
          <w:tcPr>
            <w:tcW w:w="3195" w:type="dxa"/>
          </w:tcPr>
          <w:p w14:paraId="4D205000" w14:textId="77777777" w:rsidR="00440477" w:rsidRDefault="00440477" w:rsidP="00BA7D84">
            <w:pPr>
              <w:pStyle w:val="TableText"/>
              <w:rPr>
                <w:ins w:id="13087" w:author="Russ Ott" w:date="2022-05-16T11:54:00Z"/>
              </w:rPr>
            </w:pPr>
            <w:ins w:id="13088" w:author="Russ Ott" w:date="2022-05-16T11:54:00Z">
              <w:r>
                <w:t>SNOMED CT</w:t>
              </w:r>
            </w:ins>
          </w:p>
        </w:tc>
        <w:tc>
          <w:tcPr>
            <w:tcW w:w="3195" w:type="dxa"/>
          </w:tcPr>
          <w:p w14:paraId="6BA9DF1F" w14:textId="77777777" w:rsidR="00440477" w:rsidRDefault="00440477" w:rsidP="00BA7D84">
            <w:pPr>
              <w:pStyle w:val="TableText"/>
              <w:rPr>
                <w:ins w:id="13089" w:author="Russ Ott" w:date="2022-05-16T11:54:00Z"/>
              </w:rPr>
            </w:pPr>
            <w:ins w:id="13090" w:author="Russ Ott" w:date="2022-05-16T11:54:00Z">
              <w:r>
                <w:t>urn:oid:2.16.840.1.113883.6.96</w:t>
              </w:r>
            </w:ins>
          </w:p>
        </w:tc>
        <w:tc>
          <w:tcPr>
            <w:tcW w:w="2520" w:type="dxa"/>
          </w:tcPr>
          <w:p w14:paraId="6EE1A145" w14:textId="77777777" w:rsidR="00440477" w:rsidRDefault="00440477" w:rsidP="00BA7D84">
            <w:pPr>
              <w:pStyle w:val="TableText"/>
              <w:rPr>
                <w:ins w:id="13091" w:author="Russ Ott" w:date="2022-05-16T11:54:00Z"/>
              </w:rPr>
            </w:pPr>
            <w:ins w:id="13092" w:author="Russ Ott" w:date="2022-05-16T11:54:00Z">
              <w:r>
                <w:t>Details of drug misuse behavior (observable entity)</w:t>
              </w:r>
            </w:ins>
          </w:p>
        </w:tc>
      </w:tr>
      <w:tr w:rsidR="00440477" w14:paraId="59D2172F" w14:textId="77777777" w:rsidTr="00BA7D84">
        <w:trPr>
          <w:jc w:val="center"/>
          <w:ins w:id="13093" w:author="Russ Ott" w:date="2022-05-16T11:54:00Z"/>
        </w:trPr>
        <w:tc>
          <w:tcPr>
            <w:tcW w:w="1170" w:type="dxa"/>
          </w:tcPr>
          <w:p w14:paraId="27C5D7C0" w14:textId="77777777" w:rsidR="00440477" w:rsidRDefault="00440477" w:rsidP="00BA7D84">
            <w:pPr>
              <w:pStyle w:val="TableText"/>
              <w:rPr>
                <w:ins w:id="13094" w:author="Russ Ott" w:date="2022-05-16T11:54:00Z"/>
              </w:rPr>
            </w:pPr>
            <w:ins w:id="13095" w:author="Russ Ott" w:date="2022-05-16T11:54:00Z">
              <w:r>
                <w:t>364393001</w:t>
              </w:r>
            </w:ins>
          </w:p>
        </w:tc>
        <w:tc>
          <w:tcPr>
            <w:tcW w:w="3195" w:type="dxa"/>
          </w:tcPr>
          <w:p w14:paraId="6BF2B438" w14:textId="77777777" w:rsidR="00440477" w:rsidRDefault="00440477" w:rsidP="00BA7D84">
            <w:pPr>
              <w:pStyle w:val="TableText"/>
              <w:rPr>
                <w:ins w:id="13096" w:author="Russ Ott" w:date="2022-05-16T11:54:00Z"/>
              </w:rPr>
            </w:pPr>
            <w:ins w:id="13097" w:author="Russ Ott" w:date="2022-05-16T11:54:00Z">
              <w:r>
                <w:t>SNOMED CT</w:t>
              </w:r>
            </w:ins>
          </w:p>
        </w:tc>
        <w:tc>
          <w:tcPr>
            <w:tcW w:w="3195" w:type="dxa"/>
          </w:tcPr>
          <w:p w14:paraId="58F8AF85" w14:textId="77777777" w:rsidR="00440477" w:rsidRDefault="00440477" w:rsidP="00BA7D84">
            <w:pPr>
              <w:pStyle w:val="TableText"/>
              <w:rPr>
                <w:ins w:id="13098" w:author="Russ Ott" w:date="2022-05-16T11:54:00Z"/>
              </w:rPr>
            </w:pPr>
            <w:ins w:id="13099" w:author="Russ Ott" w:date="2022-05-16T11:54:00Z">
              <w:r>
                <w:t>urn:oid:2.16.840.1.113883.6.96</w:t>
              </w:r>
            </w:ins>
          </w:p>
        </w:tc>
        <w:tc>
          <w:tcPr>
            <w:tcW w:w="2520" w:type="dxa"/>
          </w:tcPr>
          <w:p w14:paraId="57725FCD" w14:textId="77777777" w:rsidR="00440477" w:rsidRDefault="00440477" w:rsidP="00BA7D84">
            <w:pPr>
              <w:pStyle w:val="TableText"/>
              <w:rPr>
                <w:ins w:id="13100" w:author="Russ Ott" w:date="2022-05-16T11:54:00Z"/>
              </w:rPr>
            </w:pPr>
            <w:ins w:id="13101" w:author="Russ Ott" w:date="2022-05-16T11:54:00Z">
              <w:r>
                <w:t>Nutritional observable (observable entity)</w:t>
              </w:r>
            </w:ins>
          </w:p>
        </w:tc>
      </w:tr>
      <w:tr w:rsidR="00440477" w14:paraId="0769CC83" w14:textId="77777777" w:rsidTr="00BA7D84">
        <w:trPr>
          <w:jc w:val="center"/>
          <w:ins w:id="13102" w:author="Russ Ott" w:date="2022-05-16T11:54:00Z"/>
        </w:trPr>
        <w:tc>
          <w:tcPr>
            <w:tcW w:w="1170" w:type="dxa"/>
          </w:tcPr>
          <w:p w14:paraId="6BD04C80" w14:textId="77777777" w:rsidR="00440477" w:rsidRDefault="00440477" w:rsidP="00BA7D84">
            <w:pPr>
              <w:pStyle w:val="TableText"/>
              <w:rPr>
                <w:ins w:id="13103" w:author="Russ Ott" w:date="2022-05-16T11:54:00Z"/>
              </w:rPr>
            </w:pPr>
            <w:ins w:id="13104" w:author="Russ Ott" w:date="2022-05-16T11:54:00Z">
              <w:r>
                <w:t>364703007</w:t>
              </w:r>
            </w:ins>
          </w:p>
        </w:tc>
        <w:tc>
          <w:tcPr>
            <w:tcW w:w="3195" w:type="dxa"/>
          </w:tcPr>
          <w:p w14:paraId="3113AFF4" w14:textId="77777777" w:rsidR="00440477" w:rsidRDefault="00440477" w:rsidP="00BA7D84">
            <w:pPr>
              <w:pStyle w:val="TableText"/>
              <w:rPr>
                <w:ins w:id="13105" w:author="Russ Ott" w:date="2022-05-16T11:54:00Z"/>
              </w:rPr>
            </w:pPr>
            <w:ins w:id="13106" w:author="Russ Ott" w:date="2022-05-16T11:54:00Z">
              <w:r>
                <w:t>SNOMED CT</w:t>
              </w:r>
            </w:ins>
          </w:p>
        </w:tc>
        <w:tc>
          <w:tcPr>
            <w:tcW w:w="3195" w:type="dxa"/>
          </w:tcPr>
          <w:p w14:paraId="5B51FB61" w14:textId="77777777" w:rsidR="00440477" w:rsidRDefault="00440477" w:rsidP="00BA7D84">
            <w:pPr>
              <w:pStyle w:val="TableText"/>
              <w:rPr>
                <w:ins w:id="13107" w:author="Russ Ott" w:date="2022-05-16T11:54:00Z"/>
              </w:rPr>
            </w:pPr>
            <w:ins w:id="13108" w:author="Russ Ott" w:date="2022-05-16T11:54:00Z">
              <w:r>
                <w:t>urn:oid:2.16.840.1.113883.6.96</w:t>
              </w:r>
            </w:ins>
          </w:p>
        </w:tc>
        <w:tc>
          <w:tcPr>
            <w:tcW w:w="2520" w:type="dxa"/>
          </w:tcPr>
          <w:p w14:paraId="7325ACF9" w14:textId="77777777" w:rsidR="00440477" w:rsidRDefault="00440477" w:rsidP="00BA7D84">
            <w:pPr>
              <w:pStyle w:val="TableText"/>
              <w:rPr>
                <w:ins w:id="13109" w:author="Russ Ott" w:date="2022-05-16T11:54:00Z"/>
              </w:rPr>
            </w:pPr>
            <w:ins w:id="13110" w:author="Russ Ott" w:date="2022-05-16T11:54:00Z">
              <w:r>
                <w:t>Employment detail (observable entity)</w:t>
              </w:r>
            </w:ins>
          </w:p>
        </w:tc>
      </w:tr>
      <w:tr w:rsidR="00440477" w14:paraId="6804A73B" w14:textId="77777777" w:rsidTr="00BA7D84">
        <w:trPr>
          <w:jc w:val="center"/>
          <w:ins w:id="13111" w:author="Russ Ott" w:date="2022-05-16T11:54:00Z"/>
        </w:trPr>
        <w:tc>
          <w:tcPr>
            <w:tcW w:w="1170" w:type="dxa"/>
          </w:tcPr>
          <w:p w14:paraId="00D78167" w14:textId="77777777" w:rsidR="00440477" w:rsidRDefault="00440477" w:rsidP="00BA7D84">
            <w:pPr>
              <w:pStyle w:val="TableText"/>
              <w:rPr>
                <w:ins w:id="13112" w:author="Russ Ott" w:date="2022-05-16T11:54:00Z"/>
              </w:rPr>
            </w:pPr>
            <w:ins w:id="13113" w:author="Russ Ott" w:date="2022-05-16T11:54:00Z">
              <w:r>
                <w:t>423514004</w:t>
              </w:r>
            </w:ins>
          </w:p>
        </w:tc>
        <w:tc>
          <w:tcPr>
            <w:tcW w:w="3195" w:type="dxa"/>
          </w:tcPr>
          <w:p w14:paraId="668C0EA7" w14:textId="77777777" w:rsidR="00440477" w:rsidRDefault="00440477" w:rsidP="00BA7D84">
            <w:pPr>
              <w:pStyle w:val="TableText"/>
              <w:rPr>
                <w:ins w:id="13114" w:author="Russ Ott" w:date="2022-05-16T11:54:00Z"/>
              </w:rPr>
            </w:pPr>
            <w:ins w:id="13115" w:author="Russ Ott" w:date="2022-05-16T11:54:00Z">
              <w:r>
                <w:t>SNOMED CT</w:t>
              </w:r>
            </w:ins>
          </w:p>
        </w:tc>
        <w:tc>
          <w:tcPr>
            <w:tcW w:w="3195" w:type="dxa"/>
          </w:tcPr>
          <w:p w14:paraId="261B0C64" w14:textId="77777777" w:rsidR="00440477" w:rsidRDefault="00440477" w:rsidP="00BA7D84">
            <w:pPr>
              <w:pStyle w:val="TableText"/>
              <w:rPr>
                <w:ins w:id="13116" w:author="Russ Ott" w:date="2022-05-16T11:54:00Z"/>
              </w:rPr>
            </w:pPr>
            <w:ins w:id="13117" w:author="Russ Ott" w:date="2022-05-16T11:54:00Z">
              <w:r>
                <w:t>urn:oid:2.16.840.1.113883.6.96</w:t>
              </w:r>
            </w:ins>
          </w:p>
        </w:tc>
        <w:tc>
          <w:tcPr>
            <w:tcW w:w="2520" w:type="dxa"/>
          </w:tcPr>
          <w:p w14:paraId="76B71099" w14:textId="77777777" w:rsidR="00440477" w:rsidRDefault="00440477" w:rsidP="00BA7D84">
            <w:pPr>
              <w:pStyle w:val="TableText"/>
              <w:rPr>
                <w:ins w:id="13118" w:author="Russ Ott" w:date="2022-05-16T11:54:00Z"/>
              </w:rPr>
            </w:pPr>
            <w:ins w:id="13119" w:author="Russ Ott" w:date="2022-05-16T11:54:00Z">
              <w:r>
                <w:t>Community resource details (observable entity)</w:t>
              </w:r>
            </w:ins>
          </w:p>
        </w:tc>
      </w:tr>
      <w:tr w:rsidR="00440477" w14:paraId="5EDD3357" w14:textId="77777777" w:rsidTr="00BA7D84">
        <w:trPr>
          <w:jc w:val="center"/>
          <w:ins w:id="13120" w:author="Russ Ott" w:date="2022-05-16T11:54:00Z"/>
        </w:trPr>
        <w:tc>
          <w:tcPr>
            <w:tcW w:w="1440" w:type="dxa"/>
            <w:gridSpan w:val="4"/>
          </w:tcPr>
          <w:p w14:paraId="159060C5" w14:textId="77777777" w:rsidR="00440477" w:rsidRDefault="00440477" w:rsidP="00BA7D84">
            <w:pPr>
              <w:pStyle w:val="TableText"/>
              <w:rPr>
                <w:ins w:id="13121" w:author="Russ Ott" w:date="2022-05-16T11:54:00Z"/>
              </w:rPr>
            </w:pPr>
            <w:ins w:id="13122" w:author="Russ Ott" w:date="2022-05-16T11:54:00Z">
              <w:r>
                <w:t>...</w:t>
              </w:r>
            </w:ins>
          </w:p>
        </w:tc>
      </w:tr>
    </w:tbl>
    <w:p w14:paraId="67077F46" w14:textId="77777777" w:rsidR="00440477" w:rsidRDefault="00440477" w:rsidP="00440477">
      <w:pPr>
        <w:pStyle w:val="BodyText"/>
        <w:rPr>
          <w:ins w:id="13123" w:author="Russ Ott" w:date="2022-05-16T11:54:00Z"/>
        </w:rPr>
      </w:pPr>
    </w:p>
    <w:p w14:paraId="25AA8523" w14:textId="6604E921" w:rsidR="00440477" w:rsidRDefault="00440477" w:rsidP="00440477">
      <w:pPr>
        <w:pStyle w:val="Caption"/>
        <w:rPr>
          <w:ins w:id="13124" w:author="Russ Ott" w:date="2022-05-16T11:54:00Z"/>
        </w:rPr>
      </w:pPr>
      <w:bookmarkStart w:id="13125" w:name="_Toc103325990"/>
      <w:ins w:id="13126" w:author="Russ Ott" w:date="2022-05-16T11:54:00Z">
        <w:r>
          <w:lastRenderedPageBreak/>
          <w:t xml:space="preserve">Table </w:t>
        </w:r>
        <w:r>
          <w:fldChar w:fldCharType="begin"/>
        </w:r>
        <w:r>
          <w:instrText>SEQ Table \* ARABIC</w:instrText>
        </w:r>
        <w:r>
          <w:fldChar w:fldCharType="separate"/>
        </w:r>
        <w:r w:rsidR="00F1669B">
          <w:t>52</w:t>
        </w:r>
        <w:r>
          <w:fldChar w:fldCharType="end"/>
        </w:r>
        <w:r>
          <w:t xml:space="preserve">: </w:t>
        </w:r>
        <w:bookmarkStart w:id="13127" w:name="UnitsOfMeasureCaseSensitive"/>
        <w:r>
          <w:t>UnitsOfMeasureCaseSensitive</w:t>
        </w:r>
        <w:bookmarkEnd w:id="13125"/>
        <w:bookmarkEnd w:id="13127"/>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BEDE089" w14:textId="77777777" w:rsidTr="00BA7D84">
        <w:trPr>
          <w:jc w:val="center"/>
          <w:ins w:id="13128" w:author="Russ Ott" w:date="2022-05-16T11:54:00Z"/>
        </w:trPr>
        <w:tc>
          <w:tcPr>
            <w:tcW w:w="1440" w:type="dxa"/>
            <w:gridSpan w:val="4"/>
          </w:tcPr>
          <w:p w14:paraId="19C247FD" w14:textId="77777777" w:rsidR="00440477" w:rsidRDefault="00440477" w:rsidP="00BA7D84">
            <w:pPr>
              <w:pStyle w:val="TableText"/>
              <w:rPr>
                <w:ins w:id="13129" w:author="Russ Ott" w:date="2022-05-16T11:54:00Z"/>
              </w:rPr>
            </w:pPr>
            <w:ins w:id="13130" w:author="Russ Ott" w:date="2022-05-16T11:54:00Z">
              <w:r>
                <w:t>Value Set: UnitsOfMeasureCaseSensitive urn:oid:2.16.840.1.113883.1.11.12839</w:t>
              </w:r>
            </w:ins>
          </w:p>
          <w:p w14:paraId="4D507832" w14:textId="77777777" w:rsidR="00440477" w:rsidRDefault="00440477" w:rsidP="00BA7D84">
            <w:pPr>
              <w:pStyle w:val="TableText"/>
              <w:rPr>
                <w:ins w:id="13131" w:author="Russ Ott" w:date="2022-05-16T11:54:00Z"/>
              </w:rPr>
            </w:pPr>
            <w:ins w:id="13132" w:author="Russ Ott" w:date="2022-05-16T11:54:00Z">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ins>
          </w:p>
          <w:p w14:paraId="231FF45A" w14:textId="657088BA" w:rsidR="00440477" w:rsidRDefault="00440477" w:rsidP="00BA7D84">
            <w:pPr>
              <w:pStyle w:val="TableText"/>
              <w:rPr>
                <w:ins w:id="13133" w:author="Russ Ott" w:date="2022-05-16T11:54:00Z"/>
              </w:rPr>
            </w:pPr>
            <w:ins w:id="13134" w:author="Russ Ott" w:date="2022-05-16T11:54:00Z">
              <w:r>
                <w:t xml:space="preserve">Value Set Source: </w:t>
              </w:r>
              <w:r w:rsidR="001C172D">
                <w:fldChar w:fldCharType="begin"/>
              </w:r>
              <w:r w:rsidR="001C172D">
                <w:instrText xml:space="preserve"> HYPERLINK "https://vsac.nlm.nih.gov/valueset/2.16.840.1.113883.1.11.12839/expansion" </w:instrText>
              </w:r>
              <w:r w:rsidR="001C172D">
                <w:fldChar w:fldCharType="separate"/>
              </w:r>
              <w:r>
                <w:rPr>
                  <w:rStyle w:val="HyperlinkCourierBold"/>
                </w:rPr>
                <w:t>https://vsac.nlm.nih.gov/valueset/2.16.840.1.113883.1.11.12839/expansion</w:t>
              </w:r>
              <w:r w:rsidR="001C172D">
                <w:rPr>
                  <w:rStyle w:val="HyperlinkCourierBold"/>
                </w:rPr>
                <w:fldChar w:fldCharType="end"/>
              </w:r>
            </w:ins>
          </w:p>
        </w:tc>
      </w:tr>
      <w:tr w:rsidR="00440477" w14:paraId="6C2AD14D" w14:textId="77777777" w:rsidTr="00BA7D84">
        <w:trPr>
          <w:cantSplit/>
          <w:tblHeader/>
          <w:jc w:val="center"/>
          <w:ins w:id="13135" w:author="Russ Ott" w:date="2022-05-16T11:54:00Z"/>
        </w:trPr>
        <w:tc>
          <w:tcPr>
            <w:tcW w:w="1560" w:type="dxa"/>
            <w:shd w:val="clear" w:color="auto" w:fill="E6E6E6"/>
          </w:tcPr>
          <w:p w14:paraId="0FCBB852" w14:textId="77777777" w:rsidR="00440477" w:rsidRDefault="00440477" w:rsidP="00BA7D84">
            <w:pPr>
              <w:pStyle w:val="TableHead"/>
              <w:rPr>
                <w:ins w:id="13136" w:author="Russ Ott" w:date="2022-05-16T11:54:00Z"/>
              </w:rPr>
            </w:pPr>
            <w:ins w:id="13137" w:author="Russ Ott" w:date="2022-05-16T11:54:00Z">
              <w:r>
                <w:t>Code</w:t>
              </w:r>
            </w:ins>
          </w:p>
        </w:tc>
        <w:tc>
          <w:tcPr>
            <w:tcW w:w="3000" w:type="dxa"/>
            <w:shd w:val="clear" w:color="auto" w:fill="E6E6E6"/>
          </w:tcPr>
          <w:p w14:paraId="156ADF62" w14:textId="77777777" w:rsidR="00440477" w:rsidRDefault="00440477" w:rsidP="00BA7D84">
            <w:pPr>
              <w:pStyle w:val="TableHead"/>
              <w:rPr>
                <w:ins w:id="13138" w:author="Russ Ott" w:date="2022-05-16T11:54:00Z"/>
              </w:rPr>
            </w:pPr>
            <w:ins w:id="13139" w:author="Russ Ott" w:date="2022-05-16T11:54:00Z">
              <w:r>
                <w:t>Code System</w:t>
              </w:r>
            </w:ins>
          </w:p>
        </w:tc>
        <w:tc>
          <w:tcPr>
            <w:tcW w:w="3000" w:type="dxa"/>
            <w:shd w:val="clear" w:color="auto" w:fill="E6E6E6"/>
          </w:tcPr>
          <w:p w14:paraId="400871EB" w14:textId="77777777" w:rsidR="00440477" w:rsidRDefault="00440477" w:rsidP="00BA7D84">
            <w:pPr>
              <w:pStyle w:val="TableHead"/>
              <w:rPr>
                <w:ins w:id="13140" w:author="Russ Ott" w:date="2022-05-16T11:54:00Z"/>
              </w:rPr>
            </w:pPr>
            <w:ins w:id="13141" w:author="Russ Ott" w:date="2022-05-16T11:54:00Z">
              <w:r>
                <w:t>Code System OID</w:t>
              </w:r>
            </w:ins>
          </w:p>
        </w:tc>
        <w:tc>
          <w:tcPr>
            <w:tcW w:w="2520" w:type="dxa"/>
            <w:shd w:val="clear" w:color="auto" w:fill="E6E6E6"/>
          </w:tcPr>
          <w:p w14:paraId="1F070A82" w14:textId="77777777" w:rsidR="00440477" w:rsidRDefault="00440477" w:rsidP="00BA7D84">
            <w:pPr>
              <w:pStyle w:val="TableHead"/>
              <w:rPr>
                <w:ins w:id="13142" w:author="Russ Ott" w:date="2022-05-16T11:54:00Z"/>
              </w:rPr>
            </w:pPr>
            <w:ins w:id="13143" w:author="Russ Ott" w:date="2022-05-16T11:54:00Z">
              <w:r>
                <w:t>Print Name</w:t>
              </w:r>
            </w:ins>
          </w:p>
        </w:tc>
      </w:tr>
      <w:tr w:rsidR="00440477" w14:paraId="4A661360" w14:textId="77777777" w:rsidTr="00BA7D84">
        <w:trPr>
          <w:jc w:val="center"/>
          <w:ins w:id="13144" w:author="Russ Ott" w:date="2022-05-16T11:54:00Z"/>
        </w:trPr>
        <w:tc>
          <w:tcPr>
            <w:tcW w:w="1170" w:type="dxa"/>
          </w:tcPr>
          <w:p w14:paraId="41AC5A07" w14:textId="77777777" w:rsidR="00440477" w:rsidRDefault="00440477" w:rsidP="00BA7D84">
            <w:pPr>
              <w:pStyle w:val="TableText"/>
              <w:rPr>
                <w:ins w:id="13145" w:author="Russ Ott" w:date="2022-05-16T11:54:00Z"/>
              </w:rPr>
            </w:pPr>
            <w:ins w:id="13146" w:author="Russ Ott" w:date="2022-05-16T11:54:00Z">
              <w:r>
                <w:t>%</w:t>
              </w:r>
            </w:ins>
          </w:p>
        </w:tc>
        <w:tc>
          <w:tcPr>
            <w:tcW w:w="3195" w:type="dxa"/>
          </w:tcPr>
          <w:p w14:paraId="0C069D7B" w14:textId="77777777" w:rsidR="00440477" w:rsidRDefault="00440477" w:rsidP="00BA7D84">
            <w:pPr>
              <w:pStyle w:val="TableText"/>
              <w:rPr>
                <w:ins w:id="13147" w:author="Russ Ott" w:date="2022-05-16T11:54:00Z"/>
              </w:rPr>
            </w:pPr>
            <w:ins w:id="13148" w:author="Russ Ott" w:date="2022-05-16T11:54:00Z">
              <w:r>
                <w:t>UCUM</w:t>
              </w:r>
            </w:ins>
          </w:p>
        </w:tc>
        <w:tc>
          <w:tcPr>
            <w:tcW w:w="3195" w:type="dxa"/>
          </w:tcPr>
          <w:p w14:paraId="74D4307A" w14:textId="77777777" w:rsidR="00440477" w:rsidRDefault="00440477" w:rsidP="00BA7D84">
            <w:pPr>
              <w:pStyle w:val="TableText"/>
              <w:rPr>
                <w:ins w:id="13149" w:author="Russ Ott" w:date="2022-05-16T11:54:00Z"/>
              </w:rPr>
            </w:pPr>
            <w:ins w:id="13150" w:author="Russ Ott" w:date="2022-05-16T11:54:00Z">
              <w:r>
                <w:t>urn:oid:1.3.6.1.4.1.12009.10.3.1</w:t>
              </w:r>
            </w:ins>
          </w:p>
        </w:tc>
        <w:tc>
          <w:tcPr>
            <w:tcW w:w="2520" w:type="dxa"/>
          </w:tcPr>
          <w:p w14:paraId="0B54AC63" w14:textId="77777777" w:rsidR="00440477" w:rsidRDefault="00440477" w:rsidP="00BA7D84">
            <w:pPr>
              <w:pStyle w:val="TableText"/>
              <w:rPr>
                <w:ins w:id="13151" w:author="Russ Ott" w:date="2022-05-16T11:54:00Z"/>
              </w:rPr>
            </w:pPr>
            <w:ins w:id="13152" w:author="Russ Ott" w:date="2022-05-16T11:54:00Z">
              <w:r>
                <w:t>percent</w:t>
              </w:r>
            </w:ins>
          </w:p>
        </w:tc>
      </w:tr>
      <w:tr w:rsidR="00440477" w14:paraId="27EE56F6" w14:textId="77777777" w:rsidTr="00BA7D84">
        <w:trPr>
          <w:jc w:val="center"/>
          <w:ins w:id="13153" w:author="Russ Ott" w:date="2022-05-16T11:54:00Z"/>
        </w:trPr>
        <w:tc>
          <w:tcPr>
            <w:tcW w:w="1170" w:type="dxa"/>
          </w:tcPr>
          <w:p w14:paraId="490239AB" w14:textId="77777777" w:rsidR="00440477" w:rsidRDefault="00440477" w:rsidP="00BA7D84">
            <w:pPr>
              <w:pStyle w:val="TableText"/>
              <w:rPr>
                <w:ins w:id="13154" w:author="Russ Ott" w:date="2022-05-16T11:54:00Z"/>
              </w:rPr>
            </w:pPr>
            <w:ins w:id="13155" w:author="Russ Ott" w:date="2022-05-16T11:54:00Z">
              <w:r>
                <w:t>%{Hb}</w:t>
              </w:r>
            </w:ins>
          </w:p>
        </w:tc>
        <w:tc>
          <w:tcPr>
            <w:tcW w:w="3195" w:type="dxa"/>
          </w:tcPr>
          <w:p w14:paraId="756B2F42" w14:textId="77777777" w:rsidR="00440477" w:rsidRDefault="00440477" w:rsidP="00BA7D84">
            <w:pPr>
              <w:pStyle w:val="TableText"/>
              <w:rPr>
                <w:ins w:id="13156" w:author="Russ Ott" w:date="2022-05-16T11:54:00Z"/>
              </w:rPr>
            </w:pPr>
            <w:ins w:id="13157" w:author="Russ Ott" w:date="2022-05-16T11:54:00Z">
              <w:r>
                <w:t>UCUM</w:t>
              </w:r>
            </w:ins>
          </w:p>
        </w:tc>
        <w:tc>
          <w:tcPr>
            <w:tcW w:w="3195" w:type="dxa"/>
          </w:tcPr>
          <w:p w14:paraId="2C00E486" w14:textId="77777777" w:rsidR="00440477" w:rsidRDefault="00440477" w:rsidP="00BA7D84">
            <w:pPr>
              <w:pStyle w:val="TableText"/>
              <w:rPr>
                <w:ins w:id="13158" w:author="Russ Ott" w:date="2022-05-16T11:54:00Z"/>
              </w:rPr>
            </w:pPr>
            <w:ins w:id="13159" w:author="Russ Ott" w:date="2022-05-16T11:54:00Z">
              <w:r>
                <w:t>urn:oid:1.3.6.1.4.1.12009.10.3.1</w:t>
              </w:r>
            </w:ins>
          </w:p>
        </w:tc>
        <w:tc>
          <w:tcPr>
            <w:tcW w:w="2520" w:type="dxa"/>
          </w:tcPr>
          <w:p w14:paraId="394BB1BC" w14:textId="77777777" w:rsidR="00440477" w:rsidRDefault="00440477" w:rsidP="00BA7D84">
            <w:pPr>
              <w:pStyle w:val="TableText"/>
              <w:rPr>
                <w:ins w:id="13160" w:author="Russ Ott" w:date="2022-05-16T11:54:00Z"/>
              </w:rPr>
            </w:pPr>
            <w:ins w:id="13161" w:author="Russ Ott" w:date="2022-05-16T11:54:00Z">
              <w:r>
                <w:t>percent hemoglobin</w:t>
              </w:r>
            </w:ins>
          </w:p>
        </w:tc>
      </w:tr>
      <w:tr w:rsidR="00440477" w14:paraId="2B35F4A3" w14:textId="77777777" w:rsidTr="00BA7D84">
        <w:trPr>
          <w:jc w:val="center"/>
          <w:ins w:id="13162" w:author="Russ Ott" w:date="2022-05-16T11:54:00Z"/>
        </w:trPr>
        <w:tc>
          <w:tcPr>
            <w:tcW w:w="1170" w:type="dxa"/>
          </w:tcPr>
          <w:p w14:paraId="7D8AD0CA" w14:textId="77777777" w:rsidR="00440477" w:rsidRDefault="00440477" w:rsidP="00BA7D84">
            <w:pPr>
              <w:pStyle w:val="TableText"/>
              <w:rPr>
                <w:ins w:id="13163" w:author="Russ Ott" w:date="2022-05-16T11:54:00Z"/>
              </w:rPr>
            </w:pPr>
            <w:ins w:id="13164" w:author="Russ Ott" w:date="2022-05-16T11:54:00Z">
              <w:r>
                <w:t>%{RBCs}</w:t>
              </w:r>
            </w:ins>
          </w:p>
        </w:tc>
        <w:tc>
          <w:tcPr>
            <w:tcW w:w="3195" w:type="dxa"/>
          </w:tcPr>
          <w:p w14:paraId="5178C2C7" w14:textId="77777777" w:rsidR="00440477" w:rsidRDefault="00440477" w:rsidP="00BA7D84">
            <w:pPr>
              <w:pStyle w:val="TableText"/>
              <w:rPr>
                <w:ins w:id="13165" w:author="Russ Ott" w:date="2022-05-16T11:54:00Z"/>
              </w:rPr>
            </w:pPr>
            <w:ins w:id="13166" w:author="Russ Ott" w:date="2022-05-16T11:54:00Z">
              <w:r>
                <w:t>UCUM</w:t>
              </w:r>
            </w:ins>
          </w:p>
        </w:tc>
        <w:tc>
          <w:tcPr>
            <w:tcW w:w="3195" w:type="dxa"/>
          </w:tcPr>
          <w:p w14:paraId="20D52DA1" w14:textId="77777777" w:rsidR="00440477" w:rsidRDefault="00440477" w:rsidP="00BA7D84">
            <w:pPr>
              <w:pStyle w:val="TableText"/>
              <w:rPr>
                <w:ins w:id="13167" w:author="Russ Ott" w:date="2022-05-16T11:54:00Z"/>
              </w:rPr>
            </w:pPr>
            <w:ins w:id="13168" w:author="Russ Ott" w:date="2022-05-16T11:54:00Z">
              <w:r>
                <w:t>urn:oid:1.3.6.1.4.1.12009.10.3.1</w:t>
              </w:r>
            </w:ins>
          </w:p>
        </w:tc>
        <w:tc>
          <w:tcPr>
            <w:tcW w:w="2520" w:type="dxa"/>
          </w:tcPr>
          <w:p w14:paraId="2D442B18" w14:textId="77777777" w:rsidR="00440477" w:rsidRDefault="00440477" w:rsidP="00BA7D84">
            <w:pPr>
              <w:pStyle w:val="TableText"/>
              <w:rPr>
                <w:ins w:id="13169" w:author="Russ Ott" w:date="2022-05-16T11:54:00Z"/>
              </w:rPr>
            </w:pPr>
            <w:ins w:id="13170" w:author="Russ Ott" w:date="2022-05-16T11:54:00Z">
              <w:r>
                <w:t>percent of red blood cells</w:t>
              </w:r>
            </w:ins>
          </w:p>
        </w:tc>
      </w:tr>
      <w:tr w:rsidR="00440477" w14:paraId="27505882" w14:textId="77777777" w:rsidTr="00BA7D84">
        <w:trPr>
          <w:jc w:val="center"/>
          <w:ins w:id="13171" w:author="Russ Ott" w:date="2022-05-16T11:54:00Z"/>
        </w:trPr>
        <w:tc>
          <w:tcPr>
            <w:tcW w:w="1170" w:type="dxa"/>
          </w:tcPr>
          <w:p w14:paraId="4FF6DE8A" w14:textId="77777777" w:rsidR="00440477" w:rsidRDefault="00440477" w:rsidP="00BA7D84">
            <w:pPr>
              <w:pStyle w:val="TableText"/>
              <w:rPr>
                <w:ins w:id="13172" w:author="Russ Ott" w:date="2022-05-16T11:54:00Z"/>
              </w:rPr>
            </w:pPr>
            <w:ins w:id="13173" w:author="Russ Ott" w:date="2022-05-16T11:54:00Z">
              <w:r>
                <w:t>%{WBCs}</w:t>
              </w:r>
            </w:ins>
          </w:p>
        </w:tc>
        <w:tc>
          <w:tcPr>
            <w:tcW w:w="3195" w:type="dxa"/>
          </w:tcPr>
          <w:p w14:paraId="4CC43F5B" w14:textId="77777777" w:rsidR="00440477" w:rsidRDefault="00440477" w:rsidP="00BA7D84">
            <w:pPr>
              <w:pStyle w:val="TableText"/>
              <w:rPr>
                <w:ins w:id="13174" w:author="Russ Ott" w:date="2022-05-16T11:54:00Z"/>
              </w:rPr>
            </w:pPr>
            <w:ins w:id="13175" w:author="Russ Ott" w:date="2022-05-16T11:54:00Z">
              <w:r>
                <w:t>UCUM</w:t>
              </w:r>
            </w:ins>
          </w:p>
        </w:tc>
        <w:tc>
          <w:tcPr>
            <w:tcW w:w="3195" w:type="dxa"/>
          </w:tcPr>
          <w:p w14:paraId="1FBF5D21" w14:textId="77777777" w:rsidR="00440477" w:rsidRDefault="00440477" w:rsidP="00BA7D84">
            <w:pPr>
              <w:pStyle w:val="TableText"/>
              <w:rPr>
                <w:ins w:id="13176" w:author="Russ Ott" w:date="2022-05-16T11:54:00Z"/>
              </w:rPr>
            </w:pPr>
            <w:ins w:id="13177" w:author="Russ Ott" w:date="2022-05-16T11:54:00Z">
              <w:r>
                <w:t>urn:oid:1.3.6.1.4.1.12009.10.3.1</w:t>
              </w:r>
            </w:ins>
          </w:p>
        </w:tc>
        <w:tc>
          <w:tcPr>
            <w:tcW w:w="2520" w:type="dxa"/>
          </w:tcPr>
          <w:p w14:paraId="0B647104" w14:textId="77777777" w:rsidR="00440477" w:rsidRDefault="00440477" w:rsidP="00BA7D84">
            <w:pPr>
              <w:pStyle w:val="TableText"/>
              <w:rPr>
                <w:ins w:id="13178" w:author="Russ Ott" w:date="2022-05-16T11:54:00Z"/>
              </w:rPr>
            </w:pPr>
            <w:ins w:id="13179" w:author="Russ Ott" w:date="2022-05-16T11:54:00Z">
              <w:r>
                <w:t>percent of white blood cells</w:t>
              </w:r>
            </w:ins>
          </w:p>
        </w:tc>
      </w:tr>
      <w:tr w:rsidR="00440477" w14:paraId="72F7071E" w14:textId="77777777" w:rsidTr="00BA7D84">
        <w:trPr>
          <w:jc w:val="center"/>
          <w:ins w:id="13180" w:author="Russ Ott" w:date="2022-05-16T11:54:00Z"/>
        </w:trPr>
        <w:tc>
          <w:tcPr>
            <w:tcW w:w="1170" w:type="dxa"/>
          </w:tcPr>
          <w:p w14:paraId="50603397" w14:textId="77777777" w:rsidR="00440477" w:rsidRDefault="00440477" w:rsidP="00BA7D84">
            <w:pPr>
              <w:pStyle w:val="TableText"/>
              <w:rPr>
                <w:ins w:id="13181" w:author="Russ Ott" w:date="2022-05-16T11:54:00Z"/>
              </w:rPr>
            </w:pPr>
            <w:ins w:id="13182" w:author="Russ Ott" w:date="2022-05-16T11:54:00Z">
              <w:r>
                <w:t>%{abnormal}</w:t>
              </w:r>
            </w:ins>
          </w:p>
        </w:tc>
        <w:tc>
          <w:tcPr>
            <w:tcW w:w="3195" w:type="dxa"/>
          </w:tcPr>
          <w:p w14:paraId="15A802D2" w14:textId="77777777" w:rsidR="00440477" w:rsidRDefault="00440477" w:rsidP="00BA7D84">
            <w:pPr>
              <w:pStyle w:val="TableText"/>
              <w:rPr>
                <w:ins w:id="13183" w:author="Russ Ott" w:date="2022-05-16T11:54:00Z"/>
              </w:rPr>
            </w:pPr>
            <w:ins w:id="13184" w:author="Russ Ott" w:date="2022-05-16T11:54:00Z">
              <w:r>
                <w:t>UCUM</w:t>
              </w:r>
            </w:ins>
          </w:p>
        </w:tc>
        <w:tc>
          <w:tcPr>
            <w:tcW w:w="3195" w:type="dxa"/>
          </w:tcPr>
          <w:p w14:paraId="6980F965" w14:textId="77777777" w:rsidR="00440477" w:rsidRDefault="00440477" w:rsidP="00BA7D84">
            <w:pPr>
              <w:pStyle w:val="TableText"/>
              <w:rPr>
                <w:ins w:id="13185" w:author="Russ Ott" w:date="2022-05-16T11:54:00Z"/>
              </w:rPr>
            </w:pPr>
            <w:ins w:id="13186" w:author="Russ Ott" w:date="2022-05-16T11:54:00Z">
              <w:r>
                <w:t>urn:oid:1.3.6.1.4.1.12009.10.3.1</w:t>
              </w:r>
            </w:ins>
          </w:p>
        </w:tc>
        <w:tc>
          <w:tcPr>
            <w:tcW w:w="2520" w:type="dxa"/>
          </w:tcPr>
          <w:p w14:paraId="13EC7FFF" w14:textId="77777777" w:rsidR="00440477" w:rsidRDefault="00440477" w:rsidP="00BA7D84">
            <w:pPr>
              <w:pStyle w:val="TableText"/>
              <w:rPr>
                <w:ins w:id="13187" w:author="Russ Ott" w:date="2022-05-16T11:54:00Z"/>
              </w:rPr>
            </w:pPr>
            <w:ins w:id="13188" w:author="Russ Ott" w:date="2022-05-16T11:54:00Z">
              <w:r>
                <w:t>percent abnormal</w:t>
              </w:r>
            </w:ins>
          </w:p>
        </w:tc>
      </w:tr>
      <w:tr w:rsidR="00440477" w14:paraId="670E1CBE" w14:textId="77777777" w:rsidTr="00BA7D84">
        <w:trPr>
          <w:jc w:val="center"/>
          <w:ins w:id="13189" w:author="Russ Ott" w:date="2022-05-16T11:54:00Z"/>
        </w:trPr>
        <w:tc>
          <w:tcPr>
            <w:tcW w:w="1170" w:type="dxa"/>
          </w:tcPr>
          <w:p w14:paraId="09D8ED8F" w14:textId="77777777" w:rsidR="00440477" w:rsidRDefault="00440477" w:rsidP="00BA7D84">
            <w:pPr>
              <w:pStyle w:val="TableText"/>
              <w:rPr>
                <w:ins w:id="13190" w:author="Russ Ott" w:date="2022-05-16T11:54:00Z"/>
              </w:rPr>
            </w:pPr>
            <w:ins w:id="13191" w:author="Russ Ott" w:date="2022-05-16T11:54:00Z">
              <w:r>
                <w:t>%{activity}</w:t>
              </w:r>
            </w:ins>
          </w:p>
        </w:tc>
        <w:tc>
          <w:tcPr>
            <w:tcW w:w="3195" w:type="dxa"/>
          </w:tcPr>
          <w:p w14:paraId="621E2A8A" w14:textId="77777777" w:rsidR="00440477" w:rsidRDefault="00440477" w:rsidP="00BA7D84">
            <w:pPr>
              <w:pStyle w:val="TableText"/>
              <w:rPr>
                <w:ins w:id="13192" w:author="Russ Ott" w:date="2022-05-16T11:54:00Z"/>
              </w:rPr>
            </w:pPr>
            <w:ins w:id="13193" w:author="Russ Ott" w:date="2022-05-16T11:54:00Z">
              <w:r>
                <w:t>UCUM</w:t>
              </w:r>
            </w:ins>
          </w:p>
        </w:tc>
        <w:tc>
          <w:tcPr>
            <w:tcW w:w="3195" w:type="dxa"/>
          </w:tcPr>
          <w:p w14:paraId="3A52D4B0" w14:textId="77777777" w:rsidR="00440477" w:rsidRDefault="00440477" w:rsidP="00BA7D84">
            <w:pPr>
              <w:pStyle w:val="TableText"/>
              <w:rPr>
                <w:ins w:id="13194" w:author="Russ Ott" w:date="2022-05-16T11:54:00Z"/>
              </w:rPr>
            </w:pPr>
            <w:ins w:id="13195" w:author="Russ Ott" w:date="2022-05-16T11:54:00Z">
              <w:r>
                <w:t>urn:oid:1.3.6.1.4.1.12009.10.3.1</w:t>
              </w:r>
            </w:ins>
          </w:p>
        </w:tc>
        <w:tc>
          <w:tcPr>
            <w:tcW w:w="2520" w:type="dxa"/>
          </w:tcPr>
          <w:p w14:paraId="16B634A3" w14:textId="77777777" w:rsidR="00440477" w:rsidRDefault="00440477" w:rsidP="00BA7D84">
            <w:pPr>
              <w:pStyle w:val="TableText"/>
              <w:rPr>
                <w:ins w:id="13196" w:author="Russ Ott" w:date="2022-05-16T11:54:00Z"/>
              </w:rPr>
            </w:pPr>
            <w:ins w:id="13197" w:author="Russ Ott" w:date="2022-05-16T11:54:00Z">
              <w:r>
                <w:t>percent activity</w:t>
              </w:r>
            </w:ins>
          </w:p>
        </w:tc>
      </w:tr>
      <w:tr w:rsidR="00440477" w14:paraId="7A502DD5" w14:textId="77777777" w:rsidTr="00BA7D84">
        <w:trPr>
          <w:jc w:val="center"/>
          <w:ins w:id="13198" w:author="Russ Ott" w:date="2022-05-16T11:54:00Z"/>
        </w:trPr>
        <w:tc>
          <w:tcPr>
            <w:tcW w:w="1170" w:type="dxa"/>
          </w:tcPr>
          <w:p w14:paraId="23718276" w14:textId="77777777" w:rsidR="00440477" w:rsidRDefault="00440477" w:rsidP="00BA7D84">
            <w:pPr>
              <w:pStyle w:val="TableText"/>
              <w:rPr>
                <w:ins w:id="13199" w:author="Russ Ott" w:date="2022-05-16T11:54:00Z"/>
              </w:rPr>
            </w:pPr>
            <w:ins w:id="13200" w:author="Russ Ott" w:date="2022-05-16T11:54:00Z">
              <w:r>
                <w:t>%{aggregation}</w:t>
              </w:r>
            </w:ins>
          </w:p>
        </w:tc>
        <w:tc>
          <w:tcPr>
            <w:tcW w:w="3195" w:type="dxa"/>
          </w:tcPr>
          <w:p w14:paraId="54A6AFC0" w14:textId="77777777" w:rsidR="00440477" w:rsidRDefault="00440477" w:rsidP="00BA7D84">
            <w:pPr>
              <w:pStyle w:val="TableText"/>
              <w:rPr>
                <w:ins w:id="13201" w:author="Russ Ott" w:date="2022-05-16T11:54:00Z"/>
              </w:rPr>
            </w:pPr>
            <w:ins w:id="13202" w:author="Russ Ott" w:date="2022-05-16T11:54:00Z">
              <w:r>
                <w:t>UCUM</w:t>
              </w:r>
            </w:ins>
          </w:p>
        </w:tc>
        <w:tc>
          <w:tcPr>
            <w:tcW w:w="3195" w:type="dxa"/>
          </w:tcPr>
          <w:p w14:paraId="19B12C26" w14:textId="77777777" w:rsidR="00440477" w:rsidRDefault="00440477" w:rsidP="00BA7D84">
            <w:pPr>
              <w:pStyle w:val="TableText"/>
              <w:rPr>
                <w:ins w:id="13203" w:author="Russ Ott" w:date="2022-05-16T11:54:00Z"/>
              </w:rPr>
            </w:pPr>
            <w:ins w:id="13204" w:author="Russ Ott" w:date="2022-05-16T11:54:00Z">
              <w:r>
                <w:t>urn:oid:1.3.6.1.4.1.12009.10.3.1</w:t>
              </w:r>
            </w:ins>
          </w:p>
        </w:tc>
        <w:tc>
          <w:tcPr>
            <w:tcW w:w="2520" w:type="dxa"/>
          </w:tcPr>
          <w:p w14:paraId="3CF767A6" w14:textId="77777777" w:rsidR="00440477" w:rsidRDefault="00440477" w:rsidP="00BA7D84">
            <w:pPr>
              <w:pStyle w:val="TableText"/>
              <w:rPr>
                <w:ins w:id="13205" w:author="Russ Ott" w:date="2022-05-16T11:54:00Z"/>
              </w:rPr>
            </w:pPr>
            <w:ins w:id="13206" w:author="Russ Ott" w:date="2022-05-16T11:54:00Z">
              <w:r>
                <w:t>percent aggregation</w:t>
              </w:r>
            </w:ins>
          </w:p>
        </w:tc>
      </w:tr>
      <w:tr w:rsidR="00440477" w14:paraId="5C33BF92" w14:textId="77777777" w:rsidTr="00BA7D84">
        <w:trPr>
          <w:jc w:val="center"/>
          <w:ins w:id="13207" w:author="Russ Ott" w:date="2022-05-16T11:54:00Z"/>
        </w:trPr>
        <w:tc>
          <w:tcPr>
            <w:tcW w:w="1170" w:type="dxa"/>
          </w:tcPr>
          <w:p w14:paraId="70FB3F1C" w14:textId="77777777" w:rsidR="00440477" w:rsidRDefault="00440477" w:rsidP="00BA7D84">
            <w:pPr>
              <w:pStyle w:val="TableText"/>
              <w:rPr>
                <w:ins w:id="13208" w:author="Russ Ott" w:date="2022-05-16T11:54:00Z"/>
              </w:rPr>
            </w:pPr>
            <w:ins w:id="13209" w:author="Russ Ott" w:date="2022-05-16T11:54:00Z">
              <w:r>
                <w:t>%{at_60_min}</w:t>
              </w:r>
            </w:ins>
          </w:p>
        </w:tc>
        <w:tc>
          <w:tcPr>
            <w:tcW w:w="3195" w:type="dxa"/>
          </w:tcPr>
          <w:p w14:paraId="71B10364" w14:textId="77777777" w:rsidR="00440477" w:rsidRDefault="00440477" w:rsidP="00BA7D84">
            <w:pPr>
              <w:pStyle w:val="TableText"/>
              <w:rPr>
                <w:ins w:id="13210" w:author="Russ Ott" w:date="2022-05-16T11:54:00Z"/>
              </w:rPr>
            </w:pPr>
            <w:ins w:id="13211" w:author="Russ Ott" w:date="2022-05-16T11:54:00Z">
              <w:r>
                <w:t>UCUM</w:t>
              </w:r>
            </w:ins>
          </w:p>
        </w:tc>
        <w:tc>
          <w:tcPr>
            <w:tcW w:w="3195" w:type="dxa"/>
          </w:tcPr>
          <w:p w14:paraId="2EDBF4A9" w14:textId="77777777" w:rsidR="00440477" w:rsidRDefault="00440477" w:rsidP="00BA7D84">
            <w:pPr>
              <w:pStyle w:val="TableText"/>
              <w:rPr>
                <w:ins w:id="13212" w:author="Russ Ott" w:date="2022-05-16T11:54:00Z"/>
              </w:rPr>
            </w:pPr>
            <w:ins w:id="13213" w:author="Russ Ott" w:date="2022-05-16T11:54:00Z">
              <w:r>
                <w:t>urn:oid:1.3.6.1.4.1.12009.10.3.1</w:t>
              </w:r>
            </w:ins>
          </w:p>
        </w:tc>
        <w:tc>
          <w:tcPr>
            <w:tcW w:w="2520" w:type="dxa"/>
          </w:tcPr>
          <w:p w14:paraId="4745CF6F" w14:textId="77777777" w:rsidR="00440477" w:rsidRDefault="00440477" w:rsidP="00BA7D84">
            <w:pPr>
              <w:pStyle w:val="TableText"/>
              <w:rPr>
                <w:ins w:id="13214" w:author="Russ Ott" w:date="2022-05-16T11:54:00Z"/>
              </w:rPr>
            </w:pPr>
            <w:ins w:id="13215" w:author="Russ Ott" w:date="2022-05-16T11:54:00Z">
              <w:r>
                <w:t>percent at 60 minute</w:t>
              </w:r>
            </w:ins>
          </w:p>
        </w:tc>
      </w:tr>
      <w:tr w:rsidR="00440477" w14:paraId="55DF3366" w14:textId="77777777" w:rsidTr="00BA7D84">
        <w:trPr>
          <w:jc w:val="center"/>
          <w:ins w:id="13216" w:author="Russ Ott" w:date="2022-05-16T11:54:00Z"/>
        </w:trPr>
        <w:tc>
          <w:tcPr>
            <w:tcW w:w="1170" w:type="dxa"/>
          </w:tcPr>
          <w:p w14:paraId="4849339B" w14:textId="77777777" w:rsidR="00440477" w:rsidRDefault="00440477" w:rsidP="00BA7D84">
            <w:pPr>
              <w:pStyle w:val="TableText"/>
              <w:rPr>
                <w:ins w:id="13217" w:author="Russ Ott" w:date="2022-05-16T11:54:00Z"/>
              </w:rPr>
            </w:pPr>
            <w:ins w:id="13218" w:author="Russ Ott" w:date="2022-05-16T11:54:00Z">
              <w:r>
                <w:t>%{bacteria}</w:t>
              </w:r>
            </w:ins>
          </w:p>
        </w:tc>
        <w:tc>
          <w:tcPr>
            <w:tcW w:w="3195" w:type="dxa"/>
          </w:tcPr>
          <w:p w14:paraId="3B4DACE8" w14:textId="77777777" w:rsidR="00440477" w:rsidRDefault="00440477" w:rsidP="00BA7D84">
            <w:pPr>
              <w:pStyle w:val="TableText"/>
              <w:rPr>
                <w:ins w:id="13219" w:author="Russ Ott" w:date="2022-05-16T11:54:00Z"/>
              </w:rPr>
            </w:pPr>
            <w:ins w:id="13220" w:author="Russ Ott" w:date="2022-05-16T11:54:00Z">
              <w:r>
                <w:t>UCUM</w:t>
              </w:r>
            </w:ins>
          </w:p>
        </w:tc>
        <w:tc>
          <w:tcPr>
            <w:tcW w:w="3195" w:type="dxa"/>
          </w:tcPr>
          <w:p w14:paraId="2DEF13D4" w14:textId="77777777" w:rsidR="00440477" w:rsidRDefault="00440477" w:rsidP="00BA7D84">
            <w:pPr>
              <w:pStyle w:val="TableText"/>
              <w:rPr>
                <w:ins w:id="13221" w:author="Russ Ott" w:date="2022-05-16T11:54:00Z"/>
              </w:rPr>
            </w:pPr>
            <w:ins w:id="13222" w:author="Russ Ott" w:date="2022-05-16T11:54:00Z">
              <w:r>
                <w:t>urn:oid:1.3.6.1.4.1.12009.10.3.1</w:t>
              </w:r>
            </w:ins>
          </w:p>
        </w:tc>
        <w:tc>
          <w:tcPr>
            <w:tcW w:w="2520" w:type="dxa"/>
          </w:tcPr>
          <w:p w14:paraId="47D873CC" w14:textId="77777777" w:rsidR="00440477" w:rsidRDefault="00440477" w:rsidP="00BA7D84">
            <w:pPr>
              <w:pStyle w:val="TableText"/>
              <w:rPr>
                <w:ins w:id="13223" w:author="Russ Ott" w:date="2022-05-16T11:54:00Z"/>
              </w:rPr>
            </w:pPr>
            <w:ins w:id="13224" w:author="Russ Ott" w:date="2022-05-16T11:54:00Z">
              <w:r>
                <w:t>percent of bacteria</w:t>
              </w:r>
            </w:ins>
          </w:p>
        </w:tc>
      </w:tr>
      <w:tr w:rsidR="00440477" w14:paraId="3B3E8F4D" w14:textId="77777777" w:rsidTr="00BA7D84">
        <w:trPr>
          <w:jc w:val="center"/>
          <w:ins w:id="13225" w:author="Russ Ott" w:date="2022-05-16T11:54:00Z"/>
        </w:trPr>
        <w:tc>
          <w:tcPr>
            <w:tcW w:w="1170" w:type="dxa"/>
          </w:tcPr>
          <w:p w14:paraId="6EC3A52C" w14:textId="77777777" w:rsidR="00440477" w:rsidRDefault="00440477" w:rsidP="00BA7D84">
            <w:pPr>
              <w:pStyle w:val="TableText"/>
              <w:rPr>
                <w:ins w:id="13226" w:author="Russ Ott" w:date="2022-05-16T11:54:00Z"/>
              </w:rPr>
            </w:pPr>
            <w:ins w:id="13227" w:author="Russ Ott" w:date="2022-05-16T11:54:00Z">
              <w:r>
                <w:t>%{basal_activity}</w:t>
              </w:r>
            </w:ins>
          </w:p>
        </w:tc>
        <w:tc>
          <w:tcPr>
            <w:tcW w:w="3195" w:type="dxa"/>
          </w:tcPr>
          <w:p w14:paraId="62A47002" w14:textId="77777777" w:rsidR="00440477" w:rsidRDefault="00440477" w:rsidP="00BA7D84">
            <w:pPr>
              <w:pStyle w:val="TableText"/>
              <w:rPr>
                <w:ins w:id="13228" w:author="Russ Ott" w:date="2022-05-16T11:54:00Z"/>
              </w:rPr>
            </w:pPr>
            <w:ins w:id="13229" w:author="Russ Ott" w:date="2022-05-16T11:54:00Z">
              <w:r>
                <w:t>UCUM</w:t>
              </w:r>
            </w:ins>
          </w:p>
        </w:tc>
        <w:tc>
          <w:tcPr>
            <w:tcW w:w="3195" w:type="dxa"/>
          </w:tcPr>
          <w:p w14:paraId="5969F3A3" w14:textId="77777777" w:rsidR="00440477" w:rsidRDefault="00440477" w:rsidP="00BA7D84">
            <w:pPr>
              <w:pStyle w:val="TableText"/>
              <w:rPr>
                <w:ins w:id="13230" w:author="Russ Ott" w:date="2022-05-16T11:54:00Z"/>
              </w:rPr>
            </w:pPr>
            <w:ins w:id="13231" w:author="Russ Ott" w:date="2022-05-16T11:54:00Z">
              <w:r>
                <w:t>urn:oid:1.3.6.1.4.1.12009.10.3.1</w:t>
              </w:r>
            </w:ins>
          </w:p>
        </w:tc>
        <w:tc>
          <w:tcPr>
            <w:tcW w:w="2520" w:type="dxa"/>
          </w:tcPr>
          <w:p w14:paraId="50B4982B" w14:textId="77777777" w:rsidR="00440477" w:rsidRDefault="00440477" w:rsidP="00BA7D84">
            <w:pPr>
              <w:pStyle w:val="TableText"/>
              <w:rPr>
                <w:ins w:id="13232" w:author="Russ Ott" w:date="2022-05-16T11:54:00Z"/>
              </w:rPr>
            </w:pPr>
            <w:ins w:id="13233" w:author="Russ Ott" w:date="2022-05-16T11:54:00Z">
              <w:r>
                <w:t>percent basal activity</w:t>
              </w:r>
            </w:ins>
          </w:p>
        </w:tc>
      </w:tr>
      <w:tr w:rsidR="00440477" w14:paraId="73773D3F" w14:textId="77777777" w:rsidTr="00BA7D84">
        <w:trPr>
          <w:jc w:val="center"/>
          <w:ins w:id="13234" w:author="Russ Ott" w:date="2022-05-16T11:54:00Z"/>
        </w:trPr>
        <w:tc>
          <w:tcPr>
            <w:tcW w:w="1440" w:type="dxa"/>
            <w:gridSpan w:val="4"/>
          </w:tcPr>
          <w:p w14:paraId="6A0C431A" w14:textId="77777777" w:rsidR="00440477" w:rsidRDefault="00440477" w:rsidP="00BA7D84">
            <w:pPr>
              <w:pStyle w:val="TableText"/>
              <w:rPr>
                <w:ins w:id="13235" w:author="Russ Ott" w:date="2022-05-16T11:54:00Z"/>
              </w:rPr>
            </w:pPr>
            <w:ins w:id="13236" w:author="Russ Ott" w:date="2022-05-16T11:54:00Z">
              <w:r>
                <w:t>...</w:t>
              </w:r>
            </w:ins>
          </w:p>
        </w:tc>
      </w:tr>
    </w:tbl>
    <w:p w14:paraId="40757CF1" w14:textId="77777777" w:rsidR="00440477" w:rsidRDefault="00440477" w:rsidP="00440477">
      <w:pPr>
        <w:pStyle w:val="BodyText"/>
        <w:rPr>
          <w:ins w:id="13237" w:author="Russ Ott" w:date="2022-05-16T11:54:00Z"/>
        </w:rPr>
      </w:pPr>
    </w:p>
    <w:p w14:paraId="7647087B" w14:textId="5572167C" w:rsidR="00440477" w:rsidRDefault="00440477" w:rsidP="00440477">
      <w:pPr>
        <w:pStyle w:val="Caption"/>
        <w:rPr>
          <w:ins w:id="13238" w:author="Russ Ott" w:date="2022-05-16T11:54:00Z"/>
        </w:rPr>
      </w:pPr>
      <w:bookmarkStart w:id="13239" w:name="_Toc103325991"/>
      <w:ins w:id="13240" w:author="Russ Ott" w:date="2022-05-16T11:54:00Z">
        <w:r>
          <w:lastRenderedPageBreak/>
          <w:t xml:space="preserve">Table </w:t>
        </w:r>
        <w:r>
          <w:fldChar w:fldCharType="begin"/>
        </w:r>
        <w:r>
          <w:instrText>SEQ Table \* ARABIC</w:instrText>
        </w:r>
        <w:r>
          <w:fldChar w:fldCharType="separate"/>
        </w:r>
        <w:r w:rsidR="00F1669B">
          <w:t>53</w:t>
        </w:r>
        <w:r>
          <w:fldChar w:fldCharType="end"/>
        </w:r>
        <w:r>
          <w:t xml:space="preserve">: </w:t>
        </w:r>
        <w:bookmarkStart w:id="13241" w:name="Healthcare_Provider_Taxonomy"/>
        <w:r>
          <w:t>Healthcare Provider Taxonomy</w:t>
        </w:r>
        <w:bookmarkEnd w:id="13239"/>
        <w:bookmarkEnd w:id="13241"/>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0715836" w14:textId="77777777" w:rsidTr="00BA7D84">
        <w:trPr>
          <w:jc w:val="center"/>
          <w:ins w:id="13242" w:author="Russ Ott" w:date="2022-05-16T11:54:00Z"/>
        </w:trPr>
        <w:tc>
          <w:tcPr>
            <w:tcW w:w="1440" w:type="dxa"/>
            <w:gridSpan w:val="4"/>
          </w:tcPr>
          <w:p w14:paraId="1E1D5C35" w14:textId="77777777" w:rsidR="00440477" w:rsidRDefault="00440477" w:rsidP="00BA7D84">
            <w:pPr>
              <w:pStyle w:val="TableText"/>
              <w:rPr>
                <w:ins w:id="13243" w:author="Russ Ott" w:date="2022-05-16T11:54:00Z"/>
              </w:rPr>
            </w:pPr>
            <w:ins w:id="13244" w:author="Russ Ott" w:date="2022-05-16T11:54:00Z">
              <w:r>
                <w:t>Value Set: Healthcare Provider Taxonomy urn:oid:2.16.840.1.114222.4.11.1066</w:t>
              </w:r>
            </w:ins>
          </w:p>
          <w:p w14:paraId="67672B1A" w14:textId="77777777" w:rsidR="00440477" w:rsidRDefault="00440477" w:rsidP="00BA7D84">
            <w:pPr>
              <w:pStyle w:val="TableText"/>
              <w:rPr>
                <w:ins w:id="13245" w:author="Russ Ott" w:date="2022-05-16T11:54:00Z"/>
              </w:rPr>
            </w:pPr>
            <w:ins w:id="13246" w:author="Russ Ott" w:date="2022-05-16T11:54:00Z">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ins>
          </w:p>
          <w:p w14:paraId="7BED7A14" w14:textId="14D5786E" w:rsidR="00440477" w:rsidRDefault="00440477" w:rsidP="00BA7D84">
            <w:pPr>
              <w:pStyle w:val="TableText"/>
              <w:rPr>
                <w:ins w:id="13247" w:author="Russ Ott" w:date="2022-05-16T11:54:00Z"/>
              </w:rPr>
            </w:pPr>
            <w:ins w:id="13248" w:author="Russ Ott" w:date="2022-05-16T11:54:00Z">
              <w:r>
                <w:t xml:space="preserve">Value Set Source: </w:t>
              </w:r>
              <w:r w:rsidR="001C172D">
                <w:fldChar w:fldCharType="begin"/>
              </w:r>
              <w:r w:rsidR="001C172D">
                <w:instrText xml:space="preserve"> HYPERLINK "https://vsac.nlm.nih.gov/valueset/2.16.840.1.114222.4.11.1066/expansion" </w:instrText>
              </w:r>
              <w:r w:rsidR="001C172D">
                <w:fldChar w:fldCharType="separate"/>
              </w:r>
              <w:r>
                <w:rPr>
                  <w:rStyle w:val="HyperlinkCourierBold"/>
                </w:rPr>
                <w:t>https://vsac.nlm.nih.gov/valueset/2.16.840.1.114222.4.11.1066/expansion</w:t>
              </w:r>
              <w:r w:rsidR="001C172D">
                <w:rPr>
                  <w:rStyle w:val="HyperlinkCourierBold"/>
                </w:rPr>
                <w:fldChar w:fldCharType="end"/>
              </w:r>
            </w:ins>
          </w:p>
        </w:tc>
      </w:tr>
      <w:tr w:rsidR="00440477" w14:paraId="303CDE0C" w14:textId="77777777" w:rsidTr="00BA7D84">
        <w:trPr>
          <w:cantSplit/>
          <w:tblHeader/>
          <w:jc w:val="center"/>
          <w:ins w:id="13249" w:author="Russ Ott" w:date="2022-05-16T11:54:00Z"/>
        </w:trPr>
        <w:tc>
          <w:tcPr>
            <w:tcW w:w="1560" w:type="dxa"/>
            <w:shd w:val="clear" w:color="auto" w:fill="E6E6E6"/>
          </w:tcPr>
          <w:p w14:paraId="7751EEB3" w14:textId="77777777" w:rsidR="00440477" w:rsidRDefault="00440477" w:rsidP="00BA7D84">
            <w:pPr>
              <w:pStyle w:val="TableHead"/>
              <w:rPr>
                <w:ins w:id="13250" w:author="Russ Ott" w:date="2022-05-16T11:54:00Z"/>
              </w:rPr>
            </w:pPr>
            <w:ins w:id="13251" w:author="Russ Ott" w:date="2022-05-16T11:54:00Z">
              <w:r>
                <w:t>Code</w:t>
              </w:r>
            </w:ins>
          </w:p>
        </w:tc>
        <w:tc>
          <w:tcPr>
            <w:tcW w:w="3000" w:type="dxa"/>
            <w:shd w:val="clear" w:color="auto" w:fill="E6E6E6"/>
          </w:tcPr>
          <w:p w14:paraId="1D3F3620" w14:textId="77777777" w:rsidR="00440477" w:rsidRDefault="00440477" w:rsidP="00BA7D84">
            <w:pPr>
              <w:pStyle w:val="TableHead"/>
              <w:rPr>
                <w:ins w:id="13252" w:author="Russ Ott" w:date="2022-05-16T11:54:00Z"/>
              </w:rPr>
            </w:pPr>
            <w:ins w:id="13253" w:author="Russ Ott" w:date="2022-05-16T11:54:00Z">
              <w:r>
                <w:t>Code System</w:t>
              </w:r>
            </w:ins>
          </w:p>
        </w:tc>
        <w:tc>
          <w:tcPr>
            <w:tcW w:w="3000" w:type="dxa"/>
            <w:shd w:val="clear" w:color="auto" w:fill="E6E6E6"/>
          </w:tcPr>
          <w:p w14:paraId="1D0C2F16" w14:textId="77777777" w:rsidR="00440477" w:rsidRDefault="00440477" w:rsidP="00BA7D84">
            <w:pPr>
              <w:pStyle w:val="TableHead"/>
              <w:rPr>
                <w:ins w:id="13254" w:author="Russ Ott" w:date="2022-05-16T11:54:00Z"/>
              </w:rPr>
            </w:pPr>
            <w:ins w:id="13255" w:author="Russ Ott" w:date="2022-05-16T11:54:00Z">
              <w:r>
                <w:t>Code System OID</w:t>
              </w:r>
            </w:ins>
          </w:p>
        </w:tc>
        <w:tc>
          <w:tcPr>
            <w:tcW w:w="2520" w:type="dxa"/>
            <w:shd w:val="clear" w:color="auto" w:fill="E6E6E6"/>
          </w:tcPr>
          <w:p w14:paraId="77772113" w14:textId="77777777" w:rsidR="00440477" w:rsidRDefault="00440477" w:rsidP="00BA7D84">
            <w:pPr>
              <w:pStyle w:val="TableHead"/>
              <w:rPr>
                <w:ins w:id="13256" w:author="Russ Ott" w:date="2022-05-16T11:54:00Z"/>
              </w:rPr>
            </w:pPr>
            <w:ins w:id="13257" w:author="Russ Ott" w:date="2022-05-16T11:54:00Z">
              <w:r>
                <w:t>Print Name</w:t>
              </w:r>
            </w:ins>
          </w:p>
        </w:tc>
      </w:tr>
      <w:tr w:rsidR="00440477" w14:paraId="153C8B75" w14:textId="77777777" w:rsidTr="00BA7D84">
        <w:trPr>
          <w:jc w:val="center"/>
          <w:ins w:id="13258" w:author="Russ Ott" w:date="2022-05-16T11:54:00Z"/>
        </w:trPr>
        <w:tc>
          <w:tcPr>
            <w:tcW w:w="1170" w:type="dxa"/>
          </w:tcPr>
          <w:p w14:paraId="2A1F4DD9" w14:textId="77777777" w:rsidR="00440477" w:rsidRDefault="00440477" w:rsidP="00BA7D84">
            <w:pPr>
              <w:pStyle w:val="TableText"/>
              <w:rPr>
                <w:ins w:id="13259" w:author="Russ Ott" w:date="2022-05-16T11:54:00Z"/>
              </w:rPr>
            </w:pPr>
            <w:ins w:id="13260" w:author="Russ Ott" w:date="2022-05-16T11:54:00Z">
              <w:r>
                <w:t>10</w:t>
              </w:r>
            </w:ins>
          </w:p>
        </w:tc>
        <w:tc>
          <w:tcPr>
            <w:tcW w:w="3195" w:type="dxa"/>
          </w:tcPr>
          <w:p w14:paraId="0DFA4F5B" w14:textId="77777777" w:rsidR="00440477" w:rsidRDefault="00440477" w:rsidP="00BA7D84">
            <w:pPr>
              <w:pStyle w:val="TableText"/>
              <w:rPr>
                <w:ins w:id="13261" w:author="Russ Ott" w:date="2022-05-16T11:54:00Z"/>
              </w:rPr>
            </w:pPr>
            <w:ins w:id="13262" w:author="Russ Ott" w:date="2022-05-16T11:54:00Z">
              <w:r>
                <w:t>Healthcare Provider Taxonomy (HIPAA)</w:t>
              </w:r>
            </w:ins>
          </w:p>
        </w:tc>
        <w:tc>
          <w:tcPr>
            <w:tcW w:w="3195" w:type="dxa"/>
          </w:tcPr>
          <w:p w14:paraId="56C32183" w14:textId="77777777" w:rsidR="00440477" w:rsidRDefault="00440477" w:rsidP="00BA7D84">
            <w:pPr>
              <w:pStyle w:val="TableText"/>
              <w:rPr>
                <w:ins w:id="13263" w:author="Russ Ott" w:date="2022-05-16T11:54:00Z"/>
              </w:rPr>
            </w:pPr>
            <w:ins w:id="13264" w:author="Russ Ott" w:date="2022-05-16T11:54:00Z">
              <w:r>
                <w:t>urn:oid:2.16.840.1.113883.6.101</w:t>
              </w:r>
            </w:ins>
          </w:p>
        </w:tc>
        <w:tc>
          <w:tcPr>
            <w:tcW w:w="2520" w:type="dxa"/>
          </w:tcPr>
          <w:p w14:paraId="16E9750F" w14:textId="77777777" w:rsidR="00440477" w:rsidRDefault="00440477" w:rsidP="00BA7D84">
            <w:pPr>
              <w:pStyle w:val="TableText"/>
              <w:rPr>
                <w:ins w:id="13265" w:author="Russ Ott" w:date="2022-05-16T11:54:00Z"/>
              </w:rPr>
            </w:pPr>
            <w:ins w:id="13266" w:author="Russ Ott" w:date="2022-05-16T11:54:00Z">
              <w:r>
                <w:t>Provider has a medical condition that impairs or limits him/her to practice</w:t>
              </w:r>
            </w:ins>
          </w:p>
        </w:tc>
      </w:tr>
      <w:tr w:rsidR="00440477" w14:paraId="30F9640A" w14:textId="77777777" w:rsidTr="00BA7D84">
        <w:trPr>
          <w:jc w:val="center"/>
          <w:ins w:id="13267" w:author="Russ Ott" w:date="2022-05-16T11:54:00Z"/>
        </w:trPr>
        <w:tc>
          <w:tcPr>
            <w:tcW w:w="1170" w:type="dxa"/>
          </w:tcPr>
          <w:p w14:paraId="4EBEB429" w14:textId="77777777" w:rsidR="00440477" w:rsidRDefault="00440477" w:rsidP="00BA7D84">
            <w:pPr>
              <w:pStyle w:val="TableText"/>
              <w:rPr>
                <w:ins w:id="13268" w:author="Russ Ott" w:date="2022-05-16T11:54:00Z"/>
              </w:rPr>
            </w:pPr>
            <w:ins w:id="13269" w:author="Russ Ott" w:date="2022-05-16T11:54:00Z">
              <w:r>
                <w:t>101Y00000X</w:t>
              </w:r>
            </w:ins>
          </w:p>
        </w:tc>
        <w:tc>
          <w:tcPr>
            <w:tcW w:w="3195" w:type="dxa"/>
          </w:tcPr>
          <w:p w14:paraId="05126CA1" w14:textId="77777777" w:rsidR="00440477" w:rsidRDefault="00440477" w:rsidP="00BA7D84">
            <w:pPr>
              <w:pStyle w:val="TableText"/>
              <w:rPr>
                <w:ins w:id="13270" w:author="Russ Ott" w:date="2022-05-16T11:54:00Z"/>
              </w:rPr>
            </w:pPr>
            <w:ins w:id="13271" w:author="Russ Ott" w:date="2022-05-16T11:54:00Z">
              <w:r>
                <w:t>Healthcare Provider Taxonomy (HIPAA)</w:t>
              </w:r>
            </w:ins>
          </w:p>
        </w:tc>
        <w:tc>
          <w:tcPr>
            <w:tcW w:w="3195" w:type="dxa"/>
          </w:tcPr>
          <w:p w14:paraId="2EDE06E6" w14:textId="77777777" w:rsidR="00440477" w:rsidRDefault="00440477" w:rsidP="00BA7D84">
            <w:pPr>
              <w:pStyle w:val="TableText"/>
              <w:rPr>
                <w:ins w:id="13272" w:author="Russ Ott" w:date="2022-05-16T11:54:00Z"/>
              </w:rPr>
            </w:pPr>
            <w:ins w:id="13273" w:author="Russ Ott" w:date="2022-05-16T11:54:00Z">
              <w:r>
                <w:t>urn:oid:2.16.840.1.113883.6.101</w:t>
              </w:r>
            </w:ins>
          </w:p>
        </w:tc>
        <w:tc>
          <w:tcPr>
            <w:tcW w:w="2520" w:type="dxa"/>
          </w:tcPr>
          <w:p w14:paraId="16BB780E" w14:textId="77777777" w:rsidR="00440477" w:rsidRDefault="00440477" w:rsidP="00BA7D84">
            <w:pPr>
              <w:pStyle w:val="TableText"/>
              <w:rPr>
                <w:ins w:id="13274" w:author="Russ Ott" w:date="2022-05-16T11:54:00Z"/>
              </w:rPr>
            </w:pPr>
            <w:ins w:id="13275" w:author="Russ Ott" w:date="2022-05-16T11:54:00Z">
              <w:r>
                <w:t>Behavioral Health &amp; Social Service Providers; Counselor</w:t>
              </w:r>
            </w:ins>
          </w:p>
        </w:tc>
      </w:tr>
      <w:tr w:rsidR="00440477" w14:paraId="492BF9F9" w14:textId="77777777" w:rsidTr="00BA7D84">
        <w:trPr>
          <w:jc w:val="center"/>
          <w:ins w:id="13276" w:author="Russ Ott" w:date="2022-05-16T11:54:00Z"/>
        </w:trPr>
        <w:tc>
          <w:tcPr>
            <w:tcW w:w="1170" w:type="dxa"/>
          </w:tcPr>
          <w:p w14:paraId="6A7F9AE3" w14:textId="77777777" w:rsidR="00440477" w:rsidRDefault="00440477" w:rsidP="00BA7D84">
            <w:pPr>
              <w:pStyle w:val="TableText"/>
              <w:rPr>
                <w:ins w:id="13277" w:author="Russ Ott" w:date="2022-05-16T11:54:00Z"/>
              </w:rPr>
            </w:pPr>
            <w:ins w:id="13278" w:author="Russ Ott" w:date="2022-05-16T11:54:00Z">
              <w:r>
                <w:t>101YA0400X</w:t>
              </w:r>
            </w:ins>
          </w:p>
        </w:tc>
        <w:tc>
          <w:tcPr>
            <w:tcW w:w="3195" w:type="dxa"/>
          </w:tcPr>
          <w:p w14:paraId="3C65ECB4" w14:textId="77777777" w:rsidR="00440477" w:rsidRDefault="00440477" w:rsidP="00BA7D84">
            <w:pPr>
              <w:pStyle w:val="TableText"/>
              <w:rPr>
                <w:ins w:id="13279" w:author="Russ Ott" w:date="2022-05-16T11:54:00Z"/>
              </w:rPr>
            </w:pPr>
            <w:ins w:id="13280" w:author="Russ Ott" w:date="2022-05-16T11:54:00Z">
              <w:r>
                <w:t>Healthcare Provider Taxonomy (HIPAA)</w:t>
              </w:r>
            </w:ins>
          </w:p>
        </w:tc>
        <w:tc>
          <w:tcPr>
            <w:tcW w:w="3195" w:type="dxa"/>
          </w:tcPr>
          <w:p w14:paraId="2D3680FF" w14:textId="77777777" w:rsidR="00440477" w:rsidRDefault="00440477" w:rsidP="00BA7D84">
            <w:pPr>
              <w:pStyle w:val="TableText"/>
              <w:rPr>
                <w:ins w:id="13281" w:author="Russ Ott" w:date="2022-05-16T11:54:00Z"/>
              </w:rPr>
            </w:pPr>
            <w:ins w:id="13282" w:author="Russ Ott" w:date="2022-05-16T11:54:00Z">
              <w:r>
                <w:t>urn:oid:2.16.840.1.113883.6.101</w:t>
              </w:r>
            </w:ins>
          </w:p>
        </w:tc>
        <w:tc>
          <w:tcPr>
            <w:tcW w:w="2520" w:type="dxa"/>
          </w:tcPr>
          <w:p w14:paraId="1EFF74AE" w14:textId="77777777" w:rsidR="00440477" w:rsidRDefault="00440477" w:rsidP="00BA7D84">
            <w:pPr>
              <w:pStyle w:val="TableText"/>
              <w:rPr>
                <w:ins w:id="13283" w:author="Russ Ott" w:date="2022-05-16T11:54:00Z"/>
              </w:rPr>
            </w:pPr>
            <w:ins w:id="13284" w:author="Russ Ott" w:date="2022-05-16T11:54:00Z">
              <w:r>
                <w:t>Behavioral Health &amp; Social Service Providers; Counselor, Addiction (Substance Use Disorder)</w:t>
              </w:r>
            </w:ins>
          </w:p>
        </w:tc>
      </w:tr>
      <w:tr w:rsidR="00440477" w14:paraId="407ACADB" w14:textId="77777777" w:rsidTr="00BA7D84">
        <w:trPr>
          <w:jc w:val="center"/>
          <w:ins w:id="13285" w:author="Russ Ott" w:date="2022-05-16T11:54:00Z"/>
        </w:trPr>
        <w:tc>
          <w:tcPr>
            <w:tcW w:w="1170" w:type="dxa"/>
          </w:tcPr>
          <w:p w14:paraId="3721993A" w14:textId="77777777" w:rsidR="00440477" w:rsidRDefault="00440477" w:rsidP="00BA7D84">
            <w:pPr>
              <w:pStyle w:val="TableText"/>
              <w:rPr>
                <w:ins w:id="13286" w:author="Russ Ott" w:date="2022-05-16T11:54:00Z"/>
              </w:rPr>
            </w:pPr>
            <w:ins w:id="13287" w:author="Russ Ott" w:date="2022-05-16T11:54:00Z">
              <w:r>
                <w:t>101YM0800X</w:t>
              </w:r>
            </w:ins>
          </w:p>
        </w:tc>
        <w:tc>
          <w:tcPr>
            <w:tcW w:w="3195" w:type="dxa"/>
          </w:tcPr>
          <w:p w14:paraId="1F0022C2" w14:textId="77777777" w:rsidR="00440477" w:rsidRDefault="00440477" w:rsidP="00BA7D84">
            <w:pPr>
              <w:pStyle w:val="TableText"/>
              <w:rPr>
                <w:ins w:id="13288" w:author="Russ Ott" w:date="2022-05-16T11:54:00Z"/>
              </w:rPr>
            </w:pPr>
            <w:ins w:id="13289" w:author="Russ Ott" w:date="2022-05-16T11:54:00Z">
              <w:r>
                <w:t>Healthcare Provider Taxonomy (HIPAA)</w:t>
              </w:r>
            </w:ins>
          </w:p>
        </w:tc>
        <w:tc>
          <w:tcPr>
            <w:tcW w:w="3195" w:type="dxa"/>
          </w:tcPr>
          <w:p w14:paraId="63423A66" w14:textId="77777777" w:rsidR="00440477" w:rsidRDefault="00440477" w:rsidP="00BA7D84">
            <w:pPr>
              <w:pStyle w:val="TableText"/>
              <w:rPr>
                <w:ins w:id="13290" w:author="Russ Ott" w:date="2022-05-16T11:54:00Z"/>
              </w:rPr>
            </w:pPr>
            <w:ins w:id="13291" w:author="Russ Ott" w:date="2022-05-16T11:54:00Z">
              <w:r>
                <w:t>urn:oid:2.16.840.1.113883.6.101</w:t>
              </w:r>
            </w:ins>
          </w:p>
        </w:tc>
        <w:tc>
          <w:tcPr>
            <w:tcW w:w="2520" w:type="dxa"/>
          </w:tcPr>
          <w:p w14:paraId="7EC757A8" w14:textId="77777777" w:rsidR="00440477" w:rsidRDefault="00440477" w:rsidP="00BA7D84">
            <w:pPr>
              <w:pStyle w:val="TableText"/>
              <w:rPr>
                <w:ins w:id="13292" w:author="Russ Ott" w:date="2022-05-16T11:54:00Z"/>
              </w:rPr>
            </w:pPr>
            <w:ins w:id="13293" w:author="Russ Ott" w:date="2022-05-16T11:54:00Z">
              <w:r>
                <w:t>Behavioral Health &amp; Social Service Providers; Counselor, Mental Health</w:t>
              </w:r>
            </w:ins>
          </w:p>
        </w:tc>
      </w:tr>
      <w:tr w:rsidR="00440477" w14:paraId="02183905" w14:textId="77777777" w:rsidTr="00BA7D84">
        <w:trPr>
          <w:jc w:val="center"/>
          <w:ins w:id="13294" w:author="Russ Ott" w:date="2022-05-16T11:54:00Z"/>
        </w:trPr>
        <w:tc>
          <w:tcPr>
            <w:tcW w:w="1170" w:type="dxa"/>
          </w:tcPr>
          <w:p w14:paraId="41C51318" w14:textId="77777777" w:rsidR="00440477" w:rsidRDefault="00440477" w:rsidP="00BA7D84">
            <w:pPr>
              <w:pStyle w:val="TableText"/>
              <w:rPr>
                <w:ins w:id="13295" w:author="Russ Ott" w:date="2022-05-16T11:54:00Z"/>
              </w:rPr>
            </w:pPr>
            <w:ins w:id="13296" w:author="Russ Ott" w:date="2022-05-16T11:54:00Z">
              <w:r>
                <w:t>101YP1600X</w:t>
              </w:r>
            </w:ins>
          </w:p>
        </w:tc>
        <w:tc>
          <w:tcPr>
            <w:tcW w:w="3195" w:type="dxa"/>
          </w:tcPr>
          <w:p w14:paraId="407A49E6" w14:textId="77777777" w:rsidR="00440477" w:rsidRDefault="00440477" w:rsidP="00BA7D84">
            <w:pPr>
              <w:pStyle w:val="TableText"/>
              <w:rPr>
                <w:ins w:id="13297" w:author="Russ Ott" w:date="2022-05-16T11:54:00Z"/>
              </w:rPr>
            </w:pPr>
            <w:ins w:id="13298" w:author="Russ Ott" w:date="2022-05-16T11:54:00Z">
              <w:r>
                <w:t>Healthcare Provider Taxonomy (HIPAA)</w:t>
              </w:r>
            </w:ins>
          </w:p>
        </w:tc>
        <w:tc>
          <w:tcPr>
            <w:tcW w:w="3195" w:type="dxa"/>
          </w:tcPr>
          <w:p w14:paraId="2E71CFA7" w14:textId="77777777" w:rsidR="00440477" w:rsidRDefault="00440477" w:rsidP="00BA7D84">
            <w:pPr>
              <w:pStyle w:val="TableText"/>
              <w:rPr>
                <w:ins w:id="13299" w:author="Russ Ott" w:date="2022-05-16T11:54:00Z"/>
              </w:rPr>
            </w:pPr>
            <w:ins w:id="13300" w:author="Russ Ott" w:date="2022-05-16T11:54:00Z">
              <w:r>
                <w:t>urn:oid:2.16.840.1.113883.6.101</w:t>
              </w:r>
            </w:ins>
          </w:p>
        </w:tc>
        <w:tc>
          <w:tcPr>
            <w:tcW w:w="2520" w:type="dxa"/>
          </w:tcPr>
          <w:p w14:paraId="5F37FE00" w14:textId="77777777" w:rsidR="00440477" w:rsidRDefault="00440477" w:rsidP="00BA7D84">
            <w:pPr>
              <w:pStyle w:val="TableText"/>
              <w:rPr>
                <w:ins w:id="13301" w:author="Russ Ott" w:date="2022-05-16T11:54:00Z"/>
              </w:rPr>
            </w:pPr>
            <w:ins w:id="13302" w:author="Russ Ott" w:date="2022-05-16T11:54:00Z">
              <w:r>
                <w:t>Behavioral Health &amp; Social Service Providers; Counselor, Pastoral</w:t>
              </w:r>
            </w:ins>
          </w:p>
        </w:tc>
      </w:tr>
      <w:tr w:rsidR="00440477" w14:paraId="04E0FFEB" w14:textId="77777777" w:rsidTr="00BA7D84">
        <w:trPr>
          <w:jc w:val="center"/>
          <w:ins w:id="13303" w:author="Russ Ott" w:date="2022-05-16T11:54:00Z"/>
        </w:trPr>
        <w:tc>
          <w:tcPr>
            <w:tcW w:w="1170" w:type="dxa"/>
          </w:tcPr>
          <w:p w14:paraId="76502152" w14:textId="77777777" w:rsidR="00440477" w:rsidRDefault="00440477" w:rsidP="00BA7D84">
            <w:pPr>
              <w:pStyle w:val="TableText"/>
              <w:rPr>
                <w:ins w:id="13304" w:author="Russ Ott" w:date="2022-05-16T11:54:00Z"/>
              </w:rPr>
            </w:pPr>
            <w:ins w:id="13305" w:author="Russ Ott" w:date="2022-05-16T11:54:00Z">
              <w:r>
                <w:t>101YP2500X</w:t>
              </w:r>
            </w:ins>
          </w:p>
        </w:tc>
        <w:tc>
          <w:tcPr>
            <w:tcW w:w="3195" w:type="dxa"/>
          </w:tcPr>
          <w:p w14:paraId="7B1B42F2" w14:textId="77777777" w:rsidR="00440477" w:rsidRDefault="00440477" w:rsidP="00BA7D84">
            <w:pPr>
              <w:pStyle w:val="TableText"/>
              <w:rPr>
                <w:ins w:id="13306" w:author="Russ Ott" w:date="2022-05-16T11:54:00Z"/>
              </w:rPr>
            </w:pPr>
            <w:ins w:id="13307" w:author="Russ Ott" w:date="2022-05-16T11:54:00Z">
              <w:r>
                <w:t>Healthcare Provider Taxonomy (HIPAA)</w:t>
              </w:r>
            </w:ins>
          </w:p>
        </w:tc>
        <w:tc>
          <w:tcPr>
            <w:tcW w:w="3195" w:type="dxa"/>
          </w:tcPr>
          <w:p w14:paraId="5FE42DEE" w14:textId="77777777" w:rsidR="00440477" w:rsidRDefault="00440477" w:rsidP="00BA7D84">
            <w:pPr>
              <w:pStyle w:val="TableText"/>
              <w:rPr>
                <w:ins w:id="13308" w:author="Russ Ott" w:date="2022-05-16T11:54:00Z"/>
              </w:rPr>
            </w:pPr>
            <w:ins w:id="13309" w:author="Russ Ott" w:date="2022-05-16T11:54:00Z">
              <w:r>
                <w:t>urn:oid:2.16.840.1.113883.6.101</w:t>
              </w:r>
            </w:ins>
          </w:p>
        </w:tc>
        <w:tc>
          <w:tcPr>
            <w:tcW w:w="2520" w:type="dxa"/>
          </w:tcPr>
          <w:p w14:paraId="4FC2F294" w14:textId="77777777" w:rsidR="00440477" w:rsidRDefault="00440477" w:rsidP="00BA7D84">
            <w:pPr>
              <w:pStyle w:val="TableText"/>
              <w:rPr>
                <w:ins w:id="13310" w:author="Russ Ott" w:date="2022-05-16T11:54:00Z"/>
              </w:rPr>
            </w:pPr>
            <w:ins w:id="13311" w:author="Russ Ott" w:date="2022-05-16T11:54:00Z">
              <w:r>
                <w:t>Behavioral Health &amp; Social Service Providers; Counselor, Professional</w:t>
              </w:r>
            </w:ins>
          </w:p>
        </w:tc>
      </w:tr>
      <w:tr w:rsidR="00440477" w14:paraId="29AF60A2" w14:textId="77777777" w:rsidTr="00BA7D84">
        <w:trPr>
          <w:jc w:val="center"/>
          <w:ins w:id="13312" w:author="Russ Ott" w:date="2022-05-16T11:54:00Z"/>
        </w:trPr>
        <w:tc>
          <w:tcPr>
            <w:tcW w:w="1170" w:type="dxa"/>
          </w:tcPr>
          <w:p w14:paraId="46C6A047" w14:textId="77777777" w:rsidR="00440477" w:rsidRDefault="00440477" w:rsidP="00BA7D84">
            <w:pPr>
              <w:pStyle w:val="TableText"/>
              <w:rPr>
                <w:ins w:id="13313" w:author="Russ Ott" w:date="2022-05-16T11:54:00Z"/>
              </w:rPr>
            </w:pPr>
            <w:ins w:id="13314" w:author="Russ Ott" w:date="2022-05-16T11:54:00Z">
              <w:r>
                <w:t>101YS0200X</w:t>
              </w:r>
            </w:ins>
          </w:p>
        </w:tc>
        <w:tc>
          <w:tcPr>
            <w:tcW w:w="3195" w:type="dxa"/>
          </w:tcPr>
          <w:p w14:paraId="4CFFAFB0" w14:textId="77777777" w:rsidR="00440477" w:rsidRDefault="00440477" w:rsidP="00BA7D84">
            <w:pPr>
              <w:pStyle w:val="TableText"/>
              <w:rPr>
                <w:ins w:id="13315" w:author="Russ Ott" w:date="2022-05-16T11:54:00Z"/>
              </w:rPr>
            </w:pPr>
            <w:ins w:id="13316" w:author="Russ Ott" w:date="2022-05-16T11:54:00Z">
              <w:r>
                <w:t>Healthcare Provider Taxonomy (HIPAA)</w:t>
              </w:r>
            </w:ins>
          </w:p>
        </w:tc>
        <w:tc>
          <w:tcPr>
            <w:tcW w:w="3195" w:type="dxa"/>
          </w:tcPr>
          <w:p w14:paraId="0803E25C" w14:textId="77777777" w:rsidR="00440477" w:rsidRDefault="00440477" w:rsidP="00BA7D84">
            <w:pPr>
              <w:pStyle w:val="TableText"/>
              <w:rPr>
                <w:ins w:id="13317" w:author="Russ Ott" w:date="2022-05-16T11:54:00Z"/>
              </w:rPr>
            </w:pPr>
            <w:ins w:id="13318" w:author="Russ Ott" w:date="2022-05-16T11:54:00Z">
              <w:r>
                <w:t>urn:oid:2.16.840.1.113883.6.101</w:t>
              </w:r>
            </w:ins>
          </w:p>
        </w:tc>
        <w:tc>
          <w:tcPr>
            <w:tcW w:w="2520" w:type="dxa"/>
          </w:tcPr>
          <w:p w14:paraId="180F9AB9" w14:textId="77777777" w:rsidR="00440477" w:rsidRDefault="00440477" w:rsidP="00BA7D84">
            <w:pPr>
              <w:pStyle w:val="TableText"/>
              <w:rPr>
                <w:ins w:id="13319" w:author="Russ Ott" w:date="2022-05-16T11:54:00Z"/>
              </w:rPr>
            </w:pPr>
            <w:ins w:id="13320" w:author="Russ Ott" w:date="2022-05-16T11:54:00Z">
              <w:r>
                <w:t>Behavioral Health &amp; Social Service Providers; Counselor, School</w:t>
              </w:r>
            </w:ins>
          </w:p>
        </w:tc>
      </w:tr>
      <w:tr w:rsidR="00440477" w14:paraId="6293EC95" w14:textId="77777777" w:rsidTr="00BA7D84">
        <w:trPr>
          <w:jc w:val="center"/>
          <w:ins w:id="13321" w:author="Russ Ott" w:date="2022-05-16T11:54:00Z"/>
        </w:trPr>
        <w:tc>
          <w:tcPr>
            <w:tcW w:w="1170" w:type="dxa"/>
          </w:tcPr>
          <w:p w14:paraId="481AEDE2" w14:textId="77777777" w:rsidR="00440477" w:rsidRDefault="00440477" w:rsidP="00BA7D84">
            <w:pPr>
              <w:pStyle w:val="TableText"/>
              <w:rPr>
                <w:ins w:id="13322" w:author="Russ Ott" w:date="2022-05-16T11:54:00Z"/>
              </w:rPr>
            </w:pPr>
            <w:ins w:id="13323" w:author="Russ Ott" w:date="2022-05-16T11:54:00Z">
              <w:r>
                <w:t>102L00000X</w:t>
              </w:r>
            </w:ins>
          </w:p>
        </w:tc>
        <w:tc>
          <w:tcPr>
            <w:tcW w:w="3195" w:type="dxa"/>
          </w:tcPr>
          <w:p w14:paraId="4C24D86F" w14:textId="77777777" w:rsidR="00440477" w:rsidRDefault="00440477" w:rsidP="00BA7D84">
            <w:pPr>
              <w:pStyle w:val="TableText"/>
              <w:rPr>
                <w:ins w:id="13324" w:author="Russ Ott" w:date="2022-05-16T11:54:00Z"/>
              </w:rPr>
            </w:pPr>
            <w:ins w:id="13325" w:author="Russ Ott" w:date="2022-05-16T11:54:00Z">
              <w:r>
                <w:t>Healthcare Provider Taxonomy (HIPAA)</w:t>
              </w:r>
            </w:ins>
          </w:p>
        </w:tc>
        <w:tc>
          <w:tcPr>
            <w:tcW w:w="3195" w:type="dxa"/>
          </w:tcPr>
          <w:p w14:paraId="3C8FF24A" w14:textId="77777777" w:rsidR="00440477" w:rsidRDefault="00440477" w:rsidP="00BA7D84">
            <w:pPr>
              <w:pStyle w:val="TableText"/>
              <w:rPr>
                <w:ins w:id="13326" w:author="Russ Ott" w:date="2022-05-16T11:54:00Z"/>
              </w:rPr>
            </w:pPr>
            <w:ins w:id="13327" w:author="Russ Ott" w:date="2022-05-16T11:54:00Z">
              <w:r>
                <w:t>urn:oid:2.16.840.1.113883.6.101</w:t>
              </w:r>
            </w:ins>
          </w:p>
        </w:tc>
        <w:tc>
          <w:tcPr>
            <w:tcW w:w="2520" w:type="dxa"/>
          </w:tcPr>
          <w:p w14:paraId="794EE429" w14:textId="77777777" w:rsidR="00440477" w:rsidRDefault="00440477" w:rsidP="00BA7D84">
            <w:pPr>
              <w:pStyle w:val="TableText"/>
              <w:rPr>
                <w:ins w:id="13328" w:author="Russ Ott" w:date="2022-05-16T11:54:00Z"/>
              </w:rPr>
            </w:pPr>
            <w:ins w:id="13329" w:author="Russ Ott" w:date="2022-05-16T11:54:00Z">
              <w:r>
                <w:t>Behavioral Health &amp; Social Service Providers; Psychoanalyst</w:t>
              </w:r>
            </w:ins>
          </w:p>
        </w:tc>
      </w:tr>
      <w:tr w:rsidR="00440477" w14:paraId="389047C6" w14:textId="77777777" w:rsidTr="00BA7D84">
        <w:trPr>
          <w:jc w:val="center"/>
          <w:ins w:id="13330" w:author="Russ Ott" w:date="2022-05-16T11:54:00Z"/>
        </w:trPr>
        <w:tc>
          <w:tcPr>
            <w:tcW w:w="1170" w:type="dxa"/>
          </w:tcPr>
          <w:p w14:paraId="5FE7FB5A" w14:textId="77777777" w:rsidR="00440477" w:rsidRDefault="00440477" w:rsidP="00BA7D84">
            <w:pPr>
              <w:pStyle w:val="TableText"/>
              <w:rPr>
                <w:ins w:id="13331" w:author="Russ Ott" w:date="2022-05-16T11:54:00Z"/>
              </w:rPr>
            </w:pPr>
            <w:ins w:id="13332" w:author="Russ Ott" w:date="2022-05-16T11:54:00Z">
              <w:r>
                <w:t>102X00000X</w:t>
              </w:r>
            </w:ins>
          </w:p>
        </w:tc>
        <w:tc>
          <w:tcPr>
            <w:tcW w:w="3195" w:type="dxa"/>
          </w:tcPr>
          <w:p w14:paraId="61A282C3" w14:textId="77777777" w:rsidR="00440477" w:rsidRDefault="00440477" w:rsidP="00BA7D84">
            <w:pPr>
              <w:pStyle w:val="TableText"/>
              <w:rPr>
                <w:ins w:id="13333" w:author="Russ Ott" w:date="2022-05-16T11:54:00Z"/>
              </w:rPr>
            </w:pPr>
            <w:ins w:id="13334" w:author="Russ Ott" w:date="2022-05-16T11:54:00Z">
              <w:r>
                <w:t>Healthcare Provider Taxonomy (HIPAA)</w:t>
              </w:r>
            </w:ins>
          </w:p>
        </w:tc>
        <w:tc>
          <w:tcPr>
            <w:tcW w:w="3195" w:type="dxa"/>
          </w:tcPr>
          <w:p w14:paraId="327F4F3A" w14:textId="77777777" w:rsidR="00440477" w:rsidRDefault="00440477" w:rsidP="00BA7D84">
            <w:pPr>
              <w:pStyle w:val="TableText"/>
              <w:rPr>
                <w:ins w:id="13335" w:author="Russ Ott" w:date="2022-05-16T11:54:00Z"/>
              </w:rPr>
            </w:pPr>
            <w:ins w:id="13336" w:author="Russ Ott" w:date="2022-05-16T11:54:00Z">
              <w:r>
                <w:t>urn:oid:2.16.840.1.113883.6.101</w:t>
              </w:r>
            </w:ins>
          </w:p>
        </w:tc>
        <w:tc>
          <w:tcPr>
            <w:tcW w:w="2520" w:type="dxa"/>
          </w:tcPr>
          <w:p w14:paraId="590F3C7C" w14:textId="77777777" w:rsidR="00440477" w:rsidRDefault="00440477" w:rsidP="00BA7D84">
            <w:pPr>
              <w:pStyle w:val="TableText"/>
              <w:rPr>
                <w:ins w:id="13337" w:author="Russ Ott" w:date="2022-05-16T11:54:00Z"/>
              </w:rPr>
            </w:pPr>
            <w:ins w:id="13338" w:author="Russ Ott" w:date="2022-05-16T11:54:00Z">
              <w:r>
                <w:t>Behavioral Health &amp; Social Service Providers; Poetry Therapist</w:t>
              </w:r>
            </w:ins>
          </w:p>
        </w:tc>
      </w:tr>
      <w:tr w:rsidR="00440477" w14:paraId="74202110" w14:textId="77777777" w:rsidTr="00BA7D84">
        <w:trPr>
          <w:jc w:val="center"/>
          <w:ins w:id="13339" w:author="Russ Ott" w:date="2022-05-16T11:54:00Z"/>
        </w:trPr>
        <w:tc>
          <w:tcPr>
            <w:tcW w:w="1170" w:type="dxa"/>
          </w:tcPr>
          <w:p w14:paraId="121E51E5" w14:textId="77777777" w:rsidR="00440477" w:rsidRDefault="00440477" w:rsidP="00BA7D84">
            <w:pPr>
              <w:pStyle w:val="TableText"/>
              <w:rPr>
                <w:ins w:id="13340" w:author="Russ Ott" w:date="2022-05-16T11:54:00Z"/>
              </w:rPr>
            </w:pPr>
            <w:ins w:id="13341" w:author="Russ Ott" w:date="2022-05-16T11:54:00Z">
              <w:r>
                <w:t>103G00000X</w:t>
              </w:r>
            </w:ins>
          </w:p>
        </w:tc>
        <w:tc>
          <w:tcPr>
            <w:tcW w:w="3195" w:type="dxa"/>
          </w:tcPr>
          <w:p w14:paraId="3038854D" w14:textId="77777777" w:rsidR="00440477" w:rsidRDefault="00440477" w:rsidP="00BA7D84">
            <w:pPr>
              <w:pStyle w:val="TableText"/>
              <w:rPr>
                <w:ins w:id="13342" w:author="Russ Ott" w:date="2022-05-16T11:54:00Z"/>
              </w:rPr>
            </w:pPr>
            <w:ins w:id="13343" w:author="Russ Ott" w:date="2022-05-16T11:54:00Z">
              <w:r>
                <w:t>Healthcare Provider Taxonomy (HIPAA)</w:t>
              </w:r>
            </w:ins>
          </w:p>
        </w:tc>
        <w:tc>
          <w:tcPr>
            <w:tcW w:w="3195" w:type="dxa"/>
          </w:tcPr>
          <w:p w14:paraId="035E9CEA" w14:textId="77777777" w:rsidR="00440477" w:rsidRDefault="00440477" w:rsidP="00BA7D84">
            <w:pPr>
              <w:pStyle w:val="TableText"/>
              <w:rPr>
                <w:ins w:id="13344" w:author="Russ Ott" w:date="2022-05-16T11:54:00Z"/>
              </w:rPr>
            </w:pPr>
            <w:ins w:id="13345" w:author="Russ Ott" w:date="2022-05-16T11:54:00Z">
              <w:r>
                <w:t>urn:oid:2.16.840.1.113883.6.101</w:t>
              </w:r>
            </w:ins>
          </w:p>
        </w:tc>
        <w:tc>
          <w:tcPr>
            <w:tcW w:w="2520" w:type="dxa"/>
          </w:tcPr>
          <w:p w14:paraId="5FB66A7D" w14:textId="77777777" w:rsidR="00440477" w:rsidRDefault="00440477" w:rsidP="00BA7D84">
            <w:pPr>
              <w:pStyle w:val="TableText"/>
              <w:rPr>
                <w:ins w:id="13346" w:author="Russ Ott" w:date="2022-05-16T11:54:00Z"/>
              </w:rPr>
            </w:pPr>
            <w:ins w:id="13347" w:author="Russ Ott" w:date="2022-05-16T11:54:00Z">
              <w:r>
                <w:t>Behavioral Health &amp; Social Service Providers; Clinical Neuropsychologist</w:t>
              </w:r>
            </w:ins>
          </w:p>
        </w:tc>
      </w:tr>
      <w:tr w:rsidR="00440477" w14:paraId="3AF93DE0" w14:textId="77777777" w:rsidTr="00BA7D84">
        <w:trPr>
          <w:jc w:val="center"/>
          <w:ins w:id="13348" w:author="Russ Ott" w:date="2022-05-16T11:54:00Z"/>
        </w:trPr>
        <w:tc>
          <w:tcPr>
            <w:tcW w:w="1440" w:type="dxa"/>
            <w:gridSpan w:val="4"/>
          </w:tcPr>
          <w:p w14:paraId="0FA152FC" w14:textId="77777777" w:rsidR="00440477" w:rsidRDefault="00440477" w:rsidP="00BA7D84">
            <w:pPr>
              <w:pStyle w:val="TableText"/>
              <w:rPr>
                <w:ins w:id="13349" w:author="Russ Ott" w:date="2022-05-16T11:54:00Z"/>
              </w:rPr>
            </w:pPr>
            <w:ins w:id="13350" w:author="Russ Ott" w:date="2022-05-16T11:54:00Z">
              <w:r>
                <w:t>...</w:t>
              </w:r>
            </w:ins>
          </w:p>
        </w:tc>
      </w:tr>
    </w:tbl>
    <w:p w14:paraId="06C79A49" w14:textId="77777777" w:rsidR="00440477" w:rsidRDefault="00440477" w:rsidP="00440477">
      <w:pPr>
        <w:pStyle w:val="BodyText"/>
        <w:rPr>
          <w:ins w:id="13351" w:author="Russ Ott" w:date="2022-05-16T11:54:00Z"/>
        </w:rPr>
      </w:pPr>
    </w:p>
    <w:p w14:paraId="3276A92E" w14:textId="540317D9" w:rsidR="00440477" w:rsidRDefault="00440477" w:rsidP="00440477">
      <w:pPr>
        <w:pStyle w:val="Caption"/>
        <w:rPr>
          <w:ins w:id="13352" w:author="Russ Ott" w:date="2022-05-16T11:54:00Z"/>
        </w:rPr>
      </w:pPr>
      <w:bookmarkStart w:id="13353" w:name="_Toc103325992"/>
      <w:ins w:id="13354" w:author="Russ Ott" w:date="2022-05-16T11:54:00Z">
        <w:r>
          <w:lastRenderedPageBreak/>
          <w:t xml:space="preserve">Table </w:t>
        </w:r>
        <w:r>
          <w:fldChar w:fldCharType="begin"/>
        </w:r>
        <w:r>
          <w:instrText>SEQ Table \* ARABIC</w:instrText>
        </w:r>
        <w:r>
          <w:fldChar w:fldCharType="separate"/>
        </w:r>
        <w:r w:rsidR="00F1669B">
          <w:t>54</w:t>
        </w:r>
        <w:r>
          <w:fldChar w:fldCharType="end"/>
        </w:r>
        <w:r>
          <w:t xml:space="preserve">: </w:t>
        </w:r>
        <w:bookmarkStart w:id="13355" w:name="Personal_And_Legal_Relationship_Role_Ty"/>
        <w:r>
          <w:t>Personal And Legal Relationship Role Type</w:t>
        </w:r>
        <w:bookmarkEnd w:id="13353"/>
        <w:bookmarkEnd w:id="13355"/>
      </w:ins>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1B5BB58" w14:textId="77777777" w:rsidTr="00BA7D84">
        <w:trPr>
          <w:jc w:val="center"/>
          <w:ins w:id="13356" w:author="Russ Ott" w:date="2022-05-16T11:54:00Z"/>
        </w:trPr>
        <w:tc>
          <w:tcPr>
            <w:tcW w:w="1440" w:type="dxa"/>
            <w:gridSpan w:val="4"/>
          </w:tcPr>
          <w:p w14:paraId="0D450834" w14:textId="77777777" w:rsidR="00440477" w:rsidRDefault="00440477" w:rsidP="00BA7D84">
            <w:pPr>
              <w:pStyle w:val="TableText"/>
              <w:rPr>
                <w:ins w:id="13357" w:author="Russ Ott" w:date="2022-05-16T11:54:00Z"/>
              </w:rPr>
            </w:pPr>
            <w:ins w:id="13358" w:author="Russ Ott" w:date="2022-05-16T11:54:00Z">
              <w:r>
                <w:t>Value Set: Personal And Legal Relationship Role Type urn:oid:2.16.840.1.113883.11.20.12.1</w:t>
              </w:r>
            </w:ins>
          </w:p>
          <w:p w14:paraId="2C58791A" w14:textId="77777777" w:rsidR="00440477" w:rsidRDefault="00440477" w:rsidP="00BA7D84">
            <w:pPr>
              <w:pStyle w:val="TableText"/>
              <w:rPr>
                <w:ins w:id="13359" w:author="Russ Ott" w:date="2022-05-16T11:54:00Z"/>
              </w:rPr>
            </w:pPr>
            <w:ins w:id="13360" w:author="Russ Ott" w:date="2022-05-16T11:54:00Z">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6/26/2019 with a version of 20190425.</w:t>
              </w:r>
            </w:ins>
          </w:p>
          <w:p w14:paraId="592A957D" w14:textId="15B6B6C0" w:rsidR="00440477" w:rsidRDefault="00440477" w:rsidP="00BA7D84">
            <w:pPr>
              <w:pStyle w:val="TableText"/>
              <w:rPr>
                <w:ins w:id="13361" w:author="Russ Ott" w:date="2022-05-16T11:54:00Z"/>
              </w:rPr>
            </w:pPr>
            <w:ins w:id="13362" w:author="Russ Ott" w:date="2022-05-16T11:54:00Z">
              <w:r>
                <w:t xml:space="preserve">Value Set Source: </w:t>
              </w:r>
              <w:r w:rsidR="001C172D">
                <w:fldChar w:fldCharType="begin"/>
              </w:r>
              <w:r w:rsidR="001C172D">
                <w:instrText xml:space="preserve"> HYPERLINK "https://vsac.nlm.nih.gov/valueset/2.16.840.1.113883.11.20.12.1/expansion" </w:instrText>
              </w:r>
              <w:r w:rsidR="001C172D">
                <w:fldChar w:fldCharType="separate"/>
              </w:r>
              <w:r>
                <w:rPr>
                  <w:rStyle w:val="HyperlinkCourierBold"/>
                </w:rPr>
                <w:t>https://vsac.nlm.nih.gov/valueset/2.16.840.1.113883.11.20.12.1/expansion</w:t>
              </w:r>
              <w:r w:rsidR="001C172D">
                <w:rPr>
                  <w:rStyle w:val="HyperlinkCourierBold"/>
                </w:rPr>
                <w:fldChar w:fldCharType="end"/>
              </w:r>
            </w:ins>
          </w:p>
        </w:tc>
      </w:tr>
      <w:tr w:rsidR="00440477" w14:paraId="4F1673F8" w14:textId="77777777" w:rsidTr="00BA7D84">
        <w:trPr>
          <w:cantSplit/>
          <w:tblHeader/>
          <w:jc w:val="center"/>
          <w:ins w:id="13363" w:author="Russ Ott" w:date="2022-05-16T11:54:00Z"/>
        </w:trPr>
        <w:tc>
          <w:tcPr>
            <w:tcW w:w="1560" w:type="dxa"/>
            <w:shd w:val="clear" w:color="auto" w:fill="E6E6E6"/>
          </w:tcPr>
          <w:p w14:paraId="43E0FE21" w14:textId="77777777" w:rsidR="00440477" w:rsidRDefault="00440477" w:rsidP="00BA7D84">
            <w:pPr>
              <w:pStyle w:val="TableHead"/>
              <w:rPr>
                <w:ins w:id="13364" w:author="Russ Ott" w:date="2022-05-16T11:54:00Z"/>
              </w:rPr>
            </w:pPr>
            <w:ins w:id="13365" w:author="Russ Ott" w:date="2022-05-16T11:54:00Z">
              <w:r>
                <w:t>Code</w:t>
              </w:r>
            </w:ins>
          </w:p>
        </w:tc>
        <w:tc>
          <w:tcPr>
            <w:tcW w:w="3000" w:type="dxa"/>
            <w:shd w:val="clear" w:color="auto" w:fill="E6E6E6"/>
          </w:tcPr>
          <w:p w14:paraId="298205B1" w14:textId="77777777" w:rsidR="00440477" w:rsidRDefault="00440477" w:rsidP="00BA7D84">
            <w:pPr>
              <w:pStyle w:val="TableHead"/>
              <w:rPr>
                <w:ins w:id="13366" w:author="Russ Ott" w:date="2022-05-16T11:54:00Z"/>
              </w:rPr>
            </w:pPr>
            <w:ins w:id="13367" w:author="Russ Ott" w:date="2022-05-16T11:54:00Z">
              <w:r>
                <w:t>Code System</w:t>
              </w:r>
            </w:ins>
          </w:p>
        </w:tc>
        <w:tc>
          <w:tcPr>
            <w:tcW w:w="3000" w:type="dxa"/>
            <w:shd w:val="clear" w:color="auto" w:fill="E6E6E6"/>
          </w:tcPr>
          <w:p w14:paraId="7C2118A3" w14:textId="77777777" w:rsidR="00440477" w:rsidRDefault="00440477" w:rsidP="00BA7D84">
            <w:pPr>
              <w:pStyle w:val="TableHead"/>
              <w:rPr>
                <w:ins w:id="13368" w:author="Russ Ott" w:date="2022-05-16T11:54:00Z"/>
              </w:rPr>
            </w:pPr>
            <w:ins w:id="13369" w:author="Russ Ott" w:date="2022-05-16T11:54:00Z">
              <w:r>
                <w:t>Code System OID</w:t>
              </w:r>
            </w:ins>
          </w:p>
        </w:tc>
        <w:tc>
          <w:tcPr>
            <w:tcW w:w="2520" w:type="dxa"/>
            <w:shd w:val="clear" w:color="auto" w:fill="E6E6E6"/>
          </w:tcPr>
          <w:p w14:paraId="1CBB0E0B" w14:textId="77777777" w:rsidR="00440477" w:rsidRDefault="00440477" w:rsidP="00BA7D84">
            <w:pPr>
              <w:pStyle w:val="TableHead"/>
              <w:rPr>
                <w:ins w:id="13370" w:author="Russ Ott" w:date="2022-05-16T11:54:00Z"/>
              </w:rPr>
            </w:pPr>
            <w:ins w:id="13371" w:author="Russ Ott" w:date="2022-05-16T11:54:00Z">
              <w:r>
                <w:t>Print Name</w:t>
              </w:r>
            </w:ins>
          </w:p>
        </w:tc>
      </w:tr>
      <w:tr w:rsidR="00440477" w14:paraId="0433B26A" w14:textId="77777777" w:rsidTr="00BA7D84">
        <w:trPr>
          <w:jc w:val="center"/>
          <w:ins w:id="13372" w:author="Russ Ott" w:date="2022-05-16T11:54:00Z"/>
        </w:trPr>
        <w:tc>
          <w:tcPr>
            <w:tcW w:w="1170" w:type="dxa"/>
          </w:tcPr>
          <w:p w14:paraId="2B6BBEDF" w14:textId="77777777" w:rsidR="00440477" w:rsidRDefault="00440477" w:rsidP="00BA7D84">
            <w:pPr>
              <w:pStyle w:val="TableText"/>
              <w:rPr>
                <w:ins w:id="13373" w:author="Russ Ott" w:date="2022-05-16T11:54:00Z"/>
              </w:rPr>
            </w:pPr>
            <w:ins w:id="13374" w:author="Russ Ott" w:date="2022-05-16T11:54:00Z">
              <w:r>
                <w:t>ADOPTF</w:t>
              </w:r>
            </w:ins>
          </w:p>
        </w:tc>
        <w:tc>
          <w:tcPr>
            <w:tcW w:w="3195" w:type="dxa"/>
          </w:tcPr>
          <w:p w14:paraId="5F863951" w14:textId="77777777" w:rsidR="00440477" w:rsidRDefault="00440477" w:rsidP="00BA7D84">
            <w:pPr>
              <w:pStyle w:val="TableText"/>
              <w:rPr>
                <w:ins w:id="13375" w:author="Russ Ott" w:date="2022-05-16T11:54:00Z"/>
              </w:rPr>
            </w:pPr>
            <w:ins w:id="13376" w:author="Russ Ott" w:date="2022-05-16T11:54:00Z">
              <w:r>
                <w:t>HL7RoleCode</w:t>
              </w:r>
            </w:ins>
          </w:p>
        </w:tc>
        <w:tc>
          <w:tcPr>
            <w:tcW w:w="3195" w:type="dxa"/>
          </w:tcPr>
          <w:p w14:paraId="3B51BD21" w14:textId="77777777" w:rsidR="00440477" w:rsidRDefault="00440477" w:rsidP="00BA7D84">
            <w:pPr>
              <w:pStyle w:val="TableText"/>
              <w:rPr>
                <w:ins w:id="13377" w:author="Russ Ott" w:date="2022-05-16T11:54:00Z"/>
              </w:rPr>
            </w:pPr>
            <w:ins w:id="13378" w:author="Russ Ott" w:date="2022-05-16T11:54:00Z">
              <w:r>
                <w:t>urn:oid:2.16.840.1.113883.5.111</w:t>
              </w:r>
            </w:ins>
          </w:p>
        </w:tc>
        <w:tc>
          <w:tcPr>
            <w:tcW w:w="2520" w:type="dxa"/>
          </w:tcPr>
          <w:p w14:paraId="49D1799F" w14:textId="77777777" w:rsidR="00440477" w:rsidRDefault="00440477" w:rsidP="00BA7D84">
            <w:pPr>
              <w:pStyle w:val="TableText"/>
              <w:rPr>
                <w:ins w:id="13379" w:author="Russ Ott" w:date="2022-05-16T11:54:00Z"/>
              </w:rPr>
            </w:pPr>
            <w:ins w:id="13380" w:author="Russ Ott" w:date="2022-05-16T11:54:00Z">
              <w:r>
                <w:t>adoptive father</w:t>
              </w:r>
            </w:ins>
          </w:p>
        </w:tc>
      </w:tr>
      <w:tr w:rsidR="00440477" w14:paraId="778A9AB4" w14:textId="77777777" w:rsidTr="00BA7D84">
        <w:trPr>
          <w:jc w:val="center"/>
          <w:ins w:id="13381" w:author="Russ Ott" w:date="2022-05-16T11:54:00Z"/>
        </w:trPr>
        <w:tc>
          <w:tcPr>
            <w:tcW w:w="1170" w:type="dxa"/>
          </w:tcPr>
          <w:p w14:paraId="4E504454" w14:textId="77777777" w:rsidR="00440477" w:rsidRDefault="00440477" w:rsidP="00BA7D84">
            <w:pPr>
              <w:pStyle w:val="TableText"/>
              <w:rPr>
                <w:ins w:id="13382" w:author="Russ Ott" w:date="2022-05-16T11:54:00Z"/>
              </w:rPr>
            </w:pPr>
            <w:ins w:id="13383" w:author="Russ Ott" w:date="2022-05-16T11:54:00Z">
              <w:r>
                <w:t>ADOPTM</w:t>
              </w:r>
            </w:ins>
          </w:p>
        </w:tc>
        <w:tc>
          <w:tcPr>
            <w:tcW w:w="3195" w:type="dxa"/>
          </w:tcPr>
          <w:p w14:paraId="785A30B7" w14:textId="77777777" w:rsidR="00440477" w:rsidRDefault="00440477" w:rsidP="00BA7D84">
            <w:pPr>
              <w:pStyle w:val="TableText"/>
              <w:rPr>
                <w:ins w:id="13384" w:author="Russ Ott" w:date="2022-05-16T11:54:00Z"/>
              </w:rPr>
            </w:pPr>
            <w:ins w:id="13385" w:author="Russ Ott" w:date="2022-05-16T11:54:00Z">
              <w:r>
                <w:t>HL7RoleCode</w:t>
              </w:r>
            </w:ins>
          </w:p>
        </w:tc>
        <w:tc>
          <w:tcPr>
            <w:tcW w:w="3195" w:type="dxa"/>
          </w:tcPr>
          <w:p w14:paraId="370BD364" w14:textId="77777777" w:rsidR="00440477" w:rsidRDefault="00440477" w:rsidP="00BA7D84">
            <w:pPr>
              <w:pStyle w:val="TableText"/>
              <w:rPr>
                <w:ins w:id="13386" w:author="Russ Ott" w:date="2022-05-16T11:54:00Z"/>
              </w:rPr>
            </w:pPr>
            <w:ins w:id="13387" w:author="Russ Ott" w:date="2022-05-16T11:54:00Z">
              <w:r>
                <w:t>urn:oid:2.16.840.1.113883.5.111</w:t>
              </w:r>
            </w:ins>
          </w:p>
        </w:tc>
        <w:tc>
          <w:tcPr>
            <w:tcW w:w="2520" w:type="dxa"/>
          </w:tcPr>
          <w:p w14:paraId="5BB9875B" w14:textId="77777777" w:rsidR="00440477" w:rsidRDefault="00440477" w:rsidP="00BA7D84">
            <w:pPr>
              <w:pStyle w:val="TableText"/>
              <w:rPr>
                <w:ins w:id="13388" w:author="Russ Ott" w:date="2022-05-16T11:54:00Z"/>
              </w:rPr>
            </w:pPr>
            <w:ins w:id="13389" w:author="Russ Ott" w:date="2022-05-16T11:54:00Z">
              <w:r>
                <w:t>adoptive mother</w:t>
              </w:r>
            </w:ins>
          </w:p>
        </w:tc>
      </w:tr>
      <w:tr w:rsidR="00440477" w14:paraId="084C96BB" w14:textId="77777777" w:rsidTr="00BA7D84">
        <w:trPr>
          <w:jc w:val="center"/>
          <w:ins w:id="13390" w:author="Russ Ott" w:date="2022-05-16T11:54:00Z"/>
        </w:trPr>
        <w:tc>
          <w:tcPr>
            <w:tcW w:w="1170" w:type="dxa"/>
          </w:tcPr>
          <w:p w14:paraId="1B5DD3C5" w14:textId="77777777" w:rsidR="00440477" w:rsidRDefault="00440477" w:rsidP="00BA7D84">
            <w:pPr>
              <w:pStyle w:val="TableText"/>
              <w:rPr>
                <w:ins w:id="13391" w:author="Russ Ott" w:date="2022-05-16T11:54:00Z"/>
              </w:rPr>
            </w:pPr>
            <w:ins w:id="13392" w:author="Russ Ott" w:date="2022-05-16T11:54:00Z">
              <w:r>
                <w:t>ADOPTP</w:t>
              </w:r>
            </w:ins>
          </w:p>
        </w:tc>
        <w:tc>
          <w:tcPr>
            <w:tcW w:w="3195" w:type="dxa"/>
          </w:tcPr>
          <w:p w14:paraId="7991E117" w14:textId="77777777" w:rsidR="00440477" w:rsidRDefault="00440477" w:rsidP="00BA7D84">
            <w:pPr>
              <w:pStyle w:val="TableText"/>
              <w:rPr>
                <w:ins w:id="13393" w:author="Russ Ott" w:date="2022-05-16T11:54:00Z"/>
              </w:rPr>
            </w:pPr>
            <w:ins w:id="13394" w:author="Russ Ott" w:date="2022-05-16T11:54:00Z">
              <w:r>
                <w:t>HL7RoleCode</w:t>
              </w:r>
            </w:ins>
          </w:p>
        </w:tc>
        <w:tc>
          <w:tcPr>
            <w:tcW w:w="3195" w:type="dxa"/>
          </w:tcPr>
          <w:p w14:paraId="6C7515DB" w14:textId="77777777" w:rsidR="00440477" w:rsidRDefault="00440477" w:rsidP="00BA7D84">
            <w:pPr>
              <w:pStyle w:val="TableText"/>
              <w:rPr>
                <w:ins w:id="13395" w:author="Russ Ott" w:date="2022-05-16T11:54:00Z"/>
              </w:rPr>
            </w:pPr>
            <w:ins w:id="13396" w:author="Russ Ott" w:date="2022-05-16T11:54:00Z">
              <w:r>
                <w:t>urn:oid:2.16.840.1.113883.5.111</w:t>
              </w:r>
            </w:ins>
          </w:p>
        </w:tc>
        <w:tc>
          <w:tcPr>
            <w:tcW w:w="2520" w:type="dxa"/>
          </w:tcPr>
          <w:p w14:paraId="62D45EFA" w14:textId="77777777" w:rsidR="00440477" w:rsidRDefault="00440477" w:rsidP="00BA7D84">
            <w:pPr>
              <w:pStyle w:val="TableText"/>
              <w:rPr>
                <w:ins w:id="13397" w:author="Russ Ott" w:date="2022-05-16T11:54:00Z"/>
              </w:rPr>
            </w:pPr>
            <w:ins w:id="13398" w:author="Russ Ott" w:date="2022-05-16T11:54:00Z">
              <w:r>
                <w:t>adoptive parent</w:t>
              </w:r>
            </w:ins>
          </w:p>
        </w:tc>
      </w:tr>
      <w:tr w:rsidR="00440477" w14:paraId="3C663FB2" w14:textId="77777777" w:rsidTr="00BA7D84">
        <w:trPr>
          <w:jc w:val="center"/>
          <w:ins w:id="13399" w:author="Russ Ott" w:date="2022-05-16T11:54:00Z"/>
        </w:trPr>
        <w:tc>
          <w:tcPr>
            <w:tcW w:w="1170" w:type="dxa"/>
          </w:tcPr>
          <w:p w14:paraId="7D3F4BB6" w14:textId="77777777" w:rsidR="00440477" w:rsidRDefault="00440477" w:rsidP="00BA7D84">
            <w:pPr>
              <w:pStyle w:val="TableText"/>
              <w:rPr>
                <w:ins w:id="13400" w:author="Russ Ott" w:date="2022-05-16T11:54:00Z"/>
              </w:rPr>
            </w:pPr>
            <w:ins w:id="13401" w:author="Russ Ott" w:date="2022-05-16T11:54:00Z">
              <w:r>
                <w:t>AUNT</w:t>
              </w:r>
            </w:ins>
          </w:p>
        </w:tc>
        <w:tc>
          <w:tcPr>
            <w:tcW w:w="3195" w:type="dxa"/>
          </w:tcPr>
          <w:p w14:paraId="004885C6" w14:textId="77777777" w:rsidR="00440477" w:rsidRDefault="00440477" w:rsidP="00BA7D84">
            <w:pPr>
              <w:pStyle w:val="TableText"/>
              <w:rPr>
                <w:ins w:id="13402" w:author="Russ Ott" w:date="2022-05-16T11:54:00Z"/>
              </w:rPr>
            </w:pPr>
            <w:ins w:id="13403" w:author="Russ Ott" w:date="2022-05-16T11:54:00Z">
              <w:r>
                <w:t>HL7RoleCode</w:t>
              </w:r>
            </w:ins>
          </w:p>
        </w:tc>
        <w:tc>
          <w:tcPr>
            <w:tcW w:w="3195" w:type="dxa"/>
          </w:tcPr>
          <w:p w14:paraId="7940ABC2" w14:textId="77777777" w:rsidR="00440477" w:rsidRDefault="00440477" w:rsidP="00BA7D84">
            <w:pPr>
              <w:pStyle w:val="TableText"/>
              <w:rPr>
                <w:ins w:id="13404" w:author="Russ Ott" w:date="2022-05-16T11:54:00Z"/>
              </w:rPr>
            </w:pPr>
            <w:ins w:id="13405" w:author="Russ Ott" w:date="2022-05-16T11:54:00Z">
              <w:r>
                <w:t>urn:oid:2.16.840.1.113883.5.111</w:t>
              </w:r>
            </w:ins>
          </w:p>
        </w:tc>
        <w:tc>
          <w:tcPr>
            <w:tcW w:w="2520" w:type="dxa"/>
          </w:tcPr>
          <w:p w14:paraId="410A1F79" w14:textId="77777777" w:rsidR="00440477" w:rsidRDefault="00440477" w:rsidP="00BA7D84">
            <w:pPr>
              <w:pStyle w:val="TableText"/>
              <w:rPr>
                <w:ins w:id="13406" w:author="Russ Ott" w:date="2022-05-16T11:54:00Z"/>
              </w:rPr>
            </w:pPr>
            <w:ins w:id="13407" w:author="Russ Ott" w:date="2022-05-16T11:54:00Z">
              <w:r>
                <w:t>aunt</w:t>
              </w:r>
            </w:ins>
          </w:p>
        </w:tc>
      </w:tr>
      <w:tr w:rsidR="00440477" w14:paraId="3D950ABE" w14:textId="77777777" w:rsidTr="00BA7D84">
        <w:trPr>
          <w:jc w:val="center"/>
          <w:ins w:id="13408" w:author="Russ Ott" w:date="2022-05-16T11:54:00Z"/>
        </w:trPr>
        <w:tc>
          <w:tcPr>
            <w:tcW w:w="1170" w:type="dxa"/>
          </w:tcPr>
          <w:p w14:paraId="39A6683B" w14:textId="77777777" w:rsidR="00440477" w:rsidRDefault="00440477" w:rsidP="00BA7D84">
            <w:pPr>
              <w:pStyle w:val="TableText"/>
              <w:rPr>
                <w:ins w:id="13409" w:author="Russ Ott" w:date="2022-05-16T11:54:00Z"/>
              </w:rPr>
            </w:pPr>
            <w:ins w:id="13410" w:author="Russ Ott" w:date="2022-05-16T11:54:00Z">
              <w:r>
                <w:t>BRO</w:t>
              </w:r>
            </w:ins>
          </w:p>
        </w:tc>
        <w:tc>
          <w:tcPr>
            <w:tcW w:w="3195" w:type="dxa"/>
          </w:tcPr>
          <w:p w14:paraId="3FF96DBC" w14:textId="77777777" w:rsidR="00440477" w:rsidRDefault="00440477" w:rsidP="00BA7D84">
            <w:pPr>
              <w:pStyle w:val="TableText"/>
              <w:rPr>
                <w:ins w:id="13411" w:author="Russ Ott" w:date="2022-05-16T11:54:00Z"/>
              </w:rPr>
            </w:pPr>
            <w:ins w:id="13412" w:author="Russ Ott" w:date="2022-05-16T11:54:00Z">
              <w:r>
                <w:t>HL7RoleCode</w:t>
              </w:r>
            </w:ins>
          </w:p>
        </w:tc>
        <w:tc>
          <w:tcPr>
            <w:tcW w:w="3195" w:type="dxa"/>
          </w:tcPr>
          <w:p w14:paraId="5EF39804" w14:textId="77777777" w:rsidR="00440477" w:rsidRDefault="00440477" w:rsidP="00BA7D84">
            <w:pPr>
              <w:pStyle w:val="TableText"/>
              <w:rPr>
                <w:ins w:id="13413" w:author="Russ Ott" w:date="2022-05-16T11:54:00Z"/>
              </w:rPr>
            </w:pPr>
            <w:ins w:id="13414" w:author="Russ Ott" w:date="2022-05-16T11:54:00Z">
              <w:r>
                <w:t>urn:oid:2.16.840.1.113883.5.111</w:t>
              </w:r>
            </w:ins>
          </w:p>
        </w:tc>
        <w:tc>
          <w:tcPr>
            <w:tcW w:w="2520" w:type="dxa"/>
          </w:tcPr>
          <w:p w14:paraId="421BBFAC" w14:textId="77777777" w:rsidR="00440477" w:rsidRDefault="00440477" w:rsidP="00BA7D84">
            <w:pPr>
              <w:pStyle w:val="TableText"/>
              <w:rPr>
                <w:ins w:id="13415" w:author="Russ Ott" w:date="2022-05-16T11:54:00Z"/>
              </w:rPr>
            </w:pPr>
            <w:ins w:id="13416" w:author="Russ Ott" w:date="2022-05-16T11:54:00Z">
              <w:r>
                <w:t>brother</w:t>
              </w:r>
            </w:ins>
          </w:p>
        </w:tc>
      </w:tr>
      <w:tr w:rsidR="00440477" w14:paraId="23B9BC74" w14:textId="77777777" w:rsidTr="00BA7D84">
        <w:trPr>
          <w:jc w:val="center"/>
          <w:ins w:id="13417" w:author="Russ Ott" w:date="2022-05-16T11:54:00Z"/>
        </w:trPr>
        <w:tc>
          <w:tcPr>
            <w:tcW w:w="1170" w:type="dxa"/>
          </w:tcPr>
          <w:p w14:paraId="19C9EC06" w14:textId="77777777" w:rsidR="00440477" w:rsidRDefault="00440477" w:rsidP="00BA7D84">
            <w:pPr>
              <w:pStyle w:val="TableText"/>
              <w:rPr>
                <w:ins w:id="13418" w:author="Russ Ott" w:date="2022-05-16T11:54:00Z"/>
              </w:rPr>
            </w:pPr>
            <w:ins w:id="13419" w:author="Russ Ott" w:date="2022-05-16T11:54:00Z">
              <w:r>
                <w:t>BROINLAW</w:t>
              </w:r>
            </w:ins>
          </w:p>
        </w:tc>
        <w:tc>
          <w:tcPr>
            <w:tcW w:w="3195" w:type="dxa"/>
          </w:tcPr>
          <w:p w14:paraId="72706337" w14:textId="77777777" w:rsidR="00440477" w:rsidRDefault="00440477" w:rsidP="00BA7D84">
            <w:pPr>
              <w:pStyle w:val="TableText"/>
              <w:rPr>
                <w:ins w:id="13420" w:author="Russ Ott" w:date="2022-05-16T11:54:00Z"/>
              </w:rPr>
            </w:pPr>
            <w:ins w:id="13421" w:author="Russ Ott" w:date="2022-05-16T11:54:00Z">
              <w:r>
                <w:t>HL7RoleCode</w:t>
              </w:r>
            </w:ins>
          </w:p>
        </w:tc>
        <w:tc>
          <w:tcPr>
            <w:tcW w:w="3195" w:type="dxa"/>
          </w:tcPr>
          <w:p w14:paraId="5C9B284B" w14:textId="77777777" w:rsidR="00440477" w:rsidRDefault="00440477" w:rsidP="00BA7D84">
            <w:pPr>
              <w:pStyle w:val="TableText"/>
              <w:rPr>
                <w:ins w:id="13422" w:author="Russ Ott" w:date="2022-05-16T11:54:00Z"/>
              </w:rPr>
            </w:pPr>
            <w:ins w:id="13423" w:author="Russ Ott" w:date="2022-05-16T11:54:00Z">
              <w:r>
                <w:t>urn:oid:2.16.840.1.113883.5.111</w:t>
              </w:r>
            </w:ins>
          </w:p>
        </w:tc>
        <w:tc>
          <w:tcPr>
            <w:tcW w:w="2520" w:type="dxa"/>
          </w:tcPr>
          <w:p w14:paraId="4765B411" w14:textId="77777777" w:rsidR="00440477" w:rsidRDefault="00440477" w:rsidP="00BA7D84">
            <w:pPr>
              <w:pStyle w:val="TableText"/>
              <w:rPr>
                <w:ins w:id="13424" w:author="Russ Ott" w:date="2022-05-16T11:54:00Z"/>
              </w:rPr>
            </w:pPr>
            <w:ins w:id="13425" w:author="Russ Ott" w:date="2022-05-16T11:54:00Z">
              <w:r>
                <w:t>brother-in-law</w:t>
              </w:r>
            </w:ins>
          </w:p>
        </w:tc>
      </w:tr>
      <w:tr w:rsidR="00440477" w14:paraId="03219CA5" w14:textId="77777777" w:rsidTr="00BA7D84">
        <w:trPr>
          <w:jc w:val="center"/>
          <w:ins w:id="13426" w:author="Russ Ott" w:date="2022-05-16T11:54:00Z"/>
        </w:trPr>
        <w:tc>
          <w:tcPr>
            <w:tcW w:w="1170" w:type="dxa"/>
          </w:tcPr>
          <w:p w14:paraId="277F8489" w14:textId="77777777" w:rsidR="00440477" w:rsidRDefault="00440477" w:rsidP="00BA7D84">
            <w:pPr>
              <w:pStyle w:val="TableText"/>
              <w:rPr>
                <w:ins w:id="13427" w:author="Russ Ott" w:date="2022-05-16T11:54:00Z"/>
              </w:rPr>
            </w:pPr>
            <w:ins w:id="13428" w:author="Russ Ott" w:date="2022-05-16T11:54:00Z">
              <w:r>
                <w:t>CHILD</w:t>
              </w:r>
            </w:ins>
          </w:p>
        </w:tc>
        <w:tc>
          <w:tcPr>
            <w:tcW w:w="3195" w:type="dxa"/>
          </w:tcPr>
          <w:p w14:paraId="620C3FCD" w14:textId="77777777" w:rsidR="00440477" w:rsidRDefault="00440477" w:rsidP="00BA7D84">
            <w:pPr>
              <w:pStyle w:val="TableText"/>
              <w:rPr>
                <w:ins w:id="13429" w:author="Russ Ott" w:date="2022-05-16T11:54:00Z"/>
              </w:rPr>
            </w:pPr>
            <w:ins w:id="13430" w:author="Russ Ott" w:date="2022-05-16T11:54:00Z">
              <w:r>
                <w:t>HL7RoleCode</w:t>
              </w:r>
            </w:ins>
          </w:p>
        </w:tc>
        <w:tc>
          <w:tcPr>
            <w:tcW w:w="3195" w:type="dxa"/>
          </w:tcPr>
          <w:p w14:paraId="0AF898FB" w14:textId="77777777" w:rsidR="00440477" w:rsidRDefault="00440477" w:rsidP="00BA7D84">
            <w:pPr>
              <w:pStyle w:val="TableText"/>
              <w:rPr>
                <w:ins w:id="13431" w:author="Russ Ott" w:date="2022-05-16T11:54:00Z"/>
              </w:rPr>
            </w:pPr>
            <w:ins w:id="13432" w:author="Russ Ott" w:date="2022-05-16T11:54:00Z">
              <w:r>
                <w:t>urn:oid:2.16.840.1.113883.5.111</w:t>
              </w:r>
            </w:ins>
          </w:p>
        </w:tc>
        <w:tc>
          <w:tcPr>
            <w:tcW w:w="2520" w:type="dxa"/>
          </w:tcPr>
          <w:p w14:paraId="7E11922C" w14:textId="77777777" w:rsidR="00440477" w:rsidRDefault="00440477" w:rsidP="00BA7D84">
            <w:pPr>
              <w:pStyle w:val="TableText"/>
              <w:rPr>
                <w:ins w:id="13433" w:author="Russ Ott" w:date="2022-05-16T11:54:00Z"/>
              </w:rPr>
            </w:pPr>
            <w:ins w:id="13434" w:author="Russ Ott" w:date="2022-05-16T11:54:00Z">
              <w:r>
                <w:t>child</w:t>
              </w:r>
            </w:ins>
          </w:p>
        </w:tc>
      </w:tr>
      <w:tr w:rsidR="00440477" w14:paraId="3ABCD82B" w14:textId="77777777" w:rsidTr="00BA7D84">
        <w:trPr>
          <w:jc w:val="center"/>
          <w:ins w:id="13435" w:author="Russ Ott" w:date="2022-05-16T11:54:00Z"/>
        </w:trPr>
        <w:tc>
          <w:tcPr>
            <w:tcW w:w="1170" w:type="dxa"/>
          </w:tcPr>
          <w:p w14:paraId="3B8326C1" w14:textId="77777777" w:rsidR="00440477" w:rsidRDefault="00440477" w:rsidP="00BA7D84">
            <w:pPr>
              <w:pStyle w:val="TableText"/>
              <w:rPr>
                <w:ins w:id="13436" w:author="Russ Ott" w:date="2022-05-16T11:54:00Z"/>
              </w:rPr>
            </w:pPr>
            <w:ins w:id="13437" w:author="Russ Ott" w:date="2022-05-16T11:54:00Z">
              <w:r>
                <w:t>CHLDADOPT</w:t>
              </w:r>
            </w:ins>
          </w:p>
        </w:tc>
        <w:tc>
          <w:tcPr>
            <w:tcW w:w="3195" w:type="dxa"/>
          </w:tcPr>
          <w:p w14:paraId="31729887" w14:textId="77777777" w:rsidR="00440477" w:rsidRDefault="00440477" w:rsidP="00BA7D84">
            <w:pPr>
              <w:pStyle w:val="TableText"/>
              <w:rPr>
                <w:ins w:id="13438" w:author="Russ Ott" w:date="2022-05-16T11:54:00Z"/>
              </w:rPr>
            </w:pPr>
            <w:ins w:id="13439" w:author="Russ Ott" w:date="2022-05-16T11:54:00Z">
              <w:r>
                <w:t>HL7RoleCode</w:t>
              </w:r>
            </w:ins>
          </w:p>
        </w:tc>
        <w:tc>
          <w:tcPr>
            <w:tcW w:w="3195" w:type="dxa"/>
          </w:tcPr>
          <w:p w14:paraId="1452386E" w14:textId="77777777" w:rsidR="00440477" w:rsidRDefault="00440477" w:rsidP="00BA7D84">
            <w:pPr>
              <w:pStyle w:val="TableText"/>
              <w:rPr>
                <w:ins w:id="13440" w:author="Russ Ott" w:date="2022-05-16T11:54:00Z"/>
              </w:rPr>
            </w:pPr>
            <w:ins w:id="13441" w:author="Russ Ott" w:date="2022-05-16T11:54:00Z">
              <w:r>
                <w:t>urn:oid:2.16.840.1.113883.5.111</w:t>
              </w:r>
            </w:ins>
          </w:p>
        </w:tc>
        <w:tc>
          <w:tcPr>
            <w:tcW w:w="2520" w:type="dxa"/>
          </w:tcPr>
          <w:p w14:paraId="314B8F15" w14:textId="77777777" w:rsidR="00440477" w:rsidRDefault="00440477" w:rsidP="00BA7D84">
            <w:pPr>
              <w:pStyle w:val="TableText"/>
              <w:rPr>
                <w:ins w:id="13442" w:author="Russ Ott" w:date="2022-05-16T11:54:00Z"/>
              </w:rPr>
            </w:pPr>
            <w:ins w:id="13443" w:author="Russ Ott" w:date="2022-05-16T11:54:00Z">
              <w:r>
                <w:t>adopted child</w:t>
              </w:r>
            </w:ins>
          </w:p>
        </w:tc>
      </w:tr>
      <w:tr w:rsidR="00440477" w14:paraId="5E3FB418" w14:textId="77777777" w:rsidTr="00BA7D84">
        <w:trPr>
          <w:jc w:val="center"/>
          <w:ins w:id="13444" w:author="Russ Ott" w:date="2022-05-16T11:54:00Z"/>
        </w:trPr>
        <w:tc>
          <w:tcPr>
            <w:tcW w:w="1170" w:type="dxa"/>
          </w:tcPr>
          <w:p w14:paraId="79BDC4A8" w14:textId="77777777" w:rsidR="00440477" w:rsidRDefault="00440477" w:rsidP="00BA7D84">
            <w:pPr>
              <w:pStyle w:val="TableText"/>
              <w:rPr>
                <w:ins w:id="13445" w:author="Russ Ott" w:date="2022-05-16T11:54:00Z"/>
              </w:rPr>
            </w:pPr>
            <w:ins w:id="13446" w:author="Russ Ott" w:date="2022-05-16T11:54:00Z">
              <w:r>
                <w:t>CHLDFOST</w:t>
              </w:r>
            </w:ins>
          </w:p>
        </w:tc>
        <w:tc>
          <w:tcPr>
            <w:tcW w:w="3195" w:type="dxa"/>
          </w:tcPr>
          <w:p w14:paraId="002E5579" w14:textId="77777777" w:rsidR="00440477" w:rsidRDefault="00440477" w:rsidP="00BA7D84">
            <w:pPr>
              <w:pStyle w:val="TableText"/>
              <w:rPr>
                <w:ins w:id="13447" w:author="Russ Ott" w:date="2022-05-16T11:54:00Z"/>
              </w:rPr>
            </w:pPr>
            <w:ins w:id="13448" w:author="Russ Ott" w:date="2022-05-16T11:54:00Z">
              <w:r>
                <w:t>HL7RoleCode</w:t>
              </w:r>
            </w:ins>
          </w:p>
        </w:tc>
        <w:tc>
          <w:tcPr>
            <w:tcW w:w="3195" w:type="dxa"/>
          </w:tcPr>
          <w:p w14:paraId="0C91C0ED" w14:textId="77777777" w:rsidR="00440477" w:rsidRDefault="00440477" w:rsidP="00BA7D84">
            <w:pPr>
              <w:pStyle w:val="TableText"/>
              <w:rPr>
                <w:ins w:id="13449" w:author="Russ Ott" w:date="2022-05-16T11:54:00Z"/>
              </w:rPr>
            </w:pPr>
            <w:ins w:id="13450" w:author="Russ Ott" w:date="2022-05-16T11:54:00Z">
              <w:r>
                <w:t>urn:oid:2.16.840.1.113883.5.111</w:t>
              </w:r>
            </w:ins>
          </w:p>
        </w:tc>
        <w:tc>
          <w:tcPr>
            <w:tcW w:w="2520" w:type="dxa"/>
          </w:tcPr>
          <w:p w14:paraId="4EA2FFE4" w14:textId="77777777" w:rsidR="00440477" w:rsidRDefault="00440477" w:rsidP="00BA7D84">
            <w:pPr>
              <w:pStyle w:val="TableText"/>
              <w:rPr>
                <w:ins w:id="13451" w:author="Russ Ott" w:date="2022-05-16T11:54:00Z"/>
              </w:rPr>
            </w:pPr>
            <w:ins w:id="13452" w:author="Russ Ott" w:date="2022-05-16T11:54:00Z">
              <w:r>
                <w:t>foster child</w:t>
              </w:r>
            </w:ins>
          </w:p>
        </w:tc>
      </w:tr>
      <w:tr w:rsidR="00440477" w14:paraId="656C0BA7" w14:textId="77777777" w:rsidTr="00BA7D84">
        <w:trPr>
          <w:jc w:val="center"/>
          <w:ins w:id="13453" w:author="Russ Ott" w:date="2022-05-16T11:54:00Z"/>
        </w:trPr>
        <w:tc>
          <w:tcPr>
            <w:tcW w:w="1170" w:type="dxa"/>
          </w:tcPr>
          <w:p w14:paraId="4CECEB50" w14:textId="77777777" w:rsidR="00440477" w:rsidRDefault="00440477" w:rsidP="00BA7D84">
            <w:pPr>
              <w:pStyle w:val="TableText"/>
              <w:rPr>
                <w:ins w:id="13454" w:author="Russ Ott" w:date="2022-05-16T11:54:00Z"/>
              </w:rPr>
            </w:pPr>
            <w:ins w:id="13455" w:author="Russ Ott" w:date="2022-05-16T11:54:00Z">
              <w:r>
                <w:t>CHLDINLAW</w:t>
              </w:r>
            </w:ins>
          </w:p>
        </w:tc>
        <w:tc>
          <w:tcPr>
            <w:tcW w:w="3195" w:type="dxa"/>
          </w:tcPr>
          <w:p w14:paraId="380C39CC" w14:textId="77777777" w:rsidR="00440477" w:rsidRDefault="00440477" w:rsidP="00BA7D84">
            <w:pPr>
              <w:pStyle w:val="TableText"/>
              <w:rPr>
                <w:ins w:id="13456" w:author="Russ Ott" w:date="2022-05-16T11:54:00Z"/>
              </w:rPr>
            </w:pPr>
            <w:ins w:id="13457" w:author="Russ Ott" w:date="2022-05-16T11:54:00Z">
              <w:r>
                <w:t>HL7RoleCode</w:t>
              </w:r>
            </w:ins>
          </w:p>
        </w:tc>
        <w:tc>
          <w:tcPr>
            <w:tcW w:w="3195" w:type="dxa"/>
          </w:tcPr>
          <w:p w14:paraId="481229DD" w14:textId="77777777" w:rsidR="00440477" w:rsidRDefault="00440477" w:rsidP="00BA7D84">
            <w:pPr>
              <w:pStyle w:val="TableText"/>
              <w:rPr>
                <w:ins w:id="13458" w:author="Russ Ott" w:date="2022-05-16T11:54:00Z"/>
              </w:rPr>
            </w:pPr>
            <w:ins w:id="13459" w:author="Russ Ott" w:date="2022-05-16T11:54:00Z">
              <w:r>
                <w:t>urn:oid:2.16.840.1.113883.5.111</w:t>
              </w:r>
            </w:ins>
          </w:p>
        </w:tc>
        <w:tc>
          <w:tcPr>
            <w:tcW w:w="2520" w:type="dxa"/>
          </w:tcPr>
          <w:p w14:paraId="7BDCEC8E" w14:textId="77777777" w:rsidR="00440477" w:rsidRDefault="00440477" w:rsidP="00BA7D84">
            <w:pPr>
              <w:pStyle w:val="TableText"/>
              <w:rPr>
                <w:ins w:id="13460" w:author="Russ Ott" w:date="2022-05-16T11:54:00Z"/>
              </w:rPr>
            </w:pPr>
            <w:ins w:id="13461" w:author="Russ Ott" w:date="2022-05-16T11:54:00Z">
              <w:r>
                <w:t>child-in-law</w:t>
              </w:r>
            </w:ins>
          </w:p>
        </w:tc>
      </w:tr>
      <w:tr w:rsidR="00440477" w14:paraId="370716FF" w14:textId="77777777" w:rsidTr="00BA7D84">
        <w:trPr>
          <w:jc w:val="center"/>
          <w:ins w:id="13462" w:author="Russ Ott" w:date="2022-05-16T11:54:00Z"/>
        </w:trPr>
        <w:tc>
          <w:tcPr>
            <w:tcW w:w="1440" w:type="dxa"/>
            <w:gridSpan w:val="4"/>
          </w:tcPr>
          <w:p w14:paraId="7D080079" w14:textId="77777777" w:rsidR="00440477" w:rsidRDefault="00440477" w:rsidP="00BA7D84">
            <w:pPr>
              <w:pStyle w:val="TableText"/>
              <w:rPr>
                <w:ins w:id="13463" w:author="Russ Ott" w:date="2022-05-16T11:54:00Z"/>
              </w:rPr>
            </w:pPr>
            <w:ins w:id="13464" w:author="Russ Ott" w:date="2022-05-16T11:54:00Z">
              <w:r>
                <w:t>...</w:t>
              </w:r>
            </w:ins>
          </w:p>
        </w:tc>
      </w:tr>
    </w:tbl>
    <w:p w14:paraId="260A03FD" w14:textId="77777777" w:rsidR="00440477" w:rsidRDefault="00440477" w:rsidP="00440477">
      <w:pPr>
        <w:pStyle w:val="BodyText"/>
        <w:rPr>
          <w:ins w:id="13465" w:author="Russ Ott" w:date="2022-05-16T11:54:00Z"/>
        </w:rPr>
      </w:pPr>
    </w:p>
    <w:p w14:paraId="6947C218" w14:textId="77777777" w:rsidR="00440477" w:rsidRDefault="00440477" w:rsidP="00440477">
      <w:pPr>
        <w:pStyle w:val="Heading1"/>
      </w:pPr>
      <w:bookmarkStart w:id="13466" w:name="_Toc103325906"/>
      <w:bookmarkStart w:id="13467" w:name="_Toc83394564"/>
      <w:r>
        <w:lastRenderedPageBreak/>
        <w:t>Code Systems in This Guide</w:t>
      </w:r>
      <w:bookmarkEnd w:id="13466"/>
      <w:bookmarkEnd w:id="13467"/>
    </w:p>
    <w:p w14:paraId="00EE13F9" w14:textId="67D76B21" w:rsidR="00440477" w:rsidRDefault="00440477" w:rsidP="00440477">
      <w:pPr>
        <w:pStyle w:val="Caption"/>
      </w:pPr>
      <w:bookmarkStart w:id="13468" w:name="_Toc103325993"/>
      <w:bookmarkStart w:id="13469" w:name="_Toc82717686"/>
      <w:r>
        <w:t xml:space="preserve">Table </w:t>
      </w:r>
      <w:r>
        <w:fldChar w:fldCharType="begin"/>
      </w:r>
      <w:r>
        <w:instrText>SEQ Table \* ARABIC</w:instrText>
      </w:r>
      <w:r>
        <w:fldChar w:fldCharType="separate"/>
      </w:r>
      <w:del w:id="13470" w:author="Russ Ott" w:date="2022-05-16T11:54:00Z">
        <w:r w:rsidR="002F5B8D">
          <w:delText>25</w:delText>
        </w:r>
      </w:del>
      <w:ins w:id="13471" w:author="Russ Ott" w:date="2022-05-16T11:54:00Z">
        <w:r w:rsidR="00F1669B">
          <w:t>55</w:t>
        </w:r>
      </w:ins>
      <w:r>
        <w:fldChar w:fldCharType="end"/>
      </w:r>
      <w:r>
        <w:t>: Code Systems</w:t>
      </w:r>
      <w:bookmarkEnd w:id="13468"/>
      <w:bookmarkEnd w:id="134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Change w:id="13472" w:author="Russ Ott" w:date="2022-05-16T11:54:00Z">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PrChange>
      </w:tblPr>
      <w:tblGrid>
        <w:gridCol w:w="5040"/>
        <w:gridCol w:w="5040"/>
        <w:tblGridChange w:id="13473">
          <w:tblGrid>
            <w:gridCol w:w="5040"/>
            <w:gridCol w:w="5040"/>
          </w:tblGrid>
        </w:tblGridChange>
      </w:tblGrid>
      <w:tr w:rsidR="00440477" w14:paraId="304C6883" w14:textId="77777777" w:rsidTr="00BA7D84">
        <w:trPr>
          <w:cantSplit/>
          <w:tblHeader/>
          <w:jc w:val="center"/>
          <w:trPrChange w:id="13474" w:author="Russ Ott" w:date="2022-05-16T11:54:00Z">
            <w:trPr>
              <w:cantSplit/>
              <w:tblHeader/>
              <w:jc w:val="center"/>
            </w:trPr>
          </w:trPrChange>
        </w:trPr>
        <w:tc>
          <w:tcPr>
            <w:tcW w:w="360" w:type="dxa"/>
            <w:shd w:val="clear" w:color="auto" w:fill="E6E6E6"/>
            <w:tcPrChange w:id="13475" w:author="Russ Ott" w:date="2022-05-16T11:54:00Z">
              <w:tcPr>
                <w:tcW w:w="360" w:type="dxa"/>
                <w:shd w:val="clear" w:color="auto" w:fill="E6E6E6"/>
              </w:tcPr>
            </w:tcPrChange>
          </w:tcPr>
          <w:p w14:paraId="4880F798" w14:textId="77777777" w:rsidR="00440477" w:rsidRDefault="00440477" w:rsidP="00BA7D84">
            <w:pPr>
              <w:pStyle w:val="TableHead"/>
            </w:pPr>
            <w:r>
              <w:t>Name</w:t>
            </w:r>
          </w:p>
        </w:tc>
        <w:tc>
          <w:tcPr>
            <w:tcW w:w="360" w:type="dxa"/>
            <w:shd w:val="clear" w:color="auto" w:fill="E6E6E6"/>
            <w:tcPrChange w:id="13476" w:author="Russ Ott" w:date="2022-05-16T11:54:00Z">
              <w:tcPr>
                <w:tcW w:w="360" w:type="dxa"/>
                <w:shd w:val="clear" w:color="auto" w:fill="E6E6E6"/>
              </w:tcPr>
            </w:tcPrChange>
          </w:tcPr>
          <w:p w14:paraId="16A76EA5" w14:textId="77777777" w:rsidR="00440477" w:rsidRDefault="00440477" w:rsidP="00BA7D84">
            <w:pPr>
              <w:pStyle w:val="TableHead"/>
            </w:pPr>
            <w:r>
              <w:t>OID</w:t>
            </w:r>
          </w:p>
        </w:tc>
      </w:tr>
      <w:tr w:rsidR="00440477" w14:paraId="4ACD128D" w14:textId="77777777" w:rsidTr="00BA7D84">
        <w:trPr>
          <w:jc w:val="center"/>
          <w:trPrChange w:id="13477" w:author="Russ Ott" w:date="2022-05-16T11:54:00Z">
            <w:trPr>
              <w:jc w:val="center"/>
            </w:trPr>
          </w:trPrChange>
        </w:trPr>
        <w:tc>
          <w:tcPr>
            <w:tcW w:w="360" w:type="dxa"/>
            <w:tcPrChange w:id="13478" w:author="Russ Ott" w:date="2022-05-16T11:54:00Z">
              <w:tcPr>
                <w:tcW w:w="360" w:type="dxa"/>
              </w:tcPr>
            </w:tcPrChange>
          </w:tcPr>
          <w:p w14:paraId="7E5248BF" w14:textId="77777777" w:rsidR="00440477" w:rsidRDefault="00440477" w:rsidP="00BA7D84">
            <w:r>
              <w:t>Administrative Gender</w:t>
            </w:r>
          </w:p>
        </w:tc>
        <w:tc>
          <w:tcPr>
            <w:tcW w:w="360" w:type="dxa"/>
            <w:tcPrChange w:id="13479" w:author="Russ Ott" w:date="2022-05-16T11:54:00Z">
              <w:tcPr>
                <w:tcW w:w="360" w:type="dxa"/>
              </w:tcPr>
            </w:tcPrChange>
          </w:tcPr>
          <w:p w14:paraId="35BDBB74" w14:textId="77777777" w:rsidR="00440477" w:rsidRDefault="00440477" w:rsidP="00BA7D84">
            <w:proofErr w:type="gramStart"/>
            <w:r>
              <w:t>urn:oid</w:t>
            </w:r>
            <w:proofErr w:type="gramEnd"/>
            <w:r>
              <w:t>:2.16.840.1.113883.5.1</w:t>
            </w:r>
          </w:p>
        </w:tc>
      </w:tr>
      <w:tr w:rsidR="00440477" w14:paraId="13760867" w14:textId="77777777" w:rsidTr="00BA7D84">
        <w:trPr>
          <w:jc w:val="center"/>
          <w:ins w:id="13480" w:author="Russ Ott" w:date="2022-05-16T11:54:00Z"/>
        </w:trPr>
        <w:tc>
          <w:tcPr>
            <w:tcW w:w="360" w:type="dxa"/>
          </w:tcPr>
          <w:p w14:paraId="384D9B04" w14:textId="77777777" w:rsidR="00440477" w:rsidRDefault="00440477" w:rsidP="00BA7D84">
            <w:pPr>
              <w:rPr>
                <w:ins w:id="13481" w:author="Russ Ott" w:date="2022-05-16T11:54:00Z"/>
              </w:rPr>
            </w:pPr>
            <w:ins w:id="13482" w:author="Russ Ott" w:date="2022-05-16T11:54:00Z">
              <w:r>
                <w:t>Healthcare Provider Taxonomy (HIPAA)</w:t>
              </w:r>
            </w:ins>
          </w:p>
        </w:tc>
        <w:tc>
          <w:tcPr>
            <w:tcW w:w="360" w:type="dxa"/>
          </w:tcPr>
          <w:p w14:paraId="1440C298" w14:textId="77777777" w:rsidR="00440477" w:rsidRDefault="00440477" w:rsidP="00BA7D84">
            <w:pPr>
              <w:rPr>
                <w:ins w:id="13483" w:author="Russ Ott" w:date="2022-05-16T11:54:00Z"/>
              </w:rPr>
            </w:pPr>
            <w:proofErr w:type="gramStart"/>
            <w:ins w:id="13484" w:author="Russ Ott" w:date="2022-05-16T11:54:00Z">
              <w:r>
                <w:t>urn:oid</w:t>
              </w:r>
              <w:proofErr w:type="gramEnd"/>
              <w:r>
                <w:t>:2.16.840.1.113883.6.101</w:t>
              </w:r>
            </w:ins>
          </w:p>
        </w:tc>
      </w:tr>
      <w:tr w:rsidR="00440477" w14:paraId="48C27867" w14:textId="77777777" w:rsidTr="00BA7D84">
        <w:trPr>
          <w:jc w:val="center"/>
          <w:trPrChange w:id="13485" w:author="Russ Ott" w:date="2022-05-16T11:54:00Z">
            <w:trPr>
              <w:jc w:val="center"/>
            </w:trPr>
          </w:trPrChange>
        </w:trPr>
        <w:tc>
          <w:tcPr>
            <w:tcW w:w="360" w:type="dxa"/>
            <w:tcPrChange w:id="13486" w:author="Russ Ott" w:date="2022-05-16T11:54:00Z">
              <w:tcPr>
                <w:tcW w:w="360" w:type="dxa"/>
              </w:tcPr>
            </w:tcPrChange>
          </w:tcPr>
          <w:p w14:paraId="322D2053" w14:textId="77777777" w:rsidR="00440477" w:rsidRDefault="00440477" w:rsidP="00BA7D84">
            <w:r>
              <w:t>HL7ActClass</w:t>
            </w:r>
          </w:p>
        </w:tc>
        <w:tc>
          <w:tcPr>
            <w:tcW w:w="360" w:type="dxa"/>
            <w:tcPrChange w:id="13487" w:author="Russ Ott" w:date="2022-05-16T11:54:00Z">
              <w:tcPr>
                <w:tcW w:w="360" w:type="dxa"/>
              </w:tcPr>
            </w:tcPrChange>
          </w:tcPr>
          <w:p w14:paraId="083DDFE1" w14:textId="77777777" w:rsidR="00440477" w:rsidRDefault="00440477" w:rsidP="00BA7D84">
            <w:proofErr w:type="gramStart"/>
            <w:r>
              <w:t>urn:oid</w:t>
            </w:r>
            <w:proofErr w:type="gramEnd"/>
            <w:r>
              <w:t>:2.16.840.1.113883.5.6</w:t>
            </w:r>
          </w:p>
        </w:tc>
      </w:tr>
      <w:tr w:rsidR="00440477" w14:paraId="53F3F640" w14:textId="77777777" w:rsidTr="00BA7D84">
        <w:trPr>
          <w:jc w:val="center"/>
          <w:ins w:id="13488" w:author="Russ Ott" w:date="2022-05-16T11:54:00Z"/>
        </w:trPr>
        <w:tc>
          <w:tcPr>
            <w:tcW w:w="360" w:type="dxa"/>
          </w:tcPr>
          <w:p w14:paraId="6791F410" w14:textId="77777777" w:rsidR="00440477" w:rsidRDefault="00440477" w:rsidP="00BA7D84">
            <w:pPr>
              <w:rPr>
                <w:ins w:id="13489" w:author="Russ Ott" w:date="2022-05-16T11:54:00Z"/>
              </w:rPr>
            </w:pPr>
            <w:ins w:id="13490" w:author="Russ Ott" w:date="2022-05-16T11:54:00Z">
              <w:r>
                <w:t>HL7ActCode</w:t>
              </w:r>
            </w:ins>
          </w:p>
        </w:tc>
        <w:tc>
          <w:tcPr>
            <w:tcW w:w="360" w:type="dxa"/>
          </w:tcPr>
          <w:p w14:paraId="654CF230" w14:textId="77777777" w:rsidR="00440477" w:rsidRDefault="00440477" w:rsidP="00BA7D84">
            <w:pPr>
              <w:rPr>
                <w:ins w:id="13491" w:author="Russ Ott" w:date="2022-05-16T11:54:00Z"/>
              </w:rPr>
            </w:pPr>
            <w:proofErr w:type="gramStart"/>
            <w:ins w:id="13492" w:author="Russ Ott" w:date="2022-05-16T11:54:00Z">
              <w:r>
                <w:t>urn:oid</w:t>
              </w:r>
              <w:proofErr w:type="gramEnd"/>
              <w:r>
                <w:t>:2.16.840.1.113883.5.4</w:t>
              </w:r>
            </w:ins>
          </w:p>
        </w:tc>
      </w:tr>
      <w:tr w:rsidR="00440477" w14:paraId="39F590A0" w14:textId="77777777" w:rsidTr="00BA7D84">
        <w:trPr>
          <w:jc w:val="center"/>
          <w:trPrChange w:id="13493" w:author="Russ Ott" w:date="2022-05-16T11:54:00Z">
            <w:trPr>
              <w:jc w:val="center"/>
            </w:trPr>
          </w:trPrChange>
        </w:trPr>
        <w:tc>
          <w:tcPr>
            <w:tcW w:w="360" w:type="dxa"/>
            <w:tcPrChange w:id="13494" w:author="Russ Ott" w:date="2022-05-16T11:54:00Z">
              <w:tcPr>
                <w:tcW w:w="360" w:type="dxa"/>
              </w:tcPr>
            </w:tcPrChange>
          </w:tcPr>
          <w:p w14:paraId="513AD4C8" w14:textId="77777777" w:rsidR="00440477" w:rsidRDefault="00440477" w:rsidP="00BA7D84">
            <w:r>
              <w:t>HL7ActMood</w:t>
            </w:r>
          </w:p>
        </w:tc>
        <w:tc>
          <w:tcPr>
            <w:tcW w:w="360" w:type="dxa"/>
            <w:tcPrChange w:id="13495" w:author="Russ Ott" w:date="2022-05-16T11:54:00Z">
              <w:tcPr>
                <w:tcW w:w="360" w:type="dxa"/>
              </w:tcPr>
            </w:tcPrChange>
          </w:tcPr>
          <w:p w14:paraId="5901ED33" w14:textId="77777777" w:rsidR="00440477" w:rsidRDefault="00440477" w:rsidP="00BA7D84">
            <w:proofErr w:type="gramStart"/>
            <w:r>
              <w:t>urn:oid</w:t>
            </w:r>
            <w:proofErr w:type="gramEnd"/>
            <w:r>
              <w:t>:2.16.840.1.113883.5.1001</w:t>
            </w:r>
          </w:p>
        </w:tc>
      </w:tr>
      <w:tr w:rsidR="00440477" w14:paraId="57E06E30" w14:textId="77777777" w:rsidTr="00BA7D84">
        <w:trPr>
          <w:jc w:val="center"/>
          <w:ins w:id="13496" w:author="Russ Ott" w:date="2022-05-16T11:54:00Z"/>
        </w:trPr>
        <w:tc>
          <w:tcPr>
            <w:tcW w:w="360" w:type="dxa"/>
          </w:tcPr>
          <w:p w14:paraId="1CBA0E76" w14:textId="77777777" w:rsidR="00440477" w:rsidRDefault="00440477" w:rsidP="00BA7D84">
            <w:pPr>
              <w:rPr>
                <w:ins w:id="13497" w:author="Russ Ott" w:date="2022-05-16T11:54:00Z"/>
              </w:rPr>
            </w:pPr>
            <w:ins w:id="13498" w:author="Russ Ott" w:date="2022-05-16T11:54:00Z">
              <w:r>
                <w:t>HL7ActPriority</w:t>
              </w:r>
            </w:ins>
          </w:p>
        </w:tc>
        <w:tc>
          <w:tcPr>
            <w:tcW w:w="360" w:type="dxa"/>
          </w:tcPr>
          <w:p w14:paraId="28C99185" w14:textId="77777777" w:rsidR="00440477" w:rsidRDefault="00440477" w:rsidP="00BA7D84">
            <w:pPr>
              <w:rPr>
                <w:ins w:id="13499" w:author="Russ Ott" w:date="2022-05-16T11:54:00Z"/>
              </w:rPr>
            </w:pPr>
            <w:proofErr w:type="gramStart"/>
            <w:ins w:id="13500" w:author="Russ Ott" w:date="2022-05-16T11:54:00Z">
              <w:r>
                <w:t>urn:oid</w:t>
              </w:r>
              <w:proofErr w:type="gramEnd"/>
              <w:r>
                <w:t>:2.16.840.1.113883.5.7</w:t>
              </w:r>
            </w:ins>
          </w:p>
        </w:tc>
      </w:tr>
      <w:tr w:rsidR="00440477" w14:paraId="2655A287" w14:textId="77777777" w:rsidTr="00BA7D84">
        <w:trPr>
          <w:jc w:val="center"/>
          <w:trPrChange w:id="13501" w:author="Russ Ott" w:date="2022-05-16T11:54:00Z">
            <w:trPr>
              <w:jc w:val="center"/>
            </w:trPr>
          </w:trPrChange>
        </w:trPr>
        <w:tc>
          <w:tcPr>
            <w:tcW w:w="360" w:type="dxa"/>
            <w:tcPrChange w:id="13502" w:author="Russ Ott" w:date="2022-05-16T11:54:00Z">
              <w:tcPr>
                <w:tcW w:w="360" w:type="dxa"/>
              </w:tcPr>
            </w:tcPrChange>
          </w:tcPr>
          <w:p w14:paraId="57EFFD3B" w14:textId="77777777" w:rsidR="00440477" w:rsidRDefault="00440477" w:rsidP="00BA7D84">
            <w:r>
              <w:t>HL7ActRelationshipType</w:t>
            </w:r>
          </w:p>
        </w:tc>
        <w:tc>
          <w:tcPr>
            <w:tcW w:w="360" w:type="dxa"/>
            <w:tcPrChange w:id="13503" w:author="Russ Ott" w:date="2022-05-16T11:54:00Z">
              <w:tcPr>
                <w:tcW w:w="360" w:type="dxa"/>
              </w:tcPr>
            </w:tcPrChange>
          </w:tcPr>
          <w:p w14:paraId="2CD29973" w14:textId="77777777" w:rsidR="00440477" w:rsidRDefault="00440477" w:rsidP="00BA7D84">
            <w:proofErr w:type="gramStart"/>
            <w:r>
              <w:t>urn:oid</w:t>
            </w:r>
            <w:proofErr w:type="gramEnd"/>
            <w:r>
              <w:t>:2.16.840.1.113883.5.1002</w:t>
            </w:r>
          </w:p>
        </w:tc>
      </w:tr>
      <w:tr w:rsidR="00440477" w14:paraId="272D2ACA" w14:textId="77777777" w:rsidTr="00BA7D84">
        <w:trPr>
          <w:jc w:val="center"/>
          <w:trPrChange w:id="13504" w:author="Russ Ott" w:date="2022-05-16T11:54:00Z">
            <w:trPr>
              <w:jc w:val="center"/>
            </w:trPr>
          </w:trPrChange>
        </w:trPr>
        <w:tc>
          <w:tcPr>
            <w:tcW w:w="360" w:type="dxa"/>
            <w:tcPrChange w:id="13505" w:author="Russ Ott" w:date="2022-05-16T11:54:00Z">
              <w:tcPr>
                <w:tcW w:w="360" w:type="dxa"/>
              </w:tcPr>
            </w:tcPrChange>
          </w:tcPr>
          <w:p w14:paraId="3E48CF0A" w14:textId="77777777" w:rsidR="00440477" w:rsidRDefault="00440477" w:rsidP="00BA7D84">
            <w:r>
              <w:t>HL7ActStatus</w:t>
            </w:r>
          </w:p>
        </w:tc>
        <w:tc>
          <w:tcPr>
            <w:tcW w:w="360" w:type="dxa"/>
            <w:tcPrChange w:id="13506" w:author="Russ Ott" w:date="2022-05-16T11:54:00Z">
              <w:tcPr>
                <w:tcW w:w="360" w:type="dxa"/>
              </w:tcPr>
            </w:tcPrChange>
          </w:tcPr>
          <w:p w14:paraId="0A3B7CBE" w14:textId="77777777" w:rsidR="00440477" w:rsidRDefault="00440477" w:rsidP="00BA7D84">
            <w:proofErr w:type="gramStart"/>
            <w:r>
              <w:t>urn:oid</w:t>
            </w:r>
            <w:proofErr w:type="gramEnd"/>
            <w:r>
              <w:t>:2.16.840.1.113883.5.14</w:t>
            </w:r>
          </w:p>
        </w:tc>
      </w:tr>
      <w:tr w:rsidR="00440477" w14:paraId="242600FF" w14:textId="77777777" w:rsidTr="00BA7D84">
        <w:trPr>
          <w:jc w:val="center"/>
          <w:trPrChange w:id="13507" w:author="Russ Ott" w:date="2022-05-16T11:54:00Z">
            <w:trPr>
              <w:jc w:val="center"/>
            </w:trPr>
          </w:trPrChange>
        </w:trPr>
        <w:tc>
          <w:tcPr>
            <w:tcW w:w="360" w:type="dxa"/>
            <w:tcPrChange w:id="13508" w:author="Russ Ott" w:date="2022-05-16T11:54:00Z">
              <w:tcPr>
                <w:tcW w:w="360" w:type="dxa"/>
              </w:tcPr>
            </w:tcPrChange>
          </w:tcPr>
          <w:p w14:paraId="0ACF4FD8" w14:textId="77777777" w:rsidR="00440477" w:rsidRDefault="00440477" w:rsidP="00BA7D84">
            <w:r>
              <w:t>HL7EntityClass</w:t>
            </w:r>
          </w:p>
        </w:tc>
        <w:tc>
          <w:tcPr>
            <w:tcW w:w="360" w:type="dxa"/>
            <w:tcPrChange w:id="13509" w:author="Russ Ott" w:date="2022-05-16T11:54:00Z">
              <w:tcPr>
                <w:tcW w:w="360" w:type="dxa"/>
              </w:tcPr>
            </w:tcPrChange>
          </w:tcPr>
          <w:p w14:paraId="4E36B762" w14:textId="77777777" w:rsidR="00440477" w:rsidRDefault="00440477" w:rsidP="00BA7D84">
            <w:proofErr w:type="gramStart"/>
            <w:r>
              <w:t>urn:oid</w:t>
            </w:r>
            <w:proofErr w:type="gramEnd"/>
            <w:r>
              <w:t>:2.16.840.1.113883.5.41</w:t>
            </w:r>
          </w:p>
        </w:tc>
      </w:tr>
      <w:tr w:rsidR="00440477" w14:paraId="1BD0307C" w14:textId="77777777" w:rsidTr="00BA7D84">
        <w:trPr>
          <w:jc w:val="center"/>
          <w:ins w:id="13510" w:author="Russ Ott" w:date="2022-05-16T11:54:00Z"/>
        </w:trPr>
        <w:tc>
          <w:tcPr>
            <w:tcW w:w="360" w:type="dxa"/>
          </w:tcPr>
          <w:p w14:paraId="6100FAAB" w14:textId="77777777" w:rsidR="00440477" w:rsidRDefault="00440477" w:rsidP="00BA7D84">
            <w:pPr>
              <w:rPr>
                <w:ins w:id="13511" w:author="Russ Ott" w:date="2022-05-16T11:54:00Z"/>
              </w:rPr>
            </w:pPr>
            <w:ins w:id="13512" w:author="Russ Ott" w:date="2022-05-16T11:54:00Z">
              <w:r>
                <w:t>HL7NullFlavor</w:t>
              </w:r>
            </w:ins>
          </w:p>
        </w:tc>
        <w:tc>
          <w:tcPr>
            <w:tcW w:w="360" w:type="dxa"/>
          </w:tcPr>
          <w:p w14:paraId="7D9D6F9F" w14:textId="77777777" w:rsidR="00440477" w:rsidRDefault="00440477" w:rsidP="00BA7D84">
            <w:pPr>
              <w:rPr>
                <w:ins w:id="13513" w:author="Russ Ott" w:date="2022-05-16T11:54:00Z"/>
              </w:rPr>
            </w:pPr>
            <w:proofErr w:type="gramStart"/>
            <w:ins w:id="13514" w:author="Russ Ott" w:date="2022-05-16T11:54:00Z">
              <w:r>
                <w:t>urn:oid</w:t>
              </w:r>
              <w:proofErr w:type="gramEnd"/>
              <w:r>
                <w:t>:2.16.840.1.113883.5.1008</w:t>
              </w:r>
            </w:ins>
          </w:p>
        </w:tc>
      </w:tr>
      <w:tr w:rsidR="00440477" w14:paraId="30AC93F5" w14:textId="77777777" w:rsidTr="00BA7D84">
        <w:trPr>
          <w:jc w:val="center"/>
          <w:trPrChange w:id="13515" w:author="Russ Ott" w:date="2022-05-16T11:54:00Z">
            <w:trPr>
              <w:jc w:val="center"/>
            </w:trPr>
          </w:trPrChange>
        </w:trPr>
        <w:tc>
          <w:tcPr>
            <w:tcW w:w="360" w:type="dxa"/>
            <w:tcPrChange w:id="13516" w:author="Russ Ott" w:date="2022-05-16T11:54:00Z">
              <w:tcPr>
                <w:tcW w:w="360" w:type="dxa"/>
              </w:tcPr>
            </w:tcPrChange>
          </w:tcPr>
          <w:p w14:paraId="1CE0B321" w14:textId="77777777" w:rsidR="00440477" w:rsidRDefault="00440477" w:rsidP="00BA7D84">
            <w:r>
              <w:t>HL7ParticipationFunction</w:t>
            </w:r>
          </w:p>
        </w:tc>
        <w:tc>
          <w:tcPr>
            <w:tcW w:w="360" w:type="dxa"/>
            <w:tcPrChange w:id="13517" w:author="Russ Ott" w:date="2022-05-16T11:54:00Z">
              <w:tcPr>
                <w:tcW w:w="360" w:type="dxa"/>
              </w:tcPr>
            </w:tcPrChange>
          </w:tcPr>
          <w:p w14:paraId="7344C7A9" w14:textId="77777777" w:rsidR="00440477" w:rsidRDefault="00440477" w:rsidP="00BA7D84">
            <w:proofErr w:type="gramStart"/>
            <w:r>
              <w:t>urn:oid</w:t>
            </w:r>
            <w:proofErr w:type="gramEnd"/>
            <w:r>
              <w:t>:2.16.840.1.113883.5.88</w:t>
            </w:r>
          </w:p>
        </w:tc>
      </w:tr>
      <w:tr w:rsidR="00440477" w14:paraId="2380C9B0" w14:textId="77777777" w:rsidTr="00BA7D84">
        <w:trPr>
          <w:jc w:val="center"/>
          <w:trPrChange w:id="13518" w:author="Russ Ott" w:date="2022-05-16T11:54:00Z">
            <w:trPr>
              <w:jc w:val="center"/>
            </w:trPr>
          </w:trPrChange>
        </w:trPr>
        <w:tc>
          <w:tcPr>
            <w:tcW w:w="360" w:type="dxa"/>
            <w:tcPrChange w:id="13519" w:author="Russ Ott" w:date="2022-05-16T11:54:00Z">
              <w:tcPr>
                <w:tcW w:w="360" w:type="dxa"/>
              </w:tcPr>
            </w:tcPrChange>
          </w:tcPr>
          <w:p w14:paraId="67B4F7B1" w14:textId="77777777" w:rsidR="00440477" w:rsidRDefault="00440477" w:rsidP="00BA7D84">
            <w:r>
              <w:t>HL7ParticipationType</w:t>
            </w:r>
          </w:p>
        </w:tc>
        <w:tc>
          <w:tcPr>
            <w:tcW w:w="360" w:type="dxa"/>
            <w:tcPrChange w:id="13520" w:author="Russ Ott" w:date="2022-05-16T11:54:00Z">
              <w:tcPr>
                <w:tcW w:w="360" w:type="dxa"/>
              </w:tcPr>
            </w:tcPrChange>
          </w:tcPr>
          <w:p w14:paraId="248F2B67" w14:textId="77777777" w:rsidR="00440477" w:rsidRDefault="00440477" w:rsidP="00BA7D84">
            <w:proofErr w:type="gramStart"/>
            <w:r>
              <w:t>urn:oid</w:t>
            </w:r>
            <w:proofErr w:type="gramEnd"/>
            <w:r>
              <w:t>:2.16.840.1.113883.5.90</w:t>
            </w:r>
          </w:p>
        </w:tc>
      </w:tr>
      <w:tr w:rsidR="00440477" w14:paraId="01EB822A" w14:textId="77777777" w:rsidTr="00BA7D84">
        <w:trPr>
          <w:jc w:val="center"/>
          <w:ins w:id="13521" w:author="Russ Ott" w:date="2022-05-16T11:54:00Z"/>
        </w:trPr>
        <w:tc>
          <w:tcPr>
            <w:tcW w:w="360" w:type="dxa"/>
          </w:tcPr>
          <w:p w14:paraId="1EC6326A" w14:textId="77777777" w:rsidR="00440477" w:rsidRDefault="00440477" w:rsidP="00BA7D84">
            <w:pPr>
              <w:rPr>
                <w:ins w:id="13522" w:author="Russ Ott" w:date="2022-05-16T11:54:00Z"/>
              </w:rPr>
            </w:pPr>
            <w:ins w:id="13523" w:author="Russ Ott" w:date="2022-05-16T11:54:00Z">
              <w:r>
                <w:t>HL7RoleCode</w:t>
              </w:r>
            </w:ins>
          </w:p>
        </w:tc>
        <w:tc>
          <w:tcPr>
            <w:tcW w:w="360" w:type="dxa"/>
          </w:tcPr>
          <w:p w14:paraId="3488DF4E" w14:textId="77777777" w:rsidR="00440477" w:rsidRDefault="00440477" w:rsidP="00BA7D84">
            <w:pPr>
              <w:rPr>
                <w:ins w:id="13524" w:author="Russ Ott" w:date="2022-05-16T11:54:00Z"/>
              </w:rPr>
            </w:pPr>
            <w:proofErr w:type="gramStart"/>
            <w:ins w:id="13525" w:author="Russ Ott" w:date="2022-05-16T11:54:00Z">
              <w:r>
                <w:t>urn:oid</w:t>
              </w:r>
              <w:proofErr w:type="gramEnd"/>
              <w:r>
                <w:t>:2.16.840.1.113883.5.111</w:t>
              </w:r>
            </w:ins>
          </w:p>
        </w:tc>
      </w:tr>
      <w:tr w:rsidR="00440477" w14:paraId="79572EAC" w14:textId="77777777" w:rsidTr="00BA7D84">
        <w:trPr>
          <w:jc w:val="center"/>
          <w:ins w:id="13526" w:author="Russ Ott" w:date="2022-05-16T11:54:00Z"/>
        </w:trPr>
        <w:tc>
          <w:tcPr>
            <w:tcW w:w="360" w:type="dxa"/>
          </w:tcPr>
          <w:p w14:paraId="42ED3C08" w14:textId="77777777" w:rsidR="00440477" w:rsidRDefault="00440477" w:rsidP="00BA7D84">
            <w:pPr>
              <w:rPr>
                <w:ins w:id="13527" w:author="Russ Ott" w:date="2022-05-16T11:54:00Z"/>
              </w:rPr>
            </w:pPr>
            <w:ins w:id="13528" w:author="Russ Ott" w:date="2022-05-16T11:54:00Z">
              <w:r>
                <w:t>ICD-10-CM</w:t>
              </w:r>
            </w:ins>
          </w:p>
        </w:tc>
        <w:tc>
          <w:tcPr>
            <w:tcW w:w="360" w:type="dxa"/>
          </w:tcPr>
          <w:p w14:paraId="2224D048" w14:textId="77777777" w:rsidR="00440477" w:rsidRDefault="00440477" w:rsidP="00BA7D84">
            <w:pPr>
              <w:rPr>
                <w:ins w:id="13529" w:author="Russ Ott" w:date="2022-05-16T11:54:00Z"/>
              </w:rPr>
            </w:pPr>
            <w:proofErr w:type="gramStart"/>
            <w:ins w:id="13530" w:author="Russ Ott" w:date="2022-05-16T11:54:00Z">
              <w:r>
                <w:t>urn:oid</w:t>
              </w:r>
              <w:proofErr w:type="gramEnd"/>
              <w:r>
                <w:t>:2.16.840.1.113883.6.90</w:t>
              </w:r>
            </w:ins>
          </w:p>
        </w:tc>
      </w:tr>
      <w:tr w:rsidR="00440477" w14:paraId="3A86190E" w14:textId="77777777" w:rsidTr="00BA7D84">
        <w:trPr>
          <w:jc w:val="center"/>
          <w:trPrChange w:id="13531" w:author="Russ Ott" w:date="2022-05-16T11:54:00Z">
            <w:trPr>
              <w:jc w:val="center"/>
            </w:trPr>
          </w:trPrChange>
        </w:trPr>
        <w:tc>
          <w:tcPr>
            <w:tcW w:w="360" w:type="dxa"/>
            <w:tcPrChange w:id="13532" w:author="Russ Ott" w:date="2022-05-16T11:54:00Z">
              <w:tcPr>
                <w:tcW w:w="360" w:type="dxa"/>
              </w:tcPr>
            </w:tcPrChange>
          </w:tcPr>
          <w:p w14:paraId="20A6787E" w14:textId="77777777" w:rsidR="00440477" w:rsidRDefault="00440477" w:rsidP="00BA7D84">
            <w:r>
              <w:t>LOINC</w:t>
            </w:r>
          </w:p>
        </w:tc>
        <w:tc>
          <w:tcPr>
            <w:tcW w:w="360" w:type="dxa"/>
            <w:tcPrChange w:id="13533" w:author="Russ Ott" w:date="2022-05-16T11:54:00Z">
              <w:tcPr>
                <w:tcW w:w="360" w:type="dxa"/>
              </w:tcPr>
            </w:tcPrChange>
          </w:tcPr>
          <w:p w14:paraId="2D6944EE" w14:textId="77777777" w:rsidR="00440477" w:rsidRDefault="00440477" w:rsidP="00BA7D84">
            <w:proofErr w:type="gramStart"/>
            <w:r>
              <w:t>urn:oid</w:t>
            </w:r>
            <w:proofErr w:type="gramEnd"/>
            <w:r>
              <w:t>:2.16.840.1.113883.6.1</w:t>
            </w:r>
          </w:p>
        </w:tc>
      </w:tr>
      <w:tr w:rsidR="00440477" w14:paraId="7AF0D88C" w14:textId="77777777" w:rsidTr="00BA7D84">
        <w:trPr>
          <w:jc w:val="center"/>
          <w:trPrChange w:id="13534" w:author="Russ Ott" w:date="2022-05-16T11:54:00Z">
            <w:trPr>
              <w:jc w:val="center"/>
            </w:trPr>
          </w:trPrChange>
        </w:trPr>
        <w:tc>
          <w:tcPr>
            <w:tcW w:w="360" w:type="dxa"/>
            <w:tcPrChange w:id="13535" w:author="Russ Ott" w:date="2022-05-16T11:54:00Z">
              <w:tcPr>
                <w:tcW w:w="360" w:type="dxa"/>
              </w:tcPr>
            </w:tcPrChange>
          </w:tcPr>
          <w:p w14:paraId="457C0993" w14:textId="77777777" w:rsidR="00440477" w:rsidRDefault="00440477" w:rsidP="00BA7D84">
            <w:r>
              <w:t>Media Type</w:t>
            </w:r>
          </w:p>
        </w:tc>
        <w:tc>
          <w:tcPr>
            <w:tcW w:w="360" w:type="dxa"/>
            <w:tcPrChange w:id="13536" w:author="Russ Ott" w:date="2022-05-16T11:54:00Z">
              <w:tcPr>
                <w:tcW w:w="360" w:type="dxa"/>
              </w:tcPr>
            </w:tcPrChange>
          </w:tcPr>
          <w:p w14:paraId="42881DED" w14:textId="77777777" w:rsidR="00440477" w:rsidRDefault="00440477" w:rsidP="00BA7D84">
            <w:proofErr w:type="gramStart"/>
            <w:r>
              <w:t>urn:oid</w:t>
            </w:r>
            <w:proofErr w:type="gramEnd"/>
            <w:r>
              <w:t>:2.16.840.1.113883.5.79</w:t>
            </w:r>
          </w:p>
        </w:tc>
      </w:tr>
      <w:tr w:rsidR="00440477" w14:paraId="0FE6D71A" w14:textId="77777777" w:rsidTr="00BA7D84">
        <w:trPr>
          <w:jc w:val="center"/>
          <w:ins w:id="13537" w:author="Russ Ott" w:date="2022-05-16T11:54:00Z"/>
        </w:trPr>
        <w:tc>
          <w:tcPr>
            <w:tcW w:w="360" w:type="dxa"/>
          </w:tcPr>
          <w:p w14:paraId="04B06FB2" w14:textId="77777777" w:rsidR="00440477" w:rsidRDefault="00440477" w:rsidP="00BA7D84">
            <w:pPr>
              <w:rPr>
                <w:ins w:id="13538" w:author="Russ Ott" w:date="2022-05-16T11:54:00Z"/>
              </w:rPr>
            </w:pPr>
            <w:proofErr w:type="spellStart"/>
            <w:ins w:id="13539" w:author="Russ Ott" w:date="2022-05-16T11:54:00Z">
              <w:r>
                <w:t>ProvenanceParticipantType</w:t>
              </w:r>
              <w:proofErr w:type="spellEnd"/>
            </w:ins>
          </w:p>
        </w:tc>
        <w:tc>
          <w:tcPr>
            <w:tcW w:w="360" w:type="dxa"/>
          </w:tcPr>
          <w:p w14:paraId="7FB9A473" w14:textId="77777777" w:rsidR="00440477" w:rsidRDefault="00440477" w:rsidP="00BA7D84">
            <w:pPr>
              <w:rPr>
                <w:ins w:id="13540" w:author="Russ Ott" w:date="2022-05-16T11:54:00Z"/>
              </w:rPr>
            </w:pPr>
            <w:proofErr w:type="gramStart"/>
            <w:ins w:id="13541" w:author="Russ Ott" w:date="2022-05-16T11:54:00Z">
              <w:r>
                <w:t>urn:oid</w:t>
              </w:r>
              <w:proofErr w:type="gramEnd"/>
              <w:r>
                <w:t>:2.16.840.1.113883.4.642.4.1131</w:t>
              </w:r>
            </w:ins>
          </w:p>
        </w:tc>
      </w:tr>
      <w:tr w:rsidR="00440477" w14:paraId="3DEAFA8C" w14:textId="77777777" w:rsidTr="00BA7D84">
        <w:trPr>
          <w:jc w:val="center"/>
          <w:trPrChange w:id="13542" w:author="Russ Ott" w:date="2022-05-16T11:54:00Z">
            <w:trPr>
              <w:jc w:val="center"/>
            </w:trPr>
          </w:trPrChange>
        </w:trPr>
        <w:tc>
          <w:tcPr>
            <w:tcW w:w="360" w:type="dxa"/>
            <w:tcPrChange w:id="13543" w:author="Russ Ott" w:date="2022-05-16T11:54:00Z">
              <w:tcPr>
                <w:tcW w:w="360" w:type="dxa"/>
              </w:tcPr>
            </w:tcPrChange>
          </w:tcPr>
          <w:p w14:paraId="25D6B5B9" w14:textId="77777777" w:rsidR="00440477" w:rsidRDefault="00440477" w:rsidP="00BA7D84">
            <w:r>
              <w:t>SNOMED CT</w:t>
            </w:r>
          </w:p>
        </w:tc>
        <w:tc>
          <w:tcPr>
            <w:tcW w:w="360" w:type="dxa"/>
            <w:tcPrChange w:id="13544" w:author="Russ Ott" w:date="2022-05-16T11:54:00Z">
              <w:tcPr>
                <w:tcW w:w="360" w:type="dxa"/>
              </w:tcPr>
            </w:tcPrChange>
          </w:tcPr>
          <w:p w14:paraId="3906334E" w14:textId="77777777" w:rsidR="00440477" w:rsidRDefault="00440477" w:rsidP="00BA7D84">
            <w:proofErr w:type="gramStart"/>
            <w:r>
              <w:t>urn:oid</w:t>
            </w:r>
            <w:proofErr w:type="gramEnd"/>
            <w:r>
              <w:t>:2.16.840.1.113883.6.96</w:t>
            </w:r>
          </w:p>
        </w:tc>
      </w:tr>
      <w:tr w:rsidR="00440477" w14:paraId="11401C52" w14:textId="77777777" w:rsidTr="00BA7D84">
        <w:trPr>
          <w:jc w:val="center"/>
          <w:ins w:id="13545" w:author="Russ Ott" w:date="2022-05-16T11:54:00Z"/>
        </w:trPr>
        <w:tc>
          <w:tcPr>
            <w:tcW w:w="360" w:type="dxa"/>
          </w:tcPr>
          <w:p w14:paraId="7A9AA413" w14:textId="77777777" w:rsidR="00440477" w:rsidRDefault="00440477" w:rsidP="00BA7D84">
            <w:pPr>
              <w:rPr>
                <w:ins w:id="13546" w:author="Russ Ott" w:date="2022-05-16T11:54:00Z"/>
              </w:rPr>
            </w:pPr>
            <w:ins w:id="13547" w:author="Russ Ott" w:date="2022-05-16T11:54:00Z">
              <w:r>
                <w:t>UCUM</w:t>
              </w:r>
            </w:ins>
          </w:p>
        </w:tc>
        <w:tc>
          <w:tcPr>
            <w:tcW w:w="360" w:type="dxa"/>
          </w:tcPr>
          <w:p w14:paraId="1995573A" w14:textId="77777777" w:rsidR="00440477" w:rsidRDefault="00440477" w:rsidP="00BA7D84">
            <w:pPr>
              <w:rPr>
                <w:ins w:id="13548" w:author="Russ Ott" w:date="2022-05-16T11:54:00Z"/>
              </w:rPr>
            </w:pPr>
            <w:proofErr w:type="gramStart"/>
            <w:ins w:id="13549" w:author="Russ Ott" w:date="2022-05-16T11:54:00Z">
              <w:r>
                <w:t>urn:oid</w:t>
              </w:r>
              <w:proofErr w:type="gramEnd"/>
              <w:r>
                <w:t>:1.3.6.1.4.1.12009.10.3.1</w:t>
              </w:r>
            </w:ins>
          </w:p>
        </w:tc>
      </w:tr>
    </w:tbl>
    <w:p w14:paraId="638B3DDE" w14:textId="77777777" w:rsidR="00440477" w:rsidRDefault="00440477" w:rsidP="00440477">
      <w:pPr>
        <w:pStyle w:val="BodyText"/>
        <w:rPr>
          <w:ins w:id="13550" w:author="Russ Ott" w:date="2022-05-16T11:54:00Z"/>
        </w:rPr>
      </w:pPr>
    </w:p>
    <w:p w14:paraId="172F94CA" w14:textId="77777777" w:rsidR="00036ABC" w:rsidRDefault="00036ABC" w:rsidP="00440477">
      <w:pPr>
        <w:pStyle w:val="BodyText"/>
      </w:pPr>
    </w:p>
    <w:sectPr w:rsidR="00036ABC" w:rsidSect="003C3A2B">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728"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355" w:author="Russ Ott" w:date="2022-05-16T12:10:00Z" w:initials="RO">
    <w:p w14:paraId="1F63CC94" w14:textId="77777777" w:rsidR="00476857" w:rsidRDefault="00476857">
      <w:pPr>
        <w:pStyle w:val="CommentText"/>
      </w:pPr>
      <w:r>
        <w:rPr>
          <w:rStyle w:val="CommentReference"/>
        </w:rPr>
        <w:annotationRef/>
      </w:r>
      <w:r>
        <w:t>Provenance – Author Participation was merged into Appendix A from prior Appendix C of the Companion Guide. While the title has been renamed with “(V2)”, and new CONF# identifiers were generated, no actual conformance rules were changed.</w:t>
      </w:r>
    </w:p>
    <w:p w14:paraId="2AE867A7" w14:textId="77777777" w:rsidR="00476857" w:rsidRDefault="00476857">
      <w:pPr>
        <w:pStyle w:val="CommentText"/>
      </w:pPr>
    </w:p>
    <w:p w14:paraId="74429843" w14:textId="528ACD11" w:rsidR="00476857" w:rsidRDefault="00476857">
      <w:pPr>
        <w:pStyle w:val="CommentText"/>
      </w:pPr>
      <w:r>
        <w:t>Additionally, the template description was somewhat enhanced due to implementer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298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D9B" w16cex:dateUtc="2022-05-16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29843" w16cid:durableId="262CB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EA42" w14:textId="77777777" w:rsidR="000B21D9" w:rsidRDefault="000B21D9">
      <w:r>
        <w:separator/>
      </w:r>
    </w:p>
    <w:p w14:paraId="6F58DAB6" w14:textId="77777777" w:rsidR="000B21D9" w:rsidRDefault="000B21D9"/>
    <w:p w14:paraId="3ECB782C" w14:textId="77777777" w:rsidR="000B21D9" w:rsidRDefault="000B21D9"/>
    <w:p w14:paraId="1ECDF3CC" w14:textId="77777777" w:rsidR="000B21D9" w:rsidRDefault="000B21D9"/>
    <w:p w14:paraId="5E0E9B58" w14:textId="77777777" w:rsidR="000B21D9" w:rsidRDefault="000B21D9"/>
  </w:endnote>
  <w:endnote w:type="continuationSeparator" w:id="0">
    <w:p w14:paraId="1B25291C" w14:textId="77777777" w:rsidR="000B21D9" w:rsidRDefault="000B21D9">
      <w:r>
        <w:continuationSeparator/>
      </w:r>
    </w:p>
    <w:p w14:paraId="7BA6E29F" w14:textId="77777777" w:rsidR="000B21D9" w:rsidRDefault="000B21D9"/>
    <w:p w14:paraId="4C50EA98" w14:textId="77777777" w:rsidR="000B21D9" w:rsidRDefault="000B21D9"/>
    <w:p w14:paraId="5744945F" w14:textId="77777777" w:rsidR="000B21D9" w:rsidRDefault="000B21D9"/>
    <w:p w14:paraId="7CFCE177" w14:textId="77777777" w:rsidR="000B21D9" w:rsidRDefault="000B21D9"/>
  </w:endnote>
  <w:endnote w:type="continuationNotice" w:id="1">
    <w:p w14:paraId="3CD7BB3A" w14:textId="77777777" w:rsidR="000B21D9" w:rsidRDefault="000B2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B755" w14:textId="6022ACA4" w:rsidR="003C3A2B" w:rsidRDefault="003C3A2B">
    <w:pPr>
      <w:pStyle w:val="Footer"/>
    </w:pPr>
    <w:r>
      <w:t xml:space="preserve">C-CDA 2.1 Companion Guide </w:t>
    </w:r>
    <w:del w:id="13553" w:author="Russ Ott" w:date="2022-05-16T11:54:00Z">
      <w:r w:rsidR="00483425">
        <w:delText>V2</w:delText>
      </w:r>
      <w:r w:rsidR="00483425">
        <w:tab/>
        <w:delText>October 31</w:delText>
      </w:r>
    </w:del>
    <w:ins w:id="13554" w:author="Russ Ott" w:date="2022-05-16T11:54:00Z">
      <w:r>
        <w:t>V3</w:t>
      </w:r>
      <w:r>
        <w:tab/>
        <w:t>March 25</w:t>
      </w:r>
    </w:ins>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8EDD" w14:textId="6035DFFF" w:rsidR="003C3A2B" w:rsidRPr="003C3A2B" w:rsidRDefault="003C3A2B">
    <w:pPr>
      <w:tabs>
        <w:tab w:val="right" w:pos="9360"/>
      </w:tabs>
      <w:spacing w:after="0" w:line="240" w:lineRule="auto"/>
      <w:ind w:right="-180"/>
      <w:rPr>
        <w:rFonts w:ascii="Calibri Light" w:eastAsia="Arial" w:hAnsi="Calibri Light"/>
        <w:i/>
        <w:sz w:val="18"/>
        <w:rPrChange w:id="13555" w:author="Russ Ott" w:date="2022-05-16T11:54:00Z">
          <w:rPr>
            <w:rFonts w:ascii="Calibri Light" w:eastAsia="Arial" w:hAnsi="Calibri Light"/>
            <w:i w:val="0"/>
            <w:color w:val="000000"/>
            <w:sz w:val="18"/>
          </w:rPr>
        </w:rPrChange>
      </w:rPr>
      <w:pPrChange w:id="13556" w:author="Russ Ott" w:date="2022-05-16T11:54:00Z">
        <w:pPr>
          <w:pStyle w:val="Footer"/>
          <w:pBdr>
            <w:top w:val="none" w:sz="0" w:space="0" w:color="auto"/>
          </w:pBdr>
          <w:tabs>
            <w:tab w:val="clear" w:pos="4680"/>
            <w:tab w:val="clear" w:pos="9360"/>
            <w:tab w:val="center" w:pos="2880"/>
            <w:tab w:val="right" w:pos="10080"/>
          </w:tabs>
          <w:spacing w:after="0" w:line="240" w:lineRule="auto"/>
        </w:pPr>
      </w:pPrChange>
    </w:pPr>
    <w:r w:rsidRPr="003C3A2B">
      <w:rPr>
        <w:rFonts w:ascii="Calibri Light" w:eastAsia="Arial" w:hAnsi="Calibri Light"/>
        <w:sz w:val="18"/>
        <w:rPrChange w:id="13557" w:author="Russ Ott" w:date="2022-05-16T11:54:00Z">
          <w:rPr>
            <w:rFonts w:ascii="Calibri Light" w:eastAsia="Arial" w:hAnsi="Calibri Light"/>
            <w:color w:val="000000"/>
            <w:sz w:val="18"/>
          </w:rPr>
        </w:rPrChange>
      </w:rPr>
      <w:t xml:space="preserve">Page </w:t>
    </w:r>
    <w:del w:id="13558" w:author="Russ Ott" w:date="2022-05-16T11:54:00Z">
      <w:r w:rsidR="00483425" w:rsidRPr="00DD1CC8">
        <w:rPr>
          <w:rFonts w:ascii="Calibri Light" w:eastAsia="Calibri" w:hAnsi="Calibri Light" w:cs="Calibri Light"/>
          <w:i/>
          <w:color w:val="000000"/>
          <w:sz w:val="18"/>
          <w:szCs w:val="18"/>
        </w:rPr>
        <w:fldChar w:fldCharType="begin"/>
      </w:r>
      <w:r w:rsidR="00483425" w:rsidRPr="00DD1CC8">
        <w:rPr>
          <w:rFonts w:ascii="Calibri Light" w:eastAsia="Calibri" w:hAnsi="Calibri Light" w:cs="Calibri Light"/>
          <w:color w:val="000000"/>
          <w:sz w:val="18"/>
          <w:szCs w:val="18"/>
        </w:rPr>
        <w:delInstrText>PAGE</w:delInstrText>
      </w:r>
      <w:r w:rsidR="00483425" w:rsidRPr="00DD1CC8">
        <w:rPr>
          <w:rFonts w:ascii="Calibri Light" w:eastAsia="Calibri" w:hAnsi="Calibri Light" w:cs="Calibri Light"/>
          <w:i/>
          <w:color w:val="000000"/>
          <w:sz w:val="18"/>
          <w:szCs w:val="18"/>
        </w:rPr>
        <w:fldChar w:fldCharType="separate"/>
      </w:r>
      <w:r w:rsidR="00483425">
        <w:rPr>
          <w:rFonts w:ascii="Calibri Light" w:eastAsia="Calibri" w:hAnsi="Calibri Light" w:cs="Calibri Light"/>
          <w:color w:val="000000"/>
          <w:sz w:val="18"/>
          <w:szCs w:val="18"/>
        </w:rPr>
        <w:delText>3</w:delText>
      </w:r>
      <w:r w:rsidR="00483425" w:rsidRPr="00DD1CC8">
        <w:rPr>
          <w:rFonts w:ascii="Calibri Light" w:eastAsia="Calibri" w:hAnsi="Calibri Light" w:cs="Calibri Light"/>
          <w:i/>
          <w:color w:val="000000"/>
          <w:sz w:val="18"/>
          <w:szCs w:val="18"/>
        </w:rPr>
        <w:fldChar w:fldCharType="end"/>
      </w:r>
      <w:r w:rsidR="00483425" w:rsidRPr="00DD1CC8">
        <w:rPr>
          <w:rFonts w:ascii="Calibri Light" w:eastAsia="Calibri" w:hAnsi="Calibri Light" w:cs="Calibri Light"/>
          <w:color w:val="000000"/>
          <w:sz w:val="18"/>
          <w:szCs w:val="18"/>
        </w:rPr>
        <w:tab/>
      </w:r>
    </w:del>
    <w:ins w:id="13559" w:author="Russ Ott" w:date="2022-05-16T11:54:00Z">
      <w:r w:rsidRPr="003C3A2B">
        <w:rPr>
          <w:rFonts w:ascii="Calibri Light" w:eastAsia="Arial" w:hAnsi="Calibri Light" w:cs="Calibri Light"/>
          <w:sz w:val="18"/>
          <w:szCs w:val="18"/>
        </w:rPr>
        <w:fldChar w:fldCharType="begin"/>
      </w:r>
      <w:r w:rsidRPr="003C3A2B">
        <w:rPr>
          <w:rFonts w:ascii="Calibri Light" w:eastAsia="Arial" w:hAnsi="Calibri Light" w:cs="Calibri Light"/>
          <w:sz w:val="18"/>
          <w:szCs w:val="18"/>
        </w:rPr>
        <w:instrText xml:space="preserve"> PAGE   \* MERGEFORMAT </w:instrText>
      </w:r>
      <w:r w:rsidRPr="003C3A2B">
        <w:rPr>
          <w:rFonts w:ascii="Calibri Light" w:eastAsia="Arial" w:hAnsi="Calibri Light" w:cs="Calibri Light"/>
          <w:sz w:val="18"/>
          <w:szCs w:val="18"/>
        </w:rPr>
        <w:fldChar w:fldCharType="separate"/>
      </w:r>
      <w:r w:rsidRPr="003C3A2B">
        <w:rPr>
          <w:rFonts w:ascii="Calibri Light" w:eastAsia="Arial" w:hAnsi="Calibri Light" w:cs="Calibri Light"/>
          <w:sz w:val="18"/>
          <w:szCs w:val="18"/>
        </w:rPr>
        <w:t>2</w:t>
      </w:r>
      <w:r w:rsidRPr="003C3A2B">
        <w:rPr>
          <w:rFonts w:ascii="Calibri Light" w:eastAsia="Arial" w:hAnsi="Calibri Light" w:cs="Calibri Light"/>
          <w:sz w:val="18"/>
          <w:szCs w:val="18"/>
        </w:rPr>
        <w:fldChar w:fldCharType="end"/>
      </w:r>
    </w:ins>
    <w:r w:rsidRPr="003C3A2B">
      <w:rPr>
        <w:rFonts w:ascii="Calibri Light" w:eastAsia="Arial" w:hAnsi="Calibri Light"/>
        <w:sz w:val="18"/>
        <w:rPrChange w:id="13560" w:author="Russ Ott" w:date="2022-05-16T11:54:00Z">
          <w:rPr>
            <w:rFonts w:ascii="Calibri Light" w:eastAsia="Arial" w:hAnsi="Calibri Light"/>
            <w:color w:val="000000"/>
            <w:sz w:val="18"/>
          </w:rPr>
        </w:rPrChange>
      </w:rPr>
      <w:tab/>
    </w:r>
    <w:bookmarkStart w:id="13561" w:name="_Hlk87455089"/>
    <w:r w:rsidRPr="003C3A2B">
      <w:rPr>
        <w:rFonts w:ascii="Calibri Light" w:eastAsia="Arial" w:hAnsi="Calibri Light"/>
        <w:sz w:val="18"/>
        <w:rPrChange w:id="13562" w:author="Russ Ott" w:date="2022-05-16T11:54:00Z">
          <w:rPr>
            <w:rFonts w:ascii="Calibri Light" w:eastAsia="Arial" w:hAnsi="Calibri Light"/>
            <w:color w:val="000000"/>
            <w:sz w:val="18"/>
          </w:rPr>
        </w:rPrChange>
      </w:rPr>
      <w:t xml:space="preserve">HL7 CDA® R2 IG: C-CDA Templates for Clinical Notes </w:t>
    </w:r>
    <w:del w:id="13563" w:author="Russ Ott" w:date="2022-05-16T11:54:00Z">
      <w:r w:rsidR="00483425">
        <w:rPr>
          <w:rFonts w:ascii="Calibri Light" w:eastAsia="Calibri" w:hAnsi="Calibri Light" w:cs="Calibri Light"/>
          <w:color w:val="000000"/>
          <w:sz w:val="18"/>
          <w:szCs w:val="18"/>
        </w:rPr>
        <w:delText>2.1</w:delText>
      </w:r>
    </w:del>
    <w:ins w:id="13564" w:author="Russ Ott" w:date="2022-05-16T11:54:00Z">
      <w:r w:rsidRPr="003C3A2B">
        <w:rPr>
          <w:rFonts w:ascii="Calibri Light" w:eastAsia="Arial" w:hAnsi="Calibri Light" w:cs="Calibri Light"/>
          <w:sz w:val="18"/>
          <w:szCs w:val="18"/>
        </w:rPr>
        <w:t>STU</w:t>
      </w:r>
    </w:ins>
    <w:r w:rsidRPr="003C3A2B">
      <w:rPr>
        <w:rFonts w:ascii="Calibri Light" w:eastAsia="Arial" w:hAnsi="Calibri Light"/>
        <w:sz w:val="18"/>
        <w:rPrChange w:id="13565" w:author="Russ Ott" w:date="2022-05-16T11:54:00Z">
          <w:rPr>
            <w:rFonts w:ascii="Calibri Light" w:eastAsia="Arial" w:hAnsi="Calibri Light"/>
            <w:color w:val="000000"/>
            <w:sz w:val="18"/>
          </w:rPr>
        </w:rPrChange>
      </w:rPr>
      <w:t xml:space="preserve"> Companion Guide, Release </w:t>
    </w:r>
    <w:del w:id="13566" w:author="Russ Ott" w:date="2022-05-16T11:54:00Z">
      <w:r w:rsidR="00483425">
        <w:rPr>
          <w:rFonts w:ascii="Calibri Light" w:eastAsia="Calibri" w:hAnsi="Calibri Light" w:cs="Calibri Light"/>
          <w:color w:val="000000"/>
          <w:sz w:val="18"/>
          <w:szCs w:val="18"/>
        </w:rPr>
        <w:delText>2 STU</w:delText>
      </w:r>
    </w:del>
    <w:ins w:id="13567" w:author="Russ Ott" w:date="2022-05-16T11:54:00Z">
      <w:r w:rsidRPr="003C3A2B">
        <w:rPr>
          <w:rFonts w:ascii="Calibri Light" w:eastAsia="Arial" w:hAnsi="Calibri Light" w:cs="Calibri Light"/>
          <w:sz w:val="18"/>
          <w:szCs w:val="18"/>
        </w:rPr>
        <w:t>3 - US Realm</w:t>
      </w:r>
    </w:ins>
    <w:bookmarkEnd w:id="13561"/>
  </w:p>
  <w:p w14:paraId="72F61F7B" w14:textId="4164182B" w:rsidR="003C3A2B" w:rsidRPr="003C3A2B" w:rsidRDefault="003C3A2B">
    <w:pPr>
      <w:tabs>
        <w:tab w:val="right" w:pos="9360"/>
      </w:tabs>
      <w:spacing w:after="0" w:line="240" w:lineRule="auto"/>
      <w:rPr>
        <w:rFonts w:ascii="Calibri" w:eastAsia="Arial" w:hAnsi="Calibri"/>
        <w:i/>
        <w:rPrChange w:id="13568" w:author="Russ Ott" w:date="2022-05-16T11:54:00Z">
          <w:rPr>
            <w:rFonts w:ascii="Calibri Light" w:eastAsia="Arial" w:hAnsi="Calibri Light"/>
            <w:i w:val="0"/>
            <w:color w:val="000000"/>
            <w:sz w:val="18"/>
          </w:rPr>
        </w:rPrChange>
      </w:rPr>
      <w:pPrChange w:id="13569" w:author="Russ Ott" w:date="2022-05-16T11:54:00Z">
        <w:pPr>
          <w:pStyle w:val="Footer"/>
          <w:pBdr>
            <w:top w:val="none" w:sz="0" w:space="0" w:color="auto"/>
          </w:pBdr>
          <w:tabs>
            <w:tab w:val="clear" w:pos="9360"/>
            <w:tab w:val="right" w:pos="10080"/>
          </w:tabs>
          <w:spacing w:after="0" w:line="240" w:lineRule="auto"/>
        </w:pPr>
      </w:pPrChange>
    </w:pPr>
    <w:r w:rsidRPr="003C3A2B">
      <w:rPr>
        <w:rFonts w:ascii="Calibri Light" w:eastAsia="Arial" w:hAnsi="Calibri Light"/>
        <w:sz w:val="18"/>
        <w:rPrChange w:id="13570" w:author="Russ Ott" w:date="2022-05-16T11:54:00Z">
          <w:rPr>
            <w:rFonts w:ascii="Calibri Light" w:eastAsia="Arial" w:hAnsi="Calibri Light"/>
            <w:color w:val="000000"/>
            <w:sz w:val="18"/>
          </w:rPr>
        </w:rPrChange>
      </w:rPr>
      <w:t xml:space="preserve">© </w:t>
    </w:r>
    <w:del w:id="13571" w:author="Russ Ott" w:date="2022-05-16T11:54:00Z">
      <w:r w:rsidR="00483425" w:rsidRPr="00DD1CC8">
        <w:rPr>
          <w:rFonts w:ascii="Calibri Light" w:eastAsia="Calibri" w:hAnsi="Calibri Light" w:cs="Calibri Light"/>
          <w:color w:val="000000"/>
          <w:sz w:val="18"/>
          <w:szCs w:val="18"/>
        </w:rPr>
        <w:delText>20</w:delText>
      </w:r>
      <w:r w:rsidR="00A56029">
        <w:rPr>
          <w:rFonts w:ascii="Calibri Light" w:eastAsia="Calibri" w:hAnsi="Calibri Light" w:cs="Calibri Light"/>
          <w:color w:val="000000"/>
          <w:sz w:val="18"/>
          <w:szCs w:val="18"/>
        </w:rPr>
        <w:delText>19</w:delText>
      </w:r>
    </w:del>
    <w:ins w:id="13572" w:author="Russ Ott" w:date="2022-05-16T11:54:00Z">
      <w:r w:rsidRPr="003C3A2B">
        <w:rPr>
          <w:rFonts w:ascii="Calibri Light" w:eastAsia="Arial" w:hAnsi="Calibri Light" w:cs="Calibri Light"/>
          <w:sz w:val="18"/>
          <w:szCs w:val="18"/>
        </w:rPr>
        <w:t>2022</w:t>
      </w:r>
    </w:ins>
    <w:r w:rsidRPr="003C3A2B">
      <w:rPr>
        <w:rFonts w:ascii="Calibri Light" w:eastAsia="Arial" w:hAnsi="Calibri Light"/>
        <w:sz w:val="18"/>
        <w:rPrChange w:id="13573" w:author="Russ Ott" w:date="2022-05-16T11:54:00Z">
          <w:rPr>
            <w:rFonts w:ascii="Calibri Light" w:eastAsia="Arial" w:hAnsi="Calibri Light"/>
            <w:color w:val="000000"/>
            <w:sz w:val="18"/>
          </w:rPr>
        </w:rPrChange>
      </w:rPr>
      <w:t xml:space="preserve"> Health Level Seven International. </w:t>
    </w:r>
    <w:del w:id="13574" w:author="Russ Ott" w:date="2022-05-16T11:54:00Z">
      <w:r w:rsidR="00483425" w:rsidRPr="00DD1CC8">
        <w:rPr>
          <w:rFonts w:ascii="Calibri Light" w:eastAsia="Calibri" w:hAnsi="Calibri Light" w:cs="Calibri Light"/>
          <w:color w:val="000000"/>
          <w:sz w:val="18"/>
          <w:szCs w:val="18"/>
        </w:rPr>
        <w:delText xml:space="preserve"> </w:delText>
      </w:r>
    </w:del>
    <w:ins w:id="13575" w:author="Russ Ott" w:date="2022-05-16T11:54:00Z">
      <w:r w:rsidRPr="003C3A2B">
        <w:rPr>
          <w:rFonts w:ascii="Calibri Light" w:eastAsia="Arial" w:hAnsi="Calibri Light" w:cs="Calibri Light"/>
          <w:sz w:val="18"/>
          <w:szCs w:val="18"/>
        </w:rPr>
        <w:t> </w:t>
      </w:r>
    </w:ins>
    <w:r w:rsidRPr="003C3A2B">
      <w:rPr>
        <w:rFonts w:ascii="Calibri Light" w:eastAsia="Arial" w:hAnsi="Calibri Light"/>
        <w:sz w:val="18"/>
        <w:rPrChange w:id="13576" w:author="Russ Ott" w:date="2022-05-16T11:54:00Z">
          <w:rPr>
            <w:rFonts w:ascii="Calibri Light" w:eastAsia="Arial" w:hAnsi="Calibri Light"/>
            <w:color w:val="000000"/>
            <w:sz w:val="18"/>
          </w:rPr>
        </w:rPrChange>
      </w:rPr>
      <w:t>All rights reserved.</w:t>
    </w:r>
    <w:del w:id="13577" w:author="Russ Ott" w:date="2022-05-16T11:54:00Z">
      <w:r w:rsidR="00483425" w:rsidRPr="00DD1CC8">
        <w:rPr>
          <w:rFonts w:ascii="Calibri Light" w:eastAsia="Calibri" w:hAnsi="Calibri Light" w:cs="Calibri Light"/>
          <w:color w:val="000000"/>
          <w:sz w:val="18"/>
          <w:szCs w:val="18"/>
        </w:rPr>
        <w:tab/>
      </w:r>
      <w:r w:rsidR="00483425" w:rsidRPr="00DD1CC8">
        <w:rPr>
          <w:rFonts w:ascii="Calibri Light" w:eastAsia="Calibri" w:hAnsi="Calibri Light" w:cs="Calibri Light"/>
          <w:color w:val="000000"/>
          <w:sz w:val="18"/>
          <w:szCs w:val="18"/>
        </w:rPr>
        <w:tab/>
        <w:delText xml:space="preserve">2019 </w:delText>
      </w:r>
      <w:r w:rsidR="00483425">
        <w:rPr>
          <w:rFonts w:ascii="Calibri Light" w:eastAsia="Calibri" w:hAnsi="Calibri Light" w:cs="Calibri Light"/>
          <w:color w:val="000000"/>
          <w:sz w:val="18"/>
          <w:szCs w:val="18"/>
        </w:rPr>
        <w:delText>October</w:delText>
      </w:r>
    </w:del>
    <w:ins w:id="13578" w:author="Russ Ott" w:date="2022-05-16T11:54:00Z">
      <w:r w:rsidRPr="003C3A2B">
        <w:rPr>
          <w:rFonts w:ascii="Calibri Light" w:eastAsia="Arial" w:hAnsi="Calibri Light" w:cs="Calibri Light"/>
          <w:sz w:val="18"/>
          <w:szCs w:val="18"/>
        </w:rPr>
        <w:t xml:space="preserve">   </w:t>
      </w:r>
      <w:r w:rsidRPr="003C3A2B">
        <w:rPr>
          <w:rFonts w:ascii="Calibri Light" w:eastAsia="Arial" w:hAnsi="Calibri Light" w:cs="Calibri Light"/>
          <w:sz w:val="18"/>
          <w:szCs w:val="18"/>
        </w:rPr>
        <w:tab/>
        <w:t>May 2022</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267C" w14:textId="77777777" w:rsidR="00440477" w:rsidRDefault="00440477">
    <w:pPr>
      <w:pStyle w:val="Footer"/>
      <w:pPrChange w:id="13579" w:author="Russ Ott" w:date="2022-05-16T11:54:00Z">
        <w:pPr>
          <w:pStyle w:val="Footer"/>
          <w:pBdr>
            <w:top w:val="none" w:sz="0" w:space="0" w:color="auto"/>
          </w:pBd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BF9C" w14:textId="77777777" w:rsidR="000B21D9" w:rsidRDefault="000B21D9">
      <w:r>
        <w:separator/>
      </w:r>
    </w:p>
  </w:footnote>
  <w:footnote w:type="continuationSeparator" w:id="0">
    <w:p w14:paraId="0083D672" w14:textId="77777777" w:rsidR="000B21D9" w:rsidRDefault="000B21D9">
      <w:r>
        <w:continuationSeparator/>
      </w:r>
    </w:p>
    <w:p w14:paraId="5CC68CCF" w14:textId="77777777" w:rsidR="000B21D9" w:rsidRDefault="000B21D9"/>
  </w:footnote>
  <w:footnote w:type="continuationNotice" w:id="1">
    <w:p w14:paraId="5F2182B7" w14:textId="77777777" w:rsidR="000B21D9" w:rsidRDefault="000B21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56A7" w14:textId="77777777" w:rsidR="00440477" w:rsidRDefault="00440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E10C" w14:textId="523897C1" w:rsidR="00440477" w:rsidRDefault="00483425">
    <w:pPr>
      <w:pStyle w:val="Header"/>
      <w:pPrChange w:id="13551" w:author="Russ Ott" w:date="2022-05-16T11:54:00Z">
        <w:pPr>
          <w:pBdr>
            <w:bottom w:val="single" w:sz="4" w:space="1" w:color="8B8B8B"/>
          </w:pBdr>
          <w:spacing w:after="120"/>
        </w:pPr>
      </w:pPrChange>
    </w:pPr>
    <w:del w:id="13552" w:author="Russ Ott" w:date="2022-05-16T11:54:00Z">
      <w:r>
        <w:rPr>
          <w:rFonts w:ascii="Calibri" w:hAnsi="Calibri"/>
          <w:b/>
          <w:bCs/>
          <w:color w:val="002776"/>
          <w:sz w:val="28"/>
          <w:szCs w:val="28"/>
        </w:rPr>
        <w:delText xml:space="preserve">Appendix A: </w:delText>
      </w:r>
      <w:r w:rsidRPr="00902835">
        <w:rPr>
          <w:rFonts w:ascii="Calibri" w:hAnsi="Calibri"/>
          <w:b/>
          <w:bCs/>
          <w:color w:val="002776"/>
          <w:sz w:val="28"/>
          <w:szCs w:val="28"/>
        </w:rPr>
        <w:delText>Templates defined in C-CDA R2.1 Companion Guide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A031" w14:textId="77777777" w:rsidR="00440477" w:rsidRDefault="00440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s Ott">
    <w15:presenceInfo w15:providerId="None" w15:userId="Russ 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36ABC"/>
    <w:rsid w:val="00044D8E"/>
    <w:rsid w:val="000B21D9"/>
    <w:rsid w:val="000E5773"/>
    <w:rsid w:val="000E5F2C"/>
    <w:rsid w:val="001013F0"/>
    <w:rsid w:val="00102DAB"/>
    <w:rsid w:val="0012456B"/>
    <w:rsid w:val="001C172D"/>
    <w:rsid w:val="00252805"/>
    <w:rsid w:val="00267DAA"/>
    <w:rsid w:val="002F5B8D"/>
    <w:rsid w:val="003008DB"/>
    <w:rsid w:val="00322BC3"/>
    <w:rsid w:val="003C05E2"/>
    <w:rsid w:val="003C3A2B"/>
    <w:rsid w:val="00440477"/>
    <w:rsid w:val="00476857"/>
    <w:rsid w:val="00483425"/>
    <w:rsid w:val="004A2D39"/>
    <w:rsid w:val="004A5698"/>
    <w:rsid w:val="004C1FBF"/>
    <w:rsid w:val="004E4111"/>
    <w:rsid w:val="005078FC"/>
    <w:rsid w:val="00591D1A"/>
    <w:rsid w:val="005A1445"/>
    <w:rsid w:val="005D0A49"/>
    <w:rsid w:val="00661718"/>
    <w:rsid w:val="006A3DF8"/>
    <w:rsid w:val="0074169D"/>
    <w:rsid w:val="00757C54"/>
    <w:rsid w:val="008B794F"/>
    <w:rsid w:val="00976FC3"/>
    <w:rsid w:val="009A1AE4"/>
    <w:rsid w:val="009C06B9"/>
    <w:rsid w:val="009D2635"/>
    <w:rsid w:val="009F0E04"/>
    <w:rsid w:val="009F1AD8"/>
    <w:rsid w:val="00A45A42"/>
    <w:rsid w:val="00A53E86"/>
    <w:rsid w:val="00A56029"/>
    <w:rsid w:val="00A72D6E"/>
    <w:rsid w:val="00A742B3"/>
    <w:rsid w:val="00AD2176"/>
    <w:rsid w:val="00BC3AFD"/>
    <w:rsid w:val="00BD3833"/>
    <w:rsid w:val="00BE7DCF"/>
    <w:rsid w:val="00C40C64"/>
    <w:rsid w:val="00CD786E"/>
    <w:rsid w:val="00D86710"/>
    <w:rsid w:val="00D87DA5"/>
    <w:rsid w:val="00DE2F00"/>
    <w:rsid w:val="00DE353E"/>
    <w:rsid w:val="00E12EF9"/>
    <w:rsid w:val="00E20EAB"/>
    <w:rsid w:val="00E545FF"/>
    <w:rsid w:val="00E56D73"/>
    <w:rsid w:val="00ED30D3"/>
    <w:rsid w:val="00F04FD3"/>
    <w:rsid w:val="00F1669B"/>
    <w:rsid w:val="00F5333C"/>
    <w:rsid w:val="00F65103"/>
    <w:rsid w:val="00F85115"/>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4D54"/>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CommentReference">
    <w:name w:val="annotation reference"/>
    <w:basedOn w:val="DefaultParagraphFont"/>
    <w:semiHidden/>
    <w:unhideWhenUsed/>
    <w:rsid w:val="00476857"/>
    <w:rPr>
      <w:sz w:val="16"/>
      <w:szCs w:val="16"/>
    </w:rPr>
  </w:style>
  <w:style w:type="paragraph" w:styleId="CommentSubject">
    <w:name w:val="annotation subject"/>
    <w:basedOn w:val="CommentText"/>
    <w:next w:val="CommentText"/>
    <w:link w:val="CommentSubjectChar"/>
    <w:semiHidden/>
    <w:unhideWhenUsed/>
    <w:rsid w:val="00476857"/>
    <w:pPr>
      <w:spacing w:line="240" w:lineRule="auto"/>
    </w:pPr>
    <w:rPr>
      <w:b/>
      <w:bCs/>
      <w:sz w:val="20"/>
      <w:szCs w:val="20"/>
    </w:rPr>
  </w:style>
  <w:style w:type="character" w:customStyle="1" w:styleId="CommentSubjectChar">
    <w:name w:val="Comment Subject Char"/>
    <w:basedOn w:val="CommentTextChar"/>
    <w:link w:val="CommentSubject"/>
    <w:semiHidden/>
    <w:rsid w:val="00476857"/>
    <w:rPr>
      <w:rFonts w:ascii="Bookman Old Style" w:hAnsi="Bookman Old Styl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hl7.org/permalink/?SpecificationFeedback"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BEF63-8925-4778-9499-5A33DE5C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143</Pages>
  <Words>43951</Words>
  <Characters>250526</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Laakso</dc:creator>
  <cp:lastModifiedBy>Russ Ott</cp:lastModifiedBy>
  <cp:revision>2</cp:revision>
  <dcterms:created xsi:type="dcterms:W3CDTF">2022-05-13T13:19:00Z</dcterms:created>
  <dcterms:modified xsi:type="dcterms:W3CDTF">2022-05-16T16:11:00Z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2022-03-25T21:56:23Z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e1df032f-10e4-4652-97fb-ff28065314fb</vt:lpwstr>
  </property>
  <property fmtid="{D5CDD505-2E9C-101B-9397-08002B2CF9AE}" pid="8" name="MSIP_Label_ea60d57e-af5b-4752-ac57-3e4f28ca11dc_ContentBits">
    <vt:lpwstr>0</vt:lpwstr>
  </property>
</Properties>
</file>