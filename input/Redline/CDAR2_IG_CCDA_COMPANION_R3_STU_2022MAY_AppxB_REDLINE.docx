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CD5B" w14:textId="77777777" w:rsidR="00A76ECB" w:rsidRPr="004F7086" w:rsidRDefault="00A76ECB" w:rsidP="00A76ECB">
      <w:pPr>
        <w:spacing w:after="120" w:line="240" w:lineRule="auto"/>
        <w:jc w:val="right"/>
        <w:rPr>
          <w:del w:id="0" w:author="Russ Ott" w:date="2022-05-16T11:58:00Z"/>
          <w:rFonts w:ascii="Arial Narrow" w:hAnsi="Arial Narrow" w:cs="Calibri"/>
          <w:color w:val="000000"/>
          <w:sz w:val="32"/>
        </w:rPr>
      </w:pPr>
      <w:bookmarkStart w:id="1" w:name="_Hlk101441934"/>
      <w:bookmarkStart w:id="2" w:name="_Hlk83390161"/>
      <w:bookmarkStart w:id="3" w:name="_Hlk27771756"/>
      <w:bookmarkEnd w:id="1"/>
    </w:p>
    <w:p w14:paraId="29F0E557" w14:textId="23CFA00B" w:rsidR="007471AD" w:rsidRPr="003C3A2B" w:rsidRDefault="00A76ECB" w:rsidP="007471AD">
      <w:pPr>
        <w:spacing w:after="0" w:line="240" w:lineRule="auto"/>
        <w:ind w:left="144" w:hanging="144"/>
        <w:jc w:val="right"/>
        <w:rPr>
          <w:rFonts w:ascii="Arial Narrow" w:eastAsia="Arial" w:hAnsi="Arial Narrow"/>
          <w:sz w:val="32"/>
          <w:highlight w:val="yellow"/>
          <w:rPrChange w:id="4" w:author="Russ Ott" w:date="2022-05-16T11:58:00Z">
            <w:rPr>
              <w:rFonts w:ascii="Arial Narrow" w:eastAsia="Arial" w:hAnsi="Arial Narrow"/>
              <w:color w:val="000000"/>
              <w:sz w:val="32"/>
            </w:rPr>
          </w:rPrChange>
        </w:rPr>
        <w:pPrChange w:id="5" w:author="Russ Ott" w:date="2022-05-16T11:58:00Z">
          <w:pPr>
            <w:spacing w:after="120" w:line="240" w:lineRule="auto"/>
            <w:jc w:val="right"/>
          </w:pPr>
        </w:pPrChange>
      </w:pPr>
      <w:del w:id="6" w:author="Russ Ott" w:date="2022-05-16T11:58:00Z">
        <w:r w:rsidRPr="004F7086">
          <w:rPr>
            <w:rFonts w:ascii="Arial Narrow" w:hAnsi="Arial Narrow" w:cs="Calibri"/>
            <w:color w:val="000000"/>
            <w:sz w:val="32"/>
          </w:rPr>
          <w:tab/>
        </w:r>
      </w:del>
      <w:r w:rsidR="007471AD" w:rsidRPr="003C3A2B">
        <w:rPr>
          <w:rFonts w:ascii="Arial Narrow" w:eastAsia="Arial" w:hAnsi="Arial Narrow"/>
          <w:sz w:val="32"/>
          <w:rPrChange w:id="7" w:author="Russ Ott" w:date="2022-05-16T11:58:00Z">
            <w:rPr>
              <w:rFonts w:ascii="Arial Narrow" w:eastAsia="Arial" w:hAnsi="Arial Narrow"/>
              <w:color w:val="000000"/>
              <w:sz w:val="32"/>
            </w:rPr>
          </w:rPrChange>
        </w:rPr>
        <w:t>CDAR2_IG_CCDA_COMPANION_</w:t>
      </w:r>
      <w:del w:id="8" w:author="Russ Ott" w:date="2022-05-16T11:58:00Z">
        <w:r w:rsidRPr="004F7086">
          <w:rPr>
            <w:rFonts w:ascii="Arial Narrow" w:hAnsi="Arial Narrow" w:cs="Calibri"/>
            <w:color w:val="000000"/>
            <w:sz w:val="32"/>
          </w:rPr>
          <w:delText>R2</w:delText>
        </w:r>
      </w:del>
      <w:ins w:id="9" w:author="Russ Ott" w:date="2022-05-16T11:58:00Z">
        <w:r w:rsidR="007471AD" w:rsidRPr="003C3A2B">
          <w:rPr>
            <w:rFonts w:ascii="Arial Narrow" w:eastAsia="Arial" w:hAnsi="Arial Narrow" w:cs="Arial"/>
            <w:sz w:val="32"/>
            <w:szCs w:val="32"/>
          </w:rPr>
          <w:t>R3</w:t>
        </w:r>
      </w:ins>
      <w:r w:rsidR="007471AD" w:rsidRPr="003C3A2B">
        <w:rPr>
          <w:rFonts w:ascii="Arial Narrow" w:eastAsia="Arial" w:hAnsi="Arial Narrow"/>
          <w:sz w:val="32"/>
          <w:rPrChange w:id="10" w:author="Russ Ott" w:date="2022-05-16T11:58:00Z">
            <w:rPr>
              <w:rFonts w:ascii="Arial Narrow" w:eastAsia="Arial" w:hAnsi="Arial Narrow"/>
              <w:color w:val="000000"/>
              <w:sz w:val="32"/>
            </w:rPr>
          </w:rPrChange>
        </w:rPr>
        <w:t>_</w:t>
      </w:r>
      <w:r w:rsidR="00557BCB">
        <w:rPr>
          <w:rFonts w:ascii="Arial Narrow" w:eastAsia="Arial" w:hAnsi="Arial Narrow"/>
          <w:sz w:val="32"/>
          <w:rPrChange w:id="11" w:author="Russ Ott" w:date="2022-05-16T11:58:00Z">
            <w:rPr>
              <w:rFonts w:ascii="Arial Narrow" w:eastAsia="Arial" w:hAnsi="Arial Narrow"/>
              <w:color w:val="000000"/>
              <w:sz w:val="32"/>
            </w:rPr>
          </w:rPrChange>
        </w:rPr>
        <w:t>STU_</w:t>
      </w:r>
      <w:del w:id="12" w:author="Russ Ott" w:date="2022-05-16T11:58:00Z">
        <w:r w:rsidRPr="004F7086">
          <w:rPr>
            <w:rFonts w:ascii="Arial Narrow" w:hAnsi="Arial Narrow" w:cs="Calibri"/>
            <w:color w:val="000000"/>
            <w:sz w:val="32"/>
          </w:rPr>
          <w:delText>2019OCT</w:delText>
        </w:r>
      </w:del>
      <w:ins w:id="13" w:author="Russ Ott" w:date="2022-05-16T11:58:00Z">
        <w:r w:rsidR="00144508">
          <w:rPr>
            <w:rFonts w:ascii="Arial Narrow" w:eastAsia="Arial" w:hAnsi="Arial Narrow" w:cs="Arial"/>
            <w:sz w:val="32"/>
            <w:szCs w:val="32"/>
          </w:rPr>
          <w:t>2022MAY</w:t>
        </w:r>
      </w:ins>
      <w:r w:rsidR="007471AD">
        <w:rPr>
          <w:rFonts w:ascii="Arial Narrow" w:eastAsia="Arial" w:hAnsi="Arial Narrow"/>
          <w:sz w:val="32"/>
          <w:rPrChange w:id="14" w:author="Russ Ott" w:date="2022-05-16T11:58:00Z">
            <w:rPr>
              <w:rFonts w:ascii="Arial Narrow" w:eastAsia="Arial" w:hAnsi="Arial Narrow"/>
              <w:color w:val="000000"/>
              <w:sz w:val="32"/>
            </w:rPr>
          </w:rPrChange>
        </w:rPr>
        <w:t>_Appx</w:t>
      </w:r>
      <w:r w:rsidR="006833FA">
        <w:rPr>
          <w:rFonts w:ascii="Arial Narrow" w:eastAsia="Arial" w:hAnsi="Arial Narrow"/>
          <w:sz w:val="32"/>
          <w:rPrChange w:id="15" w:author="Russ Ott" w:date="2022-05-16T11:58:00Z">
            <w:rPr>
              <w:rFonts w:ascii="Arial Narrow" w:eastAsia="Arial" w:hAnsi="Arial Narrow"/>
              <w:color w:val="000000"/>
              <w:sz w:val="32"/>
            </w:rPr>
          </w:rPrChange>
        </w:rPr>
        <w:t>B</w:t>
      </w:r>
      <w:del w:id="16" w:author="Russ Ott" w:date="2022-05-16T11:58:00Z">
        <w:r w:rsidRPr="0077789C">
          <w:rPr>
            <w:rFonts w:ascii="Arial Narrow" w:hAnsi="Arial Narrow" w:cs="Calibri"/>
            <w:color w:val="000000"/>
            <w:sz w:val="32"/>
          </w:rPr>
          <w:delText>_2021</w:delText>
        </w:r>
        <w:r w:rsidR="007378D9">
          <w:rPr>
            <w:rFonts w:ascii="Arial Narrow" w:hAnsi="Arial Narrow" w:cs="Calibri"/>
            <w:color w:val="000000"/>
            <w:sz w:val="32"/>
          </w:rPr>
          <w:delText>OCT</w:delText>
        </w:r>
        <w:r w:rsidRPr="0077789C">
          <w:rPr>
            <w:rFonts w:ascii="Arial Narrow" w:hAnsi="Arial Narrow" w:cs="Calibri"/>
            <w:color w:val="000000"/>
            <w:sz w:val="32"/>
          </w:rPr>
          <w:delText>withErrata</w:delText>
        </w:r>
      </w:del>
      <w:ins w:id="17" w:author="Russ Ott" w:date="2022-05-16T11:58:00Z">
        <w:r w:rsidR="007471AD" w:rsidRPr="003C3A2B">
          <w:rPr>
            <w:rFonts w:ascii="Arial Narrow" w:eastAsia="Arial" w:hAnsi="Arial Narrow" w:cs="Arial"/>
            <w:sz w:val="32"/>
            <w:szCs w:val="32"/>
            <w:highlight w:val="yellow"/>
          </w:rPr>
          <w:t xml:space="preserve"> </w:t>
        </w:r>
      </w:ins>
    </w:p>
    <w:p w14:paraId="199B09E2" w14:textId="77777777" w:rsidR="007471AD" w:rsidRPr="003C3A2B" w:rsidRDefault="007471AD" w:rsidP="007471AD">
      <w:pPr>
        <w:spacing w:after="0" w:line="240" w:lineRule="auto"/>
        <w:jc w:val="right"/>
        <w:rPr>
          <w:rFonts w:ascii="Arial Narrow" w:eastAsia="Arial" w:hAnsi="Arial Narrow" w:cs="Arial"/>
          <w:sz w:val="32"/>
          <w:szCs w:val="32"/>
        </w:rPr>
        <w:pPrChange w:id="18" w:author="Russ Ott" w:date="2022-05-16T11:58:00Z">
          <w:pPr>
            <w:spacing w:after="120" w:line="240" w:lineRule="auto"/>
            <w:jc w:val="right"/>
          </w:pPr>
        </w:pPrChange>
      </w:pPr>
    </w:p>
    <w:p w14:paraId="6F3B9677" w14:textId="77777777" w:rsidR="00A76ECB" w:rsidRPr="004F7086" w:rsidRDefault="00A76ECB" w:rsidP="00A76ECB">
      <w:pPr>
        <w:spacing w:after="120" w:line="240" w:lineRule="auto"/>
        <w:jc w:val="center"/>
        <w:rPr>
          <w:del w:id="19" w:author="Russ Ott" w:date="2022-05-16T11:58:00Z"/>
          <w:rFonts w:ascii="Calibri" w:hAnsi="Calibri" w:cs="Calibri"/>
          <w:sz w:val="24"/>
        </w:rPr>
      </w:pPr>
      <w:del w:id="20" w:author="Russ Ott" w:date="2022-05-16T11:58:00Z">
        <w:r w:rsidRPr="004F7086">
          <w:rPr>
            <w:rFonts w:ascii="Times New Roman" w:hAnsi="Times New Roman"/>
            <w:noProof/>
            <w:sz w:val="24"/>
          </w:rPr>
          <w:drawing>
            <wp:inline distT="0" distB="0" distL="0" distR="0" wp14:anchorId="46EE55A4" wp14:editId="4058414E">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del>
    </w:p>
    <w:p w14:paraId="5C085694" w14:textId="77777777" w:rsidR="00A76ECB" w:rsidRPr="004F7086" w:rsidRDefault="00A76ECB" w:rsidP="00A76ECB">
      <w:pPr>
        <w:spacing w:after="120" w:line="240" w:lineRule="auto"/>
        <w:jc w:val="center"/>
        <w:rPr>
          <w:del w:id="21" w:author="Russ Ott" w:date="2022-05-16T11:58:00Z"/>
          <w:rFonts w:ascii="Calibri" w:hAnsi="Calibri" w:cs="Calibri"/>
          <w:sz w:val="24"/>
        </w:rPr>
      </w:pPr>
      <w:del w:id="22" w:author="Russ Ott" w:date="2022-05-16T11:58:00Z">
        <w:r w:rsidRPr="004F7086">
          <w:rPr>
            <w:rFonts w:ascii="Calibri" w:hAnsi="Calibri" w:cs="Calibri"/>
            <w:sz w:val="24"/>
          </w:rPr>
          <w:br/>
        </w:r>
      </w:del>
    </w:p>
    <w:p w14:paraId="6BD6DD52" w14:textId="77777777" w:rsidR="007471AD" w:rsidRPr="003C3A2B" w:rsidRDefault="007471AD" w:rsidP="007471AD">
      <w:pPr>
        <w:keepNext/>
        <w:keepLines/>
        <w:spacing w:after="60" w:line="240" w:lineRule="auto"/>
        <w:jc w:val="center"/>
        <w:rPr>
          <w:ins w:id="23" w:author="Russ Ott" w:date="2022-05-16T11:58:00Z"/>
          <w:rFonts w:ascii="Calibri" w:eastAsia="Arial" w:hAnsi="Calibri"/>
          <w:sz w:val="52"/>
          <w:szCs w:val="52"/>
        </w:rPr>
      </w:pPr>
      <w:ins w:id="24" w:author="Russ Ott" w:date="2022-05-16T11:58:00Z">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ins>
    </w:p>
    <w:p w14:paraId="2CF571CD" w14:textId="77777777" w:rsidR="007471AD" w:rsidRPr="003C3A2B" w:rsidRDefault="007471AD" w:rsidP="007471AD">
      <w:pPr>
        <w:spacing w:after="0" w:line="240" w:lineRule="auto"/>
        <w:jc w:val="center"/>
        <w:rPr>
          <w:ins w:id="25" w:author="Russ Ott" w:date="2022-05-16T11:58:00Z"/>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sz w:val="36"/>
          <w:rPrChange w:id="26" w:author="Russ Ott" w:date="2022-05-16T11:58:00Z">
            <w:rPr>
              <w:rFonts w:ascii="Arial" w:eastAsia="Arial" w:hAnsi="Arial"/>
              <w:b/>
              <w:color w:val="000000"/>
              <w:sz w:val="36"/>
            </w:rPr>
          </w:rPrChange>
        </w:rPr>
        <w:pPrChange w:id="27" w:author="Russ Ott" w:date="2022-05-16T11:58:00Z">
          <w:pPr>
            <w:spacing w:after="120" w:line="240" w:lineRule="auto"/>
            <w:jc w:val="center"/>
          </w:pPr>
        </w:pPrChange>
      </w:pPr>
      <w:r w:rsidRPr="003C3A2B">
        <w:rPr>
          <w:rFonts w:ascii="Calibri" w:eastAsia="Arial" w:hAnsi="Calibri"/>
          <w:b/>
          <w:sz w:val="36"/>
          <w:rPrChange w:id="28" w:author="Russ Ott" w:date="2022-05-16T11:58:00Z">
            <w:rPr>
              <w:rFonts w:ascii="Arial" w:eastAsia="Arial" w:hAnsi="Arial"/>
              <w:b/>
              <w:color w:val="000000"/>
              <w:sz w:val="36"/>
            </w:rPr>
          </w:rPrChange>
        </w:rPr>
        <w:t>HL7 CDA® R2 Implementation Guide:</w:t>
      </w:r>
    </w:p>
    <w:p w14:paraId="14CE272E" w14:textId="77777777" w:rsidR="00A76ECB" w:rsidRPr="004F7086" w:rsidRDefault="007471AD" w:rsidP="00A76ECB">
      <w:pPr>
        <w:spacing w:after="120" w:line="240" w:lineRule="auto"/>
        <w:jc w:val="center"/>
        <w:rPr>
          <w:del w:id="29" w:author="Russ Ott" w:date="2022-05-16T11:58:00Z"/>
          <w:rFonts w:ascii="Arial" w:hAnsi="Arial" w:cs="Arial"/>
          <w:b/>
          <w:bCs/>
          <w:color w:val="000000"/>
          <w:sz w:val="36"/>
          <w:szCs w:val="36"/>
        </w:rPr>
      </w:pPr>
      <w:ins w:id="30" w:author="Russ Ott" w:date="2022-05-16T11:58:00Z">
        <w:r w:rsidRPr="003C3A2B">
          <w:rPr>
            <w:rFonts w:ascii="Calibri" w:eastAsia="Arial" w:hAnsi="Calibri"/>
            <w:b/>
            <w:bCs/>
            <w:sz w:val="36"/>
            <w:szCs w:val="36"/>
          </w:rPr>
          <w:t xml:space="preserve"> </w:t>
        </w:r>
      </w:ins>
      <w:r w:rsidRPr="003C3A2B">
        <w:rPr>
          <w:rFonts w:ascii="Calibri" w:eastAsia="Arial" w:hAnsi="Calibri"/>
          <w:b/>
          <w:sz w:val="36"/>
          <w:rPrChange w:id="31" w:author="Russ Ott" w:date="2022-05-16T11:58:00Z">
            <w:rPr>
              <w:rFonts w:ascii="Arial" w:eastAsia="Arial" w:hAnsi="Arial"/>
              <w:b/>
              <w:color w:val="000000"/>
              <w:sz w:val="36"/>
            </w:rPr>
          </w:rPrChange>
        </w:rPr>
        <w:t xml:space="preserve">C-CDA Templates for Clinical Notes </w:t>
      </w:r>
      <w:del w:id="32" w:author="Russ Ott" w:date="2022-05-16T11:58:00Z">
        <w:r w:rsidR="00A76ECB" w:rsidRPr="004F7086">
          <w:rPr>
            <w:rFonts w:ascii="Arial" w:hAnsi="Arial" w:cs="Arial"/>
            <w:b/>
            <w:bCs/>
            <w:color w:val="000000"/>
            <w:sz w:val="36"/>
            <w:szCs w:val="36"/>
          </w:rPr>
          <w:delText>R2.1</w:delText>
        </w:r>
      </w:del>
    </w:p>
    <w:p w14:paraId="3DD33EBD" w14:textId="43C1BB05" w:rsidR="007471AD" w:rsidRPr="003C3A2B" w:rsidRDefault="007471AD" w:rsidP="007471AD">
      <w:pPr>
        <w:keepNext/>
        <w:keepLines/>
        <w:spacing w:before="240" w:after="60" w:line="240" w:lineRule="auto"/>
        <w:jc w:val="center"/>
        <w:rPr>
          <w:rFonts w:ascii="Calibri" w:eastAsia="Arial" w:hAnsi="Calibri"/>
          <w:b/>
          <w:sz w:val="36"/>
          <w:rPrChange w:id="33" w:author="Russ Ott" w:date="2022-05-16T11:58:00Z">
            <w:rPr>
              <w:rFonts w:ascii="Arial" w:eastAsia="Arial" w:hAnsi="Arial"/>
              <w:sz w:val="36"/>
            </w:rPr>
          </w:rPrChange>
        </w:rPr>
        <w:pPrChange w:id="34" w:author="Russ Ott" w:date="2022-05-16T11:58:00Z">
          <w:pPr>
            <w:spacing w:before="60" w:after="240" w:line="240" w:lineRule="auto"/>
            <w:jc w:val="center"/>
          </w:pPr>
        </w:pPrChange>
      </w:pPr>
      <w:ins w:id="35" w:author="Russ Ott" w:date="2022-05-16T11:58:00Z">
        <w:r w:rsidRPr="003C3A2B">
          <w:rPr>
            <w:rFonts w:ascii="Calibri" w:eastAsia="Arial" w:hAnsi="Calibri"/>
            <w:b/>
            <w:bCs/>
            <w:sz w:val="36"/>
            <w:szCs w:val="36"/>
          </w:rPr>
          <w:t xml:space="preserve">STU </w:t>
        </w:r>
      </w:ins>
      <w:r w:rsidRPr="003C3A2B">
        <w:rPr>
          <w:rFonts w:ascii="Calibri" w:eastAsia="Arial" w:hAnsi="Calibri"/>
          <w:b/>
          <w:sz w:val="36"/>
          <w:rPrChange w:id="36" w:author="Russ Ott" w:date="2022-05-16T11:58:00Z">
            <w:rPr>
              <w:rFonts w:ascii="Arial" w:eastAsia="Arial" w:hAnsi="Arial"/>
              <w:b/>
              <w:color w:val="000000"/>
              <w:sz w:val="36"/>
            </w:rPr>
          </w:rPrChange>
        </w:rPr>
        <w:t>Companion Guide</w:t>
      </w:r>
    </w:p>
    <w:p w14:paraId="6C1AC0BC" w14:textId="7A308834" w:rsidR="007471AD" w:rsidRPr="003C3A2B" w:rsidRDefault="007471AD" w:rsidP="007471AD">
      <w:pPr>
        <w:keepNext/>
        <w:keepLines/>
        <w:spacing w:before="240" w:after="60" w:line="240" w:lineRule="auto"/>
        <w:jc w:val="center"/>
        <w:rPr>
          <w:rFonts w:ascii="Arial" w:eastAsia="Arial" w:hAnsi="Arial"/>
          <w:b/>
          <w:sz w:val="32"/>
          <w:rPrChange w:id="37" w:author="Russ Ott" w:date="2022-05-16T11:58:00Z">
            <w:rPr>
              <w:rFonts w:ascii="Arial" w:eastAsia="Arial" w:hAnsi="Arial"/>
              <w:b/>
              <w:color w:val="000000"/>
              <w:sz w:val="32"/>
            </w:rPr>
          </w:rPrChange>
        </w:rPr>
        <w:pPrChange w:id="38" w:author="Russ Ott" w:date="2022-05-16T11:58:00Z">
          <w:pPr>
            <w:spacing w:before="60" w:after="240" w:line="240" w:lineRule="auto"/>
            <w:jc w:val="center"/>
          </w:pPr>
        </w:pPrChange>
      </w:pPr>
      <w:r w:rsidRPr="003C3A2B">
        <w:rPr>
          <w:rFonts w:ascii="Arial" w:eastAsia="Arial" w:hAnsi="Arial"/>
          <w:b/>
          <w:sz w:val="32"/>
          <w:rPrChange w:id="39" w:author="Russ Ott" w:date="2022-05-16T11:58:00Z">
            <w:rPr>
              <w:rFonts w:ascii="Arial" w:eastAsia="Arial" w:hAnsi="Arial"/>
              <w:b/>
              <w:color w:val="000000"/>
              <w:sz w:val="32"/>
            </w:rPr>
          </w:rPrChange>
        </w:rPr>
        <w:t xml:space="preserve">Release </w:t>
      </w:r>
      <w:del w:id="40" w:author="Russ Ott" w:date="2022-05-16T11:58:00Z">
        <w:r w:rsidR="00A76ECB" w:rsidRPr="004F7086">
          <w:rPr>
            <w:rFonts w:ascii="Arial" w:hAnsi="Arial" w:cs="Arial"/>
            <w:b/>
            <w:bCs/>
            <w:color w:val="000000"/>
            <w:sz w:val="32"/>
            <w:szCs w:val="32"/>
          </w:rPr>
          <w:delText>2</w:delText>
        </w:r>
      </w:del>
      <w:ins w:id="41" w:author="Russ Ott" w:date="2022-05-16T11:58:00Z">
        <w:r w:rsidRPr="003C3A2B">
          <w:rPr>
            <w:rFonts w:ascii="Arial" w:eastAsia="Arial" w:hAnsi="Arial" w:cs="Arial"/>
            <w:b/>
            <w:bCs/>
            <w:sz w:val="32"/>
            <w:szCs w:val="32"/>
          </w:rPr>
          <w:t>3</w:t>
        </w:r>
      </w:ins>
      <w:r w:rsidRPr="003C3A2B">
        <w:rPr>
          <w:rFonts w:ascii="Arial" w:eastAsia="Arial" w:hAnsi="Arial"/>
          <w:b/>
          <w:sz w:val="32"/>
          <w:rPrChange w:id="42" w:author="Russ Ott" w:date="2022-05-16T11:58:00Z">
            <w:rPr>
              <w:rFonts w:ascii="Arial" w:eastAsia="Arial" w:hAnsi="Arial"/>
              <w:b/>
              <w:color w:val="000000"/>
              <w:sz w:val="32"/>
            </w:rPr>
          </w:rPrChange>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b/>
          <w:sz w:val="32"/>
          <w:rPrChange w:id="43" w:author="Russ Ott" w:date="2022-05-16T11:58:00Z">
            <w:rPr>
              <w:rFonts w:ascii="Arial" w:eastAsia="Arial" w:hAnsi="Arial"/>
              <w:b/>
              <w:color w:val="000000"/>
              <w:sz w:val="32"/>
            </w:rPr>
          </w:rPrChange>
        </w:rPr>
        <w:pPrChange w:id="44" w:author="Russ Ott" w:date="2022-05-16T11:58:00Z">
          <w:pPr>
            <w:spacing w:before="60" w:after="240" w:line="240" w:lineRule="auto"/>
            <w:jc w:val="center"/>
          </w:pPr>
        </w:pPrChange>
      </w:pPr>
      <w:r w:rsidRPr="003C3A2B">
        <w:rPr>
          <w:rFonts w:ascii="Arial" w:eastAsia="Arial" w:hAnsi="Arial"/>
          <w:b/>
          <w:sz w:val="32"/>
          <w:rPrChange w:id="45" w:author="Russ Ott" w:date="2022-05-16T11:58:00Z">
            <w:rPr>
              <w:rFonts w:ascii="Arial" w:eastAsia="Arial" w:hAnsi="Arial"/>
              <w:b/>
              <w:color w:val="000000"/>
              <w:sz w:val="32"/>
            </w:rPr>
          </w:rPrChange>
        </w:rPr>
        <w:t>Standard for Trial Use</w:t>
      </w:r>
    </w:p>
    <w:p w14:paraId="32E6277B" w14:textId="77777777" w:rsidR="0077789C" w:rsidRPr="0077789C" w:rsidRDefault="0077789C" w:rsidP="0077789C">
      <w:pPr>
        <w:spacing w:before="240" w:after="60"/>
        <w:jc w:val="center"/>
        <w:rPr>
          <w:del w:id="46" w:author="Russ Ott" w:date="2022-05-16T11:58:00Z"/>
          <w:rFonts w:ascii="Arial" w:hAnsi="Arial" w:cs="Arial"/>
          <w:b/>
          <w:bCs/>
          <w:color w:val="000000"/>
          <w:sz w:val="24"/>
          <w:szCs w:val="32"/>
        </w:rPr>
      </w:pPr>
      <w:del w:id="47" w:author="Russ Ott" w:date="2022-05-16T11:58:00Z">
        <w:r w:rsidRPr="0077789C">
          <w:rPr>
            <w:rFonts w:ascii="Arial" w:hAnsi="Arial" w:cs="Arial"/>
            <w:b/>
            <w:bCs/>
            <w:color w:val="000000"/>
            <w:sz w:val="24"/>
            <w:szCs w:val="32"/>
          </w:rPr>
          <w:delText>October 2019</w:delText>
        </w:r>
      </w:del>
    </w:p>
    <w:p w14:paraId="7255CA99" w14:textId="42856570" w:rsidR="007471AD" w:rsidRDefault="0077789C" w:rsidP="007471AD">
      <w:pPr>
        <w:tabs>
          <w:tab w:val="left" w:pos="270"/>
        </w:tabs>
        <w:spacing w:before="240" w:after="60" w:line="240" w:lineRule="auto"/>
        <w:jc w:val="center"/>
        <w:rPr>
          <w:ins w:id="48" w:author="Russ Ott" w:date="2022-05-16T11:58:00Z"/>
          <w:rFonts w:ascii="Arial" w:hAnsi="Arial"/>
          <w:b/>
          <w:kern w:val="28"/>
          <w:sz w:val="24"/>
        </w:rPr>
      </w:pPr>
      <w:del w:id="49" w:author="Russ Ott" w:date="2022-05-16T11:58:00Z">
        <w:r w:rsidRPr="0035242B">
          <w:rPr>
            <w:rFonts w:ascii="Arial" w:hAnsi="Arial" w:cs="Arial"/>
            <w:b/>
            <w:bCs/>
            <w:color w:val="000000"/>
            <w:sz w:val="22"/>
            <w:szCs w:val="22"/>
          </w:rPr>
          <w:delText>October 2021 Errata Version</w:delText>
        </w:r>
      </w:del>
      <w:ins w:id="50" w:author="Russ Ott" w:date="2022-05-16T11:58:00Z">
        <w:r w:rsidR="007471AD" w:rsidRPr="003C3A2B">
          <w:rPr>
            <w:rFonts w:ascii="Arial" w:hAnsi="Arial"/>
            <w:b/>
            <w:kern w:val="28"/>
            <w:sz w:val="24"/>
          </w:rPr>
          <w:t>May 2022</w:t>
        </w:r>
      </w:ins>
    </w:p>
    <w:p w14:paraId="604A3EA0" w14:textId="77777777" w:rsidR="007471AD" w:rsidRDefault="007471AD" w:rsidP="007471AD">
      <w:pPr>
        <w:tabs>
          <w:tab w:val="left" w:pos="270"/>
        </w:tabs>
        <w:spacing w:before="240" w:after="60" w:line="240" w:lineRule="auto"/>
        <w:jc w:val="center"/>
        <w:rPr>
          <w:rFonts w:ascii="Arial" w:hAnsi="Arial"/>
          <w:b/>
          <w:kern w:val="28"/>
          <w:sz w:val="24"/>
          <w:rPrChange w:id="51" w:author="Russ Ott" w:date="2022-05-16T11:58:00Z">
            <w:rPr>
              <w:rFonts w:ascii="Arial" w:hAnsi="Arial"/>
              <w:b/>
              <w:color w:val="000000"/>
              <w:sz w:val="22"/>
            </w:rPr>
          </w:rPrChange>
        </w:rPr>
        <w:pPrChange w:id="52" w:author="Russ Ott" w:date="2022-05-16T11:58:00Z">
          <w:pPr>
            <w:spacing w:before="60" w:after="240"/>
            <w:jc w:val="center"/>
          </w:pPr>
        </w:pPrChange>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29145AB" w14:textId="77777777" w:rsidR="00A76ECB" w:rsidRPr="004F7086" w:rsidRDefault="00A76ECB" w:rsidP="00A76ECB">
      <w:pPr>
        <w:spacing w:after="0" w:line="240" w:lineRule="auto"/>
        <w:jc w:val="right"/>
        <w:rPr>
          <w:del w:id="53" w:author="Russ Ott" w:date="2022-05-16T11:58:00Z"/>
          <w:rFonts w:ascii="Arial" w:hAnsi="Arial" w:cs="Arial"/>
          <w:sz w:val="24"/>
        </w:rPr>
      </w:pPr>
      <w:del w:id="54" w:author="Russ Ott" w:date="2022-05-16T11:58:00Z">
        <w:r w:rsidRPr="004F7086">
          <w:rPr>
            <w:rFonts w:ascii="Arial" w:hAnsi="Arial" w:cs="Arial"/>
            <w:b/>
            <w:bCs/>
            <w:color w:val="000000"/>
            <w:sz w:val="24"/>
          </w:rPr>
          <w:delText>Sponsored by:</w:delText>
        </w:r>
        <w:r w:rsidRPr="004F7086">
          <w:rPr>
            <w:rFonts w:ascii="Arial" w:hAnsi="Arial" w:cs="Arial"/>
            <w:b/>
            <w:bCs/>
            <w:color w:val="000000"/>
            <w:sz w:val="24"/>
          </w:rPr>
          <w:br/>
          <w:delText>Structured Documents Work Group</w:delText>
        </w:r>
      </w:del>
    </w:p>
    <w:p w14:paraId="1C149D79" w14:textId="77777777" w:rsidR="007471AD" w:rsidRPr="003C3A2B" w:rsidRDefault="007471AD" w:rsidP="007471AD">
      <w:pPr>
        <w:spacing w:after="120" w:line="240" w:lineRule="auto"/>
        <w:rPr>
          <w:rFonts w:ascii="Calibri" w:eastAsia="Arial" w:hAnsi="Calibri"/>
          <w:rPrChange w:id="55" w:author="Russ Ott" w:date="2022-05-16T11:58:00Z">
            <w:rPr>
              <w:rFonts w:ascii="Times New Roman" w:eastAsia="Arial" w:hAnsi="Times New Roman"/>
              <w:sz w:val="24"/>
            </w:rPr>
          </w:rPrChange>
        </w:rPr>
        <w:pPrChange w:id="56" w:author="Russ Ott" w:date="2022-05-16T11:58:00Z">
          <w:pPr>
            <w:spacing w:after="120" w:line="240" w:lineRule="auto"/>
            <w:jc w:val="right"/>
          </w:pPr>
        </w:pPrChange>
      </w:pPr>
    </w:p>
    <w:p w14:paraId="5DE9E7DF" w14:textId="6A2A6BA3"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w:t>
      </w:r>
      <w:del w:id="57" w:author="Russ Ott" w:date="2022-05-16T11:58:00Z">
        <w:r w:rsidR="00A76ECB" w:rsidRPr="004F7086">
          <w:rPr>
            <w:rFonts w:ascii="Arial" w:hAnsi="Arial" w:cs="Arial"/>
            <w:szCs w:val="20"/>
          </w:rPr>
          <w:delText>12</w:delText>
        </w:r>
      </w:del>
      <w:ins w:id="58" w:author="Russ Ott" w:date="2022-05-16T11:58:00Z">
        <w:r w:rsidR="00144508">
          <w:rPr>
            <w:rFonts w:ascii="Arial" w:eastAsia="Arial" w:hAnsi="Arial" w:cs="Arial"/>
            <w:szCs w:val="20"/>
          </w:rPr>
          <w:t>24</w:t>
        </w:r>
      </w:ins>
      <w:r w:rsidRPr="003C3A2B">
        <w:rPr>
          <w:rFonts w:ascii="Arial" w:eastAsia="Arial" w:hAnsi="Arial" w:cs="Arial"/>
          <w:szCs w:val="20"/>
        </w:rPr>
        <w:t xml:space="preserve"> months from the date of publication. For information on submitting feedback see </w:t>
      </w:r>
      <w:hyperlink r:id="rId10"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8704718"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Following this </w:t>
      </w:r>
      <w:del w:id="59" w:author="Russ Ott" w:date="2022-05-16T11:58:00Z">
        <w:r w:rsidR="00A76ECB" w:rsidRPr="004F7086">
          <w:rPr>
            <w:rFonts w:ascii="Arial" w:hAnsi="Arial" w:cs="Arial"/>
            <w:szCs w:val="20"/>
          </w:rPr>
          <w:delText>12</w:delText>
        </w:r>
      </w:del>
      <w:proofErr w:type="gramStart"/>
      <w:ins w:id="60" w:author="Russ Ott" w:date="2022-05-16T11:58:00Z">
        <w:r w:rsidR="00144508">
          <w:rPr>
            <w:rFonts w:ascii="Arial" w:eastAsia="Arial" w:hAnsi="Arial" w:cs="Arial"/>
            <w:szCs w:val="20"/>
          </w:rPr>
          <w:t>24</w:t>
        </w:r>
      </w:ins>
      <w:r w:rsidRPr="003C3A2B">
        <w:rPr>
          <w:rFonts w:ascii="Arial" w:eastAsia="Arial" w:hAnsi="Arial" w:cs="Arial"/>
          <w:szCs w:val="20"/>
        </w:rPr>
        <w:t xml:space="preserve">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ins w:id="61" w:author="Russ Ott" w:date="2022-05-16T11:58:00Z"/>
          <w:rFonts w:ascii="Arial" w:eastAsia="Arial" w:hAnsi="Arial" w:cs="Arial"/>
          <w:szCs w:val="20"/>
        </w:rPr>
      </w:pPr>
    </w:p>
    <w:p w14:paraId="0A91C565" w14:textId="53B92DB9" w:rsidR="007471AD" w:rsidRPr="003C3A2B" w:rsidRDefault="007471AD" w:rsidP="007471AD">
      <w:pPr>
        <w:spacing w:after="100" w:line="240" w:lineRule="auto"/>
        <w:rPr>
          <w:rFonts w:ascii="Arial" w:eastAsia="Arial" w:hAnsi="Arial" w:cs="Arial"/>
          <w:b/>
          <w:sz w:val="18"/>
          <w:szCs w:val="18"/>
        </w:rPr>
        <w:pPrChange w:id="62" w:author="Russ Ott" w:date="2022-05-16T11:58:00Z">
          <w:pPr>
            <w:spacing w:line="302" w:lineRule="auto"/>
          </w:pPr>
        </w:pPrChange>
      </w:pPr>
      <w:r w:rsidRPr="003C3A2B">
        <w:rPr>
          <w:rFonts w:ascii="Arial" w:eastAsia="Arial" w:hAnsi="Arial" w:cs="Arial"/>
          <w:color w:val="000000"/>
          <w:sz w:val="18"/>
          <w:szCs w:val="18"/>
        </w:rPr>
        <w:t xml:space="preserve">Copyright © </w:t>
      </w:r>
      <w:del w:id="63" w:author="Russ Ott" w:date="2022-05-16T11:58:00Z">
        <w:r w:rsidR="00A76ECB" w:rsidRPr="004F7086">
          <w:rPr>
            <w:rFonts w:ascii="Arial" w:hAnsi="Arial" w:cs="Arial"/>
            <w:color w:val="000000"/>
            <w:sz w:val="18"/>
            <w:szCs w:val="18"/>
          </w:rPr>
          <w:delText>2021</w:delText>
        </w:r>
      </w:del>
      <w:ins w:id="64" w:author="Russ Ott" w:date="2022-05-16T11:58:00Z">
        <w:r w:rsidRPr="003C3A2B">
          <w:rPr>
            <w:rFonts w:ascii="Arial" w:eastAsia="Arial" w:hAnsi="Arial" w:cs="Arial"/>
            <w:color w:val="000000"/>
            <w:sz w:val="18"/>
            <w:szCs w:val="18"/>
          </w:rPr>
          <w:t>202</w:t>
        </w:r>
        <w:r w:rsidR="00144508">
          <w:rPr>
            <w:rFonts w:ascii="Arial" w:eastAsia="Arial" w:hAnsi="Arial" w:cs="Arial"/>
            <w:color w:val="000000"/>
            <w:sz w:val="18"/>
            <w:szCs w:val="18"/>
          </w:rPr>
          <w:t>2</w:t>
        </w:r>
      </w:ins>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del w:id="65" w:author="Russ Ott" w:date="2022-05-16T11:58:00Z">
        <w:r w:rsidR="00A76ECB">
          <w:rPr>
            <w:rFonts w:ascii="Arial" w:hAnsi="Arial" w:cs="Arial"/>
            <w:b/>
            <w:sz w:val="18"/>
            <w:szCs w:val="18"/>
          </w:rPr>
          <w:br w:type="page"/>
        </w:r>
      </w:del>
    </w:p>
    <w:p w14:paraId="7D45BDDD" w14:textId="77777777" w:rsidR="007471AD" w:rsidRPr="003C3A2B" w:rsidRDefault="007471AD" w:rsidP="007471AD">
      <w:pPr>
        <w:spacing w:after="0" w:line="240" w:lineRule="auto"/>
        <w:rPr>
          <w:rFonts w:ascii="Arial" w:eastAsia="Arial" w:hAnsi="Arial" w:cs="Arial"/>
          <w:b/>
          <w:sz w:val="22"/>
          <w:szCs w:val="20"/>
        </w:rPr>
        <w:pPrChange w:id="66" w:author="Russ Ott" w:date="2022-05-16T11:58:00Z">
          <w:pPr>
            <w:spacing w:line="302" w:lineRule="auto"/>
          </w:pPr>
        </w:pPrChange>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w:t>
      </w:r>
      <w:proofErr w:type="gramStart"/>
      <w:r w:rsidRPr="003C3A2B">
        <w:rPr>
          <w:rFonts w:ascii="Calibri" w:eastAsia="Arial" w:hAnsi="Calibri" w:cs="Calibri"/>
          <w:b/>
          <w:bCs/>
          <w:color w:val="000000"/>
          <w:sz w:val="18"/>
          <w:szCs w:val="20"/>
        </w:rPr>
        <w:t>specification</w:t>
      </w:r>
      <w:proofErr w:type="gramEnd"/>
      <w:r w:rsidRPr="003C3A2B">
        <w:rPr>
          <w:rFonts w:ascii="Calibri" w:eastAsia="Arial" w:hAnsi="Calibri" w:cs="Calibri"/>
          <w:b/>
          <w:bCs/>
          <w:color w:val="000000"/>
          <w:sz w:val="18"/>
          <w:szCs w:val="20"/>
        </w:rPr>
        <w:t xml:space="preserve">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7" w:author="Russ Ott" w:date="2022-05-16T11:58:00Z">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510"/>
        <w:gridCol w:w="5850"/>
        <w:tblGridChange w:id="68">
          <w:tblGrid>
            <w:gridCol w:w="3510"/>
            <w:gridCol w:w="5850"/>
          </w:tblGrid>
        </w:tblGridChange>
      </w:tblGrid>
      <w:tr w:rsidR="007471AD" w:rsidRPr="003C3A2B" w14:paraId="3EB8A886" w14:textId="77777777" w:rsidTr="00144508">
        <w:trPr>
          <w:cantSplit/>
          <w:trHeight w:val="350"/>
          <w:tblHeader/>
          <w:trPrChange w:id="69" w:author="Russ Ott" w:date="2022-05-16T11:58:00Z">
            <w:trPr>
              <w:cantSplit/>
              <w:trHeight w:val="350"/>
              <w:tblHeader/>
            </w:trPr>
          </w:trPrChange>
        </w:trPr>
        <w:tc>
          <w:tcPr>
            <w:tcW w:w="3510" w:type="dxa"/>
            <w:tcPrChange w:id="70" w:author="Russ Ott" w:date="2022-05-16T11:58:00Z">
              <w:tcPr>
                <w:tcW w:w="3510" w:type="dxa"/>
              </w:tcPr>
            </w:tcPrChange>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Change w:id="71" w:author="Russ Ott" w:date="2022-05-16T11:58:00Z">
              <w:tcPr>
                <w:tcW w:w="5850" w:type="dxa"/>
              </w:tcPr>
            </w:tcPrChange>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144508">
        <w:trPr>
          <w:cantSplit/>
          <w:trPrChange w:id="72" w:author="Russ Ott" w:date="2022-05-16T11:58:00Z">
            <w:trPr>
              <w:cantSplit/>
            </w:trPr>
          </w:trPrChange>
        </w:trPr>
        <w:tc>
          <w:tcPr>
            <w:tcW w:w="3510" w:type="dxa"/>
            <w:tcPrChange w:id="73" w:author="Russ Ott" w:date="2022-05-16T11:58:00Z">
              <w:tcPr>
                <w:tcW w:w="3510" w:type="dxa"/>
              </w:tcPr>
            </w:tcPrChange>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Change w:id="74" w:author="Russ Ott" w:date="2022-05-16T11:58:00Z">
              <w:tcPr>
                <w:tcW w:w="5850" w:type="dxa"/>
              </w:tcPr>
            </w:tcPrChange>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144508">
        <w:tc>
          <w:tcPr>
            <w:tcW w:w="3510" w:type="dxa"/>
            <w:tcPrChange w:id="75" w:author="Russ Ott" w:date="2022-05-16T11:58:00Z">
              <w:tcPr>
                <w:tcW w:w="3510" w:type="dxa"/>
              </w:tcPr>
            </w:tcPrChange>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Change w:id="76" w:author="Russ Ott" w:date="2022-05-16T11:58:00Z">
              <w:tcPr>
                <w:tcW w:w="5850" w:type="dxa"/>
              </w:tcPr>
            </w:tcPrChange>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144508">
        <w:tc>
          <w:tcPr>
            <w:tcW w:w="3510" w:type="dxa"/>
            <w:tcPrChange w:id="77" w:author="Russ Ott" w:date="2022-05-16T11:58:00Z">
              <w:tcPr>
                <w:tcW w:w="3510" w:type="dxa"/>
              </w:tcPr>
            </w:tcPrChange>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Change w:id="78" w:author="Russ Ott" w:date="2022-05-16T11:58:00Z">
              <w:tcPr>
                <w:tcW w:w="5850" w:type="dxa"/>
              </w:tcPr>
            </w:tcPrChange>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7471AD" w:rsidRPr="003C3A2B" w14:paraId="18F52270" w14:textId="77777777" w:rsidTr="00144508">
        <w:tc>
          <w:tcPr>
            <w:tcW w:w="3510" w:type="dxa"/>
            <w:tcPrChange w:id="79" w:author="Russ Ott" w:date="2022-05-16T11:58:00Z">
              <w:tcPr>
                <w:tcW w:w="3510" w:type="dxa"/>
              </w:tcPr>
            </w:tcPrChange>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Change w:id="80" w:author="Russ Ott" w:date="2022-05-16T11:58:00Z">
              <w:tcPr>
                <w:tcW w:w="5850" w:type="dxa"/>
              </w:tcPr>
            </w:tcPrChange>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144508">
        <w:tc>
          <w:tcPr>
            <w:tcW w:w="3510" w:type="dxa"/>
            <w:tcPrChange w:id="81" w:author="Russ Ott" w:date="2022-05-16T11:58:00Z">
              <w:tcPr>
                <w:tcW w:w="3510" w:type="dxa"/>
              </w:tcPr>
            </w:tcPrChange>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Change w:id="82" w:author="Russ Ott" w:date="2022-05-16T11:58:00Z">
              <w:tcPr>
                <w:tcW w:w="5850" w:type="dxa"/>
              </w:tcPr>
            </w:tcPrChange>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rPrChange w:id="83" w:author="Russ Ott" w:date="2022-05-16T11:58:00Z">
            <w:rPr>
              <w:rFonts w:ascii="Times New Roman" w:eastAsia="Arial" w:hAnsi="Times New Roman"/>
              <w:sz w:val="24"/>
            </w:rPr>
          </w:rPrChange>
        </w:rPr>
      </w:pPr>
    </w:p>
    <w:bookmarkEnd w:id="2"/>
    <w:bookmarkEnd w:id="3"/>
    <w:p w14:paraId="038E89F5" w14:textId="77777777" w:rsidR="007471AD" w:rsidRDefault="007471AD">
      <w:pPr>
        <w:spacing w:after="0" w:line="240" w:lineRule="auto"/>
        <w:rPr>
          <w:rFonts w:ascii="Verdana" w:hAnsi="Verdana"/>
          <w:b/>
          <w:kern w:val="28"/>
          <w:sz w:val="32"/>
          <w:rPrChange w:id="84" w:author="Russ Ott" w:date="2022-05-16T11:58:00Z">
            <w:rPr/>
          </w:rPrChange>
        </w:rPr>
      </w:pPr>
      <w:r>
        <w:rPr>
          <w:rPrChange w:id="85" w:author="Russ Ott" w:date="2022-05-16T11:58:00Z">
            <w:rPr>
              <w:rFonts w:ascii="Times New Roman" w:hAnsi="Times New Roman"/>
              <w:sz w:val="24"/>
            </w:rPr>
          </w:rPrChange>
        </w:rPr>
        <w:br w:type="page"/>
      </w:r>
    </w:p>
    <w:p w14:paraId="5CD7253D" w14:textId="77777777" w:rsidR="008D0E3F" w:rsidRDefault="007471AD">
      <w:pPr>
        <w:pStyle w:val="TOCTitle"/>
      </w:pPr>
      <w:r>
        <w:t>Table of Contents</w:t>
      </w:r>
    </w:p>
    <w:p w14:paraId="021BF32B" w14:textId="77777777" w:rsidR="00A76ECB" w:rsidRDefault="00FB6AE9">
      <w:pPr>
        <w:pStyle w:val="TOC1"/>
        <w:rPr>
          <w:del w:id="86" w:author="Russ Ott" w:date="2022-05-16T11:58:00Z"/>
          <w:rFonts w:asciiTheme="minorHAnsi" w:eastAsiaTheme="minorEastAsia" w:hAnsiTheme="minorHAnsi" w:cstheme="minorBidi"/>
          <w:caps w:val="0"/>
          <w:sz w:val="22"/>
          <w:szCs w:val="22"/>
        </w:rPr>
      </w:pPr>
      <w:del w:id="87" w:author="Russ Ott" w:date="2022-05-16T11:58:00Z">
        <w:r>
          <w:fldChar w:fldCharType="begin"/>
        </w:r>
        <w:r>
          <w:delInstrText xml:space="preserve"> TOC \o "1-3" </w:delInstrText>
        </w:r>
        <w:r>
          <w:fldChar w:fldCharType="separate"/>
        </w:r>
        <w:r w:rsidR="00A76ECB">
          <w:delText>1</w:delText>
        </w:r>
        <w:r w:rsidR="00A76ECB">
          <w:rPr>
            <w:rFonts w:asciiTheme="minorHAnsi" w:eastAsiaTheme="minorEastAsia" w:hAnsiTheme="minorHAnsi" w:cstheme="minorBidi"/>
            <w:caps w:val="0"/>
            <w:sz w:val="22"/>
            <w:szCs w:val="22"/>
          </w:rPr>
          <w:tab/>
        </w:r>
        <w:r w:rsidR="00A76ECB">
          <w:delText>entry</w:delText>
        </w:r>
        <w:r w:rsidR="00A76ECB">
          <w:tab/>
        </w:r>
        <w:r w:rsidR="00A76ECB">
          <w:fldChar w:fldCharType="begin"/>
        </w:r>
        <w:r w:rsidR="00A76ECB">
          <w:delInstrText xml:space="preserve"> PAGEREF _Toc83395652 \h </w:delInstrText>
        </w:r>
        <w:r w:rsidR="00A76ECB">
          <w:fldChar w:fldCharType="separate"/>
        </w:r>
        <w:r w:rsidR="00A76ECB">
          <w:delText>6</w:delText>
        </w:r>
        <w:r w:rsidR="00A76ECB">
          <w:fldChar w:fldCharType="end"/>
        </w:r>
      </w:del>
    </w:p>
    <w:p w14:paraId="054C6DC0" w14:textId="77777777" w:rsidR="00A76ECB" w:rsidRDefault="00A76ECB">
      <w:pPr>
        <w:pStyle w:val="TOC2"/>
        <w:tabs>
          <w:tab w:val="left" w:pos="806"/>
        </w:tabs>
        <w:rPr>
          <w:del w:id="88" w:author="Russ Ott" w:date="2022-05-16T11:58:00Z"/>
          <w:rFonts w:asciiTheme="minorHAnsi" w:eastAsiaTheme="minorEastAsia" w:hAnsiTheme="minorHAnsi" w:cstheme="minorBidi"/>
          <w:sz w:val="22"/>
          <w:szCs w:val="22"/>
        </w:rPr>
      </w:pPr>
      <w:del w:id="89" w:author="Russ Ott" w:date="2022-05-16T11:58:00Z">
        <w:r>
          <w:delText>1.1</w:delText>
        </w:r>
        <w:r>
          <w:rPr>
            <w:rFonts w:asciiTheme="minorHAnsi" w:eastAsiaTheme="minorEastAsia" w:hAnsiTheme="minorHAnsi" w:cstheme="minorBidi"/>
            <w:sz w:val="22"/>
            <w:szCs w:val="22"/>
          </w:rPr>
          <w:tab/>
        </w:r>
        <w:r>
          <w:delText>UDI Organizer</w:delText>
        </w:r>
        <w:r>
          <w:tab/>
        </w:r>
        <w:r>
          <w:fldChar w:fldCharType="begin"/>
        </w:r>
        <w:r>
          <w:delInstrText xml:space="preserve"> PAGEREF _Toc83395653 \h </w:delInstrText>
        </w:r>
        <w:r>
          <w:fldChar w:fldCharType="separate"/>
        </w:r>
        <w:r>
          <w:delText>6</w:delText>
        </w:r>
        <w:r>
          <w:fldChar w:fldCharType="end"/>
        </w:r>
      </w:del>
    </w:p>
    <w:p w14:paraId="601B09E9" w14:textId="77777777" w:rsidR="00A76ECB" w:rsidRDefault="00A76ECB">
      <w:pPr>
        <w:pStyle w:val="TOC3"/>
        <w:rPr>
          <w:del w:id="90" w:author="Russ Ott" w:date="2022-05-16T11:58:00Z"/>
          <w:rFonts w:asciiTheme="minorHAnsi" w:eastAsiaTheme="minorEastAsia" w:hAnsiTheme="minorHAnsi" w:cstheme="minorBidi"/>
          <w:sz w:val="22"/>
          <w:szCs w:val="22"/>
        </w:rPr>
      </w:pPr>
      <w:del w:id="91" w:author="Russ Ott" w:date="2022-05-16T11:58:00Z">
        <w:r>
          <w:delText>1.1.1</w:delText>
        </w:r>
        <w:r>
          <w:rPr>
            <w:rFonts w:asciiTheme="minorHAnsi" w:eastAsiaTheme="minorEastAsia" w:hAnsiTheme="minorHAnsi" w:cstheme="minorBidi"/>
            <w:sz w:val="22"/>
            <w:szCs w:val="22"/>
          </w:rPr>
          <w:tab/>
        </w:r>
        <w:r>
          <w:delText>Properties</w:delText>
        </w:r>
        <w:r>
          <w:tab/>
        </w:r>
        <w:r>
          <w:fldChar w:fldCharType="begin"/>
        </w:r>
        <w:r>
          <w:delInstrText xml:space="preserve"> PAGEREF _Toc83395654 \h </w:delInstrText>
        </w:r>
        <w:r>
          <w:fldChar w:fldCharType="separate"/>
        </w:r>
        <w:r>
          <w:delText>10</w:delText>
        </w:r>
        <w:r>
          <w:fldChar w:fldCharType="end"/>
        </w:r>
      </w:del>
    </w:p>
    <w:p w14:paraId="08581218" w14:textId="77777777" w:rsidR="00A76ECB" w:rsidRDefault="00A76ECB">
      <w:pPr>
        <w:pStyle w:val="TOC1"/>
        <w:rPr>
          <w:del w:id="92" w:author="Russ Ott" w:date="2022-05-16T11:58:00Z"/>
          <w:rFonts w:asciiTheme="minorHAnsi" w:eastAsiaTheme="minorEastAsia" w:hAnsiTheme="minorHAnsi" w:cstheme="minorBidi"/>
          <w:caps w:val="0"/>
          <w:sz w:val="22"/>
          <w:szCs w:val="22"/>
        </w:rPr>
      </w:pPr>
      <w:del w:id="93" w:author="Russ Ott" w:date="2022-05-16T11:58:00Z">
        <w:r>
          <w:delText>2</w:delText>
        </w:r>
        <w:r>
          <w:rPr>
            <w:rFonts w:asciiTheme="minorHAnsi" w:eastAsiaTheme="minorEastAsia" w:hAnsiTheme="minorHAnsi" w:cstheme="minorBidi"/>
            <w:caps w:val="0"/>
            <w:sz w:val="22"/>
            <w:szCs w:val="22"/>
          </w:rPr>
          <w:tab/>
        </w:r>
        <w:r>
          <w:delText>subentry</w:delText>
        </w:r>
        <w:r>
          <w:tab/>
        </w:r>
        <w:r>
          <w:fldChar w:fldCharType="begin"/>
        </w:r>
        <w:r>
          <w:delInstrText xml:space="preserve"> PAGEREF _Toc83395655 \h </w:delInstrText>
        </w:r>
        <w:r>
          <w:fldChar w:fldCharType="separate"/>
        </w:r>
        <w:r>
          <w:delText>17</w:delText>
        </w:r>
        <w:r>
          <w:fldChar w:fldCharType="end"/>
        </w:r>
      </w:del>
    </w:p>
    <w:p w14:paraId="35BAE0D6" w14:textId="77777777" w:rsidR="00A76ECB" w:rsidRDefault="00A76ECB">
      <w:pPr>
        <w:pStyle w:val="TOC2"/>
        <w:tabs>
          <w:tab w:val="left" w:pos="806"/>
        </w:tabs>
        <w:rPr>
          <w:del w:id="94" w:author="Russ Ott" w:date="2022-05-16T11:58:00Z"/>
          <w:rFonts w:asciiTheme="minorHAnsi" w:eastAsiaTheme="minorEastAsia" w:hAnsiTheme="minorHAnsi" w:cstheme="minorBidi"/>
          <w:sz w:val="22"/>
          <w:szCs w:val="22"/>
        </w:rPr>
      </w:pPr>
      <w:del w:id="95" w:author="Russ Ott" w:date="2022-05-16T11:58:00Z">
        <w:r>
          <w:delText>2.1</w:delText>
        </w:r>
        <w:r>
          <w:rPr>
            <w:rFonts w:asciiTheme="minorHAnsi" w:eastAsiaTheme="minorEastAsia" w:hAnsiTheme="minorHAnsi" w:cstheme="minorBidi"/>
            <w:sz w:val="22"/>
            <w:szCs w:val="22"/>
          </w:rPr>
          <w:tab/>
        </w:r>
        <w:r>
          <w:delText>Brand Name Observation</w:delText>
        </w:r>
        <w:r>
          <w:tab/>
        </w:r>
        <w:r>
          <w:fldChar w:fldCharType="begin"/>
        </w:r>
        <w:r>
          <w:delInstrText xml:space="preserve"> PAGEREF _Toc83395656 \h </w:delInstrText>
        </w:r>
        <w:r>
          <w:fldChar w:fldCharType="separate"/>
        </w:r>
        <w:r>
          <w:delText>17</w:delText>
        </w:r>
        <w:r>
          <w:fldChar w:fldCharType="end"/>
        </w:r>
      </w:del>
    </w:p>
    <w:p w14:paraId="5D503B78" w14:textId="77777777" w:rsidR="00A76ECB" w:rsidRDefault="00A76ECB">
      <w:pPr>
        <w:pStyle w:val="TOC2"/>
        <w:tabs>
          <w:tab w:val="left" w:pos="806"/>
        </w:tabs>
        <w:rPr>
          <w:del w:id="96" w:author="Russ Ott" w:date="2022-05-16T11:58:00Z"/>
          <w:rFonts w:asciiTheme="minorHAnsi" w:eastAsiaTheme="minorEastAsia" w:hAnsiTheme="minorHAnsi" w:cstheme="minorBidi"/>
          <w:sz w:val="22"/>
          <w:szCs w:val="22"/>
        </w:rPr>
      </w:pPr>
      <w:del w:id="97" w:author="Russ Ott" w:date="2022-05-16T11:58:00Z">
        <w:r>
          <w:delText>2.2</w:delText>
        </w:r>
        <w:r>
          <w:rPr>
            <w:rFonts w:asciiTheme="minorHAnsi" w:eastAsiaTheme="minorEastAsia" w:hAnsiTheme="minorHAnsi" w:cstheme="minorBidi"/>
            <w:sz w:val="22"/>
            <w:szCs w:val="22"/>
          </w:rPr>
          <w:tab/>
        </w:r>
        <w:r>
          <w:delText>Catalog Number Observation</w:delText>
        </w:r>
        <w:r>
          <w:tab/>
        </w:r>
        <w:r>
          <w:fldChar w:fldCharType="begin"/>
        </w:r>
        <w:r>
          <w:delInstrText xml:space="preserve"> PAGEREF _Toc83395657 \h </w:delInstrText>
        </w:r>
        <w:r>
          <w:fldChar w:fldCharType="separate"/>
        </w:r>
        <w:r>
          <w:delText>18</w:delText>
        </w:r>
        <w:r>
          <w:fldChar w:fldCharType="end"/>
        </w:r>
      </w:del>
    </w:p>
    <w:p w14:paraId="6A06609B" w14:textId="77777777" w:rsidR="00A76ECB" w:rsidRDefault="00A76ECB">
      <w:pPr>
        <w:pStyle w:val="TOC2"/>
        <w:tabs>
          <w:tab w:val="left" w:pos="806"/>
        </w:tabs>
        <w:rPr>
          <w:del w:id="98" w:author="Russ Ott" w:date="2022-05-16T11:58:00Z"/>
          <w:rFonts w:asciiTheme="minorHAnsi" w:eastAsiaTheme="minorEastAsia" w:hAnsiTheme="minorHAnsi" w:cstheme="minorBidi"/>
          <w:sz w:val="22"/>
          <w:szCs w:val="22"/>
        </w:rPr>
      </w:pPr>
      <w:del w:id="99" w:author="Russ Ott" w:date="2022-05-16T11:58:00Z">
        <w:r>
          <w:delText>2.3</w:delText>
        </w:r>
        <w:r>
          <w:rPr>
            <w:rFonts w:asciiTheme="minorHAnsi" w:eastAsiaTheme="minorEastAsia" w:hAnsiTheme="minorHAnsi" w:cstheme="minorBidi"/>
            <w:sz w:val="22"/>
            <w:szCs w:val="22"/>
          </w:rPr>
          <w:tab/>
        </w:r>
        <w:r>
          <w:delText>Company Name Observation</w:delText>
        </w:r>
        <w:r>
          <w:tab/>
        </w:r>
        <w:r>
          <w:fldChar w:fldCharType="begin"/>
        </w:r>
        <w:r>
          <w:delInstrText xml:space="preserve"> PAGEREF _Toc83395658 \h </w:delInstrText>
        </w:r>
        <w:r>
          <w:fldChar w:fldCharType="separate"/>
        </w:r>
        <w:r>
          <w:delText>20</w:delText>
        </w:r>
        <w:r>
          <w:fldChar w:fldCharType="end"/>
        </w:r>
      </w:del>
    </w:p>
    <w:p w14:paraId="11B4F75F" w14:textId="77777777" w:rsidR="00A76ECB" w:rsidRDefault="00A76ECB">
      <w:pPr>
        <w:pStyle w:val="TOC2"/>
        <w:tabs>
          <w:tab w:val="left" w:pos="806"/>
        </w:tabs>
        <w:rPr>
          <w:del w:id="100" w:author="Russ Ott" w:date="2022-05-16T11:58:00Z"/>
          <w:rFonts w:asciiTheme="minorHAnsi" w:eastAsiaTheme="minorEastAsia" w:hAnsiTheme="minorHAnsi" w:cstheme="minorBidi"/>
          <w:sz w:val="22"/>
          <w:szCs w:val="22"/>
        </w:rPr>
      </w:pPr>
      <w:del w:id="101" w:author="Russ Ott" w:date="2022-05-16T11:58:00Z">
        <w:r>
          <w:delText>2.4</w:delText>
        </w:r>
        <w:r>
          <w:rPr>
            <w:rFonts w:asciiTheme="minorHAnsi" w:eastAsiaTheme="minorEastAsia" w:hAnsiTheme="minorHAnsi" w:cstheme="minorBidi"/>
            <w:sz w:val="22"/>
            <w:szCs w:val="22"/>
          </w:rPr>
          <w:tab/>
        </w:r>
        <w:r>
          <w:delText>Device Identifier Observation</w:delText>
        </w:r>
        <w:r>
          <w:tab/>
        </w:r>
        <w:r>
          <w:fldChar w:fldCharType="begin"/>
        </w:r>
        <w:r>
          <w:delInstrText xml:space="preserve"> PAGEREF _Toc83395659 \h </w:delInstrText>
        </w:r>
        <w:r>
          <w:fldChar w:fldCharType="separate"/>
        </w:r>
        <w:r>
          <w:delText>22</w:delText>
        </w:r>
        <w:r>
          <w:fldChar w:fldCharType="end"/>
        </w:r>
      </w:del>
    </w:p>
    <w:p w14:paraId="6682C1EA" w14:textId="77777777" w:rsidR="00A76ECB" w:rsidRDefault="00A76ECB">
      <w:pPr>
        <w:pStyle w:val="TOC2"/>
        <w:tabs>
          <w:tab w:val="left" w:pos="806"/>
        </w:tabs>
        <w:rPr>
          <w:del w:id="102" w:author="Russ Ott" w:date="2022-05-16T11:58:00Z"/>
          <w:rFonts w:asciiTheme="minorHAnsi" w:eastAsiaTheme="minorEastAsia" w:hAnsiTheme="minorHAnsi" w:cstheme="minorBidi"/>
          <w:sz w:val="22"/>
          <w:szCs w:val="22"/>
        </w:rPr>
      </w:pPr>
      <w:del w:id="103" w:author="Russ Ott" w:date="2022-05-16T11:58:00Z">
        <w:r>
          <w:delText>2.5</w:delText>
        </w:r>
        <w:r>
          <w:rPr>
            <w:rFonts w:asciiTheme="minorHAnsi" w:eastAsiaTheme="minorEastAsia" w:hAnsiTheme="minorHAnsi" w:cstheme="minorBidi"/>
            <w:sz w:val="22"/>
            <w:szCs w:val="22"/>
          </w:rPr>
          <w:tab/>
        </w:r>
        <w:r>
          <w:delText>Distinct Identification Code Observation</w:delText>
        </w:r>
        <w:r>
          <w:tab/>
        </w:r>
        <w:r>
          <w:fldChar w:fldCharType="begin"/>
        </w:r>
        <w:r>
          <w:delInstrText xml:space="preserve"> PAGEREF _Toc83395660 \h </w:delInstrText>
        </w:r>
        <w:r>
          <w:fldChar w:fldCharType="separate"/>
        </w:r>
        <w:r>
          <w:delText>25</w:delText>
        </w:r>
        <w:r>
          <w:fldChar w:fldCharType="end"/>
        </w:r>
      </w:del>
    </w:p>
    <w:p w14:paraId="41561602" w14:textId="77777777" w:rsidR="00A76ECB" w:rsidRDefault="00A76ECB">
      <w:pPr>
        <w:pStyle w:val="TOC2"/>
        <w:tabs>
          <w:tab w:val="left" w:pos="806"/>
        </w:tabs>
        <w:rPr>
          <w:del w:id="104" w:author="Russ Ott" w:date="2022-05-16T11:58:00Z"/>
          <w:rFonts w:asciiTheme="minorHAnsi" w:eastAsiaTheme="minorEastAsia" w:hAnsiTheme="minorHAnsi" w:cstheme="minorBidi"/>
          <w:sz w:val="22"/>
          <w:szCs w:val="22"/>
        </w:rPr>
      </w:pPr>
      <w:del w:id="105" w:author="Russ Ott" w:date="2022-05-16T11:58:00Z">
        <w:r>
          <w:delText>2.6</w:delText>
        </w:r>
        <w:r>
          <w:rPr>
            <w:rFonts w:asciiTheme="minorHAnsi" w:eastAsiaTheme="minorEastAsia" w:hAnsiTheme="minorHAnsi" w:cstheme="minorBidi"/>
            <w:sz w:val="22"/>
            <w:szCs w:val="22"/>
          </w:rPr>
          <w:tab/>
        </w:r>
        <w:r>
          <w:delText>Expiration Date Observation</w:delText>
        </w:r>
        <w:r>
          <w:tab/>
        </w:r>
        <w:r>
          <w:fldChar w:fldCharType="begin"/>
        </w:r>
        <w:r>
          <w:delInstrText xml:space="preserve"> PAGEREF _Toc83395661 \h </w:delInstrText>
        </w:r>
        <w:r>
          <w:fldChar w:fldCharType="separate"/>
        </w:r>
        <w:r>
          <w:delText>26</w:delText>
        </w:r>
        <w:r>
          <w:fldChar w:fldCharType="end"/>
        </w:r>
      </w:del>
    </w:p>
    <w:p w14:paraId="1E972910" w14:textId="77777777" w:rsidR="00A76ECB" w:rsidRDefault="00A76ECB">
      <w:pPr>
        <w:pStyle w:val="TOC2"/>
        <w:tabs>
          <w:tab w:val="left" w:pos="806"/>
        </w:tabs>
        <w:rPr>
          <w:del w:id="106" w:author="Russ Ott" w:date="2022-05-16T11:58:00Z"/>
          <w:rFonts w:asciiTheme="minorHAnsi" w:eastAsiaTheme="minorEastAsia" w:hAnsiTheme="minorHAnsi" w:cstheme="minorBidi"/>
          <w:sz w:val="22"/>
          <w:szCs w:val="22"/>
        </w:rPr>
      </w:pPr>
      <w:del w:id="107" w:author="Russ Ott" w:date="2022-05-16T11:58:00Z">
        <w:r>
          <w:delText>2.7</w:delText>
        </w:r>
        <w:r>
          <w:rPr>
            <w:rFonts w:asciiTheme="minorHAnsi" w:eastAsiaTheme="minorEastAsia" w:hAnsiTheme="minorHAnsi" w:cstheme="minorBidi"/>
            <w:sz w:val="22"/>
            <w:szCs w:val="22"/>
          </w:rPr>
          <w:tab/>
        </w:r>
        <w:r>
          <w:delText>Implantable Device Status Observation</w:delText>
        </w:r>
        <w:r>
          <w:tab/>
        </w:r>
        <w:r>
          <w:fldChar w:fldCharType="begin"/>
        </w:r>
        <w:r>
          <w:delInstrText xml:space="preserve"> PAGEREF _Toc83395662 \h </w:delInstrText>
        </w:r>
        <w:r>
          <w:fldChar w:fldCharType="separate"/>
        </w:r>
        <w:r>
          <w:delText>28</w:delText>
        </w:r>
        <w:r>
          <w:fldChar w:fldCharType="end"/>
        </w:r>
      </w:del>
    </w:p>
    <w:p w14:paraId="280F1897" w14:textId="77777777" w:rsidR="00A76ECB" w:rsidRDefault="00A76ECB">
      <w:pPr>
        <w:pStyle w:val="TOC2"/>
        <w:tabs>
          <w:tab w:val="left" w:pos="806"/>
        </w:tabs>
        <w:rPr>
          <w:del w:id="108" w:author="Russ Ott" w:date="2022-05-16T11:58:00Z"/>
          <w:rFonts w:asciiTheme="minorHAnsi" w:eastAsiaTheme="minorEastAsia" w:hAnsiTheme="minorHAnsi" w:cstheme="minorBidi"/>
          <w:sz w:val="22"/>
          <w:szCs w:val="22"/>
        </w:rPr>
      </w:pPr>
      <w:del w:id="109" w:author="Russ Ott" w:date="2022-05-16T11:58:00Z">
        <w:r>
          <w:delText>2.8</w:delText>
        </w:r>
        <w:r>
          <w:rPr>
            <w:rFonts w:asciiTheme="minorHAnsi" w:eastAsiaTheme="minorEastAsia" w:hAnsiTheme="minorHAnsi" w:cstheme="minorBidi"/>
            <w:sz w:val="22"/>
            <w:szCs w:val="22"/>
          </w:rPr>
          <w:tab/>
        </w:r>
        <w:r>
          <w:delText>Latex Safety Observation</w:delText>
        </w:r>
        <w:r>
          <w:tab/>
        </w:r>
        <w:r>
          <w:fldChar w:fldCharType="begin"/>
        </w:r>
        <w:r>
          <w:delInstrText xml:space="preserve"> PAGEREF _Toc83395663 \h </w:delInstrText>
        </w:r>
        <w:r>
          <w:fldChar w:fldCharType="separate"/>
        </w:r>
        <w:r>
          <w:delText>30</w:delText>
        </w:r>
        <w:r>
          <w:fldChar w:fldCharType="end"/>
        </w:r>
      </w:del>
    </w:p>
    <w:p w14:paraId="662F2129" w14:textId="77777777" w:rsidR="00A76ECB" w:rsidRDefault="00A76ECB">
      <w:pPr>
        <w:pStyle w:val="TOC2"/>
        <w:tabs>
          <w:tab w:val="left" w:pos="806"/>
        </w:tabs>
        <w:rPr>
          <w:del w:id="110" w:author="Russ Ott" w:date="2022-05-16T11:58:00Z"/>
          <w:rFonts w:asciiTheme="minorHAnsi" w:eastAsiaTheme="minorEastAsia" w:hAnsiTheme="minorHAnsi" w:cstheme="minorBidi"/>
          <w:sz w:val="22"/>
          <w:szCs w:val="22"/>
        </w:rPr>
      </w:pPr>
      <w:del w:id="111" w:author="Russ Ott" w:date="2022-05-16T11:58:00Z">
        <w:r>
          <w:delText>2.9</w:delText>
        </w:r>
        <w:r>
          <w:rPr>
            <w:rFonts w:asciiTheme="minorHAnsi" w:eastAsiaTheme="minorEastAsia" w:hAnsiTheme="minorHAnsi" w:cstheme="minorBidi"/>
            <w:sz w:val="22"/>
            <w:szCs w:val="22"/>
          </w:rPr>
          <w:tab/>
        </w:r>
        <w:r>
          <w:delText>Lot or Batch Number Observation</w:delText>
        </w:r>
        <w:r>
          <w:tab/>
        </w:r>
        <w:r>
          <w:fldChar w:fldCharType="begin"/>
        </w:r>
        <w:r>
          <w:delInstrText xml:space="preserve"> PAGEREF _Toc83395664 \h </w:delInstrText>
        </w:r>
        <w:r>
          <w:fldChar w:fldCharType="separate"/>
        </w:r>
        <w:r>
          <w:delText>32</w:delText>
        </w:r>
        <w:r>
          <w:fldChar w:fldCharType="end"/>
        </w:r>
      </w:del>
    </w:p>
    <w:p w14:paraId="39180699" w14:textId="77777777" w:rsidR="00A76ECB" w:rsidRDefault="00A76ECB">
      <w:pPr>
        <w:pStyle w:val="TOC2"/>
        <w:tabs>
          <w:tab w:val="left" w:pos="1320"/>
        </w:tabs>
        <w:rPr>
          <w:del w:id="112" w:author="Russ Ott" w:date="2022-05-16T11:58:00Z"/>
          <w:rFonts w:asciiTheme="minorHAnsi" w:eastAsiaTheme="minorEastAsia" w:hAnsiTheme="minorHAnsi" w:cstheme="minorBidi"/>
          <w:sz w:val="22"/>
          <w:szCs w:val="22"/>
        </w:rPr>
      </w:pPr>
      <w:del w:id="113" w:author="Russ Ott" w:date="2022-05-16T11:58:00Z">
        <w:r>
          <w:delText>2.10</w:delText>
        </w:r>
        <w:r>
          <w:rPr>
            <w:rFonts w:asciiTheme="minorHAnsi" w:eastAsiaTheme="minorEastAsia" w:hAnsiTheme="minorHAnsi" w:cstheme="minorBidi"/>
            <w:sz w:val="22"/>
            <w:szCs w:val="22"/>
          </w:rPr>
          <w:tab/>
        </w:r>
        <w:r>
          <w:delText>Manufacturing Date Observation</w:delText>
        </w:r>
        <w:r>
          <w:tab/>
        </w:r>
        <w:r>
          <w:fldChar w:fldCharType="begin"/>
        </w:r>
        <w:r>
          <w:delInstrText xml:space="preserve"> PAGEREF _Toc83395665 \h </w:delInstrText>
        </w:r>
        <w:r>
          <w:fldChar w:fldCharType="separate"/>
        </w:r>
        <w:r>
          <w:delText>34</w:delText>
        </w:r>
        <w:r>
          <w:fldChar w:fldCharType="end"/>
        </w:r>
      </w:del>
    </w:p>
    <w:p w14:paraId="69C1FA37" w14:textId="77777777" w:rsidR="00A76ECB" w:rsidRDefault="00A76ECB">
      <w:pPr>
        <w:pStyle w:val="TOC2"/>
        <w:tabs>
          <w:tab w:val="left" w:pos="1320"/>
        </w:tabs>
        <w:rPr>
          <w:del w:id="114" w:author="Russ Ott" w:date="2022-05-16T11:58:00Z"/>
          <w:rFonts w:asciiTheme="minorHAnsi" w:eastAsiaTheme="minorEastAsia" w:hAnsiTheme="minorHAnsi" w:cstheme="minorBidi"/>
          <w:sz w:val="22"/>
          <w:szCs w:val="22"/>
        </w:rPr>
      </w:pPr>
      <w:del w:id="115" w:author="Russ Ott" w:date="2022-05-16T11:58:00Z">
        <w:r>
          <w:delText>2.11</w:delText>
        </w:r>
        <w:r>
          <w:rPr>
            <w:rFonts w:asciiTheme="minorHAnsi" w:eastAsiaTheme="minorEastAsia" w:hAnsiTheme="minorHAnsi" w:cstheme="minorBidi"/>
            <w:sz w:val="22"/>
            <w:szCs w:val="22"/>
          </w:rPr>
          <w:tab/>
        </w:r>
        <w:r>
          <w:delText>Model Number Observation</w:delText>
        </w:r>
        <w:r>
          <w:tab/>
        </w:r>
        <w:r>
          <w:fldChar w:fldCharType="begin"/>
        </w:r>
        <w:r>
          <w:delInstrText xml:space="preserve"> PAGEREF _Toc83395666 \h </w:delInstrText>
        </w:r>
        <w:r>
          <w:fldChar w:fldCharType="separate"/>
        </w:r>
        <w:r>
          <w:delText>36</w:delText>
        </w:r>
        <w:r>
          <w:fldChar w:fldCharType="end"/>
        </w:r>
      </w:del>
    </w:p>
    <w:p w14:paraId="51A8F9A1" w14:textId="77777777" w:rsidR="00A76ECB" w:rsidRDefault="00A76ECB">
      <w:pPr>
        <w:pStyle w:val="TOC2"/>
        <w:tabs>
          <w:tab w:val="left" w:pos="1320"/>
        </w:tabs>
        <w:rPr>
          <w:del w:id="116" w:author="Russ Ott" w:date="2022-05-16T11:58:00Z"/>
          <w:rFonts w:asciiTheme="minorHAnsi" w:eastAsiaTheme="minorEastAsia" w:hAnsiTheme="minorHAnsi" w:cstheme="minorBidi"/>
          <w:sz w:val="22"/>
          <w:szCs w:val="22"/>
        </w:rPr>
      </w:pPr>
      <w:del w:id="117" w:author="Russ Ott" w:date="2022-05-16T11:58:00Z">
        <w:r>
          <w:delText>2.12</w:delText>
        </w:r>
        <w:r>
          <w:rPr>
            <w:rFonts w:asciiTheme="minorHAnsi" w:eastAsiaTheme="minorEastAsia" w:hAnsiTheme="minorHAnsi" w:cstheme="minorBidi"/>
            <w:sz w:val="22"/>
            <w:szCs w:val="22"/>
          </w:rPr>
          <w:tab/>
        </w:r>
        <w:r>
          <w:delText>MRI Safety Observation</w:delText>
        </w:r>
        <w:r>
          <w:tab/>
        </w:r>
        <w:r>
          <w:fldChar w:fldCharType="begin"/>
        </w:r>
        <w:r>
          <w:delInstrText xml:space="preserve"> PAGEREF _Toc83395667 \h </w:delInstrText>
        </w:r>
        <w:r>
          <w:fldChar w:fldCharType="separate"/>
        </w:r>
        <w:r>
          <w:delText>38</w:delText>
        </w:r>
        <w:r>
          <w:fldChar w:fldCharType="end"/>
        </w:r>
      </w:del>
    </w:p>
    <w:p w14:paraId="5A7D73AC" w14:textId="77777777" w:rsidR="00A76ECB" w:rsidRDefault="00A76ECB">
      <w:pPr>
        <w:pStyle w:val="TOC2"/>
        <w:tabs>
          <w:tab w:val="left" w:pos="1320"/>
        </w:tabs>
        <w:rPr>
          <w:del w:id="118" w:author="Russ Ott" w:date="2022-05-16T11:58:00Z"/>
          <w:rFonts w:asciiTheme="minorHAnsi" w:eastAsiaTheme="minorEastAsia" w:hAnsiTheme="minorHAnsi" w:cstheme="minorBidi"/>
          <w:sz w:val="22"/>
          <w:szCs w:val="22"/>
        </w:rPr>
      </w:pPr>
      <w:del w:id="119" w:author="Russ Ott" w:date="2022-05-16T11:58:00Z">
        <w:r>
          <w:delText>2.13</w:delText>
        </w:r>
        <w:r>
          <w:rPr>
            <w:rFonts w:asciiTheme="minorHAnsi" w:eastAsiaTheme="minorEastAsia" w:hAnsiTheme="minorHAnsi" w:cstheme="minorBidi"/>
            <w:sz w:val="22"/>
            <w:szCs w:val="22"/>
          </w:rPr>
          <w:tab/>
        </w:r>
        <w:r>
          <w:delText>Serial Number Observation</w:delText>
        </w:r>
        <w:r>
          <w:tab/>
        </w:r>
        <w:r>
          <w:fldChar w:fldCharType="begin"/>
        </w:r>
        <w:r>
          <w:delInstrText xml:space="preserve"> PAGEREF _Toc83395668 \h </w:delInstrText>
        </w:r>
        <w:r>
          <w:fldChar w:fldCharType="separate"/>
        </w:r>
        <w:r>
          <w:delText>40</w:delText>
        </w:r>
        <w:r>
          <w:fldChar w:fldCharType="end"/>
        </w:r>
      </w:del>
    </w:p>
    <w:p w14:paraId="19CB73B0" w14:textId="77777777" w:rsidR="00A76ECB" w:rsidRDefault="00A76ECB">
      <w:pPr>
        <w:pStyle w:val="TOC1"/>
        <w:rPr>
          <w:del w:id="120" w:author="Russ Ott" w:date="2022-05-16T11:58:00Z"/>
          <w:rFonts w:asciiTheme="minorHAnsi" w:eastAsiaTheme="minorEastAsia" w:hAnsiTheme="minorHAnsi" w:cstheme="minorBidi"/>
          <w:caps w:val="0"/>
          <w:sz w:val="22"/>
          <w:szCs w:val="22"/>
        </w:rPr>
      </w:pPr>
      <w:del w:id="121" w:author="Russ Ott" w:date="2022-05-16T11:58:00Z">
        <w:r>
          <w:delText>3</w:delText>
        </w:r>
        <w:r>
          <w:rPr>
            <w:rFonts w:asciiTheme="minorHAnsi" w:eastAsiaTheme="minorEastAsia" w:hAnsiTheme="minorHAnsi" w:cstheme="minorBidi"/>
            <w:caps w:val="0"/>
            <w:sz w:val="22"/>
            <w:szCs w:val="22"/>
          </w:rPr>
          <w:tab/>
        </w:r>
        <w:r>
          <w:delText>Template Ids in This Guide</w:delText>
        </w:r>
        <w:r>
          <w:tab/>
        </w:r>
        <w:r>
          <w:fldChar w:fldCharType="begin"/>
        </w:r>
        <w:r>
          <w:delInstrText xml:space="preserve"> PAGEREF _Toc83395669 \h </w:delInstrText>
        </w:r>
        <w:r>
          <w:fldChar w:fldCharType="separate"/>
        </w:r>
        <w:r>
          <w:delText>43</w:delText>
        </w:r>
        <w:r>
          <w:fldChar w:fldCharType="end"/>
        </w:r>
      </w:del>
    </w:p>
    <w:p w14:paraId="2D21F77D" w14:textId="77777777" w:rsidR="00A76ECB" w:rsidRDefault="00A76ECB">
      <w:pPr>
        <w:pStyle w:val="TOC1"/>
        <w:rPr>
          <w:del w:id="122" w:author="Russ Ott" w:date="2022-05-16T11:58:00Z"/>
          <w:rFonts w:asciiTheme="minorHAnsi" w:eastAsiaTheme="minorEastAsia" w:hAnsiTheme="minorHAnsi" w:cstheme="minorBidi"/>
          <w:caps w:val="0"/>
          <w:sz w:val="22"/>
          <w:szCs w:val="22"/>
        </w:rPr>
      </w:pPr>
      <w:del w:id="123" w:author="Russ Ott" w:date="2022-05-16T11:58:00Z">
        <w:r>
          <w:delText>4</w:delText>
        </w:r>
        <w:r>
          <w:rPr>
            <w:rFonts w:asciiTheme="minorHAnsi" w:eastAsiaTheme="minorEastAsia" w:hAnsiTheme="minorHAnsi" w:cstheme="minorBidi"/>
            <w:caps w:val="0"/>
            <w:sz w:val="22"/>
            <w:szCs w:val="22"/>
          </w:rPr>
          <w:tab/>
        </w:r>
        <w:r>
          <w:delText>Code Systems in This Guide</w:delText>
        </w:r>
        <w:r>
          <w:tab/>
        </w:r>
        <w:r>
          <w:fldChar w:fldCharType="begin"/>
        </w:r>
        <w:r>
          <w:delInstrText xml:space="preserve"> PAGEREF _Toc83395670 \h </w:delInstrText>
        </w:r>
        <w:r>
          <w:fldChar w:fldCharType="separate"/>
        </w:r>
        <w:r>
          <w:delText>45</w:delText>
        </w:r>
        <w:r>
          <w:fldChar w:fldCharType="end"/>
        </w:r>
      </w:del>
    </w:p>
    <w:p w14:paraId="310EB8FE" w14:textId="0B203401" w:rsidR="007C7279" w:rsidRDefault="00FB6AE9">
      <w:pPr>
        <w:pStyle w:val="TOC1"/>
        <w:rPr>
          <w:ins w:id="124" w:author="Russ Ott" w:date="2022-05-16T11:58:00Z"/>
          <w:rFonts w:asciiTheme="minorHAnsi" w:eastAsiaTheme="minorEastAsia" w:hAnsiTheme="minorHAnsi" w:cstheme="minorBidi"/>
          <w:caps w:val="0"/>
          <w:sz w:val="22"/>
          <w:szCs w:val="22"/>
        </w:rPr>
      </w:pPr>
      <w:del w:id="125" w:author="Russ Ott" w:date="2022-05-16T11:58:00Z">
        <w:r>
          <w:fldChar w:fldCharType="end"/>
        </w:r>
      </w:del>
      <w:ins w:id="126" w:author="Russ Ott" w:date="2022-05-16T11:58:00Z">
        <w:r w:rsidR="00144508">
          <w:fldChar w:fldCharType="begin"/>
        </w:r>
        <w:r w:rsidR="00144508">
          <w:instrText xml:space="preserve"> TOC \o "1-3" \h \z </w:instrText>
        </w:r>
        <w:r w:rsidR="00144508">
          <w:fldChar w:fldCharType="separate"/>
        </w:r>
        <w:r w:rsidR="00AA5B6D">
          <w:fldChar w:fldCharType="begin"/>
        </w:r>
        <w:r w:rsidR="00AA5B6D">
          <w:instrText xml:space="preserve"> HYPERLINK \l "_Toc103326487" </w:instrText>
        </w:r>
        <w:r w:rsidR="00AA5B6D">
          <w:fldChar w:fldCharType="separate"/>
        </w:r>
        <w:r w:rsidR="007C7279" w:rsidRPr="00E86612">
          <w:rPr>
            <w:rStyle w:val="Hyperlink"/>
          </w:rPr>
          <w:t>1</w:t>
        </w:r>
        <w:r w:rsidR="007C7279">
          <w:rPr>
            <w:rFonts w:asciiTheme="minorHAnsi" w:eastAsiaTheme="minorEastAsia" w:hAnsiTheme="minorHAnsi" w:cstheme="minorBidi"/>
            <w:caps w:val="0"/>
            <w:sz w:val="22"/>
            <w:szCs w:val="22"/>
          </w:rPr>
          <w:tab/>
        </w:r>
        <w:r w:rsidR="007C7279" w:rsidRPr="00E86612">
          <w:rPr>
            <w:rStyle w:val="Hyperlink"/>
          </w:rPr>
          <w:t>entry</w:t>
        </w:r>
        <w:r w:rsidR="007C7279">
          <w:rPr>
            <w:webHidden/>
          </w:rPr>
          <w:tab/>
        </w:r>
        <w:r w:rsidR="007C7279">
          <w:rPr>
            <w:webHidden/>
          </w:rPr>
          <w:fldChar w:fldCharType="begin"/>
        </w:r>
        <w:r w:rsidR="007C7279">
          <w:rPr>
            <w:webHidden/>
          </w:rPr>
          <w:instrText xml:space="preserve"> PAGEREF _Toc103326487 \h </w:instrText>
        </w:r>
        <w:r w:rsidR="007C7279">
          <w:rPr>
            <w:webHidden/>
          </w:rPr>
        </w:r>
        <w:r w:rsidR="007C7279">
          <w:rPr>
            <w:webHidden/>
          </w:rPr>
          <w:fldChar w:fldCharType="separate"/>
        </w:r>
        <w:r w:rsidR="007C7279">
          <w:rPr>
            <w:webHidden/>
          </w:rPr>
          <w:t>6</w:t>
        </w:r>
        <w:r w:rsidR="007C7279">
          <w:rPr>
            <w:webHidden/>
          </w:rPr>
          <w:fldChar w:fldCharType="end"/>
        </w:r>
        <w:r w:rsidR="00AA5B6D">
          <w:fldChar w:fldCharType="end"/>
        </w:r>
      </w:ins>
    </w:p>
    <w:p w14:paraId="1CDBAEA2" w14:textId="0AE4DD63" w:rsidR="007C7279" w:rsidRDefault="00AA5B6D">
      <w:pPr>
        <w:pStyle w:val="TOC2"/>
        <w:tabs>
          <w:tab w:val="left" w:pos="806"/>
        </w:tabs>
        <w:rPr>
          <w:ins w:id="127" w:author="Russ Ott" w:date="2022-05-16T11:58:00Z"/>
          <w:rFonts w:asciiTheme="minorHAnsi" w:eastAsiaTheme="minorEastAsia" w:hAnsiTheme="minorHAnsi" w:cstheme="minorBidi"/>
          <w:sz w:val="22"/>
          <w:szCs w:val="22"/>
        </w:rPr>
      </w:pPr>
      <w:ins w:id="128" w:author="Russ Ott" w:date="2022-05-16T11:58:00Z">
        <w:r>
          <w:fldChar w:fldCharType="begin"/>
        </w:r>
        <w:r>
          <w:instrText xml:space="preserve"> HYPERLINK \l "_Toc103326488" </w:instrText>
        </w:r>
        <w:r>
          <w:fldChar w:fldCharType="separate"/>
        </w:r>
        <w:r w:rsidR="007C7279" w:rsidRPr="00E86612">
          <w:rPr>
            <w:rStyle w:val="Hyperlink"/>
          </w:rPr>
          <w:t>1.1</w:t>
        </w:r>
        <w:r w:rsidR="007C7279">
          <w:rPr>
            <w:rFonts w:asciiTheme="minorHAnsi" w:eastAsiaTheme="minorEastAsia" w:hAnsiTheme="minorHAnsi" w:cstheme="minorBidi"/>
            <w:sz w:val="22"/>
            <w:szCs w:val="22"/>
          </w:rPr>
          <w:tab/>
        </w:r>
        <w:r w:rsidR="007C7279" w:rsidRPr="00E86612">
          <w:rPr>
            <w:rStyle w:val="Hyperlink"/>
          </w:rPr>
          <w:t>UDI Organizer</w:t>
        </w:r>
        <w:r w:rsidR="007C7279">
          <w:rPr>
            <w:webHidden/>
          </w:rPr>
          <w:tab/>
        </w:r>
        <w:r w:rsidR="007C7279">
          <w:rPr>
            <w:webHidden/>
          </w:rPr>
          <w:fldChar w:fldCharType="begin"/>
        </w:r>
        <w:r w:rsidR="007C7279">
          <w:rPr>
            <w:webHidden/>
          </w:rPr>
          <w:instrText xml:space="preserve"> PAGEREF _Toc103326488 \h </w:instrText>
        </w:r>
        <w:r w:rsidR="007C7279">
          <w:rPr>
            <w:webHidden/>
          </w:rPr>
        </w:r>
        <w:r w:rsidR="007C7279">
          <w:rPr>
            <w:webHidden/>
          </w:rPr>
          <w:fldChar w:fldCharType="separate"/>
        </w:r>
        <w:r w:rsidR="007C7279">
          <w:rPr>
            <w:webHidden/>
          </w:rPr>
          <w:t>6</w:t>
        </w:r>
        <w:r w:rsidR="007C7279">
          <w:rPr>
            <w:webHidden/>
          </w:rPr>
          <w:fldChar w:fldCharType="end"/>
        </w:r>
        <w:r>
          <w:fldChar w:fldCharType="end"/>
        </w:r>
      </w:ins>
    </w:p>
    <w:p w14:paraId="32C745D5" w14:textId="1DB3ABA4" w:rsidR="007C7279" w:rsidRDefault="00AA5B6D">
      <w:pPr>
        <w:pStyle w:val="TOC3"/>
        <w:rPr>
          <w:ins w:id="129" w:author="Russ Ott" w:date="2022-05-16T11:58:00Z"/>
          <w:rFonts w:asciiTheme="minorHAnsi" w:eastAsiaTheme="minorEastAsia" w:hAnsiTheme="minorHAnsi" w:cstheme="minorBidi"/>
          <w:sz w:val="22"/>
          <w:szCs w:val="22"/>
        </w:rPr>
      </w:pPr>
      <w:ins w:id="130" w:author="Russ Ott" w:date="2022-05-16T11:58:00Z">
        <w:r>
          <w:fldChar w:fldCharType="begin"/>
        </w:r>
        <w:r>
          <w:instrText xml:space="preserve"> HYPERLINK \l</w:instrText>
        </w:r>
        <w:r>
          <w:instrText xml:space="preserve"> "_Toc103326489" </w:instrText>
        </w:r>
        <w:r>
          <w:fldChar w:fldCharType="separate"/>
        </w:r>
        <w:r w:rsidR="007C7279" w:rsidRPr="00E86612">
          <w:rPr>
            <w:rStyle w:val="Hyperlink"/>
          </w:rPr>
          <w:t>1.1.1</w:t>
        </w:r>
        <w:r w:rsidR="007C7279">
          <w:rPr>
            <w:rFonts w:asciiTheme="minorHAnsi" w:eastAsiaTheme="minorEastAsia" w:hAnsiTheme="minorHAnsi" w:cstheme="minorBidi"/>
            <w:sz w:val="22"/>
            <w:szCs w:val="22"/>
          </w:rPr>
          <w:tab/>
        </w:r>
        <w:r w:rsidR="007C7279" w:rsidRPr="00E86612">
          <w:rPr>
            <w:rStyle w:val="Hyperlink"/>
          </w:rPr>
          <w:t>Properties</w:t>
        </w:r>
        <w:r w:rsidR="007C7279">
          <w:rPr>
            <w:webHidden/>
          </w:rPr>
          <w:tab/>
        </w:r>
        <w:r w:rsidR="007C7279">
          <w:rPr>
            <w:webHidden/>
          </w:rPr>
          <w:fldChar w:fldCharType="begin"/>
        </w:r>
        <w:r w:rsidR="007C7279">
          <w:rPr>
            <w:webHidden/>
          </w:rPr>
          <w:instrText xml:space="preserve"> PAGEREF _Toc103326489 \h </w:instrText>
        </w:r>
        <w:r w:rsidR="007C7279">
          <w:rPr>
            <w:webHidden/>
          </w:rPr>
        </w:r>
        <w:r w:rsidR="007C7279">
          <w:rPr>
            <w:webHidden/>
          </w:rPr>
          <w:fldChar w:fldCharType="separate"/>
        </w:r>
        <w:r w:rsidR="007C7279">
          <w:rPr>
            <w:webHidden/>
          </w:rPr>
          <w:t>9</w:t>
        </w:r>
        <w:r w:rsidR="007C7279">
          <w:rPr>
            <w:webHidden/>
          </w:rPr>
          <w:fldChar w:fldCharType="end"/>
        </w:r>
        <w:r>
          <w:fldChar w:fldCharType="end"/>
        </w:r>
      </w:ins>
    </w:p>
    <w:p w14:paraId="21CED313" w14:textId="0C73CDB5" w:rsidR="007C7279" w:rsidRDefault="00AA5B6D">
      <w:pPr>
        <w:pStyle w:val="TOC1"/>
        <w:rPr>
          <w:ins w:id="131" w:author="Russ Ott" w:date="2022-05-16T11:58:00Z"/>
          <w:rFonts w:asciiTheme="minorHAnsi" w:eastAsiaTheme="minorEastAsia" w:hAnsiTheme="minorHAnsi" w:cstheme="minorBidi"/>
          <w:caps w:val="0"/>
          <w:sz w:val="22"/>
          <w:szCs w:val="22"/>
        </w:rPr>
      </w:pPr>
      <w:ins w:id="132" w:author="Russ Ott" w:date="2022-05-16T11:58:00Z">
        <w:r>
          <w:fldChar w:fldCharType="begin"/>
        </w:r>
        <w:r>
          <w:instrText xml:space="preserve"> HYPERLINK \l "_Toc103326490" </w:instrText>
        </w:r>
        <w:r>
          <w:fldChar w:fldCharType="separate"/>
        </w:r>
        <w:r w:rsidR="007C7279" w:rsidRPr="00E86612">
          <w:rPr>
            <w:rStyle w:val="Hyperlink"/>
          </w:rPr>
          <w:t>2</w:t>
        </w:r>
        <w:r w:rsidR="007C7279">
          <w:rPr>
            <w:rFonts w:asciiTheme="minorHAnsi" w:eastAsiaTheme="minorEastAsia" w:hAnsiTheme="minorHAnsi" w:cstheme="minorBidi"/>
            <w:caps w:val="0"/>
            <w:sz w:val="22"/>
            <w:szCs w:val="22"/>
          </w:rPr>
          <w:tab/>
        </w:r>
        <w:r w:rsidR="007C7279" w:rsidRPr="00E86612">
          <w:rPr>
            <w:rStyle w:val="Hyperlink"/>
          </w:rPr>
          <w:t>subentry</w:t>
        </w:r>
        <w:r w:rsidR="007C7279">
          <w:rPr>
            <w:webHidden/>
          </w:rPr>
          <w:tab/>
        </w:r>
        <w:r w:rsidR="007C7279">
          <w:rPr>
            <w:webHidden/>
          </w:rPr>
          <w:fldChar w:fldCharType="begin"/>
        </w:r>
        <w:r w:rsidR="007C7279">
          <w:rPr>
            <w:webHidden/>
          </w:rPr>
          <w:instrText xml:space="preserve"> PAGEREF _Toc103326490 \h </w:instrText>
        </w:r>
        <w:r w:rsidR="007C7279">
          <w:rPr>
            <w:webHidden/>
          </w:rPr>
        </w:r>
        <w:r w:rsidR="007C7279">
          <w:rPr>
            <w:webHidden/>
          </w:rPr>
          <w:fldChar w:fldCharType="separate"/>
        </w:r>
        <w:r w:rsidR="007C7279">
          <w:rPr>
            <w:webHidden/>
          </w:rPr>
          <w:t>17</w:t>
        </w:r>
        <w:r w:rsidR="007C7279">
          <w:rPr>
            <w:webHidden/>
          </w:rPr>
          <w:fldChar w:fldCharType="end"/>
        </w:r>
        <w:r>
          <w:fldChar w:fldCharType="end"/>
        </w:r>
      </w:ins>
    </w:p>
    <w:p w14:paraId="16843973" w14:textId="7E6D9D9B" w:rsidR="007C7279" w:rsidRDefault="00AA5B6D">
      <w:pPr>
        <w:pStyle w:val="TOC2"/>
        <w:tabs>
          <w:tab w:val="left" w:pos="806"/>
        </w:tabs>
        <w:rPr>
          <w:ins w:id="133" w:author="Russ Ott" w:date="2022-05-16T11:58:00Z"/>
          <w:rFonts w:asciiTheme="minorHAnsi" w:eastAsiaTheme="minorEastAsia" w:hAnsiTheme="minorHAnsi" w:cstheme="minorBidi"/>
          <w:sz w:val="22"/>
          <w:szCs w:val="22"/>
        </w:rPr>
      </w:pPr>
      <w:ins w:id="134" w:author="Russ Ott" w:date="2022-05-16T11:58:00Z">
        <w:r>
          <w:fldChar w:fldCharType="begin"/>
        </w:r>
        <w:r>
          <w:instrText xml:space="preserve"> HYPERLINK \l "_Toc103326491" </w:instrText>
        </w:r>
        <w:r>
          <w:fldChar w:fldCharType="separate"/>
        </w:r>
        <w:r w:rsidR="007C7279" w:rsidRPr="00E86612">
          <w:rPr>
            <w:rStyle w:val="Hyperlink"/>
          </w:rPr>
          <w:t>2.1</w:t>
        </w:r>
        <w:r w:rsidR="007C7279">
          <w:rPr>
            <w:rFonts w:asciiTheme="minorHAnsi" w:eastAsiaTheme="minorEastAsia" w:hAnsiTheme="minorHAnsi" w:cstheme="minorBidi"/>
            <w:sz w:val="22"/>
            <w:szCs w:val="22"/>
          </w:rPr>
          <w:tab/>
        </w:r>
        <w:r w:rsidR="007C7279" w:rsidRPr="00E86612">
          <w:rPr>
            <w:rStyle w:val="Hyperlink"/>
          </w:rPr>
          <w:t>Brand Name Observation</w:t>
        </w:r>
        <w:r w:rsidR="007C7279">
          <w:rPr>
            <w:webHidden/>
          </w:rPr>
          <w:tab/>
        </w:r>
        <w:r w:rsidR="007C7279">
          <w:rPr>
            <w:webHidden/>
          </w:rPr>
          <w:fldChar w:fldCharType="begin"/>
        </w:r>
        <w:r w:rsidR="007C7279">
          <w:rPr>
            <w:webHidden/>
          </w:rPr>
          <w:instrText xml:space="preserve"> PAGEREF _Toc103326491 \h </w:instrText>
        </w:r>
        <w:r w:rsidR="007C7279">
          <w:rPr>
            <w:webHidden/>
          </w:rPr>
        </w:r>
        <w:r w:rsidR="007C7279">
          <w:rPr>
            <w:webHidden/>
          </w:rPr>
          <w:fldChar w:fldCharType="separate"/>
        </w:r>
        <w:r w:rsidR="007C7279">
          <w:rPr>
            <w:webHidden/>
          </w:rPr>
          <w:t>17</w:t>
        </w:r>
        <w:r w:rsidR="007C7279">
          <w:rPr>
            <w:webHidden/>
          </w:rPr>
          <w:fldChar w:fldCharType="end"/>
        </w:r>
        <w:r>
          <w:fldChar w:fldCharType="end"/>
        </w:r>
      </w:ins>
    </w:p>
    <w:p w14:paraId="699CB76F" w14:textId="304DC39B" w:rsidR="007C7279" w:rsidRDefault="00AA5B6D">
      <w:pPr>
        <w:pStyle w:val="TOC2"/>
        <w:tabs>
          <w:tab w:val="left" w:pos="806"/>
        </w:tabs>
        <w:rPr>
          <w:ins w:id="135" w:author="Russ Ott" w:date="2022-05-16T11:58:00Z"/>
          <w:rFonts w:asciiTheme="minorHAnsi" w:eastAsiaTheme="minorEastAsia" w:hAnsiTheme="minorHAnsi" w:cstheme="minorBidi"/>
          <w:sz w:val="22"/>
          <w:szCs w:val="22"/>
        </w:rPr>
      </w:pPr>
      <w:ins w:id="136" w:author="Russ Ott" w:date="2022-05-16T11:58:00Z">
        <w:r>
          <w:fldChar w:fldCharType="begin"/>
        </w:r>
        <w:r>
          <w:instrText xml:space="preserve"> HYPERLINK \l "_Toc103326492" </w:instrText>
        </w:r>
        <w:r>
          <w:fldChar w:fldCharType="separate"/>
        </w:r>
        <w:r w:rsidR="007C7279" w:rsidRPr="00E86612">
          <w:rPr>
            <w:rStyle w:val="Hyperlink"/>
          </w:rPr>
          <w:t>2.2</w:t>
        </w:r>
        <w:r w:rsidR="007C7279">
          <w:rPr>
            <w:rFonts w:asciiTheme="minorHAnsi" w:eastAsiaTheme="minorEastAsia" w:hAnsiTheme="minorHAnsi" w:cstheme="minorBidi"/>
            <w:sz w:val="22"/>
            <w:szCs w:val="22"/>
          </w:rPr>
          <w:tab/>
        </w:r>
        <w:r w:rsidR="007C7279" w:rsidRPr="00E86612">
          <w:rPr>
            <w:rStyle w:val="Hyperlink"/>
          </w:rPr>
          <w:t>Catalog Number Observation</w:t>
        </w:r>
        <w:r w:rsidR="007C7279">
          <w:rPr>
            <w:webHidden/>
          </w:rPr>
          <w:tab/>
        </w:r>
        <w:r w:rsidR="007C7279">
          <w:rPr>
            <w:webHidden/>
          </w:rPr>
          <w:fldChar w:fldCharType="begin"/>
        </w:r>
        <w:r w:rsidR="007C7279">
          <w:rPr>
            <w:webHidden/>
          </w:rPr>
          <w:instrText xml:space="preserve"> PAGEREF _Toc103326492 \h </w:instrText>
        </w:r>
        <w:r w:rsidR="007C7279">
          <w:rPr>
            <w:webHidden/>
          </w:rPr>
        </w:r>
        <w:r w:rsidR="007C7279">
          <w:rPr>
            <w:webHidden/>
          </w:rPr>
          <w:fldChar w:fldCharType="separate"/>
        </w:r>
        <w:r w:rsidR="007C7279">
          <w:rPr>
            <w:webHidden/>
          </w:rPr>
          <w:t>18</w:t>
        </w:r>
        <w:r w:rsidR="007C7279">
          <w:rPr>
            <w:webHidden/>
          </w:rPr>
          <w:fldChar w:fldCharType="end"/>
        </w:r>
        <w:r>
          <w:fldChar w:fldCharType="end"/>
        </w:r>
      </w:ins>
    </w:p>
    <w:p w14:paraId="3C36022E" w14:textId="0CC232B8" w:rsidR="007C7279" w:rsidRDefault="00AA5B6D">
      <w:pPr>
        <w:pStyle w:val="TOC2"/>
        <w:tabs>
          <w:tab w:val="left" w:pos="806"/>
        </w:tabs>
        <w:rPr>
          <w:ins w:id="137" w:author="Russ Ott" w:date="2022-05-16T11:58:00Z"/>
          <w:rFonts w:asciiTheme="minorHAnsi" w:eastAsiaTheme="minorEastAsia" w:hAnsiTheme="minorHAnsi" w:cstheme="minorBidi"/>
          <w:sz w:val="22"/>
          <w:szCs w:val="22"/>
        </w:rPr>
      </w:pPr>
      <w:ins w:id="138" w:author="Russ Ott" w:date="2022-05-16T11:58:00Z">
        <w:r>
          <w:fldChar w:fldCharType="begin"/>
        </w:r>
        <w:r>
          <w:instrText xml:space="preserve"> HYPERLINK \l "_Toc103326493" </w:instrText>
        </w:r>
        <w:r>
          <w:fldChar w:fldCharType="separate"/>
        </w:r>
        <w:r w:rsidR="007C7279" w:rsidRPr="00E86612">
          <w:rPr>
            <w:rStyle w:val="Hyperlink"/>
          </w:rPr>
          <w:t>2.3</w:t>
        </w:r>
        <w:r w:rsidR="007C7279">
          <w:rPr>
            <w:rFonts w:asciiTheme="minorHAnsi" w:eastAsiaTheme="minorEastAsia" w:hAnsiTheme="minorHAnsi" w:cstheme="minorBidi"/>
            <w:sz w:val="22"/>
            <w:szCs w:val="22"/>
          </w:rPr>
          <w:tab/>
        </w:r>
        <w:r w:rsidR="007C7279" w:rsidRPr="00E86612">
          <w:rPr>
            <w:rStyle w:val="Hyperlink"/>
          </w:rPr>
          <w:t>Company Name Observation</w:t>
        </w:r>
        <w:r w:rsidR="007C7279">
          <w:rPr>
            <w:webHidden/>
          </w:rPr>
          <w:tab/>
        </w:r>
        <w:r w:rsidR="007C7279">
          <w:rPr>
            <w:webHidden/>
          </w:rPr>
          <w:fldChar w:fldCharType="begin"/>
        </w:r>
        <w:r w:rsidR="007C7279">
          <w:rPr>
            <w:webHidden/>
          </w:rPr>
          <w:instrText xml:space="preserve"> PAGEREF _Toc103326493 \h </w:instrText>
        </w:r>
        <w:r w:rsidR="007C7279">
          <w:rPr>
            <w:webHidden/>
          </w:rPr>
        </w:r>
        <w:r w:rsidR="007C7279">
          <w:rPr>
            <w:webHidden/>
          </w:rPr>
          <w:fldChar w:fldCharType="separate"/>
        </w:r>
        <w:r w:rsidR="007C7279">
          <w:rPr>
            <w:webHidden/>
          </w:rPr>
          <w:t>20</w:t>
        </w:r>
        <w:r w:rsidR="007C7279">
          <w:rPr>
            <w:webHidden/>
          </w:rPr>
          <w:fldChar w:fldCharType="end"/>
        </w:r>
        <w:r>
          <w:fldChar w:fldCharType="end"/>
        </w:r>
      </w:ins>
    </w:p>
    <w:p w14:paraId="7EFE64EA" w14:textId="4D370721" w:rsidR="007C7279" w:rsidRDefault="00AA5B6D">
      <w:pPr>
        <w:pStyle w:val="TOC2"/>
        <w:tabs>
          <w:tab w:val="left" w:pos="806"/>
        </w:tabs>
        <w:rPr>
          <w:ins w:id="139" w:author="Russ Ott" w:date="2022-05-16T11:58:00Z"/>
          <w:rFonts w:asciiTheme="minorHAnsi" w:eastAsiaTheme="minorEastAsia" w:hAnsiTheme="minorHAnsi" w:cstheme="minorBidi"/>
          <w:sz w:val="22"/>
          <w:szCs w:val="22"/>
        </w:rPr>
      </w:pPr>
      <w:ins w:id="140" w:author="Russ Ott" w:date="2022-05-16T11:58:00Z">
        <w:r>
          <w:fldChar w:fldCharType="begin"/>
        </w:r>
        <w:r>
          <w:instrText xml:space="preserve"> HYPERLINK \l "_Toc103326494" </w:instrText>
        </w:r>
        <w:r>
          <w:fldChar w:fldCharType="separate"/>
        </w:r>
        <w:r w:rsidR="007C7279" w:rsidRPr="00E86612">
          <w:rPr>
            <w:rStyle w:val="Hyperlink"/>
          </w:rPr>
          <w:t>2.4</w:t>
        </w:r>
        <w:r w:rsidR="007C7279">
          <w:rPr>
            <w:rFonts w:asciiTheme="minorHAnsi" w:eastAsiaTheme="minorEastAsia" w:hAnsiTheme="minorHAnsi" w:cstheme="minorBidi"/>
            <w:sz w:val="22"/>
            <w:szCs w:val="22"/>
          </w:rPr>
          <w:tab/>
        </w:r>
        <w:r w:rsidR="007C7279" w:rsidRPr="00E86612">
          <w:rPr>
            <w:rStyle w:val="Hyperlink"/>
          </w:rPr>
          <w:t>Device Identifier Observation (V2)</w:t>
        </w:r>
        <w:r w:rsidR="007C7279">
          <w:rPr>
            <w:webHidden/>
          </w:rPr>
          <w:tab/>
        </w:r>
        <w:r w:rsidR="007C7279">
          <w:rPr>
            <w:webHidden/>
          </w:rPr>
          <w:fldChar w:fldCharType="begin"/>
        </w:r>
        <w:r w:rsidR="007C7279">
          <w:rPr>
            <w:webHidden/>
          </w:rPr>
          <w:instrText xml:space="preserve"> PAGEREF _Toc103326494 \h </w:instrText>
        </w:r>
        <w:r w:rsidR="007C7279">
          <w:rPr>
            <w:webHidden/>
          </w:rPr>
        </w:r>
        <w:r w:rsidR="007C7279">
          <w:rPr>
            <w:webHidden/>
          </w:rPr>
          <w:fldChar w:fldCharType="separate"/>
        </w:r>
        <w:r w:rsidR="007C7279">
          <w:rPr>
            <w:webHidden/>
          </w:rPr>
          <w:t>22</w:t>
        </w:r>
        <w:r w:rsidR="007C7279">
          <w:rPr>
            <w:webHidden/>
          </w:rPr>
          <w:fldChar w:fldCharType="end"/>
        </w:r>
        <w:r>
          <w:fldChar w:fldCharType="end"/>
        </w:r>
      </w:ins>
    </w:p>
    <w:p w14:paraId="00726CC8" w14:textId="27DCDED3" w:rsidR="007C7279" w:rsidRDefault="00AA5B6D">
      <w:pPr>
        <w:pStyle w:val="TOC2"/>
        <w:tabs>
          <w:tab w:val="left" w:pos="806"/>
        </w:tabs>
        <w:rPr>
          <w:ins w:id="141" w:author="Russ Ott" w:date="2022-05-16T11:58:00Z"/>
          <w:rFonts w:asciiTheme="minorHAnsi" w:eastAsiaTheme="minorEastAsia" w:hAnsiTheme="minorHAnsi" w:cstheme="minorBidi"/>
          <w:sz w:val="22"/>
          <w:szCs w:val="22"/>
        </w:rPr>
      </w:pPr>
      <w:ins w:id="142" w:author="Russ Ott" w:date="2022-05-16T11:58:00Z">
        <w:r>
          <w:fldChar w:fldCharType="begin"/>
        </w:r>
        <w:r>
          <w:instrText xml:space="preserve"> HYPERLINK \l "_Toc103326495" </w:instrText>
        </w:r>
        <w:r>
          <w:fldChar w:fldCharType="separate"/>
        </w:r>
        <w:r w:rsidR="007C7279" w:rsidRPr="00E86612">
          <w:rPr>
            <w:rStyle w:val="Hyperlink"/>
          </w:rPr>
          <w:t>2.5</w:t>
        </w:r>
        <w:r w:rsidR="007C7279">
          <w:rPr>
            <w:rFonts w:asciiTheme="minorHAnsi" w:eastAsiaTheme="minorEastAsia" w:hAnsiTheme="minorHAnsi" w:cstheme="minorBidi"/>
            <w:sz w:val="22"/>
            <w:szCs w:val="22"/>
          </w:rPr>
          <w:tab/>
        </w:r>
        <w:r w:rsidR="007C7279" w:rsidRPr="00E86612">
          <w:rPr>
            <w:rStyle w:val="Hyperlink"/>
          </w:rPr>
          <w:t>Distinct Identification Code Observation</w:t>
        </w:r>
        <w:r w:rsidR="007C7279">
          <w:rPr>
            <w:webHidden/>
          </w:rPr>
          <w:tab/>
        </w:r>
        <w:r w:rsidR="007C7279">
          <w:rPr>
            <w:webHidden/>
          </w:rPr>
          <w:fldChar w:fldCharType="begin"/>
        </w:r>
        <w:r w:rsidR="007C7279">
          <w:rPr>
            <w:webHidden/>
          </w:rPr>
          <w:instrText xml:space="preserve"> PAGEREF _Toc103326495 \h </w:instrText>
        </w:r>
        <w:r w:rsidR="007C7279">
          <w:rPr>
            <w:webHidden/>
          </w:rPr>
        </w:r>
        <w:r w:rsidR="007C7279">
          <w:rPr>
            <w:webHidden/>
          </w:rPr>
          <w:fldChar w:fldCharType="separate"/>
        </w:r>
        <w:r w:rsidR="007C7279">
          <w:rPr>
            <w:webHidden/>
          </w:rPr>
          <w:t>24</w:t>
        </w:r>
        <w:r w:rsidR="007C7279">
          <w:rPr>
            <w:webHidden/>
          </w:rPr>
          <w:fldChar w:fldCharType="end"/>
        </w:r>
        <w:r>
          <w:fldChar w:fldCharType="end"/>
        </w:r>
      </w:ins>
    </w:p>
    <w:p w14:paraId="40C3ED3A" w14:textId="6A1F156F" w:rsidR="007C7279" w:rsidRDefault="00AA5B6D">
      <w:pPr>
        <w:pStyle w:val="TOC2"/>
        <w:tabs>
          <w:tab w:val="left" w:pos="806"/>
        </w:tabs>
        <w:rPr>
          <w:ins w:id="143" w:author="Russ Ott" w:date="2022-05-16T11:58:00Z"/>
          <w:rFonts w:asciiTheme="minorHAnsi" w:eastAsiaTheme="minorEastAsia" w:hAnsiTheme="minorHAnsi" w:cstheme="minorBidi"/>
          <w:sz w:val="22"/>
          <w:szCs w:val="22"/>
        </w:rPr>
      </w:pPr>
      <w:ins w:id="144" w:author="Russ Ott" w:date="2022-05-16T11:58:00Z">
        <w:r>
          <w:fldChar w:fldCharType="begin"/>
        </w:r>
        <w:r>
          <w:instrText xml:space="preserve"> HYPERLINK \l "_Toc103326496" </w:instrText>
        </w:r>
        <w:r>
          <w:fldChar w:fldCharType="separate"/>
        </w:r>
        <w:r w:rsidR="007C7279" w:rsidRPr="00E86612">
          <w:rPr>
            <w:rStyle w:val="Hyperlink"/>
          </w:rPr>
          <w:t>2.6</w:t>
        </w:r>
        <w:r w:rsidR="007C7279">
          <w:rPr>
            <w:rFonts w:asciiTheme="minorHAnsi" w:eastAsiaTheme="minorEastAsia" w:hAnsiTheme="minorHAnsi" w:cstheme="minorBidi"/>
            <w:sz w:val="22"/>
            <w:szCs w:val="22"/>
          </w:rPr>
          <w:tab/>
        </w:r>
        <w:r w:rsidR="007C7279" w:rsidRPr="00E86612">
          <w:rPr>
            <w:rStyle w:val="Hyperlink"/>
          </w:rPr>
          <w:t>Expiration Date Observation</w:t>
        </w:r>
        <w:r w:rsidR="007C7279">
          <w:rPr>
            <w:webHidden/>
          </w:rPr>
          <w:tab/>
        </w:r>
        <w:r w:rsidR="007C7279">
          <w:rPr>
            <w:webHidden/>
          </w:rPr>
          <w:fldChar w:fldCharType="begin"/>
        </w:r>
        <w:r w:rsidR="007C7279">
          <w:rPr>
            <w:webHidden/>
          </w:rPr>
          <w:instrText xml:space="preserve"> PAGEREF _Toc103326496 \h </w:instrText>
        </w:r>
        <w:r w:rsidR="007C7279">
          <w:rPr>
            <w:webHidden/>
          </w:rPr>
        </w:r>
        <w:r w:rsidR="007C7279">
          <w:rPr>
            <w:webHidden/>
          </w:rPr>
          <w:fldChar w:fldCharType="separate"/>
        </w:r>
        <w:r w:rsidR="007C7279">
          <w:rPr>
            <w:webHidden/>
          </w:rPr>
          <w:t>26</w:t>
        </w:r>
        <w:r w:rsidR="007C7279">
          <w:rPr>
            <w:webHidden/>
          </w:rPr>
          <w:fldChar w:fldCharType="end"/>
        </w:r>
        <w:r>
          <w:fldChar w:fldCharType="end"/>
        </w:r>
      </w:ins>
    </w:p>
    <w:p w14:paraId="3770A93B" w14:textId="54D8EBE1" w:rsidR="007C7279" w:rsidRDefault="00AA5B6D">
      <w:pPr>
        <w:pStyle w:val="TOC2"/>
        <w:tabs>
          <w:tab w:val="left" w:pos="806"/>
        </w:tabs>
        <w:rPr>
          <w:ins w:id="145" w:author="Russ Ott" w:date="2022-05-16T11:58:00Z"/>
          <w:rFonts w:asciiTheme="minorHAnsi" w:eastAsiaTheme="minorEastAsia" w:hAnsiTheme="minorHAnsi" w:cstheme="minorBidi"/>
          <w:sz w:val="22"/>
          <w:szCs w:val="22"/>
        </w:rPr>
      </w:pPr>
      <w:ins w:id="146" w:author="Russ Ott" w:date="2022-05-16T11:58:00Z">
        <w:r>
          <w:fldChar w:fldCharType="begin"/>
        </w:r>
        <w:r>
          <w:instrText xml:space="preserve"> HYPERLINK \l "_Toc103326497" </w:instrText>
        </w:r>
        <w:r>
          <w:fldChar w:fldCharType="separate"/>
        </w:r>
        <w:r w:rsidR="007C7279" w:rsidRPr="00E86612">
          <w:rPr>
            <w:rStyle w:val="Hyperlink"/>
          </w:rPr>
          <w:t>2.7</w:t>
        </w:r>
        <w:r w:rsidR="007C7279">
          <w:rPr>
            <w:rFonts w:asciiTheme="minorHAnsi" w:eastAsiaTheme="minorEastAsia" w:hAnsiTheme="minorHAnsi" w:cstheme="minorBidi"/>
            <w:sz w:val="22"/>
            <w:szCs w:val="22"/>
          </w:rPr>
          <w:tab/>
        </w:r>
        <w:r w:rsidR="007C7279" w:rsidRPr="00E86612">
          <w:rPr>
            <w:rStyle w:val="Hyperlink"/>
          </w:rPr>
          <w:t>Implantable Device Status Observation</w:t>
        </w:r>
        <w:r w:rsidR="007C7279">
          <w:rPr>
            <w:webHidden/>
          </w:rPr>
          <w:tab/>
        </w:r>
        <w:r w:rsidR="007C7279">
          <w:rPr>
            <w:webHidden/>
          </w:rPr>
          <w:fldChar w:fldCharType="begin"/>
        </w:r>
        <w:r w:rsidR="007C7279">
          <w:rPr>
            <w:webHidden/>
          </w:rPr>
          <w:instrText xml:space="preserve"> PAGEREF _Toc103326497 \h </w:instrText>
        </w:r>
        <w:r w:rsidR="007C7279">
          <w:rPr>
            <w:webHidden/>
          </w:rPr>
        </w:r>
        <w:r w:rsidR="007C7279">
          <w:rPr>
            <w:webHidden/>
          </w:rPr>
          <w:fldChar w:fldCharType="separate"/>
        </w:r>
        <w:r w:rsidR="007C7279">
          <w:rPr>
            <w:webHidden/>
          </w:rPr>
          <w:t>28</w:t>
        </w:r>
        <w:r w:rsidR="007C7279">
          <w:rPr>
            <w:webHidden/>
          </w:rPr>
          <w:fldChar w:fldCharType="end"/>
        </w:r>
        <w:r>
          <w:fldChar w:fldCharType="end"/>
        </w:r>
      </w:ins>
    </w:p>
    <w:p w14:paraId="78191598" w14:textId="29698156" w:rsidR="007C7279" w:rsidRDefault="00AA5B6D">
      <w:pPr>
        <w:pStyle w:val="TOC2"/>
        <w:tabs>
          <w:tab w:val="left" w:pos="806"/>
        </w:tabs>
        <w:rPr>
          <w:ins w:id="147" w:author="Russ Ott" w:date="2022-05-16T11:58:00Z"/>
          <w:rFonts w:asciiTheme="minorHAnsi" w:eastAsiaTheme="minorEastAsia" w:hAnsiTheme="minorHAnsi" w:cstheme="minorBidi"/>
          <w:sz w:val="22"/>
          <w:szCs w:val="22"/>
        </w:rPr>
      </w:pPr>
      <w:ins w:id="148" w:author="Russ Ott" w:date="2022-05-16T11:58:00Z">
        <w:r>
          <w:fldChar w:fldCharType="begin"/>
        </w:r>
        <w:r>
          <w:instrText xml:space="preserve"> HYPERLINK \l "_Toc103326498" </w:instrText>
        </w:r>
        <w:r>
          <w:fldChar w:fldCharType="separate"/>
        </w:r>
        <w:r w:rsidR="007C7279" w:rsidRPr="00E86612">
          <w:rPr>
            <w:rStyle w:val="Hyperlink"/>
          </w:rPr>
          <w:t>2.8</w:t>
        </w:r>
        <w:r w:rsidR="007C7279">
          <w:rPr>
            <w:rFonts w:asciiTheme="minorHAnsi" w:eastAsiaTheme="minorEastAsia" w:hAnsiTheme="minorHAnsi" w:cstheme="minorBidi"/>
            <w:sz w:val="22"/>
            <w:szCs w:val="22"/>
          </w:rPr>
          <w:tab/>
        </w:r>
        <w:r w:rsidR="007C7279" w:rsidRPr="00E86612">
          <w:rPr>
            <w:rStyle w:val="Hyperlink"/>
          </w:rPr>
          <w:t>Latex Safety Observation</w:t>
        </w:r>
        <w:r w:rsidR="007C7279">
          <w:rPr>
            <w:webHidden/>
          </w:rPr>
          <w:tab/>
        </w:r>
        <w:r w:rsidR="007C7279">
          <w:rPr>
            <w:webHidden/>
          </w:rPr>
          <w:fldChar w:fldCharType="begin"/>
        </w:r>
        <w:r w:rsidR="007C7279">
          <w:rPr>
            <w:webHidden/>
          </w:rPr>
          <w:instrText xml:space="preserve"> PAGEREF _Toc103326498 \h </w:instrText>
        </w:r>
        <w:r w:rsidR="007C7279">
          <w:rPr>
            <w:webHidden/>
          </w:rPr>
        </w:r>
        <w:r w:rsidR="007C7279">
          <w:rPr>
            <w:webHidden/>
          </w:rPr>
          <w:fldChar w:fldCharType="separate"/>
        </w:r>
        <w:r w:rsidR="007C7279">
          <w:rPr>
            <w:webHidden/>
          </w:rPr>
          <w:t>30</w:t>
        </w:r>
        <w:r w:rsidR="007C7279">
          <w:rPr>
            <w:webHidden/>
          </w:rPr>
          <w:fldChar w:fldCharType="end"/>
        </w:r>
        <w:r>
          <w:fldChar w:fldCharType="end"/>
        </w:r>
      </w:ins>
    </w:p>
    <w:p w14:paraId="755E6E43" w14:textId="67BB78ED" w:rsidR="007C7279" w:rsidRDefault="00AA5B6D">
      <w:pPr>
        <w:pStyle w:val="TOC2"/>
        <w:tabs>
          <w:tab w:val="left" w:pos="806"/>
        </w:tabs>
        <w:rPr>
          <w:ins w:id="149" w:author="Russ Ott" w:date="2022-05-16T11:58:00Z"/>
          <w:rFonts w:asciiTheme="minorHAnsi" w:eastAsiaTheme="minorEastAsia" w:hAnsiTheme="minorHAnsi" w:cstheme="minorBidi"/>
          <w:sz w:val="22"/>
          <w:szCs w:val="22"/>
        </w:rPr>
      </w:pPr>
      <w:ins w:id="150" w:author="Russ Ott" w:date="2022-05-16T11:58:00Z">
        <w:r>
          <w:fldChar w:fldCharType="begin"/>
        </w:r>
        <w:r>
          <w:instrText xml:space="preserve"> HYPERLINK \l "_Toc103326499" </w:instrText>
        </w:r>
        <w:r>
          <w:fldChar w:fldCharType="separate"/>
        </w:r>
        <w:r w:rsidR="007C7279" w:rsidRPr="00E86612">
          <w:rPr>
            <w:rStyle w:val="Hyperlink"/>
          </w:rPr>
          <w:t>2.9</w:t>
        </w:r>
        <w:r w:rsidR="007C7279">
          <w:rPr>
            <w:rFonts w:asciiTheme="minorHAnsi" w:eastAsiaTheme="minorEastAsia" w:hAnsiTheme="minorHAnsi" w:cstheme="minorBidi"/>
            <w:sz w:val="22"/>
            <w:szCs w:val="22"/>
          </w:rPr>
          <w:tab/>
        </w:r>
        <w:r w:rsidR="007C7279" w:rsidRPr="00E86612">
          <w:rPr>
            <w:rStyle w:val="Hyperlink"/>
          </w:rPr>
          <w:t>Lot or Batch Number Observation</w:t>
        </w:r>
        <w:r w:rsidR="007C7279">
          <w:rPr>
            <w:webHidden/>
          </w:rPr>
          <w:tab/>
        </w:r>
        <w:r w:rsidR="007C7279">
          <w:rPr>
            <w:webHidden/>
          </w:rPr>
          <w:fldChar w:fldCharType="begin"/>
        </w:r>
        <w:r w:rsidR="007C7279">
          <w:rPr>
            <w:webHidden/>
          </w:rPr>
          <w:instrText xml:space="preserve"> PAGEREF _Toc103326499 \h </w:instrText>
        </w:r>
        <w:r w:rsidR="007C7279">
          <w:rPr>
            <w:webHidden/>
          </w:rPr>
        </w:r>
        <w:r w:rsidR="007C7279">
          <w:rPr>
            <w:webHidden/>
          </w:rPr>
          <w:fldChar w:fldCharType="separate"/>
        </w:r>
        <w:r w:rsidR="007C7279">
          <w:rPr>
            <w:webHidden/>
          </w:rPr>
          <w:t>32</w:t>
        </w:r>
        <w:r w:rsidR="007C7279">
          <w:rPr>
            <w:webHidden/>
          </w:rPr>
          <w:fldChar w:fldCharType="end"/>
        </w:r>
        <w:r>
          <w:fldChar w:fldCharType="end"/>
        </w:r>
      </w:ins>
    </w:p>
    <w:p w14:paraId="42B8FEE5" w14:textId="5A8F93EF" w:rsidR="007C7279" w:rsidRDefault="00AA5B6D">
      <w:pPr>
        <w:pStyle w:val="TOC2"/>
        <w:tabs>
          <w:tab w:val="left" w:pos="1320"/>
        </w:tabs>
        <w:rPr>
          <w:ins w:id="151" w:author="Russ Ott" w:date="2022-05-16T11:58:00Z"/>
          <w:rFonts w:asciiTheme="minorHAnsi" w:eastAsiaTheme="minorEastAsia" w:hAnsiTheme="minorHAnsi" w:cstheme="minorBidi"/>
          <w:sz w:val="22"/>
          <w:szCs w:val="22"/>
        </w:rPr>
      </w:pPr>
      <w:ins w:id="152" w:author="Russ Ott" w:date="2022-05-16T11:58:00Z">
        <w:r>
          <w:fldChar w:fldCharType="begin"/>
        </w:r>
        <w:r>
          <w:instrText xml:space="preserve"> HYPERLINK \l "_Toc103326500" </w:instrText>
        </w:r>
        <w:r>
          <w:fldChar w:fldCharType="separate"/>
        </w:r>
        <w:r w:rsidR="007C7279" w:rsidRPr="00E86612">
          <w:rPr>
            <w:rStyle w:val="Hyperlink"/>
          </w:rPr>
          <w:t>2.10</w:t>
        </w:r>
        <w:r w:rsidR="007C7279">
          <w:rPr>
            <w:rFonts w:asciiTheme="minorHAnsi" w:eastAsiaTheme="minorEastAsia" w:hAnsiTheme="minorHAnsi" w:cstheme="minorBidi"/>
            <w:sz w:val="22"/>
            <w:szCs w:val="22"/>
          </w:rPr>
          <w:tab/>
        </w:r>
        <w:r w:rsidR="007C7279" w:rsidRPr="00E86612">
          <w:rPr>
            <w:rStyle w:val="Hyperlink"/>
          </w:rPr>
          <w:t>Manufacturing Date Observation</w:t>
        </w:r>
        <w:r w:rsidR="007C7279">
          <w:rPr>
            <w:webHidden/>
          </w:rPr>
          <w:tab/>
        </w:r>
        <w:r w:rsidR="007C7279">
          <w:rPr>
            <w:webHidden/>
          </w:rPr>
          <w:fldChar w:fldCharType="begin"/>
        </w:r>
        <w:r w:rsidR="007C7279">
          <w:rPr>
            <w:webHidden/>
          </w:rPr>
          <w:instrText xml:space="preserve"> PAGEREF _Toc103326500 \h </w:instrText>
        </w:r>
        <w:r w:rsidR="007C7279">
          <w:rPr>
            <w:webHidden/>
          </w:rPr>
        </w:r>
        <w:r w:rsidR="007C7279">
          <w:rPr>
            <w:webHidden/>
          </w:rPr>
          <w:fldChar w:fldCharType="separate"/>
        </w:r>
        <w:r w:rsidR="007C7279">
          <w:rPr>
            <w:webHidden/>
          </w:rPr>
          <w:t>34</w:t>
        </w:r>
        <w:r w:rsidR="007C7279">
          <w:rPr>
            <w:webHidden/>
          </w:rPr>
          <w:fldChar w:fldCharType="end"/>
        </w:r>
        <w:r>
          <w:fldChar w:fldCharType="end"/>
        </w:r>
      </w:ins>
    </w:p>
    <w:p w14:paraId="4E176916" w14:textId="00E800D1" w:rsidR="007C7279" w:rsidRDefault="00AA5B6D">
      <w:pPr>
        <w:pStyle w:val="TOC2"/>
        <w:tabs>
          <w:tab w:val="left" w:pos="1320"/>
        </w:tabs>
        <w:rPr>
          <w:ins w:id="153" w:author="Russ Ott" w:date="2022-05-16T11:58:00Z"/>
          <w:rFonts w:asciiTheme="minorHAnsi" w:eastAsiaTheme="minorEastAsia" w:hAnsiTheme="minorHAnsi" w:cstheme="minorBidi"/>
          <w:sz w:val="22"/>
          <w:szCs w:val="22"/>
        </w:rPr>
      </w:pPr>
      <w:ins w:id="154" w:author="Russ Ott" w:date="2022-05-16T11:58:00Z">
        <w:r>
          <w:fldChar w:fldCharType="begin"/>
        </w:r>
        <w:r>
          <w:instrText xml:space="preserve"> HYPERLINK \l "_Toc103326501" </w:instrText>
        </w:r>
        <w:r>
          <w:fldChar w:fldCharType="separate"/>
        </w:r>
        <w:r w:rsidR="007C7279" w:rsidRPr="00E86612">
          <w:rPr>
            <w:rStyle w:val="Hyperlink"/>
          </w:rPr>
          <w:t>2.11</w:t>
        </w:r>
        <w:r w:rsidR="007C7279">
          <w:rPr>
            <w:rFonts w:asciiTheme="minorHAnsi" w:eastAsiaTheme="minorEastAsia" w:hAnsiTheme="minorHAnsi" w:cstheme="minorBidi"/>
            <w:sz w:val="22"/>
            <w:szCs w:val="22"/>
          </w:rPr>
          <w:tab/>
        </w:r>
        <w:r w:rsidR="007C7279" w:rsidRPr="00E86612">
          <w:rPr>
            <w:rStyle w:val="Hyperlink"/>
          </w:rPr>
          <w:t>Model Number Observation</w:t>
        </w:r>
        <w:r w:rsidR="007C7279">
          <w:rPr>
            <w:webHidden/>
          </w:rPr>
          <w:tab/>
        </w:r>
        <w:r w:rsidR="007C7279">
          <w:rPr>
            <w:webHidden/>
          </w:rPr>
          <w:fldChar w:fldCharType="begin"/>
        </w:r>
        <w:r w:rsidR="007C7279">
          <w:rPr>
            <w:webHidden/>
          </w:rPr>
          <w:instrText xml:space="preserve"> PAGEREF _Toc103326501 \h </w:instrText>
        </w:r>
        <w:r w:rsidR="007C7279">
          <w:rPr>
            <w:webHidden/>
          </w:rPr>
        </w:r>
        <w:r w:rsidR="007C7279">
          <w:rPr>
            <w:webHidden/>
          </w:rPr>
          <w:fldChar w:fldCharType="separate"/>
        </w:r>
        <w:r w:rsidR="007C7279">
          <w:rPr>
            <w:webHidden/>
          </w:rPr>
          <w:t>36</w:t>
        </w:r>
        <w:r w:rsidR="007C7279">
          <w:rPr>
            <w:webHidden/>
          </w:rPr>
          <w:fldChar w:fldCharType="end"/>
        </w:r>
        <w:r>
          <w:fldChar w:fldCharType="end"/>
        </w:r>
      </w:ins>
    </w:p>
    <w:p w14:paraId="73275F49" w14:textId="2B5C0FDB" w:rsidR="007C7279" w:rsidRDefault="00AA5B6D">
      <w:pPr>
        <w:pStyle w:val="TOC2"/>
        <w:tabs>
          <w:tab w:val="left" w:pos="1320"/>
        </w:tabs>
        <w:rPr>
          <w:ins w:id="155" w:author="Russ Ott" w:date="2022-05-16T11:58:00Z"/>
          <w:rFonts w:asciiTheme="minorHAnsi" w:eastAsiaTheme="minorEastAsia" w:hAnsiTheme="minorHAnsi" w:cstheme="minorBidi"/>
          <w:sz w:val="22"/>
          <w:szCs w:val="22"/>
        </w:rPr>
      </w:pPr>
      <w:ins w:id="156" w:author="Russ Ott" w:date="2022-05-16T11:58:00Z">
        <w:r>
          <w:fldChar w:fldCharType="begin"/>
        </w:r>
        <w:r>
          <w:instrText xml:space="preserve"> HYPERLINK \l "_Toc103326502" </w:instrText>
        </w:r>
        <w:r>
          <w:fldChar w:fldCharType="separate"/>
        </w:r>
        <w:r w:rsidR="007C7279" w:rsidRPr="00E86612">
          <w:rPr>
            <w:rStyle w:val="Hyperlink"/>
          </w:rPr>
          <w:t>2.12</w:t>
        </w:r>
        <w:r w:rsidR="007C7279">
          <w:rPr>
            <w:rFonts w:asciiTheme="minorHAnsi" w:eastAsiaTheme="minorEastAsia" w:hAnsiTheme="minorHAnsi" w:cstheme="minorBidi"/>
            <w:sz w:val="22"/>
            <w:szCs w:val="22"/>
          </w:rPr>
          <w:tab/>
        </w:r>
        <w:r w:rsidR="007C7279" w:rsidRPr="00E86612">
          <w:rPr>
            <w:rStyle w:val="Hyperlink"/>
          </w:rPr>
          <w:t>MRI Safety Observation</w:t>
        </w:r>
        <w:r w:rsidR="007C7279">
          <w:rPr>
            <w:webHidden/>
          </w:rPr>
          <w:tab/>
        </w:r>
        <w:r w:rsidR="007C7279">
          <w:rPr>
            <w:webHidden/>
          </w:rPr>
          <w:fldChar w:fldCharType="begin"/>
        </w:r>
        <w:r w:rsidR="007C7279">
          <w:rPr>
            <w:webHidden/>
          </w:rPr>
          <w:instrText xml:space="preserve"> PAGEREF _Toc103326502 \h </w:instrText>
        </w:r>
        <w:r w:rsidR="007C7279">
          <w:rPr>
            <w:webHidden/>
          </w:rPr>
        </w:r>
        <w:r w:rsidR="007C7279">
          <w:rPr>
            <w:webHidden/>
          </w:rPr>
          <w:fldChar w:fldCharType="separate"/>
        </w:r>
        <w:r w:rsidR="007C7279">
          <w:rPr>
            <w:webHidden/>
          </w:rPr>
          <w:t>38</w:t>
        </w:r>
        <w:r w:rsidR="007C7279">
          <w:rPr>
            <w:webHidden/>
          </w:rPr>
          <w:fldChar w:fldCharType="end"/>
        </w:r>
        <w:r>
          <w:fldChar w:fldCharType="end"/>
        </w:r>
      </w:ins>
    </w:p>
    <w:p w14:paraId="487F5BBF" w14:textId="61A35E6D" w:rsidR="007C7279" w:rsidRDefault="00AA5B6D">
      <w:pPr>
        <w:pStyle w:val="TOC2"/>
        <w:tabs>
          <w:tab w:val="left" w:pos="1320"/>
        </w:tabs>
        <w:rPr>
          <w:ins w:id="157" w:author="Russ Ott" w:date="2022-05-16T11:58:00Z"/>
          <w:rFonts w:asciiTheme="minorHAnsi" w:eastAsiaTheme="minorEastAsia" w:hAnsiTheme="minorHAnsi" w:cstheme="minorBidi"/>
          <w:sz w:val="22"/>
          <w:szCs w:val="22"/>
        </w:rPr>
      </w:pPr>
      <w:ins w:id="158" w:author="Russ Ott" w:date="2022-05-16T11:58:00Z">
        <w:r>
          <w:fldChar w:fldCharType="begin"/>
        </w:r>
        <w:r>
          <w:instrText xml:space="preserve"> HYPERLINK \l "_Toc103326503" </w:instrText>
        </w:r>
        <w:r>
          <w:fldChar w:fldCharType="separate"/>
        </w:r>
        <w:r w:rsidR="007C7279" w:rsidRPr="00E86612">
          <w:rPr>
            <w:rStyle w:val="Hyperlink"/>
          </w:rPr>
          <w:t>2.13</w:t>
        </w:r>
        <w:r w:rsidR="007C7279">
          <w:rPr>
            <w:rFonts w:asciiTheme="minorHAnsi" w:eastAsiaTheme="minorEastAsia" w:hAnsiTheme="minorHAnsi" w:cstheme="minorBidi"/>
            <w:sz w:val="22"/>
            <w:szCs w:val="22"/>
          </w:rPr>
          <w:tab/>
        </w:r>
        <w:r w:rsidR="007C7279" w:rsidRPr="00E86612">
          <w:rPr>
            <w:rStyle w:val="Hyperlink"/>
          </w:rPr>
          <w:t>Serial Number Observation</w:t>
        </w:r>
        <w:r w:rsidR="007C7279">
          <w:rPr>
            <w:webHidden/>
          </w:rPr>
          <w:tab/>
        </w:r>
        <w:r w:rsidR="007C7279">
          <w:rPr>
            <w:webHidden/>
          </w:rPr>
          <w:fldChar w:fldCharType="begin"/>
        </w:r>
        <w:r w:rsidR="007C7279">
          <w:rPr>
            <w:webHidden/>
          </w:rPr>
          <w:instrText xml:space="preserve"> PAGEREF _Toc103326503 \h </w:instrText>
        </w:r>
        <w:r w:rsidR="007C7279">
          <w:rPr>
            <w:webHidden/>
          </w:rPr>
        </w:r>
        <w:r w:rsidR="007C7279">
          <w:rPr>
            <w:webHidden/>
          </w:rPr>
          <w:fldChar w:fldCharType="separate"/>
        </w:r>
        <w:r w:rsidR="007C7279">
          <w:rPr>
            <w:webHidden/>
          </w:rPr>
          <w:t>40</w:t>
        </w:r>
        <w:r w:rsidR="007C7279">
          <w:rPr>
            <w:webHidden/>
          </w:rPr>
          <w:fldChar w:fldCharType="end"/>
        </w:r>
        <w:r>
          <w:fldChar w:fldCharType="end"/>
        </w:r>
      </w:ins>
    </w:p>
    <w:p w14:paraId="58EF7B56" w14:textId="1D3E03B5" w:rsidR="007C7279" w:rsidRDefault="00AA5B6D">
      <w:pPr>
        <w:pStyle w:val="TOC1"/>
        <w:rPr>
          <w:ins w:id="159" w:author="Russ Ott" w:date="2022-05-16T11:58:00Z"/>
          <w:rFonts w:asciiTheme="minorHAnsi" w:eastAsiaTheme="minorEastAsia" w:hAnsiTheme="minorHAnsi" w:cstheme="minorBidi"/>
          <w:caps w:val="0"/>
          <w:sz w:val="22"/>
          <w:szCs w:val="22"/>
        </w:rPr>
      </w:pPr>
      <w:ins w:id="160" w:author="Russ Ott" w:date="2022-05-16T11:58:00Z">
        <w:r>
          <w:fldChar w:fldCharType="begin"/>
        </w:r>
        <w:r>
          <w:instrText xml:space="preserve"> HYPERLINK \l "_Toc103326504" </w:instrText>
        </w:r>
        <w:r>
          <w:fldChar w:fldCharType="separate"/>
        </w:r>
        <w:r w:rsidR="007C7279" w:rsidRPr="00E86612">
          <w:rPr>
            <w:rStyle w:val="Hyperlink"/>
          </w:rPr>
          <w:t>3</w:t>
        </w:r>
        <w:r w:rsidR="007C7279">
          <w:rPr>
            <w:rFonts w:asciiTheme="minorHAnsi" w:eastAsiaTheme="minorEastAsia" w:hAnsiTheme="minorHAnsi" w:cstheme="minorBidi"/>
            <w:caps w:val="0"/>
            <w:sz w:val="22"/>
            <w:szCs w:val="22"/>
          </w:rPr>
          <w:tab/>
        </w:r>
        <w:r w:rsidR="007C7279" w:rsidRPr="00E86612">
          <w:rPr>
            <w:rStyle w:val="Hyperlink"/>
          </w:rPr>
          <w:t>Template Ids in This Guide</w:t>
        </w:r>
        <w:r w:rsidR="007C7279">
          <w:rPr>
            <w:webHidden/>
          </w:rPr>
          <w:tab/>
        </w:r>
        <w:r w:rsidR="007C7279">
          <w:rPr>
            <w:webHidden/>
          </w:rPr>
          <w:fldChar w:fldCharType="begin"/>
        </w:r>
        <w:r w:rsidR="007C7279">
          <w:rPr>
            <w:webHidden/>
          </w:rPr>
          <w:instrText xml:space="preserve"> PAGEREF _Toc103326504 \h </w:instrText>
        </w:r>
        <w:r w:rsidR="007C7279">
          <w:rPr>
            <w:webHidden/>
          </w:rPr>
        </w:r>
        <w:r w:rsidR="007C7279">
          <w:rPr>
            <w:webHidden/>
          </w:rPr>
          <w:fldChar w:fldCharType="separate"/>
        </w:r>
        <w:r w:rsidR="007C7279">
          <w:rPr>
            <w:webHidden/>
          </w:rPr>
          <w:t>43</w:t>
        </w:r>
        <w:r w:rsidR="007C7279">
          <w:rPr>
            <w:webHidden/>
          </w:rPr>
          <w:fldChar w:fldCharType="end"/>
        </w:r>
        <w:r>
          <w:fldChar w:fldCharType="end"/>
        </w:r>
      </w:ins>
    </w:p>
    <w:p w14:paraId="765B80FC" w14:textId="02F46B80" w:rsidR="007C7279" w:rsidRDefault="00AA5B6D">
      <w:pPr>
        <w:pStyle w:val="TOC1"/>
        <w:rPr>
          <w:ins w:id="161" w:author="Russ Ott" w:date="2022-05-16T11:58:00Z"/>
          <w:rFonts w:asciiTheme="minorHAnsi" w:eastAsiaTheme="minorEastAsia" w:hAnsiTheme="minorHAnsi" w:cstheme="minorBidi"/>
          <w:caps w:val="0"/>
          <w:sz w:val="22"/>
          <w:szCs w:val="22"/>
        </w:rPr>
      </w:pPr>
      <w:ins w:id="162" w:author="Russ Ott" w:date="2022-05-16T11:58:00Z">
        <w:r>
          <w:fldChar w:fldCharType="begin"/>
        </w:r>
        <w:r>
          <w:instrText xml:space="preserve"> HYPERLINK \l "_Toc103326505" </w:instrText>
        </w:r>
        <w:r>
          <w:fldChar w:fldCharType="separate"/>
        </w:r>
        <w:r w:rsidR="007C7279" w:rsidRPr="00E86612">
          <w:rPr>
            <w:rStyle w:val="Hyperlink"/>
          </w:rPr>
          <w:t>4</w:t>
        </w:r>
        <w:r w:rsidR="007C7279">
          <w:rPr>
            <w:rFonts w:asciiTheme="minorHAnsi" w:eastAsiaTheme="minorEastAsia" w:hAnsiTheme="minorHAnsi" w:cstheme="minorBidi"/>
            <w:caps w:val="0"/>
            <w:sz w:val="22"/>
            <w:szCs w:val="22"/>
          </w:rPr>
          <w:tab/>
        </w:r>
        <w:r w:rsidR="007C7279" w:rsidRPr="00E86612">
          <w:rPr>
            <w:rStyle w:val="Hyperlink"/>
          </w:rPr>
          <w:t>Code Systems in This Guide</w:t>
        </w:r>
        <w:r w:rsidR="007C7279">
          <w:rPr>
            <w:webHidden/>
          </w:rPr>
          <w:tab/>
        </w:r>
        <w:r w:rsidR="007C7279">
          <w:rPr>
            <w:webHidden/>
          </w:rPr>
          <w:fldChar w:fldCharType="begin"/>
        </w:r>
        <w:r w:rsidR="007C7279">
          <w:rPr>
            <w:webHidden/>
          </w:rPr>
          <w:instrText xml:space="preserve"> PAGEREF _Toc103326505 \h </w:instrText>
        </w:r>
        <w:r w:rsidR="007C7279">
          <w:rPr>
            <w:webHidden/>
          </w:rPr>
        </w:r>
        <w:r w:rsidR="007C7279">
          <w:rPr>
            <w:webHidden/>
          </w:rPr>
          <w:fldChar w:fldCharType="separate"/>
        </w:r>
        <w:r w:rsidR="007C7279">
          <w:rPr>
            <w:webHidden/>
          </w:rPr>
          <w:t>45</w:t>
        </w:r>
        <w:r w:rsidR="007C7279">
          <w:rPr>
            <w:webHidden/>
          </w:rPr>
          <w:fldChar w:fldCharType="end"/>
        </w:r>
        <w:r>
          <w:fldChar w:fldCharType="end"/>
        </w:r>
      </w:ins>
    </w:p>
    <w:p w14:paraId="44BC7418" w14:textId="2F702F38" w:rsidR="008D0E3F" w:rsidRDefault="00144508">
      <w:pPr>
        <w:pStyle w:val="TOC1"/>
      </w:pPr>
      <w:ins w:id="163" w:author="Russ Ott" w:date="2022-05-16T11:58:00Z">
        <w:r>
          <w:fldChar w:fldCharType="end"/>
        </w:r>
      </w:ins>
    </w:p>
    <w:p w14:paraId="0CBE9BE2" w14:textId="77777777" w:rsidR="008D0E3F" w:rsidRDefault="007471AD">
      <w:pPr>
        <w:pStyle w:val="TOCTitle"/>
      </w:pPr>
      <w:r>
        <w:t>Table of Figures</w:t>
      </w:r>
    </w:p>
    <w:p w14:paraId="6D77C9AD" w14:textId="77777777" w:rsidR="00A76ECB" w:rsidRDefault="00FB6AE9">
      <w:pPr>
        <w:pStyle w:val="TableofFigures"/>
        <w:tabs>
          <w:tab w:val="right" w:leader="dot" w:pos="10070"/>
        </w:tabs>
        <w:rPr>
          <w:del w:id="164" w:author="Russ Ott" w:date="2022-05-16T11:58:00Z"/>
          <w:rFonts w:asciiTheme="minorHAnsi" w:eastAsiaTheme="minorEastAsia" w:hAnsiTheme="minorHAnsi" w:cstheme="minorBidi"/>
          <w:noProof/>
          <w:sz w:val="22"/>
          <w:szCs w:val="22"/>
        </w:rPr>
      </w:pPr>
      <w:del w:id="165" w:author="Russ Ott" w:date="2022-05-16T11:58:00Z">
        <w:r>
          <w:fldChar w:fldCharType="begin"/>
        </w:r>
        <w:r>
          <w:rPr>
            <w:noProof/>
          </w:rPr>
          <w:delInstrText xml:space="preserve"> TOC \c "Figure" </w:delInstrText>
        </w:r>
        <w:r>
          <w:fldChar w:fldCharType="separate"/>
        </w:r>
        <w:r w:rsidR="00A76ECB">
          <w:rPr>
            <w:noProof/>
          </w:rPr>
          <w:delText>Figure 1: Unique Device Identifier (UDI) Organizer</w:delText>
        </w:r>
        <w:r w:rsidR="00A76ECB">
          <w:rPr>
            <w:noProof/>
          </w:rPr>
          <w:tab/>
        </w:r>
        <w:r w:rsidR="00A76ECB">
          <w:rPr>
            <w:noProof/>
          </w:rPr>
          <w:fldChar w:fldCharType="begin"/>
        </w:r>
        <w:r w:rsidR="00A76ECB">
          <w:rPr>
            <w:noProof/>
          </w:rPr>
          <w:delInstrText xml:space="preserve"> PAGEREF _Toc83395671 \h </w:delInstrText>
        </w:r>
        <w:r w:rsidR="00A76ECB">
          <w:rPr>
            <w:noProof/>
          </w:rPr>
        </w:r>
        <w:r w:rsidR="00A76ECB">
          <w:rPr>
            <w:noProof/>
          </w:rPr>
          <w:fldChar w:fldCharType="separate"/>
        </w:r>
        <w:r w:rsidR="00A76ECB">
          <w:rPr>
            <w:noProof/>
          </w:rPr>
          <w:delText>13</w:delText>
        </w:r>
        <w:r w:rsidR="00A76ECB">
          <w:rPr>
            <w:noProof/>
          </w:rPr>
          <w:fldChar w:fldCharType="end"/>
        </w:r>
      </w:del>
    </w:p>
    <w:p w14:paraId="2780DE58" w14:textId="77777777" w:rsidR="00A76ECB" w:rsidRDefault="00A76ECB">
      <w:pPr>
        <w:pStyle w:val="TableofFigures"/>
        <w:tabs>
          <w:tab w:val="right" w:leader="dot" w:pos="10070"/>
        </w:tabs>
        <w:rPr>
          <w:del w:id="166" w:author="Russ Ott" w:date="2022-05-16T11:58:00Z"/>
          <w:rFonts w:asciiTheme="minorHAnsi" w:eastAsiaTheme="minorEastAsia" w:hAnsiTheme="minorHAnsi" w:cstheme="minorBidi"/>
          <w:noProof/>
          <w:sz w:val="22"/>
          <w:szCs w:val="22"/>
        </w:rPr>
      </w:pPr>
      <w:del w:id="167" w:author="Russ Ott" w:date="2022-05-16T11:58:00Z">
        <w:r>
          <w:rPr>
            <w:noProof/>
          </w:rPr>
          <w:delText>Figure 2: Brand Name Example</w:delText>
        </w:r>
        <w:r>
          <w:rPr>
            <w:noProof/>
          </w:rPr>
          <w:tab/>
        </w:r>
        <w:r>
          <w:rPr>
            <w:noProof/>
          </w:rPr>
          <w:fldChar w:fldCharType="begin"/>
        </w:r>
        <w:r>
          <w:rPr>
            <w:noProof/>
          </w:rPr>
          <w:delInstrText xml:space="preserve"> PAGEREF _Toc83395672 \h </w:delInstrText>
        </w:r>
        <w:r>
          <w:rPr>
            <w:noProof/>
          </w:rPr>
        </w:r>
        <w:r>
          <w:rPr>
            <w:noProof/>
          </w:rPr>
          <w:fldChar w:fldCharType="separate"/>
        </w:r>
        <w:r>
          <w:rPr>
            <w:noProof/>
          </w:rPr>
          <w:delText>18</w:delText>
        </w:r>
        <w:r>
          <w:rPr>
            <w:noProof/>
          </w:rPr>
          <w:fldChar w:fldCharType="end"/>
        </w:r>
      </w:del>
    </w:p>
    <w:p w14:paraId="15DEB069" w14:textId="77777777" w:rsidR="00A76ECB" w:rsidRDefault="00A76ECB">
      <w:pPr>
        <w:pStyle w:val="TableofFigures"/>
        <w:tabs>
          <w:tab w:val="right" w:leader="dot" w:pos="10070"/>
        </w:tabs>
        <w:rPr>
          <w:del w:id="168" w:author="Russ Ott" w:date="2022-05-16T11:58:00Z"/>
          <w:rFonts w:asciiTheme="minorHAnsi" w:eastAsiaTheme="minorEastAsia" w:hAnsiTheme="minorHAnsi" w:cstheme="minorBidi"/>
          <w:noProof/>
          <w:sz w:val="22"/>
          <w:szCs w:val="22"/>
        </w:rPr>
      </w:pPr>
      <w:del w:id="169" w:author="Russ Ott" w:date="2022-05-16T11:58:00Z">
        <w:r>
          <w:rPr>
            <w:noProof/>
          </w:rPr>
          <w:delText>Figure 3: Catalog Number Sample</w:delText>
        </w:r>
        <w:r>
          <w:rPr>
            <w:noProof/>
          </w:rPr>
          <w:tab/>
        </w:r>
        <w:r>
          <w:rPr>
            <w:noProof/>
          </w:rPr>
          <w:fldChar w:fldCharType="begin"/>
        </w:r>
        <w:r>
          <w:rPr>
            <w:noProof/>
          </w:rPr>
          <w:delInstrText xml:space="preserve"> PAGEREF _Toc83395673 \h </w:delInstrText>
        </w:r>
        <w:r>
          <w:rPr>
            <w:noProof/>
          </w:rPr>
        </w:r>
        <w:r>
          <w:rPr>
            <w:noProof/>
          </w:rPr>
          <w:fldChar w:fldCharType="separate"/>
        </w:r>
        <w:r>
          <w:rPr>
            <w:noProof/>
          </w:rPr>
          <w:delText>20</w:delText>
        </w:r>
        <w:r>
          <w:rPr>
            <w:noProof/>
          </w:rPr>
          <w:fldChar w:fldCharType="end"/>
        </w:r>
      </w:del>
    </w:p>
    <w:p w14:paraId="1B2268D7" w14:textId="77777777" w:rsidR="00A76ECB" w:rsidRDefault="00A76ECB">
      <w:pPr>
        <w:pStyle w:val="TableofFigures"/>
        <w:tabs>
          <w:tab w:val="right" w:leader="dot" w:pos="10070"/>
        </w:tabs>
        <w:rPr>
          <w:del w:id="170" w:author="Russ Ott" w:date="2022-05-16T11:58:00Z"/>
          <w:rFonts w:asciiTheme="minorHAnsi" w:eastAsiaTheme="minorEastAsia" w:hAnsiTheme="minorHAnsi" w:cstheme="minorBidi"/>
          <w:noProof/>
          <w:sz w:val="22"/>
          <w:szCs w:val="22"/>
        </w:rPr>
      </w:pPr>
      <w:del w:id="171" w:author="Russ Ott" w:date="2022-05-16T11:58:00Z">
        <w:r>
          <w:rPr>
            <w:noProof/>
          </w:rPr>
          <w:delText>Figure 4: Company Name</w:delText>
        </w:r>
        <w:r>
          <w:rPr>
            <w:noProof/>
          </w:rPr>
          <w:tab/>
        </w:r>
        <w:r>
          <w:rPr>
            <w:noProof/>
          </w:rPr>
          <w:fldChar w:fldCharType="begin"/>
        </w:r>
        <w:r>
          <w:rPr>
            <w:noProof/>
          </w:rPr>
          <w:delInstrText xml:space="preserve"> PAGEREF _Toc83395674 \h </w:delInstrText>
        </w:r>
        <w:r>
          <w:rPr>
            <w:noProof/>
          </w:rPr>
        </w:r>
        <w:r>
          <w:rPr>
            <w:noProof/>
          </w:rPr>
          <w:fldChar w:fldCharType="separate"/>
        </w:r>
        <w:r>
          <w:rPr>
            <w:noProof/>
          </w:rPr>
          <w:delText>22</w:delText>
        </w:r>
        <w:r>
          <w:rPr>
            <w:noProof/>
          </w:rPr>
          <w:fldChar w:fldCharType="end"/>
        </w:r>
      </w:del>
    </w:p>
    <w:p w14:paraId="121CB888" w14:textId="77777777" w:rsidR="00A76ECB" w:rsidRDefault="00A76ECB">
      <w:pPr>
        <w:pStyle w:val="TableofFigures"/>
        <w:tabs>
          <w:tab w:val="right" w:leader="dot" w:pos="10070"/>
        </w:tabs>
        <w:rPr>
          <w:del w:id="172" w:author="Russ Ott" w:date="2022-05-16T11:58:00Z"/>
          <w:rFonts w:asciiTheme="minorHAnsi" w:eastAsiaTheme="minorEastAsia" w:hAnsiTheme="minorHAnsi" w:cstheme="minorBidi"/>
          <w:noProof/>
          <w:sz w:val="22"/>
          <w:szCs w:val="22"/>
        </w:rPr>
      </w:pPr>
      <w:del w:id="173" w:author="Russ Ott" w:date="2022-05-16T11:58:00Z">
        <w:r>
          <w:rPr>
            <w:noProof/>
          </w:rPr>
          <w:delText>Figure 5: Device Identifier</w:delText>
        </w:r>
        <w:r>
          <w:rPr>
            <w:noProof/>
          </w:rPr>
          <w:tab/>
        </w:r>
        <w:r>
          <w:rPr>
            <w:noProof/>
          </w:rPr>
          <w:fldChar w:fldCharType="begin"/>
        </w:r>
        <w:r>
          <w:rPr>
            <w:noProof/>
          </w:rPr>
          <w:delInstrText xml:space="preserve"> PAGEREF _Toc83395675 \h </w:delInstrText>
        </w:r>
        <w:r>
          <w:rPr>
            <w:noProof/>
          </w:rPr>
        </w:r>
        <w:r>
          <w:rPr>
            <w:noProof/>
          </w:rPr>
          <w:fldChar w:fldCharType="separate"/>
        </w:r>
        <w:r>
          <w:rPr>
            <w:noProof/>
          </w:rPr>
          <w:delText>24</w:delText>
        </w:r>
        <w:r>
          <w:rPr>
            <w:noProof/>
          </w:rPr>
          <w:fldChar w:fldCharType="end"/>
        </w:r>
      </w:del>
    </w:p>
    <w:p w14:paraId="72DFE443" w14:textId="77777777" w:rsidR="00A76ECB" w:rsidRDefault="00A76ECB">
      <w:pPr>
        <w:pStyle w:val="TableofFigures"/>
        <w:tabs>
          <w:tab w:val="right" w:leader="dot" w:pos="10070"/>
        </w:tabs>
        <w:rPr>
          <w:del w:id="174" w:author="Russ Ott" w:date="2022-05-16T11:58:00Z"/>
          <w:rFonts w:asciiTheme="minorHAnsi" w:eastAsiaTheme="minorEastAsia" w:hAnsiTheme="minorHAnsi" w:cstheme="minorBidi"/>
          <w:noProof/>
          <w:sz w:val="22"/>
          <w:szCs w:val="22"/>
        </w:rPr>
      </w:pPr>
      <w:del w:id="175" w:author="Russ Ott" w:date="2022-05-16T11:58:00Z">
        <w:r>
          <w:rPr>
            <w:noProof/>
          </w:rPr>
          <w:delText>Figure 6: Distinct Identification Code</w:delText>
        </w:r>
        <w:r>
          <w:rPr>
            <w:noProof/>
          </w:rPr>
          <w:tab/>
        </w:r>
        <w:r>
          <w:rPr>
            <w:noProof/>
          </w:rPr>
          <w:fldChar w:fldCharType="begin"/>
        </w:r>
        <w:r>
          <w:rPr>
            <w:noProof/>
          </w:rPr>
          <w:delInstrText xml:space="preserve"> PAGEREF _Toc83395676 \h </w:delInstrText>
        </w:r>
        <w:r>
          <w:rPr>
            <w:noProof/>
          </w:rPr>
        </w:r>
        <w:r>
          <w:rPr>
            <w:noProof/>
          </w:rPr>
          <w:fldChar w:fldCharType="separate"/>
        </w:r>
        <w:r>
          <w:rPr>
            <w:noProof/>
          </w:rPr>
          <w:delText>26</w:delText>
        </w:r>
        <w:r>
          <w:rPr>
            <w:noProof/>
          </w:rPr>
          <w:fldChar w:fldCharType="end"/>
        </w:r>
      </w:del>
    </w:p>
    <w:p w14:paraId="1244DAA6" w14:textId="77777777" w:rsidR="00A76ECB" w:rsidRDefault="00A76ECB">
      <w:pPr>
        <w:pStyle w:val="TableofFigures"/>
        <w:tabs>
          <w:tab w:val="right" w:leader="dot" w:pos="10070"/>
        </w:tabs>
        <w:rPr>
          <w:del w:id="176" w:author="Russ Ott" w:date="2022-05-16T11:58:00Z"/>
          <w:rFonts w:asciiTheme="minorHAnsi" w:eastAsiaTheme="minorEastAsia" w:hAnsiTheme="minorHAnsi" w:cstheme="minorBidi"/>
          <w:noProof/>
          <w:sz w:val="22"/>
          <w:szCs w:val="22"/>
        </w:rPr>
      </w:pPr>
      <w:del w:id="177" w:author="Russ Ott" w:date="2022-05-16T11:58:00Z">
        <w:r>
          <w:rPr>
            <w:noProof/>
          </w:rPr>
          <w:delText>Figure 7: Expiration Date</w:delText>
        </w:r>
        <w:r>
          <w:rPr>
            <w:noProof/>
          </w:rPr>
          <w:tab/>
        </w:r>
        <w:r>
          <w:rPr>
            <w:noProof/>
          </w:rPr>
          <w:fldChar w:fldCharType="begin"/>
        </w:r>
        <w:r>
          <w:rPr>
            <w:noProof/>
          </w:rPr>
          <w:delInstrText xml:space="preserve"> PAGEREF _Toc83395677 \h </w:delInstrText>
        </w:r>
        <w:r>
          <w:rPr>
            <w:noProof/>
          </w:rPr>
        </w:r>
        <w:r>
          <w:rPr>
            <w:noProof/>
          </w:rPr>
          <w:fldChar w:fldCharType="separate"/>
        </w:r>
        <w:r>
          <w:rPr>
            <w:noProof/>
          </w:rPr>
          <w:delText>28</w:delText>
        </w:r>
        <w:r>
          <w:rPr>
            <w:noProof/>
          </w:rPr>
          <w:fldChar w:fldCharType="end"/>
        </w:r>
      </w:del>
    </w:p>
    <w:p w14:paraId="7684D2F7" w14:textId="77777777" w:rsidR="00A76ECB" w:rsidRDefault="00A76ECB">
      <w:pPr>
        <w:pStyle w:val="TableofFigures"/>
        <w:tabs>
          <w:tab w:val="right" w:leader="dot" w:pos="10070"/>
        </w:tabs>
        <w:rPr>
          <w:del w:id="178" w:author="Russ Ott" w:date="2022-05-16T11:58:00Z"/>
          <w:rFonts w:asciiTheme="minorHAnsi" w:eastAsiaTheme="minorEastAsia" w:hAnsiTheme="minorHAnsi" w:cstheme="minorBidi"/>
          <w:noProof/>
          <w:sz w:val="22"/>
          <w:szCs w:val="22"/>
        </w:rPr>
      </w:pPr>
      <w:del w:id="179" w:author="Russ Ott" w:date="2022-05-16T11:58:00Z">
        <w:r>
          <w:rPr>
            <w:noProof/>
          </w:rPr>
          <w:delText>Figure 8: Implantable Device Status</w:delText>
        </w:r>
        <w:r>
          <w:rPr>
            <w:noProof/>
          </w:rPr>
          <w:tab/>
        </w:r>
        <w:r>
          <w:rPr>
            <w:noProof/>
          </w:rPr>
          <w:fldChar w:fldCharType="begin"/>
        </w:r>
        <w:r>
          <w:rPr>
            <w:noProof/>
          </w:rPr>
          <w:delInstrText xml:space="preserve"> PAGEREF _Toc83395678 \h </w:delInstrText>
        </w:r>
        <w:r>
          <w:rPr>
            <w:noProof/>
          </w:rPr>
        </w:r>
        <w:r>
          <w:rPr>
            <w:noProof/>
          </w:rPr>
          <w:fldChar w:fldCharType="separate"/>
        </w:r>
        <w:r>
          <w:rPr>
            <w:noProof/>
          </w:rPr>
          <w:delText>30</w:delText>
        </w:r>
        <w:r>
          <w:rPr>
            <w:noProof/>
          </w:rPr>
          <w:fldChar w:fldCharType="end"/>
        </w:r>
      </w:del>
    </w:p>
    <w:p w14:paraId="609E4491" w14:textId="77777777" w:rsidR="00A76ECB" w:rsidRDefault="00A76ECB">
      <w:pPr>
        <w:pStyle w:val="TableofFigures"/>
        <w:tabs>
          <w:tab w:val="right" w:leader="dot" w:pos="10070"/>
        </w:tabs>
        <w:rPr>
          <w:del w:id="180" w:author="Russ Ott" w:date="2022-05-16T11:58:00Z"/>
          <w:rFonts w:asciiTheme="minorHAnsi" w:eastAsiaTheme="minorEastAsia" w:hAnsiTheme="minorHAnsi" w:cstheme="minorBidi"/>
          <w:noProof/>
          <w:sz w:val="22"/>
          <w:szCs w:val="22"/>
        </w:rPr>
      </w:pPr>
      <w:del w:id="181" w:author="Russ Ott" w:date="2022-05-16T11:58:00Z">
        <w:r>
          <w:rPr>
            <w:noProof/>
          </w:rPr>
          <w:delText>Figure 9: Latex Safety Status</w:delText>
        </w:r>
        <w:r>
          <w:rPr>
            <w:noProof/>
          </w:rPr>
          <w:tab/>
        </w:r>
        <w:r>
          <w:rPr>
            <w:noProof/>
          </w:rPr>
          <w:fldChar w:fldCharType="begin"/>
        </w:r>
        <w:r>
          <w:rPr>
            <w:noProof/>
          </w:rPr>
          <w:delInstrText xml:space="preserve"> PAGEREF _Toc83395679 \h </w:delInstrText>
        </w:r>
        <w:r>
          <w:rPr>
            <w:noProof/>
          </w:rPr>
        </w:r>
        <w:r>
          <w:rPr>
            <w:noProof/>
          </w:rPr>
          <w:fldChar w:fldCharType="separate"/>
        </w:r>
        <w:r>
          <w:rPr>
            <w:noProof/>
          </w:rPr>
          <w:delText>32</w:delText>
        </w:r>
        <w:r>
          <w:rPr>
            <w:noProof/>
          </w:rPr>
          <w:fldChar w:fldCharType="end"/>
        </w:r>
      </w:del>
    </w:p>
    <w:p w14:paraId="32B94BD0" w14:textId="77777777" w:rsidR="00A76ECB" w:rsidRDefault="00A76ECB">
      <w:pPr>
        <w:pStyle w:val="TableofFigures"/>
        <w:tabs>
          <w:tab w:val="right" w:leader="dot" w:pos="10070"/>
        </w:tabs>
        <w:rPr>
          <w:del w:id="182" w:author="Russ Ott" w:date="2022-05-16T11:58:00Z"/>
          <w:rFonts w:asciiTheme="minorHAnsi" w:eastAsiaTheme="minorEastAsia" w:hAnsiTheme="minorHAnsi" w:cstheme="minorBidi"/>
          <w:noProof/>
          <w:sz w:val="22"/>
          <w:szCs w:val="22"/>
        </w:rPr>
      </w:pPr>
      <w:del w:id="183" w:author="Russ Ott" w:date="2022-05-16T11:58:00Z">
        <w:r>
          <w:rPr>
            <w:noProof/>
          </w:rPr>
          <w:delText>Figure 10: Lot or Batch Number</w:delText>
        </w:r>
        <w:r>
          <w:rPr>
            <w:noProof/>
          </w:rPr>
          <w:tab/>
        </w:r>
        <w:r>
          <w:rPr>
            <w:noProof/>
          </w:rPr>
          <w:fldChar w:fldCharType="begin"/>
        </w:r>
        <w:r>
          <w:rPr>
            <w:noProof/>
          </w:rPr>
          <w:delInstrText xml:space="preserve"> PAGEREF _Toc83395680 \h </w:delInstrText>
        </w:r>
        <w:r>
          <w:rPr>
            <w:noProof/>
          </w:rPr>
        </w:r>
        <w:r>
          <w:rPr>
            <w:noProof/>
          </w:rPr>
          <w:fldChar w:fldCharType="separate"/>
        </w:r>
        <w:r>
          <w:rPr>
            <w:noProof/>
          </w:rPr>
          <w:delText>34</w:delText>
        </w:r>
        <w:r>
          <w:rPr>
            <w:noProof/>
          </w:rPr>
          <w:fldChar w:fldCharType="end"/>
        </w:r>
      </w:del>
    </w:p>
    <w:p w14:paraId="099E3BF0" w14:textId="77777777" w:rsidR="00A76ECB" w:rsidRDefault="00A76ECB">
      <w:pPr>
        <w:pStyle w:val="TableofFigures"/>
        <w:tabs>
          <w:tab w:val="right" w:leader="dot" w:pos="10070"/>
        </w:tabs>
        <w:rPr>
          <w:del w:id="184" w:author="Russ Ott" w:date="2022-05-16T11:58:00Z"/>
          <w:rFonts w:asciiTheme="minorHAnsi" w:eastAsiaTheme="minorEastAsia" w:hAnsiTheme="minorHAnsi" w:cstheme="minorBidi"/>
          <w:noProof/>
          <w:sz w:val="22"/>
          <w:szCs w:val="22"/>
        </w:rPr>
      </w:pPr>
      <w:del w:id="185" w:author="Russ Ott" w:date="2022-05-16T11:58:00Z">
        <w:r>
          <w:rPr>
            <w:noProof/>
          </w:rPr>
          <w:delText>Figure 11: Manufacturing Date</w:delText>
        </w:r>
        <w:r>
          <w:rPr>
            <w:noProof/>
          </w:rPr>
          <w:tab/>
        </w:r>
        <w:r>
          <w:rPr>
            <w:noProof/>
          </w:rPr>
          <w:fldChar w:fldCharType="begin"/>
        </w:r>
        <w:r>
          <w:rPr>
            <w:noProof/>
          </w:rPr>
          <w:delInstrText xml:space="preserve"> PAGEREF _Toc83395681 \h </w:delInstrText>
        </w:r>
        <w:r>
          <w:rPr>
            <w:noProof/>
          </w:rPr>
        </w:r>
        <w:r>
          <w:rPr>
            <w:noProof/>
          </w:rPr>
          <w:fldChar w:fldCharType="separate"/>
        </w:r>
        <w:r>
          <w:rPr>
            <w:noProof/>
          </w:rPr>
          <w:delText>36</w:delText>
        </w:r>
        <w:r>
          <w:rPr>
            <w:noProof/>
          </w:rPr>
          <w:fldChar w:fldCharType="end"/>
        </w:r>
      </w:del>
    </w:p>
    <w:p w14:paraId="166E23B5" w14:textId="77777777" w:rsidR="00A76ECB" w:rsidRDefault="00A76ECB">
      <w:pPr>
        <w:pStyle w:val="TableofFigures"/>
        <w:tabs>
          <w:tab w:val="right" w:leader="dot" w:pos="10070"/>
        </w:tabs>
        <w:rPr>
          <w:del w:id="186" w:author="Russ Ott" w:date="2022-05-16T11:58:00Z"/>
          <w:rFonts w:asciiTheme="minorHAnsi" w:eastAsiaTheme="minorEastAsia" w:hAnsiTheme="minorHAnsi" w:cstheme="minorBidi"/>
          <w:noProof/>
          <w:sz w:val="22"/>
          <w:szCs w:val="22"/>
        </w:rPr>
      </w:pPr>
      <w:del w:id="187" w:author="Russ Ott" w:date="2022-05-16T11:58:00Z">
        <w:r>
          <w:rPr>
            <w:noProof/>
          </w:rPr>
          <w:delText>Figure 12: Model Number</w:delText>
        </w:r>
        <w:r>
          <w:rPr>
            <w:noProof/>
          </w:rPr>
          <w:tab/>
        </w:r>
        <w:r>
          <w:rPr>
            <w:noProof/>
          </w:rPr>
          <w:fldChar w:fldCharType="begin"/>
        </w:r>
        <w:r>
          <w:rPr>
            <w:noProof/>
          </w:rPr>
          <w:delInstrText xml:space="preserve"> PAGEREF _Toc83395682 \h </w:delInstrText>
        </w:r>
        <w:r>
          <w:rPr>
            <w:noProof/>
          </w:rPr>
        </w:r>
        <w:r>
          <w:rPr>
            <w:noProof/>
          </w:rPr>
          <w:fldChar w:fldCharType="separate"/>
        </w:r>
        <w:r>
          <w:rPr>
            <w:noProof/>
          </w:rPr>
          <w:delText>38</w:delText>
        </w:r>
        <w:r>
          <w:rPr>
            <w:noProof/>
          </w:rPr>
          <w:fldChar w:fldCharType="end"/>
        </w:r>
      </w:del>
    </w:p>
    <w:p w14:paraId="1A5C8F1A" w14:textId="77777777" w:rsidR="00A76ECB" w:rsidRDefault="00A76ECB">
      <w:pPr>
        <w:pStyle w:val="TableofFigures"/>
        <w:tabs>
          <w:tab w:val="right" w:leader="dot" w:pos="10070"/>
        </w:tabs>
        <w:rPr>
          <w:del w:id="188" w:author="Russ Ott" w:date="2022-05-16T11:58:00Z"/>
          <w:rFonts w:asciiTheme="minorHAnsi" w:eastAsiaTheme="minorEastAsia" w:hAnsiTheme="minorHAnsi" w:cstheme="minorBidi"/>
          <w:noProof/>
          <w:sz w:val="22"/>
          <w:szCs w:val="22"/>
        </w:rPr>
      </w:pPr>
      <w:del w:id="189" w:author="Russ Ott" w:date="2022-05-16T11:58:00Z">
        <w:r>
          <w:rPr>
            <w:noProof/>
          </w:rPr>
          <w:delText>Figure 13: MRI Safety Status</w:delText>
        </w:r>
        <w:r>
          <w:rPr>
            <w:noProof/>
          </w:rPr>
          <w:tab/>
        </w:r>
        <w:r>
          <w:rPr>
            <w:noProof/>
          </w:rPr>
          <w:fldChar w:fldCharType="begin"/>
        </w:r>
        <w:r>
          <w:rPr>
            <w:noProof/>
          </w:rPr>
          <w:delInstrText xml:space="preserve"> PAGEREF _Toc83395683 \h </w:delInstrText>
        </w:r>
        <w:r>
          <w:rPr>
            <w:noProof/>
          </w:rPr>
        </w:r>
        <w:r>
          <w:rPr>
            <w:noProof/>
          </w:rPr>
          <w:fldChar w:fldCharType="separate"/>
        </w:r>
        <w:r>
          <w:rPr>
            <w:noProof/>
          </w:rPr>
          <w:delText>40</w:delText>
        </w:r>
        <w:r>
          <w:rPr>
            <w:noProof/>
          </w:rPr>
          <w:fldChar w:fldCharType="end"/>
        </w:r>
      </w:del>
    </w:p>
    <w:p w14:paraId="6BEAA2B2" w14:textId="77777777" w:rsidR="00A76ECB" w:rsidRDefault="00A76ECB">
      <w:pPr>
        <w:pStyle w:val="TableofFigures"/>
        <w:tabs>
          <w:tab w:val="right" w:leader="dot" w:pos="10070"/>
        </w:tabs>
        <w:rPr>
          <w:del w:id="190" w:author="Russ Ott" w:date="2022-05-16T11:58:00Z"/>
          <w:rFonts w:asciiTheme="minorHAnsi" w:eastAsiaTheme="minorEastAsia" w:hAnsiTheme="minorHAnsi" w:cstheme="minorBidi"/>
          <w:noProof/>
          <w:sz w:val="22"/>
          <w:szCs w:val="22"/>
        </w:rPr>
      </w:pPr>
      <w:del w:id="191" w:author="Russ Ott" w:date="2022-05-16T11:58:00Z">
        <w:r>
          <w:rPr>
            <w:noProof/>
          </w:rPr>
          <w:delText>Figure 14: Serial Number</w:delText>
        </w:r>
        <w:r>
          <w:rPr>
            <w:noProof/>
          </w:rPr>
          <w:tab/>
        </w:r>
        <w:r>
          <w:rPr>
            <w:noProof/>
          </w:rPr>
          <w:fldChar w:fldCharType="begin"/>
        </w:r>
        <w:r>
          <w:rPr>
            <w:noProof/>
          </w:rPr>
          <w:delInstrText xml:space="preserve"> PAGEREF _Toc83395684 \h </w:delInstrText>
        </w:r>
        <w:r>
          <w:rPr>
            <w:noProof/>
          </w:rPr>
        </w:r>
        <w:r>
          <w:rPr>
            <w:noProof/>
          </w:rPr>
          <w:fldChar w:fldCharType="separate"/>
        </w:r>
        <w:r>
          <w:rPr>
            <w:noProof/>
          </w:rPr>
          <w:delText>42</w:delText>
        </w:r>
        <w:r>
          <w:rPr>
            <w:noProof/>
          </w:rPr>
          <w:fldChar w:fldCharType="end"/>
        </w:r>
      </w:del>
    </w:p>
    <w:p w14:paraId="522CA6FF" w14:textId="23708718" w:rsidR="007C7279" w:rsidRDefault="00FB6AE9">
      <w:pPr>
        <w:pStyle w:val="TableofFigures"/>
        <w:tabs>
          <w:tab w:val="right" w:leader="dot" w:pos="10070"/>
        </w:tabs>
        <w:rPr>
          <w:ins w:id="192" w:author="Russ Ott" w:date="2022-05-16T11:58:00Z"/>
          <w:rFonts w:asciiTheme="minorHAnsi" w:eastAsiaTheme="minorEastAsia" w:hAnsiTheme="minorHAnsi" w:cstheme="minorBidi"/>
          <w:noProof/>
          <w:sz w:val="22"/>
          <w:szCs w:val="22"/>
        </w:rPr>
      </w:pPr>
      <w:del w:id="193" w:author="Russ Ott" w:date="2022-05-16T11:58:00Z">
        <w:r>
          <w:fldChar w:fldCharType="end"/>
        </w:r>
      </w:del>
      <w:ins w:id="194" w:author="Russ Ott" w:date="2022-05-16T11:58:00Z">
        <w:r w:rsidR="007F44C9">
          <w:fldChar w:fldCharType="begin"/>
        </w:r>
        <w:r w:rsidR="007F44C9">
          <w:instrText xml:space="preserve"> TOC \h \z \c "Figure" </w:instrText>
        </w:r>
        <w:r w:rsidR="007F44C9">
          <w:fldChar w:fldCharType="separate"/>
        </w:r>
        <w:r w:rsidR="00AA5B6D">
          <w:fldChar w:fldCharType="begin"/>
        </w:r>
        <w:r w:rsidR="00AA5B6D">
          <w:instrText xml:space="preserve"> HYPERLINK \l "_Toc103326506" </w:instrText>
        </w:r>
        <w:r w:rsidR="00AA5B6D">
          <w:fldChar w:fldCharType="separate"/>
        </w:r>
        <w:r w:rsidR="007C7279" w:rsidRPr="0058402A">
          <w:rPr>
            <w:rStyle w:val="Hyperlink"/>
            <w:noProof/>
          </w:rPr>
          <w:t>Figure 1: Unique Device Identifier (UDI) Organizer</w:t>
        </w:r>
        <w:r w:rsidR="007C7279">
          <w:rPr>
            <w:noProof/>
            <w:webHidden/>
          </w:rPr>
          <w:tab/>
        </w:r>
        <w:r w:rsidR="007C7279">
          <w:rPr>
            <w:noProof/>
            <w:webHidden/>
          </w:rPr>
          <w:fldChar w:fldCharType="begin"/>
        </w:r>
        <w:r w:rsidR="007C7279">
          <w:rPr>
            <w:noProof/>
            <w:webHidden/>
          </w:rPr>
          <w:instrText xml:space="preserve"> PAGEREF _Toc103326506 \h </w:instrText>
        </w:r>
        <w:r w:rsidR="007C7279">
          <w:rPr>
            <w:noProof/>
            <w:webHidden/>
          </w:rPr>
        </w:r>
        <w:r w:rsidR="007C7279">
          <w:rPr>
            <w:noProof/>
            <w:webHidden/>
          </w:rPr>
          <w:fldChar w:fldCharType="separate"/>
        </w:r>
        <w:r w:rsidR="007C7279">
          <w:rPr>
            <w:noProof/>
            <w:webHidden/>
          </w:rPr>
          <w:t>13</w:t>
        </w:r>
        <w:r w:rsidR="007C7279">
          <w:rPr>
            <w:noProof/>
            <w:webHidden/>
          </w:rPr>
          <w:fldChar w:fldCharType="end"/>
        </w:r>
        <w:r w:rsidR="00AA5B6D">
          <w:rPr>
            <w:noProof/>
          </w:rPr>
          <w:fldChar w:fldCharType="end"/>
        </w:r>
      </w:ins>
    </w:p>
    <w:p w14:paraId="160F78A1" w14:textId="0DA5CA94" w:rsidR="007C7279" w:rsidRDefault="00AA5B6D">
      <w:pPr>
        <w:pStyle w:val="TableofFigures"/>
        <w:tabs>
          <w:tab w:val="right" w:leader="dot" w:pos="10070"/>
        </w:tabs>
        <w:rPr>
          <w:ins w:id="195" w:author="Russ Ott" w:date="2022-05-16T11:58:00Z"/>
          <w:rFonts w:asciiTheme="minorHAnsi" w:eastAsiaTheme="minorEastAsia" w:hAnsiTheme="minorHAnsi" w:cstheme="minorBidi"/>
          <w:noProof/>
          <w:sz w:val="22"/>
          <w:szCs w:val="22"/>
        </w:rPr>
      </w:pPr>
      <w:ins w:id="196" w:author="Russ Ott" w:date="2022-05-16T11:58:00Z">
        <w:r>
          <w:fldChar w:fldCharType="begin"/>
        </w:r>
        <w:r>
          <w:instrText xml:space="preserve"> HYPERLINK \l "_Toc103326507" </w:instrText>
        </w:r>
        <w:r>
          <w:fldChar w:fldCharType="separate"/>
        </w:r>
        <w:r w:rsidR="007C7279" w:rsidRPr="0058402A">
          <w:rPr>
            <w:rStyle w:val="Hyperlink"/>
            <w:noProof/>
          </w:rPr>
          <w:t>Figure 2: Brand Name Example</w:t>
        </w:r>
        <w:r w:rsidR="007C7279">
          <w:rPr>
            <w:noProof/>
            <w:webHidden/>
          </w:rPr>
          <w:tab/>
        </w:r>
        <w:r w:rsidR="007C7279">
          <w:rPr>
            <w:noProof/>
            <w:webHidden/>
          </w:rPr>
          <w:fldChar w:fldCharType="begin"/>
        </w:r>
        <w:r w:rsidR="007C7279">
          <w:rPr>
            <w:noProof/>
            <w:webHidden/>
          </w:rPr>
          <w:instrText xml:space="preserve"> PAGEREF _Toc103326507 \h </w:instrText>
        </w:r>
        <w:r w:rsidR="007C7279">
          <w:rPr>
            <w:noProof/>
            <w:webHidden/>
          </w:rPr>
        </w:r>
        <w:r w:rsidR="007C7279">
          <w:rPr>
            <w:noProof/>
            <w:webHidden/>
          </w:rPr>
          <w:fldChar w:fldCharType="separate"/>
        </w:r>
        <w:r w:rsidR="007C7279">
          <w:rPr>
            <w:noProof/>
            <w:webHidden/>
          </w:rPr>
          <w:t>18</w:t>
        </w:r>
        <w:r w:rsidR="007C7279">
          <w:rPr>
            <w:noProof/>
            <w:webHidden/>
          </w:rPr>
          <w:fldChar w:fldCharType="end"/>
        </w:r>
        <w:r>
          <w:rPr>
            <w:noProof/>
          </w:rPr>
          <w:fldChar w:fldCharType="end"/>
        </w:r>
      </w:ins>
    </w:p>
    <w:p w14:paraId="6A9372DB" w14:textId="29E4AC6C" w:rsidR="007C7279" w:rsidRDefault="00AA5B6D">
      <w:pPr>
        <w:pStyle w:val="TableofFigures"/>
        <w:tabs>
          <w:tab w:val="right" w:leader="dot" w:pos="10070"/>
        </w:tabs>
        <w:rPr>
          <w:ins w:id="197" w:author="Russ Ott" w:date="2022-05-16T11:58:00Z"/>
          <w:rFonts w:asciiTheme="minorHAnsi" w:eastAsiaTheme="minorEastAsia" w:hAnsiTheme="minorHAnsi" w:cstheme="minorBidi"/>
          <w:noProof/>
          <w:sz w:val="22"/>
          <w:szCs w:val="22"/>
        </w:rPr>
      </w:pPr>
      <w:ins w:id="198" w:author="Russ Ott" w:date="2022-05-16T11:58:00Z">
        <w:r>
          <w:fldChar w:fldCharType="begin"/>
        </w:r>
        <w:r>
          <w:instrText xml:space="preserve"> HYPERLINK \l "_Toc103326508" </w:instrText>
        </w:r>
        <w:r>
          <w:fldChar w:fldCharType="separate"/>
        </w:r>
        <w:r w:rsidR="007C7279" w:rsidRPr="0058402A">
          <w:rPr>
            <w:rStyle w:val="Hyperlink"/>
            <w:noProof/>
          </w:rPr>
          <w:t>Figure 3: Catalog Number Sample</w:t>
        </w:r>
        <w:r w:rsidR="007C7279">
          <w:rPr>
            <w:noProof/>
            <w:webHidden/>
          </w:rPr>
          <w:tab/>
        </w:r>
        <w:r w:rsidR="007C7279">
          <w:rPr>
            <w:noProof/>
            <w:webHidden/>
          </w:rPr>
          <w:fldChar w:fldCharType="begin"/>
        </w:r>
        <w:r w:rsidR="007C7279">
          <w:rPr>
            <w:noProof/>
            <w:webHidden/>
          </w:rPr>
          <w:instrText xml:space="preserve"> PAGEREF _Toc103326508 \h </w:instrText>
        </w:r>
        <w:r w:rsidR="007C7279">
          <w:rPr>
            <w:noProof/>
            <w:webHidden/>
          </w:rPr>
        </w:r>
        <w:r w:rsidR="007C7279">
          <w:rPr>
            <w:noProof/>
            <w:webHidden/>
          </w:rPr>
          <w:fldChar w:fldCharType="separate"/>
        </w:r>
        <w:r w:rsidR="007C7279">
          <w:rPr>
            <w:noProof/>
            <w:webHidden/>
          </w:rPr>
          <w:t>20</w:t>
        </w:r>
        <w:r w:rsidR="007C7279">
          <w:rPr>
            <w:noProof/>
            <w:webHidden/>
          </w:rPr>
          <w:fldChar w:fldCharType="end"/>
        </w:r>
        <w:r>
          <w:rPr>
            <w:noProof/>
          </w:rPr>
          <w:fldChar w:fldCharType="end"/>
        </w:r>
      </w:ins>
    </w:p>
    <w:p w14:paraId="35AA2881" w14:textId="615E5F86" w:rsidR="007C7279" w:rsidRDefault="00AA5B6D">
      <w:pPr>
        <w:pStyle w:val="TableofFigures"/>
        <w:tabs>
          <w:tab w:val="right" w:leader="dot" w:pos="10070"/>
        </w:tabs>
        <w:rPr>
          <w:ins w:id="199" w:author="Russ Ott" w:date="2022-05-16T11:58:00Z"/>
          <w:rFonts w:asciiTheme="minorHAnsi" w:eastAsiaTheme="minorEastAsia" w:hAnsiTheme="minorHAnsi" w:cstheme="minorBidi"/>
          <w:noProof/>
          <w:sz w:val="22"/>
          <w:szCs w:val="22"/>
        </w:rPr>
      </w:pPr>
      <w:ins w:id="200" w:author="Russ Ott" w:date="2022-05-16T11:58:00Z">
        <w:r>
          <w:fldChar w:fldCharType="begin"/>
        </w:r>
        <w:r>
          <w:instrText xml:space="preserve"> HYPERLINK \l "_Toc103326509" </w:instrText>
        </w:r>
        <w:r>
          <w:fldChar w:fldCharType="separate"/>
        </w:r>
        <w:r w:rsidR="007C7279" w:rsidRPr="0058402A">
          <w:rPr>
            <w:rStyle w:val="Hyperlink"/>
            <w:noProof/>
          </w:rPr>
          <w:t>Figure 4: Company Name</w:t>
        </w:r>
        <w:r w:rsidR="007C7279">
          <w:rPr>
            <w:noProof/>
            <w:webHidden/>
          </w:rPr>
          <w:tab/>
        </w:r>
        <w:r w:rsidR="007C7279">
          <w:rPr>
            <w:noProof/>
            <w:webHidden/>
          </w:rPr>
          <w:fldChar w:fldCharType="begin"/>
        </w:r>
        <w:r w:rsidR="007C7279">
          <w:rPr>
            <w:noProof/>
            <w:webHidden/>
          </w:rPr>
          <w:instrText xml:space="preserve"> PAGEREF _Toc103326509 \h </w:instrText>
        </w:r>
        <w:r w:rsidR="007C7279">
          <w:rPr>
            <w:noProof/>
            <w:webHidden/>
          </w:rPr>
        </w:r>
        <w:r w:rsidR="007C7279">
          <w:rPr>
            <w:noProof/>
            <w:webHidden/>
          </w:rPr>
          <w:fldChar w:fldCharType="separate"/>
        </w:r>
        <w:r w:rsidR="007C7279">
          <w:rPr>
            <w:noProof/>
            <w:webHidden/>
          </w:rPr>
          <w:t>22</w:t>
        </w:r>
        <w:r w:rsidR="007C7279">
          <w:rPr>
            <w:noProof/>
            <w:webHidden/>
          </w:rPr>
          <w:fldChar w:fldCharType="end"/>
        </w:r>
        <w:r>
          <w:rPr>
            <w:noProof/>
          </w:rPr>
          <w:fldChar w:fldCharType="end"/>
        </w:r>
      </w:ins>
    </w:p>
    <w:p w14:paraId="5BE0BABF" w14:textId="68E6B54F" w:rsidR="007C7279" w:rsidRDefault="00AA5B6D">
      <w:pPr>
        <w:pStyle w:val="TableofFigures"/>
        <w:tabs>
          <w:tab w:val="right" w:leader="dot" w:pos="10070"/>
        </w:tabs>
        <w:rPr>
          <w:ins w:id="201" w:author="Russ Ott" w:date="2022-05-16T11:58:00Z"/>
          <w:rFonts w:asciiTheme="minorHAnsi" w:eastAsiaTheme="minorEastAsia" w:hAnsiTheme="minorHAnsi" w:cstheme="minorBidi"/>
          <w:noProof/>
          <w:sz w:val="22"/>
          <w:szCs w:val="22"/>
        </w:rPr>
      </w:pPr>
      <w:ins w:id="202" w:author="Russ Ott" w:date="2022-05-16T11:58:00Z">
        <w:r>
          <w:fldChar w:fldCharType="begin"/>
        </w:r>
        <w:r>
          <w:instrText xml:space="preserve"> HYPERLINK \l "_Toc103326510" </w:instrText>
        </w:r>
        <w:r>
          <w:fldChar w:fldCharType="separate"/>
        </w:r>
        <w:r w:rsidR="007C7279" w:rsidRPr="0058402A">
          <w:rPr>
            <w:rStyle w:val="Hyperlink"/>
            <w:noProof/>
          </w:rPr>
          <w:t>Figure 5: Device Identifier</w:t>
        </w:r>
        <w:r w:rsidR="007C7279">
          <w:rPr>
            <w:noProof/>
            <w:webHidden/>
          </w:rPr>
          <w:tab/>
        </w:r>
        <w:r w:rsidR="007C7279">
          <w:rPr>
            <w:noProof/>
            <w:webHidden/>
          </w:rPr>
          <w:fldChar w:fldCharType="begin"/>
        </w:r>
        <w:r w:rsidR="007C7279">
          <w:rPr>
            <w:noProof/>
            <w:webHidden/>
          </w:rPr>
          <w:instrText xml:space="preserve"> PAGEREF _Toc103326510 \h </w:instrText>
        </w:r>
        <w:r w:rsidR="007C7279">
          <w:rPr>
            <w:noProof/>
            <w:webHidden/>
          </w:rPr>
        </w:r>
        <w:r w:rsidR="007C7279">
          <w:rPr>
            <w:noProof/>
            <w:webHidden/>
          </w:rPr>
          <w:fldChar w:fldCharType="separate"/>
        </w:r>
        <w:r w:rsidR="007C7279">
          <w:rPr>
            <w:noProof/>
            <w:webHidden/>
          </w:rPr>
          <w:t>24</w:t>
        </w:r>
        <w:r w:rsidR="007C7279">
          <w:rPr>
            <w:noProof/>
            <w:webHidden/>
          </w:rPr>
          <w:fldChar w:fldCharType="end"/>
        </w:r>
        <w:r>
          <w:rPr>
            <w:noProof/>
          </w:rPr>
          <w:fldChar w:fldCharType="end"/>
        </w:r>
      </w:ins>
    </w:p>
    <w:p w14:paraId="57692214" w14:textId="6E7A5C1D" w:rsidR="007C7279" w:rsidRDefault="00AA5B6D">
      <w:pPr>
        <w:pStyle w:val="TableofFigures"/>
        <w:tabs>
          <w:tab w:val="right" w:leader="dot" w:pos="10070"/>
        </w:tabs>
        <w:rPr>
          <w:ins w:id="203" w:author="Russ Ott" w:date="2022-05-16T11:58:00Z"/>
          <w:rFonts w:asciiTheme="minorHAnsi" w:eastAsiaTheme="minorEastAsia" w:hAnsiTheme="minorHAnsi" w:cstheme="minorBidi"/>
          <w:noProof/>
          <w:sz w:val="22"/>
          <w:szCs w:val="22"/>
        </w:rPr>
      </w:pPr>
      <w:ins w:id="204" w:author="Russ Ott" w:date="2022-05-16T11:58:00Z">
        <w:r>
          <w:fldChar w:fldCharType="begin"/>
        </w:r>
        <w:r>
          <w:instrText xml:space="preserve"> HYPERLINK \l "_Toc103326511" </w:instrText>
        </w:r>
        <w:r>
          <w:fldChar w:fldCharType="separate"/>
        </w:r>
        <w:r w:rsidR="007C7279" w:rsidRPr="0058402A">
          <w:rPr>
            <w:rStyle w:val="Hyperlink"/>
            <w:noProof/>
          </w:rPr>
          <w:t>Figure 6: Distinct Identification Code</w:t>
        </w:r>
        <w:r w:rsidR="007C7279">
          <w:rPr>
            <w:noProof/>
            <w:webHidden/>
          </w:rPr>
          <w:tab/>
        </w:r>
        <w:r w:rsidR="007C7279">
          <w:rPr>
            <w:noProof/>
            <w:webHidden/>
          </w:rPr>
          <w:fldChar w:fldCharType="begin"/>
        </w:r>
        <w:r w:rsidR="007C7279">
          <w:rPr>
            <w:noProof/>
            <w:webHidden/>
          </w:rPr>
          <w:instrText xml:space="preserve"> PAGEREF _Toc103326511 \h </w:instrText>
        </w:r>
        <w:r w:rsidR="007C7279">
          <w:rPr>
            <w:noProof/>
            <w:webHidden/>
          </w:rPr>
        </w:r>
        <w:r w:rsidR="007C7279">
          <w:rPr>
            <w:noProof/>
            <w:webHidden/>
          </w:rPr>
          <w:fldChar w:fldCharType="separate"/>
        </w:r>
        <w:r w:rsidR="007C7279">
          <w:rPr>
            <w:noProof/>
            <w:webHidden/>
          </w:rPr>
          <w:t>26</w:t>
        </w:r>
        <w:r w:rsidR="007C7279">
          <w:rPr>
            <w:noProof/>
            <w:webHidden/>
          </w:rPr>
          <w:fldChar w:fldCharType="end"/>
        </w:r>
        <w:r>
          <w:rPr>
            <w:noProof/>
          </w:rPr>
          <w:fldChar w:fldCharType="end"/>
        </w:r>
      </w:ins>
    </w:p>
    <w:p w14:paraId="774D3A4B" w14:textId="74B59E95" w:rsidR="007C7279" w:rsidRDefault="00AA5B6D">
      <w:pPr>
        <w:pStyle w:val="TableofFigures"/>
        <w:tabs>
          <w:tab w:val="right" w:leader="dot" w:pos="10070"/>
        </w:tabs>
        <w:rPr>
          <w:ins w:id="205" w:author="Russ Ott" w:date="2022-05-16T11:58:00Z"/>
          <w:rFonts w:asciiTheme="minorHAnsi" w:eastAsiaTheme="minorEastAsia" w:hAnsiTheme="minorHAnsi" w:cstheme="minorBidi"/>
          <w:noProof/>
          <w:sz w:val="22"/>
          <w:szCs w:val="22"/>
        </w:rPr>
      </w:pPr>
      <w:ins w:id="206" w:author="Russ Ott" w:date="2022-05-16T11:58:00Z">
        <w:r>
          <w:fldChar w:fldCharType="begin"/>
        </w:r>
        <w:r>
          <w:instrText xml:space="preserve"> HYPERLINK \l "_Toc103326512" </w:instrText>
        </w:r>
        <w:r>
          <w:fldChar w:fldCharType="separate"/>
        </w:r>
        <w:r w:rsidR="007C7279" w:rsidRPr="0058402A">
          <w:rPr>
            <w:rStyle w:val="Hyperlink"/>
            <w:noProof/>
          </w:rPr>
          <w:t>Figure 7: Expiration Date</w:t>
        </w:r>
        <w:r w:rsidR="007C7279">
          <w:rPr>
            <w:noProof/>
            <w:webHidden/>
          </w:rPr>
          <w:tab/>
        </w:r>
        <w:r w:rsidR="007C7279">
          <w:rPr>
            <w:noProof/>
            <w:webHidden/>
          </w:rPr>
          <w:fldChar w:fldCharType="begin"/>
        </w:r>
        <w:r w:rsidR="007C7279">
          <w:rPr>
            <w:noProof/>
            <w:webHidden/>
          </w:rPr>
          <w:instrText xml:space="preserve"> PAGEREF _Toc103326512 \h </w:instrText>
        </w:r>
        <w:r w:rsidR="007C7279">
          <w:rPr>
            <w:noProof/>
            <w:webHidden/>
          </w:rPr>
        </w:r>
        <w:r w:rsidR="007C7279">
          <w:rPr>
            <w:noProof/>
            <w:webHidden/>
          </w:rPr>
          <w:fldChar w:fldCharType="separate"/>
        </w:r>
        <w:r w:rsidR="007C7279">
          <w:rPr>
            <w:noProof/>
            <w:webHidden/>
          </w:rPr>
          <w:t>28</w:t>
        </w:r>
        <w:r w:rsidR="007C7279">
          <w:rPr>
            <w:noProof/>
            <w:webHidden/>
          </w:rPr>
          <w:fldChar w:fldCharType="end"/>
        </w:r>
        <w:r>
          <w:rPr>
            <w:noProof/>
          </w:rPr>
          <w:fldChar w:fldCharType="end"/>
        </w:r>
      </w:ins>
    </w:p>
    <w:p w14:paraId="68C25810" w14:textId="3896EAD3" w:rsidR="007C7279" w:rsidRDefault="00AA5B6D">
      <w:pPr>
        <w:pStyle w:val="TableofFigures"/>
        <w:tabs>
          <w:tab w:val="right" w:leader="dot" w:pos="10070"/>
        </w:tabs>
        <w:rPr>
          <w:ins w:id="207" w:author="Russ Ott" w:date="2022-05-16T11:58:00Z"/>
          <w:rFonts w:asciiTheme="minorHAnsi" w:eastAsiaTheme="minorEastAsia" w:hAnsiTheme="minorHAnsi" w:cstheme="minorBidi"/>
          <w:noProof/>
          <w:sz w:val="22"/>
          <w:szCs w:val="22"/>
        </w:rPr>
      </w:pPr>
      <w:ins w:id="208" w:author="Russ Ott" w:date="2022-05-16T11:58:00Z">
        <w:r>
          <w:fldChar w:fldCharType="begin"/>
        </w:r>
        <w:r>
          <w:instrText xml:space="preserve"> HYPERLINK \l "_Toc103326513" </w:instrText>
        </w:r>
        <w:r>
          <w:fldChar w:fldCharType="separate"/>
        </w:r>
        <w:r w:rsidR="007C7279" w:rsidRPr="0058402A">
          <w:rPr>
            <w:rStyle w:val="Hyperlink"/>
            <w:noProof/>
          </w:rPr>
          <w:t>Figure 8: Implantable Device Status</w:t>
        </w:r>
        <w:r w:rsidR="007C7279">
          <w:rPr>
            <w:noProof/>
            <w:webHidden/>
          </w:rPr>
          <w:tab/>
        </w:r>
        <w:r w:rsidR="007C7279">
          <w:rPr>
            <w:noProof/>
            <w:webHidden/>
          </w:rPr>
          <w:fldChar w:fldCharType="begin"/>
        </w:r>
        <w:r w:rsidR="007C7279">
          <w:rPr>
            <w:noProof/>
            <w:webHidden/>
          </w:rPr>
          <w:instrText xml:space="preserve"> PAGEREF _Toc103326513 \h </w:instrText>
        </w:r>
        <w:r w:rsidR="007C7279">
          <w:rPr>
            <w:noProof/>
            <w:webHidden/>
          </w:rPr>
        </w:r>
        <w:r w:rsidR="007C7279">
          <w:rPr>
            <w:noProof/>
            <w:webHidden/>
          </w:rPr>
          <w:fldChar w:fldCharType="separate"/>
        </w:r>
        <w:r w:rsidR="007C7279">
          <w:rPr>
            <w:noProof/>
            <w:webHidden/>
          </w:rPr>
          <w:t>30</w:t>
        </w:r>
        <w:r w:rsidR="007C7279">
          <w:rPr>
            <w:noProof/>
            <w:webHidden/>
          </w:rPr>
          <w:fldChar w:fldCharType="end"/>
        </w:r>
        <w:r>
          <w:rPr>
            <w:noProof/>
          </w:rPr>
          <w:fldChar w:fldCharType="end"/>
        </w:r>
      </w:ins>
    </w:p>
    <w:p w14:paraId="02B951BB" w14:textId="0AC9A26C" w:rsidR="007C7279" w:rsidRDefault="00AA5B6D">
      <w:pPr>
        <w:pStyle w:val="TableofFigures"/>
        <w:tabs>
          <w:tab w:val="right" w:leader="dot" w:pos="10070"/>
        </w:tabs>
        <w:rPr>
          <w:ins w:id="209" w:author="Russ Ott" w:date="2022-05-16T11:58:00Z"/>
          <w:rFonts w:asciiTheme="minorHAnsi" w:eastAsiaTheme="minorEastAsia" w:hAnsiTheme="minorHAnsi" w:cstheme="minorBidi"/>
          <w:noProof/>
          <w:sz w:val="22"/>
          <w:szCs w:val="22"/>
        </w:rPr>
      </w:pPr>
      <w:ins w:id="210" w:author="Russ Ott" w:date="2022-05-16T11:58:00Z">
        <w:r>
          <w:fldChar w:fldCharType="begin"/>
        </w:r>
        <w:r>
          <w:instrText xml:space="preserve"> HYPERLINK \l "_Toc103326514" </w:instrText>
        </w:r>
        <w:r>
          <w:fldChar w:fldCharType="separate"/>
        </w:r>
        <w:r w:rsidR="007C7279" w:rsidRPr="0058402A">
          <w:rPr>
            <w:rStyle w:val="Hyperlink"/>
            <w:noProof/>
          </w:rPr>
          <w:t>Figure 9: Latex Safety Status</w:t>
        </w:r>
        <w:r w:rsidR="007C7279">
          <w:rPr>
            <w:noProof/>
            <w:webHidden/>
          </w:rPr>
          <w:tab/>
        </w:r>
        <w:r w:rsidR="007C7279">
          <w:rPr>
            <w:noProof/>
            <w:webHidden/>
          </w:rPr>
          <w:fldChar w:fldCharType="begin"/>
        </w:r>
        <w:r w:rsidR="007C7279">
          <w:rPr>
            <w:noProof/>
            <w:webHidden/>
          </w:rPr>
          <w:instrText xml:space="preserve"> PAGEREF _Toc103326514 \h </w:instrText>
        </w:r>
        <w:r w:rsidR="007C7279">
          <w:rPr>
            <w:noProof/>
            <w:webHidden/>
          </w:rPr>
        </w:r>
        <w:r w:rsidR="007C7279">
          <w:rPr>
            <w:noProof/>
            <w:webHidden/>
          </w:rPr>
          <w:fldChar w:fldCharType="separate"/>
        </w:r>
        <w:r w:rsidR="007C7279">
          <w:rPr>
            <w:noProof/>
            <w:webHidden/>
          </w:rPr>
          <w:t>32</w:t>
        </w:r>
        <w:r w:rsidR="007C7279">
          <w:rPr>
            <w:noProof/>
            <w:webHidden/>
          </w:rPr>
          <w:fldChar w:fldCharType="end"/>
        </w:r>
        <w:r>
          <w:rPr>
            <w:noProof/>
          </w:rPr>
          <w:fldChar w:fldCharType="end"/>
        </w:r>
      </w:ins>
    </w:p>
    <w:p w14:paraId="1A812656" w14:textId="7F4CA1F0" w:rsidR="007C7279" w:rsidRDefault="00AA5B6D">
      <w:pPr>
        <w:pStyle w:val="TableofFigures"/>
        <w:tabs>
          <w:tab w:val="right" w:leader="dot" w:pos="10070"/>
        </w:tabs>
        <w:rPr>
          <w:ins w:id="211" w:author="Russ Ott" w:date="2022-05-16T11:58:00Z"/>
          <w:rFonts w:asciiTheme="minorHAnsi" w:eastAsiaTheme="minorEastAsia" w:hAnsiTheme="minorHAnsi" w:cstheme="minorBidi"/>
          <w:noProof/>
          <w:sz w:val="22"/>
          <w:szCs w:val="22"/>
        </w:rPr>
      </w:pPr>
      <w:ins w:id="212" w:author="Russ Ott" w:date="2022-05-16T11:58:00Z">
        <w:r>
          <w:fldChar w:fldCharType="begin"/>
        </w:r>
        <w:r>
          <w:instrText xml:space="preserve"> HYPERLINK \l "_Toc103326515" </w:instrText>
        </w:r>
        <w:r>
          <w:fldChar w:fldCharType="separate"/>
        </w:r>
        <w:r w:rsidR="007C7279" w:rsidRPr="0058402A">
          <w:rPr>
            <w:rStyle w:val="Hyperlink"/>
            <w:noProof/>
          </w:rPr>
          <w:t>Figure 10: Lot or Batch Number</w:t>
        </w:r>
        <w:r w:rsidR="007C7279">
          <w:rPr>
            <w:noProof/>
            <w:webHidden/>
          </w:rPr>
          <w:tab/>
        </w:r>
        <w:r w:rsidR="007C7279">
          <w:rPr>
            <w:noProof/>
            <w:webHidden/>
          </w:rPr>
          <w:fldChar w:fldCharType="begin"/>
        </w:r>
        <w:r w:rsidR="007C7279">
          <w:rPr>
            <w:noProof/>
            <w:webHidden/>
          </w:rPr>
          <w:instrText xml:space="preserve"> PAGEREF _Toc103326515 \h </w:instrText>
        </w:r>
        <w:r w:rsidR="007C7279">
          <w:rPr>
            <w:noProof/>
            <w:webHidden/>
          </w:rPr>
        </w:r>
        <w:r w:rsidR="007C7279">
          <w:rPr>
            <w:noProof/>
            <w:webHidden/>
          </w:rPr>
          <w:fldChar w:fldCharType="separate"/>
        </w:r>
        <w:r w:rsidR="007C7279">
          <w:rPr>
            <w:noProof/>
            <w:webHidden/>
          </w:rPr>
          <w:t>34</w:t>
        </w:r>
        <w:r w:rsidR="007C7279">
          <w:rPr>
            <w:noProof/>
            <w:webHidden/>
          </w:rPr>
          <w:fldChar w:fldCharType="end"/>
        </w:r>
        <w:r>
          <w:rPr>
            <w:noProof/>
          </w:rPr>
          <w:fldChar w:fldCharType="end"/>
        </w:r>
      </w:ins>
    </w:p>
    <w:p w14:paraId="67A87BF2" w14:textId="3D438A8D" w:rsidR="007C7279" w:rsidRDefault="00AA5B6D">
      <w:pPr>
        <w:pStyle w:val="TableofFigures"/>
        <w:tabs>
          <w:tab w:val="right" w:leader="dot" w:pos="10070"/>
        </w:tabs>
        <w:rPr>
          <w:ins w:id="213" w:author="Russ Ott" w:date="2022-05-16T11:58:00Z"/>
          <w:rFonts w:asciiTheme="minorHAnsi" w:eastAsiaTheme="minorEastAsia" w:hAnsiTheme="minorHAnsi" w:cstheme="minorBidi"/>
          <w:noProof/>
          <w:sz w:val="22"/>
          <w:szCs w:val="22"/>
        </w:rPr>
      </w:pPr>
      <w:ins w:id="214" w:author="Russ Ott" w:date="2022-05-16T11:58:00Z">
        <w:r>
          <w:fldChar w:fldCharType="begin"/>
        </w:r>
        <w:r>
          <w:instrText xml:space="preserve"> HYPERLINK \l "_Toc103326516" </w:instrText>
        </w:r>
        <w:r>
          <w:fldChar w:fldCharType="separate"/>
        </w:r>
        <w:r w:rsidR="007C7279" w:rsidRPr="0058402A">
          <w:rPr>
            <w:rStyle w:val="Hyperlink"/>
            <w:noProof/>
          </w:rPr>
          <w:t>Figure 11: Manufacturing Date</w:t>
        </w:r>
        <w:r w:rsidR="007C7279">
          <w:rPr>
            <w:noProof/>
            <w:webHidden/>
          </w:rPr>
          <w:tab/>
        </w:r>
        <w:r w:rsidR="007C7279">
          <w:rPr>
            <w:noProof/>
            <w:webHidden/>
          </w:rPr>
          <w:fldChar w:fldCharType="begin"/>
        </w:r>
        <w:r w:rsidR="007C7279">
          <w:rPr>
            <w:noProof/>
            <w:webHidden/>
          </w:rPr>
          <w:instrText xml:space="preserve"> PAGEREF _Toc103326516 \h </w:instrText>
        </w:r>
        <w:r w:rsidR="007C7279">
          <w:rPr>
            <w:noProof/>
            <w:webHidden/>
          </w:rPr>
        </w:r>
        <w:r w:rsidR="007C7279">
          <w:rPr>
            <w:noProof/>
            <w:webHidden/>
          </w:rPr>
          <w:fldChar w:fldCharType="separate"/>
        </w:r>
        <w:r w:rsidR="007C7279">
          <w:rPr>
            <w:noProof/>
            <w:webHidden/>
          </w:rPr>
          <w:t>36</w:t>
        </w:r>
        <w:r w:rsidR="007C7279">
          <w:rPr>
            <w:noProof/>
            <w:webHidden/>
          </w:rPr>
          <w:fldChar w:fldCharType="end"/>
        </w:r>
        <w:r>
          <w:rPr>
            <w:noProof/>
          </w:rPr>
          <w:fldChar w:fldCharType="end"/>
        </w:r>
      </w:ins>
    </w:p>
    <w:p w14:paraId="45A7E76D" w14:textId="13991F4E" w:rsidR="007C7279" w:rsidRDefault="00AA5B6D">
      <w:pPr>
        <w:pStyle w:val="TableofFigures"/>
        <w:tabs>
          <w:tab w:val="right" w:leader="dot" w:pos="10070"/>
        </w:tabs>
        <w:rPr>
          <w:ins w:id="215" w:author="Russ Ott" w:date="2022-05-16T11:58:00Z"/>
          <w:rFonts w:asciiTheme="minorHAnsi" w:eastAsiaTheme="minorEastAsia" w:hAnsiTheme="minorHAnsi" w:cstheme="minorBidi"/>
          <w:noProof/>
          <w:sz w:val="22"/>
          <w:szCs w:val="22"/>
        </w:rPr>
      </w:pPr>
      <w:ins w:id="216" w:author="Russ Ott" w:date="2022-05-16T11:58:00Z">
        <w:r>
          <w:fldChar w:fldCharType="begin"/>
        </w:r>
        <w:r>
          <w:instrText xml:space="preserve"> HYPERLINK \l "_Toc103326517" </w:instrText>
        </w:r>
        <w:r>
          <w:fldChar w:fldCharType="separate"/>
        </w:r>
        <w:r w:rsidR="007C7279" w:rsidRPr="0058402A">
          <w:rPr>
            <w:rStyle w:val="Hyperlink"/>
            <w:noProof/>
          </w:rPr>
          <w:t>Figure 12: Model Number</w:t>
        </w:r>
        <w:r w:rsidR="007C7279">
          <w:rPr>
            <w:noProof/>
            <w:webHidden/>
          </w:rPr>
          <w:tab/>
        </w:r>
        <w:r w:rsidR="007C7279">
          <w:rPr>
            <w:noProof/>
            <w:webHidden/>
          </w:rPr>
          <w:fldChar w:fldCharType="begin"/>
        </w:r>
        <w:r w:rsidR="007C7279">
          <w:rPr>
            <w:noProof/>
            <w:webHidden/>
          </w:rPr>
          <w:instrText xml:space="preserve"> PAGEREF _Toc103326517 \h </w:instrText>
        </w:r>
        <w:r w:rsidR="007C7279">
          <w:rPr>
            <w:noProof/>
            <w:webHidden/>
          </w:rPr>
        </w:r>
        <w:r w:rsidR="007C7279">
          <w:rPr>
            <w:noProof/>
            <w:webHidden/>
          </w:rPr>
          <w:fldChar w:fldCharType="separate"/>
        </w:r>
        <w:r w:rsidR="007C7279">
          <w:rPr>
            <w:noProof/>
            <w:webHidden/>
          </w:rPr>
          <w:t>38</w:t>
        </w:r>
        <w:r w:rsidR="007C7279">
          <w:rPr>
            <w:noProof/>
            <w:webHidden/>
          </w:rPr>
          <w:fldChar w:fldCharType="end"/>
        </w:r>
        <w:r>
          <w:rPr>
            <w:noProof/>
          </w:rPr>
          <w:fldChar w:fldCharType="end"/>
        </w:r>
      </w:ins>
    </w:p>
    <w:p w14:paraId="55662BBE" w14:textId="14A1242E" w:rsidR="007C7279" w:rsidRDefault="00AA5B6D">
      <w:pPr>
        <w:pStyle w:val="TableofFigures"/>
        <w:tabs>
          <w:tab w:val="right" w:leader="dot" w:pos="10070"/>
        </w:tabs>
        <w:rPr>
          <w:ins w:id="217" w:author="Russ Ott" w:date="2022-05-16T11:58:00Z"/>
          <w:rFonts w:asciiTheme="minorHAnsi" w:eastAsiaTheme="minorEastAsia" w:hAnsiTheme="minorHAnsi" w:cstheme="minorBidi"/>
          <w:noProof/>
          <w:sz w:val="22"/>
          <w:szCs w:val="22"/>
        </w:rPr>
      </w:pPr>
      <w:ins w:id="218" w:author="Russ Ott" w:date="2022-05-16T11:58:00Z">
        <w:r>
          <w:fldChar w:fldCharType="begin"/>
        </w:r>
        <w:r>
          <w:instrText xml:space="preserve"> HYPERLINK \l "_Toc103326518" </w:instrText>
        </w:r>
        <w:r>
          <w:fldChar w:fldCharType="separate"/>
        </w:r>
        <w:r w:rsidR="007C7279" w:rsidRPr="0058402A">
          <w:rPr>
            <w:rStyle w:val="Hyperlink"/>
            <w:noProof/>
          </w:rPr>
          <w:t>Figure 13: MRI Safety Status</w:t>
        </w:r>
        <w:r w:rsidR="007C7279">
          <w:rPr>
            <w:noProof/>
            <w:webHidden/>
          </w:rPr>
          <w:tab/>
        </w:r>
        <w:r w:rsidR="007C7279">
          <w:rPr>
            <w:noProof/>
            <w:webHidden/>
          </w:rPr>
          <w:fldChar w:fldCharType="begin"/>
        </w:r>
        <w:r w:rsidR="007C7279">
          <w:rPr>
            <w:noProof/>
            <w:webHidden/>
          </w:rPr>
          <w:instrText xml:space="preserve"> PAGEREF _Toc103326518 \h </w:instrText>
        </w:r>
        <w:r w:rsidR="007C7279">
          <w:rPr>
            <w:noProof/>
            <w:webHidden/>
          </w:rPr>
        </w:r>
        <w:r w:rsidR="007C7279">
          <w:rPr>
            <w:noProof/>
            <w:webHidden/>
          </w:rPr>
          <w:fldChar w:fldCharType="separate"/>
        </w:r>
        <w:r w:rsidR="007C7279">
          <w:rPr>
            <w:noProof/>
            <w:webHidden/>
          </w:rPr>
          <w:t>40</w:t>
        </w:r>
        <w:r w:rsidR="007C7279">
          <w:rPr>
            <w:noProof/>
            <w:webHidden/>
          </w:rPr>
          <w:fldChar w:fldCharType="end"/>
        </w:r>
        <w:r>
          <w:rPr>
            <w:noProof/>
          </w:rPr>
          <w:fldChar w:fldCharType="end"/>
        </w:r>
      </w:ins>
    </w:p>
    <w:p w14:paraId="4BA90E7C" w14:textId="0F6EA0CD" w:rsidR="007C7279" w:rsidRDefault="00AA5B6D">
      <w:pPr>
        <w:pStyle w:val="TableofFigures"/>
        <w:tabs>
          <w:tab w:val="right" w:leader="dot" w:pos="10070"/>
        </w:tabs>
        <w:rPr>
          <w:ins w:id="219" w:author="Russ Ott" w:date="2022-05-16T11:58:00Z"/>
          <w:rFonts w:asciiTheme="minorHAnsi" w:eastAsiaTheme="minorEastAsia" w:hAnsiTheme="minorHAnsi" w:cstheme="minorBidi"/>
          <w:noProof/>
          <w:sz w:val="22"/>
          <w:szCs w:val="22"/>
        </w:rPr>
      </w:pPr>
      <w:ins w:id="220" w:author="Russ Ott" w:date="2022-05-16T11:58:00Z">
        <w:r>
          <w:fldChar w:fldCharType="begin"/>
        </w:r>
        <w:r>
          <w:instrText xml:space="preserve"> HYPERLINK \l "_Toc103326519" </w:instrText>
        </w:r>
        <w:r>
          <w:fldChar w:fldCharType="separate"/>
        </w:r>
        <w:r w:rsidR="007C7279" w:rsidRPr="0058402A">
          <w:rPr>
            <w:rStyle w:val="Hyperlink"/>
            <w:noProof/>
          </w:rPr>
          <w:t>Figure 14: Serial Number</w:t>
        </w:r>
        <w:r w:rsidR="007C7279">
          <w:rPr>
            <w:noProof/>
            <w:webHidden/>
          </w:rPr>
          <w:tab/>
        </w:r>
        <w:r w:rsidR="007C7279">
          <w:rPr>
            <w:noProof/>
            <w:webHidden/>
          </w:rPr>
          <w:fldChar w:fldCharType="begin"/>
        </w:r>
        <w:r w:rsidR="007C7279">
          <w:rPr>
            <w:noProof/>
            <w:webHidden/>
          </w:rPr>
          <w:instrText xml:space="preserve"> PAGEREF _Toc103326519 \h </w:instrText>
        </w:r>
        <w:r w:rsidR="007C7279">
          <w:rPr>
            <w:noProof/>
            <w:webHidden/>
          </w:rPr>
        </w:r>
        <w:r w:rsidR="007C7279">
          <w:rPr>
            <w:noProof/>
            <w:webHidden/>
          </w:rPr>
          <w:fldChar w:fldCharType="separate"/>
        </w:r>
        <w:r w:rsidR="007C7279">
          <w:rPr>
            <w:noProof/>
            <w:webHidden/>
          </w:rPr>
          <w:t>42</w:t>
        </w:r>
        <w:r w:rsidR="007C7279">
          <w:rPr>
            <w:noProof/>
            <w:webHidden/>
          </w:rPr>
          <w:fldChar w:fldCharType="end"/>
        </w:r>
        <w:r>
          <w:rPr>
            <w:noProof/>
          </w:rPr>
          <w:fldChar w:fldCharType="end"/>
        </w:r>
      </w:ins>
    </w:p>
    <w:p w14:paraId="076ED471" w14:textId="2F9D8B8E" w:rsidR="008D0E3F" w:rsidRDefault="007F44C9">
      <w:ins w:id="221" w:author="Russ Ott" w:date="2022-05-16T11:58:00Z">
        <w:r>
          <w:fldChar w:fldCharType="end"/>
        </w:r>
      </w:ins>
    </w:p>
    <w:p w14:paraId="41D8B463" w14:textId="77777777" w:rsidR="008D0E3F" w:rsidRDefault="007471AD">
      <w:pPr>
        <w:pStyle w:val="TOCTitle"/>
      </w:pPr>
      <w:r>
        <w:t>Table of Tables</w:t>
      </w:r>
    </w:p>
    <w:p w14:paraId="2EFB6415" w14:textId="77777777" w:rsidR="00A76ECB" w:rsidRDefault="00FB6AE9">
      <w:pPr>
        <w:pStyle w:val="TableofFigures"/>
        <w:tabs>
          <w:tab w:val="right" w:leader="dot" w:pos="10070"/>
        </w:tabs>
        <w:rPr>
          <w:del w:id="222" w:author="Russ Ott" w:date="2022-05-16T11:58:00Z"/>
          <w:rFonts w:asciiTheme="minorHAnsi" w:eastAsiaTheme="minorEastAsia" w:hAnsiTheme="minorHAnsi" w:cstheme="minorBidi"/>
          <w:noProof/>
          <w:sz w:val="22"/>
          <w:szCs w:val="22"/>
        </w:rPr>
      </w:pPr>
      <w:del w:id="223" w:author="Russ Ott" w:date="2022-05-16T11:58:00Z">
        <w:r>
          <w:fldChar w:fldCharType="begin"/>
        </w:r>
        <w:r>
          <w:rPr>
            <w:noProof/>
          </w:rPr>
          <w:delInstrText xml:space="preserve"> TOC \c "Table" </w:delInstrText>
        </w:r>
        <w:r>
          <w:fldChar w:fldCharType="separate"/>
        </w:r>
        <w:r w:rsidR="00A76ECB">
          <w:rPr>
            <w:noProof/>
          </w:rPr>
          <w:delText>Table 1: UDI Organizer Contexts</w:delText>
        </w:r>
        <w:r w:rsidR="00A76ECB">
          <w:rPr>
            <w:noProof/>
          </w:rPr>
          <w:tab/>
        </w:r>
        <w:r w:rsidR="00A76ECB">
          <w:rPr>
            <w:noProof/>
          </w:rPr>
          <w:fldChar w:fldCharType="begin"/>
        </w:r>
        <w:r w:rsidR="00A76ECB">
          <w:rPr>
            <w:noProof/>
          </w:rPr>
          <w:delInstrText xml:space="preserve"> PAGEREF _Toc83395685 \h </w:delInstrText>
        </w:r>
        <w:r w:rsidR="00A76ECB">
          <w:rPr>
            <w:noProof/>
          </w:rPr>
        </w:r>
        <w:r w:rsidR="00A76ECB">
          <w:rPr>
            <w:noProof/>
          </w:rPr>
          <w:fldChar w:fldCharType="separate"/>
        </w:r>
        <w:r w:rsidR="00A76ECB">
          <w:rPr>
            <w:noProof/>
          </w:rPr>
          <w:delText>6</w:delText>
        </w:r>
        <w:r w:rsidR="00A76ECB">
          <w:rPr>
            <w:noProof/>
          </w:rPr>
          <w:fldChar w:fldCharType="end"/>
        </w:r>
      </w:del>
    </w:p>
    <w:p w14:paraId="7D3B5497" w14:textId="77777777" w:rsidR="00A76ECB" w:rsidRDefault="00A76ECB">
      <w:pPr>
        <w:pStyle w:val="TableofFigures"/>
        <w:tabs>
          <w:tab w:val="right" w:leader="dot" w:pos="10070"/>
        </w:tabs>
        <w:rPr>
          <w:del w:id="224" w:author="Russ Ott" w:date="2022-05-16T11:58:00Z"/>
          <w:rFonts w:asciiTheme="minorHAnsi" w:eastAsiaTheme="minorEastAsia" w:hAnsiTheme="minorHAnsi" w:cstheme="minorBidi"/>
          <w:noProof/>
          <w:sz w:val="22"/>
          <w:szCs w:val="22"/>
        </w:rPr>
      </w:pPr>
      <w:del w:id="225" w:author="Russ Ott" w:date="2022-05-16T11:58:00Z">
        <w:r>
          <w:rPr>
            <w:noProof/>
          </w:rPr>
          <w:delText>Table 2: UDI Organizer Constraints Overview</w:delText>
        </w:r>
        <w:r>
          <w:rPr>
            <w:noProof/>
          </w:rPr>
          <w:tab/>
        </w:r>
        <w:r>
          <w:rPr>
            <w:noProof/>
          </w:rPr>
          <w:fldChar w:fldCharType="begin"/>
        </w:r>
        <w:r>
          <w:rPr>
            <w:noProof/>
          </w:rPr>
          <w:delInstrText xml:space="preserve"> PAGEREF _Toc83395686 \h </w:delInstrText>
        </w:r>
        <w:r>
          <w:rPr>
            <w:noProof/>
          </w:rPr>
        </w:r>
        <w:r>
          <w:rPr>
            <w:noProof/>
          </w:rPr>
          <w:fldChar w:fldCharType="separate"/>
        </w:r>
        <w:r>
          <w:rPr>
            <w:noProof/>
          </w:rPr>
          <w:delText>8</w:delText>
        </w:r>
        <w:r>
          <w:rPr>
            <w:noProof/>
          </w:rPr>
          <w:fldChar w:fldCharType="end"/>
        </w:r>
      </w:del>
    </w:p>
    <w:p w14:paraId="68291253" w14:textId="77777777" w:rsidR="00A76ECB" w:rsidRDefault="00A76ECB">
      <w:pPr>
        <w:pStyle w:val="TableofFigures"/>
        <w:tabs>
          <w:tab w:val="right" w:leader="dot" w:pos="10070"/>
        </w:tabs>
        <w:rPr>
          <w:del w:id="226" w:author="Russ Ott" w:date="2022-05-16T11:58:00Z"/>
          <w:rFonts w:asciiTheme="minorHAnsi" w:eastAsiaTheme="minorEastAsia" w:hAnsiTheme="minorHAnsi" w:cstheme="minorBidi"/>
          <w:noProof/>
          <w:sz w:val="22"/>
          <w:szCs w:val="22"/>
        </w:rPr>
      </w:pPr>
      <w:del w:id="227" w:author="Russ Ott" w:date="2022-05-16T11:58:00Z">
        <w:r>
          <w:rPr>
            <w:noProof/>
          </w:rPr>
          <w:delText>Table 3: Brand Name Observation Contexts</w:delText>
        </w:r>
        <w:r>
          <w:rPr>
            <w:noProof/>
          </w:rPr>
          <w:tab/>
        </w:r>
        <w:r>
          <w:rPr>
            <w:noProof/>
          </w:rPr>
          <w:fldChar w:fldCharType="begin"/>
        </w:r>
        <w:r>
          <w:rPr>
            <w:noProof/>
          </w:rPr>
          <w:delInstrText xml:space="preserve"> PAGEREF _Toc83395687 \h </w:delInstrText>
        </w:r>
        <w:r>
          <w:rPr>
            <w:noProof/>
          </w:rPr>
        </w:r>
        <w:r>
          <w:rPr>
            <w:noProof/>
          </w:rPr>
          <w:fldChar w:fldCharType="separate"/>
        </w:r>
        <w:r>
          <w:rPr>
            <w:noProof/>
          </w:rPr>
          <w:delText>17</w:delText>
        </w:r>
        <w:r>
          <w:rPr>
            <w:noProof/>
          </w:rPr>
          <w:fldChar w:fldCharType="end"/>
        </w:r>
      </w:del>
    </w:p>
    <w:p w14:paraId="0AB0E288" w14:textId="77777777" w:rsidR="00A76ECB" w:rsidRDefault="00A76ECB">
      <w:pPr>
        <w:pStyle w:val="TableofFigures"/>
        <w:tabs>
          <w:tab w:val="right" w:leader="dot" w:pos="10070"/>
        </w:tabs>
        <w:rPr>
          <w:del w:id="228" w:author="Russ Ott" w:date="2022-05-16T11:58:00Z"/>
          <w:rFonts w:asciiTheme="minorHAnsi" w:eastAsiaTheme="minorEastAsia" w:hAnsiTheme="minorHAnsi" w:cstheme="minorBidi"/>
          <w:noProof/>
          <w:sz w:val="22"/>
          <w:szCs w:val="22"/>
        </w:rPr>
      </w:pPr>
      <w:del w:id="229" w:author="Russ Ott" w:date="2022-05-16T11:58:00Z">
        <w:r>
          <w:rPr>
            <w:noProof/>
          </w:rPr>
          <w:delText>Table 4: Brand Name Observation Constraints Overview</w:delText>
        </w:r>
        <w:r>
          <w:rPr>
            <w:noProof/>
          </w:rPr>
          <w:tab/>
        </w:r>
        <w:r>
          <w:rPr>
            <w:noProof/>
          </w:rPr>
          <w:fldChar w:fldCharType="begin"/>
        </w:r>
        <w:r>
          <w:rPr>
            <w:noProof/>
          </w:rPr>
          <w:delInstrText xml:space="preserve"> PAGEREF _Toc83395688 \h </w:delInstrText>
        </w:r>
        <w:r>
          <w:rPr>
            <w:noProof/>
          </w:rPr>
        </w:r>
        <w:r>
          <w:rPr>
            <w:noProof/>
          </w:rPr>
          <w:fldChar w:fldCharType="separate"/>
        </w:r>
        <w:r>
          <w:rPr>
            <w:noProof/>
          </w:rPr>
          <w:delText>17</w:delText>
        </w:r>
        <w:r>
          <w:rPr>
            <w:noProof/>
          </w:rPr>
          <w:fldChar w:fldCharType="end"/>
        </w:r>
      </w:del>
    </w:p>
    <w:p w14:paraId="3EEF2FDB" w14:textId="77777777" w:rsidR="00A76ECB" w:rsidRDefault="00A76ECB">
      <w:pPr>
        <w:pStyle w:val="TableofFigures"/>
        <w:tabs>
          <w:tab w:val="right" w:leader="dot" w:pos="10070"/>
        </w:tabs>
        <w:rPr>
          <w:del w:id="230" w:author="Russ Ott" w:date="2022-05-16T11:58:00Z"/>
          <w:rFonts w:asciiTheme="minorHAnsi" w:eastAsiaTheme="minorEastAsia" w:hAnsiTheme="minorHAnsi" w:cstheme="minorBidi"/>
          <w:noProof/>
          <w:sz w:val="22"/>
          <w:szCs w:val="22"/>
        </w:rPr>
      </w:pPr>
      <w:del w:id="231" w:author="Russ Ott" w:date="2022-05-16T11:58:00Z">
        <w:r>
          <w:rPr>
            <w:noProof/>
          </w:rPr>
          <w:delText>Table 5: Catalog Number Observation Contexts</w:delText>
        </w:r>
        <w:r>
          <w:rPr>
            <w:noProof/>
          </w:rPr>
          <w:tab/>
        </w:r>
        <w:r>
          <w:rPr>
            <w:noProof/>
          </w:rPr>
          <w:fldChar w:fldCharType="begin"/>
        </w:r>
        <w:r>
          <w:rPr>
            <w:noProof/>
          </w:rPr>
          <w:delInstrText xml:space="preserve"> PAGEREF _Toc83395689 \h </w:delInstrText>
        </w:r>
        <w:r>
          <w:rPr>
            <w:noProof/>
          </w:rPr>
        </w:r>
        <w:r>
          <w:rPr>
            <w:noProof/>
          </w:rPr>
          <w:fldChar w:fldCharType="separate"/>
        </w:r>
        <w:r>
          <w:rPr>
            <w:noProof/>
          </w:rPr>
          <w:delText>18</w:delText>
        </w:r>
        <w:r>
          <w:rPr>
            <w:noProof/>
          </w:rPr>
          <w:fldChar w:fldCharType="end"/>
        </w:r>
      </w:del>
    </w:p>
    <w:p w14:paraId="790BC417" w14:textId="77777777" w:rsidR="00A76ECB" w:rsidRDefault="00A76ECB">
      <w:pPr>
        <w:pStyle w:val="TableofFigures"/>
        <w:tabs>
          <w:tab w:val="right" w:leader="dot" w:pos="10070"/>
        </w:tabs>
        <w:rPr>
          <w:del w:id="232" w:author="Russ Ott" w:date="2022-05-16T11:58:00Z"/>
          <w:rFonts w:asciiTheme="minorHAnsi" w:eastAsiaTheme="minorEastAsia" w:hAnsiTheme="minorHAnsi" w:cstheme="minorBidi"/>
          <w:noProof/>
          <w:sz w:val="22"/>
          <w:szCs w:val="22"/>
        </w:rPr>
      </w:pPr>
      <w:del w:id="233" w:author="Russ Ott" w:date="2022-05-16T11:58:00Z">
        <w:r>
          <w:rPr>
            <w:noProof/>
          </w:rPr>
          <w:delText>Table 6: Catalog Number Observation Constraints Overview</w:delText>
        </w:r>
        <w:r>
          <w:rPr>
            <w:noProof/>
          </w:rPr>
          <w:tab/>
        </w:r>
        <w:r>
          <w:rPr>
            <w:noProof/>
          </w:rPr>
          <w:fldChar w:fldCharType="begin"/>
        </w:r>
        <w:r>
          <w:rPr>
            <w:noProof/>
          </w:rPr>
          <w:delInstrText xml:space="preserve"> PAGEREF _Toc83395690 \h </w:delInstrText>
        </w:r>
        <w:r>
          <w:rPr>
            <w:noProof/>
          </w:rPr>
        </w:r>
        <w:r>
          <w:rPr>
            <w:noProof/>
          </w:rPr>
          <w:fldChar w:fldCharType="separate"/>
        </w:r>
        <w:r>
          <w:rPr>
            <w:noProof/>
          </w:rPr>
          <w:delText>19</w:delText>
        </w:r>
        <w:r>
          <w:rPr>
            <w:noProof/>
          </w:rPr>
          <w:fldChar w:fldCharType="end"/>
        </w:r>
      </w:del>
    </w:p>
    <w:p w14:paraId="536E96E6" w14:textId="77777777" w:rsidR="00A76ECB" w:rsidRDefault="00A76ECB">
      <w:pPr>
        <w:pStyle w:val="TableofFigures"/>
        <w:tabs>
          <w:tab w:val="right" w:leader="dot" w:pos="10070"/>
        </w:tabs>
        <w:rPr>
          <w:del w:id="234" w:author="Russ Ott" w:date="2022-05-16T11:58:00Z"/>
          <w:rFonts w:asciiTheme="minorHAnsi" w:eastAsiaTheme="minorEastAsia" w:hAnsiTheme="minorHAnsi" w:cstheme="minorBidi"/>
          <w:noProof/>
          <w:sz w:val="22"/>
          <w:szCs w:val="22"/>
        </w:rPr>
      </w:pPr>
      <w:del w:id="235" w:author="Russ Ott" w:date="2022-05-16T11:58:00Z">
        <w:r>
          <w:rPr>
            <w:noProof/>
          </w:rPr>
          <w:delText>Table 7: Company Name Observation Contexts</w:delText>
        </w:r>
        <w:r>
          <w:rPr>
            <w:noProof/>
          </w:rPr>
          <w:tab/>
        </w:r>
        <w:r>
          <w:rPr>
            <w:noProof/>
          </w:rPr>
          <w:fldChar w:fldCharType="begin"/>
        </w:r>
        <w:r>
          <w:rPr>
            <w:noProof/>
          </w:rPr>
          <w:delInstrText xml:space="preserve"> PAGEREF _Toc83395691 \h </w:delInstrText>
        </w:r>
        <w:r>
          <w:rPr>
            <w:noProof/>
          </w:rPr>
        </w:r>
        <w:r>
          <w:rPr>
            <w:noProof/>
          </w:rPr>
          <w:fldChar w:fldCharType="separate"/>
        </w:r>
        <w:r>
          <w:rPr>
            <w:noProof/>
          </w:rPr>
          <w:delText>20</w:delText>
        </w:r>
        <w:r>
          <w:rPr>
            <w:noProof/>
          </w:rPr>
          <w:fldChar w:fldCharType="end"/>
        </w:r>
      </w:del>
    </w:p>
    <w:p w14:paraId="549FC8CD" w14:textId="77777777" w:rsidR="00A76ECB" w:rsidRDefault="00A76ECB">
      <w:pPr>
        <w:pStyle w:val="TableofFigures"/>
        <w:tabs>
          <w:tab w:val="right" w:leader="dot" w:pos="10070"/>
        </w:tabs>
        <w:rPr>
          <w:del w:id="236" w:author="Russ Ott" w:date="2022-05-16T11:58:00Z"/>
          <w:rFonts w:asciiTheme="minorHAnsi" w:eastAsiaTheme="minorEastAsia" w:hAnsiTheme="minorHAnsi" w:cstheme="minorBidi"/>
          <w:noProof/>
          <w:sz w:val="22"/>
          <w:szCs w:val="22"/>
        </w:rPr>
      </w:pPr>
      <w:del w:id="237" w:author="Russ Ott" w:date="2022-05-16T11:58:00Z">
        <w:r>
          <w:rPr>
            <w:noProof/>
          </w:rPr>
          <w:delText>Table 8: Company Name Observation Constraints Overview</w:delText>
        </w:r>
        <w:r>
          <w:rPr>
            <w:noProof/>
          </w:rPr>
          <w:tab/>
        </w:r>
        <w:r>
          <w:rPr>
            <w:noProof/>
          </w:rPr>
          <w:fldChar w:fldCharType="begin"/>
        </w:r>
        <w:r>
          <w:rPr>
            <w:noProof/>
          </w:rPr>
          <w:delInstrText xml:space="preserve"> PAGEREF _Toc83395692 \h </w:delInstrText>
        </w:r>
        <w:r>
          <w:rPr>
            <w:noProof/>
          </w:rPr>
        </w:r>
        <w:r>
          <w:rPr>
            <w:noProof/>
          </w:rPr>
          <w:fldChar w:fldCharType="separate"/>
        </w:r>
        <w:r>
          <w:rPr>
            <w:noProof/>
          </w:rPr>
          <w:delText>21</w:delText>
        </w:r>
        <w:r>
          <w:rPr>
            <w:noProof/>
          </w:rPr>
          <w:fldChar w:fldCharType="end"/>
        </w:r>
      </w:del>
    </w:p>
    <w:p w14:paraId="10E732BF" w14:textId="77777777" w:rsidR="00A76ECB" w:rsidRDefault="00A76ECB">
      <w:pPr>
        <w:pStyle w:val="TableofFigures"/>
        <w:tabs>
          <w:tab w:val="right" w:leader="dot" w:pos="10070"/>
        </w:tabs>
        <w:rPr>
          <w:del w:id="238" w:author="Russ Ott" w:date="2022-05-16T11:58:00Z"/>
          <w:rFonts w:asciiTheme="minorHAnsi" w:eastAsiaTheme="minorEastAsia" w:hAnsiTheme="minorHAnsi" w:cstheme="minorBidi"/>
          <w:noProof/>
          <w:sz w:val="22"/>
          <w:szCs w:val="22"/>
        </w:rPr>
      </w:pPr>
      <w:del w:id="239" w:author="Russ Ott" w:date="2022-05-16T11:58:00Z">
        <w:r>
          <w:rPr>
            <w:noProof/>
          </w:rPr>
          <w:delText>Table 9: Device Identifier Observation Contexts</w:delText>
        </w:r>
        <w:r>
          <w:rPr>
            <w:noProof/>
          </w:rPr>
          <w:tab/>
        </w:r>
        <w:r>
          <w:rPr>
            <w:noProof/>
          </w:rPr>
          <w:fldChar w:fldCharType="begin"/>
        </w:r>
        <w:r>
          <w:rPr>
            <w:noProof/>
          </w:rPr>
          <w:delInstrText xml:space="preserve"> PAGEREF _Toc83395693 \h </w:delInstrText>
        </w:r>
        <w:r>
          <w:rPr>
            <w:noProof/>
          </w:rPr>
        </w:r>
        <w:r>
          <w:rPr>
            <w:noProof/>
          </w:rPr>
          <w:fldChar w:fldCharType="separate"/>
        </w:r>
        <w:r>
          <w:rPr>
            <w:noProof/>
          </w:rPr>
          <w:delText>22</w:delText>
        </w:r>
        <w:r>
          <w:rPr>
            <w:noProof/>
          </w:rPr>
          <w:fldChar w:fldCharType="end"/>
        </w:r>
      </w:del>
    </w:p>
    <w:p w14:paraId="10928DCD" w14:textId="77777777" w:rsidR="00A76ECB" w:rsidRDefault="00A76ECB">
      <w:pPr>
        <w:pStyle w:val="TableofFigures"/>
        <w:tabs>
          <w:tab w:val="right" w:leader="dot" w:pos="10070"/>
        </w:tabs>
        <w:rPr>
          <w:del w:id="240" w:author="Russ Ott" w:date="2022-05-16T11:58:00Z"/>
          <w:rFonts w:asciiTheme="minorHAnsi" w:eastAsiaTheme="minorEastAsia" w:hAnsiTheme="minorHAnsi" w:cstheme="minorBidi"/>
          <w:noProof/>
          <w:sz w:val="22"/>
          <w:szCs w:val="22"/>
        </w:rPr>
      </w:pPr>
      <w:del w:id="241" w:author="Russ Ott" w:date="2022-05-16T11:58:00Z">
        <w:r>
          <w:rPr>
            <w:noProof/>
          </w:rPr>
          <w:delText>Table 10: Device Identifier Observation Constraints Overview</w:delText>
        </w:r>
        <w:r>
          <w:rPr>
            <w:noProof/>
          </w:rPr>
          <w:tab/>
        </w:r>
        <w:r>
          <w:rPr>
            <w:noProof/>
          </w:rPr>
          <w:fldChar w:fldCharType="begin"/>
        </w:r>
        <w:r>
          <w:rPr>
            <w:noProof/>
          </w:rPr>
          <w:delInstrText xml:space="preserve"> PAGEREF _Toc83395694 \h </w:delInstrText>
        </w:r>
        <w:r>
          <w:rPr>
            <w:noProof/>
          </w:rPr>
        </w:r>
        <w:r>
          <w:rPr>
            <w:noProof/>
          </w:rPr>
          <w:fldChar w:fldCharType="separate"/>
        </w:r>
        <w:r>
          <w:rPr>
            <w:noProof/>
          </w:rPr>
          <w:delText>23</w:delText>
        </w:r>
        <w:r>
          <w:rPr>
            <w:noProof/>
          </w:rPr>
          <w:fldChar w:fldCharType="end"/>
        </w:r>
      </w:del>
    </w:p>
    <w:p w14:paraId="61569EBA" w14:textId="77777777" w:rsidR="00A76ECB" w:rsidRDefault="00A76ECB">
      <w:pPr>
        <w:pStyle w:val="TableofFigures"/>
        <w:tabs>
          <w:tab w:val="right" w:leader="dot" w:pos="10070"/>
        </w:tabs>
        <w:rPr>
          <w:del w:id="242" w:author="Russ Ott" w:date="2022-05-16T11:58:00Z"/>
          <w:rFonts w:asciiTheme="minorHAnsi" w:eastAsiaTheme="minorEastAsia" w:hAnsiTheme="minorHAnsi" w:cstheme="minorBidi"/>
          <w:noProof/>
          <w:sz w:val="22"/>
          <w:szCs w:val="22"/>
        </w:rPr>
      </w:pPr>
      <w:del w:id="243" w:author="Russ Ott" w:date="2022-05-16T11:58:00Z">
        <w:r>
          <w:rPr>
            <w:noProof/>
          </w:rPr>
          <w:delText>Table 11: Distinct Identification Code Observation Contexts</w:delText>
        </w:r>
        <w:r>
          <w:rPr>
            <w:noProof/>
          </w:rPr>
          <w:tab/>
        </w:r>
        <w:r>
          <w:rPr>
            <w:noProof/>
          </w:rPr>
          <w:fldChar w:fldCharType="begin"/>
        </w:r>
        <w:r>
          <w:rPr>
            <w:noProof/>
          </w:rPr>
          <w:delInstrText xml:space="preserve"> PAGEREF _Toc83395695 \h </w:delInstrText>
        </w:r>
        <w:r>
          <w:rPr>
            <w:noProof/>
          </w:rPr>
        </w:r>
        <w:r>
          <w:rPr>
            <w:noProof/>
          </w:rPr>
          <w:fldChar w:fldCharType="separate"/>
        </w:r>
        <w:r>
          <w:rPr>
            <w:noProof/>
          </w:rPr>
          <w:delText>25</w:delText>
        </w:r>
        <w:r>
          <w:rPr>
            <w:noProof/>
          </w:rPr>
          <w:fldChar w:fldCharType="end"/>
        </w:r>
      </w:del>
    </w:p>
    <w:p w14:paraId="53143AAF" w14:textId="77777777" w:rsidR="00A76ECB" w:rsidRDefault="00A76ECB">
      <w:pPr>
        <w:pStyle w:val="TableofFigures"/>
        <w:tabs>
          <w:tab w:val="right" w:leader="dot" w:pos="10070"/>
        </w:tabs>
        <w:rPr>
          <w:del w:id="244" w:author="Russ Ott" w:date="2022-05-16T11:58:00Z"/>
          <w:rFonts w:asciiTheme="minorHAnsi" w:eastAsiaTheme="minorEastAsia" w:hAnsiTheme="minorHAnsi" w:cstheme="minorBidi"/>
          <w:noProof/>
          <w:sz w:val="22"/>
          <w:szCs w:val="22"/>
        </w:rPr>
      </w:pPr>
      <w:del w:id="245" w:author="Russ Ott" w:date="2022-05-16T11:58:00Z">
        <w:r>
          <w:rPr>
            <w:noProof/>
          </w:rPr>
          <w:delText>Table 12: Distinct Identification Code Observation Constraints Overview</w:delText>
        </w:r>
        <w:r>
          <w:rPr>
            <w:noProof/>
          </w:rPr>
          <w:tab/>
        </w:r>
        <w:r>
          <w:rPr>
            <w:noProof/>
          </w:rPr>
          <w:fldChar w:fldCharType="begin"/>
        </w:r>
        <w:r>
          <w:rPr>
            <w:noProof/>
          </w:rPr>
          <w:delInstrText xml:space="preserve"> PAGEREF _Toc83395696 \h </w:delInstrText>
        </w:r>
        <w:r>
          <w:rPr>
            <w:noProof/>
          </w:rPr>
        </w:r>
        <w:r>
          <w:rPr>
            <w:noProof/>
          </w:rPr>
          <w:fldChar w:fldCharType="separate"/>
        </w:r>
        <w:r>
          <w:rPr>
            <w:noProof/>
          </w:rPr>
          <w:delText>25</w:delText>
        </w:r>
        <w:r>
          <w:rPr>
            <w:noProof/>
          </w:rPr>
          <w:fldChar w:fldCharType="end"/>
        </w:r>
      </w:del>
    </w:p>
    <w:p w14:paraId="4A1C21BE" w14:textId="77777777" w:rsidR="00A76ECB" w:rsidRDefault="00A76ECB">
      <w:pPr>
        <w:pStyle w:val="TableofFigures"/>
        <w:tabs>
          <w:tab w:val="right" w:leader="dot" w:pos="10070"/>
        </w:tabs>
        <w:rPr>
          <w:del w:id="246" w:author="Russ Ott" w:date="2022-05-16T11:58:00Z"/>
          <w:rFonts w:asciiTheme="minorHAnsi" w:eastAsiaTheme="minorEastAsia" w:hAnsiTheme="minorHAnsi" w:cstheme="minorBidi"/>
          <w:noProof/>
          <w:sz w:val="22"/>
          <w:szCs w:val="22"/>
        </w:rPr>
      </w:pPr>
      <w:del w:id="247" w:author="Russ Ott" w:date="2022-05-16T11:58:00Z">
        <w:r>
          <w:rPr>
            <w:noProof/>
          </w:rPr>
          <w:delText>Table 13: Expiration Date Observation Contexts</w:delText>
        </w:r>
        <w:r>
          <w:rPr>
            <w:noProof/>
          </w:rPr>
          <w:tab/>
        </w:r>
        <w:r>
          <w:rPr>
            <w:noProof/>
          </w:rPr>
          <w:fldChar w:fldCharType="begin"/>
        </w:r>
        <w:r>
          <w:rPr>
            <w:noProof/>
          </w:rPr>
          <w:delInstrText xml:space="preserve"> PAGEREF _Toc83395697 \h </w:delInstrText>
        </w:r>
        <w:r>
          <w:rPr>
            <w:noProof/>
          </w:rPr>
        </w:r>
        <w:r>
          <w:rPr>
            <w:noProof/>
          </w:rPr>
          <w:fldChar w:fldCharType="separate"/>
        </w:r>
        <w:r>
          <w:rPr>
            <w:noProof/>
          </w:rPr>
          <w:delText>26</w:delText>
        </w:r>
        <w:r>
          <w:rPr>
            <w:noProof/>
          </w:rPr>
          <w:fldChar w:fldCharType="end"/>
        </w:r>
      </w:del>
    </w:p>
    <w:p w14:paraId="34474B85" w14:textId="77777777" w:rsidR="00A76ECB" w:rsidRDefault="00A76ECB">
      <w:pPr>
        <w:pStyle w:val="TableofFigures"/>
        <w:tabs>
          <w:tab w:val="right" w:leader="dot" w:pos="10070"/>
        </w:tabs>
        <w:rPr>
          <w:del w:id="248" w:author="Russ Ott" w:date="2022-05-16T11:58:00Z"/>
          <w:rFonts w:asciiTheme="minorHAnsi" w:eastAsiaTheme="minorEastAsia" w:hAnsiTheme="minorHAnsi" w:cstheme="minorBidi"/>
          <w:noProof/>
          <w:sz w:val="22"/>
          <w:szCs w:val="22"/>
        </w:rPr>
      </w:pPr>
      <w:del w:id="249" w:author="Russ Ott" w:date="2022-05-16T11:58:00Z">
        <w:r>
          <w:rPr>
            <w:noProof/>
          </w:rPr>
          <w:delText>Table 14: Expiration Date Observation Constraints Overview</w:delText>
        </w:r>
        <w:r>
          <w:rPr>
            <w:noProof/>
          </w:rPr>
          <w:tab/>
        </w:r>
        <w:r>
          <w:rPr>
            <w:noProof/>
          </w:rPr>
          <w:fldChar w:fldCharType="begin"/>
        </w:r>
        <w:r>
          <w:rPr>
            <w:noProof/>
          </w:rPr>
          <w:delInstrText xml:space="preserve"> PAGEREF _Toc83395698 \h </w:delInstrText>
        </w:r>
        <w:r>
          <w:rPr>
            <w:noProof/>
          </w:rPr>
        </w:r>
        <w:r>
          <w:rPr>
            <w:noProof/>
          </w:rPr>
          <w:fldChar w:fldCharType="separate"/>
        </w:r>
        <w:r>
          <w:rPr>
            <w:noProof/>
          </w:rPr>
          <w:delText>27</w:delText>
        </w:r>
        <w:r>
          <w:rPr>
            <w:noProof/>
          </w:rPr>
          <w:fldChar w:fldCharType="end"/>
        </w:r>
      </w:del>
    </w:p>
    <w:p w14:paraId="2E28EA76" w14:textId="77777777" w:rsidR="00A76ECB" w:rsidRDefault="00A76ECB">
      <w:pPr>
        <w:pStyle w:val="TableofFigures"/>
        <w:tabs>
          <w:tab w:val="right" w:leader="dot" w:pos="10070"/>
        </w:tabs>
        <w:rPr>
          <w:del w:id="250" w:author="Russ Ott" w:date="2022-05-16T11:58:00Z"/>
          <w:rFonts w:asciiTheme="minorHAnsi" w:eastAsiaTheme="minorEastAsia" w:hAnsiTheme="minorHAnsi" w:cstheme="minorBidi"/>
          <w:noProof/>
          <w:sz w:val="22"/>
          <w:szCs w:val="22"/>
        </w:rPr>
      </w:pPr>
      <w:del w:id="251" w:author="Russ Ott" w:date="2022-05-16T11:58:00Z">
        <w:r>
          <w:rPr>
            <w:noProof/>
          </w:rPr>
          <w:delText>Table 15: Implantable Device Status Observation Contexts</w:delText>
        </w:r>
        <w:r>
          <w:rPr>
            <w:noProof/>
          </w:rPr>
          <w:tab/>
        </w:r>
        <w:r>
          <w:rPr>
            <w:noProof/>
          </w:rPr>
          <w:fldChar w:fldCharType="begin"/>
        </w:r>
        <w:r>
          <w:rPr>
            <w:noProof/>
          </w:rPr>
          <w:delInstrText xml:space="preserve"> PAGEREF _Toc83395699 \h </w:delInstrText>
        </w:r>
        <w:r>
          <w:rPr>
            <w:noProof/>
          </w:rPr>
        </w:r>
        <w:r>
          <w:rPr>
            <w:noProof/>
          </w:rPr>
          <w:fldChar w:fldCharType="separate"/>
        </w:r>
        <w:r>
          <w:rPr>
            <w:noProof/>
          </w:rPr>
          <w:delText>28</w:delText>
        </w:r>
        <w:r>
          <w:rPr>
            <w:noProof/>
          </w:rPr>
          <w:fldChar w:fldCharType="end"/>
        </w:r>
      </w:del>
    </w:p>
    <w:p w14:paraId="72B76CBB" w14:textId="77777777" w:rsidR="00A76ECB" w:rsidRDefault="00A76ECB">
      <w:pPr>
        <w:pStyle w:val="TableofFigures"/>
        <w:tabs>
          <w:tab w:val="right" w:leader="dot" w:pos="10070"/>
        </w:tabs>
        <w:rPr>
          <w:del w:id="252" w:author="Russ Ott" w:date="2022-05-16T11:58:00Z"/>
          <w:rFonts w:asciiTheme="minorHAnsi" w:eastAsiaTheme="minorEastAsia" w:hAnsiTheme="minorHAnsi" w:cstheme="minorBidi"/>
          <w:noProof/>
          <w:sz w:val="22"/>
          <w:szCs w:val="22"/>
        </w:rPr>
      </w:pPr>
      <w:del w:id="253" w:author="Russ Ott" w:date="2022-05-16T11:58:00Z">
        <w:r>
          <w:rPr>
            <w:noProof/>
          </w:rPr>
          <w:delText>Table 16: Implantable Device Status Observation Constraints Overview</w:delText>
        </w:r>
        <w:r>
          <w:rPr>
            <w:noProof/>
          </w:rPr>
          <w:tab/>
        </w:r>
        <w:r>
          <w:rPr>
            <w:noProof/>
          </w:rPr>
          <w:fldChar w:fldCharType="begin"/>
        </w:r>
        <w:r>
          <w:rPr>
            <w:noProof/>
          </w:rPr>
          <w:delInstrText xml:space="preserve"> PAGEREF _Toc83395700 \h </w:delInstrText>
        </w:r>
        <w:r>
          <w:rPr>
            <w:noProof/>
          </w:rPr>
        </w:r>
        <w:r>
          <w:rPr>
            <w:noProof/>
          </w:rPr>
          <w:fldChar w:fldCharType="separate"/>
        </w:r>
        <w:r>
          <w:rPr>
            <w:noProof/>
          </w:rPr>
          <w:delText>29</w:delText>
        </w:r>
        <w:r>
          <w:rPr>
            <w:noProof/>
          </w:rPr>
          <w:fldChar w:fldCharType="end"/>
        </w:r>
      </w:del>
    </w:p>
    <w:p w14:paraId="01D34729" w14:textId="77777777" w:rsidR="00A76ECB" w:rsidRDefault="00A76ECB">
      <w:pPr>
        <w:pStyle w:val="TableofFigures"/>
        <w:tabs>
          <w:tab w:val="right" w:leader="dot" w:pos="10070"/>
        </w:tabs>
        <w:rPr>
          <w:del w:id="254" w:author="Russ Ott" w:date="2022-05-16T11:58:00Z"/>
          <w:rFonts w:asciiTheme="minorHAnsi" w:eastAsiaTheme="minorEastAsia" w:hAnsiTheme="minorHAnsi" w:cstheme="minorBidi"/>
          <w:noProof/>
          <w:sz w:val="22"/>
          <w:szCs w:val="22"/>
        </w:rPr>
      </w:pPr>
      <w:del w:id="255" w:author="Russ Ott" w:date="2022-05-16T11:58:00Z">
        <w:r>
          <w:rPr>
            <w:noProof/>
          </w:rPr>
          <w:delText>Table 17: Latex Safety Observation Contexts</w:delText>
        </w:r>
        <w:r>
          <w:rPr>
            <w:noProof/>
          </w:rPr>
          <w:tab/>
        </w:r>
        <w:r>
          <w:rPr>
            <w:noProof/>
          </w:rPr>
          <w:fldChar w:fldCharType="begin"/>
        </w:r>
        <w:r>
          <w:rPr>
            <w:noProof/>
          </w:rPr>
          <w:delInstrText xml:space="preserve"> PAGEREF _Toc83395701 \h </w:delInstrText>
        </w:r>
        <w:r>
          <w:rPr>
            <w:noProof/>
          </w:rPr>
        </w:r>
        <w:r>
          <w:rPr>
            <w:noProof/>
          </w:rPr>
          <w:fldChar w:fldCharType="separate"/>
        </w:r>
        <w:r>
          <w:rPr>
            <w:noProof/>
          </w:rPr>
          <w:delText>30</w:delText>
        </w:r>
        <w:r>
          <w:rPr>
            <w:noProof/>
          </w:rPr>
          <w:fldChar w:fldCharType="end"/>
        </w:r>
      </w:del>
    </w:p>
    <w:p w14:paraId="215DA1E0" w14:textId="77777777" w:rsidR="00A76ECB" w:rsidRDefault="00A76ECB">
      <w:pPr>
        <w:pStyle w:val="TableofFigures"/>
        <w:tabs>
          <w:tab w:val="right" w:leader="dot" w:pos="10070"/>
        </w:tabs>
        <w:rPr>
          <w:del w:id="256" w:author="Russ Ott" w:date="2022-05-16T11:58:00Z"/>
          <w:rFonts w:asciiTheme="minorHAnsi" w:eastAsiaTheme="minorEastAsia" w:hAnsiTheme="minorHAnsi" w:cstheme="minorBidi"/>
          <w:noProof/>
          <w:sz w:val="22"/>
          <w:szCs w:val="22"/>
        </w:rPr>
      </w:pPr>
      <w:del w:id="257" w:author="Russ Ott" w:date="2022-05-16T11:58:00Z">
        <w:r>
          <w:rPr>
            <w:noProof/>
          </w:rPr>
          <w:delText>Table 18: Latex Safety Observation Constraints Overview</w:delText>
        </w:r>
        <w:r>
          <w:rPr>
            <w:noProof/>
          </w:rPr>
          <w:tab/>
        </w:r>
        <w:r>
          <w:rPr>
            <w:noProof/>
          </w:rPr>
          <w:fldChar w:fldCharType="begin"/>
        </w:r>
        <w:r>
          <w:rPr>
            <w:noProof/>
          </w:rPr>
          <w:delInstrText xml:space="preserve"> PAGEREF _Toc83395702 \h </w:delInstrText>
        </w:r>
        <w:r>
          <w:rPr>
            <w:noProof/>
          </w:rPr>
        </w:r>
        <w:r>
          <w:rPr>
            <w:noProof/>
          </w:rPr>
          <w:fldChar w:fldCharType="separate"/>
        </w:r>
        <w:r>
          <w:rPr>
            <w:noProof/>
          </w:rPr>
          <w:delText>31</w:delText>
        </w:r>
        <w:r>
          <w:rPr>
            <w:noProof/>
          </w:rPr>
          <w:fldChar w:fldCharType="end"/>
        </w:r>
      </w:del>
    </w:p>
    <w:p w14:paraId="2017C7C6" w14:textId="77777777" w:rsidR="00A76ECB" w:rsidRDefault="00A76ECB">
      <w:pPr>
        <w:pStyle w:val="TableofFigures"/>
        <w:tabs>
          <w:tab w:val="right" w:leader="dot" w:pos="10070"/>
        </w:tabs>
        <w:rPr>
          <w:del w:id="258" w:author="Russ Ott" w:date="2022-05-16T11:58:00Z"/>
          <w:rFonts w:asciiTheme="minorHAnsi" w:eastAsiaTheme="minorEastAsia" w:hAnsiTheme="minorHAnsi" w:cstheme="minorBidi"/>
          <w:noProof/>
          <w:sz w:val="22"/>
          <w:szCs w:val="22"/>
        </w:rPr>
      </w:pPr>
      <w:del w:id="259" w:author="Russ Ott" w:date="2022-05-16T11:58:00Z">
        <w:r>
          <w:rPr>
            <w:noProof/>
          </w:rPr>
          <w:delText>Table 19: Lot or Batch Number Observation Contexts</w:delText>
        </w:r>
        <w:r>
          <w:rPr>
            <w:noProof/>
          </w:rPr>
          <w:tab/>
        </w:r>
        <w:r>
          <w:rPr>
            <w:noProof/>
          </w:rPr>
          <w:fldChar w:fldCharType="begin"/>
        </w:r>
        <w:r>
          <w:rPr>
            <w:noProof/>
          </w:rPr>
          <w:delInstrText xml:space="preserve"> PAGEREF _Toc83395703 \h </w:delInstrText>
        </w:r>
        <w:r>
          <w:rPr>
            <w:noProof/>
          </w:rPr>
        </w:r>
        <w:r>
          <w:rPr>
            <w:noProof/>
          </w:rPr>
          <w:fldChar w:fldCharType="separate"/>
        </w:r>
        <w:r>
          <w:rPr>
            <w:noProof/>
          </w:rPr>
          <w:delText>32</w:delText>
        </w:r>
        <w:r>
          <w:rPr>
            <w:noProof/>
          </w:rPr>
          <w:fldChar w:fldCharType="end"/>
        </w:r>
      </w:del>
    </w:p>
    <w:p w14:paraId="4B57C6A7" w14:textId="77777777" w:rsidR="00A76ECB" w:rsidRDefault="00A76ECB">
      <w:pPr>
        <w:pStyle w:val="TableofFigures"/>
        <w:tabs>
          <w:tab w:val="right" w:leader="dot" w:pos="10070"/>
        </w:tabs>
        <w:rPr>
          <w:del w:id="260" w:author="Russ Ott" w:date="2022-05-16T11:58:00Z"/>
          <w:rFonts w:asciiTheme="minorHAnsi" w:eastAsiaTheme="minorEastAsia" w:hAnsiTheme="minorHAnsi" w:cstheme="minorBidi"/>
          <w:noProof/>
          <w:sz w:val="22"/>
          <w:szCs w:val="22"/>
        </w:rPr>
      </w:pPr>
      <w:del w:id="261" w:author="Russ Ott" w:date="2022-05-16T11:58:00Z">
        <w:r>
          <w:rPr>
            <w:noProof/>
          </w:rPr>
          <w:delText>Table 20: Lot or Batch Number Observation Constraints Overview</w:delText>
        </w:r>
        <w:r>
          <w:rPr>
            <w:noProof/>
          </w:rPr>
          <w:tab/>
        </w:r>
        <w:r>
          <w:rPr>
            <w:noProof/>
          </w:rPr>
          <w:fldChar w:fldCharType="begin"/>
        </w:r>
        <w:r>
          <w:rPr>
            <w:noProof/>
          </w:rPr>
          <w:delInstrText xml:space="preserve"> PAGEREF _Toc83395704 \h </w:delInstrText>
        </w:r>
        <w:r>
          <w:rPr>
            <w:noProof/>
          </w:rPr>
        </w:r>
        <w:r>
          <w:rPr>
            <w:noProof/>
          </w:rPr>
          <w:fldChar w:fldCharType="separate"/>
        </w:r>
        <w:r>
          <w:rPr>
            <w:noProof/>
          </w:rPr>
          <w:delText>33</w:delText>
        </w:r>
        <w:r>
          <w:rPr>
            <w:noProof/>
          </w:rPr>
          <w:fldChar w:fldCharType="end"/>
        </w:r>
      </w:del>
    </w:p>
    <w:p w14:paraId="016CD8B4" w14:textId="77777777" w:rsidR="00A76ECB" w:rsidRDefault="00A76ECB">
      <w:pPr>
        <w:pStyle w:val="TableofFigures"/>
        <w:tabs>
          <w:tab w:val="right" w:leader="dot" w:pos="10070"/>
        </w:tabs>
        <w:rPr>
          <w:del w:id="262" w:author="Russ Ott" w:date="2022-05-16T11:58:00Z"/>
          <w:rFonts w:asciiTheme="minorHAnsi" w:eastAsiaTheme="minorEastAsia" w:hAnsiTheme="minorHAnsi" w:cstheme="minorBidi"/>
          <w:noProof/>
          <w:sz w:val="22"/>
          <w:szCs w:val="22"/>
        </w:rPr>
      </w:pPr>
      <w:del w:id="263" w:author="Russ Ott" w:date="2022-05-16T11:58:00Z">
        <w:r>
          <w:rPr>
            <w:noProof/>
          </w:rPr>
          <w:delText>Table 21: Manufacturing Date Observation Contexts</w:delText>
        </w:r>
        <w:r>
          <w:rPr>
            <w:noProof/>
          </w:rPr>
          <w:tab/>
        </w:r>
        <w:r>
          <w:rPr>
            <w:noProof/>
          </w:rPr>
          <w:fldChar w:fldCharType="begin"/>
        </w:r>
        <w:r>
          <w:rPr>
            <w:noProof/>
          </w:rPr>
          <w:delInstrText xml:space="preserve"> PAGEREF _Toc83395705 \h </w:delInstrText>
        </w:r>
        <w:r>
          <w:rPr>
            <w:noProof/>
          </w:rPr>
        </w:r>
        <w:r>
          <w:rPr>
            <w:noProof/>
          </w:rPr>
          <w:fldChar w:fldCharType="separate"/>
        </w:r>
        <w:r>
          <w:rPr>
            <w:noProof/>
          </w:rPr>
          <w:delText>34</w:delText>
        </w:r>
        <w:r>
          <w:rPr>
            <w:noProof/>
          </w:rPr>
          <w:fldChar w:fldCharType="end"/>
        </w:r>
      </w:del>
    </w:p>
    <w:p w14:paraId="47C2114F" w14:textId="77777777" w:rsidR="00A76ECB" w:rsidRDefault="00A76ECB">
      <w:pPr>
        <w:pStyle w:val="TableofFigures"/>
        <w:tabs>
          <w:tab w:val="right" w:leader="dot" w:pos="10070"/>
        </w:tabs>
        <w:rPr>
          <w:del w:id="264" w:author="Russ Ott" w:date="2022-05-16T11:58:00Z"/>
          <w:rFonts w:asciiTheme="minorHAnsi" w:eastAsiaTheme="minorEastAsia" w:hAnsiTheme="minorHAnsi" w:cstheme="minorBidi"/>
          <w:noProof/>
          <w:sz w:val="22"/>
          <w:szCs w:val="22"/>
        </w:rPr>
      </w:pPr>
      <w:del w:id="265" w:author="Russ Ott" w:date="2022-05-16T11:58:00Z">
        <w:r>
          <w:rPr>
            <w:noProof/>
          </w:rPr>
          <w:delText>Table 22: Manufacturing Date Observation Constraints Overview</w:delText>
        </w:r>
        <w:r>
          <w:rPr>
            <w:noProof/>
          </w:rPr>
          <w:tab/>
        </w:r>
        <w:r>
          <w:rPr>
            <w:noProof/>
          </w:rPr>
          <w:fldChar w:fldCharType="begin"/>
        </w:r>
        <w:r>
          <w:rPr>
            <w:noProof/>
          </w:rPr>
          <w:delInstrText xml:space="preserve"> PAGEREF _Toc83395706 \h </w:delInstrText>
        </w:r>
        <w:r>
          <w:rPr>
            <w:noProof/>
          </w:rPr>
        </w:r>
        <w:r>
          <w:rPr>
            <w:noProof/>
          </w:rPr>
          <w:fldChar w:fldCharType="separate"/>
        </w:r>
        <w:r>
          <w:rPr>
            <w:noProof/>
          </w:rPr>
          <w:delText>35</w:delText>
        </w:r>
        <w:r>
          <w:rPr>
            <w:noProof/>
          </w:rPr>
          <w:fldChar w:fldCharType="end"/>
        </w:r>
      </w:del>
    </w:p>
    <w:p w14:paraId="7B1EEC12" w14:textId="77777777" w:rsidR="00A76ECB" w:rsidRDefault="00A76ECB">
      <w:pPr>
        <w:pStyle w:val="TableofFigures"/>
        <w:tabs>
          <w:tab w:val="right" w:leader="dot" w:pos="10070"/>
        </w:tabs>
        <w:rPr>
          <w:del w:id="266" w:author="Russ Ott" w:date="2022-05-16T11:58:00Z"/>
          <w:rFonts w:asciiTheme="minorHAnsi" w:eastAsiaTheme="minorEastAsia" w:hAnsiTheme="minorHAnsi" w:cstheme="minorBidi"/>
          <w:noProof/>
          <w:sz w:val="22"/>
          <w:szCs w:val="22"/>
        </w:rPr>
      </w:pPr>
      <w:del w:id="267" w:author="Russ Ott" w:date="2022-05-16T11:58:00Z">
        <w:r>
          <w:rPr>
            <w:noProof/>
          </w:rPr>
          <w:delText>Table 23: Model Number Observation Contexts</w:delText>
        </w:r>
        <w:r>
          <w:rPr>
            <w:noProof/>
          </w:rPr>
          <w:tab/>
        </w:r>
        <w:r>
          <w:rPr>
            <w:noProof/>
          </w:rPr>
          <w:fldChar w:fldCharType="begin"/>
        </w:r>
        <w:r>
          <w:rPr>
            <w:noProof/>
          </w:rPr>
          <w:delInstrText xml:space="preserve"> PAGEREF _Toc83395707 \h </w:delInstrText>
        </w:r>
        <w:r>
          <w:rPr>
            <w:noProof/>
          </w:rPr>
        </w:r>
        <w:r>
          <w:rPr>
            <w:noProof/>
          </w:rPr>
          <w:fldChar w:fldCharType="separate"/>
        </w:r>
        <w:r>
          <w:rPr>
            <w:noProof/>
          </w:rPr>
          <w:delText>36</w:delText>
        </w:r>
        <w:r>
          <w:rPr>
            <w:noProof/>
          </w:rPr>
          <w:fldChar w:fldCharType="end"/>
        </w:r>
      </w:del>
    </w:p>
    <w:p w14:paraId="6C537B2D" w14:textId="77777777" w:rsidR="00A76ECB" w:rsidRDefault="00A76ECB">
      <w:pPr>
        <w:pStyle w:val="TableofFigures"/>
        <w:tabs>
          <w:tab w:val="right" w:leader="dot" w:pos="10070"/>
        </w:tabs>
        <w:rPr>
          <w:del w:id="268" w:author="Russ Ott" w:date="2022-05-16T11:58:00Z"/>
          <w:rFonts w:asciiTheme="minorHAnsi" w:eastAsiaTheme="minorEastAsia" w:hAnsiTheme="minorHAnsi" w:cstheme="minorBidi"/>
          <w:noProof/>
          <w:sz w:val="22"/>
          <w:szCs w:val="22"/>
        </w:rPr>
      </w:pPr>
      <w:del w:id="269" w:author="Russ Ott" w:date="2022-05-16T11:58:00Z">
        <w:r>
          <w:rPr>
            <w:noProof/>
          </w:rPr>
          <w:delText>Table 24: Model Number Observation Constraints Overview</w:delText>
        </w:r>
        <w:r>
          <w:rPr>
            <w:noProof/>
          </w:rPr>
          <w:tab/>
        </w:r>
        <w:r>
          <w:rPr>
            <w:noProof/>
          </w:rPr>
          <w:fldChar w:fldCharType="begin"/>
        </w:r>
        <w:r>
          <w:rPr>
            <w:noProof/>
          </w:rPr>
          <w:delInstrText xml:space="preserve"> PAGEREF _Toc83395708 \h </w:delInstrText>
        </w:r>
        <w:r>
          <w:rPr>
            <w:noProof/>
          </w:rPr>
        </w:r>
        <w:r>
          <w:rPr>
            <w:noProof/>
          </w:rPr>
          <w:fldChar w:fldCharType="separate"/>
        </w:r>
        <w:r>
          <w:rPr>
            <w:noProof/>
          </w:rPr>
          <w:delText>37</w:delText>
        </w:r>
        <w:r>
          <w:rPr>
            <w:noProof/>
          </w:rPr>
          <w:fldChar w:fldCharType="end"/>
        </w:r>
      </w:del>
    </w:p>
    <w:p w14:paraId="59A96B4D" w14:textId="77777777" w:rsidR="00A76ECB" w:rsidRDefault="00A76ECB">
      <w:pPr>
        <w:pStyle w:val="TableofFigures"/>
        <w:tabs>
          <w:tab w:val="right" w:leader="dot" w:pos="10070"/>
        </w:tabs>
        <w:rPr>
          <w:del w:id="270" w:author="Russ Ott" w:date="2022-05-16T11:58:00Z"/>
          <w:rFonts w:asciiTheme="minorHAnsi" w:eastAsiaTheme="minorEastAsia" w:hAnsiTheme="minorHAnsi" w:cstheme="minorBidi"/>
          <w:noProof/>
          <w:sz w:val="22"/>
          <w:szCs w:val="22"/>
        </w:rPr>
      </w:pPr>
      <w:del w:id="271" w:author="Russ Ott" w:date="2022-05-16T11:58:00Z">
        <w:r>
          <w:rPr>
            <w:noProof/>
          </w:rPr>
          <w:delText>Table 25: MRI Safety Observation Contexts</w:delText>
        </w:r>
        <w:r>
          <w:rPr>
            <w:noProof/>
          </w:rPr>
          <w:tab/>
        </w:r>
        <w:r>
          <w:rPr>
            <w:noProof/>
          </w:rPr>
          <w:fldChar w:fldCharType="begin"/>
        </w:r>
        <w:r>
          <w:rPr>
            <w:noProof/>
          </w:rPr>
          <w:delInstrText xml:space="preserve"> PAGEREF _Toc83395709 \h </w:delInstrText>
        </w:r>
        <w:r>
          <w:rPr>
            <w:noProof/>
          </w:rPr>
        </w:r>
        <w:r>
          <w:rPr>
            <w:noProof/>
          </w:rPr>
          <w:fldChar w:fldCharType="separate"/>
        </w:r>
        <w:r>
          <w:rPr>
            <w:noProof/>
          </w:rPr>
          <w:delText>38</w:delText>
        </w:r>
        <w:r>
          <w:rPr>
            <w:noProof/>
          </w:rPr>
          <w:fldChar w:fldCharType="end"/>
        </w:r>
      </w:del>
    </w:p>
    <w:p w14:paraId="53864FD9" w14:textId="77777777" w:rsidR="00A76ECB" w:rsidRDefault="00A76ECB">
      <w:pPr>
        <w:pStyle w:val="TableofFigures"/>
        <w:tabs>
          <w:tab w:val="right" w:leader="dot" w:pos="10070"/>
        </w:tabs>
        <w:rPr>
          <w:del w:id="272" w:author="Russ Ott" w:date="2022-05-16T11:58:00Z"/>
          <w:rFonts w:asciiTheme="minorHAnsi" w:eastAsiaTheme="minorEastAsia" w:hAnsiTheme="minorHAnsi" w:cstheme="minorBidi"/>
          <w:noProof/>
          <w:sz w:val="22"/>
          <w:szCs w:val="22"/>
        </w:rPr>
      </w:pPr>
      <w:del w:id="273" w:author="Russ Ott" w:date="2022-05-16T11:58:00Z">
        <w:r>
          <w:rPr>
            <w:noProof/>
          </w:rPr>
          <w:delText>Table 26: MRI Safety Observation Constraints Overview</w:delText>
        </w:r>
        <w:r>
          <w:rPr>
            <w:noProof/>
          </w:rPr>
          <w:tab/>
        </w:r>
        <w:r>
          <w:rPr>
            <w:noProof/>
          </w:rPr>
          <w:fldChar w:fldCharType="begin"/>
        </w:r>
        <w:r>
          <w:rPr>
            <w:noProof/>
          </w:rPr>
          <w:delInstrText xml:space="preserve"> PAGEREF _Toc83395710 \h </w:delInstrText>
        </w:r>
        <w:r>
          <w:rPr>
            <w:noProof/>
          </w:rPr>
        </w:r>
        <w:r>
          <w:rPr>
            <w:noProof/>
          </w:rPr>
          <w:fldChar w:fldCharType="separate"/>
        </w:r>
        <w:r>
          <w:rPr>
            <w:noProof/>
          </w:rPr>
          <w:delText>39</w:delText>
        </w:r>
        <w:r>
          <w:rPr>
            <w:noProof/>
          </w:rPr>
          <w:fldChar w:fldCharType="end"/>
        </w:r>
      </w:del>
    </w:p>
    <w:p w14:paraId="62B220BB" w14:textId="77777777" w:rsidR="00A76ECB" w:rsidRDefault="00A76ECB">
      <w:pPr>
        <w:pStyle w:val="TableofFigures"/>
        <w:tabs>
          <w:tab w:val="right" w:leader="dot" w:pos="10070"/>
        </w:tabs>
        <w:rPr>
          <w:del w:id="274" w:author="Russ Ott" w:date="2022-05-16T11:58:00Z"/>
          <w:rFonts w:asciiTheme="minorHAnsi" w:eastAsiaTheme="minorEastAsia" w:hAnsiTheme="minorHAnsi" w:cstheme="minorBidi"/>
          <w:noProof/>
          <w:sz w:val="22"/>
          <w:szCs w:val="22"/>
        </w:rPr>
      </w:pPr>
      <w:del w:id="275" w:author="Russ Ott" w:date="2022-05-16T11:58:00Z">
        <w:r>
          <w:rPr>
            <w:noProof/>
          </w:rPr>
          <w:delText>Table 27: Serial Number Observation Contexts</w:delText>
        </w:r>
        <w:r>
          <w:rPr>
            <w:noProof/>
          </w:rPr>
          <w:tab/>
        </w:r>
        <w:r>
          <w:rPr>
            <w:noProof/>
          </w:rPr>
          <w:fldChar w:fldCharType="begin"/>
        </w:r>
        <w:r>
          <w:rPr>
            <w:noProof/>
          </w:rPr>
          <w:delInstrText xml:space="preserve"> PAGEREF _Toc83395711 \h </w:delInstrText>
        </w:r>
        <w:r>
          <w:rPr>
            <w:noProof/>
          </w:rPr>
        </w:r>
        <w:r>
          <w:rPr>
            <w:noProof/>
          </w:rPr>
          <w:fldChar w:fldCharType="separate"/>
        </w:r>
        <w:r>
          <w:rPr>
            <w:noProof/>
          </w:rPr>
          <w:delText>40</w:delText>
        </w:r>
        <w:r>
          <w:rPr>
            <w:noProof/>
          </w:rPr>
          <w:fldChar w:fldCharType="end"/>
        </w:r>
      </w:del>
    </w:p>
    <w:p w14:paraId="669E8B29" w14:textId="77777777" w:rsidR="00A76ECB" w:rsidRDefault="00A76ECB">
      <w:pPr>
        <w:pStyle w:val="TableofFigures"/>
        <w:tabs>
          <w:tab w:val="right" w:leader="dot" w:pos="10070"/>
        </w:tabs>
        <w:rPr>
          <w:del w:id="276" w:author="Russ Ott" w:date="2022-05-16T11:58:00Z"/>
          <w:rFonts w:asciiTheme="minorHAnsi" w:eastAsiaTheme="minorEastAsia" w:hAnsiTheme="minorHAnsi" w:cstheme="minorBidi"/>
          <w:noProof/>
          <w:sz w:val="22"/>
          <w:szCs w:val="22"/>
        </w:rPr>
      </w:pPr>
      <w:del w:id="277" w:author="Russ Ott" w:date="2022-05-16T11:58:00Z">
        <w:r>
          <w:rPr>
            <w:noProof/>
          </w:rPr>
          <w:delText>Table 28: Serial Number Observation Constraints Overview</w:delText>
        </w:r>
        <w:r>
          <w:rPr>
            <w:noProof/>
          </w:rPr>
          <w:tab/>
        </w:r>
        <w:r>
          <w:rPr>
            <w:noProof/>
          </w:rPr>
          <w:fldChar w:fldCharType="begin"/>
        </w:r>
        <w:r>
          <w:rPr>
            <w:noProof/>
          </w:rPr>
          <w:delInstrText xml:space="preserve"> PAGEREF _Toc83395712 \h </w:delInstrText>
        </w:r>
        <w:r>
          <w:rPr>
            <w:noProof/>
          </w:rPr>
        </w:r>
        <w:r>
          <w:rPr>
            <w:noProof/>
          </w:rPr>
          <w:fldChar w:fldCharType="separate"/>
        </w:r>
        <w:r>
          <w:rPr>
            <w:noProof/>
          </w:rPr>
          <w:delText>41</w:delText>
        </w:r>
        <w:r>
          <w:rPr>
            <w:noProof/>
          </w:rPr>
          <w:fldChar w:fldCharType="end"/>
        </w:r>
      </w:del>
    </w:p>
    <w:p w14:paraId="6B4D8CF1" w14:textId="77777777" w:rsidR="00A76ECB" w:rsidRDefault="00A76ECB">
      <w:pPr>
        <w:pStyle w:val="TableofFigures"/>
        <w:tabs>
          <w:tab w:val="right" w:leader="dot" w:pos="10070"/>
        </w:tabs>
        <w:rPr>
          <w:del w:id="278" w:author="Russ Ott" w:date="2022-05-16T11:58:00Z"/>
          <w:rFonts w:asciiTheme="minorHAnsi" w:eastAsiaTheme="minorEastAsia" w:hAnsiTheme="minorHAnsi" w:cstheme="minorBidi"/>
          <w:noProof/>
          <w:sz w:val="22"/>
          <w:szCs w:val="22"/>
        </w:rPr>
      </w:pPr>
      <w:del w:id="279" w:author="Russ Ott" w:date="2022-05-16T11:58:00Z">
        <w:r>
          <w:rPr>
            <w:noProof/>
          </w:rPr>
          <w:delText>Table 29: Template List</w:delText>
        </w:r>
        <w:r>
          <w:rPr>
            <w:noProof/>
          </w:rPr>
          <w:tab/>
        </w:r>
        <w:r>
          <w:rPr>
            <w:noProof/>
          </w:rPr>
          <w:fldChar w:fldCharType="begin"/>
        </w:r>
        <w:r>
          <w:rPr>
            <w:noProof/>
          </w:rPr>
          <w:delInstrText xml:space="preserve"> PAGEREF _Toc83395713 \h </w:delInstrText>
        </w:r>
        <w:r>
          <w:rPr>
            <w:noProof/>
          </w:rPr>
        </w:r>
        <w:r>
          <w:rPr>
            <w:noProof/>
          </w:rPr>
          <w:fldChar w:fldCharType="separate"/>
        </w:r>
        <w:r>
          <w:rPr>
            <w:noProof/>
          </w:rPr>
          <w:delText>43</w:delText>
        </w:r>
        <w:r>
          <w:rPr>
            <w:noProof/>
          </w:rPr>
          <w:fldChar w:fldCharType="end"/>
        </w:r>
      </w:del>
    </w:p>
    <w:p w14:paraId="1924ECB8" w14:textId="77777777" w:rsidR="00A76ECB" w:rsidRDefault="00A76ECB">
      <w:pPr>
        <w:pStyle w:val="TableofFigures"/>
        <w:tabs>
          <w:tab w:val="right" w:leader="dot" w:pos="10070"/>
        </w:tabs>
        <w:rPr>
          <w:del w:id="280" w:author="Russ Ott" w:date="2022-05-16T11:58:00Z"/>
          <w:rFonts w:asciiTheme="minorHAnsi" w:eastAsiaTheme="minorEastAsia" w:hAnsiTheme="minorHAnsi" w:cstheme="minorBidi"/>
          <w:noProof/>
          <w:sz w:val="22"/>
          <w:szCs w:val="22"/>
        </w:rPr>
      </w:pPr>
      <w:del w:id="281" w:author="Russ Ott" w:date="2022-05-16T11:58:00Z">
        <w:r>
          <w:rPr>
            <w:noProof/>
          </w:rPr>
          <w:delText>Table 30: Template Containments</w:delText>
        </w:r>
        <w:r>
          <w:rPr>
            <w:noProof/>
          </w:rPr>
          <w:tab/>
        </w:r>
        <w:r>
          <w:rPr>
            <w:noProof/>
          </w:rPr>
          <w:fldChar w:fldCharType="begin"/>
        </w:r>
        <w:r>
          <w:rPr>
            <w:noProof/>
          </w:rPr>
          <w:delInstrText xml:space="preserve"> PAGEREF _Toc83395714 \h </w:delInstrText>
        </w:r>
        <w:r>
          <w:rPr>
            <w:noProof/>
          </w:rPr>
        </w:r>
        <w:r>
          <w:rPr>
            <w:noProof/>
          </w:rPr>
          <w:fldChar w:fldCharType="separate"/>
        </w:r>
        <w:r>
          <w:rPr>
            <w:noProof/>
          </w:rPr>
          <w:delText>44</w:delText>
        </w:r>
        <w:r>
          <w:rPr>
            <w:noProof/>
          </w:rPr>
          <w:fldChar w:fldCharType="end"/>
        </w:r>
      </w:del>
    </w:p>
    <w:p w14:paraId="389A095D" w14:textId="77777777" w:rsidR="00A76ECB" w:rsidRDefault="00A76ECB">
      <w:pPr>
        <w:pStyle w:val="TableofFigures"/>
        <w:tabs>
          <w:tab w:val="right" w:leader="dot" w:pos="10070"/>
        </w:tabs>
        <w:rPr>
          <w:del w:id="282" w:author="Russ Ott" w:date="2022-05-16T11:58:00Z"/>
          <w:rFonts w:asciiTheme="minorHAnsi" w:eastAsiaTheme="minorEastAsia" w:hAnsiTheme="minorHAnsi" w:cstheme="minorBidi"/>
          <w:noProof/>
          <w:sz w:val="22"/>
          <w:szCs w:val="22"/>
        </w:rPr>
      </w:pPr>
      <w:del w:id="283" w:author="Russ Ott" w:date="2022-05-16T11:58:00Z">
        <w:r>
          <w:rPr>
            <w:noProof/>
          </w:rPr>
          <w:delText>Table 31: Code Systems</w:delText>
        </w:r>
        <w:r>
          <w:rPr>
            <w:noProof/>
          </w:rPr>
          <w:tab/>
        </w:r>
        <w:r>
          <w:rPr>
            <w:noProof/>
          </w:rPr>
          <w:fldChar w:fldCharType="begin"/>
        </w:r>
        <w:r>
          <w:rPr>
            <w:noProof/>
          </w:rPr>
          <w:delInstrText xml:space="preserve"> PAGEREF _Toc83395715 \h </w:delInstrText>
        </w:r>
        <w:r>
          <w:rPr>
            <w:noProof/>
          </w:rPr>
        </w:r>
        <w:r>
          <w:rPr>
            <w:noProof/>
          </w:rPr>
          <w:fldChar w:fldCharType="separate"/>
        </w:r>
        <w:r>
          <w:rPr>
            <w:noProof/>
          </w:rPr>
          <w:delText>45</w:delText>
        </w:r>
        <w:r>
          <w:rPr>
            <w:noProof/>
          </w:rPr>
          <w:fldChar w:fldCharType="end"/>
        </w:r>
      </w:del>
    </w:p>
    <w:p w14:paraId="594691B9" w14:textId="0866094F" w:rsidR="007C7279" w:rsidRDefault="00FB6AE9">
      <w:pPr>
        <w:pStyle w:val="TableofFigures"/>
        <w:tabs>
          <w:tab w:val="right" w:leader="dot" w:pos="10070"/>
        </w:tabs>
        <w:rPr>
          <w:ins w:id="284" w:author="Russ Ott" w:date="2022-05-16T11:58:00Z"/>
          <w:rFonts w:asciiTheme="minorHAnsi" w:eastAsiaTheme="minorEastAsia" w:hAnsiTheme="minorHAnsi" w:cstheme="minorBidi"/>
          <w:noProof/>
          <w:sz w:val="22"/>
          <w:szCs w:val="22"/>
        </w:rPr>
      </w:pPr>
      <w:del w:id="285" w:author="Russ Ott" w:date="2022-05-16T11:58:00Z">
        <w:r>
          <w:fldChar w:fldCharType="end"/>
        </w:r>
      </w:del>
      <w:ins w:id="286" w:author="Russ Ott" w:date="2022-05-16T11:58:00Z">
        <w:r w:rsidR="007F44C9">
          <w:fldChar w:fldCharType="begin"/>
        </w:r>
        <w:r w:rsidR="007F44C9">
          <w:instrText xml:space="preserve"> TOC \h \z \c "Table" </w:instrText>
        </w:r>
        <w:r w:rsidR="007F44C9">
          <w:fldChar w:fldCharType="separate"/>
        </w:r>
        <w:r w:rsidR="00AA5B6D">
          <w:fldChar w:fldCharType="begin"/>
        </w:r>
        <w:r w:rsidR="00AA5B6D">
          <w:instrText xml:space="preserve"> HYPERLINK \l "_Toc103326520" </w:instrText>
        </w:r>
        <w:r w:rsidR="00AA5B6D">
          <w:fldChar w:fldCharType="separate"/>
        </w:r>
        <w:r w:rsidR="007C7279" w:rsidRPr="001304A3">
          <w:rPr>
            <w:rStyle w:val="Hyperlink"/>
            <w:noProof/>
          </w:rPr>
          <w:t>Table 1: UDI Organizer Contexts</w:t>
        </w:r>
        <w:r w:rsidR="007C7279">
          <w:rPr>
            <w:noProof/>
            <w:webHidden/>
          </w:rPr>
          <w:tab/>
        </w:r>
        <w:r w:rsidR="007C7279">
          <w:rPr>
            <w:noProof/>
            <w:webHidden/>
          </w:rPr>
          <w:fldChar w:fldCharType="begin"/>
        </w:r>
        <w:r w:rsidR="007C7279">
          <w:rPr>
            <w:noProof/>
            <w:webHidden/>
          </w:rPr>
          <w:instrText xml:space="preserve"> PAGEREF _Toc103326520 \h </w:instrText>
        </w:r>
        <w:r w:rsidR="007C7279">
          <w:rPr>
            <w:noProof/>
            <w:webHidden/>
          </w:rPr>
        </w:r>
        <w:r w:rsidR="007C7279">
          <w:rPr>
            <w:noProof/>
            <w:webHidden/>
          </w:rPr>
          <w:fldChar w:fldCharType="separate"/>
        </w:r>
        <w:r w:rsidR="007C7279">
          <w:rPr>
            <w:noProof/>
            <w:webHidden/>
          </w:rPr>
          <w:t>6</w:t>
        </w:r>
        <w:r w:rsidR="007C7279">
          <w:rPr>
            <w:noProof/>
            <w:webHidden/>
          </w:rPr>
          <w:fldChar w:fldCharType="end"/>
        </w:r>
        <w:r w:rsidR="00AA5B6D">
          <w:rPr>
            <w:noProof/>
          </w:rPr>
          <w:fldChar w:fldCharType="end"/>
        </w:r>
      </w:ins>
    </w:p>
    <w:p w14:paraId="03515F12" w14:textId="72957BD1" w:rsidR="007C7279" w:rsidRDefault="00AA5B6D">
      <w:pPr>
        <w:pStyle w:val="TableofFigures"/>
        <w:tabs>
          <w:tab w:val="right" w:leader="dot" w:pos="10070"/>
        </w:tabs>
        <w:rPr>
          <w:ins w:id="287" w:author="Russ Ott" w:date="2022-05-16T11:58:00Z"/>
          <w:rFonts w:asciiTheme="minorHAnsi" w:eastAsiaTheme="minorEastAsia" w:hAnsiTheme="minorHAnsi" w:cstheme="minorBidi"/>
          <w:noProof/>
          <w:sz w:val="22"/>
          <w:szCs w:val="22"/>
        </w:rPr>
      </w:pPr>
      <w:ins w:id="288" w:author="Russ Ott" w:date="2022-05-16T11:58:00Z">
        <w:r>
          <w:fldChar w:fldCharType="begin"/>
        </w:r>
        <w:r>
          <w:instrText xml:space="preserve"> HYPERLINK \l "_Toc103326521" </w:instrText>
        </w:r>
        <w:r>
          <w:fldChar w:fldCharType="separate"/>
        </w:r>
        <w:r w:rsidR="007C7279" w:rsidRPr="001304A3">
          <w:rPr>
            <w:rStyle w:val="Hyperlink"/>
            <w:noProof/>
          </w:rPr>
          <w:t>Table 2: UDI Organizer Constraints Overview</w:t>
        </w:r>
        <w:r w:rsidR="007C7279">
          <w:rPr>
            <w:noProof/>
            <w:webHidden/>
          </w:rPr>
          <w:tab/>
        </w:r>
        <w:r w:rsidR="007C7279">
          <w:rPr>
            <w:noProof/>
            <w:webHidden/>
          </w:rPr>
          <w:fldChar w:fldCharType="begin"/>
        </w:r>
        <w:r w:rsidR="007C7279">
          <w:rPr>
            <w:noProof/>
            <w:webHidden/>
          </w:rPr>
          <w:instrText xml:space="preserve"> PAGEREF _Toc103326521 \h </w:instrText>
        </w:r>
        <w:r w:rsidR="007C7279">
          <w:rPr>
            <w:noProof/>
            <w:webHidden/>
          </w:rPr>
        </w:r>
        <w:r w:rsidR="007C7279">
          <w:rPr>
            <w:noProof/>
            <w:webHidden/>
          </w:rPr>
          <w:fldChar w:fldCharType="separate"/>
        </w:r>
        <w:r w:rsidR="007C7279">
          <w:rPr>
            <w:noProof/>
            <w:webHidden/>
          </w:rPr>
          <w:t>7</w:t>
        </w:r>
        <w:r w:rsidR="007C7279">
          <w:rPr>
            <w:noProof/>
            <w:webHidden/>
          </w:rPr>
          <w:fldChar w:fldCharType="end"/>
        </w:r>
        <w:r>
          <w:rPr>
            <w:noProof/>
          </w:rPr>
          <w:fldChar w:fldCharType="end"/>
        </w:r>
      </w:ins>
    </w:p>
    <w:p w14:paraId="63B8E87D" w14:textId="3C1D7FCB" w:rsidR="007C7279" w:rsidRDefault="00AA5B6D">
      <w:pPr>
        <w:pStyle w:val="TableofFigures"/>
        <w:tabs>
          <w:tab w:val="right" w:leader="dot" w:pos="10070"/>
        </w:tabs>
        <w:rPr>
          <w:ins w:id="289" w:author="Russ Ott" w:date="2022-05-16T11:58:00Z"/>
          <w:rFonts w:asciiTheme="minorHAnsi" w:eastAsiaTheme="minorEastAsia" w:hAnsiTheme="minorHAnsi" w:cstheme="minorBidi"/>
          <w:noProof/>
          <w:sz w:val="22"/>
          <w:szCs w:val="22"/>
        </w:rPr>
      </w:pPr>
      <w:ins w:id="290" w:author="Russ Ott" w:date="2022-05-16T11:58:00Z">
        <w:r>
          <w:fldChar w:fldCharType="begin"/>
        </w:r>
        <w:r>
          <w:instrText xml:space="preserve"> HYPERLINK \l "_T</w:instrText>
        </w:r>
        <w:r>
          <w:instrText xml:space="preserve">oc103326522" </w:instrText>
        </w:r>
        <w:r>
          <w:fldChar w:fldCharType="separate"/>
        </w:r>
        <w:r w:rsidR="007C7279" w:rsidRPr="001304A3">
          <w:rPr>
            <w:rStyle w:val="Hyperlink"/>
            <w:noProof/>
          </w:rPr>
          <w:t>Table 3: Brand Name Observation Contexts</w:t>
        </w:r>
        <w:r w:rsidR="007C7279">
          <w:rPr>
            <w:noProof/>
            <w:webHidden/>
          </w:rPr>
          <w:tab/>
        </w:r>
        <w:r w:rsidR="007C7279">
          <w:rPr>
            <w:noProof/>
            <w:webHidden/>
          </w:rPr>
          <w:fldChar w:fldCharType="begin"/>
        </w:r>
        <w:r w:rsidR="007C7279">
          <w:rPr>
            <w:noProof/>
            <w:webHidden/>
          </w:rPr>
          <w:instrText xml:space="preserve"> PAGEREF _Toc103326522 \h </w:instrText>
        </w:r>
        <w:r w:rsidR="007C7279">
          <w:rPr>
            <w:noProof/>
            <w:webHidden/>
          </w:rPr>
        </w:r>
        <w:r w:rsidR="007C7279">
          <w:rPr>
            <w:noProof/>
            <w:webHidden/>
          </w:rPr>
          <w:fldChar w:fldCharType="separate"/>
        </w:r>
        <w:r w:rsidR="007C7279">
          <w:rPr>
            <w:noProof/>
            <w:webHidden/>
          </w:rPr>
          <w:t>17</w:t>
        </w:r>
        <w:r w:rsidR="007C7279">
          <w:rPr>
            <w:noProof/>
            <w:webHidden/>
          </w:rPr>
          <w:fldChar w:fldCharType="end"/>
        </w:r>
        <w:r>
          <w:rPr>
            <w:noProof/>
          </w:rPr>
          <w:fldChar w:fldCharType="end"/>
        </w:r>
      </w:ins>
    </w:p>
    <w:p w14:paraId="47BBF108" w14:textId="1FF260E8" w:rsidR="007C7279" w:rsidRDefault="00AA5B6D">
      <w:pPr>
        <w:pStyle w:val="TableofFigures"/>
        <w:tabs>
          <w:tab w:val="right" w:leader="dot" w:pos="10070"/>
        </w:tabs>
        <w:rPr>
          <w:ins w:id="291" w:author="Russ Ott" w:date="2022-05-16T11:58:00Z"/>
          <w:rFonts w:asciiTheme="minorHAnsi" w:eastAsiaTheme="minorEastAsia" w:hAnsiTheme="minorHAnsi" w:cstheme="minorBidi"/>
          <w:noProof/>
          <w:sz w:val="22"/>
          <w:szCs w:val="22"/>
        </w:rPr>
      </w:pPr>
      <w:ins w:id="292" w:author="Russ Ott" w:date="2022-05-16T11:58:00Z">
        <w:r>
          <w:fldChar w:fldCharType="begin"/>
        </w:r>
        <w:r>
          <w:instrText xml:space="preserve"> HYPERLINK \l "_Toc103326523" </w:instrText>
        </w:r>
        <w:r>
          <w:fldChar w:fldCharType="separate"/>
        </w:r>
        <w:r w:rsidR="007C7279" w:rsidRPr="001304A3">
          <w:rPr>
            <w:rStyle w:val="Hyperlink"/>
            <w:noProof/>
          </w:rPr>
          <w:t>Table 4: Brand Name Observation Constraints Overview</w:t>
        </w:r>
        <w:r w:rsidR="007C7279">
          <w:rPr>
            <w:noProof/>
            <w:webHidden/>
          </w:rPr>
          <w:tab/>
        </w:r>
        <w:r w:rsidR="007C7279">
          <w:rPr>
            <w:noProof/>
            <w:webHidden/>
          </w:rPr>
          <w:fldChar w:fldCharType="begin"/>
        </w:r>
        <w:r w:rsidR="007C7279">
          <w:rPr>
            <w:noProof/>
            <w:webHidden/>
          </w:rPr>
          <w:instrText xml:space="preserve"> PAGEREF _Toc103326523 \h </w:instrText>
        </w:r>
        <w:r w:rsidR="007C7279">
          <w:rPr>
            <w:noProof/>
            <w:webHidden/>
          </w:rPr>
        </w:r>
        <w:r w:rsidR="007C7279">
          <w:rPr>
            <w:noProof/>
            <w:webHidden/>
          </w:rPr>
          <w:fldChar w:fldCharType="separate"/>
        </w:r>
        <w:r w:rsidR="007C7279">
          <w:rPr>
            <w:noProof/>
            <w:webHidden/>
          </w:rPr>
          <w:t>17</w:t>
        </w:r>
        <w:r w:rsidR="007C7279">
          <w:rPr>
            <w:noProof/>
            <w:webHidden/>
          </w:rPr>
          <w:fldChar w:fldCharType="end"/>
        </w:r>
        <w:r>
          <w:rPr>
            <w:noProof/>
          </w:rPr>
          <w:fldChar w:fldCharType="end"/>
        </w:r>
      </w:ins>
    </w:p>
    <w:p w14:paraId="101AA6C9" w14:textId="7C4F53D5" w:rsidR="007C7279" w:rsidRDefault="00AA5B6D">
      <w:pPr>
        <w:pStyle w:val="TableofFigures"/>
        <w:tabs>
          <w:tab w:val="right" w:leader="dot" w:pos="10070"/>
        </w:tabs>
        <w:rPr>
          <w:ins w:id="293" w:author="Russ Ott" w:date="2022-05-16T11:58:00Z"/>
          <w:rFonts w:asciiTheme="minorHAnsi" w:eastAsiaTheme="minorEastAsia" w:hAnsiTheme="minorHAnsi" w:cstheme="minorBidi"/>
          <w:noProof/>
          <w:sz w:val="22"/>
          <w:szCs w:val="22"/>
        </w:rPr>
      </w:pPr>
      <w:ins w:id="294" w:author="Russ Ott" w:date="2022-05-16T11:58:00Z">
        <w:r>
          <w:fldChar w:fldCharType="begin"/>
        </w:r>
        <w:r>
          <w:instrText xml:space="preserve"> HYPERLINK \l "_Toc103326524" </w:instrText>
        </w:r>
        <w:r>
          <w:fldChar w:fldCharType="separate"/>
        </w:r>
        <w:r w:rsidR="007C7279" w:rsidRPr="001304A3">
          <w:rPr>
            <w:rStyle w:val="Hyperlink"/>
            <w:noProof/>
          </w:rPr>
          <w:t>Table 5: Catalog Number Observation Contexts</w:t>
        </w:r>
        <w:r w:rsidR="007C7279">
          <w:rPr>
            <w:noProof/>
            <w:webHidden/>
          </w:rPr>
          <w:tab/>
        </w:r>
        <w:r w:rsidR="007C7279">
          <w:rPr>
            <w:noProof/>
            <w:webHidden/>
          </w:rPr>
          <w:fldChar w:fldCharType="begin"/>
        </w:r>
        <w:r w:rsidR="007C7279">
          <w:rPr>
            <w:noProof/>
            <w:webHidden/>
          </w:rPr>
          <w:instrText xml:space="preserve"> PAGEREF _Toc103326524 \h </w:instrText>
        </w:r>
        <w:r w:rsidR="007C7279">
          <w:rPr>
            <w:noProof/>
            <w:webHidden/>
          </w:rPr>
        </w:r>
        <w:r w:rsidR="007C7279">
          <w:rPr>
            <w:noProof/>
            <w:webHidden/>
          </w:rPr>
          <w:fldChar w:fldCharType="separate"/>
        </w:r>
        <w:r w:rsidR="007C7279">
          <w:rPr>
            <w:noProof/>
            <w:webHidden/>
          </w:rPr>
          <w:t>18</w:t>
        </w:r>
        <w:r w:rsidR="007C7279">
          <w:rPr>
            <w:noProof/>
            <w:webHidden/>
          </w:rPr>
          <w:fldChar w:fldCharType="end"/>
        </w:r>
        <w:r>
          <w:rPr>
            <w:noProof/>
          </w:rPr>
          <w:fldChar w:fldCharType="end"/>
        </w:r>
      </w:ins>
    </w:p>
    <w:p w14:paraId="697D2F8E" w14:textId="602A9100" w:rsidR="007C7279" w:rsidRDefault="00AA5B6D">
      <w:pPr>
        <w:pStyle w:val="TableofFigures"/>
        <w:tabs>
          <w:tab w:val="right" w:leader="dot" w:pos="10070"/>
        </w:tabs>
        <w:rPr>
          <w:ins w:id="295" w:author="Russ Ott" w:date="2022-05-16T11:58:00Z"/>
          <w:rFonts w:asciiTheme="minorHAnsi" w:eastAsiaTheme="minorEastAsia" w:hAnsiTheme="minorHAnsi" w:cstheme="minorBidi"/>
          <w:noProof/>
          <w:sz w:val="22"/>
          <w:szCs w:val="22"/>
        </w:rPr>
      </w:pPr>
      <w:ins w:id="296" w:author="Russ Ott" w:date="2022-05-16T11:58:00Z">
        <w:r>
          <w:fldChar w:fldCharType="begin"/>
        </w:r>
        <w:r>
          <w:instrText xml:space="preserve"> HYPERLINK \l "_Toc103326525" </w:instrText>
        </w:r>
        <w:r>
          <w:fldChar w:fldCharType="separate"/>
        </w:r>
        <w:r w:rsidR="007C7279" w:rsidRPr="001304A3">
          <w:rPr>
            <w:rStyle w:val="Hyperlink"/>
            <w:noProof/>
          </w:rPr>
          <w:t>Table 6: Catalog Number Observation Constraints Overview</w:t>
        </w:r>
        <w:r w:rsidR="007C7279">
          <w:rPr>
            <w:noProof/>
            <w:webHidden/>
          </w:rPr>
          <w:tab/>
        </w:r>
        <w:r w:rsidR="007C7279">
          <w:rPr>
            <w:noProof/>
            <w:webHidden/>
          </w:rPr>
          <w:fldChar w:fldCharType="begin"/>
        </w:r>
        <w:r w:rsidR="007C7279">
          <w:rPr>
            <w:noProof/>
            <w:webHidden/>
          </w:rPr>
          <w:instrText xml:space="preserve"> PAGEREF _Toc103326525 \h </w:instrText>
        </w:r>
        <w:r w:rsidR="007C7279">
          <w:rPr>
            <w:noProof/>
            <w:webHidden/>
          </w:rPr>
        </w:r>
        <w:r w:rsidR="007C7279">
          <w:rPr>
            <w:noProof/>
            <w:webHidden/>
          </w:rPr>
          <w:fldChar w:fldCharType="separate"/>
        </w:r>
        <w:r w:rsidR="007C7279">
          <w:rPr>
            <w:noProof/>
            <w:webHidden/>
          </w:rPr>
          <w:t>19</w:t>
        </w:r>
        <w:r w:rsidR="007C7279">
          <w:rPr>
            <w:noProof/>
            <w:webHidden/>
          </w:rPr>
          <w:fldChar w:fldCharType="end"/>
        </w:r>
        <w:r>
          <w:rPr>
            <w:noProof/>
          </w:rPr>
          <w:fldChar w:fldCharType="end"/>
        </w:r>
      </w:ins>
    </w:p>
    <w:p w14:paraId="02963FD1" w14:textId="595BC175" w:rsidR="007C7279" w:rsidRDefault="00AA5B6D">
      <w:pPr>
        <w:pStyle w:val="TableofFigures"/>
        <w:tabs>
          <w:tab w:val="right" w:leader="dot" w:pos="10070"/>
        </w:tabs>
        <w:rPr>
          <w:ins w:id="297" w:author="Russ Ott" w:date="2022-05-16T11:58:00Z"/>
          <w:rFonts w:asciiTheme="minorHAnsi" w:eastAsiaTheme="minorEastAsia" w:hAnsiTheme="minorHAnsi" w:cstheme="minorBidi"/>
          <w:noProof/>
          <w:sz w:val="22"/>
          <w:szCs w:val="22"/>
        </w:rPr>
      </w:pPr>
      <w:ins w:id="298" w:author="Russ Ott" w:date="2022-05-16T11:58:00Z">
        <w:r>
          <w:fldChar w:fldCharType="begin"/>
        </w:r>
        <w:r>
          <w:instrText xml:space="preserve"> HYPERLINK \l "_Toc103326526" </w:instrText>
        </w:r>
        <w:r>
          <w:fldChar w:fldCharType="separate"/>
        </w:r>
        <w:r w:rsidR="007C7279" w:rsidRPr="001304A3">
          <w:rPr>
            <w:rStyle w:val="Hyperlink"/>
            <w:noProof/>
          </w:rPr>
          <w:t>Table 7: Company Name Observation Contexts</w:t>
        </w:r>
        <w:r w:rsidR="007C7279">
          <w:rPr>
            <w:noProof/>
            <w:webHidden/>
          </w:rPr>
          <w:tab/>
        </w:r>
        <w:r w:rsidR="007C7279">
          <w:rPr>
            <w:noProof/>
            <w:webHidden/>
          </w:rPr>
          <w:fldChar w:fldCharType="begin"/>
        </w:r>
        <w:r w:rsidR="007C7279">
          <w:rPr>
            <w:noProof/>
            <w:webHidden/>
          </w:rPr>
          <w:instrText xml:space="preserve"> PAGEREF _Toc103326526 \h </w:instrText>
        </w:r>
        <w:r w:rsidR="007C7279">
          <w:rPr>
            <w:noProof/>
            <w:webHidden/>
          </w:rPr>
        </w:r>
        <w:r w:rsidR="007C7279">
          <w:rPr>
            <w:noProof/>
            <w:webHidden/>
          </w:rPr>
          <w:fldChar w:fldCharType="separate"/>
        </w:r>
        <w:r w:rsidR="007C7279">
          <w:rPr>
            <w:noProof/>
            <w:webHidden/>
          </w:rPr>
          <w:t>20</w:t>
        </w:r>
        <w:r w:rsidR="007C7279">
          <w:rPr>
            <w:noProof/>
            <w:webHidden/>
          </w:rPr>
          <w:fldChar w:fldCharType="end"/>
        </w:r>
        <w:r>
          <w:rPr>
            <w:noProof/>
          </w:rPr>
          <w:fldChar w:fldCharType="end"/>
        </w:r>
      </w:ins>
    </w:p>
    <w:p w14:paraId="591AF79C" w14:textId="55DEFF8B" w:rsidR="007C7279" w:rsidRDefault="00AA5B6D">
      <w:pPr>
        <w:pStyle w:val="TableofFigures"/>
        <w:tabs>
          <w:tab w:val="right" w:leader="dot" w:pos="10070"/>
        </w:tabs>
        <w:rPr>
          <w:ins w:id="299" w:author="Russ Ott" w:date="2022-05-16T11:58:00Z"/>
          <w:rFonts w:asciiTheme="minorHAnsi" w:eastAsiaTheme="minorEastAsia" w:hAnsiTheme="minorHAnsi" w:cstheme="minorBidi"/>
          <w:noProof/>
          <w:sz w:val="22"/>
          <w:szCs w:val="22"/>
        </w:rPr>
      </w:pPr>
      <w:ins w:id="300" w:author="Russ Ott" w:date="2022-05-16T11:58:00Z">
        <w:r>
          <w:fldChar w:fldCharType="begin"/>
        </w:r>
        <w:r>
          <w:instrText xml:space="preserve"> HYPERLINK \l "_Toc103326527" </w:instrText>
        </w:r>
        <w:r>
          <w:fldChar w:fldCharType="separate"/>
        </w:r>
        <w:r w:rsidR="007C7279" w:rsidRPr="001304A3">
          <w:rPr>
            <w:rStyle w:val="Hyperlink"/>
            <w:noProof/>
          </w:rPr>
          <w:t>Table 8: Company Name Observation Constraints Overview</w:t>
        </w:r>
        <w:r w:rsidR="007C7279">
          <w:rPr>
            <w:noProof/>
            <w:webHidden/>
          </w:rPr>
          <w:tab/>
        </w:r>
        <w:r w:rsidR="007C7279">
          <w:rPr>
            <w:noProof/>
            <w:webHidden/>
          </w:rPr>
          <w:fldChar w:fldCharType="begin"/>
        </w:r>
        <w:r w:rsidR="007C7279">
          <w:rPr>
            <w:noProof/>
            <w:webHidden/>
          </w:rPr>
          <w:instrText xml:space="preserve"> PAGEREF _Toc103326527 \h </w:instrText>
        </w:r>
        <w:r w:rsidR="007C7279">
          <w:rPr>
            <w:noProof/>
            <w:webHidden/>
          </w:rPr>
        </w:r>
        <w:r w:rsidR="007C7279">
          <w:rPr>
            <w:noProof/>
            <w:webHidden/>
          </w:rPr>
          <w:fldChar w:fldCharType="separate"/>
        </w:r>
        <w:r w:rsidR="007C7279">
          <w:rPr>
            <w:noProof/>
            <w:webHidden/>
          </w:rPr>
          <w:t>21</w:t>
        </w:r>
        <w:r w:rsidR="007C7279">
          <w:rPr>
            <w:noProof/>
            <w:webHidden/>
          </w:rPr>
          <w:fldChar w:fldCharType="end"/>
        </w:r>
        <w:r>
          <w:rPr>
            <w:noProof/>
          </w:rPr>
          <w:fldChar w:fldCharType="end"/>
        </w:r>
      </w:ins>
    </w:p>
    <w:p w14:paraId="7A9A0ED6" w14:textId="12841F8D" w:rsidR="007C7279" w:rsidRDefault="00AA5B6D">
      <w:pPr>
        <w:pStyle w:val="TableofFigures"/>
        <w:tabs>
          <w:tab w:val="right" w:leader="dot" w:pos="10070"/>
        </w:tabs>
        <w:rPr>
          <w:ins w:id="301" w:author="Russ Ott" w:date="2022-05-16T11:58:00Z"/>
          <w:rFonts w:asciiTheme="minorHAnsi" w:eastAsiaTheme="minorEastAsia" w:hAnsiTheme="minorHAnsi" w:cstheme="minorBidi"/>
          <w:noProof/>
          <w:sz w:val="22"/>
          <w:szCs w:val="22"/>
        </w:rPr>
      </w:pPr>
      <w:ins w:id="302" w:author="Russ Ott" w:date="2022-05-16T11:58:00Z">
        <w:r>
          <w:fldChar w:fldCharType="begin"/>
        </w:r>
        <w:r>
          <w:instrText xml:space="preserve"> HYPERLINK \l "_Toc103326528" </w:instrText>
        </w:r>
        <w:r>
          <w:fldChar w:fldCharType="separate"/>
        </w:r>
        <w:r w:rsidR="007C7279" w:rsidRPr="001304A3">
          <w:rPr>
            <w:rStyle w:val="Hyperlink"/>
            <w:noProof/>
          </w:rPr>
          <w:t>Table 9: Device Identifier Observation (V2) Constraints Overview</w:t>
        </w:r>
        <w:r w:rsidR="007C7279">
          <w:rPr>
            <w:noProof/>
            <w:webHidden/>
          </w:rPr>
          <w:tab/>
        </w:r>
        <w:r w:rsidR="007C7279">
          <w:rPr>
            <w:noProof/>
            <w:webHidden/>
          </w:rPr>
          <w:fldChar w:fldCharType="begin"/>
        </w:r>
        <w:r w:rsidR="007C7279">
          <w:rPr>
            <w:noProof/>
            <w:webHidden/>
          </w:rPr>
          <w:instrText xml:space="preserve"> PAGEREF _Toc103326528 \h </w:instrText>
        </w:r>
        <w:r w:rsidR="007C7279">
          <w:rPr>
            <w:noProof/>
            <w:webHidden/>
          </w:rPr>
        </w:r>
        <w:r w:rsidR="007C7279">
          <w:rPr>
            <w:noProof/>
            <w:webHidden/>
          </w:rPr>
          <w:fldChar w:fldCharType="separate"/>
        </w:r>
        <w:r w:rsidR="007C7279">
          <w:rPr>
            <w:noProof/>
            <w:webHidden/>
          </w:rPr>
          <w:t>23</w:t>
        </w:r>
        <w:r w:rsidR="007C7279">
          <w:rPr>
            <w:noProof/>
            <w:webHidden/>
          </w:rPr>
          <w:fldChar w:fldCharType="end"/>
        </w:r>
        <w:r>
          <w:rPr>
            <w:noProof/>
          </w:rPr>
          <w:fldChar w:fldCharType="end"/>
        </w:r>
      </w:ins>
    </w:p>
    <w:p w14:paraId="03381F8E" w14:textId="6DFD6B87" w:rsidR="007C7279" w:rsidRDefault="00AA5B6D">
      <w:pPr>
        <w:pStyle w:val="TableofFigures"/>
        <w:tabs>
          <w:tab w:val="right" w:leader="dot" w:pos="10070"/>
        </w:tabs>
        <w:rPr>
          <w:ins w:id="303" w:author="Russ Ott" w:date="2022-05-16T11:58:00Z"/>
          <w:rFonts w:asciiTheme="minorHAnsi" w:eastAsiaTheme="minorEastAsia" w:hAnsiTheme="minorHAnsi" w:cstheme="minorBidi"/>
          <w:noProof/>
          <w:sz w:val="22"/>
          <w:szCs w:val="22"/>
        </w:rPr>
      </w:pPr>
      <w:ins w:id="304" w:author="Russ Ott" w:date="2022-05-16T11:58:00Z">
        <w:r>
          <w:fldChar w:fldCharType="begin"/>
        </w:r>
        <w:r>
          <w:instrText xml:space="preserve"> HYPERLINK \l "_Toc103326529" </w:instrText>
        </w:r>
        <w:r>
          <w:fldChar w:fldCharType="separate"/>
        </w:r>
        <w:r w:rsidR="007C7279" w:rsidRPr="001304A3">
          <w:rPr>
            <w:rStyle w:val="Hyperlink"/>
            <w:noProof/>
          </w:rPr>
          <w:t>Table 10: Distinct Identification Code Observation Contexts</w:t>
        </w:r>
        <w:r w:rsidR="007C7279">
          <w:rPr>
            <w:noProof/>
            <w:webHidden/>
          </w:rPr>
          <w:tab/>
        </w:r>
        <w:r w:rsidR="007C7279">
          <w:rPr>
            <w:noProof/>
            <w:webHidden/>
          </w:rPr>
          <w:fldChar w:fldCharType="begin"/>
        </w:r>
        <w:r w:rsidR="007C7279">
          <w:rPr>
            <w:noProof/>
            <w:webHidden/>
          </w:rPr>
          <w:instrText xml:space="preserve"> PAGEREF _Toc103326529 \h </w:instrText>
        </w:r>
        <w:r w:rsidR="007C7279">
          <w:rPr>
            <w:noProof/>
            <w:webHidden/>
          </w:rPr>
        </w:r>
        <w:r w:rsidR="007C7279">
          <w:rPr>
            <w:noProof/>
            <w:webHidden/>
          </w:rPr>
          <w:fldChar w:fldCharType="separate"/>
        </w:r>
        <w:r w:rsidR="007C7279">
          <w:rPr>
            <w:noProof/>
            <w:webHidden/>
          </w:rPr>
          <w:t>24</w:t>
        </w:r>
        <w:r w:rsidR="007C7279">
          <w:rPr>
            <w:noProof/>
            <w:webHidden/>
          </w:rPr>
          <w:fldChar w:fldCharType="end"/>
        </w:r>
        <w:r>
          <w:rPr>
            <w:noProof/>
          </w:rPr>
          <w:fldChar w:fldCharType="end"/>
        </w:r>
      </w:ins>
    </w:p>
    <w:p w14:paraId="1B1F4F26" w14:textId="14F313E7" w:rsidR="007C7279" w:rsidRDefault="00AA5B6D">
      <w:pPr>
        <w:pStyle w:val="TableofFigures"/>
        <w:tabs>
          <w:tab w:val="right" w:leader="dot" w:pos="10070"/>
        </w:tabs>
        <w:rPr>
          <w:ins w:id="305" w:author="Russ Ott" w:date="2022-05-16T11:58:00Z"/>
          <w:rFonts w:asciiTheme="minorHAnsi" w:eastAsiaTheme="minorEastAsia" w:hAnsiTheme="minorHAnsi" w:cstheme="minorBidi"/>
          <w:noProof/>
          <w:sz w:val="22"/>
          <w:szCs w:val="22"/>
        </w:rPr>
      </w:pPr>
      <w:ins w:id="306" w:author="Russ Ott" w:date="2022-05-16T11:58:00Z">
        <w:r>
          <w:fldChar w:fldCharType="begin"/>
        </w:r>
        <w:r>
          <w:instrText xml:space="preserve"> HYPERLINK \l "_Toc103326530" </w:instrText>
        </w:r>
        <w:r>
          <w:fldChar w:fldCharType="separate"/>
        </w:r>
        <w:r w:rsidR="007C7279" w:rsidRPr="001304A3">
          <w:rPr>
            <w:rStyle w:val="Hyperlink"/>
            <w:noProof/>
          </w:rPr>
          <w:t>Table 11: Distinct Identification Code Observation Constraints Overview</w:t>
        </w:r>
        <w:r w:rsidR="007C7279">
          <w:rPr>
            <w:noProof/>
            <w:webHidden/>
          </w:rPr>
          <w:tab/>
        </w:r>
        <w:r w:rsidR="007C7279">
          <w:rPr>
            <w:noProof/>
            <w:webHidden/>
          </w:rPr>
          <w:fldChar w:fldCharType="begin"/>
        </w:r>
        <w:r w:rsidR="007C7279">
          <w:rPr>
            <w:noProof/>
            <w:webHidden/>
          </w:rPr>
          <w:instrText xml:space="preserve"> PAGEREF _Toc103326530 \h </w:instrText>
        </w:r>
        <w:r w:rsidR="007C7279">
          <w:rPr>
            <w:noProof/>
            <w:webHidden/>
          </w:rPr>
        </w:r>
        <w:r w:rsidR="007C7279">
          <w:rPr>
            <w:noProof/>
            <w:webHidden/>
          </w:rPr>
          <w:fldChar w:fldCharType="separate"/>
        </w:r>
        <w:r w:rsidR="007C7279">
          <w:rPr>
            <w:noProof/>
            <w:webHidden/>
          </w:rPr>
          <w:t>25</w:t>
        </w:r>
        <w:r w:rsidR="007C7279">
          <w:rPr>
            <w:noProof/>
            <w:webHidden/>
          </w:rPr>
          <w:fldChar w:fldCharType="end"/>
        </w:r>
        <w:r>
          <w:rPr>
            <w:noProof/>
          </w:rPr>
          <w:fldChar w:fldCharType="end"/>
        </w:r>
      </w:ins>
    </w:p>
    <w:p w14:paraId="1B2C2001" w14:textId="3C87F3AF" w:rsidR="007C7279" w:rsidRDefault="00AA5B6D">
      <w:pPr>
        <w:pStyle w:val="TableofFigures"/>
        <w:tabs>
          <w:tab w:val="right" w:leader="dot" w:pos="10070"/>
        </w:tabs>
        <w:rPr>
          <w:ins w:id="307" w:author="Russ Ott" w:date="2022-05-16T11:58:00Z"/>
          <w:rFonts w:asciiTheme="minorHAnsi" w:eastAsiaTheme="minorEastAsia" w:hAnsiTheme="minorHAnsi" w:cstheme="minorBidi"/>
          <w:noProof/>
          <w:sz w:val="22"/>
          <w:szCs w:val="22"/>
        </w:rPr>
      </w:pPr>
      <w:ins w:id="308" w:author="Russ Ott" w:date="2022-05-16T11:58:00Z">
        <w:r>
          <w:fldChar w:fldCharType="begin"/>
        </w:r>
        <w:r>
          <w:instrText xml:space="preserve"> HYPERLINK \l "_Toc103326531" </w:instrText>
        </w:r>
        <w:r>
          <w:fldChar w:fldCharType="separate"/>
        </w:r>
        <w:r w:rsidR="007C7279" w:rsidRPr="001304A3">
          <w:rPr>
            <w:rStyle w:val="Hyperlink"/>
            <w:noProof/>
          </w:rPr>
          <w:t>Table 12: Expiration Date Observation Contexts</w:t>
        </w:r>
        <w:r w:rsidR="007C7279">
          <w:rPr>
            <w:noProof/>
            <w:webHidden/>
          </w:rPr>
          <w:tab/>
        </w:r>
        <w:r w:rsidR="007C7279">
          <w:rPr>
            <w:noProof/>
            <w:webHidden/>
          </w:rPr>
          <w:fldChar w:fldCharType="begin"/>
        </w:r>
        <w:r w:rsidR="007C7279">
          <w:rPr>
            <w:noProof/>
            <w:webHidden/>
          </w:rPr>
          <w:instrText xml:space="preserve"> PAGEREF _Toc103326531 \h </w:instrText>
        </w:r>
        <w:r w:rsidR="007C7279">
          <w:rPr>
            <w:noProof/>
            <w:webHidden/>
          </w:rPr>
        </w:r>
        <w:r w:rsidR="007C7279">
          <w:rPr>
            <w:noProof/>
            <w:webHidden/>
          </w:rPr>
          <w:fldChar w:fldCharType="separate"/>
        </w:r>
        <w:r w:rsidR="007C7279">
          <w:rPr>
            <w:noProof/>
            <w:webHidden/>
          </w:rPr>
          <w:t>26</w:t>
        </w:r>
        <w:r w:rsidR="007C7279">
          <w:rPr>
            <w:noProof/>
            <w:webHidden/>
          </w:rPr>
          <w:fldChar w:fldCharType="end"/>
        </w:r>
        <w:r>
          <w:rPr>
            <w:noProof/>
          </w:rPr>
          <w:fldChar w:fldCharType="end"/>
        </w:r>
      </w:ins>
    </w:p>
    <w:p w14:paraId="06D47D84" w14:textId="5BD18C28" w:rsidR="007C7279" w:rsidRDefault="00AA5B6D">
      <w:pPr>
        <w:pStyle w:val="TableofFigures"/>
        <w:tabs>
          <w:tab w:val="right" w:leader="dot" w:pos="10070"/>
        </w:tabs>
        <w:rPr>
          <w:ins w:id="309" w:author="Russ Ott" w:date="2022-05-16T11:58:00Z"/>
          <w:rFonts w:asciiTheme="minorHAnsi" w:eastAsiaTheme="minorEastAsia" w:hAnsiTheme="minorHAnsi" w:cstheme="minorBidi"/>
          <w:noProof/>
          <w:sz w:val="22"/>
          <w:szCs w:val="22"/>
        </w:rPr>
      </w:pPr>
      <w:ins w:id="310" w:author="Russ Ott" w:date="2022-05-16T11:58:00Z">
        <w:r>
          <w:fldChar w:fldCharType="begin"/>
        </w:r>
        <w:r>
          <w:instrText xml:space="preserve"> HYPERLINK \l "_Toc103326532" </w:instrText>
        </w:r>
        <w:r>
          <w:fldChar w:fldCharType="separate"/>
        </w:r>
        <w:r w:rsidR="007C7279" w:rsidRPr="001304A3">
          <w:rPr>
            <w:rStyle w:val="Hyperlink"/>
            <w:noProof/>
          </w:rPr>
          <w:t>Table 13: Expiration Date Observation Constraints Overview</w:t>
        </w:r>
        <w:r w:rsidR="007C7279">
          <w:rPr>
            <w:noProof/>
            <w:webHidden/>
          </w:rPr>
          <w:tab/>
        </w:r>
        <w:r w:rsidR="007C7279">
          <w:rPr>
            <w:noProof/>
            <w:webHidden/>
          </w:rPr>
          <w:fldChar w:fldCharType="begin"/>
        </w:r>
        <w:r w:rsidR="007C7279">
          <w:rPr>
            <w:noProof/>
            <w:webHidden/>
          </w:rPr>
          <w:instrText xml:space="preserve"> PAGEREF _Toc103326532 \h </w:instrText>
        </w:r>
        <w:r w:rsidR="007C7279">
          <w:rPr>
            <w:noProof/>
            <w:webHidden/>
          </w:rPr>
        </w:r>
        <w:r w:rsidR="007C7279">
          <w:rPr>
            <w:noProof/>
            <w:webHidden/>
          </w:rPr>
          <w:fldChar w:fldCharType="separate"/>
        </w:r>
        <w:r w:rsidR="007C7279">
          <w:rPr>
            <w:noProof/>
            <w:webHidden/>
          </w:rPr>
          <w:t>27</w:t>
        </w:r>
        <w:r w:rsidR="007C7279">
          <w:rPr>
            <w:noProof/>
            <w:webHidden/>
          </w:rPr>
          <w:fldChar w:fldCharType="end"/>
        </w:r>
        <w:r>
          <w:rPr>
            <w:noProof/>
          </w:rPr>
          <w:fldChar w:fldCharType="end"/>
        </w:r>
      </w:ins>
    </w:p>
    <w:p w14:paraId="20DFD871" w14:textId="6D242702" w:rsidR="007C7279" w:rsidRDefault="00AA5B6D">
      <w:pPr>
        <w:pStyle w:val="TableofFigures"/>
        <w:tabs>
          <w:tab w:val="right" w:leader="dot" w:pos="10070"/>
        </w:tabs>
        <w:rPr>
          <w:ins w:id="311" w:author="Russ Ott" w:date="2022-05-16T11:58:00Z"/>
          <w:rFonts w:asciiTheme="minorHAnsi" w:eastAsiaTheme="minorEastAsia" w:hAnsiTheme="minorHAnsi" w:cstheme="minorBidi"/>
          <w:noProof/>
          <w:sz w:val="22"/>
          <w:szCs w:val="22"/>
        </w:rPr>
      </w:pPr>
      <w:ins w:id="312" w:author="Russ Ott" w:date="2022-05-16T11:58:00Z">
        <w:r>
          <w:fldChar w:fldCharType="begin"/>
        </w:r>
        <w:r>
          <w:instrText xml:space="preserve"> HYPERLINK \l "_Toc103326533" </w:instrText>
        </w:r>
        <w:r>
          <w:fldChar w:fldCharType="separate"/>
        </w:r>
        <w:r w:rsidR="007C7279" w:rsidRPr="001304A3">
          <w:rPr>
            <w:rStyle w:val="Hyperlink"/>
            <w:noProof/>
          </w:rPr>
          <w:t>Table 14: Implantable Device Status Observation Contexts</w:t>
        </w:r>
        <w:r w:rsidR="007C7279">
          <w:rPr>
            <w:noProof/>
            <w:webHidden/>
          </w:rPr>
          <w:tab/>
        </w:r>
        <w:r w:rsidR="007C7279">
          <w:rPr>
            <w:noProof/>
            <w:webHidden/>
          </w:rPr>
          <w:fldChar w:fldCharType="begin"/>
        </w:r>
        <w:r w:rsidR="007C7279">
          <w:rPr>
            <w:noProof/>
            <w:webHidden/>
          </w:rPr>
          <w:instrText xml:space="preserve"> PAGEREF _Toc103326533 \h </w:instrText>
        </w:r>
        <w:r w:rsidR="007C7279">
          <w:rPr>
            <w:noProof/>
            <w:webHidden/>
          </w:rPr>
        </w:r>
        <w:r w:rsidR="007C7279">
          <w:rPr>
            <w:noProof/>
            <w:webHidden/>
          </w:rPr>
          <w:fldChar w:fldCharType="separate"/>
        </w:r>
        <w:r w:rsidR="007C7279">
          <w:rPr>
            <w:noProof/>
            <w:webHidden/>
          </w:rPr>
          <w:t>28</w:t>
        </w:r>
        <w:r w:rsidR="007C7279">
          <w:rPr>
            <w:noProof/>
            <w:webHidden/>
          </w:rPr>
          <w:fldChar w:fldCharType="end"/>
        </w:r>
        <w:r>
          <w:rPr>
            <w:noProof/>
          </w:rPr>
          <w:fldChar w:fldCharType="end"/>
        </w:r>
      </w:ins>
    </w:p>
    <w:p w14:paraId="467F3653" w14:textId="6B734CF5" w:rsidR="007C7279" w:rsidRDefault="00AA5B6D">
      <w:pPr>
        <w:pStyle w:val="TableofFigures"/>
        <w:tabs>
          <w:tab w:val="right" w:leader="dot" w:pos="10070"/>
        </w:tabs>
        <w:rPr>
          <w:ins w:id="313" w:author="Russ Ott" w:date="2022-05-16T11:58:00Z"/>
          <w:rFonts w:asciiTheme="minorHAnsi" w:eastAsiaTheme="minorEastAsia" w:hAnsiTheme="minorHAnsi" w:cstheme="minorBidi"/>
          <w:noProof/>
          <w:sz w:val="22"/>
          <w:szCs w:val="22"/>
        </w:rPr>
      </w:pPr>
      <w:ins w:id="314" w:author="Russ Ott" w:date="2022-05-16T11:58:00Z">
        <w:r>
          <w:fldChar w:fldCharType="begin"/>
        </w:r>
        <w:r>
          <w:instrText xml:space="preserve"> HYPERLINK \l "_Toc103326534" </w:instrText>
        </w:r>
        <w:r>
          <w:fldChar w:fldCharType="separate"/>
        </w:r>
        <w:r w:rsidR="007C7279" w:rsidRPr="001304A3">
          <w:rPr>
            <w:rStyle w:val="Hyperlink"/>
            <w:noProof/>
          </w:rPr>
          <w:t>Table 15: Implantable Device Status Observation Constraints Overview</w:t>
        </w:r>
        <w:r w:rsidR="007C7279">
          <w:rPr>
            <w:noProof/>
            <w:webHidden/>
          </w:rPr>
          <w:tab/>
        </w:r>
        <w:r w:rsidR="007C7279">
          <w:rPr>
            <w:noProof/>
            <w:webHidden/>
          </w:rPr>
          <w:fldChar w:fldCharType="begin"/>
        </w:r>
        <w:r w:rsidR="007C7279">
          <w:rPr>
            <w:noProof/>
            <w:webHidden/>
          </w:rPr>
          <w:instrText xml:space="preserve"> PAGEREF _Toc103326534 \h </w:instrText>
        </w:r>
        <w:r w:rsidR="007C7279">
          <w:rPr>
            <w:noProof/>
            <w:webHidden/>
          </w:rPr>
        </w:r>
        <w:r w:rsidR="007C7279">
          <w:rPr>
            <w:noProof/>
            <w:webHidden/>
          </w:rPr>
          <w:fldChar w:fldCharType="separate"/>
        </w:r>
        <w:r w:rsidR="007C7279">
          <w:rPr>
            <w:noProof/>
            <w:webHidden/>
          </w:rPr>
          <w:t>29</w:t>
        </w:r>
        <w:r w:rsidR="007C7279">
          <w:rPr>
            <w:noProof/>
            <w:webHidden/>
          </w:rPr>
          <w:fldChar w:fldCharType="end"/>
        </w:r>
        <w:r>
          <w:rPr>
            <w:noProof/>
          </w:rPr>
          <w:fldChar w:fldCharType="end"/>
        </w:r>
      </w:ins>
    </w:p>
    <w:p w14:paraId="1953EEBD" w14:textId="650351D6" w:rsidR="007C7279" w:rsidRDefault="00AA5B6D">
      <w:pPr>
        <w:pStyle w:val="TableofFigures"/>
        <w:tabs>
          <w:tab w:val="right" w:leader="dot" w:pos="10070"/>
        </w:tabs>
        <w:rPr>
          <w:ins w:id="315" w:author="Russ Ott" w:date="2022-05-16T11:58:00Z"/>
          <w:rFonts w:asciiTheme="minorHAnsi" w:eastAsiaTheme="minorEastAsia" w:hAnsiTheme="minorHAnsi" w:cstheme="minorBidi"/>
          <w:noProof/>
          <w:sz w:val="22"/>
          <w:szCs w:val="22"/>
        </w:rPr>
      </w:pPr>
      <w:ins w:id="316" w:author="Russ Ott" w:date="2022-05-16T11:58:00Z">
        <w:r>
          <w:fldChar w:fldCharType="begin"/>
        </w:r>
        <w:r>
          <w:instrText xml:space="preserve"> HYPERLINK \l "_Toc103326535" </w:instrText>
        </w:r>
        <w:r>
          <w:fldChar w:fldCharType="separate"/>
        </w:r>
        <w:r w:rsidR="007C7279" w:rsidRPr="001304A3">
          <w:rPr>
            <w:rStyle w:val="Hyperlink"/>
            <w:noProof/>
          </w:rPr>
          <w:t>Table 16: Latex Safety Observation Contexts</w:t>
        </w:r>
        <w:r w:rsidR="007C7279">
          <w:rPr>
            <w:noProof/>
            <w:webHidden/>
          </w:rPr>
          <w:tab/>
        </w:r>
        <w:r w:rsidR="007C7279">
          <w:rPr>
            <w:noProof/>
            <w:webHidden/>
          </w:rPr>
          <w:fldChar w:fldCharType="begin"/>
        </w:r>
        <w:r w:rsidR="007C7279">
          <w:rPr>
            <w:noProof/>
            <w:webHidden/>
          </w:rPr>
          <w:instrText xml:space="preserve"> PAGEREF _Toc103326535 \h </w:instrText>
        </w:r>
        <w:r w:rsidR="007C7279">
          <w:rPr>
            <w:noProof/>
            <w:webHidden/>
          </w:rPr>
        </w:r>
        <w:r w:rsidR="007C7279">
          <w:rPr>
            <w:noProof/>
            <w:webHidden/>
          </w:rPr>
          <w:fldChar w:fldCharType="separate"/>
        </w:r>
        <w:r w:rsidR="007C7279">
          <w:rPr>
            <w:noProof/>
            <w:webHidden/>
          </w:rPr>
          <w:t>30</w:t>
        </w:r>
        <w:r w:rsidR="007C7279">
          <w:rPr>
            <w:noProof/>
            <w:webHidden/>
          </w:rPr>
          <w:fldChar w:fldCharType="end"/>
        </w:r>
        <w:r>
          <w:rPr>
            <w:noProof/>
          </w:rPr>
          <w:fldChar w:fldCharType="end"/>
        </w:r>
      </w:ins>
    </w:p>
    <w:p w14:paraId="43FA814E" w14:textId="5DF3F60A" w:rsidR="007C7279" w:rsidRDefault="00AA5B6D">
      <w:pPr>
        <w:pStyle w:val="TableofFigures"/>
        <w:tabs>
          <w:tab w:val="right" w:leader="dot" w:pos="10070"/>
        </w:tabs>
        <w:rPr>
          <w:ins w:id="317" w:author="Russ Ott" w:date="2022-05-16T11:58:00Z"/>
          <w:rFonts w:asciiTheme="minorHAnsi" w:eastAsiaTheme="minorEastAsia" w:hAnsiTheme="minorHAnsi" w:cstheme="minorBidi"/>
          <w:noProof/>
          <w:sz w:val="22"/>
          <w:szCs w:val="22"/>
        </w:rPr>
      </w:pPr>
      <w:ins w:id="318" w:author="Russ Ott" w:date="2022-05-16T11:58:00Z">
        <w:r>
          <w:fldChar w:fldCharType="begin"/>
        </w:r>
        <w:r>
          <w:instrText xml:space="preserve"> HYPERLINK \l "_Toc103326536" </w:instrText>
        </w:r>
        <w:r>
          <w:fldChar w:fldCharType="separate"/>
        </w:r>
        <w:r w:rsidR="007C7279" w:rsidRPr="001304A3">
          <w:rPr>
            <w:rStyle w:val="Hyperlink"/>
            <w:noProof/>
          </w:rPr>
          <w:t>Table 17: Latex Safety Observation Constraints Overview</w:t>
        </w:r>
        <w:r w:rsidR="007C7279">
          <w:rPr>
            <w:noProof/>
            <w:webHidden/>
          </w:rPr>
          <w:tab/>
        </w:r>
        <w:r w:rsidR="007C7279">
          <w:rPr>
            <w:noProof/>
            <w:webHidden/>
          </w:rPr>
          <w:fldChar w:fldCharType="begin"/>
        </w:r>
        <w:r w:rsidR="007C7279">
          <w:rPr>
            <w:noProof/>
            <w:webHidden/>
          </w:rPr>
          <w:instrText xml:space="preserve"> PAGEREF _Toc103326536 \h </w:instrText>
        </w:r>
        <w:r w:rsidR="007C7279">
          <w:rPr>
            <w:noProof/>
            <w:webHidden/>
          </w:rPr>
        </w:r>
        <w:r w:rsidR="007C7279">
          <w:rPr>
            <w:noProof/>
            <w:webHidden/>
          </w:rPr>
          <w:fldChar w:fldCharType="separate"/>
        </w:r>
        <w:r w:rsidR="007C7279">
          <w:rPr>
            <w:noProof/>
            <w:webHidden/>
          </w:rPr>
          <w:t>31</w:t>
        </w:r>
        <w:r w:rsidR="007C7279">
          <w:rPr>
            <w:noProof/>
            <w:webHidden/>
          </w:rPr>
          <w:fldChar w:fldCharType="end"/>
        </w:r>
        <w:r>
          <w:rPr>
            <w:noProof/>
          </w:rPr>
          <w:fldChar w:fldCharType="end"/>
        </w:r>
      </w:ins>
    </w:p>
    <w:p w14:paraId="7C3F7376" w14:textId="3B30F5D1" w:rsidR="007C7279" w:rsidRDefault="00AA5B6D">
      <w:pPr>
        <w:pStyle w:val="TableofFigures"/>
        <w:tabs>
          <w:tab w:val="right" w:leader="dot" w:pos="10070"/>
        </w:tabs>
        <w:rPr>
          <w:ins w:id="319" w:author="Russ Ott" w:date="2022-05-16T11:58:00Z"/>
          <w:rFonts w:asciiTheme="minorHAnsi" w:eastAsiaTheme="minorEastAsia" w:hAnsiTheme="minorHAnsi" w:cstheme="minorBidi"/>
          <w:noProof/>
          <w:sz w:val="22"/>
          <w:szCs w:val="22"/>
        </w:rPr>
      </w:pPr>
      <w:ins w:id="320" w:author="Russ Ott" w:date="2022-05-16T11:58:00Z">
        <w:r>
          <w:fldChar w:fldCharType="begin"/>
        </w:r>
        <w:r>
          <w:instrText xml:space="preserve"> HYPERLINK \l "_Toc103326537" </w:instrText>
        </w:r>
        <w:r>
          <w:fldChar w:fldCharType="separate"/>
        </w:r>
        <w:r w:rsidR="007C7279" w:rsidRPr="001304A3">
          <w:rPr>
            <w:rStyle w:val="Hyperlink"/>
            <w:noProof/>
          </w:rPr>
          <w:t>Table 18: Lot or Batch Number Observation Contexts</w:t>
        </w:r>
        <w:r w:rsidR="007C7279">
          <w:rPr>
            <w:noProof/>
            <w:webHidden/>
          </w:rPr>
          <w:tab/>
        </w:r>
        <w:r w:rsidR="007C7279">
          <w:rPr>
            <w:noProof/>
            <w:webHidden/>
          </w:rPr>
          <w:fldChar w:fldCharType="begin"/>
        </w:r>
        <w:r w:rsidR="007C7279">
          <w:rPr>
            <w:noProof/>
            <w:webHidden/>
          </w:rPr>
          <w:instrText xml:space="preserve"> PAGEREF _Toc103326537 \h </w:instrText>
        </w:r>
        <w:r w:rsidR="007C7279">
          <w:rPr>
            <w:noProof/>
            <w:webHidden/>
          </w:rPr>
        </w:r>
        <w:r w:rsidR="007C7279">
          <w:rPr>
            <w:noProof/>
            <w:webHidden/>
          </w:rPr>
          <w:fldChar w:fldCharType="separate"/>
        </w:r>
        <w:r w:rsidR="007C7279">
          <w:rPr>
            <w:noProof/>
            <w:webHidden/>
          </w:rPr>
          <w:t>32</w:t>
        </w:r>
        <w:r w:rsidR="007C7279">
          <w:rPr>
            <w:noProof/>
            <w:webHidden/>
          </w:rPr>
          <w:fldChar w:fldCharType="end"/>
        </w:r>
        <w:r>
          <w:rPr>
            <w:noProof/>
          </w:rPr>
          <w:fldChar w:fldCharType="end"/>
        </w:r>
      </w:ins>
    </w:p>
    <w:p w14:paraId="293D65D0" w14:textId="064BEED7" w:rsidR="007C7279" w:rsidRDefault="00AA5B6D">
      <w:pPr>
        <w:pStyle w:val="TableofFigures"/>
        <w:tabs>
          <w:tab w:val="right" w:leader="dot" w:pos="10070"/>
        </w:tabs>
        <w:rPr>
          <w:ins w:id="321" w:author="Russ Ott" w:date="2022-05-16T11:58:00Z"/>
          <w:rFonts w:asciiTheme="minorHAnsi" w:eastAsiaTheme="minorEastAsia" w:hAnsiTheme="minorHAnsi" w:cstheme="minorBidi"/>
          <w:noProof/>
          <w:sz w:val="22"/>
          <w:szCs w:val="22"/>
        </w:rPr>
      </w:pPr>
      <w:ins w:id="322" w:author="Russ Ott" w:date="2022-05-16T11:58:00Z">
        <w:r>
          <w:fldChar w:fldCharType="begin"/>
        </w:r>
        <w:r>
          <w:instrText xml:space="preserve"> HYPERLINK \l "_Toc103326538" </w:instrText>
        </w:r>
        <w:r>
          <w:fldChar w:fldCharType="separate"/>
        </w:r>
        <w:r w:rsidR="007C7279" w:rsidRPr="001304A3">
          <w:rPr>
            <w:rStyle w:val="Hyperlink"/>
            <w:noProof/>
          </w:rPr>
          <w:t>Table 19: Lot or Batch Number Observation Constraints Overview</w:t>
        </w:r>
        <w:r w:rsidR="007C7279">
          <w:rPr>
            <w:noProof/>
            <w:webHidden/>
          </w:rPr>
          <w:tab/>
        </w:r>
        <w:r w:rsidR="007C7279">
          <w:rPr>
            <w:noProof/>
            <w:webHidden/>
          </w:rPr>
          <w:fldChar w:fldCharType="begin"/>
        </w:r>
        <w:r w:rsidR="007C7279">
          <w:rPr>
            <w:noProof/>
            <w:webHidden/>
          </w:rPr>
          <w:instrText xml:space="preserve"> PAGEREF _Toc103326538 \h </w:instrText>
        </w:r>
        <w:r w:rsidR="007C7279">
          <w:rPr>
            <w:noProof/>
            <w:webHidden/>
          </w:rPr>
        </w:r>
        <w:r w:rsidR="007C7279">
          <w:rPr>
            <w:noProof/>
            <w:webHidden/>
          </w:rPr>
          <w:fldChar w:fldCharType="separate"/>
        </w:r>
        <w:r w:rsidR="007C7279">
          <w:rPr>
            <w:noProof/>
            <w:webHidden/>
          </w:rPr>
          <w:t>33</w:t>
        </w:r>
        <w:r w:rsidR="007C7279">
          <w:rPr>
            <w:noProof/>
            <w:webHidden/>
          </w:rPr>
          <w:fldChar w:fldCharType="end"/>
        </w:r>
        <w:r>
          <w:rPr>
            <w:noProof/>
          </w:rPr>
          <w:fldChar w:fldCharType="end"/>
        </w:r>
      </w:ins>
    </w:p>
    <w:p w14:paraId="33779E6D" w14:textId="511B15B6" w:rsidR="007C7279" w:rsidRDefault="00AA5B6D">
      <w:pPr>
        <w:pStyle w:val="TableofFigures"/>
        <w:tabs>
          <w:tab w:val="right" w:leader="dot" w:pos="10070"/>
        </w:tabs>
        <w:rPr>
          <w:ins w:id="323" w:author="Russ Ott" w:date="2022-05-16T11:58:00Z"/>
          <w:rFonts w:asciiTheme="minorHAnsi" w:eastAsiaTheme="minorEastAsia" w:hAnsiTheme="minorHAnsi" w:cstheme="minorBidi"/>
          <w:noProof/>
          <w:sz w:val="22"/>
          <w:szCs w:val="22"/>
        </w:rPr>
      </w:pPr>
      <w:ins w:id="324" w:author="Russ Ott" w:date="2022-05-16T11:58:00Z">
        <w:r>
          <w:fldChar w:fldCharType="begin"/>
        </w:r>
        <w:r>
          <w:instrText xml:space="preserve"> HYPERLINK \l "_Toc103326539" </w:instrText>
        </w:r>
        <w:r>
          <w:fldChar w:fldCharType="separate"/>
        </w:r>
        <w:r w:rsidR="007C7279" w:rsidRPr="001304A3">
          <w:rPr>
            <w:rStyle w:val="Hyperlink"/>
            <w:noProof/>
          </w:rPr>
          <w:t>Table 20: Manufacturing Date Observation Contexts</w:t>
        </w:r>
        <w:r w:rsidR="007C7279">
          <w:rPr>
            <w:noProof/>
            <w:webHidden/>
          </w:rPr>
          <w:tab/>
        </w:r>
        <w:r w:rsidR="007C7279">
          <w:rPr>
            <w:noProof/>
            <w:webHidden/>
          </w:rPr>
          <w:fldChar w:fldCharType="begin"/>
        </w:r>
        <w:r w:rsidR="007C7279">
          <w:rPr>
            <w:noProof/>
            <w:webHidden/>
          </w:rPr>
          <w:instrText xml:space="preserve"> PAGEREF _Toc103326539 \h </w:instrText>
        </w:r>
        <w:r w:rsidR="007C7279">
          <w:rPr>
            <w:noProof/>
            <w:webHidden/>
          </w:rPr>
        </w:r>
        <w:r w:rsidR="007C7279">
          <w:rPr>
            <w:noProof/>
            <w:webHidden/>
          </w:rPr>
          <w:fldChar w:fldCharType="separate"/>
        </w:r>
        <w:r w:rsidR="007C7279">
          <w:rPr>
            <w:noProof/>
            <w:webHidden/>
          </w:rPr>
          <w:t>34</w:t>
        </w:r>
        <w:r w:rsidR="007C7279">
          <w:rPr>
            <w:noProof/>
            <w:webHidden/>
          </w:rPr>
          <w:fldChar w:fldCharType="end"/>
        </w:r>
        <w:r>
          <w:rPr>
            <w:noProof/>
          </w:rPr>
          <w:fldChar w:fldCharType="end"/>
        </w:r>
      </w:ins>
    </w:p>
    <w:p w14:paraId="0F05887A" w14:textId="6F2E732C" w:rsidR="007C7279" w:rsidRDefault="00AA5B6D">
      <w:pPr>
        <w:pStyle w:val="TableofFigures"/>
        <w:tabs>
          <w:tab w:val="right" w:leader="dot" w:pos="10070"/>
        </w:tabs>
        <w:rPr>
          <w:ins w:id="325" w:author="Russ Ott" w:date="2022-05-16T11:58:00Z"/>
          <w:rFonts w:asciiTheme="minorHAnsi" w:eastAsiaTheme="minorEastAsia" w:hAnsiTheme="minorHAnsi" w:cstheme="minorBidi"/>
          <w:noProof/>
          <w:sz w:val="22"/>
          <w:szCs w:val="22"/>
        </w:rPr>
      </w:pPr>
      <w:ins w:id="326" w:author="Russ Ott" w:date="2022-05-16T11:58:00Z">
        <w:r>
          <w:fldChar w:fldCharType="begin"/>
        </w:r>
        <w:r>
          <w:instrText xml:space="preserve"> HYPERLIN</w:instrText>
        </w:r>
        <w:r>
          <w:instrText xml:space="preserve">K \l "_Toc103326540" </w:instrText>
        </w:r>
        <w:r>
          <w:fldChar w:fldCharType="separate"/>
        </w:r>
        <w:r w:rsidR="007C7279" w:rsidRPr="001304A3">
          <w:rPr>
            <w:rStyle w:val="Hyperlink"/>
            <w:noProof/>
          </w:rPr>
          <w:t>Table 21: Manufacturing Date Observation Constraints Overview</w:t>
        </w:r>
        <w:r w:rsidR="007C7279">
          <w:rPr>
            <w:noProof/>
            <w:webHidden/>
          </w:rPr>
          <w:tab/>
        </w:r>
        <w:r w:rsidR="007C7279">
          <w:rPr>
            <w:noProof/>
            <w:webHidden/>
          </w:rPr>
          <w:fldChar w:fldCharType="begin"/>
        </w:r>
        <w:r w:rsidR="007C7279">
          <w:rPr>
            <w:noProof/>
            <w:webHidden/>
          </w:rPr>
          <w:instrText xml:space="preserve"> PAGEREF _Toc103326540 \h </w:instrText>
        </w:r>
        <w:r w:rsidR="007C7279">
          <w:rPr>
            <w:noProof/>
            <w:webHidden/>
          </w:rPr>
        </w:r>
        <w:r w:rsidR="007C7279">
          <w:rPr>
            <w:noProof/>
            <w:webHidden/>
          </w:rPr>
          <w:fldChar w:fldCharType="separate"/>
        </w:r>
        <w:r w:rsidR="007C7279">
          <w:rPr>
            <w:noProof/>
            <w:webHidden/>
          </w:rPr>
          <w:t>35</w:t>
        </w:r>
        <w:r w:rsidR="007C7279">
          <w:rPr>
            <w:noProof/>
            <w:webHidden/>
          </w:rPr>
          <w:fldChar w:fldCharType="end"/>
        </w:r>
        <w:r>
          <w:rPr>
            <w:noProof/>
          </w:rPr>
          <w:fldChar w:fldCharType="end"/>
        </w:r>
      </w:ins>
    </w:p>
    <w:p w14:paraId="625171BB" w14:textId="3F85365A" w:rsidR="007C7279" w:rsidRDefault="00AA5B6D">
      <w:pPr>
        <w:pStyle w:val="TableofFigures"/>
        <w:tabs>
          <w:tab w:val="right" w:leader="dot" w:pos="10070"/>
        </w:tabs>
        <w:rPr>
          <w:ins w:id="327" w:author="Russ Ott" w:date="2022-05-16T11:58:00Z"/>
          <w:rFonts w:asciiTheme="minorHAnsi" w:eastAsiaTheme="minorEastAsia" w:hAnsiTheme="minorHAnsi" w:cstheme="minorBidi"/>
          <w:noProof/>
          <w:sz w:val="22"/>
          <w:szCs w:val="22"/>
        </w:rPr>
      </w:pPr>
      <w:ins w:id="328" w:author="Russ Ott" w:date="2022-05-16T11:58:00Z">
        <w:r>
          <w:fldChar w:fldCharType="begin"/>
        </w:r>
        <w:r>
          <w:instrText xml:space="preserve"> HYPERLINK \l "_Toc103326541" </w:instrText>
        </w:r>
        <w:r>
          <w:fldChar w:fldCharType="separate"/>
        </w:r>
        <w:r w:rsidR="007C7279" w:rsidRPr="001304A3">
          <w:rPr>
            <w:rStyle w:val="Hyperlink"/>
            <w:noProof/>
          </w:rPr>
          <w:t>Table 22: Model Number Observation Contexts</w:t>
        </w:r>
        <w:r w:rsidR="007C7279">
          <w:rPr>
            <w:noProof/>
            <w:webHidden/>
          </w:rPr>
          <w:tab/>
        </w:r>
        <w:r w:rsidR="007C7279">
          <w:rPr>
            <w:noProof/>
            <w:webHidden/>
          </w:rPr>
          <w:fldChar w:fldCharType="begin"/>
        </w:r>
        <w:r w:rsidR="007C7279">
          <w:rPr>
            <w:noProof/>
            <w:webHidden/>
          </w:rPr>
          <w:instrText xml:space="preserve"> PAGEREF _Toc103326541 \h </w:instrText>
        </w:r>
        <w:r w:rsidR="007C7279">
          <w:rPr>
            <w:noProof/>
            <w:webHidden/>
          </w:rPr>
        </w:r>
        <w:r w:rsidR="007C7279">
          <w:rPr>
            <w:noProof/>
            <w:webHidden/>
          </w:rPr>
          <w:fldChar w:fldCharType="separate"/>
        </w:r>
        <w:r w:rsidR="007C7279">
          <w:rPr>
            <w:noProof/>
            <w:webHidden/>
          </w:rPr>
          <w:t>36</w:t>
        </w:r>
        <w:r w:rsidR="007C7279">
          <w:rPr>
            <w:noProof/>
            <w:webHidden/>
          </w:rPr>
          <w:fldChar w:fldCharType="end"/>
        </w:r>
        <w:r>
          <w:rPr>
            <w:noProof/>
          </w:rPr>
          <w:fldChar w:fldCharType="end"/>
        </w:r>
      </w:ins>
    </w:p>
    <w:p w14:paraId="698502B9" w14:textId="780AB7B7" w:rsidR="007C7279" w:rsidRDefault="00AA5B6D">
      <w:pPr>
        <w:pStyle w:val="TableofFigures"/>
        <w:tabs>
          <w:tab w:val="right" w:leader="dot" w:pos="10070"/>
        </w:tabs>
        <w:rPr>
          <w:ins w:id="329" w:author="Russ Ott" w:date="2022-05-16T11:58:00Z"/>
          <w:rFonts w:asciiTheme="minorHAnsi" w:eastAsiaTheme="minorEastAsia" w:hAnsiTheme="minorHAnsi" w:cstheme="minorBidi"/>
          <w:noProof/>
          <w:sz w:val="22"/>
          <w:szCs w:val="22"/>
        </w:rPr>
      </w:pPr>
      <w:ins w:id="330" w:author="Russ Ott" w:date="2022-05-16T11:58:00Z">
        <w:r>
          <w:fldChar w:fldCharType="begin"/>
        </w:r>
        <w:r>
          <w:instrText xml:space="preserve"> HYPERLINK \l "_Toc103326542" </w:instrText>
        </w:r>
        <w:r>
          <w:fldChar w:fldCharType="separate"/>
        </w:r>
        <w:r w:rsidR="007C7279" w:rsidRPr="001304A3">
          <w:rPr>
            <w:rStyle w:val="Hyperlink"/>
            <w:noProof/>
          </w:rPr>
          <w:t>Table 23: Model Number Observation Constraints Overview</w:t>
        </w:r>
        <w:r w:rsidR="007C7279">
          <w:rPr>
            <w:noProof/>
            <w:webHidden/>
          </w:rPr>
          <w:tab/>
        </w:r>
        <w:r w:rsidR="007C7279">
          <w:rPr>
            <w:noProof/>
            <w:webHidden/>
          </w:rPr>
          <w:fldChar w:fldCharType="begin"/>
        </w:r>
        <w:r w:rsidR="007C7279">
          <w:rPr>
            <w:noProof/>
            <w:webHidden/>
          </w:rPr>
          <w:instrText xml:space="preserve"> PAGEREF _Toc103326542 \h </w:instrText>
        </w:r>
        <w:r w:rsidR="007C7279">
          <w:rPr>
            <w:noProof/>
            <w:webHidden/>
          </w:rPr>
        </w:r>
        <w:r w:rsidR="007C7279">
          <w:rPr>
            <w:noProof/>
            <w:webHidden/>
          </w:rPr>
          <w:fldChar w:fldCharType="separate"/>
        </w:r>
        <w:r w:rsidR="007C7279">
          <w:rPr>
            <w:noProof/>
            <w:webHidden/>
          </w:rPr>
          <w:t>37</w:t>
        </w:r>
        <w:r w:rsidR="007C7279">
          <w:rPr>
            <w:noProof/>
            <w:webHidden/>
          </w:rPr>
          <w:fldChar w:fldCharType="end"/>
        </w:r>
        <w:r>
          <w:rPr>
            <w:noProof/>
          </w:rPr>
          <w:fldChar w:fldCharType="end"/>
        </w:r>
      </w:ins>
    </w:p>
    <w:p w14:paraId="2EC673B6" w14:textId="53D21F1F" w:rsidR="007C7279" w:rsidRDefault="00AA5B6D">
      <w:pPr>
        <w:pStyle w:val="TableofFigures"/>
        <w:tabs>
          <w:tab w:val="right" w:leader="dot" w:pos="10070"/>
        </w:tabs>
        <w:rPr>
          <w:ins w:id="331" w:author="Russ Ott" w:date="2022-05-16T11:58:00Z"/>
          <w:rFonts w:asciiTheme="minorHAnsi" w:eastAsiaTheme="minorEastAsia" w:hAnsiTheme="minorHAnsi" w:cstheme="minorBidi"/>
          <w:noProof/>
          <w:sz w:val="22"/>
          <w:szCs w:val="22"/>
        </w:rPr>
      </w:pPr>
      <w:ins w:id="332" w:author="Russ Ott" w:date="2022-05-16T11:58:00Z">
        <w:r>
          <w:fldChar w:fldCharType="begin"/>
        </w:r>
        <w:r>
          <w:instrText xml:space="preserve"> HYPERLINK \l "_Toc103326543" </w:instrText>
        </w:r>
        <w:r>
          <w:fldChar w:fldCharType="separate"/>
        </w:r>
        <w:r w:rsidR="007C7279" w:rsidRPr="001304A3">
          <w:rPr>
            <w:rStyle w:val="Hyperlink"/>
            <w:noProof/>
          </w:rPr>
          <w:t>Table 24: MRI Safety Observation Contexts</w:t>
        </w:r>
        <w:r w:rsidR="007C7279">
          <w:rPr>
            <w:noProof/>
            <w:webHidden/>
          </w:rPr>
          <w:tab/>
        </w:r>
        <w:r w:rsidR="007C7279">
          <w:rPr>
            <w:noProof/>
            <w:webHidden/>
          </w:rPr>
          <w:fldChar w:fldCharType="begin"/>
        </w:r>
        <w:r w:rsidR="007C7279">
          <w:rPr>
            <w:noProof/>
            <w:webHidden/>
          </w:rPr>
          <w:instrText xml:space="preserve"> PAGEREF _Toc103326543 \h </w:instrText>
        </w:r>
        <w:r w:rsidR="007C7279">
          <w:rPr>
            <w:noProof/>
            <w:webHidden/>
          </w:rPr>
        </w:r>
        <w:r w:rsidR="007C7279">
          <w:rPr>
            <w:noProof/>
            <w:webHidden/>
          </w:rPr>
          <w:fldChar w:fldCharType="separate"/>
        </w:r>
        <w:r w:rsidR="007C7279">
          <w:rPr>
            <w:noProof/>
            <w:webHidden/>
          </w:rPr>
          <w:t>38</w:t>
        </w:r>
        <w:r w:rsidR="007C7279">
          <w:rPr>
            <w:noProof/>
            <w:webHidden/>
          </w:rPr>
          <w:fldChar w:fldCharType="end"/>
        </w:r>
        <w:r>
          <w:rPr>
            <w:noProof/>
          </w:rPr>
          <w:fldChar w:fldCharType="end"/>
        </w:r>
      </w:ins>
    </w:p>
    <w:p w14:paraId="0E51D44D" w14:textId="57E2CA41" w:rsidR="007C7279" w:rsidRDefault="00AA5B6D">
      <w:pPr>
        <w:pStyle w:val="TableofFigures"/>
        <w:tabs>
          <w:tab w:val="right" w:leader="dot" w:pos="10070"/>
        </w:tabs>
        <w:rPr>
          <w:ins w:id="333" w:author="Russ Ott" w:date="2022-05-16T11:58:00Z"/>
          <w:rFonts w:asciiTheme="minorHAnsi" w:eastAsiaTheme="minorEastAsia" w:hAnsiTheme="minorHAnsi" w:cstheme="minorBidi"/>
          <w:noProof/>
          <w:sz w:val="22"/>
          <w:szCs w:val="22"/>
        </w:rPr>
      </w:pPr>
      <w:ins w:id="334" w:author="Russ Ott" w:date="2022-05-16T11:58:00Z">
        <w:r>
          <w:fldChar w:fldCharType="begin"/>
        </w:r>
        <w:r>
          <w:instrText xml:space="preserve"> HYPERLINK \l "_Toc103326544" </w:instrText>
        </w:r>
        <w:r>
          <w:fldChar w:fldCharType="separate"/>
        </w:r>
        <w:r w:rsidR="007C7279" w:rsidRPr="001304A3">
          <w:rPr>
            <w:rStyle w:val="Hyperlink"/>
            <w:noProof/>
          </w:rPr>
          <w:t>Table 25: MRI Safety Observation Constraints Overview</w:t>
        </w:r>
        <w:r w:rsidR="007C7279">
          <w:rPr>
            <w:noProof/>
            <w:webHidden/>
          </w:rPr>
          <w:tab/>
        </w:r>
        <w:r w:rsidR="007C7279">
          <w:rPr>
            <w:noProof/>
            <w:webHidden/>
          </w:rPr>
          <w:fldChar w:fldCharType="begin"/>
        </w:r>
        <w:r w:rsidR="007C7279">
          <w:rPr>
            <w:noProof/>
            <w:webHidden/>
          </w:rPr>
          <w:instrText xml:space="preserve"> PAGEREF _Toc103326544 \h </w:instrText>
        </w:r>
        <w:r w:rsidR="007C7279">
          <w:rPr>
            <w:noProof/>
            <w:webHidden/>
          </w:rPr>
        </w:r>
        <w:r w:rsidR="007C7279">
          <w:rPr>
            <w:noProof/>
            <w:webHidden/>
          </w:rPr>
          <w:fldChar w:fldCharType="separate"/>
        </w:r>
        <w:r w:rsidR="007C7279">
          <w:rPr>
            <w:noProof/>
            <w:webHidden/>
          </w:rPr>
          <w:t>39</w:t>
        </w:r>
        <w:r w:rsidR="007C7279">
          <w:rPr>
            <w:noProof/>
            <w:webHidden/>
          </w:rPr>
          <w:fldChar w:fldCharType="end"/>
        </w:r>
        <w:r>
          <w:rPr>
            <w:noProof/>
          </w:rPr>
          <w:fldChar w:fldCharType="end"/>
        </w:r>
      </w:ins>
    </w:p>
    <w:p w14:paraId="744A56E0" w14:textId="0564E8B0" w:rsidR="007C7279" w:rsidRDefault="00AA5B6D">
      <w:pPr>
        <w:pStyle w:val="TableofFigures"/>
        <w:tabs>
          <w:tab w:val="right" w:leader="dot" w:pos="10070"/>
        </w:tabs>
        <w:rPr>
          <w:ins w:id="335" w:author="Russ Ott" w:date="2022-05-16T11:58:00Z"/>
          <w:rFonts w:asciiTheme="minorHAnsi" w:eastAsiaTheme="minorEastAsia" w:hAnsiTheme="minorHAnsi" w:cstheme="minorBidi"/>
          <w:noProof/>
          <w:sz w:val="22"/>
          <w:szCs w:val="22"/>
        </w:rPr>
      </w:pPr>
      <w:ins w:id="336" w:author="Russ Ott" w:date="2022-05-16T11:58:00Z">
        <w:r>
          <w:fldChar w:fldCharType="begin"/>
        </w:r>
        <w:r>
          <w:instrText xml:space="preserve"> HYPE</w:instrText>
        </w:r>
        <w:r>
          <w:instrText xml:space="preserve">RLINK \l "_Toc103326545" </w:instrText>
        </w:r>
        <w:r>
          <w:fldChar w:fldCharType="separate"/>
        </w:r>
        <w:r w:rsidR="007C7279" w:rsidRPr="001304A3">
          <w:rPr>
            <w:rStyle w:val="Hyperlink"/>
            <w:noProof/>
          </w:rPr>
          <w:t>Table 26: Serial Number Observation Contexts</w:t>
        </w:r>
        <w:r w:rsidR="007C7279">
          <w:rPr>
            <w:noProof/>
            <w:webHidden/>
          </w:rPr>
          <w:tab/>
        </w:r>
        <w:r w:rsidR="007C7279">
          <w:rPr>
            <w:noProof/>
            <w:webHidden/>
          </w:rPr>
          <w:fldChar w:fldCharType="begin"/>
        </w:r>
        <w:r w:rsidR="007C7279">
          <w:rPr>
            <w:noProof/>
            <w:webHidden/>
          </w:rPr>
          <w:instrText xml:space="preserve"> PAGEREF _Toc103326545 \h </w:instrText>
        </w:r>
        <w:r w:rsidR="007C7279">
          <w:rPr>
            <w:noProof/>
            <w:webHidden/>
          </w:rPr>
        </w:r>
        <w:r w:rsidR="007C7279">
          <w:rPr>
            <w:noProof/>
            <w:webHidden/>
          </w:rPr>
          <w:fldChar w:fldCharType="separate"/>
        </w:r>
        <w:r w:rsidR="007C7279">
          <w:rPr>
            <w:noProof/>
            <w:webHidden/>
          </w:rPr>
          <w:t>40</w:t>
        </w:r>
        <w:r w:rsidR="007C7279">
          <w:rPr>
            <w:noProof/>
            <w:webHidden/>
          </w:rPr>
          <w:fldChar w:fldCharType="end"/>
        </w:r>
        <w:r>
          <w:rPr>
            <w:noProof/>
          </w:rPr>
          <w:fldChar w:fldCharType="end"/>
        </w:r>
      </w:ins>
    </w:p>
    <w:p w14:paraId="62F3C576" w14:textId="0EA9E702" w:rsidR="007C7279" w:rsidRDefault="00AA5B6D">
      <w:pPr>
        <w:pStyle w:val="TableofFigures"/>
        <w:tabs>
          <w:tab w:val="right" w:leader="dot" w:pos="10070"/>
        </w:tabs>
        <w:rPr>
          <w:ins w:id="337" w:author="Russ Ott" w:date="2022-05-16T11:58:00Z"/>
          <w:rFonts w:asciiTheme="minorHAnsi" w:eastAsiaTheme="minorEastAsia" w:hAnsiTheme="minorHAnsi" w:cstheme="minorBidi"/>
          <w:noProof/>
          <w:sz w:val="22"/>
          <w:szCs w:val="22"/>
        </w:rPr>
      </w:pPr>
      <w:ins w:id="338" w:author="Russ Ott" w:date="2022-05-16T11:58:00Z">
        <w:r>
          <w:fldChar w:fldCharType="begin"/>
        </w:r>
        <w:r>
          <w:instrText xml:space="preserve"> HYPERLINK \l "_Toc103326546" </w:instrText>
        </w:r>
        <w:r>
          <w:fldChar w:fldCharType="separate"/>
        </w:r>
        <w:r w:rsidR="007C7279" w:rsidRPr="001304A3">
          <w:rPr>
            <w:rStyle w:val="Hyperlink"/>
            <w:noProof/>
          </w:rPr>
          <w:t>Table 27: Serial Number Observation Constraints Overview</w:t>
        </w:r>
        <w:r w:rsidR="007C7279">
          <w:rPr>
            <w:noProof/>
            <w:webHidden/>
          </w:rPr>
          <w:tab/>
        </w:r>
        <w:r w:rsidR="007C7279">
          <w:rPr>
            <w:noProof/>
            <w:webHidden/>
          </w:rPr>
          <w:fldChar w:fldCharType="begin"/>
        </w:r>
        <w:r w:rsidR="007C7279">
          <w:rPr>
            <w:noProof/>
            <w:webHidden/>
          </w:rPr>
          <w:instrText xml:space="preserve"> PAGEREF _Toc103326546 \h </w:instrText>
        </w:r>
        <w:r w:rsidR="007C7279">
          <w:rPr>
            <w:noProof/>
            <w:webHidden/>
          </w:rPr>
        </w:r>
        <w:r w:rsidR="007C7279">
          <w:rPr>
            <w:noProof/>
            <w:webHidden/>
          </w:rPr>
          <w:fldChar w:fldCharType="separate"/>
        </w:r>
        <w:r w:rsidR="007C7279">
          <w:rPr>
            <w:noProof/>
            <w:webHidden/>
          </w:rPr>
          <w:t>41</w:t>
        </w:r>
        <w:r w:rsidR="007C7279">
          <w:rPr>
            <w:noProof/>
            <w:webHidden/>
          </w:rPr>
          <w:fldChar w:fldCharType="end"/>
        </w:r>
        <w:r>
          <w:rPr>
            <w:noProof/>
          </w:rPr>
          <w:fldChar w:fldCharType="end"/>
        </w:r>
      </w:ins>
    </w:p>
    <w:p w14:paraId="3CEB23E6" w14:textId="737CAAA7" w:rsidR="007C7279" w:rsidRDefault="00AA5B6D">
      <w:pPr>
        <w:pStyle w:val="TableofFigures"/>
        <w:tabs>
          <w:tab w:val="right" w:leader="dot" w:pos="10070"/>
        </w:tabs>
        <w:rPr>
          <w:ins w:id="339" w:author="Russ Ott" w:date="2022-05-16T11:58:00Z"/>
          <w:rFonts w:asciiTheme="minorHAnsi" w:eastAsiaTheme="minorEastAsia" w:hAnsiTheme="minorHAnsi" w:cstheme="minorBidi"/>
          <w:noProof/>
          <w:sz w:val="22"/>
          <w:szCs w:val="22"/>
        </w:rPr>
      </w:pPr>
      <w:ins w:id="340" w:author="Russ Ott" w:date="2022-05-16T11:58:00Z">
        <w:r>
          <w:fldChar w:fldCharType="begin"/>
        </w:r>
        <w:r>
          <w:instrText xml:space="preserve"> HYPERLINK \l "_Toc103326547" </w:instrText>
        </w:r>
        <w:r>
          <w:fldChar w:fldCharType="separate"/>
        </w:r>
        <w:r w:rsidR="007C7279" w:rsidRPr="001304A3">
          <w:rPr>
            <w:rStyle w:val="Hyperlink"/>
            <w:noProof/>
          </w:rPr>
          <w:t>Table 28: Template List</w:t>
        </w:r>
        <w:r w:rsidR="007C7279">
          <w:rPr>
            <w:noProof/>
            <w:webHidden/>
          </w:rPr>
          <w:tab/>
        </w:r>
        <w:r w:rsidR="007C7279">
          <w:rPr>
            <w:noProof/>
            <w:webHidden/>
          </w:rPr>
          <w:fldChar w:fldCharType="begin"/>
        </w:r>
        <w:r w:rsidR="007C7279">
          <w:rPr>
            <w:noProof/>
            <w:webHidden/>
          </w:rPr>
          <w:instrText xml:space="preserve"> PAGEREF _Toc103326547 \h </w:instrText>
        </w:r>
        <w:r w:rsidR="007C7279">
          <w:rPr>
            <w:noProof/>
            <w:webHidden/>
          </w:rPr>
        </w:r>
        <w:r w:rsidR="007C7279">
          <w:rPr>
            <w:noProof/>
            <w:webHidden/>
          </w:rPr>
          <w:fldChar w:fldCharType="separate"/>
        </w:r>
        <w:r w:rsidR="007C7279">
          <w:rPr>
            <w:noProof/>
            <w:webHidden/>
          </w:rPr>
          <w:t>43</w:t>
        </w:r>
        <w:r w:rsidR="007C7279">
          <w:rPr>
            <w:noProof/>
            <w:webHidden/>
          </w:rPr>
          <w:fldChar w:fldCharType="end"/>
        </w:r>
        <w:r>
          <w:rPr>
            <w:noProof/>
          </w:rPr>
          <w:fldChar w:fldCharType="end"/>
        </w:r>
      </w:ins>
    </w:p>
    <w:p w14:paraId="23CCF4D7" w14:textId="79A1E2FB" w:rsidR="007C7279" w:rsidRDefault="00AA5B6D">
      <w:pPr>
        <w:pStyle w:val="TableofFigures"/>
        <w:tabs>
          <w:tab w:val="right" w:leader="dot" w:pos="10070"/>
        </w:tabs>
        <w:rPr>
          <w:ins w:id="341" w:author="Russ Ott" w:date="2022-05-16T11:58:00Z"/>
          <w:rFonts w:asciiTheme="minorHAnsi" w:eastAsiaTheme="minorEastAsia" w:hAnsiTheme="minorHAnsi" w:cstheme="minorBidi"/>
          <w:noProof/>
          <w:sz w:val="22"/>
          <w:szCs w:val="22"/>
        </w:rPr>
      </w:pPr>
      <w:ins w:id="342" w:author="Russ Ott" w:date="2022-05-16T11:58:00Z">
        <w:r>
          <w:fldChar w:fldCharType="begin"/>
        </w:r>
        <w:r>
          <w:instrText xml:space="preserve"> HYPERLINK \l "_Toc103326548" </w:instrText>
        </w:r>
        <w:r>
          <w:fldChar w:fldCharType="separate"/>
        </w:r>
        <w:r w:rsidR="007C7279" w:rsidRPr="001304A3">
          <w:rPr>
            <w:rStyle w:val="Hyperlink"/>
            <w:noProof/>
          </w:rPr>
          <w:t>Table 29: Template Containments</w:t>
        </w:r>
        <w:r w:rsidR="007C7279">
          <w:rPr>
            <w:noProof/>
            <w:webHidden/>
          </w:rPr>
          <w:tab/>
        </w:r>
        <w:r w:rsidR="007C7279">
          <w:rPr>
            <w:noProof/>
            <w:webHidden/>
          </w:rPr>
          <w:fldChar w:fldCharType="begin"/>
        </w:r>
        <w:r w:rsidR="007C7279">
          <w:rPr>
            <w:noProof/>
            <w:webHidden/>
          </w:rPr>
          <w:instrText xml:space="preserve"> PAGEREF _Toc103326548 \h </w:instrText>
        </w:r>
        <w:r w:rsidR="007C7279">
          <w:rPr>
            <w:noProof/>
            <w:webHidden/>
          </w:rPr>
        </w:r>
        <w:r w:rsidR="007C7279">
          <w:rPr>
            <w:noProof/>
            <w:webHidden/>
          </w:rPr>
          <w:fldChar w:fldCharType="separate"/>
        </w:r>
        <w:r w:rsidR="007C7279">
          <w:rPr>
            <w:noProof/>
            <w:webHidden/>
          </w:rPr>
          <w:t>44</w:t>
        </w:r>
        <w:r w:rsidR="007C7279">
          <w:rPr>
            <w:noProof/>
            <w:webHidden/>
          </w:rPr>
          <w:fldChar w:fldCharType="end"/>
        </w:r>
        <w:r>
          <w:rPr>
            <w:noProof/>
          </w:rPr>
          <w:fldChar w:fldCharType="end"/>
        </w:r>
      </w:ins>
    </w:p>
    <w:p w14:paraId="08D99E1F" w14:textId="55C991AC" w:rsidR="007C7279" w:rsidRDefault="00AA5B6D">
      <w:pPr>
        <w:pStyle w:val="TableofFigures"/>
        <w:tabs>
          <w:tab w:val="right" w:leader="dot" w:pos="10070"/>
        </w:tabs>
        <w:rPr>
          <w:ins w:id="343" w:author="Russ Ott" w:date="2022-05-16T11:58:00Z"/>
          <w:rFonts w:asciiTheme="minorHAnsi" w:eastAsiaTheme="minorEastAsia" w:hAnsiTheme="minorHAnsi" w:cstheme="minorBidi"/>
          <w:noProof/>
          <w:sz w:val="22"/>
          <w:szCs w:val="22"/>
        </w:rPr>
      </w:pPr>
      <w:ins w:id="344" w:author="Russ Ott" w:date="2022-05-16T11:58:00Z">
        <w:r>
          <w:fldChar w:fldCharType="begin"/>
        </w:r>
        <w:r>
          <w:instrText xml:space="preserve"> HYPERLINK \l "_Toc103326549" </w:instrText>
        </w:r>
        <w:r>
          <w:fldChar w:fldCharType="separate"/>
        </w:r>
        <w:r w:rsidR="007C7279" w:rsidRPr="001304A3">
          <w:rPr>
            <w:rStyle w:val="Hyperlink"/>
            <w:noProof/>
          </w:rPr>
          <w:t>Table 30: Code Systems</w:t>
        </w:r>
        <w:r w:rsidR="007C7279">
          <w:rPr>
            <w:noProof/>
            <w:webHidden/>
          </w:rPr>
          <w:tab/>
        </w:r>
        <w:r w:rsidR="007C7279">
          <w:rPr>
            <w:noProof/>
            <w:webHidden/>
          </w:rPr>
          <w:fldChar w:fldCharType="begin"/>
        </w:r>
        <w:r w:rsidR="007C7279">
          <w:rPr>
            <w:noProof/>
            <w:webHidden/>
          </w:rPr>
          <w:instrText xml:space="preserve"> PAGEREF _Toc103326549 \h </w:instrText>
        </w:r>
        <w:r w:rsidR="007C7279">
          <w:rPr>
            <w:noProof/>
            <w:webHidden/>
          </w:rPr>
        </w:r>
        <w:r w:rsidR="007C7279">
          <w:rPr>
            <w:noProof/>
            <w:webHidden/>
          </w:rPr>
          <w:fldChar w:fldCharType="separate"/>
        </w:r>
        <w:r w:rsidR="007C7279">
          <w:rPr>
            <w:noProof/>
            <w:webHidden/>
          </w:rPr>
          <w:t>45</w:t>
        </w:r>
        <w:r w:rsidR="007C7279">
          <w:rPr>
            <w:noProof/>
            <w:webHidden/>
          </w:rPr>
          <w:fldChar w:fldCharType="end"/>
        </w:r>
        <w:r>
          <w:rPr>
            <w:noProof/>
          </w:rPr>
          <w:fldChar w:fldCharType="end"/>
        </w:r>
      </w:ins>
    </w:p>
    <w:p w14:paraId="318D22CA" w14:textId="1F93BFB7" w:rsidR="008D0E3F" w:rsidRDefault="007F44C9">
      <w:ins w:id="345" w:author="Russ Ott" w:date="2022-05-16T11:58:00Z">
        <w:r>
          <w:fldChar w:fldCharType="end"/>
        </w:r>
      </w:ins>
    </w:p>
    <w:p w14:paraId="0E7C7DA5" w14:textId="77777777" w:rsidR="008D0E3F" w:rsidRDefault="007471AD">
      <w:pPr>
        <w:pStyle w:val="Heading1"/>
      </w:pPr>
      <w:bookmarkStart w:id="346" w:name="_Toc103326487"/>
      <w:bookmarkStart w:id="347" w:name="_Toc83395652"/>
      <w:r>
        <w:t>entry</w:t>
      </w:r>
      <w:bookmarkEnd w:id="346"/>
      <w:bookmarkEnd w:id="347"/>
    </w:p>
    <w:p w14:paraId="58ECE9BF" w14:textId="77777777" w:rsidR="008D0E3F" w:rsidRDefault="007471AD">
      <w:pPr>
        <w:pStyle w:val="Heading2nospace"/>
      </w:pPr>
      <w:bookmarkStart w:id="348" w:name="E_UDI_Organizer"/>
      <w:bookmarkStart w:id="349" w:name="_Toc103326488"/>
      <w:bookmarkStart w:id="350" w:name="_Toc83395653"/>
      <w:r>
        <w:t>UDI Organizer</w:t>
      </w:r>
      <w:bookmarkEnd w:id="348"/>
      <w:bookmarkEnd w:id="349"/>
      <w:bookmarkEnd w:id="350"/>
    </w:p>
    <w:p w14:paraId="13D0372E" w14:textId="77777777" w:rsidR="008D0E3F" w:rsidRDefault="007471AD">
      <w:pPr>
        <w:pStyle w:val="BracketData"/>
      </w:pPr>
      <w:r>
        <w:t xml:space="preserve">[organizer: identifier </w:t>
      </w:r>
      <w:proofErr w:type="gramStart"/>
      <w:r>
        <w:t>urn:hl</w:t>
      </w:r>
      <w:proofErr w:type="gramEnd"/>
      <w:r>
        <w:t>7ii:2.16.840.1.113883.10.20.22.4.311:2019-06-21 (open)]</w:t>
      </w:r>
    </w:p>
    <w:p w14:paraId="35E19DAD" w14:textId="476A5121" w:rsidR="008D0E3F" w:rsidRDefault="007471AD">
      <w:pPr>
        <w:pStyle w:val="Caption"/>
      </w:pPr>
      <w:bookmarkStart w:id="351" w:name="_Toc103326520"/>
      <w:bookmarkStart w:id="352" w:name="_Toc83395685"/>
      <w:r>
        <w:t xml:space="preserve">Table </w:t>
      </w:r>
      <w:r>
        <w:fldChar w:fldCharType="begin"/>
      </w:r>
      <w:r>
        <w:instrText>SEQ Table \* ARABIC</w:instrText>
      </w:r>
      <w:r>
        <w:fldChar w:fldCharType="separate"/>
      </w:r>
      <w:r>
        <w:t>1</w:t>
      </w:r>
      <w:r>
        <w:fldChar w:fldCharType="end"/>
      </w:r>
      <w:r>
        <w:t>: UDI Organizer Contexts</w:t>
      </w:r>
      <w:bookmarkEnd w:id="351"/>
      <w:bookmarkEnd w:id="3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353"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354">
          <w:tblGrid>
            <w:gridCol w:w="5040"/>
            <w:gridCol w:w="5040"/>
          </w:tblGrid>
        </w:tblGridChange>
      </w:tblGrid>
      <w:tr w:rsidR="008D0E3F" w14:paraId="7CDE77EC" w14:textId="77777777">
        <w:trPr>
          <w:cantSplit/>
          <w:tblHeader/>
          <w:jc w:val="center"/>
          <w:trPrChange w:id="355" w:author="Russ Ott" w:date="2022-05-16T11:58:00Z">
            <w:trPr>
              <w:cantSplit/>
              <w:tblHeader/>
              <w:jc w:val="center"/>
            </w:trPr>
          </w:trPrChange>
        </w:trPr>
        <w:tc>
          <w:tcPr>
            <w:tcW w:w="360" w:type="dxa"/>
            <w:shd w:val="clear" w:color="auto" w:fill="E6E6E6"/>
            <w:tcPrChange w:id="356" w:author="Russ Ott" w:date="2022-05-16T11:58:00Z">
              <w:tcPr>
                <w:tcW w:w="360" w:type="dxa"/>
                <w:shd w:val="clear" w:color="auto" w:fill="E6E6E6"/>
              </w:tcPr>
            </w:tcPrChange>
          </w:tcPr>
          <w:p w14:paraId="2B6AD801" w14:textId="77777777" w:rsidR="008D0E3F" w:rsidRDefault="007471AD">
            <w:pPr>
              <w:pStyle w:val="TableHead"/>
            </w:pPr>
            <w:r>
              <w:t>Contained By:</w:t>
            </w:r>
          </w:p>
        </w:tc>
        <w:tc>
          <w:tcPr>
            <w:tcW w:w="360" w:type="dxa"/>
            <w:shd w:val="clear" w:color="auto" w:fill="E6E6E6"/>
            <w:tcPrChange w:id="357" w:author="Russ Ott" w:date="2022-05-16T11:58:00Z">
              <w:tcPr>
                <w:tcW w:w="360" w:type="dxa"/>
                <w:shd w:val="clear" w:color="auto" w:fill="E6E6E6"/>
              </w:tcPr>
            </w:tcPrChange>
          </w:tcPr>
          <w:p w14:paraId="3CED7641" w14:textId="77777777" w:rsidR="008D0E3F" w:rsidRDefault="007471AD">
            <w:pPr>
              <w:pStyle w:val="TableHead"/>
            </w:pPr>
            <w:r>
              <w:t>Contains:</w:t>
            </w:r>
          </w:p>
        </w:tc>
      </w:tr>
      <w:tr w:rsidR="008D0E3F" w14:paraId="02BED08C" w14:textId="77777777">
        <w:trPr>
          <w:jc w:val="center"/>
          <w:trPrChange w:id="358" w:author="Russ Ott" w:date="2022-05-16T11:58:00Z">
            <w:trPr>
              <w:jc w:val="center"/>
            </w:trPr>
          </w:trPrChange>
        </w:trPr>
        <w:tc>
          <w:tcPr>
            <w:tcW w:w="360" w:type="dxa"/>
            <w:tcPrChange w:id="359" w:author="Russ Ott" w:date="2022-05-16T11:58:00Z">
              <w:tcPr>
                <w:tcW w:w="360" w:type="dxa"/>
              </w:tcPr>
            </w:tcPrChange>
          </w:tcPr>
          <w:p w14:paraId="7DAB908B" w14:textId="77777777" w:rsidR="008D0E3F" w:rsidRDefault="008D0E3F"/>
        </w:tc>
        <w:tc>
          <w:tcPr>
            <w:tcW w:w="360" w:type="dxa"/>
            <w:tcPrChange w:id="360" w:author="Russ Ott" w:date="2022-05-16T11:58:00Z">
              <w:tcPr>
                <w:tcW w:w="360" w:type="dxa"/>
              </w:tcPr>
            </w:tcPrChange>
          </w:tcPr>
          <w:p w14:paraId="39D50F6B" w14:textId="6523F376" w:rsidR="008D0E3F" w:rsidRDefault="00AA5B6D">
            <w:pPr>
              <w:pStyle w:val="TableText"/>
            </w:pPr>
            <w:r>
              <w:fldChar w:fldCharType="begin"/>
            </w:r>
            <w:r>
              <w:instrText xml:space="preserve"> HYPERLINK \l "E_Distinct_Identification_Code_Observat" \h </w:instrText>
            </w:r>
            <w:r>
              <w:fldChar w:fldCharType="separate"/>
            </w:r>
            <w:r w:rsidR="007471AD">
              <w:rPr>
                <w:rStyle w:val="HyperlinkText9pt"/>
              </w:rPr>
              <w:t>Distinct Identification Code Observation</w:t>
            </w:r>
            <w:r>
              <w:rPr>
                <w:rStyle w:val="HyperlinkText9pt"/>
              </w:rPr>
              <w:fldChar w:fldCharType="end"/>
            </w:r>
            <w:r w:rsidR="007471AD">
              <w:t xml:space="preserve"> (optional)</w:t>
            </w:r>
          </w:p>
          <w:p w14:paraId="3DBD5D81" w14:textId="2F3FD2DB" w:rsidR="008D0E3F" w:rsidRDefault="00AA5B6D">
            <w:pPr>
              <w:pStyle w:val="TableText"/>
            </w:pPr>
            <w:r>
              <w:fldChar w:fldCharType="begin"/>
            </w:r>
            <w:r>
              <w:instrText xml:space="preserve"> HYPERLINK \l "E_Serial_Number_Observation" \h </w:instrText>
            </w:r>
            <w:r>
              <w:fldChar w:fldCharType="separate"/>
            </w:r>
            <w:r w:rsidR="007471AD">
              <w:rPr>
                <w:rStyle w:val="HyperlinkText9pt"/>
              </w:rPr>
              <w:t>Serial Number Observation</w:t>
            </w:r>
            <w:r>
              <w:rPr>
                <w:rStyle w:val="HyperlinkText9pt"/>
              </w:rPr>
              <w:fldChar w:fldCharType="end"/>
            </w:r>
            <w:r w:rsidR="007471AD">
              <w:t xml:space="preserve"> (optional)</w:t>
            </w:r>
          </w:p>
          <w:p w14:paraId="24B8EB57" w14:textId="3E88DEFF" w:rsidR="008D0E3F" w:rsidRDefault="00AA5B6D">
            <w:pPr>
              <w:pStyle w:val="TableText"/>
            </w:pPr>
            <w:r>
              <w:fldChar w:fldCharType="begin"/>
            </w:r>
            <w:r>
              <w:instrText xml:space="preserve"> HYPERLINK \l "E_Expiration_Date_Observation" \h </w:instrText>
            </w:r>
            <w:r>
              <w:fldChar w:fldCharType="separate"/>
            </w:r>
            <w:r w:rsidR="007471AD">
              <w:rPr>
                <w:rStyle w:val="HyperlinkText9pt"/>
              </w:rPr>
              <w:t>Expiration Date Observation</w:t>
            </w:r>
            <w:r>
              <w:rPr>
                <w:rStyle w:val="HyperlinkText9pt"/>
              </w:rPr>
              <w:fldChar w:fldCharType="end"/>
            </w:r>
            <w:r w:rsidR="007471AD">
              <w:t xml:space="preserve"> (optional)</w:t>
            </w:r>
          </w:p>
          <w:p w14:paraId="65293B66" w14:textId="23DFA266" w:rsidR="008D0E3F" w:rsidRDefault="00AA5B6D">
            <w:pPr>
              <w:pStyle w:val="TableText"/>
            </w:pPr>
            <w:r>
              <w:fldChar w:fldCharType="begin"/>
            </w:r>
            <w:r>
              <w:instrText xml:space="preserve"> HYPERLINK \l "E_Brand_Name_Observation" \h </w:instrText>
            </w:r>
            <w:r>
              <w:fldChar w:fldCharType="separate"/>
            </w:r>
            <w:r w:rsidR="007471AD">
              <w:rPr>
                <w:rStyle w:val="HyperlinkText9pt"/>
              </w:rPr>
              <w:t>Brand Name Observation</w:t>
            </w:r>
            <w:r>
              <w:rPr>
                <w:rStyle w:val="HyperlinkText9pt"/>
              </w:rPr>
              <w:fldChar w:fldCharType="end"/>
            </w:r>
            <w:r w:rsidR="007471AD">
              <w:t xml:space="preserve"> (optional)</w:t>
            </w:r>
          </w:p>
          <w:p w14:paraId="79D8AD3D" w14:textId="5565DAA7" w:rsidR="008D0E3F" w:rsidRDefault="00AA5B6D">
            <w:pPr>
              <w:pStyle w:val="TableText"/>
            </w:pPr>
            <w:r>
              <w:fldChar w:fldCharType="begin"/>
            </w:r>
            <w:r>
              <w:instrText xml:space="preserve"> HYPERLINK \l "E_Model_Number_Observation" \h </w:instrText>
            </w:r>
            <w:r>
              <w:fldChar w:fldCharType="separate"/>
            </w:r>
            <w:r w:rsidR="007471AD">
              <w:rPr>
                <w:rStyle w:val="HyperlinkText9pt"/>
              </w:rPr>
              <w:t>Model Number Observation</w:t>
            </w:r>
            <w:r>
              <w:rPr>
                <w:rStyle w:val="HyperlinkText9pt"/>
              </w:rPr>
              <w:fldChar w:fldCharType="end"/>
            </w:r>
            <w:r w:rsidR="007471AD">
              <w:t xml:space="preserve"> (optional)</w:t>
            </w:r>
          </w:p>
          <w:p w14:paraId="4D7FCAFA" w14:textId="77777777" w:rsidR="00514616" w:rsidRDefault="00AA5B6D">
            <w:pPr>
              <w:pStyle w:val="TableText"/>
              <w:rPr>
                <w:del w:id="361" w:author="Russ Ott" w:date="2022-05-16T11:58:00Z"/>
              </w:rPr>
            </w:pPr>
            <w:del w:id="362" w:author="Russ Ott" w:date="2022-05-16T11:58:00Z">
              <w:r>
                <w:fldChar w:fldCharType="begin"/>
              </w:r>
              <w:r>
                <w:delInstrText xml:space="preserve"> HYPERLINK \l "E_Device_Identifier_Observation_2019" \h </w:delInstrText>
              </w:r>
              <w:r>
                <w:fldChar w:fldCharType="separate"/>
              </w:r>
              <w:r w:rsidR="00FB6AE9">
                <w:rPr>
                  <w:rStyle w:val="HyperlinkText9pt"/>
                </w:rPr>
                <w:delText>Device Identifier Observation</w:delText>
              </w:r>
              <w:r>
                <w:rPr>
                  <w:rStyle w:val="HyperlinkText9pt"/>
                </w:rPr>
                <w:fldChar w:fldCharType="end"/>
              </w:r>
              <w:r w:rsidR="00FB6AE9">
                <w:delText xml:space="preserve"> (required)</w:delText>
              </w:r>
            </w:del>
          </w:p>
          <w:p w14:paraId="087B00AA" w14:textId="3F8209F7" w:rsidR="008D0E3F" w:rsidRDefault="00AA5B6D">
            <w:pPr>
              <w:pStyle w:val="TableText"/>
            </w:pPr>
            <w:r>
              <w:fldChar w:fldCharType="begin"/>
            </w:r>
            <w:r>
              <w:instrText xml:space="preserve"> HYPERLINK \l "E_Catalog_Number_Observation" \h </w:instrText>
            </w:r>
            <w:r>
              <w:fldChar w:fldCharType="separate"/>
            </w:r>
            <w:r w:rsidR="007471AD">
              <w:rPr>
                <w:rStyle w:val="HyperlinkText9pt"/>
              </w:rPr>
              <w:t>Catalog Number Observation</w:t>
            </w:r>
            <w:r>
              <w:rPr>
                <w:rStyle w:val="HyperlinkText9pt"/>
              </w:rPr>
              <w:fldChar w:fldCharType="end"/>
            </w:r>
            <w:r w:rsidR="007471AD">
              <w:t xml:space="preserve"> (optional)</w:t>
            </w:r>
          </w:p>
          <w:p w14:paraId="71D524D7" w14:textId="7AC525A3" w:rsidR="008D0E3F" w:rsidRDefault="00AA5B6D">
            <w:pPr>
              <w:pStyle w:val="TableText"/>
            </w:pPr>
            <w:r>
              <w:fldChar w:fldCharType="begin"/>
            </w:r>
            <w:r>
              <w:instrText xml:space="preserve"> </w:instrText>
            </w:r>
            <w:r>
              <w:instrText xml:space="preserve">HYPERLINK \l "E_Company_Name_Observation" \h </w:instrText>
            </w:r>
            <w:r>
              <w:fldChar w:fldCharType="separate"/>
            </w:r>
            <w:r w:rsidR="007471AD">
              <w:rPr>
                <w:rStyle w:val="HyperlinkText9pt"/>
              </w:rPr>
              <w:t>Company Name Observation</w:t>
            </w:r>
            <w:r>
              <w:rPr>
                <w:rStyle w:val="HyperlinkText9pt"/>
              </w:rPr>
              <w:fldChar w:fldCharType="end"/>
            </w:r>
            <w:r w:rsidR="007471AD">
              <w:t xml:space="preserve"> (optional)</w:t>
            </w:r>
          </w:p>
          <w:p w14:paraId="18F336F5" w14:textId="7841E768" w:rsidR="008D0E3F" w:rsidRDefault="00AA5B6D">
            <w:pPr>
              <w:pStyle w:val="TableText"/>
            </w:pPr>
            <w:r>
              <w:fldChar w:fldCharType="begin"/>
            </w:r>
            <w:r>
              <w:instrText xml:space="preserve"> HYPERLINK \l "E_Lot_or_Batch_Number_Observation_2019" \h </w:instrText>
            </w:r>
            <w:r>
              <w:fldChar w:fldCharType="separate"/>
            </w:r>
            <w:r w:rsidR="007471AD">
              <w:rPr>
                <w:rStyle w:val="HyperlinkText9pt"/>
              </w:rPr>
              <w:t>Lot or Batch Number Observation</w:t>
            </w:r>
            <w:r>
              <w:rPr>
                <w:rStyle w:val="HyperlinkText9pt"/>
              </w:rPr>
              <w:fldChar w:fldCharType="end"/>
            </w:r>
            <w:r w:rsidR="007471AD">
              <w:t xml:space="preserve"> (optional)</w:t>
            </w:r>
          </w:p>
          <w:p w14:paraId="45900961" w14:textId="1357711A" w:rsidR="008D0E3F" w:rsidRDefault="00AA5B6D">
            <w:pPr>
              <w:pStyle w:val="TableText"/>
            </w:pPr>
            <w:r>
              <w:fldChar w:fldCharType="begin"/>
            </w:r>
            <w:r>
              <w:instrText xml:space="preserve"> HYPERLINK \l "E_Manufacturing_Date_Observation_2019" \h </w:instrText>
            </w:r>
            <w:r>
              <w:fldChar w:fldCharType="separate"/>
            </w:r>
            <w:r w:rsidR="007471AD">
              <w:rPr>
                <w:rStyle w:val="HyperlinkText9pt"/>
              </w:rPr>
              <w:t>Manufacturing Date Observation</w:t>
            </w:r>
            <w:r>
              <w:rPr>
                <w:rStyle w:val="HyperlinkText9pt"/>
              </w:rPr>
              <w:fldChar w:fldCharType="end"/>
            </w:r>
            <w:r w:rsidR="007471AD">
              <w:t xml:space="preserve"> (optional)</w:t>
            </w:r>
          </w:p>
          <w:p w14:paraId="41C4A6CE" w14:textId="1C9AB0B7" w:rsidR="008D0E3F" w:rsidRDefault="00AA5B6D">
            <w:pPr>
              <w:pStyle w:val="TableText"/>
            </w:pPr>
            <w:r>
              <w:fldChar w:fldCharType="begin"/>
            </w:r>
            <w:r>
              <w:instrText xml:space="preserve"> HYPERLINK \l "E_MRI_Safety_Observation" \h </w:instrText>
            </w:r>
            <w:r>
              <w:fldChar w:fldCharType="separate"/>
            </w:r>
            <w:r w:rsidR="007471AD">
              <w:rPr>
                <w:rStyle w:val="HyperlinkText9pt"/>
              </w:rPr>
              <w:t>MRI Safety Observation</w:t>
            </w:r>
            <w:r>
              <w:rPr>
                <w:rStyle w:val="HyperlinkText9pt"/>
              </w:rPr>
              <w:fldChar w:fldCharType="end"/>
            </w:r>
            <w:r w:rsidR="007471AD">
              <w:t xml:space="preserve"> (optional)</w:t>
            </w:r>
          </w:p>
          <w:p w14:paraId="303FFB23" w14:textId="757A0DC8" w:rsidR="008D0E3F" w:rsidRDefault="00AA5B6D">
            <w:pPr>
              <w:pStyle w:val="TableText"/>
            </w:pPr>
            <w:r>
              <w:fldChar w:fldCharType="begin"/>
            </w:r>
            <w:r>
              <w:instrText xml:space="preserve"> HYPERLINK \l "SE_Latex_Safety_Observation_2019" \h </w:instrText>
            </w:r>
            <w:r>
              <w:fldChar w:fldCharType="separate"/>
            </w:r>
            <w:r w:rsidR="007471AD">
              <w:rPr>
                <w:rStyle w:val="HyperlinkText9pt"/>
              </w:rPr>
              <w:t>Latex Safety Observation</w:t>
            </w:r>
            <w:r>
              <w:rPr>
                <w:rStyle w:val="HyperlinkText9pt"/>
              </w:rPr>
              <w:fldChar w:fldCharType="end"/>
            </w:r>
            <w:r w:rsidR="007471AD">
              <w:t xml:space="preserve"> (optional)</w:t>
            </w:r>
          </w:p>
          <w:p w14:paraId="21924070" w14:textId="666F9F6D" w:rsidR="008D0E3F" w:rsidRDefault="00AA5B6D">
            <w:pPr>
              <w:pStyle w:val="TableText"/>
            </w:pPr>
            <w:r>
              <w:fldChar w:fldCharType="begin"/>
            </w:r>
            <w:r>
              <w:instrText xml:space="preserve"> HYPERLINK \l "SE_Implantable_Device_Status_Observ</w:instrText>
            </w:r>
            <w:r>
              <w:instrText xml:space="preserve">ation" \h </w:instrText>
            </w:r>
            <w:r>
              <w:fldChar w:fldCharType="separate"/>
            </w:r>
            <w:r w:rsidR="007471AD">
              <w:rPr>
                <w:rStyle w:val="HyperlinkText9pt"/>
              </w:rPr>
              <w:t>Implantable Device Status Observation</w:t>
            </w:r>
            <w:r>
              <w:rPr>
                <w:rStyle w:val="HyperlinkText9pt"/>
              </w:rPr>
              <w:fldChar w:fldCharType="end"/>
            </w:r>
            <w:r w:rsidR="007471AD">
              <w:t xml:space="preserve"> (optional)</w:t>
            </w:r>
          </w:p>
        </w:tc>
      </w:tr>
    </w:tbl>
    <w:p w14:paraId="6D5345C0" w14:textId="77777777" w:rsidR="008D0E3F" w:rsidRDefault="008D0E3F">
      <w:pPr>
        <w:pStyle w:val="BodyText"/>
      </w:pPr>
    </w:p>
    <w:p w14:paraId="2EA7CE1D" w14:textId="77777777" w:rsidR="008D0E3F" w:rsidRDefault="007471AD">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14:paraId="34581FA7" w14:textId="77777777" w:rsidR="008D0E3F" w:rsidRDefault="007471AD">
      <w:pPr>
        <w:pStyle w:val="ListBullet"/>
      </w:pPr>
      <w:r>
        <w:rPr>
          <w:b/>
        </w:rPr>
        <w:t>Lot or Batch Number</w:t>
      </w:r>
      <w:r>
        <w:br/>
      </w:r>
      <w:proofErr w:type="gramStart"/>
      <w:r>
        <w:t>urn:hl</w:t>
      </w:r>
      <w:proofErr w:type="gramEnd"/>
      <w:r>
        <w:t>7ii:2.16.840.1.113883.10.20.22.4.315: 2019-06-21 NCIt:C101672 SHOULD be included in UDI Organizer if present in UDI</w:t>
      </w:r>
    </w:p>
    <w:p w14:paraId="33C31306" w14:textId="77777777" w:rsidR="008D0E3F" w:rsidRDefault="007471AD">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14:paraId="5DBDA059" w14:textId="77777777" w:rsidR="008D0E3F" w:rsidRDefault="007471AD">
      <w:pPr>
        <w:pStyle w:val="ListBullet"/>
      </w:pPr>
      <w:r>
        <w:rPr>
          <w:b/>
        </w:rPr>
        <w:t>Manufacturing Date</w:t>
      </w:r>
      <w:r>
        <w:br/>
      </w:r>
      <w:proofErr w:type="gramStart"/>
      <w:r>
        <w:t>urn:hl</w:t>
      </w:r>
      <w:proofErr w:type="gramEnd"/>
      <w:r>
        <w:t>7ii:2.16.840.1.113883.10.20.22.4.316: 2019-06-21  NCIt:C101669 SHOULD be included in UDI Organizer if present in UDI</w:t>
      </w:r>
    </w:p>
    <w:p w14:paraId="4EBD67FF" w14:textId="77777777" w:rsidR="008D0E3F" w:rsidRDefault="007471AD">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14:paraId="534B9088" w14:textId="77777777" w:rsidR="008D0E3F" w:rsidRDefault="007471AD">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14:paraId="14F484A8" w14:textId="77777777" w:rsidR="008D0E3F" w:rsidRDefault="007471AD">
      <w:pPr>
        <w:pStyle w:val="ListBullet"/>
      </w:pPr>
      <w:r>
        <w:rPr>
          <w:b/>
        </w:rPr>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14:paraId="0391CCF1" w14:textId="77777777" w:rsidR="008D0E3F" w:rsidRDefault="007471AD">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14:paraId="0B6FFDF7" w14:textId="77777777" w:rsidR="008D0E3F" w:rsidRDefault="007471AD">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14:paraId="626E99FC" w14:textId="77777777" w:rsidR="008D0E3F" w:rsidRDefault="007471AD">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14:paraId="48164DA9" w14:textId="77777777" w:rsidR="008D0E3F" w:rsidRDefault="007471AD">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14:paraId="1AAE2291" w14:textId="77777777" w:rsidR="008D0E3F" w:rsidRDefault="007471AD">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14:paraId="2570C3CF" w14:textId="77777777" w:rsidR="008D0E3F" w:rsidRDefault="007471AD">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14:paraId="72149957" w14:textId="166F22AD" w:rsidR="008D0E3F" w:rsidRDefault="007471AD">
      <w:pPr>
        <w:pStyle w:val="Caption"/>
      </w:pPr>
      <w:bookmarkStart w:id="363" w:name="_Toc103326521"/>
      <w:bookmarkStart w:id="364" w:name="_Toc83395686"/>
      <w:r>
        <w:t xml:space="preserve">Table </w:t>
      </w:r>
      <w:r>
        <w:fldChar w:fldCharType="begin"/>
      </w:r>
      <w:r>
        <w:instrText>SEQ Table \* ARABIC</w:instrText>
      </w:r>
      <w:r>
        <w:fldChar w:fldCharType="separate"/>
      </w:r>
      <w:r>
        <w:t>2</w:t>
      </w:r>
      <w:r>
        <w:fldChar w:fldCharType="end"/>
      </w:r>
      <w:r>
        <w:t>: UDI Organizer Constraints Overview</w:t>
      </w:r>
      <w:bookmarkEnd w:id="363"/>
      <w:bookmarkEnd w:id="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365">
          <w:tblGrid>
            <w:gridCol w:w="113"/>
            <w:gridCol w:w="3203"/>
            <w:gridCol w:w="113"/>
            <w:gridCol w:w="603"/>
            <w:gridCol w:w="113"/>
            <w:gridCol w:w="1031"/>
            <w:gridCol w:w="113"/>
            <w:gridCol w:w="745"/>
            <w:gridCol w:w="113"/>
            <w:gridCol w:w="983"/>
            <w:gridCol w:w="113"/>
            <w:gridCol w:w="2837"/>
            <w:gridCol w:w="113"/>
          </w:tblGrid>
        </w:tblGridChange>
      </w:tblGrid>
      <w:tr w:rsidR="00AA5B6D" w14:paraId="34C2BF96" w14:textId="77777777">
        <w:trPr>
          <w:cantSplit/>
          <w:tblHeader/>
          <w:jc w:val="center"/>
        </w:trPr>
        <w:tc>
          <w:tcPr>
            <w:tcW w:w="0" w:type="dxa"/>
            <w:shd w:val="clear" w:color="auto" w:fill="E6E6E6"/>
            <w:noWrap/>
          </w:tcPr>
          <w:p w14:paraId="1B4B80D7" w14:textId="77777777" w:rsidR="008D0E3F" w:rsidRDefault="007471AD" w:rsidP="007C7279">
            <w:pPr>
              <w:pStyle w:val="TableHead"/>
              <w:keepNext w:val="0"/>
              <w:pPrChange w:id="366" w:author="Russ Ott" w:date="2022-05-16T11:58:00Z">
                <w:pPr>
                  <w:pStyle w:val="TableHead"/>
                </w:pPr>
              </w:pPrChange>
            </w:pPr>
            <w:r>
              <w:t>XPath</w:t>
            </w:r>
          </w:p>
        </w:tc>
        <w:tc>
          <w:tcPr>
            <w:tcW w:w="720" w:type="dxa"/>
            <w:shd w:val="clear" w:color="auto" w:fill="E6E6E6"/>
            <w:noWrap/>
          </w:tcPr>
          <w:p w14:paraId="3A9A70AD" w14:textId="77777777" w:rsidR="008D0E3F" w:rsidRDefault="007471AD" w:rsidP="007C7279">
            <w:pPr>
              <w:pStyle w:val="TableHead"/>
              <w:keepNext w:val="0"/>
              <w:pPrChange w:id="367" w:author="Russ Ott" w:date="2022-05-16T11:58:00Z">
                <w:pPr>
                  <w:pStyle w:val="TableHead"/>
                </w:pPr>
              </w:pPrChange>
            </w:pPr>
            <w:r>
              <w:t>Card.</w:t>
            </w:r>
          </w:p>
        </w:tc>
        <w:tc>
          <w:tcPr>
            <w:tcW w:w="1152" w:type="dxa"/>
            <w:shd w:val="clear" w:color="auto" w:fill="E6E6E6"/>
            <w:noWrap/>
          </w:tcPr>
          <w:p w14:paraId="51E17C01" w14:textId="77777777" w:rsidR="008D0E3F" w:rsidRDefault="007471AD" w:rsidP="007C7279">
            <w:pPr>
              <w:pStyle w:val="TableHead"/>
              <w:keepNext w:val="0"/>
              <w:pPrChange w:id="368" w:author="Russ Ott" w:date="2022-05-16T11:58:00Z">
                <w:pPr>
                  <w:pStyle w:val="TableHead"/>
                </w:pPr>
              </w:pPrChange>
            </w:pPr>
            <w:r>
              <w:t>Verb</w:t>
            </w:r>
          </w:p>
        </w:tc>
        <w:tc>
          <w:tcPr>
            <w:tcW w:w="864" w:type="dxa"/>
            <w:shd w:val="clear" w:color="auto" w:fill="E6E6E6"/>
            <w:noWrap/>
          </w:tcPr>
          <w:p w14:paraId="525F266D" w14:textId="77777777" w:rsidR="008D0E3F" w:rsidRDefault="007471AD" w:rsidP="007C7279">
            <w:pPr>
              <w:pStyle w:val="TableHead"/>
              <w:keepNext w:val="0"/>
              <w:pPrChange w:id="369" w:author="Russ Ott" w:date="2022-05-16T11:58:00Z">
                <w:pPr>
                  <w:pStyle w:val="TableHead"/>
                </w:pPr>
              </w:pPrChange>
            </w:pPr>
            <w:r>
              <w:t>Data Type</w:t>
            </w:r>
          </w:p>
        </w:tc>
        <w:tc>
          <w:tcPr>
            <w:tcW w:w="864" w:type="dxa"/>
            <w:shd w:val="clear" w:color="auto" w:fill="E6E6E6"/>
            <w:noWrap/>
          </w:tcPr>
          <w:p w14:paraId="27520B4D" w14:textId="77777777" w:rsidR="008D0E3F" w:rsidRDefault="007471AD" w:rsidP="007C7279">
            <w:pPr>
              <w:pStyle w:val="TableHead"/>
              <w:keepNext w:val="0"/>
              <w:pPrChange w:id="370" w:author="Russ Ott" w:date="2022-05-16T11:58:00Z">
                <w:pPr>
                  <w:pStyle w:val="TableHead"/>
                </w:pPr>
              </w:pPrChange>
            </w:pPr>
            <w:r>
              <w:t>CONF#</w:t>
            </w:r>
          </w:p>
        </w:tc>
        <w:tc>
          <w:tcPr>
            <w:tcW w:w="864" w:type="dxa"/>
            <w:shd w:val="clear" w:color="auto" w:fill="E6E6E6"/>
            <w:noWrap/>
          </w:tcPr>
          <w:p w14:paraId="11884B70" w14:textId="77777777" w:rsidR="008D0E3F" w:rsidRDefault="007471AD" w:rsidP="007C7279">
            <w:pPr>
              <w:pStyle w:val="TableHead"/>
              <w:keepNext w:val="0"/>
              <w:pPrChange w:id="371" w:author="Russ Ott" w:date="2022-05-16T11:58:00Z">
                <w:pPr>
                  <w:pStyle w:val="TableHead"/>
                </w:pPr>
              </w:pPrChange>
            </w:pPr>
            <w:r>
              <w:t>Value</w:t>
            </w:r>
          </w:p>
        </w:tc>
      </w:tr>
      <w:tr w:rsidR="008D0E3F" w14:paraId="6777EA66" w14:textId="77777777">
        <w:tblPrEx>
          <w:tblW w:w="10080" w:type="dxa"/>
          <w:jc w:val="center"/>
          <w:tblLayout w:type="fixed"/>
          <w:tblLook w:val="02A0" w:firstRow="1" w:lastRow="0" w:firstColumn="1" w:lastColumn="0" w:noHBand="1" w:noVBand="0"/>
          <w:tblPrExChange w:id="372" w:author="Russ Ott" w:date="2022-05-16T11:58:00Z">
            <w:tblPrEx>
              <w:tblW w:w="10080" w:type="dxa"/>
              <w:jc w:val="center"/>
              <w:tblLayout w:type="fixed"/>
              <w:tblLook w:val="02A0" w:firstRow="1" w:lastRow="0" w:firstColumn="1" w:lastColumn="0" w:noHBand="1" w:noVBand="0"/>
            </w:tblPrEx>
          </w:tblPrExChange>
        </w:tblPrEx>
        <w:trPr>
          <w:jc w:val="center"/>
          <w:trPrChange w:id="373" w:author="Russ Ott" w:date="2022-05-16T11:58:00Z">
            <w:trPr>
              <w:gridAfter w:val="0"/>
              <w:jc w:val="center"/>
            </w:trPr>
          </w:trPrChange>
        </w:trPr>
        <w:tc>
          <w:tcPr>
            <w:tcW w:w="10160" w:type="dxa"/>
            <w:gridSpan w:val="6"/>
            <w:tcPrChange w:id="374" w:author="Russ Ott" w:date="2022-05-16T11:58:00Z">
              <w:tcPr>
                <w:tcW w:w="10160" w:type="dxa"/>
                <w:gridSpan w:val="12"/>
              </w:tcPr>
            </w:tcPrChange>
          </w:tcPr>
          <w:p w14:paraId="2E3CA44D" w14:textId="77777777" w:rsidR="008D0E3F" w:rsidRDefault="007471AD" w:rsidP="007C7279">
            <w:pPr>
              <w:pStyle w:val="TableText"/>
              <w:keepNext w:val="0"/>
              <w:pPrChange w:id="375" w:author="Russ Ott" w:date="2022-05-16T11:58:00Z">
                <w:pPr>
                  <w:pStyle w:val="TableText"/>
                </w:pPr>
              </w:pPrChange>
            </w:pPr>
            <w:r>
              <w:t>organizer (identifier: urn:hl7ii:2.16.840.1.113883.10.20.22.4.311:2019-06-21)</w:t>
            </w:r>
          </w:p>
        </w:tc>
      </w:tr>
      <w:tr w:rsidR="008D0E3F" w14:paraId="28D8C72D" w14:textId="77777777">
        <w:tblPrEx>
          <w:tblW w:w="10080" w:type="dxa"/>
          <w:jc w:val="center"/>
          <w:tblLayout w:type="fixed"/>
          <w:tblLook w:val="02A0" w:firstRow="1" w:lastRow="0" w:firstColumn="1" w:lastColumn="0" w:noHBand="1" w:noVBand="0"/>
          <w:tblPrExChange w:id="376" w:author="Russ Ott" w:date="2022-05-16T11:58:00Z">
            <w:tblPrEx>
              <w:tblW w:w="10080" w:type="dxa"/>
              <w:jc w:val="center"/>
              <w:tblLayout w:type="fixed"/>
              <w:tblLook w:val="02A0" w:firstRow="1" w:lastRow="0" w:firstColumn="1" w:lastColumn="0" w:noHBand="1" w:noVBand="0"/>
            </w:tblPrEx>
          </w:tblPrExChange>
        </w:tblPrEx>
        <w:trPr>
          <w:jc w:val="center"/>
          <w:trPrChange w:id="377" w:author="Russ Ott" w:date="2022-05-16T11:58:00Z">
            <w:trPr>
              <w:gridAfter w:val="0"/>
              <w:jc w:val="center"/>
            </w:trPr>
          </w:trPrChange>
        </w:trPr>
        <w:tc>
          <w:tcPr>
            <w:tcW w:w="3345" w:type="dxa"/>
            <w:tcPrChange w:id="378" w:author="Russ Ott" w:date="2022-05-16T11:58:00Z">
              <w:tcPr>
                <w:tcW w:w="3345" w:type="dxa"/>
                <w:gridSpan w:val="2"/>
              </w:tcPr>
            </w:tcPrChange>
          </w:tcPr>
          <w:p w14:paraId="7E682F61" w14:textId="77777777" w:rsidR="008D0E3F" w:rsidRDefault="007471AD" w:rsidP="007C7279">
            <w:pPr>
              <w:pStyle w:val="TableText"/>
              <w:keepNext w:val="0"/>
              <w:pPrChange w:id="379" w:author="Russ Ott" w:date="2022-05-16T11:58:00Z">
                <w:pPr>
                  <w:pStyle w:val="TableText"/>
                </w:pPr>
              </w:pPrChange>
            </w:pPr>
            <w:r>
              <w:tab/>
              <w:t>@classCode</w:t>
            </w:r>
          </w:p>
        </w:tc>
        <w:tc>
          <w:tcPr>
            <w:tcW w:w="720" w:type="dxa"/>
            <w:tcPrChange w:id="380" w:author="Russ Ott" w:date="2022-05-16T11:58:00Z">
              <w:tcPr>
                <w:tcW w:w="720" w:type="dxa"/>
                <w:gridSpan w:val="2"/>
              </w:tcPr>
            </w:tcPrChange>
          </w:tcPr>
          <w:p w14:paraId="7DEEA4C1" w14:textId="77777777" w:rsidR="008D0E3F" w:rsidRDefault="007471AD" w:rsidP="007C7279">
            <w:pPr>
              <w:pStyle w:val="TableText"/>
              <w:keepNext w:val="0"/>
              <w:pPrChange w:id="381" w:author="Russ Ott" w:date="2022-05-16T11:58:00Z">
                <w:pPr>
                  <w:pStyle w:val="TableText"/>
                </w:pPr>
              </w:pPrChange>
            </w:pPr>
            <w:r>
              <w:t>1..1</w:t>
            </w:r>
          </w:p>
        </w:tc>
        <w:tc>
          <w:tcPr>
            <w:tcW w:w="1152" w:type="dxa"/>
            <w:tcPrChange w:id="382" w:author="Russ Ott" w:date="2022-05-16T11:58:00Z">
              <w:tcPr>
                <w:tcW w:w="1152" w:type="dxa"/>
                <w:gridSpan w:val="2"/>
              </w:tcPr>
            </w:tcPrChange>
          </w:tcPr>
          <w:p w14:paraId="47337E84" w14:textId="77777777" w:rsidR="008D0E3F" w:rsidRDefault="007471AD" w:rsidP="007C7279">
            <w:pPr>
              <w:pStyle w:val="TableText"/>
              <w:keepNext w:val="0"/>
              <w:pPrChange w:id="383" w:author="Russ Ott" w:date="2022-05-16T11:58:00Z">
                <w:pPr>
                  <w:pStyle w:val="TableText"/>
                </w:pPr>
              </w:pPrChange>
            </w:pPr>
            <w:r>
              <w:t>SHALL</w:t>
            </w:r>
          </w:p>
        </w:tc>
        <w:tc>
          <w:tcPr>
            <w:tcW w:w="864" w:type="dxa"/>
            <w:tcPrChange w:id="384" w:author="Russ Ott" w:date="2022-05-16T11:58:00Z">
              <w:tcPr>
                <w:tcW w:w="864" w:type="dxa"/>
                <w:gridSpan w:val="2"/>
              </w:tcPr>
            </w:tcPrChange>
          </w:tcPr>
          <w:p w14:paraId="1D897847" w14:textId="77777777" w:rsidR="008D0E3F" w:rsidRDefault="008D0E3F" w:rsidP="007C7279">
            <w:pPr>
              <w:pStyle w:val="TableText"/>
              <w:keepNext w:val="0"/>
              <w:pPrChange w:id="385" w:author="Russ Ott" w:date="2022-05-16T11:58:00Z">
                <w:pPr>
                  <w:pStyle w:val="TableText"/>
                </w:pPr>
              </w:pPrChange>
            </w:pPr>
          </w:p>
        </w:tc>
        <w:tc>
          <w:tcPr>
            <w:tcW w:w="1104" w:type="dxa"/>
            <w:tcPrChange w:id="386" w:author="Russ Ott" w:date="2022-05-16T11:58:00Z">
              <w:tcPr>
                <w:tcW w:w="1104" w:type="dxa"/>
                <w:gridSpan w:val="2"/>
              </w:tcPr>
            </w:tcPrChange>
          </w:tcPr>
          <w:p w14:paraId="3DD80BF7" w14:textId="6D45BA0F" w:rsidR="008D0E3F" w:rsidRDefault="00AA5B6D" w:rsidP="007C7279">
            <w:pPr>
              <w:pStyle w:val="TableText"/>
              <w:keepNext w:val="0"/>
              <w:pPrChange w:id="387" w:author="Russ Ott" w:date="2022-05-16T11:58:00Z">
                <w:pPr>
                  <w:pStyle w:val="TableText"/>
                </w:pPr>
              </w:pPrChange>
            </w:pPr>
            <w:r>
              <w:fldChar w:fldCharType="begin"/>
            </w:r>
            <w:r>
              <w:instrText xml:space="preserve"> HYPERLINK \l "C_4437-3482" \h </w:instrText>
            </w:r>
            <w:r>
              <w:fldChar w:fldCharType="separate"/>
            </w:r>
            <w:r w:rsidR="007471AD">
              <w:rPr>
                <w:rStyle w:val="HyperlinkText9pt"/>
              </w:rPr>
              <w:t>4437-3482</w:t>
            </w:r>
            <w:r>
              <w:rPr>
                <w:rStyle w:val="HyperlinkText9pt"/>
              </w:rPr>
              <w:fldChar w:fldCharType="end"/>
            </w:r>
          </w:p>
        </w:tc>
        <w:tc>
          <w:tcPr>
            <w:tcW w:w="2975" w:type="dxa"/>
            <w:tcPrChange w:id="388" w:author="Russ Ott" w:date="2022-05-16T11:58:00Z">
              <w:tcPr>
                <w:tcW w:w="2975" w:type="dxa"/>
                <w:gridSpan w:val="2"/>
              </w:tcPr>
            </w:tcPrChange>
          </w:tcPr>
          <w:p w14:paraId="244FEA35" w14:textId="77777777" w:rsidR="008D0E3F" w:rsidRDefault="007471AD" w:rsidP="007C7279">
            <w:pPr>
              <w:pStyle w:val="TableText"/>
              <w:keepNext w:val="0"/>
              <w:pPrChange w:id="389" w:author="Russ Ott" w:date="2022-05-16T11:58:00Z">
                <w:pPr>
                  <w:pStyle w:val="TableText"/>
                </w:pPr>
              </w:pPrChange>
            </w:pPr>
            <w:r>
              <w:t>CLUSTER</w:t>
            </w:r>
          </w:p>
        </w:tc>
      </w:tr>
      <w:tr w:rsidR="008D0E3F" w14:paraId="58795BA7" w14:textId="77777777">
        <w:tblPrEx>
          <w:tblW w:w="10080" w:type="dxa"/>
          <w:jc w:val="center"/>
          <w:tblLayout w:type="fixed"/>
          <w:tblLook w:val="02A0" w:firstRow="1" w:lastRow="0" w:firstColumn="1" w:lastColumn="0" w:noHBand="1" w:noVBand="0"/>
          <w:tblPrExChange w:id="390" w:author="Russ Ott" w:date="2022-05-16T11:58:00Z">
            <w:tblPrEx>
              <w:tblW w:w="10080" w:type="dxa"/>
              <w:jc w:val="center"/>
              <w:tblLayout w:type="fixed"/>
              <w:tblLook w:val="02A0" w:firstRow="1" w:lastRow="0" w:firstColumn="1" w:lastColumn="0" w:noHBand="1" w:noVBand="0"/>
            </w:tblPrEx>
          </w:tblPrExChange>
        </w:tblPrEx>
        <w:trPr>
          <w:jc w:val="center"/>
          <w:trPrChange w:id="391" w:author="Russ Ott" w:date="2022-05-16T11:58:00Z">
            <w:trPr>
              <w:gridAfter w:val="0"/>
              <w:jc w:val="center"/>
            </w:trPr>
          </w:trPrChange>
        </w:trPr>
        <w:tc>
          <w:tcPr>
            <w:tcW w:w="3345" w:type="dxa"/>
            <w:tcPrChange w:id="392" w:author="Russ Ott" w:date="2022-05-16T11:58:00Z">
              <w:tcPr>
                <w:tcW w:w="3345" w:type="dxa"/>
                <w:gridSpan w:val="2"/>
              </w:tcPr>
            </w:tcPrChange>
          </w:tcPr>
          <w:p w14:paraId="1F5DCD9C" w14:textId="77777777" w:rsidR="008D0E3F" w:rsidRDefault="007471AD" w:rsidP="007C7279">
            <w:pPr>
              <w:pStyle w:val="TableText"/>
              <w:keepNext w:val="0"/>
              <w:pPrChange w:id="393" w:author="Russ Ott" w:date="2022-05-16T11:58:00Z">
                <w:pPr>
                  <w:pStyle w:val="TableText"/>
                </w:pPr>
              </w:pPrChange>
            </w:pPr>
            <w:r>
              <w:tab/>
              <w:t>@moodCode</w:t>
            </w:r>
          </w:p>
        </w:tc>
        <w:tc>
          <w:tcPr>
            <w:tcW w:w="720" w:type="dxa"/>
            <w:tcPrChange w:id="394" w:author="Russ Ott" w:date="2022-05-16T11:58:00Z">
              <w:tcPr>
                <w:tcW w:w="720" w:type="dxa"/>
                <w:gridSpan w:val="2"/>
              </w:tcPr>
            </w:tcPrChange>
          </w:tcPr>
          <w:p w14:paraId="6CA59F5A" w14:textId="77777777" w:rsidR="008D0E3F" w:rsidRDefault="007471AD" w:rsidP="007C7279">
            <w:pPr>
              <w:pStyle w:val="TableText"/>
              <w:keepNext w:val="0"/>
              <w:pPrChange w:id="395" w:author="Russ Ott" w:date="2022-05-16T11:58:00Z">
                <w:pPr>
                  <w:pStyle w:val="TableText"/>
                </w:pPr>
              </w:pPrChange>
            </w:pPr>
            <w:r>
              <w:t>1..1</w:t>
            </w:r>
          </w:p>
        </w:tc>
        <w:tc>
          <w:tcPr>
            <w:tcW w:w="1152" w:type="dxa"/>
            <w:tcPrChange w:id="396" w:author="Russ Ott" w:date="2022-05-16T11:58:00Z">
              <w:tcPr>
                <w:tcW w:w="1152" w:type="dxa"/>
                <w:gridSpan w:val="2"/>
              </w:tcPr>
            </w:tcPrChange>
          </w:tcPr>
          <w:p w14:paraId="28DF3D0D" w14:textId="77777777" w:rsidR="008D0E3F" w:rsidRDefault="007471AD" w:rsidP="007C7279">
            <w:pPr>
              <w:pStyle w:val="TableText"/>
              <w:keepNext w:val="0"/>
              <w:pPrChange w:id="397" w:author="Russ Ott" w:date="2022-05-16T11:58:00Z">
                <w:pPr>
                  <w:pStyle w:val="TableText"/>
                </w:pPr>
              </w:pPrChange>
            </w:pPr>
            <w:r>
              <w:t>SHALL</w:t>
            </w:r>
          </w:p>
        </w:tc>
        <w:tc>
          <w:tcPr>
            <w:tcW w:w="864" w:type="dxa"/>
            <w:tcPrChange w:id="398" w:author="Russ Ott" w:date="2022-05-16T11:58:00Z">
              <w:tcPr>
                <w:tcW w:w="864" w:type="dxa"/>
                <w:gridSpan w:val="2"/>
              </w:tcPr>
            </w:tcPrChange>
          </w:tcPr>
          <w:p w14:paraId="1735F138" w14:textId="77777777" w:rsidR="008D0E3F" w:rsidRDefault="008D0E3F" w:rsidP="007C7279">
            <w:pPr>
              <w:pStyle w:val="TableText"/>
              <w:keepNext w:val="0"/>
              <w:pPrChange w:id="399" w:author="Russ Ott" w:date="2022-05-16T11:58:00Z">
                <w:pPr>
                  <w:pStyle w:val="TableText"/>
                </w:pPr>
              </w:pPrChange>
            </w:pPr>
          </w:p>
        </w:tc>
        <w:tc>
          <w:tcPr>
            <w:tcW w:w="1104" w:type="dxa"/>
            <w:tcPrChange w:id="400" w:author="Russ Ott" w:date="2022-05-16T11:58:00Z">
              <w:tcPr>
                <w:tcW w:w="1104" w:type="dxa"/>
                <w:gridSpan w:val="2"/>
              </w:tcPr>
            </w:tcPrChange>
          </w:tcPr>
          <w:p w14:paraId="0B73AE7D" w14:textId="26FFC3A4" w:rsidR="008D0E3F" w:rsidRDefault="00AA5B6D" w:rsidP="007C7279">
            <w:pPr>
              <w:pStyle w:val="TableText"/>
              <w:keepNext w:val="0"/>
              <w:pPrChange w:id="401" w:author="Russ Ott" w:date="2022-05-16T11:58:00Z">
                <w:pPr>
                  <w:pStyle w:val="TableText"/>
                </w:pPr>
              </w:pPrChange>
            </w:pPr>
            <w:r>
              <w:fldChar w:fldCharType="begin"/>
            </w:r>
            <w:r>
              <w:instrText xml:space="preserve"> HYPERLINK \l "C_4437-3483" \h </w:instrText>
            </w:r>
            <w:r>
              <w:fldChar w:fldCharType="separate"/>
            </w:r>
            <w:r w:rsidR="007471AD">
              <w:rPr>
                <w:rStyle w:val="HyperlinkText9pt"/>
              </w:rPr>
              <w:t>4437-3483</w:t>
            </w:r>
            <w:r>
              <w:rPr>
                <w:rStyle w:val="HyperlinkText9pt"/>
              </w:rPr>
              <w:fldChar w:fldCharType="end"/>
            </w:r>
          </w:p>
        </w:tc>
        <w:tc>
          <w:tcPr>
            <w:tcW w:w="2975" w:type="dxa"/>
            <w:tcPrChange w:id="402" w:author="Russ Ott" w:date="2022-05-16T11:58:00Z">
              <w:tcPr>
                <w:tcW w:w="2975" w:type="dxa"/>
                <w:gridSpan w:val="2"/>
              </w:tcPr>
            </w:tcPrChange>
          </w:tcPr>
          <w:p w14:paraId="6FF9AD46" w14:textId="77777777" w:rsidR="008D0E3F" w:rsidRDefault="007471AD" w:rsidP="007C7279">
            <w:pPr>
              <w:pStyle w:val="TableText"/>
              <w:keepNext w:val="0"/>
              <w:pPrChange w:id="403" w:author="Russ Ott" w:date="2022-05-16T11:58:00Z">
                <w:pPr>
                  <w:pStyle w:val="TableText"/>
                </w:pPr>
              </w:pPrChange>
            </w:pPr>
            <w:r>
              <w:t>EVN</w:t>
            </w:r>
          </w:p>
        </w:tc>
      </w:tr>
      <w:tr w:rsidR="008D0E3F" w14:paraId="6BE408D9" w14:textId="77777777">
        <w:tblPrEx>
          <w:tblW w:w="10080" w:type="dxa"/>
          <w:jc w:val="center"/>
          <w:tblLayout w:type="fixed"/>
          <w:tblLook w:val="02A0" w:firstRow="1" w:lastRow="0" w:firstColumn="1" w:lastColumn="0" w:noHBand="1" w:noVBand="0"/>
          <w:tblPrExChange w:id="404" w:author="Russ Ott" w:date="2022-05-16T11:58:00Z">
            <w:tblPrEx>
              <w:tblW w:w="10080" w:type="dxa"/>
              <w:jc w:val="center"/>
              <w:tblLayout w:type="fixed"/>
              <w:tblLook w:val="02A0" w:firstRow="1" w:lastRow="0" w:firstColumn="1" w:lastColumn="0" w:noHBand="1" w:noVBand="0"/>
            </w:tblPrEx>
          </w:tblPrExChange>
        </w:tblPrEx>
        <w:trPr>
          <w:jc w:val="center"/>
          <w:trPrChange w:id="405" w:author="Russ Ott" w:date="2022-05-16T11:58:00Z">
            <w:trPr>
              <w:gridAfter w:val="0"/>
              <w:jc w:val="center"/>
            </w:trPr>
          </w:trPrChange>
        </w:trPr>
        <w:tc>
          <w:tcPr>
            <w:tcW w:w="3345" w:type="dxa"/>
            <w:tcPrChange w:id="406" w:author="Russ Ott" w:date="2022-05-16T11:58:00Z">
              <w:tcPr>
                <w:tcW w:w="3345" w:type="dxa"/>
                <w:gridSpan w:val="2"/>
              </w:tcPr>
            </w:tcPrChange>
          </w:tcPr>
          <w:p w14:paraId="42BDEE02" w14:textId="77777777" w:rsidR="008D0E3F" w:rsidRDefault="007471AD" w:rsidP="007C7279">
            <w:pPr>
              <w:pStyle w:val="TableText"/>
              <w:keepNext w:val="0"/>
              <w:pPrChange w:id="407" w:author="Russ Ott" w:date="2022-05-16T11:58:00Z">
                <w:pPr>
                  <w:pStyle w:val="TableText"/>
                </w:pPr>
              </w:pPrChange>
            </w:pPr>
            <w:r>
              <w:tab/>
              <w:t>templateId</w:t>
            </w:r>
          </w:p>
        </w:tc>
        <w:tc>
          <w:tcPr>
            <w:tcW w:w="720" w:type="dxa"/>
            <w:tcPrChange w:id="408" w:author="Russ Ott" w:date="2022-05-16T11:58:00Z">
              <w:tcPr>
                <w:tcW w:w="720" w:type="dxa"/>
                <w:gridSpan w:val="2"/>
              </w:tcPr>
            </w:tcPrChange>
          </w:tcPr>
          <w:p w14:paraId="0B60A27D" w14:textId="77777777" w:rsidR="008D0E3F" w:rsidRDefault="007471AD" w:rsidP="007C7279">
            <w:pPr>
              <w:pStyle w:val="TableText"/>
              <w:keepNext w:val="0"/>
              <w:pPrChange w:id="409" w:author="Russ Ott" w:date="2022-05-16T11:58:00Z">
                <w:pPr>
                  <w:pStyle w:val="TableText"/>
                </w:pPr>
              </w:pPrChange>
            </w:pPr>
            <w:r>
              <w:t>1..1</w:t>
            </w:r>
          </w:p>
        </w:tc>
        <w:tc>
          <w:tcPr>
            <w:tcW w:w="1152" w:type="dxa"/>
            <w:tcPrChange w:id="410" w:author="Russ Ott" w:date="2022-05-16T11:58:00Z">
              <w:tcPr>
                <w:tcW w:w="1152" w:type="dxa"/>
                <w:gridSpan w:val="2"/>
              </w:tcPr>
            </w:tcPrChange>
          </w:tcPr>
          <w:p w14:paraId="15464E22" w14:textId="77777777" w:rsidR="008D0E3F" w:rsidRDefault="007471AD" w:rsidP="007C7279">
            <w:pPr>
              <w:pStyle w:val="TableText"/>
              <w:keepNext w:val="0"/>
              <w:pPrChange w:id="411" w:author="Russ Ott" w:date="2022-05-16T11:58:00Z">
                <w:pPr>
                  <w:pStyle w:val="TableText"/>
                </w:pPr>
              </w:pPrChange>
            </w:pPr>
            <w:r>
              <w:t>SHALL</w:t>
            </w:r>
          </w:p>
        </w:tc>
        <w:tc>
          <w:tcPr>
            <w:tcW w:w="864" w:type="dxa"/>
            <w:tcPrChange w:id="412" w:author="Russ Ott" w:date="2022-05-16T11:58:00Z">
              <w:tcPr>
                <w:tcW w:w="864" w:type="dxa"/>
                <w:gridSpan w:val="2"/>
              </w:tcPr>
            </w:tcPrChange>
          </w:tcPr>
          <w:p w14:paraId="45303515" w14:textId="77777777" w:rsidR="008D0E3F" w:rsidRDefault="008D0E3F" w:rsidP="007C7279">
            <w:pPr>
              <w:pStyle w:val="TableText"/>
              <w:keepNext w:val="0"/>
              <w:pPrChange w:id="413" w:author="Russ Ott" w:date="2022-05-16T11:58:00Z">
                <w:pPr>
                  <w:pStyle w:val="TableText"/>
                </w:pPr>
              </w:pPrChange>
            </w:pPr>
          </w:p>
        </w:tc>
        <w:tc>
          <w:tcPr>
            <w:tcW w:w="1104" w:type="dxa"/>
            <w:tcPrChange w:id="414" w:author="Russ Ott" w:date="2022-05-16T11:58:00Z">
              <w:tcPr>
                <w:tcW w:w="1104" w:type="dxa"/>
                <w:gridSpan w:val="2"/>
              </w:tcPr>
            </w:tcPrChange>
          </w:tcPr>
          <w:p w14:paraId="65715273" w14:textId="3D013D86" w:rsidR="008D0E3F" w:rsidRDefault="00AA5B6D" w:rsidP="007C7279">
            <w:pPr>
              <w:pStyle w:val="TableText"/>
              <w:keepNext w:val="0"/>
              <w:pPrChange w:id="415" w:author="Russ Ott" w:date="2022-05-16T11:58:00Z">
                <w:pPr>
                  <w:pStyle w:val="TableText"/>
                </w:pPr>
              </w:pPrChange>
            </w:pPr>
            <w:r>
              <w:fldChar w:fldCharType="begin"/>
            </w:r>
            <w:r>
              <w:instrText xml:space="preserve"> HYPERLINK \l "C_4437-3480" \h </w:instrText>
            </w:r>
            <w:r>
              <w:fldChar w:fldCharType="separate"/>
            </w:r>
            <w:r w:rsidR="007471AD">
              <w:rPr>
                <w:rStyle w:val="HyperlinkText9pt"/>
              </w:rPr>
              <w:t>4437-3480</w:t>
            </w:r>
            <w:r>
              <w:rPr>
                <w:rStyle w:val="HyperlinkText9pt"/>
              </w:rPr>
              <w:fldChar w:fldCharType="end"/>
            </w:r>
          </w:p>
        </w:tc>
        <w:tc>
          <w:tcPr>
            <w:tcW w:w="2975" w:type="dxa"/>
            <w:tcPrChange w:id="416" w:author="Russ Ott" w:date="2022-05-16T11:58:00Z">
              <w:tcPr>
                <w:tcW w:w="2975" w:type="dxa"/>
                <w:gridSpan w:val="2"/>
              </w:tcPr>
            </w:tcPrChange>
          </w:tcPr>
          <w:p w14:paraId="4774EE3A" w14:textId="77777777" w:rsidR="008D0E3F" w:rsidRDefault="008D0E3F" w:rsidP="007C7279">
            <w:pPr>
              <w:pStyle w:val="TableText"/>
              <w:keepNext w:val="0"/>
              <w:pPrChange w:id="417" w:author="Russ Ott" w:date="2022-05-16T11:58:00Z">
                <w:pPr>
                  <w:pStyle w:val="TableText"/>
                </w:pPr>
              </w:pPrChange>
            </w:pPr>
          </w:p>
        </w:tc>
      </w:tr>
      <w:tr w:rsidR="008D0E3F" w14:paraId="69E9C171" w14:textId="77777777">
        <w:tblPrEx>
          <w:tblW w:w="10080" w:type="dxa"/>
          <w:jc w:val="center"/>
          <w:tblLayout w:type="fixed"/>
          <w:tblLook w:val="02A0" w:firstRow="1" w:lastRow="0" w:firstColumn="1" w:lastColumn="0" w:noHBand="1" w:noVBand="0"/>
          <w:tblPrExChange w:id="418" w:author="Russ Ott" w:date="2022-05-16T11:58:00Z">
            <w:tblPrEx>
              <w:tblW w:w="10080" w:type="dxa"/>
              <w:jc w:val="center"/>
              <w:tblLayout w:type="fixed"/>
              <w:tblLook w:val="02A0" w:firstRow="1" w:lastRow="0" w:firstColumn="1" w:lastColumn="0" w:noHBand="1" w:noVBand="0"/>
            </w:tblPrEx>
          </w:tblPrExChange>
        </w:tblPrEx>
        <w:trPr>
          <w:jc w:val="center"/>
          <w:trPrChange w:id="419" w:author="Russ Ott" w:date="2022-05-16T11:58:00Z">
            <w:trPr>
              <w:gridAfter w:val="0"/>
              <w:jc w:val="center"/>
            </w:trPr>
          </w:trPrChange>
        </w:trPr>
        <w:tc>
          <w:tcPr>
            <w:tcW w:w="3345" w:type="dxa"/>
            <w:tcPrChange w:id="420" w:author="Russ Ott" w:date="2022-05-16T11:58:00Z">
              <w:tcPr>
                <w:tcW w:w="3345" w:type="dxa"/>
                <w:gridSpan w:val="2"/>
              </w:tcPr>
            </w:tcPrChange>
          </w:tcPr>
          <w:p w14:paraId="26346E9C" w14:textId="77777777" w:rsidR="008D0E3F" w:rsidRDefault="007471AD" w:rsidP="007C7279">
            <w:pPr>
              <w:pStyle w:val="TableText"/>
              <w:keepNext w:val="0"/>
              <w:pPrChange w:id="421" w:author="Russ Ott" w:date="2022-05-16T11:58:00Z">
                <w:pPr>
                  <w:pStyle w:val="TableText"/>
                </w:pPr>
              </w:pPrChange>
            </w:pPr>
            <w:r>
              <w:tab/>
            </w:r>
            <w:r>
              <w:tab/>
              <w:t>@root</w:t>
            </w:r>
          </w:p>
        </w:tc>
        <w:tc>
          <w:tcPr>
            <w:tcW w:w="720" w:type="dxa"/>
            <w:tcPrChange w:id="422" w:author="Russ Ott" w:date="2022-05-16T11:58:00Z">
              <w:tcPr>
                <w:tcW w:w="720" w:type="dxa"/>
                <w:gridSpan w:val="2"/>
              </w:tcPr>
            </w:tcPrChange>
          </w:tcPr>
          <w:p w14:paraId="4484213A" w14:textId="77777777" w:rsidR="008D0E3F" w:rsidRDefault="007471AD" w:rsidP="007C7279">
            <w:pPr>
              <w:pStyle w:val="TableText"/>
              <w:keepNext w:val="0"/>
              <w:pPrChange w:id="423" w:author="Russ Ott" w:date="2022-05-16T11:58:00Z">
                <w:pPr>
                  <w:pStyle w:val="TableText"/>
                </w:pPr>
              </w:pPrChange>
            </w:pPr>
            <w:r>
              <w:t>1..1</w:t>
            </w:r>
          </w:p>
        </w:tc>
        <w:tc>
          <w:tcPr>
            <w:tcW w:w="1152" w:type="dxa"/>
            <w:tcPrChange w:id="424" w:author="Russ Ott" w:date="2022-05-16T11:58:00Z">
              <w:tcPr>
                <w:tcW w:w="1152" w:type="dxa"/>
                <w:gridSpan w:val="2"/>
              </w:tcPr>
            </w:tcPrChange>
          </w:tcPr>
          <w:p w14:paraId="1BFB7DA6" w14:textId="77777777" w:rsidR="008D0E3F" w:rsidRDefault="007471AD" w:rsidP="007C7279">
            <w:pPr>
              <w:pStyle w:val="TableText"/>
              <w:keepNext w:val="0"/>
              <w:pPrChange w:id="425" w:author="Russ Ott" w:date="2022-05-16T11:58:00Z">
                <w:pPr>
                  <w:pStyle w:val="TableText"/>
                </w:pPr>
              </w:pPrChange>
            </w:pPr>
            <w:r>
              <w:t>SHALL</w:t>
            </w:r>
          </w:p>
        </w:tc>
        <w:tc>
          <w:tcPr>
            <w:tcW w:w="864" w:type="dxa"/>
            <w:tcPrChange w:id="426" w:author="Russ Ott" w:date="2022-05-16T11:58:00Z">
              <w:tcPr>
                <w:tcW w:w="864" w:type="dxa"/>
                <w:gridSpan w:val="2"/>
              </w:tcPr>
            </w:tcPrChange>
          </w:tcPr>
          <w:p w14:paraId="1A0FF909" w14:textId="77777777" w:rsidR="008D0E3F" w:rsidRDefault="008D0E3F" w:rsidP="007C7279">
            <w:pPr>
              <w:pStyle w:val="TableText"/>
              <w:keepNext w:val="0"/>
              <w:pPrChange w:id="427" w:author="Russ Ott" w:date="2022-05-16T11:58:00Z">
                <w:pPr>
                  <w:pStyle w:val="TableText"/>
                </w:pPr>
              </w:pPrChange>
            </w:pPr>
          </w:p>
        </w:tc>
        <w:tc>
          <w:tcPr>
            <w:tcW w:w="1104" w:type="dxa"/>
            <w:tcPrChange w:id="428" w:author="Russ Ott" w:date="2022-05-16T11:58:00Z">
              <w:tcPr>
                <w:tcW w:w="1104" w:type="dxa"/>
                <w:gridSpan w:val="2"/>
              </w:tcPr>
            </w:tcPrChange>
          </w:tcPr>
          <w:p w14:paraId="71D19CCB" w14:textId="73A21A70" w:rsidR="008D0E3F" w:rsidRDefault="00AA5B6D" w:rsidP="007C7279">
            <w:pPr>
              <w:pStyle w:val="TableText"/>
              <w:keepNext w:val="0"/>
              <w:pPrChange w:id="429" w:author="Russ Ott" w:date="2022-05-16T11:58:00Z">
                <w:pPr>
                  <w:pStyle w:val="TableText"/>
                </w:pPr>
              </w:pPrChange>
            </w:pPr>
            <w:r>
              <w:fldChar w:fldCharType="begin"/>
            </w:r>
            <w:r>
              <w:instrText xml:space="preserve"> HYPERLINK \l "C_4437-3484" \h </w:instrText>
            </w:r>
            <w:r>
              <w:fldChar w:fldCharType="separate"/>
            </w:r>
            <w:r w:rsidR="007471AD">
              <w:rPr>
                <w:rStyle w:val="HyperlinkText9pt"/>
              </w:rPr>
              <w:t>4437-3484</w:t>
            </w:r>
            <w:r>
              <w:rPr>
                <w:rStyle w:val="HyperlinkText9pt"/>
              </w:rPr>
              <w:fldChar w:fldCharType="end"/>
            </w:r>
          </w:p>
        </w:tc>
        <w:tc>
          <w:tcPr>
            <w:tcW w:w="2975" w:type="dxa"/>
            <w:tcPrChange w:id="430" w:author="Russ Ott" w:date="2022-05-16T11:58:00Z">
              <w:tcPr>
                <w:tcW w:w="2975" w:type="dxa"/>
                <w:gridSpan w:val="2"/>
              </w:tcPr>
            </w:tcPrChange>
          </w:tcPr>
          <w:p w14:paraId="1178FF60" w14:textId="77777777" w:rsidR="008D0E3F" w:rsidRDefault="007471AD" w:rsidP="007C7279">
            <w:pPr>
              <w:pStyle w:val="TableText"/>
              <w:keepNext w:val="0"/>
              <w:pPrChange w:id="431" w:author="Russ Ott" w:date="2022-05-16T11:58:00Z">
                <w:pPr>
                  <w:pStyle w:val="TableText"/>
                </w:pPr>
              </w:pPrChange>
            </w:pPr>
            <w:r>
              <w:t>2.16.840.1.113883.10.20.22.4.311</w:t>
            </w:r>
          </w:p>
        </w:tc>
      </w:tr>
      <w:tr w:rsidR="008D0E3F" w14:paraId="6BEC1B8E" w14:textId="77777777">
        <w:tblPrEx>
          <w:tblW w:w="10080" w:type="dxa"/>
          <w:jc w:val="center"/>
          <w:tblLayout w:type="fixed"/>
          <w:tblLook w:val="02A0" w:firstRow="1" w:lastRow="0" w:firstColumn="1" w:lastColumn="0" w:noHBand="1" w:noVBand="0"/>
          <w:tblPrExChange w:id="432" w:author="Russ Ott" w:date="2022-05-16T11:58:00Z">
            <w:tblPrEx>
              <w:tblW w:w="10080" w:type="dxa"/>
              <w:jc w:val="center"/>
              <w:tblLayout w:type="fixed"/>
              <w:tblLook w:val="02A0" w:firstRow="1" w:lastRow="0" w:firstColumn="1" w:lastColumn="0" w:noHBand="1" w:noVBand="0"/>
            </w:tblPrEx>
          </w:tblPrExChange>
        </w:tblPrEx>
        <w:trPr>
          <w:jc w:val="center"/>
          <w:trPrChange w:id="433" w:author="Russ Ott" w:date="2022-05-16T11:58:00Z">
            <w:trPr>
              <w:gridAfter w:val="0"/>
              <w:jc w:val="center"/>
            </w:trPr>
          </w:trPrChange>
        </w:trPr>
        <w:tc>
          <w:tcPr>
            <w:tcW w:w="3345" w:type="dxa"/>
            <w:tcPrChange w:id="434" w:author="Russ Ott" w:date="2022-05-16T11:58:00Z">
              <w:tcPr>
                <w:tcW w:w="3345" w:type="dxa"/>
                <w:gridSpan w:val="2"/>
              </w:tcPr>
            </w:tcPrChange>
          </w:tcPr>
          <w:p w14:paraId="47AEF566" w14:textId="77777777" w:rsidR="008D0E3F" w:rsidRDefault="007471AD" w:rsidP="007C7279">
            <w:pPr>
              <w:pStyle w:val="TableText"/>
              <w:keepNext w:val="0"/>
              <w:pPrChange w:id="435" w:author="Russ Ott" w:date="2022-05-16T11:58:00Z">
                <w:pPr>
                  <w:pStyle w:val="TableText"/>
                </w:pPr>
              </w:pPrChange>
            </w:pPr>
            <w:r>
              <w:tab/>
            </w:r>
            <w:r>
              <w:tab/>
              <w:t>@extension</w:t>
            </w:r>
          </w:p>
        </w:tc>
        <w:tc>
          <w:tcPr>
            <w:tcW w:w="720" w:type="dxa"/>
            <w:tcPrChange w:id="436" w:author="Russ Ott" w:date="2022-05-16T11:58:00Z">
              <w:tcPr>
                <w:tcW w:w="720" w:type="dxa"/>
                <w:gridSpan w:val="2"/>
              </w:tcPr>
            </w:tcPrChange>
          </w:tcPr>
          <w:p w14:paraId="1E0932BB" w14:textId="77777777" w:rsidR="008D0E3F" w:rsidRDefault="007471AD" w:rsidP="007C7279">
            <w:pPr>
              <w:pStyle w:val="TableText"/>
              <w:keepNext w:val="0"/>
              <w:pPrChange w:id="437" w:author="Russ Ott" w:date="2022-05-16T11:58:00Z">
                <w:pPr>
                  <w:pStyle w:val="TableText"/>
                </w:pPr>
              </w:pPrChange>
            </w:pPr>
            <w:r>
              <w:t>1..1</w:t>
            </w:r>
          </w:p>
        </w:tc>
        <w:tc>
          <w:tcPr>
            <w:tcW w:w="1152" w:type="dxa"/>
            <w:tcPrChange w:id="438" w:author="Russ Ott" w:date="2022-05-16T11:58:00Z">
              <w:tcPr>
                <w:tcW w:w="1152" w:type="dxa"/>
                <w:gridSpan w:val="2"/>
              </w:tcPr>
            </w:tcPrChange>
          </w:tcPr>
          <w:p w14:paraId="61EC0041" w14:textId="77777777" w:rsidR="008D0E3F" w:rsidRDefault="007471AD" w:rsidP="007C7279">
            <w:pPr>
              <w:pStyle w:val="TableText"/>
              <w:keepNext w:val="0"/>
              <w:pPrChange w:id="439" w:author="Russ Ott" w:date="2022-05-16T11:58:00Z">
                <w:pPr>
                  <w:pStyle w:val="TableText"/>
                </w:pPr>
              </w:pPrChange>
            </w:pPr>
            <w:r>
              <w:t>SHALL</w:t>
            </w:r>
          </w:p>
        </w:tc>
        <w:tc>
          <w:tcPr>
            <w:tcW w:w="864" w:type="dxa"/>
            <w:tcPrChange w:id="440" w:author="Russ Ott" w:date="2022-05-16T11:58:00Z">
              <w:tcPr>
                <w:tcW w:w="864" w:type="dxa"/>
                <w:gridSpan w:val="2"/>
              </w:tcPr>
            </w:tcPrChange>
          </w:tcPr>
          <w:p w14:paraId="35D2B307" w14:textId="77777777" w:rsidR="008D0E3F" w:rsidRDefault="008D0E3F" w:rsidP="007C7279">
            <w:pPr>
              <w:pStyle w:val="TableText"/>
              <w:keepNext w:val="0"/>
              <w:pPrChange w:id="441" w:author="Russ Ott" w:date="2022-05-16T11:58:00Z">
                <w:pPr>
                  <w:pStyle w:val="TableText"/>
                </w:pPr>
              </w:pPrChange>
            </w:pPr>
          </w:p>
        </w:tc>
        <w:tc>
          <w:tcPr>
            <w:tcW w:w="1104" w:type="dxa"/>
            <w:tcPrChange w:id="442" w:author="Russ Ott" w:date="2022-05-16T11:58:00Z">
              <w:tcPr>
                <w:tcW w:w="1104" w:type="dxa"/>
                <w:gridSpan w:val="2"/>
              </w:tcPr>
            </w:tcPrChange>
          </w:tcPr>
          <w:p w14:paraId="6F2ADF38" w14:textId="2CDD35F2" w:rsidR="008D0E3F" w:rsidRDefault="00AA5B6D" w:rsidP="007C7279">
            <w:pPr>
              <w:pStyle w:val="TableText"/>
              <w:keepNext w:val="0"/>
              <w:pPrChange w:id="443" w:author="Russ Ott" w:date="2022-05-16T11:58:00Z">
                <w:pPr>
                  <w:pStyle w:val="TableText"/>
                </w:pPr>
              </w:pPrChange>
            </w:pPr>
            <w:r>
              <w:fldChar w:fldCharType="begin"/>
            </w:r>
            <w:r>
              <w:instrText xml:space="preserve"> HYPERLINK \l "C_4437-3485" \h </w:instrText>
            </w:r>
            <w:r>
              <w:fldChar w:fldCharType="separate"/>
            </w:r>
            <w:r w:rsidR="007471AD">
              <w:rPr>
                <w:rStyle w:val="HyperlinkText9pt"/>
              </w:rPr>
              <w:t>4437-3485</w:t>
            </w:r>
            <w:r>
              <w:rPr>
                <w:rStyle w:val="HyperlinkText9pt"/>
              </w:rPr>
              <w:fldChar w:fldCharType="end"/>
            </w:r>
          </w:p>
        </w:tc>
        <w:tc>
          <w:tcPr>
            <w:tcW w:w="2975" w:type="dxa"/>
            <w:tcPrChange w:id="444" w:author="Russ Ott" w:date="2022-05-16T11:58:00Z">
              <w:tcPr>
                <w:tcW w:w="2975" w:type="dxa"/>
                <w:gridSpan w:val="2"/>
              </w:tcPr>
            </w:tcPrChange>
          </w:tcPr>
          <w:p w14:paraId="5AC252B7" w14:textId="77777777" w:rsidR="008D0E3F" w:rsidRDefault="007471AD" w:rsidP="007C7279">
            <w:pPr>
              <w:pStyle w:val="TableText"/>
              <w:keepNext w:val="0"/>
              <w:pPrChange w:id="445" w:author="Russ Ott" w:date="2022-05-16T11:58:00Z">
                <w:pPr>
                  <w:pStyle w:val="TableText"/>
                </w:pPr>
              </w:pPrChange>
            </w:pPr>
            <w:r>
              <w:t>2019-06-21</w:t>
            </w:r>
          </w:p>
        </w:tc>
      </w:tr>
      <w:tr w:rsidR="008D0E3F" w14:paraId="538624AC" w14:textId="77777777">
        <w:tblPrEx>
          <w:tblW w:w="10080" w:type="dxa"/>
          <w:jc w:val="center"/>
          <w:tblLayout w:type="fixed"/>
          <w:tblLook w:val="02A0" w:firstRow="1" w:lastRow="0" w:firstColumn="1" w:lastColumn="0" w:noHBand="1" w:noVBand="0"/>
          <w:tblPrExChange w:id="446" w:author="Russ Ott" w:date="2022-05-16T11:58:00Z">
            <w:tblPrEx>
              <w:tblW w:w="10080" w:type="dxa"/>
              <w:jc w:val="center"/>
              <w:tblLayout w:type="fixed"/>
              <w:tblLook w:val="02A0" w:firstRow="1" w:lastRow="0" w:firstColumn="1" w:lastColumn="0" w:noHBand="1" w:noVBand="0"/>
            </w:tblPrEx>
          </w:tblPrExChange>
        </w:tblPrEx>
        <w:trPr>
          <w:jc w:val="center"/>
          <w:trPrChange w:id="447" w:author="Russ Ott" w:date="2022-05-16T11:58:00Z">
            <w:trPr>
              <w:gridAfter w:val="0"/>
              <w:jc w:val="center"/>
            </w:trPr>
          </w:trPrChange>
        </w:trPr>
        <w:tc>
          <w:tcPr>
            <w:tcW w:w="3345" w:type="dxa"/>
            <w:tcPrChange w:id="448" w:author="Russ Ott" w:date="2022-05-16T11:58:00Z">
              <w:tcPr>
                <w:tcW w:w="3345" w:type="dxa"/>
                <w:gridSpan w:val="2"/>
              </w:tcPr>
            </w:tcPrChange>
          </w:tcPr>
          <w:p w14:paraId="5BEA1810" w14:textId="77777777" w:rsidR="008D0E3F" w:rsidRDefault="007471AD" w:rsidP="007C7279">
            <w:pPr>
              <w:pStyle w:val="TableText"/>
              <w:keepNext w:val="0"/>
              <w:pPrChange w:id="449" w:author="Russ Ott" w:date="2022-05-16T11:58:00Z">
                <w:pPr>
                  <w:pStyle w:val="TableText"/>
                </w:pPr>
              </w:pPrChange>
            </w:pPr>
            <w:r>
              <w:tab/>
              <w:t>id</w:t>
            </w:r>
          </w:p>
        </w:tc>
        <w:tc>
          <w:tcPr>
            <w:tcW w:w="720" w:type="dxa"/>
            <w:tcPrChange w:id="450" w:author="Russ Ott" w:date="2022-05-16T11:58:00Z">
              <w:tcPr>
                <w:tcW w:w="720" w:type="dxa"/>
                <w:gridSpan w:val="2"/>
              </w:tcPr>
            </w:tcPrChange>
          </w:tcPr>
          <w:p w14:paraId="3EA9F2DB" w14:textId="77777777" w:rsidR="008D0E3F" w:rsidRDefault="007471AD" w:rsidP="007C7279">
            <w:pPr>
              <w:pStyle w:val="TableText"/>
              <w:keepNext w:val="0"/>
              <w:pPrChange w:id="451" w:author="Russ Ott" w:date="2022-05-16T11:58:00Z">
                <w:pPr>
                  <w:pStyle w:val="TableText"/>
                </w:pPr>
              </w:pPrChange>
            </w:pPr>
            <w:r>
              <w:t>1..1</w:t>
            </w:r>
          </w:p>
        </w:tc>
        <w:tc>
          <w:tcPr>
            <w:tcW w:w="1152" w:type="dxa"/>
            <w:tcPrChange w:id="452" w:author="Russ Ott" w:date="2022-05-16T11:58:00Z">
              <w:tcPr>
                <w:tcW w:w="1152" w:type="dxa"/>
                <w:gridSpan w:val="2"/>
              </w:tcPr>
            </w:tcPrChange>
          </w:tcPr>
          <w:p w14:paraId="18D69B9F" w14:textId="77777777" w:rsidR="008D0E3F" w:rsidRDefault="007471AD" w:rsidP="007C7279">
            <w:pPr>
              <w:pStyle w:val="TableText"/>
              <w:keepNext w:val="0"/>
              <w:pPrChange w:id="453" w:author="Russ Ott" w:date="2022-05-16T11:58:00Z">
                <w:pPr>
                  <w:pStyle w:val="TableText"/>
                </w:pPr>
              </w:pPrChange>
            </w:pPr>
            <w:r>
              <w:t>SHALL</w:t>
            </w:r>
          </w:p>
        </w:tc>
        <w:tc>
          <w:tcPr>
            <w:tcW w:w="864" w:type="dxa"/>
            <w:tcPrChange w:id="454" w:author="Russ Ott" w:date="2022-05-16T11:58:00Z">
              <w:tcPr>
                <w:tcW w:w="864" w:type="dxa"/>
                <w:gridSpan w:val="2"/>
              </w:tcPr>
            </w:tcPrChange>
          </w:tcPr>
          <w:p w14:paraId="7C1CD0FD" w14:textId="77777777" w:rsidR="008D0E3F" w:rsidRDefault="008D0E3F" w:rsidP="007C7279">
            <w:pPr>
              <w:pStyle w:val="TableText"/>
              <w:keepNext w:val="0"/>
              <w:pPrChange w:id="455" w:author="Russ Ott" w:date="2022-05-16T11:58:00Z">
                <w:pPr>
                  <w:pStyle w:val="TableText"/>
                </w:pPr>
              </w:pPrChange>
            </w:pPr>
          </w:p>
        </w:tc>
        <w:tc>
          <w:tcPr>
            <w:tcW w:w="1104" w:type="dxa"/>
            <w:tcPrChange w:id="456" w:author="Russ Ott" w:date="2022-05-16T11:58:00Z">
              <w:tcPr>
                <w:tcW w:w="1104" w:type="dxa"/>
                <w:gridSpan w:val="2"/>
              </w:tcPr>
            </w:tcPrChange>
          </w:tcPr>
          <w:p w14:paraId="788A7CE2" w14:textId="3D6B571C" w:rsidR="008D0E3F" w:rsidRDefault="00AA5B6D" w:rsidP="007C7279">
            <w:pPr>
              <w:pStyle w:val="TableText"/>
              <w:keepNext w:val="0"/>
              <w:pPrChange w:id="457" w:author="Russ Ott" w:date="2022-05-16T11:58:00Z">
                <w:pPr>
                  <w:pStyle w:val="TableText"/>
                </w:pPr>
              </w:pPrChange>
            </w:pPr>
            <w:r>
              <w:fldChar w:fldCharType="begin"/>
            </w:r>
            <w:r>
              <w:instrText xml:space="preserve"> HYPERLINK \l "C_4437-3541" \h </w:instrText>
            </w:r>
            <w:r>
              <w:fldChar w:fldCharType="separate"/>
            </w:r>
            <w:r w:rsidR="007471AD">
              <w:rPr>
                <w:rStyle w:val="HyperlinkText9pt"/>
              </w:rPr>
              <w:t>4437-3541</w:t>
            </w:r>
            <w:r>
              <w:rPr>
                <w:rStyle w:val="HyperlinkText9pt"/>
              </w:rPr>
              <w:fldChar w:fldCharType="end"/>
            </w:r>
          </w:p>
        </w:tc>
        <w:tc>
          <w:tcPr>
            <w:tcW w:w="2975" w:type="dxa"/>
            <w:tcPrChange w:id="458" w:author="Russ Ott" w:date="2022-05-16T11:58:00Z">
              <w:tcPr>
                <w:tcW w:w="2975" w:type="dxa"/>
                <w:gridSpan w:val="2"/>
              </w:tcPr>
            </w:tcPrChange>
          </w:tcPr>
          <w:p w14:paraId="73E5D76B" w14:textId="77777777" w:rsidR="008D0E3F" w:rsidRDefault="008D0E3F" w:rsidP="007C7279">
            <w:pPr>
              <w:pStyle w:val="TableText"/>
              <w:keepNext w:val="0"/>
              <w:pPrChange w:id="459" w:author="Russ Ott" w:date="2022-05-16T11:58:00Z">
                <w:pPr>
                  <w:pStyle w:val="TableText"/>
                </w:pPr>
              </w:pPrChange>
            </w:pPr>
          </w:p>
        </w:tc>
      </w:tr>
      <w:tr w:rsidR="008D0E3F" w14:paraId="01252782" w14:textId="77777777">
        <w:tblPrEx>
          <w:tblW w:w="10080" w:type="dxa"/>
          <w:jc w:val="center"/>
          <w:tblLayout w:type="fixed"/>
          <w:tblLook w:val="02A0" w:firstRow="1" w:lastRow="0" w:firstColumn="1" w:lastColumn="0" w:noHBand="1" w:noVBand="0"/>
          <w:tblPrExChange w:id="460" w:author="Russ Ott" w:date="2022-05-16T11:58:00Z">
            <w:tblPrEx>
              <w:tblW w:w="10080" w:type="dxa"/>
              <w:jc w:val="center"/>
              <w:tblLayout w:type="fixed"/>
              <w:tblLook w:val="02A0" w:firstRow="1" w:lastRow="0" w:firstColumn="1" w:lastColumn="0" w:noHBand="1" w:noVBand="0"/>
            </w:tblPrEx>
          </w:tblPrExChange>
        </w:tblPrEx>
        <w:trPr>
          <w:jc w:val="center"/>
          <w:trPrChange w:id="461" w:author="Russ Ott" w:date="2022-05-16T11:58:00Z">
            <w:trPr>
              <w:gridAfter w:val="0"/>
              <w:jc w:val="center"/>
            </w:trPr>
          </w:trPrChange>
        </w:trPr>
        <w:tc>
          <w:tcPr>
            <w:tcW w:w="3345" w:type="dxa"/>
            <w:tcPrChange w:id="462" w:author="Russ Ott" w:date="2022-05-16T11:58:00Z">
              <w:tcPr>
                <w:tcW w:w="3345" w:type="dxa"/>
                <w:gridSpan w:val="2"/>
              </w:tcPr>
            </w:tcPrChange>
          </w:tcPr>
          <w:p w14:paraId="5C39BD9D" w14:textId="77777777" w:rsidR="008D0E3F" w:rsidRDefault="007471AD" w:rsidP="007C7279">
            <w:pPr>
              <w:pStyle w:val="TableText"/>
              <w:keepNext w:val="0"/>
              <w:pPrChange w:id="463" w:author="Russ Ott" w:date="2022-05-16T11:58:00Z">
                <w:pPr>
                  <w:pStyle w:val="TableText"/>
                </w:pPr>
              </w:pPrChange>
            </w:pPr>
            <w:r>
              <w:tab/>
            </w:r>
            <w:r>
              <w:tab/>
              <w:t>@root</w:t>
            </w:r>
          </w:p>
        </w:tc>
        <w:tc>
          <w:tcPr>
            <w:tcW w:w="720" w:type="dxa"/>
            <w:tcPrChange w:id="464" w:author="Russ Ott" w:date="2022-05-16T11:58:00Z">
              <w:tcPr>
                <w:tcW w:w="720" w:type="dxa"/>
                <w:gridSpan w:val="2"/>
              </w:tcPr>
            </w:tcPrChange>
          </w:tcPr>
          <w:p w14:paraId="2E2C15CA" w14:textId="77777777" w:rsidR="008D0E3F" w:rsidRDefault="007471AD" w:rsidP="007C7279">
            <w:pPr>
              <w:pStyle w:val="TableText"/>
              <w:keepNext w:val="0"/>
              <w:pPrChange w:id="465" w:author="Russ Ott" w:date="2022-05-16T11:58:00Z">
                <w:pPr>
                  <w:pStyle w:val="TableText"/>
                </w:pPr>
              </w:pPrChange>
            </w:pPr>
            <w:r>
              <w:t>1..1</w:t>
            </w:r>
          </w:p>
        </w:tc>
        <w:tc>
          <w:tcPr>
            <w:tcW w:w="1152" w:type="dxa"/>
            <w:tcPrChange w:id="466" w:author="Russ Ott" w:date="2022-05-16T11:58:00Z">
              <w:tcPr>
                <w:tcW w:w="1152" w:type="dxa"/>
                <w:gridSpan w:val="2"/>
              </w:tcPr>
            </w:tcPrChange>
          </w:tcPr>
          <w:p w14:paraId="6C4CB37B" w14:textId="77777777" w:rsidR="008D0E3F" w:rsidRDefault="007471AD" w:rsidP="007C7279">
            <w:pPr>
              <w:pStyle w:val="TableText"/>
              <w:keepNext w:val="0"/>
              <w:pPrChange w:id="467" w:author="Russ Ott" w:date="2022-05-16T11:58:00Z">
                <w:pPr>
                  <w:pStyle w:val="TableText"/>
                </w:pPr>
              </w:pPrChange>
            </w:pPr>
            <w:r>
              <w:t>SHALL</w:t>
            </w:r>
          </w:p>
        </w:tc>
        <w:tc>
          <w:tcPr>
            <w:tcW w:w="864" w:type="dxa"/>
            <w:tcPrChange w:id="468" w:author="Russ Ott" w:date="2022-05-16T11:58:00Z">
              <w:tcPr>
                <w:tcW w:w="864" w:type="dxa"/>
                <w:gridSpan w:val="2"/>
              </w:tcPr>
            </w:tcPrChange>
          </w:tcPr>
          <w:p w14:paraId="558E725D" w14:textId="77777777" w:rsidR="008D0E3F" w:rsidRDefault="008D0E3F" w:rsidP="007C7279">
            <w:pPr>
              <w:pStyle w:val="TableText"/>
              <w:keepNext w:val="0"/>
              <w:pPrChange w:id="469" w:author="Russ Ott" w:date="2022-05-16T11:58:00Z">
                <w:pPr>
                  <w:pStyle w:val="TableText"/>
                </w:pPr>
              </w:pPrChange>
            </w:pPr>
          </w:p>
        </w:tc>
        <w:tc>
          <w:tcPr>
            <w:tcW w:w="1104" w:type="dxa"/>
            <w:tcPrChange w:id="470" w:author="Russ Ott" w:date="2022-05-16T11:58:00Z">
              <w:tcPr>
                <w:tcW w:w="1104" w:type="dxa"/>
                <w:gridSpan w:val="2"/>
              </w:tcPr>
            </w:tcPrChange>
          </w:tcPr>
          <w:p w14:paraId="54C63D37" w14:textId="59F9B0FA" w:rsidR="008D0E3F" w:rsidRDefault="00AA5B6D" w:rsidP="007C7279">
            <w:pPr>
              <w:pStyle w:val="TableText"/>
              <w:keepNext w:val="0"/>
              <w:pPrChange w:id="471" w:author="Russ Ott" w:date="2022-05-16T11:58:00Z">
                <w:pPr>
                  <w:pStyle w:val="TableText"/>
                </w:pPr>
              </w:pPrChange>
            </w:pPr>
            <w:r>
              <w:fldChar w:fldCharType="begin"/>
            </w:r>
            <w:r>
              <w:instrText xml:space="preserve"> HYPERLINK \l "C_4437-3542" \h </w:instrText>
            </w:r>
            <w:r>
              <w:fldChar w:fldCharType="separate"/>
            </w:r>
            <w:r w:rsidR="007471AD">
              <w:rPr>
                <w:rStyle w:val="HyperlinkText9pt"/>
              </w:rPr>
              <w:t>4437-3542</w:t>
            </w:r>
            <w:r>
              <w:rPr>
                <w:rStyle w:val="HyperlinkText9pt"/>
              </w:rPr>
              <w:fldChar w:fldCharType="end"/>
            </w:r>
          </w:p>
        </w:tc>
        <w:tc>
          <w:tcPr>
            <w:tcW w:w="2975" w:type="dxa"/>
            <w:tcPrChange w:id="472" w:author="Russ Ott" w:date="2022-05-16T11:58:00Z">
              <w:tcPr>
                <w:tcW w:w="2975" w:type="dxa"/>
                <w:gridSpan w:val="2"/>
              </w:tcPr>
            </w:tcPrChange>
          </w:tcPr>
          <w:p w14:paraId="5427423E" w14:textId="77777777" w:rsidR="008D0E3F" w:rsidRDefault="008D0E3F" w:rsidP="007C7279">
            <w:pPr>
              <w:pStyle w:val="TableText"/>
              <w:keepNext w:val="0"/>
              <w:pPrChange w:id="473" w:author="Russ Ott" w:date="2022-05-16T11:58:00Z">
                <w:pPr>
                  <w:pStyle w:val="TableText"/>
                </w:pPr>
              </w:pPrChange>
            </w:pPr>
          </w:p>
        </w:tc>
      </w:tr>
      <w:tr w:rsidR="008D0E3F" w14:paraId="6FE71EBD" w14:textId="77777777">
        <w:tblPrEx>
          <w:tblW w:w="10080" w:type="dxa"/>
          <w:jc w:val="center"/>
          <w:tblLayout w:type="fixed"/>
          <w:tblLook w:val="02A0" w:firstRow="1" w:lastRow="0" w:firstColumn="1" w:lastColumn="0" w:noHBand="1" w:noVBand="0"/>
          <w:tblPrExChange w:id="474" w:author="Russ Ott" w:date="2022-05-16T11:58:00Z">
            <w:tblPrEx>
              <w:tblW w:w="10080" w:type="dxa"/>
              <w:jc w:val="center"/>
              <w:tblLayout w:type="fixed"/>
              <w:tblLook w:val="02A0" w:firstRow="1" w:lastRow="0" w:firstColumn="1" w:lastColumn="0" w:noHBand="1" w:noVBand="0"/>
            </w:tblPrEx>
          </w:tblPrExChange>
        </w:tblPrEx>
        <w:trPr>
          <w:jc w:val="center"/>
          <w:trPrChange w:id="475" w:author="Russ Ott" w:date="2022-05-16T11:58:00Z">
            <w:trPr>
              <w:gridAfter w:val="0"/>
              <w:jc w:val="center"/>
            </w:trPr>
          </w:trPrChange>
        </w:trPr>
        <w:tc>
          <w:tcPr>
            <w:tcW w:w="3345" w:type="dxa"/>
            <w:tcPrChange w:id="476" w:author="Russ Ott" w:date="2022-05-16T11:58:00Z">
              <w:tcPr>
                <w:tcW w:w="3345" w:type="dxa"/>
                <w:gridSpan w:val="2"/>
              </w:tcPr>
            </w:tcPrChange>
          </w:tcPr>
          <w:p w14:paraId="096957AF" w14:textId="77777777" w:rsidR="008D0E3F" w:rsidRDefault="007471AD" w:rsidP="007C7279">
            <w:pPr>
              <w:pStyle w:val="TableText"/>
              <w:keepNext w:val="0"/>
              <w:pPrChange w:id="477" w:author="Russ Ott" w:date="2022-05-16T11:58:00Z">
                <w:pPr>
                  <w:pStyle w:val="TableText"/>
                </w:pPr>
              </w:pPrChange>
            </w:pPr>
            <w:r>
              <w:tab/>
              <w:t>code</w:t>
            </w:r>
          </w:p>
        </w:tc>
        <w:tc>
          <w:tcPr>
            <w:tcW w:w="720" w:type="dxa"/>
            <w:tcPrChange w:id="478" w:author="Russ Ott" w:date="2022-05-16T11:58:00Z">
              <w:tcPr>
                <w:tcW w:w="720" w:type="dxa"/>
                <w:gridSpan w:val="2"/>
              </w:tcPr>
            </w:tcPrChange>
          </w:tcPr>
          <w:p w14:paraId="2955838F" w14:textId="77777777" w:rsidR="008D0E3F" w:rsidRDefault="007471AD" w:rsidP="007C7279">
            <w:pPr>
              <w:pStyle w:val="TableText"/>
              <w:keepNext w:val="0"/>
              <w:pPrChange w:id="479" w:author="Russ Ott" w:date="2022-05-16T11:58:00Z">
                <w:pPr>
                  <w:pStyle w:val="TableText"/>
                </w:pPr>
              </w:pPrChange>
            </w:pPr>
            <w:r>
              <w:t>0..1</w:t>
            </w:r>
          </w:p>
        </w:tc>
        <w:tc>
          <w:tcPr>
            <w:tcW w:w="1152" w:type="dxa"/>
            <w:tcPrChange w:id="480" w:author="Russ Ott" w:date="2022-05-16T11:58:00Z">
              <w:tcPr>
                <w:tcW w:w="1152" w:type="dxa"/>
                <w:gridSpan w:val="2"/>
              </w:tcPr>
            </w:tcPrChange>
          </w:tcPr>
          <w:p w14:paraId="50A4BFA8" w14:textId="77777777" w:rsidR="008D0E3F" w:rsidRDefault="007471AD" w:rsidP="007C7279">
            <w:pPr>
              <w:pStyle w:val="TableText"/>
              <w:keepNext w:val="0"/>
              <w:pPrChange w:id="481" w:author="Russ Ott" w:date="2022-05-16T11:58:00Z">
                <w:pPr>
                  <w:pStyle w:val="TableText"/>
                </w:pPr>
              </w:pPrChange>
            </w:pPr>
            <w:r>
              <w:t>MAY</w:t>
            </w:r>
          </w:p>
        </w:tc>
        <w:tc>
          <w:tcPr>
            <w:tcW w:w="864" w:type="dxa"/>
            <w:tcPrChange w:id="482" w:author="Russ Ott" w:date="2022-05-16T11:58:00Z">
              <w:tcPr>
                <w:tcW w:w="864" w:type="dxa"/>
                <w:gridSpan w:val="2"/>
              </w:tcPr>
            </w:tcPrChange>
          </w:tcPr>
          <w:p w14:paraId="5B5962CA" w14:textId="77777777" w:rsidR="008D0E3F" w:rsidRDefault="008D0E3F" w:rsidP="007C7279">
            <w:pPr>
              <w:pStyle w:val="TableText"/>
              <w:keepNext w:val="0"/>
              <w:pPrChange w:id="483" w:author="Russ Ott" w:date="2022-05-16T11:58:00Z">
                <w:pPr>
                  <w:pStyle w:val="TableText"/>
                </w:pPr>
              </w:pPrChange>
            </w:pPr>
          </w:p>
        </w:tc>
        <w:tc>
          <w:tcPr>
            <w:tcW w:w="1104" w:type="dxa"/>
            <w:tcPrChange w:id="484" w:author="Russ Ott" w:date="2022-05-16T11:58:00Z">
              <w:tcPr>
                <w:tcW w:w="1104" w:type="dxa"/>
                <w:gridSpan w:val="2"/>
              </w:tcPr>
            </w:tcPrChange>
          </w:tcPr>
          <w:p w14:paraId="0F2FBDF2" w14:textId="5B073E8F" w:rsidR="008D0E3F" w:rsidRDefault="00AA5B6D" w:rsidP="007C7279">
            <w:pPr>
              <w:pStyle w:val="TableText"/>
              <w:keepNext w:val="0"/>
              <w:pPrChange w:id="485" w:author="Russ Ott" w:date="2022-05-16T11:58:00Z">
                <w:pPr>
                  <w:pStyle w:val="TableText"/>
                </w:pPr>
              </w:pPrChange>
            </w:pPr>
            <w:r>
              <w:fldChar w:fldCharType="begin"/>
            </w:r>
            <w:r>
              <w:instrText xml:space="preserve"> HYPERLINK \l "C_4437-3481" \h </w:instrText>
            </w:r>
            <w:r>
              <w:fldChar w:fldCharType="separate"/>
            </w:r>
            <w:r w:rsidR="007471AD">
              <w:rPr>
                <w:rStyle w:val="HyperlinkText9pt"/>
              </w:rPr>
              <w:t>4437-3481</w:t>
            </w:r>
            <w:r>
              <w:rPr>
                <w:rStyle w:val="HyperlinkText9pt"/>
              </w:rPr>
              <w:fldChar w:fldCharType="end"/>
            </w:r>
          </w:p>
        </w:tc>
        <w:tc>
          <w:tcPr>
            <w:tcW w:w="2975" w:type="dxa"/>
            <w:tcPrChange w:id="486" w:author="Russ Ott" w:date="2022-05-16T11:58:00Z">
              <w:tcPr>
                <w:tcW w:w="2975" w:type="dxa"/>
                <w:gridSpan w:val="2"/>
              </w:tcPr>
            </w:tcPrChange>
          </w:tcPr>
          <w:p w14:paraId="3596A93B" w14:textId="77777777" w:rsidR="008D0E3F" w:rsidRDefault="008D0E3F" w:rsidP="007C7279">
            <w:pPr>
              <w:pStyle w:val="TableText"/>
              <w:keepNext w:val="0"/>
              <w:pPrChange w:id="487" w:author="Russ Ott" w:date="2022-05-16T11:58:00Z">
                <w:pPr>
                  <w:pStyle w:val="TableText"/>
                </w:pPr>
              </w:pPrChange>
            </w:pPr>
          </w:p>
        </w:tc>
      </w:tr>
      <w:tr w:rsidR="008D0E3F" w14:paraId="21AED2C6" w14:textId="77777777">
        <w:tblPrEx>
          <w:tblW w:w="10080" w:type="dxa"/>
          <w:jc w:val="center"/>
          <w:tblLayout w:type="fixed"/>
          <w:tblLook w:val="02A0" w:firstRow="1" w:lastRow="0" w:firstColumn="1" w:lastColumn="0" w:noHBand="1" w:noVBand="0"/>
          <w:tblPrExChange w:id="488" w:author="Russ Ott" w:date="2022-05-16T11:58:00Z">
            <w:tblPrEx>
              <w:tblW w:w="10080" w:type="dxa"/>
              <w:jc w:val="center"/>
              <w:tblLayout w:type="fixed"/>
              <w:tblLook w:val="02A0" w:firstRow="1" w:lastRow="0" w:firstColumn="1" w:lastColumn="0" w:noHBand="1" w:noVBand="0"/>
            </w:tblPrEx>
          </w:tblPrExChange>
        </w:tblPrEx>
        <w:trPr>
          <w:jc w:val="center"/>
          <w:trPrChange w:id="489" w:author="Russ Ott" w:date="2022-05-16T11:58:00Z">
            <w:trPr>
              <w:gridAfter w:val="0"/>
              <w:jc w:val="center"/>
            </w:trPr>
          </w:trPrChange>
        </w:trPr>
        <w:tc>
          <w:tcPr>
            <w:tcW w:w="3345" w:type="dxa"/>
            <w:tcPrChange w:id="490" w:author="Russ Ott" w:date="2022-05-16T11:58:00Z">
              <w:tcPr>
                <w:tcW w:w="3345" w:type="dxa"/>
                <w:gridSpan w:val="2"/>
              </w:tcPr>
            </w:tcPrChange>
          </w:tcPr>
          <w:p w14:paraId="10931E7E" w14:textId="77777777" w:rsidR="008D0E3F" w:rsidRDefault="007471AD" w:rsidP="007C7279">
            <w:pPr>
              <w:pStyle w:val="TableText"/>
              <w:keepNext w:val="0"/>
              <w:pPrChange w:id="491" w:author="Russ Ott" w:date="2022-05-16T11:58:00Z">
                <w:pPr>
                  <w:pStyle w:val="TableText"/>
                </w:pPr>
              </w:pPrChange>
            </w:pPr>
            <w:r>
              <w:tab/>
            </w:r>
            <w:r>
              <w:tab/>
              <w:t>@code</w:t>
            </w:r>
          </w:p>
        </w:tc>
        <w:tc>
          <w:tcPr>
            <w:tcW w:w="720" w:type="dxa"/>
            <w:tcPrChange w:id="492" w:author="Russ Ott" w:date="2022-05-16T11:58:00Z">
              <w:tcPr>
                <w:tcW w:w="720" w:type="dxa"/>
                <w:gridSpan w:val="2"/>
              </w:tcPr>
            </w:tcPrChange>
          </w:tcPr>
          <w:p w14:paraId="7705758D" w14:textId="77777777" w:rsidR="008D0E3F" w:rsidRDefault="007471AD" w:rsidP="007C7279">
            <w:pPr>
              <w:pStyle w:val="TableText"/>
              <w:keepNext w:val="0"/>
              <w:pPrChange w:id="493" w:author="Russ Ott" w:date="2022-05-16T11:58:00Z">
                <w:pPr>
                  <w:pStyle w:val="TableText"/>
                </w:pPr>
              </w:pPrChange>
            </w:pPr>
            <w:r>
              <w:t>0..1</w:t>
            </w:r>
          </w:p>
        </w:tc>
        <w:tc>
          <w:tcPr>
            <w:tcW w:w="1152" w:type="dxa"/>
            <w:tcPrChange w:id="494" w:author="Russ Ott" w:date="2022-05-16T11:58:00Z">
              <w:tcPr>
                <w:tcW w:w="1152" w:type="dxa"/>
                <w:gridSpan w:val="2"/>
              </w:tcPr>
            </w:tcPrChange>
          </w:tcPr>
          <w:p w14:paraId="277BA1C1" w14:textId="77777777" w:rsidR="008D0E3F" w:rsidRDefault="007471AD" w:rsidP="007C7279">
            <w:pPr>
              <w:pStyle w:val="TableText"/>
              <w:keepNext w:val="0"/>
              <w:pPrChange w:id="495" w:author="Russ Ott" w:date="2022-05-16T11:58:00Z">
                <w:pPr>
                  <w:pStyle w:val="TableText"/>
                </w:pPr>
              </w:pPrChange>
            </w:pPr>
            <w:r>
              <w:t>MAY</w:t>
            </w:r>
          </w:p>
        </w:tc>
        <w:tc>
          <w:tcPr>
            <w:tcW w:w="864" w:type="dxa"/>
            <w:tcPrChange w:id="496" w:author="Russ Ott" w:date="2022-05-16T11:58:00Z">
              <w:tcPr>
                <w:tcW w:w="864" w:type="dxa"/>
                <w:gridSpan w:val="2"/>
              </w:tcPr>
            </w:tcPrChange>
          </w:tcPr>
          <w:p w14:paraId="4CF92295" w14:textId="77777777" w:rsidR="008D0E3F" w:rsidRDefault="008D0E3F" w:rsidP="007C7279">
            <w:pPr>
              <w:pStyle w:val="TableText"/>
              <w:keepNext w:val="0"/>
              <w:pPrChange w:id="497" w:author="Russ Ott" w:date="2022-05-16T11:58:00Z">
                <w:pPr>
                  <w:pStyle w:val="TableText"/>
                </w:pPr>
              </w:pPrChange>
            </w:pPr>
          </w:p>
        </w:tc>
        <w:tc>
          <w:tcPr>
            <w:tcW w:w="1104" w:type="dxa"/>
            <w:tcPrChange w:id="498" w:author="Russ Ott" w:date="2022-05-16T11:58:00Z">
              <w:tcPr>
                <w:tcW w:w="1104" w:type="dxa"/>
                <w:gridSpan w:val="2"/>
              </w:tcPr>
            </w:tcPrChange>
          </w:tcPr>
          <w:p w14:paraId="0CB0942F" w14:textId="3FF7E8B0" w:rsidR="008D0E3F" w:rsidRDefault="00AA5B6D" w:rsidP="007C7279">
            <w:pPr>
              <w:pStyle w:val="TableText"/>
              <w:keepNext w:val="0"/>
              <w:pPrChange w:id="499" w:author="Russ Ott" w:date="2022-05-16T11:58:00Z">
                <w:pPr>
                  <w:pStyle w:val="TableText"/>
                </w:pPr>
              </w:pPrChange>
            </w:pPr>
            <w:r>
              <w:fldChar w:fldCharType="begin"/>
            </w:r>
            <w:r>
              <w:instrText xml:space="preserve"> HYPERLINK \l "C_4437-3486" \h </w:instrText>
            </w:r>
            <w:r>
              <w:fldChar w:fldCharType="separate"/>
            </w:r>
            <w:r w:rsidR="007471AD">
              <w:rPr>
                <w:rStyle w:val="HyperlinkText9pt"/>
              </w:rPr>
              <w:t>4437-3486</w:t>
            </w:r>
            <w:r>
              <w:rPr>
                <w:rStyle w:val="HyperlinkText9pt"/>
              </w:rPr>
              <w:fldChar w:fldCharType="end"/>
            </w:r>
          </w:p>
        </w:tc>
        <w:tc>
          <w:tcPr>
            <w:tcW w:w="2975" w:type="dxa"/>
            <w:tcPrChange w:id="500" w:author="Russ Ott" w:date="2022-05-16T11:58:00Z">
              <w:tcPr>
                <w:tcW w:w="2975" w:type="dxa"/>
                <w:gridSpan w:val="2"/>
              </w:tcPr>
            </w:tcPrChange>
          </w:tcPr>
          <w:p w14:paraId="6D3191AF" w14:textId="77777777" w:rsidR="008D0E3F" w:rsidRDefault="007471AD" w:rsidP="007C7279">
            <w:pPr>
              <w:pStyle w:val="TableText"/>
              <w:keepNext w:val="0"/>
              <w:pPrChange w:id="501" w:author="Russ Ott" w:date="2022-05-16T11:58:00Z">
                <w:pPr>
                  <w:pStyle w:val="TableText"/>
                </w:pPr>
              </w:pPrChange>
            </w:pPr>
            <w:r>
              <w:t>urn:oid:2.16.840.1.113883.6.1 (LOINC) = 74711-3</w:t>
            </w:r>
          </w:p>
        </w:tc>
      </w:tr>
      <w:tr w:rsidR="008D0E3F" w14:paraId="12F37A78" w14:textId="77777777">
        <w:tblPrEx>
          <w:tblW w:w="10080" w:type="dxa"/>
          <w:jc w:val="center"/>
          <w:tblLayout w:type="fixed"/>
          <w:tblLook w:val="02A0" w:firstRow="1" w:lastRow="0" w:firstColumn="1" w:lastColumn="0" w:noHBand="1" w:noVBand="0"/>
          <w:tblPrExChange w:id="502" w:author="Russ Ott" w:date="2022-05-16T11:58:00Z">
            <w:tblPrEx>
              <w:tblW w:w="10080" w:type="dxa"/>
              <w:jc w:val="center"/>
              <w:tblLayout w:type="fixed"/>
              <w:tblLook w:val="02A0" w:firstRow="1" w:lastRow="0" w:firstColumn="1" w:lastColumn="0" w:noHBand="1" w:noVBand="0"/>
            </w:tblPrEx>
          </w:tblPrExChange>
        </w:tblPrEx>
        <w:trPr>
          <w:jc w:val="center"/>
          <w:trPrChange w:id="503" w:author="Russ Ott" w:date="2022-05-16T11:58:00Z">
            <w:trPr>
              <w:gridAfter w:val="0"/>
              <w:jc w:val="center"/>
            </w:trPr>
          </w:trPrChange>
        </w:trPr>
        <w:tc>
          <w:tcPr>
            <w:tcW w:w="3345" w:type="dxa"/>
            <w:tcPrChange w:id="504" w:author="Russ Ott" w:date="2022-05-16T11:58:00Z">
              <w:tcPr>
                <w:tcW w:w="3345" w:type="dxa"/>
                <w:gridSpan w:val="2"/>
              </w:tcPr>
            </w:tcPrChange>
          </w:tcPr>
          <w:p w14:paraId="4AD8B47F" w14:textId="77777777" w:rsidR="008D0E3F" w:rsidRDefault="007471AD" w:rsidP="007C7279">
            <w:pPr>
              <w:pStyle w:val="TableText"/>
              <w:keepNext w:val="0"/>
              <w:pPrChange w:id="505" w:author="Russ Ott" w:date="2022-05-16T11:58:00Z">
                <w:pPr>
                  <w:pStyle w:val="TableText"/>
                </w:pPr>
              </w:pPrChange>
            </w:pPr>
            <w:r>
              <w:tab/>
            </w:r>
            <w:r>
              <w:tab/>
              <w:t>@codeSystem</w:t>
            </w:r>
          </w:p>
        </w:tc>
        <w:tc>
          <w:tcPr>
            <w:tcW w:w="720" w:type="dxa"/>
            <w:tcPrChange w:id="506" w:author="Russ Ott" w:date="2022-05-16T11:58:00Z">
              <w:tcPr>
                <w:tcW w:w="720" w:type="dxa"/>
                <w:gridSpan w:val="2"/>
              </w:tcPr>
            </w:tcPrChange>
          </w:tcPr>
          <w:p w14:paraId="7691394F" w14:textId="77777777" w:rsidR="008D0E3F" w:rsidRDefault="007471AD" w:rsidP="007C7279">
            <w:pPr>
              <w:pStyle w:val="TableText"/>
              <w:keepNext w:val="0"/>
              <w:pPrChange w:id="507" w:author="Russ Ott" w:date="2022-05-16T11:58:00Z">
                <w:pPr>
                  <w:pStyle w:val="TableText"/>
                </w:pPr>
              </w:pPrChange>
            </w:pPr>
            <w:r>
              <w:t>1..1</w:t>
            </w:r>
          </w:p>
        </w:tc>
        <w:tc>
          <w:tcPr>
            <w:tcW w:w="1152" w:type="dxa"/>
            <w:tcPrChange w:id="508" w:author="Russ Ott" w:date="2022-05-16T11:58:00Z">
              <w:tcPr>
                <w:tcW w:w="1152" w:type="dxa"/>
                <w:gridSpan w:val="2"/>
              </w:tcPr>
            </w:tcPrChange>
          </w:tcPr>
          <w:p w14:paraId="3C508F59" w14:textId="77777777" w:rsidR="008D0E3F" w:rsidRDefault="007471AD" w:rsidP="007C7279">
            <w:pPr>
              <w:pStyle w:val="TableText"/>
              <w:keepNext w:val="0"/>
              <w:pPrChange w:id="509" w:author="Russ Ott" w:date="2022-05-16T11:58:00Z">
                <w:pPr>
                  <w:pStyle w:val="TableText"/>
                </w:pPr>
              </w:pPrChange>
            </w:pPr>
            <w:r>
              <w:t>SHALL</w:t>
            </w:r>
          </w:p>
        </w:tc>
        <w:tc>
          <w:tcPr>
            <w:tcW w:w="864" w:type="dxa"/>
            <w:tcPrChange w:id="510" w:author="Russ Ott" w:date="2022-05-16T11:58:00Z">
              <w:tcPr>
                <w:tcW w:w="864" w:type="dxa"/>
                <w:gridSpan w:val="2"/>
              </w:tcPr>
            </w:tcPrChange>
          </w:tcPr>
          <w:p w14:paraId="799828B6" w14:textId="77777777" w:rsidR="008D0E3F" w:rsidRDefault="008D0E3F" w:rsidP="007C7279">
            <w:pPr>
              <w:pStyle w:val="TableText"/>
              <w:keepNext w:val="0"/>
              <w:pPrChange w:id="511" w:author="Russ Ott" w:date="2022-05-16T11:58:00Z">
                <w:pPr>
                  <w:pStyle w:val="TableText"/>
                </w:pPr>
              </w:pPrChange>
            </w:pPr>
          </w:p>
        </w:tc>
        <w:tc>
          <w:tcPr>
            <w:tcW w:w="1104" w:type="dxa"/>
            <w:tcPrChange w:id="512" w:author="Russ Ott" w:date="2022-05-16T11:58:00Z">
              <w:tcPr>
                <w:tcW w:w="1104" w:type="dxa"/>
                <w:gridSpan w:val="2"/>
              </w:tcPr>
            </w:tcPrChange>
          </w:tcPr>
          <w:p w14:paraId="5D5ED716" w14:textId="24A681A1" w:rsidR="008D0E3F" w:rsidRDefault="00AA5B6D" w:rsidP="007C7279">
            <w:pPr>
              <w:pStyle w:val="TableText"/>
              <w:keepNext w:val="0"/>
              <w:pPrChange w:id="513" w:author="Russ Ott" w:date="2022-05-16T11:58:00Z">
                <w:pPr>
                  <w:pStyle w:val="TableText"/>
                </w:pPr>
              </w:pPrChange>
            </w:pPr>
            <w:r>
              <w:fldChar w:fldCharType="begin"/>
            </w:r>
            <w:r>
              <w:instrText xml:space="preserve"> HYPERLINK \l "C_4437-3487" \h </w:instrText>
            </w:r>
            <w:r>
              <w:fldChar w:fldCharType="separate"/>
            </w:r>
            <w:r w:rsidR="007471AD">
              <w:rPr>
                <w:rStyle w:val="HyperlinkText9pt"/>
              </w:rPr>
              <w:t>4437-3487</w:t>
            </w:r>
            <w:r>
              <w:rPr>
                <w:rStyle w:val="HyperlinkText9pt"/>
              </w:rPr>
              <w:fldChar w:fldCharType="end"/>
            </w:r>
          </w:p>
        </w:tc>
        <w:tc>
          <w:tcPr>
            <w:tcW w:w="2975" w:type="dxa"/>
            <w:tcPrChange w:id="514" w:author="Russ Ott" w:date="2022-05-16T11:58:00Z">
              <w:tcPr>
                <w:tcW w:w="2975" w:type="dxa"/>
                <w:gridSpan w:val="2"/>
              </w:tcPr>
            </w:tcPrChange>
          </w:tcPr>
          <w:p w14:paraId="1A6E4255" w14:textId="77777777" w:rsidR="008D0E3F" w:rsidRDefault="007471AD" w:rsidP="007C7279">
            <w:pPr>
              <w:pStyle w:val="TableText"/>
              <w:keepNext w:val="0"/>
              <w:pPrChange w:id="515" w:author="Russ Ott" w:date="2022-05-16T11:58:00Z">
                <w:pPr>
                  <w:pStyle w:val="TableText"/>
                </w:pPr>
              </w:pPrChange>
            </w:pPr>
            <w:r>
              <w:t>2.16.840.1.113883.6.1</w:t>
            </w:r>
          </w:p>
        </w:tc>
      </w:tr>
      <w:tr w:rsidR="008D0E3F" w14:paraId="50643656" w14:textId="77777777">
        <w:tblPrEx>
          <w:tblW w:w="10080" w:type="dxa"/>
          <w:jc w:val="center"/>
          <w:tblLayout w:type="fixed"/>
          <w:tblLook w:val="02A0" w:firstRow="1" w:lastRow="0" w:firstColumn="1" w:lastColumn="0" w:noHBand="1" w:noVBand="0"/>
          <w:tblPrExChange w:id="516" w:author="Russ Ott" w:date="2022-05-16T11:58:00Z">
            <w:tblPrEx>
              <w:tblW w:w="10080" w:type="dxa"/>
              <w:jc w:val="center"/>
              <w:tblLayout w:type="fixed"/>
              <w:tblLook w:val="02A0" w:firstRow="1" w:lastRow="0" w:firstColumn="1" w:lastColumn="0" w:noHBand="1" w:noVBand="0"/>
            </w:tblPrEx>
          </w:tblPrExChange>
        </w:tblPrEx>
        <w:trPr>
          <w:jc w:val="center"/>
          <w:trPrChange w:id="517" w:author="Russ Ott" w:date="2022-05-16T11:58:00Z">
            <w:trPr>
              <w:gridAfter w:val="0"/>
              <w:jc w:val="center"/>
            </w:trPr>
          </w:trPrChange>
        </w:trPr>
        <w:tc>
          <w:tcPr>
            <w:tcW w:w="3345" w:type="dxa"/>
            <w:tcPrChange w:id="518" w:author="Russ Ott" w:date="2022-05-16T11:58:00Z">
              <w:tcPr>
                <w:tcW w:w="3345" w:type="dxa"/>
                <w:gridSpan w:val="2"/>
              </w:tcPr>
            </w:tcPrChange>
          </w:tcPr>
          <w:p w14:paraId="21ADFAED" w14:textId="77777777" w:rsidR="008D0E3F" w:rsidRDefault="007471AD" w:rsidP="007C7279">
            <w:pPr>
              <w:pStyle w:val="TableText"/>
              <w:keepNext w:val="0"/>
              <w:pPrChange w:id="519" w:author="Russ Ott" w:date="2022-05-16T11:58:00Z">
                <w:pPr>
                  <w:pStyle w:val="TableText"/>
                </w:pPr>
              </w:pPrChange>
            </w:pPr>
            <w:r>
              <w:tab/>
              <w:t>statusCode</w:t>
            </w:r>
          </w:p>
        </w:tc>
        <w:tc>
          <w:tcPr>
            <w:tcW w:w="720" w:type="dxa"/>
            <w:tcPrChange w:id="520" w:author="Russ Ott" w:date="2022-05-16T11:58:00Z">
              <w:tcPr>
                <w:tcW w:w="720" w:type="dxa"/>
                <w:gridSpan w:val="2"/>
              </w:tcPr>
            </w:tcPrChange>
          </w:tcPr>
          <w:p w14:paraId="2A802BD1" w14:textId="77777777" w:rsidR="008D0E3F" w:rsidRDefault="007471AD" w:rsidP="007C7279">
            <w:pPr>
              <w:pStyle w:val="TableText"/>
              <w:keepNext w:val="0"/>
              <w:pPrChange w:id="521" w:author="Russ Ott" w:date="2022-05-16T11:58:00Z">
                <w:pPr>
                  <w:pStyle w:val="TableText"/>
                </w:pPr>
              </w:pPrChange>
            </w:pPr>
            <w:r>
              <w:t>1..1</w:t>
            </w:r>
          </w:p>
        </w:tc>
        <w:tc>
          <w:tcPr>
            <w:tcW w:w="1152" w:type="dxa"/>
            <w:tcPrChange w:id="522" w:author="Russ Ott" w:date="2022-05-16T11:58:00Z">
              <w:tcPr>
                <w:tcW w:w="1152" w:type="dxa"/>
                <w:gridSpan w:val="2"/>
              </w:tcPr>
            </w:tcPrChange>
          </w:tcPr>
          <w:p w14:paraId="121DC2FA" w14:textId="77777777" w:rsidR="008D0E3F" w:rsidRDefault="007471AD" w:rsidP="007C7279">
            <w:pPr>
              <w:pStyle w:val="TableText"/>
              <w:keepNext w:val="0"/>
              <w:pPrChange w:id="523" w:author="Russ Ott" w:date="2022-05-16T11:58:00Z">
                <w:pPr>
                  <w:pStyle w:val="TableText"/>
                </w:pPr>
              </w:pPrChange>
            </w:pPr>
            <w:r>
              <w:t>SHALL</w:t>
            </w:r>
          </w:p>
        </w:tc>
        <w:tc>
          <w:tcPr>
            <w:tcW w:w="864" w:type="dxa"/>
            <w:tcPrChange w:id="524" w:author="Russ Ott" w:date="2022-05-16T11:58:00Z">
              <w:tcPr>
                <w:tcW w:w="864" w:type="dxa"/>
                <w:gridSpan w:val="2"/>
              </w:tcPr>
            </w:tcPrChange>
          </w:tcPr>
          <w:p w14:paraId="1ACDA054" w14:textId="77777777" w:rsidR="008D0E3F" w:rsidRDefault="008D0E3F" w:rsidP="007C7279">
            <w:pPr>
              <w:pStyle w:val="TableText"/>
              <w:keepNext w:val="0"/>
              <w:pPrChange w:id="525" w:author="Russ Ott" w:date="2022-05-16T11:58:00Z">
                <w:pPr>
                  <w:pStyle w:val="TableText"/>
                </w:pPr>
              </w:pPrChange>
            </w:pPr>
          </w:p>
        </w:tc>
        <w:tc>
          <w:tcPr>
            <w:tcW w:w="1104" w:type="dxa"/>
            <w:tcPrChange w:id="526" w:author="Russ Ott" w:date="2022-05-16T11:58:00Z">
              <w:tcPr>
                <w:tcW w:w="1104" w:type="dxa"/>
                <w:gridSpan w:val="2"/>
              </w:tcPr>
            </w:tcPrChange>
          </w:tcPr>
          <w:p w14:paraId="5D8C7022" w14:textId="22C7C13A" w:rsidR="008D0E3F" w:rsidRDefault="00AA5B6D" w:rsidP="007C7279">
            <w:pPr>
              <w:pStyle w:val="TableText"/>
              <w:keepNext w:val="0"/>
              <w:pPrChange w:id="527" w:author="Russ Ott" w:date="2022-05-16T11:58:00Z">
                <w:pPr>
                  <w:pStyle w:val="TableText"/>
                </w:pPr>
              </w:pPrChange>
            </w:pPr>
            <w:r>
              <w:fldChar w:fldCharType="begin"/>
            </w:r>
            <w:r>
              <w:instrText xml:space="preserve"> HYPERLINK \l "C_4437-3490" \h </w:instrText>
            </w:r>
            <w:r>
              <w:fldChar w:fldCharType="separate"/>
            </w:r>
            <w:r w:rsidR="007471AD">
              <w:rPr>
                <w:rStyle w:val="HyperlinkText9pt"/>
              </w:rPr>
              <w:t>4437-3490</w:t>
            </w:r>
            <w:r>
              <w:rPr>
                <w:rStyle w:val="HyperlinkText9pt"/>
              </w:rPr>
              <w:fldChar w:fldCharType="end"/>
            </w:r>
          </w:p>
        </w:tc>
        <w:tc>
          <w:tcPr>
            <w:tcW w:w="2975" w:type="dxa"/>
            <w:tcPrChange w:id="528" w:author="Russ Ott" w:date="2022-05-16T11:58:00Z">
              <w:tcPr>
                <w:tcW w:w="2975" w:type="dxa"/>
                <w:gridSpan w:val="2"/>
              </w:tcPr>
            </w:tcPrChange>
          </w:tcPr>
          <w:p w14:paraId="6FB6BC57" w14:textId="77777777" w:rsidR="008D0E3F" w:rsidRDefault="008D0E3F" w:rsidP="007C7279">
            <w:pPr>
              <w:pStyle w:val="TableText"/>
              <w:keepNext w:val="0"/>
              <w:pPrChange w:id="529" w:author="Russ Ott" w:date="2022-05-16T11:58:00Z">
                <w:pPr>
                  <w:pStyle w:val="TableText"/>
                </w:pPr>
              </w:pPrChange>
            </w:pPr>
          </w:p>
        </w:tc>
      </w:tr>
      <w:tr w:rsidR="008D0E3F" w14:paraId="4C8324D6" w14:textId="77777777">
        <w:tblPrEx>
          <w:tblW w:w="10080" w:type="dxa"/>
          <w:jc w:val="center"/>
          <w:tblLayout w:type="fixed"/>
          <w:tblLook w:val="02A0" w:firstRow="1" w:lastRow="0" w:firstColumn="1" w:lastColumn="0" w:noHBand="1" w:noVBand="0"/>
          <w:tblPrExChange w:id="530" w:author="Russ Ott" w:date="2022-05-16T11:58:00Z">
            <w:tblPrEx>
              <w:tblW w:w="10080" w:type="dxa"/>
              <w:jc w:val="center"/>
              <w:tblLayout w:type="fixed"/>
              <w:tblLook w:val="02A0" w:firstRow="1" w:lastRow="0" w:firstColumn="1" w:lastColumn="0" w:noHBand="1" w:noVBand="0"/>
            </w:tblPrEx>
          </w:tblPrExChange>
        </w:tblPrEx>
        <w:trPr>
          <w:jc w:val="center"/>
          <w:trPrChange w:id="531" w:author="Russ Ott" w:date="2022-05-16T11:58:00Z">
            <w:trPr>
              <w:gridAfter w:val="0"/>
              <w:jc w:val="center"/>
            </w:trPr>
          </w:trPrChange>
        </w:trPr>
        <w:tc>
          <w:tcPr>
            <w:tcW w:w="3345" w:type="dxa"/>
            <w:tcPrChange w:id="532" w:author="Russ Ott" w:date="2022-05-16T11:58:00Z">
              <w:tcPr>
                <w:tcW w:w="3345" w:type="dxa"/>
                <w:gridSpan w:val="2"/>
              </w:tcPr>
            </w:tcPrChange>
          </w:tcPr>
          <w:p w14:paraId="2F856E44" w14:textId="77777777" w:rsidR="008D0E3F" w:rsidRDefault="007471AD" w:rsidP="007C7279">
            <w:pPr>
              <w:pStyle w:val="TableText"/>
              <w:keepNext w:val="0"/>
              <w:pPrChange w:id="533" w:author="Russ Ott" w:date="2022-05-16T11:58:00Z">
                <w:pPr>
                  <w:pStyle w:val="TableText"/>
                </w:pPr>
              </w:pPrChange>
            </w:pPr>
            <w:r>
              <w:tab/>
            </w:r>
            <w:r>
              <w:tab/>
              <w:t>@code</w:t>
            </w:r>
          </w:p>
        </w:tc>
        <w:tc>
          <w:tcPr>
            <w:tcW w:w="720" w:type="dxa"/>
            <w:tcPrChange w:id="534" w:author="Russ Ott" w:date="2022-05-16T11:58:00Z">
              <w:tcPr>
                <w:tcW w:w="720" w:type="dxa"/>
                <w:gridSpan w:val="2"/>
              </w:tcPr>
            </w:tcPrChange>
          </w:tcPr>
          <w:p w14:paraId="2CE3E532" w14:textId="77777777" w:rsidR="008D0E3F" w:rsidRDefault="007471AD" w:rsidP="007C7279">
            <w:pPr>
              <w:pStyle w:val="TableText"/>
              <w:keepNext w:val="0"/>
              <w:pPrChange w:id="535" w:author="Russ Ott" w:date="2022-05-16T11:58:00Z">
                <w:pPr>
                  <w:pStyle w:val="TableText"/>
                </w:pPr>
              </w:pPrChange>
            </w:pPr>
            <w:r>
              <w:t>1..1</w:t>
            </w:r>
          </w:p>
        </w:tc>
        <w:tc>
          <w:tcPr>
            <w:tcW w:w="1152" w:type="dxa"/>
            <w:tcPrChange w:id="536" w:author="Russ Ott" w:date="2022-05-16T11:58:00Z">
              <w:tcPr>
                <w:tcW w:w="1152" w:type="dxa"/>
                <w:gridSpan w:val="2"/>
              </w:tcPr>
            </w:tcPrChange>
          </w:tcPr>
          <w:p w14:paraId="3DDC755F" w14:textId="77777777" w:rsidR="008D0E3F" w:rsidRDefault="007471AD" w:rsidP="007C7279">
            <w:pPr>
              <w:pStyle w:val="TableText"/>
              <w:keepNext w:val="0"/>
              <w:pPrChange w:id="537" w:author="Russ Ott" w:date="2022-05-16T11:58:00Z">
                <w:pPr>
                  <w:pStyle w:val="TableText"/>
                </w:pPr>
              </w:pPrChange>
            </w:pPr>
            <w:r>
              <w:t>SHALL</w:t>
            </w:r>
          </w:p>
        </w:tc>
        <w:tc>
          <w:tcPr>
            <w:tcW w:w="864" w:type="dxa"/>
            <w:tcPrChange w:id="538" w:author="Russ Ott" w:date="2022-05-16T11:58:00Z">
              <w:tcPr>
                <w:tcW w:w="864" w:type="dxa"/>
                <w:gridSpan w:val="2"/>
              </w:tcPr>
            </w:tcPrChange>
          </w:tcPr>
          <w:p w14:paraId="4D8F9EEB" w14:textId="77777777" w:rsidR="008D0E3F" w:rsidRDefault="008D0E3F" w:rsidP="007C7279">
            <w:pPr>
              <w:pStyle w:val="TableText"/>
              <w:keepNext w:val="0"/>
              <w:pPrChange w:id="539" w:author="Russ Ott" w:date="2022-05-16T11:58:00Z">
                <w:pPr>
                  <w:pStyle w:val="TableText"/>
                </w:pPr>
              </w:pPrChange>
            </w:pPr>
          </w:p>
        </w:tc>
        <w:tc>
          <w:tcPr>
            <w:tcW w:w="1104" w:type="dxa"/>
            <w:tcPrChange w:id="540" w:author="Russ Ott" w:date="2022-05-16T11:58:00Z">
              <w:tcPr>
                <w:tcW w:w="1104" w:type="dxa"/>
                <w:gridSpan w:val="2"/>
              </w:tcPr>
            </w:tcPrChange>
          </w:tcPr>
          <w:p w14:paraId="19D07C4F" w14:textId="644C8956" w:rsidR="008D0E3F" w:rsidRDefault="00AA5B6D" w:rsidP="007C7279">
            <w:pPr>
              <w:pStyle w:val="TableText"/>
              <w:keepNext w:val="0"/>
              <w:pPrChange w:id="541" w:author="Russ Ott" w:date="2022-05-16T11:58:00Z">
                <w:pPr>
                  <w:pStyle w:val="TableText"/>
                </w:pPr>
              </w:pPrChange>
            </w:pPr>
            <w:r>
              <w:fldChar w:fldCharType="begin"/>
            </w:r>
            <w:r>
              <w:instrText xml:space="preserve"> HYPERLINK \l "C_4437-3543" \h </w:instrText>
            </w:r>
            <w:r>
              <w:fldChar w:fldCharType="separate"/>
            </w:r>
            <w:r w:rsidR="007471AD">
              <w:rPr>
                <w:rStyle w:val="HyperlinkText9pt"/>
              </w:rPr>
              <w:t>4437-3543</w:t>
            </w:r>
            <w:r>
              <w:rPr>
                <w:rStyle w:val="HyperlinkText9pt"/>
              </w:rPr>
              <w:fldChar w:fldCharType="end"/>
            </w:r>
          </w:p>
        </w:tc>
        <w:tc>
          <w:tcPr>
            <w:tcW w:w="2975" w:type="dxa"/>
            <w:tcPrChange w:id="542" w:author="Russ Ott" w:date="2022-05-16T11:58:00Z">
              <w:tcPr>
                <w:tcW w:w="2975" w:type="dxa"/>
                <w:gridSpan w:val="2"/>
              </w:tcPr>
            </w:tcPrChange>
          </w:tcPr>
          <w:p w14:paraId="6E3D9B7E" w14:textId="77777777" w:rsidR="008D0E3F" w:rsidRDefault="007471AD" w:rsidP="007C7279">
            <w:pPr>
              <w:pStyle w:val="TableText"/>
              <w:keepNext w:val="0"/>
              <w:pPrChange w:id="543" w:author="Russ Ott" w:date="2022-05-16T11:58:00Z">
                <w:pPr>
                  <w:pStyle w:val="TableText"/>
                </w:pPr>
              </w:pPrChange>
            </w:pPr>
            <w:r>
              <w:t>urn:oid:2.16.840.1.113883.5.14 (HL7ActStatus) = completed</w:t>
            </w:r>
          </w:p>
        </w:tc>
      </w:tr>
      <w:tr w:rsidR="008D0E3F" w14:paraId="1EF9AA87" w14:textId="77777777">
        <w:tblPrEx>
          <w:tblW w:w="10080" w:type="dxa"/>
          <w:jc w:val="center"/>
          <w:tblLayout w:type="fixed"/>
          <w:tblLook w:val="02A0" w:firstRow="1" w:lastRow="0" w:firstColumn="1" w:lastColumn="0" w:noHBand="1" w:noVBand="0"/>
          <w:tblPrExChange w:id="544" w:author="Russ Ott" w:date="2022-05-16T11:58:00Z">
            <w:tblPrEx>
              <w:tblW w:w="10080" w:type="dxa"/>
              <w:jc w:val="center"/>
              <w:tblLayout w:type="fixed"/>
              <w:tblLook w:val="02A0" w:firstRow="1" w:lastRow="0" w:firstColumn="1" w:lastColumn="0" w:noHBand="1" w:noVBand="0"/>
            </w:tblPrEx>
          </w:tblPrExChange>
        </w:tblPrEx>
        <w:trPr>
          <w:jc w:val="center"/>
          <w:trPrChange w:id="545" w:author="Russ Ott" w:date="2022-05-16T11:58:00Z">
            <w:trPr>
              <w:gridAfter w:val="0"/>
              <w:jc w:val="center"/>
            </w:trPr>
          </w:trPrChange>
        </w:trPr>
        <w:tc>
          <w:tcPr>
            <w:tcW w:w="3345" w:type="dxa"/>
            <w:tcPrChange w:id="546" w:author="Russ Ott" w:date="2022-05-16T11:58:00Z">
              <w:tcPr>
                <w:tcW w:w="3345" w:type="dxa"/>
                <w:gridSpan w:val="2"/>
              </w:tcPr>
            </w:tcPrChange>
          </w:tcPr>
          <w:p w14:paraId="5E290D84" w14:textId="77777777" w:rsidR="008D0E3F" w:rsidRDefault="007471AD" w:rsidP="007C7279">
            <w:pPr>
              <w:pStyle w:val="TableText"/>
              <w:keepNext w:val="0"/>
              <w:pPrChange w:id="547" w:author="Russ Ott" w:date="2022-05-16T11:58:00Z">
                <w:pPr>
                  <w:pStyle w:val="TableText"/>
                </w:pPr>
              </w:pPrChange>
            </w:pPr>
            <w:r>
              <w:tab/>
              <w:t>component</w:t>
            </w:r>
          </w:p>
        </w:tc>
        <w:tc>
          <w:tcPr>
            <w:tcW w:w="720" w:type="dxa"/>
            <w:tcPrChange w:id="548" w:author="Russ Ott" w:date="2022-05-16T11:58:00Z">
              <w:tcPr>
                <w:tcW w:w="720" w:type="dxa"/>
                <w:gridSpan w:val="2"/>
              </w:tcPr>
            </w:tcPrChange>
          </w:tcPr>
          <w:p w14:paraId="67F870BE" w14:textId="77777777" w:rsidR="008D0E3F" w:rsidRDefault="007471AD" w:rsidP="007C7279">
            <w:pPr>
              <w:pStyle w:val="TableText"/>
              <w:keepNext w:val="0"/>
              <w:pPrChange w:id="549" w:author="Russ Ott" w:date="2022-05-16T11:58:00Z">
                <w:pPr>
                  <w:pStyle w:val="TableText"/>
                </w:pPr>
              </w:pPrChange>
            </w:pPr>
            <w:r>
              <w:t>1..1</w:t>
            </w:r>
          </w:p>
        </w:tc>
        <w:tc>
          <w:tcPr>
            <w:tcW w:w="1152" w:type="dxa"/>
            <w:tcPrChange w:id="550" w:author="Russ Ott" w:date="2022-05-16T11:58:00Z">
              <w:tcPr>
                <w:tcW w:w="1152" w:type="dxa"/>
                <w:gridSpan w:val="2"/>
              </w:tcPr>
            </w:tcPrChange>
          </w:tcPr>
          <w:p w14:paraId="410A2987" w14:textId="77777777" w:rsidR="008D0E3F" w:rsidRDefault="007471AD" w:rsidP="007C7279">
            <w:pPr>
              <w:pStyle w:val="TableText"/>
              <w:keepNext w:val="0"/>
              <w:pPrChange w:id="551" w:author="Russ Ott" w:date="2022-05-16T11:58:00Z">
                <w:pPr>
                  <w:pStyle w:val="TableText"/>
                </w:pPr>
              </w:pPrChange>
            </w:pPr>
            <w:r>
              <w:t>SHALL</w:t>
            </w:r>
          </w:p>
        </w:tc>
        <w:tc>
          <w:tcPr>
            <w:tcW w:w="864" w:type="dxa"/>
            <w:tcPrChange w:id="552" w:author="Russ Ott" w:date="2022-05-16T11:58:00Z">
              <w:tcPr>
                <w:tcW w:w="864" w:type="dxa"/>
                <w:gridSpan w:val="2"/>
              </w:tcPr>
            </w:tcPrChange>
          </w:tcPr>
          <w:p w14:paraId="3DE7E73A" w14:textId="77777777" w:rsidR="008D0E3F" w:rsidRDefault="008D0E3F" w:rsidP="007C7279">
            <w:pPr>
              <w:pStyle w:val="TableText"/>
              <w:keepNext w:val="0"/>
              <w:pPrChange w:id="553" w:author="Russ Ott" w:date="2022-05-16T11:58:00Z">
                <w:pPr>
                  <w:pStyle w:val="TableText"/>
                </w:pPr>
              </w:pPrChange>
            </w:pPr>
          </w:p>
        </w:tc>
        <w:tc>
          <w:tcPr>
            <w:tcW w:w="1104" w:type="dxa"/>
            <w:tcPrChange w:id="554" w:author="Russ Ott" w:date="2022-05-16T11:58:00Z">
              <w:tcPr>
                <w:tcW w:w="1104" w:type="dxa"/>
                <w:gridSpan w:val="2"/>
              </w:tcPr>
            </w:tcPrChange>
          </w:tcPr>
          <w:p w14:paraId="049E64FB" w14:textId="673D9C14" w:rsidR="008D0E3F" w:rsidRDefault="00AA5B6D" w:rsidP="007C7279">
            <w:pPr>
              <w:pStyle w:val="TableText"/>
              <w:keepNext w:val="0"/>
              <w:pPrChange w:id="555" w:author="Russ Ott" w:date="2022-05-16T11:58:00Z">
                <w:pPr>
                  <w:pStyle w:val="TableText"/>
                </w:pPr>
              </w:pPrChange>
            </w:pPr>
            <w:r>
              <w:fldChar w:fldCharType="begin"/>
            </w:r>
            <w:r>
              <w:instrText xml:space="preserve"> HYPERLINK \l "C_4437-3488" \h </w:instrText>
            </w:r>
            <w:r>
              <w:fldChar w:fldCharType="separate"/>
            </w:r>
            <w:r w:rsidR="007471AD">
              <w:rPr>
                <w:rStyle w:val="HyperlinkText9pt"/>
              </w:rPr>
              <w:t>4437-3488</w:t>
            </w:r>
            <w:r>
              <w:rPr>
                <w:rStyle w:val="HyperlinkText9pt"/>
              </w:rPr>
              <w:fldChar w:fldCharType="end"/>
            </w:r>
          </w:p>
        </w:tc>
        <w:tc>
          <w:tcPr>
            <w:tcW w:w="2975" w:type="dxa"/>
            <w:tcPrChange w:id="556" w:author="Russ Ott" w:date="2022-05-16T11:58:00Z">
              <w:tcPr>
                <w:tcW w:w="2975" w:type="dxa"/>
                <w:gridSpan w:val="2"/>
              </w:tcPr>
            </w:tcPrChange>
          </w:tcPr>
          <w:p w14:paraId="4B949A8B" w14:textId="77777777" w:rsidR="008D0E3F" w:rsidRDefault="008D0E3F" w:rsidP="007C7279">
            <w:pPr>
              <w:pStyle w:val="TableText"/>
              <w:keepNext w:val="0"/>
              <w:pPrChange w:id="557" w:author="Russ Ott" w:date="2022-05-16T11:58:00Z">
                <w:pPr>
                  <w:pStyle w:val="TableText"/>
                </w:pPr>
              </w:pPrChange>
            </w:pPr>
          </w:p>
        </w:tc>
      </w:tr>
      <w:tr w:rsidR="008D0E3F" w14:paraId="44D9935F" w14:textId="77777777">
        <w:tblPrEx>
          <w:tblW w:w="10080" w:type="dxa"/>
          <w:jc w:val="center"/>
          <w:tblLayout w:type="fixed"/>
          <w:tblLook w:val="02A0" w:firstRow="1" w:lastRow="0" w:firstColumn="1" w:lastColumn="0" w:noHBand="1" w:noVBand="0"/>
          <w:tblPrExChange w:id="558" w:author="Russ Ott" w:date="2022-05-16T11:58:00Z">
            <w:tblPrEx>
              <w:tblW w:w="10080" w:type="dxa"/>
              <w:jc w:val="center"/>
              <w:tblLayout w:type="fixed"/>
              <w:tblLook w:val="02A0" w:firstRow="1" w:lastRow="0" w:firstColumn="1" w:lastColumn="0" w:noHBand="1" w:noVBand="0"/>
            </w:tblPrEx>
          </w:tblPrExChange>
        </w:tblPrEx>
        <w:trPr>
          <w:jc w:val="center"/>
          <w:trPrChange w:id="559" w:author="Russ Ott" w:date="2022-05-16T11:58:00Z">
            <w:trPr>
              <w:gridAfter w:val="0"/>
              <w:jc w:val="center"/>
            </w:trPr>
          </w:trPrChange>
        </w:trPr>
        <w:tc>
          <w:tcPr>
            <w:tcW w:w="3345" w:type="dxa"/>
            <w:tcPrChange w:id="560" w:author="Russ Ott" w:date="2022-05-16T11:58:00Z">
              <w:tcPr>
                <w:tcW w:w="3345" w:type="dxa"/>
                <w:gridSpan w:val="2"/>
              </w:tcPr>
            </w:tcPrChange>
          </w:tcPr>
          <w:p w14:paraId="6B0FC353" w14:textId="77777777" w:rsidR="008D0E3F" w:rsidRDefault="007471AD" w:rsidP="007C7279">
            <w:pPr>
              <w:pStyle w:val="TableText"/>
              <w:keepNext w:val="0"/>
              <w:pPrChange w:id="561" w:author="Russ Ott" w:date="2022-05-16T11:58:00Z">
                <w:pPr>
                  <w:pStyle w:val="TableText"/>
                </w:pPr>
              </w:pPrChange>
            </w:pPr>
            <w:r>
              <w:tab/>
            </w:r>
            <w:r>
              <w:tab/>
              <w:t>observation</w:t>
            </w:r>
          </w:p>
        </w:tc>
        <w:tc>
          <w:tcPr>
            <w:tcW w:w="720" w:type="dxa"/>
            <w:tcPrChange w:id="562" w:author="Russ Ott" w:date="2022-05-16T11:58:00Z">
              <w:tcPr>
                <w:tcW w:w="720" w:type="dxa"/>
                <w:gridSpan w:val="2"/>
              </w:tcPr>
            </w:tcPrChange>
          </w:tcPr>
          <w:p w14:paraId="56C52F87" w14:textId="77777777" w:rsidR="008D0E3F" w:rsidRDefault="007471AD" w:rsidP="007C7279">
            <w:pPr>
              <w:pStyle w:val="TableText"/>
              <w:keepNext w:val="0"/>
              <w:pPrChange w:id="563" w:author="Russ Ott" w:date="2022-05-16T11:58:00Z">
                <w:pPr>
                  <w:pStyle w:val="TableText"/>
                </w:pPr>
              </w:pPrChange>
            </w:pPr>
            <w:r>
              <w:t>1..1</w:t>
            </w:r>
          </w:p>
        </w:tc>
        <w:tc>
          <w:tcPr>
            <w:tcW w:w="1152" w:type="dxa"/>
            <w:tcPrChange w:id="564" w:author="Russ Ott" w:date="2022-05-16T11:58:00Z">
              <w:tcPr>
                <w:tcW w:w="1152" w:type="dxa"/>
                <w:gridSpan w:val="2"/>
              </w:tcPr>
            </w:tcPrChange>
          </w:tcPr>
          <w:p w14:paraId="65BD28EE" w14:textId="77777777" w:rsidR="008D0E3F" w:rsidRDefault="007471AD" w:rsidP="007C7279">
            <w:pPr>
              <w:pStyle w:val="TableText"/>
              <w:keepNext w:val="0"/>
              <w:pPrChange w:id="565" w:author="Russ Ott" w:date="2022-05-16T11:58:00Z">
                <w:pPr>
                  <w:pStyle w:val="TableText"/>
                </w:pPr>
              </w:pPrChange>
            </w:pPr>
            <w:r>
              <w:t>SHALL</w:t>
            </w:r>
          </w:p>
        </w:tc>
        <w:tc>
          <w:tcPr>
            <w:tcW w:w="864" w:type="dxa"/>
            <w:tcPrChange w:id="566" w:author="Russ Ott" w:date="2022-05-16T11:58:00Z">
              <w:tcPr>
                <w:tcW w:w="864" w:type="dxa"/>
                <w:gridSpan w:val="2"/>
              </w:tcPr>
            </w:tcPrChange>
          </w:tcPr>
          <w:p w14:paraId="24D818F7" w14:textId="77777777" w:rsidR="008D0E3F" w:rsidRDefault="008D0E3F" w:rsidP="007C7279">
            <w:pPr>
              <w:pStyle w:val="TableText"/>
              <w:keepNext w:val="0"/>
              <w:pPrChange w:id="567" w:author="Russ Ott" w:date="2022-05-16T11:58:00Z">
                <w:pPr>
                  <w:pStyle w:val="TableText"/>
                </w:pPr>
              </w:pPrChange>
            </w:pPr>
          </w:p>
        </w:tc>
        <w:tc>
          <w:tcPr>
            <w:tcW w:w="1104" w:type="dxa"/>
            <w:tcPrChange w:id="568" w:author="Russ Ott" w:date="2022-05-16T11:58:00Z">
              <w:tcPr>
                <w:tcW w:w="1104" w:type="dxa"/>
                <w:gridSpan w:val="2"/>
              </w:tcPr>
            </w:tcPrChange>
          </w:tcPr>
          <w:p w14:paraId="114281CB" w14:textId="4199A46D" w:rsidR="008D0E3F" w:rsidRDefault="00AA5B6D" w:rsidP="007C7279">
            <w:pPr>
              <w:pStyle w:val="TableText"/>
              <w:keepNext w:val="0"/>
              <w:pPrChange w:id="569" w:author="Russ Ott" w:date="2022-05-16T11:58:00Z">
                <w:pPr>
                  <w:pStyle w:val="TableText"/>
                </w:pPr>
              </w:pPrChange>
            </w:pPr>
            <w:r>
              <w:fldChar w:fldCharType="begin"/>
            </w:r>
            <w:r>
              <w:instrText xml:space="preserve"> HYPERLINK \l "C_4437-3489" \h </w:instrText>
            </w:r>
            <w:r>
              <w:fldChar w:fldCharType="separate"/>
            </w:r>
            <w:r w:rsidR="007471AD">
              <w:rPr>
                <w:rStyle w:val="HyperlinkText9pt"/>
              </w:rPr>
              <w:t>4437-3489</w:t>
            </w:r>
            <w:r>
              <w:rPr>
                <w:rStyle w:val="HyperlinkText9pt"/>
              </w:rPr>
              <w:fldChar w:fldCharType="end"/>
            </w:r>
          </w:p>
        </w:tc>
        <w:tc>
          <w:tcPr>
            <w:tcW w:w="2975" w:type="dxa"/>
            <w:tcPrChange w:id="570" w:author="Russ Ott" w:date="2022-05-16T11:58:00Z">
              <w:tcPr>
                <w:tcW w:w="2975" w:type="dxa"/>
                <w:gridSpan w:val="2"/>
              </w:tcPr>
            </w:tcPrChange>
          </w:tcPr>
          <w:p w14:paraId="3F79F5DA" w14:textId="3A9ACA43" w:rsidR="008D0E3F" w:rsidRDefault="00AA5B6D" w:rsidP="007C7279">
            <w:pPr>
              <w:pStyle w:val="TableText"/>
              <w:keepNext w:val="0"/>
              <w:pPrChange w:id="571" w:author="Russ Ott" w:date="2022-05-16T11:58:00Z">
                <w:pPr>
                  <w:pStyle w:val="TableText"/>
                </w:pPr>
              </w:pPrChange>
            </w:pPr>
            <w:del w:id="572" w:author="Russ Ott" w:date="2022-05-16T11:58:00Z">
              <w:r>
                <w:fldChar w:fldCharType="begin"/>
              </w:r>
              <w:r>
                <w:delInstrText xml:space="preserve"> HYPERLINK \l "E_Device_Identifier_Observation_2019" \h </w:delInstrText>
              </w:r>
              <w:r>
                <w:fldChar w:fldCharType="separate"/>
              </w:r>
              <w:r w:rsidR="00FB6AE9">
                <w:rPr>
                  <w:rStyle w:val="HyperlinkText9pt"/>
                </w:rPr>
                <w:delText>Device Identifier Observation (identifier: urn:hl7ii:2.16.840.1.113883.10.20.22.4.304:2019-06-21</w:delText>
              </w:r>
              <w:r>
                <w:rPr>
                  <w:rStyle w:val="HyperlinkText9pt"/>
                </w:rPr>
                <w:fldChar w:fldCharType="end"/>
              </w:r>
            </w:del>
            <w:ins w:id="573" w:author="Russ Ott" w:date="2022-05-16T11:58:00Z">
              <w:r w:rsidR="007471AD">
                <w:t>Device Identifier Observation (identifier: urn:hl7ii:2.16.840.1.113883.10.20.22.4.304:2019-06-21</w:t>
              </w:r>
            </w:ins>
          </w:p>
        </w:tc>
      </w:tr>
      <w:tr w:rsidR="008D0E3F" w14:paraId="468B2F75" w14:textId="77777777">
        <w:tblPrEx>
          <w:tblW w:w="10080" w:type="dxa"/>
          <w:jc w:val="center"/>
          <w:tblLayout w:type="fixed"/>
          <w:tblLook w:val="02A0" w:firstRow="1" w:lastRow="0" w:firstColumn="1" w:lastColumn="0" w:noHBand="1" w:noVBand="0"/>
          <w:tblPrExChange w:id="574" w:author="Russ Ott" w:date="2022-05-16T11:58:00Z">
            <w:tblPrEx>
              <w:tblW w:w="10080" w:type="dxa"/>
              <w:jc w:val="center"/>
              <w:tblLayout w:type="fixed"/>
              <w:tblLook w:val="02A0" w:firstRow="1" w:lastRow="0" w:firstColumn="1" w:lastColumn="0" w:noHBand="1" w:noVBand="0"/>
            </w:tblPrEx>
          </w:tblPrExChange>
        </w:tblPrEx>
        <w:trPr>
          <w:jc w:val="center"/>
          <w:trPrChange w:id="575" w:author="Russ Ott" w:date="2022-05-16T11:58:00Z">
            <w:trPr>
              <w:gridAfter w:val="0"/>
              <w:jc w:val="center"/>
            </w:trPr>
          </w:trPrChange>
        </w:trPr>
        <w:tc>
          <w:tcPr>
            <w:tcW w:w="3345" w:type="dxa"/>
            <w:tcPrChange w:id="576" w:author="Russ Ott" w:date="2022-05-16T11:58:00Z">
              <w:tcPr>
                <w:tcW w:w="3345" w:type="dxa"/>
                <w:gridSpan w:val="2"/>
              </w:tcPr>
            </w:tcPrChange>
          </w:tcPr>
          <w:p w14:paraId="69F781EB" w14:textId="77777777" w:rsidR="008D0E3F" w:rsidRDefault="007471AD" w:rsidP="007C7279">
            <w:pPr>
              <w:pStyle w:val="TableText"/>
              <w:keepNext w:val="0"/>
              <w:pPrChange w:id="577" w:author="Russ Ott" w:date="2022-05-16T11:58:00Z">
                <w:pPr>
                  <w:pStyle w:val="TableText"/>
                </w:pPr>
              </w:pPrChange>
            </w:pPr>
            <w:r>
              <w:tab/>
              <w:t>component</w:t>
            </w:r>
          </w:p>
        </w:tc>
        <w:tc>
          <w:tcPr>
            <w:tcW w:w="720" w:type="dxa"/>
            <w:tcPrChange w:id="578" w:author="Russ Ott" w:date="2022-05-16T11:58:00Z">
              <w:tcPr>
                <w:tcW w:w="720" w:type="dxa"/>
                <w:gridSpan w:val="2"/>
              </w:tcPr>
            </w:tcPrChange>
          </w:tcPr>
          <w:p w14:paraId="57400F7A" w14:textId="77777777" w:rsidR="008D0E3F" w:rsidRDefault="007471AD" w:rsidP="007C7279">
            <w:pPr>
              <w:pStyle w:val="TableText"/>
              <w:keepNext w:val="0"/>
              <w:pPrChange w:id="579" w:author="Russ Ott" w:date="2022-05-16T11:58:00Z">
                <w:pPr>
                  <w:pStyle w:val="TableText"/>
                </w:pPr>
              </w:pPrChange>
            </w:pPr>
            <w:r>
              <w:t>0..1</w:t>
            </w:r>
          </w:p>
        </w:tc>
        <w:tc>
          <w:tcPr>
            <w:tcW w:w="1152" w:type="dxa"/>
            <w:tcPrChange w:id="580" w:author="Russ Ott" w:date="2022-05-16T11:58:00Z">
              <w:tcPr>
                <w:tcW w:w="1152" w:type="dxa"/>
                <w:gridSpan w:val="2"/>
              </w:tcPr>
            </w:tcPrChange>
          </w:tcPr>
          <w:p w14:paraId="4F9EA5DE" w14:textId="77777777" w:rsidR="008D0E3F" w:rsidRDefault="007471AD" w:rsidP="007C7279">
            <w:pPr>
              <w:pStyle w:val="TableText"/>
              <w:keepNext w:val="0"/>
              <w:pPrChange w:id="581" w:author="Russ Ott" w:date="2022-05-16T11:58:00Z">
                <w:pPr>
                  <w:pStyle w:val="TableText"/>
                </w:pPr>
              </w:pPrChange>
            </w:pPr>
            <w:r>
              <w:t>SHOULD</w:t>
            </w:r>
          </w:p>
        </w:tc>
        <w:tc>
          <w:tcPr>
            <w:tcW w:w="864" w:type="dxa"/>
            <w:tcPrChange w:id="582" w:author="Russ Ott" w:date="2022-05-16T11:58:00Z">
              <w:tcPr>
                <w:tcW w:w="864" w:type="dxa"/>
                <w:gridSpan w:val="2"/>
              </w:tcPr>
            </w:tcPrChange>
          </w:tcPr>
          <w:p w14:paraId="144E1ABB" w14:textId="77777777" w:rsidR="008D0E3F" w:rsidRDefault="008D0E3F" w:rsidP="007C7279">
            <w:pPr>
              <w:pStyle w:val="TableText"/>
              <w:keepNext w:val="0"/>
              <w:pPrChange w:id="583" w:author="Russ Ott" w:date="2022-05-16T11:58:00Z">
                <w:pPr>
                  <w:pStyle w:val="TableText"/>
                </w:pPr>
              </w:pPrChange>
            </w:pPr>
          </w:p>
        </w:tc>
        <w:tc>
          <w:tcPr>
            <w:tcW w:w="1104" w:type="dxa"/>
            <w:tcPrChange w:id="584" w:author="Russ Ott" w:date="2022-05-16T11:58:00Z">
              <w:tcPr>
                <w:tcW w:w="1104" w:type="dxa"/>
                <w:gridSpan w:val="2"/>
              </w:tcPr>
            </w:tcPrChange>
          </w:tcPr>
          <w:p w14:paraId="13642CB0" w14:textId="3E45B86C" w:rsidR="008D0E3F" w:rsidRDefault="00AA5B6D" w:rsidP="007C7279">
            <w:pPr>
              <w:pStyle w:val="TableText"/>
              <w:keepNext w:val="0"/>
              <w:pPrChange w:id="585" w:author="Russ Ott" w:date="2022-05-16T11:58:00Z">
                <w:pPr>
                  <w:pStyle w:val="TableText"/>
                </w:pPr>
              </w:pPrChange>
            </w:pPr>
            <w:r>
              <w:fldChar w:fldCharType="begin"/>
            </w:r>
            <w:r>
              <w:instrText xml:space="preserve"> HYPERLINK \l "C_4437-3513" \h </w:instrText>
            </w:r>
            <w:r>
              <w:fldChar w:fldCharType="separate"/>
            </w:r>
            <w:r w:rsidR="007471AD">
              <w:rPr>
                <w:rStyle w:val="HyperlinkText9pt"/>
              </w:rPr>
              <w:t>4437-3513</w:t>
            </w:r>
            <w:r>
              <w:rPr>
                <w:rStyle w:val="HyperlinkText9pt"/>
              </w:rPr>
              <w:fldChar w:fldCharType="end"/>
            </w:r>
          </w:p>
        </w:tc>
        <w:tc>
          <w:tcPr>
            <w:tcW w:w="2975" w:type="dxa"/>
            <w:tcPrChange w:id="586" w:author="Russ Ott" w:date="2022-05-16T11:58:00Z">
              <w:tcPr>
                <w:tcW w:w="2975" w:type="dxa"/>
                <w:gridSpan w:val="2"/>
              </w:tcPr>
            </w:tcPrChange>
          </w:tcPr>
          <w:p w14:paraId="05130A9F" w14:textId="77777777" w:rsidR="008D0E3F" w:rsidRDefault="008D0E3F" w:rsidP="007C7279">
            <w:pPr>
              <w:pStyle w:val="TableText"/>
              <w:keepNext w:val="0"/>
              <w:pPrChange w:id="587" w:author="Russ Ott" w:date="2022-05-16T11:58:00Z">
                <w:pPr>
                  <w:pStyle w:val="TableText"/>
                </w:pPr>
              </w:pPrChange>
            </w:pPr>
          </w:p>
        </w:tc>
      </w:tr>
      <w:tr w:rsidR="008D0E3F" w14:paraId="4EA97307" w14:textId="77777777">
        <w:tblPrEx>
          <w:tblW w:w="10080" w:type="dxa"/>
          <w:jc w:val="center"/>
          <w:tblLayout w:type="fixed"/>
          <w:tblLook w:val="02A0" w:firstRow="1" w:lastRow="0" w:firstColumn="1" w:lastColumn="0" w:noHBand="1" w:noVBand="0"/>
          <w:tblPrExChange w:id="588" w:author="Russ Ott" w:date="2022-05-16T11:58:00Z">
            <w:tblPrEx>
              <w:tblW w:w="10080" w:type="dxa"/>
              <w:jc w:val="center"/>
              <w:tblLayout w:type="fixed"/>
              <w:tblLook w:val="02A0" w:firstRow="1" w:lastRow="0" w:firstColumn="1" w:lastColumn="0" w:noHBand="1" w:noVBand="0"/>
            </w:tblPrEx>
          </w:tblPrExChange>
        </w:tblPrEx>
        <w:trPr>
          <w:jc w:val="center"/>
          <w:trPrChange w:id="589" w:author="Russ Ott" w:date="2022-05-16T11:58:00Z">
            <w:trPr>
              <w:gridAfter w:val="0"/>
              <w:jc w:val="center"/>
            </w:trPr>
          </w:trPrChange>
        </w:trPr>
        <w:tc>
          <w:tcPr>
            <w:tcW w:w="3345" w:type="dxa"/>
            <w:tcPrChange w:id="590" w:author="Russ Ott" w:date="2022-05-16T11:58:00Z">
              <w:tcPr>
                <w:tcW w:w="3345" w:type="dxa"/>
                <w:gridSpan w:val="2"/>
              </w:tcPr>
            </w:tcPrChange>
          </w:tcPr>
          <w:p w14:paraId="64A87019" w14:textId="77777777" w:rsidR="008D0E3F" w:rsidRDefault="007471AD" w:rsidP="007C7279">
            <w:pPr>
              <w:pStyle w:val="TableText"/>
              <w:keepNext w:val="0"/>
              <w:pPrChange w:id="591" w:author="Russ Ott" w:date="2022-05-16T11:58:00Z">
                <w:pPr>
                  <w:pStyle w:val="TableText"/>
                </w:pPr>
              </w:pPrChange>
            </w:pPr>
            <w:r>
              <w:tab/>
            </w:r>
            <w:r>
              <w:tab/>
              <w:t>observation</w:t>
            </w:r>
          </w:p>
        </w:tc>
        <w:tc>
          <w:tcPr>
            <w:tcW w:w="720" w:type="dxa"/>
            <w:tcPrChange w:id="592" w:author="Russ Ott" w:date="2022-05-16T11:58:00Z">
              <w:tcPr>
                <w:tcW w:w="720" w:type="dxa"/>
                <w:gridSpan w:val="2"/>
              </w:tcPr>
            </w:tcPrChange>
          </w:tcPr>
          <w:p w14:paraId="2CE14BB2" w14:textId="77777777" w:rsidR="008D0E3F" w:rsidRDefault="007471AD" w:rsidP="007C7279">
            <w:pPr>
              <w:pStyle w:val="TableText"/>
              <w:keepNext w:val="0"/>
              <w:pPrChange w:id="593" w:author="Russ Ott" w:date="2022-05-16T11:58:00Z">
                <w:pPr>
                  <w:pStyle w:val="TableText"/>
                </w:pPr>
              </w:pPrChange>
            </w:pPr>
            <w:r>
              <w:t>1..1</w:t>
            </w:r>
          </w:p>
        </w:tc>
        <w:tc>
          <w:tcPr>
            <w:tcW w:w="1152" w:type="dxa"/>
            <w:tcPrChange w:id="594" w:author="Russ Ott" w:date="2022-05-16T11:58:00Z">
              <w:tcPr>
                <w:tcW w:w="1152" w:type="dxa"/>
                <w:gridSpan w:val="2"/>
              </w:tcPr>
            </w:tcPrChange>
          </w:tcPr>
          <w:p w14:paraId="5A21B29F" w14:textId="77777777" w:rsidR="008D0E3F" w:rsidRDefault="007471AD" w:rsidP="007C7279">
            <w:pPr>
              <w:pStyle w:val="TableText"/>
              <w:keepNext w:val="0"/>
              <w:pPrChange w:id="595" w:author="Russ Ott" w:date="2022-05-16T11:58:00Z">
                <w:pPr>
                  <w:pStyle w:val="TableText"/>
                </w:pPr>
              </w:pPrChange>
            </w:pPr>
            <w:r>
              <w:t>SHALL</w:t>
            </w:r>
          </w:p>
        </w:tc>
        <w:tc>
          <w:tcPr>
            <w:tcW w:w="864" w:type="dxa"/>
            <w:tcPrChange w:id="596" w:author="Russ Ott" w:date="2022-05-16T11:58:00Z">
              <w:tcPr>
                <w:tcW w:w="864" w:type="dxa"/>
                <w:gridSpan w:val="2"/>
              </w:tcPr>
            </w:tcPrChange>
          </w:tcPr>
          <w:p w14:paraId="59CE5820" w14:textId="77777777" w:rsidR="008D0E3F" w:rsidRDefault="008D0E3F" w:rsidP="007C7279">
            <w:pPr>
              <w:pStyle w:val="TableText"/>
              <w:keepNext w:val="0"/>
              <w:pPrChange w:id="597" w:author="Russ Ott" w:date="2022-05-16T11:58:00Z">
                <w:pPr>
                  <w:pStyle w:val="TableText"/>
                </w:pPr>
              </w:pPrChange>
            </w:pPr>
          </w:p>
        </w:tc>
        <w:tc>
          <w:tcPr>
            <w:tcW w:w="1104" w:type="dxa"/>
            <w:tcPrChange w:id="598" w:author="Russ Ott" w:date="2022-05-16T11:58:00Z">
              <w:tcPr>
                <w:tcW w:w="1104" w:type="dxa"/>
                <w:gridSpan w:val="2"/>
              </w:tcPr>
            </w:tcPrChange>
          </w:tcPr>
          <w:p w14:paraId="5C179FB6" w14:textId="13C0E460" w:rsidR="008D0E3F" w:rsidRDefault="00AA5B6D" w:rsidP="007C7279">
            <w:pPr>
              <w:pStyle w:val="TableText"/>
              <w:keepNext w:val="0"/>
              <w:pPrChange w:id="599" w:author="Russ Ott" w:date="2022-05-16T11:58:00Z">
                <w:pPr>
                  <w:pStyle w:val="TableText"/>
                </w:pPr>
              </w:pPrChange>
            </w:pPr>
            <w:r>
              <w:fldChar w:fldCharType="begin"/>
            </w:r>
            <w:r>
              <w:instrText xml:space="preserve"> HYPERLINK \l "C_4437-3514" \h </w:instrText>
            </w:r>
            <w:r>
              <w:fldChar w:fldCharType="separate"/>
            </w:r>
            <w:r w:rsidR="007471AD">
              <w:rPr>
                <w:rStyle w:val="HyperlinkText9pt"/>
              </w:rPr>
              <w:t>4437-3514</w:t>
            </w:r>
            <w:r>
              <w:rPr>
                <w:rStyle w:val="HyperlinkText9pt"/>
              </w:rPr>
              <w:fldChar w:fldCharType="end"/>
            </w:r>
          </w:p>
        </w:tc>
        <w:tc>
          <w:tcPr>
            <w:tcW w:w="2975" w:type="dxa"/>
            <w:tcPrChange w:id="600" w:author="Russ Ott" w:date="2022-05-16T11:58:00Z">
              <w:tcPr>
                <w:tcW w:w="2975" w:type="dxa"/>
                <w:gridSpan w:val="2"/>
              </w:tcPr>
            </w:tcPrChange>
          </w:tcPr>
          <w:p w14:paraId="1156EC07" w14:textId="6A05E1E2" w:rsidR="008D0E3F" w:rsidRDefault="00AA5B6D" w:rsidP="007C7279">
            <w:pPr>
              <w:pStyle w:val="TableText"/>
              <w:keepNext w:val="0"/>
              <w:pPrChange w:id="601" w:author="Russ Ott" w:date="2022-05-16T11:58:00Z">
                <w:pPr>
                  <w:pStyle w:val="TableText"/>
                </w:pPr>
              </w:pPrChange>
            </w:pPr>
            <w:r>
              <w:fldChar w:fldCharType="begin"/>
            </w:r>
            <w:r>
              <w:instrText xml:space="preserve"> HYPERLINK \l "E_Lot_or_Batch_Number_Observation_2019" \h </w:instrText>
            </w:r>
            <w:r>
              <w:fldChar w:fldCharType="separate"/>
            </w:r>
            <w:r w:rsidR="007471AD">
              <w:rPr>
                <w:rStyle w:val="HyperlinkText9pt"/>
              </w:rPr>
              <w:t>Lot or Batch Number Observation (identifier: urn:hl7ii:2.16.840.1.113883.10.20.22.4.315:2019-06-21</w:t>
            </w:r>
            <w:r>
              <w:rPr>
                <w:rStyle w:val="HyperlinkText9pt"/>
              </w:rPr>
              <w:fldChar w:fldCharType="end"/>
            </w:r>
          </w:p>
        </w:tc>
      </w:tr>
      <w:tr w:rsidR="008D0E3F" w14:paraId="3B43D60B" w14:textId="77777777">
        <w:tblPrEx>
          <w:tblW w:w="10080" w:type="dxa"/>
          <w:jc w:val="center"/>
          <w:tblLayout w:type="fixed"/>
          <w:tblLook w:val="02A0" w:firstRow="1" w:lastRow="0" w:firstColumn="1" w:lastColumn="0" w:noHBand="1" w:noVBand="0"/>
          <w:tblPrExChange w:id="602" w:author="Russ Ott" w:date="2022-05-16T11:58:00Z">
            <w:tblPrEx>
              <w:tblW w:w="10080" w:type="dxa"/>
              <w:jc w:val="center"/>
              <w:tblLayout w:type="fixed"/>
              <w:tblLook w:val="02A0" w:firstRow="1" w:lastRow="0" w:firstColumn="1" w:lastColumn="0" w:noHBand="1" w:noVBand="0"/>
            </w:tblPrEx>
          </w:tblPrExChange>
        </w:tblPrEx>
        <w:trPr>
          <w:jc w:val="center"/>
          <w:trPrChange w:id="603" w:author="Russ Ott" w:date="2022-05-16T11:58:00Z">
            <w:trPr>
              <w:gridAfter w:val="0"/>
              <w:jc w:val="center"/>
            </w:trPr>
          </w:trPrChange>
        </w:trPr>
        <w:tc>
          <w:tcPr>
            <w:tcW w:w="3345" w:type="dxa"/>
            <w:tcPrChange w:id="604" w:author="Russ Ott" w:date="2022-05-16T11:58:00Z">
              <w:tcPr>
                <w:tcW w:w="3345" w:type="dxa"/>
                <w:gridSpan w:val="2"/>
              </w:tcPr>
            </w:tcPrChange>
          </w:tcPr>
          <w:p w14:paraId="55AEAD02" w14:textId="77777777" w:rsidR="008D0E3F" w:rsidRDefault="007471AD" w:rsidP="007C7279">
            <w:pPr>
              <w:pStyle w:val="TableText"/>
              <w:keepNext w:val="0"/>
              <w:pPrChange w:id="605" w:author="Russ Ott" w:date="2022-05-16T11:58:00Z">
                <w:pPr>
                  <w:pStyle w:val="TableText"/>
                </w:pPr>
              </w:pPrChange>
            </w:pPr>
            <w:r>
              <w:tab/>
              <w:t>component</w:t>
            </w:r>
          </w:p>
        </w:tc>
        <w:tc>
          <w:tcPr>
            <w:tcW w:w="720" w:type="dxa"/>
            <w:tcPrChange w:id="606" w:author="Russ Ott" w:date="2022-05-16T11:58:00Z">
              <w:tcPr>
                <w:tcW w:w="720" w:type="dxa"/>
                <w:gridSpan w:val="2"/>
              </w:tcPr>
            </w:tcPrChange>
          </w:tcPr>
          <w:p w14:paraId="292FFAEC" w14:textId="77777777" w:rsidR="008D0E3F" w:rsidRDefault="007471AD" w:rsidP="007C7279">
            <w:pPr>
              <w:pStyle w:val="TableText"/>
              <w:keepNext w:val="0"/>
              <w:pPrChange w:id="607" w:author="Russ Ott" w:date="2022-05-16T11:58:00Z">
                <w:pPr>
                  <w:pStyle w:val="TableText"/>
                </w:pPr>
              </w:pPrChange>
            </w:pPr>
            <w:r>
              <w:t>0..1</w:t>
            </w:r>
          </w:p>
        </w:tc>
        <w:tc>
          <w:tcPr>
            <w:tcW w:w="1152" w:type="dxa"/>
            <w:tcPrChange w:id="608" w:author="Russ Ott" w:date="2022-05-16T11:58:00Z">
              <w:tcPr>
                <w:tcW w:w="1152" w:type="dxa"/>
                <w:gridSpan w:val="2"/>
              </w:tcPr>
            </w:tcPrChange>
          </w:tcPr>
          <w:p w14:paraId="30B9F75E" w14:textId="77777777" w:rsidR="008D0E3F" w:rsidRDefault="007471AD" w:rsidP="007C7279">
            <w:pPr>
              <w:pStyle w:val="TableText"/>
              <w:keepNext w:val="0"/>
              <w:pPrChange w:id="609" w:author="Russ Ott" w:date="2022-05-16T11:58:00Z">
                <w:pPr>
                  <w:pStyle w:val="TableText"/>
                </w:pPr>
              </w:pPrChange>
            </w:pPr>
            <w:r>
              <w:t>SHOULD</w:t>
            </w:r>
          </w:p>
        </w:tc>
        <w:tc>
          <w:tcPr>
            <w:tcW w:w="864" w:type="dxa"/>
            <w:tcPrChange w:id="610" w:author="Russ Ott" w:date="2022-05-16T11:58:00Z">
              <w:tcPr>
                <w:tcW w:w="864" w:type="dxa"/>
                <w:gridSpan w:val="2"/>
              </w:tcPr>
            </w:tcPrChange>
          </w:tcPr>
          <w:p w14:paraId="69539D80" w14:textId="77777777" w:rsidR="008D0E3F" w:rsidRDefault="008D0E3F" w:rsidP="007C7279">
            <w:pPr>
              <w:pStyle w:val="TableText"/>
              <w:keepNext w:val="0"/>
              <w:pPrChange w:id="611" w:author="Russ Ott" w:date="2022-05-16T11:58:00Z">
                <w:pPr>
                  <w:pStyle w:val="TableText"/>
                </w:pPr>
              </w:pPrChange>
            </w:pPr>
          </w:p>
        </w:tc>
        <w:tc>
          <w:tcPr>
            <w:tcW w:w="1104" w:type="dxa"/>
            <w:tcPrChange w:id="612" w:author="Russ Ott" w:date="2022-05-16T11:58:00Z">
              <w:tcPr>
                <w:tcW w:w="1104" w:type="dxa"/>
                <w:gridSpan w:val="2"/>
              </w:tcPr>
            </w:tcPrChange>
          </w:tcPr>
          <w:p w14:paraId="47CE14DC" w14:textId="7EB77EFA" w:rsidR="008D0E3F" w:rsidRDefault="00AA5B6D" w:rsidP="007C7279">
            <w:pPr>
              <w:pStyle w:val="TableText"/>
              <w:keepNext w:val="0"/>
              <w:pPrChange w:id="613" w:author="Russ Ott" w:date="2022-05-16T11:58:00Z">
                <w:pPr>
                  <w:pStyle w:val="TableText"/>
                </w:pPr>
              </w:pPrChange>
            </w:pPr>
            <w:r>
              <w:fldChar w:fldCharType="begin"/>
            </w:r>
            <w:r>
              <w:instrText xml:space="preserve"> HYPERLINK \l "C_4437-3515" \h </w:instrText>
            </w:r>
            <w:r>
              <w:fldChar w:fldCharType="separate"/>
            </w:r>
            <w:r w:rsidR="007471AD">
              <w:rPr>
                <w:rStyle w:val="HyperlinkText9pt"/>
              </w:rPr>
              <w:t>4437-3515</w:t>
            </w:r>
            <w:r>
              <w:rPr>
                <w:rStyle w:val="HyperlinkText9pt"/>
              </w:rPr>
              <w:fldChar w:fldCharType="end"/>
            </w:r>
          </w:p>
        </w:tc>
        <w:tc>
          <w:tcPr>
            <w:tcW w:w="2975" w:type="dxa"/>
            <w:tcPrChange w:id="614" w:author="Russ Ott" w:date="2022-05-16T11:58:00Z">
              <w:tcPr>
                <w:tcW w:w="2975" w:type="dxa"/>
                <w:gridSpan w:val="2"/>
              </w:tcPr>
            </w:tcPrChange>
          </w:tcPr>
          <w:p w14:paraId="48032233" w14:textId="77777777" w:rsidR="008D0E3F" w:rsidRDefault="008D0E3F" w:rsidP="007C7279">
            <w:pPr>
              <w:pStyle w:val="TableText"/>
              <w:keepNext w:val="0"/>
              <w:pPrChange w:id="615" w:author="Russ Ott" w:date="2022-05-16T11:58:00Z">
                <w:pPr>
                  <w:pStyle w:val="TableText"/>
                </w:pPr>
              </w:pPrChange>
            </w:pPr>
          </w:p>
        </w:tc>
      </w:tr>
      <w:tr w:rsidR="008D0E3F" w14:paraId="4C5FFE80" w14:textId="77777777">
        <w:tblPrEx>
          <w:tblW w:w="10080" w:type="dxa"/>
          <w:jc w:val="center"/>
          <w:tblLayout w:type="fixed"/>
          <w:tblLook w:val="02A0" w:firstRow="1" w:lastRow="0" w:firstColumn="1" w:lastColumn="0" w:noHBand="1" w:noVBand="0"/>
          <w:tblPrExChange w:id="616" w:author="Russ Ott" w:date="2022-05-16T11:58:00Z">
            <w:tblPrEx>
              <w:tblW w:w="10080" w:type="dxa"/>
              <w:jc w:val="center"/>
              <w:tblLayout w:type="fixed"/>
              <w:tblLook w:val="02A0" w:firstRow="1" w:lastRow="0" w:firstColumn="1" w:lastColumn="0" w:noHBand="1" w:noVBand="0"/>
            </w:tblPrEx>
          </w:tblPrExChange>
        </w:tblPrEx>
        <w:trPr>
          <w:jc w:val="center"/>
          <w:trPrChange w:id="617" w:author="Russ Ott" w:date="2022-05-16T11:58:00Z">
            <w:trPr>
              <w:gridAfter w:val="0"/>
              <w:jc w:val="center"/>
            </w:trPr>
          </w:trPrChange>
        </w:trPr>
        <w:tc>
          <w:tcPr>
            <w:tcW w:w="3345" w:type="dxa"/>
            <w:tcPrChange w:id="618" w:author="Russ Ott" w:date="2022-05-16T11:58:00Z">
              <w:tcPr>
                <w:tcW w:w="3345" w:type="dxa"/>
                <w:gridSpan w:val="2"/>
              </w:tcPr>
            </w:tcPrChange>
          </w:tcPr>
          <w:p w14:paraId="347743D5" w14:textId="77777777" w:rsidR="008D0E3F" w:rsidRDefault="007471AD" w:rsidP="007C7279">
            <w:pPr>
              <w:pStyle w:val="TableText"/>
              <w:keepNext w:val="0"/>
              <w:pPrChange w:id="619" w:author="Russ Ott" w:date="2022-05-16T11:58:00Z">
                <w:pPr>
                  <w:pStyle w:val="TableText"/>
                </w:pPr>
              </w:pPrChange>
            </w:pPr>
            <w:r>
              <w:tab/>
            </w:r>
            <w:r>
              <w:tab/>
              <w:t>observation</w:t>
            </w:r>
          </w:p>
        </w:tc>
        <w:tc>
          <w:tcPr>
            <w:tcW w:w="720" w:type="dxa"/>
            <w:tcPrChange w:id="620" w:author="Russ Ott" w:date="2022-05-16T11:58:00Z">
              <w:tcPr>
                <w:tcW w:w="720" w:type="dxa"/>
                <w:gridSpan w:val="2"/>
              </w:tcPr>
            </w:tcPrChange>
          </w:tcPr>
          <w:p w14:paraId="5E720211" w14:textId="77777777" w:rsidR="008D0E3F" w:rsidRDefault="007471AD" w:rsidP="007C7279">
            <w:pPr>
              <w:pStyle w:val="TableText"/>
              <w:keepNext w:val="0"/>
              <w:pPrChange w:id="621" w:author="Russ Ott" w:date="2022-05-16T11:58:00Z">
                <w:pPr>
                  <w:pStyle w:val="TableText"/>
                </w:pPr>
              </w:pPrChange>
            </w:pPr>
            <w:r>
              <w:t>1..1</w:t>
            </w:r>
          </w:p>
        </w:tc>
        <w:tc>
          <w:tcPr>
            <w:tcW w:w="1152" w:type="dxa"/>
            <w:tcPrChange w:id="622" w:author="Russ Ott" w:date="2022-05-16T11:58:00Z">
              <w:tcPr>
                <w:tcW w:w="1152" w:type="dxa"/>
                <w:gridSpan w:val="2"/>
              </w:tcPr>
            </w:tcPrChange>
          </w:tcPr>
          <w:p w14:paraId="56C62F26" w14:textId="77777777" w:rsidR="008D0E3F" w:rsidRDefault="007471AD" w:rsidP="007C7279">
            <w:pPr>
              <w:pStyle w:val="TableText"/>
              <w:keepNext w:val="0"/>
              <w:pPrChange w:id="623" w:author="Russ Ott" w:date="2022-05-16T11:58:00Z">
                <w:pPr>
                  <w:pStyle w:val="TableText"/>
                </w:pPr>
              </w:pPrChange>
            </w:pPr>
            <w:r>
              <w:t>SHALL</w:t>
            </w:r>
          </w:p>
        </w:tc>
        <w:tc>
          <w:tcPr>
            <w:tcW w:w="864" w:type="dxa"/>
            <w:tcPrChange w:id="624" w:author="Russ Ott" w:date="2022-05-16T11:58:00Z">
              <w:tcPr>
                <w:tcW w:w="864" w:type="dxa"/>
                <w:gridSpan w:val="2"/>
              </w:tcPr>
            </w:tcPrChange>
          </w:tcPr>
          <w:p w14:paraId="0C0BB101" w14:textId="77777777" w:rsidR="008D0E3F" w:rsidRDefault="008D0E3F" w:rsidP="007C7279">
            <w:pPr>
              <w:pStyle w:val="TableText"/>
              <w:keepNext w:val="0"/>
              <w:pPrChange w:id="625" w:author="Russ Ott" w:date="2022-05-16T11:58:00Z">
                <w:pPr>
                  <w:pStyle w:val="TableText"/>
                </w:pPr>
              </w:pPrChange>
            </w:pPr>
          </w:p>
        </w:tc>
        <w:tc>
          <w:tcPr>
            <w:tcW w:w="1104" w:type="dxa"/>
            <w:tcPrChange w:id="626" w:author="Russ Ott" w:date="2022-05-16T11:58:00Z">
              <w:tcPr>
                <w:tcW w:w="1104" w:type="dxa"/>
                <w:gridSpan w:val="2"/>
              </w:tcPr>
            </w:tcPrChange>
          </w:tcPr>
          <w:p w14:paraId="379231EE" w14:textId="608F41E4" w:rsidR="008D0E3F" w:rsidRDefault="00AA5B6D" w:rsidP="007C7279">
            <w:pPr>
              <w:pStyle w:val="TableText"/>
              <w:keepNext w:val="0"/>
              <w:pPrChange w:id="627" w:author="Russ Ott" w:date="2022-05-16T11:58:00Z">
                <w:pPr>
                  <w:pStyle w:val="TableText"/>
                </w:pPr>
              </w:pPrChange>
            </w:pPr>
            <w:r>
              <w:fldChar w:fldCharType="begin"/>
            </w:r>
            <w:r>
              <w:instrText xml:space="preserve"> HYPERLINK \l "C_4437-3516" \h </w:instrText>
            </w:r>
            <w:r>
              <w:fldChar w:fldCharType="separate"/>
            </w:r>
            <w:r w:rsidR="007471AD">
              <w:rPr>
                <w:rStyle w:val="HyperlinkText9pt"/>
              </w:rPr>
              <w:t>4437-3516</w:t>
            </w:r>
            <w:r>
              <w:rPr>
                <w:rStyle w:val="HyperlinkText9pt"/>
              </w:rPr>
              <w:fldChar w:fldCharType="end"/>
            </w:r>
          </w:p>
        </w:tc>
        <w:tc>
          <w:tcPr>
            <w:tcW w:w="2975" w:type="dxa"/>
            <w:tcPrChange w:id="628" w:author="Russ Ott" w:date="2022-05-16T11:58:00Z">
              <w:tcPr>
                <w:tcW w:w="2975" w:type="dxa"/>
                <w:gridSpan w:val="2"/>
              </w:tcPr>
            </w:tcPrChange>
          </w:tcPr>
          <w:p w14:paraId="7E9244A2" w14:textId="72DFB871" w:rsidR="008D0E3F" w:rsidRDefault="00AA5B6D" w:rsidP="007C7279">
            <w:pPr>
              <w:pStyle w:val="TableText"/>
              <w:keepNext w:val="0"/>
              <w:pPrChange w:id="629" w:author="Russ Ott" w:date="2022-05-16T11:58:00Z">
                <w:pPr>
                  <w:pStyle w:val="TableText"/>
                </w:pPr>
              </w:pPrChange>
            </w:pPr>
            <w:r>
              <w:fldChar w:fldCharType="begin"/>
            </w:r>
            <w:r>
              <w:instrText xml:space="preserve"> HYPERLINK \l "E_Serial_Number_Observation" \h </w:instrText>
            </w:r>
            <w:r>
              <w:fldChar w:fldCharType="separate"/>
            </w:r>
            <w:r w:rsidR="007471AD">
              <w:rPr>
                <w:rStyle w:val="HyperlinkText9pt"/>
              </w:rPr>
              <w:t>Serial Number Observation (identifier: urn:hl7ii:2.16.840.1.113883.10.20.22.4.319:2019-06-21</w:t>
            </w:r>
            <w:r>
              <w:rPr>
                <w:rStyle w:val="HyperlinkText9pt"/>
              </w:rPr>
              <w:fldChar w:fldCharType="end"/>
            </w:r>
          </w:p>
        </w:tc>
      </w:tr>
      <w:tr w:rsidR="008D0E3F" w14:paraId="792EEA2B" w14:textId="77777777">
        <w:tblPrEx>
          <w:tblW w:w="10080" w:type="dxa"/>
          <w:jc w:val="center"/>
          <w:tblLayout w:type="fixed"/>
          <w:tblLook w:val="02A0" w:firstRow="1" w:lastRow="0" w:firstColumn="1" w:lastColumn="0" w:noHBand="1" w:noVBand="0"/>
          <w:tblPrExChange w:id="630" w:author="Russ Ott" w:date="2022-05-16T11:58:00Z">
            <w:tblPrEx>
              <w:tblW w:w="10080" w:type="dxa"/>
              <w:jc w:val="center"/>
              <w:tblLayout w:type="fixed"/>
              <w:tblLook w:val="02A0" w:firstRow="1" w:lastRow="0" w:firstColumn="1" w:lastColumn="0" w:noHBand="1" w:noVBand="0"/>
            </w:tblPrEx>
          </w:tblPrExChange>
        </w:tblPrEx>
        <w:trPr>
          <w:jc w:val="center"/>
          <w:trPrChange w:id="631" w:author="Russ Ott" w:date="2022-05-16T11:58:00Z">
            <w:trPr>
              <w:gridAfter w:val="0"/>
              <w:jc w:val="center"/>
            </w:trPr>
          </w:trPrChange>
        </w:trPr>
        <w:tc>
          <w:tcPr>
            <w:tcW w:w="3345" w:type="dxa"/>
            <w:tcPrChange w:id="632" w:author="Russ Ott" w:date="2022-05-16T11:58:00Z">
              <w:tcPr>
                <w:tcW w:w="3345" w:type="dxa"/>
                <w:gridSpan w:val="2"/>
              </w:tcPr>
            </w:tcPrChange>
          </w:tcPr>
          <w:p w14:paraId="19B353E3" w14:textId="77777777" w:rsidR="008D0E3F" w:rsidRDefault="007471AD" w:rsidP="007C7279">
            <w:pPr>
              <w:pStyle w:val="TableText"/>
              <w:keepNext w:val="0"/>
              <w:pPrChange w:id="633" w:author="Russ Ott" w:date="2022-05-16T11:58:00Z">
                <w:pPr>
                  <w:pStyle w:val="TableText"/>
                </w:pPr>
              </w:pPrChange>
            </w:pPr>
            <w:r>
              <w:tab/>
              <w:t>component</w:t>
            </w:r>
          </w:p>
        </w:tc>
        <w:tc>
          <w:tcPr>
            <w:tcW w:w="720" w:type="dxa"/>
            <w:tcPrChange w:id="634" w:author="Russ Ott" w:date="2022-05-16T11:58:00Z">
              <w:tcPr>
                <w:tcW w:w="720" w:type="dxa"/>
                <w:gridSpan w:val="2"/>
              </w:tcPr>
            </w:tcPrChange>
          </w:tcPr>
          <w:p w14:paraId="0FA5E7B6" w14:textId="77777777" w:rsidR="008D0E3F" w:rsidRDefault="007471AD" w:rsidP="007C7279">
            <w:pPr>
              <w:pStyle w:val="TableText"/>
              <w:keepNext w:val="0"/>
              <w:pPrChange w:id="635" w:author="Russ Ott" w:date="2022-05-16T11:58:00Z">
                <w:pPr>
                  <w:pStyle w:val="TableText"/>
                </w:pPr>
              </w:pPrChange>
            </w:pPr>
            <w:r>
              <w:t>0..1</w:t>
            </w:r>
          </w:p>
        </w:tc>
        <w:tc>
          <w:tcPr>
            <w:tcW w:w="1152" w:type="dxa"/>
            <w:tcPrChange w:id="636" w:author="Russ Ott" w:date="2022-05-16T11:58:00Z">
              <w:tcPr>
                <w:tcW w:w="1152" w:type="dxa"/>
                <w:gridSpan w:val="2"/>
              </w:tcPr>
            </w:tcPrChange>
          </w:tcPr>
          <w:p w14:paraId="6AB6E617" w14:textId="77777777" w:rsidR="008D0E3F" w:rsidRDefault="007471AD" w:rsidP="007C7279">
            <w:pPr>
              <w:pStyle w:val="TableText"/>
              <w:keepNext w:val="0"/>
              <w:pPrChange w:id="637" w:author="Russ Ott" w:date="2022-05-16T11:58:00Z">
                <w:pPr>
                  <w:pStyle w:val="TableText"/>
                </w:pPr>
              </w:pPrChange>
            </w:pPr>
            <w:r>
              <w:t>SHOULD</w:t>
            </w:r>
          </w:p>
        </w:tc>
        <w:tc>
          <w:tcPr>
            <w:tcW w:w="864" w:type="dxa"/>
            <w:tcPrChange w:id="638" w:author="Russ Ott" w:date="2022-05-16T11:58:00Z">
              <w:tcPr>
                <w:tcW w:w="864" w:type="dxa"/>
                <w:gridSpan w:val="2"/>
              </w:tcPr>
            </w:tcPrChange>
          </w:tcPr>
          <w:p w14:paraId="05A5EA4F" w14:textId="77777777" w:rsidR="008D0E3F" w:rsidRDefault="008D0E3F" w:rsidP="007C7279">
            <w:pPr>
              <w:pStyle w:val="TableText"/>
              <w:keepNext w:val="0"/>
              <w:pPrChange w:id="639" w:author="Russ Ott" w:date="2022-05-16T11:58:00Z">
                <w:pPr>
                  <w:pStyle w:val="TableText"/>
                </w:pPr>
              </w:pPrChange>
            </w:pPr>
          </w:p>
        </w:tc>
        <w:tc>
          <w:tcPr>
            <w:tcW w:w="1104" w:type="dxa"/>
            <w:tcPrChange w:id="640" w:author="Russ Ott" w:date="2022-05-16T11:58:00Z">
              <w:tcPr>
                <w:tcW w:w="1104" w:type="dxa"/>
                <w:gridSpan w:val="2"/>
              </w:tcPr>
            </w:tcPrChange>
          </w:tcPr>
          <w:p w14:paraId="491A8608" w14:textId="0BB3C77B" w:rsidR="008D0E3F" w:rsidRDefault="00AA5B6D" w:rsidP="007C7279">
            <w:pPr>
              <w:pStyle w:val="TableText"/>
              <w:keepNext w:val="0"/>
              <w:pPrChange w:id="641" w:author="Russ Ott" w:date="2022-05-16T11:58:00Z">
                <w:pPr>
                  <w:pStyle w:val="TableText"/>
                </w:pPr>
              </w:pPrChange>
            </w:pPr>
            <w:r>
              <w:fldChar w:fldCharType="begin"/>
            </w:r>
            <w:r>
              <w:instrText xml:space="preserve"> HYPERLINK \l "C_4437-3517" \h </w:instrText>
            </w:r>
            <w:r>
              <w:fldChar w:fldCharType="separate"/>
            </w:r>
            <w:r w:rsidR="007471AD">
              <w:rPr>
                <w:rStyle w:val="HyperlinkText9pt"/>
              </w:rPr>
              <w:t>4437-3517</w:t>
            </w:r>
            <w:r>
              <w:rPr>
                <w:rStyle w:val="HyperlinkText9pt"/>
              </w:rPr>
              <w:fldChar w:fldCharType="end"/>
            </w:r>
          </w:p>
        </w:tc>
        <w:tc>
          <w:tcPr>
            <w:tcW w:w="2975" w:type="dxa"/>
            <w:tcPrChange w:id="642" w:author="Russ Ott" w:date="2022-05-16T11:58:00Z">
              <w:tcPr>
                <w:tcW w:w="2975" w:type="dxa"/>
                <w:gridSpan w:val="2"/>
              </w:tcPr>
            </w:tcPrChange>
          </w:tcPr>
          <w:p w14:paraId="1994B6A0" w14:textId="77777777" w:rsidR="008D0E3F" w:rsidRDefault="008D0E3F" w:rsidP="007C7279">
            <w:pPr>
              <w:pStyle w:val="TableText"/>
              <w:keepNext w:val="0"/>
              <w:pPrChange w:id="643" w:author="Russ Ott" w:date="2022-05-16T11:58:00Z">
                <w:pPr>
                  <w:pStyle w:val="TableText"/>
                </w:pPr>
              </w:pPrChange>
            </w:pPr>
          </w:p>
        </w:tc>
      </w:tr>
      <w:tr w:rsidR="008D0E3F" w14:paraId="646390F1" w14:textId="77777777">
        <w:tblPrEx>
          <w:tblW w:w="10080" w:type="dxa"/>
          <w:jc w:val="center"/>
          <w:tblLayout w:type="fixed"/>
          <w:tblLook w:val="02A0" w:firstRow="1" w:lastRow="0" w:firstColumn="1" w:lastColumn="0" w:noHBand="1" w:noVBand="0"/>
          <w:tblPrExChange w:id="644" w:author="Russ Ott" w:date="2022-05-16T11:58:00Z">
            <w:tblPrEx>
              <w:tblW w:w="10080" w:type="dxa"/>
              <w:jc w:val="center"/>
              <w:tblLayout w:type="fixed"/>
              <w:tblLook w:val="02A0" w:firstRow="1" w:lastRow="0" w:firstColumn="1" w:lastColumn="0" w:noHBand="1" w:noVBand="0"/>
            </w:tblPrEx>
          </w:tblPrExChange>
        </w:tblPrEx>
        <w:trPr>
          <w:jc w:val="center"/>
          <w:trPrChange w:id="645" w:author="Russ Ott" w:date="2022-05-16T11:58:00Z">
            <w:trPr>
              <w:gridAfter w:val="0"/>
              <w:jc w:val="center"/>
            </w:trPr>
          </w:trPrChange>
        </w:trPr>
        <w:tc>
          <w:tcPr>
            <w:tcW w:w="3345" w:type="dxa"/>
            <w:tcPrChange w:id="646" w:author="Russ Ott" w:date="2022-05-16T11:58:00Z">
              <w:tcPr>
                <w:tcW w:w="3345" w:type="dxa"/>
                <w:gridSpan w:val="2"/>
              </w:tcPr>
            </w:tcPrChange>
          </w:tcPr>
          <w:p w14:paraId="17DA6FDB" w14:textId="77777777" w:rsidR="008D0E3F" w:rsidRDefault="007471AD" w:rsidP="007C7279">
            <w:pPr>
              <w:pStyle w:val="TableText"/>
              <w:keepNext w:val="0"/>
              <w:pPrChange w:id="647" w:author="Russ Ott" w:date="2022-05-16T11:58:00Z">
                <w:pPr>
                  <w:pStyle w:val="TableText"/>
                </w:pPr>
              </w:pPrChange>
            </w:pPr>
            <w:r>
              <w:tab/>
            </w:r>
            <w:r>
              <w:tab/>
              <w:t>observation</w:t>
            </w:r>
          </w:p>
        </w:tc>
        <w:tc>
          <w:tcPr>
            <w:tcW w:w="720" w:type="dxa"/>
            <w:tcPrChange w:id="648" w:author="Russ Ott" w:date="2022-05-16T11:58:00Z">
              <w:tcPr>
                <w:tcW w:w="720" w:type="dxa"/>
                <w:gridSpan w:val="2"/>
              </w:tcPr>
            </w:tcPrChange>
          </w:tcPr>
          <w:p w14:paraId="3201DE54" w14:textId="77777777" w:rsidR="008D0E3F" w:rsidRDefault="007471AD" w:rsidP="007C7279">
            <w:pPr>
              <w:pStyle w:val="TableText"/>
              <w:keepNext w:val="0"/>
              <w:pPrChange w:id="649" w:author="Russ Ott" w:date="2022-05-16T11:58:00Z">
                <w:pPr>
                  <w:pStyle w:val="TableText"/>
                </w:pPr>
              </w:pPrChange>
            </w:pPr>
            <w:r>
              <w:t>1..1</w:t>
            </w:r>
          </w:p>
        </w:tc>
        <w:tc>
          <w:tcPr>
            <w:tcW w:w="1152" w:type="dxa"/>
            <w:tcPrChange w:id="650" w:author="Russ Ott" w:date="2022-05-16T11:58:00Z">
              <w:tcPr>
                <w:tcW w:w="1152" w:type="dxa"/>
                <w:gridSpan w:val="2"/>
              </w:tcPr>
            </w:tcPrChange>
          </w:tcPr>
          <w:p w14:paraId="0CBB1815" w14:textId="77777777" w:rsidR="008D0E3F" w:rsidRDefault="007471AD" w:rsidP="007C7279">
            <w:pPr>
              <w:pStyle w:val="TableText"/>
              <w:keepNext w:val="0"/>
              <w:pPrChange w:id="651" w:author="Russ Ott" w:date="2022-05-16T11:58:00Z">
                <w:pPr>
                  <w:pStyle w:val="TableText"/>
                </w:pPr>
              </w:pPrChange>
            </w:pPr>
            <w:r>
              <w:t>SHALL</w:t>
            </w:r>
          </w:p>
        </w:tc>
        <w:tc>
          <w:tcPr>
            <w:tcW w:w="864" w:type="dxa"/>
            <w:tcPrChange w:id="652" w:author="Russ Ott" w:date="2022-05-16T11:58:00Z">
              <w:tcPr>
                <w:tcW w:w="864" w:type="dxa"/>
                <w:gridSpan w:val="2"/>
              </w:tcPr>
            </w:tcPrChange>
          </w:tcPr>
          <w:p w14:paraId="00978FC3" w14:textId="77777777" w:rsidR="008D0E3F" w:rsidRDefault="008D0E3F" w:rsidP="007C7279">
            <w:pPr>
              <w:pStyle w:val="TableText"/>
              <w:keepNext w:val="0"/>
              <w:pPrChange w:id="653" w:author="Russ Ott" w:date="2022-05-16T11:58:00Z">
                <w:pPr>
                  <w:pStyle w:val="TableText"/>
                </w:pPr>
              </w:pPrChange>
            </w:pPr>
          </w:p>
        </w:tc>
        <w:tc>
          <w:tcPr>
            <w:tcW w:w="1104" w:type="dxa"/>
            <w:tcPrChange w:id="654" w:author="Russ Ott" w:date="2022-05-16T11:58:00Z">
              <w:tcPr>
                <w:tcW w:w="1104" w:type="dxa"/>
                <w:gridSpan w:val="2"/>
              </w:tcPr>
            </w:tcPrChange>
          </w:tcPr>
          <w:p w14:paraId="5172CCCF" w14:textId="0AF87A0D" w:rsidR="008D0E3F" w:rsidRDefault="00AA5B6D" w:rsidP="007C7279">
            <w:pPr>
              <w:pStyle w:val="TableText"/>
              <w:keepNext w:val="0"/>
              <w:pPrChange w:id="655" w:author="Russ Ott" w:date="2022-05-16T11:58:00Z">
                <w:pPr>
                  <w:pStyle w:val="TableText"/>
                </w:pPr>
              </w:pPrChange>
            </w:pPr>
            <w:r>
              <w:fldChar w:fldCharType="begin"/>
            </w:r>
            <w:r>
              <w:instrText xml:space="preserve"> HYPERLINK \l "C_4437-3518" \h </w:instrText>
            </w:r>
            <w:r>
              <w:fldChar w:fldCharType="separate"/>
            </w:r>
            <w:r w:rsidR="007471AD">
              <w:rPr>
                <w:rStyle w:val="HyperlinkText9pt"/>
              </w:rPr>
              <w:t>4437-3518</w:t>
            </w:r>
            <w:r>
              <w:rPr>
                <w:rStyle w:val="HyperlinkText9pt"/>
              </w:rPr>
              <w:fldChar w:fldCharType="end"/>
            </w:r>
          </w:p>
        </w:tc>
        <w:tc>
          <w:tcPr>
            <w:tcW w:w="2975" w:type="dxa"/>
            <w:tcPrChange w:id="656" w:author="Russ Ott" w:date="2022-05-16T11:58:00Z">
              <w:tcPr>
                <w:tcW w:w="2975" w:type="dxa"/>
                <w:gridSpan w:val="2"/>
              </w:tcPr>
            </w:tcPrChange>
          </w:tcPr>
          <w:p w14:paraId="3C27F80B" w14:textId="796EF952" w:rsidR="008D0E3F" w:rsidRDefault="00AA5B6D" w:rsidP="007C7279">
            <w:pPr>
              <w:pStyle w:val="TableText"/>
              <w:keepNext w:val="0"/>
              <w:pPrChange w:id="657" w:author="Russ Ott" w:date="2022-05-16T11:58:00Z">
                <w:pPr>
                  <w:pStyle w:val="TableText"/>
                </w:pPr>
              </w:pPrChange>
            </w:pPr>
            <w:r>
              <w:fldChar w:fldCharType="begin"/>
            </w:r>
            <w:r>
              <w:instrText xml:space="preserve"> HYPERLINK \l "E_Manufacturing_Date_Observation_2019" \h </w:instrText>
            </w:r>
            <w:r>
              <w:fldChar w:fldCharType="separate"/>
            </w:r>
            <w:r w:rsidR="007471AD">
              <w:rPr>
                <w:rStyle w:val="HyperlinkText9pt"/>
              </w:rPr>
              <w:t>Manufacturing Date Observation (identifier: urn:hl7ii:2.16.840.1.113883.10.20.22.4.316:2019-06-21</w:t>
            </w:r>
            <w:r>
              <w:rPr>
                <w:rStyle w:val="HyperlinkText9pt"/>
              </w:rPr>
              <w:fldChar w:fldCharType="end"/>
            </w:r>
          </w:p>
        </w:tc>
      </w:tr>
      <w:tr w:rsidR="008D0E3F" w14:paraId="0954871D" w14:textId="77777777">
        <w:tblPrEx>
          <w:tblW w:w="10080" w:type="dxa"/>
          <w:jc w:val="center"/>
          <w:tblLayout w:type="fixed"/>
          <w:tblLook w:val="02A0" w:firstRow="1" w:lastRow="0" w:firstColumn="1" w:lastColumn="0" w:noHBand="1" w:noVBand="0"/>
          <w:tblPrExChange w:id="658" w:author="Russ Ott" w:date="2022-05-16T11:58:00Z">
            <w:tblPrEx>
              <w:tblW w:w="10080" w:type="dxa"/>
              <w:jc w:val="center"/>
              <w:tblLayout w:type="fixed"/>
              <w:tblLook w:val="02A0" w:firstRow="1" w:lastRow="0" w:firstColumn="1" w:lastColumn="0" w:noHBand="1" w:noVBand="0"/>
            </w:tblPrEx>
          </w:tblPrExChange>
        </w:tblPrEx>
        <w:trPr>
          <w:jc w:val="center"/>
          <w:trPrChange w:id="659" w:author="Russ Ott" w:date="2022-05-16T11:58:00Z">
            <w:trPr>
              <w:gridAfter w:val="0"/>
              <w:jc w:val="center"/>
            </w:trPr>
          </w:trPrChange>
        </w:trPr>
        <w:tc>
          <w:tcPr>
            <w:tcW w:w="3345" w:type="dxa"/>
            <w:tcPrChange w:id="660" w:author="Russ Ott" w:date="2022-05-16T11:58:00Z">
              <w:tcPr>
                <w:tcW w:w="3345" w:type="dxa"/>
                <w:gridSpan w:val="2"/>
              </w:tcPr>
            </w:tcPrChange>
          </w:tcPr>
          <w:p w14:paraId="5ABC4A50" w14:textId="77777777" w:rsidR="008D0E3F" w:rsidRDefault="007471AD" w:rsidP="007C7279">
            <w:pPr>
              <w:pStyle w:val="TableText"/>
              <w:keepNext w:val="0"/>
              <w:pPrChange w:id="661" w:author="Russ Ott" w:date="2022-05-16T11:58:00Z">
                <w:pPr>
                  <w:pStyle w:val="TableText"/>
                </w:pPr>
              </w:pPrChange>
            </w:pPr>
            <w:r>
              <w:tab/>
              <w:t>component</w:t>
            </w:r>
          </w:p>
        </w:tc>
        <w:tc>
          <w:tcPr>
            <w:tcW w:w="720" w:type="dxa"/>
            <w:tcPrChange w:id="662" w:author="Russ Ott" w:date="2022-05-16T11:58:00Z">
              <w:tcPr>
                <w:tcW w:w="720" w:type="dxa"/>
                <w:gridSpan w:val="2"/>
              </w:tcPr>
            </w:tcPrChange>
          </w:tcPr>
          <w:p w14:paraId="047BB3F6" w14:textId="77777777" w:rsidR="008D0E3F" w:rsidRDefault="007471AD" w:rsidP="007C7279">
            <w:pPr>
              <w:pStyle w:val="TableText"/>
              <w:keepNext w:val="0"/>
              <w:pPrChange w:id="663" w:author="Russ Ott" w:date="2022-05-16T11:58:00Z">
                <w:pPr>
                  <w:pStyle w:val="TableText"/>
                </w:pPr>
              </w:pPrChange>
            </w:pPr>
            <w:r>
              <w:t>0..1</w:t>
            </w:r>
          </w:p>
        </w:tc>
        <w:tc>
          <w:tcPr>
            <w:tcW w:w="1152" w:type="dxa"/>
            <w:tcPrChange w:id="664" w:author="Russ Ott" w:date="2022-05-16T11:58:00Z">
              <w:tcPr>
                <w:tcW w:w="1152" w:type="dxa"/>
                <w:gridSpan w:val="2"/>
              </w:tcPr>
            </w:tcPrChange>
          </w:tcPr>
          <w:p w14:paraId="18B39021" w14:textId="77777777" w:rsidR="008D0E3F" w:rsidRDefault="007471AD" w:rsidP="007C7279">
            <w:pPr>
              <w:pStyle w:val="TableText"/>
              <w:keepNext w:val="0"/>
              <w:pPrChange w:id="665" w:author="Russ Ott" w:date="2022-05-16T11:58:00Z">
                <w:pPr>
                  <w:pStyle w:val="TableText"/>
                </w:pPr>
              </w:pPrChange>
            </w:pPr>
            <w:r>
              <w:t>SHOULD</w:t>
            </w:r>
          </w:p>
        </w:tc>
        <w:tc>
          <w:tcPr>
            <w:tcW w:w="864" w:type="dxa"/>
            <w:tcPrChange w:id="666" w:author="Russ Ott" w:date="2022-05-16T11:58:00Z">
              <w:tcPr>
                <w:tcW w:w="864" w:type="dxa"/>
                <w:gridSpan w:val="2"/>
              </w:tcPr>
            </w:tcPrChange>
          </w:tcPr>
          <w:p w14:paraId="3BACF876" w14:textId="77777777" w:rsidR="008D0E3F" w:rsidRDefault="008D0E3F" w:rsidP="007C7279">
            <w:pPr>
              <w:pStyle w:val="TableText"/>
              <w:keepNext w:val="0"/>
              <w:pPrChange w:id="667" w:author="Russ Ott" w:date="2022-05-16T11:58:00Z">
                <w:pPr>
                  <w:pStyle w:val="TableText"/>
                </w:pPr>
              </w:pPrChange>
            </w:pPr>
          </w:p>
        </w:tc>
        <w:tc>
          <w:tcPr>
            <w:tcW w:w="1104" w:type="dxa"/>
            <w:tcPrChange w:id="668" w:author="Russ Ott" w:date="2022-05-16T11:58:00Z">
              <w:tcPr>
                <w:tcW w:w="1104" w:type="dxa"/>
                <w:gridSpan w:val="2"/>
              </w:tcPr>
            </w:tcPrChange>
          </w:tcPr>
          <w:p w14:paraId="75C4A2BA" w14:textId="315FAC43" w:rsidR="008D0E3F" w:rsidRDefault="00AA5B6D" w:rsidP="007C7279">
            <w:pPr>
              <w:pStyle w:val="TableText"/>
              <w:keepNext w:val="0"/>
              <w:pPrChange w:id="669" w:author="Russ Ott" w:date="2022-05-16T11:58:00Z">
                <w:pPr>
                  <w:pStyle w:val="TableText"/>
                </w:pPr>
              </w:pPrChange>
            </w:pPr>
            <w:r>
              <w:fldChar w:fldCharType="begin"/>
            </w:r>
            <w:r>
              <w:instrText xml:space="preserve"> HYPERLINK \l "C_4437-3525" \h </w:instrText>
            </w:r>
            <w:r>
              <w:fldChar w:fldCharType="separate"/>
            </w:r>
            <w:r w:rsidR="007471AD">
              <w:rPr>
                <w:rStyle w:val="HyperlinkText9pt"/>
              </w:rPr>
              <w:t>4437-3525</w:t>
            </w:r>
            <w:r>
              <w:rPr>
                <w:rStyle w:val="HyperlinkText9pt"/>
              </w:rPr>
              <w:fldChar w:fldCharType="end"/>
            </w:r>
          </w:p>
        </w:tc>
        <w:tc>
          <w:tcPr>
            <w:tcW w:w="2975" w:type="dxa"/>
            <w:tcPrChange w:id="670" w:author="Russ Ott" w:date="2022-05-16T11:58:00Z">
              <w:tcPr>
                <w:tcW w:w="2975" w:type="dxa"/>
                <w:gridSpan w:val="2"/>
              </w:tcPr>
            </w:tcPrChange>
          </w:tcPr>
          <w:p w14:paraId="13A3ADF0" w14:textId="77777777" w:rsidR="008D0E3F" w:rsidRDefault="008D0E3F" w:rsidP="007C7279">
            <w:pPr>
              <w:pStyle w:val="TableText"/>
              <w:keepNext w:val="0"/>
              <w:pPrChange w:id="671" w:author="Russ Ott" w:date="2022-05-16T11:58:00Z">
                <w:pPr>
                  <w:pStyle w:val="TableText"/>
                </w:pPr>
              </w:pPrChange>
            </w:pPr>
          </w:p>
        </w:tc>
      </w:tr>
      <w:tr w:rsidR="008D0E3F" w14:paraId="44EA2338" w14:textId="77777777">
        <w:tblPrEx>
          <w:tblW w:w="10080" w:type="dxa"/>
          <w:jc w:val="center"/>
          <w:tblLayout w:type="fixed"/>
          <w:tblLook w:val="02A0" w:firstRow="1" w:lastRow="0" w:firstColumn="1" w:lastColumn="0" w:noHBand="1" w:noVBand="0"/>
          <w:tblPrExChange w:id="672" w:author="Russ Ott" w:date="2022-05-16T11:58:00Z">
            <w:tblPrEx>
              <w:tblW w:w="10080" w:type="dxa"/>
              <w:jc w:val="center"/>
              <w:tblLayout w:type="fixed"/>
              <w:tblLook w:val="02A0" w:firstRow="1" w:lastRow="0" w:firstColumn="1" w:lastColumn="0" w:noHBand="1" w:noVBand="0"/>
            </w:tblPrEx>
          </w:tblPrExChange>
        </w:tblPrEx>
        <w:trPr>
          <w:jc w:val="center"/>
          <w:trPrChange w:id="673" w:author="Russ Ott" w:date="2022-05-16T11:58:00Z">
            <w:trPr>
              <w:gridAfter w:val="0"/>
              <w:jc w:val="center"/>
            </w:trPr>
          </w:trPrChange>
        </w:trPr>
        <w:tc>
          <w:tcPr>
            <w:tcW w:w="3345" w:type="dxa"/>
            <w:tcPrChange w:id="674" w:author="Russ Ott" w:date="2022-05-16T11:58:00Z">
              <w:tcPr>
                <w:tcW w:w="3345" w:type="dxa"/>
                <w:gridSpan w:val="2"/>
              </w:tcPr>
            </w:tcPrChange>
          </w:tcPr>
          <w:p w14:paraId="0AD01C7C" w14:textId="77777777" w:rsidR="008D0E3F" w:rsidRDefault="007471AD" w:rsidP="007C7279">
            <w:pPr>
              <w:pStyle w:val="TableText"/>
              <w:keepNext w:val="0"/>
              <w:pPrChange w:id="675" w:author="Russ Ott" w:date="2022-05-16T11:58:00Z">
                <w:pPr>
                  <w:pStyle w:val="TableText"/>
                </w:pPr>
              </w:pPrChange>
            </w:pPr>
            <w:r>
              <w:tab/>
            </w:r>
            <w:r>
              <w:tab/>
              <w:t>observation</w:t>
            </w:r>
          </w:p>
        </w:tc>
        <w:tc>
          <w:tcPr>
            <w:tcW w:w="720" w:type="dxa"/>
            <w:tcPrChange w:id="676" w:author="Russ Ott" w:date="2022-05-16T11:58:00Z">
              <w:tcPr>
                <w:tcW w:w="720" w:type="dxa"/>
                <w:gridSpan w:val="2"/>
              </w:tcPr>
            </w:tcPrChange>
          </w:tcPr>
          <w:p w14:paraId="6CE17652" w14:textId="77777777" w:rsidR="008D0E3F" w:rsidRDefault="007471AD" w:rsidP="007C7279">
            <w:pPr>
              <w:pStyle w:val="TableText"/>
              <w:keepNext w:val="0"/>
              <w:pPrChange w:id="677" w:author="Russ Ott" w:date="2022-05-16T11:58:00Z">
                <w:pPr>
                  <w:pStyle w:val="TableText"/>
                </w:pPr>
              </w:pPrChange>
            </w:pPr>
            <w:r>
              <w:t>1..1</w:t>
            </w:r>
          </w:p>
        </w:tc>
        <w:tc>
          <w:tcPr>
            <w:tcW w:w="1152" w:type="dxa"/>
            <w:tcPrChange w:id="678" w:author="Russ Ott" w:date="2022-05-16T11:58:00Z">
              <w:tcPr>
                <w:tcW w:w="1152" w:type="dxa"/>
                <w:gridSpan w:val="2"/>
              </w:tcPr>
            </w:tcPrChange>
          </w:tcPr>
          <w:p w14:paraId="20850740" w14:textId="77777777" w:rsidR="008D0E3F" w:rsidRDefault="007471AD" w:rsidP="007C7279">
            <w:pPr>
              <w:pStyle w:val="TableText"/>
              <w:keepNext w:val="0"/>
              <w:pPrChange w:id="679" w:author="Russ Ott" w:date="2022-05-16T11:58:00Z">
                <w:pPr>
                  <w:pStyle w:val="TableText"/>
                </w:pPr>
              </w:pPrChange>
            </w:pPr>
            <w:r>
              <w:t>SHALL</w:t>
            </w:r>
          </w:p>
        </w:tc>
        <w:tc>
          <w:tcPr>
            <w:tcW w:w="864" w:type="dxa"/>
            <w:tcPrChange w:id="680" w:author="Russ Ott" w:date="2022-05-16T11:58:00Z">
              <w:tcPr>
                <w:tcW w:w="864" w:type="dxa"/>
                <w:gridSpan w:val="2"/>
              </w:tcPr>
            </w:tcPrChange>
          </w:tcPr>
          <w:p w14:paraId="2A73E59D" w14:textId="77777777" w:rsidR="008D0E3F" w:rsidRDefault="008D0E3F" w:rsidP="007C7279">
            <w:pPr>
              <w:pStyle w:val="TableText"/>
              <w:keepNext w:val="0"/>
              <w:pPrChange w:id="681" w:author="Russ Ott" w:date="2022-05-16T11:58:00Z">
                <w:pPr>
                  <w:pStyle w:val="TableText"/>
                </w:pPr>
              </w:pPrChange>
            </w:pPr>
          </w:p>
        </w:tc>
        <w:tc>
          <w:tcPr>
            <w:tcW w:w="1104" w:type="dxa"/>
            <w:tcPrChange w:id="682" w:author="Russ Ott" w:date="2022-05-16T11:58:00Z">
              <w:tcPr>
                <w:tcW w:w="1104" w:type="dxa"/>
                <w:gridSpan w:val="2"/>
              </w:tcPr>
            </w:tcPrChange>
          </w:tcPr>
          <w:p w14:paraId="3B3C76D3" w14:textId="3E60485A" w:rsidR="008D0E3F" w:rsidRDefault="00AA5B6D" w:rsidP="007C7279">
            <w:pPr>
              <w:pStyle w:val="TableText"/>
              <w:keepNext w:val="0"/>
              <w:pPrChange w:id="683" w:author="Russ Ott" w:date="2022-05-16T11:58:00Z">
                <w:pPr>
                  <w:pStyle w:val="TableText"/>
                </w:pPr>
              </w:pPrChange>
            </w:pPr>
            <w:r>
              <w:fldChar w:fldCharType="begin"/>
            </w:r>
            <w:r>
              <w:instrText xml:space="preserve"> HYPERLINK \l "C_4437-3526" \h </w:instrText>
            </w:r>
            <w:r>
              <w:fldChar w:fldCharType="separate"/>
            </w:r>
            <w:r w:rsidR="007471AD">
              <w:rPr>
                <w:rStyle w:val="HyperlinkText9pt"/>
              </w:rPr>
              <w:t>4437-3526</w:t>
            </w:r>
            <w:r>
              <w:rPr>
                <w:rStyle w:val="HyperlinkText9pt"/>
              </w:rPr>
              <w:fldChar w:fldCharType="end"/>
            </w:r>
          </w:p>
        </w:tc>
        <w:tc>
          <w:tcPr>
            <w:tcW w:w="2975" w:type="dxa"/>
            <w:tcPrChange w:id="684" w:author="Russ Ott" w:date="2022-05-16T11:58:00Z">
              <w:tcPr>
                <w:tcW w:w="2975" w:type="dxa"/>
                <w:gridSpan w:val="2"/>
              </w:tcPr>
            </w:tcPrChange>
          </w:tcPr>
          <w:p w14:paraId="19A75EBC" w14:textId="0EC47F83" w:rsidR="008D0E3F" w:rsidRDefault="00AA5B6D" w:rsidP="007C7279">
            <w:pPr>
              <w:pStyle w:val="TableText"/>
              <w:keepNext w:val="0"/>
              <w:pPrChange w:id="685" w:author="Russ Ott" w:date="2022-05-16T11:58:00Z">
                <w:pPr>
                  <w:pStyle w:val="TableText"/>
                </w:pPr>
              </w:pPrChange>
            </w:pPr>
            <w:r>
              <w:fldChar w:fldCharType="begin"/>
            </w:r>
            <w:r>
              <w:instrText xml:space="preserve"> HYPERLINK \l "E_Expiration_Date_Observation" \h </w:instrText>
            </w:r>
            <w:r>
              <w:fldChar w:fldCharType="separate"/>
            </w:r>
            <w:r w:rsidR="007471AD">
              <w:rPr>
                <w:rStyle w:val="HyperlinkText9pt"/>
              </w:rPr>
              <w:t>Expiration Date Observation (identifier: urn:hl7ii:2.16.840.1.113883.10.20.22.4.309:2019-06-21</w:t>
            </w:r>
            <w:r>
              <w:rPr>
                <w:rStyle w:val="HyperlinkText9pt"/>
              </w:rPr>
              <w:fldChar w:fldCharType="end"/>
            </w:r>
          </w:p>
        </w:tc>
      </w:tr>
      <w:tr w:rsidR="008D0E3F" w14:paraId="0CFB376E" w14:textId="77777777">
        <w:tblPrEx>
          <w:tblW w:w="10080" w:type="dxa"/>
          <w:jc w:val="center"/>
          <w:tblLayout w:type="fixed"/>
          <w:tblLook w:val="02A0" w:firstRow="1" w:lastRow="0" w:firstColumn="1" w:lastColumn="0" w:noHBand="1" w:noVBand="0"/>
          <w:tblPrExChange w:id="686" w:author="Russ Ott" w:date="2022-05-16T11:58:00Z">
            <w:tblPrEx>
              <w:tblW w:w="10080" w:type="dxa"/>
              <w:jc w:val="center"/>
              <w:tblLayout w:type="fixed"/>
              <w:tblLook w:val="02A0" w:firstRow="1" w:lastRow="0" w:firstColumn="1" w:lastColumn="0" w:noHBand="1" w:noVBand="0"/>
            </w:tblPrEx>
          </w:tblPrExChange>
        </w:tblPrEx>
        <w:trPr>
          <w:jc w:val="center"/>
          <w:trPrChange w:id="687" w:author="Russ Ott" w:date="2022-05-16T11:58:00Z">
            <w:trPr>
              <w:gridAfter w:val="0"/>
              <w:jc w:val="center"/>
            </w:trPr>
          </w:trPrChange>
        </w:trPr>
        <w:tc>
          <w:tcPr>
            <w:tcW w:w="3345" w:type="dxa"/>
            <w:tcPrChange w:id="688" w:author="Russ Ott" w:date="2022-05-16T11:58:00Z">
              <w:tcPr>
                <w:tcW w:w="3345" w:type="dxa"/>
                <w:gridSpan w:val="2"/>
              </w:tcPr>
            </w:tcPrChange>
          </w:tcPr>
          <w:p w14:paraId="6555FBC6" w14:textId="77777777" w:rsidR="008D0E3F" w:rsidRDefault="007471AD" w:rsidP="007C7279">
            <w:pPr>
              <w:pStyle w:val="TableText"/>
              <w:keepNext w:val="0"/>
              <w:pPrChange w:id="689" w:author="Russ Ott" w:date="2022-05-16T11:58:00Z">
                <w:pPr>
                  <w:pStyle w:val="TableText"/>
                </w:pPr>
              </w:pPrChange>
            </w:pPr>
            <w:r>
              <w:tab/>
              <w:t>component</w:t>
            </w:r>
          </w:p>
        </w:tc>
        <w:tc>
          <w:tcPr>
            <w:tcW w:w="720" w:type="dxa"/>
            <w:tcPrChange w:id="690" w:author="Russ Ott" w:date="2022-05-16T11:58:00Z">
              <w:tcPr>
                <w:tcW w:w="720" w:type="dxa"/>
                <w:gridSpan w:val="2"/>
              </w:tcPr>
            </w:tcPrChange>
          </w:tcPr>
          <w:p w14:paraId="2EA8D25E" w14:textId="77777777" w:rsidR="008D0E3F" w:rsidRDefault="007471AD" w:rsidP="007C7279">
            <w:pPr>
              <w:pStyle w:val="TableText"/>
              <w:keepNext w:val="0"/>
              <w:pPrChange w:id="691" w:author="Russ Ott" w:date="2022-05-16T11:58:00Z">
                <w:pPr>
                  <w:pStyle w:val="TableText"/>
                </w:pPr>
              </w:pPrChange>
            </w:pPr>
            <w:r>
              <w:t>0..1</w:t>
            </w:r>
          </w:p>
        </w:tc>
        <w:tc>
          <w:tcPr>
            <w:tcW w:w="1152" w:type="dxa"/>
            <w:tcPrChange w:id="692" w:author="Russ Ott" w:date="2022-05-16T11:58:00Z">
              <w:tcPr>
                <w:tcW w:w="1152" w:type="dxa"/>
                <w:gridSpan w:val="2"/>
              </w:tcPr>
            </w:tcPrChange>
          </w:tcPr>
          <w:p w14:paraId="1D9B2828" w14:textId="77777777" w:rsidR="008D0E3F" w:rsidRDefault="007471AD" w:rsidP="007C7279">
            <w:pPr>
              <w:pStyle w:val="TableText"/>
              <w:keepNext w:val="0"/>
              <w:pPrChange w:id="693" w:author="Russ Ott" w:date="2022-05-16T11:58:00Z">
                <w:pPr>
                  <w:pStyle w:val="TableText"/>
                </w:pPr>
              </w:pPrChange>
            </w:pPr>
            <w:r>
              <w:t>SHOULD</w:t>
            </w:r>
          </w:p>
        </w:tc>
        <w:tc>
          <w:tcPr>
            <w:tcW w:w="864" w:type="dxa"/>
            <w:tcPrChange w:id="694" w:author="Russ Ott" w:date="2022-05-16T11:58:00Z">
              <w:tcPr>
                <w:tcW w:w="864" w:type="dxa"/>
                <w:gridSpan w:val="2"/>
              </w:tcPr>
            </w:tcPrChange>
          </w:tcPr>
          <w:p w14:paraId="64604F5C" w14:textId="77777777" w:rsidR="008D0E3F" w:rsidRDefault="008D0E3F" w:rsidP="007C7279">
            <w:pPr>
              <w:pStyle w:val="TableText"/>
              <w:keepNext w:val="0"/>
              <w:pPrChange w:id="695" w:author="Russ Ott" w:date="2022-05-16T11:58:00Z">
                <w:pPr>
                  <w:pStyle w:val="TableText"/>
                </w:pPr>
              </w:pPrChange>
            </w:pPr>
          </w:p>
        </w:tc>
        <w:tc>
          <w:tcPr>
            <w:tcW w:w="1104" w:type="dxa"/>
            <w:tcPrChange w:id="696" w:author="Russ Ott" w:date="2022-05-16T11:58:00Z">
              <w:tcPr>
                <w:tcW w:w="1104" w:type="dxa"/>
                <w:gridSpan w:val="2"/>
              </w:tcPr>
            </w:tcPrChange>
          </w:tcPr>
          <w:p w14:paraId="5DD16B8A" w14:textId="235C7DC3" w:rsidR="008D0E3F" w:rsidRDefault="00AA5B6D" w:rsidP="007C7279">
            <w:pPr>
              <w:pStyle w:val="TableText"/>
              <w:keepNext w:val="0"/>
              <w:pPrChange w:id="697" w:author="Russ Ott" w:date="2022-05-16T11:58:00Z">
                <w:pPr>
                  <w:pStyle w:val="TableText"/>
                </w:pPr>
              </w:pPrChange>
            </w:pPr>
            <w:r>
              <w:fldChar w:fldCharType="begin"/>
            </w:r>
            <w:r>
              <w:instrText xml:space="preserve"> HYPERLINK \l "C_4437-3523" \h </w:instrText>
            </w:r>
            <w:r>
              <w:fldChar w:fldCharType="separate"/>
            </w:r>
            <w:r w:rsidR="007471AD">
              <w:rPr>
                <w:rStyle w:val="HyperlinkText9pt"/>
              </w:rPr>
              <w:t>4437-3523</w:t>
            </w:r>
            <w:r>
              <w:rPr>
                <w:rStyle w:val="HyperlinkText9pt"/>
              </w:rPr>
              <w:fldChar w:fldCharType="end"/>
            </w:r>
          </w:p>
        </w:tc>
        <w:tc>
          <w:tcPr>
            <w:tcW w:w="2975" w:type="dxa"/>
            <w:tcPrChange w:id="698" w:author="Russ Ott" w:date="2022-05-16T11:58:00Z">
              <w:tcPr>
                <w:tcW w:w="2975" w:type="dxa"/>
                <w:gridSpan w:val="2"/>
              </w:tcPr>
            </w:tcPrChange>
          </w:tcPr>
          <w:p w14:paraId="46177548" w14:textId="77777777" w:rsidR="008D0E3F" w:rsidRDefault="008D0E3F" w:rsidP="007C7279">
            <w:pPr>
              <w:pStyle w:val="TableText"/>
              <w:keepNext w:val="0"/>
              <w:pPrChange w:id="699" w:author="Russ Ott" w:date="2022-05-16T11:58:00Z">
                <w:pPr>
                  <w:pStyle w:val="TableText"/>
                </w:pPr>
              </w:pPrChange>
            </w:pPr>
          </w:p>
        </w:tc>
      </w:tr>
      <w:tr w:rsidR="008D0E3F" w14:paraId="691DB2D0" w14:textId="77777777">
        <w:tblPrEx>
          <w:tblW w:w="10080" w:type="dxa"/>
          <w:jc w:val="center"/>
          <w:tblLayout w:type="fixed"/>
          <w:tblLook w:val="02A0" w:firstRow="1" w:lastRow="0" w:firstColumn="1" w:lastColumn="0" w:noHBand="1" w:noVBand="0"/>
          <w:tblPrExChange w:id="700" w:author="Russ Ott" w:date="2022-05-16T11:58:00Z">
            <w:tblPrEx>
              <w:tblW w:w="10080" w:type="dxa"/>
              <w:jc w:val="center"/>
              <w:tblLayout w:type="fixed"/>
              <w:tblLook w:val="02A0" w:firstRow="1" w:lastRow="0" w:firstColumn="1" w:lastColumn="0" w:noHBand="1" w:noVBand="0"/>
            </w:tblPrEx>
          </w:tblPrExChange>
        </w:tblPrEx>
        <w:trPr>
          <w:jc w:val="center"/>
          <w:trPrChange w:id="701" w:author="Russ Ott" w:date="2022-05-16T11:58:00Z">
            <w:trPr>
              <w:gridAfter w:val="0"/>
              <w:jc w:val="center"/>
            </w:trPr>
          </w:trPrChange>
        </w:trPr>
        <w:tc>
          <w:tcPr>
            <w:tcW w:w="3345" w:type="dxa"/>
            <w:tcPrChange w:id="702" w:author="Russ Ott" w:date="2022-05-16T11:58:00Z">
              <w:tcPr>
                <w:tcW w:w="3345" w:type="dxa"/>
                <w:gridSpan w:val="2"/>
              </w:tcPr>
            </w:tcPrChange>
          </w:tcPr>
          <w:p w14:paraId="1C8A3C7F" w14:textId="77777777" w:rsidR="008D0E3F" w:rsidRDefault="007471AD" w:rsidP="007C7279">
            <w:pPr>
              <w:pStyle w:val="TableText"/>
              <w:keepNext w:val="0"/>
              <w:pPrChange w:id="703" w:author="Russ Ott" w:date="2022-05-16T11:58:00Z">
                <w:pPr>
                  <w:pStyle w:val="TableText"/>
                </w:pPr>
              </w:pPrChange>
            </w:pPr>
            <w:r>
              <w:tab/>
            </w:r>
            <w:r>
              <w:tab/>
              <w:t>observation</w:t>
            </w:r>
          </w:p>
        </w:tc>
        <w:tc>
          <w:tcPr>
            <w:tcW w:w="720" w:type="dxa"/>
            <w:tcPrChange w:id="704" w:author="Russ Ott" w:date="2022-05-16T11:58:00Z">
              <w:tcPr>
                <w:tcW w:w="720" w:type="dxa"/>
                <w:gridSpan w:val="2"/>
              </w:tcPr>
            </w:tcPrChange>
          </w:tcPr>
          <w:p w14:paraId="7E3F9D30" w14:textId="77777777" w:rsidR="008D0E3F" w:rsidRDefault="007471AD" w:rsidP="007C7279">
            <w:pPr>
              <w:pStyle w:val="TableText"/>
              <w:keepNext w:val="0"/>
              <w:pPrChange w:id="705" w:author="Russ Ott" w:date="2022-05-16T11:58:00Z">
                <w:pPr>
                  <w:pStyle w:val="TableText"/>
                </w:pPr>
              </w:pPrChange>
            </w:pPr>
            <w:r>
              <w:t>1..1</w:t>
            </w:r>
          </w:p>
        </w:tc>
        <w:tc>
          <w:tcPr>
            <w:tcW w:w="1152" w:type="dxa"/>
            <w:tcPrChange w:id="706" w:author="Russ Ott" w:date="2022-05-16T11:58:00Z">
              <w:tcPr>
                <w:tcW w:w="1152" w:type="dxa"/>
                <w:gridSpan w:val="2"/>
              </w:tcPr>
            </w:tcPrChange>
          </w:tcPr>
          <w:p w14:paraId="697E3E75" w14:textId="77777777" w:rsidR="008D0E3F" w:rsidRDefault="007471AD" w:rsidP="007C7279">
            <w:pPr>
              <w:pStyle w:val="TableText"/>
              <w:keepNext w:val="0"/>
              <w:pPrChange w:id="707" w:author="Russ Ott" w:date="2022-05-16T11:58:00Z">
                <w:pPr>
                  <w:pStyle w:val="TableText"/>
                </w:pPr>
              </w:pPrChange>
            </w:pPr>
            <w:r>
              <w:t>SHALL</w:t>
            </w:r>
          </w:p>
        </w:tc>
        <w:tc>
          <w:tcPr>
            <w:tcW w:w="864" w:type="dxa"/>
            <w:tcPrChange w:id="708" w:author="Russ Ott" w:date="2022-05-16T11:58:00Z">
              <w:tcPr>
                <w:tcW w:w="864" w:type="dxa"/>
                <w:gridSpan w:val="2"/>
              </w:tcPr>
            </w:tcPrChange>
          </w:tcPr>
          <w:p w14:paraId="2B2F10CE" w14:textId="77777777" w:rsidR="008D0E3F" w:rsidRDefault="008D0E3F" w:rsidP="007C7279">
            <w:pPr>
              <w:pStyle w:val="TableText"/>
              <w:keepNext w:val="0"/>
              <w:pPrChange w:id="709" w:author="Russ Ott" w:date="2022-05-16T11:58:00Z">
                <w:pPr>
                  <w:pStyle w:val="TableText"/>
                </w:pPr>
              </w:pPrChange>
            </w:pPr>
          </w:p>
        </w:tc>
        <w:tc>
          <w:tcPr>
            <w:tcW w:w="1104" w:type="dxa"/>
            <w:tcPrChange w:id="710" w:author="Russ Ott" w:date="2022-05-16T11:58:00Z">
              <w:tcPr>
                <w:tcW w:w="1104" w:type="dxa"/>
                <w:gridSpan w:val="2"/>
              </w:tcPr>
            </w:tcPrChange>
          </w:tcPr>
          <w:p w14:paraId="47A483CE" w14:textId="2E516C05" w:rsidR="008D0E3F" w:rsidRDefault="00AA5B6D" w:rsidP="007C7279">
            <w:pPr>
              <w:pStyle w:val="TableText"/>
              <w:keepNext w:val="0"/>
              <w:pPrChange w:id="711" w:author="Russ Ott" w:date="2022-05-16T11:58:00Z">
                <w:pPr>
                  <w:pStyle w:val="TableText"/>
                </w:pPr>
              </w:pPrChange>
            </w:pPr>
            <w:r>
              <w:fldChar w:fldCharType="begin"/>
            </w:r>
            <w:r>
              <w:instrText xml:space="preserve"> HYPERLINK \l "C_4437-3524" \h </w:instrText>
            </w:r>
            <w:r>
              <w:fldChar w:fldCharType="separate"/>
            </w:r>
            <w:r w:rsidR="007471AD">
              <w:rPr>
                <w:rStyle w:val="HyperlinkText9pt"/>
              </w:rPr>
              <w:t>4437-3524</w:t>
            </w:r>
            <w:r>
              <w:rPr>
                <w:rStyle w:val="HyperlinkText9pt"/>
              </w:rPr>
              <w:fldChar w:fldCharType="end"/>
            </w:r>
          </w:p>
        </w:tc>
        <w:tc>
          <w:tcPr>
            <w:tcW w:w="2975" w:type="dxa"/>
            <w:tcPrChange w:id="712" w:author="Russ Ott" w:date="2022-05-16T11:58:00Z">
              <w:tcPr>
                <w:tcW w:w="2975" w:type="dxa"/>
                <w:gridSpan w:val="2"/>
              </w:tcPr>
            </w:tcPrChange>
          </w:tcPr>
          <w:p w14:paraId="0D614EEE" w14:textId="04A9CEEA" w:rsidR="008D0E3F" w:rsidRDefault="00AA5B6D" w:rsidP="007C7279">
            <w:pPr>
              <w:pStyle w:val="TableText"/>
              <w:keepNext w:val="0"/>
              <w:pPrChange w:id="713" w:author="Russ Ott" w:date="2022-05-16T11:58:00Z">
                <w:pPr>
                  <w:pStyle w:val="TableText"/>
                </w:pPr>
              </w:pPrChange>
            </w:pPr>
            <w:r>
              <w:fldChar w:fldCharType="begin"/>
            </w:r>
            <w:r>
              <w:instrText xml:space="preserve"> HYPERLINK \l "E_Distinct_Identification_Code_Observat" \h </w:instrText>
            </w:r>
            <w:r>
              <w:fldChar w:fldCharType="separate"/>
            </w:r>
            <w:r w:rsidR="007471AD">
              <w:rPr>
                <w:rStyle w:val="HyperlinkText9pt"/>
              </w:rPr>
              <w:t>Distinct Identification Code Observation (identifier: urn:hl7ii:2.16.840.1.113883.10.20.22.4.308:2019-06-21</w:t>
            </w:r>
            <w:r>
              <w:rPr>
                <w:rStyle w:val="HyperlinkText9pt"/>
              </w:rPr>
              <w:fldChar w:fldCharType="end"/>
            </w:r>
          </w:p>
        </w:tc>
      </w:tr>
      <w:tr w:rsidR="008D0E3F" w14:paraId="25FEBE32" w14:textId="77777777">
        <w:tblPrEx>
          <w:tblW w:w="10080" w:type="dxa"/>
          <w:jc w:val="center"/>
          <w:tblLayout w:type="fixed"/>
          <w:tblLook w:val="02A0" w:firstRow="1" w:lastRow="0" w:firstColumn="1" w:lastColumn="0" w:noHBand="1" w:noVBand="0"/>
          <w:tblPrExChange w:id="714" w:author="Russ Ott" w:date="2022-05-16T11:58:00Z">
            <w:tblPrEx>
              <w:tblW w:w="10080" w:type="dxa"/>
              <w:jc w:val="center"/>
              <w:tblLayout w:type="fixed"/>
              <w:tblLook w:val="02A0" w:firstRow="1" w:lastRow="0" w:firstColumn="1" w:lastColumn="0" w:noHBand="1" w:noVBand="0"/>
            </w:tblPrEx>
          </w:tblPrExChange>
        </w:tblPrEx>
        <w:trPr>
          <w:jc w:val="center"/>
          <w:trPrChange w:id="715" w:author="Russ Ott" w:date="2022-05-16T11:58:00Z">
            <w:trPr>
              <w:gridAfter w:val="0"/>
              <w:jc w:val="center"/>
            </w:trPr>
          </w:trPrChange>
        </w:trPr>
        <w:tc>
          <w:tcPr>
            <w:tcW w:w="3345" w:type="dxa"/>
            <w:tcPrChange w:id="716" w:author="Russ Ott" w:date="2022-05-16T11:58:00Z">
              <w:tcPr>
                <w:tcW w:w="3345" w:type="dxa"/>
                <w:gridSpan w:val="2"/>
              </w:tcPr>
            </w:tcPrChange>
          </w:tcPr>
          <w:p w14:paraId="3361B1CD" w14:textId="77777777" w:rsidR="008D0E3F" w:rsidRDefault="007471AD" w:rsidP="007C7279">
            <w:pPr>
              <w:pStyle w:val="TableText"/>
              <w:keepNext w:val="0"/>
              <w:pPrChange w:id="717" w:author="Russ Ott" w:date="2022-05-16T11:58:00Z">
                <w:pPr>
                  <w:pStyle w:val="TableText"/>
                </w:pPr>
              </w:pPrChange>
            </w:pPr>
            <w:r>
              <w:tab/>
              <w:t>component</w:t>
            </w:r>
          </w:p>
        </w:tc>
        <w:tc>
          <w:tcPr>
            <w:tcW w:w="720" w:type="dxa"/>
            <w:tcPrChange w:id="718" w:author="Russ Ott" w:date="2022-05-16T11:58:00Z">
              <w:tcPr>
                <w:tcW w:w="720" w:type="dxa"/>
                <w:gridSpan w:val="2"/>
              </w:tcPr>
            </w:tcPrChange>
          </w:tcPr>
          <w:p w14:paraId="45EECFF4" w14:textId="77777777" w:rsidR="008D0E3F" w:rsidRDefault="007471AD" w:rsidP="007C7279">
            <w:pPr>
              <w:pStyle w:val="TableText"/>
              <w:keepNext w:val="0"/>
              <w:pPrChange w:id="719" w:author="Russ Ott" w:date="2022-05-16T11:58:00Z">
                <w:pPr>
                  <w:pStyle w:val="TableText"/>
                </w:pPr>
              </w:pPrChange>
            </w:pPr>
            <w:r>
              <w:t>0..1</w:t>
            </w:r>
          </w:p>
        </w:tc>
        <w:tc>
          <w:tcPr>
            <w:tcW w:w="1152" w:type="dxa"/>
            <w:tcPrChange w:id="720" w:author="Russ Ott" w:date="2022-05-16T11:58:00Z">
              <w:tcPr>
                <w:tcW w:w="1152" w:type="dxa"/>
                <w:gridSpan w:val="2"/>
              </w:tcPr>
            </w:tcPrChange>
          </w:tcPr>
          <w:p w14:paraId="75AC8C3E" w14:textId="77777777" w:rsidR="008D0E3F" w:rsidRDefault="007471AD" w:rsidP="007C7279">
            <w:pPr>
              <w:pStyle w:val="TableText"/>
              <w:keepNext w:val="0"/>
              <w:pPrChange w:id="721" w:author="Russ Ott" w:date="2022-05-16T11:58:00Z">
                <w:pPr>
                  <w:pStyle w:val="TableText"/>
                </w:pPr>
              </w:pPrChange>
            </w:pPr>
            <w:r>
              <w:t>MAY</w:t>
            </w:r>
          </w:p>
        </w:tc>
        <w:tc>
          <w:tcPr>
            <w:tcW w:w="864" w:type="dxa"/>
            <w:tcPrChange w:id="722" w:author="Russ Ott" w:date="2022-05-16T11:58:00Z">
              <w:tcPr>
                <w:tcW w:w="864" w:type="dxa"/>
                <w:gridSpan w:val="2"/>
              </w:tcPr>
            </w:tcPrChange>
          </w:tcPr>
          <w:p w14:paraId="778D2719" w14:textId="77777777" w:rsidR="008D0E3F" w:rsidRDefault="008D0E3F" w:rsidP="007C7279">
            <w:pPr>
              <w:pStyle w:val="TableText"/>
              <w:keepNext w:val="0"/>
              <w:pPrChange w:id="723" w:author="Russ Ott" w:date="2022-05-16T11:58:00Z">
                <w:pPr>
                  <w:pStyle w:val="TableText"/>
                </w:pPr>
              </w:pPrChange>
            </w:pPr>
          </w:p>
        </w:tc>
        <w:tc>
          <w:tcPr>
            <w:tcW w:w="1104" w:type="dxa"/>
            <w:tcPrChange w:id="724" w:author="Russ Ott" w:date="2022-05-16T11:58:00Z">
              <w:tcPr>
                <w:tcW w:w="1104" w:type="dxa"/>
                <w:gridSpan w:val="2"/>
              </w:tcPr>
            </w:tcPrChange>
          </w:tcPr>
          <w:p w14:paraId="7D21DE98" w14:textId="0173AB59" w:rsidR="008D0E3F" w:rsidRDefault="00AA5B6D" w:rsidP="007C7279">
            <w:pPr>
              <w:pStyle w:val="TableText"/>
              <w:keepNext w:val="0"/>
              <w:pPrChange w:id="725" w:author="Russ Ott" w:date="2022-05-16T11:58:00Z">
                <w:pPr>
                  <w:pStyle w:val="TableText"/>
                </w:pPr>
              </w:pPrChange>
            </w:pPr>
            <w:r>
              <w:fldChar w:fldCharType="begin"/>
            </w:r>
            <w:r>
              <w:instrText xml:space="preserve"> HYPERLINK \l "C_4437-3521" \h </w:instrText>
            </w:r>
            <w:r>
              <w:fldChar w:fldCharType="separate"/>
            </w:r>
            <w:r w:rsidR="007471AD">
              <w:rPr>
                <w:rStyle w:val="HyperlinkText9pt"/>
              </w:rPr>
              <w:t>4437-3521</w:t>
            </w:r>
            <w:r>
              <w:rPr>
                <w:rStyle w:val="HyperlinkText9pt"/>
              </w:rPr>
              <w:fldChar w:fldCharType="end"/>
            </w:r>
          </w:p>
        </w:tc>
        <w:tc>
          <w:tcPr>
            <w:tcW w:w="2975" w:type="dxa"/>
            <w:tcPrChange w:id="726" w:author="Russ Ott" w:date="2022-05-16T11:58:00Z">
              <w:tcPr>
                <w:tcW w:w="2975" w:type="dxa"/>
                <w:gridSpan w:val="2"/>
              </w:tcPr>
            </w:tcPrChange>
          </w:tcPr>
          <w:p w14:paraId="17655872" w14:textId="77777777" w:rsidR="008D0E3F" w:rsidRDefault="008D0E3F" w:rsidP="007C7279">
            <w:pPr>
              <w:pStyle w:val="TableText"/>
              <w:keepNext w:val="0"/>
              <w:pPrChange w:id="727" w:author="Russ Ott" w:date="2022-05-16T11:58:00Z">
                <w:pPr>
                  <w:pStyle w:val="TableText"/>
                </w:pPr>
              </w:pPrChange>
            </w:pPr>
          </w:p>
        </w:tc>
      </w:tr>
      <w:tr w:rsidR="008D0E3F" w14:paraId="7D280AF3" w14:textId="77777777">
        <w:tblPrEx>
          <w:tblW w:w="10080" w:type="dxa"/>
          <w:jc w:val="center"/>
          <w:tblLayout w:type="fixed"/>
          <w:tblLook w:val="02A0" w:firstRow="1" w:lastRow="0" w:firstColumn="1" w:lastColumn="0" w:noHBand="1" w:noVBand="0"/>
          <w:tblPrExChange w:id="728" w:author="Russ Ott" w:date="2022-05-16T11:58:00Z">
            <w:tblPrEx>
              <w:tblW w:w="10080" w:type="dxa"/>
              <w:jc w:val="center"/>
              <w:tblLayout w:type="fixed"/>
              <w:tblLook w:val="02A0" w:firstRow="1" w:lastRow="0" w:firstColumn="1" w:lastColumn="0" w:noHBand="1" w:noVBand="0"/>
            </w:tblPrEx>
          </w:tblPrExChange>
        </w:tblPrEx>
        <w:trPr>
          <w:jc w:val="center"/>
          <w:trPrChange w:id="729" w:author="Russ Ott" w:date="2022-05-16T11:58:00Z">
            <w:trPr>
              <w:gridAfter w:val="0"/>
              <w:jc w:val="center"/>
            </w:trPr>
          </w:trPrChange>
        </w:trPr>
        <w:tc>
          <w:tcPr>
            <w:tcW w:w="3345" w:type="dxa"/>
            <w:tcPrChange w:id="730" w:author="Russ Ott" w:date="2022-05-16T11:58:00Z">
              <w:tcPr>
                <w:tcW w:w="3345" w:type="dxa"/>
                <w:gridSpan w:val="2"/>
              </w:tcPr>
            </w:tcPrChange>
          </w:tcPr>
          <w:p w14:paraId="38D34128" w14:textId="77777777" w:rsidR="008D0E3F" w:rsidRDefault="007471AD" w:rsidP="007C7279">
            <w:pPr>
              <w:pStyle w:val="TableText"/>
              <w:keepNext w:val="0"/>
              <w:pPrChange w:id="731" w:author="Russ Ott" w:date="2022-05-16T11:58:00Z">
                <w:pPr>
                  <w:pStyle w:val="TableText"/>
                </w:pPr>
              </w:pPrChange>
            </w:pPr>
            <w:r>
              <w:tab/>
            </w:r>
            <w:r>
              <w:tab/>
              <w:t>observation</w:t>
            </w:r>
          </w:p>
        </w:tc>
        <w:tc>
          <w:tcPr>
            <w:tcW w:w="720" w:type="dxa"/>
            <w:tcPrChange w:id="732" w:author="Russ Ott" w:date="2022-05-16T11:58:00Z">
              <w:tcPr>
                <w:tcW w:w="720" w:type="dxa"/>
                <w:gridSpan w:val="2"/>
              </w:tcPr>
            </w:tcPrChange>
          </w:tcPr>
          <w:p w14:paraId="1B776FD4" w14:textId="77777777" w:rsidR="008D0E3F" w:rsidRDefault="007471AD" w:rsidP="007C7279">
            <w:pPr>
              <w:pStyle w:val="TableText"/>
              <w:keepNext w:val="0"/>
              <w:pPrChange w:id="733" w:author="Russ Ott" w:date="2022-05-16T11:58:00Z">
                <w:pPr>
                  <w:pStyle w:val="TableText"/>
                </w:pPr>
              </w:pPrChange>
            </w:pPr>
            <w:r>
              <w:t>1..1</w:t>
            </w:r>
          </w:p>
        </w:tc>
        <w:tc>
          <w:tcPr>
            <w:tcW w:w="1152" w:type="dxa"/>
            <w:tcPrChange w:id="734" w:author="Russ Ott" w:date="2022-05-16T11:58:00Z">
              <w:tcPr>
                <w:tcW w:w="1152" w:type="dxa"/>
                <w:gridSpan w:val="2"/>
              </w:tcPr>
            </w:tcPrChange>
          </w:tcPr>
          <w:p w14:paraId="5009D8C1" w14:textId="77777777" w:rsidR="008D0E3F" w:rsidRDefault="007471AD" w:rsidP="007C7279">
            <w:pPr>
              <w:pStyle w:val="TableText"/>
              <w:keepNext w:val="0"/>
              <w:pPrChange w:id="735" w:author="Russ Ott" w:date="2022-05-16T11:58:00Z">
                <w:pPr>
                  <w:pStyle w:val="TableText"/>
                </w:pPr>
              </w:pPrChange>
            </w:pPr>
            <w:r>
              <w:t>SHALL</w:t>
            </w:r>
          </w:p>
        </w:tc>
        <w:tc>
          <w:tcPr>
            <w:tcW w:w="864" w:type="dxa"/>
            <w:tcPrChange w:id="736" w:author="Russ Ott" w:date="2022-05-16T11:58:00Z">
              <w:tcPr>
                <w:tcW w:w="864" w:type="dxa"/>
                <w:gridSpan w:val="2"/>
              </w:tcPr>
            </w:tcPrChange>
          </w:tcPr>
          <w:p w14:paraId="24CD3B8E" w14:textId="77777777" w:rsidR="008D0E3F" w:rsidRDefault="008D0E3F" w:rsidP="007C7279">
            <w:pPr>
              <w:pStyle w:val="TableText"/>
              <w:keepNext w:val="0"/>
              <w:pPrChange w:id="737" w:author="Russ Ott" w:date="2022-05-16T11:58:00Z">
                <w:pPr>
                  <w:pStyle w:val="TableText"/>
                </w:pPr>
              </w:pPrChange>
            </w:pPr>
          </w:p>
        </w:tc>
        <w:tc>
          <w:tcPr>
            <w:tcW w:w="1104" w:type="dxa"/>
            <w:tcPrChange w:id="738" w:author="Russ Ott" w:date="2022-05-16T11:58:00Z">
              <w:tcPr>
                <w:tcW w:w="1104" w:type="dxa"/>
                <w:gridSpan w:val="2"/>
              </w:tcPr>
            </w:tcPrChange>
          </w:tcPr>
          <w:p w14:paraId="70728F73" w14:textId="4D811B9F" w:rsidR="008D0E3F" w:rsidRDefault="00AA5B6D" w:rsidP="007C7279">
            <w:pPr>
              <w:pStyle w:val="TableText"/>
              <w:keepNext w:val="0"/>
              <w:pPrChange w:id="739" w:author="Russ Ott" w:date="2022-05-16T11:58:00Z">
                <w:pPr>
                  <w:pStyle w:val="TableText"/>
                </w:pPr>
              </w:pPrChange>
            </w:pPr>
            <w:r>
              <w:fldChar w:fldCharType="begin"/>
            </w:r>
            <w:r>
              <w:instrText xml:space="preserve"> HYPERLINK \l "C_4437-3522" \h </w:instrText>
            </w:r>
            <w:r>
              <w:fldChar w:fldCharType="separate"/>
            </w:r>
            <w:r w:rsidR="007471AD">
              <w:rPr>
                <w:rStyle w:val="HyperlinkText9pt"/>
              </w:rPr>
              <w:t>4437-3522</w:t>
            </w:r>
            <w:r>
              <w:rPr>
                <w:rStyle w:val="HyperlinkText9pt"/>
              </w:rPr>
              <w:fldChar w:fldCharType="end"/>
            </w:r>
          </w:p>
        </w:tc>
        <w:tc>
          <w:tcPr>
            <w:tcW w:w="2975" w:type="dxa"/>
            <w:tcPrChange w:id="740" w:author="Russ Ott" w:date="2022-05-16T11:58:00Z">
              <w:tcPr>
                <w:tcW w:w="2975" w:type="dxa"/>
                <w:gridSpan w:val="2"/>
              </w:tcPr>
            </w:tcPrChange>
          </w:tcPr>
          <w:p w14:paraId="75F618F3" w14:textId="6D0D75A2" w:rsidR="008D0E3F" w:rsidRDefault="00AA5B6D" w:rsidP="007C7279">
            <w:pPr>
              <w:pStyle w:val="TableText"/>
              <w:keepNext w:val="0"/>
              <w:pPrChange w:id="741" w:author="Russ Ott" w:date="2022-05-16T11:58:00Z">
                <w:pPr>
                  <w:pStyle w:val="TableText"/>
                </w:pPr>
              </w:pPrChange>
            </w:pPr>
            <w:r>
              <w:fldChar w:fldCharType="begin"/>
            </w:r>
            <w:r>
              <w:instrText xml:space="preserve"> HYPERLINK \l "E_Brand_Name_Observation" \h </w:instrText>
            </w:r>
            <w:r>
              <w:fldChar w:fldCharType="separate"/>
            </w:r>
            <w:r w:rsidR="007471AD">
              <w:rPr>
                <w:rStyle w:val="HyperlinkText9pt"/>
              </w:rPr>
              <w:t>Brand Name Observation (identifier: urn:hl7ii:2.16.840.1.113883.10.20.22.4.301:2019-06-21</w:t>
            </w:r>
            <w:r>
              <w:rPr>
                <w:rStyle w:val="HyperlinkText9pt"/>
              </w:rPr>
              <w:fldChar w:fldCharType="end"/>
            </w:r>
          </w:p>
        </w:tc>
      </w:tr>
      <w:tr w:rsidR="008D0E3F" w14:paraId="239FDFB4" w14:textId="77777777">
        <w:tblPrEx>
          <w:tblW w:w="10080" w:type="dxa"/>
          <w:jc w:val="center"/>
          <w:tblLayout w:type="fixed"/>
          <w:tblLook w:val="02A0" w:firstRow="1" w:lastRow="0" w:firstColumn="1" w:lastColumn="0" w:noHBand="1" w:noVBand="0"/>
          <w:tblPrExChange w:id="742" w:author="Russ Ott" w:date="2022-05-16T11:58:00Z">
            <w:tblPrEx>
              <w:tblW w:w="10080" w:type="dxa"/>
              <w:jc w:val="center"/>
              <w:tblLayout w:type="fixed"/>
              <w:tblLook w:val="02A0" w:firstRow="1" w:lastRow="0" w:firstColumn="1" w:lastColumn="0" w:noHBand="1" w:noVBand="0"/>
            </w:tblPrEx>
          </w:tblPrExChange>
        </w:tblPrEx>
        <w:trPr>
          <w:jc w:val="center"/>
          <w:trPrChange w:id="743" w:author="Russ Ott" w:date="2022-05-16T11:58:00Z">
            <w:trPr>
              <w:gridAfter w:val="0"/>
              <w:jc w:val="center"/>
            </w:trPr>
          </w:trPrChange>
        </w:trPr>
        <w:tc>
          <w:tcPr>
            <w:tcW w:w="3345" w:type="dxa"/>
            <w:tcPrChange w:id="744" w:author="Russ Ott" w:date="2022-05-16T11:58:00Z">
              <w:tcPr>
                <w:tcW w:w="3345" w:type="dxa"/>
                <w:gridSpan w:val="2"/>
              </w:tcPr>
            </w:tcPrChange>
          </w:tcPr>
          <w:p w14:paraId="0439030B" w14:textId="77777777" w:rsidR="008D0E3F" w:rsidRDefault="007471AD" w:rsidP="007C7279">
            <w:pPr>
              <w:pStyle w:val="TableText"/>
              <w:keepNext w:val="0"/>
              <w:pPrChange w:id="745" w:author="Russ Ott" w:date="2022-05-16T11:58:00Z">
                <w:pPr>
                  <w:pStyle w:val="TableText"/>
                </w:pPr>
              </w:pPrChange>
            </w:pPr>
            <w:r>
              <w:tab/>
              <w:t>component</w:t>
            </w:r>
          </w:p>
        </w:tc>
        <w:tc>
          <w:tcPr>
            <w:tcW w:w="720" w:type="dxa"/>
            <w:tcPrChange w:id="746" w:author="Russ Ott" w:date="2022-05-16T11:58:00Z">
              <w:tcPr>
                <w:tcW w:w="720" w:type="dxa"/>
                <w:gridSpan w:val="2"/>
              </w:tcPr>
            </w:tcPrChange>
          </w:tcPr>
          <w:p w14:paraId="1A366CBA" w14:textId="77777777" w:rsidR="008D0E3F" w:rsidRDefault="007471AD" w:rsidP="007C7279">
            <w:pPr>
              <w:pStyle w:val="TableText"/>
              <w:keepNext w:val="0"/>
              <w:pPrChange w:id="747" w:author="Russ Ott" w:date="2022-05-16T11:58:00Z">
                <w:pPr>
                  <w:pStyle w:val="TableText"/>
                </w:pPr>
              </w:pPrChange>
            </w:pPr>
            <w:r>
              <w:t>0..1</w:t>
            </w:r>
          </w:p>
        </w:tc>
        <w:tc>
          <w:tcPr>
            <w:tcW w:w="1152" w:type="dxa"/>
            <w:tcPrChange w:id="748" w:author="Russ Ott" w:date="2022-05-16T11:58:00Z">
              <w:tcPr>
                <w:tcW w:w="1152" w:type="dxa"/>
                <w:gridSpan w:val="2"/>
              </w:tcPr>
            </w:tcPrChange>
          </w:tcPr>
          <w:p w14:paraId="34F5EA19" w14:textId="77777777" w:rsidR="008D0E3F" w:rsidRDefault="007471AD" w:rsidP="007C7279">
            <w:pPr>
              <w:pStyle w:val="TableText"/>
              <w:keepNext w:val="0"/>
              <w:pPrChange w:id="749" w:author="Russ Ott" w:date="2022-05-16T11:58:00Z">
                <w:pPr>
                  <w:pStyle w:val="TableText"/>
                </w:pPr>
              </w:pPrChange>
            </w:pPr>
            <w:r>
              <w:t>MAY</w:t>
            </w:r>
          </w:p>
        </w:tc>
        <w:tc>
          <w:tcPr>
            <w:tcW w:w="864" w:type="dxa"/>
            <w:tcPrChange w:id="750" w:author="Russ Ott" w:date="2022-05-16T11:58:00Z">
              <w:tcPr>
                <w:tcW w:w="864" w:type="dxa"/>
                <w:gridSpan w:val="2"/>
              </w:tcPr>
            </w:tcPrChange>
          </w:tcPr>
          <w:p w14:paraId="59228258" w14:textId="77777777" w:rsidR="008D0E3F" w:rsidRDefault="008D0E3F" w:rsidP="007C7279">
            <w:pPr>
              <w:pStyle w:val="TableText"/>
              <w:keepNext w:val="0"/>
              <w:pPrChange w:id="751" w:author="Russ Ott" w:date="2022-05-16T11:58:00Z">
                <w:pPr>
                  <w:pStyle w:val="TableText"/>
                </w:pPr>
              </w:pPrChange>
            </w:pPr>
          </w:p>
        </w:tc>
        <w:tc>
          <w:tcPr>
            <w:tcW w:w="1104" w:type="dxa"/>
            <w:tcPrChange w:id="752" w:author="Russ Ott" w:date="2022-05-16T11:58:00Z">
              <w:tcPr>
                <w:tcW w:w="1104" w:type="dxa"/>
                <w:gridSpan w:val="2"/>
              </w:tcPr>
            </w:tcPrChange>
          </w:tcPr>
          <w:p w14:paraId="1BEF4BD4" w14:textId="3866A91C" w:rsidR="008D0E3F" w:rsidRDefault="00AA5B6D" w:rsidP="007C7279">
            <w:pPr>
              <w:pStyle w:val="TableText"/>
              <w:keepNext w:val="0"/>
              <w:pPrChange w:id="753" w:author="Russ Ott" w:date="2022-05-16T11:58:00Z">
                <w:pPr>
                  <w:pStyle w:val="TableText"/>
                </w:pPr>
              </w:pPrChange>
            </w:pPr>
            <w:r>
              <w:fldChar w:fldCharType="begin"/>
            </w:r>
            <w:r>
              <w:instrText xml:space="preserve"> HYPERLINK \l "C_4437-3519"</w:instrText>
            </w:r>
            <w:r>
              <w:instrText xml:space="preserve"> \h </w:instrText>
            </w:r>
            <w:r>
              <w:fldChar w:fldCharType="separate"/>
            </w:r>
            <w:r w:rsidR="007471AD">
              <w:rPr>
                <w:rStyle w:val="HyperlinkText9pt"/>
              </w:rPr>
              <w:t>4437-3519</w:t>
            </w:r>
            <w:r>
              <w:rPr>
                <w:rStyle w:val="HyperlinkText9pt"/>
              </w:rPr>
              <w:fldChar w:fldCharType="end"/>
            </w:r>
          </w:p>
        </w:tc>
        <w:tc>
          <w:tcPr>
            <w:tcW w:w="2975" w:type="dxa"/>
            <w:tcPrChange w:id="754" w:author="Russ Ott" w:date="2022-05-16T11:58:00Z">
              <w:tcPr>
                <w:tcW w:w="2975" w:type="dxa"/>
                <w:gridSpan w:val="2"/>
              </w:tcPr>
            </w:tcPrChange>
          </w:tcPr>
          <w:p w14:paraId="463CC008" w14:textId="77777777" w:rsidR="008D0E3F" w:rsidRDefault="008D0E3F" w:rsidP="007C7279">
            <w:pPr>
              <w:pStyle w:val="TableText"/>
              <w:keepNext w:val="0"/>
              <w:pPrChange w:id="755" w:author="Russ Ott" w:date="2022-05-16T11:58:00Z">
                <w:pPr>
                  <w:pStyle w:val="TableText"/>
                </w:pPr>
              </w:pPrChange>
            </w:pPr>
          </w:p>
        </w:tc>
      </w:tr>
      <w:tr w:rsidR="008D0E3F" w14:paraId="3B3BAF7E" w14:textId="77777777">
        <w:tblPrEx>
          <w:tblW w:w="10080" w:type="dxa"/>
          <w:jc w:val="center"/>
          <w:tblLayout w:type="fixed"/>
          <w:tblLook w:val="02A0" w:firstRow="1" w:lastRow="0" w:firstColumn="1" w:lastColumn="0" w:noHBand="1" w:noVBand="0"/>
          <w:tblPrExChange w:id="756" w:author="Russ Ott" w:date="2022-05-16T11:58:00Z">
            <w:tblPrEx>
              <w:tblW w:w="10080" w:type="dxa"/>
              <w:jc w:val="center"/>
              <w:tblLayout w:type="fixed"/>
              <w:tblLook w:val="02A0" w:firstRow="1" w:lastRow="0" w:firstColumn="1" w:lastColumn="0" w:noHBand="1" w:noVBand="0"/>
            </w:tblPrEx>
          </w:tblPrExChange>
        </w:tblPrEx>
        <w:trPr>
          <w:jc w:val="center"/>
          <w:trPrChange w:id="757" w:author="Russ Ott" w:date="2022-05-16T11:58:00Z">
            <w:trPr>
              <w:gridAfter w:val="0"/>
              <w:jc w:val="center"/>
            </w:trPr>
          </w:trPrChange>
        </w:trPr>
        <w:tc>
          <w:tcPr>
            <w:tcW w:w="3345" w:type="dxa"/>
            <w:tcPrChange w:id="758" w:author="Russ Ott" w:date="2022-05-16T11:58:00Z">
              <w:tcPr>
                <w:tcW w:w="3345" w:type="dxa"/>
                <w:gridSpan w:val="2"/>
              </w:tcPr>
            </w:tcPrChange>
          </w:tcPr>
          <w:p w14:paraId="4755CC57" w14:textId="77777777" w:rsidR="008D0E3F" w:rsidRDefault="007471AD" w:rsidP="007C7279">
            <w:pPr>
              <w:pStyle w:val="TableText"/>
              <w:keepNext w:val="0"/>
              <w:pPrChange w:id="759" w:author="Russ Ott" w:date="2022-05-16T11:58:00Z">
                <w:pPr>
                  <w:pStyle w:val="TableText"/>
                </w:pPr>
              </w:pPrChange>
            </w:pPr>
            <w:r>
              <w:tab/>
            </w:r>
            <w:r>
              <w:tab/>
              <w:t>observation</w:t>
            </w:r>
          </w:p>
        </w:tc>
        <w:tc>
          <w:tcPr>
            <w:tcW w:w="720" w:type="dxa"/>
            <w:tcPrChange w:id="760" w:author="Russ Ott" w:date="2022-05-16T11:58:00Z">
              <w:tcPr>
                <w:tcW w:w="720" w:type="dxa"/>
                <w:gridSpan w:val="2"/>
              </w:tcPr>
            </w:tcPrChange>
          </w:tcPr>
          <w:p w14:paraId="418CF82D" w14:textId="77777777" w:rsidR="008D0E3F" w:rsidRDefault="007471AD" w:rsidP="007C7279">
            <w:pPr>
              <w:pStyle w:val="TableText"/>
              <w:keepNext w:val="0"/>
              <w:pPrChange w:id="761" w:author="Russ Ott" w:date="2022-05-16T11:58:00Z">
                <w:pPr>
                  <w:pStyle w:val="TableText"/>
                </w:pPr>
              </w:pPrChange>
            </w:pPr>
            <w:r>
              <w:t>1..1</w:t>
            </w:r>
          </w:p>
        </w:tc>
        <w:tc>
          <w:tcPr>
            <w:tcW w:w="1152" w:type="dxa"/>
            <w:tcPrChange w:id="762" w:author="Russ Ott" w:date="2022-05-16T11:58:00Z">
              <w:tcPr>
                <w:tcW w:w="1152" w:type="dxa"/>
                <w:gridSpan w:val="2"/>
              </w:tcPr>
            </w:tcPrChange>
          </w:tcPr>
          <w:p w14:paraId="5819B6A1" w14:textId="77777777" w:rsidR="008D0E3F" w:rsidRDefault="007471AD" w:rsidP="007C7279">
            <w:pPr>
              <w:pStyle w:val="TableText"/>
              <w:keepNext w:val="0"/>
              <w:pPrChange w:id="763" w:author="Russ Ott" w:date="2022-05-16T11:58:00Z">
                <w:pPr>
                  <w:pStyle w:val="TableText"/>
                </w:pPr>
              </w:pPrChange>
            </w:pPr>
            <w:r>
              <w:t>SHALL</w:t>
            </w:r>
          </w:p>
        </w:tc>
        <w:tc>
          <w:tcPr>
            <w:tcW w:w="864" w:type="dxa"/>
            <w:tcPrChange w:id="764" w:author="Russ Ott" w:date="2022-05-16T11:58:00Z">
              <w:tcPr>
                <w:tcW w:w="864" w:type="dxa"/>
                <w:gridSpan w:val="2"/>
              </w:tcPr>
            </w:tcPrChange>
          </w:tcPr>
          <w:p w14:paraId="6D8027FC" w14:textId="77777777" w:rsidR="008D0E3F" w:rsidRDefault="008D0E3F" w:rsidP="007C7279">
            <w:pPr>
              <w:pStyle w:val="TableText"/>
              <w:keepNext w:val="0"/>
              <w:pPrChange w:id="765" w:author="Russ Ott" w:date="2022-05-16T11:58:00Z">
                <w:pPr>
                  <w:pStyle w:val="TableText"/>
                </w:pPr>
              </w:pPrChange>
            </w:pPr>
          </w:p>
        </w:tc>
        <w:tc>
          <w:tcPr>
            <w:tcW w:w="1104" w:type="dxa"/>
            <w:tcPrChange w:id="766" w:author="Russ Ott" w:date="2022-05-16T11:58:00Z">
              <w:tcPr>
                <w:tcW w:w="1104" w:type="dxa"/>
                <w:gridSpan w:val="2"/>
              </w:tcPr>
            </w:tcPrChange>
          </w:tcPr>
          <w:p w14:paraId="688AE528" w14:textId="55726851" w:rsidR="008D0E3F" w:rsidRDefault="00AA5B6D" w:rsidP="007C7279">
            <w:pPr>
              <w:pStyle w:val="TableText"/>
              <w:keepNext w:val="0"/>
              <w:pPrChange w:id="767" w:author="Russ Ott" w:date="2022-05-16T11:58:00Z">
                <w:pPr>
                  <w:pStyle w:val="TableText"/>
                </w:pPr>
              </w:pPrChange>
            </w:pPr>
            <w:r>
              <w:fldChar w:fldCharType="begin"/>
            </w:r>
            <w:r>
              <w:instrText xml:space="preserve"> HYPERLINK \l "C_4437-3520" \h </w:instrText>
            </w:r>
            <w:r>
              <w:fldChar w:fldCharType="separate"/>
            </w:r>
            <w:r w:rsidR="007471AD">
              <w:rPr>
                <w:rStyle w:val="HyperlinkText9pt"/>
              </w:rPr>
              <w:t>4437-3520</w:t>
            </w:r>
            <w:r>
              <w:rPr>
                <w:rStyle w:val="HyperlinkText9pt"/>
              </w:rPr>
              <w:fldChar w:fldCharType="end"/>
            </w:r>
          </w:p>
        </w:tc>
        <w:tc>
          <w:tcPr>
            <w:tcW w:w="2975" w:type="dxa"/>
            <w:tcPrChange w:id="768" w:author="Russ Ott" w:date="2022-05-16T11:58:00Z">
              <w:tcPr>
                <w:tcW w:w="2975" w:type="dxa"/>
                <w:gridSpan w:val="2"/>
              </w:tcPr>
            </w:tcPrChange>
          </w:tcPr>
          <w:p w14:paraId="33861E0D" w14:textId="2118E0C4" w:rsidR="008D0E3F" w:rsidRDefault="00AA5B6D" w:rsidP="007C7279">
            <w:pPr>
              <w:pStyle w:val="TableText"/>
              <w:keepNext w:val="0"/>
              <w:pPrChange w:id="769" w:author="Russ Ott" w:date="2022-05-16T11:58:00Z">
                <w:pPr>
                  <w:pStyle w:val="TableText"/>
                </w:pPr>
              </w:pPrChange>
            </w:pPr>
            <w:r>
              <w:fldChar w:fldCharType="begin"/>
            </w:r>
            <w:r>
              <w:instrText xml:space="preserve"> HYPERLINK \l "E_Model_Number_Observation" \h </w:instrText>
            </w:r>
            <w:r>
              <w:fldChar w:fldCharType="separate"/>
            </w:r>
            <w:r w:rsidR="007471AD">
              <w:rPr>
                <w:rStyle w:val="HyperlinkText9pt"/>
              </w:rPr>
              <w:t>Model Number Observation (identifier: urn:hl7ii:2.16.840.1.113883.10.20.22.4.317:2019-06-21</w:t>
            </w:r>
            <w:r>
              <w:rPr>
                <w:rStyle w:val="HyperlinkText9pt"/>
              </w:rPr>
              <w:fldChar w:fldCharType="end"/>
            </w:r>
          </w:p>
        </w:tc>
      </w:tr>
      <w:tr w:rsidR="008D0E3F" w14:paraId="746D915E" w14:textId="77777777">
        <w:tblPrEx>
          <w:tblW w:w="10080" w:type="dxa"/>
          <w:jc w:val="center"/>
          <w:tblLayout w:type="fixed"/>
          <w:tblLook w:val="02A0" w:firstRow="1" w:lastRow="0" w:firstColumn="1" w:lastColumn="0" w:noHBand="1" w:noVBand="0"/>
          <w:tblPrExChange w:id="770" w:author="Russ Ott" w:date="2022-05-16T11:58:00Z">
            <w:tblPrEx>
              <w:tblW w:w="10080" w:type="dxa"/>
              <w:jc w:val="center"/>
              <w:tblLayout w:type="fixed"/>
              <w:tblLook w:val="02A0" w:firstRow="1" w:lastRow="0" w:firstColumn="1" w:lastColumn="0" w:noHBand="1" w:noVBand="0"/>
            </w:tblPrEx>
          </w:tblPrExChange>
        </w:tblPrEx>
        <w:trPr>
          <w:jc w:val="center"/>
          <w:trPrChange w:id="771" w:author="Russ Ott" w:date="2022-05-16T11:58:00Z">
            <w:trPr>
              <w:gridAfter w:val="0"/>
              <w:jc w:val="center"/>
            </w:trPr>
          </w:trPrChange>
        </w:trPr>
        <w:tc>
          <w:tcPr>
            <w:tcW w:w="3345" w:type="dxa"/>
            <w:tcPrChange w:id="772" w:author="Russ Ott" w:date="2022-05-16T11:58:00Z">
              <w:tcPr>
                <w:tcW w:w="3345" w:type="dxa"/>
                <w:gridSpan w:val="2"/>
              </w:tcPr>
            </w:tcPrChange>
          </w:tcPr>
          <w:p w14:paraId="7BC83549" w14:textId="77777777" w:rsidR="008D0E3F" w:rsidRDefault="007471AD" w:rsidP="007C7279">
            <w:pPr>
              <w:pStyle w:val="TableText"/>
              <w:keepNext w:val="0"/>
              <w:pPrChange w:id="773" w:author="Russ Ott" w:date="2022-05-16T11:58:00Z">
                <w:pPr>
                  <w:pStyle w:val="TableText"/>
                </w:pPr>
              </w:pPrChange>
            </w:pPr>
            <w:r>
              <w:tab/>
              <w:t>component</w:t>
            </w:r>
          </w:p>
        </w:tc>
        <w:tc>
          <w:tcPr>
            <w:tcW w:w="720" w:type="dxa"/>
            <w:tcPrChange w:id="774" w:author="Russ Ott" w:date="2022-05-16T11:58:00Z">
              <w:tcPr>
                <w:tcW w:w="720" w:type="dxa"/>
                <w:gridSpan w:val="2"/>
              </w:tcPr>
            </w:tcPrChange>
          </w:tcPr>
          <w:p w14:paraId="4AB11A6B" w14:textId="77777777" w:rsidR="008D0E3F" w:rsidRDefault="007471AD" w:rsidP="007C7279">
            <w:pPr>
              <w:pStyle w:val="TableText"/>
              <w:keepNext w:val="0"/>
              <w:pPrChange w:id="775" w:author="Russ Ott" w:date="2022-05-16T11:58:00Z">
                <w:pPr>
                  <w:pStyle w:val="TableText"/>
                </w:pPr>
              </w:pPrChange>
            </w:pPr>
            <w:r>
              <w:t>0..1</w:t>
            </w:r>
          </w:p>
        </w:tc>
        <w:tc>
          <w:tcPr>
            <w:tcW w:w="1152" w:type="dxa"/>
            <w:tcPrChange w:id="776" w:author="Russ Ott" w:date="2022-05-16T11:58:00Z">
              <w:tcPr>
                <w:tcW w:w="1152" w:type="dxa"/>
                <w:gridSpan w:val="2"/>
              </w:tcPr>
            </w:tcPrChange>
          </w:tcPr>
          <w:p w14:paraId="074F601A" w14:textId="77777777" w:rsidR="008D0E3F" w:rsidRDefault="007471AD" w:rsidP="007C7279">
            <w:pPr>
              <w:pStyle w:val="TableText"/>
              <w:keepNext w:val="0"/>
              <w:pPrChange w:id="777" w:author="Russ Ott" w:date="2022-05-16T11:58:00Z">
                <w:pPr>
                  <w:pStyle w:val="TableText"/>
                </w:pPr>
              </w:pPrChange>
            </w:pPr>
            <w:r>
              <w:t>MAY</w:t>
            </w:r>
          </w:p>
        </w:tc>
        <w:tc>
          <w:tcPr>
            <w:tcW w:w="864" w:type="dxa"/>
            <w:tcPrChange w:id="778" w:author="Russ Ott" w:date="2022-05-16T11:58:00Z">
              <w:tcPr>
                <w:tcW w:w="864" w:type="dxa"/>
                <w:gridSpan w:val="2"/>
              </w:tcPr>
            </w:tcPrChange>
          </w:tcPr>
          <w:p w14:paraId="0B268823" w14:textId="77777777" w:rsidR="008D0E3F" w:rsidRDefault="008D0E3F" w:rsidP="007C7279">
            <w:pPr>
              <w:pStyle w:val="TableText"/>
              <w:keepNext w:val="0"/>
              <w:pPrChange w:id="779" w:author="Russ Ott" w:date="2022-05-16T11:58:00Z">
                <w:pPr>
                  <w:pStyle w:val="TableText"/>
                </w:pPr>
              </w:pPrChange>
            </w:pPr>
          </w:p>
        </w:tc>
        <w:tc>
          <w:tcPr>
            <w:tcW w:w="1104" w:type="dxa"/>
            <w:tcPrChange w:id="780" w:author="Russ Ott" w:date="2022-05-16T11:58:00Z">
              <w:tcPr>
                <w:tcW w:w="1104" w:type="dxa"/>
                <w:gridSpan w:val="2"/>
              </w:tcPr>
            </w:tcPrChange>
          </w:tcPr>
          <w:p w14:paraId="60414D27" w14:textId="527383E9" w:rsidR="008D0E3F" w:rsidRDefault="00AA5B6D" w:rsidP="007C7279">
            <w:pPr>
              <w:pStyle w:val="TableText"/>
              <w:keepNext w:val="0"/>
              <w:pPrChange w:id="781" w:author="Russ Ott" w:date="2022-05-16T11:58:00Z">
                <w:pPr>
                  <w:pStyle w:val="TableText"/>
                </w:pPr>
              </w:pPrChange>
            </w:pPr>
            <w:r>
              <w:fldChar w:fldCharType="begin"/>
            </w:r>
            <w:r>
              <w:instrText xml:space="preserve"> HYPERLINK \l "C_4437-3535" \h </w:instrText>
            </w:r>
            <w:r>
              <w:fldChar w:fldCharType="separate"/>
            </w:r>
            <w:r w:rsidR="007471AD">
              <w:rPr>
                <w:rStyle w:val="HyperlinkText9pt"/>
              </w:rPr>
              <w:t>4437-3535</w:t>
            </w:r>
            <w:r>
              <w:rPr>
                <w:rStyle w:val="HyperlinkText9pt"/>
              </w:rPr>
              <w:fldChar w:fldCharType="end"/>
            </w:r>
          </w:p>
        </w:tc>
        <w:tc>
          <w:tcPr>
            <w:tcW w:w="2975" w:type="dxa"/>
            <w:tcPrChange w:id="782" w:author="Russ Ott" w:date="2022-05-16T11:58:00Z">
              <w:tcPr>
                <w:tcW w:w="2975" w:type="dxa"/>
                <w:gridSpan w:val="2"/>
              </w:tcPr>
            </w:tcPrChange>
          </w:tcPr>
          <w:p w14:paraId="4439B1FA" w14:textId="77777777" w:rsidR="008D0E3F" w:rsidRDefault="008D0E3F" w:rsidP="007C7279">
            <w:pPr>
              <w:pStyle w:val="TableText"/>
              <w:keepNext w:val="0"/>
              <w:pPrChange w:id="783" w:author="Russ Ott" w:date="2022-05-16T11:58:00Z">
                <w:pPr>
                  <w:pStyle w:val="TableText"/>
                </w:pPr>
              </w:pPrChange>
            </w:pPr>
          </w:p>
        </w:tc>
      </w:tr>
      <w:tr w:rsidR="008D0E3F" w14:paraId="23276E50" w14:textId="77777777">
        <w:tblPrEx>
          <w:tblW w:w="10080" w:type="dxa"/>
          <w:jc w:val="center"/>
          <w:tblLayout w:type="fixed"/>
          <w:tblLook w:val="02A0" w:firstRow="1" w:lastRow="0" w:firstColumn="1" w:lastColumn="0" w:noHBand="1" w:noVBand="0"/>
          <w:tblPrExChange w:id="784" w:author="Russ Ott" w:date="2022-05-16T11:58:00Z">
            <w:tblPrEx>
              <w:tblW w:w="10080" w:type="dxa"/>
              <w:jc w:val="center"/>
              <w:tblLayout w:type="fixed"/>
              <w:tblLook w:val="02A0" w:firstRow="1" w:lastRow="0" w:firstColumn="1" w:lastColumn="0" w:noHBand="1" w:noVBand="0"/>
            </w:tblPrEx>
          </w:tblPrExChange>
        </w:tblPrEx>
        <w:trPr>
          <w:jc w:val="center"/>
          <w:trPrChange w:id="785" w:author="Russ Ott" w:date="2022-05-16T11:58:00Z">
            <w:trPr>
              <w:gridAfter w:val="0"/>
              <w:jc w:val="center"/>
            </w:trPr>
          </w:trPrChange>
        </w:trPr>
        <w:tc>
          <w:tcPr>
            <w:tcW w:w="3345" w:type="dxa"/>
            <w:tcPrChange w:id="786" w:author="Russ Ott" w:date="2022-05-16T11:58:00Z">
              <w:tcPr>
                <w:tcW w:w="3345" w:type="dxa"/>
                <w:gridSpan w:val="2"/>
              </w:tcPr>
            </w:tcPrChange>
          </w:tcPr>
          <w:p w14:paraId="2A6EC347" w14:textId="77777777" w:rsidR="008D0E3F" w:rsidRDefault="007471AD" w:rsidP="007C7279">
            <w:pPr>
              <w:pStyle w:val="TableText"/>
              <w:keepNext w:val="0"/>
              <w:pPrChange w:id="787" w:author="Russ Ott" w:date="2022-05-16T11:58:00Z">
                <w:pPr>
                  <w:pStyle w:val="TableText"/>
                </w:pPr>
              </w:pPrChange>
            </w:pPr>
            <w:r>
              <w:tab/>
            </w:r>
            <w:r>
              <w:tab/>
              <w:t>observation</w:t>
            </w:r>
          </w:p>
        </w:tc>
        <w:tc>
          <w:tcPr>
            <w:tcW w:w="720" w:type="dxa"/>
            <w:tcPrChange w:id="788" w:author="Russ Ott" w:date="2022-05-16T11:58:00Z">
              <w:tcPr>
                <w:tcW w:w="720" w:type="dxa"/>
                <w:gridSpan w:val="2"/>
              </w:tcPr>
            </w:tcPrChange>
          </w:tcPr>
          <w:p w14:paraId="764645A5" w14:textId="77777777" w:rsidR="008D0E3F" w:rsidRDefault="007471AD" w:rsidP="007C7279">
            <w:pPr>
              <w:pStyle w:val="TableText"/>
              <w:keepNext w:val="0"/>
              <w:pPrChange w:id="789" w:author="Russ Ott" w:date="2022-05-16T11:58:00Z">
                <w:pPr>
                  <w:pStyle w:val="TableText"/>
                </w:pPr>
              </w:pPrChange>
            </w:pPr>
            <w:r>
              <w:t>1..1</w:t>
            </w:r>
          </w:p>
        </w:tc>
        <w:tc>
          <w:tcPr>
            <w:tcW w:w="1152" w:type="dxa"/>
            <w:tcPrChange w:id="790" w:author="Russ Ott" w:date="2022-05-16T11:58:00Z">
              <w:tcPr>
                <w:tcW w:w="1152" w:type="dxa"/>
                <w:gridSpan w:val="2"/>
              </w:tcPr>
            </w:tcPrChange>
          </w:tcPr>
          <w:p w14:paraId="00EAB665" w14:textId="77777777" w:rsidR="008D0E3F" w:rsidRDefault="007471AD" w:rsidP="007C7279">
            <w:pPr>
              <w:pStyle w:val="TableText"/>
              <w:keepNext w:val="0"/>
              <w:pPrChange w:id="791" w:author="Russ Ott" w:date="2022-05-16T11:58:00Z">
                <w:pPr>
                  <w:pStyle w:val="TableText"/>
                </w:pPr>
              </w:pPrChange>
            </w:pPr>
            <w:r>
              <w:t>SHALL</w:t>
            </w:r>
          </w:p>
        </w:tc>
        <w:tc>
          <w:tcPr>
            <w:tcW w:w="864" w:type="dxa"/>
            <w:tcPrChange w:id="792" w:author="Russ Ott" w:date="2022-05-16T11:58:00Z">
              <w:tcPr>
                <w:tcW w:w="864" w:type="dxa"/>
                <w:gridSpan w:val="2"/>
              </w:tcPr>
            </w:tcPrChange>
          </w:tcPr>
          <w:p w14:paraId="4763E016" w14:textId="77777777" w:rsidR="008D0E3F" w:rsidRDefault="008D0E3F" w:rsidP="007C7279">
            <w:pPr>
              <w:pStyle w:val="TableText"/>
              <w:keepNext w:val="0"/>
              <w:pPrChange w:id="793" w:author="Russ Ott" w:date="2022-05-16T11:58:00Z">
                <w:pPr>
                  <w:pStyle w:val="TableText"/>
                </w:pPr>
              </w:pPrChange>
            </w:pPr>
          </w:p>
        </w:tc>
        <w:tc>
          <w:tcPr>
            <w:tcW w:w="1104" w:type="dxa"/>
            <w:tcPrChange w:id="794" w:author="Russ Ott" w:date="2022-05-16T11:58:00Z">
              <w:tcPr>
                <w:tcW w:w="1104" w:type="dxa"/>
                <w:gridSpan w:val="2"/>
              </w:tcPr>
            </w:tcPrChange>
          </w:tcPr>
          <w:p w14:paraId="5D9889F4" w14:textId="34987124" w:rsidR="008D0E3F" w:rsidRDefault="00AA5B6D" w:rsidP="007C7279">
            <w:pPr>
              <w:pStyle w:val="TableText"/>
              <w:keepNext w:val="0"/>
              <w:pPrChange w:id="795" w:author="Russ Ott" w:date="2022-05-16T11:58:00Z">
                <w:pPr>
                  <w:pStyle w:val="TableText"/>
                </w:pPr>
              </w:pPrChange>
            </w:pPr>
            <w:r>
              <w:fldChar w:fldCharType="begin"/>
            </w:r>
            <w:r>
              <w:instrText xml:space="preserve"> HYPERLINK \l "C_4437-3536" \h </w:instrText>
            </w:r>
            <w:r>
              <w:fldChar w:fldCharType="separate"/>
            </w:r>
            <w:r w:rsidR="007471AD">
              <w:rPr>
                <w:rStyle w:val="HyperlinkText9pt"/>
              </w:rPr>
              <w:t>4437-3536</w:t>
            </w:r>
            <w:r>
              <w:rPr>
                <w:rStyle w:val="HyperlinkText9pt"/>
              </w:rPr>
              <w:fldChar w:fldCharType="end"/>
            </w:r>
          </w:p>
        </w:tc>
        <w:tc>
          <w:tcPr>
            <w:tcW w:w="2975" w:type="dxa"/>
            <w:tcPrChange w:id="796" w:author="Russ Ott" w:date="2022-05-16T11:58:00Z">
              <w:tcPr>
                <w:tcW w:w="2975" w:type="dxa"/>
                <w:gridSpan w:val="2"/>
              </w:tcPr>
            </w:tcPrChange>
          </w:tcPr>
          <w:p w14:paraId="3FF13267" w14:textId="57393058" w:rsidR="008D0E3F" w:rsidRDefault="00AA5B6D" w:rsidP="007C7279">
            <w:pPr>
              <w:pStyle w:val="TableText"/>
              <w:keepNext w:val="0"/>
              <w:pPrChange w:id="797" w:author="Russ Ott" w:date="2022-05-16T11:58:00Z">
                <w:pPr>
                  <w:pStyle w:val="TableText"/>
                </w:pPr>
              </w:pPrChange>
            </w:pPr>
            <w:r>
              <w:fldChar w:fldCharType="begin"/>
            </w:r>
            <w:r>
              <w:instrText xml:space="preserve"> HYPERLINK \l "E_Company_Name_Observation" \h </w:instrText>
            </w:r>
            <w:r>
              <w:fldChar w:fldCharType="separate"/>
            </w:r>
            <w:r w:rsidR="007471AD">
              <w:rPr>
                <w:rStyle w:val="HyperlinkText9pt"/>
              </w:rPr>
              <w:t>Company Name Observation (identifier: urn:hl7ii:2.16.840.1.113883.10.20.22.4.303:2019-06-21</w:t>
            </w:r>
            <w:r>
              <w:rPr>
                <w:rStyle w:val="HyperlinkText9pt"/>
              </w:rPr>
              <w:fldChar w:fldCharType="end"/>
            </w:r>
          </w:p>
        </w:tc>
      </w:tr>
      <w:tr w:rsidR="008D0E3F" w14:paraId="41B36AE5" w14:textId="77777777">
        <w:tblPrEx>
          <w:tblW w:w="10080" w:type="dxa"/>
          <w:jc w:val="center"/>
          <w:tblLayout w:type="fixed"/>
          <w:tblLook w:val="02A0" w:firstRow="1" w:lastRow="0" w:firstColumn="1" w:lastColumn="0" w:noHBand="1" w:noVBand="0"/>
          <w:tblPrExChange w:id="798" w:author="Russ Ott" w:date="2022-05-16T11:58:00Z">
            <w:tblPrEx>
              <w:tblW w:w="10080" w:type="dxa"/>
              <w:jc w:val="center"/>
              <w:tblLayout w:type="fixed"/>
              <w:tblLook w:val="02A0" w:firstRow="1" w:lastRow="0" w:firstColumn="1" w:lastColumn="0" w:noHBand="1" w:noVBand="0"/>
            </w:tblPrEx>
          </w:tblPrExChange>
        </w:tblPrEx>
        <w:trPr>
          <w:jc w:val="center"/>
          <w:trPrChange w:id="799" w:author="Russ Ott" w:date="2022-05-16T11:58:00Z">
            <w:trPr>
              <w:gridAfter w:val="0"/>
              <w:jc w:val="center"/>
            </w:trPr>
          </w:trPrChange>
        </w:trPr>
        <w:tc>
          <w:tcPr>
            <w:tcW w:w="3345" w:type="dxa"/>
            <w:tcPrChange w:id="800" w:author="Russ Ott" w:date="2022-05-16T11:58:00Z">
              <w:tcPr>
                <w:tcW w:w="3345" w:type="dxa"/>
                <w:gridSpan w:val="2"/>
              </w:tcPr>
            </w:tcPrChange>
          </w:tcPr>
          <w:p w14:paraId="3ABFC52F" w14:textId="77777777" w:rsidR="008D0E3F" w:rsidRDefault="007471AD" w:rsidP="007C7279">
            <w:pPr>
              <w:pStyle w:val="TableText"/>
              <w:keepNext w:val="0"/>
              <w:pPrChange w:id="801" w:author="Russ Ott" w:date="2022-05-16T11:58:00Z">
                <w:pPr>
                  <w:pStyle w:val="TableText"/>
                </w:pPr>
              </w:pPrChange>
            </w:pPr>
            <w:r>
              <w:tab/>
              <w:t>component</w:t>
            </w:r>
          </w:p>
        </w:tc>
        <w:tc>
          <w:tcPr>
            <w:tcW w:w="720" w:type="dxa"/>
            <w:tcPrChange w:id="802" w:author="Russ Ott" w:date="2022-05-16T11:58:00Z">
              <w:tcPr>
                <w:tcW w:w="720" w:type="dxa"/>
                <w:gridSpan w:val="2"/>
              </w:tcPr>
            </w:tcPrChange>
          </w:tcPr>
          <w:p w14:paraId="69FC78E8" w14:textId="77777777" w:rsidR="008D0E3F" w:rsidRDefault="007471AD" w:rsidP="007C7279">
            <w:pPr>
              <w:pStyle w:val="TableText"/>
              <w:keepNext w:val="0"/>
              <w:pPrChange w:id="803" w:author="Russ Ott" w:date="2022-05-16T11:58:00Z">
                <w:pPr>
                  <w:pStyle w:val="TableText"/>
                </w:pPr>
              </w:pPrChange>
            </w:pPr>
            <w:r>
              <w:t>0..1</w:t>
            </w:r>
          </w:p>
        </w:tc>
        <w:tc>
          <w:tcPr>
            <w:tcW w:w="1152" w:type="dxa"/>
            <w:tcPrChange w:id="804" w:author="Russ Ott" w:date="2022-05-16T11:58:00Z">
              <w:tcPr>
                <w:tcW w:w="1152" w:type="dxa"/>
                <w:gridSpan w:val="2"/>
              </w:tcPr>
            </w:tcPrChange>
          </w:tcPr>
          <w:p w14:paraId="15B75E82" w14:textId="77777777" w:rsidR="008D0E3F" w:rsidRDefault="007471AD" w:rsidP="007C7279">
            <w:pPr>
              <w:pStyle w:val="TableText"/>
              <w:keepNext w:val="0"/>
              <w:pPrChange w:id="805" w:author="Russ Ott" w:date="2022-05-16T11:58:00Z">
                <w:pPr>
                  <w:pStyle w:val="TableText"/>
                </w:pPr>
              </w:pPrChange>
            </w:pPr>
            <w:r>
              <w:t>MAY</w:t>
            </w:r>
          </w:p>
        </w:tc>
        <w:tc>
          <w:tcPr>
            <w:tcW w:w="864" w:type="dxa"/>
            <w:tcPrChange w:id="806" w:author="Russ Ott" w:date="2022-05-16T11:58:00Z">
              <w:tcPr>
                <w:tcW w:w="864" w:type="dxa"/>
                <w:gridSpan w:val="2"/>
              </w:tcPr>
            </w:tcPrChange>
          </w:tcPr>
          <w:p w14:paraId="36B16F3A" w14:textId="77777777" w:rsidR="008D0E3F" w:rsidRDefault="008D0E3F" w:rsidP="007C7279">
            <w:pPr>
              <w:pStyle w:val="TableText"/>
              <w:keepNext w:val="0"/>
              <w:pPrChange w:id="807" w:author="Russ Ott" w:date="2022-05-16T11:58:00Z">
                <w:pPr>
                  <w:pStyle w:val="TableText"/>
                </w:pPr>
              </w:pPrChange>
            </w:pPr>
          </w:p>
        </w:tc>
        <w:tc>
          <w:tcPr>
            <w:tcW w:w="1104" w:type="dxa"/>
            <w:tcPrChange w:id="808" w:author="Russ Ott" w:date="2022-05-16T11:58:00Z">
              <w:tcPr>
                <w:tcW w:w="1104" w:type="dxa"/>
                <w:gridSpan w:val="2"/>
              </w:tcPr>
            </w:tcPrChange>
          </w:tcPr>
          <w:p w14:paraId="5004E148" w14:textId="480077A2" w:rsidR="008D0E3F" w:rsidRDefault="00AA5B6D" w:rsidP="007C7279">
            <w:pPr>
              <w:pStyle w:val="TableText"/>
              <w:keepNext w:val="0"/>
              <w:pPrChange w:id="809" w:author="Russ Ott" w:date="2022-05-16T11:58:00Z">
                <w:pPr>
                  <w:pStyle w:val="TableText"/>
                </w:pPr>
              </w:pPrChange>
            </w:pPr>
            <w:r>
              <w:fldChar w:fldCharType="begin"/>
            </w:r>
            <w:r>
              <w:instrText xml:space="preserve"> HYPERLINK \l "C_4437-3527" \h </w:instrText>
            </w:r>
            <w:r>
              <w:fldChar w:fldCharType="separate"/>
            </w:r>
            <w:r w:rsidR="007471AD">
              <w:rPr>
                <w:rStyle w:val="HyperlinkText9pt"/>
              </w:rPr>
              <w:t>4437-3527</w:t>
            </w:r>
            <w:r>
              <w:rPr>
                <w:rStyle w:val="HyperlinkText9pt"/>
              </w:rPr>
              <w:fldChar w:fldCharType="end"/>
            </w:r>
          </w:p>
        </w:tc>
        <w:tc>
          <w:tcPr>
            <w:tcW w:w="2975" w:type="dxa"/>
            <w:tcPrChange w:id="810" w:author="Russ Ott" w:date="2022-05-16T11:58:00Z">
              <w:tcPr>
                <w:tcW w:w="2975" w:type="dxa"/>
                <w:gridSpan w:val="2"/>
              </w:tcPr>
            </w:tcPrChange>
          </w:tcPr>
          <w:p w14:paraId="66435F7F" w14:textId="77777777" w:rsidR="008D0E3F" w:rsidRDefault="008D0E3F" w:rsidP="007C7279">
            <w:pPr>
              <w:pStyle w:val="TableText"/>
              <w:keepNext w:val="0"/>
              <w:pPrChange w:id="811" w:author="Russ Ott" w:date="2022-05-16T11:58:00Z">
                <w:pPr>
                  <w:pStyle w:val="TableText"/>
                </w:pPr>
              </w:pPrChange>
            </w:pPr>
          </w:p>
        </w:tc>
      </w:tr>
      <w:tr w:rsidR="008D0E3F" w14:paraId="4AA6F8D7" w14:textId="77777777">
        <w:tblPrEx>
          <w:tblW w:w="10080" w:type="dxa"/>
          <w:jc w:val="center"/>
          <w:tblLayout w:type="fixed"/>
          <w:tblLook w:val="02A0" w:firstRow="1" w:lastRow="0" w:firstColumn="1" w:lastColumn="0" w:noHBand="1" w:noVBand="0"/>
          <w:tblPrExChange w:id="812" w:author="Russ Ott" w:date="2022-05-16T11:58:00Z">
            <w:tblPrEx>
              <w:tblW w:w="10080" w:type="dxa"/>
              <w:jc w:val="center"/>
              <w:tblLayout w:type="fixed"/>
              <w:tblLook w:val="02A0" w:firstRow="1" w:lastRow="0" w:firstColumn="1" w:lastColumn="0" w:noHBand="1" w:noVBand="0"/>
            </w:tblPrEx>
          </w:tblPrExChange>
        </w:tblPrEx>
        <w:trPr>
          <w:jc w:val="center"/>
          <w:trPrChange w:id="813" w:author="Russ Ott" w:date="2022-05-16T11:58:00Z">
            <w:trPr>
              <w:gridAfter w:val="0"/>
              <w:jc w:val="center"/>
            </w:trPr>
          </w:trPrChange>
        </w:trPr>
        <w:tc>
          <w:tcPr>
            <w:tcW w:w="3345" w:type="dxa"/>
            <w:tcPrChange w:id="814" w:author="Russ Ott" w:date="2022-05-16T11:58:00Z">
              <w:tcPr>
                <w:tcW w:w="3345" w:type="dxa"/>
                <w:gridSpan w:val="2"/>
              </w:tcPr>
            </w:tcPrChange>
          </w:tcPr>
          <w:p w14:paraId="1B18B247" w14:textId="77777777" w:rsidR="008D0E3F" w:rsidRDefault="007471AD" w:rsidP="007C7279">
            <w:pPr>
              <w:pStyle w:val="TableText"/>
              <w:keepNext w:val="0"/>
              <w:pPrChange w:id="815" w:author="Russ Ott" w:date="2022-05-16T11:58:00Z">
                <w:pPr>
                  <w:pStyle w:val="TableText"/>
                </w:pPr>
              </w:pPrChange>
            </w:pPr>
            <w:r>
              <w:tab/>
            </w:r>
            <w:r>
              <w:tab/>
              <w:t>observation</w:t>
            </w:r>
          </w:p>
        </w:tc>
        <w:tc>
          <w:tcPr>
            <w:tcW w:w="720" w:type="dxa"/>
            <w:tcPrChange w:id="816" w:author="Russ Ott" w:date="2022-05-16T11:58:00Z">
              <w:tcPr>
                <w:tcW w:w="720" w:type="dxa"/>
                <w:gridSpan w:val="2"/>
              </w:tcPr>
            </w:tcPrChange>
          </w:tcPr>
          <w:p w14:paraId="1D7C1487" w14:textId="77777777" w:rsidR="008D0E3F" w:rsidRDefault="007471AD" w:rsidP="007C7279">
            <w:pPr>
              <w:pStyle w:val="TableText"/>
              <w:keepNext w:val="0"/>
              <w:pPrChange w:id="817" w:author="Russ Ott" w:date="2022-05-16T11:58:00Z">
                <w:pPr>
                  <w:pStyle w:val="TableText"/>
                </w:pPr>
              </w:pPrChange>
            </w:pPr>
            <w:r>
              <w:t>1..1</w:t>
            </w:r>
          </w:p>
        </w:tc>
        <w:tc>
          <w:tcPr>
            <w:tcW w:w="1152" w:type="dxa"/>
            <w:tcPrChange w:id="818" w:author="Russ Ott" w:date="2022-05-16T11:58:00Z">
              <w:tcPr>
                <w:tcW w:w="1152" w:type="dxa"/>
                <w:gridSpan w:val="2"/>
              </w:tcPr>
            </w:tcPrChange>
          </w:tcPr>
          <w:p w14:paraId="3C2C4481" w14:textId="77777777" w:rsidR="008D0E3F" w:rsidRDefault="007471AD" w:rsidP="007C7279">
            <w:pPr>
              <w:pStyle w:val="TableText"/>
              <w:keepNext w:val="0"/>
              <w:pPrChange w:id="819" w:author="Russ Ott" w:date="2022-05-16T11:58:00Z">
                <w:pPr>
                  <w:pStyle w:val="TableText"/>
                </w:pPr>
              </w:pPrChange>
            </w:pPr>
            <w:r>
              <w:t>SHALL</w:t>
            </w:r>
          </w:p>
        </w:tc>
        <w:tc>
          <w:tcPr>
            <w:tcW w:w="864" w:type="dxa"/>
            <w:tcPrChange w:id="820" w:author="Russ Ott" w:date="2022-05-16T11:58:00Z">
              <w:tcPr>
                <w:tcW w:w="864" w:type="dxa"/>
                <w:gridSpan w:val="2"/>
              </w:tcPr>
            </w:tcPrChange>
          </w:tcPr>
          <w:p w14:paraId="094CCAF4" w14:textId="77777777" w:rsidR="008D0E3F" w:rsidRDefault="008D0E3F" w:rsidP="007C7279">
            <w:pPr>
              <w:pStyle w:val="TableText"/>
              <w:keepNext w:val="0"/>
              <w:pPrChange w:id="821" w:author="Russ Ott" w:date="2022-05-16T11:58:00Z">
                <w:pPr>
                  <w:pStyle w:val="TableText"/>
                </w:pPr>
              </w:pPrChange>
            </w:pPr>
          </w:p>
        </w:tc>
        <w:tc>
          <w:tcPr>
            <w:tcW w:w="1104" w:type="dxa"/>
            <w:tcPrChange w:id="822" w:author="Russ Ott" w:date="2022-05-16T11:58:00Z">
              <w:tcPr>
                <w:tcW w:w="1104" w:type="dxa"/>
                <w:gridSpan w:val="2"/>
              </w:tcPr>
            </w:tcPrChange>
          </w:tcPr>
          <w:p w14:paraId="6212AE0F" w14:textId="54FA6F9F" w:rsidR="008D0E3F" w:rsidRDefault="00AA5B6D" w:rsidP="007C7279">
            <w:pPr>
              <w:pStyle w:val="TableText"/>
              <w:keepNext w:val="0"/>
              <w:pPrChange w:id="823" w:author="Russ Ott" w:date="2022-05-16T11:58:00Z">
                <w:pPr>
                  <w:pStyle w:val="TableText"/>
                </w:pPr>
              </w:pPrChange>
            </w:pPr>
            <w:r>
              <w:fldChar w:fldCharType="begin"/>
            </w:r>
            <w:r>
              <w:instrText xml:space="preserve"> HYPERLINK \l "C_4437-3528" \h </w:instrText>
            </w:r>
            <w:r>
              <w:fldChar w:fldCharType="separate"/>
            </w:r>
            <w:r w:rsidR="007471AD">
              <w:rPr>
                <w:rStyle w:val="HyperlinkText9pt"/>
              </w:rPr>
              <w:t>4437-3528</w:t>
            </w:r>
            <w:r>
              <w:rPr>
                <w:rStyle w:val="HyperlinkText9pt"/>
              </w:rPr>
              <w:fldChar w:fldCharType="end"/>
            </w:r>
          </w:p>
        </w:tc>
        <w:tc>
          <w:tcPr>
            <w:tcW w:w="2975" w:type="dxa"/>
            <w:tcPrChange w:id="824" w:author="Russ Ott" w:date="2022-05-16T11:58:00Z">
              <w:tcPr>
                <w:tcW w:w="2975" w:type="dxa"/>
                <w:gridSpan w:val="2"/>
              </w:tcPr>
            </w:tcPrChange>
          </w:tcPr>
          <w:p w14:paraId="01AC50DE" w14:textId="26990493" w:rsidR="008D0E3F" w:rsidRDefault="00AA5B6D" w:rsidP="007C7279">
            <w:pPr>
              <w:pStyle w:val="TableText"/>
              <w:keepNext w:val="0"/>
              <w:pPrChange w:id="825" w:author="Russ Ott" w:date="2022-05-16T11:58:00Z">
                <w:pPr>
                  <w:pStyle w:val="TableText"/>
                </w:pPr>
              </w:pPrChange>
            </w:pPr>
            <w:r>
              <w:fldChar w:fldCharType="begin"/>
            </w:r>
            <w:r>
              <w:instrText xml:space="preserve"> HYPERLINK \l "E_Catalog_Number_Observation" \h </w:instrText>
            </w:r>
            <w:r>
              <w:fldChar w:fldCharType="separate"/>
            </w:r>
            <w:r w:rsidR="007471AD">
              <w:rPr>
                <w:rStyle w:val="HyperlinkText9pt"/>
              </w:rPr>
              <w:t>Catalog Number Observation (identifier: urn:hl7ii:2.16.840.1.113883.10.20.22.4.302:2019-06-21</w:t>
            </w:r>
            <w:r>
              <w:rPr>
                <w:rStyle w:val="HyperlinkText9pt"/>
              </w:rPr>
              <w:fldChar w:fldCharType="end"/>
            </w:r>
          </w:p>
        </w:tc>
      </w:tr>
      <w:tr w:rsidR="008D0E3F" w14:paraId="2BCE563F" w14:textId="77777777">
        <w:tblPrEx>
          <w:tblW w:w="10080" w:type="dxa"/>
          <w:jc w:val="center"/>
          <w:tblLayout w:type="fixed"/>
          <w:tblLook w:val="02A0" w:firstRow="1" w:lastRow="0" w:firstColumn="1" w:lastColumn="0" w:noHBand="1" w:noVBand="0"/>
          <w:tblPrExChange w:id="826" w:author="Russ Ott" w:date="2022-05-16T11:58:00Z">
            <w:tblPrEx>
              <w:tblW w:w="10080" w:type="dxa"/>
              <w:jc w:val="center"/>
              <w:tblLayout w:type="fixed"/>
              <w:tblLook w:val="02A0" w:firstRow="1" w:lastRow="0" w:firstColumn="1" w:lastColumn="0" w:noHBand="1" w:noVBand="0"/>
            </w:tblPrEx>
          </w:tblPrExChange>
        </w:tblPrEx>
        <w:trPr>
          <w:jc w:val="center"/>
          <w:trPrChange w:id="827" w:author="Russ Ott" w:date="2022-05-16T11:58:00Z">
            <w:trPr>
              <w:gridAfter w:val="0"/>
              <w:jc w:val="center"/>
            </w:trPr>
          </w:trPrChange>
        </w:trPr>
        <w:tc>
          <w:tcPr>
            <w:tcW w:w="3345" w:type="dxa"/>
            <w:tcPrChange w:id="828" w:author="Russ Ott" w:date="2022-05-16T11:58:00Z">
              <w:tcPr>
                <w:tcW w:w="3345" w:type="dxa"/>
                <w:gridSpan w:val="2"/>
              </w:tcPr>
            </w:tcPrChange>
          </w:tcPr>
          <w:p w14:paraId="02A51FB0" w14:textId="77777777" w:rsidR="008D0E3F" w:rsidRDefault="007471AD" w:rsidP="007C7279">
            <w:pPr>
              <w:pStyle w:val="TableText"/>
              <w:keepNext w:val="0"/>
              <w:pPrChange w:id="829" w:author="Russ Ott" w:date="2022-05-16T11:58:00Z">
                <w:pPr>
                  <w:pStyle w:val="TableText"/>
                </w:pPr>
              </w:pPrChange>
            </w:pPr>
            <w:r>
              <w:tab/>
              <w:t>component</w:t>
            </w:r>
          </w:p>
        </w:tc>
        <w:tc>
          <w:tcPr>
            <w:tcW w:w="720" w:type="dxa"/>
            <w:tcPrChange w:id="830" w:author="Russ Ott" w:date="2022-05-16T11:58:00Z">
              <w:tcPr>
                <w:tcW w:w="720" w:type="dxa"/>
                <w:gridSpan w:val="2"/>
              </w:tcPr>
            </w:tcPrChange>
          </w:tcPr>
          <w:p w14:paraId="13BD434F" w14:textId="77777777" w:rsidR="008D0E3F" w:rsidRDefault="007471AD" w:rsidP="007C7279">
            <w:pPr>
              <w:pStyle w:val="TableText"/>
              <w:keepNext w:val="0"/>
              <w:pPrChange w:id="831" w:author="Russ Ott" w:date="2022-05-16T11:58:00Z">
                <w:pPr>
                  <w:pStyle w:val="TableText"/>
                </w:pPr>
              </w:pPrChange>
            </w:pPr>
            <w:r>
              <w:t>0..1</w:t>
            </w:r>
          </w:p>
        </w:tc>
        <w:tc>
          <w:tcPr>
            <w:tcW w:w="1152" w:type="dxa"/>
            <w:tcPrChange w:id="832" w:author="Russ Ott" w:date="2022-05-16T11:58:00Z">
              <w:tcPr>
                <w:tcW w:w="1152" w:type="dxa"/>
                <w:gridSpan w:val="2"/>
              </w:tcPr>
            </w:tcPrChange>
          </w:tcPr>
          <w:p w14:paraId="5ECBF329" w14:textId="77777777" w:rsidR="008D0E3F" w:rsidRDefault="007471AD" w:rsidP="007C7279">
            <w:pPr>
              <w:pStyle w:val="TableText"/>
              <w:keepNext w:val="0"/>
              <w:pPrChange w:id="833" w:author="Russ Ott" w:date="2022-05-16T11:58:00Z">
                <w:pPr>
                  <w:pStyle w:val="TableText"/>
                </w:pPr>
              </w:pPrChange>
            </w:pPr>
            <w:r>
              <w:t>MAY</w:t>
            </w:r>
          </w:p>
        </w:tc>
        <w:tc>
          <w:tcPr>
            <w:tcW w:w="864" w:type="dxa"/>
            <w:tcPrChange w:id="834" w:author="Russ Ott" w:date="2022-05-16T11:58:00Z">
              <w:tcPr>
                <w:tcW w:w="864" w:type="dxa"/>
                <w:gridSpan w:val="2"/>
              </w:tcPr>
            </w:tcPrChange>
          </w:tcPr>
          <w:p w14:paraId="513C44FC" w14:textId="77777777" w:rsidR="008D0E3F" w:rsidRDefault="008D0E3F" w:rsidP="007C7279">
            <w:pPr>
              <w:pStyle w:val="TableText"/>
              <w:keepNext w:val="0"/>
              <w:pPrChange w:id="835" w:author="Russ Ott" w:date="2022-05-16T11:58:00Z">
                <w:pPr>
                  <w:pStyle w:val="TableText"/>
                </w:pPr>
              </w:pPrChange>
            </w:pPr>
          </w:p>
        </w:tc>
        <w:tc>
          <w:tcPr>
            <w:tcW w:w="1104" w:type="dxa"/>
            <w:tcPrChange w:id="836" w:author="Russ Ott" w:date="2022-05-16T11:58:00Z">
              <w:tcPr>
                <w:tcW w:w="1104" w:type="dxa"/>
                <w:gridSpan w:val="2"/>
              </w:tcPr>
            </w:tcPrChange>
          </w:tcPr>
          <w:p w14:paraId="102F5044" w14:textId="57513EC3" w:rsidR="008D0E3F" w:rsidRDefault="00AA5B6D" w:rsidP="007C7279">
            <w:pPr>
              <w:pStyle w:val="TableText"/>
              <w:keepNext w:val="0"/>
              <w:pPrChange w:id="837" w:author="Russ Ott" w:date="2022-05-16T11:58:00Z">
                <w:pPr>
                  <w:pStyle w:val="TableText"/>
                </w:pPr>
              </w:pPrChange>
            </w:pPr>
            <w:r>
              <w:fldChar w:fldCharType="begin"/>
            </w:r>
            <w:r>
              <w:instrText xml:space="preserve"> HYPERLINK \l "C_4437-3529" \h </w:instrText>
            </w:r>
            <w:r>
              <w:fldChar w:fldCharType="separate"/>
            </w:r>
            <w:r w:rsidR="007471AD">
              <w:rPr>
                <w:rStyle w:val="HyperlinkText9pt"/>
              </w:rPr>
              <w:t>4437-3529</w:t>
            </w:r>
            <w:r>
              <w:rPr>
                <w:rStyle w:val="HyperlinkText9pt"/>
              </w:rPr>
              <w:fldChar w:fldCharType="end"/>
            </w:r>
          </w:p>
        </w:tc>
        <w:tc>
          <w:tcPr>
            <w:tcW w:w="2975" w:type="dxa"/>
            <w:tcPrChange w:id="838" w:author="Russ Ott" w:date="2022-05-16T11:58:00Z">
              <w:tcPr>
                <w:tcW w:w="2975" w:type="dxa"/>
                <w:gridSpan w:val="2"/>
              </w:tcPr>
            </w:tcPrChange>
          </w:tcPr>
          <w:p w14:paraId="0226F695" w14:textId="77777777" w:rsidR="008D0E3F" w:rsidRDefault="008D0E3F" w:rsidP="007C7279">
            <w:pPr>
              <w:pStyle w:val="TableText"/>
              <w:keepNext w:val="0"/>
              <w:pPrChange w:id="839" w:author="Russ Ott" w:date="2022-05-16T11:58:00Z">
                <w:pPr>
                  <w:pStyle w:val="TableText"/>
                </w:pPr>
              </w:pPrChange>
            </w:pPr>
          </w:p>
        </w:tc>
      </w:tr>
      <w:tr w:rsidR="008D0E3F" w14:paraId="7ACE1B29" w14:textId="77777777">
        <w:tblPrEx>
          <w:tblW w:w="10080" w:type="dxa"/>
          <w:jc w:val="center"/>
          <w:tblLayout w:type="fixed"/>
          <w:tblLook w:val="02A0" w:firstRow="1" w:lastRow="0" w:firstColumn="1" w:lastColumn="0" w:noHBand="1" w:noVBand="0"/>
          <w:tblPrExChange w:id="840" w:author="Russ Ott" w:date="2022-05-16T11:58:00Z">
            <w:tblPrEx>
              <w:tblW w:w="10080" w:type="dxa"/>
              <w:jc w:val="center"/>
              <w:tblLayout w:type="fixed"/>
              <w:tblLook w:val="02A0" w:firstRow="1" w:lastRow="0" w:firstColumn="1" w:lastColumn="0" w:noHBand="1" w:noVBand="0"/>
            </w:tblPrEx>
          </w:tblPrExChange>
        </w:tblPrEx>
        <w:trPr>
          <w:jc w:val="center"/>
          <w:trPrChange w:id="841" w:author="Russ Ott" w:date="2022-05-16T11:58:00Z">
            <w:trPr>
              <w:gridAfter w:val="0"/>
              <w:jc w:val="center"/>
            </w:trPr>
          </w:trPrChange>
        </w:trPr>
        <w:tc>
          <w:tcPr>
            <w:tcW w:w="3345" w:type="dxa"/>
            <w:tcPrChange w:id="842" w:author="Russ Ott" w:date="2022-05-16T11:58:00Z">
              <w:tcPr>
                <w:tcW w:w="3345" w:type="dxa"/>
                <w:gridSpan w:val="2"/>
              </w:tcPr>
            </w:tcPrChange>
          </w:tcPr>
          <w:p w14:paraId="25CF777F" w14:textId="77777777" w:rsidR="008D0E3F" w:rsidRDefault="007471AD" w:rsidP="007C7279">
            <w:pPr>
              <w:pStyle w:val="TableText"/>
              <w:keepNext w:val="0"/>
              <w:pPrChange w:id="843" w:author="Russ Ott" w:date="2022-05-16T11:58:00Z">
                <w:pPr>
                  <w:pStyle w:val="TableText"/>
                </w:pPr>
              </w:pPrChange>
            </w:pPr>
            <w:r>
              <w:tab/>
            </w:r>
            <w:r>
              <w:tab/>
              <w:t>observation</w:t>
            </w:r>
          </w:p>
        </w:tc>
        <w:tc>
          <w:tcPr>
            <w:tcW w:w="720" w:type="dxa"/>
            <w:tcPrChange w:id="844" w:author="Russ Ott" w:date="2022-05-16T11:58:00Z">
              <w:tcPr>
                <w:tcW w:w="720" w:type="dxa"/>
                <w:gridSpan w:val="2"/>
              </w:tcPr>
            </w:tcPrChange>
          </w:tcPr>
          <w:p w14:paraId="23280DFE" w14:textId="77777777" w:rsidR="008D0E3F" w:rsidRDefault="007471AD" w:rsidP="007C7279">
            <w:pPr>
              <w:pStyle w:val="TableText"/>
              <w:keepNext w:val="0"/>
              <w:pPrChange w:id="845" w:author="Russ Ott" w:date="2022-05-16T11:58:00Z">
                <w:pPr>
                  <w:pStyle w:val="TableText"/>
                </w:pPr>
              </w:pPrChange>
            </w:pPr>
            <w:r>
              <w:t>1..1</w:t>
            </w:r>
          </w:p>
        </w:tc>
        <w:tc>
          <w:tcPr>
            <w:tcW w:w="1152" w:type="dxa"/>
            <w:tcPrChange w:id="846" w:author="Russ Ott" w:date="2022-05-16T11:58:00Z">
              <w:tcPr>
                <w:tcW w:w="1152" w:type="dxa"/>
                <w:gridSpan w:val="2"/>
              </w:tcPr>
            </w:tcPrChange>
          </w:tcPr>
          <w:p w14:paraId="52AD8E5B" w14:textId="77777777" w:rsidR="008D0E3F" w:rsidRDefault="007471AD" w:rsidP="007C7279">
            <w:pPr>
              <w:pStyle w:val="TableText"/>
              <w:keepNext w:val="0"/>
              <w:pPrChange w:id="847" w:author="Russ Ott" w:date="2022-05-16T11:58:00Z">
                <w:pPr>
                  <w:pStyle w:val="TableText"/>
                </w:pPr>
              </w:pPrChange>
            </w:pPr>
            <w:r>
              <w:t>SHALL</w:t>
            </w:r>
          </w:p>
        </w:tc>
        <w:tc>
          <w:tcPr>
            <w:tcW w:w="864" w:type="dxa"/>
            <w:tcPrChange w:id="848" w:author="Russ Ott" w:date="2022-05-16T11:58:00Z">
              <w:tcPr>
                <w:tcW w:w="864" w:type="dxa"/>
                <w:gridSpan w:val="2"/>
              </w:tcPr>
            </w:tcPrChange>
          </w:tcPr>
          <w:p w14:paraId="673B2507" w14:textId="77777777" w:rsidR="008D0E3F" w:rsidRDefault="008D0E3F" w:rsidP="007C7279">
            <w:pPr>
              <w:pStyle w:val="TableText"/>
              <w:keepNext w:val="0"/>
              <w:pPrChange w:id="849" w:author="Russ Ott" w:date="2022-05-16T11:58:00Z">
                <w:pPr>
                  <w:pStyle w:val="TableText"/>
                </w:pPr>
              </w:pPrChange>
            </w:pPr>
          </w:p>
        </w:tc>
        <w:tc>
          <w:tcPr>
            <w:tcW w:w="1104" w:type="dxa"/>
            <w:tcPrChange w:id="850" w:author="Russ Ott" w:date="2022-05-16T11:58:00Z">
              <w:tcPr>
                <w:tcW w:w="1104" w:type="dxa"/>
                <w:gridSpan w:val="2"/>
              </w:tcPr>
            </w:tcPrChange>
          </w:tcPr>
          <w:p w14:paraId="630873EE" w14:textId="62E1A3FE" w:rsidR="008D0E3F" w:rsidRDefault="00AA5B6D" w:rsidP="007C7279">
            <w:pPr>
              <w:pStyle w:val="TableText"/>
              <w:keepNext w:val="0"/>
              <w:pPrChange w:id="851" w:author="Russ Ott" w:date="2022-05-16T11:58:00Z">
                <w:pPr>
                  <w:pStyle w:val="TableText"/>
                </w:pPr>
              </w:pPrChange>
            </w:pPr>
            <w:r>
              <w:fldChar w:fldCharType="begin"/>
            </w:r>
            <w:r>
              <w:instrText xml:space="preserve"> HYPERLINK \l "C_4437-3530" \h </w:instrText>
            </w:r>
            <w:r>
              <w:fldChar w:fldCharType="separate"/>
            </w:r>
            <w:r w:rsidR="007471AD">
              <w:rPr>
                <w:rStyle w:val="HyperlinkText9pt"/>
              </w:rPr>
              <w:t>4437-3530</w:t>
            </w:r>
            <w:r>
              <w:rPr>
                <w:rStyle w:val="HyperlinkText9pt"/>
              </w:rPr>
              <w:fldChar w:fldCharType="end"/>
            </w:r>
          </w:p>
        </w:tc>
        <w:tc>
          <w:tcPr>
            <w:tcW w:w="2975" w:type="dxa"/>
            <w:tcPrChange w:id="852" w:author="Russ Ott" w:date="2022-05-16T11:58:00Z">
              <w:tcPr>
                <w:tcW w:w="2975" w:type="dxa"/>
                <w:gridSpan w:val="2"/>
              </w:tcPr>
            </w:tcPrChange>
          </w:tcPr>
          <w:p w14:paraId="56544B00" w14:textId="055D295C" w:rsidR="008D0E3F" w:rsidRDefault="00AA5B6D" w:rsidP="007C7279">
            <w:pPr>
              <w:pStyle w:val="TableText"/>
              <w:keepNext w:val="0"/>
              <w:pPrChange w:id="853" w:author="Russ Ott" w:date="2022-05-16T11:58:00Z">
                <w:pPr>
                  <w:pStyle w:val="TableText"/>
                </w:pPr>
              </w:pPrChange>
            </w:pPr>
            <w:r>
              <w:fldChar w:fldCharType="begin"/>
            </w:r>
            <w:r>
              <w:instrText xml:space="preserve"> HYPERLINK \l "SE_Latex_Safety_Observation_2019" \h </w:instrText>
            </w:r>
            <w:r>
              <w:fldChar w:fldCharType="separate"/>
            </w:r>
            <w:r w:rsidR="007471AD">
              <w:rPr>
                <w:rStyle w:val="HyperlinkText9pt"/>
              </w:rPr>
              <w:t>Latex Safety Observation (identifier: urn:hl7ii:2.16.840.1.113883.10.20.22.4.314:2019-06-21</w:t>
            </w:r>
            <w:r>
              <w:rPr>
                <w:rStyle w:val="HyperlinkText9pt"/>
              </w:rPr>
              <w:fldChar w:fldCharType="end"/>
            </w:r>
          </w:p>
        </w:tc>
      </w:tr>
      <w:tr w:rsidR="008D0E3F" w14:paraId="404EC391" w14:textId="77777777">
        <w:tblPrEx>
          <w:tblW w:w="10080" w:type="dxa"/>
          <w:jc w:val="center"/>
          <w:tblLayout w:type="fixed"/>
          <w:tblLook w:val="02A0" w:firstRow="1" w:lastRow="0" w:firstColumn="1" w:lastColumn="0" w:noHBand="1" w:noVBand="0"/>
          <w:tblPrExChange w:id="854" w:author="Russ Ott" w:date="2022-05-16T11:58:00Z">
            <w:tblPrEx>
              <w:tblW w:w="10080" w:type="dxa"/>
              <w:jc w:val="center"/>
              <w:tblLayout w:type="fixed"/>
              <w:tblLook w:val="02A0" w:firstRow="1" w:lastRow="0" w:firstColumn="1" w:lastColumn="0" w:noHBand="1" w:noVBand="0"/>
            </w:tblPrEx>
          </w:tblPrExChange>
        </w:tblPrEx>
        <w:trPr>
          <w:jc w:val="center"/>
          <w:trPrChange w:id="855" w:author="Russ Ott" w:date="2022-05-16T11:58:00Z">
            <w:trPr>
              <w:gridAfter w:val="0"/>
              <w:jc w:val="center"/>
            </w:trPr>
          </w:trPrChange>
        </w:trPr>
        <w:tc>
          <w:tcPr>
            <w:tcW w:w="3345" w:type="dxa"/>
            <w:tcPrChange w:id="856" w:author="Russ Ott" w:date="2022-05-16T11:58:00Z">
              <w:tcPr>
                <w:tcW w:w="3345" w:type="dxa"/>
                <w:gridSpan w:val="2"/>
              </w:tcPr>
            </w:tcPrChange>
          </w:tcPr>
          <w:p w14:paraId="4FF4DDC4" w14:textId="77777777" w:rsidR="008D0E3F" w:rsidRDefault="007471AD" w:rsidP="007C7279">
            <w:pPr>
              <w:pStyle w:val="TableText"/>
              <w:keepNext w:val="0"/>
              <w:pPrChange w:id="857" w:author="Russ Ott" w:date="2022-05-16T11:58:00Z">
                <w:pPr>
                  <w:pStyle w:val="TableText"/>
                </w:pPr>
              </w:pPrChange>
            </w:pPr>
            <w:r>
              <w:tab/>
              <w:t>component</w:t>
            </w:r>
          </w:p>
        </w:tc>
        <w:tc>
          <w:tcPr>
            <w:tcW w:w="720" w:type="dxa"/>
            <w:tcPrChange w:id="858" w:author="Russ Ott" w:date="2022-05-16T11:58:00Z">
              <w:tcPr>
                <w:tcW w:w="720" w:type="dxa"/>
                <w:gridSpan w:val="2"/>
              </w:tcPr>
            </w:tcPrChange>
          </w:tcPr>
          <w:p w14:paraId="7FEC9B5D" w14:textId="77777777" w:rsidR="008D0E3F" w:rsidRDefault="007471AD" w:rsidP="007C7279">
            <w:pPr>
              <w:pStyle w:val="TableText"/>
              <w:keepNext w:val="0"/>
              <w:pPrChange w:id="859" w:author="Russ Ott" w:date="2022-05-16T11:58:00Z">
                <w:pPr>
                  <w:pStyle w:val="TableText"/>
                </w:pPr>
              </w:pPrChange>
            </w:pPr>
            <w:r>
              <w:t>0..1</w:t>
            </w:r>
          </w:p>
        </w:tc>
        <w:tc>
          <w:tcPr>
            <w:tcW w:w="1152" w:type="dxa"/>
            <w:tcPrChange w:id="860" w:author="Russ Ott" w:date="2022-05-16T11:58:00Z">
              <w:tcPr>
                <w:tcW w:w="1152" w:type="dxa"/>
                <w:gridSpan w:val="2"/>
              </w:tcPr>
            </w:tcPrChange>
          </w:tcPr>
          <w:p w14:paraId="331145F5" w14:textId="77777777" w:rsidR="008D0E3F" w:rsidRDefault="007471AD" w:rsidP="007C7279">
            <w:pPr>
              <w:pStyle w:val="TableText"/>
              <w:keepNext w:val="0"/>
              <w:pPrChange w:id="861" w:author="Russ Ott" w:date="2022-05-16T11:58:00Z">
                <w:pPr>
                  <w:pStyle w:val="TableText"/>
                </w:pPr>
              </w:pPrChange>
            </w:pPr>
            <w:r>
              <w:t>MAY</w:t>
            </w:r>
          </w:p>
        </w:tc>
        <w:tc>
          <w:tcPr>
            <w:tcW w:w="864" w:type="dxa"/>
            <w:tcPrChange w:id="862" w:author="Russ Ott" w:date="2022-05-16T11:58:00Z">
              <w:tcPr>
                <w:tcW w:w="864" w:type="dxa"/>
                <w:gridSpan w:val="2"/>
              </w:tcPr>
            </w:tcPrChange>
          </w:tcPr>
          <w:p w14:paraId="38B5958E" w14:textId="77777777" w:rsidR="008D0E3F" w:rsidRDefault="008D0E3F" w:rsidP="007C7279">
            <w:pPr>
              <w:pStyle w:val="TableText"/>
              <w:keepNext w:val="0"/>
              <w:pPrChange w:id="863" w:author="Russ Ott" w:date="2022-05-16T11:58:00Z">
                <w:pPr>
                  <w:pStyle w:val="TableText"/>
                </w:pPr>
              </w:pPrChange>
            </w:pPr>
          </w:p>
        </w:tc>
        <w:tc>
          <w:tcPr>
            <w:tcW w:w="1104" w:type="dxa"/>
            <w:tcPrChange w:id="864" w:author="Russ Ott" w:date="2022-05-16T11:58:00Z">
              <w:tcPr>
                <w:tcW w:w="1104" w:type="dxa"/>
                <w:gridSpan w:val="2"/>
              </w:tcPr>
            </w:tcPrChange>
          </w:tcPr>
          <w:p w14:paraId="2937425A" w14:textId="620858FB" w:rsidR="008D0E3F" w:rsidRDefault="00AA5B6D" w:rsidP="007C7279">
            <w:pPr>
              <w:pStyle w:val="TableText"/>
              <w:keepNext w:val="0"/>
              <w:pPrChange w:id="865" w:author="Russ Ott" w:date="2022-05-16T11:58:00Z">
                <w:pPr>
                  <w:pStyle w:val="TableText"/>
                </w:pPr>
              </w:pPrChange>
            </w:pPr>
            <w:r>
              <w:fldChar w:fldCharType="begin"/>
            </w:r>
            <w:r>
              <w:instrText xml:space="preserve"> HYPERLINK \l "C_4437-3533" \h </w:instrText>
            </w:r>
            <w:r>
              <w:fldChar w:fldCharType="separate"/>
            </w:r>
            <w:r w:rsidR="007471AD">
              <w:rPr>
                <w:rStyle w:val="HyperlinkText9pt"/>
              </w:rPr>
              <w:t>4437-3533</w:t>
            </w:r>
            <w:r>
              <w:rPr>
                <w:rStyle w:val="HyperlinkText9pt"/>
              </w:rPr>
              <w:fldChar w:fldCharType="end"/>
            </w:r>
          </w:p>
        </w:tc>
        <w:tc>
          <w:tcPr>
            <w:tcW w:w="2975" w:type="dxa"/>
            <w:tcPrChange w:id="866" w:author="Russ Ott" w:date="2022-05-16T11:58:00Z">
              <w:tcPr>
                <w:tcW w:w="2975" w:type="dxa"/>
                <w:gridSpan w:val="2"/>
              </w:tcPr>
            </w:tcPrChange>
          </w:tcPr>
          <w:p w14:paraId="47F94166" w14:textId="77777777" w:rsidR="008D0E3F" w:rsidRDefault="008D0E3F" w:rsidP="007C7279">
            <w:pPr>
              <w:pStyle w:val="TableText"/>
              <w:keepNext w:val="0"/>
              <w:pPrChange w:id="867" w:author="Russ Ott" w:date="2022-05-16T11:58:00Z">
                <w:pPr>
                  <w:pStyle w:val="TableText"/>
                </w:pPr>
              </w:pPrChange>
            </w:pPr>
          </w:p>
        </w:tc>
      </w:tr>
      <w:tr w:rsidR="008D0E3F" w14:paraId="6B208F4B" w14:textId="77777777">
        <w:tblPrEx>
          <w:tblW w:w="10080" w:type="dxa"/>
          <w:jc w:val="center"/>
          <w:tblLayout w:type="fixed"/>
          <w:tblLook w:val="02A0" w:firstRow="1" w:lastRow="0" w:firstColumn="1" w:lastColumn="0" w:noHBand="1" w:noVBand="0"/>
          <w:tblPrExChange w:id="868" w:author="Russ Ott" w:date="2022-05-16T11:58:00Z">
            <w:tblPrEx>
              <w:tblW w:w="10080" w:type="dxa"/>
              <w:jc w:val="center"/>
              <w:tblLayout w:type="fixed"/>
              <w:tblLook w:val="02A0" w:firstRow="1" w:lastRow="0" w:firstColumn="1" w:lastColumn="0" w:noHBand="1" w:noVBand="0"/>
            </w:tblPrEx>
          </w:tblPrExChange>
        </w:tblPrEx>
        <w:trPr>
          <w:jc w:val="center"/>
          <w:trPrChange w:id="869" w:author="Russ Ott" w:date="2022-05-16T11:58:00Z">
            <w:trPr>
              <w:gridAfter w:val="0"/>
              <w:jc w:val="center"/>
            </w:trPr>
          </w:trPrChange>
        </w:trPr>
        <w:tc>
          <w:tcPr>
            <w:tcW w:w="3345" w:type="dxa"/>
            <w:tcPrChange w:id="870" w:author="Russ Ott" w:date="2022-05-16T11:58:00Z">
              <w:tcPr>
                <w:tcW w:w="3345" w:type="dxa"/>
                <w:gridSpan w:val="2"/>
              </w:tcPr>
            </w:tcPrChange>
          </w:tcPr>
          <w:p w14:paraId="28B15F87" w14:textId="77777777" w:rsidR="008D0E3F" w:rsidRDefault="007471AD" w:rsidP="007C7279">
            <w:pPr>
              <w:pStyle w:val="TableText"/>
              <w:keepNext w:val="0"/>
              <w:pPrChange w:id="871" w:author="Russ Ott" w:date="2022-05-16T11:58:00Z">
                <w:pPr>
                  <w:pStyle w:val="TableText"/>
                </w:pPr>
              </w:pPrChange>
            </w:pPr>
            <w:r>
              <w:tab/>
            </w:r>
            <w:r>
              <w:tab/>
              <w:t>observation</w:t>
            </w:r>
          </w:p>
        </w:tc>
        <w:tc>
          <w:tcPr>
            <w:tcW w:w="720" w:type="dxa"/>
            <w:tcPrChange w:id="872" w:author="Russ Ott" w:date="2022-05-16T11:58:00Z">
              <w:tcPr>
                <w:tcW w:w="720" w:type="dxa"/>
                <w:gridSpan w:val="2"/>
              </w:tcPr>
            </w:tcPrChange>
          </w:tcPr>
          <w:p w14:paraId="37AA8D51" w14:textId="77777777" w:rsidR="008D0E3F" w:rsidRDefault="007471AD" w:rsidP="007C7279">
            <w:pPr>
              <w:pStyle w:val="TableText"/>
              <w:keepNext w:val="0"/>
              <w:pPrChange w:id="873" w:author="Russ Ott" w:date="2022-05-16T11:58:00Z">
                <w:pPr>
                  <w:pStyle w:val="TableText"/>
                </w:pPr>
              </w:pPrChange>
            </w:pPr>
            <w:r>
              <w:t>1..1</w:t>
            </w:r>
          </w:p>
        </w:tc>
        <w:tc>
          <w:tcPr>
            <w:tcW w:w="1152" w:type="dxa"/>
            <w:tcPrChange w:id="874" w:author="Russ Ott" w:date="2022-05-16T11:58:00Z">
              <w:tcPr>
                <w:tcW w:w="1152" w:type="dxa"/>
                <w:gridSpan w:val="2"/>
              </w:tcPr>
            </w:tcPrChange>
          </w:tcPr>
          <w:p w14:paraId="24FC3D03" w14:textId="77777777" w:rsidR="008D0E3F" w:rsidRDefault="007471AD" w:rsidP="007C7279">
            <w:pPr>
              <w:pStyle w:val="TableText"/>
              <w:keepNext w:val="0"/>
              <w:pPrChange w:id="875" w:author="Russ Ott" w:date="2022-05-16T11:58:00Z">
                <w:pPr>
                  <w:pStyle w:val="TableText"/>
                </w:pPr>
              </w:pPrChange>
            </w:pPr>
            <w:r>
              <w:t>SHALL</w:t>
            </w:r>
          </w:p>
        </w:tc>
        <w:tc>
          <w:tcPr>
            <w:tcW w:w="864" w:type="dxa"/>
            <w:tcPrChange w:id="876" w:author="Russ Ott" w:date="2022-05-16T11:58:00Z">
              <w:tcPr>
                <w:tcW w:w="864" w:type="dxa"/>
                <w:gridSpan w:val="2"/>
              </w:tcPr>
            </w:tcPrChange>
          </w:tcPr>
          <w:p w14:paraId="7BBD54BB" w14:textId="77777777" w:rsidR="008D0E3F" w:rsidRDefault="008D0E3F" w:rsidP="007C7279">
            <w:pPr>
              <w:pStyle w:val="TableText"/>
              <w:keepNext w:val="0"/>
              <w:pPrChange w:id="877" w:author="Russ Ott" w:date="2022-05-16T11:58:00Z">
                <w:pPr>
                  <w:pStyle w:val="TableText"/>
                </w:pPr>
              </w:pPrChange>
            </w:pPr>
          </w:p>
        </w:tc>
        <w:tc>
          <w:tcPr>
            <w:tcW w:w="1104" w:type="dxa"/>
            <w:tcPrChange w:id="878" w:author="Russ Ott" w:date="2022-05-16T11:58:00Z">
              <w:tcPr>
                <w:tcW w:w="1104" w:type="dxa"/>
                <w:gridSpan w:val="2"/>
              </w:tcPr>
            </w:tcPrChange>
          </w:tcPr>
          <w:p w14:paraId="2968966D" w14:textId="754A759D" w:rsidR="008D0E3F" w:rsidRDefault="00AA5B6D" w:rsidP="007C7279">
            <w:pPr>
              <w:pStyle w:val="TableText"/>
              <w:keepNext w:val="0"/>
              <w:pPrChange w:id="879" w:author="Russ Ott" w:date="2022-05-16T11:58:00Z">
                <w:pPr>
                  <w:pStyle w:val="TableText"/>
                </w:pPr>
              </w:pPrChange>
            </w:pPr>
            <w:r>
              <w:fldChar w:fldCharType="begin"/>
            </w:r>
            <w:r>
              <w:instrText xml:space="preserve"> HYPERLINK \l "C_4437-3534" \h </w:instrText>
            </w:r>
            <w:r>
              <w:fldChar w:fldCharType="separate"/>
            </w:r>
            <w:r w:rsidR="007471AD">
              <w:rPr>
                <w:rStyle w:val="HyperlinkText9pt"/>
              </w:rPr>
              <w:t>4437-3534</w:t>
            </w:r>
            <w:r>
              <w:rPr>
                <w:rStyle w:val="HyperlinkText9pt"/>
              </w:rPr>
              <w:fldChar w:fldCharType="end"/>
            </w:r>
          </w:p>
        </w:tc>
        <w:tc>
          <w:tcPr>
            <w:tcW w:w="2975" w:type="dxa"/>
            <w:tcPrChange w:id="880" w:author="Russ Ott" w:date="2022-05-16T11:58:00Z">
              <w:tcPr>
                <w:tcW w:w="2975" w:type="dxa"/>
                <w:gridSpan w:val="2"/>
              </w:tcPr>
            </w:tcPrChange>
          </w:tcPr>
          <w:p w14:paraId="2C5F9D41" w14:textId="448EFF79" w:rsidR="008D0E3F" w:rsidRDefault="00AA5B6D" w:rsidP="007C7279">
            <w:pPr>
              <w:pStyle w:val="TableText"/>
              <w:keepNext w:val="0"/>
              <w:pPrChange w:id="881" w:author="Russ Ott" w:date="2022-05-16T11:58:00Z">
                <w:pPr>
                  <w:pStyle w:val="TableText"/>
                </w:pPr>
              </w:pPrChange>
            </w:pPr>
            <w:r>
              <w:fldChar w:fldCharType="begin"/>
            </w:r>
            <w:r>
              <w:instrText xml:space="preserve"> HYPERLINK \l "E_MRI_Safety_Observation" \h </w:instrText>
            </w:r>
            <w:r>
              <w:fldChar w:fldCharType="separate"/>
            </w:r>
            <w:r w:rsidR="007471AD">
              <w:rPr>
                <w:rStyle w:val="HyperlinkText9pt"/>
              </w:rPr>
              <w:t>MRI Safety Observation (identifier: urn:hl7ii:2.16.840.1.113883.10.20.22.4.318:2019-06-21</w:t>
            </w:r>
            <w:r>
              <w:rPr>
                <w:rStyle w:val="HyperlinkText9pt"/>
              </w:rPr>
              <w:fldChar w:fldCharType="end"/>
            </w:r>
          </w:p>
        </w:tc>
      </w:tr>
      <w:tr w:rsidR="008D0E3F" w14:paraId="2681B670" w14:textId="77777777">
        <w:tblPrEx>
          <w:tblW w:w="10080" w:type="dxa"/>
          <w:jc w:val="center"/>
          <w:tblLayout w:type="fixed"/>
          <w:tblLook w:val="02A0" w:firstRow="1" w:lastRow="0" w:firstColumn="1" w:lastColumn="0" w:noHBand="1" w:noVBand="0"/>
          <w:tblPrExChange w:id="882" w:author="Russ Ott" w:date="2022-05-16T11:58:00Z">
            <w:tblPrEx>
              <w:tblW w:w="10080" w:type="dxa"/>
              <w:jc w:val="center"/>
              <w:tblLayout w:type="fixed"/>
              <w:tblLook w:val="02A0" w:firstRow="1" w:lastRow="0" w:firstColumn="1" w:lastColumn="0" w:noHBand="1" w:noVBand="0"/>
            </w:tblPrEx>
          </w:tblPrExChange>
        </w:tblPrEx>
        <w:trPr>
          <w:jc w:val="center"/>
          <w:trPrChange w:id="883" w:author="Russ Ott" w:date="2022-05-16T11:58:00Z">
            <w:trPr>
              <w:gridAfter w:val="0"/>
              <w:jc w:val="center"/>
            </w:trPr>
          </w:trPrChange>
        </w:trPr>
        <w:tc>
          <w:tcPr>
            <w:tcW w:w="3345" w:type="dxa"/>
            <w:tcPrChange w:id="884" w:author="Russ Ott" w:date="2022-05-16T11:58:00Z">
              <w:tcPr>
                <w:tcW w:w="3345" w:type="dxa"/>
                <w:gridSpan w:val="2"/>
              </w:tcPr>
            </w:tcPrChange>
          </w:tcPr>
          <w:p w14:paraId="5B26116D" w14:textId="77777777" w:rsidR="008D0E3F" w:rsidRDefault="007471AD" w:rsidP="007C7279">
            <w:pPr>
              <w:pStyle w:val="TableText"/>
              <w:keepNext w:val="0"/>
              <w:pPrChange w:id="885" w:author="Russ Ott" w:date="2022-05-16T11:58:00Z">
                <w:pPr>
                  <w:pStyle w:val="TableText"/>
                </w:pPr>
              </w:pPrChange>
            </w:pPr>
            <w:r>
              <w:tab/>
              <w:t>component</w:t>
            </w:r>
          </w:p>
        </w:tc>
        <w:tc>
          <w:tcPr>
            <w:tcW w:w="720" w:type="dxa"/>
            <w:tcPrChange w:id="886" w:author="Russ Ott" w:date="2022-05-16T11:58:00Z">
              <w:tcPr>
                <w:tcW w:w="720" w:type="dxa"/>
                <w:gridSpan w:val="2"/>
              </w:tcPr>
            </w:tcPrChange>
          </w:tcPr>
          <w:p w14:paraId="5E777310" w14:textId="77777777" w:rsidR="008D0E3F" w:rsidRDefault="007471AD" w:rsidP="007C7279">
            <w:pPr>
              <w:pStyle w:val="TableText"/>
              <w:keepNext w:val="0"/>
              <w:pPrChange w:id="887" w:author="Russ Ott" w:date="2022-05-16T11:58:00Z">
                <w:pPr>
                  <w:pStyle w:val="TableText"/>
                </w:pPr>
              </w:pPrChange>
            </w:pPr>
            <w:r>
              <w:t>0..1</w:t>
            </w:r>
          </w:p>
        </w:tc>
        <w:tc>
          <w:tcPr>
            <w:tcW w:w="1152" w:type="dxa"/>
            <w:tcPrChange w:id="888" w:author="Russ Ott" w:date="2022-05-16T11:58:00Z">
              <w:tcPr>
                <w:tcW w:w="1152" w:type="dxa"/>
                <w:gridSpan w:val="2"/>
              </w:tcPr>
            </w:tcPrChange>
          </w:tcPr>
          <w:p w14:paraId="27861F4E" w14:textId="77777777" w:rsidR="008D0E3F" w:rsidRDefault="007471AD" w:rsidP="007C7279">
            <w:pPr>
              <w:pStyle w:val="TableText"/>
              <w:keepNext w:val="0"/>
              <w:pPrChange w:id="889" w:author="Russ Ott" w:date="2022-05-16T11:58:00Z">
                <w:pPr>
                  <w:pStyle w:val="TableText"/>
                </w:pPr>
              </w:pPrChange>
            </w:pPr>
            <w:r>
              <w:t>MAY</w:t>
            </w:r>
          </w:p>
        </w:tc>
        <w:tc>
          <w:tcPr>
            <w:tcW w:w="864" w:type="dxa"/>
            <w:tcPrChange w:id="890" w:author="Russ Ott" w:date="2022-05-16T11:58:00Z">
              <w:tcPr>
                <w:tcW w:w="864" w:type="dxa"/>
                <w:gridSpan w:val="2"/>
              </w:tcPr>
            </w:tcPrChange>
          </w:tcPr>
          <w:p w14:paraId="5F6BBBCA" w14:textId="77777777" w:rsidR="008D0E3F" w:rsidRDefault="008D0E3F" w:rsidP="007C7279">
            <w:pPr>
              <w:pStyle w:val="TableText"/>
              <w:keepNext w:val="0"/>
              <w:pPrChange w:id="891" w:author="Russ Ott" w:date="2022-05-16T11:58:00Z">
                <w:pPr>
                  <w:pStyle w:val="TableText"/>
                </w:pPr>
              </w:pPrChange>
            </w:pPr>
          </w:p>
        </w:tc>
        <w:tc>
          <w:tcPr>
            <w:tcW w:w="1104" w:type="dxa"/>
            <w:tcPrChange w:id="892" w:author="Russ Ott" w:date="2022-05-16T11:58:00Z">
              <w:tcPr>
                <w:tcW w:w="1104" w:type="dxa"/>
                <w:gridSpan w:val="2"/>
              </w:tcPr>
            </w:tcPrChange>
          </w:tcPr>
          <w:p w14:paraId="43102706" w14:textId="3CEB8D1D" w:rsidR="008D0E3F" w:rsidRDefault="00AA5B6D" w:rsidP="007C7279">
            <w:pPr>
              <w:pStyle w:val="TableText"/>
              <w:keepNext w:val="0"/>
              <w:pPrChange w:id="893" w:author="Russ Ott" w:date="2022-05-16T11:58:00Z">
                <w:pPr>
                  <w:pStyle w:val="TableText"/>
                </w:pPr>
              </w:pPrChange>
            </w:pPr>
            <w:r>
              <w:fldChar w:fldCharType="begin"/>
            </w:r>
            <w:r>
              <w:instrText xml:space="preserve"> HYPERLINK \l "C_4437-3531" \h </w:instrText>
            </w:r>
            <w:r>
              <w:fldChar w:fldCharType="separate"/>
            </w:r>
            <w:r w:rsidR="007471AD">
              <w:rPr>
                <w:rStyle w:val="HyperlinkText9pt"/>
              </w:rPr>
              <w:t>4437-3531</w:t>
            </w:r>
            <w:r>
              <w:rPr>
                <w:rStyle w:val="HyperlinkText9pt"/>
              </w:rPr>
              <w:fldChar w:fldCharType="end"/>
            </w:r>
          </w:p>
        </w:tc>
        <w:tc>
          <w:tcPr>
            <w:tcW w:w="2975" w:type="dxa"/>
            <w:tcPrChange w:id="894" w:author="Russ Ott" w:date="2022-05-16T11:58:00Z">
              <w:tcPr>
                <w:tcW w:w="2975" w:type="dxa"/>
                <w:gridSpan w:val="2"/>
              </w:tcPr>
            </w:tcPrChange>
          </w:tcPr>
          <w:p w14:paraId="5DB5E792" w14:textId="77777777" w:rsidR="008D0E3F" w:rsidRDefault="008D0E3F" w:rsidP="007C7279">
            <w:pPr>
              <w:pStyle w:val="TableText"/>
              <w:keepNext w:val="0"/>
              <w:pPrChange w:id="895" w:author="Russ Ott" w:date="2022-05-16T11:58:00Z">
                <w:pPr>
                  <w:pStyle w:val="TableText"/>
                </w:pPr>
              </w:pPrChange>
            </w:pPr>
          </w:p>
        </w:tc>
      </w:tr>
      <w:tr w:rsidR="008D0E3F" w14:paraId="4ACB7FDE" w14:textId="77777777">
        <w:tblPrEx>
          <w:tblW w:w="10080" w:type="dxa"/>
          <w:jc w:val="center"/>
          <w:tblLayout w:type="fixed"/>
          <w:tblLook w:val="02A0" w:firstRow="1" w:lastRow="0" w:firstColumn="1" w:lastColumn="0" w:noHBand="1" w:noVBand="0"/>
          <w:tblPrExChange w:id="896" w:author="Russ Ott" w:date="2022-05-16T11:58:00Z">
            <w:tblPrEx>
              <w:tblW w:w="10080" w:type="dxa"/>
              <w:jc w:val="center"/>
              <w:tblLayout w:type="fixed"/>
              <w:tblLook w:val="02A0" w:firstRow="1" w:lastRow="0" w:firstColumn="1" w:lastColumn="0" w:noHBand="1" w:noVBand="0"/>
            </w:tblPrEx>
          </w:tblPrExChange>
        </w:tblPrEx>
        <w:trPr>
          <w:jc w:val="center"/>
          <w:trPrChange w:id="897" w:author="Russ Ott" w:date="2022-05-16T11:58:00Z">
            <w:trPr>
              <w:gridAfter w:val="0"/>
              <w:jc w:val="center"/>
            </w:trPr>
          </w:trPrChange>
        </w:trPr>
        <w:tc>
          <w:tcPr>
            <w:tcW w:w="3345" w:type="dxa"/>
            <w:tcPrChange w:id="898" w:author="Russ Ott" w:date="2022-05-16T11:58:00Z">
              <w:tcPr>
                <w:tcW w:w="3345" w:type="dxa"/>
                <w:gridSpan w:val="2"/>
              </w:tcPr>
            </w:tcPrChange>
          </w:tcPr>
          <w:p w14:paraId="5940BDD4" w14:textId="77777777" w:rsidR="008D0E3F" w:rsidRDefault="007471AD" w:rsidP="007C7279">
            <w:pPr>
              <w:pStyle w:val="TableText"/>
              <w:keepNext w:val="0"/>
              <w:pPrChange w:id="899" w:author="Russ Ott" w:date="2022-05-16T11:58:00Z">
                <w:pPr>
                  <w:pStyle w:val="TableText"/>
                </w:pPr>
              </w:pPrChange>
            </w:pPr>
            <w:r>
              <w:tab/>
            </w:r>
            <w:r>
              <w:tab/>
              <w:t>observation</w:t>
            </w:r>
          </w:p>
        </w:tc>
        <w:tc>
          <w:tcPr>
            <w:tcW w:w="720" w:type="dxa"/>
            <w:tcPrChange w:id="900" w:author="Russ Ott" w:date="2022-05-16T11:58:00Z">
              <w:tcPr>
                <w:tcW w:w="720" w:type="dxa"/>
                <w:gridSpan w:val="2"/>
              </w:tcPr>
            </w:tcPrChange>
          </w:tcPr>
          <w:p w14:paraId="23BF515F" w14:textId="77777777" w:rsidR="008D0E3F" w:rsidRDefault="007471AD" w:rsidP="007C7279">
            <w:pPr>
              <w:pStyle w:val="TableText"/>
              <w:keepNext w:val="0"/>
              <w:pPrChange w:id="901" w:author="Russ Ott" w:date="2022-05-16T11:58:00Z">
                <w:pPr>
                  <w:pStyle w:val="TableText"/>
                </w:pPr>
              </w:pPrChange>
            </w:pPr>
            <w:r>
              <w:t>1..1</w:t>
            </w:r>
          </w:p>
        </w:tc>
        <w:tc>
          <w:tcPr>
            <w:tcW w:w="1152" w:type="dxa"/>
            <w:tcPrChange w:id="902" w:author="Russ Ott" w:date="2022-05-16T11:58:00Z">
              <w:tcPr>
                <w:tcW w:w="1152" w:type="dxa"/>
                <w:gridSpan w:val="2"/>
              </w:tcPr>
            </w:tcPrChange>
          </w:tcPr>
          <w:p w14:paraId="7DA17DCD" w14:textId="77777777" w:rsidR="008D0E3F" w:rsidRDefault="007471AD" w:rsidP="007C7279">
            <w:pPr>
              <w:pStyle w:val="TableText"/>
              <w:keepNext w:val="0"/>
              <w:pPrChange w:id="903" w:author="Russ Ott" w:date="2022-05-16T11:58:00Z">
                <w:pPr>
                  <w:pStyle w:val="TableText"/>
                </w:pPr>
              </w:pPrChange>
            </w:pPr>
            <w:r>
              <w:t>SHALL</w:t>
            </w:r>
          </w:p>
        </w:tc>
        <w:tc>
          <w:tcPr>
            <w:tcW w:w="864" w:type="dxa"/>
            <w:tcPrChange w:id="904" w:author="Russ Ott" w:date="2022-05-16T11:58:00Z">
              <w:tcPr>
                <w:tcW w:w="864" w:type="dxa"/>
                <w:gridSpan w:val="2"/>
              </w:tcPr>
            </w:tcPrChange>
          </w:tcPr>
          <w:p w14:paraId="37642EF0" w14:textId="77777777" w:rsidR="008D0E3F" w:rsidRDefault="008D0E3F" w:rsidP="007C7279">
            <w:pPr>
              <w:pStyle w:val="TableText"/>
              <w:keepNext w:val="0"/>
              <w:pPrChange w:id="905" w:author="Russ Ott" w:date="2022-05-16T11:58:00Z">
                <w:pPr>
                  <w:pStyle w:val="TableText"/>
                </w:pPr>
              </w:pPrChange>
            </w:pPr>
          </w:p>
        </w:tc>
        <w:tc>
          <w:tcPr>
            <w:tcW w:w="1104" w:type="dxa"/>
            <w:tcPrChange w:id="906" w:author="Russ Ott" w:date="2022-05-16T11:58:00Z">
              <w:tcPr>
                <w:tcW w:w="1104" w:type="dxa"/>
                <w:gridSpan w:val="2"/>
              </w:tcPr>
            </w:tcPrChange>
          </w:tcPr>
          <w:p w14:paraId="196984A2" w14:textId="3391684E" w:rsidR="008D0E3F" w:rsidRDefault="00AA5B6D" w:rsidP="007C7279">
            <w:pPr>
              <w:pStyle w:val="TableText"/>
              <w:keepNext w:val="0"/>
              <w:pPrChange w:id="907" w:author="Russ Ott" w:date="2022-05-16T11:58:00Z">
                <w:pPr>
                  <w:pStyle w:val="TableText"/>
                </w:pPr>
              </w:pPrChange>
            </w:pPr>
            <w:r>
              <w:fldChar w:fldCharType="begin"/>
            </w:r>
            <w:r>
              <w:instrText xml:space="preserve"> HYPERLINK \l "C_4437-3532" \h </w:instrText>
            </w:r>
            <w:r>
              <w:fldChar w:fldCharType="separate"/>
            </w:r>
            <w:r w:rsidR="007471AD">
              <w:rPr>
                <w:rStyle w:val="HyperlinkText9pt"/>
              </w:rPr>
              <w:t>4437-3532</w:t>
            </w:r>
            <w:r>
              <w:rPr>
                <w:rStyle w:val="HyperlinkText9pt"/>
              </w:rPr>
              <w:fldChar w:fldCharType="end"/>
            </w:r>
          </w:p>
        </w:tc>
        <w:tc>
          <w:tcPr>
            <w:tcW w:w="2975" w:type="dxa"/>
            <w:tcPrChange w:id="908" w:author="Russ Ott" w:date="2022-05-16T11:58:00Z">
              <w:tcPr>
                <w:tcW w:w="2975" w:type="dxa"/>
                <w:gridSpan w:val="2"/>
              </w:tcPr>
            </w:tcPrChange>
          </w:tcPr>
          <w:p w14:paraId="0011ED5C" w14:textId="6C5B38D9" w:rsidR="008D0E3F" w:rsidRDefault="00AA5B6D" w:rsidP="007C7279">
            <w:pPr>
              <w:pStyle w:val="TableText"/>
              <w:keepNext w:val="0"/>
              <w:pPrChange w:id="909" w:author="Russ Ott" w:date="2022-05-16T11:58:00Z">
                <w:pPr>
                  <w:pStyle w:val="TableText"/>
                </w:pPr>
              </w:pPrChange>
            </w:pPr>
            <w:r>
              <w:fldChar w:fldCharType="begin"/>
            </w:r>
            <w:r>
              <w:instrText xml:space="preserve"> HYPERLINK \l "SE_Implantable_Device_Status_Observation" \h </w:instrText>
            </w:r>
            <w:r>
              <w:fldChar w:fldCharType="separate"/>
            </w:r>
            <w:r w:rsidR="007471AD">
              <w:rPr>
                <w:rStyle w:val="HyperlinkText9pt"/>
              </w:rPr>
              <w:t>Implantable Device Status Observation (identifier: urn:hl7ii:2.16.840.1.113883.10.20.22.4.305:2019-06-21</w:t>
            </w:r>
            <w:r>
              <w:rPr>
                <w:rStyle w:val="HyperlinkText9pt"/>
              </w:rPr>
              <w:fldChar w:fldCharType="end"/>
            </w:r>
          </w:p>
        </w:tc>
      </w:tr>
    </w:tbl>
    <w:p w14:paraId="7BF5503F" w14:textId="77777777" w:rsidR="008D0E3F" w:rsidRDefault="008D0E3F">
      <w:pPr>
        <w:pStyle w:val="BodyText"/>
      </w:pPr>
    </w:p>
    <w:p w14:paraId="0D147E3F" w14:textId="77777777" w:rsidR="008D0E3F" w:rsidRDefault="007471AD">
      <w:pPr>
        <w:pStyle w:val="Heading3nospace"/>
      </w:pPr>
      <w:bookmarkStart w:id="910" w:name="_Toc103326489"/>
      <w:bookmarkStart w:id="911" w:name="_Toc83395654"/>
      <w:r>
        <w:t>Properties</w:t>
      </w:r>
      <w:bookmarkEnd w:id="910"/>
      <w:bookmarkEnd w:id="911"/>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id="912" w:name="C_4437-3482"/>
      <w:r>
        <w:t xml:space="preserve"> (CONF:4437-3482)</w:t>
      </w:r>
      <w:bookmarkEnd w:id="912"/>
      <w:r>
        <w:t>.</w:t>
      </w:r>
    </w:p>
    <w:p w14:paraId="6BCE4BA7"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id="913" w:name="C_4437-3483"/>
      <w:r>
        <w:t xml:space="preserve"> (CONF:4437-3483)</w:t>
      </w:r>
      <w:bookmarkEnd w:id="913"/>
      <w:r>
        <w:t>.</w:t>
      </w:r>
    </w:p>
    <w:p w14:paraId="6439443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914" w:name="C_4437-3480"/>
      <w:proofErr w:type="spellEnd"/>
      <w:r>
        <w:t xml:space="preserve"> (CONF:4437-3480)</w:t>
      </w:r>
      <w:bookmarkEnd w:id="914"/>
      <w:r>
        <w:t xml:space="preserve"> such that it</w:t>
      </w:r>
    </w:p>
    <w:p w14:paraId="03FB109C"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id="915" w:name="C_4437-3484"/>
      <w:r>
        <w:t xml:space="preserve"> (CONF:4437-3484)</w:t>
      </w:r>
      <w:bookmarkEnd w:id="915"/>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916" w:name="C_4437-3485"/>
      <w:r>
        <w:t xml:space="preserve"> (CONF:4437-3485)</w:t>
      </w:r>
      <w:bookmarkEnd w:id="916"/>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id="917" w:name="C_4437-3541"/>
      <w:r>
        <w:t xml:space="preserve"> (CONF:4437-3541)</w:t>
      </w:r>
      <w:bookmarkEnd w:id="917"/>
      <w:r>
        <w:t>.</w:t>
      </w:r>
    </w:p>
    <w:p w14:paraId="33A8CA89" w14:textId="77777777" w:rsidR="008D0E3F" w:rsidRDefault="007471AD">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id="918" w:name="C_4437-3542"/>
      <w:r>
        <w:t xml:space="preserve"> (CONF:4437-3542)</w:t>
      </w:r>
      <w:bookmarkEnd w:id="918"/>
      <w:r>
        <w:t>.</w:t>
      </w:r>
    </w:p>
    <w:p w14:paraId="6D6EB4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id="919" w:name="C_4437-3481"/>
      <w:r>
        <w:t xml:space="preserve"> (CONF:4437-3481)</w:t>
      </w:r>
      <w:bookmarkEnd w:id="919"/>
      <w:r>
        <w:t>.</w:t>
      </w:r>
    </w:p>
    <w:p w14:paraId="4B114356" w14:textId="77777777" w:rsidR="008D0E3F" w:rsidRDefault="007471AD">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id="920" w:name="C_4437-3486"/>
      <w:r>
        <w:t xml:space="preserve"> (CONF:4437-3486)</w:t>
      </w:r>
      <w:bookmarkEnd w:id="920"/>
      <w:r>
        <w:t>.</w:t>
      </w:r>
    </w:p>
    <w:p w14:paraId="70512A68" w14:textId="77777777" w:rsidR="008D0E3F" w:rsidRDefault="007471AD">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id="921" w:name="C_4437-3487"/>
      <w:r>
        <w:t xml:space="preserve"> (CONF:4437-3487)</w:t>
      </w:r>
      <w:bookmarkEnd w:id="921"/>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922" w:name="C_4437-3490"/>
      <w:proofErr w:type="spellEnd"/>
      <w:r>
        <w:t xml:space="preserve"> (CONF:4437-3490)</w:t>
      </w:r>
      <w:bookmarkEnd w:id="922"/>
      <w:r>
        <w:t>.</w:t>
      </w:r>
    </w:p>
    <w:p w14:paraId="3F976483" w14:textId="77777777" w:rsidR="008D0E3F" w:rsidRDefault="007471AD">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923" w:name="C_4437-3543"/>
      <w:r>
        <w:t xml:space="preserve"> (CONF:4437-3543)</w:t>
      </w:r>
      <w:bookmarkEnd w:id="923"/>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component</w:t>
      </w:r>
      <w:bookmarkStart w:id="924" w:name="C_4437-3488"/>
      <w:r>
        <w:t xml:space="preserve"> (CONF:4437-3488)</w:t>
      </w:r>
      <w:bookmarkEnd w:id="924"/>
      <w:r>
        <w:t xml:space="preserve"> such that it</w:t>
      </w:r>
    </w:p>
    <w:p w14:paraId="786C0C86" w14:textId="5F4E4654" w:rsidR="008D0E3F" w:rsidRDefault="007471AD">
      <w:pPr>
        <w:numPr>
          <w:ilvl w:val="1"/>
          <w:numId w:val="10"/>
        </w:numPr>
      </w:pPr>
      <w:r>
        <w:rPr>
          <w:rStyle w:val="keyword"/>
        </w:rPr>
        <w:t>SHALL</w:t>
      </w:r>
      <w:r>
        <w:t xml:space="preserve"> contain exactly one [1..1] </w:t>
      </w:r>
      <w:del w:id="925" w:author="Russ Ott" w:date="2022-05-16T11:58:00Z">
        <w:r w:rsidR="00FB6AE9">
          <w:delText xml:space="preserve"> </w:delText>
        </w:r>
        <w:r w:rsidR="00AA5B6D">
          <w:fldChar w:fldCharType="begin"/>
        </w:r>
        <w:r w:rsidR="00AA5B6D">
          <w:delInstrText xml:space="preserve"> HYPERLINK \l "E_Device_Identifier_Observation_2019" \h </w:delInstrText>
        </w:r>
        <w:r w:rsidR="00AA5B6D">
          <w:fldChar w:fldCharType="separate"/>
        </w:r>
        <w:r w:rsidR="00FB6AE9">
          <w:rPr>
            <w:rStyle w:val="HyperlinkCourierBold"/>
          </w:rPr>
          <w:delText>Device Identifier Observation</w:delText>
        </w:r>
        <w:r w:rsidR="00AA5B6D">
          <w:rPr>
            <w:rStyle w:val="HyperlinkCourierBold"/>
          </w:rPr>
          <w:fldChar w:fldCharType="end"/>
        </w:r>
      </w:del>
      <w:ins w:id="926" w:author="Russ Ott" w:date="2022-05-16T11:58:00Z">
        <w:r>
          <w:t>Device Identifier Observation</w:t>
        </w:r>
      </w:ins>
      <w:r>
        <w:rPr>
          <w:rStyle w:val="XMLname"/>
        </w:rPr>
        <w:t xml:space="preserve"> (identifier: urn:hl7ii:2.16.840.1.113883.10.20.22.4.304:2019-06-21)</w:t>
      </w:r>
      <w:bookmarkStart w:id="927" w:name="C_4437-3489"/>
      <w:r>
        <w:t xml:space="preserve"> (CONF:4437-3489)</w:t>
      </w:r>
      <w:bookmarkEnd w:id="927"/>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928" w:name="C_4437-3513"/>
      <w:r>
        <w:t xml:space="preserve"> (CONF:4437-3513)</w:t>
      </w:r>
      <w:bookmarkEnd w:id="928"/>
      <w:r>
        <w:t xml:space="preserve"> such that it</w:t>
      </w:r>
    </w:p>
    <w:p w14:paraId="7C3C40A0" w14:textId="02A0C5B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929" w:name="C_4437-3514"/>
      <w:r>
        <w:t xml:space="preserve"> (CONF:4437-3514)</w:t>
      </w:r>
      <w:bookmarkEnd w:id="929"/>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930" w:name="C_4437-3515"/>
      <w:r>
        <w:t xml:space="preserve"> (CONF:4437-3515)</w:t>
      </w:r>
      <w:bookmarkEnd w:id="930"/>
      <w:r>
        <w:t xml:space="preserve"> such that it</w:t>
      </w:r>
    </w:p>
    <w:p w14:paraId="074619D9" w14:textId="6CCE7C2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id="931" w:name="C_4437-3516"/>
      <w:r>
        <w:t xml:space="preserve"> (CONF:4437-3516)</w:t>
      </w:r>
      <w:bookmarkEnd w:id="931"/>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932" w:name="C_4437-3517"/>
      <w:r>
        <w:t xml:space="preserve"> (CONF:4437-3517)</w:t>
      </w:r>
      <w:bookmarkEnd w:id="932"/>
      <w:r>
        <w:t xml:space="preserve"> such that it</w:t>
      </w:r>
    </w:p>
    <w:p w14:paraId="70285FA8" w14:textId="487E19F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933" w:name="C_4437-3518"/>
      <w:r>
        <w:t xml:space="preserve"> (CONF:4437-3518)</w:t>
      </w:r>
      <w:bookmarkEnd w:id="933"/>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934" w:name="C_4437-3525"/>
      <w:r>
        <w:t xml:space="preserve"> (CONF:4437-3525)</w:t>
      </w:r>
      <w:bookmarkEnd w:id="934"/>
      <w:r>
        <w:t xml:space="preserve"> such that it</w:t>
      </w:r>
    </w:p>
    <w:p w14:paraId="7DBB8AAC" w14:textId="28B63CC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id="935" w:name="C_4437-3526"/>
      <w:r>
        <w:t xml:space="preserve"> (CONF:4437-3526)</w:t>
      </w:r>
      <w:bookmarkEnd w:id="935"/>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936" w:name="C_4437-3523"/>
      <w:r>
        <w:t xml:space="preserve"> (CONF:4437-3523)</w:t>
      </w:r>
      <w:bookmarkEnd w:id="936"/>
      <w:r>
        <w:t xml:space="preserve"> such that it</w:t>
      </w:r>
    </w:p>
    <w:p w14:paraId="1067E766" w14:textId="7247167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937" w:name="C_4437-3524"/>
      <w:r>
        <w:t xml:space="preserve"> (CONF:4437-3524)</w:t>
      </w:r>
      <w:bookmarkEnd w:id="937"/>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38" w:name="C_4437-3521"/>
      <w:r>
        <w:t xml:space="preserve"> (CONF:4437-3521)</w:t>
      </w:r>
      <w:bookmarkEnd w:id="938"/>
      <w:r>
        <w:t xml:space="preserve"> such that it</w:t>
      </w:r>
    </w:p>
    <w:p w14:paraId="5852AC20" w14:textId="2C3550C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id="939" w:name="C_4437-3522"/>
      <w:r>
        <w:t xml:space="preserve"> (CONF:4437-3522)</w:t>
      </w:r>
      <w:bookmarkEnd w:id="939"/>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40" w:name="C_4437-3519"/>
      <w:r>
        <w:t xml:space="preserve"> (CONF:4437-3519)</w:t>
      </w:r>
      <w:bookmarkEnd w:id="940"/>
      <w:r>
        <w:t xml:space="preserve"> such that it</w:t>
      </w:r>
    </w:p>
    <w:p w14:paraId="410E9390" w14:textId="1467FC9E"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id="941" w:name="C_4437-3520"/>
      <w:r>
        <w:t xml:space="preserve"> (CONF:4437-3520)</w:t>
      </w:r>
      <w:bookmarkEnd w:id="941"/>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42" w:name="C_4437-3535"/>
      <w:r>
        <w:t xml:space="preserve"> (CONF:4437-3535)</w:t>
      </w:r>
      <w:bookmarkEnd w:id="942"/>
      <w:r>
        <w:t xml:space="preserve"> such that it</w:t>
      </w:r>
    </w:p>
    <w:p w14:paraId="6DE3F823" w14:textId="7453009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id="943" w:name="C_4437-3536"/>
      <w:r>
        <w:t xml:space="preserve"> (CONF:4437-3536)</w:t>
      </w:r>
      <w:bookmarkEnd w:id="943"/>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44" w:name="C_4437-3527"/>
      <w:r>
        <w:t xml:space="preserve"> (CONF:4437-3527)</w:t>
      </w:r>
      <w:bookmarkEnd w:id="944"/>
      <w:r>
        <w:t xml:space="preserve"> such that it</w:t>
      </w:r>
    </w:p>
    <w:p w14:paraId="77149C65" w14:textId="2F4A1D0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id="945" w:name="C_4437-3528"/>
      <w:r>
        <w:t xml:space="preserve"> (CONF:4437-3528)</w:t>
      </w:r>
      <w:bookmarkEnd w:id="945"/>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46" w:name="C_4437-3529"/>
      <w:r>
        <w:t xml:space="preserve"> (CONF:4437-3529)</w:t>
      </w:r>
      <w:bookmarkEnd w:id="946"/>
      <w:r>
        <w:t xml:space="preserve"> such that it</w:t>
      </w:r>
    </w:p>
    <w:p w14:paraId="3D036D5C" w14:textId="4948B211"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id="947" w:name="C_4437-3530"/>
      <w:r>
        <w:t xml:space="preserve"> (CONF:4437-3530)</w:t>
      </w:r>
      <w:bookmarkEnd w:id="947"/>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48" w:name="C_4437-3533"/>
      <w:r>
        <w:t xml:space="preserve"> (CONF:4437-3533)</w:t>
      </w:r>
      <w:bookmarkEnd w:id="948"/>
      <w:r>
        <w:t xml:space="preserve"> such that it</w:t>
      </w:r>
    </w:p>
    <w:p w14:paraId="05B7BC08" w14:textId="04E4212D"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id="949" w:name="C_4437-3534"/>
      <w:r>
        <w:t xml:space="preserve"> (CONF:4437-3534)</w:t>
      </w:r>
      <w:bookmarkEnd w:id="949"/>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950" w:name="C_4437-3531"/>
      <w:r>
        <w:t xml:space="preserve"> (CONF:4437-3531)</w:t>
      </w:r>
      <w:bookmarkEnd w:id="950"/>
      <w:r>
        <w:t xml:space="preserve"> such that it</w:t>
      </w:r>
    </w:p>
    <w:p w14:paraId="0DEB5EAA" w14:textId="3ED97D8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951" w:name="C_4437-3532"/>
      <w:r>
        <w:t xml:space="preserve"> (CONF:4437-3532)</w:t>
      </w:r>
      <w:bookmarkEnd w:id="951"/>
      <w:r>
        <w:t>.</w:t>
      </w:r>
    </w:p>
    <w:p w14:paraId="199B63A5" w14:textId="60F95FB8" w:rsidR="008D0E3F" w:rsidRDefault="007471AD">
      <w:pPr>
        <w:pStyle w:val="Caption"/>
        <w:ind w:left="130" w:right="115"/>
      </w:pPr>
      <w:bookmarkStart w:id="952" w:name="_Toc103326506"/>
      <w:bookmarkStart w:id="953" w:name="_Toc83395671"/>
      <w:r>
        <w:t xml:space="preserve">Figure </w:t>
      </w:r>
      <w:r>
        <w:fldChar w:fldCharType="begin"/>
      </w:r>
      <w:r>
        <w:instrText>SEQ Figure \* ARABIC</w:instrText>
      </w:r>
      <w:r>
        <w:fldChar w:fldCharType="separate"/>
      </w:r>
      <w:r>
        <w:t>1</w:t>
      </w:r>
      <w:r>
        <w:fldChar w:fldCharType="end"/>
      </w:r>
      <w:r>
        <w:t>: Unique Device Identifier (UDI) Organizer</w:t>
      </w:r>
      <w:bookmarkEnd w:id="952"/>
      <w:bookmarkEnd w:id="953"/>
    </w:p>
    <w:p w14:paraId="794A7A25" w14:textId="77777777" w:rsidR="008D0E3F" w:rsidRDefault="007471AD">
      <w:pPr>
        <w:pStyle w:val="Example"/>
        <w:ind w:left="130" w:right="115"/>
      </w:pPr>
      <w:proofErr w:type="gramStart"/>
      <w:r>
        <w:t>&lt;!--</w:t>
      </w:r>
      <w:proofErr w:type="gramEnd"/>
      <w:r>
        <w:t xml:space="preserve"> UDI Organizer --&gt;</w:t>
      </w:r>
    </w:p>
    <w:p w14:paraId="393CC90A" w14:textId="77777777" w:rsidR="008D0E3F" w:rsidRDefault="007471AD">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6BF9582D" w14:textId="77777777" w:rsidR="008D0E3F" w:rsidRDefault="007471AD">
      <w:pPr>
        <w:pStyle w:val="Example"/>
        <w:ind w:left="130" w:right="115"/>
      </w:pPr>
      <w:r>
        <w:t xml:space="preserve">    &lt;</w:t>
      </w:r>
      <w:proofErr w:type="spellStart"/>
      <w:r>
        <w:t>templateId</w:t>
      </w:r>
      <w:proofErr w:type="spellEnd"/>
      <w:r>
        <w:t xml:space="preserve">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14:paraId="38910AAC" w14:textId="77777777" w:rsidR="008D0E3F" w:rsidRDefault="007471AD">
      <w:pPr>
        <w:pStyle w:val="Example"/>
        <w:ind w:left="130" w:right="115"/>
      </w:pPr>
      <w:r>
        <w:t xml:space="preserve">    &lt;code code="74711-3" </w:t>
      </w:r>
      <w:proofErr w:type="spellStart"/>
      <w:r>
        <w:t>codeSystem</w:t>
      </w:r>
      <w:proofErr w:type="spellEnd"/>
      <w:r>
        <w:t>="2.16.840.1.113883.6.1"</w:t>
      </w:r>
    </w:p>
    <w:p w14:paraId="2F534745" w14:textId="77777777" w:rsidR="008D0E3F" w:rsidRDefault="007471AD">
      <w:pPr>
        <w:pStyle w:val="Example"/>
        <w:ind w:left="130" w:right="115"/>
      </w:pPr>
      <w:r>
        <w:t xml:space="preserve">        displayName="Unique Device Identifier"/&gt;</w:t>
      </w:r>
    </w:p>
    <w:p w14:paraId="28E1F34A" w14:textId="77777777" w:rsidR="008D0E3F" w:rsidRDefault="007471AD">
      <w:pPr>
        <w:pStyle w:val="Example"/>
        <w:ind w:left="130" w:right="115"/>
      </w:pPr>
      <w:r>
        <w:t xml:space="preserve">    &lt;</w:t>
      </w:r>
      <w:proofErr w:type="spellStart"/>
      <w:r>
        <w:t>statusCode</w:t>
      </w:r>
      <w:proofErr w:type="spellEnd"/>
      <w:r>
        <w:t xml:space="preserve"> code="completed"/&gt;</w:t>
      </w:r>
    </w:p>
    <w:p w14:paraId="7F3F33D2" w14:textId="77777777" w:rsidR="008D0E3F" w:rsidRDefault="007471AD">
      <w:pPr>
        <w:pStyle w:val="Example"/>
        <w:ind w:left="130" w:right="115"/>
      </w:pPr>
      <w:r>
        <w:t xml:space="preserve">    </w:t>
      </w:r>
      <w:proofErr w:type="gramStart"/>
      <w:r>
        <w:t>&lt;!--</w:t>
      </w:r>
      <w:proofErr w:type="gramEnd"/>
      <w:r>
        <w:t xml:space="preserve">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F24F6A" w14:textId="77777777" w:rsidR="008D0E3F" w:rsidRDefault="007471AD">
      <w:pPr>
        <w:pStyle w:val="Example"/>
        <w:ind w:left="130" w:right="115"/>
      </w:pPr>
      <w:r>
        <w:t xml:space="preserve">            &lt;</w:t>
      </w:r>
      <w:proofErr w:type="spellStart"/>
      <w:r>
        <w:t>templateId</w:t>
      </w:r>
      <w:proofErr w:type="spellEnd"/>
      <w:r>
        <w:t xml:space="preserve">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displayName="Primary DI Number"</w:t>
      </w:r>
    </w:p>
    <w:p w14:paraId="626D7004" w14:textId="77777777" w:rsidR="008D0E3F" w:rsidRDefault="007471AD">
      <w:pPr>
        <w:pStyle w:val="Example"/>
        <w:ind w:left="130" w:right="115"/>
      </w:pPr>
      <w:r>
        <w:t xml:space="preserve">                </w:t>
      </w:r>
      <w:proofErr w:type="spellStart"/>
      <w:r>
        <w:t>codeSystem</w:t>
      </w:r>
      <w:proofErr w:type="spellEnd"/>
      <w:r>
        <w:t>="2.16.840.1.113883.3.26.1.1"</w:t>
      </w:r>
    </w:p>
    <w:p w14:paraId="1B6F3C65" w14:textId="77777777" w:rsidR="008D0E3F" w:rsidRDefault="007471AD">
      <w:pPr>
        <w:pStyle w:val="Example"/>
        <w:ind w:left="130" w:right="115"/>
      </w:pPr>
      <w:r>
        <w:t xml:space="preserve">                </w:t>
      </w:r>
      <w:proofErr w:type="spellStart"/>
      <w:r>
        <w:t>codeSystemName</w:t>
      </w:r>
      <w:proofErr w:type="spellEnd"/>
      <w:r>
        <w:t>="NCI Thesaurus"/&gt;</w:t>
      </w:r>
    </w:p>
    <w:p w14:paraId="156CBA99" w14:textId="77777777" w:rsidR="008D0E3F" w:rsidRDefault="007471AD">
      <w:pPr>
        <w:pStyle w:val="Example"/>
        <w:ind w:left="130" w:right="115"/>
      </w:pPr>
      <w:r>
        <w:t xml:space="preserve">            </w:t>
      </w:r>
      <w:proofErr w:type="gramStart"/>
      <w:r>
        <w:t>&lt;!--</w:t>
      </w:r>
      <w:proofErr w:type="gramEnd"/>
      <w:r>
        <w:t xml:space="preserve"> GS1 Device Identifier --&gt;</w:t>
      </w:r>
    </w:p>
    <w:p w14:paraId="073F3323"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w:t>
      </w:r>
      <w:proofErr w:type="spellStart"/>
      <w:r>
        <w:t>assigningAuthorityName</w:t>
      </w:r>
      <w:proofErr w:type="spellEnd"/>
      <w:r>
        <w:t>="GS1"/&gt;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AA99B6" w14:textId="77777777" w:rsidR="008D0E3F" w:rsidRDefault="007471AD">
      <w:pPr>
        <w:pStyle w:val="Example"/>
        <w:ind w:left="130" w:right="115"/>
      </w:pPr>
      <w:r>
        <w:t xml:space="preserve">            &lt;</w:t>
      </w:r>
      <w:proofErr w:type="spellStart"/>
      <w:r>
        <w:t>templateId</w:t>
      </w:r>
      <w:proofErr w:type="spellEnd"/>
      <w:r>
        <w:t xml:space="preserve">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displayName="Lot or Batch Number"</w:t>
      </w:r>
    </w:p>
    <w:p w14:paraId="70C35BE4" w14:textId="77777777" w:rsidR="008D0E3F" w:rsidRDefault="007471AD">
      <w:pPr>
        <w:pStyle w:val="Example"/>
        <w:ind w:left="130" w:right="115"/>
      </w:pPr>
      <w:r>
        <w:t xml:space="preserve">                </w:t>
      </w:r>
      <w:proofErr w:type="spellStart"/>
      <w:r>
        <w:t>codeSystem</w:t>
      </w:r>
      <w:proofErr w:type="spellEnd"/>
      <w:r>
        <w:t>="2.16.840.1.113883.3.26.1.1"</w:t>
      </w:r>
    </w:p>
    <w:p w14:paraId="11A92BF2" w14:textId="77777777" w:rsidR="008D0E3F" w:rsidRDefault="007471AD">
      <w:pPr>
        <w:pStyle w:val="Example"/>
        <w:ind w:left="130" w:right="115"/>
      </w:pPr>
      <w:r>
        <w:t xml:space="preserve">                </w:t>
      </w:r>
      <w:proofErr w:type="spellStart"/>
      <w:r>
        <w:t>codeSystemName</w:t>
      </w:r>
      <w:proofErr w:type="spellEnd"/>
      <w:r>
        <w:t>="NCI Thesaurus"/&gt;</w:t>
      </w:r>
    </w:p>
    <w:p w14:paraId="2207AEF8"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5E0DEE63" w14:textId="77777777" w:rsidR="008D0E3F" w:rsidRDefault="007471AD">
      <w:pPr>
        <w:pStyle w:val="Example"/>
        <w:ind w:left="130" w:right="115"/>
      </w:pPr>
      <w:r>
        <w:t xml:space="preserve">            &lt;</w:t>
      </w:r>
      <w:proofErr w:type="spellStart"/>
      <w:r>
        <w:t>templateId</w:t>
      </w:r>
      <w:proofErr w:type="spellEnd"/>
      <w:r>
        <w:t xml:space="preserve">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displayName="Serial Number"</w:t>
      </w:r>
    </w:p>
    <w:p w14:paraId="06AAEFDF" w14:textId="77777777" w:rsidR="008D0E3F" w:rsidRDefault="007471AD">
      <w:pPr>
        <w:pStyle w:val="Example"/>
        <w:ind w:left="130" w:right="115"/>
      </w:pPr>
      <w:r>
        <w:t xml:space="preserve">                </w:t>
      </w:r>
      <w:proofErr w:type="spellStart"/>
      <w:r>
        <w:t>codeSystem</w:t>
      </w:r>
      <w:proofErr w:type="spellEnd"/>
      <w:r>
        <w:t>="2.16.840.1.113883.3.26.1.1"</w:t>
      </w:r>
    </w:p>
    <w:p w14:paraId="66C0EBDE" w14:textId="77777777" w:rsidR="008D0E3F" w:rsidRDefault="007471AD">
      <w:pPr>
        <w:pStyle w:val="Example"/>
        <w:ind w:left="130" w:right="115"/>
      </w:pPr>
      <w:r>
        <w:t xml:space="preserve">                </w:t>
      </w:r>
      <w:proofErr w:type="spellStart"/>
      <w:r>
        <w:t>codeSystemName</w:t>
      </w:r>
      <w:proofErr w:type="spellEnd"/>
      <w:r>
        <w:t>="NCI Thesaurus"/&gt;</w:t>
      </w:r>
    </w:p>
    <w:p w14:paraId="122583C9"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0BD2C5A3" w14:textId="77777777" w:rsidR="008D0E3F" w:rsidRDefault="007471AD">
      <w:pPr>
        <w:pStyle w:val="Example"/>
        <w:ind w:left="130" w:right="115"/>
      </w:pPr>
      <w:r>
        <w:t xml:space="preserve">            &lt;</w:t>
      </w:r>
      <w:proofErr w:type="spellStart"/>
      <w:r>
        <w:t>templateId</w:t>
      </w:r>
      <w:proofErr w:type="spellEnd"/>
      <w:r>
        <w:t xml:space="preserve">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displayName="Manufacturing Date"</w:t>
      </w:r>
    </w:p>
    <w:p w14:paraId="70D4DAE6" w14:textId="77777777" w:rsidR="008D0E3F" w:rsidRDefault="007471AD">
      <w:pPr>
        <w:pStyle w:val="Example"/>
        <w:ind w:left="130" w:right="115"/>
      </w:pPr>
      <w:r>
        <w:t xml:space="preserve">                </w:t>
      </w:r>
      <w:proofErr w:type="spellStart"/>
      <w:r>
        <w:t>codeSystem</w:t>
      </w:r>
      <w:proofErr w:type="spellEnd"/>
      <w:r>
        <w:t>="2.16.840.1.113883.3.26.1.1"</w:t>
      </w:r>
    </w:p>
    <w:p w14:paraId="30DE8B7D" w14:textId="77777777" w:rsidR="008D0E3F" w:rsidRDefault="007471AD">
      <w:pPr>
        <w:pStyle w:val="Example"/>
        <w:ind w:left="130" w:right="115"/>
      </w:pPr>
      <w:r>
        <w:t xml:space="preserve">                </w:t>
      </w:r>
      <w:proofErr w:type="spellStart"/>
      <w:r>
        <w:t>codeSystemName</w:t>
      </w:r>
      <w:proofErr w:type="spellEnd"/>
      <w:r>
        <w:t>="NCI Thesaurus"/&gt;</w:t>
      </w:r>
    </w:p>
    <w:p w14:paraId="6499FD78" w14:textId="77777777" w:rsidR="008D0E3F" w:rsidRDefault="007471AD">
      <w:pPr>
        <w:pStyle w:val="Example"/>
        <w:ind w:left="130" w:right="115"/>
      </w:pPr>
      <w:r>
        <w:t xml:space="preserve">            &lt;value </w:t>
      </w:r>
      <w:proofErr w:type="spellStart"/>
      <w:proofErr w:type="gramStart"/>
      <w:r>
        <w:t>xsi:type</w:t>
      </w:r>
      <w:proofErr w:type="spellEnd"/>
      <w:proofErr w:type="gramEnd"/>
      <w:r>
        <w:t>="TS"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6598F1" w14:textId="77777777" w:rsidR="008D0E3F" w:rsidRDefault="007471AD">
      <w:pPr>
        <w:pStyle w:val="Example"/>
        <w:ind w:left="130" w:right="115"/>
      </w:pPr>
      <w:r>
        <w:t xml:space="preserve">            &lt;</w:t>
      </w:r>
      <w:proofErr w:type="spellStart"/>
      <w:r>
        <w:t>templateId</w:t>
      </w:r>
      <w:proofErr w:type="spellEnd"/>
      <w:r>
        <w:t xml:space="preserve">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displayName="Expiration Date"</w:t>
      </w:r>
    </w:p>
    <w:p w14:paraId="0CC60BFE" w14:textId="77777777" w:rsidR="008D0E3F" w:rsidRDefault="007471AD">
      <w:pPr>
        <w:pStyle w:val="Example"/>
        <w:ind w:left="130" w:right="115"/>
      </w:pPr>
      <w:r>
        <w:t xml:space="preserve">                </w:t>
      </w:r>
      <w:proofErr w:type="spellStart"/>
      <w:r>
        <w:t>codeSystem</w:t>
      </w:r>
      <w:proofErr w:type="spellEnd"/>
      <w:r>
        <w:t>="2.16.840.1.113883.3.26.1.1"</w:t>
      </w:r>
    </w:p>
    <w:p w14:paraId="24C6BDF5" w14:textId="77777777" w:rsidR="008D0E3F" w:rsidRDefault="007471AD">
      <w:pPr>
        <w:pStyle w:val="Example"/>
        <w:ind w:left="130" w:right="115"/>
      </w:pPr>
      <w:r>
        <w:t xml:space="preserve">                </w:t>
      </w:r>
      <w:proofErr w:type="spellStart"/>
      <w:r>
        <w:t>codeSystemName</w:t>
      </w:r>
      <w:proofErr w:type="spellEnd"/>
      <w:r>
        <w:t>="NCI Thesaurus"/&gt;</w:t>
      </w:r>
    </w:p>
    <w:p w14:paraId="777219B2" w14:textId="77777777" w:rsidR="008D0E3F" w:rsidRDefault="007471AD">
      <w:pPr>
        <w:pStyle w:val="Example"/>
        <w:ind w:left="130" w:right="115"/>
      </w:pPr>
      <w:r>
        <w:t xml:space="preserve">            &lt;value </w:t>
      </w:r>
      <w:proofErr w:type="spellStart"/>
      <w:proofErr w:type="gramStart"/>
      <w:r>
        <w:t>xsi:type</w:t>
      </w:r>
      <w:proofErr w:type="spellEnd"/>
      <w:proofErr w:type="gramEnd"/>
      <w:r>
        <w:t>="TS"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B9ABD35" w14:textId="77777777" w:rsidR="008D0E3F" w:rsidRDefault="007471AD">
      <w:pPr>
        <w:pStyle w:val="Example"/>
        <w:ind w:left="130" w:right="115"/>
      </w:pPr>
      <w:r>
        <w:t xml:space="preserve">            &lt;</w:t>
      </w:r>
      <w:proofErr w:type="spellStart"/>
      <w:r>
        <w:t>templateId</w:t>
      </w:r>
      <w:proofErr w:type="spellEnd"/>
      <w:r>
        <w:t xml:space="preserve">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displayName="Distinct Identification Code"</w:t>
      </w:r>
    </w:p>
    <w:p w14:paraId="78539845" w14:textId="77777777" w:rsidR="008D0E3F" w:rsidRDefault="007471AD">
      <w:pPr>
        <w:pStyle w:val="Example"/>
        <w:ind w:left="130" w:right="115"/>
      </w:pPr>
      <w:r>
        <w:t xml:space="preserve">                </w:t>
      </w:r>
      <w:proofErr w:type="spellStart"/>
      <w:r>
        <w:t>codeSystem</w:t>
      </w:r>
      <w:proofErr w:type="spellEnd"/>
      <w:r>
        <w:t>="2.16.840.1.113883.3.26.1.1"</w:t>
      </w:r>
    </w:p>
    <w:p w14:paraId="3A057784" w14:textId="77777777" w:rsidR="008D0E3F" w:rsidRDefault="007471AD">
      <w:pPr>
        <w:pStyle w:val="Example"/>
        <w:ind w:left="130" w:right="115"/>
      </w:pPr>
      <w:r>
        <w:t xml:space="preserve">                </w:t>
      </w:r>
      <w:proofErr w:type="spellStart"/>
      <w:r>
        <w:t>codeSystemName</w:t>
      </w:r>
      <w:proofErr w:type="spellEnd"/>
      <w:r>
        <w:t>="NCI Thesaurus"/&gt;</w:t>
      </w:r>
    </w:p>
    <w:p w14:paraId="7EC6E4E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24C68A4" w14:textId="77777777" w:rsidR="008D0E3F" w:rsidRDefault="007471AD">
      <w:pPr>
        <w:pStyle w:val="Example"/>
        <w:ind w:left="130" w:right="115"/>
      </w:pPr>
      <w:r>
        <w:t xml:space="preserve">            &lt;</w:t>
      </w:r>
      <w:proofErr w:type="spellStart"/>
      <w:r>
        <w:t>templateId</w:t>
      </w:r>
      <w:proofErr w:type="spellEnd"/>
      <w:r>
        <w:t xml:space="preserve">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displayName="Brand Name"</w:t>
      </w:r>
    </w:p>
    <w:p w14:paraId="13003390" w14:textId="77777777" w:rsidR="008D0E3F" w:rsidRDefault="007471AD">
      <w:pPr>
        <w:pStyle w:val="Example"/>
        <w:ind w:left="130" w:right="115"/>
      </w:pPr>
      <w:r>
        <w:t xml:space="preserve">                </w:t>
      </w:r>
      <w:proofErr w:type="spellStart"/>
      <w:r>
        <w:t>codeSystem</w:t>
      </w:r>
      <w:proofErr w:type="spellEnd"/>
      <w:r>
        <w:t>="2.16.840.1.113883.3.26.1.1"</w:t>
      </w:r>
    </w:p>
    <w:p w14:paraId="09C6DC47" w14:textId="77777777" w:rsidR="008D0E3F" w:rsidRDefault="007471AD">
      <w:pPr>
        <w:pStyle w:val="Example"/>
        <w:ind w:left="130" w:right="115"/>
      </w:pPr>
      <w:r>
        <w:t xml:space="preserve">                </w:t>
      </w:r>
      <w:proofErr w:type="spellStart"/>
      <w:r>
        <w:t>codeSystemName</w:t>
      </w:r>
      <w:proofErr w:type="spellEnd"/>
      <w:r>
        <w:t>="NCI Thesaurus"/&gt;</w:t>
      </w:r>
    </w:p>
    <w:p w14:paraId="2CFD55C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AA5A8DB" w14:textId="77777777" w:rsidR="008D0E3F" w:rsidRDefault="007471AD">
      <w:pPr>
        <w:pStyle w:val="Example"/>
        <w:ind w:left="130" w:right="115"/>
      </w:pPr>
      <w:r>
        <w:t xml:space="preserve">            &lt;</w:t>
      </w:r>
      <w:proofErr w:type="spellStart"/>
      <w:r>
        <w:t>templateId</w:t>
      </w:r>
      <w:proofErr w:type="spellEnd"/>
      <w:r>
        <w:t xml:space="preserve">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displayName="Model Number"</w:t>
      </w:r>
    </w:p>
    <w:p w14:paraId="5EADC777" w14:textId="77777777" w:rsidR="008D0E3F" w:rsidRDefault="007471AD">
      <w:pPr>
        <w:pStyle w:val="Example"/>
        <w:ind w:left="130" w:right="115"/>
      </w:pPr>
      <w:r>
        <w:t xml:space="preserve">                </w:t>
      </w:r>
      <w:proofErr w:type="spellStart"/>
      <w:r>
        <w:t>codeSystem</w:t>
      </w:r>
      <w:proofErr w:type="spellEnd"/>
      <w:r>
        <w:t>="2.16.840.1.113883.3.26.1.1"</w:t>
      </w:r>
    </w:p>
    <w:p w14:paraId="4BCA10FF" w14:textId="77777777" w:rsidR="008D0E3F" w:rsidRDefault="007471AD">
      <w:pPr>
        <w:pStyle w:val="Example"/>
        <w:ind w:left="130" w:right="115"/>
      </w:pPr>
      <w:r>
        <w:t xml:space="preserve">                </w:t>
      </w:r>
      <w:proofErr w:type="spellStart"/>
      <w:r>
        <w:t>codeSystemName</w:t>
      </w:r>
      <w:proofErr w:type="spellEnd"/>
      <w:r>
        <w:t>="NCI Thesaurus"/&gt;</w:t>
      </w:r>
    </w:p>
    <w:p w14:paraId="21FAEEA4"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ED3A40D" w14:textId="77777777" w:rsidR="008D0E3F" w:rsidRDefault="007471AD">
      <w:pPr>
        <w:pStyle w:val="Example"/>
        <w:ind w:left="130" w:right="115"/>
      </w:pPr>
      <w:r>
        <w:t xml:space="preserve">            &lt;</w:t>
      </w:r>
      <w:proofErr w:type="spellStart"/>
      <w:r>
        <w:t>templateId</w:t>
      </w:r>
      <w:proofErr w:type="spellEnd"/>
      <w:r>
        <w:t xml:space="preserve">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displayName="Catalog Number"</w:t>
      </w:r>
    </w:p>
    <w:p w14:paraId="3EDCABEC" w14:textId="77777777" w:rsidR="008D0E3F" w:rsidRDefault="007471AD">
      <w:pPr>
        <w:pStyle w:val="Example"/>
        <w:ind w:left="130" w:right="115"/>
      </w:pPr>
      <w:r>
        <w:t xml:space="preserve">                </w:t>
      </w:r>
      <w:proofErr w:type="spellStart"/>
      <w:r>
        <w:t>codeSystem</w:t>
      </w:r>
      <w:proofErr w:type="spellEnd"/>
      <w:r>
        <w:t>="2.16.840.1.113883.3.26.1.1"</w:t>
      </w:r>
    </w:p>
    <w:p w14:paraId="32BC5B12" w14:textId="77777777" w:rsidR="008D0E3F" w:rsidRDefault="007471AD">
      <w:pPr>
        <w:pStyle w:val="Example"/>
        <w:ind w:left="130" w:right="115"/>
      </w:pPr>
      <w:r>
        <w:t xml:space="preserve">                </w:t>
      </w:r>
      <w:proofErr w:type="spellStart"/>
      <w:r>
        <w:t>codeSystemName</w:t>
      </w:r>
      <w:proofErr w:type="spellEnd"/>
      <w:r>
        <w:t>="NCI Thesaurus"/&gt;</w:t>
      </w:r>
    </w:p>
    <w:p w14:paraId="7EFE8F50"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D05DA7" w14:textId="77777777" w:rsidR="008D0E3F" w:rsidRDefault="007471AD">
      <w:pPr>
        <w:pStyle w:val="Example"/>
        <w:ind w:left="130" w:right="115"/>
      </w:pPr>
      <w:r>
        <w:t xml:space="preserve">            &lt;</w:t>
      </w:r>
      <w:proofErr w:type="spellStart"/>
      <w:r>
        <w:t>templateId</w:t>
      </w:r>
      <w:proofErr w:type="spellEnd"/>
      <w:r>
        <w:t xml:space="preserve">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displayName="Company Name"</w:t>
      </w:r>
    </w:p>
    <w:p w14:paraId="2A38046F" w14:textId="77777777" w:rsidR="008D0E3F" w:rsidRDefault="007471AD">
      <w:pPr>
        <w:pStyle w:val="Example"/>
        <w:ind w:left="130" w:right="115"/>
      </w:pPr>
      <w:r>
        <w:t xml:space="preserve">                </w:t>
      </w:r>
      <w:proofErr w:type="spellStart"/>
      <w:r>
        <w:t>codeSystem</w:t>
      </w:r>
      <w:proofErr w:type="spellEnd"/>
      <w:r>
        <w:t>="2.16.840.1.113883.3.26.1.1"</w:t>
      </w:r>
    </w:p>
    <w:p w14:paraId="420ED3C4" w14:textId="77777777" w:rsidR="008D0E3F" w:rsidRDefault="007471AD">
      <w:pPr>
        <w:pStyle w:val="Example"/>
        <w:ind w:left="130" w:right="115"/>
      </w:pPr>
      <w:r>
        <w:t xml:space="preserve">                </w:t>
      </w:r>
      <w:proofErr w:type="spellStart"/>
      <w:r>
        <w:t>codeSystemName</w:t>
      </w:r>
      <w:proofErr w:type="spellEnd"/>
      <w:r>
        <w:t>="NCI Thesaurus"/&gt;</w:t>
      </w:r>
    </w:p>
    <w:p w14:paraId="4DDEDDF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DC5E0D5" w14:textId="77777777" w:rsidR="008D0E3F" w:rsidRDefault="007471AD">
      <w:pPr>
        <w:pStyle w:val="Example"/>
        <w:ind w:left="130" w:right="115"/>
      </w:pPr>
      <w:r>
        <w:t xml:space="preserve">            &lt;</w:t>
      </w:r>
      <w:proofErr w:type="spellStart"/>
      <w:r>
        <w:t>templateId</w:t>
      </w:r>
      <w:proofErr w:type="spellEnd"/>
      <w:r>
        <w:t xml:space="preserve">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displayName="MRI Safety Status"</w:t>
      </w:r>
    </w:p>
    <w:p w14:paraId="40B1911A" w14:textId="77777777" w:rsidR="008D0E3F" w:rsidRDefault="007471AD">
      <w:pPr>
        <w:pStyle w:val="Example"/>
        <w:ind w:left="130" w:right="115"/>
      </w:pPr>
      <w:r>
        <w:t xml:space="preserve">                </w:t>
      </w:r>
      <w:proofErr w:type="spellStart"/>
      <w:r>
        <w:t>codeSystem</w:t>
      </w:r>
      <w:proofErr w:type="spellEnd"/>
      <w:r>
        <w:t>="2.16.840.1.113883.3.26.1.1"</w:t>
      </w:r>
    </w:p>
    <w:p w14:paraId="771856DA" w14:textId="77777777" w:rsidR="008D0E3F" w:rsidRDefault="007471AD">
      <w:pPr>
        <w:pStyle w:val="Example"/>
        <w:ind w:left="130" w:right="115"/>
      </w:pPr>
      <w:r>
        <w:t xml:space="preserve">                </w:t>
      </w:r>
      <w:proofErr w:type="spellStart"/>
      <w:r>
        <w:t>codeSystemName</w:t>
      </w:r>
      <w:proofErr w:type="spellEnd"/>
      <w:r>
        <w:t>="NCI Thesaurus"/&gt;</w:t>
      </w:r>
    </w:p>
    <w:p w14:paraId="7BC8E32D" w14:textId="77777777" w:rsidR="008D0E3F" w:rsidRDefault="007471AD">
      <w:pPr>
        <w:pStyle w:val="Example"/>
        <w:ind w:left="130" w:right="115"/>
      </w:pPr>
      <w:r>
        <w:t xml:space="preserve">            &lt;value </w:t>
      </w:r>
      <w:proofErr w:type="spellStart"/>
      <w:proofErr w:type="gramStart"/>
      <w:r>
        <w:t>xsi:type</w:t>
      </w:r>
      <w:proofErr w:type="spellEnd"/>
      <w:proofErr w:type="gramEnd"/>
      <w:r>
        <w:t>="CD" code="C113844"</w:t>
      </w:r>
    </w:p>
    <w:p w14:paraId="64C02A75" w14:textId="77777777" w:rsidR="008D0E3F" w:rsidRDefault="007471AD">
      <w:pPr>
        <w:pStyle w:val="Example"/>
        <w:ind w:left="130" w:right="115"/>
      </w:pPr>
      <w:r>
        <w:t xml:space="preserve">                </w:t>
      </w:r>
      <w:proofErr w:type="spellStart"/>
      <w:r>
        <w:t>codeSystem</w:t>
      </w:r>
      <w:proofErr w:type="spellEnd"/>
      <w:r>
        <w:t>="2.16.840.1.113883.3.26.1.1" displayName="Labeling does not contain MRI Safety Information"</w:t>
      </w:r>
    </w:p>
    <w:p w14:paraId="3B29C71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4CC859A2" w14:textId="77777777" w:rsidR="008D0E3F" w:rsidRDefault="007471AD">
      <w:pPr>
        <w:pStyle w:val="Example"/>
        <w:ind w:left="130" w:right="115"/>
      </w:pPr>
      <w:r>
        <w:t xml:space="preserve">                &lt;</w:t>
      </w:r>
      <w:proofErr w:type="spellStart"/>
      <w:r>
        <w:t>originalText</w:t>
      </w:r>
      <w:proofErr w:type="spellEnd"/>
      <w:r>
        <w: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w:t>
      </w:r>
      <w:proofErr w:type="spellStart"/>
      <w:r>
        <w:t>originalText</w:t>
      </w:r>
      <w:proofErr w:type="spellEnd"/>
      <w:r>
        <w: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178DA21"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displayName="Latex Safety Status"</w:t>
      </w:r>
    </w:p>
    <w:p w14:paraId="1E3B90CC" w14:textId="77777777" w:rsidR="008D0E3F" w:rsidRDefault="007471AD">
      <w:pPr>
        <w:pStyle w:val="Example"/>
        <w:ind w:left="130" w:right="115"/>
      </w:pPr>
      <w:r>
        <w:t xml:space="preserve">                </w:t>
      </w:r>
      <w:proofErr w:type="spellStart"/>
      <w:r>
        <w:t>codeSystem</w:t>
      </w:r>
      <w:proofErr w:type="spellEnd"/>
      <w:r>
        <w:t>="2.16.840.1.113883.3.26.1.1"</w:t>
      </w:r>
    </w:p>
    <w:p w14:paraId="6E2EAA90" w14:textId="77777777" w:rsidR="008D0E3F" w:rsidRDefault="007471AD">
      <w:pPr>
        <w:pStyle w:val="Example"/>
        <w:ind w:left="130" w:right="115"/>
      </w:pPr>
      <w:r>
        <w:t xml:space="preserve">                </w:t>
      </w:r>
      <w:proofErr w:type="spellStart"/>
      <w:r>
        <w:t>codeSystemName</w:t>
      </w:r>
      <w:proofErr w:type="spellEnd"/>
      <w:r>
        <w:t>="NCI Thesaurus"/&gt;</w:t>
      </w:r>
    </w:p>
    <w:p w14:paraId="0F5248F5"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62C58F2E" w14:textId="77777777" w:rsidR="008D0E3F" w:rsidRDefault="007471AD">
      <w:pPr>
        <w:pStyle w:val="Example"/>
        <w:ind w:left="130" w:right="115"/>
      </w:pPr>
      <w:r>
        <w:t xml:space="preserve">                </w:t>
      </w:r>
      <w:proofErr w:type="spellStart"/>
      <w:r>
        <w:t>codeSystem</w:t>
      </w:r>
      <w:proofErr w:type="spellEnd"/>
      <w:r>
        <w:t>="2.16.840.1.113883.3.26.1.1" displayName="Not Made with Natural Rubber Latex"</w:t>
      </w:r>
    </w:p>
    <w:p w14:paraId="5012D00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7CC42B41" w14:textId="77777777" w:rsidR="008D0E3F" w:rsidRDefault="007471AD">
      <w:pPr>
        <w:pStyle w:val="Example"/>
        <w:ind w:left="130" w:right="115"/>
      </w:pPr>
      <w:r>
        <w:t xml:space="preserve">                &lt;</w:t>
      </w:r>
      <w:proofErr w:type="spellStart"/>
      <w:r>
        <w:t>originalText</w:t>
      </w:r>
      <w:proofErr w:type="spellEnd"/>
      <w:r>
        <w: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w:t>
      </w:r>
      <w:proofErr w:type="spellStart"/>
      <w:r>
        <w:t>originalText</w:t>
      </w:r>
      <w:proofErr w:type="spellEnd"/>
      <w:r>
        <w: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EEB3E4" w14:textId="77777777" w:rsidR="008D0E3F" w:rsidRDefault="007471AD">
      <w:pPr>
        <w:pStyle w:val="Example"/>
        <w:ind w:left="130" w:right="115"/>
      </w:pPr>
      <w:r>
        <w:t xml:space="preserve">            &lt;</w:t>
      </w:r>
      <w:proofErr w:type="spellStart"/>
      <w:r>
        <w:t>templateId</w:t>
      </w:r>
      <w:proofErr w:type="spellEnd"/>
      <w:r>
        <w:t xml:space="preserve">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t xml:space="preserve">            &lt;code code="C160939" displayName="Implantable Device Status"</w:t>
      </w:r>
    </w:p>
    <w:p w14:paraId="663338C5" w14:textId="77777777" w:rsidR="008D0E3F" w:rsidRDefault="007471AD">
      <w:pPr>
        <w:pStyle w:val="Example"/>
        <w:ind w:left="130" w:right="115"/>
      </w:pPr>
      <w:r>
        <w:t xml:space="preserve">                </w:t>
      </w:r>
      <w:proofErr w:type="spellStart"/>
      <w:r>
        <w:t>codeSystem</w:t>
      </w:r>
      <w:proofErr w:type="spellEnd"/>
      <w:r>
        <w:t>="2.16.840.1.113883.3.26.1.1"</w:t>
      </w:r>
    </w:p>
    <w:p w14:paraId="5615B7EE" w14:textId="77777777" w:rsidR="008D0E3F" w:rsidRDefault="007471AD">
      <w:pPr>
        <w:pStyle w:val="Example"/>
        <w:ind w:left="130" w:right="115"/>
      </w:pPr>
      <w:r>
        <w:t xml:space="preserve">                </w:t>
      </w:r>
      <w:proofErr w:type="spellStart"/>
      <w:r>
        <w:t>codeSystemName</w:t>
      </w:r>
      <w:proofErr w:type="spellEnd"/>
      <w:r>
        <w:t>="NCI Thesaurus"/&gt;</w:t>
      </w:r>
    </w:p>
    <w:p w14:paraId="1A3E018D" w14:textId="77777777" w:rsidR="008D0E3F" w:rsidRDefault="007471AD">
      <w:pPr>
        <w:pStyle w:val="Example"/>
        <w:ind w:left="130" w:right="115"/>
      </w:pPr>
      <w:r>
        <w:t xml:space="preserve">            &lt;value </w:t>
      </w:r>
      <w:proofErr w:type="spellStart"/>
      <w:proofErr w:type="gramStart"/>
      <w:r>
        <w:t>xsi:type</w:t>
      </w:r>
      <w:proofErr w:type="spellEnd"/>
      <w:proofErr w:type="gramEnd"/>
      <w:r>
        <w:t>="CD" code="C160942"</w:t>
      </w:r>
    </w:p>
    <w:p w14:paraId="57CE3AC3" w14:textId="77777777" w:rsidR="008D0E3F" w:rsidRDefault="007471AD">
      <w:pPr>
        <w:pStyle w:val="Example"/>
        <w:ind w:left="130" w:right="115"/>
      </w:pPr>
      <w:r>
        <w:t xml:space="preserve">                </w:t>
      </w:r>
      <w:proofErr w:type="spellStart"/>
      <w:r>
        <w:t>codeSystem</w:t>
      </w:r>
      <w:proofErr w:type="spellEnd"/>
      <w:r>
        <w:t>="2.16.840.1.113883.3.26.1.1" displayName="Reduced Function"</w:t>
      </w:r>
    </w:p>
    <w:p w14:paraId="1DB1420E"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14:paraId="343FC630" w14:textId="77777777" w:rsidR="008D0E3F" w:rsidRDefault="007471AD">
      <w:pPr>
        <w:pStyle w:val="Example"/>
        <w:ind w:left="130" w:right="115"/>
      </w:pPr>
      <w:r>
        <w:t xml:space="preserve">                &lt;</w:t>
      </w:r>
      <w:proofErr w:type="spellStart"/>
      <w:r>
        <w:t>originalText</w:t>
      </w:r>
      <w:proofErr w:type="spellEnd"/>
      <w:r>
        <w: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w:t>
      </w:r>
      <w:proofErr w:type="spellStart"/>
      <w:r>
        <w:t>originalText</w:t>
      </w:r>
      <w:proofErr w:type="spellEnd"/>
      <w:r>
        <w: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954" w:name="_Toc103326490"/>
      <w:bookmarkStart w:id="955" w:name="_Toc83395655"/>
      <w:r>
        <w:t>subentry</w:t>
      </w:r>
      <w:bookmarkEnd w:id="954"/>
      <w:bookmarkEnd w:id="955"/>
    </w:p>
    <w:p w14:paraId="65C5AEDE" w14:textId="77777777" w:rsidR="008D0E3F" w:rsidRDefault="007471AD">
      <w:pPr>
        <w:pStyle w:val="Heading2nospace"/>
      </w:pPr>
      <w:bookmarkStart w:id="956" w:name="E_Brand_Name_Observation"/>
      <w:bookmarkStart w:id="957" w:name="_Toc103326491"/>
      <w:bookmarkStart w:id="958" w:name="_Toc83395656"/>
      <w:r>
        <w:t>Brand Name Observation</w:t>
      </w:r>
      <w:bookmarkEnd w:id="956"/>
      <w:bookmarkEnd w:id="957"/>
      <w:bookmarkEnd w:id="958"/>
    </w:p>
    <w:p w14:paraId="6BD25F93" w14:textId="77777777" w:rsidR="008D0E3F" w:rsidRDefault="007471AD">
      <w:pPr>
        <w:pStyle w:val="BracketData"/>
      </w:pPr>
      <w:r>
        <w:t xml:space="preserve">[observation: identifier </w:t>
      </w:r>
      <w:proofErr w:type="gramStart"/>
      <w:r>
        <w:t>urn:hl</w:t>
      </w:r>
      <w:proofErr w:type="gramEnd"/>
      <w:r>
        <w:t>7ii:2.16.840.1.113883.10.20.22.4.301:2019-06-21 (open)]</w:t>
      </w:r>
    </w:p>
    <w:p w14:paraId="00A97DF2" w14:textId="4D65550F" w:rsidR="008D0E3F" w:rsidRDefault="007471AD">
      <w:pPr>
        <w:pStyle w:val="Caption"/>
      </w:pPr>
      <w:bookmarkStart w:id="959" w:name="_Toc103326522"/>
      <w:bookmarkStart w:id="960" w:name="_Toc83395687"/>
      <w:r>
        <w:t xml:space="preserve">Table </w:t>
      </w:r>
      <w:r>
        <w:fldChar w:fldCharType="begin"/>
      </w:r>
      <w:r>
        <w:instrText>SEQ Table \* ARABIC</w:instrText>
      </w:r>
      <w:r>
        <w:fldChar w:fldCharType="separate"/>
      </w:r>
      <w:r>
        <w:t>3</w:t>
      </w:r>
      <w:r>
        <w:fldChar w:fldCharType="end"/>
      </w:r>
      <w:r>
        <w:t>: Brand Name Observation Contexts</w:t>
      </w:r>
      <w:bookmarkEnd w:id="959"/>
      <w:bookmarkEnd w:id="9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961"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962">
          <w:tblGrid>
            <w:gridCol w:w="5040"/>
            <w:gridCol w:w="5040"/>
          </w:tblGrid>
        </w:tblGridChange>
      </w:tblGrid>
      <w:tr w:rsidR="008D0E3F" w14:paraId="7EB2F5A3" w14:textId="77777777">
        <w:trPr>
          <w:cantSplit/>
          <w:tblHeader/>
          <w:jc w:val="center"/>
          <w:trPrChange w:id="963" w:author="Russ Ott" w:date="2022-05-16T11:58:00Z">
            <w:trPr>
              <w:cantSplit/>
              <w:tblHeader/>
              <w:jc w:val="center"/>
            </w:trPr>
          </w:trPrChange>
        </w:trPr>
        <w:tc>
          <w:tcPr>
            <w:tcW w:w="360" w:type="dxa"/>
            <w:shd w:val="clear" w:color="auto" w:fill="E6E6E6"/>
            <w:tcPrChange w:id="964" w:author="Russ Ott" w:date="2022-05-16T11:58:00Z">
              <w:tcPr>
                <w:tcW w:w="360" w:type="dxa"/>
                <w:shd w:val="clear" w:color="auto" w:fill="E6E6E6"/>
              </w:tcPr>
            </w:tcPrChange>
          </w:tcPr>
          <w:p w14:paraId="015163FE" w14:textId="77777777" w:rsidR="008D0E3F" w:rsidRDefault="007471AD">
            <w:pPr>
              <w:pStyle w:val="TableHead"/>
            </w:pPr>
            <w:r>
              <w:t>Contained By:</w:t>
            </w:r>
          </w:p>
        </w:tc>
        <w:tc>
          <w:tcPr>
            <w:tcW w:w="360" w:type="dxa"/>
            <w:shd w:val="clear" w:color="auto" w:fill="E6E6E6"/>
            <w:tcPrChange w:id="965" w:author="Russ Ott" w:date="2022-05-16T11:58:00Z">
              <w:tcPr>
                <w:tcW w:w="360" w:type="dxa"/>
                <w:shd w:val="clear" w:color="auto" w:fill="E6E6E6"/>
              </w:tcPr>
            </w:tcPrChange>
          </w:tcPr>
          <w:p w14:paraId="2A75A7CC" w14:textId="77777777" w:rsidR="008D0E3F" w:rsidRDefault="007471AD">
            <w:pPr>
              <w:pStyle w:val="TableHead"/>
            </w:pPr>
            <w:r>
              <w:t>Contains:</w:t>
            </w:r>
          </w:p>
        </w:tc>
      </w:tr>
      <w:tr w:rsidR="008D0E3F" w14:paraId="4F759797" w14:textId="77777777">
        <w:trPr>
          <w:jc w:val="center"/>
          <w:trPrChange w:id="966" w:author="Russ Ott" w:date="2022-05-16T11:58:00Z">
            <w:trPr>
              <w:jc w:val="center"/>
            </w:trPr>
          </w:trPrChange>
        </w:trPr>
        <w:tc>
          <w:tcPr>
            <w:tcW w:w="360" w:type="dxa"/>
            <w:tcPrChange w:id="967" w:author="Russ Ott" w:date="2022-05-16T11:58:00Z">
              <w:tcPr>
                <w:tcW w:w="360" w:type="dxa"/>
              </w:tcPr>
            </w:tcPrChange>
          </w:tcPr>
          <w:p w14:paraId="32866C6F" w14:textId="48B046E2"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968" w:author="Russ Ott" w:date="2022-05-16T11:58:00Z">
              <w:tcPr>
                <w:tcW w:w="360" w:type="dxa"/>
              </w:tcPr>
            </w:tcPrChange>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14:paraId="1FFC1819" w14:textId="417F49D0" w:rsidR="008D0E3F" w:rsidRDefault="007471AD">
      <w:pPr>
        <w:pStyle w:val="Caption"/>
      </w:pPr>
      <w:bookmarkStart w:id="969" w:name="_Toc103326523"/>
      <w:bookmarkStart w:id="970" w:name="_Toc83395688"/>
      <w:r>
        <w:t xml:space="preserve">Table </w:t>
      </w:r>
      <w:r>
        <w:fldChar w:fldCharType="begin"/>
      </w:r>
      <w:r>
        <w:instrText>SEQ Table \* ARABIC</w:instrText>
      </w:r>
      <w:r>
        <w:fldChar w:fldCharType="separate"/>
      </w:r>
      <w:r>
        <w:t>4</w:t>
      </w:r>
      <w:r>
        <w:fldChar w:fldCharType="end"/>
      </w:r>
      <w:r>
        <w:t>: Brand Name Observation Constraints Overview</w:t>
      </w:r>
      <w:bookmarkEnd w:id="969"/>
      <w:bookmarkEnd w:id="9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971">
          <w:tblGrid>
            <w:gridCol w:w="113"/>
            <w:gridCol w:w="3203"/>
            <w:gridCol w:w="113"/>
            <w:gridCol w:w="603"/>
            <w:gridCol w:w="113"/>
            <w:gridCol w:w="1031"/>
            <w:gridCol w:w="113"/>
            <w:gridCol w:w="745"/>
            <w:gridCol w:w="113"/>
            <w:gridCol w:w="983"/>
            <w:gridCol w:w="113"/>
            <w:gridCol w:w="2837"/>
            <w:gridCol w:w="113"/>
          </w:tblGrid>
        </w:tblGridChange>
      </w:tblGrid>
      <w:tr w:rsidR="00AA5B6D"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blPrEx>
          <w:tblW w:w="10080" w:type="dxa"/>
          <w:jc w:val="center"/>
          <w:tblLayout w:type="fixed"/>
          <w:tblLook w:val="02A0" w:firstRow="1" w:lastRow="0" w:firstColumn="1" w:lastColumn="0" w:noHBand="1" w:noVBand="0"/>
          <w:tblPrExChange w:id="972" w:author="Russ Ott" w:date="2022-05-16T11:58:00Z">
            <w:tblPrEx>
              <w:tblW w:w="10080" w:type="dxa"/>
              <w:jc w:val="center"/>
              <w:tblLayout w:type="fixed"/>
              <w:tblLook w:val="02A0" w:firstRow="1" w:lastRow="0" w:firstColumn="1" w:lastColumn="0" w:noHBand="1" w:noVBand="0"/>
            </w:tblPrEx>
          </w:tblPrExChange>
        </w:tblPrEx>
        <w:trPr>
          <w:jc w:val="center"/>
          <w:trPrChange w:id="973" w:author="Russ Ott" w:date="2022-05-16T11:58:00Z">
            <w:trPr>
              <w:gridAfter w:val="0"/>
              <w:jc w:val="center"/>
            </w:trPr>
          </w:trPrChange>
        </w:trPr>
        <w:tc>
          <w:tcPr>
            <w:tcW w:w="10160" w:type="dxa"/>
            <w:gridSpan w:val="6"/>
            <w:tcPrChange w:id="974" w:author="Russ Ott" w:date="2022-05-16T11:58:00Z">
              <w:tcPr>
                <w:tcW w:w="10160" w:type="dxa"/>
                <w:gridSpan w:val="12"/>
              </w:tcPr>
            </w:tcPrChange>
          </w:tcPr>
          <w:p w14:paraId="293DC425" w14:textId="77777777" w:rsidR="008D0E3F" w:rsidRDefault="007471AD">
            <w:pPr>
              <w:pStyle w:val="TableText"/>
            </w:pPr>
            <w:r>
              <w:t>observation (identifier: urn:hl7ii:2.16.840.1.113883.10.20.22.4.301:2019-06-21)</w:t>
            </w:r>
          </w:p>
        </w:tc>
      </w:tr>
      <w:tr w:rsidR="008D0E3F" w14:paraId="6B2A92C5" w14:textId="77777777">
        <w:tblPrEx>
          <w:tblW w:w="10080" w:type="dxa"/>
          <w:jc w:val="center"/>
          <w:tblLayout w:type="fixed"/>
          <w:tblLook w:val="02A0" w:firstRow="1" w:lastRow="0" w:firstColumn="1" w:lastColumn="0" w:noHBand="1" w:noVBand="0"/>
          <w:tblPrExChange w:id="975" w:author="Russ Ott" w:date="2022-05-16T11:58:00Z">
            <w:tblPrEx>
              <w:tblW w:w="10080" w:type="dxa"/>
              <w:jc w:val="center"/>
              <w:tblLayout w:type="fixed"/>
              <w:tblLook w:val="02A0" w:firstRow="1" w:lastRow="0" w:firstColumn="1" w:lastColumn="0" w:noHBand="1" w:noVBand="0"/>
            </w:tblPrEx>
          </w:tblPrExChange>
        </w:tblPrEx>
        <w:trPr>
          <w:jc w:val="center"/>
          <w:trPrChange w:id="976" w:author="Russ Ott" w:date="2022-05-16T11:58:00Z">
            <w:trPr>
              <w:gridAfter w:val="0"/>
              <w:jc w:val="center"/>
            </w:trPr>
          </w:trPrChange>
        </w:trPr>
        <w:tc>
          <w:tcPr>
            <w:tcW w:w="3345" w:type="dxa"/>
            <w:tcPrChange w:id="977" w:author="Russ Ott" w:date="2022-05-16T11:58:00Z">
              <w:tcPr>
                <w:tcW w:w="3345" w:type="dxa"/>
                <w:gridSpan w:val="2"/>
              </w:tcPr>
            </w:tcPrChange>
          </w:tcPr>
          <w:p w14:paraId="6275D6A5" w14:textId="77777777" w:rsidR="008D0E3F" w:rsidRDefault="007471AD">
            <w:pPr>
              <w:pStyle w:val="TableText"/>
            </w:pPr>
            <w:r>
              <w:tab/>
              <w:t>templateId</w:t>
            </w:r>
          </w:p>
        </w:tc>
        <w:tc>
          <w:tcPr>
            <w:tcW w:w="720" w:type="dxa"/>
            <w:tcPrChange w:id="978" w:author="Russ Ott" w:date="2022-05-16T11:58:00Z">
              <w:tcPr>
                <w:tcW w:w="720" w:type="dxa"/>
                <w:gridSpan w:val="2"/>
              </w:tcPr>
            </w:tcPrChange>
          </w:tcPr>
          <w:p w14:paraId="5DB87153" w14:textId="77777777" w:rsidR="008D0E3F" w:rsidRDefault="007471AD">
            <w:pPr>
              <w:pStyle w:val="TableText"/>
            </w:pPr>
            <w:r>
              <w:t>1..1</w:t>
            </w:r>
          </w:p>
        </w:tc>
        <w:tc>
          <w:tcPr>
            <w:tcW w:w="1152" w:type="dxa"/>
            <w:tcPrChange w:id="979" w:author="Russ Ott" w:date="2022-05-16T11:58:00Z">
              <w:tcPr>
                <w:tcW w:w="1152" w:type="dxa"/>
                <w:gridSpan w:val="2"/>
              </w:tcPr>
            </w:tcPrChange>
          </w:tcPr>
          <w:p w14:paraId="07E060E3" w14:textId="77777777" w:rsidR="008D0E3F" w:rsidRDefault="007471AD">
            <w:pPr>
              <w:pStyle w:val="TableText"/>
            </w:pPr>
            <w:r>
              <w:t>SHALL</w:t>
            </w:r>
          </w:p>
        </w:tc>
        <w:tc>
          <w:tcPr>
            <w:tcW w:w="864" w:type="dxa"/>
            <w:tcPrChange w:id="980" w:author="Russ Ott" w:date="2022-05-16T11:58:00Z">
              <w:tcPr>
                <w:tcW w:w="864" w:type="dxa"/>
                <w:gridSpan w:val="2"/>
              </w:tcPr>
            </w:tcPrChange>
          </w:tcPr>
          <w:p w14:paraId="45F18EE0" w14:textId="77777777" w:rsidR="008D0E3F" w:rsidRDefault="008D0E3F">
            <w:pPr>
              <w:pStyle w:val="TableText"/>
            </w:pPr>
          </w:p>
        </w:tc>
        <w:tc>
          <w:tcPr>
            <w:tcW w:w="1104" w:type="dxa"/>
            <w:tcPrChange w:id="981" w:author="Russ Ott" w:date="2022-05-16T11:58:00Z">
              <w:tcPr>
                <w:tcW w:w="1104" w:type="dxa"/>
                <w:gridSpan w:val="2"/>
              </w:tcPr>
            </w:tcPrChange>
          </w:tcPr>
          <w:p w14:paraId="5F02F9DF" w14:textId="22C90F17" w:rsidR="008D0E3F" w:rsidRDefault="00AA5B6D">
            <w:pPr>
              <w:pStyle w:val="TableText"/>
            </w:pPr>
            <w:r>
              <w:fldChar w:fldCharType="begin"/>
            </w:r>
            <w:r>
              <w:instrText xml:space="preserve"> HYPERLINK \l "C_4437-3403" \h </w:instrText>
            </w:r>
            <w:r>
              <w:fldChar w:fldCharType="separate"/>
            </w:r>
            <w:r w:rsidR="007471AD">
              <w:rPr>
                <w:rStyle w:val="HyperlinkText9pt"/>
              </w:rPr>
              <w:t>4437-3403</w:t>
            </w:r>
            <w:r>
              <w:rPr>
                <w:rStyle w:val="HyperlinkText9pt"/>
              </w:rPr>
              <w:fldChar w:fldCharType="end"/>
            </w:r>
          </w:p>
        </w:tc>
        <w:tc>
          <w:tcPr>
            <w:tcW w:w="2975" w:type="dxa"/>
            <w:tcPrChange w:id="982" w:author="Russ Ott" w:date="2022-05-16T11:58:00Z">
              <w:tcPr>
                <w:tcW w:w="2975" w:type="dxa"/>
                <w:gridSpan w:val="2"/>
              </w:tcPr>
            </w:tcPrChange>
          </w:tcPr>
          <w:p w14:paraId="1038B954" w14:textId="77777777" w:rsidR="008D0E3F" w:rsidRDefault="008D0E3F">
            <w:pPr>
              <w:pStyle w:val="TableText"/>
            </w:pPr>
          </w:p>
        </w:tc>
      </w:tr>
      <w:tr w:rsidR="008D0E3F" w14:paraId="6793D3C0" w14:textId="77777777">
        <w:tblPrEx>
          <w:tblW w:w="10080" w:type="dxa"/>
          <w:jc w:val="center"/>
          <w:tblLayout w:type="fixed"/>
          <w:tblLook w:val="02A0" w:firstRow="1" w:lastRow="0" w:firstColumn="1" w:lastColumn="0" w:noHBand="1" w:noVBand="0"/>
          <w:tblPrExChange w:id="983" w:author="Russ Ott" w:date="2022-05-16T11:58:00Z">
            <w:tblPrEx>
              <w:tblW w:w="10080" w:type="dxa"/>
              <w:jc w:val="center"/>
              <w:tblLayout w:type="fixed"/>
              <w:tblLook w:val="02A0" w:firstRow="1" w:lastRow="0" w:firstColumn="1" w:lastColumn="0" w:noHBand="1" w:noVBand="0"/>
            </w:tblPrEx>
          </w:tblPrExChange>
        </w:tblPrEx>
        <w:trPr>
          <w:jc w:val="center"/>
          <w:trPrChange w:id="984" w:author="Russ Ott" w:date="2022-05-16T11:58:00Z">
            <w:trPr>
              <w:gridAfter w:val="0"/>
              <w:jc w:val="center"/>
            </w:trPr>
          </w:trPrChange>
        </w:trPr>
        <w:tc>
          <w:tcPr>
            <w:tcW w:w="3345" w:type="dxa"/>
            <w:tcPrChange w:id="985" w:author="Russ Ott" w:date="2022-05-16T11:58:00Z">
              <w:tcPr>
                <w:tcW w:w="3345" w:type="dxa"/>
                <w:gridSpan w:val="2"/>
              </w:tcPr>
            </w:tcPrChange>
          </w:tcPr>
          <w:p w14:paraId="5B4D85CD" w14:textId="77777777" w:rsidR="008D0E3F" w:rsidRDefault="007471AD">
            <w:pPr>
              <w:pStyle w:val="TableText"/>
            </w:pPr>
            <w:r>
              <w:tab/>
            </w:r>
            <w:r>
              <w:tab/>
              <w:t>@root</w:t>
            </w:r>
          </w:p>
        </w:tc>
        <w:tc>
          <w:tcPr>
            <w:tcW w:w="720" w:type="dxa"/>
            <w:tcPrChange w:id="986" w:author="Russ Ott" w:date="2022-05-16T11:58:00Z">
              <w:tcPr>
                <w:tcW w:w="720" w:type="dxa"/>
                <w:gridSpan w:val="2"/>
              </w:tcPr>
            </w:tcPrChange>
          </w:tcPr>
          <w:p w14:paraId="4812FB97" w14:textId="77777777" w:rsidR="008D0E3F" w:rsidRDefault="007471AD">
            <w:pPr>
              <w:pStyle w:val="TableText"/>
            </w:pPr>
            <w:r>
              <w:t>1..1</w:t>
            </w:r>
          </w:p>
        </w:tc>
        <w:tc>
          <w:tcPr>
            <w:tcW w:w="1152" w:type="dxa"/>
            <w:tcPrChange w:id="987" w:author="Russ Ott" w:date="2022-05-16T11:58:00Z">
              <w:tcPr>
                <w:tcW w:w="1152" w:type="dxa"/>
                <w:gridSpan w:val="2"/>
              </w:tcPr>
            </w:tcPrChange>
          </w:tcPr>
          <w:p w14:paraId="1B4A9BD6" w14:textId="77777777" w:rsidR="008D0E3F" w:rsidRDefault="007471AD">
            <w:pPr>
              <w:pStyle w:val="TableText"/>
            </w:pPr>
            <w:r>
              <w:t>SHALL</w:t>
            </w:r>
          </w:p>
        </w:tc>
        <w:tc>
          <w:tcPr>
            <w:tcW w:w="864" w:type="dxa"/>
            <w:tcPrChange w:id="988" w:author="Russ Ott" w:date="2022-05-16T11:58:00Z">
              <w:tcPr>
                <w:tcW w:w="864" w:type="dxa"/>
                <w:gridSpan w:val="2"/>
              </w:tcPr>
            </w:tcPrChange>
          </w:tcPr>
          <w:p w14:paraId="18491B44" w14:textId="77777777" w:rsidR="008D0E3F" w:rsidRDefault="008D0E3F">
            <w:pPr>
              <w:pStyle w:val="TableText"/>
            </w:pPr>
          </w:p>
        </w:tc>
        <w:tc>
          <w:tcPr>
            <w:tcW w:w="1104" w:type="dxa"/>
            <w:tcPrChange w:id="989" w:author="Russ Ott" w:date="2022-05-16T11:58:00Z">
              <w:tcPr>
                <w:tcW w:w="1104" w:type="dxa"/>
                <w:gridSpan w:val="2"/>
              </w:tcPr>
            </w:tcPrChange>
          </w:tcPr>
          <w:p w14:paraId="47A7ADDC" w14:textId="1654B994" w:rsidR="008D0E3F" w:rsidRDefault="00AA5B6D">
            <w:pPr>
              <w:pStyle w:val="TableText"/>
            </w:pPr>
            <w:r>
              <w:fldChar w:fldCharType="begin"/>
            </w:r>
            <w:r>
              <w:instrText xml:space="preserve"> HYPERLINK \l "C_4437-3405" \h </w:instrText>
            </w:r>
            <w:r>
              <w:fldChar w:fldCharType="separate"/>
            </w:r>
            <w:r w:rsidR="007471AD">
              <w:rPr>
                <w:rStyle w:val="HyperlinkText9pt"/>
              </w:rPr>
              <w:t>4437-3405</w:t>
            </w:r>
            <w:r>
              <w:rPr>
                <w:rStyle w:val="HyperlinkText9pt"/>
              </w:rPr>
              <w:fldChar w:fldCharType="end"/>
            </w:r>
          </w:p>
        </w:tc>
        <w:tc>
          <w:tcPr>
            <w:tcW w:w="2975" w:type="dxa"/>
            <w:tcPrChange w:id="990" w:author="Russ Ott" w:date="2022-05-16T11:58:00Z">
              <w:tcPr>
                <w:tcW w:w="2975" w:type="dxa"/>
                <w:gridSpan w:val="2"/>
              </w:tcPr>
            </w:tcPrChange>
          </w:tcPr>
          <w:p w14:paraId="06C5A692" w14:textId="77777777" w:rsidR="008D0E3F" w:rsidRDefault="007471AD">
            <w:pPr>
              <w:pStyle w:val="TableText"/>
            </w:pPr>
            <w:r>
              <w:t>2.16.840.1.113883.10.20.22.4.301</w:t>
            </w:r>
          </w:p>
        </w:tc>
      </w:tr>
      <w:tr w:rsidR="008D0E3F" w14:paraId="1EE86C63" w14:textId="77777777">
        <w:tblPrEx>
          <w:tblW w:w="10080" w:type="dxa"/>
          <w:jc w:val="center"/>
          <w:tblLayout w:type="fixed"/>
          <w:tblLook w:val="02A0" w:firstRow="1" w:lastRow="0" w:firstColumn="1" w:lastColumn="0" w:noHBand="1" w:noVBand="0"/>
          <w:tblPrExChange w:id="991" w:author="Russ Ott" w:date="2022-05-16T11:58:00Z">
            <w:tblPrEx>
              <w:tblW w:w="10080" w:type="dxa"/>
              <w:jc w:val="center"/>
              <w:tblLayout w:type="fixed"/>
              <w:tblLook w:val="02A0" w:firstRow="1" w:lastRow="0" w:firstColumn="1" w:lastColumn="0" w:noHBand="1" w:noVBand="0"/>
            </w:tblPrEx>
          </w:tblPrExChange>
        </w:tblPrEx>
        <w:trPr>
          <w:jc w:val="center"/>
          <w:trPrChange w:id="992" w:author="Russ Ott" w:date="2022-05-16T11:58:00Z">
            <w:trPr>
              <w:gridAfter w:val="0"/>
              <w:jc w:val="center"/>
            </w:trPr>
          </w:trPrChange>
        </w:trPr>
        <w:tc>
          <w:tcPr>
            <w:tcW w:w="3345" w:type="dxa"/>
            <w:tcPrChange w:id="993" w:author="Russ Ott" w:date="2022-05-16T11:58:00Z">
              <w:tcPr>
                <w:tcW w:w="3345" w:type="dxa"/>
                <w:gridSpan w:val="2"/>
              </w:tcPr>
            </w:tcPrChange>
          </w:tcPr>
          <w:p w14:paraId="2D2F6D1B" w14:textId="77777777" w:rsidR="008D0E3F" w:rsidRDefault="007471AD">
            <w:pPr>
              <w:pStyle w:val="TableText"/>
            </w:pPr>
            <w:r>
              <w:tab/>
            </w:r>
            <w:r>
              <w:tab/>
              <w:t>@extension</w:t>
            </w:r>
          </w:p>
        </w:tc>
        <w:tc>
          <w:tcPr>
            <w:tcW w:w="720" w:type="dxa"/>
            <w:tcPrChange w:id="994" w:author="Russ Ott" w:date="2022-05-16T11:58:00Z">
              <w:tcPr>
                <w:tcW w:w="720" w:type="dxa"/>
                <w:gridSpan w:val="2"/>
              </w:tcPr>
            </w:tcPrChange>
          </w:tcPr>
          <w:p w14:paraId="0F795E0F" w14:textId="77777777" w:rsidR="008D0E3F" w:rsidRDefault="007471AD">
            <w:pPr>
              <w:pStyle w:val="TableText"/>
            </w:pPr>
            <w:r>
              <w:t>1..1</w:t>
            </w:r>
          </w:p>
        </w:tc>
        <w:tc>
          <w:tcPr>
            <w:tcW w:w="1152" w:type="dxa"/>
            <w:tcPrChange w:id="995" w:author="Russ Ott" w:date="2022-05-16T11:58:00Z">
              <w:tcPr>
                <w:tcW w:w="1152" w:type="dxa"/>
                <w:gridSpan w:val="2"/>
              </w:tcPr>
            </w:tcPrChange>
          </w:tcPr>
          <w:p w14:paraId="3E1A103C" w14:textId="77777777" w:rsidR="008D0E3F" w:rsidRDefault="007471AD">
            <w:pPr>
              <w:pStyle w:val="TableText"/>
            </w:pPr>
            <w:r>
              <w:t>SHALL</w:t>
            </w:r>
          </w:p>
        </w:tc>
        <w:tc>
          <w:tcPr>
            <w:tcW w:w="864" w:type="dxa"/>
            <w:tcPrChange w:id="996" w:author="Russ Ott" w:date="2022-05-16T11:58:00Z">
              <w:tcPr>
                <w:tcW w:w="864" w:type="dxa"/>
                <w:gridSpan w:val="2"/>
              </w:tcPr>
            </w:tcPrChange>
          </w:tcPr>
          <w:p w14:paraId="08ED9CC6" w14:textId="77777777" w:rsidR="008D0E3F" w:rsidRDefault="008D0E3F">
            <w:pPr>
              <w:pStyle w:val="TableText"/>
            </w:pPr>
          </w:p>
        </w:tc>
        <w:tc>
          <w:tcPr>
            <w:tcW w:w="1104" w:type="dxa"/>
            <w:tcPrChange w:id="997" w:author="Russ Ott" w:date="2022-05-16T11:58:00Z">
              <w:tcPr>
                <w:tcW w:w="1104" w:type="dxa"/>
                <w:gridSpan w:val="2"/>
              </w:tcPr>
            </w:tcPrChange>
          </w:tcPr>
          <w:p w14:paraId="1EA41CA4" w14:textId="4B601C89" w:rsidR="008D0E3F" w:rsidRDefault="00AA5B6D">
            <w:pPr>
              <w:pStyle w:val="TableText"/>
            </w:pPr>
            <w:r>
              <w:fldChar w:fldCharType="begin"/>
            </w:r>
            <w:r>
              <w:instrText xml:space="preserve"> HYPERLINK \l "C_4437-3406" \h </w:instrText>
            </w:r>
            <w:r>
              <w:fldChar w:fldCharType="separate"/>
            </w:r>
            <w:r w:rsidR="007471AD">
              <w:rPr>
                <w:rStyle w:val="HyperlinkText9pt"/>
              </w:rPr>
              <w:t>4437-3406</w:t>
            </w:r>
            <w:r>
              <w:rPr>
                <w:rStyle w:val="HyperlinkText9pt"/>
              </w:rPr>
              <w:fldChar w:fldCharType="end"/>
            </w:r>
          </w:p>
        </w:tc>
        <w:tc>
          <w:tcPr>
            <w:tcW w:w="2975" w:type="dxa"/>
            <w:tcPrChange w:id="998" w:author="Russ Ott" w:date="2022-05-16T11:58:00Z">
              <w:tcPr>
                <w:tcW w:w="2975" w:type="dxa"/>
                <w:gridSpan w:val="2"/>
              </w:tcPr>
            </w:tcPrChange>
          </w:tcPr>
          <w:p w14:paraId="18EB88B6" w14:textId="77777777" w:rsidR="008D0E3F" w:rsidRDefault="007471AD">
            <w:pPr>
              <w:pStyle w:val="TableText"/>
            </w:pPr>
            <w:r>
              <w:t>2019-06-21</w:t>
            </w:r>
          </w:p>
        </w:tc>
      </w:tr>
      <w:tr w:rsidR="008D0E3F" w14:paraId="75EF5BCC" w14:textId="77777777">
        <w:tblPrEx>
          <w:tblW w:w="10080" w:type="dxa"/>
          <w:jc w:val="center"/>
          <w:tblLayout w:type="fixed"/>
          <w:tblLook w:val="02A0" w:firstRow="1" w:lastRow="0" w:firstColumn="1" w:lastColumn="0" w:noHBand="1" w:noVBand="0"/>
          <w:tblPrExChange w:id="999" w:author="Russ Ott" w:date="2022-05-16T11:58:00Z">
            <w:tblPrEx>
              <w:tblW w:w="10080" w:type="dxa"/>
              <w:jc w:val="center"/>
              <w:tblLayout w:type="fixed"/>
              <w:tblLook w:val="02A0" w:firstRow="1" w:lastRow="0" w:firstColumn="1" w:lastColumn="0" w:noHBand="1" w:noVBand="0"/>
            </w:tblPrEx>
          </w:tblPrExChange>
        </w:tblPrEx>
        <w:trPr>
          <w:jc w:val="center"/>
          <w:trPrChange w:id="1000" w:author="Russ Ott" w:date="2022-05-16T11:58:00Z">
            <w:trPr>
              <w:gridAfter w:val="0"/>
              <w:jc w:val="center"/>
            </w:trPr>
          </w:trPrChange>
        </w:trPr>
        <w:tc>
          <w:tcPr>
            <w:tcW w:w="3345" w:type="dxa"/>
            <w:tcPrChange w:id="1001" w:author="Russ Ott" w:date="2022-05-16T11:58:00Z">
              <w:tcPr>
                <w:tcW w:w="3345" w:type="dxa"/>
                <w:gridSpan w:val="2"/>
              </w:tcPr>
            </w:tcPrChange>
          </w:tcPr>
          <w:p w14:paraId="5592C344" w14:textId="77777777" w:rsidR="008D0E3F" w:rsidRDefault="007471AD">
            <w:pPr>
              <w:pStyle w:val="TableText"/>
            </w:pPr>
            <w:r>
              <w:tab/>
              <w:t>code</w:t>
            </w:r>
          </w:p>
        </w:tc>
        <w:tc>
          <w:tcPr>
            <w:tcW w:w="720" w:type="dxa"/>
            <w:tcPrChange w:id="1002" w:author="Russ Ott" w:date="2022-05-16T11:58:00Z">
              <w:tcPr>
                <w:tcW w:w="720" w:type="dxa"/>
                <w:gridSpan w:val="2"/>
              </w:tcPr>
            </w:tcPrChange>
          </w:tcPr>
          <w:p w14:paraId="7A59F578" w14:textId="77777777" w:rsidR="008D0E3F" w:rsidRDefault="007471AD">
            <w:pPr>
              <w:pStyle w:val="TableText"/>
            </w:pPr>
            <w:r>
              <w:t>1..1</w:t>
            </w:r>
          </w:p>
        </w:tc>
        <w:tc>
          <w:tcPr>
            <w:tcW w:w="1152" w:type="dxa"/>
            <w:tcPrChange w:id="1003" w:author="Russ Ott" w:date="2022-05-16T11:58:00Z">
              <w:tcPr>
                <w:tcW w:w="1152" w:type="dxa"/>
                <w:gridSpan w:val="2"/>
              </w:tcPr>
            </w:tcPrChange>
          </w:tcPr>
          <w:p w14:paraId="682B00C4" w14:textId="77777777" w:rsidR="008D0E3F" w:rsidRDefault="007471AD">
            <w:pPr>
              <w:pStyle w:val="TableText"/>
            </w:pPr>
            <w:r>
              <w:t>SHALL</w:t>
            </w:r>
          </w:p>
        </w:tc>
        <w:tc>
          <w:tcPr>
            <w:tcW w:w="864" w:type="dxa"/>
            <w:tcPrChange w:id="1004" w:author="Russ Ott" w:date="2022-05-16T11:58:00Z">
              <w:tcPr>
                <w:tcW w:w="864" w:type="dxa"/>
                <w:gridSpan w:val="2"/>
              </w:tcPr>
            </w:tcPrChange>
          </w:tcPr>
          <w:p w14:paraId="54C948ED" w14:textId="77777777" w:rsidR="008D0E3F" w:rsidRDefault="008D0E3F">
            <w:pPr>
              <w:pStyle w:val="TableText"/>
            </w:pPr>
          </w:p>
        </w:tc>
        <w:tc>
          <w:tcPr>
            <w:tcW w:w="1104" w:type="dxa"/>
            <w:tcPrChange w:id="1005" w:author="Russ Ott" w:date="2022-05-16T11:58:00Z">
              <w:tcPr>
                <w:tcW w:w="1104" w:type="dxa"/>
                <w:gridSpan w:val="2"/>
              </w:tcPr>
            </w:tcPrChange>
          </w:tcPr>
          <w:p w14:paraId="48FF9140" w14:textId="41338F55" w:rsidR="008D0E3F" w:rsidRDefault="00AA5B6D">
            <w:pPr>
              <w:pStyle w:val="TableText"/>
            </w:pPr>
            <w:r>
              <w:fldChar w:fldCharType="begin"/>
            </w:r>
            <w:r>
              <w:instrText xml:space="preserve"> HYPERLINK \l "C_4437-3404" \h </w:instrText>
            </w:r>
            <w:r>
              <w:fldChar w:fldCharType="separate"/>
            </w:r>
            <w:r w:rsidR="007471AD">
              <w:rPr>
                <w:rStyle w:val="HyperlinkText9pt"/>
              </w:rPr>
              <w:t>4437-3404</w:t>
            </w:r>
            <w:r>
              <w:rPr>
                <w:rStyle w:val="HyperlinkText9pt"/>
              </w:rPr>
              <w:fldChar w:fldCharType="end"/>
            </w:r>
          </w:p>
        </w:tc>
        <w:tc>
          <w:tcPr>
            <w:tcW w:w="2975" w:type="dxa"/>
            <w:tcPrChange w:id="1006" w:author="Russ Ott" w:date="2022-05-16T11:58:00Z">
              <w:tcPr>
                <w:tcW w:w="2975" w:type="dxa"/>
                <w:gridSpan w:val="2"/>
              </w:tcPr>
            </w:tcPrChange>
          </w:tcPr>
          <w:p w14:paraId="0F742656" w14:textId="77777777" w:rsidR="008D0E3F" w:rsidRDefault="008D0E3F">
            <w:pPr>
              <w:pStyle w:val="TableText"/>
            </w:pPr>
          </w:p>
        </w:tc>
      </w:tr>
      <w:tr w:rsidR="008D0E3F" w14:paraId="2565F0ED" w14:textId="77777777">
        <w:tblPrEx>
          <w:tblW w:w="10080" w:type="dxa"/>
          <w:jc w:val="center"/>
          <w:tblLayout w:type="fixed"/>
          <w:tblLook w:val="02A0" w:firstRow="1" w:lastRow="0" w:firstColumn="1" w:lastColumn="0" w:noHBand="1" w:noVBand="0"/>
          <w:tblPrExChange w:id="1007" w:author="Russ Ott" w:date="2022-05-16T11:58:00Z">
            <w:tblPrEx>
              <w:tblW w:w="10080" w:type="dxa"/>
              <w:jc w:val="center"/>
              <w:tblLayout w:type="fixed"/>
              <w:tblLook w:val="02A0" w:firstRow="1" w:lastRow="0" w:firstColumn="1" w:lastColumn="0" w:noHBand="1" w:noVBand="0"/>
            </w:tblPrEx>
          </w:tblPrExChange>
        </w:tblPrEx>
        <w:trPr>
          <w:jc w:val="center"/>
          <w:trPrChange w:id="1008" w:author="Russ Ott" w:date="2022-05-16T11:58:00Z">
            <w:trPr>
              <w:gridAfter w:val="0"/>
              <w:jc w:val="center"/>
            </w:trPr>
          </w:trPrChange>
        </w:trPr>
        <w:tc>
          <w:tcPr>
            <w:tcW w:w="3345" w:type="dxa"/>
            <w:tcPrChange w:id="1009" w:author="Russ Ott" w:date="2022-05-16T11:58:00Z">
              <w:tcPr>
                <w:tcW w:w="3345" w:type="dxa"/>
                <w:gridSpan w:val="2"/>
              </w:tcPr>
            </w:tcPrChange>
          </w:tcPr>
          <w:p w14:paraId="7AA1A7E7" w14:textId="77777777" w:rsidR="008D0E3F" w:rsidRDefault="007471AD">
            <w:pPr>
              <w:pStyle w:val="TableText"/>
            </w:pPr>
            <w:r>
              <w:tab/>
            </w:r>
            <w:r>
              <w:tab/>
              <w:t>@code</w:t>
            </w:r>
          </w:p>
        </w:tc>
        <w:tc>
          <w:tcPr>
            <w:tcW w:w="720" w:type="dxa"/>
            <w:tcPrChange w:id="1010" w:author="Russ Ott" w:date="2022-05-16T11:58:00Z">
              <w:tcPr>
                <w:tcW w:w="720" w:type="dxa"/>
                <w:gridSpan w:val="2"/>
              </w:tcPr>
            </w:tcPrChange>
          </w:tcPr>
          <w:p w14:paraId="26B3406E" w14:textId="77777777" w:rsidR="008D0E3F" w:rsidRDefault="007471AD">
            <w:pPr>
              <w:pStyle w:val="TableText"/>
            </w:pPr>
            <w:r>
              <w:t>1..1</w:t>
            </w:r>
          </w:p>
        </w:tc>
        <w:tc>
          <w:tcPr>
            <w:tcW w:w="1152" w:type="dxa"/>
            <w:tcPrChange w:id="1011" w:author="Russ Ott" w:date="2022-05-16T11:58:00Z">
              <w:tcPr>
                <w:tcW w:w="1152" w:type="dxa"/>
                <w:gridSpan w:val="2"/>
              </w:tcPr>
            </w:tcPrChange>
          </w:tcPr>
          <w:p w14:paraId="45BB8B03" w14:textId="77777777" w:rsidR="008D0E3F" w:rsidRDefault="007471AD">
            <w:pPr>
              <w:pStyle w:val="TableText"/>
            </w:pPr>
            <w:r>
              <w:t>SHALL</w:t>
            </w:r>
          </w:p>
        </w:tc>
        <w:tc>
          <w:tcPr>
            <w:tcW w:w="864" w:type="dxa"/>
            <w:tcPrChange w:id="1012" w:author="Russ Ott" w:date="2022-05-16T11:58:00Z">
              <w:tcPr>
                <w:tcW w:w="864" w:type="dxa"/>
                <w:gridSpan w:val="2"/>
              </w:tcPr>
            </w:tcPrChange>
          </w:tcPr>
          <w:p w14:paraId="46D0BDC4" w14:textId="77777777" w:rsidR="008D0E3F" w:rsidRDefault="008D0E3F">
            <w:pPr>
              <w:pStyle w:val="TableText"/>
            </w:pPr>
          </w:p>
        </w:tc>
        <w:tc>
          <w:tcPr>
            <w:tcW w:w="1104" w:type="dxa"/>
            <w:tcPrChange w:id="1013" w:author="Russ Ott" w:date="2022-05-16T11:58:00Z">
              <w:tcPr>
                <w:tcW w:w="1104" w:type="dxa"/>
                <w:gridSpan w:val="2"/>
              </w:tcPr>
            </w:tcPrChange>
          </w:tcPr>
          <w:p w14:paraId="510CF393" w14:textId="720E885E" w:rsidR="008D0E3F" w:rsidRDefault="00AA5B6D">
            <w:pPr>
              <w:pStyle w:val="TableText"/>
            </w:pPr>
            <w:r>
              <w:fldChar w:fldCharType="begin"/>
            </w:r>
            <w:r>
              <w:instrText xml:space="preserve"> HYPERLINK \l "C_4437-3407" \h </w:instrText>
            </w:r>
            <w:r>
              <w:fldChar w:fldCharType="separate"/>
            </w:r>
            <w:r w:rsidR="007471AD">
              <w:rPr>
                <w:rStyle w:val="HyperlinkText9pt"/>
              </w:rPr>
              <w:t>4437-3407</w:t>
            </w:r>
            <w:r>
              <w:rPr>
                <w:rStyle w:val="HyperlinkText9pt"/>
              </w:rPr>
              <w:fldChar w:fldCharType="end"/>
            </w:r>
          </w:p>
        </w:tc>
        <w:tc>
          <w:tcPr>
            <w:tcW w:w="2975" w:type="dxa"/>
            <w:tcPrChange w:id="1014" w:author="Russ Ott" w:date="2022-05-16T11:58:00Z">
              <w:tcPr>
                <w:tcW w:w="2975" w:type="dxa"/>
                <w:gridSpan w:val="2"/>
              </w:tcPr>
            </w:tcPrChange>
          </w:tcPr>
          <w:p w14:paraId="78E93367" w14:textId="77777777" w:rsidR="008D0E3F" w:rsidRDefault="007471AD">
            <w:pPr>
              <w:pStyle w:val="TableText"/>
            </w:pPr>
            <w:r>
              <w:t>urn:oid:2.16.840.1.113883.3.26.1.1 (NCI Thesaurus (NCIt)) = C71898</w:t>
            </w:r>
          </w:p>
        </w:tc>
      </w:tr>
      <w:tr w:rsidR="008D0E3F" w14:paraId="5B55E372" w14:textId="77777777">
        <w:tblPrEx>
          <w:tblW w:w="10080" w:type="dxa"/>
          <w:jc w:val="center"/>
          <w:tblLayout w:type="fixed"/>
          <w:tblLook w:val="02A0" w:firstRow="1" w:lastRow="0" w:firstColumn="1" w:lastColumn="0" w:noHBand="1" w:noVBand="0"/>
          <w:tblPrExChange w:id="1015" w:author="Russ Ott" w:date="2022-05-16T11:58:00Z">
            <w:tblPrEx>
              <w:tblW w:w="10080" w:type="dxa"/>
              <w:jc w:val="center"/>
              <w:tblLayout w:type="fixed"/>
              <w:tblLook w:val="02A0" w:firstRow="1" w:lastRow="0" w:firstColumn="1" w:lastColumn="0" w:noHBand="1" w:noVBand="0"/>
            </w:tblPrEx>
          </w:tblPrExChange>
        </w:tblPrEx>
        <w:trPr>
          <w:jc w:val="center"/>
          <w:trPrChange w:id="1016" w:author="Russ Ott" w:date="2022-05-16T11:58:00Z">
            <w:trPr>
              <w:gridAfter w:val="0"/>
              <w:jc w:val="center"/>
            </w:trPr>
          </w:trPrChange>
        </w:trPr>
        <w:tc>
          <w:tcPr>
            <w:tcW w:w="3345" w:type="dxa"/>
            <w:tcPrChange w:id="1017" w:author="Russ Ott" w:date="2022-05-16T11:58:00Z">
              <w:tcPr>
                <w:tcW w:w="3345" w:type="dxa"/>
                <w:gridSpan w:val="2"/>
              </w:tcPr>
            </w:tcPrChange>
          </w:tcPr>
          <w:p w14:paraId="52D88D56" w14:textId="77777777" w:rsidR="008D0E3F" w:rsidRDefault="007471AD">
            <w:pPr>
              <w:pStyle w:val="TableText"/>
            </w:pPr>
            <w:r>
              <w:tab/>
            </w:r>
            <w:r>
              <w:tab/>
              <w:t>@codeSystem</w:t>
            </w:r>
          </w:p>
        </w:tc>
        <w:tc>
          <w:tcPr>
            <w:tcW w:w="720" w:type="dxa"/>
            <w:tcPrChange w:id="1018" w:author="Russ Ott" w:date="2022-05-16T11:58:00Z">
              <w:tcPr>
                <w:tcW w:w="720" w:type="dxa"/>
                <w:gridSpan w:val="2"/>
              </w:tcPr>
            </w:tcPrChange>
          </w:tcPr>
          <w:p w14:paraId="58B302E5" w14:textId="77777777" w:rsidR="008D0E3F" w:rsidRDefault="007471AD">
            <w:pPr>
              <w:pStyle w:val="TableText"/>
            </w:pPr>
            <w:r>
              <w:t>1..1</w:t>
            </w:r>
          </w:p>
        </w:tc>
        <w:tc>
          <w:tcPr>
            <w:tcW w:w="1152" w:type="dxa"/>
            <w:tcPrChange w:id="1019" w:author="Russ Ott" w:date="2022-05-16T11:58:00Z">
              <w:tcPr>
                <w:tcW w:w="1152" w:type="dxa"/>
                <w:gridSpan w:val="2"/>
              </w:tcPr>
            </w:tcPrChange>
          </w:tcPr>
          <w:p w14:paraId="6682DF2F" w14:textId="77777777" w:rsidR="008D0E3F" w:rsidRDefault="007471AD">
            <w:pPr>
              <w:pStyle w:val="TableText"/>
            </w:pPr>
            <w:r>
              <w:t>SHALL</w:t>
            </w:r>
          </w:p>
        </w:tc>
        <w:tc>
          <w:tcPr>
            <w:tcW w:w="864" w:type="dxa"/>
            <w:tcPrChange w:id="1020" w:author="Russ Ott" w:date="2022-05-16T11:58:00Z">
              <w:tcPr>
                <w:tcW w:w="864" w:type="dxa"/>
                <w:gridSpan w:val="2"/>
              </w:tcPr>
            </w:tcPrChange>
          </w:tcPr>
          <w:p w14:paraId="45B8FFAA" w14:textId="77777777" w:rsidR="008D0E3F" w:rsidRDefault="008D0E3F">
            <w:pPr>
              <w:pStyle w:val="TableText"/>
            </w:pPr>
          </w:p>
        </w:tc>
        <w:tc>
          <w:tcPr>
            <w:tcW w:w="1104" w:type="dxa"/>
            <w:tcPrChange w:id="1021" w:author="Russ Ott" w:date="2022-05-16T11:58:00Z">
              <w:tcPr>
                <w:tcW w:w="1104" w:type="dxa"/>
                <w:gridSpan w:val="2"/>
              </w:tcPr>
            </w:tcPrChange>
          </w:tcPr>
          <w:p w14:paraId="653504AE" w14:textId="32926BD8" w:rsidR="008D0E3F" w:rsidRDefault="00AA5B6D">
            <w:pPr>
              <w:pStyle w:val="TableText"/>
            </w:pPr>
            <w:r>
              <w:fldChar w:fldCharType="begin"/>
            </w:r>
            <w:r>
              <w:instrText xml:space="preserve"> HYPERLINK \l "C_4437-3408" \h </w:instrText>
            </w:r>
            <w:r>
              <w:fldChar w:fldCharType="separate"/>
            </w:r>
            <w:r w:rsidR="007471AD">
              <w:rPr>
                <w:rStyle w:val="HyperlinkText9pt"/>
              </w:rPr>
              <w:t>4437-3408</w:t>
            </w:r>
            <w:r>
              <w:rPr>
                <w:rStyle w:val="HyperlinkText9pt"/>
              </w:rPr>
              <w:fldChar w:fldCharType="end"/>
            </w:r>
          </w:p>
        </w:tc>
        <w:tc>
          <w:tcPr>
            <w:tcW w:w="2975" w:type="dxa"/>
            <w:tcPrChange w:id="1022" w:author="Russ Ott" w:date="2022-05-16T11:58:00Z">
              <w:tcPr>
                <w:tcW w:w="2975" w:type="dxa"/>
                <w:gridSpan w:val="2"/>
              </w:tcPr>
            </w:tcPrChange>
          </w:tcPr>
          <w:p w14:paraId="3E0184F1" w14:textId="77777777" w:rsidR="008D0E3F" w:rsidRDefault="007471AD">
            <w:pPr>
              <w:pStyle w:val="TableText"/>
            </w:pPr>
            <w:r>
              <w:t>2.16.840.1.113883.3.26.1.1</w:t>
            </w:r>
          </w:p>
        </w:tc>
      </w:tr>
      <w:tr w:rsidR="008D0E3F" w14:paraId="7D22D5C2" w14:textId="77777777">
        <w:tblPrEx>
          <w:tblW w:w="10080" w:type="dxa"/>
          <w:jc w:val="center"/>
          <w:tblLayout w:type="fixed"/>
          <w:tblLook w:val="02A0" w:firstRow="1" w:lastRow="0" w:firstColumn="1" w:lastColumn="0" w:noHBand="1" w:noVBand="0"/>
          <w:tblPrExChange w:id="1023" w:author="Russ Ott" w:date="2022-05-16T11:58:00Z">
            <w:tblPrEx>
              <w:tblW w:w="10080" w:type="dxa"/>
              <w:jc w:val="center"/>
              <w:tblLayout w:type="fixed"/>
              <w:tblLook w:val="02A0" w:firstRow="1" w:lastRow="0" w:firstColumn="1" w:lastColumn="0" w:noHBand="1" w:noVBand="0"/>
            </w:tblPrEx>
          </w:tblPrExChange>
        </w:tblPrEx>
        <w:trPr>
          <w:jc w:val="center"/>
          <w:trPrChange w:id="1024" w:author="Russ Ott" w:date="2022-05-16T11:58:00Z">
            <w:trPr>
              <w:gridAfter w:val="0"/>
              <w:jc w:val="center"/>
            </w:trPr>
          </w:trPrChange>
        </w:trPr>
        <w:tc>
          <w:tcPr>
            <w:tcW w:w="3345" w:type="dxa"/>
            <w:tcPrChange w:id="1025" w:author="Russ Ott" w:date="2022-05-16T11:58:00Z">
              <w:tcPr>
                <w:tcW w:w="3345" w:type="dxa"/>
                <w:gridSpan w:val="2"/>
              </w:tcPr>
            </w:tcPrChange>
          </w:tcPr>
          <w:p w14:paraId="09037AB6" w14:textId="77777777" w:rsidR="008D0E3F" w:rsidRDefault="007471AD">
            <w:pPr>
              <w:pStyle w:val="TableText"/>
            </w:pPr>
            <w:r>
              <w:tab/>
            </w:r>
            <w:r>
              <w:tab/>
              <w:t>@codeSystemName</w:t>
            </w:r>
          </w:p>
        </w:tc>
        <w:tc>
          <w:tcPr>
            <w:tcW w:w="720" w:type="dxa"/>
            <w:tcPrChange w:id="1026" w:author="Russ Ott" w:date="2022-05-16T11:58:00Z">
              <w:tcPr>
                <w:tcW w:w="720" w:type="dxa"/>
                <w:gridSpan w:val="2"/>
              </w:tcPr>
            </w:tcPrChange>
          </w:tcPr>
          <w:p w14:paraId="658759FA" w14:textId="77777777" w:rsidR="008D0E3F" w:rsidRDefault="007471AD">
            <w:pPr>
              <w:pStyle w:val="TableText"/>
            </w:pPr>
            <w:r>
              <w:t>0..1</w:t>
            </w:r>
          </w:p>
        </w:tc>
        <w:tc>
          <w:tcPr>
            <w:tcW w:w="1152" w:type="dxa"/>
            <w:tcPrChange w:id="1027" w:author="Russ Ott" w:date="2022-05-16T11:58:00Z">
              <w:tcPr>
                <w:tcW w:w="1152" w:type="dxa"/>
                <w:gridSpan w:val="2"/>
              </w:tcPr>
            </w:tcPrChange>
          </w:tcPr>
          <w:p w14:paraId="1493BF10" w14:textId="77777777" w:rsidR="008D0E3F" w:rsidRDefault="007471AD">
            <w:pPr>
              <w:pStyle w:val="TableText"/>
            </w:pPr>
            <w:r>
              <w:t>MAY</w:t>
            </w:r>
          </w:p>
        </w:tc>
        <w:tc>
          <w:tcPr>
            <w:tcW w:w="864" w:type="dxa"/>
            <w:tcPrChange w:id="1028" w:author="Russ Ott" w:date="2022-05-16T11:58:00Z">
              <w:tcPr>
                <w:tcW w:w="864" w:type="dxa"/>
                <w:gridSpan w:val="2"/>
              </w:tcPr>
            </w:tcPrChange>
          </w:tcPr>
          <w:p w14:paraId="03158A3B" w14:textId="77777777" w:rsidR="008D0E3F" w:rsidRDefault="008D0E3F">
            <w:pPr>
              <w:pStyle w:val="TableText"/>
            </w:pPr>
          </w:p>
        </w:tc>
        <w:tc>
          <w:tcPr>
            <w:tcW w:w="1104" w:type="dxa"/>
            <w:tcPrChange w:id="1029" w:author="Russ Ott" w:date="2022-05-16T11:58:00Z">
              <w:tcPr>
                <w:tcW w:w="1104" w:type="dxa"/>
                <w:gridSpan w:val="2"/>
              </w:tcPr>
            </w:tcPrChange>
          </w:tcPr>
          <w:p w14:paraId="6C649C7F" w14:textId="36401450" w:rsidR="008D0E3F" w:rsidRDefault="00AA5B6D">
            <w:pPr>
              <w:pStyle w:val="TableText"/>
            </w:pPr>
            <w:r>
              <w:fldChar w:fldCharType="begin"/>
            </w:r>
            <w:r>
              <w:instrText xml:space="preserve"> HYPERLINK \l "C_4437-3409" \h </w:instrText>
            </w:r>
            <w:r>
              <w:fldChar w:fldCharType="separate"/>
            </w:r>
            <w:r w:rsidR="007471AD">
              <w:rPr>
                <w:rStyle w:val="HyperlinkText9pt"/>
              </w:rPr>
              <w:t>4437-3409</w:t>
            </w:r>
            <w:r>
              <w:rPr>
                <w:rStyle w:val="HyperlinkText9pt"/>
              </w:rPr>
              <w:fldChar w:fldCharType="end"/>
            </w:r>
          </w:p>
        </w:tc>
        <w:tc>
          <w:tcPr>
            <w:tcW w:w="2975" w:type="dxa"/>
            <w:tcPrChange w:id="1030" w:author="Russ Ott" w:date="2022-05-16T11:58:00Z">
              <w:tcPr>
                <w:tcW w:w="2975" w:type="dxa"/>
                <w:gridSpan w:val="2"/>
              </w:tcPr>
            </w:tcPrChange>
          </w:tcPr>
          <w:p w14:paraId="6AD4B4A4" w14:textId="77777777" w:rsidR="008D0E3F" w:rsidRDefault="007471AD">
            <w:pPr>
              <w:pStyle w:val="TableText"/>
            </w:pPr>
            <w:r>
              <w:t>NCI Thesaurus</w:t>
            </w:r>
          </w:p>
        </w:tc>
      </w:tr>
      <w:tr w:rsidR="008D0E3F" w14:paraId="79F390C8" w14:textId="77777777">
        <w:tblPrEx>
          <w:tblW w:w="10080" w:type="dxa"/>
          <w:jc w:val="center"/>
          <w:tblLayout w:type="fixed"/>
          <w:tblLook w:val="02A0" w:firstRow="1" w:lastRow="0" w:firstColumn="1" w:lastColumn="0" w:noHBand="1" w:noVBand="0"/>
          <w:tblPrExChange w:id="1031" w:author="Russ Ott" w:date="2022-05-16T11:58:00Z">
            <w:tblPrEx>
              <w:tblW w:w="10080" w:type="dxa"/>
              <w:jc w:val="center"/>
              <w:tblLayout w:type="fixed"/>
              <w:tblLook w:val="02A0" w:firstRow="1" w:lastRow="0" w:firstColumn="1" w:lastColumn="0" w:noHBand="1" w:noVBand="0"/>
            </w:tblPrEx>
          </w:tblPrExChange>
        </w:tblPrEx>
        <w:trPr>
          <w:jc w:val="center"/>
          <w:trPrChange w:id="1032" w:author="Russ Ott" w:date="2022-05-16T11:58:00Z">
            <w:trPr>
              <w:gridAfter w:val="0"/>
              <w:jc w:val="center"/>
            </w:trPr>
          </w:trPrChange>
        </w:trPr>
        <w:tc>
          <w:tcPr>
            <w:tcW w:w="3345" w:type="dxa"/>
            <w:tcPrChange w:id="1033" w:author="Russ Ott" w:date="2022-05-16T11:58:00Z">
              <w:tcPr>
                <w:tcW w:w="3345" w:type="dxa"/>
                <w:gridSpan w:val="2"/>
              </w:tcPr>
            </w:tcPrChange>
          </w:tcPr>
          <w:p w14:paraId="3C6F801E" w14:textId="77777777" w:rsidR="008D0E3F" w:rsidRDefault="007471AD">
            <w:pPr>
              <w:pStyle w:val="TableText"/>
            </w:pPr>
            <w:r>
              <w:tab/>
            </w:r>
            <w:r>
              <w:tab/>
              <w:t>@displayName</w:t>
            </w:r>
          </w:p>
        </w:tc>
        <w:tc>
          <w:tcPr>
            <w:tcW w:w="720" w:type="dxa"/>
            <w:tcPrChange w:id="1034" w:author="Russ Ott" w:date="2022-05-16T11:58:00Z">
              <w:tcPr>
                <w:tcW w:w="720" w:type="dxa"/>
                <w:gridSpan w:val="2"/>
              </w:tcPr>
            </w:tcPrChange>
          </w:tcPr>
          <w:p w14:paraId="1C92D67E" w14:textId="77777777" w:rsidR="008D0E3F" w:rsidRDefault="007471AD">
            <w:pPr>
              <w:pStyle w:val="TableText"/>
            </w:pPr>
            <w:r>
              <w:t>0..1</w:t>
            </w:r>
          </w:p>
        </w:tc>
        <w:tc>
          <w:tcPr>
            <w:tcW w:w="1152" w:type="dxa"/>
            <w:tcPrChange w:id="1035" w:author="Russ Ott" w:date="2022-05-16T11:58:00Z">
              <w:tcPr>
                <w:tcW w:w="1152" w:type="dxa"/>
                <w:gridSpan w:val="2"/>
              </w:tcPr>
            </w:tcPrChange>
          </w:tcPr>
          <w:p w14:paraId="483B6036" w14:textId="77777777" w:rsidR="008D0E3F" w:rsidRDefault="007471AD">
            <w:pPr>
              <w:pStyle w:val="TableText"/>
            </w:pPr>
            <w:r>
              <w:t>MAY</w:t>
            </w:r>
          </w:p>
        </w:tc>
        <w:tc>
          <w:tcPr>
            <w:tcW w:w="864" w:type="dxa"/>
            <w:tcPrChange w:id="1036" w:author="Russ Ott" w:date="2022-05-16T11:58:00Z">
              <w:tcPr>
                <w:tcW w:w="864" w:type="dxa"/>
                <w:gridSpan w:val="2"/>
              </w:tcPr>
            </w:tcPrChange>
          </w:tcPr>
          <w:p w14:paraId="28E6D98D" w14:textId="77777777" w:rsidR="008D0E3F" w:rsidRDefault="008D0E3F">
            <w:pPr>
              <w:pStyle w:val="TableText"/>
            </w:pPr>
          </w:p>
        </w:tc>
        <w:tc>
          <w:tcPr>
            <w:tcW w:w="1104" w:type="dxa"/>
            <w:tcPrChange w:id="1037" w:author="Russ Ott" w:date="2022-05-16T11:58:00Z">
              <w:tcPr>
                <w:tcW w:w="1104" w:type="dxa"/>
                <w:gridSpan w:val="2"/>
              </w:tcPr>
            </w:tcPrChange>
          </w:tcPr>
          <w:p w14:paraId="3B34B936" w14:textId="5358088B" w:rsidR="008D0E3F" w:rsidRDefault="00AA5B6D">
            <w:pPr>
              <w:pStyle w:val="TableText"/>
            </w:pPr>
            <w:r>
              <w:fldChar w:fldCharType="begin"/>
            </w:r>
            <w:r>
              <w:instrText xml:space="preserve"> HYPERLINK \l "C_4437-3410" \h </w:instrText>
            </w:r>
            <w:r>
              <w:fldChar w:fldCharType="separate"/>
            </w:r>
            <w:r w:rsidR="007471AD">
              <w:rPr>
                <w:rStyle w:val="HyperlinkText9pt"/>
              </w:rPr>
              <w:t>4437-3410</w:t>
            </w:r>
            <w:r>
              <w:rPr>
                <w:rStyle w:val="HyperlinkText9pt"/>
              </w:rPr>
              <w:fldChar w:fldCharType="end"/>
            </w:r>
          </w:p>
        </w:tc>
        <w:tc>
          <w:tcPr>
            <w:tcW w:w="2975" w:type="dxa"/>
            <w:tcPrChange w:id="1038" w:author="Russ Ott" w:date="2022-05-16T11:58:00Z">
              <w:tcPr>
                <w:tcW w:w="2975" w:type="dxa"/>
                <w:gridSpan w:val="2"/>
              </w:tcPr>
            </w:tcPrChange>
          </w:tcPr>
          <w:p w14:paraId="70B20EED" w14:textId="77777777" w:rsidR="008D0E3F" w:rsidRDefault="007471AD">
            <w:pPr>
              <w:pStyle w:val="TableText"/>
            </w:pPr>
            <w:r>
              <w:t>Brand Name</w:t>
            </w:r>
          </w:p>
        </w:tc>
      </w:tr>
      <w:tr w:rsidR="008D0E3F" w14:paraId="0EA91266" w14:textId="77777777">
        <w:tblPrEx>
          <w:tblW w:w="10080" w:type="dxa"/>
          <w:jc w:val="center"/>
          <w:tblLayout w:type="fixed"/>
          <w:tblLook w:val="02A0" w:firstRow="1" w:lastRow="0" w:firstColumn="1" w:lastColumn="0" w:noHBand="1" w:noVBand="0"/>
          <w:tblPrExChange w:id="1039" w:author="Russ Ott" w:date="2022-05-16T11:58:00Z">
            <w:tblPrEx>
              <w:tblW w:w="10080" w:type="dxa"/>
              <w:jc w:val="center"/>
              <w:tblLayout w:type="fixed"/>
              <w:tblLook w:val="02A0" w:firstRow="1" w:lastRow="0" w:firstColumn="1" w:lastColumn="0" w:noHBand="1" w:noVBand="0"/>
            </w:tblPrEx>
          </w:tblPrExChange>
        </w:tblPrEx>
        <w:trPr>
          <w:jc w:val="center"/>
          <w:trPrChange w:id="1040" w:author="Russ Ott" w:date="2022-05-16T11:58:00Z">
            <w:trPr>
              <w:gridAfter w:val="0"/>
              <w:jc w:val="center"/>
            </w:trPr>
          </w:trPrChange>
        </w:trPr>
        <w:tc>
          <w:tcPr>
            <w:tcW w:w="3345" w:type="dxa"/>
            <w:tcPrChange w:id="1041" w:author="Russ Ott" w:date="2022-05-16T11:58:00Z">
              <w:tcPr>
                <w:tcW w:w="3345" w:type="dxa"/>
                <w:gridSpan w:val="2"/>
              </w:tcPr>
            </w:tcPrChange>
          </w:tcPr>
          <w:p w14:paraId="10063E12" w14:textId="77777777" w:rsidR="008D0E3F" w:rsidRDefault="007471AD">
            <w:pPr>
              <w:pStyle w:val="TableText"/>
            </w:pPr>
            <w:r>
              <w:tab/>
              <w:t>value</w:t>
            </w:r>
          </w:p>
        </w:tc>
        <w:tc>
          <w:tcPr>
            <w:tcW w:w="720" w:type="dxa"/>
            <w:tcPrChange w:id="1042" w:author="Russ Ott" w:date="2022-05-16T11:58:00Z">
              <w:tcPr>
                <w:tcW w:w="720" w:type="dxa"/>
                <w:gridSpan w:val="2"/>
              </w:tcPr>
            </w:tcPrChange>
          </w:tcPr>
          <w:p w14:paraId="5A88044A" w14:textId="77777777" w:rsidR="008D0E3F" w:rsidRDefault="007471AD">
            <w:pPr>
              <w:pStyle w:val="TableText"/>
            </w:pPr>
            <w:r>
              <w:t>1..1</w:t>
            </w:r>
          </w:p>
        </w:tc>
        <w:tc>
          <w:tcPr>
            <w:tcW w:w="1152" w:type="dxa"/>
            <w:tcPrChange w:id="1043" w:author="Russ Ott" w:date="2022-05-16T11:58:00Z">
              <w:tcPr>
                <w:tcW w:w="1152" w:type="dxa"/>
                <w:gridSpan w:val="2"/>
              </w:tcPr>
            </w:tcPrChange>
          </w:tcPr>
          <w:p w14:paraId="2F197D3A" w14:textId="77777777" w:rsidR="008D0E3F" w:rsidRDefault="007471AD">
            <w:pPr>
              <w:pStyle w:val="TableText"/>
            </w:pPr>
            <w:r>
              <w:t>SHALL</w:t>
            </w:r>
          </w:p>
        </w:tc>
        <w:tc>
          <w:tcPr>
            <w:tcW w:w="864" w:type="dxa"/>
            <w:tcPrChange w:id="1044" w:author="Russ Ott" w:date="2022-05-16T11:58:00Z">
              <w:tcPr>
                <w:tcW w:w="864" w:type="dxa"/>
                <w:gridSpan w:val="2"/>
              </w:tcPr>
            </w:tcPrChange>
          </w:tcPr>
          <w:p w14:paraId="7FE5D496" w14:textId="77777777" w:rsidR="008D0E3F" w:rsidRDefault="007471AD">
            <w:pPr>
              <w:pStyle w:val="TableText"/>
            </w:pPr>
            <w:r>
              <w:t>ED</w:t>
            </w:r>
          </w:p>
        </w:tc>
        <w:tc>
          <w:tcPr>
            <w:tcW w:w="1104" w:type="dxa"/>
            <w:tcPrChange w:id="1045" w:author="Russ Ott" w:date="2022-05-16T11:58:00Z">
              <w:tcPr>
                <w:tcW w:w="1104" w:type="dxa"/>
                <w:gridSpan w:val="2"/>
              </w:tcPr>
            </w:tcPrChange>
          </w:tcPr>
          <w:p w14:paraId="2F197960" w14:textId="734CA146" w:rsidR="008D0E3F" w:rsidRDefault="00AA5B6D">
            <w:pPr>
              <w:pStyle w:val="TableText"/>
            </w:pPr>
            <w:r>
              <w:fldChar w:fldCharType="begin"/>
            </w:r>
            <w:r>
              <w:instrText xml:space="preserve"> HYPERLINK \l "C_4437-3411" \h </w:instrText>
            </w:r>
            <w:r>
              <w:fldChar w:fldCharType="separate"/>
            </w:r>
            <w:r w:rsidR="007471AD">
              <w:rPr>
                <w:rStyle w:val="HyperlinkText9pt"/>
              </w:rPr>
              <w:t>4437-3411</w:t>
            </w:r>
            <w:r>
              <w:rPr>
                <w:rStyle w:val="HyperlinkText9pt"/>
              </w:rPr>
              <w:fldChar w:fldCharType="end"/>
            </w:r>
          </w:p>
        </w:tc>
        <w:tc>
          <w:tcPr>
            <w:tcW w:w="2975" w:type="dxa"/>
            <w:tcPrChange w:id="1046" w:author="Russ Ott" w:date="2022-05-16T11:58:00Z">
              <w:tcPr>
                <w:tcW w:w="2975" w:type="dxa"/>
                <w:gridSpan w:val="2"/>
              </w:tcPr>
            </w:tcPrChange>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047" w:name="C_4437-3403"/>
      <w:proofErr w:type="spellEnd"/>
      <w:r>
        <w:t xml:space="preserve"> (CONF:4437-3403)</w:t>
      </w:r>
      <w:bookmarkEnd w:id="1047"/>
      <w:r>
        <w:t>.</w:t>
      </w:r>
    </w:p>
    <w:p w14:paraId="482D3D38"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id="1048" w:name="C_4437-3405"/>
      <w:r>
        <w:t xml:space="preserve"> (CONF:4437-3405)</w:t>
      </w:r>
      <w:bookmarkEnd w:id="1048"/>
      <w:r>
        <w:t>.</w:t>
      </w:r>
      <w:r>
        <w:br/>
        <w:t xml:space="preserve">Note: template </w:t>
      </w:r>
      <w:proofErr w:type="spellStart"/>
      <w:r>
        <w:t>oid</w:t>
      </w:r>
      <w:proofErr w:type="spellEnd"/>
    </w:p>
    <w:p w14:paraId="0A925D12" w14:textId="77777777" w:rsidR="008D0E3F" w:rsidRDefault="007471AD">
      <w:pPr>
        <w:pStyle w:val="BodyText"/>
        <w:spacing w:before="120"/>
      </w:pPr>
      <w:r>
        <w:t>Revision from "2018-05-01".</w:t>
      </w:r>
    </w:p>
    <w:p w14:paraId="2C093935"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049" w:name="C_4437-3406"/>
      <w:r>
        <w:t xml:space="preserve"> (CONF:4437-3406)</w:t>
      </w:r>
      <w:bookmarkEnd w:id="1049"/>
      <w:r>
        <w:t>.</w:t>
      </w:r>
    </w:p>
    <w:p w14:paraId="78E46C89"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id="1050" w:name="C_4437-3404"/>
      <w:r>
        <w:t xml:space="preserve"> (CONF:4437-3404)</w:t>
      </w:r>
      <w:bookmarkEnd w:id="1050"/>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051" w:name="C_4437-3407"/>
      <w:r>
        <w:t xml:space="preserve"> (CONF:4437-3407)</w:t>
      </w:r>
      <w:bookmarkEnd w:id="1051"/>
      <w:r>
        <w:t>.</w:t>
      </w:r>
    </w:p>
    <w:p w14:paraId="0DB39719"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052" w:name="C_4437-3408"/>
      <w:r>
        <w:t xml:space="preserve"> (CONF:4437-3408)</w:t>
      </w:r>
      <w:bookmarkEnd w:id="1052"/>
      <w:r>
        <w:t>.</w:t>
      </w:r>
    </w:p>
    <w:p w14:paraId="3DB840BF"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053" w:name="C_4437-3409"/>
      <w:r>
        <w:t xml:space="preserve"> (CONF:4437-3409)</w:t>
      </w:r>
      <w:bookmarkEnd w:id="1053"/>
      <w:r>
        <w:t>.</w:t>
      </w:r>
    </w:p>
    <w:p w14:paraId="6098AEBC"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id="1054" w:name="C_4437-3410"/>
      <w:r>
        <w:t xml:space="preserve"> (CONF:4437-3410)</w:t>
      </w:r>
      <w:bookmarkEnd w:id="1054"/>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055" w:name="C_4437-3411"/>
      <w:r>
        <w:t xml:space="preserve"> (CONF:4437-3411)</w:t>
      </w:r>
      <w:bookmarkEnd w:id="1055"/>
      <w:r>
        <w:t>.</w:t>
      </w:r>
    </w:p>
    <w:p w14:paraId="1EF04D59" w14:textId="2782B554" w:rsidR="008D0E3F" w:rsidRDefault="007471AD">
      <w:pPr>
        <w:pStyle w:val="Caption"/>
        <w:ind w:left="130" w:right="115"/>
      </w:pPr>
      <w:bookmarkStart w:id="1056" w:name="_Toc103326507"/>
      <w:bookmarkStart w:id="1057" w:name="_Toc83395672"/>
      <w:r>
        <w:t xml:space="preserve">Figure </w:t>
      </w:r>
      <w:r>
        <w:fldChar w:fldCharType="begin"/>
      </w:r>
      <w:r>
        <w:instrText>SEQ Figure \* ARABIC</w:instrText>
      </w:r>
      <w:r>
        <w:fldChar w:fldCharType="separate"/>
      </w:r>
      <w:r>
        <w:t>2</w:t>
      </w:r>
      <w:r>
        <w:fldChar w:fldCharType="end"/>
      </w:r>
      <w:r>
        <w:t>: Brand Name Example</w:t>
      </w:r>
      <w:bookmarkEnd w:id="1056"/>
      <w:bookmarkEnd w:id="1057"/>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420DB401" w14:textId="77777777" w:rsidR="008D0E3F" w:rsidRDefault="007471AD">
      <w:pPr>
        <w:pStyle w:val="Example"/>
        <w:ind w:left="130" w:right="115"/>
      </w:pPr>
      <w:r>
        <w:t xml:space="preserve">    &lt;</w:t>
      </w:r>
      <w:proofErr w:type="spellStart"/>
      <w:r>
        <w:t>templateId</w:t>
      </w:r>
      <w:proofErr w:type="spellEnd"/>
      <w:r>
        <w:t xml:space="preserve"> root="2.16.840.1.113883.10.20.22.4.301" extension="2019-06-21"/&gt;</w:t>
      </w:r>
    </w:p>
    <w:p w14:paraId="22BF6614" w14:textId="77777777" w:rsidR="008D0E3F" w:rsidRDefault="007471AD">
      <w:pPr>
        <w:pStyle w:val="Example"/>
        <w:ind w:left="130" w:right="115"/>
      </w:pPr>
      <w:r>
        <w:t xml:space="preserve">    &lt;code code="C71898" displayName="Brand Name" </w:t>
      </w:r>
    </w:p>
    <w:p w14:paraId="23BBCD5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76C0F4F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1058" w:name="E_Catalog_Number_Observation"/>
      <w:bookmarkStart w:id="1059" w:name="_Toc103326492"/>
      <w:bookmarkStart w:id="1060" w:name="_Toc83395657"/>
      <w:r>
        <w:t>Catalog Number Observation</w:t>
      </w:r>
      <w:bookmarkEnd w:id="1058"/>
      <w:bookmarkEnd w:id="1059"/>
      <w:bookmarkEnd w:id="1060"/>
    </w:p>
    <w:p w14:paraId="4EBED150" w14:textId="77777777" w:rsidR="008D0E3F" w:rsidRDefault="007471AD">
      <w:pPr>
        <w:pStyle w:val="BracketData"/>
      </w:pPr>
      <w:r>
        <w:t xml:space="preserve">[observation: identifier </w:t>
      </w:r>
      <w:proofErr w:type="gramStart"/>
      <w:r>
        <w:t>urn:hl</w:t>
      </w:r>
      <w:proofErr w:type="gramEnd"/>
      <w:r>
        <w:t>7ii:2.16.840.1.113883.10.20.22.4.302:2019-06-21 (open)]</w:t>
      </w:r>
    </w:p>
    <w:p w14:paraId="0970C6C1" w14:textId="1D2CCBEE" w:rsidR="008D0E3F" w:rsidRDefault="007471AD">
      <w:pPr>
        <w:pStyle w:val="Caption"/>
      </w:pPr>
      <w:bookmarkStart w:id="1061" w:name="_Toc103326524"/>
      <w:bookmarkStart w:id="1062" w:name="_Toc83395689"/>
      <w:r>
        <w:t xml:space="preserve">Table </w:t>
      </w:r>
      <w:r>
        <w:fldChar w:fldCharType="begin"/>
      </w:r>
      <w:r>
        <w:instrText>SEQ Table \* ARABIC</w:instrText>
      </w:r>
      <w:r>
        <w:fldChar w:fldCharType="separate"/>
      </w:r>
      <w:r>
        <w:t>5</w:t>
      </w:r>
      <w:r>
        <w:fldChar w:fldCharType="end"/>
      </w:r>
      <w:r>
        <w:t>: Catalog Number Observation Contexts</w:t>
      </w:r>
      <w:bookmarkEnd w:id="1061"/>
      <w:bookmarkEnd w:id="10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063"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064">
          <w:tblGrid>
            <w:gridCol w:w="5040"/>
            <w:gridCol w:w="5040"/>
          </w:tblGrid>
        </w:tblGridChange>
      </w:tblGrid>
      <w:tr w:rsidR="008D0E3F" w14:paraId="67266ED1" w14:textId="77777777">
        <w:trPr>
          <w:cantSplit/>
          <w:tblHeader/>
          <w:jc w:val="center"/>
          <w:trPrChange w:id="1065" w:author="Russ Ott" w:date="2022-05-16T11:58:00Z">
            <w:trPr>
              <w:cantSplit/>
              <w:tblHeader/>
              <w:jc w:val="center"/>
            </w:trPr>
          </w:trPrChange>
        </w:trPr>
        <w:tc>
          <w:tcPr>
            <w:tcW w:w="360" w:type="dxa"/>
            <w:shd w:val="clear" w:color="auto" w:fill="E6E6E6"/>
            <w:tcPrChange w:id="1066" w:author="Russ Ott" w:date="2022-05-16T11:58:00Z">
              <w:tcPr>
                <w:tcW w:w="360" w:type="dxa"/>
                <w:shd w:val="clear" w:color="auto" w:fill="E6E6E6"/>
              </w:tcPr>
            </w:tcPrChange>
          </w:tcPr>
          <w:p w14:paraId="468581AD" w14:textId="77777777" w:rsidR="008D0E3F" w:rsidRDefault="007471AD">
            <w:pPr>
              <w:pStyle w:val="TableHead"/>
            </w:pPr>
            <w:r>
              <w:t>Contained By:</w:t>
            </w:r>
          </w:p>
        </w:tc>
        <w:tc>
          <w:tcPr>
            <w:tcW w:w="360" w:type="dxa"/>
            <w:shd w:val="clear" w:color="auto" w:fill="E6E6E6"/>
            <w:tcPrChange w:id="1067" w:author="Russ Ott" w:date="2022-05-16T11:58:00Z">
              <w:tcPr>
                <w:tcW w:w="360" w:type="dxa"/>
                <w:shd w:val="clear" w:color="auto" w:fill="E6E6E6"/>
              </w:tcPr>
            </w:tcPrChange>
          </w:tcPr>
          <w:p w14:paraId="0ACCA018" w14:textId="77777777" w:rsidR="008D0E3F" w:rsidRDefault="007471AD">
            <w:pPr>
              <w:pStyle w:val="TableHead"/>
            </w:pPr>
            <w:r>
              <w:t>Contains:</w:t>
            </w:r>
          </w:p>
        </w:tc>
      </w:tr>
      <w:tr w:rsidR="008D0E3F" w14:paraId="57195FAC" w14:textId="77777777">
        <w:trPr>
          <w:jc w:val="center"/>
          <w:trPrChange w:id="1068" w:author="Russ Ott" w:date="2022-05-16T11:58:00Z">
            <w:trPr>
              <w:jc w:val="center"/>
            </w:trPr>
          </w:trPrChange>
        </w:trPr>
        <w:tc>
          <w:tcPr>
            <w:tcW w:w="360" w:type="dxa"/>
            <w:tcPrChange w:id="1069" w:author="Russ Ott" w:date="2022-05-16T11:58:00Z">
              <w:tcPr>
                <w:tcW w:w="360" w:type="dxa"/>
              </w:tcPr>
            </w:tcPrChange>
          </w:tcPr>
          <w:p w14:paraId="4876274F" w14:textId="435929D2"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070" w:author="Russ Ott" w:date="2022-05-16T11:58:00Z">
              <w:tcPr>
                <w:tcW w:w="360" w:type="dxa"/>
              </w:tcPr>
            </w:tcPrChange>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14:paraId="4692E86D" w14:textId="6D42428D" w:rsidR="008D0E3F" w:rsidRDefault="007471AD">
      <w:pPr>
        <w:pStyle w:val="Caption"/>
      </w:pPr>
      <w:bookmarkStart w:id="1071" w:name="_Toc103326525"/>
      <w:bookmarkStart w:id="1072" w:name="_Toc83395690"/>
      <w:r>
        <w:t xml:space="preserve">Table </w:t>
      </w:r>
      <w:r>
        <w:fldChar w:fldCharType="begin"/>
      </w:r>
      <w:r>
        <w:instrText>SEQ Table \* ARABIC</w:instrText>
      </w:r>
      <w:r>
        <w:fldChar w:fldCharType="separate"/>
      </w:r>
      <w:r>
        <w:t>6</w:t>
      </w:r>
      <w:r>
        <w:fldChar w:fldCharType="end"/>
      </w:r>
      <w:r>
        <w:t>: Catalog Number Observation Constraints Overview</w:t>
      </w:r>
      <w:bookmarkEnd w:id="1071"/>
      <w:bookmarkEnd w:id="10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073">
          <w:tblGrid>
            <w:gridCol w:w="113"/>
            <w:gridCol w:w="3203"/>
            <w:gridCol w:w="113"/>
            <w:gridCol w:w="603"/>
            <w:gridCol w:w="113"/>
            <w:gridCol w:w="1031"/>
            <w:gridCol w:w="113"/>
            <w:gridCol w:w="745"/>
            <w:gridCol w:w="113"/>
            <w:gridCol w:w="983"/>
            <w:gridCol w:w="113"/>
            <w:gridCol w:w="2837"/>
            <w:gridCol w:w="113"/>
          </w:tblGrid>
        </w:tblGridChange>
      </w:tblGrid>
      <w:tr w:rsidR="00AA5B6D"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blPrEx>
          <w:tblW w:w="10080" w:type="dxa"/>
          <w:jc w:val="center"/>
          <w:tblLayout w:type="fixed"/>
          <w:tblLook w:val="02A0" w:firstRow="1" w:lastRow="0" w:firstColumn="1" w:lastColumn="0" w:noHBand="1" w:noVBand="0"/>
          <w:tblPrExChange w:id="1074" w:author="Russ Ott" w:date="2022-05-16T11:58:00Z">
            <w:tblPrEx>
              <w:tblW w:w="10080" w:type="dxa"/>
              <w:jc w:val="center"/>
              <w:tblLayout w:type="fixed"/>
              <w:tblLook w:val="02A0" w:firstRow="1" w:lastRow="0" w:firstColumn="1" w:lastColumn="0" w:noHBand="1" w:noVBand="0"/>
            </w:tblPrEx>
          </w:tblPrExChange>
        </w:tblPrEx>
        <w:trPr>
          <w:jc w:val="center"/>
          <w:trPrChange w:id="1075" w:author="Russ Ott" w:date="2022-05-16T11:58:00Z">
            <w:trPr>
              <w:gridAfter w:val="0"/>
              <w:jc w:val="center"/>
            </w:trPr>
          </w:trPrChange>
        </w:trPr>
        <w:tc>
          <w:tcPr>
            <w:tcW w:w="10160" w:type="dxa"/>
            <w:gridSpan w:val="6"/>
            <w:tcPrChange w:id="1076" w:author="Russ Ott" w:date="2022-05-16T11:58:00Z">
              <w:tcPr>
                <w:tcW w:w="10160" w:type="dxa"/>
                <w:gridSpan w:val="12"/>
              </w:tcPr>
            </w:tcPrChange>
          </w:tcPr>
          <w:p w14:paraId="25A2442C" w14:textId="77777777" w:rsidR="008D0E3F" w:rsidRDefault="007471AD">
            <w:pPr>
              <w:pStyle w:val="TableText"/>
            </w:pPr>
            <w:r>
              <w:t>observation (identifier: urn:hl7ii:2.16.840.1.113883.10.20.22.4.302:2019-06-21)</w:t>
            </w:r>
          </w:p>
        </w:tc>
      </w:tr>
      <w:tr w:rsidR="008D0E3F" w14:paraId="6C633EFC" w14:textId="77777777">
        <w:tblPrEx>
          <w:tblW w:w="10080" w:type="dxa"/>
          <w:jc w:val="center"/>
          <w:tblLayout w:type="fixed"/>
          <w:tblLook w:val="02A0" w:firstRow="1" w:lastRow="0" w:firstColumn="1" w:lastColumn="0" w:noHBand="1" w:noVBand="0"/>
          <w:tblPrExChange w:id="1077" w:author="Russ Ott" w:date="2022-05-16T11:58:00Z">
            <w:tblPrEx>
              <w:tblW w:w="10080" w:type="dxa"/>
              <w:jc w:val="center"/>
              <w:tblLayout w:type="fixed"/>
              <w:tblLook w:val="02A0" w:firstRow="1" w:lastRow="0" w:firstColumn="1" w:lastColumn="0" w:noHBand="1" w:noVBand="0"/>
            </w:tblPrEx>
          </w:tblPrExChange>
        </w:tblPrEx>
        <w:trPr>
          <w:jc w:val="center"/>
          <w:trPrChange w:id="1078" w:author="Russ Ott" w:date="2022-05-16T11:58:00Z">
            <w:trPr>
              <w:gridAfter w:val="0"/>
              <w:jc w:val="center"/>
            </w:trPr>
          </w:trPrChange>
        </w:trPr>
        <w:tc>
          <w:tcPr>
            <w:tcW w:w="3345" w:type="dxa"/>
            <w:tcPrChange w:id="1079" w:author="Russ Ott" w:date="2022-05-16T11:58:00Z">
              <w:tcPr>
                <w:tcW w:w="3345" w:type="dxa"/>
                <w:gridSpan w:val="2"/>
              </w:tcPr>
            </w:tcPrChange>
          </w:tcPr>
          <w:p w14:paraId="66257DC6" w14:textId="77777777" w:rsidR="008D0E3F" w:rsidRDefault="007471AD">
            <w:pPr>
              <w:pStyle w:val="TableText"/>
            </w:pPr>
            <w:r>
              <w:tab/>
              <w:t>templateId</w:t>
            </w:r>
          </w:p>
        </w:tc>
        <w:tc>
          <w:tcPr>
            <w:tcW w:w="720" w:type="dxa"/>
            <w:tcPrChange w:id="1080" w:author="Russ Ott" w:date="2022-05-16T11:58:00Z">
              <w:tcPr>
                <w:tcW w:w="720" w:type="dxa"/>
                <w:gridSpan w:val="2"/>
              </w:tcPr>
            </w:tcPrChange>
          </w:tcPr>
          <w:p w14:paraId="47570699" w14:textId="77777777" w:rsidR="008D0E3F" w:rsidRDefault="007471AD">
            <w:pPr>
              <w:pStyle w:val="TableText"/>
            </w:pPr>
            <w:r>
              <w:t>1..1</w:t>
            </w:r>
          </w:p>
        </w:tc>
        <w:tc>
          <w:tcPr>
            <w:tcW w:w="1152" w:type="dxa"/>
            <w:tcPrChange w:id="1081" w:author="Russ Ott" w:date="2022-05-16T11:58:00Z">
              <w:tcPr>
                <w:tcW w:w="1152" w:type="dxa"/>
                <w:gridSpan w:val="2"/>
              </w:tcPr>
            </w:tcPrChange>
          </w:tcPr>
          <w:p w14:paraId="70A4E41C" w14:textId="77777777" w:rsidR="008D0E3F" w:rsidRDefault="007471AD">
            <w:pPr>
              <w:pStyle w:val="TableText"/>
            </w:pPr>
            <w:r>
              <w:t>SHALL</w:t>
            </w:r>
          </w:p>
        </w:tc>
        <w:tc>
          <w:tcPr>
            <w:tcW w:w="864" w:type="dxa"/>
            <w:tcPrChange w:id="1082" w:author="Russ Ott" w:date="2022-05-16T11:58:00Z">
              <w:tcPr>
                <w:tcW w:w="864" w:type="dxa"/>
                <w:gridSpan w:val="2"/>
              </w:tcPr>
            </w:tcPrChange>
          </w:tcPr>
          <w:p w14:paraId="00CFFFC9" w14:textId="77777777" w:rsidR="008D0E3F" w:rsidRDefault="008D0E3F">
            <w:pPr>
              <w:pStyle w:val="TableText"/>
            </w:pPr>
          </w:p>
        </w:tc>
        <w:tc>
          <w:tcPr>
            <w:tcW w:w="1104" w:type="dxa"/>
            <w:tcPrChange w:id="1083" w:author="Russ Ott" w:date="2022-05-16T11:58:00Z">
              <w:tcPr>
                <w:tcW w:w="1104" w:type="dxa"/>
                <w:gridSpan w:val="2"/>
              </w:tcPr>
            </w:tcPrChange>
          </w:tcPr>
          <w:p w14:paraId="46946E01" w14:textId="30217EB8" w:rsidR="008D0E3F" w:rsidRDefault="00AA5B6D">
            <w:pPr>
              <w:pStyle w:val="TableText"/>
            </w:pPr>
            <w:r>
              <w:fldChar w:fldCharType="begin"/>
            </w:r>
            <w:r>
              <w:instrText xml:space="preserve"> HYPERLINK \l "C_4437-3432" \h </w:instrText>
            </w:r>
            <w:r>
              <w:fldChar w:fldCharType="separate"/>
            </w:r>
            <w:r w:rsidR="007471AD">
              <w:rPr>
                <w:rStyle w:val="HyperlinkText9pt"/>
              </w:rPr>
              <w:t>4437-3432</w:t>
            </w:r>
            <w:r>
              <w:rPr>
                <w:rStyle w:val="HyperlinkText9pt"/>
              </w:rPr>
              <w:fldChar w:fldCharType="end"/>
            </w:r>
          </w:p>
        </w:tc>
        <w:tc>
          <w:tcPr>
            <w:tcW w:w="2975" w:type="dxa"/>
            <w:tcPrChange w:id="1084" w:author="Russ Ott" w:date="2022-05-16T11:58:00Z">
              <w:tcPr>
                <w:tcW w:w="2975" w:type="dxa"/>
                <w:gridSpan w:val="2"/>
              </w:tcPr>
            </w:tcPrChange>
          </w:tcPr>
          <w:p w14:paraId="474CE7BE" w14:textId="77777777" w:rsidR="008D0E3F" w:rsidRDefault="008D0E3F">
            <w:pPr>
              <w:pStyle w:val="TableText"/>
            </w:pPr>
          </w:p>
        </w:tc>
      </w:tr>
      <w:tr w:rsidR="008D0E3F" w14:paraId="5FFCD84A" w14:textId="77777777">
        <w:tblPrEx>
          <w:tblW w:w="10080" w:type="dxa"/>
          <w:jc w:val="center"/>
          <w:tblLayout w:type="fixed"/>
          <w:tblLook w:val="02A0" w:firstRow="1" w:lastRow="0" w:firstColumn="1" w:lastColumn="0" w:noHBand="1" w:noVBand="0"/>
          <w:tblPrExChange w:id="1085" w:author="Russ Ott" w:date="2022-05-16T11:58:00Z">
            <w:tblPrEx>
              <w:tblW w:w="10080" w:type="dxa"/>
              <w:jc w:val="center"/>
              <w:tblLayout w:type="fixed"/>
              <w:tblLook w:val="02A0" w:firstRow="1" w:lastRow="0" w:firstColumn="1" w:lastColumn="0" w:noHBand="1" w:noVBand="0"/>
            </w:tblPrEx>
          </w:tblPrExChange>
        </w:tblPrEx>
        <w:trPr>
          <w:jc w:val="center"/>
          <w:trPrChange w:id="1086" w:author="Russ Ott" w:date="2022-05-16T11:58:00Z">
            <w:trPr>
              <w:gridAfter w:val="0"/>
              <w:jc w:val="center"/>
            </w:trPr>
          </w:trPrChange>
        </w:trPr>
        <w:tc>
          <w:tcPr>
            <w:tcW w:w="3345" w:type="dxa"/>
            <w:tcPrChange w:id="1087" w:author="Russ Ott" w:date="2022-05-16T11:58:00Z">
              <w:tcPr>
                <w:tcW w:w="3345" w:type="dxa"/>
                <w:gridSpan w:val="2"/>
              </w:tcPr>
            </w:tcPrChange>
          </w:tcPr>
          <w:p w14:paraId="36743705" w14:textId="77777777" w:rsidR="008D0E3F" w:rsidRDefault="007471AD">
            <w:pPr>
              <w:pStyle w:val="TableText"/>
            </w:pPr>
            <w:r>
              <w:tab/>
            </w:r>
            <w:r>
              <w:tab/>
              <w:t>@root</w:t>
            </w:r>
          </w:p>
        </w:tc>
        <w:tc>
          <w:tcPr>
            <w:tcW w:w="720" w:type="dxa"/>
            <w:tcPrChange w:id="1088" w:author="Russ Ott" w:date="2022-05-16T11:58:00Z">
              <w:tcPr>
                <w:tcW w:w="720" w:type="dxa"/>
                <w:gridSpan w:val="2"/>
              </w:tcPr>
            </w:tcPrChange>
          </w:tcPr>
          <w:p w14:paraId="236F7CD5" w14:textId="77777777" w:rsidR="008D0E3F" w:rsidRDefault="007471AD">
            <w:pPr>
              <w:pStyle w:val="TableText"/>
            </w:pPr>
            <w:r>
              <w:t>1..1</w:t>
            </w:r>
          </w:p>
        </w:tc>
        <w:tc>
          <w:tcPr>
            <w:tcW w:w="1152" w:type="dxa"/>
            <w:tcPrChange w:id="1089" w:author="Russ Ott" w:date="2022-05-16T11:58:00Z">
              <w:tcPr>
                <w:tcW w:w="1152" w:type="dxa"/>
                <w:gridSpan w:val="2"/>
              </w:tcPr>
            </w:tcPrChange>
          </w:tcPr>
          <w:p w14:paraId="0714ABD5" w14:textId="77777777" w:rsidR="008D0E3F" w:rsidRDefault="007471AD">
            <w:pPr>
              <w:pStyle w:val="TableText"/>
            </w:pPr>
            <w:r>
              <w:t>SHALL</w:t>
            </w:r>
          </w:p>
        </w:tc>
        <w:tc>
          <w:tcPr>
            <w:tcW w:w="864" w:type="dxa"/>
            <w:tcPrChange w:id="1090" w:author="Russ Ott" w:date="2022-05-16T11:58:00Z">
              <w:tcPr>
                <w:tcW w:w="864" w:type="dxa"/>
                <w:gridSpan w:val="2"/>
              </w:tcPr>
            </w:tcPrChange>
          </w:tcPr>
          <w:p w14:paraId="3F10C38D" w14:textId="77777777" w:rsidR="008D0E3F" w:rsidRDefault="008D0E3F">
            <w:pPr>
              <w:pStyle w:val="TableText"/>
            </w:pPr>
          </w:p>
        </w:tc>
        <w:tc>
          <w:tcPr>
            <w:tcW w:w="1104" w:type="dxa"/>
            <w:tcPrChange w:id="1091" w:author="Russ Ott" w:date="2022-05-16T11:58:00Z">
              <w:tcPr>
                <w:tcW w:w="1104" w:type="dxa"/>
                <w:gridSpan w:val="2"/>
              </w:tcPr>
            </w:tcPrChange>
          </w:tcPr>
          <w:p w14:paraId="012AC268" w14:textId="1007298B" w:rsidR="008D0E3F" w:rsidRDefault="00AA5B6D">
            <w:pPr>
              <w:pStyle w:val="TableText"/>
            </w:pPr>
            <w:r>
              <w:fldChar w:fldCharType="begin"/>
            </w:r>
            <w:r>
              <w:instrText xml:space="preserve"> HYPERLINK \l "C_4437-3434" \h </w:instrText>
            </w:r>
            <w:r>
              <w:fldChar w:fldCharType="separate"/>
            </w:r>
            <w:r w:rsidR="007471AD">
              <w:rPr>
                <w:rStyle w:val="HyperlinkText9pt"/>
              </w:rPr>
              <w:t>4437-3434</w:t>
            </w:r>
            <w:r>
              <w:rPr>
                <w:rStyle w:val="HyperlinkText9pt"/>
              </w:rPr>
              <w:fldChar w:fldCharType="end"/>
            </w:r>
          </w:p>
        </w:tc>
        <w:tc>
          <w:tcPr>
            <w:tcW w:w="2975" w:type="dxa"/>
            <w:tcPrChange w:id="1092" w:author="Russ Ott" w:date="2022-05-16T11:58:00Z">
              <w:tcPr>
                <w:tcW w:w="2975" w:type="dxa"/>
                <w:gridSpan w:val="2"/>
              </w:tcPr>
            </w:tcPrChange>
          </w:tcPr>
          <w:p w14:paraId="6070BC83" w14:textId="77777777" w:rsidR="008D0E3F" w:rsidRDefault="007471AD">
            <w:pPr>
              <w:pStyle w:val="TableText"/>
            </w:pPr>
            <w:r>
              <w:t>2.16.840.1.113883.10.20.22.4.302</w:t>
            </w:r>
          </w:p>
        </w:tc>
      </w:tr>
      <w:tr w:rsidR="008D0E3F" w14:paraId="0CEC5CF5" w14:textId="77777777">
        <w:tblPrEx>
          <w:tblW w:w="10080" w:type="dxa"/>
          <w:jc w:val="center"/>
          <w:tblLayout w:type="fixed"/>
          <w:tblLook w:val="02A0" w:firstRow="1" w:lastRow="0" w:firstColumn="1" w:lastColumn="0" w:noHBand="1" w:noVBand="0"/>
          <w:tblPrExChange w:id="1093" w:author="Russ Ott" w:date="2022-05-16T11:58:00Z">
            <w:tblPrEx>
              <w:tblW w:w="10080" w:type="dxa"/>
              <w:jc w:val="center"/>
              <w:tblLayout w:type="fixed"/>
              <w:tblLook w:val="02A0" w:firstRow="1" w:lastRow="0" w:firstColumn="1" w:lastColumn="0" w:noHBand="1" w:noVBand="0"/>
            </w:tblPrEx>
          </w:tblPrExChange>
        </w:tblPrEx>
        <w:trPr>
          <w:jc w:val="center"/>
          <w:trPrChange w:id="1094" w:author="Russ Ott" w:date="2022-05-16T11:58:00Z">
            <w:trPr>
              <w:gridAfter w:val="0"/>
              <w:jc w:val="center"/>
            </w:trPr>
          </w:trPrChange>
        </w:trPr>
        <w:tc>
          <w:tcPr>
            <w:tcW w:w="3345" w:type="dxa"/>
            <w:tcPrChange w:id="1095" w:author="Russ Ott" w:date="2022-05-16T11:58:00Z">
              <w:tcPr>
                <w:tcW w:w="3345" w:type="dxa"/>
                <w:gridSpan w:val="2"/>
              </w:tcPr>
            </w:tcPrChange>
          </w:tcPr>
          <w:p w14:paraId="02026701" w14:textId="77777777" w:rsidR="008D0E3F" w:rsidRDefault="007471AD">
            <w:pPr>
              <w:pStyle w:val="TableText"/>
            </w:pPr>
            <w:r>
              <w:tab/>
            </w:r>
            <w:r>
              <w:tab/>
              <w:t>@extension</w:t>
            </w:r>
          </w:p>
        </w:tc>
        <w:tc>
          <w:tcPr>
            <w:tcW w:w="720" w:type="dxa"/>
            <w:tcPrChange w:id="1096" w:author="Russ Ott" w:date="2022-05-16T11:58:00Z">
              <w:tcPr>
                <w:tcW w:w="720" w:type="dxa"/>
                <w:gridSpan w:val="2"/>
              </w:tcPr>
            </w:tcPrChange>
          </w:tcPr>
          <w:p w14:paraId="313635DB" w14:textId="77777777" w:rsidR="008D0E3F" w:rsidRDefault="007471AD">
            <w:pPr>
              <w:pStyle w:val="TableText"/>
            </w:pPr>
            <w:r>
              <w:t>1..1</w:t>
            </w:r>
          </w:p>
        </w:tc>
        <w:tc>
          <w:tcPr>
            <w:tcW w:w="1152" w:type="dxa"/>
            <w:tcPrChange w:id="1097" w:author="Russ Ott" w:date="2022-05-16T11:58:00Z">
              <w:tcPr>
                <w:tcW w:w="1152" w:type="dxa"/>
                <w:gridSpan w:val="2"/>
              </w:tcPr>
            </w:tcPrChange>
          </w:tcPr>
          <w:p w14:paraId="07BCD7A6" w14:textId="77777777" w:rsidR="008D0E3F" w:rsidRDefault="007471AD">
            <w:pPr>
              <w:pStyle w:val="TableText"/>
            </w:pPr>
            <w:r>
              <w:t>SHALL</w:t>
            </w:r>
          </w:p>
        </w:tc>
        <w:tc>
          <w:tcPr>
            <w:tcW w:w="864" w:type="dxa"/>
            <w:tcPrChange w:id="1098" w:author="Russ Ott" w:date="2022-05-16T11:58:00Z">
              <w:tcPr>
                <w:tcW w:w="864" w:type="dxa"/>
                <w:gridSpan w:val="2"/>
              </w:tcPr>
            </w:tcPrChange>
          </w:tcPr>
          <w:p w14:paraId="72A9B18D" w14:textId="77777777" w:rsidR="008D0E3F" w:rsidRDefault="008D0E3F">
            <w:pPr>
              <w:pStyle w:val="TableText"/>
            </w:pPr>
          </w:p>
        </w:tc>
        <w:tc>
          <w:tcPr>
            <w:tcW w:w="1104" w:type="dxa"/>
            <w:tcPrChange w:id="1099" w:author="Russ Ott" w:date="2022-05-16T11:58:00Z">
              <w:tcPr>
                <w:tcW w:w="1104" w:type="dxa"/>
                <w:gridSpan w:val="2"/>
              </w:tcPr>
            </w:tcPrChange>
          </w:tcPr>
          <w:p w14:paraId="730D5B8A" w14:textId="7DD18505" w:rsidR="008D0E3F" w:rsidRDefault="00AA5B6D">
            <w:pPr>
              <w:pStyle w:val="TableText"/>
            </w:pPr>
            <w:r>
              <w:fldChar w:fldCharType="begin"/>
            </w:r>
            <w:r>
              <w:instrText xml:space="preserve"> HYPERLINK \l "C_4437-3435" \h </w:instrText>
            </w:r>
            <w:r>
              <w:fldChar w:fldCharType="separate"/>
            </w:r>
            <w:r w:rsidR="007471AD">
              <w:rPr>
                <w:rStyle w:val="HyperlinkText9pt"/>
              </w:rPr>
              <w:t>4437-3435</w:t>
            </w:r>
            <w:r>
              <w:rPr>
                <w:rStyle w:val="HyperlinkText9pt"/>
              </w:rPr>
              <w:fldChar w:fldCharType="end"/>
            </w:r>
          </w:p>
        </w:tc>
        <w:tc>
          <w:tcPr>
            <w:tcW w:w="2975" w:type="dxa"/>
            <w:tcPrChange w:id="1100" w:author="Russ Ott" w:date="2022-05-16T11:58:00Z">
              <w:tcPr>
                <w:tcW w:w="2975" w:type="dxa"/>
                <w:gridSpan w:val="2"/>
              </w:tcPr>
            </w:tcPrChange>
          </w:tcPr>
          <w:p w14:paraId="627DBDEF" w14:textId="77777777" w:rsidR="008D0E3F" w:rsidRDefault="007471AD">
            <w:pPr>
              <w:pStyle w:val="TableText"/>
            </w:pPr>
            <w:r>
              <w:t>2019-06-21</w:t>
            </w:r>
          </w:p>
        </w:tc>
      </w:tr>
      <w:tr w:rsidR="008D0E3F" w14:paraId="41BC42E4" w14:textId="77777777">
        <w:tblPrEx>
          <w:tblW w:w="10080" w:type="dxa"/>
          <w:jc w:val="center"/>
          <w:tblLayout w:type="fixed"/>
          <w:tblLook w:val="02A0" w:firstRow="1" w:lastRow="0" w:firstColumn="1" w:lastColumn="0" w:noHBand="1" w:noVBand="0"/>
          <w:tblPrExChange w:id="1101" w:author="Russ Ott" w:date="2022-05-16T11:58:00Z">
            <w:tblPrEx>
              <w:tblW w:w="10080" w:type="dxa"/>
              <w:jc w:val="center"/>
              <w:tblLayout w:type="fixed"/>
              <w:tblLook w:val="02A0" w:firstRow="1" w:lastRow="0" w:firstColumn="1" w:lastColumn="0" w:noHBand="1" w:noVBand="0"/>
            </w:tblPrEx>
          </w:tblPrExChange>
        </w:tblPrEx>
        <w:trPr>
          <w:jc w:val="center"/>
          <w:trPrChange w:id="1102" w:author="Russ Ott" w:date="2022-05-16T11:58:00Z">
            <w:trPr>
              <w:gridAfter w:val="0"/>
              <w:jc w:val="center"/>
            </w:trPr>
          </w:trPrChange>
        </w:trPr>
        <w:tc>
          <w:tcPr>
            <w:tcW w:w="3345" w:type="dxa"/>
            <w:tcPrChange w:id="1103" w:author="Russ Ott" w:date="2022-05-16T11:58:00Z">
              <w:tcPr>
                <w:tcW w:w="3345" w:type="dxa"/>
                <w:gridSpan w:val="2"/>
              </w:tcPr>
            </w:tcPrChange>
          </w:tcPr>
          <w:p w14:paraId="62B6E264" w14:textId="77777777" w:rsidR="008D0E3F" w:rsidRDefault="007471AD">
            <w:pPr>
              <w:pStyle w:val="TableText"/>
            </w:pPr>
            <w:r>
              <w:tab/>
              <w:t>code</w:t>
            </w:r>
          </w:p>
        </w:tc>
        <w:tc>
          <w:tcPr>
            <w:tcW w:w="720" w:type="dxa"/>
            <w:tcPrChange w:id="1104" w:author="Russ Ott" w:date="2022-05-16T11:58:00Z">
              <w:tcPr>
                <w:tcW w:w="720" w:type="dxa"/>
                <w:gridSpan w:val="2"/>
              </w:tcPr>
            </w:tcPrChange>
          </w:tcPr>
          <w:p w14:paraId="1D1809CC" w14:textId="77777777" w:rsidR="008D0E3F" w:rsidRDefault="007471AD">
            <w:pPr>
              <w:pStyle w:val="TableText"/>
            </w:pPr>
            <w:r>
              <w:t>1..1</w:t>
            </w:r>
          </w:p>
        </w:tc>
        <w:tc>
          <w:tcPr>
            <w:tcW w:w="1152" w:type="dxa"/>
            <w:tcPrChange w:id="1105" w:author="Russ Ott" w:date="2022-05-16T11:58:00Z">
              <w:tcPr>
                <w:tcW w:w="1152" w:type="dxa"/>
                <w:gridSpan w:val="2"/>
              </w:tcPr>
            </w:tcPrChange>
          </w:tcPr>
          <w:p w14:paraId="3E3C8710" w14:textId="77777777" w:rsidR="008D0E3F" w:rsidRDefault="007471AD">
            <w:pPr>
              <w:pStyle w:val="TableText"/>
            </w:pPr>
            <w:r>
              <w:t>SHALL</w:t>
            </w:r>
          </w:p>
        </w:tc>
        <w:tc>
          <w:tcPr>
            <w:tcW w:w="864" w:type="dxa"/>
            <w:tcPrChange w:id="1106" w:author="Russ Ott" w:date="2022-05-16T11:58:00Z">
              <w:tcPr>
                <w:tcW w:w="864" w:type="dxa"/>
                <w:gridSpan w:val="2"/>
              </w:tcPr>
            </w:tcPrChange>
          </w:tcPr>
          <w:p w14:paraId="3316543E" w14:textId="77777777" w:rsidR="008D0E3F" w:rsidRDefault="008D0E3F">
            <w:pPr>
              <w:pStyle w:val="TableText"/>
            </w:pPr>
          </w:p>
        </w:tc>
        <w:tc>
          <w:tcPr>
            <w:tcW w:w="1104" w:type="dxa"/>
            <w:tcPrChange w:id="1107" w:author="Russ Ott" w:date="2022-05-16T11:58:00Z">
              <w:tcPr>
                <w:tcW w:w="1104" w:type="dxa"/>
                <w:gridSpan w:val="2"/>
              </w:tcPr>
            </w:tcPrChange>
          </w:tcPr>
          <w:p w14:paraId="7AAAA9C8" w14:textId="69E9149D" w:rsidR="008D0E3F" w:rsidRDefault="00AA5B6D">
            <w:pPr>
              <w:pStyle w:val="TableText"/>
            </w:pPr>
            <w:r>
              <w:fldChar w:fldCharType="begin"/>
            </w:r>
            <w:r>
              <w:instrText xml:space="preserve"> HYPERLINK \l "C_4437-3433" \h </w:instrText>
            </w:r>
            <w:r>
              <w:fldChar w:fldCharType="separate"/>
            </w:r>
            <w:r w:rsidR="007471AD">
              <w:rPr>
                <w:rStyle w:val="HyperlinkText9pt"/>
              </w:rPr>
              <w:t>4437-3433</w:t>
            </w:r>
            <w:r>
              <w:rPr>
                <w:rStyle w:val="HyperlinkText9pt"/>
              </w:rPr>
              <w:fldChar w:fldCharType="end"/>
            </w:r>
          </w:p>
        </w:tc>
        <w:tc>
          <w:tcPr>
            <w:tcW w:w="2975" w:type="dxa"/>
            <w:tcPrChange w:id="1108" w:author="Russ Ott" w:date="2022-05-16T11:58:00Z">
              <w:tcPr>
                <w:tcW w:w="2975" w:type="dxa"/>
                <w:gridSpan w:val="2"/>
              </w:tcPr>
            </w:tcPrChange>
          </w:tcPr>
          <w:p w14:paraId="00406701" w14:textId="77777777" w:rsidR="008D0E3F" w:rsidRDefault="008D0E3F">
            <w:pPr>
              <w:pStyle w:val="TableText"/>
            </w:pPr>
          </w:p>
        </w:tc>
      </w:tr>
      <w:tr w:rsidR="008D0E3F" w14:paraId="65DBA172" w14:textId="77777777">
        <w:tblPrEx>
          <w:tblW w:w="10080" w:type="dxa"/>
          <w:jc w:val="center"/>
          <w:tblLayout w:type="fixed"/>
          <w:tblLook w:val="02A0" w:firstRow="1" w:lastRow="0" w:firstColumn="1" w:lastColumn="0" w:noHBand="1" w:noVBand="0"/>
          <w:tblPrExChange w:id="1109" w:author="Russ Ott" w:date="2022-05-16T11:58:00Z">
            <w:tblPrEx>
              <w:tblW w:w="10080" w:type="dxa"/>
              <w:jc w:val="center"/>
              <w:tblLayout w:type="fixed"/>
              <w:tblLook w:val="02A0" w:firstRow="1" w:lastRow="0" w:firstColumn="1" w:lastColumn="0" w:noHBand="1" w:noVBand="0"/>
            </w:tblPrEx>
          </w:tblPrExChange>
        </w:tblPrEx>
        <w:trPr>
          <w:jc w:val="center"/>
          <w:trPrChange w:id="1110" w:author="Russ Ott" w:date="2022-05-16T11:58:00Z">
            <w:trPr>
              <w:gridAfter w:val="0"/>
              <w:jc w:val="center"/>
            </w:trPr>
          </w:trPrChange>
        </w:trPr>
        <w:tc>
          <w:tcPr>
            <w:tcW w:w="3345" w:type="dxa"/>
            <w:tcPrChange w:id="1111" w:author="Russ Ott" w:date="2022-05-16T11:58:00Z">
              <w:tcPr>
                <w:tcW w:w="3345" w:type="dxa"/>
                <w:gridSpan w:val="2"/>
              </w:tcPr>
            </w:tcPrChange>
          </w:tcPr>
          <w:p w14:paraId="6E5F0124" w14:textId="77777777" w:rsidR="008D0E3F" w:rsidRDefault="007471AD">
            <w:pPr>
              <w:pStyle w:val="TableText"/>
            </w:pPr>
            <w:r>
              <w:tab/>
            </w:r>
            <w:r>
              <w:tab/>
              <w:t>@code</w:t>
            </w:r>
          </w:p>
        </w:tc>
        <w:tc>
          <w:tcPr>
            <w:tcW w:w="720" w:type="dxa"/>
            <w:tcPrChange w:id="1112" w:author="Russ Ott" w:date="2022-05-16T11:58:00Z">
              <w:tcPr>
                <w:tcW w:w="720" w:type="dxa"/>
                <w:gridSpan w:val="2"/>
              </w:tcPr>
            </w:tcPrChange>
          </w:tcPr>
          <w:p w14:paraId="4DBBA1E9" w14:textId="77777777" w:rsidR="008D0E3F" w:rsidRDefault="007471AD">
            <w:pPr>
              <w:pStyle w:val="TableText"/>
            </w:pPr>
            <w:r>
              <w:t>1..1</w:t>
            </w:r>
          </w:p>
        </w:tc>
        <w:tc>
          <w:tcPr>
            <w:tcW w:w="1152" w:type="dxa"/>
            <w:tcPrChange w:id="1113" w:author="Russ Ott" w:date="2022-05-16T11:58:00Z">
              <w:tcPr>
                <w:tcW w:w="1152" w:type="dxa"/>
                <w:gridSpan w:val="2"/>
              </w:tcPr>
            </w:tcPrChange>
          </w:tcPr>
          <w:p w14:paraId="323F4DC6" w14:textId="77777777" w:rsidR="008D0E3F" w:rsidRDefault="007471AD">
            <w:pPr>
              <w:pStyle w:val="TableText"/>
            </w:pPr>
            <w:r>
              <w:t>SHALL</w:t>
            </w:r>
          </w:p>
        </w:tc>
        <w:tc>
          <w:tcPr>
            <w:tcW w:w="864" w:type="dxa"/>
            <w:tcPrChange w:id="1114" w:author="Russ Ott" w:date="2022-05-16T11:58:00Z">
              <w:tcPr>
                <w:tcW w:w="864" w:type="dxa"/>
                <w:gridSpan w:val="2"/>
              </w:tcPr>
            </w:tcPrChange>
          </w:tcPr>
          <w:p w14:paraId="41976E82" w14:textId="77777777" w:rsidR="008D0E3F" w:rsidRDefault="008D0E3F">
            <w:pPr>
              <w:pStyle w:val="TableText"/>
            </w:pPr>
          </w:p>
        </w:tc>
        <w:tc>
          <w:tcPr>
            <w:tcW w:w="1104" w:type="dxa"/>
            <w:tcPrChange w:id="1115" w:author="Russ Ott" w:date="2022-05-16T11:58:00Z">
              <w:tcPr>
                <w:tcW w:w="1104" w:type="dxa"/>
                <w:gridSpan w:val="2"/>
              </w:tcPr>
            </w:tcPrChange>
          </w:tcPr>
          <w:p w14:paraId="6977594D" w14:textId="2DC8B85B" w:rsidR="008D0E3F" w:rsidRDefault="00AA5B6D">
            <w:pPr>
              <w:pStyle w:val="TableText"/>
            </w:pPr>
            <w:r>
              <w:fldChar w:fldCharType="begin"/>
            </w:r>
            <w:r>
              <w:instrText xml:space="preserve"> HYPERLINK \l "C_4437-3436" \h </w:instrText>
            </w:r>
            <w:r>
              <w:fldChar w:fldCharType="separate"/>
            </w:r>
            <w:r w:rsidR="007471AD">
              <w:rPr>
                <w:rStyle w:val="HyperlinkText9pt"/>
              </w:rPr>
              <w:t>4437-3436</w:t>
            </w:r>
            <w:r>
              <w:rPr>
                <w:rStyle w:val="HyperlinkText9pt"/>
              </w:rPr>
              <w:fldChar w:fldCharType="end"/>
            </w:r>
          </w:p>
        </w:tc>
        <w:tc>
          <w:tcPr>
            <w:tcW w:w="2975" w:type="dxa"/>
            <w:tcPrChange w:id="1116" w:author="Russ Ott" w:date="2022-05-16T11:58:00Z">
              <w:tcPr>
                <w:tcW w:w="2975" w:type="dxa"/>
                <w:gridSpan w:val="2"/>
              </w:tcPr>
            </w:tcPrChange>
          </w:tcPr>
          <w:p w14:paraId="22A9C447" w14:textId="77777777" w:rsidR="008D0E3F" w:rsidRDefault="007471AD">
            <w:pPr>
              <w:pStyle w:val="TableText"/>
            </w:pPr>
            <w:r>
              <w:t>urn:oid:2.16.840.1.113883.3.26.1.1 (NCI Thesaurus (NCIt)) = C99286</w:t>
            </w:r>
          </w:p>
        </w:tc>
      </w:tr>
      <w:tr w:rsidR="008D0E3F" w14:paraId="6E8CD64D" w14:textId="77777777">
        <w:tblPrEx>
          <w:tblW w:w="10080" w:type="dxa"/>
          <w:jc w:val="center"/>
          <w:tblLayout w:type="fixed"/>
          <w:tblLook w:val="02A0" w:firstRow="1" w:lastRow="0" w:firstColumn="1" w:lastColumn="0" w:noHBand="1" w:noVBand="0"/>
          <w:tblPrExChange w:id="1117" w:author="Russ Ott" w:date="2022-05-16T11:58:00Z">
            <w:tblPrEx>
              <w:tblW w:w="10080" w:type="dxa"/>
              <w:jc w:val="center"/>
              <w:tblLayout w:type="fixed"/>
              <w:tblLook w:val="02A0" w:firstRow="1" w:lastRow="0" w:firstColumn="1" w:lastColumn="0" w:noHBand="1" w:noVBand="0"/>
            </w:tblPrEx>
          </w:tblPrExChange>
        </w:tblPrEx>
        <w:trPr>
          <w:jc w:val="center"/>
          <w:trPrChange w:id="1118" w:author="Russ Ott" w:date="2022-05-16T11:58:00Z">
            <w:trPr>
              <w:gridAfter w:val="0"/>
              <w:jc w:val="center"/>
            </w:trPr>
          </w:trPrChange>
        </w:trPr>
        <w:tc>
          <w:tcPr>
            <w:tcW w:w="3345" w:type="dxa"/>
            <w:tcPrChange w:id="1119" w:author="Russ Ott" w:date="2022-05-16T11:58:00Z">
              <w:tcPr>
                <w:tcW w:w="3345" w:type="dxa"/>
                <w:gridSpan w:val="2"/>
              </w:tcPr>
            </w:tcPrChange>
          </w:tcPr>
          <w:p w14:paraId="35CD8175" w14:textId="77777777" w:rsidR="008D0E3F" w:rsidRDefault="007471AD">
            <w:pPr>
              <w:pStyle w:val="TableText"/>
            </w:pPr>
            <w:r>
              <w:tab/>
            </w:r>
            <w:r>
              <w:tab/>
              <w:t>@codeSystem</w:t>
            </w:r>
          </w:p>
        </w:tc>
        <w:tc>
          <w:tcPr>
            <w:tcW w:w="720" w:type="dxa"/>
            <w:tcPrChange w:id="1120" w:author="Russ Ott" w:date="2022-05-16T11:58:00Z">
              <w:tcPr>
                <w:tcW w:w="720" w:type="dxa"/>
                <w:gridSpan w:val="2"/>
              </w:tcPr>
            </w:tcPrChange>
          </w:tcPr>
          <w:p w14:paraId="27EC46B0" w14:textId="77777777" w:rsidR="008D0E3F" w:rsidRDefault="007471AD">
            <w:pPr>
              <w:pStyle w:val="TableText"/>
            </w:pPr>
            <w:r>
              <w:t>1..1</w:t>
            </w:r>
          </w:p>
        </w:tc>
        <w:tc>
          <w:tcPr>
            <w:tcW w:w="1152" w:type="dxa"/>
            <w:tcPrChange w:id="1121" w:author="Russ Ott" w:date="2022-05-16T11:58:00Z">
              <w:tcPr>
                <w:tcW w:w="1152" w:type="dxa"/>
                <w:gridSpan w:val="2"/>
              </w:tcPr>
            </w:tcPrChange>
          </w:tcPr>
          <w:p w14:paraId="2E6097F8" w14:textId="77777777" w:rsidR="008D0E3F" w:rsidRDefault="007471AD">
            <w:pPr>
              <w:pStyle w:val="TableText"/>
            </w:pPr>
            <w:r>
              <w:t>SHALL</w:t>
            </w:r>
          </w:p>
        </w:tc>
        <w:tc>
          <w:tcPr>
            <w:tcW w:w="864" w:type="dxa"/>
            <w:tcPrChange w:id="1122" w:author="Russ Ott" w:date="2022-05-16T11:58:00Z">
              <w:tcPr>
                <w:tcW w:w="864" w:type="dxa"/>
                <w:gridSpan w:val="2"/>
              </w:tcPr>
            </w:tcPrChange>
          </w:tcPr>
          <w:p w14:paraId="4AB2CA41" w14:textId="77777777" w:rsidR="008D0E3F" w:rsidRDefault="008D0E3F">
            <w:pPr>
              <w:pStyle w:val="TableText"/>
            </w:pPr>
          </w:p>
        </w:tc>
        <w:tc>
          <w:tcPr>
            <w:tcW w:w="1104" w:type="dxa"/>
            <w:tcPrChange w:id="1123" w:author="Russ Ott" w:date="2022-05-16T11:58:00Z">
              <w:tcPr>
                <w:tcW w:w="1104" w:type="dxa"/>
                <w:gridSpan w:val="2"/>
              </w:tcPr>
            </w:tcPrChange>
          </w:tcPr>
          <w:p w14:paraId="4805EC31" w14:textId="0855556D" w:rsidR="008D0E3F" w:rsidRDefault="00AA5B6D">
            <w:pPr>
              <w:pStyle w:val="TableText"/>
            </w:pPr>
            <w:r>
              <w:fldChar w:fldCharType="begin"/>
            </w:r>
            <w:r>
              <w:instrText xml:space="preserve"> HYPERLINK \l "C_4437-3437" \h </w:instrText>
            </w:r>
            <w:r>
              <w:fldChar w:fldCharType="separate"/>
            </w:r>
            <w:r w:rsidR="007471AD">
              <w:rPr>
                <w:rStyle w:val="HyperlinkText9pt"/>
              </w:rPr>
              <w:t>4437-3437</w:t>
            </w:r>
            <w:r>
              <w:rPr>
                <w:rStyle w:val="HyperlinkText9pt"/>
              </w:rPr>
              <w:fldChar w:fldCharType="end"/>
            </w:r>
          </w:p>
        </w:tc>
        <w:tc>
          <w:tcPr>
            <w:tcW w:w="2975" w:type="dxa"/>
            <w:tcPrChange w:id="1124" w:author="Russ Ott" w:date="2022-05-16T11:58:00Z">
              <w:tcPr>
                <w:tcW w:w="2975" w:type="dxa"/>
                <w:gridSpan w:val="2"/>
              </w:tcPr>
            </w:tcPrChange>
          </w:tcPr>
          <w:p w14:paraId="2642DFB4" w14:textId="77777777" w:rsidR="008D0E3F" w:rsidRDefault="007471AD">
            <w:pPr>
              <w:pStyle w:val="TableText"/>
            </w:pPr>
            <w:r>
              <w:t>2.16.840.1.113883.3.26.1.1</w:t>
            </w:r>
          </w:p>
        </w:tc>
      </w:tr>
      <w:tr w:rsidR="008D0E3F" w14:paraId="058FE514" w14:textId="77777777">
        <w:tblPrEx>
          <w:tblW w:w="10080" w:type="dxa"/>
          <w:jc w:val="center"/>
          <w:tblLayout w:type="fixed"/>
          <w:tblLook w:val="02A0" w:firstRow="1" w:lastRow="0" w:firstColumn="1" w:lastColumn="0" w:noHBand="1" w:noVBand="0"/>
          <w:tblPrExChange w:id="1125" w:author="Russ Ott" w:date="2022-05-16T11:58:00Z">
            <w:tblPrEx>
              <w:tblW w:w="10080" w:type="dxa"/>
              <w:jc w:val="center"/>
              <w:tblLayout w:type="fixed"/>
              <w:tblLook w:val="02A0" w:firstRow="1" w:lastRow="0" w:firstColumn="1" w:lastColumn="0" w:noHBand="1" w:noVBand="0"/>
            </w:tblPrEx>
          </w:tblPrExChange>
        </w:tblPrEx>
        <w:trPr>
          <w:jc w:val="center"/>
          <w:trPrChange w:id="1126" w:author="Russ Ott" w:date="2022-05-16T11:58:00Z">
            <w:trPr>
              <w:gridAfter w:val="0"/>
              <w:jc w:val="center"/>
            </w:trPr>
          </w:trPrChange>
        </w:trPr>
        <w:tc>
          <w:tcPr>
            <w:tcW w:w="3345" w:type="dxa"/>
            <w:tcPrChange w:id="1127" w:author="Russ Ott" w:date="2022-05-16T11:58:00Z">
              <w:tcPr>
                <w:tcW w:w="3345" w:type="dxa"/>
                <w:gridSpan w:val="2"/>
              </w:tcPr>
            </w:tcPrChange>
          </w:tcPr>
          <w:p w14:paraId="2C0646FA" w14:textId="77777777" w:rsidR="008D0E3F" w:rsidRDefault="007471AD">
            <w:pPr>
              <w:pStyle w:val="TableText"/>
            </w:pPr>
            <w:r>
              <w:tab/>
            </w:r>
            <w:r>
              <w:tab/>
              <w:t>@codeSystemName</w:t>
            </w:r>
          </w:p>
        </w:tc>
        <w:tc>
          <w:tcPr>
            <w:tcW w:w="720" w:type="dxa"/>
            <w:tcPrChange w:id="1128" w:author="Russ Ott" w:date="2022-05-16T11:58:00Z">
              <w:tcPr>
                <w:tcW w:w="720" w:type="dxa"/>
                <w:gridSpan w:val="2"/>
              </w:tcPr>
            </w:tcPrChange>
          </w:tcPr>
          <w:p w14:paraId="07DDBA2B" w14:textId="77777777" w:rsidR="008D0E3F" w:rsidRDefault="007471AD">
            <w:pPr>
              <w:pStyle w:val="TableText"/>
            </w:pPr>
            <w:r>
              <w:t>0..1</w:t>
            </w:r>
          </w:p>
        </w:tc>
        <w:tc>
          <w:tcPr>
            <w:tcW w:w="1152" w:type="dxa"/>
            <w:tcPrChange w:id="1129" w:author="Russ Ott" w:date="2022-05-16T11:58:00Z">
              <w:tcPr>
                <w:tcW w:w="1152" w:type="dxa"/>
                <w:gridSpan w:val="2"/>
              </w:tcPr>
            </w:tcPrChange>
          </w:tcPr>
          <w:p w14:paraId="603BB2D3" w14:textId="77777777" w:rsidR="008D0E3F" w:rsidRDefault="007471AD">
            <w:pPr>
              <w:pStyle w:val="TableText"/>
            </w:pPr>
            <w:r>
              <w:t>MAY</w:t>
            </w:r>
          </w:p>
        </w:tc>
        <w:tc>
          <w:tcPr>
            <w:tcW w:w="864" w:type="dxa"/>
            <w:tcPrChange w:id="1130" w:author="Russ Ott" w:date="2022-05-16T11:58:00Z">
              <w:tcPr>
                <w:tcW w:w="864" w:type="dxa"/>
                <w:gridSpan w:val="2"/>
              </w:tcPr>
            </w:tcPrChange>
          </w:tcPr>
          <w:p w14:paraId="6D48331F" w14:textId="77777777" w:rsidR="008D0E3F" w:rsidRDefault="008D0E3F">
            <w:pPr>
              <w:pStyle w:val="TableText"/>
            </w:pPr>
          </w:p>
        </w:tc>
        <w:tc>
          <w:tcPr>
            <w:tcW w:w="1104" w:type="dxa"/>
            <w:tcPrChange w:id="1131" w:author="Russ Ott" w:date="2022-05-16T11:58:00Z">
              <w:tcPr>
                <w:tcW w:w="1104" w:type="dxa"/>
                <w:gridSpan w:val="2"/>
              </w:tcPr>
            </w:tcPrChange>
          </w:tcPr>
          <w:p w14:paraId="05DE30BD" w14:textId="4CBAEC52" w:rsidR="008D0E3F" w:rsidRDefault="00AA5B6D">
            <w:pPr>
              <w:pStyle w:val="TableText"/>
            </w:pPr>
            <w:r>
              <w:fldChar w:fldCharType="begin"/>
            </w:r>
            <w:r>
              <w:instrText xml:space="preserve"> HYPERLINK \l "C_4437-3438" \h </w:instrText>
            </w:r>
            <w:r>
              <w:fldChar w:fldCharType="separate"/>
            </w:r>
            <w:r w:rsidR="007471AD">
              <w:rPr>
                <w:rStyle w:val="HyperlinkText9pt"/>
              </w:rPr>
              <w:t>4437-3438</w:t>
            </w:r>
            <w:r>
              <w:rPr>
                <w:rStyle w:val="HyperlinkText9pt"/>
              </w:rPr>
              <w:fldChar w:fldCharType="end"/>
            </w:r>
          </w:p>
        </w:tc>
        <w:tc>
          <w:tcPr>
            <w:tcW w:w="2975" w:type="dxa"/>
            <w:tcPrChange w:id="1132" w:author="Russ Ott" w:date="2022-05-16T11:58:00Z">
              <w:tcPr>
                <w:tcW w:w="2975" w:type="dxa"/>
                <w:gridSpan w:val="2"/>
              </w:tcPr>
            </w:tcPrChange>
          </w:tcPr>
          <w:p w14:paraId="38007B88" w14:textId="77777777" w:rsidR="008D0E3F" w:rsidRDefault="007471AD">
            <w:pPr>
              <w:pStyle w:val="TableText"/>
            </w:pPr>
            <w:r>
              <w:t>NCI Thesaurus</w:t>
            </w:r>
          </w:p>
        </w:tc>
      </w:tr>
      <w:tr w:rsidR="008D0E3F" w14:paraId="334E39E1" w14:textId="77777777">
        <w:tblPrEx>
          <w:tblW w:w="10080" w:type="dxa"/>
          <w:jc w:val="center"/>
          <w:tblLayout w:type="fixed"/>
          <w:tblLook w:val="02A0" w:firstRow="1" w:lastRow="0" w:firstColumn="1" w:lastColumn="0" w:noHBand="1" w:noVBand="0"/>
          <w:tblPrExChange w:id="1133" w:author="Russ Ott" w:date="2022-05-16T11:58:00Z">
            <w:tblPrEx>
              <w:tblW w:w="10080" w:type="dxa"/>
              <w:jc w:val="center"/>
              <w:tblLayout w:type="fixed"/>
              <w:tblLook w:val="02A0" w:firstRow="1" w:lastRow="0" w:firstColumn="1" w:lastColumn="0" w:noHBand="1" w:noVBand="0"/>
            </w:tblPrEx>
          </w:tblPrExChange>
        </w:tblPrEx>
        <w:trPr>
          <w:jc w:val="center"/>
          <w:trPrChange w:id="1134" w:author="Russ Ott" w:date="2022-05-16T11:58:00Z">
            <w:trPr>
              <w:gridAfter w:val="0"/>
              <w:jc w:val="center"/>
            </w:trPr>
          </w:trPrChange>
        </w:trPr>
        <w:tc>
          <w:tcPr>
            <w:tcW w:w="3345" w:type="dxa"/>
            <w:tcPrChange w:id="1135" w:author="Russ Ott" w:date="2022-05-16T11:58:00Z">
              <w:tcPr>
                <w:tcW w:w="3345" w:type="dxa"/>
                <w:gridSpan w:val="2"/>
              </w:tcPr>
            </w:tcPrChange>
          </w:tcPr>
          <w:p w14:paraId="7C53ED7B" w14:textId="77777777" w:rsidR="008D0E3F" w:rsidRDefault="007471AD">
            <w:pPr>
              <w:pStyle w:val="TableText"/>
            </w:pPr>
            <w:r>
              <w:tab/>
            </w:r>
            <w:r>
              <w:tab/>
              <w:t>@displayName</w:t>
            </w:r>
          </w:p>
        </w:tc>
        <w:tc>
          <w:tcPr>
            <w:tcW w:w="720" w:type="dxa"/>
            <w:tcPrChange w:id="1136" w:author="Russ Ott" w:date="2022-05-16T11:58:00Z">
              <w:tcPr>
                <w:tcW w:w="720" w:type="dxa"/>
                <w:gridSpan w:val="2"/>
              </w:tcPr>
            </w:tcPrChange>
          </w:tcPr>
          <w:p w14:paraId="3ACA70E2" w14:textId="77777777" w:rsidR="008D0E3F" w:rsidRDefault="007471AD">
            <w:pPr>
              <w:pStyle w:val="TableText"/>
            </w:pPr>
            <w:r>
              <w:t>0..1</w:t>
            </w:r>
          </w:p>
        </w:tc>
        <w:tc>
          <w:tcPr>
            <w:tcW w:w="1152" w:type="dxa"/>
            <w:tcPrChange w:id="1137" w:author="Russ Ott" w:date="2022-05-16T11:58:00Z">
              <w:tcPr>
                <w:tcW w:w="1152" w:type="dxa"/>
                <w:gridSpan w:val="2"/>
              </w:tcPr>
            </w:tcPrChange>
          </w:tcPr>
          <w:p w14:paraId="035968D8" w14:textId="77777777" w:rsidR="008D0E3F" w:rsidRDefault="007471AD">
            <w:pPr>
              <w:pStyle w:val="TableText"/>
            </w:pPr>
            <w:r>
              <w:t>MAY</w:t>
            </w:r>
          </w:p>
        </w:tc>
        <w:tc>
          <w:tcPr>
            <w:tcW w:w="864" w:type="dxa"/>
            <w:tcPrChange w:id="1138" w:author="Russ Ott" w:date="2022-05-16T11:58:00Z">
              <w:tcPr>
                <w:tcW w:w="864" w:type="dxa"/>
                <w:gridSpan w:val="2"/>
              </w:tcPr>
            </w:tcPrChange>
          </w:tcPr>
          <w:p w14:paraId="1817D8AC" w14:textId="77777777" w:rsidR="008D0E3F" w:rsidRDefault="008D0E3F">
            <w:pPr>
              <w:pStyle w:val="TableText"/>
            </w:pPr>
          </w:p>
        </w:tc>
        <w:tc>
          <w:tcPr>
            <w:tcW w:w="1104" w:type="dxa"/>
            <w:tcPrChange w:id="1139" w:author="Russ Ott" w:date="2022-05-16T11:58:00Z">
              <w:tcPr>
                <w:tcW w:w="1104" w:type="dxa"/>
                <w:gridSpan w:val="2"/>
              </w:tcPr>
            </w:tcPrChange>
          </w:tcPr>
          <w:p w14:paraId="65E00CC8" w14:textId="3A08E8B2" w:rsidR="008D0E3F" w:rsidRDefault="00AA5B6D">
            <w:pPr>
              <w:pStyle w:val="TableText"/>
            </w:pPr>
            <w:r>
              <w:fldChar w:fldCharType="begin"/>
            </w:r>
            <w:r>
              <w:instrText xml:space="preserve"> HYPERLINK \l "C_4437-3439" \h </w:instrText>
            </w:r>
            <w:r>
              <w:fldChar w:fldCharType="separate"/>
            </w:r>
            <w:r w:rsidR="007471AD">
              <w:rPr>
                <w:rStyle w:val="HyperlinkText9pt"/>
              </w:rPr>
              <w:t>4437-3439</w:t>
            </w:r>
            <w:r>
              <w:rPr>
                <w:rStyle w:val="HyperlinkText9pt"/>
              </w:rPr>
              <w:fldChar w:fldCharType="end"/>
            </w:r>
          </w:p>
        </w:tc>
        <w:tc>
          <w:tcPr>
            <w:tcW w:w="2975" w:type="dxa"/>
            <w:tcPrChange w:id="1140" w:author="Russ Ott" w:date="2022-05-16T11:58:00Z">
              <w:tcPr>
                <w:tcW w:w="2975" w:type="dxa"/>
                <w:gridSpan w:val="2"/>
              </w:tcPr>
            </w:tcPrChange>
          </w:tcPr>
          <w:p w14:paraId="5F574DBD" w14:textId="77777777" w:rsidR="008D0E3F" w:rsidRDefault="007471AD">
            <w:pPr>
              <w:pStyle w:val="TableText"/>
            </w:pPr>
            <w:r>
              <w:t>Catalog Number</w:t>
            </w:r>
          </w:p>
        </w:tc>
      </w:tr>
      <w:tr w:rsidR="008D0E3F" w14:paraId="2D993BBC" w14:textId="77777777">
        <w:tblPrEx>
          <w:tblW w:w="10080" w:type="dxa"/>
          <w:jc w:val="center"/>
          <w:tblLayout w:type="fixed"/>
          <w:tblLook w:val="02A0" w:firstRow="1" w:lastRow="0" w:firstColumn="1" w:lastColumn="0" w:noHBand="1" w:noVBand="0"/>
          <w:tblPrExChange w:id="1141" w:author="Russ Ott" w:date="2022-05-16T11:58:00Z">
            <w:tblPrEx>
              <w:tblW w:w="10080" w:type="dxa"/>
              <w:jc w:val="center"/>
              <w:tblLayout w:type="fixed"/>
              <w:tblLook w:val="02A0" w:firstRow="1" w:lastRow="0" w:firstColumn="1" w:lastColumn="0" w:noHBand="1" w:noVBand="0"/>
            </w:tblPrEx>
          </w:tblPrExChange>
        </w:tblPrEx>
        <w:trPr>
          <w:jc w:val="center"/>
          <w:trPrChange w:id="1142" w:author="Russ Ott" w:date="2022-05-16T11:58:00Z">
            <w:trPr>
              <w:gridAfter w:val="0"/>
              <w:jc w:val="center"/>
            </w:trPr>
          </w:trPrChange>
        </w:trPr>
        <w:tc>
          <w:tcPr>
            <w:tcW w:w="3345" w:type="dxa"/>
            <w:tcPrChange w:id="1143" w:author="Russ Ott" w:date="2022-05-16T11:58:00Z">
              <w:tcPr>
                <w:tcW w:w="3345" w:type="dxa"/>
                <w:gridSpan w:val="2"/>
              </w:tcPr>
            </w:tcPrChange>
          </w:tcPr>
          <w:p w14:paraId="5B0F4DFE" w14:textId="77777777" w:rsidR="008D0E3F" w:rsidRDefault="007471AD">
            <w:pPr>
              <w:pStyle w:val="TableText"/>
            </w:pPr>
            <w:r>
              <w:tab/>
              <w:t>value</w:t>
            </w:r>
          </w:p>
        </w:tc>
        <w:tc>
          <w:tcPr>
            <w:tcW w:w="720" w:type="dxa"/>
            <w:tcPrChange w:id="1144" w:author="Russ Ott" w:date="2022-05-16T11:58:00Z">
              <w:tcPr>
                <w:tcW w:w="720" w:type="dxa"/>
                <w:gridSpan w:val="2"/>
              </w:tcPr>
            </w:tcPrChange>
          </w:tcPr>
          <w:p w14:paraId="753000A2" w14:textId="77777777" w:rsidR="008D0E3F" w:rsidRDefault="007471AD">
            <w:pPr>
              <w:pStyle w:val="TableText"/>
            </w:pPr>
            <w:r>
              <w:t>1..1</w:t>
            </w:r>
          </w:p>
        </w:tc>
        <w:tc>
          <w:tcPr>
            <w:tcW w:w="1152" w:type="dxa"/>
            <w:tcPrChange w:id="1145" w:author="Russ Ott" w:date="2022-05-16T11:58:00Z">
              <w:tcPr>
                <w:tcW w:w="1152" w:type="dxa"/>
                <w:gridSpan w:val="2"/>
              </w:tcPr>
            </w:tcPrChange>
          </w:tcPr>
          <w:p w14:paraId="4D952E41" w14:textId="77777777" w:rsidR="008D0E3F" w:rsidRDefault="007471AD">
            <w:pPr>
              <w:pStyle w:val="TableText"/>
            </w:pPr>
            <w:r>
              <w:t>SHALL</w:t>
            </w:r>
          </w:p>
        </w:tc>
        <w:tc>
          <w:tcPr>
            <w:tcW w:w="864" w:type="dxa"/>
            <w:tcPrChange w:id="1146" w:author="Russ Ott" w:date="2022-05-16T11:58:00Z">
              <w:tcPr>
                <w:tcW w:w="864" w:type="dxa"/>
                <w:gridSpan w:val="2"/>
              </w:tcPr>
            </w:tcPrChange>
          </w:tcPr>
          <w:p w14:paraId="6F1C4090" w14:textId="77777777" w:rsidR="008D0E3F" w:rsidRDefault="007471AD">
            <w:pPr>
              <w:pStyle w:val="TableText"/>
            </w:pPr>
            <w:r>
              <w:t>ED</w:t>
            </w:r>
          </w:p>
        </w:tc>
        <w:tc>
          <w:tcPr>
            <w:tcW w:w="1104" w:type="dxa"/>
            <w:tcPrChange w:id="1147" w:author="Russ Ott" w:date="2022-05-16T11:58:00Z">
              <w:tcPr>
                <w:tcW w:w="1104" w:type="dxa"/>
                <w:gridSpan w:val="2"/>
              </w:tcPr>
            </w:tcPrChange>
          </w:tcPr>
          <w:p w14:paraId="29E5C30F" w14:textId="02D3C584" w:rsidR="008D0E3F" w:rsidRDefault="00AA5B6D">
            <w:pPr>
              <w:pStyle w:val="TableText"/>
            </w:pPr>
            <w:r>
              <w:fldChar w:fldCharType="begin"/>
            </w:r>
            <w:r>
              <w:instrText xml:space="preserve"> HYPERLINK \l "C_4437-3440" \h </w:instrText>
            </w:r>
            <w:r>
              <w:fldChar w:fldCharType="separate"/>
            </w:r>
            <w:r w:rsidR="007471AD">
              <w:rPr>
                <w:rStyle w:val="HyperlinkText9pt"/>
              </w:rPr>
              <w:t>4437-3440</w:t>
            </w:r>
            <w:r>
              <w:rPr>
                <w:rStyle w:val="HyperlinkText9pt"/>
              </w:rPr>
              <w:fldChar w:fldCharType="end"/>
            </w:r>
          </w:p>
        </w:tc>
        <w:tc>
          <w:tcPr>
            <w:tcW w:w="2975" w:type="dxa"/>
            <w:tcPrChange w:id="1148" w:author="Russ Ott" w:date="2022-05-16T11:58:00Z">
              <w:tcPr>
                <w:tcW w:w="2975" w:type="dxa"/>
                <w:gridSpan w:val="2"/>
              </w:tcPr>
            </w:tcPrChange>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49" w:name="C_4437-3432"/>
      <w:proofErr w:type="spellEnd"/>
      <w:r>
        <w:t xml:space="preserve"> (CONF:4437-3432)</w:t>
      </w:r>
      <w:bookmarkEnd w:id="1149"/>
      <w:r>
        <w:t>.</w:t>
      </w:r>
    </w:p>
    <w:p w14:paraId="69A64086"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id="1150" w:name="C_4437-3434"/>
      <w:r>
        <w:t xml:space="preserve"> (CONF:4437-3434)</w:t>
      </w:r>
      <w:bookmarkEnd w:id="1150"/>
      <w:r>
        <w:t>.</w:t>
      </w:r>
      <w:r>
        <w:br/>
        <w:t xml:space="preserve">Note: template </w:t>
      </w:r>
      <w:proofErr w:type="spellStart"/>
      <w:r>
        <w:t>oid</w:t>
      </w:r>
      <w:proofErr w:type="spellEnd"/>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151" w:name="C_4437-3435"/>
      <w:r>
        <w:t xml:space="preserve"> (CONF:4437-3435)</w:t>
      </w:r>
      <w:bookmarkEnd w:id="1151"/>
      <w:r>
        <w:t>.</w:t>
      </w:r>
    </w:p>
    <w:p w14:paraId="796DEE18"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id="1152" w:name="C_4437-3433"/>
      <w:r>
        <w:t xml:space="preserve"> (CONF:4437-3433)</w:t>
      </w:r>
      <w:bookmarkEnd w:id="1152"/>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153" w:name="C_4437-3436"/>
      <w:r>
        <w:t xml:space="preserve"> (CONF:4437-3436)</w:t>
      </w:r>
      <w:bookmarkEnd w:id="1153"/>
      <w:r>
        <w:t>.</w:t>
      </w:r>
    </w:p>
    <w:p w14:paraId="5CDB53C2"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154" w:name="C_4437-3437"/>
      <w:r>
        <w:t xml:space="preserve"> (CONF:4437-3437)</w:t>
      </w:r>
      <w:bookmarkEnd w:id="1154"/>
      <w:r>
        <w:t>.</w:t>
      </w:r>
    </w:p>
    <w:p w14:paraId="652932C9"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155" w:name="C_4437-3438"/>
      <w:r>
        <w:t xml:space="preserve"> (CONF:4437-3438)</w:t>
      </w:r>
      <w:bookmarkEnd w:id="1155"/>
      <w:r>
        <w:t>.</w:t>
      </w:r>
    </w:p>
    <w:p w14:paraId="788E25C7"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id="1156" w:name="C_4437-3439"/>
      <w:r>
        <w:t xml:space="preserve"> (CONF:4437-3439)</w:t>
      </w:r>
      <w:bookmarkEnd w:id="1156"/>
      <w:r>
        <w:t>.</w:t>
      </w:r>
    </w:p>
    <w:p w14:paraId="004C3E8E" w14:textId="77777777" w:rsidR="008D0E3F" w:rsidRDefault="007471AD">
      <w:pPr>
        <w:pStyle w:val="BodyText"/>
        <w:spacing w:before="120"/>
      </w:pPr>
      <w:r>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157" w:name="C_4437-3440"/>
      <w:r>
        <w:t xml:space="preserve"> (CONF:4437-3440)</w:t>
      </w:r>
      <w:bookmarkEnd w:id="1157"/>
      <w:r>
        <w:t>.</w:t>
      </w:r>
    </w:p>
    <w:p w14:paraId="4826E1AD" w14:textId="7CAE9AD2" w:rsidR="008D0E3F" w:rsidRDefault="007471AD">
      <w:pPr>
        <w:pStyle w:val="Caption"/>
        <w:ind w:left="130" w:right="115"/>
      </w:pPr>
      <w:bookmarkStart w:id="1158" w:name="_Toc103326508"/>
      <w:bookmarkStart w:id="1159" w:name="_Toc83395673"/>
      <w:r>
        <w:t xml:space="preserve">Figure </w:t>
      </w:r>
      <w:r>
        <w:fldChar w:fldCharType="begin"/>
      </w:r>
      <w:r>
        <w:instrText>SEQ Figure \* ARABIC</w:instrText>
      </w:r>
      <w:r>
        <w:fldChar w:fldCharType="separate"/>
      </w:r>
      <w:r>
        <w:t>3</w:t>
      </w:r>
      <w:r>
        <w:fldChar w:fldCharType="end"/>
      </w:r>
      <w:r>
        <w:t>: Catalog Number Sample</w:t>
      </w:r>
      <w:bookmarkEnd w:id="1158"/>
      <w:bookmarkEnd w:id="1159"/>
    </w:p>
    <w:p w14:paraId="16AC8FF8"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51BD763" w14:textId="77777777" w:rsidR="008D0E3F" w:rsidRDefault="007471AD">
      <w:pPr>
        <w:pStyle w:val="Example"/>
        <w:ind w:left="130" w:right="115"/>
      </w:pPr>
      <w:r>
        <w:t xml:space="preserve">          &lt;</w:t>
      </w:r>
      <w:proofErr w:type="spellStart"/>
      <w:r>
        <w:t>templateId</w:t>
      </w:r>
      <w:proofErr w:type="spellEnd"/>
      <w:r>
        <w:t xml:space="preserve"> root="2.16.840.1.113883.10.20.22.4.302" extension="2019-06-21"/&gt; </w:t>
      </w:r>
    </w:p>
    <w:p w14:paraId="4822D6F1" w14:textId="77777777" w:rsidR="008D0E3F" w:rsidRDefault="007471AD">
      <w:pPr>
        <w:pStyle w:val="Example"/>
        <w:ind w:left="130" w:right="115"/>
      </w:pPr>
      <w:r>
        <w:t xml:space="preserve">          &lt;code code="C99286" displayName="Catalog Number" </w:t>
      </w:r>
    </w:p>
    <w:p w14:paraId="7B9CBDA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723C0C6"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1160" w:name="E_Company_Name_Observation"/>
      <w:bookmarkStart w:id="1161" w:name="_Toc103326493"/>
      <w:bookmarkStart w:id="1162" w:name="_Toc83395658"/>
      <w:r>
        <w:t>Company Name Observation</w:t>
      </w:r>
      <w:bookmarkEnd w:id="1160"/>
      <w:bookmarkEnd w:id="1161"/>
      <w:bookmarkEnd w:id="1162"/>
    </w:p>
    <w:p w14:paraId="0853F614" w14:textId="77777777" w:rsidR="008D0E3F" w:rsidRDefault="007471AD">
      <w:pPr>
        <w:pStyle w:val="BracketData"/>
      </w:pPr>
      <w:r>
        <w:t xml:space="preserve">[observation: identifier </w:t>
      </w:r>
      <w:proofErr w:type="gramStart"/>
      <w:r>
        <w:t>urn:hl</w:t>
      </w:r>
      <w:proofErr w:type="gramEnd"/>
      <w:r>
        <w:t>7ii:2.16.840.1.113883.10.20.22.4.303:2019-06-21 (open)]</w:t>
      </w:r>
    </w:p>
    <w:p w14:paraId="181422CD" w14:textId="1A05D57C" w:rsidR="008D0E3F" w:rsidRDefault="007471AD">
      <w:pPr>
        <w:pStyle w:val="Caption"/>
      </w:pPr>
      <w:bookmarkStart w:id="1163" w:name="_Toc103326526"/>
      <w:bookmarkStart w:id="1164" w:name="_Toc83395691"/>
      <w:r>
        <w:t xml:space="preserve">Table </w:t>
      </w:r>
      <w:r>
        <w:fldChar w:fldCharType="begin"/>
      </w:r>
      <w:r>
        <w:instrText>SEQ Table \* ARABIC</w:instrText>
      </w:r>
      <w:r>
        <w:fldChar w:fldCharType="separate"/>
      </w:r>
      <w:r>
        <w:t>7</w:t>
      </w:r>
      <w:r>
        <w:fldChar w:fldCharType="end"/>
      </w:r>
      <w:r>
        <w:t>: Company Name Observation Contexts</w:t>
      </w:r>
      <w:bookmarkEnd w:id="1163"/>
      <w:bookmarkEnd w:id="11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65"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166">
          <w:tblGrid>
            <w:gridCol w:w="5040"/>
            <w:gridCol w:w="5040"/>
          </w:tblGrid>
        </w:tblGridChange>
      </w:tblGrid>
      <w:tr w:rsidR="008D0E3F" w14:paraId="4B17802D" w14:textId="77777777">
        <w:trPr>
          <w:cantSplit/>
          <w:tblHeader/>
          <w:jc w:val="center"/>
          <w:trPrChange w:id="1167" w:author="Russ Ott" w:date="2022-05-16T11:58:00Z">
            <w:trPr>
              <w:cantSplit/>
              <w:tblHeader/>
              <w:jc w:val="center"/>
            </w:trPr>
          </w:trPrChange>
        </w:trPr>
        <w:tc>
          <w:tcPr>
            <w:tcW w:w="360" w:type="dxa"/>
            <w:shd w:val="clear" w:color="auto" w:fill="E6E6E6"/>
            <w:tcPrChange w:id="1168" w:author="Russ Ott" w:date="2022-05-16T11:58:00Z">
              <w:tcPr>
                <w:tcW w:w="360" w:type="dxa"/>
                <w:shd w:val="clear" w:color="auto" w:fill="E6E6E6"/>
              </w:tcPr>
            </w:tcPrChange>
          </w:tcPr>
          <w:p w14:paraId="5787DB87" w14:textId="77777777" w:rsidR="008D0E3F" w:rsidRDefault="007471AD">
            <w:pPr>
              <w:pStyle w:val="TableHead"/>
            </w:pPr>
            <w:r>
              <w:t>Contained By:</w:t>
            </w:r>
          </w:p>
        </w:tc>
        <w:tc>
          <w:tcPr>
            <w:tcW w:w="360" w:type="dxa"/>
            <w:shd w:val="clear" w:color="auto" w:fill="E6E6E6"/>
            <w:tcPrChange w:id="1169" w:author="Russ Ott" w:date="2022-05-16T11:58:00Z">
              <w:tcPr>
                <w:tcW w:w="360" w:type="dxa"/>
                <w:shd w:val="clear" w:color="auto" w:fill="E6E6E6"/>
              </w:tcPr>
            </w:tcPrChange>
          </w:tcPr>
          <w:p w14:paraId="11FDA7B5" w14:textId="77777777" w:rsidR="008D0E3F" w:rsidRDefault="007471AD">
            <w:pPr>
              <w:pStyle w:val="TableHead"/>
            </w:pPr>
            <w:r>
              <w:t>Contains:</w:t>
            </w:r>
          </w:p>
        </w:tc>
      </w:tr>
      <w:tr w:rsidR="008D0E3F" w14:paraId="4CA1F006" w14:textId="77777777">
        <w:trPr>
          <w:jc w:val="center"/>
          <w:trPrChange w:id="1170" w:author="Russ Ott" w:date="2022-05-16T11:58:00Z">
            <w:trPr>
              <w:jc w:val="center"/>
            </w:trPr>
          </w:trPrChange>
        </w:trPr>
        <w:tc>
          <w:tcPr>
            <w:tcW w:w="360" w:type="dxa"/>
            <w:tcPrChange w:id="1171" w:author="Russ Ott" w:date="2022-05-16T11:58:00Z">
              <w:tcPr>
                <w:tcW w:w="360" w:type="dxa"/>
              </w:tcPr>
            </w:tcPrChange>
          </w:tcPr>
          <w:p w14:paraId="5F9D2BBE" w14:textId="164C5809"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172" w:author="Russ Ott" w:date="2022-05-16T11:58:00Z">
              <w:tcPr>
                <w:tcW w:w="360" w:type="dxa"/>
              </w:tcPr>
            </w:tcPrChange>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14:paraId="3070D006" w14:textId="7903F03A" w:rsidR="008D0E3F" w:rsidRDefault="007471AD">
      <w:pPr>
        <w:pStyle w:val="Caption"/>
      </w:pPr>
      <w:bookmarkStart w:id="1173" w:name="_Toc103326527"/>
      <w:bookmarkStart w:id="1174" w:name="_Toc83395692"/>
      <w:r>
        <w:t xml:space="preserve">Table </w:t>
      </w:r>
      <w:r>
        <w:fldChar w:fldCharType="begin"/>
      </w:r>
      <w:r>
        <w:instrText>SEQ Table \* ARABIC</w:instrText>
      </w:r>
      <w:r>
        <w:fldChar w:fldCharType="separate"/>
      </w:r>
      <w:r>
        <w:t>8</w:t>
      </w:r>
      <w:r>
        <w:fldChar w:fldCharType="end"/>
      </w:r>
      <w:r>
        <w:t>: Company Name Observation Constraints Overview</w:t>
      </w:r>
      <w:bookmarkEnd w:id="1173"/>
      <w:bookmarkEnd w:id="11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175">
          <w:tblGrid>
            <w:gridCol w:w="113"/>
            <w:gridCol w:w="3203"/>
            <w:gridCol w:w="113"/>
            <w:gridCol w:w="603"/>
            <w:gridCol w:w="113"/>
            <w:gridCol w:w="1031"/>
            <w:gridCol w:w="113"/>
            <w:gridCol w:w="745"/>
            <w:gridCol w:w="113"/>
            <w:gridCol w:w="983"/>
            <w:gridCol w:w="113"/>
            <w:gridCol w:w="2837"/>
            <w:gridCol w:w="113"/>
          </w:tblGrid>
        </w:tblGridChange>
      </w:tblGrid>
      <w:tr w:rsidR="00AA5B6D"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blPrEx>
          <w:tblW w:w="10080" w:type="dxa"/>
          <w:jc w:val="center"/>
          <w:tblLayout w:type="fixed"/>
          <w:tblLook w:val="02A0" w:firstRow="1" w:lastRow="0" w:firstColumn="1" w:lastColumn="0" w:noHBand="1" w:noVBand="0"/>
          <w:tblPrExChange w:id="1176" w:author="Russ Ott" w:date="2022-05-16T11:58:00Z">
            <w:tblPrEx>
              <w:tblW w:w="10080" w:type="dxa"/>
              <w:jc w:val="center"/>
              <w:tblLayout w:type="fixed"/>
              <w:tblLook w:val="02A0" w:firstRow="1" w:lastRow="0" w:firstColumn="1" w:lastColumn="0" w:noHBand="1" w:noVBand="0"/>
            </w:tblPrEx>
          </w:tblPrExChange>
        </w:tblPrEx>
        <w:trPr>
          <w:jc w:val="center"/>
          <w:trPrChange w:id="1177" w:author="Russ Ott" w:date="2022-05-16T11:58:00Z">
            <w:trPr>
              <w:gridAfter w:val="0"/>
              <w:jc w:val="center"/>
            </w:trPr>
          </w:trPrChange>
        </w:trPr>
        <w:tc>
          <w:tcPr>
            <w:tcW w:w="10160" w:type="dxa"/>
            <w:gridSpan w:val="6"/>
            <w:tcPrChange w:id="1178" w:author="Russ Ott" w:date="2022-05-16T11:58:00Z">
              <w:tcPr>
                <w:tcW w:w="10160" w:type="dxa"/>
                <w:gridSpan w:val="12"/>
              </w:tcPr>
            </w:tcPrChange>
          </w:tcPr>
          <w:p w14:paraId="0C0864F1" w14:textId="77777777" w:rsidR="008D0E3F" w:rsidRDefault="007471AD">
            <w:pPr>
              <w:pStyle w:val="TableText"/>
            </w:pPr>
            <w:r>
              <w:t>observation (identifier: urn:hl7ii:2.16.840.1.113883.10.20.22.4.303:2019-06-21)</w:t>
            </w:r>
          </w:p>
        </w:tc>
      </w:tr>
      <w:tr w:rsidR="008D0E3F" w14:paraId="5A948CBD" w14:textId="77777777">
        <w:tblPrEx>
          <w:tblW w:w="10080" w:type="dxa"/>
          <w:jc w:val="center"/>
          <w:tblLayout w:type="fixed"/>
          <w:tblLook w:val="02A0" w:firstRow="1" w:lastRow="0" w:firstColumn="1" w:lastColumn="0" w:noHBand="1" w:noVBand="0"/>
          <w:tblPrExChange w:id="1179" w:author="Russ Ott" w:date="2022-05-16T11:58:00Z">
            <w:tblPrEx>
              <w:tblW w:w="10080" w:type="dxa"/>
              <w:jc w:val="center"/>
              <w:tblLayout w:type="fixed"/>
              <w:tblLook w:val="02A0" w:firstRow="1" w:lastRow="0" w:firstColumn="1" w:lastColumn="0" w:noHBand="1" w:noVBand="0"/>
            </w:tblPrEx>
          </w:tblPrExChange>
        </w:tblPrEx>
        <w:trPr>
          <w:jc w:val="center"/>
          <w:trPrChange w:id="1180" w:author="Russ Ott" w:date="2022-05-16T11:58:00Z">
            <w:trPr>
              <w:gridAfter w:val="0"/>
              <w:jc w:val="center"/>
            </w:trPr>
          </w:trPrChange>
        </w:trPr>
        <w:tc>
          <w:tcPr>
            <w:tcW w:w="3345" w:type="dxa"/>
            <w:tcPrChange w:id="1181" w:author="Russ Ott" w:date="2022-05-16T11:58:00Z">
              <w:tcPr>
                <w:tcW w:w="3345" w:type="dxa"/>
                <w:gridSpan w:val="2"/>
              </w:tcPr>
            </w:tcPrChange>
          </w:tcPr>
          <w:p w14:paraId="79E43E9A" w14:textId="77777777" w:rsidR="008D0E3F" w:rsidRDefault="007471AD">
            <w:pPr>
              <w:pStyle w:val="TableText"/>
            </w:pPr>
            <w:r>
              <w:tab/>
              <w:t>templateId</w:t>
            </w:r>
          </w:p>
        </w:tc>
        <w:tc>
          <w:tcPr>
            <w:tcW w:w="720" w:type="dxa"/>
            <w:tcPrChange w:id="1182" w:author="Russ Ott" w:date="2022-05-16T11:58:00Z">
              <w:tcPr>
                <w:tcW w:w="720" w:type="dxa"/>
                <w:gridSpan w:val="2"/>
              </w:tcPr>
            </w:tcPrChange>
          </w:tcPr>
          <w:p w14:paraId="44429162" w14:textId="77777777" w:rsidR="008D0E3F" w:rsidRDefault="007471AD">
            <w:pPr>
              <w:pStyle w:val="TableText"/>
            </w:pPr>
            <w:r>
              <w:t>1..1</w:t>
            </w:r>
          </w:p>
        </w:tc>
        <w:tc>
          <w:tcPr>
            <w:tcW w:w="1152" w:type="dxa"/>
            <w:tcPrChange w:id="1183" w:author="Russ Ott" w:date="2022-05-16T11:58:00Z">
              <w:tcPr>
                <w:tcW w:w="1152" w:type="dxa"/>
                <w:gridSpan w:val="2"/>
              </w:tcPr>
            </w:tcPrChange>
          </w:tcPr>
          <w:p w14:paraId="48D024C2" w14:textId="77777777" w:rsidR="008D0E3F" w:rsidRDefault="007471AD">
            <w:pPr>
              <w:pStyle w:val="TableText"/>
            </w:pPr>
            <w:r>
              <w:t>SHALL</w:t>
            </w:r>
          </w:p>
        </w:tc>
        <w:tc>
          <w:tcPr>
            <w:tcW w:w="864" w:type="dxa"/>
            <w:tcPrChange w:id="1184" w:author="Russ Ott" w:date="2022-05-16T11:58:00Z">
              <w:tcPr>
                <w:tcW w:w="864" w:type="dxa"/>
                <w:gridSpan w:val="2"/>
              </w:tcPr>
            </w:tcPrChange>
          </w:tcPr>
          <w:p w14:paraId="741EFD3E" w14:textId="77777777" w:rsidR="008D0E3F" w:rsidRDefault="008D0E3F">
            <w:pPr>
              <w:pStyle w:val="TableText"/>
            </w:pPr>
          </w:p>
        </w:tc>
        <w:tc>
          <w:tcPr>
            <w:tcW w:w="1104" w:type="dxa"/>
            <w:tcPrChange w:id="1185" w:author="Russ Ott" w:date="2022-05-16T11:58:00Z">
              <w:tcPr>
                <w:tcW w:w="1104" w:type="dxa"/>
                <w:gridSpan w:val="2"/>
              </w:tcPr>
            </w:tcPrChange>
          </w:tcPr>
          <w:p w14:paraId="63E61A66" w14:textId="350C8283" w:rsidR="008D0E3F" w:rsidRDefault="00AA5B6D">
            <w:pPr>
              <w:pStyle w:val="TableText"/>
            </w:pPr>
            <w:r>
              <w:fldChar w:fldCharType="begin"/>
            </w:r>
            <w:r>
              <w:instrText xml:space="preserve"> HYPERLINK \l "C_4437-3441" \h </w:instrText>
            </w:r>
            <w:r>
              <w:fldChar w:fldCharType="separate"/>
            </w:r>
            <w:r w:rsidR="007471AD">
              <w:rPr>
                <w:rStyle w:val="HyperlinkText9pt"/>
              </w:rPr>
              <w:t>4437-3441</w:t>
            </w:r>
            <w:r>
              <w:rPr>
                <w:rStyle w:val="HyperlinkText9pt"/>
              </w:rPr>
              <w:fldChar w:fldCharType="end"/>
            </w:r>
          </w:p>
        </w:tc>
        <w:tc>
          <w:tcPr>
            <w:tcW w:w="2975" w:type="dxa"/>
            <w:tcPrChange w:id="1186" w:author="Russ Ott" w:date="2022-05-16T11:58:00Z">
              <w:tcPr>
                <w:tcW w:w="2975" w:type="dxa"/>
                <w:gridSpan w:val="2"/>
              </w:tcPr>
            </w:tcPrChange>
          </w:tcPr>
          <w:p w14:paraId="0D8FA408" w14:textId="77777777" w:rsidR="008D0E3F" w:rsidRDefault="008D0E3F">
            <w:pPr>
              <w:pStyle w:val="TableText"/>
            </w:pPr>
          </w:p>
        </w:tc>
      </w:tr>
      <w:tr w:rsidR="008D0E3F" w14:paraId="52E2F39B" w14:textId="77777777">
        <w:tblPrEx>
          <w:tblW w:w="10080" w:type="dxa"/>
          <w:jc w:val="center"/>
          <w:tblLayout w:type="fixed"/>
          <w:tblLook w:val="02A0" w:firstRow="1" w:lastRow="0" w:firstColumn="1" w:lastColumn="0" w:noHBand="1" w:noVBand="0"/>
          <w:tblPrExChange w:id="1187" w:author="Russ Ott" w:date="2022-05-16T11:58:00Z">
            <w:tblPrEx>
              <w:tblW w:w="10080" w:type="dxa"/>
              <w:jc w:val="center"/>
              <w:tblLayout w:type="fixed"/>
              <w:tblLook w:val="02A0" w:firstRow="1" w:lastRow="0" w:firstColumn="1" w:lastColumn="0" w:noHBand="1" w:noVBand="0"/>
            </w:tblPrEx>
          </w:tblPrExChange>
        </w:tblPrEx>
        <w:trPr>
          <w:jc w:val="center"/>
          <w:trPrChange w:id="1188" w:author="Russ Ott" w:date="2022-05-16T11:58:00Z">
            <w:trPr>
              <w:gridAfter w:val="0"/>
              <w:jc w:val="center"/>
            </w:trPr>
          </w:trPrChange>
        </w:trPr>
        <w:tc>
          <w:tcPr>
            <w:tcW w:w="3345" w:type="dxa"/>
            <w:tcPrChange w:id="1189" w:author="Russ Ott" w:date="2022-05-16T11:58:00Z">
              <w:tcPr>
                <w:tcW w:w="3345" w:type="dxa"/>
                <w:gridSpan w:val="2"/>
              </w:tcPr>
            </w:tcPrChange>
          </w:tcPr>
          <w:p w14:paraId="0FE81398" w14:textId="77777777" w:rsidR="008D0E3F" w:rsidRDefault="007471AD">
            <w:pPr>
              <w:pStyle w:val="TableText"/>
            </w:pPr>
            <w:r>
              <w:tab/>
            </w:r>
            <w:r>
              <w:tab/>
              <w:t>@root</w:t>
            </w:r>
          </w:p>
        </w:tc>
        <w:tc>
          <w:tcPr>
            <w:tcW w:w="720" w:type="dxa"/>
            <w:tcPrChange w:id="1190" w:author="Russ Ott" w:date="2022-05-16T11:58:00Z">
              <w:tcPr>
                <w:tcW w:w="720" w:type="dxa"/>
                <w:gridSpan w:val="2"/>
              </w:tcPr>
            </w:tcPrChange>
          </w:tcPr>
          <w:p w14:paraId="55445508" w14:textId="77777777" w:rsidR="008D0E3F" w:rsidRDefault="007471AD">
            <w:pPr>
              <w:pStyle w:val="TableText"/>
            </w:pPr>
            <w:r>
              <w:t>1..1</w:t>
            </w:r>
          </w:p>
        </w:tc>
        <w:tc>
          <w:tcPr>
            <w:tcW w:w="1152" w:type="dxa"/>
            <w:tcPrChange w:id="1191" w:author="Russ Ott" w:date="2022-05-16T11:58:00Z">
              <w:tcPr>
                <w:tcW w:w="1152" w:type="dxa"/>
                <w:gridSpan w:val="2"/>
              </w:tcPr>
            </w:tcPrChange>
          </w:tcPr>
          <w:p w14:paraId="397EF131" w14:textId="77777777" w:rsidR="008D0E3F" w:rsidRDefault="007471AD">
            <w:pPr>
              <w:pStyle w:val="TableText"/>
            </w:pPr>
            <w:r>
              <w:t>SHALL</w:t>
            </w:r>
          </w:p>
        </w:tc>
        <w:tc>
          <w:tcPr>
            <w:tcW w:w="864" w:type="dxa"/>
            <w:tcPrChange w:id="1192" w:author="Russ Ott" w:date="2022-05-16T11:58:00Z">
              <w:tcPr>
                <w:tcW w:w="864" w:type="dxa"/>
                <w:gridSpan w:val="2"/>
              </w:tcPr>
            </w:tcPrChange>
          </w:tcPr>
          <w:p w14:paraId="55F7C41C" w14:textId="77777777" w:rsidR="008D0E3F" w:rsidRDefault="008D0E3F">
            <w:pPr>
              <w:pStyle w:val="TableText"/>
            </w:pPr>
          </w:p>
        </w:tc>
        <w:tc>
          <w:tcPr>
            <w:tcW w:w="1104" w:type="dxa"/>
            <w:tcPrChange w:id="1193" w:author="Russ Ott" w:date="2022-05-16T11:58:00Z">
              <w:tcPr>
                <w:tcW w:w="1104" w:type="dxa"/>
                <w:gridSpan w:val="2"/>
              </w:tcPr>
            </w:tcPrChange>
          </w:tcPr>
          <w:p w14:paraId="1D2B41D0" w14:textId="3BF7B188" w:rsidR="008D0E3F" w:rsidRDefault="00AA5B6D">
            <w:pPr>
              <w:pStyle w:val="TableText"/>
            </w:pPr>
            <w:r>
              <w:fldChar w:fldCharType="begin"/>
            </w:r>
            <w:r>
              <w:instrText xml:space="preserve"> HYPERLINK \l "C_4437-3443" \h </w:instrText>
            </w:r>
            <w:r>
              <w:fldChar w:fldCharType="separate"/>
            </w:r>
            <w:r w:rsidR="007471AD">
              <w:rPr>
                <w:rStyle w:val="HyperlinkText9pt"/>
              </w:rPr>
              <w:t>4437-3443</w:t>
            </w:r>
            <w:r>
              <w:rPr>
                <w:rStyle w:val="HyperlinkText9pt"/>
              </w:rPr>
              <w:fldChar w:fldCharType="end"/>
            </w:r>
          </w:p>
        </w:tc>
        <w:tc>
          <w:tcPr>
            <w:tcW w:w="2975" w:type="dxa"/>
            <w:tcPrChange w:id="1194" w:author="Russ Ott" w:date="2022-05-16T11:58:00Z">
              <w:tcPr>
                <w:tcW w:w="2975" w:type="dxa"/>
                <w:gridSpan w:val="2"/>
              </w:tcPr>
            </w:tcPrChange>
          </w:tcPr>
          <w:p w14:paraId="1F8881A9" w14:textId="77777777" w:rsidR="008D0E3F" w:rsidRDefault="007471AD">
            <w:pPr>
              <w:pStyle w:val="TableText"/>
            </w:pPr>
            <w:r>
              <w:t>2.16.840.1.113883.10.20.22.4.303</w:t>
            </w:r>
          </w:p>
        </w:tc>
      </w:tr>
      <w:tr w:rsidR="008D0E3F" w14:paraId="643A898C" w14:textId="77777777">
        <w:tblPrEx>
          <w:tblW w:w="10080" w:type="dxa"/>
          <w:jc w:val="center"/>
          <w:tblLayout w:type="fixed"/>
          <w:tblLook w:val="02A0" w:firstRow="1" w:lastRow="0" w:firstColumn="1" w:lastColumn="0" w:noHBand="1" w:noVBand="0"/>
          <w:tblPrExChange w:id="1195" w:author="Russ Ott" w:date="2022-05-16T11:58:00Z">
            <w:tblPrEx>
              <w:tblW w:w="10080" w:type="dxa"/>
              <w:jc w:val="center"/>
              <w:tblLayout w:type="fixed"/>
              <w:tblLook w:val="02A0" w:firstRow="1" w:lastRow="0" w:firstColumn="1" w:lastColumn="0" w:noHBand="1" w:noVBand="0"/>
            </w:tblPrEx>
          </w:tblPrExChange>
        </w:tblPrEx>
        <w:trPr>
          <w:jc w:val="center"/>
          <w:trPrChange w:id="1196" w:author="Russ Ott" w:date="2022-05-16T11:58:00Z">
            <w:trPr>
              <w:gridAfter w:val="0"/>
              <w:jc w:val="center"/>
            </w:trPr>
          </w:trPrChange>
        </w:trPr>
        <w:tc>
          <w:tcPr>
            <w:tcW w:w="3345" w:type="dxa"/>
            <w:tcPrChange w:id="1197" w:author="Russ Ott" w:date="2022-05-16T11:58:00Z">
              <w:tcPr>
                <w:tcW w:w="3345" w:type="dxa"/>
                <w:gridSpan w:val="2"/>
              </w:tcPr>
            </w:tcPrChange>
          </w:tcPr>
          <w:p w14:paraId="67A85886" w14:textId="77777777" w:rsidR="008D0E3F" w:rsidRDefault="007471AD">
            <w:pPr>
              <w:pStyle w:val="TableText"/>
            </w:pPr>
            <w:r>
              <w:tab/>
            </w:r>
            <w:r>
              <w:tab/>
              <w:t>@extension</w:t>
            </w:r>
          </w:p>
        </w:tc>
        <w:tc>
          <w:tcPr>
            <w:tcW w:w="720" w:type="dxa"/>
            <w:tcPrChange w:id="1198" w:author="Russ Ott" w:date="2022-05-16T11:58:00Z">
              <w:tcPr>
                <w:tcW w:w="720" w:type="dxa"/>
                <w:gridSpan w:val="2"/>
              </w:tcPr>
            </w:tcPrChange>
          </w:tcPr>
          <w:p w14:paraId="4058F701" w14:textId="77777777" w:rsidR="008D0E3F" w:rsidRDefault="007471AD">
            <w:pPr>
              <w:pStyle w:val="TableText"/>
            </w:pPr>
            <w:r>
              <w:t>1..1</w:t>
            </w:r>
          </w:p>
        </w:tc>
        <w:tc>
          <w:tcPr>
            <w:tcW w:w="1152" w:type="dxa"/>
            <w:tcPrChange w:id="1199" w:author="Russ Ott" w:date="2022-05-16T11:58:00Z">
              <w:tcPr>
                <w:tcW w:w="1152" w:type="dxa"/>
                <w:gridSpan w:val="2"/>
              </w:tcPr>
            </w:tcPrChange>
          </w:tcPr>
          <w:p w14:paraId="3008B18A" w14:textId="77777777" w:rsidR="008D0E3F" w:rsidRDefault="007471AD">
            <w:pPr>
              <w:pStyle w:val="TableText"/>
            </w:pPr>
            <w:r>
              <w:t>SHALL</w:t>
            </w:r>
          </w:p>
        </w:tc>
        <w:tc>
          <w:tcPr>
            <w:tcW w:w="864" w:type="dxa"/>
            <w:tcPrChange w:id="1200" w:author="Russ Ott" w:date="2022-05-16T11:58:00Z">
              <w:tcPr>
                <w:tcW w:w="864" w:type="dxa"/>
                <w:gridSpan w:val="2"/>
              </w:tcPr>
            </w:tcPrChange>
          </w:tcPr>
          <w:p w14:paraId="588FBC3F" w14:textId="77777777" w:rsidR="008D0E3F" w:rsidRDefault="008D0E3F">
            <w:pPr>
              <w:pStyle w:val="TableText"/>
            </w:pPr>
          </w:p>
        </w:tc>
        <w:tc>
          <w:tcPr>
            <w:tcW w:w="1104" w:type="dxa"/>
            <w:tcPrChange w:id="1201" w:author="Russ Ott" w:date="2022-05-16T11:58:00Z">
              <w:tcPr>
                <w:tcW w:w="1104" w:type="dxa"/>
                <w:gridSpan w:val="2"/>
              </w:tcPr>
            </w:tcPrChange>
          </w:tcPr>
          <w:p w14:paraId="1D3590CF" w14:textId="2862955C" w:rsidR="008D0E3F" w:rsidRDefault="00AA5B6D">
            <w:pPr>
              <w:pStyle w:val="TableText"/>
            </w:pPr>
            <w:r>
              <w:fldChar w:fldCharType="begin"/>
            </w:r>
            <w:r>
              <w:instrText xml:space="preserve"> HYPERLINK \l "C_4437-3444" \h </w:instrText>
            </w:r>
            <w:r>
              <w:fldChar w:fldCharType="separate"/>
            </w:r>
            <w:r w:rsidR="007471AD">
              <w:rPr>
                <w:rStyle w:val="HyperlinkText9pt"/>
              </w:rPr>
              <w:t>4437-3444</w:t>
            </w:r>
            <w:r>
              <w:rPr>
                <w:rStyle w:val="HyperlinkText9pt"/>
              </w:rPr>
              <w:fldChar w:fldCharType="end"/>
            </w:r>
          </w:p>
        </w:tc>
        <w:tc>
          <w:tcPr>
            <w:tcW w:w="2975" w:type="dxa"/>
            <w:tcPrChange w:id="1202" w:author="Russ Ott" w:date="2022-05-16T11:58:00Z">
              <w:tcPr>
                <w:tcW w:w="2975" w:type="dxa"/>
                <w:gridSpan w:val="2"/>
              </w:tcPr>
            </w:tcPrChange>
          </w:tcPr>
          <w:p w14:paraId="2B011976" w14:textId="77777777" w:rsidR="008D0E3F" w:rsidRDefault="007471AD">
            <w:pPr>
              <w:pStyle w:val="TableText"/>
            </w:pPr>
            <w:r>
              <w:t>2019-06-21</w:t>
            </w:r>
          </w:p>
        </w:tc>
      </w:tr>
      <w:tr w:rsidR="008D0E3F" w14:paraId="217143F1" w14:textId="77777777">
        <w:tblPrEx>
          <w:tblW w:w="10080" w:type="dxa"/>
          <w:jc w:val="center"/>
          <w:tblLayout w:type="fixed"/>
          <w:tblLook w:val="02A0" w:firstRow="1" w:lastRow="0" w:firstColumn="1" w:lastColumn="0" w:noHBand="1" w:noVBand="0"/>
          <w:tblPrExChange w:id="1203" w:author="Russ Ott" w:date="2022-05-16T11:58:00Z">
            <w:tblPrEx>
              <w:tblW w:w="10080" w:type="dxa"/>
              <w:jc w:val="center"/>
              <w:tblLayout w:type="fixed"/>
              <w:tblLook w:val="02A0" w:firstRow="1" w:lastRow="0" w:firstColumn="1" w:lastColumn="0" w:noHBand="1" w:noVBand="0"/>
            </w:tblPrEx>
          </w:tblPrExChange>
        </w:tblPrEx>
        <w:trPr>
          <w:jc w:val="center"/>
          <w:trPrChange w:id="1204" w:author="Russ Ott" w:date="2022-05-16T11:58:00Z">
            <w:trPr>
              <w:gridAfter w:val="0"/>
              <w:jc w:val="center"/>
            </w:trPr>
          </w:trPrChange>
        </w:trPr>
        <w:tc>
          <w:tcPr>
            <w:tcW w:w="3345" w:type="dxa"/>
            <w:tcPrChange w:id="1205" w:author="Russ Ott" w:date="2022-05-16T11:58:00Z">
              <w:tcPr>
                <w:tcW w:w="3345" w:type="dxa"/>
                <w:gridSpan w:val="2"/>
              </w:tcPr>
            </w:tcPrChange>
          </w:tcPr>
          <w:p w14:paraId="34BBBD37" w14:textId="77777777" w:rsidR="008D0E3F" w:rsidRDefault="007471AD">
            <w:pPr>
              <w:pStyle w:val="TableText"/>
            </w:pPr>
            <w:r>
              <w:tab/>
              <w:t>code</w:t>
            </w:r>
          </w:p>
        </w:tc>
        <w:tc>
          <w:tcPr>
            <w:tcW w:w="720" w:type="dxa"/>
            <w:tcPrChange w:id="1206" w:author="Russ Ott" w:date="2022-05-16T11:58:00Z">
              <w:tcPr>
                <w:tcW w:w="720" w:type="dxa"/>
                <w:gridSpan w:val="2"/>
              </w:tcPr>
            </w:tcPrChange>
          </w:tcPr>
          <w:p w14:paraId="2156BC67" w14:textId="77777777" w:rsidR="008D0E3F" w:rsidRDefault="007471AD">
            <w:pPr>
              <w:pStyle w:val="TableText"/>
            </w:pPr>
            <w:r>
              <w:t>1..1</w:t>
            </w:r>
          </w:p>
        </w:tc>
        <w:tc>
          <w:tcPr>
            <w:tcW w:w="1152" w:type="dxa"/>
            <w:tcPrChange w:id="1207" w:author="Russ Ott" w:date="2022-05-16T11:58:00Z">
              <w:tcPr>
                <w:tcW w:w="1152" w:type="dxa"/>
                <w:gridSpan w:val="2"/>
              </w:tcPr>
            </w:tcPrChange>
          </w:tcPr>
          <w:p w14:paraId="17867198" w14:textId="77777777" w:rsidR="008D0E3F" w:rsidRDefault="007471AD">
            <w:pPr>
              <w:pStyle w:val="TableText"/>
            </w:pPr>
            <w:r>
              <w:t>SHALL</w:t>
            </w:r>
          </w:p>
        </w:tc>
        <w:tc>
          <w:tcPr>
            <w:tcW w:w="864" w:type="dxa"/>
            <w:tcPrChange w:id="1208" w:author="Russ Ott" w:date="2022-05-16T11:58:00Z">
              <w:tcPr>
                <w:tcW w:w="864" w:type="dxa"/>
                <w:gridSpan w:val="2"/>
              </w:tcPr>
            </w:tcPrChange>
          </w:tcPr>
          <w:p w14:paraId="1BC09436" w14:textId="77777777" w:rsidR="008D0E3F" w:rsidRDefault="008D0E3F">
            <w:pPr>
              <w:pStyle w:val="TableText"/>
            </w:pPr>
          </w:p>
        </w:tc>
        <w:tc>
          <w:tcPr>
            <w:tcW w:w="1104" w:type="dxa"/>
            <w:tcPrChange w:id="1209" w:author="Russ Ott" w:date="2022-05-16T11:58:00Z">
              <w:tcPr>
                <w:tcW w:w="1104" w:type="dxa"/>
                <w:gridSpan w:val="2"/>
              </w:tcPr>
            </w:tcPrChange>
          </w:tcPr>
          <w:p w14:paraId="460293BD" w14:textId="6908B3ED" w:rsidR="008D0E3F" w:rsidRDefault="00AA5B6D">
            <w:pPr>
              <w:pStyle w:val="TableText"/>
            </w:pPr>
            <w:r>
              <w:fldChar w:fldCharType="begin"/>
            </w:r>
            <w:r>
              <w:instrText xml:space="preserve"> HYPERLINK \l "C_4437-3442" \h </w:instrText>
            </w:r>
            <w:r>
              <w:fldChar w:fldCharType="separate"/>
            </w:r>
            <w:r w:rsidR="007471AD">
              <w:rPr>
                <w:rStyle w:val="HyperlinkText9pt"/>
              </w:rPr>
              <w:t>4437-3442</w:t>
            </w:r>
            <w:r>
              <w:rPr>
                <w:rStyle w:val="HyperlinkText9pt"/>
              </w:rPr>
              <w:fldChar w:fldCharType="end"/>
            </w:r>
          </w:p>
        </w:tc>
        <w:tc>
          <w:tcPr>
            <w:tcW w:w="2975" w:type="dxa"/>
            <w:tcPrChange w:id="1210" w:author="Russ Ott" w:date="2022-05-16T11:58:00Z">
              <w:tcPr>
                <w:tcW w:w="2975" w:type="dxa"/>
                <w:gridSpan w:val="2"/>
              </w:tcPr>
            </w:tcPrChange>
          </w:tcPr>
          <w:p w14:paraId="6BEA955F" w14:textId="77777777" w:rsidR="008D0E3F" w:rsidRDefault="008D0E3F">
            <w:pPr>
              <w:pStyle w:val="TableText"/>
            </w:pPr>
          </w:p>
        </w:tc>
      </w:tr>
      <w:tr w:rsidR="008D0E3F" w14:paraId="5CACB92C" w14:textId="77777777">
        <w:tblPrEx>
          <w:tblW w:w="10080" w:type="dxa"/>
          <w:jc w:val="center"/>
          <w:tblLayout w:type="fixed"/>
          <w:tblLook w:val="02A0" w:firstRow="1" w:lastRow="0" w:firstColumn="1" w:lastColumn="0" w:noHBand="1" w:noVBand="0"/>
          <w:tblPrExChange w:id="1211" w:author="Russ Ott" w:date="2022-05-16T11:58:00Z">
            <w:tblPrEx>
              <w:tblW w:w="10080" w:type="dxa"/>
              <w:jc w:val="center"/>
              <w:tblLayout w:type="fixed"/>
              <w:tblLook w:val="02A0" w:firstRow="1" w:lastRow="0" w:firstColumn="1" w:lastColumn="0" w:noHBand="1" w:noVBand="0"/>
            </w:tblPrEx>
          </w:tblPrExChange>
        </w:tblPrEx>
        <w:trPr>
          <w:jc w:val="center"/>
          <w:trPrChange w:id="1212" w:author="Russ Ott" w:date="2022-05-16T11:58:00Z">
            <w:trPr>
              <w:gridAfter w:val="0"/>
              <w:jc w:val="center"/>
            </w:trPr>
          </w:trPrChange>
        </w:trPr>
        <w:tc>
          <w:tcPr>
            <w:tcW w:w="3345" w:type="dxa"/>
            <w:tcPrChange w:id="1213" w:author="Russ Ott" w:date="2022-05-16T11:58:00Z">
              <w:tcPr>
                <w:tcW w:w="3345" w:type="dxa"/>
                <w:gridSpan w:val="2"/>
              </w:tcPr>
            </w:tcPrChange>
          </w:tcPr>
          <w:p w14:paraId="114833B8" w14:textId="77777777" w:rsidR="008D0E3F" w:rsidRDefault="007471AD">
            <w:pPr>
              <w:pStyle w:val="TableText"/>
            </w:pPr>
            <w:r>
              <w:tab/>
            </w:r>
            <w:r>
              <w:tab/>
              <w:t>@code</w:t>
            </w:r>
          </w:p>
        </w:tc>
        <w:tc>
          <w:tcPr>
            <w:tcW w:w="720" w:type="dxa"/>
            <w:tcPrChange w:id="1214" w:author="Russ Ott" w:date="2022-05-16T11:58:00Z">
              <w:tcPr>
                <w:tcW w:w="720" w:type="dxa"/>
                <w:gridSpan w:val="2"/>
              </w:tcPr>
            </w:tcPrChange>
          </w:tcPr>
          <w:p w14:paraId="19F4D20B" w14:textId="77777777" w:rsidR="008D0E3F" w:rsidRDefault="007471AD">
            <w:pPr>
              <w:pStyle w:val="TableText"/>
            </w:pPr>
            <w:r>
              <w:t>1..1</w:t>
            </w:r>
          </w:p>
        </w:tc>
        <w:tc>
          <w:tcPr>
            <w:tcW w:w="1152" w:type="dxa"/>
            <w:tcPrChange w:id="1215" w:author="Russ Ott" w:date="2022-05-16T11:58:00Z">
              <w:tcPr>
                <w:tcW w:w="1152" w:type="dxa"/>
                <w:gridSpan w:val="2"/>
              </w:tcPr>
            </w:tcPrChange>
          </w:tcPr>
          <w:p w14:paraId="602AAC50" w14:textId="77777777" w:rsidR="008D0E3F" w:rsidRDefault="007471AD">
            <w:pPr>
              <w:pStyle w:val="TableText"/>
            </w:pPr>
            <w:r>
              <w:t>SHALL</w:t>
            </w:r>
          </w:p>
        </w:tc>
        <w:tc>
          <w:tcPr>
            <w:tcW w:w="864" w:type="dxa"/>
            <w:tcPrChange w:id="1216" w:author="Russ Ott" w:date="2022-05-16T11:58:00Z">
              <w:tcPr>
                <w:tcW w:w="864" w:type="dxa"/>
                <w:gridSpan w:val="2"/>
              </w:tcPr>
            </w:tcPrChange>
          </w:tcPr>
          <w:p w14:paraId="60215B5E" w14:textId="77777777" w:rsidR="008D0E3F" w:rsidRDefault="008D0E3F">
            <w:pPr>
              <w:pStyle w:val="TableText"/>
            </w:pPr>
          </w:p>
        </w:tc>
        <w:tc>
          <w:tcPr>
            <w:tcW w:w="1104" w:type="dxa"/>
            <w:tcPrChange w:id="1217" w:author="Russ Ott" w:date="2022-05-16T11:58:00Z">
              <w:tcPr>
                <w:tcW w:w="1104" w:type="dxa"/>
                <w:gridSpan w:val="2"/>
              </w:tcPr>
            </w:tcPrChange>
          </w:tcPr>
          <w:p w14:paraId="7ABB0AF9" w14:textId="0DEB6C35" w:rsidR="008D0E3F" w:rsidRDefault="00AA5B6D">
            <w:pPr>
              <w:pStyle w:val="TableText"/>
            </w:pPr>
            <w:r>
              <w:fldChar w:fldCharType="begin"/>
            </w:r>
            <w:r>
              <w:instrText xml:space="preserve"> HYPERLINK \l "C_4437-3445" \h </w:instrText>
            </w:r>
            <w:r>
              <w:fldChar w:fldCharType="separate"/>
            </w:r>
            <w:r w:rsidR="007471AD">
              <w:rPr>
                <w:rStyle w:val="HyperlinkText9pt"/>
              </w:rPr>
              <w:t>4437-3445</w:t>
            </w:r>
            <w:r>
              <w:rPr>
                <w:rStyle w:val="HyperlinkText9pt"/>
              </w:rPr>
              <w:fldChar w:fldCharType="end"/>
            </w:r>
          </w:p>
        </w:tc>
        <w:tc>
          <w:tcPr>
            <w:tcW w:w="2975" w:type="dxa"/>
            <w:tcPrChange w:id="1218" w:author="Russ Ott" w:date="2022-05-16T11:58:00Z">
              <w:tcPr>
                <w:tcW w:w="2975" w:type="dxa"/>
                <w:gridSpan w:val="2"/>
              </w:tcPr>
            </w:tcPrChange>
          </w:tcPr>
          <w:p w14:paraId="74A0ECE3" w14:textId="77777777" w:rsidR="008D0E3F" w:rsidRDefault="007471AD">
            <w:pPr>
              <w:pStyle w:val="TableText"/>
            </w:pPr>
            <w:r>
              <w:t>urn:oid:2.16.840.1.113883.3.26.1.1 (NCI Thesaurus (NCIt)) = C54131</w:t>
            </w:r>
          </w:p>
        </w:tc>
      </w:tr>
      <w:tr w:rsidR="008D0E3F" w14:paraId="2505F447" w14:textId="77777777">
        <w:tblPrEx>
          <w:tblW w:w="10080" w:type="dxa"/>
          <w:jc w:val="center"/>
          <w:tblLayout w:type="fixed"/>
          <w:tblLook w:val="02A0" w:firstRow="1" w:lastRow="0" w:firstColumn="1" w:lastColumn="0" w:noHBand="1" w:noVBand="0"/>
          <w:tblPrExChange w:id="1219" w:author="Russ Ott" w:date="2022-05-16T11:58:00Z">
            <w:tblPrEx>
              <w:tblW w:w="10080" w:type="dxa"/>
              <w:jc w:val="center"/>
              <w:tblLayout w:type="fixed"/>
              <w:tblLook w:val="02A0" w:firstRow="1" w:lastRow="0" w:firstColumn="1" w:lastColumn="0" w:noHBand="1" w:noVBand="0"/>
            </w:tblPrEx>
          </w:tblPrExChange>
        </w:tblPrEx>
        <w:trPr>
          <w:jc w:val="center"/>
          <w:trPrChange w:id="1220" w:author="Russ Ott" w:date="2022-05-16T11:58:00Z">
            <w:trPr>
              <w:gridAfter w:val="0"/>
              <w:jc w:val="center"/>
            </w:trPr>
          </w:trPrChange>
        </w:trPr>
        <w:tc>
          <w:tcPr>
            <w:tcW w:w="3345" w:type="dxa"/>
            <w:tcPrChange w:id="1221" w:author="Russ Ott" w:date="2022-05-16T11:58:00Z">
              <w:tcPr>
                <w:tcW w:w="3345" w:type="dxa"/>
                <w:gridSpan w:val="2"/>
              </w:tcPr>
            </w:tcPrChange>
          </w:tcPr>
          <w:p w14:paraId="6948BECC" w14:textId="77777777" w:rsidR="008D0E3F" w:rsidRDefault="007471AD">
            <w:pPr>
              <w:pStyle w:val="TableText"/>
            </w:pPr>
            <w:r>
              <w:tab/>
            </w:r>
            <w:r>
              <w:tab/>
              <w:t>@codeSystem</w:t>
            </w:r>
          </w:p>
        </w:tc>
        <w:tc>
          <w:tcPr>
            <w:tcW w:w="720" w:type="dxa"/>
            <w:tcPrChange w:id="1222" w:author="Russ Ott" w:date="2022-05-16T11:58:00Z">
              <w:tcPr>
                <w:tcW w:w="720" w:type="dxa"/>
                <w:gridSpan w:val="2"/>
              </w:tcPr>
            </w:tcPrChange>
          </w:tcPr>
          <w:p w14:paraId="26CC94F1" w14:textId="77777777" w:rsidR="008D0E3F" w:rsidRDefault="007471AD">
            <w:pPr>
              <w:pStyle w:val="TableText"/>
            </w:pPr>
            <w:r>
              <w:t>1..1</w:t>
            </w:r>
          </w:p>
        </w:tc>
        <w:tc>
          <w:tcPr>
            <w:tcW w:w="1152" w:type="dxa"/>
            <w:tcPrChange w:id="1223" w:author="Russ Ott" w:date="2022-05-16T11:58:00Z">
              <w:tcPr>
                <w:tcW w:w="1152" w:type="dxa"/>
                <w:gridSpan w:val="2"/>
              </w:tcPr>
            </w:tcPrChange>
          </w:tcPr>
          <w:p w14:paraId="117AAC8F" w14:textId="77777777" w:rsidR="008D0E3F" w:rsidRDefault="007471AD">
            <w:pPr>
              <w:pStyle w:val="TableText"/>
            </w:pPr>
            <w:r>
              <w:t>SHALL</w:t>
            </w:r>
          </w:p>
        </w:tc>
        <w:tc>
          <w:tcPr>
            <w:tcW w:w="864" w:type="dxa"/>
            <w:tcPrChange w:id="1224" w:author="Russ Ott" w:date="2022-05-16T11:58:00Z">
              <w:tcPr>
                <w:tcW w:w="864" w:type="dxa"/>
                <w:gridSpan w:val="2"/>
              </w:tcPr>
            </w:tcPrChange>
          </w:tcPr>
          <w:p w14:paraId="2A3A969C" w14:textId="77777777" w:rsidR="008D0E3F" w:rsidRDefault="008D0E3F">
            <w:pPr>
              <w:pStyle w:val="TableText"/>
            </w:pPr>
          </w:p>
        </w:tc>
        <w:tc>
          <w:tcPr>
            <w:tcW w:w="1104" w:type="dxa"/>
            <w:tcPrChange w:id="1225" w:author="Russ Ott" w:date="2022-05-16T11:58:00Z">
              <w:tcPr>
                <w:tcW w:w="1104" w:type="dxa"/>
                <w:gridSpan w:val="2"/>
              </w:tcPr>
            </w:tcPrChange>
          </w:tcPr>
          <w:p w14:paraId="24B09C0A" w14:textId="1BA2F051" w:rsidR="008D0E3F" w:rsidRDefault="00AA5B6D">
            <w:pPr>
              <w:pStyle w:val="TableText"/>
            </w:pPr>
            <w:r>
              <w:fldChar w:fldCharType="begin"/>
            </w:r>
            <w:r>
              <w:instrText xml:space="preserve"> HYPERLINK \l "C_4437-3446" \h </w:instrText>
            </w:r>
            <w:r>
              <w:fldChar w:fldCharType="separate"/>
            </w:r>
            <w:r w:rsidR="007471AD">
              <w:rPr>
                <w:rStyle w:val="HyperlinkText9pt"/>
              </w:rPr>
              <w:t>4437-3446</w:t>
            </w:r>
            <w:r>
              <w:rPr>
                <w:rStyle w:val="HyperlinkText9pt"/>
              </w:rPr>
              <w:fldChar w:fldCharType="end"/>
            </w:r>
          </w:p>
        </w:tc>
        <w:tc>
          <w:tcPr>
            <w:tcW w:w="2975" w:type="dxa"/>
            <w:tcPrChange w:id="1226" w:author="Russ Ott" w:date="2022-05-16T11:58:00Z">
              <w:tcPr>
                <w:tcW w:w="2975" w:type="dxa"/>
                <w:gridSpan w:val="2"/>
              </w:tcPr>
            </w:tcPrChange>
          </w:tcPr>
          <w:p w14:paraId="265EFC68" w14:textId="77777777" w:rsidR="008D0E3F" w:rsidRDefault="007471AD">
            <w:pPr>
              <w:pStyle w:val="TableText"/>
            </w:pPr>
            <w:r>
              <w:t>2.16.840.1.113883.3.26.1.1</w:t>
            </w:r>
          </w:p>
        </w:tc>
      </w:tr>
      <w:tr w:rsidR="008D0E3F" w14:paraId="5080D78E" w14:textId="77777777">
        <w:tblPrEx>
          <w:tblW w:w="10080" w:type="dxa"/>
          <w:jc w:val="center"/>
          <w:tblLayout w:type="fixed"/>
          <w:tblLook w:val="02A0" w:firstRow="1" w:lastRow="0" w:firstColumn="1" w:lastColumn="0" w:noHBand="1" w:noVBand="0"/>
          <w:tblPrExChange w:id="1227" w:author="Russ Ott" w:date="2022-05-16T11:58:00Z">
            <w:tblPrEx>
              <w:tblW w:w="10080" w:type="dxa"/>
              <w:jc w:val="center"/>
              <w:tblLayout w:type="fixed"/>
              <w:tblLook w:val="02A0" w:firstRow="1" w:lastRow="0" w:firstColumn="1" w:lastColumn="0" w:noHBand="1" w:noVBand="0"/>
            </w:tblPrEx>
          </w:tblPrExChange>
        </w:tblPrEx>
        <w:trPr>
          <w:jc w:val="center"/>
          <w:trPrChange w:id="1228" w:author="Russ Ott" w:date="2022-05-16T11:58:00Z">
            <w:trPr>
              <w:gridAfter w:val="0"/>
              <w:jc w:val="center"/>
            </w:trPr>
          </w:trPrChange>
        </w:trPr>
        <w:tc>
          <w:tcPr>
            <w:tcW w:w="3345" w:type="dxa"/>
            <w:tcPrChange w:id="1229" w:author="Russ Ott" w:date="2022-05-16T11:58:00Z">
              <w:tcPr>
                <w:tcW w:w="3345" w:type="dxa"/>
                <w:gridSpan w:val="2"/>
              </w:tcPr>
            </w:tcPrChange>
          </w:tcPr>
          <w:p w14:paraId="7079211B" w14:textId="77777777" w:rsidR="008D0E3F" w:rsidRDefault="007471AD">
            <w:pPr>
              <w:pStyle w:val="TableText"/>
            </w:pPr>
            <w:r>
              <w:tab/>
            </w:r>
            <w:r>
              <w:tab/>
              <w:t>@codeSystemName</w:t>
            </w:r>
          </w:p>
        </w:tc>
        <w:tc>
          <w:tcPr>
            <w:tcW w:w="720" w:type="dxa"/>
            <w:tcPrChange w:id="1230" w:author="Russ Ott" w:date="2022-05-16T11:58:00Z">
              <w:tcPr>
                <w:tcW w:w="720" w:type="dxa"/>
                <w:gridSpan w:val="2"/>
              </w:tcPr>
            </w:tcPrChange>
          </w:tcPr>
          <w:p w14:paraId="71F7F66D" w14:textId="77777777" w:rsidR="008D0E3F" w:rsidRDefault="007471AD">
            <w:pPr>
              <w:pStyle w:val="TableText"/>
            </w:pPr>
            <w:r>
              <w:t>0..1</w:t>
            </w:r>
          </w:p>
        </w:tc>
        <w:tc>
          <w:tcPr>
            <w:tcW w:w="1152" w:type="dxa"/>
            <w:tcPrChange w:id="1231" w:author="Russ Ott" w:date="2022-05-16T11:58:00Z">
              <w:tcPr>
                <w:tcW w:w="1152" w:type="dxa"/>
                <w:gridSpan w:val="2"/>
              </w:tcPr>
            </w:tcPrChange>
          </w:tcPr>
          <w:p w14:paraId="50B5A9E9" w14:textId="77777777" w:rsidR="008D0E3F" w:rsidRDefault="007471AD">
            <w:pPr>
              <w:pStyle w:val="TableText"/>
            </w:pPr>
            <w:r>
              <w:t>MAY</w:t>
            </w:r>
          </w:p>
        </w:tc>
        <w:tc>
          <w:tcPr>
            <w:tcW w:w="864" w:type="dxa"/>
            <w:tcPrChange w:id="1232" w:author="Russ Ott" w:date="2022-05-16T11:58:00Z">
              <w:tcPr>
                <w:tcW w:w="864" w:type="dxa"/>
                <w:gridSpan w:val="2"/>
              </w:tcPr>
            </w:tcPrChange>
          </w:tcPr>
          <w:p w14:paraId="6444224A" w14:textId="77777777" w:rsidR="008D0E3F" w:rsidRDefault="008D0E3F">
            <w:pPr>
              <w:pStyle w:val="TableText"/>
            </w:pPr>
          </w:p>
        </w:tc>
        <w:tc>
          <w:tcPr>
            <w:tcW w:w="1104" w:type="dxa"/>
            <w:tcPrChange w:id="1233" w:author="Russ Ott" w:date="2022-05-16T11:58:00Z">
              <w:tcPr>
                <w:tcW w:w="1104" w:type="dxa"/>
                <w:gridSpan w:val="2"/>
              </w:tcPr>
            </w:tcPrChange>
          </w:tcPr>
          <w:p w14:paraId="24E45823" w14:textId="54EA1CB4" w:rsidR="008D0E3F" w:rsidRDefault="00AA5B6D">
            <w:pPr>
              <w:pStyle w:val="TableText"/>
            </w:pPr>
            <w:r>
              <w:fldChar w:fldCharType="begin"/>
            </w:r>
            <w:r>
              <w:instrText xml:space="preserve"> HYPERLINK \l "C_4437-3447" \h </w:instrText>
            </w:r>
            <w:r>
              <w:fldChar w:fldCharType="separate"/>
            </w:r>
            <w:r w:rsidR="007471AD">
              <w:rPr>
                <w:rStyle w:val="HyperlinkText9pt"/>
              </w:rPr>
              <w:t>4437-3447</w:t>
            </w:r>
            <w:r>
              <w:rPr>
                <w:rStyle w:val="HyperlinkText9pt"/>
              </w:rPr>
              <w:fldChar w:fldCharType="end"/>
            </w:r>
          </w:p>
        </w:tc>
        <w:tc>
          <w:tcPr>
            <w:tcW w:w="2975" w:type="dxa"/>
            <w:tcPrChange w:id="1234" w:author="Russ Ott" w:date="2022-05-16T11:58:00Z">
              <w:tcPr>
                <w:tcW w:w="2975" w:type="dxa"/>
                <w:gridSpan w:val="2"/>
              </w:tcPr>
            </w:tcPrChange>
          </w:tcPr>
          <w:p w14:paraId="6715F5BA" w14:textId="77777777" w:rsidR="008D0E3F" w:rsidRDefault="007471AD">
            <w:pPr>
              <w:pStyle w:val="TableText"/>
            </w:pPr>
            <w:r>
              <w:t>NCI Thesaurus</w:t>
            </w:r>
          </w:p>
        </w:tc>
      </w:tr>
      <w:tr w:rsidR="008D0E3F" w14:paraId="4F9950D8" w14:textId="77777777">
        <w:tblPrEx>
          <w:tblW w:w="10080" w:type="dxa"/>
          <w:jc w:val="center"/>
          <w:tblLayout w:type="fixed"/>
          <w:tblLook w:val="02A0" w:firstRow="1" w:lastRow="0" w:firstColumn="1" w:lastColumn="0" w:noHBand="1" w:noVBand="0"/>
          <w:tblPrExChange w:id="1235" w:author="Russ Ott" w:date="2022-05-16T11:58:00Z">
            <w:tblPrEx>
              <w:tblW w:w="10080" w:type="dxa"/>
              <w:jc w:val="center"/>
              <w:tblLayout w:type="fixed"/>
              <w:tblLook w:val="02A0" w:firstRow="1" w:lastRow="0" w:firstColumn="1" w:lastColumn="0" w:noHBand="1" w:noVBand="0"/>
            </w:tblPrEx>
          </w:tblPrExChange>
        </w:tblPrEx>
        <w:trPr>
          <w:jc w:val="center"/>
          <w:trPrChange w:id="1236" w:author="Russ Ott" w:date="2022-05-16T11:58:00Z">
            <w:trPr>
              <w:gridAfter w:val="0"/>
              <w:jc w:val="center"/>
            </w:trPr>
          </w:trPrChange>
        </w:trPr>
        <w:tc>
          <w:tcPr>
            <w:tcW w:w="3345" w:type="dxa"/>
            <w:tcPrChange w:id="1237" w:author="Russ Ott" w:date="2022-05-16T11:58:00Z">
              <w:tcPr>
                <w:tcW w:w="3345" w:type="dxa"/>
                <w:gridSpan w:val="2"/>
              </w:tcPr>
            </w:tcPrChange>
          </w:tcPr>
          <w:p w14:paraId="79DA4D81" w14:textId="77777777" w:rsidR="008D0E3F" w:rsidRDefault="007471AD">
            <w:pPr>
              <w:pStyle w:val="TableText"/>
            </w:pPr>
            <w:r>
              <w:tab/>
            </w:r>
            <w:r>
              <w:tab/>
              <w:t>@displayName</w:t>
            </w:r>
          </w:p>
        </w:tc>
        <w:tc>
          <w:tcPr>
            <w:tcW w:w="720" w:type="dxa"/>
            <w:tcPrChange w:id="1238" w:author="Russ Ott" w:date="2022-05-16T11:58:00Z">
              <w:tcPr>
                <w:tcW w:w="720" w:type="dxa"/>
                <w:gridSpan w:val="2"/>
              </w:tcPr>
            </w:tcPrChange>
          </w:tcPr>
          <w:p w14:paraId="46DC55C8" w14:textId="77777777" w:rsidR="008D0E3F" w:rsidRDefault="007471AD">
            <w:pPr>
              <w:pStyle w:val="TableText"/>
            </w:pPr>
            <w:r>
              <w:t>0..1</w:t>
            </w:r>
          </w:p>
        </w:tc>
        <w:tc>
          <w:tcPr>
            <w:tcW w:w="1152" w:type="dxa"/>
            <w:tcPrChange w:id="1239" w:author="Russ Ott" w:date="2022-05-16T11:58:00Z">
              <w:tcPr>
                <w:tcW w:w="1152" w:type="dxa"/>
                <w:gridSpan w:val="2"/>
              </w:tcPr>
            </w:tcPrChange>
          </w:tcPr>
          <w:p w14:paraId="0DD3C6AE" w14:textId="77777777" w:rsidR="008D0E3F" w:rsidRDefault="007471AD">
            <w:pPr>
              <w:pStyle w:val="TableText"/>
            </w:pPr>
            <w:r>
              <w:t>MAY</w:t>
            </w:r>
          </w:p>
        </w:tc>
        <w:tc>
          <w:tcPr>
            <w:tcW w:w="864" w:type="dxa"/>
            <w:tcPrChange w:id="1240" w:author="Russ Ott" w:date="2022-05-16T11:58:00Z">
              <w:tcPr>
                <w:tcW w:w="864" w:type="dxa"/>
                <w:gridSpan w:val="2"/>
              </w:tcPr>
            </w:tcPrChange>
          </w:tcPr>
          <w:p w14:paraId="1079BFB4" w14:textId="77777777" w:rsidR="008D0E3F" w:rsidRDefault="008D0E3F">
            <w:pPr>
              <w:pStyle w:val="TableText"/>
            </w:pPr>
          </w:p>
        </w:tc>
        <w:tc>
          <w:tcPr>
            <w:tcW w:w="1104" w:type="dxa"/>
            <w:tcPrChange w:id="1241" w:author="Russ Ott" w:date="2022-05-16T11:58:00Z">
              <w:tcPr>
                <w:tcW w:w="1104" w:type="dxa"/>
                <w:gridSpan w:val="2"/>
              </w:tcPr>
            </w:tcPrChange>
          </w:tcPr>
          <w:p w14:paraId="29BC229A" w14:textId="345C17F5" w:rsidR="008D0E3F" w:rsidRDefault="00AA5B6D">
            <w:pPr>
              <w:pStyle w:val="TableText"/>
            </w:pPr>
            <w:r>
              <w:fldChar w:fldCharType="begin"/>
            </w:r>
            <w:r>
              <w:instrText xml:space="preserve"> HYPERLINK \l "C_4437-3448" \h </w:instrText>
            </w:r>
            <w:r>
              <w:fldChar w:fldCharType="separate"/>
            </w:r>
            <w:r w:rsidR="007471AD">
              <w:rPr>
                <w:rStyle w:val="HyperlinkText9pt"/>
              </w:rPr>
              <w:t>4437-3448</w:t>
            </w:r>
            <w:r>
              <w:rPr>
                <w:rStyle w:val="HyperlinkText9pt"/>
              </w:rPr>
              <w:fldChar w:fldCharType="end"/>
            </w:r>
          </w:p>
        </w:tc>
        <w:tc>
          <w:tcPr>
            <w:tcW w:w="2975" w:type="dxa"/>
            <w:tcPrChange w:id="1242" w:author="Russ Ott" w:date="2022-05-16T11:58:00Z">
              <w:tcPr>
                <w:tcW w:w="2975" w:type="dxa"/>
                <w:gridSpan w:val="2"/>
              </w:tcPr>
            </w:tcPrChange>
          </w:tcPr>
          <w:p w14:paraId="318828FD" w14:textId="77777777" w:rsidR="008D0E3F" w:rsidRDefault="007471AD">
            <w:pPr>
              <w:pStyle w:val="TableText"/>
            </w:pPr>
            <w:r>
              <w:t>Company Name</w:t>
            </w:r>
          </w:p>
        </w:tc>
      </w:tr>
      <w:tr w:rsidR="008D0E3F" w14:paraId="2E53FCD2" w14:textId="77777777">
        <w:tblPrEx>
          <w:tblW w:w="10080" w:type="dxa"/>
          <w:jc w:val="center"/>
          <w:tblLayout w:type="fixed"/>
          <w:tblLook w:val="02A0" w:firstRow="1" w:lastRow="0" w:firstColumn="1" w:lastColumn="0" w:noHBand="1" w:noVBand="0"/>
          <w:tblPrExChange w:id="1243" w:author="Russ Ott" w:date="2022-05-16T11:58:00Z">
            <w:tblPrEx>
              <w:tblW w:w="10080" w:type="dxa"/>
              <w:jc w:val="center"/>
              <w:tblLayout w:type="fixed"/>
              <w:tblLook w:val="02A0" w:firstRow="1" w:lastRow="0" w:firstColumn="1" w:lastColumn="0" w:noHBand="1" w:noVBand="0"/>
            </w:tblPrEx>
          </w:tblPrExChange>
        </w:tblPrEx>
        <w:trPr>
          <w:jc w:val="center"/>
          <w:trPrChange w:id="1244" w:author="Russ Ott" w:date="2022-05-16T11:58:00Z">
            <w:trPr>
              <w:gridAfter w:val="0"/>
              <w:jc w:val="center"/>
            </w:trPr>
          </w:trPrChange>
        </w:trPr>
        <w:tc>
          <w:tcPr>
            <w:tcW w:w="3345" w:type="dxa"/>
            <w:tcPrChange w:id="1245" w:author="Russ Ott" w:date="2022-05-16T11:58:00Z">
              <w:tcPr>
                <w:tcW w:w="3345" w:type="dxa"/>
                <w:gridSpan w:val="2"/>
              </w:tcPr>
            </w:tcPrChange>
          </w:tcPr>
          <w:p w14:paraId="47BF4DA1" w14:textId="77777777" w:rsidR="008D0E3F" w:rsidRDefault="007471AD">
            <w:pPr>
              <w:pStyle w:val="TableText"/>
            </w:pPr>
            <w:r>
              <w:tab/>
              <w:t>value</w:t>
            </w:r>
          </w:p>
        </w:tc>
        <w:tc>
          <w:tcPr>
            <w:tcW w:w="720" w:type="dxa"/>
            <w:tcPrChange w:id="1246" w:author="Russ Ott" w:date="2022-05-16T11:58:00Z">
              <w:tcPr>
                <w:tcW w:w="720" w:type="dxa"/>
                <w:gridSpan w:val="2"/>
              </w:tcPr>
            </w:tcPrChange>
          </w:tcPr>
          <w:p w14:paraId="1111E731" w14:textId="77777777" w:rsidR="008D0E3F" w:rsidRDefault="007471AD">
            <w:pPr>
              <w:pStyle w:val="TableText"/>
            </w:pPr>
            <w:r>
              <w:t>1..1</w:t>
            </w:r>
          </w:p>
        </w:tc>
        <w:tc>
          <w:tcPr>
            <w:tcW w:w="1152" w:type="dxa"/>
            <w:tcPrChange w:id="1247" w:author="Russ Ott" w:date="2022-05-16T11:58:00Z">
              <w:tcPr>
                <w:tcW w:w="1152" w:type="dxa"/>
                <w:gridSpan w:val="2"/>
              </w:tcPr>
            </w:tcPrChange>
          </w:tcPr>
          <w:p w14:paraId="76DF0423" w14:textId="77777777" w:rsidR="008D0E3F" w:rsidRDefault="007471AD">
            <w:pPr>
              <w:pStyle w:val="TableText"/>
            </w:pPr>
            <w:r>
              <w:t>SHALL</w:t>
            </w:r>
          </w:p>
        </w:tc>
        <w:tc>
          <w:tcPr>
            <w:tcW w:w="864" w:type="dxa"/>
            <w:tcPrChange w:id="1248" w:author="Russ Ott" w:date="2022-05-16T11:58:00Z">
              <w:tcPr>
                <w:tcW w:w="864" w:type="dxa"/>
                <w:gridSpan w:val="2"/>
              </w:tcPr>
            </w:tcPrChange>
          </w:tcPr>
          <w:p w14:paraId="64AE9B8A" w14:textId="77777777" w:rsidR="008D0E3F" w:rsidRDefault="007471AD">
            <w:pPr>
              <w:pStyle w:val="TableText"/>
            </w:pPr>
            <w:r>
              <w:t>ED</w:t>
            </w:r>
          </w:p>
        </w:tc>
        <w:tc>
          <w:tcPr>
            <w:tcW w:w="1104" w:type="dxa"/>
            <w:tcPrChange w:id="1249" w:author="Russ Ott" w:date="2022-05-16T11:58:00Z">
              <w:tcPr>
                <w:tcW w:w="1104" w:type="dxa"/>
                <w:gridSpan w:val="2"/>
              </w:tcPr>
            </w:tcPrChange>
          </w:tcPr>
          <w:p w14:paraId="1991DB78" w14:textId="4C0FE16D" w:rsidR="008D0E3F" w:rsidRDefault="00AA5B6D">
            <w:pPr>
              <w:pStyle w:val="TableText"/>
            </w:pPr>
            <w:r>
              <w:fldChar w:fldCharType="begin"/>
            </w:r>
            <w:r>
              <w:instrText xml:space="preserve"> HYPERLINK \l "C_4437-3449" \h </w:instrText>
            </w:r>
            <w:r>
              <w:fldChar w:fldCharType="separate"/>
            </w:r>
            <w:r w:rsidR="007471AD">
              <w:rPr>
                <w:rStyle w:val="HyperlinkText9pt"/>
              </w:rPr>
              <w:t>4437-3449</w:t>
            </w:r>
            <w:r>
              <w:rPr>
                <w:rStyle w:val="HyperlinkText9pt"/>
              </w:rPr>
              <w:fldChar w:fldCharType="end"/>
            </w:r>
          </w:p>
        </w:tc>
        <w:tc>
          <w:tcPr>
            <w:tcW w:w="2975" w:type="dxa"/>
            <w:tcPrChange w:id="1250" w:author="Russ Ott" w:date="2022-05-16T11:58:00Z">
              <w:tcPr>
                <w:tcW w:w="2975" w:type="dxa"/>
                <w:gridSpan w:val="2"/>
              </w:tcPr>
            </w:tcPrChange>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251" w:name="C_4437-3441"/>
      <w:proofErr w:type="spellEnd"/>
      <w:r>
        <w:t xml:space="preserve"> (CONF:4437-3441)</w:t>
      </w:r>
      <w:bookmarkEnd w:id="1251"/>
      <w:r>
        <w:t>.</w:t>
      </w:r>
    </w:p>
    <w:p w14:paraId="717483E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id="1252" w:name="C_4437-3443"/>
      <w:r>
        <w:t xml:space="preserve"> (CONF:4437-3443)</w:t>
      </w:r>
      <w:bookmarkEnd w:id="1252"/>
      <w:r>
        <w:t>.</w:t>
      </w:r>
      <w:r>
        <w:br/>
        <w:t xml:space="preserve">Note: template </w:t>
      </w:r>
      <w:proofErr w:type="spellStart"/>
      <w:r>
        <w:t>oid</w:t>
      </w:r>
      <w:proofErr w:type="spellEnd"/>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253" w:name="C_4437-3444"/>
      <w:r>
        <w:t xml:space="preserve"> (CONF:4437-3444)</w:t>
      </w:r>
      <w:bookmarkEnd w:id="1253"/>
      <w:r>
        <w:t>.</w:t>
      </w:r>
    </w:p>
    <w:p w14:paraId="060B9E8C"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id="1254" w:name="C_4437-3442"/>
      <w:r>
        <w:t xml:space="preserve"> (CONF:4437-3442)</w:t>
      </w:r>
      <w:bookmarkEnd w:id="125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255" w:name="C_4437-3445"/>
      <w:r>
        <w:t xml:space="preserve"> (CONF:4437-3445)</w:t>
      </w:r>
      <w:bookmarkEnd w:id="1255"/>
      <w:r>
        <w:t>.</w:t>
      </w:r>
    </w:p>
    <w:p w14:paraId="71913C8E"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256" w:name="C_4437-3446"/>
      <w:r>
        <w:t xml:space="preserve"> (CONF:4437-3446)</w:t>
      </w:r>
      <w:bookmarkEnd w:id="1256"/>
      <w:r>
        <w:t>.</w:t>
      </w:r>
    </w:p>
    <w:p w14:paraId="6BCD0387"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257" w:name="C_4437-3447"/>
      <w:r>
        <w:t xml:space="preserve"> (CONF:4437-3447)</w:t>
      </w:r>
      <w:bookmarkEnd w:id="1257"/>
      <w:r>
        <w:t>.</w:t>
      </w:r>
    </w:p>
    <w:p w14:paraId="330D3A45"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id="1258" w:name="C_4437-3448"/>
      <w:r>
        <w:t xml:space="preserve"> (CONF:4437-3448)</w:t>
      </w:r>
      <w:bookmarkEnd w:id="1258"/>
      <w:r>
        <w:t>.</w:t>
      </w:r>
    </w:p>
    <w:p w14:paraId="1D813605" w14:textId="77777777" w:rsidR="008D0E3F" w:rsidRDefault="007471AD">
      <w:pPr>
        <w:pStyle w:val="BodyText"/>
        <w:spacing w:before="120"/>
      </w:pPr>
      <w:r>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259" w:name="C_4437-3449"/>
      <w:r>
        <w:t xml:space="preserve"> (CONF:4437-3449)</w:t>
      </w:r>
      <w:bookmarkEnd w:id="1259"/>
      <w:r>
        <w:t>.</w:t>
      </w:r>
    </w:p>
    <w:p w14:paraId="4A8037D6" w14:textId="036C1362" w:rsidR="008D0E3F" w:rsidRDefault="007471AD">
      <w:pPr>
        <w:pStyle w:val="Caption"/>
        <w:ind w:left="130" w:right="115"/>
      </w:pPr>
      <w:bookmarkStart w:id="1260" w:name="_Toc103326509"/>
      <w:bookmarkStart w:id="1261" w:name="_Toc83395674"/>
      <w:r>
        <w:t xml:space="preserve">Figure </w:t>
      </w:r>
      <w:r>
        <w:fldChar w:fldCharType="begin"/>
      </w:r>
      <w:r>
        <w:instrText>SEQ Figure \* ARABIC</w:instrText>
      </w:r>
      <w:r>
        <w:fldChar w:fldCharType="separate"/>
      </w:r>
      <w:r>
        <w:t>4</w:t>
      </w:r>
      <w:r>
        <w:fldChar w:fldCharType="end"/>
      </w:r>
      <w:r>
        <w:t>: Company Name</w:t>
      </w:r>
      <w:bookmarkEnd w:id="1260"/>
      <w:bookmarkEnd w:id="1261"/>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59DC1E17" w14:textId="77777777" w:rsidR="008D0E3F" w:rsidRDefault="007471AD">
      <w:pPr>
        <w:pStyle w:val="Example"/>
        <w:ind w:left="130" w:right="115"/>
      </w:pPr>
      <w:r>
        <w:t xml:space="preserve">         &lt;</w:t>
      </w:r>
      <w:proofErr w:type="spellStart"/>
      <w:r>
        <w:t>templateId</w:t>
      </w:r>
      <w:proofErr w:type="spellEnd"/>
      <w:r>
        <w:t xml:space="preserve"> root="2.16.840.1.113883.10.20.22.4.303" extension="2019-06-21"/&gt; </w:t>
      </w:r>
    </w:p>
    <w:p w14:paraId="6C7B3F9B" w14:textId="77777777" w:rsidR="008D0E3F" w:rsidRDefault="007471AD">
      <w:pPr>
        <w:pStyle w:val="Example"/>
        <w:ind w:left="130" w:right="115"/>
      </w:pPr>
      <w:r>
        <w:t xml:space="preserve">         &lt;code code="C54131" displayName="Company Name" </w:t>
      </w:r>
    </w:p>
    <w:p w14:paraId="4F4402B0"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7F27EAA2"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1262" w:name="SE_Device_Identifier_Observation_V2"/>
      <w:bookmarkStart w:id="1263" w:name="_Toc103326494"/>
      <w:bookmarkStart w:id="1264" w:name="E_Device_Identifier_Observation_2019"/>
      <w:bookmarkStart w:id="1265" w:name="_Toc83395659"/>
      <w:r>
        <w:t>Device Identifier Observation</w:t>
      </w:r>
      <w:bookmarkEnd w:id="1264"/>
      <w:bookmarkEnd w:id="1265"/>
      <w:ins w:id="1266" w:author="Russ Ott" w:date="2022-05-16T11:58:00Z">
        <w:r>
          <w:t xml:space="preserve"> (V2)</w:t>
        </w:r>
      </w:ins>
      <w:bookmarkEnd w:id="1262"/>
      <w:bookmarkEnd w:id="1263"/>
    </w:p>
    <w:p w14:paraId="19792D1D" w14:textId="12F870C7" w:rsidR="008D0E3F" w:rsidRDefault="007471AD">
      <w:pPr>
        <w:pStyle w:val="BracketData"/>
      </w:pPr>
      <w:r>
        <w:t xml:space="preserve">[observation: identifier </w:t>
      </w:r>
      <w:proofErr w:type="gramStart"/>
      <w:r>
        <w:t>urn:hl</w:t>
      </w:r>
      <w:proofErr w:type="gramEnd"/>
      <w:r>
        <w:t>7ii:2.16.840.1.113883.10.20.22.4.304:</w:t>
      </w:r>
      <w:del w:id="1267" w:author="Russ Ott" w:date="2022-05-16T11:58:00Z">
        <w:r w:rsidR="00FB6AE9">
          <w:delText>2019</w:delText>
        </w:r>
      </w:del>
      <w:ins w:id="1268" w:author="Russ Ott" w:date="2022-05-16T11:58:00Z">
        <w:r>
          <w:t>2022</w:t>
        </w:r>
      </w:ins>
      <w:r>
        <w:t>-06-</w:t>
      </w:r>
      <w:del w:id="1269" w:author="Russ Ott" w:date="2022-05-16T11:58:00Z">
        <w:r w:rsidR="00FB6AE9">
          <w:delText>21</w:delText>
        </w:r>
      </w:del>
      <w:ins w:id="1270" w:author="Russ Ott" w:date="2022-05-16T11:58:00Z">
        <w:r>
          <w:t>01</w:t>
        </w:r>
      </w:ins>
      <w:r>
        <w:t xml:space="preserve"> (open)]</w:t>
      </w:r>
    </w:p>
    <w:p w14:paraId="600B2AE7" w14:textId="77777777" w:rsidR="00514616" w:rsidRDefault="00FB6AE9">
      <w:pPr>
        <w:pStyle w:val="Caption"/>
        <w:rPr>
          <w:del w:id="1271" w:author="Russ Ott" w:date="2022-05-16T11:58:00Z"/>
        </w:rPr>
      </w:pPr>
      <w:bookmarkStart w:id="1272" w:name="_Toc83395693"/>
      <w:del w:id="1273" w:author="Russ Ott" w:date="2022-05-16T11:58:00Z">
        <w:r>
          <w:delText xml:space="preserve">Table </w:delText>
        </w:r>
        <w:r>
          <w:fldChar w:fldCharType="begin"/>
        </w:r>
        <w:r>
          <w:delInstrText>SEQ Table \* ARABIC</w:delInstrText>
        </w:r>
        <w:r>
          <w:fldChar w:fldCharType="separate"/>
        </w:r>
        <w:r>
          <w:delText>9</w:delText>
        </w:r>
        <w:r>
          <w:fldChar w:fldCharType="end"/>
        </w:r>
        <w:r>
          <w:delText>: Device Identifier Observation Contexts</w:delText>
        </w:r>
        <w:bookmarkEnd w:id="1272"/>
      </w:del>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278CC30C" w14:textId="77777777">
        <w:trPr>
          <w:cantSplit/>
          <w:tblHeader/>
          <w:jc w:val="center"/>
          <w:del w:id="1274" w:author="Russ Ott" w:date="2022-05-16T11:58:00Z"/>
        </w:trPr>
        <w:tc>
          <w:tcPr>
            <w:tcW w:w="360" w:type="dxa"/>
            <w:shd w:val="clear" w:color="auto" w:fill="E6E6E6"/>
          </w:tcPr>
          <w:p w14:paraId="2779CAFE" w14:textId="77777777" w:rsidR="00514616" w:rsidRDefault="00FB6AE9">
            <w:pPr>
              <w:pStyle w:val="TableHead"/>
              <w:rPr>
                <w:del w:id="1275" w:author="Russ Ott" w:date="2022-05-16T11:58:00Z"/>
              </w:rPr>
            </w:pPr>
            <w:del w:id="1276" w:author="Russ Ott" w:date="2022-05-16T11:58:00Z">
              <w:r>
                <w:delText>Contained By:</w:delText>
              </w:r>
            </w:del>
          </w:p>
        </w:tc>
        <w:tc>
          <w:tcPr>
            <w:tcW w:w="360" w:type="dxa"/>
            <w:shd w:val="clear" w:color="auto" w:fill="E6E6E6"/>
          </w:tcPr>
          <w:p w14:paraId="066D3B68" w14:textId="77777777" w:rsidR="00514616" w:rsidRDefault="00FB6AE9">
            <w:pPr>
              <w:pStyle w:val="TableHead"/>
              <w:rPr>
                <w:del w:id="1277" w:author="Russ Ott" w:date="2022-05-16T11:58:00Z"/>
              </w:rPr>
            </w:pPr>
            <w:del w:id="1278" w:author="Russ Ott" w:date="2022-05-16T11:58:00Z">
              <w:r>
                <w:delText>Contains:</w:delText>
              </w:r>
            </w:del>
          </w:p>
        </w:tc>
      </w:tr>
      <w:tr w:rsidR="00514616" w14:paraId="5D338216" w14:textId="77777777">
        <w:trPr>
          <w:jc w:val="center"/>
          <w:del w:id="1279" w:author="Russ Ott" w:date="2022-05-16T11:58:00Z"/>
        </w:trPr>
        <w:tc>
          <w:tcPr>
            <w:tcW w:w="360" w:type="dxa"/>
          </w:tcPr>
          <w:p w14:paraId="5E237B06" w14:textId="77777777" w:rsidR="00514616" w:rsidRDefault="00AA5B6D">
            <w:pPr>
              <w:pStyle w:val="TableText"/>
              <w:rPr>
                <w:del w:id="1280" w:author="Russ Ott" w:date="2022-05-16T11:58:00Z"/>
              </w:rPr>
            </w:pPr>
            <w:del w:id="1281" w:author="Russ Ott" w:date="2022-05-16T11:58:00Z">
              <w:r>
                <w:fldChar w:fldCharType="begin"/>
              </w:r>
              <w:r>
                <w:delInstrText xml:space="preserve"> HYPERLINK \l "E_UDI_Organizer" \h </w:delInstrText>
              </w:r>
              <w:r>
                <w:fldChar w:fldCharType="separate"/>
              </w:r>
              <w:r w:rsidR="00FB6AE9">
                <w:rPr>
                  <w:rStyle w:val="HyperlinkText9pt"/>
                </w:rPr>
                <w:delText>UDI Organizer</w:delText>
              </w:r>
              <w:r>
                <w:rPr>
                  <w:rStyle w:val="HyperlinkText9pt"/>
                </w:rPr>
                <w:fldChar w:fldCharType="end"/>
              </w:r>
              <w:r w:rsidR="00FB6AE9">
                <w:delText xml:space="preserve"> (required)</w:delText>
              </w:r>
            </w:del>
          </w:p>
        </w:tc>
        <w:tc>
          <w:tcPr>
            <w:tcW w:w="360" w:type="dxa"/>
          </w:tcPr>
          <w:p w14:paraId="123382F4" w14:textId="77777777" w:rsidR="00514616" w:rsidRDefault="00514616">
            <w:pPr>
              <w:rPr>
                <w:del w:id="1282" w:author="Russ Ott" w:date="2022-05-16T11:58:00Z"/>
              </w:rPr>
            </w:pPr>
          </w:p>
        </w:tc>
      </w:tr>
    </w:tbl>
    <w:p w14:paraId="1C126FB8" w14:textId="77777777" w:rsidR="00514616" w:rsidRDefault="00514616">
      <w:pPr>
        <w:pStyle w:val="BodyText"/>
        <w:rPr>
          <w:del w:id="1283" w:author="Russ Ott" w:date="2022-05-16T11:58:00Z"/>
        </w:rPr>
      </w:pPr>
    </w:p>
    <w:p w14:paraId="58C4793E"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r:id="rId11" w:history="1">
        <w:r>
          <w:rPr>
            <w:rStyle w:val="HyperlinkCourierBold"/>
          </w:rPr>
          <w:t>https://accessgudid.nlm.nih.gov/resources/home</w:t>
        </w:r>
      </w:hyperlink>
    </w:p>
    <w:p w14:paraId="411BC1B5" w14:textId="0A54A4A3" w:rsidR="008D0E3F" w:rsidRDefault="007471AD">
      <w:pPr>
        <w:pStyle w:val="Caption"/>
      </w:pPr>
      <w:bookmarkStart w:id="1284" w:name="_Toc103326528"/>
      <w:bookmarkStart w:id="1285" w:name="_Toc83395694"/>
      <w:r>
        <w:t xml:space="preserve">Table </w:t>
      </w:r>
      <w:r>
        <w:fldChar w:fldCharType="begin"/>
      </w:r>
      <w:r>
        <w:instrText>SEQ Table \* ARABIC</w:instrText>
      </w:r>
      <w:r>
        <w:fldChar w:fldCharType="separate"/>
      </w:r>
      <w:del w:id="1286" w:author="Russ Ott" w:date="2022-05-16T11:58:00Z">
        <w:r w:rsidR="00FB6AE9">
          <w:delText>10</w:delText>
        </w:r>
      </w:del>
      <w:ins w:id="1287" w:author="Russ Ott" w:date="2022-05-16T11:58:00Z">
        <w:r>
          <w:t>9</w:t>
        </w:r>
      </w:ins>
      <w:r>
        <w:fldChar w:fldCharType="end"/>
      </w:r>
      <w:r>
        <w:t>: Device Identifier Observation</w:t>
      </w:r>
      <w:ins w:id="1288" w:author="Russ Ott" w:date="2022-05-16T11:58:00Z">
        <w:r>
          <w:t xml:space="preserve"> (V2)</w:t>
        </w:r>
      </w:ins>
      <w:r>
        <w:t xml:space="preserve"> Constraints Overview</w:t>
      </w:r>
      <w:bookmarkEnd w:id="1284"/>
      <w:bookmarkEnd w:id="12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289">
          <w:tblGrid>
            <w:gridCol w:w="113"/>
            <w:gridCol w:w="3203"/>
            <w:gridCol w:w="113"/>
            <w:gridCol w:w="603"/>
            <w:gridCol w:w="113"/>
            <w:gridCol w:w="1031"/>
            <w:gridCol w:w="113"/>
            <w:gridCol w:w="745"/>
            <w:gridCol w:w="113"/>
            <w:gridCol w:w="983"/>
            <w:gridCol w:w="113"/>
            <w:gridCol w:w="2837"/>
            <w:gridCol w:w="113"/>
          </w:tblGrid>
        </w:tblGridChange>
      </w:tblGrid>
      <w:tr w:rsidR="00AA5B6D"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blPrEx>
          <w:tblW w:w="10080" w:type="dxa"/>
          <w:jc w:val="center"/>
          <w:tblLayout w:type="fixed"/>
          <w:tblLook w:val="02A0" w:firstRow="1" w:lastRow="0" w:firstColumn="1" w:lastColumn="0" w:noHBand="1" w:noVBand="0"/>
          <w:tblPrExChange w:id="1290" w:author="Russ Ott" w:date="2022-05-16T11:58:00Z">
            <w:tblPrEx>
              <w:tblW w:w="10080" w:type="dxa"/>
              <w:jc w:val="center"/>
              <w:tblLayout w:type="fixed"/>
              <w:tblLook w:val="02A0" w:firstRow="1" w:lastRow="0" w:firstColumn="1" w:lastColumn="0" w:noHBand="1" w:noVBand="0"/>
            </w:tblPrEx>
          </w:tblPrExChange>
        </w:tblPrEx>
        <w:trPr>
          <w:jc w:val="center"/>
          <w:trPrChange w:id="1291" w:author="Russ Ott" w:date="2022-05-16T11:58:00Z">
            <w:trPr>
              <w:gridAfter w:val="0"/>
              <w:jc w:val="center"/>
            </w:trPr>
          </w:trPrChange>
        </w:trPr>
        <w:tc>
          <w:tcPr>
            <w:tcW w:w="10160" w:type="dxa"/>
            <w:gridSpan w:val="6"/>
            <w:tcPrChange w:id="1292" w:author="Russ Ott" w:date="2022-05-16T11:58:00Z">
              <w:tcPr>
                <w:tcW w:w="10160" w:type="dxa"/>
                <w:gridSpan w:val="12"/>
              </w:tcPr>
            </w:tcPrChange>
          </w:tcPr>
          <w:p w14:paraId="280271BA" w14:textId="7128EDBE" w:rsidR="008D0E3F" w:rsidRDefault="007471AD">
            <w:pPr>
              <w:pStyle w:val="TableText"/>
            </w:pPr>
            <w:r>
              <w:t>observation (identifier: urn:hl7ii:2.16.840.1.113883.10.20.22.4.304:</w:t>
            </w:r>
            <w:del w:id="1293" w:author="Russ Ott" w:date="2022-05-16T11:58:00Z">
              <w:r w:rsidR="00FB6AE9">
                <w:delText>2019</w:delText>
              </w:r>
            </w:del>
            <w:ins w:id="1294" w:author="Russ Ott" w:date="2022-05-16T11:58:00Z">
              <w:r>
                <w:t>2022</w:t>
              </w:r>
            </w:ins>
            <w:r>
              <w:t>-06-</w:t>
            </w:r>
            <w:del w:id="1295" w:author="Russ Ott" w:date="2022-05-16T11:58:00Z">
              <w:r w:rsidR="00FB6AE9">
                <w:delText>21</w:delText>
              </w:r>
            </w:del>
            <w:ins w:id="1296" w:author="Russ Ott" w:date="2022-05-16T11:58:00Z">
              <w:r>
                <w:t>01</w:t>
              </w:r>
            </w:ins>
            <w:r>
              <w:t>)</w:t>
            </w:r>
          </w:p>
        </w:tc>
      </w:tr>
      <w:tr w:rsidR="008D0E3F" w14:paraId="0AEC1E59" w14:textId="77777777">
        <w:tblPrEx>
          <w:tblW w:w="10080" w:type="dxa"/>
          <w:jc w:val="center"/>
          <w:tblLayout w:type="fixed"/>
          <w:tblLook w:val="02A0" w:firstRow="1" w:lastRow="0" w:firstColumn="1" w:lastColumn="0" w:noHBand="1" w:noVBand="0"/>
          <w:tblPrExChange w:id="1297" w:author="Russ Ott" w:date="2022-05-16T11:58:00Z">
            <w:tblPrEx>
              <w:tblW w:w="10080" w:type="dxa"/>
              <w:jc w:val="center"/>
              <w:tblLayout w:type="fixed"/>
              <w:tblLook w:val="02A0" w:firstRow="1" w:lastRow="0" w:firstColumn="1" w:lastColumn="0" w:noHBand="1" w:noVBand="0"/>
            </w:tblPrEx>
          </w:tblPrExChange>
        </w:tblPrEx>
        <w:trPr>
          <w:jc w:val="center"/>
          <w:trPrChange w:id="1298" w:author="Russ Ott" w:date="2022-05-16T11:58:00Z">
            <w:trPr>
              <w:gridAfter w:val="0"/>
              <w:jc w:val="center"/>
            </w:trPr>
          </w:trPrChange>
        </w:trPr>
        <w:tc>
          <w:tcPr>
            <w:tcW w:w="3345" w:type="dxa"/>
            <w:tcPrChange w:id="1299" w:author="Russ Ott" w:date="2022-05-16T11:58:00Z">
              <w:tcPr>
                <w:tcW w:w="3345" w:type="dxa"/>
                <w:gridSpan w:val="2"/>
              </w:tcPr>
            </w:tcPrChange>
          </w:tcPr>
          <w:p w14:paraId="08C43232" w14:textId="77777777" w:rsidR="008D0E3F" w:rsidRDefault="007471AD">
            <w:pPr>
              <w:pStyle w:val="TableText"/>
            </w:pPr>
            <w:r>
              <w:tab/>
              <w:t>templateId</w:t>
            </w:r>
          </w:p>
        </w:tc>
        <w:tc>
          <w:tcPr>
            <w:tcW w:w="720" w:type="dxa"/>
            <w:tcPrChange w:id="1300" w:author="Russ Ott" w:date="2022-05-16T11:58:00Z">
              <w:tcPr>
                <w:tcW w:w="720" w:type="dxa"/>
                <w:gridSpan w:val="2"/>
              </w:tcPr>
            </w:tcPrChange>
          </w:tcPr>
          <w:p w14:paraId="69C64B3B" w14:textId="77777777" w:rsidR="008D0E3F" w:rsidRDefault="007471AD">
            <w:pPr>
              <w:pStyle w:val="TableText"/>
            </w:pPr>
            <w:r>
              <w:t>1..1</w:t>
            </w:r>
          </w:p>
        </w:tc>
        <w:tc>
          <w:tcPr>
            <w:tcW w:w="1152" w:type="dxa"/>
            <w:tcPrChange w:id="1301" w:author="Russ Ott" w:date="2022-05-16T11:58:00Z">
              <w:tcPr>
                <w:tcW w:w="1152" w:type="dxa"/>
                <w:gridSpan w:val="2"/>
              </w:tcPr>
            </w:tcPrChange>
          </w:tcPr>
          <w:p w14:paraId="7740FC12" w14:textId="77777777" w:rsidR="008D0E3F" w:rsidRDefault="007471AD">
            <w:pPr>
              <w:pStyle w:val="TableText"/>
            </w:pPr>
            <w:r>
              <w:t>SHALL</w:t>
            </w:r>
          </w:p>
        </w:tc>
        <w:tc>
          <w:tcPr>
            <w:tcW w:w="864" w:type="dxa"/>
            <w:tcPrChange w:id="1302" w:author="Russ Ott" w:date="2022-05-16T11:58:00Z">
              <w:tcPr>
                <w:tcW w:w="864" w:type="dxa"/>
                <w:gridSpan w:val="2"/>
              </w:tcPr>
            </w:tcPrChange>
          </w:tcPr>
          <w:p w14:paraId="13133AC6" w14:textId="77777777" w:rsidR="008D0E3F" w:rsidRDefault="008D0E3F">
            <w:pPr>
              <w:pStyle w:val="TableText"/>
            </w:pPr>
          </w:p>
        </w:tc>
        <w:tc>
          <w:tcPr>
            <w:tcW w:w="1104" w:type="dxa"/>
            <w:tcPrChange w:id="1303" w:author="Russ Ott" w:date="2022-05-16T11:58:00Z">
              <w:tcPr>
                <w:tcW w:w="1104" w:type="dxa"/>
                <w:gridSpan w:val="2"/>
              </w:tcPr>
            </w:tcPrChange>
          </w:tcPr>
          <w:p w14:paraId="63C277B3" w14:textId="4A3598D2" w:rsidR="008D0E3F" w:rsidRDefault="00AA5B6D">
            <w:pPr>
              <w:pStyle w:val="TableText"/>
            </w:pPr>
            <w:del w:id="1304" w:author="Russ Ott" w:date="2022-05-16T11:58:00Z">
              <w:r>
                <w:fldChar w:fldCharType="begin"/>
              </w:r>
              <w:r>
                <w:delInstrText xml:space="preserve"> HYPERLINK \l "C_4437-3421" \h </w:delInstrText>
              </w:r>
              <w:r>
                <w:fldChar w:fldCharType="separate"/>
              </w:r>
              <w:r w:rsidR="00FB6AE9">
                <w:rPr>
                  <w:rStyle w:val="HyperlinkText9pt"/>
                </w:rPr>
                <w:delText>4437-3421</w:delText>
              </w:r>
              <w:r>
                <w:rPr>
                  <w:rStyle w:val="HyperlinkText9pt"/>
                </w:rPr>
                <w:fldChar w:fldCharType="end"/>
              </w:r>
            </w:del>
            <w:ins w:id="1305" w:author="Russ Ott" w:date="2022-05-16T11:58:00Z">
              <w:r>
                <w:fldChar w:fldCharType="begin"/>
              </w:r>
              <w:r>
                <w:instrText xml:space="preserve"> HYPERLINK \l "C_4524-3421" \h </w:instrText>
              </w:r>
              <w:r>
                <w:fldChar w:fldCharType="separate"/>
              </w:r>
              <w:r w:rsidR="007471AD">
                <w:rPr>
                  <w:rStyle w:val="HyperlinkText9pt"/>
                </w:rPr>
                <w:t>4524-3421</w:t>
              </w:r>
              <w:r>
                <w:rPr>
                  <w:rStyle w:val="HyperlinkText9pt"/>
                </w:rPr>
                <w:fldChar w:fldCharType="end"/>
              </w:r>
            </w:ins>
          </w:p>
        </w:tc>
        <w:tc>
          <w:tcPr>
            <w:tcW w:w="2975" w:type="dxa"/>
            <w:tcPrChange w:id="1306" w:author="Russ Ott" w:date="2022-05-16T11:58:00Z">
              <w:tcPr>
                <w:tcW w:w="2975" w:type="dxa"/>
                <w:gridSpan w:val="2"/>
              </w:tcPr>
            </w:tcPrChange>
          </w:tcPr>
          <w:p w14:paraId="3676E997" w14:textId="77777777" w:rsidR="008D0E3F" w:rsidRDefault="008D0E3F">
            <w:pPr>
              <w:pStyle w:val="TableText"/>
            </w:pPr>
          </w:p>
        </w:tc>
      </w:tr>
      <w:tr w:rsidR="008D0E3F" w14:paraId="30FC8C65" w14:textId="77777777">
        <w:tblPrEx>
          <w:tblW w:w="10080" w:type="dxa"/>
          <w:jc w:val="center"/>
          <w:tblLayout w:type="fixed"/>
          <w:tblLook w:val="02A0" w:firstRow="1" w:lastRow="0" w:firstColumn="1" w:lastColumn="0" w:noHBand="1" w:noVBand="0"/>
          <w:tblPrExChange w:id="1307" w:author="Russ Ott" w:date="2022-05-16T11:58:00Z">
            <w:tblPrEx>
              <w:tblW w:w="10080" w:type="dxa"/>
              <w:jc w:val="center"/>
              <w:tblLayout w:type="fixed"/>
              <w:tblLook w:val="02A0" w:firstRow="1" w:lastRow="0" w:firstColumn="1" w:lastColumn="0" w:noHBand="1" w:noVBand="0"/>
            </w:tblPrEx>
          </w:tblPrExChange>
        </w:tblPrEx>
        <w:trPr>
          <w:jc w:val="center"/>
          <w:trPrChange w:id="1308" w:author="Russ Ott" w:date="2022-05-16T11:58:00Z">
            <w:trPr>
              <w:gridAfter w:val="0"/>
              <w:jc w:val="center"/>
            </w:trPr>
          </w:trPrChange>
        </w:trPr>
        <w:tc>
          <w:tcPr>
            <w:tcW w:w="3345" w:type="dxa"/>
            <w:tcPrChange w:id="1309" w:author="Russ Ott" w:date="2022-05-16T11:58:00Z">
              <w:tcPr>
                <w:tcW w:w="3345" w:type="dxa"/>
                <w:gridSpan w:val="2"/>
              </w:tcPr>
            </w:tcPrChange>
          </w:tcPr>
          <w:p w14:paraId="1F5503AB" w14:textId="77777777" w:rsidR="008D0E3F" w:rsidRDefault="007471AD">
            <w:pPr>
              <w:pStyle w:val="TableText"/>
            </w:pPr>
            <w:r>
              <w:tab/>
            </w:r>
            <w:r>
              <w:tab/>
              <w:t>@root</w:t>
            </w:r>
          </w:p>
        </w:tc>
        <w:tc>
          <w:tcPr>
            <w:tcW w:w="720" w:type="dxa"/>
            <w:tcPrChange w:id="1310" w:author="Russ Ott" w:date="2022-05-16T11:58:00Z">
              <w:tcPr>
                <w:tcW w:w="720" w:type="dxa"/>
                <w:gridSpan w:val="2"/>
              </w:tcPr>
            </w:tcPrChange>
          </w:tcPr>
          <w:p w14:paraId="1B7A679A" w14:textId="77777777" w:rsidR="008D0E3F" w:rsidRDefault="007471AD">
            <w:pPr>
              <w:pStyle w:val="TableText"/>
            </w:pPr>
            <w:r>
              <w:t>1..1</w:t>
            </w:r>
          </w:p>
        </w:tc>
        <w:tc>
          <w:tcPr>
            <w:tcW w:w="1152" w:type="dxa"/>
            <w:tcPrChange w:id="1311" w:author="Russ Ott" w:date="2022-05-16T11:58:00Z">
              <w:tcPr>
                <w:tcW w:w="1152" w:type="dxa"/>
                <w:gridSpan w:val="2"/>
              </w:tcPr>
            </w:tcPrChange>
          </w:tcPr>
          <w:p w14:paraId="41E5466D" w14:textId="77777777" w:rsidR="008D0E3F" w:rsidRDefault="007471AD">
            <w:pPr>
              <w:pStyle w:val="TableText"/>
            </w:pPr>
            <w:r>
              <w:t>SHALL</w:t>
            </w:r>
          </w:p>
        </w:tc>
        <w:tc>
          <w:tcPr>
            <w:tcW w:w="864" w:type="dxa"/>
            <w:tcPrChange w:id="1312" w:author="Russ Ott" w:date="2022-05-16T11:58:00Z">
              <w:tcPr>
                <w:tcW w:w="864" w:type="dxa"/>
                <w:gridSpan w:val="2"/>
              </w:tcPr>
            </w:tcPrChange>
          </w:tcPr>
          <w:p w14:paraId="13CBA861" w14:textId="77777777" w:rsidR="008D0E3F" w:rsidRDefault="008D0E3F">
            <w:pPr>
              <w:pStyle w:val="TableText"/>
            </w:pPr>
          </w:p>
        </w:tc>
        <w:tc>
          <w:tcPr>
            <w:tcW w:w="1104" w:type="dxa"/>
            <w:tcPrChange w:id="1313" w:author="Russ Ott" w:date="2022-05-16T11:58:00Z">
              <w:tcPr>
                <w:tcW w:w="1104" w:type="dxa"/>
                <w:gridSpan w:val="2"/>
              </w:tcPr>
            </w:tcPrChange>
          </w:tcPr>
          <w:p w14:paraId="0707507B" w14:textId="05348171" w:rsidR="008D0E3F" w:rsidRDefault="00AA5B6D">
            <w:pPr>
              <w:pStyle w:val="TableText"/>
            </w:pPr>
            <w:del w:id="1314" w:author="Russ Ott" w:date="2022-05-16T11:58:00Z">
              <w:r>
                <w:fldChar w:fldCharType="begin"/>
              </w:r>
              <w:r>
                <w:delInstrText xml:space="preserve"> HYPERLINK \l "C_4437-3424" \h </w:delInstrText>
              </w:r>
              <w:r>
                <w:fldChar w:fldCharType="separate"/>
              </w:r>
              <w:r w:rsidR="00FB6AE9">
                <w:rPr>
                  <w:rStyle w:val="HyperlinkText9pt"/>
                </w:rPr>
                <w:delText>4437-3424</w:delText>
              </w:r>
              <w:r>
                <w:rPr>
                  <w:rStyle w:val="HyperlinkText9pt"/>
                </w:rPr>
                <w:fldChar w:fldCharType="end"/>
              </w:r>
            </w:del>
            <w:ins w:id="1315" w:author="Russ Ott" w:date="2022-05-16T11:58:00Z">
              <w:r>
                <w:fldChar w:fldCharType="begin"/>
              </w:r>
              <w:r>
                <w:instrText xml:space="preserve"> HYPERLINK \l "C_4524-3424" \h </w:instrText>
              </w:r>
              <w:r>
                <w:fldChar w:fldCharType="separate"/>
              </w:r>
              <w:r w:rsidR="007471AD">
                <w:rPr>
                  <w:rStyle w:val="HyperlinkText9pt"/>
                </w:rPr>
                <w:t>4524-3424</w:t>
              </w:r>
              <w:r>
                <w:rPr>
                  <w:rStyle w:val="HyperlinkText9pt"/>
                </w:rPr>
                <w:fldChar w:fldCharType="end"/>
              </w:r>
            </w:ins>
          </w:p>
        </w:tc>
        <w:tc>
          <w:tcPr>
            <w:tcW w:w="2975" w:type="dxa"/>
            <w:tcPrChange w:id="1316" w:author="Russ Ott" w:date="2022-05-16T11:58:00Z">
              <w:tcPr>
                <w:tcW w:w="2975" w:type="dxa"/>
                <w:gridSpan w:val="2"/>
              </w:tcPr>
            </w:tcPrChange>
          </w:tcPr>
          <w:p w14:paraId="3EA73DD9" w14:textId="77777777" w:rsidR="008D0E3F" w:rsidRDefault="007471AD">
            <w:pPr>
              <w:pStyle w:val="TableText"/>
            </w:pPr>
            <w:r>
              <w:t>2.16.840.1.113883.10.20.22.4.304</w:t>
            </w:r>
          </w:p>
        </w:tc>
      </w:tr>
      <w:tr w:rsidR="008D0E3F" w14:paraId="2AAD40E0" w14:textId="77777777">
        <w:tblPrEx>
          <w:tblW w:w="10080" w:type="dxa"/>
          <w:jc w:val="center"/>
          <w:tblLayout w:type="fixed"/>
          <w:tblLook w:val="02A0" w:firstRow="1" w:lastRow="0" w:firstColumn="1" w:lastColumn="0" w:noHBand="1" w:noVBand="0"/>
          <w:tblPrExChange w:id="1317" w:author="Russ Ott" w:date="2022-05-16T11:58:00Z">
            <w:tblPrEx>
              <w:tblW w:w="10080" w:type="dxa"/>
              <w:jc w:val="center"/>
              <w:tblLayout w:type="fixed"/>
              <w:tblLook w:val="02A0" w:firstRow="1" w:lastRow="0" w:firstColumn="1" w:lastColumn="0" w:noHBand="1" w:noVBand="0"/>
            </w:tblPrEx>
          </w:tblPrExChange>
        </w:tblPrEx>
        <w:trPr>
          <w:jc w:val="center"/>
          <w:trPrChange w:id="1318" w:author="Russ Ott" w:date="2022-05-16T11:58:00Z">
            <w:trPr>
              <w:gridAfter w:val="0"/>
              <w:jc w:val="center"/>
            </w:trPr>
          </w:trPrChange>
        </w:trPr>
        <w:tc>
          <w:tcPr>
            <w:tcW w:w="3345" w:type="dxa"/>
            <w:tcPrChange w:id="1319" w:author="Russ Ott" w:date="2022-05-16T11:58:00Z">
              <w:tcPr>
                <w:tcW w:w="3345" w:type="dxa"/>
                <w:gridSpan w:val="2"/>
              </w:tcPr>
            </w:tcPrChange>
          </w:tcPr>
          <w:p w14:paraId="63A2BB02" w14:textId="77777777" w:rsidR="008D0E3F" w:rsidRDefault="007471AD">
            <w:pPr>
              <w:pStyle w:val="TableText"/>
            </w:pPr>
            <w:r>
              <w:tab/>
            </w:r>
            <w:r>
              <w:tab/>
              <w:t>@extension</w:t>
            </w:r>
          </w:p>
        </w:tc>
        <w:tc>
          <w:tcPr>
            <w:tcW w:w="720" w:type="dxa"/>
            <w:tcPrChange w:id="1320" w:author="Russ Ott" w:date="2022-05-16T11:58:00Z">
              <w:tcPr>
                <w:tcW w:w="720" w:type="dxa"/>
                <w:gridSpan w:val="2"/>
              </w:tcPr>
            </w:tcPrChange>
          </w:tcPr>
          <w:p w14:paraId="74ED1E08" w14:textId="77777777" w:rsidR="008D0E3F" w:rsidRDefault="007471AD">
            <w:pPr>
              <w:pStyle w:val="TableText"/>
            </w:pPr>
            <w:r>
              <w:t>1..1</w:t>
            </w:r>
          </w:p>
        </w:tc>
        <w:tc>
          <w:tcPr>
            <w:tcW w:w="1152" w:type="dxa"/>
            <w:tcPrChange w:id="1321" w:author="Russ Ott" w:date="2022-05-16T11:58:00Z">
              <w:tcPr>
                <w:tcW w:w="1152" w:type="dxa"/>
                <w:gridSpan w:val="2"/>
              </w:tcPr>
            </w:tcPrChange>
          </w:tcPr>
          <w:p w14:paraId="47A5FEBC" w14:textId="77777777" w:rsidR="008D0E3F" w:rsidRDefault="007471AD">
            <w:pPr>
              <w:pStyle w:val="TableText"/>
            </w:pPr>
            <w:r>
              <w:t>SHALL</w:t>
            </w:r>
          </w:p>
        </w:tc>
        <w:tc>
          <w:tcPr>
            <w:tcW w:w="864" w:type="dxa"/>
            <w:tcPrChange w:id="1322" w:author="Russ Ott" w:date="2022-05-16T11:58:00Z">
              <w:tcPr>
                <w:tcW w:w="864" w:type="dxa"/>
                <w:gridSpan w:val="2"/>
              </w:tcPr>
            </w:tcPrChange>
          </w:tcPr>
          <w:p w14:paraId="462A4671" w14:textId="77777777" w:rsidR="008D0E3F" w:rsidRDefault="008D0E3F">
            <w:pPr>
              <w:pStyle w:val="TableText"/>
            </w:pPr>
          </w:p>
        </w:tc>
        <w:tc>
          <w:tcPr>
            <w:tcW w:w="1104" w:type="dxa"/>
            <w:tcPrChange w:id="1323" w:author="Russ Ott" w:date="2022-05-16T11:58:00Z">
              <w:tcPr>
                <w:tcW w:w="1104" w:type="dxa"/>
                <w:gridSpan w:val="2"/>
              </w:tcPr>
            </w:tcPrChange>
          </w:tcPr>
          <w:p w14:paraId="5EDD3637" w14:textId="4A5674A9" w:rsidR="008D0E3F" w:rsidRDefault="00AA5B6D">
            <w:pPr>
              <w:pStyle w:val="TableText"/>
            </w:pPr>
            <w:del w:id="1324" w:author="Russ Ott" w:date="2022-05-16T11:58:00Z">
              <w:r>
                <w:fldChar w:fldCharType="begin"/>
              </w:r>
              <w:r>
                <w:delInstrText xml:space="preserve"> HYPERLINK \l "C_4437-3425" \h </w:delInstrText>
              </w:r>
              <w:r>
                <w:fldChar w:fldCharType="separate"/>
              </w:r>
              <w:r w:rsidR="00FB6AE9">
                <w:rPr>
                  <w:rStyle w:val="HyperlinkText9pt"/>
                </w:rPr>
                <w:delText>4437-3425</w:delText>
              </w:r>
              <w:r>
                <w:rPr>
                  <w:rStyle w:val="HyperlinkText9pt"/>
                </w:rPr>
                <w:fldChar w:fldCharType="end"/>
              </w:r>
            </w:del>
            <w:ins w:id="1325" w:author="Russ Ott" w:date="2022-05-16T11:58:00Z">
              <w:r>
                <w:fldChar w:fldCharType="begin"/>
              </w:r>
              <w:r>
                <w:instrText xml:space="preserve"> HYPERLINK \l "C_4524-3425" \h </w:instrText>
              </w:r>
              <w:r>
                <w:fldChar w:fldCharType="separate"/>
              </w:r>
              <w:r w:rsidR="007471AD">
                <w:rPr>
                  <w:rStyle w:val="HyperlinkText9pt"/>
                </w:rPr>
                <w:t>4524-3425</w:t>
              </w:r>
              <w:r>
                <w:rPr>
                  <w:rStyle w:val="HyperlinkText9pt"/>
                </w:rPr>
                <w:fldChar w:fldCharType="end"/>
              </w:r>
            </w:ins>
          </w:p>
        </w:tc>
        <w:tc>
          <w:tcPr>
            <w:tcW w:w="2975" w:type="dxa"/>
            <w:tcPrChange w:id="1326" w:author="Russ Ott" w:date="2022-05-16T11:58:00Z">
              <w:tcPr>
                <w:tcW w:w="2975" w:type="dxa"/>
                <w:gridSpan w:val="2"/>
              </w:tcPr>
            </w:tcPrChange>
          </w:tcPr>
          <w:p w14:paraId="6775BBA9" w14:textId="62BC5EB9" w:rsidR="008D0E3F" w:rsidRDefault="00FB6AE9">
            <w:pPr>
              <w:pStyle w:val="TableText"/>
            </w:pPr>
            <w:del w:id="1327" w:author="Russ Ott" w:date="2022-05-16T11:58:00Z">
              <w:r>
                <w:delText>2019</w:delText>
              </w:r>
            </w:del>
            <w:ins w:id="1328" w:author="Russ Ott" w:date="2022-05-16T11:58:00Z">
              <w:r w:rsidR="007471AD">
                <w:t>2022</w:t>
              </w:r>
            </w:ins>
            <w:r w:rsidR="007471AD">
              <w:t>-06-</w:t>
            </w:r>
            <w:del w:id="1329" w:author="Russ Ott" w:date="2022-05-16T11:58:00Z">
              <w:r>
                <w:delText>21</w:delText>
              </w:r>
            </w:del>
            <w:ins w:id="1330" w:author="Russ Ott" w:date="2022-05-16T11:58:00Z">
              <w:r w:rsidR="007471AD">
                <w:t>01</w:t>
              </w:r>
            </w:ins>
          </w:p>
        </w:tc>
      </w:tr>
      <w:tr w:rsidR="008D0E3F" w14:paraId="60CB51B9" w14:textId="77777777">
        <w:tblPrEx>
          <w:tblW w:w="10080" w:type="dxa"/>
          <w:jc w:val="center"/>
          <w:tblLayout w:type="fixed"/>
          <w:tblLook w:val="02A0" w:firstRow="1" w:lastRow="0" w:firstColumn="1" w:lastColumn="0" w:noHBand="1" w:noVBand="0"/>
          <w:tblPrExChange w:id="1331" w:author="Russ Ott" w:date="2022-05-16T11:58:00Z">
            <w:tblPrEx>
              <w:tblW w:w="10080" w:type="dxa"/>
              <w:jc w:val="center"/>
              <w:tblLayout w:type="fixed"/>
              <w:tblLook w:val="02A0" w:firstRow="1" w:lastRow="0" w:firstColumn="1" w:lastColumn="0" w:noHBand="1" w:noVBand="0"/>
            </w:tblPrEx>
          </w:tblPrExChange>
        </w:tblPrEx>
        <w:trPr>
          <w:jc w:val="center"/>
          <w:trPrChange w:id="1332" w:author="Russ Ott" w:date="2022-05-16T11:58:00Z">
            <w:trPr>
              <w:gridAfter w:val="0"/>
              <w:jc w:val="center"/>
            </w:trPr>
          </w:trPrChange>
        </w:trPr>
        <w:tc>
          <w:tcPr>
            <w:tcW w:w="3345" w:type="dxa"/>
            <w:tcPrChange w:id="1333" w:author="Russ Ott" w:date="2022-05-16T11:58:00Z">
              <w:tcPr>
                <w:tcW w:w="3345" w:type="dxa"/>
                <w:gridSpan w:val="2"/>
              </w:tcPr>
            </w:tcPrChange>
          </w:tcPr>
          <w:p w14:paraId="539E9C3A" w14:textId="77777777" w:rsidR="008D0E3F" w:rsidRDefault="007471AD">
            <w:pPr>
              <w:pStyle w:val="TableText"/>
            </w:pPr>
            <w:r>
              <w:tab/>
              <w:t>code</w:t>
            </w:r>
          </w:p>
        </w:tc>
        <w:tc>
          <w:tcPr>
            <w:tcW w:w="720" w:type="dxa"/>
            <w:tcPrChange w:id="1334" w:author="Russ Ott" w:date="2022-05-16T11:58:00Z">
              <w:tcPr>
                <w:tcW w:w="720" w:type="dxa"/>
                <w:gridSpan w:val="2"/>
              </w:tcPr>
            </w:tcPrChange>
          </w:tcPr>
          <w:p w14:paraId="06DC4885" w14:textId="77777777" w:rsidR="008D0E3F" w:rsidRDefault="007471AD">
            <w:pPr>
              <w:pStyle w:val="TableText"/>
            </w:pPr>
            <w:r>
              <w:t>1..1</w:t>
            </w:r>
          </w:p>
        </w:tc>
        <w:tc>
          <w:tcPr>
            <w:tcW w:w="1152" w:type="dxa"/>
            <w:tcPrChange w:id="1335" w:author="Russ Ott" w:date="2022-05-16T11:58:00Z">
              <w:tcPr>
                <w:tcW w:w="1152" w:type="dxa"/>
                <w:gridSpan w:val="2"/>
              </w:tcPr>
            </w:tcPrChange>
          </w:tcPr>
          <w:p w14:paraId="4BD6DBED" w14:textId="77777777" w:rsidR="008D0E3F" w:rsidRDefault="007471AD">
            <w:pPr>
              <w:pStyle w:val="TableText"/>
            </w:pPr>
            <w:r>
              <w:t>SHALL</w:t>
            </w:r>
          </w:p>
        </w:tc>
        <w:tc>
          <w:tcPr>
            <w:tcW w:w="864" w:type="dxa"/>
            <w:tcPrChange w:id="1336" w:author="Russ Ott" w:date="2022-05-16T11:58:00Z">
              <w:tcPr>
                <w:tcW w:w="864" w:type="dxa"/>
                <w:gridSpan w:val="2"/>
              </w:tcPr>
            </w:tcPrChange>
          </w:tcPr>
          <w:p w14:paraId="0CBFE320" w14:textId="77777777" w:rsidR="008D0E3F" w:rsidRDefault="008D0E3F">
            <w:pPr>
              <w:pStyle w:val="TableText"/>
            </w:pPr>
          </w:p>
        </w:tc>
        <w:tc>
          <w:tcPr>
            <w:tcW w:w="1104" w:type="dxa"/>
            <w:tcPrChange w:id="1337" w:author="Russ Ott" w:date="2022-05-16T11:58:00Z">
              <w:tcPr>
                <w:tcW w:w="1104" w:type="dxa"/>
                <w:gridSpan w:val="2"/>
              </w:tcPr>
            </w:tcPrChange>
          </w:tcPr>
          <w:p w14:paraId="3878F5CD" w14:textId="6F8AC3D5" w:rsidR="008D0E3F" w:rsidRDefault="00AA5B6D">
            <w:pPr>
              <w:pStyle w:val="TableText"/>
            </w:pPr>
            <w:del w:id="1338" w:author="Russ Ott" w:date="2022-05-16T11:58:00Z">
              <w:r>
                <w:fldChar w:fldCharType="begin"/>
              </w:r>
              <w:r>
                <w:delInstrText xml:space="preserve"> HYPERLINK \l "C_4437-3422" \h </w:delInstrText>
              </w:r>
              <w:r>
                <w:fldChar w:fldCharType="separate"/>
              </w:r>
              <w:r w:rsidR="00FB6AE9">
                <w:rPr>
                  <w:rStyle w:val="HyperlinkText9pt"/>
                </w:rPr>
                <w:delText>4437-3422</w:delText>
              </w:r>
              <w:r>
                <w:rPr>
                  <w:rStyle w:val="HyperlinkText9pt"/>
                </w:rPr>
                <w:fldChar w:fldCharType="end"/>
              </w:r>
            </w:del>
            <w:ins w:id="1339" w:author="Russ Ott" w:date="2022-05-16T11:58:00Z">
              <w:r>
                <w:fldChar w:fldCharType="begin"/>
              </w:r>
              <w:r>
                <w:instrText xml:space="preserve"> HYPERLINK \l "C_4524-3422" \h </w:instrText>
              </w:r>
              <w:r>
                <w:fldChar w:fldCharType="separate"/>
              </w:r>
              <w:r w:rsidR="007471AD">
                <w:rPr>
                  <w:rStyle w:val="HyperlinkText9pt"/>
                </w:rPr>
                <w:t>4524-3422</w:t>
              </w:r>
              <w:r>
                <w:rPr>
                  <w:rStyle w:val="HyperlinkText9pt"/>
                </w:rPr>
                <w:fldChar w:fldCharType="end"/>
              </w:r>
            </w:ins>
          </w:p>
        </w:tc>
        <w:tc>
          <w:tcPr>
            <w:tcW w:w="2975" w:type="dxa"/>
            <w:tcPrChange w:id="1340" w:author="Russ Ott" w:date="2022-05-16T11:58:00Z">
              <w:tcPr>
                <w:tcW w:w="2975" w:type="dxa"/>
                <w:gridSpan w:val="2"/>
              </w:tcPr>
            </w:tcPrChange>
          </w:tcPr>
          <w:p w14:paraId="137A95A3" w14:textId="77777777" w:rsidR="008D0E3F" w:rsidRDefault="008D0E3F">
            <w:pPr>
              <w:pStyle w:val="TableText"/>
            </w:pPr>
          </w:p>
        </w:tc>
      </w:tr>
      <w:tr w:rsidR="008D0E3F" w14:paraId="7B1D94D6" w14:textId="77777777">
        <w:tblPrEx>
          <w:tblW w:w="10080" w:type="dxa"/>
          <w:jc w:val="center"/>
          <w:tblLayout w:type="fixed"/>
          <w:tblLook w:val="02A0" w:firstRow="1" w:lastRow="0" w:firstColumn="1" w:lastColumn="0" w:noHBand="1" w:noVBand="0"/>
          <w:tblPrExChange w:id="1341" w:author="Russ Ott" w:date="2022-05-16T11:58:00Z">
            <w:tblPrEx>
              <w:tblW w:w="10080" w:type="dxa"/>
              <w:jc w:val="center"/>
              <w:tblLayout w:type="fixed"/>
              <w:tblLook w:val="02A0" w:firstRow="1" w:lastRow="0" w:firstColumn="1" w:lastColumn="0" w:noHBand="1" w:noVBand="0"/>
            </w:tblPrEx>
          </w:tblPrExChange>
        </w:tblPrEx>
        <w:trPr>
          <w:jc w:val="center"/>
          <w:trPrChange w:id="1342" w:author="Russ Ott" w:date="2022-05-16T11:58:00Z">
            <w:trPr>
              <w:gridAfter w:val="0"/>
              <w:jc w:val="center"/>
            </w:trPr>
          </w:trPrChange>
        </w:trPr>
        <w:tc>
          <w:tcPr>
            <w:tcW w:w="3345" w:type="dxa"/>
            <w:tcPrChange w:id="1343" w:author="Russ Ott" w:date="2022-05-16T11:58:00Z">
              <w:tcPr>
                <w:tcW w:w="3345" w:type="dxa"/>
                <w:gridSpan w:val="2"/>
              </w:tcPr>
            </w:tcPrChange>
          </w:tcPr>
          <w:p w14:paraId="730B194B" w14:textId="77777777" w:rsidR="008D0E3F" w:rsidRDefault="007471AD">
            <w:pPr>
              <w:pStyle w:val="TableText"/>
            </w:pPr>
            <w:r>
              <w:tab/>
            </w:r>
            <w:r>
              <w:tab/>
              <w:t>@code</w:t>
            </w:r>
          </w:p>
        </w:tc>
        <w:tc>
          <w:tcPr>
            <w:tcW w:w="720" w:type="dxa"/>
            <w:tcPrChange w:id="1344" w:author="Russ Ott" w:date="2022-05-16T11:58:00Z">
              <w:tcPr>
                <w:tcW w:w="720" w:type="dxa"/>
                <w:gridSpan w:val="2"/>
              </w:tcPr>
            </w:tcPrChange>
          </w:tcPr>
          <w:p w14:paraId="0BD65274" w14:textId="77777777" w:rsidR="008D0E3F" w:rsidRDefault="007471AD">
            <w:pPr>
              <w:pStyle w:val="TableText"/>
            </w:pPr>
            <w:r>
              <w:t>1..1</w:t>
            </w:r>
          </w:p>
        </w:tc>
        <w:tc>
          <w:tcPr>
            <w:tcW w:w="1152" w:type="dxa"/>
            <w:tcPrChange w:id="1345" w:author="Russ Ott" w:date="2022-05-16T11:58:00Z">
              <w:tcPr>
                <w:tcW w:w="1152" w:type="dxa"/>
                <w:gridSpan w:val="2"/>
              </w:tcPr>
            </w:tcPrChange>
          </w:tcPr>
          <w:p w14:paraId="3825D786" w14:textId="77777777" w:rsidR="008D0E3F" w:rsidRDefault="007471AD">
            <w:pPr>
              <w:pStyle w:val="TableText"/>
            </w:pPr>
            <w:r>
              <w:t>SHALL</w:t>
            </w:r>
          </w:p>
        </w:tc>
        <w:tc>
          <w:tcPr>
            <w:tcW w:w="864" w:type="dxa"/>
            <w:tcPrChange w:id="1346" w:author="Russ Ott" w:date="2022-05-16T11:58:00Z">
              <w:tcPr>
                <w:tcW w:w="864" w:type="dxa"/>
                <w:gridSpan w:val="2"/>
              </w:tcPr>
            </w:tcPrChange>
          </w:tcPr>
          <w:p w14:paraId="1ECA100A" w14:textId="77777777" w:rsidR="008D0E3F" w:rsidRDefault="008D0E3F">
            <w:pPr>
              <w:pStyle w:val="TableText"/>
            </w:pPr>
          </w:p>
        </w:tc>
        <w:tc>
          <w:tcPr>
            <w:tcW w:w="1104" w:type="dxa"/>
            <w:tcPrChange w:id="1347" w:author="Russ Ott" w:date="2022-05-16T11:58:00Z">
              <w:tcPr>
                <w:tcW w:w="1104" w:type="dxa"/>
                <w:gridSpan w:val="2"/>
              </w:tcPr>
            </w:tcPrChange>
          </w:tcPr>
          <w:p w14:paraId="48D619BD" w14:textId="3987C069" w:rsidR="008D0E3F" w:rsidRDefault="00AA5B6D">
            <w:pPr>
              <w:pStyle w:val="TableText"/>
            </w:pPr>
            <w:del w:id="1348" w:author="Russ Ott" w:date="2022-05-16T11:58:00Z">
              <w:r>
                <w:fldChar w:fldCharType="begin"/>
              </w:r>
              <w:r>
                <w:delInstrText xml:space="preserve"> HYPERLINK \l "C_4437-3426" \h </w:delInstrText>
              </w:r>
              <w:r>
                <w:fldChar w:fldCharType="separate"/>
              </w:r>
              <w:r w:rsidR="00FB6AE9">
                <w:rPr>
                  <w:rStyle w:val="HyperlinkText9pt"/>
                </w:rPr>
                <w:delText>4437-3426</w:delText>
              </w:r>
              <w:r>
                <w:rPr>
                  <w:rStyle w:val="HyperlinkText9pt"/>
                </w:rPr>
                <w:fldChar w:fldCharType="end"/>
              </w:r>
            </w:del>
            <w:ins w:id="1349" w:author="Russ Ott" w:date="2022-05-16T11:58:00Z">
              <w:r>
                <w:fldChar w:fldCharType="begin"/>
              </w:r>
              <w:r>
                <w:instrText xml:space="preserve"> HYPERLINK \l "C_4524-3426" \h </w:instrText>
              </w:r>
              <w:r>
                <w:fldChar w:fldCharType="separate"/>
              </w:r>
              <w:r w:rsidR="007471AD">
                <w:rPr>
                  <w:rStyle w:val="HyperlinkText9pt"/>
                </w:rPr>
                <w:t>4524-3426</w:t>
              </w:r>
              <w:r>
                <w:rPr>
                  <w:rStyle w:val="HyperlinkText9pt"/>
                </w:rPr>
                <w:fldChar w:fldCharType="end"/>
              </w:r>
            </w:ins>
          </w:p>
        </w:tc>
        <w:tc>
          <w:tcPr>
            <w:tcW w:w="2975" w:type="dxa"/>
            <w:tcPrChange w:id="1350" w:author="Russ Ott" w:date="2022-05-16T11:58:00Z">
              <w:tcPr>
                <w:tcW w:w="2975" w:type="dxa"/>
                <w:gridSpan w:val="2"/>
              </w:tcPr>
            </w:tcPrChange>
          </w:tcPr>
          <w:p w14:paraId="58A633C9" w14:textId="77777777" w:rsidR="008D0E3F" w:rsidRDefault="007471AD">
            <w:pPr>
              <w:pStyle w:val="TableText"/>
            </w:pPr>
            <w:r>
              <w:t>urn:oid:2.16.840.1.113883.3.26.1.1 (NCI Thesaurus (NCIt)) = C101722</w:t>
            </w:r>
          </w:p>
        </w:tc>
      </w:tr>
      <w:tr w:rsidR="008D0E3F" w14:paraId="61C236CF" w14:textId="77777777">
        <w:tblPrEx>
          <w:tblW w:w="10080" w:type="dxa"/>
          <w:jc w:val="center"/>
          <w:tblLayout w:type="fixed"/>
          <w:tblLook w:val="02A0" w:firstRow="1" w:lastRow="0" w:firstColumn="1" w:lastColumn="0" w:noHBand="1" w:noVBand="0"/>
          <w:tblPrExChange w:id="1351" w:author="Russ Ott" w:date="2022-05-16T11:58:00Z">
            <w:tblPrEx>
              <w:tblW w:w="10080" w:type="dxa"/>
              <w:jc w:val="center"/>
              <w:tblLayout w:type="fixed"/>
              <w:tblLook w:val="02A0" w:firstRow="1" w:lastRow="0" w:firstColumn="1" w:lastColumn="0" w:noHBand="1" w:noVBand="0"/>
            </w:tblPrEx>
          </w:tblPrExChange>
        </w:tblPrEx>
        <w:trPr>
          <w:jc w:val="center"/>
          <w:trPrChange w:id="1352" w:author="Russ Ott" w:date="2022-05-16T11:58:00Z">
            <w:trPr>
              <w:gridAfter w:val="0"/>
              <w:jc w:val="center"/>
            </w:trPr>
          </w:trPrChange>
        </w:trPr>
        <w:tc>
          <w:tcPr>
            <w:tcW w:w="3345" w:type="dxa"/>
            <w:tcPrChange w:id="1353" w:author="Russ Ott" w:date="2022-05-16T11:58:00Z">
              <w:tcPr>
                <w:tcW w:w="3345" w:type="dxa"/>
                <w:gridSpan w:val="2"/>
              </w:tcPr>
            </w:tcPrChange>
          </w:tcPr>
          <w:p w14:paraId="38E3C862" w14:textId="77777777" w:rsidR="008D0E3F" w:rsidRDefault="007471AD">
            <w:pPr>
              <w:pStyle w:val="TableText"/>
            </w:pPr>
            <w:r>
              <w:tab/>
            </w:r>
            <w:r>
              <w:tab/>
              <w:t>@codeSystem</w:t>
            </w:r>
          </w:p>
        </w:tc>
        <w:tc>
          <w:tcPr>
            <w:tcW w:w="720" w:type="dxa"/>
            <w:tcPrChange w:id="1354" w:author="Russ Ott" w:date="2022-05-16T11:58:00Z">
              <w:tcPr>
                <w:tcW w:w="720" w:type="dxa"/>
                <w:gridSpan w:val="2"/>
              </w:tcPr>
            </w:tcPrChange>
          </w:tcPr>
          <w:p w14:paraId="158B2E26" w14:textId="77777777" w:rsidR="008D0E3F" w:rsidRDefault="007471AD">
            <w:pPr>
              <w:pStyle w:val="TableText"/>
            </w:pPr>
            <w:r>
              <w:t>1..1</w:t>
            </w:r>
          </w:p>
        </w:tc>
        <w:tc>
          <w:tcPr>
            <w:tcW w:w="1152" w:type="dxa"/>
            <w:tcPrChange w:id="1355" w:author="Russ Ott" w:date="2022-05-16T11:58:00Z">
              <w:tcPr>
                <w:tcW w:w="1152" w:type="dxa"/>
                <w:gridSpan w:val="2"/>
              </w:tcPr>
            </w:tcPrChange>
          </w:tcPr>
          <w:p w14:paraId="1776136A" w14:textId="77777777" w:rsidR="008D0E3F" w:rsidRDefault="007471AD">
            <w:pPr>
              <w:pStyle w:val="TableText"/>
            </w:pPr>
            <w:r>
              <w:t>SHALL</w:t>
            </w:r>
          </w:p>
        </w:tc>
        <w:tc>
          <w:tcPr>
            <w:tcW w:w="864" w:type="dxa"/>
            <w:tcPrChange w:id="1356" w:author="Russ Ott" w:date="2022-05-16T11:58:00Z">
              <w:tcPr>
                <w:tcW w:w="864" w:type="dxa"/>
                <w:gridSpan w:val="2"/>
              </w:tcPr>
            </w:tcPrChange>
          </w:tcPr>
          <w:p w14:paraId="27D39869" w14:textId="77777777" w:rsidR="008D0E3F" w:rsidRDefault="008D0E3F">
            <w:pPr>
              <w:pStyle w:val="TableText"/>
            </w:pPr>
          </w:p>
        </w:tc>
        <w:tc>
          <w:tcPr>
            <w:tcW w:w="1104" w:type="dxa"/>
            <w:tcPrChange w:id="1357" w:author="Russ Ott" w:date="2022-05-16T11:58:00Z">
              <w:tcPr>
                <w:tcW w:w="1104" w:type="dxa"/>
                <w:gridSpan w:val="2"/>
              </w:tcPr>
            </w:tcPrChange>
          </w:tcPr>
          <w:p w14:paraId="7B8AB1E2" w14:textId="27ED43B4" w:rsidR="008D0E3F" w:rsidRDefault="00AA5B6D">
            <w:pPr>
              <w:pStyle w:val="TableText"/>
            </w:pPr>
            <w:del w:id="1358" w:author="Russ Ott" w:date="2022-05-16T11:58:00Z">
              <w:r>
                <w:fldChar w:fldCharType="begin"/>
              </w:r>
              <w:r>
                <w:delInstrText xml:space="preserve"> HYPERLINK \l "C_4437-3427" \h </w:delInstrText>
              </w:r>
              <w:r>
                <w:fldChar w:fldCharType="separate"/>
              </w:r>
              <w:r w:rsidR="00FB6AE9">
                <w:rPr>
                  <w:rStyle w:val="HyperlinkText9pt"/>
                </w:rPr>
                <w:delText>4437-3427</w:delText>
              </w:r>
              <w:r>
                <w:rPr>
                  <w:rStyle w:val="HyperlinkText9pt"/>
                </w:rPr>
                <w:fldChar w:fldCharType="end"/>
              </w:r>
            </w:del>
            <w:ins w:id="1359" w:author="Russ Ott" w:date="2022-05-16T11:58:00Z">
              <w:r>
                <w:fldChar w:fldCharType="begin"/>
              </w:r>
              <w:r>
                <w:instrText xml:space="preserve"> HYPERLINK \l "C_4524-3427" \h </w:instrText>
              </w:r>
              <w:r>
                <w:fldChar w:fldCharType="separate"/>
              </w:r>
              <w:r w:rsidR="007471AD">
                <w:rPr>
                  <w:rStyle w:val="HyperlinkText9pt"/>
                </w:rPr>
                <w:t>4524-3427</w:t>
              </w:r>
              <w:r>
                <w:rPr>
                  <w:rStyle w:val="HyperlinkText9pt"/>
                </w:rPr>
                <w:fldChar w:fldCharType="end"/>
              </w:r>
            </w:ins>
          </w:p>
        </w:tc>
        <w:tc>
          <w:tcPr>
            <w:tcW w:w="2975" w:type="dxa"/>
            <w:tcPrChange w:id="1360" w:author="Russ Ott" w:date="2022-05-16T11:58:00Z">
              <w:tcPr>
                <w:tcW w:w="2975" w:type="dxa"/>
                <w:gridSpan w:val="2"/>
              </w:tcPr>
            </w:tcPrChange>
          </w:tcPr>
          <w:p w14:paraId="12D71EB8" w14:textId="77777777" w:rsidR="008D0E3F" w:rsidRDefault="007471AD">
            <w:pPr>
              <w:pStyle w:val="TableText"/>
            </w:pPr>
            <w:r>
              <w:t>2.16.840.1.113883.3.26.1.1</w:t>
            </w:r>
          </w:p>
        </w:tc>
      </w:tr>
      <w:tr w:rsidR="008D0E3F" w14:paraId="2C0AD704" w14:textId="77777777">
        <w:tblPrEx>
          <w:tblW w:w="10080" w:type="dxa"/>
          <w:jc w:val="center"/>
          <w:tblLayout w:type="fixed"/>
          <w:tblLook w:val="02A0" w:firstRow="1" w:lastRow="0" w:firstColumn="1" w:lastColumn="0" w:noHBand="1" w:noVBand="0"/>
          <w:tblPrExChange w:id="1361" w:author="Russ Ott" w:date="2022-05-16T11:58:00Z">
            <w:tblPrEx>
              <w:tblW w:w="10080" w:type="dxa"/>
              <w:jc w:val="center"/>
              <w:tblLayout w:type="fixed"/>
              <w:tblLook w:val="02A0" w:firstRow="1" w:lastRow="0" w:firstColumn="1" w:lastColumn="0" w:noHBand="1" w:noVBand="0"/>
            </w:tblPrEx>
          </w:tblPrExChange>
        </w:tblPrEx>
        <w:trPr>
          <w:jc w:val="center"/>
          <w:trPrChange w:id="1362" w:author="Russ Ott" w:date="2022-05-16T11:58:00Z">
            <w:trPr>
              <w:gridAfter w:val="0"/>
              <w:jc w:val="center"/>
            </w:trPr>
          </w:trPrChange>
        </w:trPr>
        <w:tc>
          <w:tcPr>
            <w:tcW w:w="3345" w:type="dxa"/>
            <w:tcPrChange w:id="1363" w:author="Russ Ott" w:date="2022-05-16T11:58:00Z">
              <w:tcPr>
                <w:tcW w:w="3345" w:type="dxa"/>
                <w:gridSpan w:val="2"/>
              </w:tcPr>
            </w:tcPrChange>
          </w:tcPr>
          <w:p w14:paraId="72BD855A" w14:textId="77777777" w:rsidR="008D0E3F" w:rsidRDefault="007471AD">
            <w:pPr>
              <w:pStyle w:val="TableText"/>
            </w:pPr>
            <w:r>
              <w:tab/>
            </w:r>
            <w:r>
              <w:tab/>
              <w:t>@codeSystemName</w:t>
            </w:r>
          </w:p>
        </w:tc>
        <w:tc>
          <w:tcPr>
            <w:tcW w:w="720" w:type="dxa"/>
            <w:tcPrChange w:id="1364" w:author="Russ Ott" w:date="2022-05-16T11:58:00Z">
              <w:tcPr>
                <w:tcW w:w="720" w:type="dxa"/>
                <w:gridSpan w:val="2"/>
              </w:tcPr>
            </w:tcPrChange>
          </w:tcPr>
          <w:p w14:paraId="6BB1CBF2" w14:textId="77777777" w:rsidR="008D0E3F" w:rsidRDefault="007471AD">
            <w:pPr>
              <w:pStyle w:val="TableText"/>
            </w:pPr>
            <w:r>
              <w:t>0..1</w:t>
            </w:r>
          </w:p>
        </w:tc>
        <w:tc>
          <w:tcPr>
            <w:tcW w:w="1152" w:type="dxa"/>
            <w:tcPrChange w:id="1365" w:author="Russ Ott" w:date="2022-05-16T11:58:00Z">
              <w:tcPr>
                <w:tcW w:w="1152" w:type="dxa"/>
                <w:gridSpan w:val="2"/>
              </w:tcPr>
            </w:tcPrChange>
          </w:tcPr>
          <w:p w14:paraId="1EEA05AB" w14:textId="77777777" w:rsidR="008D0E3F" w:rsidRDefault="007471AD">
            <w:pPr>
              <w:pStyle w:val="TableText"/>
            </w:pPr>
            <w:r>
              <w:t>MAY</w:t>
            </w:r>
          </w:p>
        </w:tc>
        <w:tc>
          <w:tcPr>
            <w:tcW w:w="864" w:type="dxa"/>
            <w:tcPrChange w:id="1366" w:author="Russ Ott" w:date="2022-05-16T11:58:00Z">
              <w:tcPr>
                <w:tcW w:w="864" w:type="dxa"/>
                <w:gridSpan w:val="2"/>
              </w:tcPr>
            </w:tcPrChange>
          </w:tcPr>
          <w:p w14:paraId="12E82340" w14:textId="77777777" w:rsidR="008D0E3F" w:rsidRDefault="008D0E3F">
            <w:pPr>
              <w:pStyle w:val="TableText"/>
            </w:pPr>
          </w:p>
        </w:tc>
        <w:tc>
          <w:tcPr>
            <w:tcW w:w="1104" w:type="dxa"/>
            <w:tcPrChange w:id="1367" w:author="Russ Ott" w:date="2022-05-16T11:58:00Z">
              <w:tcPr>
                <w:tcW w:w="1104" w:type="dxa"/>
                <w:gridSpan w:val="2"/>
              </w:tcPr>
            </w:tcPrChange>
          </w:tcPr>
          <w:p w14:paraId="6E9D1594" w14:textId="544B15C6" w:rsidR="008D0E3F" w:rsidRDefault="00AA5B6D">
            <w:pPr>
              <w:pStyle w:val="TableText"/>
            </w:pPr>
            <w:del w:id="1368" w:author="Russ Ott" w:date="2022-05-16T11:58:00Z">
              <w:r>
                <w:fldChar w:fldCharType="begin"/>
              </w:r>
              <w:r>
                <w:delInstrText xml:space="preserve"> HYPERLINK \l "C_4437-3428" \h </w:delInstrText>
              </w:r>
              <w:r>
                <w:fldChar w:fldCharType="separate"/>
              </w:r>
              <w:r w:rsidR="00FB6AE9">
                <w:rPr>
                  <w:rStyle w:val="HyperlinkText9pt"/>
                </w:rPr>
                <w:delText>4437-3428</w:delText>
              </w:r>
              <w:r>
                <w:rPr>
                  <w:rStyle w:val="HyperlinkText9pt"/>
                </w:rPr>
                <w:fldChar w:fldCharType="end"/>
              </w:r>
            </w:del>
            <w:ins w:id="1369" w:author="Russ Ott" w:date="2022-05-16T11:58:00Z">
              <w:r>
                <w:fldChar w:fldCharType="begin"/>
              </w:r>
              <w:r>
                <w:instrText xml:space="preserve"> HYPERLINK \l "C_4524-3428" \h </w:instrText>
              </w:r>
              <w:r>
                <w:fldChar w:fldCharType="separate"/>
              </w:r>
              <w:r w:rsidR="007471AD">
                <w:rPr>
                  <w:rStyle w:val="HyperlinkText9pt"/>
                </w:rPr>
                <w:t>4524-3428</w:t>
              </w:r>
              <w:r>
                <w:rPr>
                  <w:rStyle w:val="HyperlinkText9pt"/>
                </w:rPr>
                <w:fldChar w:fldCharType="end"/>
              </w:r>
            </w:ins>
          </w:p>
        </w:tc>
        <w:tc>
          <w:tcPr>
            <w:tcW w:w="2975" w:type="dxa"/>
            <w:tcPrChange w:id="1370" w:author="Russ Ott" w:date="2022-05-16T11:58:00Z">
              <w:tcPr>
                <w:tcW w:w="2975" w:type="dxa"/>
                <w:gridSpan w:val="2"/>
              </w:tcPr>
            </w:tcPrChange>
          </w:tcPr>
          <w:p w14:paraId="1B51CBF9" w14:textId="77777777" w:rsidR="008D0E3F" w:rsidRDefault="007471AD">
            <w:pPr>
              <w:pStyle w:val="TableText"/>
            </w:pPr>
            <w:r>
              <w:t>NCI Thesaurus</w:t>
            </w:r>
          </w:p>
        </w:tc>
      </w:tr>
      <w:tr w:rsidR="008D0E3F" w14:paraId="0A295D4D" w14:textId="77777777">
        <w:tblPrEx>
          <w:tblW w:w="10080" w:type="dxa"/>
          <w:jc w:val="center"/>
          <w:tblLayout w:type="fixed"/>
          <w:tblLook w:val="02A0" w:firstRow="1" w:lastRow="0" w:firstColumn="1" w:lastColumn="0" w:noHBand="1" w:noVBand="0"/>
          <w:tblPrExChange w:id="1371" w:author="Russ Ott" w:date="2022-05-16T11:58:00Z">
            <w:tblPrEx>
              <w:tblW w:w="10080" w:type="dxa"/>
              <w:jc w:val="center"/>
              <w:tblLayout w:type="fixed"/>
              <w:tblLook w:val="02A0" w:firstRow="1" w:lastRow="0" w:firstColumn="1" w:lastColumn="0" w:noHBand="1" w:noVBand="0"/>
            </w:tblPrEx>
          </w:tblPrExChange>
        </w:tblPrEx>
        <w:trPr>
          <w:jc w:val="center"/>
          <w:trPrChange w:id="1372" w:author="Russ Ott" w:date="2022-05-16T11:58:00Z">
            <w:trPr>
              <w:gridAfter w:val="0"/>
              <w:jc w:val="center"/>
            </w:trPr>
          </w:trPrChange>
        </w:trPr>
        <w:tc>
          <w:tcPr>
            <w:tcW w:w="3345" w:type="dxa"/>
            <w:tcPrChange w:id="1373" w:author="Russ Ott" w:date="2022-05-16T11:58:00Z">
              <w:tcPr>
                <w:tcW w:w="3345" w:type="dxa"/>
                <w:gridSpan w:val="2"/>
              </w:tcPr>
            </w:tcPrChange>
          </w:tcPr>
          <w:p w14:paraId="36E779D6" w14:textId="77777777" w:rsidR="008D0E3F" w:rsidRDefault="007471AD">
            <w:pPr>
              <w:pStyle w:val="TableText"/>
            </w:pPr>
            <w:r>
              <w:tab/>
            </w:r>
            <w:r>
              <w:tab/>
              <w:t>@displayName</w:t>
            </w:r>
          </w:p>
        </w:tc>
        <w:tc>
          <w:tcPr>
            <w:tcW w:w="720" w:type="dxa"/>
            <w:tcPrChange w:id="1374" w:author="Russ Ott" w:date="2022-05-16T11:58:00Z">
              <w:tcPr>
                <w:tcW w:w="720" w:type="dxa"/>
                <w:gridSpan w:val="2"/>
              </w:tcPr>
            </w:tcPrChange>
          </w:tcPr>
          <w:p w14:paraId="6939E839" w14:textId="77777777" w:rsidR="008D0E3F" w:rsidRDefault="007471AD">
            <w:pPr>
              <w:pStyle w:val="TableText"/>
            </w:pPr>
            <w:r>
              <w:t>0..1</w:t>
            </w:r>
          </w:p>
        </w:tc>
        <w:tc>
          <w:tcPr>
            <w:tcW w:w="1152" w:type="dxa"/>
            <w:tcPrChange w:id="1375" w:author="Russ Ott" w:date="2022-05-16T11:58:00Z">
              <w:tcPr>
                <w:tcW w:w="1152" w:type="dxa"/>
                <w:gridSpan w:val="2"/>
              </w:tcPr>
            </w:tcPrChange>
          </w:tcPr>
          <w:p w14:paraId="6D8EB89B" w14:textId="77777777" w:rsidR="008D0E3F" w:rsidRDefault="007471AD">
            <w:pPr>
              <w:pStyle w:val="TableText"/>
            </w:pPr>
            <w:r>
              <w:t>MAY</w:t>
            </w:r>
          </w:p>
        </w:tc>
        <w:tc>
          <w:tcPr>
            <w:tcW w:w="864" w:type="dxa"/>
            <w:tcPrChange w:id="1376" w:author="Russ Ott" w:date="2022-05-16T11:58:00Z">
              <w:tcPr>
                <w:tcW w:w="864" w:type="dxa"/>
                <w:gridSpan w:val="2"/>
              </w:tcPr>
            </w:tcPrChange>
          </w:tcPr>
          <w:p w14:paraId="174D13B6" w14:textId="77777777" w:rsidR="008D0E3F" w:rsidRDefault="008D0E3F">
            <w:pPr>
              <w:pStyle w:val="TableText"/>
            </w:pPr>
          </w:p>
        </w:tc>
        <w:tc>
          <w:tcPr>
            <w:tcW w:w="1104" w:type="dxa"/>
            <w:tcPrChange w:id="1377" w:author="Russ Ott" w:date="2022-05-16T11:58:00Z">
              <w:tcPr>
                <w:tcW w:w="1104" w:type="dxa"/>
                <w:gridSpan w:val="2"/>
              </w:tcPr>
            </w:tcPrChange>
          </w:tcPr>
          <w:p w14:paraId="02F9FB45" w14:textId="5F8F2E69" w:rsidR="008D0E3F" w:rsidRDefault="00AA5B6D">
            <w:pPr>
              <w:pStyle w:val="TableText"/>
            </w:pPr>
            <w:del w:id="1378" w:author="Russ Ott" w:date="2022-05-16T11:58:00Z">
              <w:r>
                <w:fldChar w:fldCharType="begin"/>
              </w:r>
              <w:r>
                <w:delInstrText xml:space="preserve"> HYPERLINK \l "C_4437-3429" \h </w:delInstrText>
              </w:r>
              <w:r>
                <w:fldChar w:fldCharType="separate"/>
              </w:r>
              <w:r w:rsidR="00FB6AE9">
                <w:rPr>
                  <w:rStyle w:val="HyperlinkText9pt"/>
                </w:rPr>
                <w:delText>4437-3429</w:delText>
              </w:r>
              <w:r>
                <w:rPr>
                  <w:rStyle w:val="HyperlinkText9pt"/>
                </w:rPr>
                <w:fldChar w:fldCharType="end"/>
              </w:r>
            </w:del>
            <w:ins w:id="1379" w:author="Russ Ott" w:date="2022-05-16T11:58:00Z">
              <w:r>
                <w:fldChar w:fldCharType="begin"/>
              </w:r>
              <w:r>
                <w:instrText xml:space="preserve"> HYPERLINK \l "C_4524-3429" \h </w:instrText>
              </w:r>
              <w:r>
                <w:fldChar w:fldCharType="separate"/>
              </w:r>
              <w:r w:rsidR="007471AD">
                <w:rPr>
                  <w:rStyle w:val="HyperlinkText9pt"/>
                </w:rPr>
                <w:t>4524-3429</w:t>
              </w:r>
              <w:r>
                <w:rPr>
                  <w:rStyle w:val="HyperlinkText9pt"/>
                </w:rPr>
                <w:fldChar w:fldCharType="end"/>
              </w:r>
            </w:ins>
          </w:p>
        </w:tc>
        <w:tc>
          <w:tcPr>
            <w:tcW w:w="2975" w:type="dxa"/>
            <w:tcPrChange w:id="1380" w:author="Russ Ott" w:date="2022-05-16T11:58:00Z">
              <w:tcPr>
                <w:tcW w:w="2975" w:type="dxa"/>
                <w:gridSpan w:val="2"/>
              </w:tcPr>
            </w:tcPrChange>
          </w:tcPr>
          <w:p w14:paraId="4B294ADA" w14:textId="77777777" w:rsidR="008D0E3F" w:rsidRDefault="007471AD">
            <w:pPr>
              <w:pStyle w:val="TableText"/>
            </w:pPr>
            <w:r>
              <w:t>Primary DI Number</w:t>
            </w:r>
          </w:p>
        </w:tc>
      </w:tr>
      <w:tr w:rsidR="008D0E3F" w14:paraId="781C067F" w14:textId="77777777">
        <w:tblPrEx>
          <w:tblW w:w="10080" w:type="dxa"/>
          <w:jc w:val="center"/>
          <w:tblLayout w:type="fixed"/>
          <w:tblLook w:val="02A0" w:firstRow="1" w:lastRow="0" w:firstColumn="1" w:lastColumn="0" w:noHBand="1" w:noVBand="0"/>
          <w:tblPrExChange w:id="1381" w:author="Russ Ott" w:date="2022-05-16T11:58:00Z">
            <w:tblPrEx>
              <w:tblW w:w="10080" w:type="dxa"/>
              <w:jc w:val="center"/>
              <w:tblLayout w:type="fixed"/>
              <w:tblLook w:val="02A0" w:firstRow="1" w:lastRow="0" w:firstColumn="1" w:lastColumn="0" w:noHBand="1" w:noVBand="0"/>
            </w:tblPrEx>
          </w:tblPrExChange>
        </w:tblPrEx>
        <w:trPr>
          <w:jc w:val="center"/>
          <w:trPrChange w:id="1382" w:author="Russ Ott" w:date="2022-05-16T11:58:00Z">
            <w:trPr>
              <w:gridAfter w:val="0"/>
              <w:jc w:val="center"/>
            </w:trPr>
          </w:trPrChange>
        </w:trPr>
        <w:tc>
          <w:tcPr>
            <w:tcW w:w="3345" w:type="dxa"/>
            <w:tcPrChange w:id="1383" w:author="Russ Ott" w:date="2022-05-16T11:58:00Z">
              <w:tcPr>
                <w:tcW w:w="3345" w:type="dxa"/>
                <w:gridSpan w:val="2"/>
              </w:tcPr>
            </w:tcPrChange>
          </w:tcPr>
          <w:p w14:paraId="6FECFDC1" w14:textId="77777777" w:rsidR="008D0E3F" w:rsidRDefault="007471AD">
            <w:pPr>
              <w:pStyle w:val="TableText"/>
            </w:pPr>
            <w:r>
              <w:tab/>
              <w:t>value</w:t>
            </w:r>
          </w:p>
        </w:tc>
        <w:tc>
          <w:tcPr>
            <w:tcW w:w="720" w:type="dxa"/>
            <w:tcPrChange w:id="1384" w:author="Russ Ott" w:date="2022-05-16T11:58:00Z">
              <w:tcPr>
                <w:tcW w:w="720" w:type="dxa"/>
                <w:gridSpan w:val="2"/>
              </w:tcPr>
            </w:tcPrChange>
          </w:tcPr>
          <w:p w14:paraId="71CFCA73" w14:textId="77777777" w:rsidR="008D0E3F" w:rsidRDefault="007471AD">
            <w:pPr>
              <w:pStyle w:val="TableText"/>
            </w:pPr>
            <w:r>
              <w:t>1..1</w:t>
            </w:r>
          </w:p>
        </w:tc>
        <w:tc>
          <w:tcPr>
            <w:tcW w:w="1152" w:type="dxa"/>
            <w:tcPrChange w:id="1385" w:author="Russ Ott" w:date="2022-05-16T11:58:00Z">
              <w:tcPr>
                <w:tcW w:w="1152" w:type="dxa"/>
                <w:gridSpan w:val="2"/>
              </w:tcPr>
            </w:tcPrChange>
          </w:tcPr>
          <w:p w14:paraId="4B968900" w14:textId="77777777" w:rsidR="008D0E3F" w:rsidRDefault="007471AD">
            <w:pPr>
              <w:pStyle w:val="TableText"/>
            </w:pPr>
            <w:r>
              <w:t>SHALL</w:t>
            </w:r>
          </w:p>
        </w:tc>
        <w:tc>
          <w:tcPr>
            <w:tcW w:w="864" w:type="dxa"/>
            <w:tcPrChange w:id="1386" w:author="Russ Ott" w:date="2022-05-16T11:58:00Z">
              <w:tcPr>
                <w:tcW w:w="864" w:type="dxa"/>
                <w:gridSpan w:val="2"/>
              </w:tcPr>
            </w:tcPrChange>
          </w:tcPr>
          <w:p w14:paraId="69129C24" w14:textId="77777777" w:rsidR="008D0E3F" w:rsidRDefault="007471AD">
            <w:pPr>
              <w:pStyle w:val="TableText"/>
            </w:pPr>
            <w:r>
              <w:t>II</w:t>
            </w:r>
          </w:p>
        </w:tc>
        <w:tc>
          <w:tcPr>
            <w:tcW w:w="1104" w:type="dxa"/>
            <w:tcPrChange w:id="1387" w:author="Russ Ott" w:date="2022-05-16T11:58:00Z">
              <w:tcPr>
                <w:tcW w:w="1104" w:type="dxa"/>
                <w:gridSpan w:val="2"/>
              </w:tcPr>
            </w:tcPrChange>
          </w:tcPr>
          <w:p w14:paraId="09FCF470" w14:textId="12F4580D" w:rsidR="008D0E3F" w:rsidRDefault="00AA5B6D">
            <w:pPr>
              <w:pStyle w:val="TableText"/>
            </w:pPr>
            <w:del w:id="1388" w:author="Russ Ott" w:date="2022-05-16T11:58:00Z">
              <w:r>
                <w:fldChar w:fldCharType="begin"/>
              </w:r>
              <w:r>
                <w:delInstrText xml:space="preserve"> HYPERLINK \l "C_4437-3423" \h </w:delInstrText>
              </w:r>
              <w:r>
                <w:fldChar w:fldCharType="separate"/>
              </w:r>
              <w:r w:rsidR="00FB6AE9">
                <w:rPr>
                  <w:rStyle w:val="HyperlinkText9pt"/>
                </w:rPr>
                <w:delText>4437-3423</w:delText>
              </w:r>
              <w:r>
                <w:rPr>
                  <w:rStyle w:val="HyperlinkText9pt"/>
                </w:rPr>
                <w:fldChar w:fldCharType="end"/>
              </w:r>
            </w:del>
            <w:ins w:id="1389" w:author="Russ Ott" w:date="2022-05-16T11:58:00Z">
              <w:r>
                <w:fldChar w:fldCharType="begin"/>
              </w:r>
              <w:r>
                <w:instrText xml:space="preserve"> HYPERLINK \l "C_4524-3423" \h </w:instrText>
              </w:r>
              <w:r>
                <w:fldChar w:fldCharType="separate"/>
              </w:r>
              <w:r w:rsidR="007471AD">
                <w:rPr>
                  <w:rStyle w:val="HyperlinkText9pt"/>
                </w:rPr>
                <w:t>4524-3423</w:t>
              </w:r>
              <w:r>
                <w:rPr>
                  <w:rStyle w:val="HyperlinkText9pt"/>
                </w:rPr>
                <w:fldChar w:fldCharType="end"/>
              </w:r>
            </w:ins>
          </w:p>
        </w:tc>
        <w:tc>
          <w:tcPr>
            <w:tcW w:w="2975" w:type="dxa"/>
            <w:tcPrChange w:id="1390" w:author="Russ Ott" w:date="2022-05-16T11:58:00Z">
              <w:tcPr>
                <w:tcW w:w="2975" w:type="dxa"/>
                <w:gridSpan w:val="2"/>
              </w:tcPr>
            </w:tcPrChange>
          </w:tcPr>
          <w:p w14:paraId="483A1A9E" w14:textId="77777777" w:rsidR="008D0E3F" w:rsidRDefault="008D0E3F">
            <w:pPr>
              <w:pStyle w:val="TableText"/>
            </w:pPr>
          </w:p>
        </w:tc>
      </w:tr>
      <w:tr w:rsidR="008D0E3F" w14:paraId="67E244B4" w14:textId="77777777">
        <w:tblPrEx>
          <w:tblW w:w="10080" w:type="dxa"/>
          <w:jc w:val="center"/>
          <w:tblLayout w:type="fixed"/>
          <w:tblLook w:val="02A0" w:firstRow="1" w:lastRow="0" w:firstColumn="1" w:lastColumn="0" w:noHBand="1" w:noVBand="0"/>
          <w:tblPrExChange w:id="1391" w:author="Russ Ott" w:date="2022-05-16T11:58:00Z">
            <w:tblPrEx>
              <w:tblW w:w="10080" w:type="dxa"/>
              <w:jc w:val="center"/>
              <w:tblLayout w:type="fixed"/>
              <w:tblLook w:val="02A0" w:firstRow="1" w:lastRow="0" w:firstColumn="1" w:lastColumn="0" w:noHBand="1" w:noVBand="0"/>
            </w:tblPrEx>
          </w:tblPrExChange>
        </w:tblPrEx>
        <w:trPr>
          <w:jc w:val="center"/>
          <w:trPrChange w:id="1392" w:author="Russ Ott" w:date="2022-05-16T11:58:00Z">
            <w:trPr>
              <w:gridAfter w:val="0"/>
              <w:jc w:val="center"/>
            </w:trPr>
          </w:trPrChange>
        </w:trPr>
        <w:tc>
          <w:tcPr>
            <w:tcW w:w="3345" w:type="dxa"/>
            <w:tcPrChange w:id="1393" w:author="Russ Ott" w:date="2022-05-16T11:58:00Z">
              <w:tcPr>
                <w:tcW w:w="3345" w:type="dxa"/>
                <w:gridSpan w:val="2"/>
              </w:tcPr>
            </w:tcPrChange>
          </w:tcPr>
          <w:p w14:paraId="663233F0" w14:textId="77777777" w:rsidR="008D0E3F" w:rsidRDefault="007471AD">
            <w:pPr>
              <w:pStyle w:val="TableText"/>
            </w:pPr>
            <w:r>
              <w:tab/>
            </w:r>
            <w:r>
              <w:tab/>
              <w:t>@root</w:t>
            </w:r>
          </w:p>
        </w:tc>
        <w:tc>
          <w:tcPr>
            <w:tcW w:w="720" w:type="dxa"/>
            <w:tcPrChange w:id="1394" w:author="Russ Ott" w:date="2022-05-16T11:58:00Z">
              <w:tcPr>
                <w:tcW w:w="720" w:type="dxa"/>
                <w:gridSpan w:val="2"/>
              </w:tcPr>
            </w:tcPrChange>
          </w:tcPr>
          <w:p w14:paraId="2EFF7D7E" w14:textId="77777777" w:rsidR="008D0E3F" w:rsidRDefault="007471AD">
            <w:pPr>
              <w:pStyle w:val="TableText"/>
            </w:pPr>
            <w:r>
              <w:t>1..1</w:t>
            </w:r>
          </w:p>
        </w:tc>
        <w:tc>
          <w:tcPr>
            <w:tcW w:w="1152" w:type="dxa"/>
            <w:tcPrChange w:id="1395" w:author="Russ Ott" w:date="2022-05-16T11:58:00Z">
              <w:tcPr>
                <w:tcW w:w="1152" w:type="dxa"/>
                <w:gridSpan w:val="2"/>
              </w:tcPr>
            </w:tcPrChange>
          </w:tcPr>
          <w:p w14:paraId="1A7E158E" w14:textId="77777777" w:rsidR="008D0E3F" w:rsidRDefault="007471AD">
            <w:pPr>
              <w:pStyle w:val="TableText"/>
            </w:pPr>
            <w:r>
              <w:t>SHALL</w:t>
            </w:r>
          </w:p>
        </w:tc>
        <w:tc>
          <w:tcPr>
            <w:tcW w:w="864" w:type="dxa"/>
            <w:tcPrChange w:id="1396" w:author="Russ Ott" w:date="2022-05-16T11:58:00Z">
              <w:tcPr>
                <w:tcW w:w="864" w:type="dxa"/>
                <w:gridSpan w:val="2"/>
              </w:tcPr>
            </w:tcPrChange>
          </w:tcPr>
          <w:p w14:paraId="720DA6B3" w14:textId="77777777" w:rsidR="008D0E3F" w:rsidRDefault="008D0E3F">
            <w:pPr>
              <w:pStyle w:val="TableText"/>
            </w:pPr>
          </w:p>
        </w:tc>
        <w:tc>
          <w:tcPr>
            <w:tcW w:w="1104" w:type="dxa"/>
            <w:tcPrChange w:id="1397" w:author="Russ Ott" w:date="2022-05-16T11:58:00Z">
              <w:tcPr>
                <w:tcW w:w="1104" w:type="dxa"/>
                <w:gridSpan w:val="2"/>
              </w:tcPr>
            </w:tcPrChange>
          </w:tcPr>
          <w:p w14:paraId="10C11120" w14:textId="42E29F66" w:rsidR="008D0E3F" w:rsidRDefault="00AA5B6D">
            <w:pPr>
              <w:pStyle w:val="TableText"/>
            </w:pPr>
            <w:del w:id="1398" w:author="Russ Ott" w:date="2022-05-16T11:58:00Z">
              <w:r>
                <w:fldChar w:fldCharType="begin"/>
              </w:r>
              <w:r>
                <w:delInstrText xml:space="preserve"> HYPERLINK \l "C_4437-3430" \h </w:delInstrText>
              </w:r>
              <w:r>
                <w:fldChar w:fldCharType="separate"/>
              </w:r>
              <w:r w:rsidR="00FB6AE9">
                <w:rPr>
                  <w:rStyle w:val="HyperlinkText9pt"/>
                </w:rPr>
                <w:delText>4437-3430</w:delText>
              </w:r>
              <w:r>
                <w:rPr>
                  <w:rStyle w:val="HyperlinkText9pt"/>
                </w:rPr>
                <w:fldChar w:fldCharType="end"/>
              </w:r>
            </w:del>
            <w:ins w:id="1399" w:author="Russ Ott" w:date="2022-05-16T11:58:00Z">
              <w:r>
                <w:fldChar w:fldCharType="begin"/>
              </w:r>
              <w:r>
                <w:instrText xml:space="preserve"> HYPERLINK \l "C_4524-3430" \h </w:instrText>
              </w:r>
              <w:r>
                <w:fldChar w:fldCharType="separate"/>
              </w:r>
              <w:r w:rsidR="007471AD">
                <w:rPr>
                  <w:rStyle w:val="HyperlinkText9pt"/>
                </w:rPr>
                <w:t>4524-3430</w:t>
              </w:r>
              <w:r>
                <w:rPr>
                  <w:rStyle w:val="HyperlinkText9pt"/>
                </w:rPr>
                <w:fldChar w:fldCharType="end"/>
              </w:r>
            </w:ins>
          </w:p>
        </w:tc>
        <w:tc>
          <w:tcPr>
            <w:tcW w:w="2975" w:type="dxa"/>
            <w:tcPrChange w:id="1400" w:author="Russ Ott" w:date="2022-05-16T11:58:00Z">
              <w:tcPr>
                <w:tcW w:w="2975" w:type="dxa"/>
                <w:gridSpan w:val="2"/>
              </w:tcPr>
            </w:tcPrChange>
          </w:tcPr>
          <w:p w14:paraId="59BAA1E9" w14:textId="77777777" w:rsidR="008D0E3F" w:rsidRDefault="008D0E3F">
            <w:pPr>
              <w:pStyle w:val="TableText"/>
            </w:pPr>
          </w:p>
        </w:tc>
      </w:tr>
      <w:tr w:rsidR="008D0E3F" w14:paraId="43E3B00D" w14:textId="77777777">
        <w:tblPrEx>
          <w:tblW w:w="10080" w:type="dxa"/>
          <w:jc w:val="center"/>
          <w:tblLayout w:type="fixed"/>
          <w:tblLook w:val="02A0" w:firstRow="1" w:lastRow="0" w:firstColumn="1" w:lastColumn="0" w:noHBand="1" w:noVBand="0"/>
          <w:tblPrExChange w:id="1401" w:author="Russ Ott" w:date="2022-05-16T11:58:00Z">
            <w:tblPrEx>
              <w:tblW w:w="10080" w:type="dxa"/>
              <w:jc w:val="center"/>
              <w:tblLayout w:type="fixed"/>
              <w:tblLook w:val="02A0" w:firstRow="1" w:lastRow="0" w:firstColumn="1" w:lastColumn="0" w:noHBand="1" w:noVBand="0"/>
            </w:tblPrEx>
          </w:tblPrExChange>
        </w:tblPrEx>
        <w:trPr>
          <w:jc w:val="center"/>
          <w:trPrChange w:id="1402" w:author="Russ Ott" w:date="2022-05-16T11:58:00Z">
            <w:trPr>
              <w:gridAfter w:val="0"/>
              <w:jc w:val="center"/>
            </w:trPr>
          </w:trPrChange>
        </w:trPr>
        <w:tc>
          <w:tcPr>
            <w:tcW w:w="3345" w:type="dxa"/>
            <w:tcPrChange w:id="1403" w:author="Russ Ott" w:date="2022-05-16T11:58:00Z">
              <w:tcPr>
                <w:tcW w:w="3345" w:type="dxa"/>
                <w:gridSpan w:val="2"/>
              </w:tcPr>
            </w:tcPrChange>
          </w:tcPr>
          <w:p w14:paraId="6E729E28" w14:textId="77777777" w:rsidR="008D0E3F" w:rsidRDefault="007471AD">
            <w:pPr>
              <w:pStyle w:val="TableText"/>
            </w:pPr>
            <w:r>
              <w:tab/>
            </w:r>
            <w:r>
              <w:tab/>
              <w:t>@extension</w:t>
            </w:r>
          </w:p>
        </w:tc>
        <w:tc>
          <w:tcPr>
            <w:tcW w:w="720" w:type="dxa"/>
            <w:tcPrChange w:id="1404" w:author="Russ Ott" w:date="2022-05-16T11:58:00Z">
              <w:tcPr>
                <w:tcW w:w="720" w:type="dxa"/>
                <w:gridSpan w:val="2"/>
              </w:tcPr>
            </w:tcPrChange>
          </w:tcPr>
          <w:p w14:paraId="3E2A4C88" w14:textId="0B09DA22" w:rsidR="008D0E3F" w:rsidRDefault="00FB6AE9">
            <w:pPr>
              <w:pStyle w:val="TableText"/>
            </w:pPr>
            <w:del w:id="1405" w:author="Russ Ott" w:date="2022-05-16T11:58:00Z">
              <w:r>
                <w:delText>1</w:delText>
              </w:r>
            </w:del>
            <w:ins w:id="1406" w:author="Russ Ott" w:date="2022-05-16T11:58:00Z">
              <w:r w:rsidR="007471AD">
                <w:t>0</w:t>
              </w:r>
            </w:ins>
            <w:r w:rsidR="007471AD">
              <w:t>..1</w:t>
            </w:r>
          </w:p>
        </w:tc>
        <w:tc>
          <w:tcPr>
            <w:tcW w:w="1152" w:type="dxa"/>
            <w:tcPrChange w:id="1407" w:author="Russ Ott" w:date="2022-05-16T11:58:00Z">
              <w:tcPr>
                <w:tcW w:w="1152" w:type="dxa"/>
                <w:gridSpan w:val="2"/>
              </w:tcPr>
            </w:tcPrChange>
          </w:tcPr>
          <w:p w14:paraId="77C6DBBD" w14:textId="1402082C" w:rsidR="008D0E3F" w:rsidRDefault="00FB6AE9">
            <w:pPr>
              <w:pStyle w:val="TableText"/>
            </w:pPr>
            <w:del w:id="1408" w:author="Russ Ott" w:date="2022-05-16T11:58:00Z">
              <w:r>
                <w:delText>SHALL</w:delText>
              </w:r>
            </w:del>
            <w:ins w:id="1409" w:author="Russ Ott" w:date="2022-05-16T11:58:00Z">
              <w:r w:rsidR="007471AD">
                <w:t>SHOULD</w:t>
              </w:r>
            </w:ins>
          </w:p>
        </w:tc>
        <w:tc>
          <w:tcPr>
            <w:tcW w:w="864" w:type="dxa"/>
            <w:tcPrChange w:id="1410" w:author="Russ Ott" w:date="2022-05-16T11:58:00Z">
              <w:tcPr>
                <w:tcW w:w="864" w:type="dxa"/>
                <w:gridSpan w:val="2"/>
              </w:tcPr>
            </w:tcPrChange>
          </w:tcPr>
          <w:p w14:paraId="22E8D5CD" w14:textId="77777777" w:rsidR="008D0E3F" w:rsidRDefault="008D0E3F">
            <w:pPr>
              <w:pStyle w:val="TableText"/>
            </w:pPr>
          </w:p>
        </w:tc>
        <w:tc>
          <w:tcPr>
            <w:tcW w:w="1104" w:type="dxa"/>
            <w:tcPrChange w:id="1411" w:author="Russ Ott" w:date="2022-05-16T11:58:00Z">
              <w:tcPr>
                <w:tcW w:w="1104" w:type="dxa"/>
                <w:gridSpan w:val="2"/>
              </w:tcPr>
            </w:tcPrChange>
          </w:tcPr>
          <w:p w14:paraId="595EE1ED" w14:textId="2D002DD8" w:rsidR="008D0E3F" w:rsidRDefault="00AA5B6D">
            <w:pPr>
              <w:pStyle w:val="TableText"/>
            </w:pPr>
            <w:del w:id="1412" w:author="Russ Ott" w:date="2022-05-16T11:58:00Z">
              <w:r>
                <w:fldChar w:fldCharType="begin"/>
              </w:r>
              <w:r>
                <w:delInstrText xml:space="preserve"> HYPERLINK \l "C_4437-3431" \h </w:delInstrText>
              </w:r>
              <w:r>
                <w:fldChar w:fldCharType="separate"/>
              </w:r>
              <w:r w:rsidR="00FB6AE9">
                <w:rPr>
                  <w:rStyle w:val="HyperlinkText9pt"/>
                </w:rPr>
                <w:delText>4437-3431</w:delText>
              </w:r>
              <w:r>
                <w:rPr>
                  <w:rStyle w:val="HyperlinkText9pt"/>
                </w:rPr>
                <w:fldChar w:fldCharType="end"/>
              </w:r>
            </w:del>
            <w:ins w:id="1413" w:author="Russ Ott" w:date="2022-05-16T11:58:00Z">
              <w:r>
                <w:fldChar w:fldCharType="begin"/>
              </w:r>
              <w:r>
                <w:instrText xml:space="preserve"> HYPERLINK \l "C_4524-3431" \h </w:instrText>
              </w:r>
              <w:r>
                <w:fldChar w:fldCharType="separate"/>
              </w:r>
              <w:r w:rsidR="007471AD">
                <w:rPr>
                  <w:rStyle w:val="HyperlinkText9pt"/>
                </w:rPr>
                <w:t>4524-3431</w:t>
              </w:r>
              <w:r>
                <w:rPr>
                  <w:rStyle w:val="HyperlinkText9pt"/>
                </w:rPr>
                <w:fldChar w:fldCharType="end"/>
              </w:r>
            </w:ins>
          </w:p>
        </w:tc>
        <w:tc>
          <w:tcPr>
            <w:tcW w:w="2975" w:type="dxa"/>
            <w:tcPrChange w:id="1414" w:author="Russ Ott" w:date="2022-05-16T11:58:00Z">
              <w:tcPr>
                <w:tcW w:w="2975" w:type="dxa"/>
                <w:gridSpan w:val="2"/>
              </w:tcPr>
            </w:tcPrChange>
          </w:tcPr>
          <w:p w14:paraId="280E33BD" w14:textId="77777777" w:rsidR="008D0E3F" w:rsidRDefault="008D0E3F">
            <w:pPr>
              <w:pStyle w:val="TableText"/>
            </w:pPr>
          </w:p>
        </w:tc>
      </w:tr>
      <w:tr w:rsidR="008D0E3F" w14:paraId="73315484" w14:textId="77777777">
        <w:tblPrEx>
          <w:tblW w:w="10080" w:type="dxa"/>
          <w:jc w:val="center"/>
          <w:tblLayout w:type="fixed"/>
          <w:tblLook w:val="02A0" w:firstRow="1" w:lastRow="0" w:firstColumn="1" w:lastColumn="0" w:noHBand="1" w:noVBand="0"/>
          <w:tblPrExChange w:id="1415" w:author="Russ Ott" w:date="2022-05-16T11:58:00Z">
            <w:tblPrEx>
              <w:tblW w:w="10080" w:type="dxa"/>
              <w:jc w:val="center"/>
              <w:tblLayout w:type="fixed"/>
              <w:tblLook w:val="02A0" w:firstRow="1" w:lastRow="0" w:firstColumn="1" w:lastColumn="0" w:noHBand="1" w:noVBand="0"/>
            </w:tblPrEx>
          </w:tblPrExChange>
        </w:tblPrEx>
        <w:trPr>
          <w:jc w:val="center"/>
          <w:trPrChange w:id="1416" w:author="Russ Ott" w:date="2022-05-16T11:58:00Z">
            <w:trPr>
              <w:gridAfter w:val="0"/>
              <w:jc w:val="center"/>
            </w:trPr>
          </w:trPrChange>
        </w:trPr>
        <w:tc>
          <w:tcPr>
            <w:tcW w:w="3345" w:type="dxa"/>
            <w:tcPrChange w:id="1417" w:author="Russ Ott" w:date="2022-05-16T11:58:00Z">
              <w:tcPr>
                <w:tcW w:w="3345" w:type="dxa"/>
                <w:gridSpan w:val="2"/>
              </w:tcPr>
            </w:tcPrChange>
          </w:tcPr>
          <w:p w14:paraId="10E5CD20" w14:textId="77777777" w:rsidR="008D0E3F" w:rsidRDefault="007471AD">
            <w:pPr>
              <w:pStyle w:val="TableText"/>
            </w:pPr>
            <w:r>
              <w:tab/>
            </w:r>
            <w:r>
              <w:tab/>
              <w:t>@displayable</w:t>
            </w:r>
          </w:p>
        </w:tc>
        <w:tc>
          <w:tcPr>
            <w:tcW w:w="720" w:type="dxa"/>
            <w:tcPrChange w:id="1418" w:author="Russ Ott" w:date="2022-05-16T11:58:00Z">
              <w:tcPr>
                <w:tcW w:w="720" w:type="dxa"/>
                <w:gridSpan w:val="2"/>
              </w:tcPr>
            </w:tcPrChange>
          </w:tcPr>
          <w:p w14:paraId="5AFAF567" w14:textId="77777777" w:rsidR="008D0E3F" w:rsidRDefault="007471AD">
            <w:pPr>
              <w:pStyle w:val="TableText"/>
            </w:pPr>
            <w:r>
              <w:t>1..1</w:t>
            </w:r>
          </w:p>
        </w:tc>
        <w:tc>
          <w:tcPr>
            <w:tcW w:w="1152" w:type="dxa"/>
            <w:tcPrChange w:id="1419" w:author="Russ Ott" w:date="2022-05-16T11:58:00Z">
              <w:tcPr>
                <w:tcW w:w="1152" w:type="dxa"/>
                <w:gridSpan w:val="2"/>
              </w:tcPr>
            </w:tcPrChange>
          </w:tcPr>
          <w:p w14:paraId="68A553C5" w14:textId="77777777" w:rsidR="008D0E3F" w:rsidRDefault="007471AD">
            <w:pPr>
              <w:pStyle w:val="TableText"/>
            </w:pPr>
            <w:r>
              <w:t>SHALL</w:t>
            </w:r>
          </w:p>
        </w:tc>
        <w:tc>
          <w:tcPr>
            <w:tcW w:w="864" w:type="dxa"/>
            <w:tcPrChange w:id="1420" w:author="Russ Ott" w:date="2022-05-16T11:58:00Z">
              <w:tcPr>
                <w:tcW w:w="864" w:type="dxa"/>
                <w:gridSpan w:val="2"/>
              </w:tcPr>
            </w:tcPrChange>
          </w:tcPr>
          <w:p w14:paraId="298BA73A" w14:textId="77777777" w:rsidR="008D0E3F" w:rsidRDefault="008D0E3F">
            <w:pPr>
              <w:pStyle w:val="TableText"/>
            </w:pPr>
          </w:p>
        </w:tc>
        <w:tc>
          <w:tcPr>
            <w:tcW w:w="1104" w:type="dxa"/>
            <w:tcPrChange w:id="1421" w:author="Russ Ott" w:date="2022-05-16T11:58:00Z">
              <w:tcPr>
                <w:tcW w:w="1104" w:type="dxa"/>
                <w:gridSpan w:val="2"/>
              </w:tcPr>
            </w:tcPrChange>
          </w:tcPr>
          <w:p w14:paraId="6D9B1CCE" w14:textId="7AEB713C" w:rsidR="008D0E3F" w:rsidRDefault="00AA5B6D">
            <w:pPr>
              <w:pStyle w:val="TableText"/>
            </w:pPr>
            <w:del w:id="1422" w:author="Russ Ott" w:date="2022-05-16T11:58:00Z">
              <w:r>
                <w:fldChar w:fldCharType="begin"/>
              </w:r>
              <w:r>
                <w:delInstrText xml:space="preserve"> HYPERLINK \l "C_4437-3540" \h </w:delInstrText>
              </w:r>
              <w:r>
                <w:fldChar w:fldCharType="separate"/>
              </w:r>
              <w:r w:rsidR="00FB6AE9">
                <w:rPr>
                  <w:rStyle w:val="HyperlinkText9pt"/>
                </w:rPr>
                <w:delText>4437-3540</w:delText>
              </w:r>
              <w:r>
                <w:rPr>
                  <w:rStyle w:val="HyperlinkText9pt"/>
                </w:rPr>
                <w:fldChar w:fldCharType="end"/>
              </w:r>
            </w:del>
            <w:ins w:id="1423" w:author="Russ Ott" w:date="2022-05-16T11:58:00Z">
              <w:r>
                <w:fldChar w:fldCharType="begin"/>
              </w:r>
              <w:r>
                <w:instrText xml:space="preserve"> HYPERLINK \l "C_4524-3540" \h </w:instrText>
              </w:r>
              <w:r>
                <w:fldChar w:fldCharType="separate"/>
              </w:r>
              <w:r w:rsidR="007471AD">
                <w:rPr>
                  <w:rStyle w:val="HyperlinkText9pt"/>
                </w:rPr>
                <w:t>4524-3540</w:t>
              </w:r>
              <w:r>
                <w:rPr>
                  <w:rStyle w:val="HyperlinkText9pt"/>
                </w:rPr>
                <w:fldChar w:fldCharType="end"/>
              </w:r>
            </w:ins>
          </w:p>
        </w:tc>
        <w:tc>
          <w:tcPr>
            <w:tcW w:w="2975" w:type="dxa"/>
            <w:tcPrChange w:id="1424" w:author="Russ Ott" w:date="2022-05-16T11:58:00Z">
              <w:tcPr>
                <w:tcW w:w="2975" w:type="dxa"/>
                <w:gridSpan w:val="2"/>
              </w:tcPr>
            </w:tcPrChange>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35640CB9" w:rsidR="008D0E3F" w:rsidRDefault="007471AD">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425" w:name="C_4524-3421"/>
      <w:proofErr w:type="spellEnd"/>
      <w:r>
        <w:t xml:space="preserve"> (CONF:</w:t>
      </w:r>
      <w:del w:id="1426" w:author="Russ Ott" w:date="2022-05-16T11:58:00Z">
        <w:r w:rsidR="00FB6AE9">
          <w:delText>4437</w:delText>
        </w:r>
      </w:del>
      <w:ins w:id="1427" w:author="Russ Ott" w:date="2022-05-16T11:58:00Z">
        <w:r>
          <w:t>4524</w:t>
        </w:r>
      </w:ins>
      <w:r>
        <w:t>-3421)</w:t>
      </w:r>
      <w:bookmarkEnd w:id="1425"/>
      <w:r>
        <w:t>.</w:t>
      </w:r>
    </w:p>
    <w:p w14:paraId="52C60604" w14:textId="3AD9731A"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id="1428" w:name="C_4524-3424"/>
      <w:r>
        <w:t xml:space="preserve"> (CONF:</w:t>
      </w:r>
      <w:del w:id="1429" w:author="Russ Ott" w:date="2022-05-16T11:58:00Z">
        <w:r w:rsidR="00FB6AE9">
          <w:delText>4437</w:delText>
        </w:r>
      </w:del>
      <w:ins w:id="1430" w:author="Russ Ott" w:date="2022-05-16T11:58:00Z">
        <w:r>
          <w:t>4524</w:t>
        </w:r>
      </w:ins>
      <w:r>
        <w:t>-3424)</w:t>
      </w:r>
      <w:bookmarkEnd w:id="1428"/>
      <w:r>
        <w:t>.</w:t>
      </w:r>
      <w:del w:id="1431" w:author="Russ Ott" w:date="2022-05-16T11:58:00Z">
        <w:r w:rsidR="00FB6AE9">
          <w:br/>
          <w:delText>Note: template oid</w:delText>
        </w:r>
      </w:del>
    </w:p>
    <w:p w14:paraId="43217B0C" w14:textId="77777777" w:rsidR="00514616" w:rsidRDefault="00FB6AE9">
      <w:pPr>
        <w:pStyle w:val="BodyText"/>
        <w:spacing w:before="120"/>
        <w:rPr>
          <w:del w:id="1432" w:author="Russ Ott" w:date="2022-05-16T11:58:00Z"/>
        </w:rPr>
      </w:pPr>
      <w:del w:id="1433" w:author="Russ Ott" w:date="2022-05-16T11:58:00Z">
        <w:r>
          <w:delText>Revision from "2018-05-01"</w:delText>
        </w:r>
      </w:del>
    </w:p>
    <w:p w14:paraId="11E1B9B9" w14:textId="0231E4B1"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w:t>
      </w:r>
      <w:del w:id="1434" w:author="Russ Ott" w:date="2022-05-16T11:58:00Z">
        <w:r w:rsidR="00FB6AE9">
          <w:rPr>
            <w:rStyle w:val="XMLname"/>
          </w:rPr>
          <w:delText>2019</w:delText>
        </w:r>
      </w:del>
      <w:ins w:id="1435" w:author="Russ Ott" w:date="2022-05-16T11:58:00Z">
        <w:r>
          <w:rPr>
            <w:rStyle w:val="XMLname"/>
          </w:rPr>
          <w:t>2022</w:t>
        </w:r>
      </w:ins>
      <w:r>
        <w:rPr>
          <w:rStyle w:val="XMLname"/>
        </w:rPr>
        <w:t>-06-</w:t>
      </w:r>
      <w:del w:id="1436" w:author="Russ Ott" w:date="2022-05-16T11:58:00Z">
        <w:r w:rsidR="00FB6AE9">
          <w:rPr>
            <w:rStyle w:val="XMLname"/>
          </w:rPr>
          <w:delText>21</w:delText>
        </w:r>
      </w:del>
      <w:ins w:id="1437" w:author="Russ Ott" w:date="2022-05-16T11:58:00Z">
        <w:r>
          <w:rPr>
            <w:rStyle w:val="XMLname"/>
          </w:rPr>
          <w:t>01</w:t>
        </w:r>
      </w:ins>
      <w:r>
        <w:rPr>
          <w:rStyle w:val="XMLname"/>
        </w:rPr>
        <w:t>"</w:t>
      </w:r>
      <w:bookmarkStart w:id="1438" w:name="C_4524-3425"/>
      <w:r>
        <w:t xml:space="preserve"> (CONF:</w:t>
      </w:r>
      <w:del w:id="1439" w:author="Russ Ott" w:date="2022-05-16T11:58:00Z">
        <w:r w:rsidR="00FB6AE9">
          <w:delText>4437</w:delText>
        </w:r>
      </w:del>
      <w:ins w:id="1440" w:author="Russ Ott" w:date="2022-05-16T11:58:00Z">
        <w:r>
          <w:t>4524</w:t>
        </w:r>
      </w:ins>
      <w:r>
        <w:t>-3425)</w:t>
      </w:r>
      <w:bookmarkEnd w:id="1438"/>
      <w:r>
        <w:t>.</w:t>
      </w:r>
    </w:p>
    <w:p w14:paraId="1B9EA1C3" w14:textId="4F1EFDD1"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id="1441" w:name="C_4524-3422"/>
      <w:r>
        <w:t xml:space="preserve"> (CONF:</w:t>
      </w:r>
      <w:del w:id="1442" w:author="Russ Ott" w:date="2022-05-16T11:58:00Z">
        <w:r w:rsidR="00FB6AE9">
          <w:delText>4437</w:delText>
        </w:r>
      </w:del>
      <w:ins w:id="1443" w:author="Russ Ott" w:date="2022-05-16T11:58:00Z">
        <w:r>
          <w:t>4524</w:t>
        </w:r>
      </w:ins>
      <w:r>
        <w:t>-3422)</w:t>
      </w:r>
      <w:bookmarkEnd w:id="1441"/>
      <w:r>
        <w:t>.</w:t>
      </w:r>
      <w:r>
        <w:br/>
        <w:t xml:space="preserve">Note: Primary DI Number Code from </w:t>
      </w:r>
      <w:proofErr w:type="spellStart"/>
      <w:r>
        <w:t>NCIt</w:t>
      </w:r>
      <w:proofErr w:type="spellEnd"/>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2FC1883"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444" w:name="C_4524-3426"/>
      <w:r>
        <w:t xml:space="preserve"> (CONF:</w:t>
      </w:r>
      <w:del w:id="1445" w:author="Russ Ott" w:date="2022-05-16T11:58:00Z">
        <w:r w:rsidR="00FB6AE9">
          <w:delText>4437</w:delText>
        </w:r>
      </w:del>
      <w:ins w:id="1446" w:author="Russ Ott" w:date="2022-05-16T11:58:00Z">
        <w:r>
          <w:t>4524</w:t>
        </w:r>
      </w:ins>
      <w:r>
        <w:t>-3426)</w:t>
      </w:r>
      <w:bookmarkEnd w:id="1444"/>
      <w:r>
        <w:t>.</w:t>
      </w:r>
    </w:p>
    <w:p w14:paraId="49206C38" w14:textId="4C454569"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447" w:name="C_4524-3427"/>
      <w:r>
        <w:t xml:space="preserve"> (CONF:</w:t>
      </w:r>
      <w:del w:id="1448" w:author="Russ Ott" w:date="2022-05-16T11:58:00Z">
        <w:r w:rsidR="00FB6AE9">
          <w:delText>4437</w:delText>
        </w:r>
      </w:del>
      <w:ins w:id="1449" w:author="Russ Ott" w:date="2022-05-16T11:58:00Z">
        <w:r>
          <w:t>4524</w:t>
        </w:r>
      </w:ins>
      <w:r>
        <w:t>-3427)</w:t>
      </w:r>
      <w:bookmarkEnd w:id="1447"/>
      <w:r>
        <w:t>.</w:t>
      </w:r>
    </w:p>
    <w:p w14:paraId="7BE48EEF" w14:textId="1884B5AC"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450" w:name="C_4524-3428"/>
      <w:r>
        <w:t xml:space="preserve"> (CONF:</w:t>
      </w:r>
      <w:del w:id="1451" w:author="Russ Ott" w:date="2022-05-16T11:58:00Z">
        <w:r w:rsidR="00FB6AE9">
          <w:delText>4437</w:delText>
        </w:r>
      </w:del>
      <w:ins w:id="1452" w:author="Russ Ott" w:date="2022-05-16T11:58:00Z">
        <w:r>
          <w:t>4524</w:t>
        </w:r>
      </w:ins>
      <w:r>
        <w:t>-3428)</w:t>
      </w:r>
      <w:bookmarkEnd w:id="1450"/>
      <w:r>
        <w:t>.</w:t>
      </w:r>
    </w:p>
    <w:p w14:paraId="0A4C6AED" w14:textId="363A49DF"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id="1453" w:name="C_4524-3429"/>
      <w:r>
        <w:t xml:space="preserve"> (CONF:</w:t>
      </w:r>
      <w:del w:id="1454" w:author="Russ Ott" w:date="2022-05-16T11:58:00Z">
        <w:r w:rsidR="00FB6AE9">
          <w:delText>4437</w:delText>
        </w:r>
      </w:del>
      <w:ins w:id="1455" w:author="Russ Ott" w:date="2022-05-16T11:58:00Z">
        <w:r>
          <w:t>4524</w:t>
        </w:r>
      </w:ins>
      <w:r>
        <w:t>-3429)</w:t>
      </w:r>
      <w:bookmarkEnd w:id="1453"/>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530C74D"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id="1456" w:name="C_4524-3423"/>
      <w:r>
        <w:t xml:space="preserve"> (CONF:</w:t>
      </w:r>
      <w:del w:id="1457" w:author="Russ Ott" w:date="2022-05-16T11:58:00Z">
        <w:r w:rsidR="00FB6AE9">
          <w:delText>4437</w:delText>
        </w:r>
      </w:del>
      <w:ins w:id="1458" w:author="Russ Ott" w:date="2022-05-16T11:58:00Z">
        <w:r>
          <w:t>4524</w:t>
        </w:r>
      </w:ins>
      <w:r>
        <w:t>-3423)</w:t>
      </w:r>
      <w:bookmarkEnd w:id="1456"/>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6B5AC643"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id="1459" w:name="C_4524-3430"/>
      <w:r>
        <w:t xml:space="preserve"> (CONF:</w:t>
      </w:r>
      <w:del w:id="1460" w:author="Russ Ott" w:date="2022-05-16T11:58:00Z">
        <w:r w:rsidR="00FB6AE9">
          <w:delText>4437</w:delText>
        </w:r>
      </w:del>
      <w:ins w:id="1461" w:author="Russ Ott" w:date="2022-05-16T11:58:00Z">
        <w:r>
          <w:t>4524</w:t>
        </w:r>
      </w:ins>
      <w:r>
        <w:t>-3430)</w:t>
      </w:r>
      <w:bookmarkEnd w:id="1459"/>
      <w:r>
        <w:t>.</w:t>
      </w:r>
    </w:p>
    <w:p w14:paraId="4762D23D" w14:textId="77777777" w:rsidR="008D0E3F" w:rsidRDefault="007471AD">
      <w:pPr>
        <w:pStyle w:val="BodyText"/>
        <w:spacing w:before="120"/>
      </w:pPr>
      <w:r>
        <w:t>The value of the Device Identifier.</w:t>
      </w:r>
    </w:p>
    <w:p w14:paraId="3528399D" w14:textId="0CA072E6" w:rsidR="008D0E3F" w:rsidRDefault="007471AD">
      <w:pPr>
        <w:numPr>
          <w:ilvl w:val="1"/>
          <w:numId w:val="14"/>
        </w:numPr>
      </w:pPr>
      <w:r>
        <w:t xml:space="preserve">This value </w:t>
      </w:r>
      <w:del w:id="1462" w:author="Russ Ott" w:date="2022-05-16T11:58:00Z">
        <w:r w:rsidR="00FB6AE9">
          <w:rPr>
            <w:rStyle w:val="keyword"/>
          </w:rPr>
          <w:delText>SHALL</w:delText>
        </w:r>
      </w:del>
      <w:ins w:id="1463" w:author="Russ Ott" w:date="2022-05-16T11:58:00Z">
        <w:r>
          <w:rPr>
            <w:rStyle w:val="keyword"/>
          </w:rPr>
          <w:t>SHOULD</w:t>
        </w:r>
      </w:ins>
      <w:r>
        <w:t xml:space="preserve"> contain </w:t>
      </w:r>
      <w:del w:id="1464" w:author="Russ Ott" w:date="2022-05-16T11:58:00Z">
        <w:r w:rsidR="00FB6AE9">
          <w:delText>exactly</w:delText>
        </w:r>
      </w:del>
      <w:ins w:id="1465" w:author="Russ Ott" w:date="2022-05-16T11:58:00Z">
        <w:r>
          <w:t>zero or</w:t>
        </w:r>
      </w:ins>
      <w:r>
        <w:t xml:space="preserve"> one [</w:t>
      </w:r>
      <w:del w:id="1466" w:author="Russ Ott" w:date="2022-05-16T11:58:00Z">
        <w:r w:rsidR="00FB6AE9">
          <w:delText>1</w:delText>
        </w:r>
      </w:del>
      <w:proofErr w:type="gramStart"/>
      <w:ins w:id="1467" w:author="Russ Ott" w:date="2022-05-16T11:58:00Z">
        <w:r>
          <w:t>0</w:t>
        </w:r>
      </w:ins>
      <w:r>
        <w:t>..</w:t>
      </w:r>
      <w:proofErr w:type="gramEnd"/>
      <w:r>
        <w:t xml:space="preserve">1] </w:t>
      </w:r>
      <w:r>
        <w:rPr>
          <w:rStyle w:val="XMLnameBold"/>
        </w:rPr>
        <w:t>@extension</w:t>
      </w:r>
      <w:bookmarkStart w:id="1468" w:name="C_4524-3431"/>
      <w:r>
        <w:t xml:space="preserve"> (CONF:</w:t>
      </w:r>
      <w:del w:id="1469" w:author="Russ Ott" w:date="2022-05-16T11:58:00Z">
        <w:r w:rsidR="00FB6AE9">
          <w:delText>4437</w:delText>
        </w:r>
      </w:del>
      <w:ins w:id="1470" w:author="Russ Ott" w:date="2022-05-16T11:58:00Z">
        <w:r>
          <w:t>4524</w:t>
        </w:r>
      </w:ins>
      <w:r>
        <w:t>-3431)</w:t>
      </w:r>
      <w:bookmarkEnd w:id="1468"/>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0264A97D"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id="1471" w:name="C_4524-3540"/>
      <w:r>
        <w:t xml:space="preserve"> (CONF:</w:t>
      </w:r>
      <w:del w:id="1472" w:author="Russ Ott" w:date="2022-05-16T11:58:00Z">
        <w:r w:rsidR="00FB6AE9">
          <w:delText>4437</w:delText>
        </w:r>
      </w:del>
      <w:ins w:id="1473" w:author="Russ Ott" w:date="2022-05-16T11:58:00Z">
        <w:r>
          <w:t>4524</w:t>
        </w:r>
      </w:ins>
      <w:r>
        <w:t>-3540)</w:t>
      </w:r>
      <w:bookmarkEnd w:id="1471"/>
      <w:r>
        <w:t>.</w:t>
      </w:r>
    </w:p>
    <w:p w14:paraId="36FA7CAB" w14:textId="1584FD72" w:rsidR="008D0E3F" w:rsidRDefault="007471AD">
      <w:pPr>
        <w:pStyle w:val="Caption"/>
        <w:ind w:left="130" w:right="115"/>
      </w:pPr>
      <w:bookmarkStart w:id="1474" w:name="_Toc103326510"/>
      <w:bookmarkStart w:id="1475" w:name="_Toc83395675"/>
      <w:r>
        <w:t xml:space="preserve">Figure </w:t>
      </w:r>
      <w:r>
        <w:fldChar w:fldCharType="begin"/>
      </w:r>
      <w:r>
        <w:instrText>SEQ Figure \* ARABIC</w:instrText>
      </w:r>
      <w:r>
        <w:fldChar w:fldCharType="separate"/>
      </w:r>
      <w:r>
        <w:t>5</w:t>
      </w:r>
      <w:r>
        <w:fldChar w:fldCharType="end"/>
      </w:r>
      <w:r>
        <w:t>: Device Identifier</w:t>
      </w:r>
      <w:bookmarkEnd w:id="1474"/>
      <w:bookmarkEnd w:id="1475"/>
    </w:p>
    <w:p w14:paraId="428D8FD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D46EF8" w14:textId="77777777" w:rsidR="008D0E3F" w:rsidRDefault="007471AD">
      <w:pPr>
        <w:pStyle w:val="Example"/>
        <w:ind w:left="130" w:right="115"/>
      </w:pPr>
      <w:r>
        <w:t xml:space="preserve">         &lt;</w:t>
      </w:r>
      <w:proofErr w:type="spellStart"/>
      <w:r>
        <w:t>templateId</w:t>
      </w:r>
      <w:proofErr w:type="spellEnd"/>
      <w:r>
        <w:t xml:space="preserve"> root="2.16.840.1.113883.10.20.22.4.304" extension="2019-06-21"/&gt; </w:t>
      </w:r>
    </w:p>
    <w:p w14:paraId="2FB1F297" w14:textId="77777777" w:rsidR="008D0E3F" w:rsidRDefault="007471AD">
      <w:pPr>
        <w:pStyle w:val="Example"/>
        <w:ind w:left="130" w:right="115"/>
      </w:pPr>
      <w:r>
        <w:t xml:space="preserve">         &lt;code code="C101722" displayName="Primary DI Number" </w:t>
      </w:r>
    </w:p>
    <w:p w14:paraId="58B4642B"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1B73B33E" w14:textId="77777777" w:rsidR="008D0E3F" w:rsidRDefault="007471AD">
      <w:pPr>
        <w:pStyle w:val="Example"/>
        <w:ind w:left="130" w:right="115"/>
      </w:pPr>
      <w:r>
        <w:t xml:space="preserve">              </w:t>
      </w:r>
      <w:proofErr w:type="gramStart"/>
      <w:r>
        <w:t>&lt;!--</w:t>
      </w:r>
      <w:proofErr w:type="gramEnd"/>
      <w:r>
        <w:t xml:space="preserve"> GS1 Device Identifier --&gt; </w:t>
      </w:r>
    </w:p>
    <w:p w14:paraId="40B02166"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 extension="00999998998989" displayable="true"</w:t>
      </w:r>
    </w:p>
    <w:p w14:paraId="3FFE11A8" w14:textId="77777777" w:rsidR="008D0E3F" w:rsidRDefault="007471AD">
      <w:pPr>
        <w:pStyle w:val="Example"/>
        <w:ind w:left="130" w:right="115"/>
      </w:pPr>
      <w:r>
        <w:t xml:space="preserve">                       </w:t>
      </w:r>
      <w:proofErr w:type="spellStart"/>
      <w:r>
        <w:t>assigningAuthorityName</w:t>
      </w:r>
      <w:proofErr w:type="spellEnd"/>
      <w:r>
        <w:t xml:space="preserv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476" w:name="E_Distinct_Identification_Code_Observat"/>
      <w:bookmarkStart w:id="1477" w:name="_Toc103326495"/>
      <w:bookmarkStart w:id="1478" w:name="_Toc83395660"/>
      <w:r>
        <w:t>Distinct Identification Code Observation</w:t>
      </w:r>
      <w:bookmarkEnd w:id="1476"/>
      <w:bookmarkEnd w:id="1477"/>
      <w:bookmarkEnd w:id="1478"/>
    </w:p>
    <w:p w14:paraId="1961A38C" w14:textId="77777777" w:rsidR="008D0E3F" w:rsidRDefault="007471AD">
      <w:pPr>
        <w:pStyle w:val="BracketData"/>
      </w:pPr>
      <w:r>
        <w:t xml:space="preserve">[observation: identifier </w:t>
      </w:r>
      <w:proofErr w:type="gramStart"/>
      <w:r>
        <w:t>urn:hl</w:t>
      </w:r>
      <w:proofErr w:type="gramEnd"/>
      <w:r>
        <w:t>7ii:2.16.840.1.113883.10.20.22.4.308:2019-06-21 (open)]</w:t>
      </w:r>
    </w:p>
    <w:p w14:paraId="51CBFFC9" w14:textId="6AC6E245" w:rsidR="008D0E3F" w:rsidRDefault="007471AD">
      <w:pPr>
        <w:pStyle w:val="Caption"/>
      </w:pPr>
      <w:bookmarkStart w:id="1479" w:name="_Toc103326529"/>
      <w:bookmarkStart w:id="1480" w:name="_Toc83395695"/>
      <w:r>
        <w:t xml:space="preserve">Table </w:t>
      </w:r>
      <w:r>
        <w:fldChar w:fldCharType="begin"/>
      </w:r>
      <w:r>
        <w:instrText>SEQ Table \* ARABIC</w:instrText>
      </w:r>
      <w:r>
        <w:fldChar w:fldCharType="separate"/>
      </w:r>
      <w:del w:id="1481" w:author="Russ Ott" w:date="2022-05-16T11:58:00Z">
        <w:r w:rsidR="00FB6AE9">
          <w:delText>11</w:delText>
        </w:r>
      </w:del>
      <w:ins w:id="1482" w:author="Russ Ott" w:date="2022-05-16T11:58:00Z">
        <w:r>
          <w:t>10</w:t>
        </w:r>
      </w:ins>
      <w:r>
        <w:fldChar w:fldCharType="end"/>
      </w:r>
      <w:r>
        <w:t>: Distinct Identification Code Observation Contexts</w:t>
      </w:r>
      <w:bookmarkEnd w:id="1479"/>
      <w:bookmarkEnd w:id="14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483"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484">
          <w:tblGrid>
            <w:gridCol w:w="5040"/>
            <w:gridCol w:w="5040"/>
          </w:tblGrid>
        </w:tblGridChange>
      </w:tblGrid>
      <w:tr w:rsidR="008D0E3F" w14:paraId="54707DDB" w14:textId="77777777">
        <w:trPr>
          <w:cantSplit/>
          <w:tblHeader/>
          <w:jc w:val="center"/>
          <w:trPrChange w:id="1485" w:author="Russ Ott" w:date="2022-05-16T11:58:00Z">
            <w:trPr>
              <w:cantSplit/>
              <w:tblHeader/>
              <w:jc w:val="center"/>
            </w:trPr>
          </w:trPrChange>
        </w:trPr>
        <w:tc>
          <w:tcPr>
            <w:tcW w:w="360" w:type="dxa"/>
            <w:shd w:val="clear" w:color="auto" w:fill="E6E6E6"/>
            <w:tcPrChange w:id="1486" w:author="Russ Ott" w:date="2022-05-16T11:58:00Z">
              <w:tcPr>
                <w:tcW w:w="360" w:type="dxa"/>
                <w:shd w:val="clear" w:color="auto" w:fill="E6E6E6"/>
              </w:tcPr>
            </w:tcPrChange>
          </w:tcPr>
          <w:p w14:paraId="1A209844" w14:textId="77777777" w:rsidR="008D0E3F" w:rsidRDefault="007471AD">
            <w:pPr>
              <w:pStyle w:val="TableHead"/>
            </w:pPr>
            <w:r>
              <w:t>Contained By:</w:t>
            </w:r>
          </w:p>
        </w:tc>
        <w:tc>
          <w:tcPr>
            <w:tcW w:w="360" w:type="dxa"/>
            <w:shd w:val="clear" w:color="auto" w:fill="E6E6E6"/>
            <w:tcPrChange w:id="1487" w:author="Russ Ott" w:date="2022-05-16T11:58:00Z">
              <w:tcPr>
                <w:tcW w:w="360" w:type="dxa"/>
                <w:shd w:val="clear" w:color="auto" w:fill="E6E6E6"/>
              </w:tcPr>
            </w:tcPrChange>
          </w:tcPr>
          <w:p w14:paraId="6F7E1ECC" w14:textId="77777777" w:rsidR="008D0E3F" w:rsidRDefault="007471AD">
            <w:pPr>
              <w:pStyle w:val="TableHead"/>
            </w:pPr>
            <w:r>
              <w:t>Contains:</w:t>
            </w:r>
          </w:p>
        </w:tc>
      </w:tr>
      <w:tr w:rsidR="008D0E3F" w14:paraId="26A3AE0F" w14:textId="77777777">
        <w:trPr>
          <w:jc w:val="center"/>
          <w:trPrChange w:id="1488" w:author="Russ Ott" w:date="2022-05-16T11:58:00Z">
            <w:trPr>
              <w:jc w:val="center"/>
            </w:trPr>
          </w:trPrChange>
        </w:trPr>
        <w:tc>
          <w:tcPr>
            <w:tcW w:w="360" w:type="dxa"/>
            <w:tcPrChange w:id="1489" w:author="Russ Ott" w:date="2022-05-16T11:58:00Z">
              <w:tcPr>
                <w:tcW w:w="360" w:type="dxa"/>
              </w:tcPr>
            </w:tcPrChange>
          </w:tcPr>
          <w:p w14:paraId="7A991D3C" w14:textId="7F0E9999"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490" w:author="Russ Ott" w:date="2022-05-16T11:58:00Z">
              <w:tcPr>
                <w:tcW w:w="360" w:type="dxa"/>
              </w:tcPr>
            </w:tcPrChange>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6AE3644E" w:rsidR="008D0E3F" w:rsidRDefault="007471AD">
      <w:pPr>
        <w:pStyle w:val="Caption"/>
      </w:pPr>
      <w:bookmarkStart w:id="1491" w:name="_Toc103326530"/>
      <w:bookmarkStart w:id="1492" w:name="_Toc83395696"/>
      <w:r>
        <w:t xml:space="preserve">Table </w:t>
      </w:r>
      <w:r>
        <w:fldChar w:fldCharType="begin"/>
      </w:r>
      <w:r>
        <w:instrText>SEQ Table \* ARABIC</w:instrText>
      </w:r>
      <w:r>
        <w:fldChar w:fldCharType="separate"/>
      </w:r>
      <w:del w:id="1493" w:author="Russ Ott" w:date="2022-05-16T11:58:00Z">
        <w:r w:rsidR="00FB6AE9">
          <w:delText>12</w:delText>
        </w:r>
      </w:del>
      <w:ins w:id="1494" w:author="Russ Ott" w:date="2022-05-16T11:58:00Z">
        <w:r>
          <w:t>11</w:t>
        </w:r>
      </w:ins>
      <w:r>
        <w:fldChar w:fldCharType="end"/>
      </w:r>
      <w:r>
        <w:t>: Distinct Identification Code Observation Constraints Overview</w:t>
      </w:r>
      <w:bookmarkEnd w:id="1491"/>
      <w:bookmarkEnd w:id="14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495">
          <w:tblGrid>
            <w:gridCol w:w="113"/>
            <w:gridCol w:w="3203"/>
            <w:gridCol w:w="113"/>
            <w:gridCol w:w="603"/>
            <w:gridCol w:w="113"/>
            <w:gridCol w:w="1031"/>
            <w:gridCol w:w="113"/>
            <w:gridCol w:w="745"/>
            <w:gridCol w:w="113"/>
            <w:gridCol w:w="983"/>
            <w:gridCol w:w="113"/>
            <w:gridCol w:w="2837"/>
            <w:gridCol w:w="113"/>
          </w:tblGrid>
        </w:tblGridChange>
      </w:tblGrid>
      <w:tr w:rsidR="00AA5B6D"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blPrEx>
          <w:tblW w:w="10080" w:type="dxa"/>
          <w:jc w:val="center"/>
          <w:tblLayout w:type="fixed"/>
          <w:tblLook w:val="02A0" w:firstRow="1" w:lastRow="0" w:firstColumn="1" w:lastColumn="0" w:noHBand="1" w:noVBand="0"/>
          <w:tblPrExChange w:id="1496" w:author="Russ Ott" w:date="2022-05-16T11:58:00Z">
            <w:tblPrEx>
              <w:tblW w:w="10080" w:type="dxa"/>
              <w:jc w:val="center"/>
              <w:tblLayout w:type="fixed"/>
              <w:tblLook w:val="02A0" w:firstRow="1" w:lastRow="0" w:firstColumn="1" w:lastColumn="0" w:noHBand="1" w:noVBand="0"/>
            </w:tblPrEx>
          </w:tblPrExChange>
        </w:tblPrEx>
        <w:trPr>
          <w:jc w:val="center"/>
          <w:trPrChange w:id="1497" w:author="Russ Ott" w:date="2022-05-16T11:58:00Z">
            <w:trPr>
              <w:gridAfter w:val="0"/>
              <w:jc w:val="center"/>
            </w:trPr>
          </w:trPrChange>
        </w:trPr>
        <w:tc>
          <w:tcPr>
            <w:tcW w:w="10160" w:type="dxa"/>
            <w:gridSpan w:val="6"/>
            <w:tcPrChange w:id="1498" w:author="Russ Ott" w:date="2022-05-16T11:58:00Z">
              <w:tcPr>
                <w:tcW w:w="10160" w:type="dxa"/>
                <w:gridSpan w:val="12"/>
              </w:tcPr>
            </w:tcPrChange>
          </w:tcPr>
          <w:p w14:paraId="1AFC3E2B" w14:textId="77777777" w:rsidR="008D0E3F" w:rsidRDefault="007471AD">
            <w:pPr>
              <w:pStyle w:val="TableText"/>
            </w:pPr>
            <w:r>
              <w:t>observation (identifier: urn:hl7ii:2.16.840.1.113883.10.20.22.4.308:2019-06-21)</w:t>
            </w:r>
          </w:p>
        </w:tc>
      </w:tr>
      <w:tr w:rsidR="008D0E3F" w14:paraId="30F9C887" w14:textId="77777777">
        <w:tblPrEx>
          <w:tblW w:w="10080" w:type="dxa"/>
          <w:jc w:val="center"/>
          <w:tblLayout w:type="fixed"/>
          <w:tblLook w:val="02A0" w:firstRow="1" w:lastRow="0" w:firstColumn="1" w:lastColumn="0" w:noHBand="1" w:noVBand="0"/>
          <w:tblPrExChange w:id="1499" w:author="Russ Ott" w:date="2022-05-16T11:58:00Z">
            <w:tblPrEx>
              <w:tblW w:w="10080" w:type="dxa"/>
              <w:jc w:val="center"/>
              <w:tblLayout w:type="fixed"/>
              <w:tblLook w:val="02A0" w:firstRow="1" w:lastRow="0" w:firstColumn="1" w:lastColumn="0" w:noHBand="1" w:noVBand="0"/>
            </w:tblPrEx>
          </w:tblPrExChange>
        </w:tblPrEx>
        <w:trPr>
          <w:jc w:val="center"/>
          <w:trPrChange w:id="1500" w:author="Russ Ott" w:date="2022-05-16T11:58:00Z">
            <w:trPr>
              <w:gridAfter w:val="0"/>
              <w:jc w:val="center"/>
            </w:trPr>
          </w:trPrChange>
        </w:trPr>
        <w:tc>
          <w:tcPr>
            <w:tcW w:w="3345" w:type="dxa"/>
            <w:tcPrChange w:id="1501" w:author="Russ Ott" w:date="2022-05-16T11:58:00Z">
              <w:tcPr>
                <w:tcW w:w="3345" w:type="dxa"/>
                <w:gridSpan w:val="2"/>
              </w:tcPr>
            </w:tcPrChange>
          </w:tcPr>
          <w:p w14:paraId="782CC385" w14:textId="77777777" w:rsidR="008D0E3F" w:rsidRDefault="007471AD">
            <w:pPr>
              <w:pStyle w:val="TableText"/>
            </w:pPr>
            <w:r>
              <w:tab/>
              <w:t>templateId</w:t>
            </w:r>
          </w:p>
        </w:tc>
        <w:tc>
          <w:tcPr>
            <w:tcW w:w="720" w:type="dxa"/>
            <w:tcPrChange w:id="1502" w:author="Russ Ott" w:date="2022-05-16T11:58:00Z">
              <w:tcPr>
                <w:tcW w:w="720" w:type="dxa"/>
                <w:gridSpan w:val="2"/>
              </w:tcPr>
            </w:tcPrChange>
          </w:tcPr>
          <w:p w14:paraId="6855CF1B" w14:textId="77777777" w:rsidR="008D0E3F" w:rsidRDefault="007471AD">
            <w:pPr>
              <w:pStyle w:val="TableText"/>
            </w:pPr>
            <w:r>
              <w:t>1..1</w:t>
            </w:r>
          </w:p>
        </w:tc>
        <w:tc>
          <w:tcPr>
            <w:tcW w:w="1152" w:type="dxa"/>
            <w:tcPrChange w:id="1503" w:author="Russ Ott" w:date="2022-05-16T11:58:00Z">
              <w:tcPr>
                <w:tcW w:w="1152" w:type="dxa"/>
                <w:gridSpan w:val="2"/>
              </w:tcPr>
            </w:tcPrChange>
          </w:tcPr>
          <w:p w14:paraId="3EF74083" w14:textId="77777777" w:rsidR="008D0E3F" w:rsidRDefault="007471AD">
            <w:pPr>
              <w:pStyle w:val="TableText"/>
            </w:pPr>
            <w:r>
              <w:t>SHALL</w:t>
            </w:r>
          </w:p>
        </w:tc>
        <w:tc>
          <w:tcPr>
            <w:tcW w:w="864" w:type="dxa"/>
            <w:tcPrChange w:id="1504" w:author="Russ Ott" w:date="2022-05-16T11:58:00Z">
              <w:tcPr>
                <w:tcW w:w="864" w:type="dxa"/>
                <w:gridSpan w:val="2"/>
              </w:tcPr>
            </w:tcPrChange>
          </w:tcPr>
          <w:p w14:paraId="2E72A52D" w14:textId="77777777" w:rsidR="008D0E3F" w:rsidRDefault="008D0E3F">
            <w:pPr>
              <w:pStyle w:val="TableText"/>
            </w:pPr>
          </w:p>
        </w:tc>
        <w:tc>
          <w:tcPr>
            <w:tcW w:w="1104" w:type="dxa"/>
            <w:tcPrChange w:id="1505" w:author="Russ Ott" w:date="2022-05-16T11:58:00Z">
              <w:tcPr>
                <w:tcW w:w="1104" w:type="dxa"/>
                <w:gridSpan w:val="2"/>
              </w:tcPr>
            </w:tcPrChange>
          </w:tcPr>
          <w:p w14:paraId="7F37830A" w14:textId="2AA4291F" w:rsidR="008D0E3F" w:rsidRDefault="00AA5B6D">
            <w:pPr>
              <w:pStyle w:val="TableText"/>
            </w:pPr>
            <w:r>
              <w:fldChar w:fldCharType="begin"/>
            </w:r>
            <w:r>
              <w:instrText xml:space="preserve"> HYPERLINK \l "C_4437-3348" \h </w:instrText>
            </w:r>
            <w:r>
              <w:fldChar w:fldCharType="separate"/>
            </w:r>
            <w:r w:rsidR="007471AD">
              <w:rPr>
                <w:rStyle w:val="HyperlinkText9pt"/>
              </w:rPr>
              <w:t>4437-3348</w:t>
            </w:r>
            <w:r>
              <w:rPr>
                <w:rStyle w:val="HyperlinkText9pt"/>
              </w:rPr>
              <w:fldChar w:fldCharType="end"/>
            </w:r>
          </w:p>
        </w:tc>
        <w:tc>
          <w:tcPr>
            <w:tcW w:w="2975" w:type="dxa"/>
            <w:tcPrChange w:id="1506" w:author="Russ Ott" w:date="2022-05-16T11:58:00Z">
              <w:tcPr>
                <w:tcW w:w="2975" w:type="dxa"/>
                <w:gridSpan w:val="2"/>
              </w:tcPr>
            </w:tcPrChange>
          </w:tcPr>
          <w:p w14:paraId="0FAB12B8" w14:textId="77777777" w:rsidR="008D0E3F" w:rsidRDefault="008D0E3F">
            <w:pPr>
              <w:pStyle w:val="TableText"/>
            </w:pPr>
          </w:p>
        </w:tc>
      </w:tr>
      <w:tr w:rsidR="008D0E3F" w14:paraId="4C4679B3" w14:textId="77777777">
        <w:tblPrEx>
          <w:tblW w:w="10080" w:type="dxa"/>
          <w:jc w:val="center"/>
          <w:tblLayout w:type="fixed"/>
          <w:tblLook w:val="02A0" w:firstRow="1" w:lastRow="0" w:firstColumn="1" w:lastColumn="0" w:noHBand="1" w:noVBand="0"/>
          <w:tblPrExChange w:id="1507" w:author="Russ Ott" w:date="2022-05-16T11:58:00Z">
            <w:tblPrEx>
              <w:tblW w:w="10080" w:type="dxa"/>
              <w:jc w:val="center"/>
              <w:tblLayout w:type="fixed"/>
              <w:tblLook w:val="02A0" w:firstRow="1" w:lastRow="0" w:firstColumn="1" w:lastColumn="0" w:noHBand="1" w:noVBand="0"/>
            </w:tblPrEx>
          </w:tblPrExChange>
        </w:tblPrEx>
        <w:trPr>
          <w:jc w:val="center"/>
          <w:trPrChange w:id="1508" w:author="Russ Ott" w:date="2022-05-16T11:58:00Z">
            <w:trPr>
              <w:gridAfter w:val="0"/>
              <w:jc w:val="center"/>
            </w:trPr>
          </w:trPrChange>
        </w:trPr>
        <w:tc>
          <w:tcPr>
            <w:tcW w:w="3345" w:type="dxa"/>
            <w:tcPrChange w:id="1509" w:author="Russ Ott" w:date="2022-05-16T11:58:00Z">
              <w:tcPr>
                <w:tcW w:w="3345" w:type="dxa"/>
                <w:gridSpan w:val="2"/>
              </w:tcPr>
            </w:tcPrChange>
          </w:tcPr>
          <w:p w14:paraId="798EB8E8" w14:textId="77777777" w:rsidR="008D0E3F" w:rsidRDefault="007471AD">
            <w:pPr>
              <w:pStyle w:val="TableText"/>
            </w:pPr>
            <w:r>
              <w:tab/>
            </w:r>
            <w:r>
              <w:tab/>
              <w:t>@root</w:t>
            </w:r>
          </w:p>
        </w:tc>
        <w:tc>
          <w:tcPr>
            <w:tcW w:w="720" w:type="dxa"/>
            <w:tcPrChange w:id="1510" w:author="Russ Ott" w:date="2022-05-16T11:58:00Z">
              <w:tcPr>
                <w:tcW w:w="720" w:type="dxa"/>
                <w:gridSpan w:val="2"/>
              </w:tcPr>
            </w:tcPrChange>
          </w:tcPr>
          <w:p w14:paraId="7358A2A0" w14:textId="77777777" w:rsidR="008D0E3F" w:rsidRDefault="007471AD">
            <w:pPr>
              <w:pStyle w:val="TableText"/>
            </w:pPr>
            <w:r>
              <w:t>1..1</w:t>
            </w:r>
          </w:p>
        </w:tc>
        <w:tc>
          <w:tcPr>
            <w:tcW w:w="1152" w:type="dxa"/>
            <w:tcPrChange w:id="1511" w:author="Russ Ott" w:date="2022-05-16T11:58:00Z">
              <w:tcPr>
                <w:tcW w:w="1152" w:type="dxa"/>
                <w:gridSpan w:val="2"/>
              </w:tcPr>
            </w:tcPrChange>
          </w:tcPr>
          <w:p w14:paraId="2A63C831" w14:textId="77777777" w:rsidR="008D0E3F" w:rsidRDefault="007471AD">
            <w:pPr>
              <w:pStyle w:val="TableText"/>
            </w:pPr>
            <w:r>
              <w:t>SHALL</w:t>
            </w:r>
          </w:p>
        </w:tc>
        <w:tc>
          <w:tcPr>
            <w:tcW w:w="864" w:type="dxa"/>
            <w:tcPrChange w:id="1512" w:author="Russ Ott" w:date="2022-05-16T11:58:00Z">
              <w:tcPr>
                <w:tcW w:w="864" w:type="dxa"/>
                <w:gridSpan w:val="2"/>
              </w:tcPr>
            </w:tcPrChange>
          </w:tcPr>
          <w:p w14:paraId="5103C136" w14:textId="77777777" w:rsidR="008D0E3F" w:rsidRDefault="008D0E3F">
            <w:pPr>
              <w:pStyle w:val="TableText"/>
            </w:pPr>
          </w:p>
        </w:tc>
        <w:tc>
          <w:tcPr>
            <w:tcW w:w="1104" w:type="dxa"/>
            <w:tcPrChange w:id="1513" w:author="Russ Ott" w:date="2022-05-16T11:58:00Z">
              <w:tcPr>
                <w:tcW w:w="1104" w:type="dxa"/>
                <w:gridSpan w:val="2"/>
              </w:tcPr>
            </w:tcPrChange>
          </w:tcPr>
          <w:p w14:paraId="1818246A" w14:textId="76CA4514" w:rsidR="008D0E3F" w:rsidRDefault="00AA5B6D">
            <w:pPr>
              <w:pStyle w:val="TableText"/>
            </w:pPr>
            <w:r>
              <w:fldChar w:fldCharType="begin"/>
            </w:r>
            <w:r>
              <w:instrText xml:space="preserve"> HYPERLINK \l "C_4437-3350" \h </w:instrText>
            </w:r>
            <w:r>
              <w:fldChar w:fldCharType="separate"/>
            </w:r>
            <w:r w:rsidR="007471AD">
              <w:rPr>
                <w:rStyle w:val="HyperlinkText9pt"/>
              </w:rPr>
              <w:t>4437-3350</w:t>
            </w:r>
            <w:r>
              <w:rPr>
                <w:rStyle w:val="HyperlinkText9pt"/>
              </w:rPr>
              <w:fldChar w:fldCharType="end"/>
            </w:r>
          </w:p>
        </w:tc>
        <w:tc>
          <w:tcPr>
            <w:tcW w:w="2975" w:type="dxa"/>
            <w:tcPrChange w:id="1514" w:author="Russ Ott" w:date="2022-05-16T11:58:00Z">
              <w:tcPr>
                <w:tcW w:w="2975" w:type="dxa"/>
                <w:gridSpan w:val="2"/>
              </w:tcPr>
            </w:tcPrChange>
          </w:tcPr>
          <w:p w14:paraId="7139AA48" w14:textId="77777777" w:rsidR="008D0E3F" w:rsidRDefault="007471AD">
            <w:pPr>
              <w:pStyle w:val="TableText"/>
            </w:pPr>
            <w:r>
              <w:t>2.16.840.1.113883.10.20.22.4.308</w:t>
            </w:r>
          </w:p>
        </w:tc>
      </w:tr>
      <w:tr w:rsidR="008D0E3F" w14:paraId="3EF46369" w14:textId="77777777">
        <w:tblPrEx>
          <w:tblW w:w="10080" w:type="dxa"/>
          <w:jc w:val="center"/>
          <w:tblLayout w:type="fixed"/>
          <w:tblLook w:val="02A0" w:firstRow="1" w:lastRow="0" w:firstColumn="1" w:lastColumn="0" w:noHBand="1" w:noVBand="0"/>
          <w:tblPrExChange w:id="1515" w:author="Russ Ott" w:date="2022-05-16T11:58:00Z">
            <w:tblPrEx>
              <w:tblW w:w="10080" w:type="dxa"/>
              <w:jc w:val="center"/>
              <w:tblLayout w:type="fixed"/>
              <w:tblLook w:val="02A0" w:firstRow="1" w:lastRow="0" w:firstColumn="1" w:lastColumn="0" w:noHBand="1" w:noVBand="0"/>
            </w:tblPrEx>
          </w:tblPrExChange>
        </w:tblPrEx>
        <w:trPr>
          <w:jc w:val="center"/>
          <w:trPrChange w:id="1516" w:author="Russ Ott" w:date="2022-05-16T11:58:00Z">
            <w:trPr>
              <w:gridAfter w:val="0"/>
              <w:jc w:val="center"/>
            </w:trPr>
          </w:trPrChange>
        </w:trPr>
        <w:tc>
          <w:tcPr>
            <w:tcW w:w="3345" w:type="dxa"/>
            <w:tcPrChange w:id="1517" w:author="Russ Ott" w:date="2022-05-16T11:58:00Z">
              <w:tcPr>
                <w:tcW w:w="3345" w:type="dxa"/>
                <w:gridSpan w:val="2"/>
              </w:tcPr>
            </w:tcPrChange>
          </w:tcPr>
          <w:p w14:paraId="46B7B772" w14:textId="77777777" w:rsidR="008D0E3F" w:rsidRDefault="007471AD">
            <w:pPr>
              <w:pStyle w:val="TableText"/>
            </w:pPr>
            <w:r>
              <w:tab/>
            </w:r>
            <w:r>
              <w:tab/>
              <w:t>@extension</w:t>
            </w:r>
          </w:p>
        </w:tc>
        <w:tc>
          <w:tcPr>
            <w:tcW w:w="720" w:type="dxa"/>
            <w:tcPrChange w:id="1518" w:author="Russ Ott" w:date="2022-05-16T11:58:00Z">
              <w:tcPr>
                <w:tcW w:w="720" w:type="dxa"/>
                <w:gridSpan w:val="2"/>
              </w:tcPr>
            </w:tcPrChange>
          </w:tcPr>
          <w:p w14:paraId="11056E14" w14:textId="77777777" w:rsidR="008D0E3F" w:rsidRDefault="007471AD">
            <w:pPr>
              <w:pStyle w:val="TableText"/>
            </w:pPr>
            <w:r>
              <w:t>1..1</w:t>
            </w:r>
          </w:p>
        </w:tc>
        <w:tc>
          <w:tcPr>
            <w:tcW w:w="1152" w:type="dxa"/>
            <w:tcPrChange w:id="1519" w:author="Russ Ott" w:date="2022-05-16T11:58:00Z">
              <w:tcPr>
                <w:tcW w:w="1152" w:type="dxa"/>
                <w:gridSpan w:val="2"/>
              </w:tcPr>
            </w:tcPrChange>
          </w:tcPr>
          <w:p w14:paraId="185CAAB1" w14:textId="77777777" w:rsidR="008D0E3F" w:rsidRDefault="007471AD">
            <w:pPr>
              <w:pStyle w:val="TableText"/>
            </w:pPr>
            <w:r>
              <w:t>SHALL</w:t>
            </w:r>
          </w:p>
        </w:tc>
        <w:tc>
          <w:tcPr>
            <w:tcW w:w="864" w:type="dxa"/>
            <w:tcPrChange w:id="1520" w:author="Russ Ott" w:date="2022-05-16T11:58:00Z">
              <w:tcPr>
                <w:tcW w:w="864" w:type="dxa"/>
                <w:gridSpan w:val="2"/>
              </w:tcPr>
            </w:tcPrChange>
          </w:tcPr>
          <w:p w14:paraId="360D0F55" w14:textId="77777777" w:rsidR="008D0E3F" w:rsidRDefault="008D0E3F">
            <w:pPr>
              <w:pStyle w:val="TableText"/>
            </w:pPr>
          </w:p>
        </w:tc>
        <w:tc>
          <w:tcPr>
            <w:tcW w:w="1104" w:type="dxa"/>
            <w:tcPrChange w:id="1521" w:author="Russ Ott" w:date="2022-05-16T11:58:00Z">
              <w:tcPr>
                <w:tcW w:w="1104" w:type="dxa"/>
                <w:gridSpan w:val="2"/>
              </w:tcPr>
            </w:tcPrChange>
          </w:tcPr>
          <w:p w14:paraId="2E121136" w14:textId="48C900A8" w:rsidR="008D0E3F" w:rsidRDefault="00AA5B6D">
            <w:pPr>
              <w:pStyle w:val="TableText"/>
            </w:pPr>
            <w:r>
              <w:fldChar w:fldCharType="begin"/>
            </w:r>
            <w:r>
              <w:instrText xml:space="preserve"> HYPERLINK \l "C_4437-3351" \h </w:instrText>
            </w:r>
            <w:r>
              <w:fldChar w:fldCharType="separate"/>
            </w:r>
            <w:r w:rsidR="007471AD">
              <w:rPr>
                <w:rStyle w:val="HyperlinkText9pt"/>
              </w:rPr>
              <w:t>4437-3351</w:t>
            </w:r>
            <w:r>
              <w:rPr>
                <w:rStyle w:val="HyperlinkText9pt"/>
              </w:rPr>
              <w:fldChar w:fldCharType="end"/>
            </w:r>
          </w:p>
        </w:tc>
        <w:tc>
          <w:tcPr>
            <w:tcW w:w="2975" w:type="dxa"/>
            <w:tcPrChange w:id="1522" w:author="Russ Ott" w:date="2022-05-16T11:58:00Z">
              <w:tcPr>
                <w:tcW w:w="2975" w:type="dxa"/>
                <w:gridSpan w:val="2"/>
              </w:tcPr>
            </w:tcPrChange>
          </w:tcPr>
          <w:p w14:paraId="062B1C96" w14:textId="77777777" w:rsidR="008D0E3F" w:rsidRDefault="007471AD">
            <w:pPr>
              <w:pStyle w:val="TableText"/>
            </w:pPr>
            <w:r>
              <w:t>2019-06-21</w:t>
            </w:r>
          </w:p>
        </w:tc>
      </w:tr>
      <w:tr w:rsidR="008D0E3F" w14:paraId="11763310" w14:textId="77777777">
        <w:tblPrEx>
          <w:tblW w:w="10080" w:type="dxa"/>
          <w:jc w:val="center"/>
          <w:tblLayout w:type="fixed"/>
          <w:tblLook w:val="02A0" w:firstRow="1" w:lastRow="0" w:firstColumn="1" w:lastColumn="0" w:noHBand="1" w:noVBand="0"/>
          <w:tblPrExChange w:id="1523" w:author="Russ Ott" w:date="2022-05-16T11:58:00Z">
            <w:tblPrEx>
              <w:tblW w:w="10080" w:type="dxa"/>
              <w:jc w:val="center"/>
              <w:tblLayout w:type="fixed"/>
              <w:tblLook w:val="02A0" w:firstRow="1" w:lastRow="0" w:firstColumn="1" w:lastColumn="0" w:noHBand="1" w:noVBand="0"/>
            </w:tblPrEx>
          </w:tblPrExChange>
        </w:tblPrEx>
        <w:trPr>
          <w:jc w:val="center"/>
          <w:trPrChange w:id="1524" w:author="Russ Ott" w:date="2022-05-16T11:58:00Z">
            <w:trPr>
              <w:gridAfter w:val="0"/>
              <w:jc w:val="center"/>
            </w:trPr>
          </w:trPrChange>
        </w:trPr>
        <w:tc>
          <w:tcPr>
            <w:tcW w:w="3345" w:type="dxa"/>
            <w:tcPrChange w:id="1525" w:author="Russ Ott" w:date="2022-05-16T11:58:00Z">
              <w:tcPr>
                <w:tcW w:w="3345" w:type="dxa"/>
                <w:gridSpan w:val="2"/>
              </w:tcPr>
            </w:tcPrChange>
          </w:tcPr>
          <w:p w14:paraId="40968079" w14:textId="77777777" w:rsidR="008D0E3F" w:rsidRDefault="007471AD">
            <w:pPr>
              <w:pStyle w:val="TableText"/>
            </w:pPr>
            <w:r>
              <w:tab/>
              <w:t>code</w:t>
            </w:r>
          </w:p>
        </w:tc>
        <w:tc>
          <w:tcPr>
            <w:tcW w:w="720" w:type="dxa"/>
            <w:tcPrChange w:id="1526" w:author="Russ Ott" w:date="2022-05-16T11:58:00Z">
              <w:tcPr>
                <w:tcW w:w="720" w:type="dxa"/>
                <w:gridSpan w:val="2"/>
              </w:tcPr>
            </w:tcPrChange>
          </w:tcPr>
          <w:p w14:paraId="68CB66D0" w14:textId="77777777" w:rsidR="008D0E3F" w:rsidRDefault="007471AD">
            <w:pPr>
              <w:pStyle w:val="TableText"/>
            </w:pPr>
            <w:r>
              <w:t>1..1</w:t>
            </w:r>
          </w:p>
        </w:tc>
        <w:tc>
          <w:tcPr>
            <w:tcW w:w="1152" w:type="dxa"/>
            <w:tcPrChange w:id="1527" w:author="Russ Ott" w:date="2022-05-16T11:58:00Z">
              <w:tcPr>
                <w:tcW w:w="1152" w:type="dxa"/>
                <w:gridSpan w:val="2"/>
              </w:tcPr>
            </w:tcPrChange>
          </w:tcPr>
          <w:p w14:paraId="5E3436FE" w14:textId="77777777" w:rsidR="008D0E3F" w:rsidRDefault="007471AD">
            <w:pPr>
              <w:pStyle w:val="TableText"/>
            </w:pPr>
            <w:r>
              <w:t>SHALL</w:t>
            </w:r>
          </w:p>
        </w:tc>
        <w:tc>
          <w:tcPr>
            <w:tcW w:w="864" w:type="dxa"/>
            <w:tcPrChange w:id="1528" w:author="Russ Ott" w:date="2022-05-16T11:58:00Z">
              <w:tcPr>
                <w:tcW w:w="864" w:type="dxa"/>
                <w:gridSpan w:val="2"/>
              </w:tcPr>
            </w:tcPrChange>
          </w:tcPr>
          <w:p w14:paraId="142E8AAA" w14:textId="77777777" w:rsidR="008D0E3F" w:rsidRDefault="008D0E3F">
            <w:pPr>
              <w:pStyle w:val="TableText"/>
            </w:pPr>
          </w:p>
        </w:tc>
        <w:tc>
          <w:tcPr>
            <w:tcW w:w="1104" w:type="dxa"/>
            <w:tcPrChange w:id="1529" w:author="Russ Ott" w:date="2022-05-16T11:58:00Z">
              <w:tcPr>
                <w:tcW w:w="1104" w:type="dxa"/>
                <w:gridSpan w:val="2"/>
              </w:tcPr>
            </w:tcPrChange>
          </w:tcPr>
          <w:p w14:paraId="588A4DCF" w14:textId="622B188D" w:rsidR="008D0E3F" w:rsidRDefault="00AA5B6D">
            <w:pPr>
              <w:pStyle w:val="TableText"/>
            </w:pPr>
            <w:r>
              <w:fldChar w:fldCharType="begin"/>
            </w:r>
            <w:r>
              <w:instrText xml:space="preserve"> HYPERLINK \l "C_4437-3349" \h </w:instrText>
            </w:r>
            <w:r>
              <w:fldChar w:fldCharType="separate"/>
            </w:r>
            <w:r w:rsidR="007471AD">
              <w:rPr>
                <w:rStyle w:val="HyperlinkText9pt"/>
              </w:rPr>
              <w:t>4437-3349</w:t>
            </w:r>
            <w:r>
              <w:rPr>
                <w:rStyle w:val="HyperlinkText9pt"/>
              </w:rPr>
              <w:fldChar w:fldCharType="end"/>
            </w:r>
          </w:p>
        </w:tc>
        <w:tc>
          <w:tcPr>
            <w:tcW w:w="2975" w:type="dxa"/>
            <w:tcPrChange w:id="1530" w:author="Russ Ott" w:date="2022-05-16T11:58:00Z">
              <w:tcPr>
                <w:tcW w:w="2975" w:type="dxa"/>
                <w:gridSpan w:val="2"/>
              </w:tcPr>
            </w:tcPrChange>
          </w:tcPr>
          <w:p w14:paraId="4CD7E4ED" w14:textId="77777777" w:rsidR="008D0E3F" w:rsidRDefault="008D0E3F">
            <w:pPr>
              <w:pStyle w:val="TableText"/>
            </w:pPr>
          </w:p>
        </w:tc>
      </w:tr>
      <w:tr w:rsidR="008D0E3F" w14:paraId="0FF677F1" w14:textId="77777777">
        <w:tblPrEx>
          <w:tblW w:w="10080" w:type="dxa"/>
          <w:jc w:val="center"/>
          <w:tblLayout w:type="fixed"/>
          <w:tblLook w:val="02A0" w:firstRow="1" w:lastRow="0" w:firstColumn="1" w:lastColumn="0" w:noHBand="1" w:noVBand="0"/>
          <w:tblPrExChange w:id="1531" w:author="Russ Ott" w:date="2022-05-16T11:58:00Z">
            <w:tblPrEx>
              <w:tblW w:w="10080" w:type="dxa"/>
              <w:jc w:val="center"/>
              <w:tblLayout w:type="fixed"/>
              <w:tblLook w:val="02A0" w:firstRow="1" w:lastRow="0" w:firstColumn="1" w:lastColumn="0" w:noHBand="1" w:noVBand="0"/>
            </w:tblPrEx>
          </w:tblPrExChange>
        </w:tblPrEx>
        <w:trPr>
          <w:jc w:val="center"/>
          <w:trPrChange w:id="1532" w:author="Russ Ott" w:date="2022-05-16T11:58:00Z">
            <w:trPr>
              <w:gridAfter w:val="0"/>
              <w:jc w:val="center"/>
            </w:trPr>
          </w:trPrChange>
        </w:trPr>
        <w:tc>
          <w:tcPr>
            <w:tcW w:w="3345" w:type="dxa"/>
            <w:tcPrChange w:id="1533" w:author="Russ Ott" w:date="2022-05-16T11:58:00Z">
              <w:tcPr>
                <w:tcW w:w="3345" w:type="dxa"/>
                <w:gridSpan w:val="2"/>
              </w:tcPr>
            </w:tcPrChange>
          </w:tcPr>
          <w:p w14:paraId="7E91B3EA" w14:textId="77777777" w:rsidR="008D0E3F" w:rsidRDefault="007471AD">
            <w:pPr>
              <w:pStyle w:val="TableText"/>
            </w:pPr>
            <w:r>
              <w:tab/>
            </w:r>
            <w:r>
              <w:tab/>
              <w:t>@code</w:t>
            </w:r>
          </w:p>
        </w:tc>
        <w:tc>
          <w:tcPr>
            <w:tcW w:w="720" w:type="dxa"/>
            <w:tcPrChange w:id="1534" w:author="Russ Ott" w:date="2022-05-16T11:58:00Z">
              <w:tcPr>
                <w:tcW w:w="720" w:type="dxa"/>
                <w:gridSpan w:val="2"/>
              </w:tcPr>
            </w:tcPrChange>
          </w:tcPr>
          <w:p w14:paraId="36B026AC" w14:textId="77777777" w:rsidR="008D0E3F" w:rsidRDefault="007471AD">
            <w:pPr>
              <w:pStyle w:val="TableText"/>
            </w:pPr>
            <w:r>
              <w:t>1..1</w:t>
            </w:r>
          </w:p>
        </w:tc>
        <w:tc>
          <w:tcPr>
            <w:tcW w:w="1152" w:type="dxa"/>
            <w:tcPrChange w:id="1535" w:author="Russ Ott" w:date="2022-05-16T11:58:00Z">
              <w:tcPr>
                <w:tcW w:w="1152" w:type="dxa"/>
                <w:gridSpan w:val="2"/>
              </w:tcPr>
            </w:tcPrChange>
          </w:tcPr>
          <w:p w14:paraId="1EC86855" w14:textId="77777777" w:rsidR="008D0E3F" w:rsidRDefault="007471AD">
            <w:pPr>
              <w:pStyle w:val="TableText"/>
            </w:pPr>
            <w:r>
              <w:t>SHALL</w:t>
            </w:r>
          </w:p>
        </w:tc>
        <w:tc>
          <w:tcPr>
            <w:tcW w:w="864" w:type="dxa"/>
            <w:tcPrChange w:id="1536" w:author="Russ Ott" w:date="2022-05-16T11:58:00Z">
              <w:tcPr>
                <w:tcW w:w="864" w:type="dxa"/>
                <w:gridSpan w:val="2"/>
              </w:tcPr>
            </w:tcPrChange>
          </w:tcPr>
          <w:p w14:paraId="0957422D" w14:textId="77777777" w:rsidR="008D0E3F" w:rsidRDefault="008D0E3F">
            <w:pPr>
              <w:pStyle w:val="TableText"/>
            </w:pPr>
          </w:p>
        </w:tc>
        <w:tc>
          <w:tcPr>
            <w:tcW w:w="1104" w:type="dxa"/>
            <w:tcPrChange w:id="1537" w:author="Russ Ott" w:date="2022-05-16T11:58:00Z">
              <w:tcPr>
                <w:tcW w:w="1104" w:type="dxa"/>
                <w:gridSpan w:val="2"/>
              </w:tcPr>
            </w:tcPrChange>
          </w:tcPr>
          <w:p w14:paraId="73925BC9" w14:textId="2A59CC2A" w:rsidR="008D0E3F" w:rsidRDefault="00AA5B6D">
            <w:pPr>
              <w:pStyle w:val="TableText"/>
            </w:pPr>
            <w:r>
              <w:fldChar w:fldCharType="begin"/>
            </w:r>
            <w:r>
              <w:instrText xml:space="preserve"> HYPERLINK \l "C_4437-3355" \h </w:instrText>
            </w:r>
            <w:r>
              <w:fldChar w:fldCharType="separate"/>
            </w:r>
            <w:r w:rsidR="007471AD">
              <w:rPr>
                <w:rStyle w:val="HyperlinkText9pt"/>
              </w:rPr>
              <w:t>4437-3355</w:t>
            </w:r>
            <w:r>
              <w:rPr>
                <w:rStyle w:val="HyperlinkText9pt"/>
              </w:rPr>
              <w:fldChar w:fldCharType="end"/>
            </w:r>
          </w:p>
        </w:tc>
        <w:tc>
          <w:tcPr>
            <w:tcW w:w="2975" w:type="dxa"/>
            <w:tcPrChange w:id="1538" w:author="Russ Ott" w:date="2022-05-16T11:58:00Z">
              <w:tcPr>
                <w:tcW w:w="2975" w:type="dxa"/>
                <w:gridSpan w:val="2"/>
              </w:tcPr>
            </w:tcPrChange>
          </w:tcPr>
          <w:p w14:paraId="50D82B00" w14:textId="77777777" w:rsidR="008D0E3F" w:rsidRDefault="007471AD">
            <w:pPr>
              <w:pStyle w:val="TableText"/>
            </w:pPr>
            <w:r>
              <w:t>urn:oid:2.16.840.1.113883.3.26.1.1 (NCI Thesaurus (NCIt)) = C113843</w:t>
            </w:r>
          </w:p>
        </w:tc>
      </w:tr>
      <w:tr w:rsidR="008D0E3F" w14:paraId="14D72C56" w14:textId="77777777">
        <w:tblPrEx>
          <w:tblW w:w="10080" w:type="dxa"/>
          <w:jc w:val="center"/>
          <w:tblLayout w:type="fixed"/>
          <w:tblLook w:val="02A0" w:firstRow="1" w:lastRow="0" w:firstColumn="1" w:lastColumn="0" w:noHBand="1" w:noVBand="0"/>
          <w:tblPrExChange w:id="1539" w:author="Russ Ott" w:date="2022-05-16T11:58:00Z">
            <w:tblPrEx>
              <w:tblW w:w="10080" w:type="dxa"/>
              <w:jc w:val="center"/>
              <w:tblLayout w:type="fixed"/>
              <w:tblLook w:val="02A0" w:firstRow="1" w:lastRow="0" w:firstColumn="1" w:lastColumn="0" w:noHBand="1" w:noVBand="0"/>
            </w:tblPrEx>
          </w:tblPrExChange>
        </w:tblPrEx>
        <w:trPr>
          <w:jc w:val="center"/>
          <w:trPrChange w:id="1540" w:author="Russ Ott" w:date="2022-05-16T11:58:00Z">
            <w:trPr>
              <w:gridAfter w:val="0"/>
              <w:jc w:val="center"/>
            </w:trPr>
          </w:trPrChange>
        </w:trPr>
        <w:tc>
          <w:tcPr>
            <w:tcW w:w="3345" w:type="dxa"/>
            <w:tcPrChange w:id="1541" w:author="Russ Ott" w:date="2022-05-16T11:58:00Z">
              <w:tcPr>
                <w:tcW w:w="3345" w:type="dxa"/>
                <w:gridSpan w:val="2"/>
              </w:tcPr>
            </w:tcPrChange>
          </w:tcPr>
          <w:p w14:paraId="7D642353" w14:textId="77777777" w:rsidR="008D0E3F" w:rsidRDefault="007471AD">
            <w:pPr>
              <w:pStyle w:val="TableText"/>
            </w:pPr>
            <w:r>
              <w:tab/>
            </w:r>
            <w:r>
              <w:tab/>
              <w:t>@codeSystem</w:t>
            </w:r>
          </w:p>
        </w:tc>
        <w:tc>
          <w:tcPr>
            <w:tcW w:w="720" w:type="dxa"/>
            <w:tcPrChange w:id="1542" w:author="Russ Ott" w:date="2022-05-16T11:58:00Z">
              <w:tcPr>
                <w:tcW w:w="720" w:type="dxa"/>
                <w:gridSpan w:val="2"/>
              </w:tcPr>
            </w:tcPrChange>
          </w:tcPr>
          <w:p w14:paraId="05AC3200" w14:textId="77777777" w:rsidR="008D0E3F" w:rsidRDefault="007471AD">
            <w:pPr>
              <w:pStyle w:val="TableText"/>
            </w:pPr>
            <w:r>
              <w:t>1..1</w:t>
            </w:r>
          </w:p>
        </w:tc>
        <w:tc>
          <w:tcPr>
            <w:tcW w:w="1152" w:type="dxa"/>
            <w:tcPrChange w:id="1543" w:author="Russ Ott" w:date="2022-05-16T11:58:00Z">
              <w:tcPr>
                <w:tcW w:w="1152" w:type="dxa"/>
                <w:gridSpan w:val="2"/>
              </w:tcPr>
            </w:tcPrChange>
          </w:tcPr>
          <w:p w14:paraId="3A06CD71" w14:textId="77777777" w:rsidR="008D0E3F" w:rsidRDefault="007471AD">
            <w:pPr>
              <w:pStyle w:val="TableText"/>
            </w:pPr>
            <w:r>
              <w:t>SHALL</w:t>
            </w:r>
          </w:p>
        </w:tc>
        <w:tc>
          <w:tcPr>
            <w:tcW w:w="864" w:type="dxa"/>
            <w:tcPrChange w:id="1544" w:author="Russ Ott" w:date="2022-05-16T11:58:00Z">
              <w:tcPr>
                <w:tcW w:w="864" w:type="dxa"/>
                <w:gridSpan w:val="2"/>
              </w:tcPr>
            </w:tcPrChange>
          </w:tcPr>
          <w:p w14:paraId="32043EAB" w14:textId="77777777" w:rsidR="008D0E3F" w:rsidRDefault="008D0E3F">
            <w:pPr>
              <w:pStyle w:val="TableText"/>
            </w:pPr>
          </w:p>
        </w:tc>
        <w:tc>
          <w:tcPr>
            <w:tcW w:w="1104" w:type="dxa"/>
            <w:tcPrChange w:id="1545" w:author="Russ Ott" w:date="2022-05-16T11:58:00Z">
              <w:tcPr>
                <w:tcW w:w="1104" w:type="dxa"/>
                <w:gridSpan w:val="2"/>
              </w:tcPr>
            </w:tcPrChange>
          </w:tcPr>
          <w:p w14:paraId="67E4FF0F" w14:textId="51FA3329" w:rsidR="008D0E3F" w:rsidRDefault="00AA5B6D">
            <w:pPr>
              <w:pStyle w:val="TableText"/>
            </w:pPr>
            <w:r>
              <w:fldChar w:fldCharType="begin"/>
            </w:r>
            <w:r>
              <w:instrText xml:space="preserve"> HYPERLINK \l "C_4437-3352" \h </w:instrText>
            </w:r>
            <w:r>
              <w:fldChar w:fldCharType="separate"/>
            </w:r>
            <w:r w:rsidR="007471AD">
              <w:rPr>
                <w:rStyle w:val="HyperlinkText9pt"/>
              </w:rPr>
              <w:t>4437-3352</w:t>
            </w:r>
            <w:r>
              <w:rPr>
                <w:rStyle w:val="HyperlinkText9pt"/>
              </w:rPr>
              <w:fldChar w:fldCharType="end"/>
            </w:r>
          </w:p>
        </w:tc>
        <w:tc>
          <w:tcPr>
            <w:tcW w:w="2975" w:type="dxa"/>
            <w:tcPrChange w:id="1546" w:author="Russ Ott" w:date="2022-05-16T11:58:00Z">
              <w:tcPr>
                <w:tcW w:w="2975" w:type="dxa"/>
                <w:gridSpan w:val="2"/>
              </w:tcPr>
            </w:tcPrChange>
          </w:tcPr>
          <w:p w14:paraId="5719D397" w14:textId="77777777" w:rsidR="008D0E3F" w:rsidRDefault="007471AD">
            <w:pPr>
              <w:pStyle w:val="TableText"/>
            </w:pPr>
            <w:r>
              <w:t>2.16.840.1.113883.3.26.1.1</w:t>
            </w:r>
          </w:p>
        </w:tc>
      </w:tr>
      <w:tr w:rsidR="008D0E3F" w14:paraId="70ADCA16" w14:textId="77777777">
        <w:tblPrEx>
          <w:tblW w:w="10080" w:type="dxa"/>
          <w:jc w:val="center"/>
          <w:tblLayout w:type="fixed"/>
          <w:tblLook w:val="02A0" w:firstRow="1" w:lastRow="0" w:firstColumn="1" w:lastColumn="0" w:noHBand="1" w:noVBand="0"/>
          <w:tblPrExChange w:id="1547" w:author="Russ Ott" w:date="2022-05-16T11:58:00Z">
            <w:tblPrEx>
              <w:tblW w:w="10080" w:type="dxa"/>
              <w:jc w:val="center"/>
              <w:tblLayout w:type="fixed"/>
              <w:tblLook w:val="02A0" w:firstRow="1" w:lastRow="0" w:firstColumn="1" w:lastColumn="0" w:noHBand="1" w:noVBand="0"/>
            </w:tblPrEx>
          </w:tblPrExChange>
        </w:tblPrEx>
        <w:trPr>
          <w:jc w:val="center"/>
          <w:trPrChange w:id="1548" w:author="Russ Ott" w:date="2022-05-16T11:58:00Z">
            <w:trPr>
              <w:gridAfter w:val="0"/>
              <w:jc w:val="center"/>
            </w:trPr>
          </w:trPrChange>
        </w:trPr>
        <w:tc>
          <w:tcPr>
            <w:tcW w:w="3345" w:type="dxa"/>
            <w:tcPrChange w:id="1549" w:author="Russ Ott" w:date="2022-05-16T11:58:00Z">
              <w:tcPr>
                <w:tcW w:w="3345" w:type="dxa"/>
                <w:gridSpan w:val="2"/>
              </w:tcPr>
            </w:tcPrChange>
          </w:tcPr>
          <w:p w14:paraId="1DCCA8F9" w14:textId="77777777" w:rsidR="008D0E3F" w:rsidRDefault="007471AD">
            <w:pPr>
              <w:pStyle w:val="TableText"/>
            </w:pPr>
            <w:r>
              <w:tab/>
            </w:r>
            <w:r>
              <w:tab/>
              <w:t>@codeSystemName</w:t>
            </w:r>
          </w:p>
        </w:tc>
        <w:tc>
          <w:tcPr>
            <w:tcW w:w="720" w:type="dxa"/>
            <w:tcPrChange w:id="1550" w:author="Russ Ott" w:date="2022-05-16T11:58:00Z">
              <w:tcPr>
                <w:tcW w:w="720" w:type="dxa"/>
                <w:gridSpan w:val="2"/>
              </w:tcPr>
            </w:tcPrChange>
          </w:tcPr>
          <w:p w14:paraId="4F7B281B" w14:textId="77777777" w:rsidR="008D0E3F" w:rsidRDefault="007471AD">
            <w:pPr>
              <w:pStyle w:val="TableText"/>
            </w:pPr>
            <w:r>
              <w:t>0..1</w:t>
            </w:r>
          </w:p>
        </w:tc>
        <w:tc>
          <w:tcPr>
            <w:tcW w:w="1152" w:type="dxa"/>
            <w:tcPrChange w:id="1551" w:author="Russ Ott" w:date="2022-05-16T11:58:00Z">
              <w:tcPr>
                <w:tcW w:w="1152" w:type="dxa"/>
                <w:gridSpan w:val="2"/>
              </w:tcPr>
            </w:tcPrChange>
          </w:tcPr>
          <w:p w14:paraId="42BE70DF" w14:textId="77777777" w:rsidR="008D0E3F" w:rsidRDefault="007471AD">
            <w:pPr>
              <w:pStyle w:val="TableText"/>
            </w:pPr>
            <w:r>
              <w:t>MAY</w:t>
            </w:r>
          </w:p>
        </w:tc>
        <w:tc>
          <w:tcPr>
            <w:tcW w:w="864" w:type="dxa"/>
            <w:tcPrChange w:id="1552" w:author="Russ Ott" w:date="2022-05-16T11:58:00Z">
              <w:tcPr>
                <w:tcW w:w="864" w:type="dxa"/>
                <w:gridSpan w:val="2"/>
              </w:tcPr>
            </w:tcPrChange>
          </w:tcPr>
          <w:p w14:paraId="1EFCE56B" w14:textId="77777777" w:rsidR="008D0E3F" w:rsidRDefault="008D0E3F">
            <w:pPr>
              <w:pStyle w:val="TableText"/>
            </w:pPr>
          </w:p>
        </w:tc>
        <w:tc>
          <w:tcPr>
            <w:tcW w:w="1104" w:type="dxa"/>
            <w:tcPrChange w:id="1553" w:author="Russ Ott" w:date="2022-05-16T11:58:00Z">
              <w:tcPr>
                <w:tcW w:w="1104" w:type="dxa"/>
                <w:gridSpan w:val="2"/>
              </w:tcPr>
            </w:tcPrChange>
          </w:tcPr>
          <w:p w14:paraId="66F9FB82" w14:textId="068985D0" w:rsidR="008D0E3F" w:rsidRDefault="00AA5B6D">
            <w:pPr>
              <w:pStyle w:val="TableText"/>
            </w:pPr>
            <w:r>
              <w:fldChar w:fldCharType="begin"/>
            </w:r>
            <w:r>
              <w:instrText xml:space="preserve"> HYPERLINK \l "C_4437-3353" \h </w:instrText>
            </w:r>
            <w:r>
              <w:fldChar w:fldCharType="separate"/>
            </w:r>
            <w:r w:rsidR="007471AD">
              <w:rPr>
                <w:rStyle w:val="HyperlinkText9pt"/>
              </w:rPr>
              <w:t>4437-3353</w:t>
            </w:r>
            <w:r>
              <w:rPr>
                <w:rStyle w:val="HyperlinkText9pt"/>
              </w:rPr>
              <w:fldChar w:fldCharType="end"/>
            </w:r>
          </w:p>
        </w:tc>
        <w:tc>
          <w:tcPr>
            <w:tcW w:w="2975" w:type="dxa"/>
            <w:tcPrChange w:id="1554" w:author="Russ Ott" w:date="2022-05-16T11:58:00Z">
              <w:tcPr>
                <w:tcW w:w="2975" w:type="dxa"/>
                <w:gridSpan w:val="2"/>
              </w:tcPr>
            </w:tcPrChange>
          </w:tcPr>
          <w:p w14:paraId="1F328890" w14:textId="77777777" w:rsidR="008D0E3F" w:rsidRDefault="007471AD">
            <w:pPr>
              <w:pStyle w:val="TableText"/>
            </w:pPr>
            <w:r>
              <w:t>NCI Thesaurus</w:t>
            </w:r>
          </w:p>
        </w:tc>
      </w:tr>
      <w:tr w:rsidR="008D0E3F" w14:paraId="235349E5" w14:textId="77777777">
        <w:tblPrEx>
          <w:tblW w:w="10080" w:type="dxa"/>
          <w:jc w:val="center"/>
          <w:tblLayout w:type="fixed"/>
          <w:tblLook w:val="02A0" w:firstRow="1" w:lastRow="0" w:firstColumn="1" w:lastColumn="0" w:noHBand="1" w:noVBand="0"/>
          <w:tblPrExChange w:id="1555" w:author="Russ Ott" w:date="2022-05-16T11:58:00Z">
            <w:tblPrEx>
              <w:tblW w:w="10080" w:type="dxa"/>
              <w:jc w:val="center"/>
              <w:tblLayout w:type="fixed"/>
              <w:tblLook w:val="02A0" w:firstRow="1" w:lastRow="0" w:firstColumn="1" w:lastColumn="0" w:noHBand="1" w:noVBand="0"/>
            </w:tblPrEx>
          </w:tblPrExChange>
        </w:tblPrEx>
        <w:trPr>
          <w:jc w:val="center"/>
          <w:trPrChange w:id="1556" w:author="Russ Ott" w:date="2022-05-16T11:58:00Z">
            <w:trPr>
              <w:gridAfter w:val="0"/>
              <w:jc w:val="center"/>
            </w:trPr>
          </w:trPrChange>
        </w:trPr>
        <w:tc>
          <w:tcPr>
            <w:tcW w:w="3345" w:type="dxa"/>
            <w:tcPrChange w:id="1557" w:author="Russ Ott" w:date="2022-05-16T11:58:00Z">
              <w:tcPr>
                <w:tcW w:w="3345" w:type="dxa"/>
                <w:gridSpan w:val="2"/>
              </w:tcPr>
            </w:tcPrChange>
          </w:tcPr>
          <w:p w14:paraId="562E9CA9" w14:textId="77777777" w:rsidR="008D0E3F" w:rsidRDefault="007471AD">
            <w:pPr>
              <w:pStyle w:val="TableText"/>
            </w:pPr>
            <w:r>
              <w:tab/>
            </w:r>
            <w:r>
              <w:tab/>
              <w:t>@displayName</w:t>
            </w:r>
          </w:p>
        </w:tc>
        <w:tc>
          <w:tcPr>
            <w:tcW w:w="720" w:type="dxa"/>
            <w:tcPrChange w:id="1558" w:author="Russ Ott" w:date="2022-05-16T11:58:00Z">
              <w:tcPr>
                <w:tcW w:w="720" w:type="dxa"/>
                <w:gridSpan w:val="2"/>
              </w:tcPr>
            </w:tcPrChange>
          </w:tcPr>
          <w:p w14:paraId="553CE42C" w14:textId="77777777" w:rsidR="008D0E3F" w:rsidRDefault="007471AD">
            <w:pPr>
              <w:pStyle w:val="TableText"/>
            </w:pPr>
            <w:r>
              <w:t>0..1</w:t>
            </w:r>
          </w:p>
        </w:tc>
        <w:tc>
          <w:tcPr>
            <w:tcW w:w="1152" w:type="dxa"/>
            <w:tcPrChange w:id="1559" w:author="Russ Ott" w:date="2022-05-16T11:58:00Z">
              <w:tcPr>
                <w:tcW w:w="1152" w:type="dxa"/>
                <w:gridSpan w:val="2"/>
              </w:tcPr>
            </w:tcPrChange>
          </w:tcPr>
          <w:p w14:paraId="1C0A5197" w14:textId="77777777" w:rsidR="008D0E3F" w:rsidRDefault="007471AD">
            <w:pPr>
              <w:pStyle w:val="TableText"/>
            </w:pPr>
            <w:r>
              <w:t>MAY</w:t>
            </w:r>
          </w:p>
        </w:tc>
        <w:tc>
          <w:tcPr>
            <w:tcW w:w="864" w:type="dxa"/>
            <w:tcPrChange w:id="1560" w:author="Russ Ott" w:date="2022-05-16T11:58:00Z">
              <w:tcPr>
                <w:tcW w:w="864" w:type="dxa"/>
                <w:gridSpan w:val="2"/>
              </w:tcPr>
            </w:tcPrChange>
          </w:tcPr>
          <w:p w14:paraId="52E8CD05" w14:textId="77777777" w:rsidR="008D0E3F" w:rsidRDefault="008D0E3F">
            <w:pPr>
              <w:pStyle w:val="TableText"/>
            </w:pPr>
          </w:p>
        </w:tc>
        <w:tc>
          <w:tcPr>
            <w:tcW w:w="1104" w:type="dxa"/>
            <w:tcPrChange w:id="1561" w:author="Russ Ott" w:date="2022-05-16T11:58:00Z">
              <w:tcPr>
                <w:tcW w:w="1104" w:type="dxa"/>
                <w:gridSpan w:val="2"/>
              </w:tcPr>
            </w:tcPrChange>
          </w:tcPr>
          <w:p w14:paraId="480E1760" w14:textId="64DF2ED6" w:rsidR="008D0E3F" w:rsidRDefault="00AA5B6D">
            <w:pPr>
              <w:pStyle w:val="TableText"/>
            </w:pPr>
            <w:r>
              <w:fldChar w:fldCharType="begin"/>
            </w:r>
            <w:r>
              <w:instrText xml:space="preserve"> HYPERLINK \l "C_4437-3354" \h </w:instrText>
            </w:r>
            <w:r>
              <w:fldChar w:fldCharType="separate"/>
            </w:r>
            <w:r w:rsidR="007471AD">
              <w:rPr>
                <w:rStyle w:val="HyperlinkText9pt"/>
              </w:rPr>
              <w:t>4437-3354</w:t>
            </w:r>
            <w:r>
              <w:rPr>
                <w:rStyle w:val="HyperlinkText9pt"/>
              </w:rPr>
              <w:fldChar w:fldCharType="end"/>
            </w:r>
          </w:p>
        </w:tc>
        <w:tc>
          <w:tcPr>
            <w:tcW w:w="2975" w:type="dxa"/>
            <w:tcPrChange w:id="1562" w:author="Russ Ott" w:date="2022-05-16T11:58:00Z">
              <w:tcPr>
                <w:tcW w:w="2975" w:type="dxa"/>
                <w:gridSpan w:val="2"/>
              </w:tcPr>
            </w:tcPrChange>
          </w:tcPr>
          <w:p w14:paraId="5FA3A08E" w14:textId="77777777" w:rsidR="008D0E3F" w:rsidRDefault="007471AD">
            <w:pPr>
              <w:pStyle w:val="TableText"/>
            </w:pPr>
            <w:r>
              <w:t>Distinct Identification Code</w:t>
            </w:r>
          </w:p>
        </w:tc>
      </w:tr>
      <w:tr w:rsidR="008D0E3F" w14:paraId="3E636287" w14:textId="77777777">
        <w:tblPrEx>
          <w:tblW w:w="10080" w:type="dxa"/>
          <w:jc w:val="center"/>
          <w:tblLayout w:type="fixed"/>
          <w:tblLook w:val="02A0" w:firstRow="1" w:lastRow="0" w:firstColumn="1" w:lastColumn="0" w:noHBand="1" w:noVBand="0"/>
          <w:tblPrExChange w:id="1563" w:author="Russ Ott" w:date="2022-05-16T11:58:00Z">
            <w:tblPrEx>
              <w:tblW w:w="10080" w:type="dxa"/>
              <w:jc w:val="center"/>
              <w:tblLayout w:type="fixed"/>
              <w:tblLook w:val="02A0" w:firstRow="1" w:lastRow="0" w:firstColumn="1" w:lastColumn="0" w:noHBand="1" w:noVBand="0"/>
            </w:tblPrEx>
          </w:tblPrExChange>
        </w:tblPrEx>
        <w:trPr>
          <w:jc w:val="center"/>
          <w:trPrChange w:id="1564" w:author="Russ Ott" w:date="2022-05-16T11:58:00Z">
            <w:trPr>
              <w:gridAfter w:val="0"/>
              <w:jc w:val="center"/>
            </w:trPr>
          </w:trPrChange>
        </w:trPr>
        <w:tc>
          <w:tcPr>
            <w:tcW w:w="3345" w:type="dxa"/>
            <w:tcPrChange w:id="1565" w:author="Russ Ott" w:date="2022-05-16T11:58:00Z">
              <w:tcPr>
                <w:tcW w:w="3345" w:type="dxa"/>
                <w:gridSpan w:val="2"/>
              </w:tcPr>
            </w:tcPrChange>
          </w:tcPr>
          <w:p w14:paraId="4D4695A8" w14:textId="77777777" w:rsidR="008D0E3F" w:rsidRDefault="007471AD">
            <w:pPr>
              <w:pStyle w:val="TableText"/>
            </w:pPr>
            <w:r>
              <w:tab/>
              <w:t>value</w:t>
            </w:r>
          </w:p>
        </w:tc>
        <w:tc>
          <w:tcPr>
            <w:tcW w:w="720" w:type="dxa"/>
            <w:tcPrChange w:id="1566" w:author="Russ Ott" w:date="2022-05-16T11:58:00Z">
              <w:tcPr>
                <w:tcW w:w="720" w:type="dxa"/>
                <w:gridSpan w:val="2"/>
              </w:tcPr>
            </w:tcPrChange>
          </w:tcPr>
          <w:p w14:paraId="27E8221A" w14:textId="77777777" w:rsidR="008D0E3F" w:rsidRDefault="007471AD">
            <w:pPr>
              <w:pStyle w:val="TableText"/>
            </w:pPr>
            <w:r>
              <w:t>1..1</w:t>
            </w:r>
          </w:p>
        </w:tc>
        <w:tc>
          <w:tcPr>
            <w:tcW w:w="1152" w:type="dxa"/>
            <w:tcPrChange w:id="1567" w:author="Russ Ott" w:date="2022-05-16T11:58:00Z">
              <w:tcPr>
                <w:tcW w:w="1152" w:type="dxa"/>
                <w:gridSpan w:val="2"/>
              </w:tcPr>
            </w:tcPrChange>
          </w:tcPr>
          <w:p w14:paraId="0F7111A5" w14:textId="77777777" w:rsidR="008D0E3F" w:rsidRDefault="007471AD">
            <w:pPr>
              <w:pStyle w:val="TableText"/>
            </w:pPr>
            <w:r>
              <w:t>SHALL</w:t>
            </w:r>
          </w:p>
        </w:tc>
        <w:tc>
          <w:tcPr>
            <w:tcW w:w="864" w:type="dxa"/>
            <w:tcPrChange w:id="1568" w:author="Russ Ott" w:date="2022-05-16T11:58:00Z">
              <w:tcPr>
                <w:tcW w:w="864" w:type="dxa"/>
                <w:gridSpan w:val="2"/>
              </w:tcPr>
            </w:tcPrChange>
          </w:tcPr>
          <w:p w14:paraId="7FBEA461" w14:textId="77777777" w:rsidR="008D0E3F" w:rsidRDefault="007471AD">
            <w:pPr>
              <w:pStyle w:val="TableText"/>
            </w:pPr>
            <w:r>
              <w:t>ED</w:t>
            </w:r>
          </w:p>
        </w:tc>
        <w:tc>
          <w:tcPr>
            <w:tcW w:w="1104" w:type="dxa"/>
            <w:tcPrChange w:id="1569" w:author="Russ Ott" w:date="2022-05-16T11:58:00Z">
              <w:tcPr>
                <w:tcW w:w="1104" w:type="dxa"/>
                <w:gridSpan w:val="2"/>
              </w:tcPr>
            </w:tcPrChange>
          </w:tcPr>
          <w:p w14:paraId="4FB51B58" w14:textId="6114C35F" w:rsidR="008D0E3F" w:rsidRDefault="00AA5B6D">
            <w:pPr>
              <w:pStyle w:val="TableText"/>
            </w:pPr>
            <w:r>
              <w:fldChar w:fldCharType="begin"/>
            </w:r>
            <w:r>
              <w:instrText xml:space="preserve"> HYPERLINK \l "C_4437-3340" \h </w:instrText>
            </w:r>
            <w:r>
              <w:fldChar w:fldCharType="separate"/>
            </w:r>
            <w:r w:rsidR="007471AD">
              <w:rPr>
                <w:rStyle w:val="HyperlinkText9pt"/>
              </w:rPr>
              <w:t>4437-3340</w:t>
            </w:r>
            <w:r>
              <w:rPr>
                <w:rStyle w:val="HyperlinkText9pt"/>
              </w:rPr>
              <w:fldChar w:fldCharType="end"/>
            </w:r>
          </w:p>
        </w:tc>
        <w:tc>
          <w:tcPr>
            <w:tcW w:w="2975" w:type="dxa"/>
            <w:tcPrChange w:id="1570" w:author="Russ Ott" w:date="2022-05-16T11:58:00Z">
              <w:tcPr>
                <w:tcW w:w="2975" w:type="dxa"/>
                <w:gridSpan w:val="2"/>
              </w:tcPr>
            </w:tcPrChange>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571" w:name="C_4437-3348"/>
      <w:proofErr w:type="spellEnd"/>
      <w:r>
        <w:t xml:space="preserve"> (CONF:4437-3348)</w:t>
      </w:r>
      <w:bookmarkEnd w:id="1571"/>
      <w:r>
        <w:t>.</w:t>
      </w:r>
    </w:p>
    <w:p w14:paraId="55738C63"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id="1572" w:name="C_4437-3350"/>
      <w:r>
        <w:t xml:space="preserve"> (CONF:4437-3350)</w:t>
      </w:r>
      <w:bookmarkEnd w:id="1572"/>
      <w:r>
        <w:t>.</w:t>
      </w:r>
      <w:r>
        <w:br/>
        <w:t xml:space="preserve">Note: template </w:t>
      </w:r>
      <w:proofErr w:type="spellStart"/>
      <w:r>
        <w:t>oid</w:t>
      </w:r>
      <w:proofErr w:type="spellEnd"/>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573" w:name="C_4437-3351"/>
      <w:r>
        <w:t xml:space="preserve"> (CONF:4437-3351)</w:t>
      </w:r>
      <w:bookmarkEnd w:id="1573"/>
      <w:r>
        <w:t>.</w:t>
      </w:r>
    </w:p>
    <w:p w14:paraId="7CC5B0E2"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id="1574" w:name="C_4437-3349"/>
      <w:r>
        <w:t xml:space="preserve"> (CONF:4437-3349)</w:t>
      </w:r>
      <w:bookmarkEnd w:id="1574"/>
      <w:r>
        <w:t>.</w:t>
      </w:r>
      <w:r>
        <w:br/>
        <w:t xml:space="preserve">Note: Distinct Identification Code from </w:t>
      </w:r>
      <w:proofErr w:type="spellStart"/>
      <w:r>
        <w:t>NCIt</w:t>
      </w:r>
      <w:proofErr w:type="spellEnd"/>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575" w:name="C_4437-3355"/>
      <w:r>
        <w:t xml:space="preserve"> (CONF:4437-3355)</w:t>
      </w:r>
      <w:bookmarkEnd w:id="1575"/>
      <w:r>
        <w:t>.</w:t>
      </w:r>
    </w:p>
    <w:p w14:paraId="2ED35B0E"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576" w:name="C_4437-3352"/>
      <w:r>
        <w:t xml:space="preserve"> (CONF:4437-3352)</w:t>
      </w:r>
      <w:bookmarkEnd w:id="1576"/>
      <w:r>
        <w:t>.</w:t>
      </w:r>
    </w:p>
    <w:p w14:paraId="7D58F14A"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577" w:name="C_4437-3353"/>
      <w:r>
        <w:t xml:space="preserve"> (CONF:4437-3353)</w:t>
      </w:r>
      <w:bookmarkEnd w:id="1577"/>
      <w:r>
        <w:t>.</w:t>
      </w:r>
    </w:p>
    <w:p w14:paraId="582D8F7B"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id="1578" w:name="C_4437-3354"/>
      <w:r>
        <w:t xml:space="preserve"> (CONF:4437-3354)</w:t>
      </w:r>
      <w:bookmarkEnd w:id="157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579" w:name="C_4437-3340"/>
      <w:r>
        <w:t xml:space="preserve"> (CONF:4437-3340)</w:t>
      </w:r>
      <w:bookmarkEnd w:id="1579"/>
      <w:r>
        <w:t>.</w:t>
      </w:r>
    </w:p>
    <w:p w14:paraId="726A7844" w14:textId="284F52A4" w:rsidR="008D0E3F" w:rsidRDefault="007471AD">
      <w:pPr>
        <w:pStyle w:val="Caption"/>
        <w:ind w:left="130" w:right="115"/>
      </w:pPr>
      <w:bookmarkStart w:id="1580" w:name="_Toc103326511"/>
      <w:bookmarkStart w:id="1581" w:name="_Toc83395676"/>
      <w:r>
        <w:t xml:space="preserve">Figure </w:t>
      </w:r>
      <w:r>
        <w:fldChar w:fldCharType="begin"/>
      </w:r>
      <w:r>
        <w:instrText>SEQ Figure \* ARABIC</w:instrText>
      </w:r>
      <w:r>
        <w:fldChar w:fldCharType="separate"/>
      </w:r>
      <w:r>
        <w:t>6</w:t>
      </w:r>
      <w:r>
        <w:fldChar w:fldCharType="end"/>
      </w:r>
      <w:r>
        <w:t>: Distinct Identification Code</w:t>
      </w:r>
      <w:bookmarkEnd w:id="1580"/>
      <w:bookmarkEnd w:id="1581"/>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DBD83FE" w14:textId="77777777" w:rsidR="008D0E3F" w:rsidRDefault="007471AD">
      <w:pPr>
        <w:pStyle w:val="Example"/>
        <w:ind w:left="130" w:right="115"/>
      </w:pPr>
      <w:r>
        <w:t xml:space="preserve">         &lt;</w:t>
      </w:r>
      <w:proofErr w:type="spellStart"/>
      <w:r>
        <w:t>templateId</w:t>
      </w:r>
      <w:proofErr w:type="spellEnd"/>
      <w:r>
        <w:t xml:space="preserve"> root="2.16.840.1.113883.10.20.22.4.308" extension="2019-06-21"/&gt; </w:t>
      </w:r>
    </w:p>
    <w:p w14:paraId="1A7D8B3B" w14:textId="77777777" w:rsidR="008D0E3F" w:rsidRDefault="007471AD">
      <w:pPr>
        <w:pStyle w:val="Example"/>
        <w:ind w:left="130" w:right="115"/>
      </w:pPr>
      <w:r>
        <w:t xml:space="preserve">         &lt;code code="C113843" displayName="Distinct Identification Code"</w:t>
      </w:r>
    </w:p>
    <w:p w14:paraId="5D5315E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577BE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582" w:name="E_Expiration_Date_Observation"/>
      <w:bookmarkStart w:id="1583" w:name="_Toc103326496"/>
      <w:bookmarkStart w:id="1584" w:name="_Toc83395661"/>
      <w:r>
        <w:t>Expiration Date Observation</w:t>
      </w:r>
      <w:bookmarkEnd w:id="1582"/>
      <w:bookmarkEnd w:id="1583"/>
      <w:bookmarkEnd w:id="1584"/>
    </w:p>
    <w:p w14:paraId="511AF837" w14:textId="77777777" w:rsidR="008D0E3F" w:rsidRDefault="007471AD">
      <w:pPr>
        <w:pStyle w:val="BracketData"/>
      </w:pPr>
      <w:r>
        <w:t xml:space="preserve">[observation: identifier </w:t>
      </w:r>
      <w:proofErr w:type="gramStart"/>
      <w:r>
        <w:t>urn:hl</w:t>
      </w:r>
      <w:proofErr w:type="gramEnd"/>
      <w:r>
        <w:t>7ii:2.16.840.1.113883.10.20.22.4.309:2019-06-21 (open)]</w:t>
      </w:r>
    </w:p>
    <w:p w14:paraId="12B1379E" w14:textId="308C0331" w:rsidR="008D0E3F" w:rsidRDefault="007471AD">
      <w:pPr>
        <w:pStyle w:val="Caption"/>
      </w:pPr>
      <w:bookmarkStart w:id="1585" w:name="_Toc103326531"/>
      <w:bookmarkStart w:id="1586" w:name="_Toc83395697"/>
      <w:r>
        <w:t xml:space="preserve">Table </w:t>
      </w:r>
      <w:r>
        <w:fldChar w:fldCharType="begin"/>
      </w:r>
      <w:r>
        <w:instrText>SEQ Table \* ARABIC</w:instrText>
      </w:r>
      <w:r>
        <w:fldChar w:fldCharType="separate"/>
      </w:r>
      <w:del w:id="1587" w:author="Russ Ott" w:date="2022-05-16T11:58:00Z">
        <w:r w:rsidR="00FB6AE9">
          <w:delText>13</w:delText>
        </w:r>
      </w:del>
      <w:ins w:id="1588" w:author="Russ Ott" w:date="2022-05-16T11:58:00Z">
        <w:r>
          <w:t>12</w:t>
        </w:r>
      </w:ins>
      <w:r>
        <w:fldChar w:fldCharType="end"/>
      </w:r>
      <w:r>
        <w:t>: Expiration Date Observation Contexts</w:t>
      </w:r>
      <w:bookmarkEnd w:id="1585"/>
      <w:bookmarkEnd w:id="15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589"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590">
          <w:tblGrid>
            <w:gridCol w:w="5040"/>
            <w:gridCol w:w="5040"/>
          </w:tblGrid>
        </w:tblGridChange>
      </w:tblGrid>
      <w:tr w:rsidR="008D0E3F" w14:paraId="6AF8558F" w14:textId="77777777">
        <w:trPr>
          <w:cantSplit/>
          <w:tblHeader/>
          <w:jc w:val="center"/>
          <w:trPrChange w:id="1591" w:author="Russ Ott" w:date="2022-05-16T11:58:00Z">
            <w:trPr>
              <w:cantSplit/>
              <w:tblHeader/>
              <w:jc w:val="center"/>
            </w:trPr>
          </w:trPrChange>
        </w:trPr>
        <w:tc>
          <w:tcPr>
            <w:tcW w:w="360" w:type="dxa"/>
            <w:shd w:val="clear" w:color="auto" w:fill="E6E6E6"/>
            <w:tcPrChange w:id="1592" w:author="Russ Ott" w:date="2022-05-16T11:58:00Z">
              <w:tcPr>
                <w:tcW w:w="360" w:type="dxa"/>
                <w:shd w:val="clear" w:color="auto" w:fill="E6E6E6"/>
              </w:tcPr>
            </w:tcPrChange>
          </w:tcPr>
          <w:p w14:paraId="33AF5D60" w14:textId="77777777" w:rsidR="008D0E3F" w:rsidRDefault="007471AD">
            <w:pPr>
              <w:pStyle w:val="TableHead"/>
            </w:pPr>
            <w:r>
              <w:t>Contained By:</w:t>
            </w:r>
          </w:p>
        </w:tc>
        <w:tc>
          <w:tcPr>
            <w:tcW w:w="360" w:type="dxa"/>
            <w:shd w:val="clear" w:color="auto" w:fill="E6E6E6"/>
            <w:tcPrChange w:id="1593" w:author="Russ Ott" w:date="2022-05-16T11:58:00Z">
              <w:tcPr>
                <w:tcW w:w="360" w:type="dxa"/>
                <w:shd w:val="clear" w:color="auto" w:fill="E6E6E6"/>
              </w:tcPr>
            </w:tcPrChange>
          </w:tcPr>
          <w:p w14:paraId="699DEF75" w14:textId="77777777" w:rsidR="008D0E3F" w:rsidRDefault="007471AD">
            <w:pPr>
              <w:pStyle w:val="TableHead"/>
            </w:pPr>
            <w:r>
              <w:t>Contains:</w:t>
            </w:r>
          </w:p>
        </w:tc>
      </w:tr>
      <w:tr w:rsidR="008D0E3F" w14:paraId="7869BD81" w14:textId="77777777">
        <w:trPr>
          <w:jc w:val="center"/>
          <w:trPrChange w:id="1594" w:author="Russ Ott" w:date="2022-05-16T11:58:00Z">
            <w:trPr>
              <w:jc w:val="center"/>
            </w:trPr>
          </w:trPrChange>
        </w:trPr>
        <w:tc>
          <w:tcPr>
            <w:tcW w:w="360" w:type="dxa"/>
            <w:tcPrChange w:id="1595" w:author="Russ Ott" w:date="2022-05-16T11:58:00Z">
              <w:tcPr>
                <w:tcW w:w="360" w:type="dxa"/>
              </w:tcPr>
            </w:tcPrChange>
          </w:tcPr>
          <w:p w14:paraId="53F74B08" w14:textId="4F84CCB6"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596" w:author="Russ Ott" w:date="2022-05-16T11:58:00Z">
              <w:tcPr>
                <w:tcW w:w="360" w:type="dxa"/>
              </w:tcPr>
            </w:tcPrChange>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14:paraId="5CFD6020" w14:textId="06633636" w:rsidR="008D0E3F" w:rsidRDefault="007471AD">
      <w:pPr>
        <w:pStyle w:val="Caption"/>
      </w:pPr>
      <w:bookmarkStart w:id="1597" w:name="_Toc103326532"/>
      <w:bookmarkStart w:id="1598" w:name="_Toc83395698"/>
      <w:r>
        <w:t xml:space="preserve">Table </w:t>
      </w:r>
      <w:r>
        <w:fldChar w:fldCharType="begin"/>
      </w:r>
      <w:r>
        <w:instrText>SEQ Table \* ARABIC</w:instrText>
      </w:r>
      <w:r>
        <w:fldChar w:fldCharType="separate"/>
      </w:r>
      <w:del w:id="1599" w:author="Russ Ott" w:date="2022-05-16T11:58:00Z">
        <w:r w:rsidR="00FB6AE9">
          <w:delText>14</w:delText>
        </w:r>
      </w:del>
      <w:ins w:id="1600" w:author="Russ Ott" w:date="2022-05-16T11:58:00Z">
        <w:r>
          <w:t>13</w:t>
        </w:r>
      </w:ins>
      <w:r>
        <w:fldChar w:fldCharType="end"/>
      </w:r>
      <w:r>
        <w:t>: Expiration Date Observation Constraints Overview</w:t>
      </w:r>
      <w:bookmarkEnd w:id="1597"/>
      <w:bookmarkEnd w:id="15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601">
          <w:tblGrid>
            <w:gridCol w:w="113"/>
            <w:gridCol w:w="3203"/>
            <w:gridCol w:w="113"/>
            <w:gridCol w:w="603"/>
            <w:gridCol w:w="113"/>
            <w:gridCol w:w="1031"/>
            <w:gridCol w:w="113"/>
            <w:gridCol w:w="745"/>
            <w:gridCol w:w="113"/>
            <w:gridCol w:w="983"/>
            <w:gridCol w:w="113"/>
            <w:gridCol w:w="2837"/>
            <w:gridCol w:w="113"/>
          </w:tblGrid>
        </w:tblGridChange>
      </w:tblGrid>
      <w:tr w:rsidR="00AA5B6D"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blPrEx>
          <w:tblW w:w="10080" w:type="dxa"/>
          <w:jc w:val="center"/>
          <w:tblLayout w:type="fixed"/>
          <w:tblLook w:val="02A0" w:firstRow="1" w:lastRow="0" w:firstColumn="1" w:lastColumn="0" w:noHBand="1" w:noVBand="0"/>
          <w:tblPrExChange w:id="1602" w:author="Russ Ott" w:date="2022-05-16T11:58:00Z">
            <w:tblPrEx>
              <w:tblW w:w="10080" w:type="dxa"/>
              <w:jc w:val="center"/>
              <w:tblLayout w:type="fixed"/>
              <w:tblLook w:val="02A0" w:firstRow="1" w:lastRow="0" w:firstColumn="1" w:lastColumn="0" w:noHBand="1" w:noVBand="0"/>
            </w:tblPrEx>
          </w:tblPrExChange>
        </w:tblPrEx>
        <w:trPr>
          <w:jc w:val="center"/>
          <w:trPrChange w:id="1603" w:author="Russ Ott" w:date="2022-05-16T11:58:00Z">
            <w:trPr>
              <w:gridAfter w:val="0"/>
              <w:jc w:val="center"/>
            </w:trPr>
          </w:trPrChange>
        </w:trPr>
        <w:tc>
          <w:tcPr>
            <w:tcW w:w="10160" w:type="dxa"/>
            <w:gridSpan w:val="6"/>
            <w:tcPrChange w:id="1604" w:author="Russ Ott" w:date="2022-05-16T11:58:00Z">
              <w:tcPr>
                <w:tcW w:w="10160" w:type="dxa"/>
                <w:gridSpan w:val="12"/>
              </w:tcPr>
            </w:tcPrChange>
          </w:tcPr>
          <w:p w14:paraId="2EF01815" w14:textId="77777777" w:rsidR="008D0E3F" w:rsidRDefault="007471AD">
            <w:pPr>
              <w:pStyle w:val="TableText"/>
            </w:pPr>
            <w:r>
              <w:t>observation (identifier: urn:hl7ii:2.16.840.1.113883.10.20.22.4.309:2019-06-21)</w:t>
            </w:r>
          </w:p>
        </w:tc>
      </w:tr>
      <w:tr w:rsidR="008D0E3F" w14:paraId="71C6044B" w14:textId="77777777">
        <w:tblPrEx>
          <w:tblW w:w="10080" w:type="dxa"/>
          <w:jc w:val="center"/>
          <w:tblLayout w:type="fixed"/>
          <w:tblLook w:val="02A0" w:firstRow="1" w:lastRow="0" w:firstColumn="1" w:lastColumn="0" w:noHBand="1" w:noVBand="0"/>
          <w:tblPrExChange w:id="1605" w:author="Russ Ott" w:date="2022-05-16T11:58:00Z">
            <w:tblPrEx>
              <w:tblW w:w="10080" w:type="dxa"/>
              <w:jc w:val="center"/>
              <w:tblLayout w:type="fixed"/>
              <w:tblLook w:val="02A0" w:firstRow="1" w:lastRow="0" w:firstColumn="1" w:lastColumn="0" w:noHBand="1" w:noVBand="0"/>
            </w:tblPrEx>
          </w:tblPrExChange>
        </w:tblPrEx>
        <w:trPr>
          <w:jc w:val="center"/>
          <w:trPrChange w:id="1606" w:author="Russ Ott" w:date="2022-05-16T11:58:00Z">
            <w:trPr>
              <w:gridAfter w:val="0"/>
              <w:jc w:val="center"/>
            </w:trPr>
          </w:trPrChange>
        </w:trPr>
        <w:tc>
          <w:tcPr>
            <w:tcW w:w="3345" w:type="dxa"/>
            <w:tcPrChange w:id="1607" w:author="Russ Ott" w:date="2022-05-16T11:58:00Z">
              <w:tcPr>
                <w:tcW w:w="3345" w:type="dxa"/>
                <w:gridSpan w:val="2"/>
              </w:tcPr>
            </w:tcPrChange>
          </w:tcPr>
          <w:p w14:paraId="534E306A" w14:textId="77777777" w:rsidR="008D0E3F" w:rsidRDefault="007471AD">
            <w:pPr>
              <w:pStyle w:val="TableText"/>
            </w:pPr>
            <w:r>
              <w:tab/>
              <w:t>templateId</w:t>
            </w:r>
          </w:p>
        </w:tc>
        <w:tc>
          <w:tcPr>
            <w:tcW w:w="720" w:type="dxa"/>
            <w:tcPrChange w:id="1608" w:author="Russ Ott" w:date="2022-05-16T11:58:00Z">
              <w:tcPr>
                <w:tcW w:w="720" w:type="dxa"/>
                <w:gridSpan w:val="2"/>
              </w:tcPr>
            </w:tcPrChange>
          </w:tcPr>
          <w:p w14:paraId="79A422FA" w14:textId="77777777" w:rsidR="008D0E3F" w:rsidRDefault="007471AD">
            <w:pPr>
              <w:pStyle w:val="TableText"/>
            </w:pPr>
            <w:r>
              <w:t>1..1</w:t>
            </w:r>
          </w:p>
        </w:tc>
        <w:tc>
          <w:tcPr>
            <w:tcW w:w="1152" w:type="dxa"/>
            <w:tcPrChange w:id="1609" w:author="Russ Ott" w:date="2022-05-16T11:58:00Z">
              <w:tcPr>
                <w:tcW w:w="1152" w:type="dxa"/>
                <w:gridSpan w:val="2"/>
              </w:tcPr>
            </w:tcPrChange>
          </w:tcPr>
          <w:p w14:paraId="28DED42C" w14:textId="77777777" w:rsidR="008D0E3F" w:rsidRDefault="007471AD">
            <w:pPr>
              <w:pStyle w:val="TableText"/>
            </w:pPr>
            <w:r>
              <w:t>SHALL</w:t>
            </w:r>
          </w:p>
        </w:tc>
        <w:tc>
          <w:tcPr>
            <w:tcW w:w="864" w:type="dxa"/>
            <w:tcPrChange w:id="1610" w:author="Russ Ott" w:date="2022-05-16T11:58:00Z">
              <w:tcPr>
                <w:tcW w:w="864" w:type="dxa"/>
                <w:gridSpan w:val="2"/>
              </w:tcPr>
            </w:tcPrChange>
          </w:tcPr>
          <w:p w14:paraId="077E5F80" w14:textId="77777777" w:rsidR="008D0E3F" w:rsidRDefault="008D0E3F">
            <w:pPr>
              <w:pStyle w:val="TableText"/>
            </w:pPr>
          </w:p>
        </w:tc>
        <w:tc>
          <w:tcPr>
            <w:tcW w:w="1104" w:type="dxa"/>
            <w:tcPrChange w:id="1611" w:author="Russ Ott" w:date="2022-05-16T11:58:00Z">
              <w:tcPr>
                <w:tcW w:w="1104" w:type="dxa"/>
                <w:gridSpan w:val="2"/>
              </w:tcPr>
            </w:tcPrChange>
          </w:tcPr>
          <w:p w14:paraId="162257DE" w14:textId="2D620951" w:rsidR="008D0E3F" w:rsidRDefault="00AA5B6D">
            <w:pPr>
              <w:pStyle w:val="TableText"/>
            </w:pPr>
            <w:r>
              <w:fldChar w:fldCharType="begin"/>
            </w:r>
            <w:r>
              <w:instrText xml:space="preserve"> HYPERLINK \l "C_4437-3393" \h </w:instrText>
            </w:r>
            <w:r>
              <w:fldChar w:fldCharType="separate"/>
            </w:r>
            <w:r w:rsidR="007471AD">
              <w:rPr>
                <w:rStyle w:val="HyperlinkText9pt"/>
              </w:rPr>
              <w:t>4437-3393</w:t>
            </w:r>
            <w:r>
              <w:rPr>
                <w:rStyle w:val="HyperlinkText9pt"/>
              </w:rPr>
              <w:fldChar w:fldCharType="end"/>
            </w:r>
          </w:p>
        </w:tc>
        <w:tc>
          <w:tcPr>
            <w:tcW w:w="2975" w:type="dxa"/>
            <w:tcPrChange w:id="1612" w:author="Russ Ott" w:date="2022-05-16T11:58:00Z">
              <w:tcPr>
                <w:tcW w:w="2975" w:type="dxa"/>
                <w:gridSpan w:val="2"/>
              </w:tcPr>
            </w:tcPrChange>
          </w:tcPr>
          <w:p w14:paraId="3E919320" w14:textId="77777777" w:rsidR="008D0E3F" w:rsidRDefault="008D0E3F">
            <w:pPr>
              <w:pStyle w:val="TableText"/>
            </w:pPr>
          </w:p>
        </w:tc>
      </w:tr>
      <w:tr w:rsidR="008D0E3F" w14:paraId="6A418E75" w14:textId="77777777">
        <w:tblPrEx>
          <w:tblW w:w="10080" w:type="dxa"/>
          <w:jc w:val="center"/>
          <w:tblLayout w:type="fixed"/>
          <w:tblLook w:val="02A0" w:firstRow="1" w:lastRow="0" w:firstColumn="1" w:lastColumn="0" w:noHBand="1" w:noVBand="0"/>
          <w:tblPrExChange w:id="1613" w:author="Russ Ott" w:date="2022-05-16T11:58:00Z">
            <w:tblPrEx>
              <w:tblW w:w="10080" w:type="dxa"/>
              <w:jc w:val="center"/>
              <w:tblLayout w:type="fixed"/>
              <w:tblLook w:val="02A0" w:firstRow="1" w:lastRow="0" w:firstColumn="1" w:lastColumn="0" w:noHBand="1" w:noVBand="0"/>
            </w:tblPrEx>
          </w:tblPrExChange>
        </w:tblPrEx>
        <w:trPr>
          <w:jc w:val="center"/>
          <w:trPrChange w:id="1614" w:author="Russ Ott" w:date="2022-05-16T11:58:00Z">
            <w:trPr>
              <w:gridAfter w:val="0"/>
              <w:jc w:val="center"/>
            </w:trPr>
          </w:trPrChange>
        </w:trPr>
        <w:tc>
          <w:tcPr>
            <w:tcW w:w="3345" w:type="dxa"/>
            <w:tcPrChange w:id="1615" w:author="Russ Ott" w:date="2022-05-16T11:58:00Z">
              <w:tcPr>
                <w:tcW w:w="3345" w:type="dxa"/>
                <w:gridSpan w:val="2"/>
              </w:tcPr>
            </w:tcPrChange>
          </w:tcPr>
          <w:p w14:paraId="549FB0FF" w14:textId="77777777" w:rsidR="008D0E3F" w:rsidRDefault="007471AD">
            <w:pPr>
              <w:pStyle w:val="TableText"/>
            </w:pPr>
            <w:r>
              <w:tab/>
            </w:r>
            <w:r>
              <w:tab/>
              <w:t>@root</w:t>
            </w:r>
          </w:p>
        </w:tc>
        <w:tc>
          <w:tcPr>
            <w:tcW w:w="720" w:type="dxa"/>
            <w:tcPrChange w:id="1616" w:author="Russ Ott" w:date="2022-05-16T11:58:00Z">
              <w:tcPr>
                <w:tcW w:w="720" w:type="dxa"/>
                <w:gridSpan w:val="2"/>
              </w:tcPr>
            </w:tcPrChange>
          </w:tcPr>
          <w:p w14:paraId="0D561B4E" w14:textId="77777777" w:rsidR="008D0E3F" w:rsidRDefault="007471AD">
            <w:pPr>
              <w:pStyle w:val="TableText"/>
            </w:pPr>
            <w:r>
              <w:t>1..1</w:t>
            </w:r>
          </w:p>
        </w:tc>
        <w:tc>
          <w:tcPr>
            <w:tcW w:w="1152" w:type="dxa"/>
            <w:tcPrChange w:id="1617" w:author="Russ Ott" w:date="2022-05-16T11:58:00Z">
              <w:tcPr>
                <w:tcW w:w="1152" w:type="dxa"/>
                <w:gridSpan w:val="2"/>
              </w:tcPr>
            </w:tcPrChange>
          </w:tcPr>
          <w:p w14:paraId="3B622BB2" w14:textId="77777777" w:rsidR="008D0E3F" w:rsidRDefault="007471AD">
            <w:pPr>
              <w:pStyle w:val="TableText"/>
            </w:pPr>
            <w:r>
              <w:t>SHALL</w:t>
            </w:r>
          </w:p>
        </w:tc>
        <w:tc>
          <w:tcPr>
            <w:tcW w:w="864" w:type="dxa"/>
            <w:tcPrChange w:id="1618" w:author="Russ Ott" w:date="2022-05-16T11:58:00Z">
              <w:tcPr>
                <w:tcW w:w="864" w:type="dxa"/>
                <w:gridSpan w:val="2"/>
              </w:tcPr>
            </w:tcPrChange>
          </w:tcPr>
          <w:p w14:paraId="40331385" w14:textId="77777777" w:rsidR="008D0E3F" w:rsidRDefault="008D0E3F">
            <w:pPr>
              <w:pStyle w:val="TableText"/>
            </w:pPr>
          </w:p>
        </w:tc>
        <w:tc>
          <w:tcPr>
            <w:tcW w:w="1104" w:type="dxa"/>
            <w:tcPrChange w:id="1619" w:author="Russ Ott" w:date="2022-05-16T11:58:00Z">
              <w:tcPr>
                <w:tcW w:w="1104" w:type="dxa"/>
                <w:gridSpan w:val="2"/>
              </w:tcPr>
            </w:tcPrChange>
          </w:tcPr>
          <w:p w14:paraId="0280B694" w14:textId="250C3A40" w:rsidR="008D0E3F" w:rsidRDefault="00AA5B6D">
            <w:pPr>
              <w:pStyle w:val="TableText"/>
            </w:pPr>
            <w:r>
              <w:fldChar w:fldCharType="begin"/>
            </w:r>
            <w:r>
              <w:instrText xml:space="preserve"> HYPERLINK \l "C_4437-3396" \h </w:instrText>
            </w:r>
            <w:r>
              <w:fldChar w:fldCharType="separate"/>
            </w:r>
            <w:r w:rsidR="007471AD">
              <w:rPr>
                <w:rStyle w:val="HyperlinkText9pt"/>
              </w:rPr>
              <w:t>4437-3396</w:t>
            </w:r>
            <w:r>
              <w:rPr>
                <w:rStyle w:val="HyperlinkText9pt"/>
              </w:rPr>
              <w:fldChar w:fldCharType="end"/>
            </w:r>
          </w:p>
        </w:tc>
        <w:tc>
          <w:tcPr>
            <w:tcW w:w="2975" w:type="dxa"/>
            <w:tcPrChange w:id="1620" w:author="Russ Ott" w:date="2022-05-16T11:58:00Z">
              <w:tcPr>
                <w:tcW w:w="2975" w:type="dxa"/>
                <w:gridSpan w:val="2"/>
              </w:tcPr>
            </w:tcPrChange>
          </w:tcPr>
          <w:p w14:paraId="1EE8F667" w14:textId="77777777" w:rsidR="008D0E3F" w:rsidRDefault="007471AD">
            <w:pPr>
              <w:pStyle w:val="TableText"/>
            </w:pPr>
            <w:r>
              <w:t>2.16.840.1.113883.10.20.22.4.309</w:t>
            </w:r>
          </w:p>
        </w:tc>
      </w:tr>
      <w:tr w:rsidR="008D0E3F" w14:paraId="1A2EF510" w14:textId="77777777">
        <w:tblPrEx>
          <w:tblW w:w="10080" w:type="dxa"/>
          <w:jc w:val="center"/>
          <w:tblLayout w:type="fixed"/>
          <w:tblLook w:val="02A0" w:firstRow="1" w:lastRow="0" w:firstColumn="1" w:lastColumn="0" w:noHBand="1" w:noVBand="0"/>
          <w:tblPrExChange w:id="1621" w:author="Russ Ott" w:date="2022-05-16T11:58:00Z">
            <w:tblPrEx>
              <w:tblW w:w="10080" w:type="dxa"/>
              <w:jc w:val="center"/>
              <w:tblLayout w:type="fixed"/>
              <w:tblLook w:val="02A0" w:firstRow="1" w:lastRow="0" w:firstColumn="1" w:lastColumn="0" w:noHBand="1" w:noVBand="0"/>
            </w:tblPrEx>
          </w:tblPrExChange>
        </w:tblPrEx>
        <w:trPr>
          <w:jc w:val="center"/>
          <w:trPrChange w:id="1622" w:author="Russ Ott" w:date="2022-05-16T11:58:00Z">
            <w:trPr>
              <w:gridAfter w:val="0"/>
              <w:jc w:val="center"/>
            </w:trPr>
          </w:trPrChange>
        </w:trPr>
        <w:tc>
          <w:tcPr>
            <w:tcW w:w="3345" w:type="dxa"/>
            <w:tcPrChange w:id="1623" w:author="Russ Ott" w:date="2022-05-16T11:58:00Z">
              <w:tcPr>
                <w:tcW w:w="3345" w:type="dxa"/>
                <w:gridSpan w:val="2"/>
              </w:tcPr>
            </w:tcPrChange>
          </w:tcPr>
          <w:p w14:paraId="70030275" w14:textId="77777777" w:rsidR="008D0E3F" w:rsidRDefault="007471AD">
            <w:pPr>
              <w:pStyle w:val="TableText"/>
            </w:pPr>
            <w:r>
              <w:tab/>
            </w:r>
            <w:r>
              <w:tab/>
              <w:t>@extension</w:t>
            </w:r>
          </w:p>
        </w:tc>
        <w:tc>
          <w:tcPr>
            <w:tcW w:w="720" w:type="dxa"/>
            <w:tcPrChange w:id="1624" w:author="Russ Ott" w:date="2022-05-16T11:58:00Z">
              <w:tcPr>
                <w:tcW w:w="720" w:type="dxa"/>
                <w:gridSpan w:val="2"/>
              </w:tcPr>
            </w:tcPrChange>
          </w:tcPr>
          <w:p w14:paraId="3E82282F" w14:textId="77777777" w:rsidR="008D0E3F" w:rsidRDefault="007471AD">
            <w:pPr>
              <w:pStyle w:val="TableText"/>
            </w:pPr>
            <w:r>
              <w:t>1..1</w:t>
            </w:r>
          </w:p>
        </w:tc>
        <w:tc>
          <w:tcPr>
            <w:tcW w:w="1152" w:type="dxa"/>
            <w:tcPrChange w:id="1625" w:author="Russ Ott" w:date="2022-05-16T11:58:00Z">
              <w:tcPr>
                <w:tcW w:w="1152" w:type="dxa"/>
                <w:gridSpan w:val="2"/>
              </w:tcPr>
            </w:tcPrChange>
          </w:tcPr>
          <w:p w14:paraId="224C5949" w14:textId="77777777" w:rsidR="008D0E3F" w:rsidRDefault="007471AD">
            <w:pPr>
              <w:pStyle w:val="TableText"/>
            </w:pPr>
            <w:r>
              <w:t>SHALL</w:t>
            </w:r>
          </w:p>
        </w:tc>
        <w:tc>
          <w:tcPr>
            <w:tcW w:w="864" w:type="dxa"/>
            <w:tcPrChange w:id="1626" w:author="Russ Ott" w:date="2022-05-16T11:58:00Z">
              <w:tcPr>
                <w:tcW w:w="864" w:type="dxa"/>
                <w:gridSpan w:val="2"/>
              </w:tcPr>
            </w:tcPrChange>
          </w:tcPr>
          <w:p w14:paraId="660A0090" w14:textId="77777777" w:rsidR="008D0E3F" w:rsidRDefault="008D0E3F">
            <w:pPr>
              <w:pStyle w:val="TableText"/>
            </w:pPr>
          </w:p>
        </w:tc>
        <w:tc>
          <w:tcPr>
            <w:tcW w:w="1104" w:type="dxa"/>
            <w:tcPrChange w:id="1627" w:author="Russ Ott" w:date="2022-05-16T11:58:00Z">
              <w:tcPr>
                <w:tcW w:w="1104" w:type="dxa"/>
                <w:gridSpan w:val="2"/>
              </w:tcPr>
            </w:tcPrChange>
          </w:tcPr>
          <w:p w14:paraId="28C47340" w14:textId="61236A36" w:rsidR="008D0E3F" w:rsidRDefault="00AA5B6D">
            <w:pPr>
              <w:pStyle w:val="TableText"/>
            </w:pPr>
            <w:r>
              <w:fldChar w:fldCharType="begin"/>
            </w:r>
            <w:r>
              <w:instrText xml:space="preserve"> HYPERLINK \l "C_4437-3397" \h </w:instrText>
            </w:r>
            <w:r>
              <w:fldChar w:fldCharType="separate"/>
            </w:r>
            <w:r w:rsidR="007471AD">
              <w:rPr>
                <w:rStyle w:val="HyperlinkText9pt"/>
              </w:rPr>
              <w:t>4437-3397</w:t>
            </w:r>
            <w:r>
              <w:rPr>
                <w:rStyle w:val="HyperlinkText9pt"/>
              </w:rPr>
              <w:fldChar w:fldCharType="end"/>
            </w:r>
          </w:p>
        </w:tc>
        <w:tc>
          <w:tcPr>
            <w:tcW w:w="2975" w:type="dxa"/>
            <w:tcPrChange w:id="1628" w:author="Russ Ott" w:date="2022-05-16T11:58:00Z">
              <w:tcPr>
                <w:tcW w:w="2975" w:type="dxa"/>
                <w:gridSpan w:val="2"/>
              </w:tcPr>
            </w:tcPrChange>
          </w:tcPr>
          <w:p w14:paraId="1386170C" w14:textId="77777777" w:rsidR="008D0E3F" w:rsidRDefault="007471AD">
            <w:pPr>
              <w:pStyle w:val="TableText"/>
            </w:pPr>
            <w:r>
              <w:t>2019-06-21</w:t>
            </w:r>
          </w:p>
        </w:tc>
      </w:tr>
      <w:tr w:rsidR="008D0E3F" w14:paraId="45BE960C" w14:textId="77777777">
        <w:tblPrEx>
          <w:tblW w:w="10080" w:type="dxa"/>
          <w:jc w:val="center"/>
          <w:tblLayout w:type="fixed"/>
          <w:tblLook w:val="02A0" w:firstRow="1" w:lastRow="0" w:firstColumn="1" w:lastColumn="0" w:noHBand="1" w:noVBand="0"/>
          <w:tblPrExChange w:id="1629" w:author="Russ Ott" w:date="2022-05-16T11:58:00Z">
            <w:tblPrEx>
              <w:tblW w:w="10080" w:type="dxa"/>
              <w:jc w:val="center"/>
              <w:tblLayout w:type="fixed"/>
              <w:tblLook w:val="02A0" w:firstRow="1" w:lastRow="0" w:firstColumn="1" w:lastColumn="0" w:noHBand="1" w:noVBand="0"/>
            </w:tblPrEx>
          </w:tblPrExChange>
        </w:tblPrEx>
        <w:trPr>
          <w:jc w:val="center"/>
          <w:trPrChange w:id="1630" w:author="Russ Ott" w:date="2022-05-16T11:58:00Z">
            <w:trPr>
              <w:gridAfter w:val="0"/>
              <w:jc w:val="center"/>
            </w:trPr>
          </w:trPrChange>
        </w:trPr>
        <w:tc>
          <w:tcPr>
            <w:tcW w:w="3345" w:type="dxa"/>
            <w:tcPrChange w:id="1631" w:author="Russ Ott" w:date="2022-05-16T11:58:00Z">
              <w:tcPr>
                <w:tcW w:w="3345" w:type="dxa"/>
                <w:gridSpan w:val="2"/>
              </w:tcPr>
            </w:tcPrChange>
          </w:tcPr>
          <w:p w14:paraId="167C2827" w14:textId="77777777" w:rsidR="008D0E3F" w:rsidRDefault="007471AD">
            <w:pPr>
              <w:pStyle w:val="TableText"/>
            </w:pPr>
            <w:r>
              <w:tab/>
              <w:t>code</w:t>
            </w:r>
          </w:p>
        </w:tc>
        <w:tc>
          <w:tcPr>
            <w:tcW w:w="720" w:type="dxa"/>
            <w:tcPrChange w:id="1632" w:author="Russ Ott" w:date="2022-05-16T11:58:00Z">
              <w:tcPr>
                <w:tcW w:w="720" w:type="dxa"/>
                <w:gridSpan w:val="2"/>
              </w:tcPr>
            </w:tcPrChange>
          </w:tcPr>
          <w:p w14:paraId="341D22A1" w14:textId="77777777" w:rsidR="008D0E3F" w:rsidRDefault="007471AD">
            <w:pPr>
              <w:pStyle w:val="TableText"/>
            </w:pPr>
            <w:r>
              <w:t>1..1</w:t>
            </w:r>
          </w:p>
        </w:tc>
        <w:tc>
          <w:tcPr>
            <w:tcW w:w="1152" w:type="dxa"/>
            <w:tcPrChange w:id="1633" w:author="Russ Ott" w:date="2022-05-16T11:58:00Z">
              <w:tcPr>
                <w:tcW w:w="1152" w:type="dxa"/>
                <w:gridSpan w:val="2"/>
              </w:tcPr>
            </w:tcPrChange>
          </w:tcPr>
          <w:p w14:paraId="5CC658BF" w14:textId="77777777" w:rsidR="008D0E3F" w:rsidRDefault="007471AD">
            <w:pPr>
              <w:pStyle w:val="TableText"/>
            </w:pPr>
            <w:r>
              <w:t>SHALL</w:t>
            </w:r>
          </w:p>
        </w:tc>
        <w:tc>
          <w:tcPr>
            <w:tcW w:w="864" w:type="dxa"/>
            <w:tcPrChange w:id="1634" w:author="Russ Ott" w:date="2022-05-16T11:58:00Z">
              <w:tcPr>
                <w:tcW w:w="864" w:type="dxa"/>
                <w:gridSpan w:val="2"/>
              </w:tcPr>
            </w:tcPrChange>
          </w:tcPr>
          <w:p w14:paraId="4047848F" w14:textId="77777777" w:rsidR="008D0E3F" w:rsidRDefault="008D0E3F">
            <w:pPr>
              <w:pStyle w:val="TableText"/>
            </w:pPr>
          </w:p>
        </w:tc>
        <w:tc>
          <w:tcPr>
            <w:tcW w:w="1104" w:type="dxa"/>
            <w:tcPrChange w:id="1635" w:author="Russ Ott" w:date="2022-05-16T11:58:00Z">
              <w:tcPr>
                <w:tcW w:w="1104" w:type="dxa"/>
                <w:gridSpan w:val="2"/>
              </w:tcPr>
            </w:tcPrChange>
          </w:tcPr>
          <w:p w14:paraId="12B52E61" w14:textId="26AE85F7" w:rsidR="008D0E3F" w:rsidRDefault="00AA5B6D">
            <w:pPr>
              <w:pStyle w:val="TableText"/>
            </w:pPr>
            <w:r>
              <w:fldChar w:fldCharType="begin"/>
            </w:r>
            <w:r>
              <w:instrText xml:space="preserve"> HYPERLINK \l "C_4437-3394" \h </w:instrText>
            </w:r>
            <w:r>
              <w:fldChar w:fldCharType="separate"/>
            </w:r>
            <w:r w:rsidR="007471AD">
              <w:rPr>
                <w:rStyle w:val="HyperlinkText9pt"/>
              </w:rPr>
              <w:t>4437-3394</w:t>
            </w:r>
            <w:r>
              <w:rPr>
                <w:rStyle w:val="HyperlinkText9pt"/>
              </w:rPr>
              <w:fldChar w:fldCharType="end"/>
            </w:r>
          </w:p>
        </w:tc>
        <w:tc>
          <w:tcPr>
            <w:tcW w:w="2975" w:type="dxa"/>
            <w:tcPrChange w:id="1636" w:author="Russ Ott" w:date="2022-05-16T11:58:00Z">
              <w:tcPr>
                <w:tcW w:w="2975" w:type="dxa"/>
                <w:gridSpan w:val="2"/>
              </w:tcPr>
            </w:tcPrChange>
          </w:tcPr>
          <w:p w14:paraId="4BC0FD34" w14:textId="77777777" w:rsidR="008D0E3F" w:rsidRDefault="008D0E3F">
            <w:pPr>
              <w:pStyle w:val="TableText"/>
            </w:pPr>
          </w:p>
        </w:tc>
      </w:tr>
      <w:tr w:rsidR="008D0E3F" w14:paraId="3FE6CD6A" w14:textId="77777777">
        <w:tblPrEx>
          <w:tblW w:w="10080" w:type="dxa"/>
          <w:jc w:val="center"/>
          <w:tblLayout w:type="fixed"/>
          <w:tblLook w:val="02A0" w:firstRow="1" w:lastRow="0" w:firstColumn="1" w:lastColumn="0" w:noHBand="1" w:noVBand="0"/>
          <w:tblPrExChange w:id="1637" w:author="Russ Ott" w:date="2022-05-16T11:58:00Z">
            <w:tblPrEx>
              <w:tblW w:w="10080" w:type="dxa"/>
              <w:jc w:val="center"/>
              <w:tblLayout w:type="fixed"/>
              <w:tblLook w:val="02A0" w:firstRow="1" w:lastRow="0" w:firstColumn="1" w:lastColumn="0" w:noHBand="1" w:noVBand="0"/>
            </w:tblPrEx>
          </w:tblPrExChange>
        </w:tblPrEx>
        <w:trPr>
          <w:jc w:val="center"/>
          <w:trPrChange w:id="1638" w:author="Russ Ott" w:date="2022-05-16T11:58:00Z">
            <w:trPr>
              <w:gridAfter w:val="0"/>
              <w:jc w:val="center"/>
            </w:trPr>
          </w:trPrChange>
        </w:trPr>
        <w:tc>
          <w:tcPr>
            <w:tcW w:w="3345" w:type="dxa"/>
            <w:tcPrChange w:id="1639" w:author="Russ Ott" w:date="2022-05-16T11:58:00Z">
              <w:tcPr>
                <w:tcW w:w="3345" w:type="dxa"/>
                <w:gridSpan w:val="2"/>
              </w:tcPr>
            </w:tcPrChange>
          </w:tcPr>
          <w:p w14:paraId="3B8F2240" w14:textId="77777777" w:rsidR="008D0E3F" w:rsidRDefault="007471AD">
            <w:pPr>
              <w:pStyle w:val="TableText"/>
            </w:pPr>
            <w:r>
              <w:tab/>
            </w:r>
            <w:r>
              <w:tab/>
              <w:t>@code</w:t>
            </w:r>
          </w:p>
        </w:tc>
        <w:tc>
          <w:tcPr>
            <w:tcW w:w="720" w:type="dxa"/>
            <w:tcPrChange w:id="1640" w:author="Russ Ott" w:date="2022-05-16T11:58:00Z">
              <w:tcPr>
                <w:tcW w:w="720" w:type="dxa"/>
                <w:gridSpan w:val="2"/>
              </w:tcPr>
            </w:tcPrChange>
          </w:tcPr>
          <w:p w14:paraId="7D21CD8F" w14:textId="77777777" w:rsidR="008D0E3F" w:rsidRDefault="007471AD">
            <w:pPr>
              <w:pStyle w:val="TableText"/>
            </w:pPr>
            <w:r>
              <w:t>1..1</w:t>
            </w:r>
          </w:p>
        </w:tc>
        <w:tc>
          <w:tcPr>
            <w:tcW w:w="1152" w:type="dxa"/>
            <w:tcPrChange w:id="1641" w:author="Russ Ott" w:date="2022-05-16T11:58:00Z">
              <w:tcPr>
                <w:tcW w:w="1152" w:type="dxa"/>
                <w:gridSpan w:val="2"/>
              </w:tcPr>
            </w:tcPrChange>
          </w:tcPr>
          <w:p w14:paraId="14D7DEC3" w14:textId="77777777" w:rsidR="008D0E3F" w:rsidRDefault="007471AD">
            <w:pPr>
              <w:pStyle w:val="TableText"/>
            </w:pPr>
            <w:r>
              <w:t>SHALL</w:t>
            </w:r>
          </w:p>
        </w:tc>
        <w:tc>
          <w:tcPr>
            <w:tcW w:w="864" w:type="dxa"/>
            <w:tcPrChange w:id="1642" w:author="Russ Ott" w:date="2022-05-16T11:58:00Z">
              <w:tcPr>
                <w:tcW w:w="864" w:type="dxa"/>
                <w:gridSpan w:val="2"/>
              </w:tcPr>
            </w:tcPrChange>
          </w:tcPr>
          <w:p w14:paraId="3889A366" w14:textId="77777777" w:rsidR="008D0E3F" w:rsidRDefault="008D0E3F">
            <w:pPr>
              <w:pStyle w:val="TableText"/>
            </w:pPr>
          </w:p>
        </w:tc>
        <w:tc>
          <w:tcPr>
            <w:tcW w:w="1104" w:type="dxa"/>
            <w:tcPrChange w:id="1643" w:author="Russ Ott" w:date="2022-05-16T11:58:00Z">
              <w:tcPr>
                <w:tcW w:w="1104" w:type="dxa"/>
                <w:gridSpan w:val="2"/>
              </w:tcPr>
            </w:tcPrChange>
          </w:tcPr>
          <w:p w14:paraId="134E619D" w14:textId="1056213C" w:rsidR="008D0E3F" w:rsidRDefault="00AA5B6D">
            <w:pPr>
              <w:pStyle w:val="TableText"/>
            </w:pPr>
            <w:r>
              <w:fldChar w:fldCharType="begin"/>
            </w:r>
            <w:r>
              <w:instrText xml:space="preserve"> HYPERLINK \l "C_4437-3398" \h </w:instrText>
            </w:r>
            <w:r>
              <w:fldChar w:fldCharType="separate"/>
            </w:r>
            <w:r w:rsidR="007471AD">
              <w:rPr>
                <w:rStyle w:val="HyperlinkText9pt"/>
              </w:rPr>
              <w:t>4437-3398</w:t>
            </w:r>
            <w:r>
              <w:rPr>
                <w:rStyle w:val="HyperlinkText9pt"/>
              </w:rPr>
              <w:fldChar w:fldCharType="end"/>
            </w:r>
          </w:p>
        </w:tc>
        <w:tc>
          <w:tcPr>
            <w:tcW w:w="2975" w:type="dxa"/>
            <w:tcPrChange w:id="1644" w:author="Russ Ott" w:date="2022-05-16T11:58:00Z">
              <w:tcPr>
                <w:tcW w:w="2975" w:type="dxa"/>
                <w:gridSpan w:val="2"/>
              </w:tcPr>
            </w:tcPrChange>
          </w:tcPr>
          <w:p w14:paraId="41038A8B" w14:textId="77777777" w:rsidR="008D0E3F" w:rsidRDefault="007471AD">
            <w:pPr>
              <w:pStyle w:val="TableText"/>
            </w:pPr>
            <w:r>
              <w:t>urn:oid:2.16.840.1.113883.3.26.1.1 (NCI Thesaurus (NCIt)) = C101670</w:t>
            </w:r>
          </w:p>
        </w:tc>
      </w:tr>
      <w:tr w:rsidR="008D0E3F" w14:paraId="53C95667" w14:textId="77777777">
        <w:tblPrEx>
          <w:tblW w:w="10080" w:type="dxa"/>
          <w:jc w:val="center"/>
          <w:tblLayout w:type="fixed"/>
          <w:tblLook w:val="02A0" w:firstRow="1" w:lastRow="0" w:firstColumn="1" w:lastColumn="0" w:noHBand="1" w:noVBand="0"/>
          <w:tblPrExChange w:id="1645" w:author="Russ Ott" w:date="2022-05-16T11:58:00Z">
            <w:tblPrEx>
              <w:tblW w:w="10080" w:type="dxa"/>
              <w:jc w:val="center"/>
              <w:tblLayout w:type="fixed"/>
              <w:tblLook w:val="02A0" w:firstRow="1" w:lastRow="0" w:firstColumn="1" w:lastColumn="0" w:noHBand="1" w:noVBand="0"/>
            </w:tblPrEx>
          </w:tblPrExChange>
        </w:tblPrEx>
        <w:trPr>
          <w:jc w:val="center"/>
          <w:trPrChange w:id="1646" w:author="Russ Ott" w:date="2022-05-16T11:58:00Z">
            <w:trPr>
              <w:gridAfter w:val="0"/>
              <w:jc w:val="center"/>
            </w:trPr>
          </w:trPrChange>
        </w:trPr>
        <w:tc>
          <w:tcPr>
            <w:tcW w:w="3345" w:type="dxa"/>
            <w:tcPrChange w:id="1647" w:author="Russ Ott" w:date="2022-05-16T11:58:00Z">
              <w:tcPr>
                <w:tcW w:w="3345" w:type="dxa"/>
                <w:gridSpan w:val="2"/>
              </w:tcPr>
            </w:tcPrChange>
          </w:tcPr>
          <w:p w14:paraId="146329F6" w14:textId="77777777" w:rsidR="008D0E3F" w:rsidRDefault="007471AD">
            <w:pPr>
              <w:pStyle w:val="TableText"/>
            </w:pPr>
            <w:r>
              <w:tab/>
            </w:r>
            <w:r>
              <w:tab/>
              <w:t>@codeSystem</w:t>
            </w:r>
          </w:p>
        </w:tc>
        <w:tc>
          <w:tcPr>
            <w:tcW w:w="720" w:type="dxa"/>
            <w:tcPrChange w:id="1648" w:author="Russ Ott" w:date="2022-05-16T11:58:00Z">
              <w:tcPr>
                <w:tcW w:w="720" w:type="dxa"/>
                <w:gridSpan w:val="2"/>
              </w:tcPr>
            </w:tcPrChange>
          </w:tcPr>
          <w:p w14:paraId="3B4D7CA9" w14:textId="77777777" w:rsidR="008D0E3F" w:rsidRDefault="007471AD">
            <w:pPr>
              <w:pStyle w:val="TableText"/>
            </w:pPr>
            <w:r>
              <w:t>1..1</w:t>
            </w:r>
          </w:p>
        </w:tc>
        <w:tc>
          <w:tcPr>
            <w:tcW w:w="1152" w:type="dxa"/>
            <w:tcPrChange w:id="1649" w:author="Russ Ott" w:date="2022-05-16T11:58:00Z">
              <w:tcPr>
                <w:tcW w:w="1152" w:type="dxa"/>
                <w:gridSpan w:val="2"/>
              </w:tcPr>
            </w:tcPrChange>
          </w:tcPr>
          <w:p w14:paraId="26B44560" w14:textId="77777777" w:rsidR="008D0E3F" w:rsidRDefault="007471AD">
            <w:pPr>
              <w:pStyle w:val="TableText"/>
            </w:pPr>
            <w:r>
              <w:t>SHALL</w:t>
            </w:r>
          </w:p>
        </w:tc>
        <w:tc>
          <w:tcPr>
            <w:tcW w:w="864" w:type="dxa"/>
            <w:tcPrChange w:id="1650" w:author="Russ Ott" w:date="2022-05-16T11:58:00Z">
              <w:tcPr>
                <w:tcW w:w="864" w:type="dxa"/>
                <w:gridSpan w:val="2"/>
              </w:tcPr>
            </w:tcPrChange>
          </w:tcPr>
          <w:p w14:paraId="6CD62F84" w14:textId="77777777" w:rsidR="008D0E3F" w:rsidRDefault="008D0E3F">
            <w:pPr>
              <w:pStyle w:val="TableText"/>
            </w:pPr>
          </w:p>
        </w:tc>
        <w:tc>
          <w:tcPr>
            <w:tcW w:w="1104" w:type="dxa"/>
            <w:tcPrChange w:id="1651" w:author="Russ Ott" w:date="2022-05-16T11:58:00Z">
              <w:tcPr>
                <w:tcW w:w="1104" w:type="dxa"/>
                <w:gridSpan w:val="2"/>
              </w:tcPr>
            </w:tcPrChange>
          </w:tcPr>
          <w:p w14:paraId="6FE9CB45" w14:textId="5345BFBB" w:rsidR="008D0E3F" w:rsidRDefault="00AA5B6D">
            <w:pPr>
              <w:pStyle w:val="TableText"/>
            </w:pPr>
            <w:r>
              <w:fldChar w:fldCharType="begin"/>
            </w:r>
            <w:r>
              <w:instrText xml:space="preserve"> HYPERLINK \l "C_4437-3399" \h </w:instrText>
            </w:r>
            <w:r>
              <w:fldChar w:fldCharType="separate"/>
            </w:r>
            <w:r w:rsidR="007471AD">
              <w:rPr>
                <w:rStyle w:val="HyperlinkText9pt"/>
              </w:rPr>
              <w:t>4437-3399</w:t>
            </w:r>
            <w:r>
              <w:rPr>
                <w:rStyle w:val="HyperlinkText9pt"/>
              </w:rPr>
              <w:fldChar w:fldCharType="end"/>
            </w:r>
          </w:p>
        </w:tc>
        <w:tc>
          <w:tcPr>
            <w:tcW w:w="2975" w:type="dxa"/>
            <w:tcPrChange w:id="1652" w:author="Russ Ott" w:date="2022-05-16T11:58:00Z">
              <w:tcPr>
                <w:tcW w:w="2975" w:type="dxa"/>
                <w:gridSpan w:val="2"/>
              </w:tcPr>
            </w:tcPrChange>
          </w:tcPr>
          <w:p w14:paraId="7727FAB1" w14:textId="77777777" w:rsidR="008D0E3F" w:rsidRDefault="007471AD">
            <w:pPr>
              <w:pStyle w:val="TableText"/>
            </w:pPr>
            <w:r>
              <w:t>2.16.840.1.113883.3.26.1.1</w:t>
            </w:r>
          </w:p>
        </w:tc>
      </w:tr>
      <w:tr w:rsidR="008D0E3F" w14:paraId="17E3C409" w14:textId="77777777">
        <w:tblPrEx>
          <w:tblW w:w="10080" w:type="dxa"/>
          <w:jc w:val="center"/>
          <w:tblLayout w:type="fixed"/>
          <w:tblLook w:val="02A0" w:firstRow="1" w:lastRow="0" w:firstColumn="1" w:lastColumn="0" w:noHBand="1" w:noVBand="0"/>
          <w:tblPrExChange w:id="1653" w:author="Russ Ott" w:date="2022-05-16T11:58:00Z">
            <w:tblPrEx>
              <w:tblW w:w="10080" w:type="dxa"/>
              <w:jc w:val="center"/>
              <w:tblLayout w:type="fixed"/>
              <w:tblLook w:val="02A0" w:firstRow="1" w:lastRow="0" w:firstColumn="1" w:lastColumn="0" w:noHBand="1" w:noVBand="0"/>
            </w:tblPrEx>
          </w:tblPrExChange>
        </w:tblPrEx>
        <w:trPr>
          <w:jc w:val="center"/>
          <w:trPrChange w:id="1654" w:author="Russ Ott" w:date="2022-05-16T11:58:00Z">
            <w:trPr>
              <w:gridAfter w:val="0"/>
              <w:jc w:val="center"/>
            </w:trPr>
          </w:trPrChange>
        </w:trPr>
        <w:tc>
          <w:tcPr>
            <w:tcW w:w="3345" w:type="dxa"/>
            <w:tcPrChange w:id="1655" w:author="Russ Ott" w:date="2022-05-16T11:58:00Z">
              <w:tcPr>
                <w:tcW w:w="3345" w:type="dxa"/>
                <w:gridSpan w:val="2"/>
              </w:tcPr>
            </w:tcPrChange>
          </w:tcPr>
          <w:p w14:paraId="6E04A23B" w14:textId="77777777" w:rsidR="008D0E3F" w:rsidRDefault="007471AD">
            <w:pPr>
              <w:pStyle w:val="TableText"/>
            </w:pPr>
            <w:r>
              <w:tab/>
            </w:r>
            <w:r>
              <w:tab/>
              <w:t>@codeSystemName</w:t>
            </w:r>
          </w:p>
        </w:tc>
        <w:tc>
          <w:tcPr>
            <w:tcW w:w="720" w:type="dxa"/>
            <w:tcPrChange w:id="1656" w:author="Russ Ott" w:date="2022-05-16T11:58:00Z">
              <w:tcPr>
                <w:tcW w:w="720" w:type="dxa"/>
                <w:gridSpan w:val="2"/>
              </w:tcPr>
            </w:tcPrChange>
          </w:tcPr>
          <w:p w14:paraId="42D09217" w14:textId="77777777" w:rsidR="008D0E3F" w:rsidRDefault="007471AD">
            <w:pPr>
              <w:pStyle w:val="TableText"/>
            </w:pPr>
            <w:r>
              <w:t>0..1</w:t>
            </w:r>
          </w:p>
        </w:tc>
        <w:tc>
          <w:tcPr>
            <w:tcW w:w="1152" w:type="dxa"/>
            <w:tcPrChange w:id="1657" w:author="Russ Ott" w:date="2022-05-16T11:58:00Z">
              <w:tcPr>
                <w:tcW w:w="1152" w:type="dxa"/>
                <w:gridSpan w:val="2"/>
              </w:tcPr>
            </w:tcPrChange>
          </w:tcPr>
          <w:p w14:paraId="5681627B" w14:textId="77777777" w:rsidR="008D0E3F" w:rsidRDefault="007471AD">
            <w:pPr>
              <w:pStyle w:val="TableText"/>
            </w:pPr>
            <w:r>
              <w:t>MAY</w:t>
            </w:r>
          </w:p>
        </w:tc>
        <w:tc>
          <w:tcPr>
            <w:tcW w:w="864" w:type="dxa"/>
            <w:tcPrChange w:id="1658" w:author="Russ Ott" w:date="2022-05-16T11:58:00Z">
              <w:tcPr>
                <w:tcW w:w="864" w:type="dxa"/>
                <w:gridSpan w:val="2"/>
              </w:tcPr>
            </w:tcPrChange>
          </w:tcPr>
          <w:p w14:paraId="3CABF8A1" w14:textId="77777777" w:rsidR="008D0E3F" w:rsidRDefault="008D0E3F">
            <w:pPr>
              <w:pStyle w:val="TableText"/>
            </w:pPr>
          </w:p>
        </w:tc>
        <w:tc>
          <w:tcPr>
            <w:tcW w:w="1104" w:type="dxa"/>
            <w:tcPrChange w:id="1659" w:author="Russ Ott" w:date="2022-05-16T11:58:00Z">
              <w:tcPr>
                <w:tcW w:w="1104" w:type="dxa"/>
                <w:gridSpan w:val="2"/>
              </w:tcPr>
            </w:tcPrChange>
          </w:tcPr>
          <w:p w14:paraId="2C6DFA34" w14:textId="35D946F8" w:rsidR="008D0E3F" w:rsidRDefault="00AA5B6D">
            <w:pPr>
              <w:pStyle w:val="TableText"/>
            </w:pPr>
            <w:r>
              <w:fldChar w:fldCharType="begin"/>
            </w:r>
            <w:r>
              <w:instrText xml:space="preserve"> HYPERLINK \l "C_4437-3400" \h </w:instrText>
            </w:r>
            <w:r>
              <w:fldChar w:fldCharType="separate"/>
            </w:r>
            <w:r w:rsidR="007471AD">
              <w:rPr>
                <w:rStyle w:val="HyperlinkText9pt"/>
              </w:rPr>
              <w:t>4437-3400</w:t>
            </w:r>
            <w:r>
              <w:rPr>
                <w:rStyle w:val="HyperlinkText9pt"/>
              </w:rPr>
              <w:fldChar w:fldCharType="end"/>
            </w:r>
          </w:p>
        </w:tc>
        <w:tc>
          <w:tcPr>
            <w:tcW w:w="2975" w:type="dxa"/>
            <w:tcPrChange w:id="1660" w:author="Russ Ott" w:date="2022-05-16T11:58:00Z">
              <w:tcPr>
                <w:tcW w:w="2975" w:type="dxa"/>
                <w:gridSpan w:val="2"/>
              </w:tcPr>
            </w:tcPrChange>
          </w:tcPr>
          <w:p w14:paraId="12245BD5" w14:textId="77777777" w:rsidR="008D0E3F" w:rsidRDefault="007471AD">
            <w:pPr>
              <w:pStyle w:val="TableText"/>
            </w:pPr>
            <w:r>
              <w:t>NCI Thesaurus</w:t>
            </w:r>
          </w:p>
        </w:tc>
      </w:tr>
      <w:tr w:rsidR="008D0E3F" w14:paraId="5CE3F69C" w14:textId="77777777">
        <w:tblPrEx>
          <w:tblW w:w="10080" w:type="dxa"/>
          <w:jc w:val="center"/>
          <w:tblLayout w:type="fixed"/>
          <w:tblLook w:val="02A0" w:firstRow="1" w:lastRow="0" w:firstColumn="1" w:lastColumn="0" w:noHBand="1" w:noVBand="0"/>
          <w:tblPrExChange w:id="1661" w:author="Russ Ott" w:date="2022-05-16T11:58:00Z">
            <w:tblPrEx>
              <w:tblW w:w="10080" w:type="dxa"/>
              <w:jc w:val="center"/>
              <w:tblLayout w:type="fixed"/>
              <w:tblLook w:val="02A0" w:firstRow="1" w:lastRow="0" w:firstColumn="1" w:lastColumn="0" w:noHBand="1" w:noVBand="0"/>
            </w:tblPrEx>
          </w:tblPrExChange>
        </w:tblPrEx>
        <w:trPr>
          <w:jc w:val="center"/>
          <w:trPrChange w:id="1662" w:author="Russ Ott" w:date="2022-05-16T11:58:00Z">
            <w:trPr>
              <w:gridAfter w:val="0"/>
              <w:jc w:val="center"/>
            </w:trPr>
          </w:trPrChange>
        </w:trPr>
        <w:tc>
          <w:tcPr>
            <w:tcW w:w="3345" w:type="dxa"/>
            <w:tcPrChange w:id="1663" w:author="Russ Ott" w:date="2022-05-16T11:58:00Z">
              <w:tcPr>
                <w:tcW w:w="3345" w:type="dxa"/>
                <w:gridSpan w:val="2"/>
              </w:tcPr>
            </w:tcPrChange>
          </w:tcPr>
          <w:p w14:paraId="17E455F4" w14:textId="77777777" w:rsidR="008D0E3F" w:rsidRDefault="007471AD">
            <w:pPr>
              <w:pStyle w:val="TableText"/>
            </w:pPr>
            <w:r>
              <w:tab/>
            </w:r>
            <w:r>
              <w:tab/>
              <w:t>@displayName</w:t>
            </w:r>
          </w:p>
        </w:tc>
        <w:tc>
          <w:tcPr>
            <w:tcW w:w="720" w:type="dxa"/>
            <w:tcPrChange w:id="1664" w:author="Russ Ott" w:date="2022-05-16T11:58:00Z">
              <w:tcPr>
                <w:tcW w:w="720" w:type="dxa"/>
                <w:gridSpan w:val="2"/>
              </w:tcPr>
            </w:tcPrChange>
          </w:tcPr>
          <w:p w14:paraId="2DC22C76" w14:textId="77777777" w:rsidR="008D0E3F" w:rsidRDefault="007471AD">
            <w:pPr>
              <w:pStyle w:val="TableText"/>
            </w:pPr>
            <w:r>
              <w:t>0..1</w:t>
            </w:r>
          </w:p>
        </w:tc>
        <w:tc>
          <w:tcPr>
            <w:tcW w:w="1152" w:type="dxa"/>
            <w:tcPrChange w:id="1665" w:author="Russ Ott" w:date="2022-05-16T11:58:00Z">
              <w:tcPr>
                <w:tcW w:w="1152" w:type="dxa"/>
                <w:gridSpan w:val="2"/>
              </w:tcPr>
            </w:tcPrChange>
          </w:tcPr>
          <w:p w14:paraId="0D3074E6" w14:textId="77777777" w:rsidR="008D0E3F" w:rsidRDefault="007471AD">
            <w:pPr>
              <w:pStyle w:val="TableText"/>
            </w:pPr>
            <w:r>
              <w:t>MAY</w:t>
            </w:r>
          </w:p>
        </w:tc>
        <w:tc>
          <w:tcPr>
            <w:tcW w:w="864" w:type="dxa"/>
            <w:tcPrChange w:id="1666" w:author="Russ Ott" w:date="2022-05-16T11:58:00Z">
              <w:tcPr>
                <w:tcW w:w="864" w:type="dxa"/>
                <w:gridSpan w:val="2"/>
              </w:tcPr>
            </w:tcPrChange>
          </w:tcPr>
          <w:p w14:paraId="170160B7" w14:textId="77777777" w:rsidR="008D0E3F" w:rsidRDefault="008D0E3F">
            <w:pPr>
              <w:pStyle w:val="TableText"/>
            </w:pPr>
          </w:p>
        </w:tc>
        <w:tc>
          <w:tcPr>
            <w:tcW w:w="1104" w:type="dxa"/>
            <w:tcPrChange w:id="1667" w:author="Russ Ott" w:date="2022-05-16T11:58:00Z">
              <w:tcPr>
                <w:tcW w:w="1104" w:type="dxa"/>
                <w:gridSpan w:val="2"/>
              </w:tcPr>
            </w:tcPrChange>
          </w:tcPr>
          <w:p w14:paraId="2AE8190F" w14:textId="6B84705B" w:rsidR="008D0E3F" w:rsidRDefault="00AA5B6D">
            <w:pPr>
              <w:pStyle w:val="TableText"/>
            </w:pPr>
            <w:r>
              <w:fldChar w:fldCharType="begin"/>
            </w:r>
            <w:r>
              <w:instrText xml:space="preserve"> HYPERLINK \l "C_4437-3401" \h </w:instrText>
            </w:r>
            <w:r>
              <w:fldChar w:fldCharType="separate"/>
            </w:r>
            <w:r w:rsidR="007471AD">
              <w:rPr>
                <w:rStyle w:val="HyperlinkText9pt"/>
              </w:rPr>
              <w:t>4437-3401</w:t>
            </w:r>
            <w:r>
              <w:rPr>
                <w:rStyle w:val="HyperlinkText9pt"/>
              </w:rPr>
              <w:fldChar w:fldCharType="end"/>
            </w:r>
          </w:p>
        </w:tc>
        <w:tc>
          <w:tcPr>
            <w:tcW w:w="2975" w:type="dxa"/>
            <w:tcPrChange w:id="1668" w:author="Russ Ott" w:date="2022-05-16T11:58:00Z">
              <w:tcPr>
                <w:tcW w:w="2975" w:type="dxa"/>
                <w:gridSpan w:val="2"/>
              </w:tcPr>
            </w:tcPrChange>
          </w:tcPr>
          <w:p w14:paraId="2516205B" w14:textId="77777777" w:rsidR="008D0E3F" w:rsidRDefault="007471AD">
            <w:pPr>
              <w:pStyle w:val="TableText"/>
            </w:pPr>
            <w:r>
              <w:t>Expiration Date</w:t>
            </w:r>
          </w:p>
        </w:tc>
      </w:tr>
      <w:tr w:rsidR="008D0E3F" w14:paraId="52475A91" w14:textId="77777777">
        <w:tblPrEx>
          <w:tblW w:w="10080" w:type="dxa"/>
          <w:jc w:val="center"/>
          <w:tblLayout w:type="fixed"/>
          <w:tblLook w:val="02A0" w:firstRow="1" w:lastRow="0" w:firstColumn="1" w:lastColumn="0" w:noHBand="1" w:noVBand="0"/>
          <w:tblPrExChange w:id="1669" w:author="Russ Ott" w:date="2022-05-16T11:58:00Z">
            <w:tblPrEx>
              <w:tblW w:w="10080" w:type="dxa"/>
              <w:jc w:val="center"/>
              <w:tblLayout w:type="fixed"/>
              <w:tblLook w:val="02A0" w:firstRow="1" w:lastRow="0" w:firstColumn="1" w:lastColumn="0" w:noHBand="1" w:noVBand="0"/>
            </w:tblPrEx>
          </w:tblPrExChange>
        </w:tblPrEx>
        <w:trPr>
          <w:jc w:val="center"/>
          <w:trPrChange w:id="1670" w:author="Russ Ott" w:date="2022-05-16T11:58:00Z">
            <w:trPr>
              <w:gridAfter w:val="0"/>
              <w:jc w:val="center"/>
            </w:trPr>
          </w:trPrChange>
        </w:trPr>
        <w:tc>
          <w:tcPr>
            <w:tcW w:w="3345" w:type="dxa"/>
            <w:tcPrChange w:id="1671" w:author="Russ Ott" w:date="2022-05-16T11:58:00Z">
              <w:tcPr>
                <w:tcW w:w="3345" w:type="dxa"/>
                <w:gridSpan w:val="2"/>
              </w:tcPr>
            </w:tcPrChange>
          </w:tcPr>
          <w:p w14:paraId="30789750" w14:textId="77777777" w:rsidR="008D0E3F" w:rsidRDefault="007471AD">
            <w:pPr>
              <w:pStyle w:val="TableText"/>
            </w:pPr>
            <w:r>
              <w:tab/>
              <w:t>value</w:t>
            </w:r>
          </w:p>
        </w:tc>
        <w:tc>
          <w:tcPr>
            <w:tcW w:w="720" w:type="dxa"/>
            <w:tcPrChange w:id="1672" w:author="Russ Ott" w:date="2022-05-16T11:58:00Z">
              <w:tcPr>
                <w:tcW w:w="720" w:type="dxa"/>
                <w:gridSpan w:val="2"/>
              </w:tcPr>
            </w:tcPrChange>
          </w:tcPr>
          <w:p w14:paraId="1D51AD55" w14:textId="77777777" w:rsidR="008D0E3F" w:rsidRDefault="007471AD">
            <w:pPr>
              <w:pStyle w:val="TableText"/>
            </w:pPr>
            <w:r>
              <w:t>1..1</w:t>
            </w:r>
          </w:p>
        </w:tc>
        <w:tc>
          <w:tcPr>
            <w:tcW w:w="1152" w:type="dxa"/>
            <w:tcPrChange w:id="1673" w:author="Russ Ott" w:date="2022-05-16T11:58:00Z">
              <w:tcPr>
                <w:tcW w:w="1152" w:type="dxa"/>
                <w:gridSpan w:val="2"/>
              </w:tcPr>
            </w:tcPrChange>
          </w:tcPr>
          <w:p w14:paraId="6173647A" w14:textId="77777777" w:rsidR="008D0E3F" w:rsidRDefault="007471AD">
            <w:pPr>
              <w:pStyle w:val="TableText"/>
            </w:pPr>
            <w:r>
              <w:t>SHALL</w:t>
            </w:r>
          </w:p>
        </w:tc>
        <w:tc>
          <w:tcPr>
            <w:tcW w:w="864" w:type="dxa"/>
            <w:tcPrChange w:id="1674" w:author="Russ Ott" w:date="2022-05-16T11:58:00Z">
              <w:tcPr>
                <w:tcW w:w="864" w:type="dxa"/>
                <w:gridSpan w:val="2"/>
              </w:tcPr>
            </w:tcPrChange>
          </w:tcPr>
          <w:p w14:paraId="22E28AEB" w14:textId="77777777" w:rsidR="008D0E3F" w:rsidRDefault="007471AD">
            <w:pPr>
              <w:pStyle w:val="TableText"/>
            </w:pPr>
            <w:r>
              <w:t>TS</w:t>
            </w:r>
          </w:p>
        </w:tc>
        <w:tc>
          <w:tcPr>
            <w:tcW w:w="1104" w:type="dxa"/>
            <w:tcPrChange w:id="1675" w:author="Russ Ott" w:date="2022-05-16T11:58:00Z">
              <w:tcPr>
                <w:tcW w:w="1104" w:type="dxa"/>
                <w:gridSpan w:val="2"/>
              </w:tcPr>
            </w:tcPrChange>
          </w:tcPr>
          <w:p w14:paraId="67F810BE" w14:textId="52D75236" w:rsidR="008D0E3F" w:rsidRDefault="00AA5B6D">
            <w:pPr>
              <w:pStyle w:val="TableText"/>
            </w:pPr>
            <w:r>
              <w:fldChar w:fldCharType="begin"/>
            </w:r>
            <w:r>
              <w:instrText xml:space="preserve"> HYPERLINK \l "C_4437-3395" \h </w:instrText>
            </w:r>
            <w:r>
              <w:fldChar w:fldCharType="separate"/>
            </w:r>
            <w:r w:rsidR="007471AD">
              <w:rPr>
                <w:rStyle w:val="HyperlinkText9pt"/>
              </w:rPr>
              <w:t>4437-3395</w:t>
            </w:r>
            <w:r>
              <w:rPr>
                <w:rStyle w:val="HyperlinkText9pt"/>
              </w:rPr>
              <w:fldChar w:fldCharType="end"/>
            </w:r>
          </w:p>
        </w:tc>
        <w:tc>
          <w:tcPr>
            <w:tcW w:w="2975" w:type="dxa"/>
            <w:tcPrChange w:id="1676" w:author="Russ Ott" w:date="2022-05-16T11:58:00Z">
              <w:tcPr>
                <w:tcW w:w="2975" w:type="dxa"/>
                <w:gridSpan w:val="2"/>
              </w:tcPr>
            </w:tcPrChange>
          </w:tcPr>
          <w:p w14:paraId="32A72BC8" w14:textId="77777777" w:rsidR="008D0E3F" w:rsidRDefault="008D0E3F">
            <w:pPr>
              <w:pStyle w:val="TableText"/>
            </w:pPr>
          </w:p>
        </w:tc>
      </w:tr>
      <w:tr w:rsidR="008D0E3F" w14:paraId="0395FB5C" w14:textId="77777777">
        <w:tblPrEx>
          <w:tblW w:w="10080" w:type="dxa"/>
          <w:jc w:val="center"/>
          <w:tblLayout w:type="fixed"/>
          <w:tblLook w:val="02A0" w:firstRow="1" w:lastRow="0" w:firstColumn="1" w:lastColumn="0" w:noHBand="1" w:noVBand="0"/>
          <w:tblPrExChange w:id="1677" w:author="Russ Ott" w:date="2022-05-16T11:58:00Z">
            <w:tblPrEx>
              <w:tblW w:w="10080" w:type="dxa"/>
              <w:jc w:val="center"/>
              <w:tblLayout w:type="fixed"/>
              <w:tblLook w:val="02A0" w:firstRow="1" w:lastRow="0" w:firstColumn="1" w:lastColumn="0" w:noHBand="1" w:noVBand="0"/>
            </w:tblPrEx>
          </w:tblPrExChange>
        </w:tblPrEx>
        <w:trPr>
          <w:jc w:val="center"/>
          <w:trPrChange w:id="1678" w:author="Russ Ott" w:date="2022-05-16T11:58:00Z">
            <w:trPr>
              <w:gridAfter w:val="0"/>
              <w:jc w:val="center"/>
            </w:trPr>
          </w:trPrChange>
        </w:trPr>
        <w:tc>
          <w:tcPr>
            <w:tcW w:w="3345" w:type="dxa"/>
            <w:tcPrChange w:id="1679" w:author="Russ Ott" w:date="2022-05-16T11:58:00Z">
              <w:tcPr>
                <w:tcW w:w="3345" w:type="dxa"/>
                <w:gridSpan w:val="2"/>
              </w:tcPr>
            </w:tcPrChange>
          </w:tcPr>
          <w:p w14:paraId="166A4E63" w14:textId="77777777" w:rsidR="008D0E3F" w:rsidRDefault="007471AD">
            <w:pPr>
              <w:pStyle w:val="TableText"/>
            </w:pPr>
            <w:r>
              <w:tab/>
            </w:r>
            <w:r>
              <w:tab/>
              <w:t>@value</w:t>
            </w:r>
          </w:p>
        </w:tc>
        <w:tc>
          <w:tcPr>
            <w:tcW w:w="720" w:type="dxa"/>
            <w:tcPrChange w:id="1680" w:author="Russ Ott" w:date="2022-05-16T11:58:00Z">
              <w:tcPr>
                <w:tcW w:w="720" w:type="dxa"/>
                <w:gridSpan w:val="2"/>
              </w:tcPr>
            </w:tcPrChange>
          </w:tcPr>
          <w:p w14:paraId="074DDA0D" w14:textId="77777777" w:rsidR="008D0E3F" w:rsidRDefault="007471AD">
            <w:pPr>
              <w:pStyle w:val="TableText"/>
            </w:pPr>
            <w:r>
              <w:t>1..1</w:t>
            </w:r>
          </w:p>
        </w:tc>
        <w:tc>
          <w:tcPr>
            <w:tcW w:w="1152" w:type="dxa"/>
            <w:tcPrChange w:id="1681" w:author="Russ Ott" w:date="2022-05-16T11:58:00Z">
              <w:tcPr>
                <w:tcW w:w="1152" w:type="dxa"/>
                <w:gridSpan w:val="2"/>
              </w:tcPr>
            </w:tcPrChange>
          </w:tcPr>
          <w:p w14:paraId="50B2CD09" w14:textId="77777777" w:rsidR="008D0E3F" w:rsidRDefault="007471AD">
            <w:pPr>
              <w:pStyle w:val="TableText"/>
            </w:pPr>
            <w:r>
              <w:t>SHALL</w:t>
            </w:r>
          </w:p>
        </w:tc>
        <w:tc>
          <w:tcPr>
            <w:tcW w:w="864" w:type="dxa"/>
            <w:tcPrChange w:id="1682" w:author="Russ Ott" w:date="2022-05-16T11:58:00Z">
              <w:tcPr>
                <w:tcW w:w="864" w:type="dxa"/>
                <w:gridSpan w:val="2"/>
              </w:tcPr>
            </w:tcPrChange>
          </w:tcPr>
          <w:p w14:paraId="7670A177" w14:textId="77777777" w:rsidR="008D0E3F" w:rsidRDefault="008D0E3F">
            <w:pPr>
              <w:pStyle w:val="TableText"/>
            </w:pPr>
          </w:p>
        </w:tc>
        <w:tc>
          <w:tcPr>
            <w:tcW w:w="1104" w:type="dxa"/>
            <w:tcPrChange w:id="1683" w:author="Russ Ott" w:date="2022-05-16T11:58:00Z">
              <w:tcPr>
                <w:tcW w:w="1104" w:type="dxa"/>
                <w:gridSpan w:val="2"/>
              </w:tcPr>
            </w:tcPrChange>
          </w:tcPr>
          <w:p w14:paraId="59EF5235" w14:textId="2979C4E6" w:rsidR="008D0E3F" w:rsidRDefault="00AA5B6D">
            <w:pPr>
              <w:pStyle w:val="TableText"/>
            </w:pPr>
            <w:r>
              <w:fldChar w:fldCharType="begin"/>
            </w:r>
            <w:r>
              <w:instrText xml:space="preserve"> HYPERLINK \l "C_4437-3402" \h </w:instrText>
            </w:r>
            <w:r>
              <w:fldChar w:fldCharType="separate"/>
            </w:r>
            <w:r w:rsidR="007471AD">
              <w:rPr>
                <w:rStyle w:val="HyperlinkText9pt"/>
              </w:rPr>
              <w:t>4437-3402</w:t>
            </w:r>
            <w:r>
              <w:rPr>
                <w:rStyle w:val="HyperlinkText9pt"/>
              </w:rPr>
              <w:fldChar w:fldCharType="end"/>
            </w:r>
          </w:p>
        </w:tc>
        <w:tc>
          <w:tcPr>
            <w:tcW w:w="2975" w:type="dxa"/>
            <w:tcPrChange w:id="1684" w:author="Russ Ott" w:date="2022-05-16T11:58:00Z">
              <w:tcPr>
                <w:tcW w:w="2975" w:type="dxa"/>
                <w:gridSpan w:val="2"/>
              </w:tcPr>
            </w:tcPrChange>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685" w:name="C_4437-3393"/>
      <w:proofErr w:type="spellEnd"/>
      <w:r>
        <w:t xml:space="preserve"> (CONF:4437-3393)</w:t>
      </w:r>
      <w:bookmarkEnd w:id="1685"/>
      <w:r>
        <w:t>.</w:t>
      </w:r>
    </w:p>
    <w:p w14:paraId="3DB4010C"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id="1686" w:name="C_4437-3396"/>
      <w:r>
        <w:t xml:space="preserve"> (CONF:4437-3396)</w:t>
      </w:r>
      <w:bookmarkEnd w:id="1686"/>
      <w:r>
        <w:t>.</w:t>
      </w:r>
      <w:r>
        <w:br/>
        <w:t xml:space="preserve">Note: template </w:t>
      </w:r>
      <w:proofErr w:type="spellStart"/>
      <w:r>
        <w:t>oid</w:t>
      </w:r>
      <w:proofErr w:type="spellEnd"/>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687" w:name="C_4437-3397"/>
      <w:r>
        <w:t xml:space="preserve"> (CONF:4437-3397)</w:t>
      </w:r>
      <w:bookmarkEnd w:id="1687"/>
      <w:r>
        <w:t>.</w:t>
      </w:r>
    </w:p>
    <w:p w14:paraId="3B9B92D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id="1688" w:name="C_4437-3394"/>
      <w:r>
        <w:t xml:space="preserve"> (CONF:4437-3394)</w:t>
      </w:r>
      <w:bookmarkEnd w:id="168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689" w:name="C_4437-3398"/>
      <w:r>
        <w:t xml:space="preserve"> (CONF:4437-3398)</w:t>
      </w:r>
      <w:bookmarkEnd w:id="168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690" w:name="C_4437-3399"/>
      <w:r>
        <w:t xml:space="preserve"> (CONF:4437-3399)</w:t>
      </w:r>
      <w:bookmarkEnd w:id="1690"/>
      <w:r>
        <w:t>.</w:t>
      </w:r>
    </w:p>
    <w:p w14:paraId="72670B28" w14:textId="77777777" w:rsidR="008D0E3F" w:rsidRDefault="007471AD">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691" w:name="C_4437-3400"/>
      <w:r>
        <w:t xml:space="preserve"> (CONF:4437-3400)</w:t>
      </w:r>
      <w:bookmarkEnd w:id="1691"/>
      <w:r>
        <w:t>.</w:t>
      </w:r>
    </w:p>
    <w:p w14:paraId="76240320" w14:textId="77777777" w:rsidR="008D0E3F" w:rsidRDefault="007471AD">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id="1692" w:name="C_4437-3401"/>
      <w:r>
        <w:t xml:space="preserve"> (CONF:4437-3401)</w:t>
      </w:r>
      <w:bookmarkEnd w:id="169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693" w:name="C_4437-3395"/>
      <w:r>
        <w:t xml:space="preserve"> (CONF:4437-3395)</w:t>
      </w:r>
      <w:bookmarkEnd w:id="169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694" w:name="C_4437-3402"/>
      <w:r>
        <w:t xml:space="preserve"> (CONF:4437-3402)</w:t>
      </w:r>
      <w:bookmarkEnd w:id="1694"/>
      <w:r>
        <w:t>.</w:t>
      </w:r>
    </w:p>
    <w:p w14:paraId="437BE4E3" w14:textId="2190F612" w:rsidR="008D0E3F" w:rsidRDefault="007471AD">
      <w:pPr>
        <w:pStyle w:val="Caption"/>
        <w:ind w:left="130" w:right="115"/>
      </w:pPr>
      <w:bookmarkStart w:id="1695" w:name="_Toc103326512"/>
      <w:bookmarkStart w:id="1696" w:name="_Toc83395677"/>
      <w:r>
        <w:t xml:space="preserve">Figure </w:t>
      </w:r>
      <w:r>
        <w:fldChar w:fldCharType="begin"/>
      </w:r>
      <w:r>
        <w:instrText>SEQ Figure \* ARABIC</w:instrText>
      </w:r>
      <w:r>
        <w:fldChar w:fldCharType="separate"/>
      </w:r>
      <w:r>
        <w:t>7</w:t>
      </w:r>
      <w:r>
        <w:fldChar w:fldCharType="end"/>
      </w:r>
      <w:r>
        <w:t>: Expiration Date</w:t>
      </w:r>
      <w:bookmarkEnd w:id="1695"/>
      <w:bookmarkEnd w:id="1696"/>
    </w:p>
    <w:p w14:paraId="0308B50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0014A75B" w14:textId="77777777" w:rsidR="008D0E3F" w:rsidRDefault="007471AD">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14:paraId="3365062F" w14:textId="77777777" w:rsidR="008D0E3F" w:rsidRDefault="007471AD">
      <w:pPr>
        <w:pStyle w:val="Example"/>
        <w:ind w:left="130" w:right="115"/>
      </w:pPr>
      <w:r>
        <w:t xml:space="preserve">      &lt;code code="C101670" displayName="Expiration Date" </w:t>
      </w:r>
    </w:p>
    <w:p w14:paraId="45AB056C"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CFBC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697" w:name="SE_Implantable_Device_Status_Observation"/>
      <w:bookmarkStart w:id="1698" w:name="_Toc103326497"/>
      <w:bookmarkStart w:id="1699" w:name="_Toc83395662"/>
      <w:r>
        <w:t>Implantable Device Status Observation</w:t>
      </w:r>
      <w:bookmarkEnd w:id="1697"/>
      <w:bookmarkEnd w:id="1698"/>
      <w:bookmarkEnd w:id="1699"/>
    </w:p>
    <w:p w14:paraId="49D9C10A" w14:textId="77777777" w:rsidR="008D0E3F" w:rsidRDefault="007471AD">
      <w:pPr>
        <w:pStyle w:val="BracketData"/>
      </w:pPr>
      <w:r>
        <w:t xml:space="preserve">[observation: identifier </w:t>
      </w:r>
      <w:proofErr w:type="gramStart"/>
      <w:r>
        <w:t>urn:hl</w:t>
      </w:r>
      <w:proofErr w:type="gramEnd"/>
      <w:r>
        <w:t>7ii:2.16.840.1.113883.10.20.22.4.305:2019-06-21 (open)]</w:t>
      </w:r>
    </w:p>
    <w:p w14:paraId="41CF80F6" w14:textId="27236D11" w:rsidR="008D0E3F" w:rsidRDefault="007471AD">
      <w:pPr>
        <w:pStyle w:val="Caption"/>
      </w:pPr>
      <w:bookmarkStart w:id="1700" w:name="_Toc103326533"/>
      <w:bookmarkStart w:id="1701" w:name="_Toc83395699"/>
      <w:r>
        <w:t xml:space="preserve">Table </w:t>
      </w:r>
      <w:r>
        <w:fldChar w:fldCharType="begin"/>
      </w:r>
      <w:r>
        <w:instrText>SEQ Table \* ARABIC</w:instrText>
      </w:r>
      <w:r>
        <w:fldChar w:fldCharType="separate"/>
      </w:r>
      <w:del w:id="1702" w:author="Russ Ott" w:date="2022-05-16T11:58:00Z">
        <w:r w:rsidR="00FB6AE9">
          <w:delText>15</w:delText>
        </w:r>
      </w:del>
      <w:ins w:id="1703" w:author="Russ Ott" w:date="2022-05-16T11:58:00Z">
        <w:r>
          <w:t>14</w:t>
        </w:r>
      </w:ins>
      <w:r>
        <w:fldChar w:fldCharType="end"/>
      </w:r>
      <w:r>
        <w:t>: Implantable Device Status Observation Contexts</w:t>
      </w:r>
      <w:bookmarkEnd w:id="1700"/>
      <w:bookmarkEnd w:id="17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704"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705">
          <w:tblGrid>
            <w:gridCol w:w="5040"/>
            <w:gridCol w:w="5040"/>
          </w:tblGrid>
        </w:tblGridChange>
      </w:tblGrid>
      <w:tr w:rsidR="008D0E3F" w14:paraId="533FF05A" w14:textId="77777777">
        <w:trPr>
          <w:cantSplit/>
          <w:tblHeader/>
          <w:jc w:val="center"/>
          <w:trPrChange w:id="1706" w:author="Russ Ott" w:date="2022-05-16T11:58:00Z">
            <w:trPr>
              <w:cantSplit/>
              <w:tblHeader/>
              <w:jc w:val="center"/>
            </w:trPr>
          </w:trPrChange>
        </w:trPr>
        <w:tc>
          <w:tcPr>
            <w:tcW w:w="360" w:type="dxa"/>
            <w:shd w:val="clear" w:color="auto" w:fill="E6E6E6"/>
            <w:tcPrChange w:id="1707" w:author="Russ Ott" w:date="2022-05-16T11:58:00Z">
              <w:tcPr>
                <w:tcW w:w="360" w:type="dxa"/>
                <w:shd w:val="clear" w:color="auto" w:fill="E6E6E6"/>
              </w:tcPr>
            </w:tcPrChange>
          </w:tcPr>
          <w:p w14:paraId="50933F86" w14:textId="77777777" w:rsidR="008D0E3F" w:rsidRDefault="007471AD">
            <w:pPr>
              <w:pStyle w:val="TableHead"/>
            </w:pPr>
            <w:r>
              <w:t>Contained By:</w:t>
            </w:r>
          </w:p>
        </w:tc>
        <w:tc>
          <w:tcPr>
            <w:tcW w:w="360" w:type="dxa"/>
            <w:shd w:val="clear" w:color="auto" w:fill="E6E6E6"/>
            <w:tcPrChange w:id="1708" w:author="Russ Ott" w:date="2022-05-16T11:58:00Z">
              <w:tcPr>
                <w:tcW w:w="360" w:type="dxa"/>
                <w:shd w:val="clear" w:color="auto" w:fill="E6E6E6"/>
              </w:tcPr>
            </w:tcPrChange>
          </w:tcPr>
          <w:p w14:paraId="3BF8CF92" w14:textId="77777777" w:rsidR="008D0E3F" w:rsidRDefault="007471AD">
            <w:pPr>
              <w:pStyle w:val="TableHead"/>
            </w:pPr>
            <w:r>
              <w:t>Contains:</w:t>
            </w:r>
          </w:p>
        </w:tc>
      </w:tr>
      <w:tr w:rsidR="008D0E3F" w14:paraId="718DFFAF" w14:textId="77777777">
        <w:trPr>
          <w:jc w:val="center"/>
          <w:trPrChange w:id="1709" w:author="Russ Ott" w:date="2022-05-16T11:58:00Z">
            <w:trPr>
              <w:jc w:val="center"/>
            </w:trPr>
          </w:trPrChange>
        </w:trPr>
        <w:tc>
          <w:tcPr>
            <w:tcW w:w="360" w:type="dxa"/>
            <w:tcPrChange w:id="1710" w:author="Russ Ott" w:date="2022-05-16T11:58:00Z">
              <w:tcPr>
                <w:tcW w:w="360" w:type="dxa"/>
              </w:tcPr>
            </w:tcPrChange>
          </w:tcPr>
          <w:p w14:paraId="56F47E24" w14:textId="0ED1F8B6"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711" w:author="Russ Ott" w:date="2022-05-16T11:58:00Z">
              <w:tcPr>
                <w:tcW w:w="360" w:type="dxa"/>
              </w:tcPr>
            </w:tcPrChange>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151BE88A" w:rsidR="008D0E3F" w:rsidRDefault="007471AD">
      <w:pPr>
        <w:pStyle w:val="Caption"/>
      </w:pPr>
      <w:bookmarkStart w:id="1712" w:name="_Toc103326534"/>
      <w:bookmarkStart w:id="1713" w:name="_Toc83395700"/>
      <w:r>
        <w:t xml:space="preserve">Table </w:t>
      </w:r>
      <w:r>
        <w:fldChar w:fldCharType="begin"/>
      </w:r>
      <w:r>
        <w:instrText>SEQ Table \* ARABIC</w:instrText>
      </w:r>
      <w:r>
        <w:fldChar w:fldCharType="separate"/>
      </w:r>
      <w:del w:id="1714" w:author="Russ Ott" w:date="2022-05-16T11:58:00Z">
        <w:r w:rsidR="00FB6AE9">
          <w:delText>16</w:delText>
        </w:r>
      </w:del>
      <w:ins w:id="1715" w:author="Russ Ott" w:date="2022-05-16T11:58:00Z">
        <w:r>
          <w:t>15</w:t>
        </w:r>
      </w:ins>
      <w:r>
        <w:fldChar w:fldCharType="end"/>
      </w:r>
      <w:r>
        <w:t>: Implantable Device Status Observation Constraints Overview</w:t>
      </w:r>
      <w:bookmarkEnd w:id="1712"/>
      <w:bookmarkEnd w:id="17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716">
          <w:tblGrid>
            <w:gridCol w:w="113"/>
            <w:gridCol w:w="3203"/>
            <w:gridCol w:w="113"/>
            <w:gridCol w:w="603"/>
            <w:gridCol w:w="113"/>
            <w:gridCol w:w="1031"/>
            <w:gridCol w:w="113"/>
            <w:gridCol w:w="745"/>
            <w:gridCol w:w="113"/>
            <w:gridCol w:w="983"/>
            <w:gridCol w:w="113"/>
            <w:gridCol w:w="2837"/>
            <w:gridCol w:w="113"/>
          </w:tblGrid>
        </w:tblGridChange>
      </w:tblGrid>
      <w:tr w:rsidR="00AA5B6D"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blPrEx>
          <w:tblW w:w="10080" w:type="dxa"/>
          <w:jc w:val="center"/>
          <w:tblLayout w:type="fixed"/>
          <w:tblLook w:val="02A0" w:firstRow="1" w:lastRow="0" w:firstColumn="1" w:lastColumn="0" w:noHBand="1" w:noVBand="0"/>
          <w:tblPrExChange w:id="1717" w:author="Russ Ott" w:date="2022-05-16T11:58:00Z">
            <w:tblPrEx>
              <w:tblW w:w="10080" w:type="dxa"/>
              <w:jc w:val="center"/>
              <w:tblLayout w:type="fixed"/>
              <w:tblLook w:val="02A0" w:firstRow="1" w:lastRow="0" w:firstColumn="1" w:lastColumn="0" w:noHBand="1" w:noVBand="0"/>
            </w:tblPrEx>
          </w:tblPrExChange>
        </w:tblPrEx>
        <w:trPr>
          <w:jc w:val="center"/>
          <w:trPrChange w:id="1718" w:author="Russ Ott" w:date="2022-05-16T11:58:00Z">
            <w:trPr>
              <w:gridAfter w:val="0"/>
              <w:jc w:val="center"/>
            </w:trPr>
          </w:trPrChange>
        </w:trPr>
        <w:tc>
          <w:tcPr>
            <w:tcW w:w="10160" w:type="dxa"/>
            <w:gridSpan w:val="6"/>
            <w:tcPrChange w:id="1719" w:author="Russ Ott" w:date="2022-05-16T11:58:00Z">
              <w:tcPr>
                <w:tcW w:w="10160" w:type="dxa"/>
                <w:gridSpan w:val="12"/>
              </w:tcPr>
            </w:tcPrChange>
          </w:tcPr>
          <w:p w14:paraId="76AA8C59" w14:textId="77777777" w:rsidR="008D0E3F" w:rsidRDefault="007471AD">
            <w:pPr>
              <w:pStyle w:val="TableText"/>
            </w:pPr>
            <w:r>
              <w:t>observation (identifier: urn:hl7ii:2.16.840.1.113883.10.20.22.4.305:2019-06-21)</w:t>
            </w:r>
          </w:p>
        </w:tc>
      </w:tr>
      <w:tr w:rsidR="008D0E3F" w14:paraId="342CFC43" w14:textId="77777777">
        <w:tblPrEx>
          <w:tblW w:w="10080" w:type="dxa"/>
          <w:jc w:val="center"/>
          <w:tblLayout w:type="fixed"/>
          <w:tblLook w:val="02A0" w:firstRow="1" w:lastRow="0" w:firstColumn="1" w:lastColumn="0" w:noHBand="1" w:noVBand="0"/>
          <w:tblPrExChange w:id="1720" w:author="Russ Ott" w:date="2022-05-16T11:58:00Z">
            <w:tblPrEx>
              <w:tblW w:w="10080" w:type="dxa"/>
              <w:jc w:val="center"/>
              <w:tblLayout w:type="fixed"/>
              <w:tblLook w:val="02A0" w:firstRow="1" w:lastRow="0" w:firstColumn="1" w:lastColumn="0" w:noHBand="1" w:noVBand="0"/>
            </w:tblPrEx>
          </w:tblPrExChange>
        </w:tblPrEx>
        <w:trPr>
          <w:jc w:val="center"/>
          <w:trPrChange w:id="1721" w:author="Russ Ott" w:date="2022-05-16T11:58:00Z">
            <w:trPr>
              <w:gridAfter w:val="0"/>
              <w:jc w:val="center"/>
            </w:trPr>
          </w:trPrChange>
        </w:trPr>
        <w:tc>
          <w:tcPr>
            <w:tcW w:w="3345" w:type="dxa"/>
            <w:tcPrChange w:id="1722" w:author="Russ Ott" w:date="2022-05-16T11:58:00Z">
              <w:tcPr>
                <w:tcW w:w="3345" w:type="dxa"/>
                <w:gridSpan w:val="2"/>
              </w:tcPr>
            </w:tcPrChange>
          </w:tcPr>
          <w:p w14:paraId="66897A34" w14:textId="77777777" w:rsidR="008D0E3F" w:rsidRDefault="007471AD">
            <w:pPr>
              <w:pStyle w:val="TableText"/>
            </w:pPr>
            <w:r>
              <w:tab/>
              <w:t>templateId</w:t>
            </w:r>
          </w:p>
        </w:tc>
        <w:tc>
          <w:tcPr>
            <w:tcW w:w="720" w:type="dxa"/>
            <w:tcPrChange w:id="1723" w:author="Russ Ott" w:date="2022-05-16T11:58:00Z">
              <w:tcPr>
                <w:tcW w:w="720" w:type="dxa"/>
                <w:gridSpan w:val="2"/>
              </w:tcPr>
            </w:tcPrChange>
          </w:tcPr>
          <w:p w14:paraId="43220770" w14:textId="77777777" w:rsidR="008D0E3F" w:rsidRDefault="007471AD">
            <w:pPr>
              <w:pStyle w:val="TableText"/>
            </w:pPr>
            <w:r>
              <w:t>1..1</w:t>
            </w:r>
          </w:p>
        </w:tc>
        <w:tc>
          <w:tcPr>
            <w:tcW w:w="1152" w:type="dxa"/>
            <w:tcPrChange w:id="1724" w:author="Russ Ott" w:date="2022-05-16T11:58:00Z">
              <w:tcPr>
                <w:tcW w:w="1152" w:type="dxa"/>
                <w:gridSpan w:val="2"/>
              </w:tcPr>
            </w:tcPrChange>
          </w:tcPr>
          <w:p w14:paraId="0B8438C5" w14:textId="77777777" w:rsidR="008D0E3F" w:rsidRDefault="007471AD">
            <w:pPr>
              <w:pStyle w:val="TableText"/>
            </w:pPr>
            <w:r>
              <w:t>SHALL</w:t>
            </w:r>
          </w:p>
        </w:tc>
        <w:tc>
          <w:tcPr>
            <w:tcW w:w="864" w:type="dxa"/>
            <w:tcPrChange w:id="1725" w:author="Russ Ott" w:date="2022-05-16T11:58:00Z">
              <w:tcPr>
                <w:tcW w:w="864" w:type="dxa"/>
                <w:gridSpan w:val="2"/>
              </w:tcPr>
            </w:tcPrChange>
          </w:tcPr>
          <w:p w14:paraId="6A829250" w14:textId="77777777" w:rsidR="008D0E3F" w:rsidRDefault="008D0E3F">
            <w:pPr>
              <w:pStyle w:val="TableText"/>
            </w:pPr>
          </w:p>
        </w:tc>
        <w:tc>
          <w:tcPr>
            <w:tcW w:w="1104" w:type="dxa"/>
            <w:tcPrChange w:id="1726" w:author="Russ Ott" w:date="2022-05-16T11:58:00Z">
              <w:tcPr>
                <w:tcW w:w="1104" w:type="dxa"/>
                <w:gridSpan w:val="2"/>
              </w:tcPr>
            </w:tcPrChange>
          </w:tcPr>
          <w:p w14:paraId="2E340279" w14:textId="08A28647" w:rsidR="008D0E3F" w:rsidRDefault="00AA5B6D">
            <w:pPr>
              <w:pStyle w:val="TableText"/>
            </w:pPr>
            <w:r>
              <w:fldChar w:fldCharType="begin"/>
            </w:r>
            <w:r>
              <w:instrText xml:space="preserve"> HYPERLINK \l "C_4437-3502" \h </w:instrText>
            </w:r>
            <w:r>
              <w:fldChar w:fldCharType="separate"/>
            </w:r>
            <w:r w:rsidR="007471AD">
              <w:rPr>
                <w:rStyle w:val="HyperlinkText9pt"/>
              </w:rPr>
              <w:t>4437-3502</w:t>
            </w:r>
            <w:r>
              <w:rPr>
                <w:rStyle w:val="HyperlinkText9pt"/>
              </w:rPr>
              <w:fldChar w:fldCharType="end"/>
            </w:r>
          </w:p>
        </w:tc>
        <w:tc>
          <w:tcPr>
            <w:tcW w:w="2975" w:type="dxa"/>
            <w:tcPrChange w:id="1727" w:author="Russ Ott" w:date="2022-05-16T11:58:00Z">
              <w:tcPr>
                <w:tcW w:w="2975" w:type="dxa"/>
                <w:gridSpan w:val="2"/>
              </w:tcPr>
            </w:tcPrChange>
          </w:tcPr>
          <w:p w14:paraId="1C4F95A8" w14:textId="77777777" w:rsidR="008D0E3F" w:rsidRDefault="008D0E3F">
            <w:pPr>
              <w:pStyle w:val="TableText"/>
            </w:pPr>
          </w:p>
        </w:tc>
      </w:tr>
      <w:tr w:rsidR="008D0E3F" w14:paraId="00158C59" w14:textId="77777777">
        <w:tblPrEx>
          <w:tblW w:w="10080" w:type="dxa"/>
          <w:jc w:val="center"/>
          <w:tblLayout w:type="fixed"/>
          <w:tblLook w:val="02A0" w:firstRow="1" w:lastRow="0" w:firstColumn="1" w:lastColumn="0" w:noHBand="1" w:noVBand="0"/>
          <w:tblPrExChange w:id="1728" w:author="Russ Ott" w:date="2022-05-16T11:58:00Z">
            <w:tblPrEx>
              <w:tblW w:w="10080" w:type="dxa"/>
              <w:jc w:val="center"/>
              <w:tblLayout w:type="fixed"/>
              <w:tblLook w:val="02A0" w:firstRow="1" w:lastRow="0" w:firstColumn="1" w:lastColumn="0" w:noHBand="1" w:noVBand="0"/>
            </w:tblPrEx>
          </w:tblPrExChange>
        </w:tblPrEx>
        <w:trPr>
          <w:jc w:val="center"/>
          <w:trPrChange w:id="1729" w:author="Russ Ott" w:date="2022-05-16T11:58:00Z">
            <w:trPr>
              <w:gridAfter w:val="0"/>
              <w:jc w:val="center"/>
            </w:trPr>
          </w:trPrChange>
        </w:trPr>
        <w:tc>
          <w:tcPr>
            <w:tcW w:w="3345" w:type="dxa"/>
            <w:tcPrChange w:id="1730" w:author="Russ Ott" w:date="2022-05-16T11:58:00Z">
              <w:tcPr>
                <w:tcW w:w="3345" w:type="dxa"/>
                <w:gridSpan w:val="2"/>
              </w:tcPr>
            </w:tcPrChange>
          </w:tcPr>
          <w:p w14:paraId="3CD672F4" w14:textId="77777777" w:rsidR="008D0E3F" w:rsidRDefault="007471AD">
            <w:pPr>
              <w:pStyle w:val="TableText"/>
            </w:pPr>
            <w:r>
              <w:tab/>
            </w:r>
            <w:r>
              <w:tab/>
              <w:t>@root</w:t>
            </w:r>
          </w:p>
        </w:tc>
        <w:tc>
          <w:tcPr>
            <w:tcW w:w="720" w:type="dxa"/>
            <w:tcPrChange w:id="1731" w:author="Russ Ott" w:date="2022-05-16T11:58:00Z">
              <w:tcPr>
                <w:tcW w:w="720" w:type="dxa"/>
                <w:gridSpan w:val="2"/>
              </w:tcPr>
            </w:tcPrChange>
          </w:tcPr>
          <w:p w14:paraId="0A04C19A" w14:textId="77777777" w:rsidR="008D0E3F" w:rsidRDefault="007471AD">
            <w:pPr>
              <w:pStyle w:val="TableText"/>
            </w:pPr>
            <w:r>
              <w:t>1..1</w:t>
            </w:r>
          </w:p>
        </w:tc>
        <w:tc>
          <w:tcPr>
            <w:tcW w:w="1152" w:type="dxa"/>
            <w:tcPrChange w:id="1732" w:author="Russ Ott" w:date="2022-05-16T11:58:00Z">
              <w:tcPr>
                <w:tcW w:w="1152" w:type="dxa"/>
                <w:gridSpan w:val="2"/>
              </w:tcPr>
            </w:tcPrChange>
          </w:tcPr>
          <w:p w14:paraId="7383E4F1" w14:textId="77777777" w:rsidR="008D0E3F" w:rsidRDefault="007471AD">
            <w:pPr>
              <w:pStyle w:val="TableText"/>
            </w:pPr>
            <w:r>
              <w:t>SHALL</w:t>
            </w:r>
          </w:p>
        </w:tc>
        <w:tc>
          <w:tcPr>
            <w:tcW w:w="864" w:type="dxa"/>
            <w:tcPrChange w:id="1733" w:author="Russ Ott" w:date="2022-05-16T11:58:00Z">
              <w:tcPr>
                <w:tcW w:w="864" w:type="dxa"/>
                <w:gridSpan w:val="2"/>
              </w:tcPr>
            </w:tcPrChange>
          </w:tcPr>
          <w:p w14:paraId="25F2F401" w14:textId="77777777" w:rsidR="008D0E3F" w:rsidRDefault="008D0E3F">
            <w:pPr>
              <w:pStyle w:val="TableText"/>
            </w:pPr>
          </w:p>
        </w:tc>
        <w:tc>
          <w:tcPr>
            <w:tcW w:w="1104" w:type="dxa"/>
            <w:tcPrChange w:id="1734" w:author="Russ Ott" w:date="2022-05-16T11:58:00Z">
              <w:tcPr>
                <w:tcW w:w="1104" w:type="dxa"/>
                <w:gridSpan w:val="2"/>
              </w:tcPr>
            </w:tcPrChange>
          </w:tcPr>
          <w:p w14:paraId="748786FA" w14:textId="5E05F648" w:rsidR="008D0E3F" w:rsidRDefault="00AA5B6D">
            <w:pPr>
              <w:pStyle w:val="TableText"/>
            </w:pPr>
            <w:r>
              <w:fldChar w:fldCharType="begin"/>
            </w:r>
            <w:r>
              <w:instrText xml:space="preserve"> HYPERLINK \l "C_4437-3505" \h </w:instrText>
            </w:r>
            <w:r>
              <w:fldChar w:fldCharType="separate"/>
            </w:r>
            <w:r w:rsidR="007471AD">
              <w:rPr>
                <w:rStyle w:val="HyperlinkText9pt"/>
              </w:rPr>
              <w:t>4437-3505</w:t>
            </w:r>
            <w:r>
              <w:rPr>
                <w:rStyle w:val="HyperlinkText9pt"/>
              </w:rPr>
              <w:fldChar w:fldCharType="end"/>
            </w:r>
          </w:p>
        </w:tc>
        <w:tc>
          <w:tcPr>
            <w:tcW w:w="2975" w:type="dxa"/>
            <w:tcPrChange w:id="1735" w:author="Russ Ott" w:date="2022-05-16T11:58:00Z">
              <w:tcPr>
                <w:tcW w:w="2975" w:type="dxa"/>
                <w:gridSpan w:val="2"/>
              </w:tcPr>
            </w:tcPrChange>
          </w:tcPr>
          <w:p w14:paraId="0E522301" w14:textId="77777777" w:rsidR="008D0E3F" w:rsidRDefault="007471AD">
            <w:pPr>
              <w:pStyle w:val="TableText"/>
            </w:pPr>
            <w:r>
              <w:t>2.16.840.1.113883.10.20.22.4.305</w:t>
            </w:r>
          </w:p>
        </w:tc>
      </w:tr>
      <w:tr w:rsidR="008D0E3F" w14:paraId="7C9414D0" w14:textId="77777777">
        <w:tblPrEx>
          <w:tblW w:w="10080" w:type="dxa"/>
          <w:jc w:val="center"/>
          <w:tblLayout w:type="fixed"/>
          <w:tblLook w:val="02A0" w:firstRow="1" w:lastRow="0" w:firstColumn="1" w:lastColumn="0" w:noHBand="1" w:noVBand="0"/>
          <w:tblPrExChange w:id="1736" w:author="Russ Ott" w:date="2022-05-16T11:58:00Z">
            <w:tblPrEx>
              <w:tblW w:w="10080" w:type="dxa"/>
              <w:jc w:val="center"/>
              <w:tblLayout w:type="fixed"/>
              <w:tblLook w:val="02A0" w:firstRow="1" w:lastRow="0" w:firstColumn="1" w:lastColumn="0" w:noHBand="1" w:noVBand="0"/>
            </w:tblPrEx>
          </w:tblPrExChange>
        </w:tblPrEx>
        <w:trPr>
          <w:jc w:val="center"/>
          <w:trPrChange w:id="1737" w:author="Russ Ott" w:date="2022-05-16T11:58:00Z">
            <w:trPr>
              <w:gridAfter w:val="0"/>
              <w:jc w:val="center"/>
            </w:trPr>
          </w:trPrChange>
        </w:trPr>
        <w:tc>
          <w:tcPr>
            <w:tcW w:w="3345" w:type="dxa"/>
            <w:tcPrChange w:id="1738" w:author="Russ Ott" w:date="2022-05-16T11:58:00Z">
              <w:tcPr>
                <w:tcW w:w="3345" w:type="dxa"/>
                <w:gridSpan w:val="2"/>
              </w:tcPr>
            </w:tcPrChange>
          </w:tcPr>
          <w:p w14:paraId="55B5E189" w14:textId="77777777" w:rsidR="008D0E3F" w:rsidRDefault="007471AD">
            <w:pPr>
              <w:pStyle w:val="TableText"/>
            </w:pPr>
            <w:r>
              <w:tab/>
            </w:r>
            <w:r>
              <w:tab/>
              <w:t>@extension</w:t>
            </w:r>
          </w:p>
        </w:tc>
        <w:tc>
          <w:tcPr>
            <w:tcW w:w="720" w:type="dxa"/>
            <w:tcPrChange w:id="1739" w:author="Russ Ott" w:date="2022-05-16T11:58:00Z">
              <w:tcPr>
                <w:tcW w:w="720" w:type="dxa"/>
                <w:gridSpan w:val="2"/>
              </w:tcPr>
            </w:tcPrChange>
          </w:tcPr>
          <w:p w14:paraId="3D9A2F3F" w14:textId="77777777" w:rsidR="008D0E3F" w:rsidRDefault="007471AD">
            <w:pPr>
              <w:pStyle w:val="TableText"/>
            </w:pPr>
            <w:r>
              <w:t>1..1</w:t>
            </w:r>
          </w:p>
        </w:tc>
        <w:tc>
          <w:tcPr>
            <w:tcW w:w="1152" w:type="dxa"/>
            <w:tcPrChange w:id="1740" w:author="Russ Ott" w:date="2022-05-16T11:58:00Z">
              <w:tcPr>
                <w:tcW w:w="1152" w:type="dxa"/>
                <w:gridSpan w:val="2"/>
              </w:tcPr>
            </w:tcPrChange>
          </w:tcPr>
          <w:p w14:paraId="5F134945" w14:textId="77777777" w:rsidR="008D0E3F" w:rsidRDefault="007471AD">
            <w:pPr>
              <w:pStyle w:val="TableText"/>
            </w:pPr>
            <w:r>
              <w:t>SHALL</w:t>
            </w:r>
          </w:p>
        </w:tc>
        <w:tc>
          <w:tcPr>
            <w:tcW w:w="864" w:type="dxa"/>
            <w:tcPrChange w:id="1741" w:author="Russ Ott" w:date="2022-05-16T11:58:00Z">
              <w:tcPr>
                <w:tcW w:w="864" w:type="dxa"/>
                <w:gridSpan w:val="2"/>
              </w:tcPr>
            </w:tcPrChange>
          </w:tcPr>
          <w:p w14:paraId="01EEBD8D" w14:textId="77777777" w:rsidR="008D0E3F" w:rsidRDefault="008D0E3F">
            <w:pPr>
              <w:pStyle w:val="TableText"/>
            </w:pPr>
          </w:p>
        </w:tc>
        <w:tc>
          <w:tcPr>
            <w:tcW w:w="1104" w:type="dxa"/>
            <w:tcPrChange w:id="1742" w:author="Russ Ott" w:date="2022-05-16T11:58:00Z">
              <w:tcPr>
                <w:tcW w:w="1104" w:type="dxa"/>
                <w:gridSpan w:val="2"/>
              </w:tcPr>
            </w:tcPrChange>
          </w:tcPr>
          <w:p w14:paraId="3EEA89C3" w14:textId="25C6139B" w:rsidR="008D0E3F" w:rsidRDefault="00AA5B6D">
            <w:pPr>
              <w:pStyle w:val="TableText"/>
            </w:pPr>
            <w:r>
              <w:fldChar w:fldCharType="begin"/>
            </w:r>
            <w:r>
              <w:instrText xml:space="preserve"> HYPERLINK \l "C_4437-3506" \h </w:instrText>
            </w:r>
            <w:r>
              <w:fldChar w:fldCharType="separate"/>
            </w:r>
            <w:r w:rsidR="007471AD">
              <w:rPr>
                <w:rStyle w:val="HyperlinkText9pt"/>
              </w:rPr>
              <w:t>4437-3506</w:t>
            </w:r>
            <w:r>
              <w:rPr>
                <w:rStyle w:val="HyperlinkText9pt"/>
              </w:rPr>
              <w:fldChar w:fldCharType="end"/>
            </w:r>
          </w:p>
        </w:tc>
        <w:tc>
          <w:tcPr>
            <w:tcW w:w="2975" w:type="dxa"/>
            <w:tcPrChange w:id="1743" w:author="Russ Ott" w:date="2022-05-16T11:58:00Z">
              <w:tcPr>
                <w:tcW w:w="2975" w:type="dxa"/>
                <w:gridSpan w:val="2"/>
              </w:tcPr>
            </w:tcPrChange>
          </w:tcPr>
          <w:p w14:paraId="46B3D8E1" w14:textId="77777777" w:rsidR="008D0E3F" w:rsidRDefault="007471AD">
            <w:pPr>
              <w:pStyle w:val="TableText"/>
            </w:pPr>
            <w:r>
              <w:t>2019-06-21</w:t>
            </w:r>
          </w:p>
        </w:tc>
      </w:tr>
      <w:tr w:rsidR="008D0E3F" w14:paraId="3A38F516" w14:textId="77777777">
        <w:tblPrEx>
          <w:tblW w:w="10080" w:type="dxa"/>
          <w:jc w:val="center"/>
          <w:tblLayout w:type="fixed"/>
          <w:tblLook w:val="02A0" w:firstRow="1" w:lastRow="0" w:firstColumn="1" w:lastColumn="0" w:noHBand="1" w:noVBand="0"/>
          <w:tblPrExChange w:id="1744" w:author="Russ Ott" w:date="2022-05-16T11:58:00Z">
            <w:tblPrEx>
              <w:tblW w:w="10080" w:type="dxa"/>
              <w:jc w:val="center"/>
              <w:tblLayout w:type="fixed"/>
              <w:tblLook w:val="02A0" w:firstRow="1" w:lastRow="0" w:firstColumn="1" w:lastColumn="0" w:noHBand="1" w:noVBand="0"/>
            </w:tblPrEx>
          </w:tblPrExChange>
        </w:tblPrEx>
        <w:trPr>
          <w:jc w:val="center"/>
          <w:trPrChange w:id="1745" w:author="Russ Ott" w:date="2022-05-16T11:58:00Z">
            <w:trPr>
              <w:gridAfter w:val="0"/>
              <w:jc w:val="center"/>
            </w:trPr>
          </w:trPrChange>
        </w:trPr>
        <w:tc>
          <w:tcPr>
            <w:tcW w:w="3345" w:type="dxa"/>
            <w:tcPrChange w:id="1746" w:author="Russ Ott" w:date="2022-05-16T11:58:00Z">
              <w:tcPr>
                <w:tcW w:w="3345" w:type="dxa"/>
                <w:gridSpan w:val="2"/>
              </w:tcPr>
            </w:tcPrChange>
          </w:tcPr>
          <w:p w14:paraId="57EF710A" w14:textId="77777777" w:rsidR="008D0E3F" w:rsidRDefault="007471AD">
            <w:pPr>
              <w:pStyle w:val="TableText"/>
            </w:pPr>
            <w:r>
              <w:tab/>
              <w:t>code</w:t>
            </w:r>
          </w:p>
        </w:tc>
        <w:tc>
          <w:tcPr>
            <w:tcW w:w="720" w:type="dxa"/>
            <w:tcPrChange w:id="1747" w:author="Russ Ott" w:date="2022-05-16T11:58:00Z">
              <w:tcPr>
                <w:tcW w:w="720" w:type="dxa"/>
                <w:gridSpan w:val="2"/>
              </w:tcPr>
            </w:tcPrChange>
          </w:tcPr>
          <w:p w14:paraId="17D061AE" w14:textId="77777777" w:rsidR="008D0E3F" w:rsidRDefault="007471AD">
            <w:pPr>
              <w:pStyle w:val="TableText"/>
            </w:pPr>
            <w:r>
              <w:t>1..1</w:t>
            </w:r>
          </w:p>
        </w:tc>
        <w:tc>
          <w:tcPr>
            <w:tcW w:w="1152" w:type="dxa"/>
            <w:tcPrChange w:id="1748" w:author="Russ Ott" w:date="2022-05-16T11:58:00Z">
              <w:tcPr>
                <w:tcW w:w="1152" w:type="dxa"/>
                <w:gridSpan w:val="2"/>
              </w:tcPr>
            </w:tcPrChange>
          </w:tcPr>
          <w:p w14:paraId="304009E8" w14:textId="77777777" w:rsidR="008D0E3F" w:rsidRDefault="007471AD">
            <w:pPr>
              <w:pStyle w:val="TableText"/>
            </w:pPr>
            <w:r>
              <w:t>SHALL</w:t>
            </w:r>
          </w:p>
        </w:tc>
        <w:tc>
          <w:tcPr>
            <w:tcW w:w="864" w:type="dxa"/>
            <w:tcPrChange w:id="1749" w:author="Russ Ott" w:date="2022-05-16T11:58:00Z">
              <w:tcPr>
                <w:tcW w:w="864" w:type="dxa"/>
                <w:gridSpan w:val="2"/>
              </w:tcPr>
            </w:tcPrChange>
          </w:tcPr>
          <w:p w14:paraId="23C8DDE1" w14:textId="77777777" w:rsidR="008D0E3F" w:rsidRDefault="008D0E3F">
            <w:pPr>
              <w:pStyle w:val="TableText"/>
            </w:pPr>
          </w:p>
        </w:tc>
        <w:tc>
          <w:tcPr>
            <w:tcW w:w="1104" w:type="dxa"/>
            <w:tcPrChange w:id="1750" w:author="Russ Ott" w:date="2022-05-16T11:58:00Z">
              <w:tcPr>
                <w:tcW w:w="1104" w:type="dxa"/>
                <w:gridSpan w:val="2"/>
              </w:tcPr>
            </w:tcPrChange>
          </w:tcPr>
          <w:p w14:paraId="6BF4B6FC" w14:textId="3AEAE6EB" w:rsidR="008D0E3F" w:rsidRDefault="00AA5B6D">
            <w:pPr>
              <w:pStyle w:val="TableText"/>
            </w:pPr>
            <w:r>
              <w:fldChar w:fldCharType="begin"/>
            </w:r>
            <w:r>
              <w:instrText xml:space="preserve"> HYPERLINK \l "C_4437-3503" \h </w:instrText>
            </w:r>
            <w:r>
              <w:fldChar w:fldCharType="separate"/>
            </w:r>
            <w:r w:rsidR="007471AD">
              <w:rPr>
                <w:rStyle w:val="HyperlinkText9pt"/>
              </w:rPr>
              <w:t>4437-3503</w:t>
            </w:r>
            <w:r>
              <w:rPr>
                <w:rStyle w:val="HyperlinkText9pt"/>
              </w:rPr>
              <w:fldChar w:fldCharType="end"/>
            </w:r>
          </w:p>
        </w:tc>
        <w:tc>
          <w:tcPr>
            <w:tcW w:w="2975" w:type="dxa"/>
            <w:tcPrChange w:id="1751" w:author="Russ Ott" w:date="2022-05-16T11:58:00Z">
              <w:tcPr>
                <w:tcW w:w="2975" w:type="dxa"/>
                <w:gridSpan w:val="2"/>
              </w:tcPr>
            </w:tcPrChange>
          </w:tcPr>
          <w:p w14:paraId="261CCEDF" w14:textId="77777777" w:rsidR="008D0E3F" w:rsidRDefault="008D0E3F">
            <w:pPr>
              <w:pStyle w:val="TableText"/>
            </w:pPr>
          </w:p>
        </w:tc>
      </w:tr>
      <w:tr w:rsidR="008D0E3F" w14:paraId="3E529FF0" w14:textId="77777777">
        <w:tblPrEx>
          <w:tblW w:w="10080" w:type="dxa"/>
          <w:jc w:val="center"/>
          <w:tblLayout w:type="fixed"/>
          <w:tblLook w:val="02A0" w:firstRow="1" w:lastRow="0" w:firstColumn="1" w:lastColumn="0" w:noHBand="1" w:noVBand="0"/>
          <w:tblPrExChange w:id="1752" w:author="Russ Ott" w:date="2022-05-16T11:58:00Z">
            <w:tblPrEx>
              <w:tblW w:w="10080" w:type="dxa"/>
              <w:jc w:val="center"/>
              <w:tblLayout w:type="fixed"/>
              <w:tblLook w:val="02A0" w:firstRow="1" w:lastRow="0" w:firstColumn="1" w:lastColumn="0" w:noHBand="1" w:noVBand="0"/>
            </w:tblPrEx>
          </w:tblPrExChange>
        </w:tblPrEx>
        <w:trPr>
          <w:jc w:val="center"/>
          <w:trPrChange w:id="1753" w:author="Russ Ott" w:date="2022-05-16T11:58:00Z">
            <w:trPr>
              <w:gridAfter w:val="0"/>
              <w:jc w:val="center"/>
            </w:trPr>
          </w:trPrChange>
        </w:trPr>
        <w:tc>
          <w:tcPr>
            <w:tcW w:w="3345" w:type="dxa"/>
            <w:tcPrChange w:id="1754" w:author="Russ Ott" w:date="2022-05-16T11:58:00Z">
              <w:tcPr>
                <w:tcW w:w="3345" w:type="dxa"/>
                <w:gridSpan w:val="2"/>
              </w:tcPr>
            </w:tcPrChange>
          </w:tcPr>
          <w:p w14:paraId="361F300C" w14:textId="77777777" w:rsidR="008D0E3F" w:rsidRDefault="007471AD">
            <w:pPr>
              <w:pStyle w:val="TableText"/>
            </w:pPr>
            <w:r>
              <w:tab/>
            </w:r>
            <w:r>
              <w:tab/>
              <w:t>@code</w:t>
            </w:r>
          </w:p>
        </w:tc>
        <w:tc>
          <w:tcPr>
            <w:tcW w:w="720" w:type="dxa"/>
            <w:tcPrChange w:id="1755" w:author="Russ Ott" w:date="2022-05-16T11:58:00Z">
              <w:tcPr>
                <w:tcW w:w="720" w:type="dxa"/>
                <w:gridSpan w:val="2"/>
              </w:tcPr>
            </w:tcPrChange>
          </w:tcPr>
          <w:p w14:paraId="65831B24" w14:textId="77777777" w:rsidR="008D0E3F" w:rsidRDefault="007471AD">
            <w:pPr>
              <w:pStyle w:val="TableText"/>
            </w:pPr>
            <w:r>
              <w:t>1..1</w:t>
            </w:r>
          </w:p>
        </w:tc>
        <w:tc>
          <w:tcPr>
            <w:tcW w:w="1152" w:type="dxa"/>
            <w:tcPrChange w:id="1756" w:author="Russ Ott" w:date="2022-05-16T11:58:00Z">
              <w:tcPr>
                <w:tcW w:w="1152" w:type="dxa"/>
                <w:gridSpan w:val="2"/>
              </w:tcPr>
            </w:tcPrChange>
          </w:tcPr>
          <w:p w14:paraId="71B52BA9" w14:textId="77777777" w:rsidR="008D0E3F" w:rsidRDefault="007471AD">
            <w:pPr>
              <w:pStyle w:val="TableText"/>
            </w:pPr>
            <w:r>
              <w:t>SHALL</w:t>
            </w:r>
          </w:p>
        </w:tc>
        <w:tc>
          <w:tcPr>
            <w:tcW w:w="864" w:type="dxa"/>
            <w:tcPrChange w:id="1757" w:author="Russ Ott" w:date="2022-05-16T11:58:00Z">
              <w:tcPr>
                <w:tcW w:w="864" w:type="dxa"/>
                <w:gridSpan w:val="2"/>
              </w:tcPr>
            </w:tcPrChange>
          </w:tcPr>
          <w:p w14:paraId="4E58EEB3" w14:textId="77777777" w:rsidR="008D0E3F" w:rsidRDefault="008D0E3F">
            <w:pPr>
              <w:pStyle w:val="TableText"/>
            </w:pPr>
          </w:p>
        </w:tc>
        <w:tc>
          <w:tcPr>
            <w:tcW w:w="1104" w:type="dxa"/>
            <w:tcPrChange w:id="1758" w:author="Russ Ott" w:date="2022-05-16T11:58:00Z">
              <w:tcPr>
                <w:tcW w:w="1104" w:type="dxa"/>
                <w:gridSpan w:val="2"/>
              </w:tcPr>
            </w:tcPrChange>
          </w:tcPr>
          <w:p w14:paraId="44CA300E" w14:textId="60A99565" w:rsidR="008D0E3F" w:rsidRDefault="00AA5B6D">
            <w:pPr>
              <w:pStyle w:val="TableText"/>
            </w:pPr>
            <w:r>
              <w:fldChar w:fldCharType="begin"/>
            </w:r>
            <w:r>
              <w:instrText xml:space="preserve"> HYPERLINK \l "C_4437-3507" \h </w:instrText>
            </w:r>
            <w:r>
              <w:fldChar w:fldCharType="separate"/>
            </w:r>
            <w:r w:rsidR="007471AD">
              <w:rPr>
                <w:rStyle w:val="HyperlinkText9pt"/>
              </w:rPr>
              <w:t>4437-3507</w:t>
            </w:r>
            <w:r>
              <w:rPr>
                <w:rStyle w:val="HyperlinkText9pt"/>
              </w:rPr>
              <w:fldChar w:fldCharType="end"/>
            </w:r>
          </w:p>
        </w:tc>
        <w:tc>
          <w:tcPr>
            <w:tcW w:w="2975" w:type="dxa"/>
            <w:tcPrChange w:id="1759" w:author="Russ Ott" w:date="2022-05-16T11:58:00Z">
              <w:tcPr>
                <w:tcW w:w="2975" w:type="dxa"/>
                <w:gridSpan w:val="2"/>
              </w:tcPr>
            </w:tcPrChange>
          </w:tcPr>
          <w:p w14:paraId="1BA25990" w14:textId="77777777" w:rsidR="008D0E3F" w:rsidRDefault="007471AD">
            <w:pPr>
              <w:pStyle w:val="TableText"/>
            </w:pPr>
            <w:r>
              <w:t>urn:oid:2.16.840.1.113883.3.26.1.1 (NCI Thesaurus (NCIt)) = C160939</w:t>
            </w:r>
          </w:p>
        </w:tc>
      </w:tr>
      <w:tr w:rsidR="008D0E3F" w14:paraId="792FED24" w14:textId="77777777">
        <w:tblPrEx>
          <w:tblW w:w="10080" w:type="dxa"/>
          <w:jc w:val="center"/>
          <w:tblLayout w:type="fixed"/>
          <w:tblLook w:val="02A0" w:firstRow="1" w:lastRow="0" w:firstColumn="1" w:lastColumn="0" w:noHBand="1" w:noVBand="0"/>
          <w:tblPrExChange w:id="1760" w:author="Russ Ott" w:date="2022-05-16T11:58:00Z">
            <w:tblPrEx>
              <w:tblW w:w="10080" w:type="dxa"/>
              <w:jc w:val="center"/>
              <w:tblLayout w:type="fixed"/>
              <w:tblLook w:val="02A0" w:firstRow="1" w:lastRow="0" w:firstColumn="1" w:lastColumn="0" w:noHBand="1" w:noVBand="0"/>
            </w:tblPrEx>
          </w:tblPrExChange>
        </w:tblPrEx>
        <w:trPr>
          <w:jc w:val="center"/>
          <w:trPrChange w:id="1761" w:author="Russ Ott" w:date="2022-05-16T11:58:00Z">
            <w:trPr>
              <w:gridAfter w:val="0"/>
              <w:jc w:val="center"/>
            </w:trPr>
          </w:trPrChange>
        </w:trPr>
        <w:tc>
          <w:tcPr>
            <w:tcW w:w="3345" w:type="dxa"/>
            <w:tcPrChange w:id="1762" w:author="Russ Ott" w:date="2022-05-16T11:58:00Z">
              <w:tcPr>
                <w:tcW w:w="3345" w:type="dxa"/>
                <w:gridSpan w:val="2"/>
              </w:tcPr>
            </w:tcPrChange>
          </w:tcPr>
          <w:p w14:paraId="02CE7DA1" w14:textId="77777777" w:rsidR="008D0E3F" w:rsidRDefault="007471AD">
            <w:pPr>
              <w:pStyle w:val="TableText"/>
            </w:pPr>
            <w:r>
              <w:tab/>
            </w:r>
            <w:r>
              <w:tab/>
              <w:t>@codeSystem</w:t>
            </w:r>
          </w:p>
        </w:tc>
        <w:tc>
          <w:tcPr>
            <w:tcW w:w="720" w:type="dxa"/>
            <w:tcPrChange w:id="1763" w:author="Russ Ott" w:date="2022-05-16T11:58:00Z">
              <w:tcPr>
                <w:tcW w:w="720" w:type="dxa"/>
                <w:gridSpan w:val="2"/>
              </w:tcPr>
            </w:tcPrChange>
          </w:tcPr>
          <w:p w14:paraId="46B628E2" w14:textId="77777777" w:rsidR="008D0E3F" w:rsidRDefault="007471AD">
            <w:pPr>
              <w:pStyle w:val="TableText"/>
            </w:pPr>
            <w:r>
              <w:t>1..1</w:t>
            </w:r>
          </w:p>
        </w:tc>
        <w:tc>
          <w:tcPr>
            <w:tcW w:w="1152" w:type="dxa"/>
            <w:tcPrChange w:id="1764" w:author="Russ Ott" w:date="2022-05-16T11:58:00Z">
              <w:tcPr>
                <w:tcW w:w="1152" w:type="dxa"/>
                <w:gridSpan w:val="2"/>
              </w:tcPr>
            </w:tcPrChange>
          </w:tcPr>
          <w:p w14:paraId="554B4410" w14:textId="77777777" w:rsidR="008D0E3F" w:rsidRDefault="007471AD">
            <w:pPr>
              <w:pStyle w:val="TableText"/>
            </w:pPr>
            <w:r>
              <w:t>SHALL</w:t>
            </w:r>
          </w:p>
        </w:tc>
        <w:tc>
          <w:tcPr>
            <w:tcW w:w="864" w:type="dxa"/>
            <w:tcPrChange w:id="1765" w:author="Russ Ott" w:date="2022-05-16T11:58:00Z">
              <w:tcPr>
                <w:tcW w:w="864" w:type="dxa"/>
                <w:gridSpan w:val="2"/>
              </w:tcPr>
            </w:tcPrChange>
          </w:tcPr>
          <w:p w14:paraId="437F021D" w14:textId="77777777" w:rsidR="008D0E3F" w:rsidRDefault="008D0E3F">
            <w:pPr>
              <w:pStyle w:val="TableText"/>
            </w:pPr>
          </w:p>
        </w:tc>
        <w:tc>
          <w:tcPr>
            <w:tcW w:w="1104" w:type="dxa"/>
            <w:tcPrChange w:id="1766" w:author="Russ Ott" w:date="2022-05-16T11:58:00Z">
              <w:tcPr>
                <w:tcW w:w="1104" w:type="dxa"/>
                <w:gridSpan w:val="2"/>
              </w:tcPr>
            </w:tcPrChange>
          </w:tcPr>
          <w:p w14:paraId="7A80E660" w14:textId="64D51D3B" w:rsidR="008D0E3F" w:rsidRDefault="00AA5B6D">
            <w:pPr>
              <w:pStyle w:val="TableText"/>
            </w:pPr>
            <w:r>
              <w:fldChar w:fldCharType="begin"/>
            </w:r>
            <w:r>
              <w:instrText xml:space="preserve"> HYPERLINK \l "C_4437-3508" \h </w:instrText>
            </w:r>
            <w:r>
              <w:fldChar w:fldCharType="separate"/>
            </w:r>
            <w:r w:rsidR="007471AD">
              <w:rPr>
                <w:rStyle w:val="HyperlinkText9pt"/>
              </w:rPr>
              <w:t>4437-3508</w:t>
            </w:r>
            <w:r>
              <w:rPr>
                <w:rStyle w:val="HyperlinkText9pt"/>
              </w:rPr>
              <w:fldChar w:fldCharType="end"/>
            </w:r>
          </w:p>
        </w:tc>
        <w:tc>
          <w:tcPr>
            <w:tcW w:w="2975" w:type="dxa"/>
            <w:tcPrChange w:id="1767" w:author="Russ Ott" w:date="2022-05-16T11:58:00Z">
              <w:tcPr>
                <w:tcW w:w="2975" w:type="dxa"/>
                <w:gridSpan w:val="2"/>
              </w:tcPr>
            </w:tcPrChange>
          </w:tcPr>
          <w:p w14:paraId="3E12FAE5" w14:textId="77777777" w:rsidR="008D0E3F" w:rsidRDefault="007471AD">
            <w:pPr>
              <w:pStyle w:val="TableText"/>
            </w:pPr>
            <w:r>
              <w:t>2.16.840.1.113883.3.26.1.1</w:t>
            </w:r>
          </w:p>
        </w:tc>
      </w:tr>
      <w:tr w:rsidR="008D0E3F" w14:paraId="4DC6B92D" w14:textId="77777777">
        <w:tblPrEx>
          <w:tblW w:w="10080" w:type="dxa"/>
          <w:jc w:val="center"/>
          <w:tblLayout w:type="fixed"/>
          <w:tblLook w:val="02A0" w:firstRow="1" w:lastRow="0" w:firstColumn="1" w:lastColumn="0" w:noHBand="1" w:noVBand="0"/>
          <w:tblPrExChange w:id="1768" w:author="Russ Ott" w:date="2022-05-16T11:58:00Z">
            <w:tblPrEx>
              <w:tblW w:w="10080" w:type="dxa"/>
              <w:jc w:val="center"/>
              <w:tblLayout w:type="fixed"/>
              <w:tblLook w:val="02A0" w:firstRow="1" w:lastRow="0" w:firstColumn="1" w:lastColumn="0" w:noHBand="1" w:noVBand="0"/>
            </w:tblPrEx>
          </w:tblPrExChange>
        </w:tblPrEx>
        <w:trPr>
          <w:jc w:val="center"/>
          <w:trPrChange w:id="1769" w:author="Russ Ott" w:date="2022-05-16T11:58:00Z">
            <w:trPr>
              <w:gridAfter w:val="0"/>
              <w:jc w:val="center"/>
            </w:trPr>
          </w:trPrChange>
        </w:trPr>
        <w:tc>
          <w:tcPr>
            <w:tcW w:w="3345" w:type="dxa"/>
            <w:tcPrChange w:id="1770" w:author="Russ Ott" w:date="2022-05-16T11:58:00Z">
              <w:tcPr>
                <w:tcW w:w="3345" w:type="dxa"/>
                <w:gridSpan w:val="2"/>
              </w:tcPr>
            </w:tcPrChange>
          </w:tcPr>
          <w:p w14:paraId="3EA988FF" w14:textId="77777777" w:rsidR="008D0E3F" w:rsidRDefault="007471AD">
            <w:pPr>
              <w:pStyle w:val="TableText"/>
            </w:pPr>
            <w:r>
              <w:tab/>
            </w:r>
            <w:r>
              <w:tab/>
              <w:t>@codeSystemName</w:t>
            </w:r>
          </w:p>
        </w:tc>
        <w:tc>
          <w:tcPr>
            <w:tcW w:w="720" w:type="dxa"/>
            <w:tcPrChange w:id="1771" w:author="Russ Ott" w:date="2022-05-16T11:58:00Z">
              <w:tcPr>
                <w:tcW w:w="720" w:type="dxa"/>
                <w:gridSpan w:val="2"/>
              </w:tcPr>
            </w:tcPrChange>
          </w:tcPr>
          <w:p w14:paraId="08F96F7D" w14:textId="77777777" w:rsidR="008D0E3F" w:rsidRDefault="007471AD">
            <w:pPr>
              <w:pStyle w:val="TableText"/>
            </w:pPr>
            <w:r>
              <w:t>0..1</w:t>
            </w:r>
          </w:p>
        </w:tc>
        <w:tc>
          <w:tcPr>
            <w:tcW w:w="1152" w:type="dxa"/>
            <w:tcPrChange w:id="1772" w:author="Russ Ott" w:date="2022-05-16T11:58:00Z">
              <w:tcPr>
                <w:tcW w:w="1152" w:type="dxa"/>
                <w:gridSpan w:val="2"/>
              </w:tcPr>
            </w:tcPrChange>
          </w:tcPr>
          <w:p w14:paraId="6436C182" w14:textId="77777777" w:rsidR="008D0E3F" w:rsidRDefault="007471AD">
            <w:pPr>
              <w:pStyle w:val="TableText"/>
            </w:pPr>
            <w:r>
              <w:t>MAY</w:t>
            </w:r>
          </w:p>
        </w:tc>
        <w:tc>
          <w:tcPr>
            <w:tcW w:w="864" w:type="dxa"/>
            <w:tcPrChange w:id="1773" w:author="Russ Ott" w:date="2022-05-16T11:58:00Z">
              <w:tcPr>
                <w:tcW w:w="864" w:type="dxa"/>
                <w:gridSpan w:val="2"/>
              </w:tcPr>
            </w:tcPrChange>
          </w:tcPr>
          <w:p w14:paraId="23AA93C9" w14:textId="77777777" w:rsidR="008D0E3F" w:rsidRDefault="008D0E3F">
            <w:pPr>
              <w:pStyle w:val="TableText"/>
            </w:pPr>
          </w:p>
        </w:tc>
        <w:tc>
          <w:tcPr>
            <w:tcW w:w="1104" w:type="dxa"/>
            <w:tcPrChange w:id="1774" w:author="Russ Ott" w:date="2022-05-16T11:58:00Z">
              <w:tcPr>
                <w:tcW w:w="1104" w:type="dxa"/>
                <w:gridSpan w:val="2"/>
              </w:tcPr>
            </w:tcPrChange>
          </w:tcPr>
          <w:p w14:paraId="61F44DA6" w14:textId="5ECF3C98" w:rsidR="008D0E3F" w:rsidRDefault="00AA5B6D">
            <w:pPr>
              <w:pStyle w:val="TableText"/>
            </w:pPr>
            <w:r>
              <w:fldChar w:fldCharType="begin"/>
            </w:r>
            <w:r>
              <w:instrText xml:space="preserve"> HYPERLINK \l "C_4437-3509" \h </w:instrText>
            </w:r>
            <w:r>
              <w:fldChar w:fldCharType="separate"/>
            </w:r>
            <w:r w:rsidR="007471AD">
              <w:rPr>
                <w:rStyle w:val="HyperlinkText9pt"/>
              </w:rPr>
              <w:t>4437-3509</w:t>
            </w:r>
            <w:r>
              <w:rPr>
                <w:rStyle w:val="HyperlinkText9pt"/>
              </w:rPr>
              <w:fldChar w:fldCharType="end"/>
            </w:r>
          </w:p>
        </w:tc>
        <w:tc>
          <w:tcPr>
            <w:tcW w:w="2975" w:type="dxa"/>
            <w:tcPrChange w:id="1775" w:author="Russ Ott" w:date="2022-05-16T11:58:00Z">
              <w:tcPr>
                <w:tcW w:w="2975" w:type="dxa"/>
                <w:gridSpan w:val="2"/>
              </w:tcPr>
            </w:tcPrChange>
          </w:tcPr>
          <w:p w14:paraId="7453CC04" w14:textId="77777777" w:rsidR="008D0E3F" w:rsidRDefault="007471AD">
            <w:pPr>
              <w:pStyle w:val="TableText"/>
            </w:pPr>
            <w:r>
              <w:t>NCI Thesaurus</w:t>
            </w:r>
          </w:p>
        </w:tc>
      </w:tr>
      <w:tr w:rsidR="008D0E3F" w14:paraId="07562BE3" w14:textId="77777777">
        <w:tblPrEx>
          <w:tblW w:w="10080" w:type="dxa"/>
          <w:jc w:val="center"/>
          <w:tblLayout w:type="fixed"/>
          <w:tblLook w:val="02A0" w:firstRow="1" w:lastRow="0" w:firstColumn="1" w:lastColumn="0" w:noHBand="1" w:noVBand="0"/>
          <w:tblPrExChange w:id="1776" w:author="Russ Ott" w:date="2022-05-16T11:58:00Z">
            <w:tblPrEx>
              <w:tblW w:w="10080" w:type="dxa"/>
              <w:jc w:val="center"/>
              <w:tblLayout w:type="fixed"/>
              <w:tblLook w:val="02A0" w:firstRow="1" w:lastRow="0" w:firstColumn="1" w:lastColumn="0" w:noHBand="1" w:noVBand="0"/>
            </w:tblPrEx>
          </w:tblPrExChange>
        </w:tblPrEx>
        <w:trPr>
          <w:jc w:val="center"/>
          <w:trPrChange w:id="1777" w:author="Russ Ott" w:date="2022-05-16T11:58:00Z">
            <w:trPr>
              <w:gridAfter w:val="0"/>
              <w:jc w:val="center"/>
            </w:trPr>
          </w:trPrChange>
        </w:trPr>
        <w:tc>
          <w:tcPr>
            <w:tcW w:w="3345" w:type="dxa"/>
            <w:tcPrChange w:id="1778" w:author="Russ Ott" w:date="2022-05-16T11:58:00Z">
              <w:tcPr>
                <w:tcW w:w="3345" w:type="dxa"/>
                <w:gridSpan w:val="2"/>
              </w:tcPr>
            </w:tcPrChange>
          </w:tcPr>
          <w:p w14:paraId="5BBAD9C6" w14:textId="77777777" w:rsidR="008D0E3F" w:rsidRDefault="007471AD">
            <w:pPr>
              <w:pStyle w:val="TableText"/>
            </w:pPr>
            <w:r>
              <w:tab/>
            </w:r>
            <w:r>
              <w:tab/>
              <w:t>@displayName</w:t>
            </w:r>
          </w:p>
        </w:tc>
        <w:tc>
          <w:tcPr>
            <w:tcW w:w="720" w:type="dxa"/>
            <w:tcPrChange w:id="1779" w:author="Russ Ott" w:date="2022-05-16T11:58:00Z">
              <w:tcPr>
                <w:tcW w:w="720" w:type="dxa"/>
                <w:gridSpan w:val="2"/>
              </w:tcPr>
            </w:tcPrChange>
          </w:tcPr>
          <w:p w14:paraId="2A416662" w14:textId="77777777" w:rsidR="008D0E3F" w:rsidRDefault="007471AD">
            <w:pPr>
              <w:pStyle w:val="TableText"/>
            </w:pPr>
            <w:r>
              <w:t>0..1</w:t>
            </w:r>
          </w:p>
        </w:tc>
        <w:tc>
          <w:tcPr>
            <w:tcW w:w="1152" w:type="dxa"/>
            <w:tcPrChange w:id="1780" w:author="Russ Ott" w:date="2022-05-16T11:58:00Z">
              <w:tcPr>
                <w:tcW w:w="1152" w:type="dxa"/>
                <w:gridSpan w:val="2"/>
              </w:tcPr>
            </w:tcPrChange>
          </w:tcPr>
          <w:p w14:paraId="2A019532" w14:textId="77777777" w:rsidR="008D0E3F" w:rsidRDefault="007471AD">
            <w:pPr>
              <w:pStyle w:val="TableText"/>
            </w:pPr>
            <w:r>
              <w:t>MAY</w:t>
            </w:r>
          </w:p>
        </w:tc>
        <w:tc>
          <w:tcPr>
            <w:tcW w:w="864" w:type="dxa"/>
            <w:tcPrChange w:id="1781" w:author="Russ Ott" w:date="2022-05-16T11:58:00Z">
              <w:tcPr>
                <w:tcW w:w="864" w:type="dxa"/>
                <w:gridSpan w:val="2"/>
              </w:tcPr>
            </w:tcPrChange>
          </w:tcPr>
          <w:p w14:paraId="19C55F9B" w14:textId="77777777" w:rsidR="008D0E3F" w:rsidRDefault="008D0E3F">
            <w:pPr>
              <w:pStyle w:val="TableText"/>
            </w:pPr>
          </w:p>
        </w:tc>
        <w:tc>
          <w:tcPr>
            <w:tcW w:w="1104" w:type="dxa"/>
            <w:tcPrChange w:id="1782" w:author="Russ Ott" w:date="2022-05-16T11:58:00Z">
              <w:tcPr>
                <w:tcW w:w="1104" w:type="dxa"/>
                <w:gridSpan w:val="2"/>
              </w:tcPr>
            </w:tcPrChange>
          </w:tcPr>
          <w:p w14:paraId="43F178E0" w14:textId="4F547D18" w:rsidR="008D0E3F" w:rsidRDefault="00AA5B6D">
            <w:pPr>
              <w:pStyle w:val="TableText"/>
            </w:pPr>
            <w:r>
              <w:fldChar w:fldCharType="begin"/>
            </w:r>
            <w:r>
              <w:instrText xml:space="preserve"> HYPERLINK \l "C_4437-3510" \h </w:instrText>
            </w:r>
            <w:r>
              <w:fldChar w:fldCharType="separate"/>
            </w:r>
            <w:r w:rsidR="007471AD">
              <w:rPr>
                <w:rStyle w:val="HyperlinkText9pt"/>
              </w:rPr>
              <w:t>4437-3510</w:t>
            </w:r>
            <w:r>
              <w:rPr>
                <w:rStyle w:val="HyperlinkText9pt"/>
              </w:rPr>
              <w:fldChar w:fldCharType="end"/>
            </w:r>
          </w:p>
        </w:tc>
        <w:tc>
          <w:tcPr>
            <w:tcW w:w="2975" w:type="dxa"/>
            <w:tcPrChange w:id="1783" w:author="Russ Ott" w:date="2022-05-16T11:58:00Z">
              <w:tcPr>
                <w:tcW w:w="2975" w:type="dxa"/>
                <w:gridSpan w:val="2"/>
              </w:tcPr>
            </w:tcPrChange>
          </w:tcPr>
          <w:p w14:paraId="21B712BA" w14:textId="77777777" w:rsidR="008D0E3F" w:rsidRDefault="007471AD">
            <w:pPr>
              <w:pStyle w:val="TableText"/>
            </w:pPr>
            <w:r>
              <w:t>Implantable Device Status</w:t>
            </w:r>
          </w:p>
        </w:tc>
      </w:tr>
      <w:tr w:rsidR="008D0E3F" w14:paraId="0717022B" w14:textId="77777777">
        <w:tblPrEx>
          <w:tblW w:w="10080" w:type="dxa"/>
          <w:jc w:val="center"/>
          <w:tblLayout w:type="fixed"/>
          <w:tblLook w:val="02A0" w:firstRow="1" w:lastRow="0" w:firstColumn="1" w:lastColumn="0" w:noHBand="1" w:noVBand="0"/>
          <w:tblPrExChange w:id="1784" w:author="Russ Ott" w:date="2022-05-16T11:58:00Z">
            <w:tblPrEx>
              <w:tblW w:w="10080" w:type="dxa"/>
              <w:jc w:val="center"/>
              <w:tblLayout w:type="fixed"/>
              <w:tblLook w:val="02A0" w:firstRow="1" w:lastRow="0" w:firstColumn="1" w:lastColumn="0" w:noHBand="1" w:noVBand="0"/>
            </w:tblPrEx>
          </w:tblPrExChange>
        </w:tblPrEx>
        <w:trPr>
          <w:jc w:val="center"/>
          <w:trPrChange w:id="1785" w:author="Russ Ott" w:date="2022-05-16T11:58:00Z">
            <w:trPr>
              <w:gridAfter w:val="0"/>
              <w:jc w:val="center"/>
            </w:trPr>
          </w:trPrChange>
        </w:trPr>
        <w:tc>
          <w:tcPr>
            <w:tcW w:w="3345" w:type="dxa"/>
            <w:tcPrChange w:id="1786" w:author="Russ Ott" w:date="2022-05-16T11:58:00Z">
              <w:tcPr>
                <w:tcW w:w="3345" w:type="dxa"/>
                <w:gridSpan w:val="2"/>
              </w:tcPr>
            </w:tcPrChange>
          </w:tcPr>
          <w:p w14:paraId="0FDE4D6E" w14:textId="77777777" w:rsidR="008D0E3F" w:rsidRDefault="007471AD">
            <w:pPr>
              <w:pStyle w:val="TableText"/>
            </w:pPr>
            <w:r>
              <w:tab/>
              <w:t>value</w:t>
            </w:r>
          </w:p>
        </w:tc>
        <w:tc>
          <w:tcPr>
            <w:tcW w:w="720" w:type="dxa"/>
            <w:tcPrChange w:id="1787" w:author="Russ Ott" w:date="2022-05-16T11:58:00Z">
              <w:tcPr>
                <w:tcW w:w="720" w:type="dxa"/>
                <w:gridSpan w:val="2"/>
              </w:tcPr>
            </w:tcPrChange>
          </w:tcPr>
          <w:p w14:paraId="5E4D1DA5" w14:textId="77777777" w:rsidR="008D0E3F" w:rsidRDefault="007471AD">
            <w:pPr>
              <w:pStyle w:val="TableText"/>
            </w:pPr>
            <w:r>
              <w:t>1..1</w:t>
            </w:r>
          </w:p>
        </w:tc>
        <w:tc>
          <w:tcPr>
            <w:tcW w:w="1152" w:type="dxa"/>
            <w:tcPrChange w:id="1788" w:author="Russ Ott" w:date="2022-05-16T11:58:00Z">
              <w:tcPr>
                <w:tcW w:w="1152" w:type="dxa"/>
                <w:gridSpan w:val="2"/>
              </w:tcPr>
            </w:tcPrChange>
          </w:tcPr>
          <w:p w14:paraId="4F7734FB" w14:textId="77777777" w:rsidR="008D0E3F" w:rsidRDefault="007471AD">
            <w:pPr>
              <w:pStyle w:val="TableText"/>
            </w:pPr>
            <w:r>
              <w:t>SHALL</w:t>
            </w:r>
          </w:p>
        </w:tc>
        <w:tc>
          <w:tcPr>
            <w:tcW w:w="864" w:type="dxa"/>
            <w:tcPrChange w:id="1789" w:author="Russ Ott" w:date="2022-05-16T11:58:00Z">
              <w:tcPr>
                <w:tcW w:w="864" w:type="dxa"/>
                <w:gridSpan w:val="2"/>
              </w:tcPr>
            </w:tcPrChange>
          </w:tcPr>
          <w:p w14:paraId="2B386C8F" w14:textId="77777777" w:rsidR="008D0E3F" w:rsidRDefault="007471AD">
            <w:pPr>
              <w:pStyle w:val="TableText"/>
            </w:pPr>
            <w:r>
              <w:t>CD</w:t>
            </w:r>
          </w:p>
        </w:tc>
        <w:tc>
          <w:tcPr>
            <w:tcW w:w="1104" w:type="dxa"/>
            <w:tcPrChange w:id="1790" w:author="Russ Ott" w:date="2022-05-16T11:58:00Z">
              <w:tcPr>
                <w:tcW w:w="1104" w:type="dxa"/>
                <w:gridSpan w:val="2"/>
              </w:tcPr>
            </w:tcPrChange>
          </w:tcPr>
          <w:p w14:paraId="2EA96897" w14:textId="774FCE71" w:rsidR="008D0E3F" w:rsidRDefault="00AA5B6D">
            <w:pPr>
              <w:pStyle w:val="TableText"/>
            </w:pPr>
            <w:r>
              <w:fldChar w:fldCharType="begin"/>
            </w:r>
            <w:r>
              <w:instrText xml:space="preserve"> HYPERLINK \l "C_4437-3504" \h </w:instrText>
            </w:r>
            <w:r>
              <w:fldChar w:fldCharType="separate"/>
            </w:r>
            <w:r w:rsidR="007471AD">
              <w:rPr>
                <w:rStyle w:val="HyperlinkText9pt"/>
              </w:rPr>
              <w:t>4437-3504</w:t>
            </w:r>
            <w:r>
              <w:rPr>
                <w:rStyle w:val="HyperlinkText9pt"/>
              </w:rPr>
              <w:fldChar w:fldCharType="end"/>
            </w:r>
          </w:p>
        </w:tc>
        <w:tc>
          <w:tcPr>
            <w:tcW w:w="2975" w:type="dxa"/>
            <w:tcPrChange w:id="1791" w:author="Russ Ott" w:date="2022-05-16T11:58:00Z">
              <w:tcPr>
                <w:tcW w:w="2975" w:type="dxa"/>
                <w:gridSpan w:val="2"/>
              </w:tcPr>
            </w:tcPrChange>
          </w:tcPr>
          <w:p w14:paraId="341E3D00" w14:textId="77777777" w:rsidR="008D0E3F" w:rsidRDefault="007471AD">
            <w:pPr>
              <w:pStyle w:val="TableText"/>
            </w:pPr>
            <w:r>
              <w:t>urn:oid:2.16.840.1.113762.1.4.1021.48 (Implantable Device Status)</w:t>
            </w:r>
          </w:p>
        </w:tc>
      </w:tr>
      <w:tr w:rsidR="008D0E3F" w14:paraId="3FA6ADBC" w14:textId="77777777">
        <w:tblPrEx>
          <w:tblW w:w="10080" w:type="dxa"/>
          <w:jc w:val="center"/>
          <w:tblLayout w:type="fixed"/>
          <w:tblLook w:val="02A0" w:firstRow="1" w:lastRow="0" w:firstColumn="1" w:lastColumn="0" w:noHBand="1" w:noVBand="0"/>
          <w:tblPrExChange w:id="1792" w:author="Russ Ott" w:date="2022-05-16T11:58:00Z">
            <w:tblPrEx>
              <w:tblW w:w="10080" w:type="dxa"/>
              <w:jc w:val="center"/>
              <w:tblLayout w:type="fixed"/>
              <w:tblLook w:val="02A0" w:firstRow="1" w:lastRow="0" w:firstColumn="1" w:lastColumn="0" w:noHBand="1" w:noVBand="0"/>
            </w:tblPrEx>
          </w:tblPrExChange>
        </w:tblPrEx>
        <w:trPr>
          <w:jc w:val="center"/>
          <w:trPrChange w:id="1793" w:author="Russ Ott" w:date="2022-05-16T11:58:00Z">
            <w:trPr>
              <w:gridAfter w:val="0"/>
              <w:jc w:val="center"/>
            </w:trPr>
          </w:trPrChange>
        </w:trPr>
        <w:tc>
          <w:tcPr>
            <w:tcW w:w="3345" w:type="dxa"/>
            <w:tcPrChange w:id="1794" w:author="Russ Ott" w:date="2022-05-16T11:58:00Z">
              <w:tcPr>
                <w:tcW w:w="3345" w:type="dxa"/>
                <w:gridSpan w:val="2"/>
              </w:tcPr>
            </w:tcPrChange>
          </w:tcPr>
          <w:p w14:paraId="18BAE4F2" w14:textId="77777777" w:rsidR="008D0E3F" w:rsidRDefault="007471AD">
            <w:pPr>
              <w:pStyle w:val="TableText"/>
            </w:pPr>
            <w:r>
              <w:tab/>
            </w:r>
            <w:r>
              <w:tab/>
              <w:t>@code</w:t>
            </w:r>
          </w:p>
        </w:tc>
        <w:tc>
          <w:tcPr>
            <w:tcW w:w="720" w:type="dxa"/>
            <w:tcPrChange w:id="1795" w:author="Russ Ott" w:date="2022-05-16T11:58:00Z">
              <w:tcPr>
                <w:tcW w:w="720" w:type="dxa"/>
                <w:gridSpan w:val="2"/>
              </w:tcPr>
            </w:tcPrChange>
          </w:tcPr>
          <w:p w14:paraId="54EDC9AA" w14:textId="77777777" w:rsidR="008D0E3F" w:rsidRDefault="007471AD">
            <w:pPr>
              <w:pStyle w:val="TableText"/>
            </w:pPr>
            <w:r>
              <w:t>1..1</w:t>
            </w:r>
          </w:p>
        </w:tc>
        <w:tc>
          <w:tcPr>
            <w:tcW w:w="1152" w:type="dxa"/>
            <w:tcPrChange w:id="1796" w:author="Russ Ott" w:date="2022-05-16T11:58:00Z">
              <w:tcPr>
                <w:tcW w:w="1152" w:type="dxa"/>
                <w:gridSpan w:val="2"/>
              </w:tcPr>
            </w:tcPrChange>
          </w:tcPr>
          <w:p w14:paraId="415E6FFA" w14:textId="77777777" w:rsidR="008D0E3F" w:rsidRDefault="007471AD">
            <w:pPr>
              <w:pStyle w:val="TableText"/>
            </w:pPr>
            <w:r>
              <w:t>SHALL</w:t>
            </w:r>
          </w:p>
        </w:tc>
        <w:tc>
          <w:tcPr>
            <w:tcW w:w="864" w:type="dxa"/>
            <w:tcPrChange w:id="1797" w:author="Russ Ott" w:date="2022-05-16T11:58:00Z">
              <w:tcPr>
                <w:tcW w:w="864" w:type="dxa"/>
                <w:gridSpan w:val="2"/>
              </w:tcPr>
            </w:tcPrChange>
          </w:tcPr>
          <w:p w14:paraId="5EFA8EE7" w14:textId="77777777" w:rsidR="008D0E3F" w:rsidRDefault="008D0E3F">
            <w:pPr>
              <w:pStyle w:val="TableText"/>
            </w:pPr>
          </w:p>
        </w:tc>
        <w:tc>
          <w:tcPr>
            <w:tcW w:w="1104" w:type="dxa"/>
            <w:tcPrChange w:id="1798" w:author="Russ Ott" w:date="2022-05-16T11:58:00Z">
              <w:tcPr>
                <w:tcW w:w="1104" w:type="dxa"/>
                <w:gridSpan w:val="2"/>
              </w:tcPr>
            </w:tcPrChange>
          </w:tcPr>
          <w:p w14:paraId="4D491FE4" w14:textId="4BAFC541" w:rsidR="008D0E3F" w:rsidRDefault="00AA5B6D">
            <w:pPr>
              <w:pStyle w:val="TableText"/>
            </w:pPr>
            <w:r>
              <w:fldChar w:fldCharType="begin"/>
            </w:r>
            <w:r>
              <w:instrText xml:space="preserve"> HYPERLINK \l "C_4437-3511" \h </w:instrText>
            </w:r>
            <w:r>
              <w:fldChar w:fldCharType="separate"/>
            </w:r>
            <w:r w:rsidR="007471AD">
              <w:rPr>
                <w:rStyle w:val="HyperlinkText9pt"/>
              </w:rPr>
              <w:t>4437-3511</w:t>
            </w:r>
            <w:r>
              <w:rPr>
                <w:rStyle w:val="HyperlinkText9pt"/>
              </w:rPr>
              <w:fldChar w:fldCharType="end"/>
            </w:r>
          </w:p>
        </w:tc>
        <w:tc>
          <w:tcPr>
            <w:tcW w:w="2975" w:type="dxa"/>
            <w:tcPrChange w:id="1799" w:author="Russ Ott" w:date="2022-05-16T11:58:00Z">
              <w:tcPr>
                <w:tcW w:w="2975" w:type="dxa"/>
                <w:gridSpan w:val="2"/>
              </w:tcPr>
            </w:tcPrChange>
          </w:tcPr>
          <w:p w14:paraId="09593DDB" w14:textId="77777777" w:rsidR="008D0E3F" w:rsidRDefault="008D0E3F">
            <w:pPr>
              <w:pStyle w:val="TableText"/>
            </w:pPr>
          </w:p>
        </w:tc>
      </w:tr>
      <w:tr w:rsidR="008D0E3F" w14:paraId="52335ED2" w14:textId="77777777">
        <w:tblPrEx>
          <w:tblW w:w="10080" w:type="dxa"/>
          <w:jc w:val="center"/>
          <w:tblLayout w:type="fixed"/>
          <w:tblLook w:val="02A0" w:firstRow="1" w:lastRow="0" w:firstColumn="1" w:lastColumn="0" w:noHBand="1" w:noVBand="0"/>
          <w:tblPrExChange w:id="1800" w:author="Russ Ott" w:date="2022-05-16T11:58:00Z">
            <w:tblPrEx>
              <w:tblW w:w="10080" w:type="dxa"/>
              <w:jc w:val="center"/>
              <w:tblLayout w:type="fixed"/>
              <w:tblLook w:val="02A0" w:firstRow="1" w:lastRow="0" w:firstColumn="1" w:lastColumn="0" w:noHBand="1" w:noVBand="0"/>
            </w:tblPrEx>
          </w:tblPrExChange>
        </w:tblPrEx>
        <w:trPr>
          <w:jc w:val="center"/>
          <w:trPrChange w:id="1801" w:author="Russ Ott" w:date="2022-05-16T11:58:00Z">
            <w:trPr>
              <w:gridAfter w:val="0"/>
              <w:jc w:val="center"/>
            </w:trPr>
          </w:trPrChange>
        </w:trPr>
        <w:tc>
          <w:tcPr>
            <w:tcW w:w="3345" w:type="dxa"/>
            <w:tcPrChange w:id="1802" w:author="Russ Ott" w:date="2022-05-16T11:58:00Z">
              <w:tcPr>
                <w:tcW w:w="3345" w:type="dxa"/>
                <w:gridSpan w:val="2"/>
              </w:tcPr>
            </w:tcPrChange>
          </w:tcPr>
          <w:p w14:paraId="7863E175" w14:textId="77777777" w:rsidR="008D0E3F" w:rsidRDefault="007471AD">
            <w:pPr>
              <w:pStyle w:val="TableText"/>
            </w:pPr>
            <w:r>
              <w:tab/>
            </w:r>
            <w:r>
              <w:tab/>
              <w:t>@codeSystem</w:t>
            </w:r>
          </w:p>
        </w:tc>
        <w:tc>
          <w:tcPr>
            <w:tcW w:w="720" w:type="dxa"/>
            <w:tcPrChange w:id="1803" w:author="Russ Ott" w:date="2022-05-16T11:58:00Z">
              <w:tcPr>
                <w:tcW w:w="720" w:type="dxa"/>
                <w:gridSpan w:val="2"/>
              </w:tcPr>
            </w:tcPrChange>
          </w:tcPr>
          <w:p w14:paraId="2ACD2F61" w14:textId="77777777" w:rsidR="008D0E3F" w:rsidRDefault="007471AD">
            <w:pPr>
              <w:pStyle w:val="TableText"/>
            </w:pPr>
            <w:r>
              <w:t>1..1</w:t>
            </w:r>
          </w:p>
        </w:tc>
        <w:tc>
          <w:tcPr>
            <w:tcW w:w="1152" w:type="dxa"/>
            <w:tcPrChange w:id="1804" w:author="Russ Ott" w:date="2022-05-16T11:58:00Z">
              <w:tcPr>
                <w:tcW w:w="1152" w:type="dxa"/>
                <w:gridSpan w:val="2"/>
              </w:tcPr>
            </w:tcPrChange>
          </w:tcPr>
          <w:p w14:paraId="1C9F690B" w14:textId="77777777" w:rsidR="008D0E3F" w:rsidRDefault="007471AD">
            <w:pPr>
              <w:pStyle w:val="TableText"/>
            </w:pPr>
            <w:r>
              <w:t>SHALL</w:t>
            </w:r>
          </w:p>
        </w:tc>
        <w:tc>
          <w:tcPr>
            <w:tcW w:w="864" w:type="dxa"/>
            <w:tcPrChange w:id="1805" w:author="Russ Ott" w:date="2022-05-16T11:58:00Z">
              <w:tcPr>
                <w:tcW w:w="864" w:type="dxa"/>
                <w:gridSpan w:val="2"/>
              </w:tcPr>
            </w:tcPrChange>
          </w:tcPr>
          <w:p w14:paraId="2A8D8571" w14:textId="77777777" w:rsidR="008D0E3F" w:rsidRDefault="008D0E3F">
            <w:pPr>
              <w:pStyle w:val="TableText"/>
            </w:pPr>
          </w:p>
        </w:tc>
        <w:tc>
          <w:tcPr>
            <w:tcW w:w="1104" w:type="dxa"/>
            <w:tcPrChange w:id="1806" w:author="Russ Ott" w:date="2022-05-16T11:58:00Z">
              <w:tcPr>
                <w:tcW w:w="1104" w:type="dxa"/>
                <w:gridSpan w:val="2"/>
              </w:tcPr>
            </w:tcPrChange>
          </w:tcPr>
          <w:p w14:paraId="12450D9B" w14:textId="312F205C" w:rsidR="008D0E3F" w:rsidRDefault="00AA5B6D">
            <w:pPr>
              <w:pStyle w:val="TableText"/>
            </w:pPr>
            <w:r>
              <w:fldChar w:fldCharType="begin"/>
            </w:r>
            <w:r>
              <w:instrText xml:space="preserve"> HYPERLINK \l "C_4437-3512" \h </w:instrText>
            </w:r>
            <w:r>
              <w:fldChar w:fldCharType="separate"/>
            </w:r>
            <w:r w:rsidR="007471AD">
              <w:rPr>
                <w:rStyle w:val="HyperlinkText9pt"/>
              </w:rPr>
              <w:t>4437-3512</w:t>
            </w:r>
            <w:r>
              <w:rPr>
                <w:rStyle w:val="HyperlinkText9pt"/>
              </w:rPr>
              <w:fldChar w:fldCharType="end"/>
            </w:r>
          </w:p>
        </w:tc>
        <w:tc>
          <w:tcPr>
            <w:tcW w:w="2975" w:type="dxa"/>
            <w:tcPrChange w:id="1807" w:author="Russ Ott" w:date="2022-05-16T11:58:00Z">
              <w:tcPr>
                <w:tcW w:w="2975" w:type="dxa"/>
                <w:gridSpan w:val="2"/>
              </w:tcPr>
            </w:tcPrChange>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808" w:name="C_4437-3502"/>
      <w:proofErr w:type="spellEnd"/>
      <w:r>
        <w:t xml:space="preserve"> (CONF:4437-3502)</w:t>
      </w:r>
      <w:bookmarkEnd w:id="1808"/>
      <w:r>
        <w:t>.</w:t>
      </w:r>
    </w:p>
    <w:p w14:paraId="1013EA52"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id="1809" w:name="C_4437-3505"/>
      <w:r>
        <w:t xml:space="preserve"> (CONF:4437-3505)</w:t>
      </w:r>
      <w:bookmarkEnd w:id="1809"/>
      <w:r>
        <w:t>.</w:t>
      </w:r>
      <w:r>
        <w:br/>
        <w:t xml:space="preserve">Note: template </w:t>
      </w:r>
      <w:proofErr w:type="spellStart"/>
      <w:r>
        <w:t>oid</w:t>
      </w:r>
      <w:proofErr w:type="spellEnd"/>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810" w:name="C_4437-3506"/>
      <w:r>
        <w:t xml:space="preserve"> (CONF:4437-3506)</w:t>
      </w:r>
      <w:bookmarkEnd w:id="1810"/>
      <w:r>
        <w:t>.</w:t>
      </w:r>
    </w:p>
    <w:p w14:paraId="027F78E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id="1811" w:name="C_4437-3503"/>
      <w:r>
        <w:t xml:space="preserve"> (CONF:4437-3503)</w:t>
      </w:r>
      <w:bookmarkEnd w:id="1811"/>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812" w:name="C_4437-3507"/>
      <w:r>
        <w:t xml:space="preserve"> (CONF:4437-3507)</w:t>
      </w:r>
      <w:bookmarkEnd w:id="1812"/>
      <w:r>
        <w:t>.</w:t>
      </w:r>
    </w:p>
    <w:p w14:paraId="65B92225"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813" w:name="C_4437-3508"/>
      <w:r>
        <w:t xml:space="preserve"> (CONF:4437-3508)</w:t>
      </w:r>
      <w:bookmarkEnd w:id="1813"/>
      <w:r>
        <w:t>.</w:t>
      </w:r>
    </w:p>
    <w:p w14:paraId="0A5FDCCE" w14:textId="77777777" w:rsidR="008D0E3F" w:rsidRDefault="007471AD">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814" w:name="C_4437-3509"/>
      <w:r>
        <w:t xml:space="preserve"> (CONF:4437-3509)</w:t>
      </w:r>
      <w:bookmarkEnd w:id="1814"/>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id="1815" w:name="C_4437-3510"/>
      <w:r>
        <w:t xml:space="preserve"> (CONF:4437-3510)</w:t>
      </w:r>
      <w:bookmarkEnd w:id="1815"/>
      <w:r>
        <w:t>.</w:t>
      </w:r>
    </w:p>
    <w:p w14:paraId="7347A7E5"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id="1816" w:name="C_4437-3504"/>
      <w:r>
        <w:t xml:space="preserve"> (CONF:4437-3504)</w:t>
      </w:r>
      <w:bookmarkEnd w:id="1816"/>
      <w:r>
        <w:t>.</w:t>
      </w:r>
    </w:p>
    <w:p w14:paraId="1F00E7D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817" w:name="C_4437-3511"/>
      <w:r>
        <w:t xml:space="preserve"> (CONF:4437-3511)</w:t>
      </w:r>
      <w:bookmarkEnd w:id="1817"/>
      <w:r>
        <w:t>.</w:t>
      </w:r>
    </w:p>
    <w:p w14:paraId="00CBFAC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818" w:name="C_4437-3512"/>
      <w:r>
        <w:t xml:space="preserve"> (CONF:4437-3512)</w:t>
      </w:r>
      <w:bookmarkEnd w:id="1818"/>
      <w:r>
        <w:t>.</w:t>
      </w:r>
    </w:p>
    <w:p w14:paraId="2C616B6E" w14:textId="7D98F82F" w:rsidR="008D0E3F" w:rsidRDefault="007471AD">
      <w:pPr>
        <w:pStyle w:val="Caption"/>
        <w:ind w:left="130" w:right="115"/>
      </w:pPr>
      <w:bookmarkStart w:id="1819" w:name="_Toc103326513"/>
      <w:bookmarkStart w:id="1820" w:name="_Toc83395678"/>
      <w:r>
        <w:t xml:space="preserve">Figure </w:t>
      </w:r>
      <w:r>
        <w:fldChar w:fldCharType="begin"/>
      </w:r>
      <w:r>
        <w:instrText>SEQ Figure \* ARABIC</w:instrText>
      </w:r>
      <w:r>
        <w:fldChar w:fldCharType="separate"/>
      </w:r>
      <w:r>
        <w:t>8</w:t>
      </w:r>
      <w:r>
        <w:fldChar w:fldCharType="end"/>
      </w:r>
      <w:r>
        <w:t>: Implantable Device Status</w:t>
      </w:r>
      <w:bookmarkEnd w:id="1819"/>
      <w:bookmarkEnd w:id="1820"/>
    </w:p>
    <w:p w14:paraId="3063367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92CB6CC" w14:textId="77777777" w:rsidR="008D0E3F" w:rsidRDefault="007471AD">
      <w:pPr>
        <w:pStyle w:val="Example"/>
        <w:ind w:left="130" w:right="115"/>
      </w:pPr>
      <w:r>
        <w:t xml:space="preserve">        &lt;</w:t>
      </w:r>
      <w:proofErr w:type="spellStart"/>
      <w:r>
        <w:t>templateId</w:t>
      </w:r>
      <w:proofErr w:type="spellEnd"/>
      <w:r>
        <w:t xml:space="preserve"> root="2.16.840.1.113883.10.20.22.4.305" extension="2019-06-21"/&gt; </w:t>
      </w:r>
    </w:p>
    <w:p w14:paraId="736DB092" w14:textId="77777777" w:rsidR="008D0E3F" w:rsidRDefault="007471AD">
      <w:pPr>
        <w:pStyle w:val="Example"/>
        <w:ind w:left="130" w:right="115"/>
      </w:pPr>
      <w:r>
        <w:t xml:space="preserve">        &lt;</w:t>
      </w:r>
      <w:proofErr w:type="gramStart"/>
      <w:r>
        <w:t>code  code</w:t>
      </w:r>
      <w:proofErr w:type="gramEnd"/>
      <w:r>
        <w:t xml:space="preserve">="C160939" displayName="Implantable Device Status" </w:t>
      </w:r>
    </w:p>
    <w:p w14:paraId="521BCE5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0FC6EE3E"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14:paraId="5DAE7AD1" w14:textId="77777777" w:rsidR="008D0E3F" w:rsidRDefault="007471AD">
      <w:pPr>
        <w:pStyle w:val="Example"/>
        <w:ind w:left="130" w:right="115"/>
      </w:pPr>
      <w:r>
        <w:t xml:space="preserve">        displayName="Reduced Function" </w:t>
      </w:r>
      <w:proofErr w:type="spellStart"/>
      <w:r>
        <w:t>codeSystemName</w:t>
      </w:r>
      <w:proofErr w:type="spellEnd"/>
      <w:r>
        <w:t>="</w:t>
      </w:r>
      <w:proofErr w:type="gramStart"/>
      <w:r>
        <w:t>NCI  Thesaurus</w:t>
      </w:r>
      <w:proofErr w:type="gramEnd"/>
      <w:r>
        <w:t xml:space="preserve">" </w:t>
      </w:r>
    </w:p>
    <w:p w14:paraId="09AA89E8" w14:textId="77777777" w:rsidR="008D0E3F" w:rsidRDefault="007471AD">
      <w:pPr>
        <w:pStyle w:val="Example"/>
        <w:ind w:left="130" w:right="115"/>
      </w:pPr>
      <w:r>
        <w:t xml:space="preserve">        </w:t>
      </w:r>
      <w:proofErr w:type="spellStart"/>
      <w:proofErr w:type="gramStart"/>
      <w:r>
        <w:t>sdtc:valueSet</w:t>
      </w:r>
      <w:proofErr w:type="spellEnd"/>
      <w:proofErr w:type="gramEnd"/>
      <w:r>
        <w:t xml:space="preserve">="2.16.840.1.113762.1.4.1021.48"&gt; </w:t>
      </w:r>
    </w:p>
    <w:p w14:paraId="6E7944EC" w14:textId="77777777" w:rsidR="008D0E3F" w:rsidRDefault="007471AD">
      <w:pPr>
        <w:pStyle w:val="Example"/>
        <w:ind w:left="130" w:right="115"/>
      </w:pPr>
      <w:r>
        <w:t xml:space="preserve">        &lt;</w:t>
      </w:r>
      <w:proofErr w:type="spellStart"/>
      <w:r>
        <w:t>originalText</w:t>
      </w:r>
      <w:proofErr w:type="spellEnd"/>
      <w:r>
        <w: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w:t>
      </w:r>
      <w:proofErr w:type="spellStart"/>
      <w:r>
        <w:t>originalText</w:t>
      </w:r>
      <w:proofErr w:type="spellEnd"/>
      <w:r>
        <w:t xml:space="preserve">&gt;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821" w:name="SE_Latex_Safety_Observation_2019"/>
      <w:bookmarkStart w:id="1822" w:name="_Toc103326498"/>
      <w:bookmarkStart w:id="1823" w:name="_Toc83395663"/>
      <w:r>
        <w:t>Latex Safety Observation</w:t>
      </w:r>
      <w:bookmarkEnd w:id="1821"/>
      <w:bookmarkEnd w:id="1822"/>
      <w:bookmarkEnd w:id="1823"/>
    </w:p>
    <w:p w14:paraId="2F14BAD9" w14:textId="77777777" w:rsidR="008D0E3F" w:rsidRDefault="007471AD">
      <w:pPr>
        <w:pStyle w:val="BracketData"/>
      </w:pPr>
      <w:r>
        <w:t xml:space="preserve">[observation: identifier </w:t>
      </w:r>
      <w:proofErr w:type="gramStart"/>
      <w:r>
        <w:t>urn:hl</w:t>
      </w:r>
      <w:proofErr w:type="gramEnd"/>
      <w:r>
        <w:t>7ii:2.16.840.1.113883.10.20.22.4.314:2019-06-21 (open)]</w:t>
      </w:r>
    </w:p>
    <w:p w14:paraId="4950E894" w14:textId="6AB4B4EC" w:rsidR="008D0E3F" w:rsidRDefault="007471AD">
      <w:pPr>
        <w:pStyle w:val="Caption"/>
      </w:pPr>
      <w:bookmarkStart w:id="1824" w:name="_Toc103326535"/>
      <w:bookmarkStart w:id="1825" w:name="_Toc83395701"/>
      <w:r>
        <w:t xml:space="preserve">Table </w:t>
      </w:r>
      <w:r>
        <w:fldChar w:fldCharType="begin"/>
      </w:r>
      <w:r>
        <w:instrText>SEQ Table \* ARABIC</w:instrText>
      </w:r>
      <w:r>
        <w:fldChar w:fldCharType="separate"/>
      </w:r>
      <w:del w:id="1826" w:author="Russ Ott" w:date="2022-05-16T11:58:00Z">
        <w:r w:rsidR="00FB6AE9">
          <w:delText>17</w:delText>
        </w:r>
      </w:del>
      <w:ins w:id="1827" w:author="Russ Ott" w:date="2022-05-16T11:58:00Z">
        <w:r>
          <w:t>16</w:t>
        </w:r>
      </w:ins>
      <w:r>
        <w:fldChar w:fldCharType="end"/>
      </w:r>
      <w:r>
        <w:t>: Latex Safety Observation Contexts</w:t>
      </w:r>
      <w:bookmarkEnd w:id="1824"/>
      <w:bookmarkEnd w:id="18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828"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829">
          <w:tblGrid>
            <w:gridCol w:w="5040"/>
            <w:gridCol w:w="5040"/>
          </w:tblGrid>
        </w:tblGridChange>
      </w:tblGrid>
      <w:tr w:rsidR="008D0E3F" w14:paraId="0A5A7910" w14:textId="77777777">
        <w:trPr>
          <w:cantSplit/>
          <w:tblHeader/>
          <w:jc w:val="center"/>
          <w:trPrChange w:id="1830" w:author="Russ Ott" w:date="2022-05-16T11:58:00Z">
            <w:trPr>
              <w:cantSplit/>
              <w:tblHeader/>
              <w:jc w:val="center"/>
            </w:trPr>
          </w:trPrChange>
        </w:trPr>
        <w:tc>
          <w:tcPr>
            <w:tcW w:w="360" w:type="dxa"/>
            <w:shd w:val="clear" w:color="auto" w:fill="E6E6E6"/>
            <w:tcPrChange w:id="1831" w:author="Russ Ott" w:date="2022-05-16T11:58:00Z">
              <w:tcPr>
                <w:tcW w:w="360" w:type="dxa"/>
                <w:shd w:val="clear" w:color="auto" w:fill="E6E6E6"/>
              </w:tcPr>
            </w:tcPrChange>
          </w:tcPr>
          <w:p w14:paraId="3FF75620" w14:textId="77777777" w:rsidR="008D0E3F" w:rsidRDefault="007471AD">
            <w:pPr>
              <w:pStyle w:val="TableHead"/>
            </w:pPr>
            <w:r>
              <w:t>Contained By:</w:t>
            </w:r>
          </w:p>
        </w:tc>
        <w:tc>
          <w:tcPr>
            <w:tcW w:w="360" w:type="dxa"/>
            <w:shd w:val="clear" w:color="auto" w:fill="E6E6E6"/>
            <w:tcPrChange w:id="1832" w:author="Russ Ott" w:date="2022-05-16T11:58:00Z">
              <w:tcPr>
                <w:tcW w:w="360" w:type="dxa"/>
                <w:shd w:val="clear" w:color="auto" w:fill="E6E6E6"/>
              </w:tcPr>
            </w:tcPrChange>
          </w:tcPr>
          <w:p w14:paraId="0EAFD3BB" w14:textId="77777777" w:rsidR="008D0E3F" w:rsidRDefault="007471AD">
            <w:pPr>
              <w:pStyle w:val="TableHead"/>
            </w:pPr>
            <w:r>
              <w:t>Contains:</w:t>
            </w:r>
          </w:p>
        </w:tc>
      </w:tr>
      <w:tr w:rsidR="008D0E3F" w14:paraId="44E1385C" w14:textId="77777777">
        <w:trPr>
          <w:jc w:val="center"/>
          <w:trPrChange w:id="1833" w:author="Russ Ott" w:date="2022-05-16T11:58:00Z">
            <w:trPr>
              <w:jc w:val="center"/>
            </w:trPr>
          </w:trPrChange>
        </w:trPr>
        <w:tc>
          <w:tcPr>
            <w:tcW w:w="360" w:type="dxa"/>
            <w:tcPrChange w:id="1834" w:author="Russ Ott" w:date="2022-05-16T11:58:00Z">
              <w:tcPr>
                <w:tcW w:w="360" w:type="dxa"/>
              </w:tcPr>
            </w:tcPrChange>
          </w:tcPr>
          <w:p w14:paraId="4BE32345" w14:textId="74807220"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835" w:author="Russ Ott" w:date="2022-05-16T11:58:00Z">
              <w:tcPr>
                <w:tcW w:w="360" w:type="dxa"/>
              </w:tcPr>
            </w:tcPrChange>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14:paraId="0D33B552" w14:textId="318DA3D1" w:rsidR="008D0E3F" w:rsidRDefault="007471AD">
      <w:pPr>
        <w:pStyle w:val="Caption"/>
      </w:pPr>
      <w:bookmarkStart w:id="1836" w:name="_Toc103326536"/>
      <w:bookmarkStart w:id="1837" w:name="_Toc83395702"/>
      <w:r>
        <w:t xml:space="preserve">Table </w:t>
      </w:r>
      <w:r>
        <w:fldChar w:fldCharType="begin"/>
      </w:r>
      <w:r>
        <w:instrText>SEQ Table \* ARABIC</w:instrText>
      </w:r>
      <w:r>
        <w:fldChar w:fldCharType="separate"/>
      </w:r>
      <w:del w:id="1838" w:author="Russ Ott" w:date="2022-05-16T11:58:00Z">
        <w:r w:rsidR="00FB6AE9">
          <w:delText>18</w:delText>
        </w:r>
      </w:del>
      <w:ins w:id="1839" w:author="Russ Ott" w:date="2022-05-16T11:58:00Z">
        <w:r>
          <w:t>17</w:t>
        </w:r>
      </w:ins>
      <w:r>
        <w:fldChar w:fldCharType="end"/>
      </w:r>
      <w:r>
        <w:t>: Latex Safety Observation Constraints Overview</w:t>
      </w:r>
      <w:bookmarkEnd w:id="1836"/>
      <w:bookmarkEnd w:id="18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840">
          <w:tblGrid>
            <w:gridCol w:w="113"/>
            <w:gridCol w:w="3203"/>
            <w:gridCol w:w="113"/>
            <w:gridCol w:w="603"/>
            <w:gridCol w:w="113"/>
            <w:gridCol w:w="1031"/>
            <w:gridCol w:w="113"/>
            <w:gridCol w:w="745"/>
            <w:gridCol w:w="113"/>
            <w:gridCol w:w="983"/>
            <w:gridCol w:w="113"/>
            <w:gridCol w:w="2837"/>
            <w:gridCol w:w="113"/>
          </w:tblGrid>
        </w:tblGridChange>
      </w:tblGrid>
      <w:tr w:rsidR="00AA5B6D"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blPrEx>
          <w:tblW w:w="10080" w:type="dxa"/>
          <w:jc w:val="center"/>
          <w:tblLayout w:type="fixed"/>
          <w:tblLook w:val="02A0" w:firstRow="1" w:lastRow="0" w:firstColumn="1" w:lastColumn="0" w:noHBand="1" w:noVBand="0"/>
          <w:tblPrExChange w:id="1841" w:author="Russ Ott" w:date="2022-05-16T11:58:00Z">
            <w:tblPrEx>
              <w:tblW w:w="10080" w:type="dxa"/>
              <w:jc w:val="center"/>
              <w:tblLayout w:type="fixed"/>
              <w:tblLook w:val="02A0" w:firstRow="1" w:lastRow="0" w:firstColumn="1" w:lastColumn="0" w:noHBand="1" w:noVBand="0"/>
            </w:tblPrEx>
          </w:tblPrExChange>
        </w:tblPrEx>
        <w:trPr>
          <w:jc w:val="center"/>
          <w:trPrChange w:id="1842" w:author="Russ Ott" w:date="2022-05-16T11:58:00Z">
            <w:trPr>
              <w:gridAfter w:val="0"/>
              <w:jc w:val="center"/>
            </w:trPr>
          </w:trPrChange>
        </w:trPr>
        <w:tc>
          <w:tcPr>
            <w:tcW w:w="10160" w:type="dxa"/>
            <w:gridSpan w:val="6"/>
            <w:tcPrChange w:id="1843" w:author="Russ Ott" w:date="2022-05-16T11:58:00Z">
              <w:tcPr>
                <w:tcW w:w="10160" w:type="dxa"/>
                <w:gridSpan w:val="12"/>
              </w:tcPr>
            </w:tcPrChange>
          </w:tcPr>
          <w:p w14:paraId="77D9C8AC" w14:textId="77777777" w:rsidR="008D0E3F" w:rsidRDefault="007471AD">
            <w:pPr>
              <w:pStyle w:val="TableText"/>
            </w:pPr>
            <w:r>
              <w:t>observation (identifier: urn:hl7ii:2.16.840.1.113883.10.20.22.4.314:2019-06-21)</w:t>
            </w:r>
          </w:p>
        </w:tc>
      </w:tr>
      <w:tr w:rsidR="008D0E3F" w14:paraId="1DBF89E6" w14:textId="77777777">
        <w:tblPrEx>
          <w:tblW w:w="10080" w:type="dxa"/>
          <w:jc w:val="center"/>
          <w:tblLayout w:type="fixed"/>
          <w:tblLook w:val="02A0" w:firstRow="1" w:lastRow="0" w:firstColumn="1" w:lastColumn="0" w:noHBand="1" w:noVBand="0"/>
          <w:tblPrExChange w:id="1844" w:author="Russ Ott" w:date="2022-05-16T11:58:00Z">
            <w:tblPrEx>
              <w:tblW w:w="10080" w:type="dxa"/>
              <w:jc w:val="center"/>
              <w:tblLayout w:type="fixed"/>
              <w:tblLook w:val="02A0" w:firstRow="1" w:lastRow="0" w:firstColumn="1" w:lastColumn="0" w:noHBand="1" w:noVBand="0"/>
            </w:tblPrEx>
          </w:tblPrExChange>
        </w:tblPrEx>
        <w:trPr>
          <w:jc w:val="center"/>
          <w:trPrChange w:id="1845" w:author="Russ Ott" w:date="2022-05-16T11:58:00Z">
            <w:trPr>
              <w:gridAfter w:val="0"/>
              <w:jc w:val="center"/>
            </w:trPr>
          </w:trPrChange>
        </w:trPr>
        <w:tc>
          <w:tcPr>
            <w:tcW w:w="3345" w:type="dxa"/>
            <w:tcPrChange w:id="1846" w:author="Russ Ott" w:date="2022-05-16T11:58:00Z">
              <w:tcPr>
                <w:tcW w:w="3345" w:type="dxa"/>
                <w:gridSpan w:val="2"/>
              </w:tcPr>
            </w:tcPrChange>
          </w:tcPr>
          <w:p w14:paraId="521980C6" w14:textId="77777777" w:rsidR="008D0E3F" w:rsidRDefault="007471AD">
            <w:pPr>
              <w:pStyle w:val="TableText"/>
            </w:pPr>
            <w:r>
              <w:tab/>
              <w:t>templateId</w:t>
            </w:r>
          </w:p>
        </w:tc>
        <w:tc>
          <w:tcPr>
            <w:tcW w:w="720" w:type="dxa"/>
            <w:tcPrChange w:id="1847" w:author="Russ Ott" w:date="2022-05-16T11:58:00Z">
              <w:tcPr>
                <w:tcW w:w="720" w:type="dxa"/>
                <w:gridSpan w:val="2"/>
              </w:tcPr>
            </w:tcPrChange>
          </w:tcPr>
          <w:p w14:paraId="376E0638" w14:textId="77777777" w:rsidR="008D0E3F" w:rsidRDefault="007471AD">
            <w:pPr>
              <w:pStyle w:val="TableText"/>
            </w:pPr>
            <w:r>
              <w:t>1..1</w:t>
            </w:r>
          </w:p>
        </w:tc>
        <w:tc>
          <w:tcPr>
            <w:tcW w:w="1152" w:type="dxa"/>
            <w:tcPrChange w:id="1848" w:author="Russ Ott" w:date="2022-05-16T11:58:00Z">
              <w:tcPr>
                <w:tcW w:w="1152" w:type="dxa"/>
                <w:gridSpan w:val="2"/>
              </w:tcPr>
            </w:tcPrChange>
          </w:tcPr>
          <w:p w14:paraId="12F16777" w14:textId="77777777" w:rsidR="008D0E3F" w:rsidRDefault="007471AD">
            <w:pPr>
              <w:pStyle w:val="TableText"/>
            </w:pPr>
            <w:r>
              <w:t>SHALL</w:t>
            </w:r>
          </w:p>
        </w:tc>
        <w:tc>
          <w:tcPr>
            <w:tcW w:w="864" w:type="dxa"/>
            <w:tcPrChange w:id="1849" w:author="Russ Ott" w:date="2022-05-16T11:58:00Z">
              <w:tcPr>
                <w:tcW w:w="864" w:type="dxa"/>
                <w:gridSpan w:val="2"/>
              </w:tcPr>
            </w:tcPrChange>
          </w:tcPr>
          <w:p w14:paraId="521B00E5" w14:textId="77777777" w:rsidR="008D0E3F" w:rsidRDefault="008D0E3F">
            <w:pPr>
              <w:pStyle w:val="TableText"/>
            </w:pPr>
          </w:p>
        </w:tc>
        <w:tc>
          <w:tcPr>
            <w:tcW w:w="1104" w:type="dxa"/>
            <w:tcPrChange w:id="1850" w:author="Russ Ott" w:date="2022-05-16T11:58:00Z">
              <w:tcPr>
                <w:tcW w:w="1104" w:type="dxa"/>
                <w:gridSpan w:val="2"/>
              </w:tcPr>
            </w:tcPrChange>
          </w:tcPr>
          <w:p w14:paraId="70FE21A9" w14:textId="46BD81FF" w:rsidR="008D0E3F" w:rsidRDefault="00AA5B6D">
            <w:pPr>
              <w:pStyle w:val="TableText"/>
            </w:pPr>
            <w:r>
              <w:fldChar w:fldCharType="begin"/>
            </w:r>
            <w:r>
              <w:instrText xml:space="preserve"> HYPERLINK \l "C_4437-3491" \h </w:instrText>
            </w:r>
            <w:r>
              <w:fldChar w:fldCharType="separate"/>
            </w:r>
            <w:r w:rsidR="007471AD">
              <w:rPr>
                <w:rStyle w:val="HyperlinkText9pt"/>
              </w:rPr>
              <w:t>4437-3491</w:t>
            </w:r>
            <w:r>
              <w:rPr>
                <w:rStyle w:val="HyperlinkText9pt"/>
              </w:rPr>
              <w:fldChar w:fldCharType="end"/>
            </w:r>
          </w:p>
        </w:tc>
        <w:tc>
          <w:tcPr>
            <w:tcW w:w="2975" w:type="dxa"/>
            <w:tcPrChange w:id="1851" w:author="Russ Ott" w:date="2022-05-16T11:58:00Z">
              <w:tcPr>
                <w:tcW w:w="2975" w:type="dxa"/>
                <w:gridSpan w:val="2"/>
              </w:tcPr>
            </w:tcPrChange>
          </w:tcPr>
          <w:p w14:paraId="605E53BE" w14:textId="77777777" w:rsidR="008D0E3F" w:rsidRDefault="008D0E3F">
            <w:pPr>
              <w:pStyle w:val="TableText"/>
            </w:pPr>
          </w:p>
        </w:tc>
      </w:tr>
      <w:tr w:rsidR="008D0E3F" w14:paraId="7A738D8E" w14:textId="77777777">
        <w:tblPrEx>
          <w:tblW w:w="10080" w:type="dxa"/>
          <w:jc w:val="center"/>
          <w:tblLayout w:type="fixed"/>
          <w:tblLook w:val="02A0" w:firstRow="1" w:lastRow="0" w:firstColumn="1" w:lastColumn="0" w:noHBand="1" w:noVBand="0"/>
          <w:tblPrExChange w:id="1852" w:author="Russ Ott" w:date="2022-05-16T11:58:00Z">
            <w:tblPrEx>
              <w:tblW w:w="10080" w:type="dxa"/>
              <w:jc w:val="center"/>
              <w:tblLayout w:type="fixed"/>
              <w:tblLook w:val="02A0" w:firstRow="1" w:lastRow="0" w:firstColumn="1" w:lastColumn="0" w:noHBand="1" w:noVBand="0"/>
            </w:tblPrEx>
          </w:tblPrExChange>
        </w:tblPrEx>
        <w:trPr>
          <w:jc w:val="center"/>
          <w:trPrChange w:id="1853" w:author="Russ Ott" w:date="2022-05-16T11:58:00Z">
            <w:trPr>
              <w:gridAfter w:val="0"/>
              <w:jc w:val="center"/>
            </w:trPr>
          </w:trPrChange>
        </w:trPr>
        <w:tc>
          <w:tcPr>
            <w:tcW w:w="3345" w:type="dxa"/>
            <w:tcPrChange w:id="1854" w:author="Russ Ott" w:date="2022-05-16T11:58:00Z">
              <w:tcPr>
                <w:tcW w:w="3345" w:type="dxa"/>
                <w:gridSpan w:val="2"/>
              </w:tcPr>
            </w:tcPrChange>
          </w:tcPr>
          <w:p w14:paraId="581A0948" w14:textId="77777777" w:rsidR="008D0E3F" w:rsidRDefault="007471AD">
            <w:pPr>
              <w:pStyle w:val="TableText"/>
            </w:pPr>
            <w:r>
              <w:tab/>
            </w:r>
            <w:r>
              <w:tab/>
              <w:t>@root</w:t>
            </w:r>
          </w:p>
        </w:tc>
        <w:tc>
          <w:tcPr>
            <w:tcW w:w="720" w:type="dxa"/>
            <w:tcPrChange w:id="1855" w:author="Russ Ott" w:date="2022-05-16T11:58:00Z">
              <w:tcPr>
                <w:tcW w:w="720" w:type="dxa"/>
                <w:gridSpan w:val="2"/>
              </w:tcPr>
            </w:tcPrChange>
          </w:tcPr>
          <w:p w14:paraId="79E2E8FE" w14:textId="77777777" w:rsidR="008D0E3F" w:rsidRDefault="007471AD">
            <w:pPr>
              <w:pStyle w:val="TableText"/>
            </w:pPr>
            <w:r>
              <w:t>1..1</w:t>
            </w:r>
          </w:p>
        </w:tc>
        <w:tc>
          <w:tcPr>
            <w:tcW w:w="1152" w:type="dxa"/>
            <w:tcPrChange w:id="1856" w:author="Russ Ott" w:date="2022-05-16T11:58:00Z">
              <w:tcPr>
                <w:tcW w:w="1152" w:type="dxa"/>
                <w:gridSpan w:val="2"/>
              </w:tcPr>
            </w:tcPrChange>
          </w:tcPr>
          <w:p w14:paraId="11115050" w14:textId="77777777" w:rsidR="008D0E3F" w:rsidRDefault="007471AD">
            <w:pPr>
              <w:pStyle w:val="TableText"/>
            </w:pPr>
            <w:r>
              <w:t>SHALL</w:t>
            </w:r>
          </w:p>
        </w:tc>
        <w:tc>
          <w:tcPr>
            <w:tcW w:w="864" w:type="dxa"/>
            <w:tcPrChange w:id="1857" w:author="Russ Ott" w:date="2022-05-16T11:58:00Z">
              <w:tcPr>
                <w:tcW w:w="864" w:type="dxa"/>
                <w:gridSpan w:val="2"/>
              </w:tcPr>
            </w:tcPrChange>
          </w:tcPr>
          <w:p w14:paraId="6042C03D" w14:textId="77777777" w:rsidR="008D0E3F" w:rsidRDefault="008D0E3F">
            <w:pPr>
              <w:pStyle w:val="TableText"/>
            </w:pPr>
          </w:p>
        </w:tc>
        <w:tc>
          <w:tcPr>
            <w:tcW w:w="1104" w:type="dxa"/>
            <w:tcPrChange w:id="1858" w:author="Russ Ott" w:date="2022-05-16T11:58:00Z">
              <w:tcPr>
                <w:tcW w:w="1104" w:type="dxa"/>
                <w:gridSpan w:val="2"/>
              </w:tcPr>
            </w:tcPrChange>
          </w:tcPr>
          <w:p w14:paraId="7BD5C052" w14:textId="6F3100E1" w:rsidR="008D0E3F" w:rsidRDefault="00AA5B6D">
            <w:pPr>
              <w:pStyle w:val="TableText"/>
            </w:pPr>
            <w:r>
              <w:fldChar w:fldCharType="begin"/>
            </w:r>
            <w:r>
              <w:instrText xml:space="preserve"> HYPERLINK \l "C_4437-3494" \h </w:instrText>
            </w:r>
            <w:r>
              <w:fldChar w:fldCharType="separate"/>
            </w:r>
            <w:r w:rsidR="007471AD">
              <w:rPr>
                <w:rStyle w:val="HyperlinkText9pt"/>
              </w:rPr>
              <w:t>4437-3494</w:t>
            </w:r>
            <w:r>
              <w:rPr>
                <w:rStyle w:val="HyperlinkText9pt"/>
              </w:rPr>
              <w:fldChar w:fldCharType="end"/>
            </w:r>
          </w:p>
        </w:tc>
        <w:tc>
          <w:tcPr>
            <w:tcW w:w="2975" w:type="dxa"/>
            <w:tcPrChange w:id="1859" w:author="Russ Ott" w:date="2022-05-16T11:58:00Z">
              <w:tcPr>
                <w:tcW w:w="2975" w:type="dxa"/>
                <w:gridSpan w:val="2"/>
              </w:tcPr>
            </w:tcPrChange>
          </w:tcPr>
          <w:p w14:paraId="523FF3A9" w14:textId="77777777" w:rsidR="008D0E3F" w:rsidRDefault="007471AD">
            <w:pPr>
              <w:pStyle w:val="TableText"/>
            </w:pPr>
            <w:r>
              <w:t>2.16.840.1.113883.10.20.22.4.314</w:t>
            </w:r>
          </w:p>
        </w:tc>
      </w:tr>
      <w:tr w:rsidR="008D0E3F" w14:paraId="5AF98A56" w14:textId="77777777">
        <w:tblPrEx>
          <w:tblW w:w="10080" w:type="dxa"/>
          <w:jc w:val="center"/>
          <w:tblLayout w:type="fixed"/>
          <w:tblLook w:val="02A0" w:firstRow="1" w:lastRow="0" w:firstColumn="1" w:lastColumn="0" w:noHBand="1" w:noVBand="0"/>
          <w:tblPrExChange w:id="1860" w:author="Russ Ott" w:date="2022-05-16T11:58:00Z">
            <w:tblPrEx>
              <w:tblW w:w="10080" w:type="dxa"/>
              <w:jc w:val="center"/>
              <w:tblLayout w:type="fixed"/>
              <w:tblLook w:val="02A0" w:firstRow="1" w:lastRow="0" w:firstColumn="1" w:lastColumn="0" w:noHBand="1" w:noVBand="0"/>
            </w:tblPrEx>
          </w:tblPrExChange>
        </w:tblPrEx>
        <w:trPr>
          <w:jc w:val="center"/>
          <w:trPrChange w:id="1861" w:author="Russ Ott" w:date="2022-05-16T11:58:00Z">
            <w:trPr>
              <w:gridAfter w:val="0"/>
              <w:jc w:val="center"/>
            </w:trPr>
          </w:trPrChange>
        </w:trPr>
        <w:tc>
          <w:tcPr>
            <w:tcW w:w="3345" w:type="dxa"/>
            <w:tcPrChange w:id="1862" w:author="Russ Ott" w:date="2022-05-16T11:58:00Z">
              <w:tcPr>
                <w:tcW w:w="3345" w:type="dxa"/>
                <w:gridSpan w:val="2"/>
              </w:tcPr>
            </w:tcPrChange>
          </w:tcPr>
          <w:p w14:paraId="3E0A87C2" w14:textId="77777777" w:rsidR="008D0E3F" w:rsidRDefault="007471AD">
            <w:pPr>
              <w:pStyle w:val="TableText"/>
            </w:pPr>
            <w:r>
              <w:tab/>
            </w:r>
            <w:r>
              <w:tab/>
              <w:t>@extension</w:t>
            </w:r>
          </w:p>
        </w:tc>
        <w:tc>
          <w:tcPr>
            <w:tcW w:w="720" w:type="dxa"/>
            <w:tcPrChange w:id="1863" w:author="Russ Ott" w:date="2022-05-16T11:58:00Z">
              <w:tcPr>
                <w:tcW w:w="720" w:type="dxa"/>
                <w:gridSpan w:val="2"/>
              </w:tcPr>
            </w:tcPrChange>
          </w:tcPr>
          <w:p w14:paraId="3506EB07" w14:textId="77777777" w:rsidR="008D0E3F" w:rsidRDefault="007471AD">
            <w:pPr>
              <w:pStyle w:val="TableText"/>
            </w:pPr>
            <w:r>
              <w:t>1..1</w:t>
            </w:r>
          </w:p>
        </w:tc>
        <w:tc>
          <w:tcPr>
            <w:tcW w:w="1152" w:type="dxa"/>
            <w:tcPrChange w:id="1864" w:author="Russ Ott" w:date="2022-05-16T11:58:00Z">
              <w:tcPr>
                <w:tcW w:w="1152" w:type="dxa"/>
                <w:gridSpan w:val="2"/>
              </w:tcPr>
            </w:tcPrChange>
          </w:tcPr>
          <w:p w14:paraId="6573454E" w14:textId="77777777" w:rsidR="008D0E3F" w:rsidRDefault="007471AD">
            <w:pPr>
              <w:pStyle w:val="TableText"/>
            </w:pPr>
            <w:r>
              <w:t>SHALL</w:t>
            </w:r>
          </w:p>
        </w:tc>
        <w:tc>
          <w:tcPr>
            <w:tcW w:w="864" w:type="dxa"/>
            <w:tcPrChange w:id="1865" w:author="Russ Ott" w:date="2022-05-16T11:58:00Z">
              <w:tcPr>
                <w:tcW w:w="864" w:type="dxa"/>
                <w:gridSpan w:val="2"/>
              </w:tcPr>
            </w:tcPrChange>
          </w:tcPr>
          <w:p w14:paraId="1236B268" w14:textId="77777777" w:rsidR="008D0E3F" w:rsidRDefault="008D0E3F">
            <w:pPr>
              <w:pStyle w:val="TableText"/>
            </w:pPr>
          </w:p>
        </w:tc>
        <w:tc>
          <w:tcPr>
            <w:tcW w:w="1104" w:type="dxa"/>
            <w:tcPrChange w:id="1866" w:author="Russ Ott" w:date="2022-05-16T11:58:00Z">
              <w:tcPr>
                <w:tcW w:w="1104" w:type="dxa"/>
                <w:gridSpan w:val="2"/>
              </w:tcPr>
            </w:tcPrChange>
          </w:tcPr>
          <w:p w14:paraId="5766F6ED" w14:textId="45FBB17F" w:rsidR="008D0E3F" w:rsidRDefault="00AA5B6D">
            <w:pPr>
              <w:pStyle w:val="TableText"/>
            </w:pPr>
            <w:r>
              <w:fldChar w:fldCharType="begin"/>
            </w:r>
            <w:r>
              <w:instrText xml:space="preserve"> HYPERLINK \l "C_4437-3495" \h </w:instrText>
            </w:r>
            <w:r>
              <w:fldChar w:fldCharType="separate"/>
            </w:r>
            <w:r w:rsidR="007471AD">
              <w:rPr>
                <w:rStyle w:val="HyperlinkText9pt"/>
              </w:rPr>
              <w:t>4437-3495</w:t>
            </w:r>
            <w:r>
              <w:rPr>
                <w:rStyle w:val="HyperlinkText9pt"/>
              </w:rPr>
              <w:fldChar w:fldCharType="end"/>
            </w:r>
          </w:p>
        </w:tc>
        <w:tc>
          <w:tcPr>
            <w:tcW w:w="2975" w:type="dxa"/>
            <w:tcPrChange w:id="1867" w:author="Russ Ott" w:date="2022-05-16T11:58:00Z">
              <w:tcPr>
                <w:tcW w:w="2975" w:type="dxa"/>
                <w:gridSpan w:val="2"/>
              </w:tcPr>
            </w:tcPrChange>
          </w:tcPr>
          <w:p w14:paraId="241BD650" w14:textId="77777777" w:rsidR="008D0E3F" w:rsidRDefault="007471AD">
            <w:pPr>
              <w:pStyle w:val="TableText"/>
            </w:pPr>
            <w:r>
              <w:t>2019-06-21</w:t>
            </w:r>
          </w:p>
        </w:tc>
      </w:tr>
      <w:tr w:rsidR="008D0E3F" w14:paraId="703A6F32" w14:textId="77777777">
        <w:tblPrEx>
          <w:tblW w:w="10080" w:type="dxa"/>
          <w:jc w:val="center"/>
          <w:tblLayout w:type="fixed"/>
          <w:tblLook w:val="02A0" w:firstRow="1" w:lastRow="0" w:firstColumn="1" w:lastColumn="0" w:noHBand="1" w:noVBand="0"/>
          <w:tblPrExChange w:id="1868" w:author="Russ Ott" w:date="2022-05-16T11:58:00Z">
            <w:tblPrEx>
              <w:tblW w:w="10080" w:type="dxa"/>
              <w:jc w:val="center"/>
              <w:tblLayout w:type="fixed"/>
              <w:tblLook w:val="02A0" w:firstRow="1" w:lastRow="0" w:firstColumn="1" w:lastColumn="0" w:noHBand="1" w:noVBand="0"/>
            </w:tblPrEx>
          </w:tblPrExChange>
        </w:tblPrEx>
        <w:trPr>
          <w:jc w:val="center"/>
          <w:trPrChange w:id="1869" w:author="Russ Ott" w:date="2022-05-16T11:58:00Z">
            <w:trPr>
              <w:gridAfter w:val="0"/>
              <w:jc w:val="center"/>
            </w:trPr>
          </w:trPrChange>
        </w:trPr>
        <w:tc>
          <w:tcPr>
            <w:tcW w:w="3345" w:type="dxa"/>
            <w:tcPrChange w:id="1870" w:author="Russ Ott" w:date="2022-05-16T11:58:00Z">
              <w:tcPr>
                <w:tcW w:w="3345" w:type="dxa"/>
                <w:gridSpan w:val="2"/>
              </w:tcPr>
            </w:tcPrChange>
          </w:tcPr>
          <w:p w14:paraId="323CE5D3" w14:textId="77777777" w:rsidR="008D0E3F" w:rsidRDefault="007471AD">
            <w:pPr>
              <w:pStyle w:val="TableText"/>
            </w:pPr>
            <w:r>
              <w:tab/>
              <w:t>code</w:t>
            </w:r>
          </w:p>
        </w:tc>
        <w:tc>
          <w:tcPr>
            <w:tcW w:w="720" w:type="dxa"/>
            <w:tcPrChange w:id="1871" w:author="Russ Ott" w:date="2022-05-16T11:58:00Z">
              <w:tcPr>
                <w:tcW w:w="720" w:type="dxa"/>
                <w:gridSpan w:val="2"/>
              </w:tcPr>
            </w:tcPrChange>
          </w:tcPr>
          <w:p w14:paraId="6549AEA9" w14:textId="77777777" w:rsidR="008D0E3F" w:rsidRDefault="007471AD">
            <w:pPr>
              <w:pStyle w:val="TableText"/>
            </w:pPr>
            <w:r>
              <w:t>1..1</w:t>
            </w:r>
          </w:p>
        </w:tc>
        <w:tc>
          <w:tcPr>
            <w:tcW w:w="1152" w:type="dxa"/>
            <w:tcPrChange w:id="1872" w:author="Russ Ott" w:date="2022-05-16T11:58:00Z">
              <w:tcPr>
                <w:tcW w:w="1152" w:type="dxa"/>
                <w:gridSpan w:val="2"/>
              </w:tcPr>
            </w:tcPrChange>
          </w:tcPr>
          <w:p w14:paraId="56BE6F85" w14:textId="77777777" w:rsidR="008D0E3F" w:rsidRDefault="007471AD">
            <w:pPr>
              <w:pStyle w:val="TableText"/>
            </w:pPr>
            <w:r>
              <w:t>SHALL</w:t>
            </w:r>
          </w:p>
        </w:tc>
        <w:tc>
          <w:tcPr>
            <w:tcW w:w="864" w:type="dxa"/>
            <w:tcPrChange w:id="1873" w:author="Russ Ott" w:date="2022-05-16T11:58:00Z">
              <w:tcPr>
                <w:tcW w:w="864" w:type="dxa"/>
                <w:gridSpan w:val="2"/>
              </w:tcPr>
            </w:tcPrChange>
          </w:tcPr>
          <w:p w14:paraId="62C93142" w14:textId="77777777" w:rsidR="008D0E3F" w:rsidRDefault="008D0E3F">
            <w:pPr>
              <w:pStyle w:val="TableText"/>
            </w:pPr>
          </w:p>
        </w:tc>
        <w:tc>
          <w:tcPr>
            <w:tcW w:w="1104" w:type="dxa"/>
            <w:tcPrChange w:id="1874" w:author="Russ Ott" w:date="2022-05-16T11:58:00Z">
              <w:tcPr>
                <w:tcW w:w="1104" w:type="dxa"/>
                <w:gridSpan w:val="2"/>
              </w:tcPr>
            </w:tcPrChange>
          </w:tcPr>
          <w:p w14:paraId="5B73990D" w14:textId="63D5356B" w:rsidR="008D0E3F" w:rsidRDefault="00AA5B6D">
            <w:pPr>
              <w:pStyle w:val="TableText"/>
            </w:pPr>
            <w:r>
              <w:fldChar w:fldCharType="begin"/>
            </w:r>
            <w:r>
              <w:instrText xml:space="preserve"> HYPERLINK \l "C_4437-3492" \h </w:instrText>
            </w:r>
            <w:r>
              <w:fldChar w:fldCharType="separate"/>
            </w:r>
            <w:r w:rsidR="007471AD">
              <w:rPr>
                <w:rStyle w:val="HyperlinkText9pt"/>
              </w:rPr>
              <w:t>4437-3492</w:t>
            </w:r>
            <w:r>
              <w:rPr>
                <w:rStyle w:val="HyperlinkText9pt"/>
              </w:rPr>
              <w:fldChar w:fldCharType="end"/>
            </w:r>
          </w:p>
        </w:tc>
        <w:tc>
          <w:tcPr>
            <w:tcW w:w="2975" w:type="dxa"/>
            <w:tcPrChange w:id="1875" w:author="Russ Ott" w:date="2022-05-16T11:58:00Z">
              <w:tcPr>
                <w:tcW w:w="2975" w:type="dxa"/>
                <w:gridSpan w:val="2"/>
              </w:tcPr>
            </w:tcPrChange>
          </w:tcPr>
          <w:p w14:paraId="7CC36D06" w14:textId="77777777" w:rsidR="008D0E3F" w:rsidRDefault="008D0E3F">
            <w:pPr>
              <w:pStyle w:val="TableText"/>
            </w:pPr>
          </w:p>
        </w:tc>
      </w:tr>
      <w:tr w:rsidR="008D0E3F" w14:paraId="5B9643E0" w14:textId="77777777">
        <w:tblPrEx>
          <w:tblW w:w="10080" w:type="dxa"/>
          <w:jc w:val="center"/>
          <w:tblLayout w:type="fixed"/>
          <w:tblLook w:val="02A0" w:firstRow="1" w:lastRow="0" w:firstColumn="1" w:lastColumn="0" w:noHBand="1" w:noVBand="0"/>
          <w:tblPrExChange w:id="1876" w:author="Russ Ott" w:date="2022-05-16T11:58:00Z">
            <w:tblPrEx>
              <w:tblW w:w="10080" w:type="dxa"/>
              <w:jc w:val="center"/>
              <w:tblLayout w:type="fixed"/>
              <w:tblLook w:val="02A0" w:firstRow="1" w:lastRow="0" w:firstColumn="1" w:lastColumn="0" w:noHBand="1" w:noVBand="0"/>
            </w:tblPrEx>
          </w:tblPrExChange>
        </w:tblPrEx>
        <w:trPr>
          <w:jc w:val="center"/>
          <w:trPrChange w:id="1877" w:author="Russ Ott" w:date="2022-05-16T11:58:00Z">
            <w:trPr>
              <w:gridAfter w:val="0"/>
              <w:jc w:val="center"/>
            </w:trPr>
          </w:trPrChange>
        </w:trPr>
        <w:tc>
          <w:tcPr>
            <w:tcW w:w="3345" w:type="dxa"/>
            <w:tcPrChange w:id="1878" w:author="Russ Ott" w:date="2022-05-16T11:58:00Z">
              <w:tcPr>
                <w:tcW w:w="3345" w:type="dxa"/>
                <w:gridSpan w:val="2"/>
              </w:tcPr>
            </w:tcPrChange>
          </w:tcPr>
          <w:p w14:paraId="0CC8C049" w14:textId="77777777" w:rsidR="008D0E3F" w:rsidRDefault="007471AD">
            <w:pPr>
              <w:pStyle w:val="TableText"/>
            </w:pPr>
            <w:r>
              <w:tab/>
            </w:r>
            <w:r>
              <w:tab/>
              <w:t>@code</w:t>
            </w:r>
          </w:p>
        </w:tc>
        <w:tc>
          <w:tcPr>
            <w:tcW w:w="720" w:type="dxa"/>
            <w:tcPrChange w:id="1879" w:author="Russ Ott" w:date="2022-05-16T11:58:00Z">
              <w:tcPr>
                <w:tcW w:w="720" w:type="dxa"/>
                <w:gridSpan w:val="2"/>
              </w:tcPr>
            </w:tcPrChange>
          </w:tcPr>
          <w:p w14:paraId="0C857263" w14:textId="77777777" w:rsidR="008D0E3F" w:rsidRDefault="007471AD">
            <w:pPr>
              <w:pStyle w:val="TableText"/>
            </w:pPr>
            <w:r>
              <w:t>1..1</w:t>
            </w:r>
          </w:p>
        </w:tc>
        <w:tc>
          <w:tcPr>
            <w:tcW w:w="1152" w:type="dxa"/>
            <w:tcPrChange w:id="1880" w:author="Russ Ott" w:date="2022-05-16T11:58:00Z">
              <w:tcPr>
                <w:tcW w:w="1152" w:type="dxa"/>
                <w:gridSpan w:val="2"/>
              </w:tcPr>
            </w:tcPrChange>
          </w:tcPr>
          <w:p w14:paraId="7681E67A" w14:textId="77777777" w:rsidR="008D0E3F" w:rsidRDefault="007471AD">
            <w:pPr>
              <w:pStyle w:val="TableText"/>
            </w:pPr>
            <w:r>
              <w:t>SHALL</w:t>
            </w:r>
          </w:p>
        </w:tc>
        <w:tc>
          <w:tcPr>
            <w:tcW w:w="864" w:type="dxa"/>
            <w:tcPrChange w:id="1881" w:author="Russ Ott" w:date="2022-05-16T11:58:00Z">
              <w:tcPr>
                <w:tcW w:w="864" w:type="dxa"/>
                <w:gridSpan w:val="2"/>
              </w:tcPr>
            </w:tcPrChange>
          </w:tcPr>
          <w:p w14:paraId="7073BE18" w14:textId="77777777" w:rsidR="008D0E3F" w:rsidRDefault="008D0E3F">
            <w:pPr>
              <w:pStyle w:val="TableText"/>
            </w:pPr>
          </w:p>
        </w:tc>
        <w:tc>
          <w:tcPr>
            <w:tcW w:w="1104" w:type="dxa"/>
            <w:tcPrChange w:id="1882" w:author="Russ Ott" w:date="2022-05-16T11:58:00Z">
              <w:tcPr>
                <w:tcW w:w="1104" w:type="dxa"/>
                <w:gridSpan w:val="2"/>
              </w:tcPr>
            </w:tcPrChange>
          </w:tcPr>
          <w:p w14:paraId="23508E97" w14:textId="056F3360" w:rsidR="008D0E3F" w:rsidRDefault="00AA5B6D">
            <w:pPr>
              <w:pStyle w:val="TableText"/>
            </w:pPr>
            <w:r>
              <w:fldChar w:fldCharType="begin"/>
            </w:r>
            <w:r>
              <w:instrText xml:space="preserve"> HYPERLINK \l "C_4437-3496" \h </w:instrText>
            </w:r>
            <w:r>
              <w:fldChar w:fldCharType="separate"/>
            </w:r>
            <w:r w:rsidR="007471AD">
              <w:rPr>
                <w:rStyle w:val="HyperlinkText9pt"/>
              </w:rPr>
              <w:t>4437-3496</w:t>
            </w:r>
            <w:r>
              <w:rPr>
                <w:rStyle w:val="HyperlinkText9pt"/>
              </w:rPr>
              <w:fldChar w:fldCharType="end"/>
            </w:r>
          </w:p>
        </w:tc>
        <w:tc>
          <w:tcPr>
            <w:tcW w:w="2975" w:type="dxa"/>
            <w:tcPrChange w:id="1883" w:author="Russ Ott" w:date="2022-05-16T11:58:00Z">
              <w:tcPr>
                <w:tcW w:w="2975" w:type="dxa"/>
                <w:gridSpan w:val="2"/>
              </w:tcPr>
            </w:tcPrChange>
          </w:tcPr>
          <w:p w14:paraId="647AF1AC" w14:textId="77777777" w:rsidR="008D0E3F" w:rsidRDefault="007471AD">
            <w:pPr>
              <w:pStyle w:val="TableText"/>
            </w:pPr>
            <w:r>
              <w:t>urn:oid:2.16.840.1.113883.3.26.1.1 (NCI Thesaurus (NCIt)) = C160938</w:t>
            </w:r>
          </w:p>
        </w:tc>
      </w:tr>
      <w:tr w:rsidR="008D0E3F" w14:paraId="6B2CD437" w14:textId="77777777">
        <w:tblPrEx>
          <w:tblW w:w="10080" w:type="dxa"/>
          <w:jc w:val="center"/>
          <w:tblLayout w:type="fixed"/>
          <w:tblLook w:val="02A0" w:firstRow="1" w:lastRow="0" w:firstColumn="1" w:lastColumn="0" w:noHBand="1" w:noVBand="0"/>
          <w:tblPrExChange w:id="1884" w:author="Russ Ott" w:date="2022-05-16T11:58:00Z">
            <w:tblPrEx>
              <w:tblW w:w="10080" w:type="dxa"/>
              <w:jc w:val="center"/>
              <w:tblLayout w:type="fixed"/>
              <w:tblLook w:val="02A0" w:firstRow="1" w:lastRow="0" w:firstColumn="1" w:lastColumn="0" w:noHBand="1" w:noVBand="0"/>
            </w:tblPrEx>
          </w:tblPrExChange>
        </w:tblPrEx>
        <w:trPr>
          <w:jc w:val="center"/>
          <w:trPrChange w:id="1885" w:author="Russ Ott" w:date="2022-05-16T11:58:00Z">
            <w:trPr>
              <w:gridAfter w:val="0"/>
              <w:jc w:val="center"/>
            </w:trPr>
          </w:trPrChange>
        </w:trPr>
        <w:tc>
          <w:tcPr>
            <w:tcW w:w="3345" w:type="dxa"/>
            <w:tcPrChange w:id="1886" w:author="Russ Ott" w:date="2022-05-16T11:58:00Z">
              <w:tcPr>
                <w:tcW w:w="3345" w:type="dxa"/>
                <w:gridSpan w:val="2"/>
              </w:tcPr>
            </w:tcPrChange>
          </w:tcPr>
          <w:p w14:paraId="2EB6D3E6" w14:textId="77777777" w:rsidR="008D0E3F" w:rsidRDefault="007471AD">
            <w:pPr>
              <w:pStyle w:val="TableText"/>
            </w:pPr>
            <w:r>
              <w:tab/>
            </w:r>
            <w:r>
              <w:tab/>
              <w:t>@codeSystem</w:t>
            </w:r>
          </w:p>
        </w:tc>
        <w:tc>
          <w:tcPr>
            <w:tcW w:w="720" w:type="dxa"/>
            <w:tcPrChange w:id="1887" w:author="Russ Ott" w:date="2022-05-16T11:58:00Z">
              <w:tcPr>
                <w:tcW w:w="720" w:type="dxa"/>
                <w:gridSpan w:val="2"/>
              </w:tcPr>
            </w:tcPrChange>
          </w:tcPr>
          <w:p w14:paraId="36EBEB22" w14:textId="77777777" w:rsidR="008D0E3F" w:rsidRDefault="007471AD">
            <w:pPr>
              <w:pStyle w:val="TableText"/>
            </w:pPr>
            <w:r>
              <w:t>1..1</w:t>
            </w:r>
          </w:p>
        </w:tc>
        <w:tc>
          <w:tcPr>
            <w:tcW w:w="1152" w:type="dxa"/>
            <w:tcPrChange w:id="1888" w:author="Russ Ott" w:date="2022-05-16T11:58:00Z">
              <w:tcPr>
                <w:tcW w:w="1152" w:type="dxa"/>
                <w:gridSpan w:val="2"/>
              </w:tcPr>
            </w:tcPrChange>
          </w:tcPr>
          <w:p w14:paraId="13A84342" w14:textId="77777777" w:rsidR="008D0E3F" w:rsidRDefault="007471AD">
            <w:pPr>
              <w:pStyle w:val="TableText"/>
            </w:pPr>
            <w:r>
              <w:t>SHALL</w:t>
            </w:r>
          </w:p>
        </w:tc>
        <w:tc>
          <w:tcPr>
            <w:tcW w:w="864" w:type="dxa"/>
            <w:tcPrChange w:id="1889" w:author="Russ Ott" w:date="2022-05-16T11:58:00Z">
              <w:tcPr>
                <w:tcW w:w="864" w:type="dxa"/>
                <w:gridSpan w:val="2"/>
              </w:tcPr>
            </w:tcPrChange>
          </w:tcPr>
          <w:p w14:paraId="3928EE87" w14:textId="77777777" w:rsidR="008D0E3F" w:rsidRDefault="008D0E3F">
            <w:pPr>
              <w:pStyle w:val="TableText"/>
            </w:pPr>
          </w:p>
        </w:tc>
        <w:tc>
          <w:tcPr>
            <w:tcW w:w="1104" w:type="dxa"/>
            <w:tcPrChange w:id="1890" w:author="Russ Ott" w:date="2022-05-16T11:58:00Z">
              <w:tcPr>
                <w:tcW w:w="1104" w:type="dxa"/>
                <w:gridSpan w:val="2"/>
              </w:tcPr>
            </w:tcPrChange>
          </w:tcPr>
          <w:p w14:paraId="725389AE" w14:textId="161293C3" w:rsidR="008D0E3F" w:rsidRDefault="00AA5B6D">
            <w:pPr>
              <w:pStyle w:val="TableText"/>
            </w:pPr>
            <w:r>
              <w:fldChar w:fldCharType="begin"/>
            </w:r>
            <w:r>
              <w:instrText xml:space="preserve"> HYPERLINK \l "C_4437-3497" \h </w:instrText>
            </w:r>
            <w:r>
              <w:fldChar w:fldCharType="separate"/>
            </w:r>
            <w:r w:rsidR="007471AD">
              <w:rPr>
                <w:rStyle w:val="HyperlinkText9pt"/>
              </w:rPr>
              <w:t>4437-3497</w:t>
            </w:r>
            <w:r>
              <w:rPr>
                <w:rStyle w:val="HyperlinkText9pt"/>
              </w:rPr>
              <w:fldChar w:fldCharType="end"/>
            </w:r>
          </w:p>
        </w:tc>
        <w:tc>
          <w:tcPr>
            <w:tcW w:w="2975" w:type="dxa"/>
            <w:tcPrChange w:id="1891" w:author="Russ Ott" w:date="2022-05-16T11:58:00Z">
              <w:tcPr>
                <w:tcW w:w="2975" w:type="dxa"/>
                <w:gridSpan w:val="2"/>
              </w:tcPr>
            </w:tcPrChange>
          </w:tcPr>
          <w:p w14:paraId="09D5D3D9" w14:textId="77777777" w:rsidR="008D0E3F" w:rsidRDefault="007471AD">
            <w:pPr>
              <w:pStyle w:val="TableText"/>
            </w:pPr>
            <w:r>
              <w:t>2.16.840.1.113883.3.26.1.1</w:t>
            </w:r>
          </w:p>
        </w:tc>
      </w:tr>
      <w:tr w:rsidR="008D0E3F" w14:paraId="36356984" w14:textId="77777777">
        <w:tblPrEx>
          <w:tblW w:w="10080" w:type="dxa"/>
          <w:jc w:val="center"/>
          <w:tblLayout w:type="fixed"/>
          <w:tblLook w:val="02A0" w:firstRow="1" w:lastRow="0" w:firstColumn="1" w:lastColumn="0" w:noHBand="1" w:noVBand="0"/>
          <w:tblPrExChange w:id="1892" w:author="Russ Ott" w:date="2022-05-16T11:58:00Z">
            <w:tblPrEx>
              <w:tblW w:w="10080" w:type="dxa"/>
              <w:jc w:val="center"/>
              <w:tblLayout w:type="fixed"/>
              <w:tblLook w:val="02A0" w:firstRow="1" w:lastRow="0" w:firstColumn="1" w:lastColumn="0" w:noHBand="1" w:noVBand="0"/>
            </w:tblPrEx>
          </w:tblPrExChange>
        </w:tblPrEx>
        <w:trPr>
          <w:jc w:val="center"/>
          <w:trPrChange w:id="1893" w:author="Russ Ott" w:date="2022-05-16T11:58:00Z">
            <w:trPr>
              <w:gridAfter w:val="0"/>
              <w:jc w:val="center"/>
            </w:trPr>
          </w:trPrChange>
        </w:trPr>
        <w:tc>
          <w:tcPr>
            <w:tcW w:w="3345" w:type="dxa"/>
            <w:tcPrChange w:id="1894" w:author="Russ Ott" w:date="2022-05-16T11:58:00Z">
              <w:tcPr>
                <w:tcW w:w="3345" w:type="dxa"/>
                <w:gridSpan w:val="2"/>
              </w:tcPr>
            </w:tcPrChange>
          </w:tcPr>
          <w:p w14:paraId="31D63E83" w14:textId="77777777" w:rsidR="008D0E3F" w:rsidRDefault="007471AD">
            <w:pPr>
              <w:pStyle w:val="TableText"/>
            </w:pPr>
            <w:r>
              <w:tab/>
            </w:r>
            <w:r>
              <w:tab/>
              <w:t>@codeSystemName</w:t>
            </w:r>
          </w:p>
        </w:tc>
        <w:tc>
          <w:tcPr>
            <w:tcW w:w="720" w:type="dxa"/>
            <w:tcPrChange w:id="1895" w:author="Russ Ott" w:date="2022-05-16T11:58:00Z">
              <w:tcPr>
                <w:tcW w:w="720" w:type="dxa"/>
                <w:gridSpan w:val="2"/>
              </w:tcPr>
            </w:tcPrChange>
          </w:tcPr>
          <w:p w14:paraId="0328FD3D" w14:textId="77777777" w:rsidR="008D0E3F" w:rsidRDefault="007471AD">
            <w:pPr>
              <w:pStyle w:val="TableText"/>
            </w:pPr>
            <w:r>
              <w:t>0..1</w:t>
            </w:r>
          </w:p>
        </w:tc>
        <w:tc>
          <w:tcPr>
            <w:tcW w:w="1152" w:type="dxa"/>
            <w:tcPrChange w:id="1896" w:author="Russ Ott" w:date="2022-05-16T11:58:00Z">
              <w:tcPr>
                <w:tcW w:w="1152" w:type="dxa"/>
                <w:gridSpan w:val="2"/>
              </w:tcPr>
            </w:tcPrChange>
          </w:tcPr>
          <w:p w14:paraId="5687B1E0" w14:textId="77777777" w:rsidR="008D0E3F" w:rsidRDefault="007471AD">
            <w:pPr>
              <w:pStyle w:val="TableText"/>
            </w:pPr>
            <w:r>
              <w:t>MAY</w:t>
            </w:r>
          </w:p>
        </w:tc>
        <w:tc>
          <w:tcPr>
            <w:tcW w:w="864" w:type="dxa"/>
            <w:tcPrChange w:id="1897" w:author="Russ Ott" w:date="2022-05-16T11:58:00Z">
              <w:tcPr>
                <w:tcW w:w="864" w:type="dxa"/>
                <w:gridSpan w:val="2"/>
              </w:tcPr>
            </w:tcPrChange>
          </w:tcPr>
          <w:p w14:paraId="2EBFB85E" w14:textId="77777777" w:rsidR="008D0E3F" w:rsidRDefault="008D0E3F">
            <w:pPr>
              <w:pStyle w:val="TableText"/>
            </w:pPr>
          </w:p>
        </w:tc>
        <w:tc>
          <w:tcPr>
            <w:tcW w:w="1104" w:type="dxa"/>
            <w:tcPrChange w:id="1898" w:author="Russ Ott" w:date="2022-05-16T11:58:00Z">
              <w:tcPr>
                <w:tcW w:w="1104" w:type="dxa"/>
                <w:gridSpan w:val="2"/>
              </w:tcPr>
            </w:tcPrChange>
          </w:tcPr>
          <w:p w14:paraId="0C10BE66" w14:textId="61BB67EB" w:rsidR="008D0E3F" w:rsidRDefault="00AA5B6D">
            <w:pPr>
              <w:pStyle w:val="TableText"/>
            </w:pPr>
            <w:r>
              <w:fldChar w:fldCharType="begin"/>
            </w:r>
            <w:r>
              <w:instrText xml:space="preserve"> HYPERLINK \l "C_4437-3498" \h </w:instrText>
            </w:r>
            <w:r>
              <w:fldChar w:fldCharType="separate"/>
            </w:r>
            <w:r w:rsidR="007471AD">
              <w:rPr>
                <w:rStyle w:val="HyperlinkText9pt"/>
              </w:rPr>
              <w:t>4437-3498</w:t>
            </w:r>
            <w:r>
              <w:rPr>
                <w:rStyle w:val="HyperlinkText9pt"/>
              </w:rPr>
              <w:fldChar w:fldCharType="end"/>
            </w:r>
          </w:p>
        </w:tc>
        <w:tc>
          <w:tcPr>
            <w:tcW w:w="2975" w:type="dxa"/>
            <w:tcPrChange w:id="1899" w:author="Russ Ott" w:date="2022-05-16T11:58:00Z">
              <w:tcPr>
                <w:tcW w:w="2975" w:type="dxa"/>
                <w:gridSpan w:val="2"/>
              </w:tcPr>
            </w:tcPrChange>
          </w:tcPr>
          <w:p w14:paraId="79651722" w14:textId="77777777" w:rsidR="008D0E3F" w:rsidRDefault="007471AD">
            <w:pPr>
              <w:pStyle w:val="TableText"/>
            </w:pPr>
            <w:r>
              <w:t>NCI Thesaurus</w:t>
            </w:r>
          </w:p>
        </w:tc>
      </w:tr>
      <w:tr w:rsidR="008D0E3F" w14:paraId="00DE9663" w14:textId="77777777">
        <w:tblPrEx>
          <w:tblW w:w="10080" w:type="dxa"/>
          <w:jc w:val="center"/>
          <w:tblLayout w:type="fixed"/>
          <w:tblLook w:val="02A0" w:firstRow="1" w:lastRow="0" w:firstColumn="1" w:lastColumn="0" w:noHBand="1" w:noVBand="0"/>
          <w:tblPrExChange w:id="1900" w:author="Russ Ott" w:date="2022-05-16T11:58:00Z">
            <w:tblPrEx>
              <w:tblW w:w="10080" w:type="dxa"/>
              <w:jc w:val="center"/>
              <w:tblLayout w:type="fixed"/>
              <w:tblLook w:val="02A0" w:firstRow="1" w:lastRow="0" w:firstColumn="1" w:lastColumn="0" w:noHBand="1" w:noVBand="0"/>
            </w:tblPrEx>
          </w:tblPrExChange>
        </w:tblPrEx>
        <w:trPr>
          <w:jc w:val="center"/>
          <w:trPrChange w:id="1901" w:author="Russ Ott" w:date="2022-05-16T11:58:00Z">
            <w:trPr>
              <w:gridAfter w:val="0"/>
              <w:jc w:val="center"/>
            </w:trPr>
          </w:trPrChange>
        </w:trPr>
        <w:tc>
          <w:tcPr>
            <w:tcW w:w="3345" w:type="dxa"/>
            <w:tcPrChange w:id="1902" w:author="Russ Ott" w:date="2022-05-16T11:58:00Z">
              <w:tcPr>
                <w:tcW w:w="3345" w:type="dxa"/>
                <w:gridSpan w:val="2"/>
              </w:tcPr>
            </w:tcPrChange>
          </w:tcPr>
          <w:p w14:paraId="3A1DB1AA" w14:textId="77777777" w:rsidR="008D0E3F" w:rsidRDefault="007471AD">
            <w:pPr>
              <w:pStyle w:val="TableText"/>
            </w:pPr>
            <w:r>
              <w:tab/>
            </w:r>
            <w:r>
              <w:tab/>
              <w:t>@displayName</w:t>
            </w:r>
          </w:p>
        </w:tc>
        <w:tc>
          <w:tcPr>
            <w:tcW w:w="720" w:type="dxa"/>
            <w:tcPrChange w:id="1903" w:author="Russ Ott" w:date="2022-05-16T11:58:00Z">
              <w:tcPr>
                <w:tcW w:w="720" w:type="dxa"/>
                <w:gridSpan w:val="2"/>
              </w:tcPr>
            </w:tcPrChange>
          </w:tcPr>
          <w:p w14:paraId="20358FE4" w14:textId="77777777" w:rsidR="008D0E3F" w:rsidRDefault="007471AD">
            <w:pPr>
              <w:pStyle w:val="TableText"/>
            </w:pPr>
            <w:r>
              <w:t>0..1</w:t>
            </w:r>
          </w:p>
        </w:tc>
        <w:tc>
          <w:tcPr>
            <w:tcW w:w="1152" w:type="dxa"/>
            <w:tcPrChange w:id="1904" w:author="Russ Ott" w:date="2022-05-16T11:58:00Z">
              <w:tcPr>
                <w:tcW w:w="1152" w:type="dxa"/>
                <w:gridSpan w:val="2"/>
              </w:tcPr>
            </w:tcPrChange>
          </w:tcPr>
          <w:p w14:paraId="41DDDC18" w14:textId="77777777" w:rsidR="008D0E3F" w:rsidRDefault="007471AD">
            <w:pPr>
              <w:pStyle w:val="TableText"/>
            </w:pPr>
            <w:r>
              <w:t>MAY</w:t>
            </w:r>
          </w:p>
        </w:tc>
        <w:tc>
          <w:tcPr>
            <w:tcW w:w="864" w:type="dxa"/>
            <w:tcPrChange w:id="1905" w:author="Russ Ott" w:date="2022-05-16T11:58:00Z">
              <w:tcPr>
                <w:tcW w:w="864" w:type="dxa"/>
                <w:gridSpan w:val="2"/>
              </w:tcPr>
            </w:tcPrChange>
          </w:tcPr>
          <w:p w14:paraId="77515C62" w14:textId="77777777" w:rsidR="008D0E3F" w:rsidRDefault="008D0E3F">
            <w:pPr>
              <w:pStyle w:val="TableText"/>
            </w:pPr>
          </w:p>
        </w:tc>
        <w:tc>
          <w:tcPr>
            <w:tcW w:w="1104" w:type="dxa"/>
            <w:tcPrChange w:id="1906" w:author="Russ Ott" w:date="2022-05-16T11:58:00Z">
              <w:tcPr>
                <w:tcW w:w="1104" w:type="dxa"/>
                <w:gridSpan w:val="2"/>
              </w:tcPr>
            </w:tcPrChange>
          </w:tcPr>
          <w:p w14:paraId="07520960" w14:textId="6D8E9888" w:rsidR="008D0E3F" w:rsidRDefault="00AA5B6D">
            <w:pPr>
              <w:pStyle w:val="TableText"/>
            </w:pPr>
            <w:r>
              <w:fldChar w:fldCharType="begin"/>
            </w:r>
            <w:r>
              <w:instrText xml:space="preserve"> HYPERLINK \l "C_4437-3499" \h </w:instrText>
            </w:r>
            <w:r>
              <w:fldChar w:fldCharType="separate"/>
            </w:r>
            <w:r w:rsidR="007471AD">
              <w:rPr>
                <w:rStyle w:val="HyperlinkText9pt"/>
              </w:rPr>
              <w:t>4437-3499</w:t>
            </w:r>
            <w:r>
              <w:rPr>
                <w:rStyle w:val="HyperlinkText9pt"/>
              </w:rPr>
              <w:fldChar w:fldCharType="end"/>
            </w:r>
          </w:p>
        </w:tc>
        <w:tc>
          <w:tcPr>
            <w:tcW w:w="2975" w:type="dxa"/>
            <w:tcPrChange w:id="1907" w:author="Russ Ott" w:date="2022-05-16T11:58:00Z">
              <w:tcPr>
                <w:tcW w:w="2975" w:type="dxa"/>
                <w:gridSpan w:val="2"/>
              </w:tcPr>
            </w:tcPrChange>
          </w:tcPr>
          <w:p w14:paraId="713E5F65" w14:textId="77777777" w:rsidR="008D0E3F" w:rsidRDefault="007471AD">
            <w:pPr>
              <w:pStyle w:val="TableText"/>
            </w:pPr>
            <w:r>
              <w:t>Latex Safety Status</w:t>
            </w:r>
          </w:p>
        </w:tc>
      </w:tr>
      <w:tr w:rsidR="008D0E3F" w14:paraId="0F468024" w14:textId="77777777">
        <w:tblPrEx>
          <w:tblW w:w="10080" w:type="dxa"/>
          <w:jc w:val="center"/>
          <w:tblLayout w:type="fixed"/>
          <w:tblLook w:val="02A0" w:firstRow="1" w:lastRow="0" w:firstColumn="1" w:lastColumn="0" w:noHBand="1" w:noVBand="0"/>
          <w:tblPrExChange w:id="1908" w:author="Russ Ott" w:date="2022-05-16T11:58:00Z">
            <w:tblPrEx>
              <w:tblW w:w="10080" w:type="dxa"/>
              <w:jc w:val="center"/>
              <w:tblLayout w:type="fixed"/>
              <w:tblLook w:val="02A0" w:firstRow="1" w:lastRow="0" w:firstColumn="1" w:lastColumn="0" w:noHBand="1" w:noVBand="0"/>
            </w:tblPrEx>
          </w:tblPrExChange>
        </w:tblPrEx>
        <w:trPr>
          <w:jc w:val="center"/>
          <w:trPrChange w:id="1909" w:author="Russ Ott" w:date="2022-05-16T11:58:00Z">
            <w:trPr>
              <w:gridAfter w:val="0"/>
              <w:jc w:val="center"/>
            </w:trPr>
          </w:trPrChange>
        </w:trPr>
        <w:tc>
          <w:tcPr>
            <w:tcW w:w="3345" w:type="dxa"/>
            <w:tcPrChange w:id="1910" w:author="Russ Ott" w:date="2022-05-16T11:58:00Z">
              <w:tcPr>
                <w:tcW w:w="3345" w:type="dxa"/>
                <w:gridSpan w:val="2"/>
              </w:tcPr>
            </w:tcPrChange>
          </w:tcPr>
          <w:p w14:paraId="763C0EA1" w14:textId="77777777" w:rsidR="008D0E3F" w:rsidRDefault="007471AD">
            <w:pPr>
              <w:pStyle w:val="TableText"/>
            </w:pPr>
            <w:r>
              <w:tab/>
              <w:t>value</w:t>
            </w:r>
          </w:p>
        </w:tc>
        <w:tc>
          <w:tcPr>
            <w:tcW w:w="720" w:type="dxa"/>
            <w:tcPrChange w:id="1911" w:author="Russ Ott" w:date="2022-05-16T11:58:00Z">
              <w:tcPr>
                <w:tcW w:w="720" w:type="dxa"/>
                <w:gridSpan w:val="2"/>
              </w:tcPr>
            </w:tcPrChange>
          </w:tcPr>
          <w:p w14:paraId="790A3F4E" w14:textId="77777777" w:rsidR="008D0E3F" w:rsidRDefault="007471AD">
            <w:pPr>
              <w:pStyle w:val="TableText"/>
            </w:pPr>
            <w:r>
              <w:t>1..1</w:t>
            </w:r>
          </w:p>
        </w:tc>
        <w:tc>
          <w:tcPr>
            <w:tcW w:w="1152" w:type="dxa"/>
            <w:tcPrChange w:id="1912" w:author="Russ Ott" w:date="2022-05-16T11:58:00Z">
              <w:tcPr>
                <w:tcW w:w="1152" w:type="dxa"/>
                <w:gridSpan w:val="2"/>
              </w:tcPr>
            </w:tcPrChange>
          </w:tcPr>
          <w:p w14:paraId="192B92A4" w14:textId="77777777" w:rsidR="008D0E3F" w:rsidRDefault="007471AD">
            <w:pPr>
              <w:pStyle w:val="TableText"/>
            </w:pPr>
            <w:r>
              <w:t>SHALL</w:t>
            </w:r>
          </w:p>
        </w:tc>
        <w:tc>
          <w:tcPr>
            <w:tcW w:w="864" w:type="dxa"/>
            <w:tcPrChange w:id="1913" w:author="Russ Ott" w:date="2022-05-16T11:58:00Z">
              <w:tcPr>
                <w:tcW w:w="864" w:type="dxa"/>
                <w:gridSpan w:val="2"/>
              </w:tcPr>
            </w:tcPrChange>
          </w:tcPr>
          <w:p w14:paraId="37A5686F" w14:textId="77777777" w:rsidR="008D0E3F" w:rsidRDefault="007471AD">
            <w:pPr>
              <w:pStyle w:val="TableText"/>
            </w:pPr>
            <w:r>
              <w:t>CD</w:t>
            </w:r>
          </w:p>
        </w:tc>
        <w:tc>
          <w:tcPr>
            <w:tcW w:w="1104" w:type="dxa"/>
            <w:tcPrChange w:id="1914" w:author="Russ Ott" w:date="2022-05-16T11:58:00Z">
              <w:tcPr>
                <w:tcW w:w="1104" w:type="dxa"/>
                <w:gridSpan w:val="2"/>
              </w:tcPr>
            </w:tcPrChange>
          </w:tcPr>
          <w:p w14:paraId="5FA42F68" w14:textId="127E8468" w:rsidR="008D0E3F" w:rsidRDefault="00AA5B6D">
            <w:pPr>
              <w:pStyle w:val="TableText"/>
            </w:pPr>
            <w:r>
              <w:fldChar w:fldCharType="begin"/>
            </w:r>
            <w:r>
              <w:instrText xml:space="preserve"> HYPERLINK \l "C_4437-3493" \h </w:instrText>
            </w:r>
            <w:r>
              <w:fldChar w:fldCharType="separate"/>
            </w:r>
            <w:r w:rsidR="007471AD">
              <w:rPr>
                <w:rStyle w:val="HyperlinkText9pt"/>
              </w:rPr>
              <w:t>4437-3493</w:t>
            </w:r>
            <w:r>
              <w:rPr>
                <w:rStyle w:val="HyperlinkText9pt"/>
              </w:rPr>
              <w:fldChar w:fldCharType="end"/>
            </w:r>
          </w:p>
        </w:tc>
        <w:tc>
          <w:tcPr>
            <w:tcW w:w="2975" w:type="dxa"/>
            <w:tcPrChange w:id="1915" w:author="Russ Ott" w:date="2022-05-16T11:58:00Z">
              <w:tcPr>
                <w:tcW w:w="2975" w:type="dxa"/>
                <w:gridSpan w:val="2"/>
              </w:tcPr>
            </w:tcPrChange>
          </w:tcPr>
          <w:p w14:paraId="38BB94C1" w14:textId="77777777" w:rsidR="008D0E3F" w:rsidRDefault="007471AD">
            <w:pPr>
              <w:pStyle w:val="TableText"/>
            </w:pPr>
            <w:r>
              <w:t>urn:oid:2.16.840.1.113762.1.4.1021.47 (Device Latex Safety)</w:t>
            </w:r>
          </w:p>
        </w:tc>
      </w:tr>
      <w:tr w:rsidR="008D0E3F" w14:paraId="04464DA6" w14:textId="77777777">
        <w:tblPrEx>
          <w:tblW w:w="10080" w:type="dxa"/>
          <w:jc w:val="center"/>
          <w:tblLayout w:type="fixed"/>
          <w:tblLook w:val="02A0" w:firstRow="1" w:lastRow="0" w:firstColumn="1" w:lastColumn="0" w:noHBand="1" w:noVBand="0"/>
          <w:tblPrExChange w:id="1916" w:author="Russ Ott" w:date="2022-05-16T11:58:00Z">
            <w:tblPrEx>
              <w:tblW w:w="10080" w:type="dxa"/>
              <w:jc w:val="center"/>
              <w:tblLayout w:type="fixed"/>
              <w:tblLook w:val="02A0" w:firstRow="1" w:lastRow="0" w:firstColumn="1" w:lastColumn="0" w:noHBand="1" w:noVBand="0"/>
            </w:tblPrEx>
          </w:tblPrExChange>
        </w:tblPrEx>
        <w:trPr>
          <w:jc w:val="center"/>
          <w:trPrChange w:id="1917" w:author="Russ Ott" w:date="2022-05-16T11:58:00Z">
            <w:trPr>
              <w:gridAfter w:val="0"/>
              <w:jc w:val="center"/>
            </w:trPr>
          </w:trPrChange>
        </w:trPr>
        <w:tc>
          <w:tcPr>
            <w:tcW w:w="3345" w:type="dxa"/>
            <w:tcPrChange w:id="1918" w:author="Russ Ott" w:date="2022-05-16T11:58:00Z">
              <w:tcPr>
                <w:tcW w:w="3345" w:type="dxa"/>
                <w:gridSpan w:val="2"/>
              </w:tcPr>
            </w:tcPrChange>
          </w:tcPr>
          <w:p w14:paraId="1EAE9842" w14:textId="77777777" w:rsidR="008D0E3F" w:rsidRDefault="007471AD">
            <w:pPr>
              <w:pStyle w:val="TableText"/>
            </w:pPr>
            <w:r>
              <w:tab/>
            </w:r>
            <w:r>
              <w:tab/>
              <w:t>@code</w:t>
            </w:r>
          </w:p>
        </w:tc>
        <w:tc>
          <w:tcPr>
            <w:tcW w:w="720" w:type="dxa"/>
            <w:tcPrChange w:id="1919" w:author="Russ Ott" w:date="2022-05-16T11:58:00Z">
              <w:tcPr>
                <w:tcW w:w="720" w:type="dxa"/>
                <w:gridSpan w:val="2"/>
              </w:tcPr>
            </w:tcPrChange>
          </w:tcPr>
          <w:p w14:paraId="2B13D1C7" w14:textId="77777777" w:rsidR="008D0E3F" w:rsidRDefault="007471AD">
            <w:pPr>
              <w:pStyle w:val="TableText"/>
            </w:pPr>
            <w:r>
              <w:t>1..1</w:t>
            </w:r>
          </w:p>
        </w:tc>
        <w:tc>
          <w:tcPr>
            <w:tcW w:w="1152" w:type="dxa"/>
            <w:tcPrChange w:id="1920" w:author="Russ Ott" w:date="2022-05-16T11:58:00Z">
              <w:tcPr>
                <w:tcW w:w="1152" w:type="dxa"/>
                <w:gridSpan w:val="2"/>
              </w:tcPr>
            </w:tcPrChange>
          </w:tcPr>
          <w:p w14:paraId="326382CE" w14:textId="77777777" w:rsidR="008D0E3F" w:rsidRDefault="007471AD">
            <w:pPr>
              <w:pStyle w:val="TableText"/>
            </w:pPr>
            <w:r>
              <w:t>SHALL</w:t>
            </w:r>
          </w:p>
        </w:tc>
        <w:tc>
          <w:tcPr>
            <w:tcW w:w="864" w:type="dxa"/>
            <w:tcPrChange w:id="1921" w:author="Russ Ott" w:date="2022-05-16T11:58:00Z">
              <w:tcPr>
                <w:tcW w:w="864" w:type="dxa"/>
                <w:gridSpan w:val="2"/>
              </w:tcPr>
            </w:tcPrChange>
          </w:tcPr>
          <w:p w14:paraId="2E9DE590" w14:textId="77777777" w:rsidR="008D0E3F" w:rsidRDefault="008D0E3F">
            <w:pPr>
              <w:pStyle w:val="TableText"/>
            </w:pPr>
          </w:p>
        </w:tc>
        <w:tc>
          <w:tcPr>
            <w:tcW w:w="1104" w:type="dxa"/>
            <w:tcPrChange w:id="1922" w:author="Russ Ott" w:date="2022-05-16T11:58:00Z">
              <w:tcPr>
                <w:tcW w:w="1104" w:type="dxa"/>
                <w:gridSpan w:val="2"/>
              </w:tcPr>
            </w:tcPrChange>
          </w:tcPr>
          <w:p w14:paraId="7A7C9F26" w14:textId="1AAA4BF2" w:rsidR="008D0E3F" w:rsidRDefault="00AA5B6D">
            <w:pPr>
              <w:pStyle w:val="TableText"/>
            </w:pPr>
            <w:r>
              <w:fldChar w:fldCharType="begin"/>
            </w:r>
            <w:r>
              <w:instrText xml:space="preserve"> HYPERLINK \l "C_4437-3500" \h </w:instrText>
            </w:r>
            <w:r>
              <w:fldChar w:fldCharType="separate"/>
            </w:r>
            <w:r w:rsidR="007471AD">
              <w:rPr>
                <w:rStyle w:val="HyperlinkText9pt"/>
              </w:rPr>
              <w:t>4437-3500</w:t>
            </w:r>
            <w:r>
              <w:rPr>
                <w:rStyle w:val="HyperlinkText9pt"/>
              </w:rPr>
              <w:fldChar w:fldCharType="end"/>
            </w:r>
          </w:p>
        </w:tc>
        <w:tc>
          <w:tcPr>
            <w:tcW w:w="2975" w:type="dxa"/>
            <w:tcPrChange w:id="1923" w:author="Russ Ott" w:date="2022-05-16T11:58:00Z">
              <w:tcPr>
                <w:tcW w:w="2975" w:type="dxa"/>
                <w:gridSpan w:val="2"/>
              </w:tcPr>
            </w:tcPrChange>
          </w:tcPr>
          <w:p w14:paraId="19F26CD8" w14:textId="77777777" w:rsidR="008D0E3F" w:rsidRDefault="008D0E3F">
            <w:pPr>
              <w:pStyle w:val="TableText"/>
            </w:pPr>
          </w:p>
        </w:tc>
      </w:tr>
      <w:tr w:rsidR="008D0E3F" w14:paraId="74838C90" w14:textId="77777777">
        <w:tblPrEx>
          <w:tblW w:w="10080" w:type="dxa"/>
          <w:jc w:val="center"/>
          <w:tblLayout w:type="fixed"/>
          <w:tblLook w:val="02A0" w:firstRow="1" w:lastRow="0" w:firstColumn="1" w:lastColumn="0" w:noHBand="1" w:noVBand="0"/>
          <w:tblPrExChange w:id="1924" w:author="Russ Ott" w:date="2022-05-16T11:58:00Z">
            <w:tblPrEx>
              <w:tblW w:w="10080" w:type="dxa"/>
              <w:jc w:val="center"/>
              <w:tblLayout w:type="fixed"/>
              <w:tblLook w:val="02A0" w:firstRow="1" w:lastRow="0" w:firstColumn="1" w:lastColumn="0" w:noHBand="1" w:noVBand="0"/>
            </w:tblPrEx>
          </w:tblPrExChange>
        </w:tblPrEx>
        <w:trPr>
          <w:jc w:val="center"/>
          <w:trPrChange w:id="1925" w:author="Russ Ott" w:date="2022-05-16T11:58:00Z">
            <w:trPr>
              <w:gridAfter w:val="0"/>
              <w:jc w:val="center"/>
            </w:trPr>
          </w:trPrChange>
        </w:trPr>
        <w:tc>
          <w:tcPr>
            <w:tcW w:w="3345" w:type="dxa"/>
            <w:tcPrChange w:id="1926" w:author="Russ Ott" w:date="2022-05-16T11:58:00Z">
              <w:tcPr>
                <w:tcW w:w="3345" w:type="dxa"/>
                <w:gridSpan w:val="2"/>
              </w:tcPr>
            </w:tcPrChange>
          </w:tcPr>
          <w:p w14:paraId="181D8F1B" w14:textId="77777777" w:rsidR="008D0E3F" w:rsidRDefault="007471AD">
            <w:pPr>
              <w:pStyle w:val="TableText"/>
            </w:pPr>
            <w:r>
              <w:tab/>
            </w:r>
            <w:r>
              <w:tab/>
              <w:t>@codeSystem</w:t>
            </w:r>
          </w:p>
        </w:tc>
        <w:tc>
          <w:tcPr>
            <w:tcW w:w="720" w:type="dxa"/>
            <w:tcPrChange w:id="1927" w:author="Russ Ott" w:date="2022-05-16T11:58:00Z">
              <w:tcPr>
                <w:tcW w:w="720" w:type="dxa"/>
                <w:gridSpan w:val="2"/>
              </w:tcPr>
            </w:tcPrChange>
          </w:tcPr>
          <w:p w14:paraId="4107C252" w14:textId="77777777" w:rsidR="008D0E3F" w:rsidRDefault="007471AD">
            <w:pPr>
              <w:pStyle w:val="TableText"/>
            </w:pPr>
            <w:r>
              <w:t>1..1</w:t>
            </w:r>
          </w:p>
        </w:tc>
        <w:tc>
          <w:tcPr>
            <w:tcW w:w="1152" w:type="dxa"/>
            <w:tcPrChange w:id="1928" w:author="Russ Ott" w:date="2022-05-16T11:58:00Z">
              <w:tcPr>
                <w:tcW w:w="1152" w:type="dxa"/>
                <w:gridSpan w:val="2"/>
              </w:tcPr>
            </w:tcPrChange>
          </w:tcPr>
          <w:p w14:paraId="61B69084" w14:textId="77777777" w:rsidR="008D0E3F" w:rsidRDefault="007471AD">
            <w:pPr>
              <w:pStyle w:val="TableText"/>
            </w:pPr>
            <w:r>
              <w:t>SHALL</w:t>
            </w:r>
          </w:p>
        </w:tc>
        <w:tc>
          <w:tcPr>
            <w:tcW w:w="864" w:type="dxa"/>
            <w:tcPrChange w:id="1929" w:author="Russ Ott" w:date="2022-05-16T11:58:00Z">
              <w:tcPr>
                <w:tcW w:w="864" w:type="dxa"/>
                <w:gridSpan w:val="2"/>
              </w:tcPr>
            </w:tcPrChange>
          </w:tcPr>
          <w:p w14:paraId="33D2F1CB" w14:textId="77777777" w:rsidR="008D0E3F" w:rsidRDefault="008D0E3F">
            <w:pPr>
              <w:pStyle w:val="TableText"/>
            </w:pPr>
          </w:p>
        </w:tc>
        <w:tc>
          <w:tcPr>
            <w:tcW w:w="1104" w:type="dxa"/>
            <w:tcPrChange w:id="1930" w:author="Russ Ott" w:date="2022-05-16T11:58:00Z">
              <w:tcPr>
                <w:tcW w:w="1104" w:type="dxa"/>
                <w:gridSpan w:val="2"/>
              </w:tcPr>
            </w:tcPrChange>
          </w:tcPr>
          <w:p w14:paraId="3E92CA6B" w14:textId="1230454E" w:rsidR="008D0E3F" w:rsidRDefault="00AA5B6D">
            <w:pPr>
              <w:pStyle w:val="TableText"/>
            </w:pPr>
            <w:r>
              <w:fldChar w:fldCharType="begin"/>
            </w:r>
            <w:r>
              <w:instrText xml:space="preserve"> HYPERLINK \l "C_4437-3501" \h </w:instrText>
            </w:r>
            <w:r>
              <w:fldChar w:fldCharType="separate"/>
            </w:r>
            <w:r w:rsidR="007471AD">
              <w:rPr>
                <w:rStyle w:val="HyperlinkText9pt"/>
              </w:rPr>
              <w:t>4437-3501</w:t>
            </w:r>
            <w:r>
              <w:rPr>
                <w:rStyle w:val="HyperlinkText9pt"/>
              </w:rPr>
              <w:fldChar w:fldCharType="end"/>
            </w:r>
          </w:p>
        </w:tc>
        <w:tc>
          <w:tcPr>
            <w:tcW w:w="2975" w:type="dxa"/>
            <w:tcPrChange w:id="1931" w:author="Russ Ott" w:date="2022-05-16T11:58:00Z">
              <w:tcPr>
                <w:tcW w:w="2975" w:type="dxa"/>
                <w:gridSpan w:val="2"/>
              </w:tcPr>
            </w:tcPrChange>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932" w:name="C_4437-3491"/>
      <w:proofErr w:type="spellEnd"/>
      <w:r>
        <w:t xml:space="preserve"> (CONF:4437-3491)</w:t>
      </w:r>
      <w:bookmarkEnd w:id="1932"/>
      <w:r>
        <w:t>.</w:t>
      </w:r>
    </w:p>
    <w:p w14:paraId="025B7505"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id="1933" w:name="C_4437-3494"/>
      <w:r>
        <w:t xml:space="preserve"> (CONF:4437-3494)</w:t>
      </w:r>
      <w:bookmarkEnd w:id="1933"/>
      <w:r>
        <w:t>.</w:t>
      </w:r>
      <w:r>
        <w:br/>
        <w:t xml:space="preserve">Note: template </w:t>
      </w:r>
      <w:proofErr w:type="spellStart"/>
      <w:r>
        <w:t>oid</w:t>
      </w:r>
      <w:proofErr w:type="spellEnd"/>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934" w:name="C_4437-3495"/>
      <w:r>
        <w:t xml:space="preserve"> (CONF:4437-3495)</w:t>
      </w:r>
      <w:bookmarkEnd w:id="1934"/>
      <w:r>
        <w:t>.</w:t>
      </w:r>
    </w:p>
    <w:p w14:paraId="34952B5D"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id="1935" w:name="C_4437-3492"/>
      <w:r>
        <w:t xml:space="preserve"> (CONF:4437-3492)</w:t>
      </w:r>
      <w:bookmarkEnd w:id="1935"/>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936" w:name="C_4437-3496"/>
      <w:r>
        <w:t xml:space="preserve"> (CONF:4437-3496)</w:t>
      </w:r>
      <w:bookmarkEnd w:id="1936"/>
      <w:r>
        <w:t>.</w:t>
      </w:r>
    </w:p>
    <w:p w14:paraId="612803F2"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937" w:name="C_4437-3497"/>
      <w:r>
        <w:t xml:space="preserve"> (CONF:4437-3497)</w:t>
      </w:r>
      <w:bookmarkEnd w:id="1937"/>
      <w:r>
        <w:t>.</w:t>
      </w:r>
    </w:p>
    <w:p w14:paraId="572C53EC" w14:textId="77777777" w:rsidR="008D0E3F" w:rsidRDefault="007471AD">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938" w:name="C_4437-3498"/>
      <w:r>
        <w:t xml:space="preserve"> (CONF:4437-3498)</w:t>
      </w:r>
      <w:bookmarkEnd w:id="1938"/>
      <w:r>
        <w:t>.</w:t>
      </w:r>
    </w:p>
    <w:p w14:paraId="5A9C6BFC" w14:textId="77777777" w:rsidR="008D0E3F" w:rsidRDefault="007471AD">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id="1939" w:name="C_4437-3499"/>
      <w:r>
        <w:t xml:space="preserve"> (CONF:4437-3499)</w:t>
      </w:r>
      <w:bookmarkEnd w:id="1939"/>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id="1940" w:name="C_4437-3493"/>
      <w:r>
        <w:t xml:space="preserve"> (CONF:4437-3493)</w:t>
      </w:r>
      <w:bookmarkEnd w:id="1940"/>
      <w:r>
        <w:t>.</w:t>
      </w:r>
    </w:p>
    <w:p w14:paraId="6AA300C4"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941" w:name="C_4437-3500"/>
      <w:r>
        <w:t xml:space="preserve"> (CONF:4437-3500)</w:t>
      </w:r>
      <w:bookmarkEnd w:id="1941"/>
      <w:r>
        <w:t>.</w:t>
      </w:r>
    </w:p>
    <w:p w14:paraId="0A6140D7"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942" w:name="C_4437-3501"/>
      <w:r>
        <w:t xml:space="preserve"> (CONF:4437-3501)</w:t>
      </w:r>
      <w:bookmarkEnd w:id="1942"/>
      <w:r>
        <w:t>.</w:t>
      </w:r>
    </w:p>
    <w:p w14:paraId="50011F38" w14:textId="31E88FCA" w:rsidR="008D0E3F" w:rsidRDefault="007471AD">
      <w:pPr>
        <w:pStyle w:val="Caption"/>
        <w:ind w:left="130" w:right="115"/>
      </w:pPr>
      <w:bookmarkStart w:id="1943" w:name="_Toc103326514"/>
      <w:bookmarkStart w:id="1944" w:name="_Toc83395679"/>
      <w:r>
        <w:t xml:space="preserve">Figure </w:t>
      </w:r>
      <w:r>
        <w:fldChar w:fldCharType="begin"/>
      </w:r>
      <w:r>
        <w:instrText>SEQ Figure \* ARABIC</w:instrText>
      </w:r>
      <w:r>
        <w:fldChar w:fldCharType="separate"/>
      </w:r>
      <w:r>
        <w:t>9</w:t>
      </w:r>
      <w:r>
        <w:fldChar w:fldCharType="end"/>
      </w:r>
      <w:r>
        <w:t>: Latex Safety Status</w:t>
      </w:r>
      <w:bookmarkEnd w:id="1943"/>
      <w:bookmarkEnd w:id="1944"/>
    </w:p>
    <w:p w14:paraId="56177A23" w14:textId="77777777" w:rsidR="008D0E3F" w:rsidRDefault="007471AD">
      <w:pPr>
        <w:pStyle w:val="Example"/>
        <w:ind w:left="130" w:right="115"/>
      </w:pPr>
      <w:r>
        <w:tab/>
        <w:t xml:space="preserve"> &lt;observation </w:t>
      </w:r>
      <w:proofErr w:type="spellStart"/>
      <w:r>
        <w:t>classCode</w:t>
      </w:r>
      <w:proofErr w:type="spellEnd"/>
      <w:r>
        <w:t xml:space="preserve">="OBS" </w:t>
      </w:r>
      <w:proofErr w:type="spellStart"/>
      <w:r>
        <w:t>moodCode</w:t>
      </w:r>
      <w:proofErr w:type="spellEnd"/>
      <w:r>
        <w:t>="EVN"&gt;</w:t>
      </w:r>
    </w:p>
    <w:p w14:paraId="5DB585E7"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displayName="Latex Safety Status"</w:t>
      </w:r>
    </w:p>
    <w:p w14:paraId="14CF9A63" w14:textId="77777777" w:rsidR="008D0E3F" w:rsidRDefault="007471AD">
      <w:pPr>
        <w:pStyle w:val="Example"/>
        <w:ind w:left="130" w:right="115"/>
      </w:pPr>
      <w:r>
        <w:t xml:space="preserve">                </w:t>
      </w:r>
      <w:proofErr w:type="spellStart"/>
      <w:r>
        <w:t>codeSystem</w:t>
      </w:r>
      <w:proofErr w:type="spellEnd"/>
      <w:r>
        <w:t>="2.16.840.1.113883.3.26.1.1"</w:t>
      </w:r>
    </w:p>
    <w:p w14:paraId="7B62804F" w14:textId="77777777" w:rsidR="008D0E3F" w:rsidRDefault="007471AD">
      <w:pPr>
        <w:pStyle w:val="Example"/>
        <w:ind w:left="130" w:right="115"/>
      </w:pPr>
      <w:r>
        <w:t xml:space="preserve">                </w:t>
      </w:r>
      <w:proofErr w:type="spellStart"/>
      <w:r>
        <w:t>codeSystemName</w:t>
      </w:r>
      <w:proofErr w:type="spellEnd"/>
      <w:r>
        <w:t>="NCI Thesaurus"/&gt;</w:t>
      </w:r>
    </w:p>
    <w:p w14:paraId="0CE14752"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3979C891" w14:textId="77777777" w:rsidR="008D0E3F" w:rsidRDefault="007471AD">
      <w:pPr>
        <w:pStyle w:val="Example"/>
        <w:ind w:left="130" w:right="115"/>
      </w:pPr>
      <w:r>
        <w:t xml:space="preserve">                </w:t>
      </w:r>
      <w:proofErr w:type="spellStart"/>
      <w:r>
        <w:t>codeSystem</w:t>
      </w:r>
      <w:proofErr w:type="spellEnd"/>
      <w:r>
        <w:t>="2.16.840.1.113883.3.26.1.1" displayName="Not Made with Natural Rubber Latex"</w:t>
      </w:r>
    </w:p>
    <w:p w14:paraId="101029D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5722A5D3" w14:textId="77777777" w:rsidR="008D0E3F" w:rsidRDefault="007471AD">
      <w:pPr>
        <w:pStyle w:val="Example"/>
        <w:ind w:left="130" w:right="115"/>
      </w:pPr>
      <w:r>
        <w:t xml:space="preserve">                &lt;</w:t>
      </w:r>
      <w:proofErr w:type="spellStart"/>
      <w:r>
        <w:t>originalText</w:t>
      </w:r>
      <w:proofErr w:type="spellEnd"/>
      <w:r>
        <w: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w:t>
      </w:r>
      <w:proofErr w:type="spellStart"/>
      <w:r>
        <w:t>originalText</w:t>
      </w:r>
      <w:proofErr w:type="spellEnd"/>
      <w:r>
        <w: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945" w:name="E_Lot_or_Batch_Number_Observation_2019"/>
      <w:bookmarkStart w:id="1946" w:name="_Toc103326499"/>
      <w:bookmarkStart w:id="1947" w:name="_Toc83395664"/>
      <w:r>
        <w:t>Lot or Batch Number Observation</w:t>
      </w:r>
      <w:bookmarkEnd w:id="1945"/>
      <w:bookmarkEnd w:id="1946"/>
      <w:bookmarkEnd w:id="1947"/>
    </w:p>
    <w:p w14:paraId="29DC5EC1" w14:textId="77777777" w:rsidR="008D0E3F" w:rsidRDefault="007471AD">
      <w:pPr>
        <w:pStyle w:val="BracketData"/>
      </w:pPr>
      <w:r>
        <w:t xml:space="preserve">[observation: identifier </w:t>
      </w:r>
      <w:proofErr w:type="gramStart"/>
      <w:r>
        <w:t>urn:hl</w:t>
      </w:r>
      <w:proofErr w:type="gramEnd"/>
      <w:r>
        <w:t>7ii:2.16.840.1.113883.10.20.22.4.315:2019-06-21 (open)]</w:t>
      </w:r>
    </w:p>
    <w:p w14:paraId="062BD674" w14:textId="21D259DA" w:rsidR="008D0E3F" w:rsidRDefault="007471AD">
      <w:pPr>
        <w:pStyle w:val="Caption"/>
      </w:pPr>
      <w:bookmarkStart w:id="1948" w:name="_Toc103326537"/>
      <w:bookmarkStart w:id="1949" w:name="_Toc83395703"/>
      <w:r>
        <w:t xml:space="preserve">Table </w:t>
      </w:r>
      <w:r>
        <w:fldChar w:fldCharType="begin"/>
      </w:r>
      <w:r>
        <w:instrText>SEQ Table \* ARABIC</w:instrText>
      </w:r>
      <w:r>
        <w:fldChar w:fldCharType="separate"/>
      </w:r>
      <w:del w:id="1950" w:author="Russ Ott" w:date="2022-05-16T11:58:00Z">
        <w:r w:rsidR="00FB6AE9">
          <w:delText>19</w:delText>
        </w:r>
      </w:del>
      <w:ins w:id="1951" w:author="Russ Ott" w:date="2022-05-16T11:58:00Z">
        <w:r>
          <w:t>18</w:t>
        </w:r>
      </w:ins>
      <w:r>
        <w:fldChar w:fldCharType="end"/>
      </w:r>
      <w:r>
        <w:t>: Lot or Batch Number Observation Contexts</w:t>
      </w:r>
      <w:bookmarkEnd w:id="1948"/>
      <w:bookmarkEnd w:id="19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952"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953">
          <w:tblGrid>
            <w:gridCol w:w="5040"/>
            <w:gridCol w:w="5040"/>
          </w:tblGrid>
        </w:tblGridChange>
      </w:tblGrid>
      <w:tr w:rsidR="008D0E3F" w14:paraId="7CED8D2B" w14:textId="77777777">
        <w:trPr>
          <w:cantSplit/>
          <w:tblHeader/>
          <w:jc w:val="center"/>
          <w:trPrChange w:id="1954" w:author="Russ Ott" w:date="2022-05-16T11:58:00Z">
            <w:trPr>
              <w:cantSplit/>
              <w:tblHeader/>
              <w:jc w:val="center"/>
            </w:trPr>
          </w:trPrChange>
        </w:trPr>
        <w:tc>
          <w:tcPr>
            <w:tcW w:w="360" w:type="dxa"/>
            <w:shd w:val="clear" w:color="auto" w:fill="E6E6E6"/>
            <w:tcPrChange w:id="1955" w:author="Russ Ott" w:date="2022-05-16T11:58:00Z">
              <w:tcPr>
                <w:tcW w:w="360" w:type="dxa"/>
                <w:shd w:val="clear" w:color="auto" w:fill="E6E6E6"/>
              </w:tcPr>
            </w:tcPrChange>
          </w:tcPr>
          <w:p w14:paraId="5ACEC66D" w14:textId="77777777" w:rsidR="008D0E3F" w:rsidRDefault="007471AD">
            <w:pPr>
              <w:pStyle w:val="TableHead"/>
            </w:pPr>
            <w:r>
              <w:t>Contained By:</w:t>
            </w:r>
          </w:p>
        </w:tc>
        <w:tc>
          <w:tcPr>
            <w:tcW w:w="360" w:type="dxa"/>
            <w:shd w:val="clear" w:color="auto" w:fill="E6E6E6"/>
            <w:tcPrChange w:id="1956" w:author="Russ Ott" w:date="2022-05-16T11:58:00Z">
              <w:tcPr>
                <w:tcW w:w="360" w:type="dxa"/>
                <w:shd w:val="clear" w:color="auto" w:fill="E6E6E6"/>
              </w:tcPr>
            </w:tcPrChange>
          </w:tcPr>
          <w:p w14:paraId="499F3CD5" w14:textId="77777777" w:rsidR="008D0E3F" w:rsidRDefault="007471AD">
            <w:pPr>
              <w:pStyle w:val="TableHead"/>
            </w:pPr>
            <w:r>
              <w:t>Contains:</w:t>
            </w:r>
          </w:p>
        </w:tc>
      </w:tr>
      <w:tr w:rsidR="008D0E3F" w14:paraId="7F53E6BE" w14:textId="77777777">
        <w:trPr>
          <w:jc w:val="center"/>
          <w:trPrChange w:id="1957" w:author="Russ Ott" w:date="2022-05-16T11:58:00Z">
            <w:trPr>
              <w:jc w:val="center"/>
            </w:trPr>
          </w:trPrChange>
        </w:trPr>
        <w:tc>
          <w:tcPr>
            <w:tcW w:w="360" w:type="dxa"/>
            <w:tcPrChange w:id="1958" w:author="Russ Ott" w:date="2022-05-16T11:58:00Z">
              <w:tcPr>
                <w:tcW w:w="360" w:type="dxa"/>
              </w:tcPr>
            </w:tcPrChange>
          </w:tcPr>
          <w:p w14:paraId="404DAA00" w14:textId="44235063"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1959" w:author="Russ Ott" w:date="2022-05-16T11:58:00Z">
              <w:tcPr>
                <w:tcW w:w="360" w:type="dxa"/>
              </w:tcPr>
            </w:tcPrChange>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14:paraId="5D4AE206" w14:textId="1DCDBA44" w:rsidR="008D0E3F" w:rsidRDefault="007471AD">
      <w:pPr>
        <w:pStyle w:val="Caption"/>
      </w:pPr>
      <w:bookmarkStart w:id="1960" w:name="_Toc103326538"/>
      <w:bookmarkStart w:id="1961" w:name="_Toc83395704"/>
      <w:r>
        <w:t xml:space="preserve">Table </w:t>
      </w:r>
      <w:r>
        <w:fldChar w:fldCharType="begin"/>
      </w:r>
      <w:r>
        <w:instrText>SEQ Table \* ARABIC</w:instrText>
      </w:r>
      <w:r>
        <w:fldChar w:fldCharType="separate"/>
      </w:r>
      <w:del w:id="1962" w:author="Russ Ott" w:date="2022-05-16T11:58:00Z">
        <w:r w:rsidR="00FB6AE9">
          <w:delText>20</w:delText>
        </w:r>
      </w:del>
      <w:ins w:id="1963" w:author="Russ Ott" w:date="2022-05-16T11:58:00Z">
        <w:r>
          <w:t>19</w:t>
        </w:r>
      </w:ins>
      <w:r>
        <w:fldChar w:fldCharType="end"/>
      </w:r>
      <w:r>
        <w:t>: Lot or Batch Number Observation Constraints Overview</w:t>
      </w:r>
      <w:bookmarkEnd w:id="1960"/>
      <w:bookmarkEnd w:id="19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964">
          <w:tblGrid>
            <w:gridCol w:w="113"/>
            <w:gridCol w:w="3203"/>
            <w:gridCol w:w="113"/>
            <w:gridCol w:w="603"/>
            <w:gridCol w:w="113"/>
            <w:gridCol w:w="1031"/>
            <w:gridCol w:w="113"/>
            <w:gridCol w:w="745"/>
            <w:gridCol w:w="113"/>
            <w:gridCol w:w="983"/>
            <w:gridCol w:w="113"/>
            <w:gridCol w:w="2837"/>
            <w:gridCol w:w="113"/>
          </w:tblGrid>
        </w:tblGridChange>
      </w:tblGrid>
      <w:tr w:rsidR="00AA5B6D"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blPrEx>
          <w:tblW w:w="10080" w:type="dxa"/>
          <w:jc w:val="center"/>
          <w:tblLayout w:type="fixed"/>
          <w:tblLook w:val="02A0" w:firstRow="1" w:lastRow="0" w:firstColumn="1" w:lastColumn="0" w:noHBand="1" w:noVBand="0"/>
          <w:tblPrExChange w:id="1965" w:author="Russ Ott" w:date="2022-05-16T11:58:00Z">
            <w:tblPrEx>
              <w:tblW w:w="10080" w:type="dxa"/>
              <w:jc w:val="center"/>
              <w:tblLayout w:type="fixed"/>
              <w:tblLook w:val="02A0" w:firstRow="1" w:lastRow="0" w:firstColumn="1" w:lastColumn="0" w:noHBand="1" w:noVBand="0"/>
            </w:tblPrEx>
          </w:tblPrExChange>
        </w:tblPrEx>
        <w:trPr>
          <w:jc w:val="center"/>
          <w:trPrChange w:id="1966" w:author="Russ Ott" w:date="2022-05-16T11:58:00Z">
            <w:trPr>
              <w:gridAfter w:val="0"/>
              <w:jc w:val="center"/>
            </w:trPr>
          </w:trPrChange>
        </w:trPr>
        <w:tc>
          <w:tcPr>
            <w:tcW w:w="10160" w:type="dxa"/>
            <w:gridSpan w:val="6"/>
            <w:tcPrChange w:id="1967" w:author="Russ Ott" w:date="2022-05-16T11:58:00Z">
              <w:tcPr>
                <w:tcW w:w="10160" w:type="dxa"/>
                <w:gridSpan w:val="12"/>
              </w:tcPr>
            </w:tcPrChange>
          </w:tcPr>
          <w:p w14:paraId="681DCAD2" w14:textId="77777777" w:rsidR="008D0E3F" w:rsidRDefault="007471AD">
            <w:pPr>
              <w:pStyle w:val="TableText"/>
            </w:pPr>
            <w:r>
              <w:t>observation (identifier: urn:hl7ii:2.16.840.1.113883.10.20.22.4.315:2019-06-21)</w:t>
            </w:r>
          </w:p>
        </w:tc>
      </w:tr>
      <w:tr w:rsidR="008D0E3F" w14:paraId="32D3F48D" w14:textId="77777777">
        <w:tblPrEx>
          <w:tblW w:w="10080" w:type="dxa"/>
          <w:jc w:val="center"/>
          <w:tblLayout w:type="fixed"/>
          <w:tblLook w:val="02A0" w:firstRow="1" w:lastRow="0" w:firstColumn="1" w:lastColumn="0" w:noHBand="1" w:noVBand="0"/>
          <w:tblPrExChange w:id="1968" w:author="Russ Ott" w:date="2022-05-16T11:58:00Z">
            <w:tblPrEx>
              <w:tblW w:w="10080" w:type="dxa"/>
              <w:jc w:val="center"/>
              <w:tblLayout w:type="fixed"/>
              <w:tblLook w:val="02A0" w:firstRow="1" w:lastRow="0" w:firstColumn="1" w:lastColumn="0" w:noHBand="1" w:noVBand="0"/>
            </w:tblPrEx>
          </w:tblPrExChange>
        </w:tblPrEx>
        <w:trPr>
          <w:jc w:val="center"/>
          <w:trPrChange w:id="1969" w:author="Russ Ott" w:date="2022-05-16T11:58:00Z">
            <w:trPr>
              <w:gridAfter w:val="0"/>
              <w:jc w:val="center"/>
            </w:trPr>
          </w:trPrChange>
        </w:trPr>
        <w:tc>
          <w:tcPr>
            <w:tcW w:w="3345" w:type="dxa"/>
            <w:tcPrChange w:id="1970" w:author="Russ Ott" w:date="2022-05-16T11:58:00Z">
              <w:tcPr>
                <w:tcW w:w="3345" w:type="dxa"/>
                <w:gridSpan w:val="2"/>
              </w:tcPr>
            </w:tcPrChange>
          </w:tcPr>
          <w:p w14:paraId="069FF0D4" w14:textId="77777777" w:rsidR="008D0E3F" w:rsidRDefault="007471AD">
            <w:pPr>
              <w:pStyle w:val="TableText"/>
            </w:pPr>
            <w:r>
              <w:tab/>
              <w:t>templateId</w:t>
            </w:r>
          </w:p>
        </w:tc>
        <w:tc>
          <w:tcPr>
            <w:tcW w:w="720" w:type="dxa"/>
            <w:tcPrChange w:id="1971" w:author="Russ Ott" w:date="2022-05-16T11:58:00Z">
              <w:tcPr>
                <w:tcW w:w="720" w:type="dxa"/>
                <w:gridSpan w:val="2"/>
              </w:tcPr>
            </w:tcPrChange>
          </w:tcPr>
          <w:p w14:paraId="40E6B96D" w14:textId="77777777" w:rsidR="008D0E3F" w:rsidRDefault="007471AD">
            <w:pPr>
              <w:pStyle w:val="TableText"/>
            </w:pPr>
            <w:r>
              <w:t>1..1</w:t>
            </w:r>
          </w:p>
        </w:tc>
        <w:tc>
          <w:tcPr>
            <w:tcW w:w="1152" w:type="dxa"/>
            <w:tcPrChange w:id="1972" w:author="Russ Ott" w:date="2022-05-16T11:58:00Z">
              <w:tcPr>
                <w:tcW w:w="1152" w:type="dxa"/>
                <w:gridSpan w:val="2"/>
              </w:tcPr>
            </w:tcPrChange>
          </w:tcPr>
          <w:p w14:paraId="6E645E37" w14:textId="77777777" w:rsidR="008D0E3F" w:rsidRDefault="007471AD">
            <w:pPr>
              <w:pStyle w:val="TableText"/>
            </w:pPr>
            <w:r>
              <w:t>SHALL</w:t>
            </w:r>
          </w:p>
        </w:tc>
        <w:tc>
          <w:tcPr>
            <w:tcW w:w="864" w:type="dxa"/>
            <w:tcPrChange w:id="1973" w:author="Russ Ott" w:date="2022-05-16T11:58:00Z">
              <w:tcPr>
                <w:tcW w:w="864" w:type="dxa"/>
                <w:gridSpan w:val="2"/>
              </w:tcPr>
            </w:tcPrChange>
          </w:tcPr>
          <w:p w14:paraId="1B7F5919" w14:textId="77777777" w:rsidR="008D0E3F" w:rsidRDefault="008D0E3F">
            <w:pPr>
              <w:pStyle w:val="TableText"/>
            </w:pPr>
          </w:p>
        </w:tc>
        <w:tc>
          <w:tcPr>
            <w:tcW w:w="1104" w:type="dxa"/>
            <w:tcPrChange w:id="1974" w:author="Russ Ott" w:date="2022-05-16T11:58:00Z">
              <w:tcPr>
                <w:tcW w:w="1104" w:type="dxa"/>
                <w:gridSpan w:val="2"/>
              </w:tcPr>
            </w:tcPrChange>
          </w:tcPr>
          <w:p w14:paraId="7F89C3F5" w14:textId="2BF0E80A" w:rsidR="008D0E3F" w:rsidRDefault="00AA5B6D">
            <w:pPr>
              <w:pStyle w:val="TableText"/>
            </w:pPr>
            <w:r>
              <w:fldChar w:fldCharType="begin"/>
            </w:r>
            <w:r>
              <w:instrText xml:space="preserve"> HYPERLINK \l "C_4437-3450" \h </w:instrText>
            </w:r>
            <w:r>
              <w:fldChar w:fldCharType="separate"/>
            </w:r>
            <w:r w:rsidR="007471AD">
              <w:rPr>
                <w:rStyle w:val="HyperlinkText9pt"/>
              </w:rPr>
              <w:t>4437-3450</w:t>
            </w:r>
            <w:r>
              <w:rPr>
                <w:rStyle w:val="HyperlinkText9pt"/>
              </w:rPr>
              <w:fldChar w:fldCharType="end"/>
            </w:r>
          </w:p>
        </w:tc>
        <w:tc>
          <w:tcPr>
            <w:tcW w:w="2975" w:type="dxa"/>
            <w:tcPrChange w:id="1975" w:author="Russ Ott" w:date="2022-05-16T11:58:00Z">
              <w:tcPr>
                <w:tcW w:w="2975" w:type="dxa"/>
                <w:gridSpan w:val="2"/>
              </w:tcPr>
            </w:tcPrChange>
          </w:tcPr>
          <w:p w14:paraId="632F90D4" w14:textId="77777777" w:rsidR="008D0E3F" w:rsidRDefault="008D0E3F">
            <w:pPr>
              <w:pStyle w:val="TableText"/>
            </w:pPr>
          </w:p>
        </w:tc>
      </w:tr>
      <w:tr w:rsidR="008D0E3F" w14:paraId="352FB087" w14:textId="77777777">
        <w:tblPrEx>
          <w:tblW w:w="10080" w:type="dxa"/>
          <w:jc w:val="center"/>
          <w:tblLayout w:type="fixed"/>
          <w:tblLook w:val="02A0" w:firstRow="1" w:lastRow="0" w:firstColumn="1" w:lastColumn="0" w:noHBand="1" w:noVBand="0"/>
          <w:tblPrExChange w:id="1976" w:author="Russ Ott" w:date="2022-05-16T11:58:00Z">
            <w:tblPrEx>
              <w:tblW w:w="10080" w:type="dxa"/>
              <w:jc w:val="center"/>
              <w:tblLayout w:type="fixed"/>
              <w:tblLook w:val="02A0" w:firstRow="1" w:lastRow="0" w:firstColumn="1" w:lastColumn="0" w:noHBand="1" w:noVBand="0"/>
            </w:tblPrEx>
          </w:tblPrExChange>
        </w:tblPrEx>
        <w:trPr>
          <w:jc w:val="center"/>
          <w:trPrChange w:id="1977" w:author="Russ Ott" w:date="2022-05-16T11:58:00Z">
            <w:trPr>
              <w:gridAfter w:val="0"/>
              <w:jc w:val="center"/>
            </w:trPr>
          </w:trPrChange>
        </w:trPr>
        <w:tc>
          <w:tcPr>
            <w:tcW w:w="3345" w:type="dxa"/>
            <w:tcPrChange w:id="1978" w:author="Russ Ott" w:date="2022-05-16T11:58:00Z">
              <w:tcPr>
                <w:tcW w:w="3345" w:type="dxa"/>
                <w:gridSpan w:val="2"/>
              </w:tcPr>
            </w:tcPrChange>
          </w:tcPr>
          <w:p w14:paraId="08598F68" w14:textId="77777777" w:rsidR="008D0E3F" w:rsidRDefault="007471AD">
            <w:pPr>
              <w:pStyle w:val="TableText"/>
            </w:pPr>
            <w:r>
              <w:tab/>
            </w:r>
            <w:r>
              <w:tab/>
              <w:t>@root</w:t>
            </w:r>
          </w:p>
        </w:tc>
        <w:tc>
          <w:tcPr>
            <w:tcW w:w="720" w:type="dxa"/>
            <w:tcPrChange w:id="1979" w:author="Russ Ott" w:date="2022-05-16T11:58:00Z">
              <w:tcPr>
                <w:tcW w:w="720" w:type="dxa"/>
                <w:gridSpan w:val="2"/>
              </w:tcPr>
            </w:tcPrChange>
          </w:tcPr>
          <w:p w14:paraId="6EDF3583" w14:textId="77777777" w:rsidR="008D0E3F" w:rsidRDefault="007471AD">
            <w:pPr>
              <w:pStyle w:val="TableText"/>
            </w:pPr>
            <w:r>
              <w:t>1..1</w:t>
            </w:r>
          </w:p>
        </w:tc>
        <w:tc>
          <w:tcPr>
            <w:tcW w:w="1152" w:type="dxa"/>
            <w:tcPrChange w:id="1980" w:author="Russ Ott" w:date="2022-05-16T11:58:00Z">
              <w:tcPr>
                <w:tcW w:w="1152" w:type="dxa"/>
                <w:gridSpan w:val="2"/>
              </w:tcPr>
            </w:tcPrChange>
          </w:tcPr>
          <w:p w14:paraId="0414CD4B" w14:textId="77777777" w:rsidR="008D0E3F" w:rsidRDefault="007471AD">
            <w:pPr>
              <w:pStyle w:val="TableText"/>
            </w:pPr>
            <w:r>
              <w:t>SHALL</w:t>
            </w:r>
          </w:p>
        </w:tc>
        <w:tc>
          <w:tcPr>
            <w:tcW w:w="864" w:type="dxa"/>
            <w:tcPrChange w:id="1981" w:author="Russ Ott" w:date="2022-05-16T11:58:00Z">
              <w:tcPr>
                <w:tcW w:w="864" w:type="dxa"/>
                <w:gridSpan w:val="2"/>
              </w:tcPr>
            </w:tcPrChange>
          </w:tcPr>
          <w:p w14:paraId="2D145C89" w14:textId="77777777" w:rsidR="008D0E3F" w:rsidRDefault="008D0E3F">
            <w:pPr>
              <w:pStyle w:val="TableText"/>
            </w:pPr>
          </w:p>
        </w:tc>
        <w:tc>
          <w:tcPr>
            <w:tcW w:w="1104" w:type="dxa"/>
            <w:tcPrChange w:id="1982" w:author="Russ Ott" w:date="2022-05-16T11:58:00Z">
              <w:tcPr>
                <w:tcW w:w="1104" w:type="dxa"/>
                <w:gridSpan w:val="2"/>
              </w:tcPr>
            </w:tcPrChange>
          </w:tcPr>
          <w:p w14:paraId="012EC6A5" w14:textId="54028C0B" w:rsidR="008D0E3F" w:rsidRDefault="00AA5B6D">
            <w:pPr>
              <w:pStyle w:val="TableText"/>
            </w:pPr>
            <w:r>
              <w:fldChar w:fldCharType="begin"/>
            </w:r>
            <w:r>
              <w:instrText xml:space="preserve"> HYPERLINK \l "C_4437-3452" \h </w:instrText>
            </w:r>
            <w:r>
              <w:fldChar w:fldCharType="separate"/>
            </w:r>
            <w:r w:rsidR="007471AD">
              <w:rPr>
                <w:rStyle w:val="HyperlinkText9pt"/>
              </w:rPr>
              <w:t>4437-3452</w:t>
            </w:r>
            <w:r>
              <w:rPr>
                <w:rStyle w:val="HyperlinkText9pt"/>
              </w:rPr>
              <w:fldChar w:fldCharType="end"/>
            </w:r>
          </w:p>
        </w:tc>
        <w:tc>
          <w:tcPr>
            <w:tcW w:w="2975" w:type="dxa"/>
            <w:tcPrChange w:id="1983" w:author="Russ Ott" w:date="2022-05-16T11:58:00Z">
              <w:tcPr>
                <w:tcW w:w="2975" w:type="dxa"/>
                <w:gridSpan w:val="2"/>
              </w:tcPr>
            </w:tcPrChange>
          </w:tcPr>
          <w:p w14:paraId="7A87575E" w14:textId="77777777" w:rsidR="008D0E3F" w:rsidRDefault="007471AD">
            <w:pPr>
              <w:pStyle w:val="TableText"/>
            </w:pPr>
            <w:r>
              <w:t>2.16.840.1.113883.10.20.22.4.315</w:t>
            </w:r>
          </w:p>
        </w:tc>
      </w:tr>
      <w:tr w:rsidR="008D0E3F" w14:paraId="59828B99" w14:textId="77777777">
        <w:tblPrEx>
          <w:tblW w:w="10080" w:type="dxa"/>
          <w:jc w:val="center"/>
          <w:tblLayout w:type="fixed"/>
          <w:tblLook w:val="02A0" w:firstRow="1" w:lastRow="0" w:firstColumn="1" w:lastColumn="0" w:noHBand="1" w:noVBand="0"/>
          <w:tblPrExChange w:id="1984" w:author="Russ Ott" w:date="2022-05-16T11:58:00Z">
            <w:tblPrEx>
              <w:tblW w:w="10080" w:type="dxa"/>
              <w:jc w:val="center"/>
              <w:tblLayout w:type="fixed"/>
              <w:tblLook w:val="02A0" w:firstRow="1" w:lastRow="0" w:firstColumn="1" w:lastColumn="0" w:noHBand="1" w:noVBand="0"/>
            </w:tblPrEx>
          </w:tblPrExChange>
        </w:tblPrEx>
        <w:trPr>
          <w:jc w:val="center"/>
          <w:trPrChange w:id="1985" w:author="Russ Ott" w:date="2022-05-16T11:58:00Z">
            <w:trPr>
              <w:gridAfter w:val="0"/>
              <w:jc w:val="center"/>
            </w:trPr>
          </w:trPrChange>
        </w:trPr>
        <w:tc>
          <w:tcPr>
            <w:tcW w:w="3345" w:type="dxa"/>
            <w:tcPrChange w:id="1986" w:author="Russ Ott" w:date="2022-05-16T11:58:00Z">
              <w:tcPr>
                <w:tcW w:w="3345" w:type="dxa"/>
                <w:gridSpan w:val="2"/>
              </w:tcPr>
            </w:tcPrChange>
          </w:tcPr>
          <w:p w14:paraId="01940855" w14:textId="77777777" w:rsidR="008D0E3F" w:rsidRDefault="007471AD">
            <w:pPr>
              <w:pStyle w:val="TableText"/>
            </w:pPr>
            <w:r>
              <w:tab/>
            </w:r>
            <w:r>
              <w:tab/>
              <w:t>@extension</w:t>
            </w:r>
          </w:p>
        </w:tc>
        <w:tc>
          <w:tcPr>
            <w:tcW w:w="720" w:type="dxa"/>
            <w:tcPrChange w:id="1987" w:author="Russ Ott" w:date="2022-05-16T11:58:00Z">
              <w:tcPr>
                <w:tcW w:w="720" w:type="dxa"/>
                <w:gridSpan w:val="2"/>
              </w:tcPr>
            </w:tcPrChange>
          </w:tcPr>
          <w:p w14:paraId="27105DD4" w14:textId="77777777" w:rsidR="008D0E3F" w:rsidRDefault="007471AD">
            <w:pPr>
              <w:pStyle w:val="TableText"/>
            </w:pPr>
            <w:r>
              <w:t>1..1</w:t>
            </w:r>
          </w:p>
        </w:tc>
        <w:tc>
          <w:tcPr>
            <w:tcW w:w="1152" w:type="dxa"/>
            <w:tcPrChange w:id="1988" w:author="Russ Ott" w:date="2022-05-16T11:58:00Z">
              <w:tcPr>
                <w:tcW w:w="1152" w:type="dxa"/>
                <w:gridSpan w:val="2"/>
              </w:tcPr>
            </w:tcPrChange>
          </w:tcPr>
          <w:p w14:paraId="39EC434B" w14:textId="77777777" w:rsidR="008D0E3F" w:rsidRDefault="007471AD">
            <w:pPr>
              <w:pStyle w:val="TableText"/>
            </w:pPr>
            <w:r>
              <w:t>SHALL</w:t>
            </w:r>
          </w:p>
        </w:tc>
        <w:tc>
          <w:tcPr>
            <w:tcW w:w="864" w:type="dxa"/>
            <w:tcPrChange w:id="1989" w:author="Russ Ott" w:date="2022-05-16T11:58:00Z">
              <w:tcPr>
                <w:tcW w:w="864" w:type="dxa"/>
                <w:gridSpan w:val="2"/>
              </w:tcPr>
            </w:tcPrChange>
          </w:tcPr>
          <w:p w14:paraId="37DE58D8" w14:textId="77777777" w:rsidR="008D0E3F" w:rsidRDefault="008D0E3F">
            <w:pPr>
              <w:pStyle w:val="TableText"/>
            </w:pPr>
          </w:p>
        </w:tc>
        <w:tc>
          <w:tcPr>
            <w:tcW w:w="1104" w:type="dxa"/>
            <w:tcPrChange w:id="1990" w:author="Russ Ott" w:date="2022-05-16T11:58:00Z">
              <w:tcPr>
                <w:tcW w:w="1104" w:type="dxa"/>
                <w:gridSpan w:val="2"/>
              </w:tcPr>
            </w:tcPrChange>
          </w:tcPr>
          <w:p w14:paraId="6803284A" w14:textId="00C3559F" w:rsidR="008D0E3F" w:rsidRDefault="00AA5B6D">
            <w:pPr>
              <w:pStyle w:val="TableText"/>
            </w:pPr>
            <w:r>
              <w:fldChar w:fldCharType="begin"/>
            </w:r>
            <w:r>
              <w:instrText xml:space="preserve"> HYPERLINK \l "C_4437-3453" \h </w:instrText>
            </w:r>
            <w:r>
              <w:fldChar w:fldCharType="separate"/>
            </w:r>
            <w:r w:rsidR="007471AD">
              <w:rPr>
                <w:rStyle w:val="HyperlinkText9pt"/>
              </w:rPr>
              <w:t>4437-3453</w:t>
            </w:r>
            <w:r>
              <w:rPr>
                <w:rStyle w:val="HyperlinkText9pt"/>
              </w:rPr>
              <w:fldChar w:fldCharType="end"/>
            </w:r>
          </w:p>
        </w:tc>
        <w:tc>
          <w:tcPr>
            <w:tcW w:w="2975" w:type="dxa"/>
            <w:tcPrChange w:id="1991" w:author="Russ Ott" w:date="2022-05-16T11:58:00Z">
              <w:tcPr>
                <w:tcW w:w="2975" w:type="dxa"/>
                <w:gridSpan w:val="2"/>
              </w:tcPr>
            </w:tcPrChange>
          </w:tcPr>
          <w:p w14:paraId="5C2D8635" w14:textId="77777777" w:rsidR="008D0E3F" w:rsidRDefault="007471AD">
            <w:pPr>
              <w:pStyle w:val="TableText"/>
            </w:pPr>
            <w:r>
              <w:t>2019-06-21</w:t>
            </w:r>
          </w:p>
        </w:tc>
      </w:tr>
      <w:tr w:rsidR="008D0E3F" w14:paraId="3E5E8350" w14:textId="77777777">
        <w:tblPrEx>
          <w:tblW w:w="10080" w:type="dxa"/>
          <w:jc w:val="center"/>
          <w:tblLayout w:type="fixed"/>
          <w:tblLook w:val="02A0" w:firstRow="1" w:lastRow="0" w:firstColumn="1" w:lastColumn="0" w:noHBand="1" w:noVBand="0"/>
          <w:tblPrExChange w:id="1992" w:author="Russ Ott" w:date="2022-05-16T11:58:00Z">
            <w:tblPrEx>
              <w:tblW w:w="10080" w:type="dxa"/>
              <w:jc w:val="center"/>
              <w:tblLayout w:type="fixed"/>
              <w:tblLook w:val="02A0" w:firstRow="1" w:lastRow="0" w:firstColumn="1" w:lastColumn="0" w:noHBand="1" w:noVBand="0"/>
            </w:tblPrEx>
          </w:tblPrExChange>
        </w:tblPrEx>
        <w:trPr>
          <w:jc w:val="center"/>
          <w:trPrChange w:id="1993" w:author="Russ Ott" w:date="2022-05-16T11:58:00Z">
            <w:trPr>
              <w:gridAfter w:val="0"/>
              <w:jc w:val="center"/>
            </w:trPr>
          </w:trPrChange>
        </w:trPr>
        <w:tc>
          <w:tcPr>
            <w:tcW w:w="3345" w:type="dxa"/>
            <w:tcPrChange w:id="1994" w:author="Russ Ott" w:date="2022-05-16T11:58:00Z">
              <w:tcPr>
                <w:tcW w:w="3345" w:type="dxa"/>
                <w:gridSpan w:val="2"/>
              </w:tcPr>
            </w:tcPrChange>
          </w:tcPr>
          <w:p w14:paraId="00325F74" w14:textId="77777777" w:rsidR="008D0E3F" w:rsidRDefault="007471AD">
            <w:pPr>
              <w:pStyle w:val="TableText"/>
            </w:pPr>
            <w:r>
              <w:tab/>
              <w:t>code</w:t>
            </w:r>
          </w:p>
        </w:tc>
        <w:tc>
          <w:tcPr>
            <w:tcW w:w="720" w:type="dxa"/>
            <w:tcPrChange w:id="1995" w:author="Russ Ott" w:date="2022-05-16T11:58:00Z">
              <w:tcPr>
                <w:tcW w:w="720" w:type="dxa"/>
                <w:gridSpan w:val="2"/>
              </w:tcPr>
            </w:tcPrChange>
          </w:tcPr>
          <w:p w14:paraId="278483B7" w14:textId="77777777" w:rsidR="008D0E3F" w:rsidRDefault="007471AD">
            <w:pPr>
              <w:pStyle w:val="TableText"/>
            </w:pPr>
            <w:r>
              <w:t>1..1</w:t>
            </w:r>
          </w:p>
        </w:tc>
        <w:tc>
          <w:tcPr>
            <w:tcW w:w="1152" w:type="dxa"/>
            <w:tcPrChange w:id="1996" w:author="Russ Ott" w:date="2022-05-16T11:58:00Z">
              <w:tcPr>
                <w:tcW w:w="1152" w:type="dxa"/>
                <w:gridSpan w:val="2"/>
              </w:tcPr>
            </w:tcPrChange>
          </w:tcPr>
          <w:p w14:paraId="21BDBB28" w14:textId="77777777" w:rsidR="008D0E3F" w:rsidRDefault="007471AD">
            <w:pPr>
              <w:pStyle w:val="TableText"/>
            </w:pPr>
            <w:r>
              <w:t>SHALL</w:t>
            </w:r>
          </w:p>
        </w:tc>
        <w:tc>
          <w:tcPr>
            <w:tcW w:w="864" w:type="dxa"/>
            <w:tcPrChange w:id="1997" w:author="Russ Ott" w:date="2022-05-16T11:58:00Z">
              <w:tcPr>
                <w:tcW w:w="864" w:type="dxa"/>
                <w:gridSpan w:val="2"/>
              </w:tcPr>
            </w:tcPrChange>
          </w:tcPr>
          <w:p w14:paraId="06C1ADD3" w14:textId="77777777" w:rsidR="008D0E3F" w:rsidRDefault="008D0E3F">
            <w:pPr>
              <w:pStyle w:val="TableText"/>
            </w:pPr>
          </w:p>
        </w:tc>
        <w:tc>
          <w:tcPr>
            <w:tcW w:w="1104" w:type="dxa"/>
            <w:tcPrChange w:id="1998" w:author="Russ Ott" w:date="2022-05-16T11:58:00Z">
              <w:tcPr>
                <w:tcW w:w="1104" w:type="dxa"/>
                <w:gridSpan w:val="2"/>
              </w:tcPr>
            </w:tcPrChange>
          </w:tcPr>
          <w:p w14:paraId="4F362548" w14:textId="60B85D25" w:rsidR="008D0E3F" w:rsidRDefault="00AA5B6D">
            <w:pPr>
              <w:pStyle w:val="TableText"/>
            </w:pPr>
            <w:r>
              <w:fldChar w:fldCharType="begin"/>
            </w:r>
            <w:r>
              <w:instrText xml:space="preserve"> HYPERLINK \l "C_4437-3451" \h </w:instrText>
            </w:r>
            <w:r>
              <w:fldChar w:fldCharType="separate"/>
            </w:r>
            <w:r w:rsidR="007471AD">
              <w:rPr>
                <w:rStyle w:val="HyperlinkText9pt"/>
              </w:rPr>
              <w:t>4437-3451</w:t>
            </w:r>
            <w:r>
              <w:rPr>
                <w:rStyle w:val="HyperlinkText9pt"/>
              </w:rPr>
              <w:fldChar w:fldCharType="end"/>
            </w:r>
          </w:p>
        </w:tc>
        <w:tc>
          <w:tcPr>
            <w:tcW w:w="2975" w:type="dxa"/>
            <w:tcPrChange w:id="1999" w:author="Russ Ott" w:date="2022-05-16T11:58:00Z">
              <w:tcPr>
                <w:tcW w:w="2975" w:type="dxa"/>
                <w:gridSpan w:val="2"/>
              </w:tcPr>
            </w:tcPrChange>
          </w:tcPr>
          <w:p w14:paraId="6B412CBF" w14:textId="77777777" w:rsidR="008D0E3F" w:rsidRDefault="008D0E3F">
            <w:pPr>
              <w:pStyle w:val="TableText"/>
            </w:pPr>
          </w:p>
        </w:tc>
      </w:tr>
      <w:tr w:rsidR="008D0E3F" w14:paraId="1F746EDD" w14:textId="77777777">
        <w:tblPrEx>
          <w:tblW w:w="10080" w:type="dxa"/>
          <w:jc w:val="center"/>
          <w:tblLayout w:type="fixed"/>
          <w:tblLook w:val="02A0" w:firstRow="1" w:lastRow="0" w:firstColumn="1" w:lastColumn="0" w:noHBand="1" w:noVBand="0"/>
          <w:tblPrExChange w:id="2000" w:author="Russ Ott" w:date="2022-05-16T11:58:00Z">
            <w:tblPrEx>
              <w:tblW w:w="10080" w:type="dxa"/>
              <w:jc w:val="center"/>
              <w:tblLayout w:type="fixed"/>
              <w:tblLook w:val="02A0" w:firstRow="1" w:lastRow="0" w:firstColumn="1" w:lastColumn="0" w:noHBand="1" w:noVBand="0"/>
            </w:tblPrEx>
          </w:tblPrExChange>
        </w:tblPrEx>
        <w:trPr>
          <w:jc w:val="center"/>
          <w:trPrChange w:id="2001" w:author="Russ Ott" w:date="2022-05-16T11:58:00Z">
            <w:trPr>
              <w:gridAfter w:val="0"/>
              <w:jc w:val="center"/>
            </w:trPr>
          </w:trPrChange>
        </w:trPr>
        <w:tc>
          <w:tcPr>
            <w:tcW w:w="3345" w:type="dxa"/>
            <w:tcPrChange w:id="2002" w:author="Russ Ott" w:date="2022-05-16T11:58:00Z">
              <w:tcPr>
                <w:tcW w:w="3345" w:type="dxa"/>
                <w:gridSpan w:val="2"/>
              </w:tcPr>
            </w:tcPrChange>
          </w:tcPr>
          <w:p w14:paraId="4AE06B81" w14:textId="77777777" w:rsidR="008D0E3F" w:rsidRDefault="007471AD">
            <w:pPr>
              <w:pStyle w:val="TableText"/>
            </w:pPr>
            <w:r>
              <w:tab/>
            </w:r>
            <w:r>
              <w:tab/>
              <w:t>@code</w:t>
            </w:r>
          </w:p>
        </w:tc>
        <w:tc>
          <w:tcPr>
            <w:tcW w:w="720" w:type="dxa"/>
            <w:tcPrChange w:id="2003" w:author="Russ Ott" w:date="2022-05-16T11:58:00Z">
              <w:tcPr>
                <w:tcW w:w="720" w:type="dxa"/>
                <w:gridSpan w:val="2"/>
              </w:tcPr>
            </w:tcPrChange>
          </w:tcPr>
          <w:p w14:paraId="1E890CBB" w14:textId="77777777" w:rsidR="008D0E3F" w:rsidRDefault="007471AD">
            <w:pPr>
              <w:pStyle w:val="TableText"/>
            </w:pPr>
            <w:r>
              <w:t>1..1</w:t>
            </w:r>
          </w:p>
        </w:tc>
        <w:tc>
          <w:tcPr>
            <w:tcW w:w="1152" w:type="dxa"/>
            <w:tcPrChange w:id="2004" w:author="Russ Ott" w:date="2022-05-16T11:58:00Z">
              <w:tcPr>
                <w:tcW w:w="1152" w:type="dxa"/>
                <w:gridSpan w:val="2"/>
              </w:tcPr>
            </w:tcPrChange>
          </w:tcPr>
          <w:p w14:paraId="0ABA25BF" w14:textId="77777777" w:rsidR="008D0E3F" w:rsidRDefault="007471AD">
            <w:pPr>
              <w:pStyle w:val="TableText"/>
            </w:pPr>
            <w:r>
              <w:t>SHALL</w:t>
            </w:r>
          </w:p>
        </w:tc>
        <w:tc>
          <w:tcPr>
            <w:tcW w:w="864" w:type="dxa"/>
            <w:tcPrChange w:id="2005" w:author="Russ Ott" w:date="2022-05-16T11:58:00Z">
              <w:tcPr>
                <w:tcW w:w="864" w:type="dxa"/>
                <w:gridSpan w:val="2"/>
              </w:tcPr>
            </w:tcPrChange>
          </w:tcPr>
          <w:p w14:paraId="2246D2A0" w14:textId="77777777" w:rsidR="008D0E3F" w:rsidRDefault="008D0E3F">
            <w:pPr>
              <w:pStyle w:val="TableText"/>
            </w:pPr>
          </w:p>
        </w:tc>
        <w:tc>
          <w:tcPr>
            <w:tcW w:w="1104" w:type="dxa"/>
            <w:tcPrChange w:id="2006" w:author="Russ Ott" w:date="2022-05-16T11:58:00Z">
              <w:tcPr>
                <w:tcW w:w="1104" w:type="dxa"/>
                <w:gridSpan w:val="2"/>
              </w:tcPr>
            </w:tcPrChange>
          </w:tcPr>
          <w:p w14:paraId="120B0D7C" w14:textId="1BDA50FA" w:rsidR="008D0E3F" w:rsidRDefault="00AA5B6D">
            <w:pPr>
              <w:pStyle w:val="TableText"/>
            </w:pPr>
            <w:r>
              <w:fldChar w:fldCharType="begin"/>
            </w:r>
            <w:r>
              <w:instrText xml:space="preserve"> HYPERLINK \l "C_4437-3454" \h </w:instrText>
            </w:r>
            <w:r>
              <w:fldChar w:fldCharType="separate"/>
            </w:r>
            <w:r w:rsidR="007471AD">
              <w:rPr>
                <w:rStyle w:val="HyperlinkText9pt"/>
              </w:rPr>
              <w:t>4437-3454</w:t>
            </w:r>
            <w:r>
              <w:rPr>
                <w:rStyle w:val="HyperlinkText9pt"/>
              </w:rPr>
              <w:fldChar w:fldCharType="end"/>
            </w:r>
          </w:p>
        </w:tc>
        <w:tc>
          <w:tcPr>
            <w:tcW w:w="2975" w:type="dxa"/>
            <w:tcPrChange w:id="2007" w:author="Russ Ott" w:date="2022-05-16T11:58:00Z">
              <w:tcPr>
                <w:tcW w:w="2975" w:type="dxa"/>
                <w:gridSpan w:val="2"/>
              </w:tcPr>
            </w:tcPrChange>
          </w:tcPr>
          <w:p w14:paraId="4D10FADB" w14:textId="77777777" w:rsidR="008D0E3F" w:rsidRDefault="007471AD">
            <w:pPr>
              <w:pStyle w:val="TableText"/>
            </w:pPr>
            <w:r>
              <w:t>urn:oid:2.16.840.1.113883.3.26.1.1 (NCI Thesaurus (NCIt)) = C101672</w:t>
            </w:r>
          </w:p>
        </w:tc>
      </w:tr>
      <w:tr w:rsidR="008D0E3F" w14:paraId="084FE5B2" w14:textId="77777777">
        <w:tblPrEx>
          <w:tblW w:w="10080" w:type="dxa"/>
          <w:jc w:val="center"/>
          <w:tblLayout w:type="fixed"/>
          <w:tblLook w:val="02A0" w:firstRow="1" w:lastRow="0" w:firstColumn="1" w:lastColumn="0" w:noHBand="1" w:noVBand="0"/>
          <w:tblPrExChange w:id="2008" w:author="Russ Ott" w:date="2022-05-16T11:58:00Z">
            <w:tblPrEx>
              <w:tblW w:w="10080" w:type="dxa"/>
              <w:jc w:val="center"/>
              <w:tblLayout w:type="fixed"/>
              <w:tblLook w:val="02A0" w:firstRow="1" w:lastRow="0" w:firstColumn="1" w:lastColumn="0" w:noHBand="1" w:noVBand="0"/>
            </w:tblPrEx>
          </w:tblPrExChange>
        </w:tblPrEx>
        <w:trPr>
          <w:jc w:val="center"/>
          <w:trPrChange w:id="2009" w:author="Russ Ott" w:date="2022-05-16T11:58:00Z">
            <w:trPr>
              <w:gridAfter w:val="0"/>
              <w:jc w:val="center"/>
            </w:trPr>
          </w:trPrChange>
        </w:trPr>
        <w:tc>
          <w:tcPr>
            <w:tcW w:w="3345" w:type="dxa"/>
            <w:tcPrChange w:id="2010" w:author="Russ Ott" w:date="2022-05-16T11:58:00Z">
              <w:tcPr>
                <w:tcW w:w="3345" w:type="dxa"/>
                <w:gridSpan w:val="2"/>
              </w:tcPr>
            </w:tcPrChange>
          </w:tcPr>
          <w:p w14:paraId="50CDDCD1" w14:textId="77777777" w:rsidR="008D0E3F" w:rsidRDefault="007471AD">
            <w:pPr>
              <w:pStyle w:val="TableText"/>
            </w:pPr>
            <w:r>
              <w:tab/>
            </w:r>
            <w:r>
              <w:tab/>
              <w:t>@codeSystem</w:t>
            </w:r>
          </w:p>
        </w:tc>
        <w:tc>
          <w:tcPr>
            <w:tcW w:w="720" w:type="dxa"/>
            <w:tcPrChange w:id="2011" w:author="Russ Ott" w:date="2022-05-16T11:58:00Z">
              <w:tcPr>
                <w:tcW w:w="720" w:type="dxa"/>
                <w:gridSpan w:val="2"/>
              </w:tcPr>
            </w:tcPrChange>
          </w:tcPr>
          <w:p w14:paraId="049D112D" w14:textId="77777777" w:rsidR="008D0E3F" w:rsidRDefault="007471AD">
            <w:pPr>
              <w:pStyle w:val="TableText"/>
            </w:pPr>
            <w:r>
              <w:t>1..1</w:t>
            </w:r>
          </w:p>
        </w:tc>
        <w:tc>
          <w:tcPr>
            <w:tcW w:w="1152" w:type="dxa"/>
            <w:tcPrChange w:id="2012" w:author="Russ Ott" w:date="2022-05-16T11:58:00Z">
              <w:tcPr>
                <w:tcW w:w="1152" w:type="dxa"/>
                <w:gridSpan w:val="2"/>
              </w:tcPr>
            </w:tcPrChange>
          </w:tcPr>
          <w:p w14:paraId="18A89742" w14:textId="77777777" w:rsidR="008D0E3F" w:rsidRDefault="007471AD">
            <w:pPr>
              <w:pStyle w:val="TableText"/>
            </w:pPr>
            <w:r>
              <w:t>SHALL</w:t>
            </w:r>
          </w:p>
        </w:tc>
        <w:tc>
          <w:tcPr>
            <w:tcW w:w="864" w:type="dxa"/>
            <w:tcPrChange w:id="2013" w:author="Russ Ott" w:date="2022-05-16T11:58:00Z">
              <w:tcPr>
                <w:tcW w:w="864" w:type="dxa"/>
                <w:gridSpan w:val="2"/>
              </w:tcPr>
            </w:tcPrChange>
          </w:tcPr>
          <w:p w14:paraId="16BF8364" w14:textId="77777777" w:rsidR="008D0E3F" w:rsidRDefault="008D0E3F">
            <w:pPr>
              <w:pStyle w:val="TableText"/>
            </w:pPr>
          </w:p>
        </w:tc>
        <w:tc>
          <w:tcPr>
            <w:tcW w:w="1104" w:type="dxa"/>
            <w:tcPrChange w:id="2014" w:author="Russ Ott" w:date="2022-05-16T11:58:00Z">
              <w:tcPr>
                <w:tcW w:w="1104" w:type="dxa"/>
                <w:gridSpan w:val="2"/>
              </w:tcPr>
            </w:tcPrChange>
          </w:tcPr>
          <w:p w14:paraId="4C204096" w14:textId="2161416B" w:rsidR="008D0E3F" w:rsidRDefault="00AA5B6D">
            <w:pPr>
              <w:pStyle w:val="TableText"/>
            </w:pPr>
            <w:r>
              <w:fldChar w:fldCharType="begin"/>
            </w:r>
            <w:r>
              <w:instrText xml:space="preserve"> HYPERLINK \l "C_4437-3455" \h </w:instrText>
            </w:r>
            <w:r>
              <w:fldChar w:fldCharType="separate"/>
            </w:r>
            <w:r w:rsidR="007471AD">
              <w:rPr>
                <w:rStyle w:val="HyperlinkText9pt"/>
              </w:rPr>
              <w:t>4437-3455</w:t>
            </w:r>
            <w:r>
              <w:rPr>
                <w:rStyle w:val="HyperlinkText9pt"/>
              </w:rPr>
              <w:fldChar w:fldCharType="end"/>
            </w:r>
          </w:p>
        </w:tc>
        <w:tc>
          <w:tcPr>
            <w:tcW w:w="2975" w:type="dxa"/>
            <w:tcPrChange w:id="2015" w:author="Russ Ott" w:date="2022-05-16T11:58:00Z">
              <w:tcPr>
                <w:tcW w:w="2975" w:type="dxa"/>
                <w:gridSpan w:val="2"/>
              </w:tcPr>
            </w:tcPrChange>
          </w:tcPr>
          <w:p w14:paraId="0C5A893F" w14:textId="77777777" w:rsidR="008D0E3F" w:rsidRDefault="007471AD">
            <w:pPr>
              <w:pStyle w:val="TableText"/>
            </w:pPr>
            <w:r>
              <w:t>2.16.840.1.113883.3.26.1.1</w:t>
            </w:r>
          </w:p>
        </w:tc>
      </w:tr>
      <w:tr w:rsidR="008D0E3F" w14:paraId="690D1443" w14:textId="77777777">
        <w:tblPrEx>
          <w:tblW w:w="10080" w:type="dxa"/>
          <w:jc w:val="center"/>
          <w:tblLayout w:type="fixed"/>
          <w:tblLook w:val="02A0" w:firstRow="1" w:lastRow="0" w:firstColumn="1" w:lastColumn="0" w:noHBand="1" w:noVBand="0"/>
          <w:tblPrExChange w:id="2016" w:author="Russ Ott" w:date="2022-05-16T11:58:00Z">
            <w:tblPrEx>
              <w:tblW w:w="10080" w:type="dxa"/>
              <w:jc w:val="center"/>
              <w:tblLayout w:type="fixed"/>
              <w:tblLook w:val="02A0" w:firstRow="1" w:lastRow="0" w:firstColumn="1" w:lastColumn="0" w:noHBand="1" w:noVBand="0"/>
            </w:tblPrEx>
          </w:tblPrExChange>
        </w:tblPrEx>
        <w:trPr>
          <w:jc w:val="center"/>
          <w:trPrChange w:id="2017" w:author="Russ Ott" w:date="2022-05-16T11:58:00Z">
            <w:trPr>
              <w:gridAfter w:val="0"/>
              <w:jc w:val="center"/>
            </w:trPr>
          </w:trPrChange>
        </w:trPr>
        <w:tc>
          <w:tcPr>
            <w:tcW w:w="3345" w:type="dxa"/>
            <w:tcPrChange w:id="2018" w:author="Russ Ott" w:date="2022-05-16T11:58:00Z">
              <w:tcPr>
                <w:tcW w:w="3345" w:type="dxa"/>
                <w:gridSpan w:val="2"/>
              </w:tcPr>
            </w:tcPrChange>
          </w:tcPr>
          <w:p w14:paraId="7C2B8CCA" w14:textId="77777777" w:rsidR="008D0E3F" w:rsidRDefault="007471AD">
            <w:pPr>
              <w:pStyle w:val="TableText"/>
            </w:pPr>
            <w:r>
              <w:tab/>
            </w:r>
            <w:r>
              <w:tab/>
              <w:t>@codeSystemName</w:t>
            </w:r>
          </w:p>
        </w:tc>
        <w:tc>
          <w:tcPr>
            <w:tcW w:w="720" w:type="dxa"/>
            <w:tcPrChange w:id="2019" w:author="Russ Ott" w:date="2022-05-16T11:58:00Z">
              <w:tcPr>
                <w:tcW w:w="720" w:type="dxa"/>
                <w:gridSpan w:val="2"/>
              </w:tcPr>
            </w:tcPrChange>
          </w:tcPr>
          <w:p w14:paraId="2DC52B41" w14:textId="77777777" w:rsidR="008D0E3F" w:rsidRDefault="007471AD">
            <w:pPr>
              <w:pStyle w:val="TableText"/>
            </w:pPr>
            <w:r>
              <w:t>0..1</w:t>
            </w:r>
          </w:p>
        </w:tc>
        <w:tc>
          <w:tcPr>
            <w:tcW w:w="1152" w:type="dxa"/>
            <w:tcPrChange w:id="2020" w:author="Russ Ott" w:date="2022-05-16T11:58:00Z">
              <w:tcPr>
                <w:tcW w:w="1152" w:type="dxa"/>
                <w:gridSpan w:val="2"/>
              </w:tcPr>
            </w:tcPrChange>
          </w:tcPr>
          <w:p w14:paraId="0019187C" w14:textId="77777777" w:rsidR="008D0E3F" w:rsidRDefault="007471AD">
            <w:pPr>
              <w:pStyle w:val="TableText"/>
            </w:pPr>
            <w:r>
              <w:t>MAY</w:t>
            </w:r>
          </w:p>
        </w:tc>
        <w:tc>
          <w:tcPr>
            <w:tcW w:w="864" w:type="dxa"/>
            <w:tcPrChange w:id="2021" w:author="Russ Ott" w:date="2022-05-16T11:58:00Z">
              <w:tcPr>
                <w:tcW w:w="864" w:type="dxa"/>
                <w:gridSpan w:val="2"/>
              </w:tcPr>
            </w:tcPrChange>
          </w:tcPr>
          <w:p w14:paraId="5DCD058B" w14:textId="77777777" w:rsidR="008D0E3F" w:rsidRDefault="008D0E3F">
            <w:pPr>
              <w:pStyle w:val="TableText"/>
            </w:pPr>
          </w:p>
        </w:tc>
        <w:tc>
          <w:tcPr>
            <w:tcW w:w="1104" w:type="dxa"/>
            <w:tcPrChange w:id="2022" w:author="Russ Ott" w:date="2022-05-16T11:58:00Z">
              <w:tcPr>
                <w:tcW w:w="1104" w:type="dxa"/>
                <w:gridSpan w:val="2"/>
              </w:tcPr>
            </w:tcPrChange>
          </w:tcPr>
          <w:p w14:paraId="1D5A7DB1" w14:textId="2B175AFF" w:rsidR="008D0E3F" w:rsidRDefault="00AA5B6D">
            <w:pPr>
              <w:pStyle w:val="TableText"/>
            </w:pPr>
            <w:r>
              <w:fldChar w:fldCharType="begin"/>
            </w:r>
            <w:r>
              <w:instrText xml:space="preserve"> HYPERLINK \l "C_4437-3456" \h </w:instrText>
            </w:r>
            <w:r>
              <w:fldChar w:fldCharType="separate"/>
            </w:r>
            <w:r w:rsidR="007471AD">
              <w:rPr>
                <w:rStyle w:val="HyperlinkText9pt"/>
              </w:rPr>
              <w:t>4437-3456</w:t>
            </w:r>
            <w:r>
              <w:rPr>
                <w:rStyle w:val="HyperlinkText9pt"/>
              </w:rPr>
              <w:fldChar w:fldCharType="end"/>
            </w:r>
          </w:p>
        </w:tc>
        <w:tc>
          <w:tcPr>
            <w:tcW w:w="2975" w:type="dxa"/>
            <w:tcPrChange w:id="2023" w:author="Russ Ott" w:date="2022-05-16T11:58:00Z">
              <w:tcPr>
                <w:tcW w:w="2975" w:type="dxa"/>
                <w:gridSpan w:val="2"/>
              </w:tcPr>
            </w:tcPrChange>
          </w:tcPr>
          <w:p w14:paraId="3394A866" w14:textId="77777777" w:rsidR="008D0E3F" w:rsidRDefault="007471AD">
            <w:pPr>
              <w:pStyle w:val="TableText"/>
            </w:pPr>
            <w:r>
              <w:t>NCI Thesaurus</w:t>
            </w:r>
          </w:p>
        </w:tc>
      </w:tr>
      <w:tr w:rsidR="008D0E3F" w14:paraId="21DBFED2" w14:textId="77777777">
        <w:tblPrEx>
          <w:tblW w:w="10080" w:type="dxa"/>
          <w:jc w:val="center"/>
          <w:tblLayout w:type="fixed"/>
          <w:tblLook w:val="02A0" w:firstRow="1" w:lastRow="0" w:firstColumn="1" w:lastColumn="0" w:noHBand="1" w:noVBand="0"/>
          <w:tblPrExChange w:id="2024" w:author="Russ Ott" w:date="2022-05-16T11:58:00Z">
            <w:tblPrEx>
              <w:tblW w:w="10080" w:type="dxa"/>
              <w:jc w:val="center"/>
              <w:tblLayout w:type="fixed"/>
              <w:tblLook w:val="02A0" w:firstRow="1" w:lastRow="0" w:firstColumn="1" w:lastColumn="0" w:noHBand="1" w:noVBand="0"/>
            </w:tblPrEx>
          </w:tblPrExChange>
        </w:tblPrEx>
        <w:trPr>
          <w:jc w:val="center"/>
          <w:trPrChange w:id="2025" w:author="Russ Ott" w:date="2022-05-16T11:58:00Z">
            <w:trPr>
              <w:gridAfter w:val="0"/>
              <w:jc w:val="center"/>
            </w:trPr>
          </w:trPrChange>
        </w:trPr>
        <w:tc>
          <w:tcPr>
            <w:tcW w:w="3345" w:type="dxa"/>
            <w:tcPrChange w:id="2026" w:author="Russ Ott" w:date="2022-05-16T11:58:00Z">
              <w:tcPr>
                <w:tcW w:w="3345" w:type="dxa"/>
                <w:gridSpan w:val="2"/>
              </w:tcPr>
            </w:tcPrChange>
          </w:tcPr>
          <w:p w14:paraId="35CF4BEC" w14:textId="77777777" w:rsidR="008D0E3F" w:rsidRDefault="007471AD">
            <w:pPr>
              <w:pStyle w:val="TableText"/>
            </w:pPr>
            <w:r>
              <w:tab/>
            </w:r>
            <w:r>
              <w:tab/>
              <w:t>@displayName</w:t>
            </w:r>
          </w:p>
        </w:tc>
        <w:tc>
          <w:tcPr>
            <w:tcW w:w="720" w:type="dxa"/>
            <w:tcPrChange w:id="2027" w:author="Russ Ott" w:date="2022-05-16T11:58:00Z">
              <w:tcPr>
                <w:tcW w:w="720" w:type="dxa"/>
                <w:gridSpan w:val="2"/>
              </w:tcPr>
            </w:tcPrChange>
          </w:tcPr>
          <w:p w14:paraId="6CA060B1" w14:textId="77777777" w:rsidR="008D0E3F" w:rsidRDefault="007471AD">
            <w:pPr>
              <w:pStyle w:val="TableText"/>
            </w:pPr>
            <w:r>
              <w:t>0..1</w:t>
            </w:r>
          </w:p>
        </w:tc>
        <w:tc>
          <w:tcPr>
            <w:tcW w:w="1152" w:type="dxa"/>
            <w:tcPrChange w:id="2028" w:author="Russ Ott" w:date="2022-05-16T11:58:00Z">
              <w:tcPr>
                <w:tcW w:w="1152" w:type="dxa"/>
                <w:gridSpan w:val="2"/>
              </w:tcPr>
            </w:tcPrChange>
          </w:tcPr>
          <w:p w14:paraId="5FAA5CD6" w14:textId="77777777" w:rsidR="008D0E3F" w:rsidRDefault="007471AD">
            <w:pPr>
              <w:pStyle w:val="TableText"/>
            </w:pPr>
            <w:r>
              <w:t>MAY</w:t>
            </w:r>
          </w:p>
        </w:tc>
        <w:tc>
          <w:tcPr>
            <w:tcW w:w="864" w:type="dxa"/>
            <w:tcPrChange w:id="2029" w:author="Russ Ott" w:date="2022-05-16T11:58:00Z">
              <w:tcPr>
                <w:tcW w:w="864" w:type="dxa"/>
                <w:gridSpan w:val="2"/>
              </w:tcPr>
            </w:tcPrChange>
          </w:tcPr>
          <w:p w14:paraId="25B8655F" w14:textId="77777777" w:rsidR="008D0E3F" w:rsidRDefault="008D0E3F">
            <w:pPr>
              <w:pStyle w:val="TableText"/>
            </w:pPr>
          </w:p>
        </w:tc>
        <w:tc>
          <w:tcPr>
            <w:tcW w:w="1104" w:type="dxa"/>
            <w:tcPrChange w:id="2030" w:author="Russ Ott" w:date="2022-05-16T11:58:00Z">
              <w:tcPr>
                <w:tcW w:w="1104" w:type="dxa"/>
                <w:gridSpan w:val="2"/>
              </w:tcPr>
            </w:tcPrChange>
          </w:tcPr>
          <w:p w14:paraId="2E15A902" w14:textId="3A0ABA29" w:rsidR="008D0E3F" w:rsidRDefault="00AA5B6D">
            <w:pPr>
              <w:pStyle w:val="TableText"/>
            </w:pPr>
            <w:r>
              <w:fldChar w:fldCharType="begin"/>
            </w:r>
            <w:r>
              <w:instrText xml:space="preserve"> HYPERLINK \l "C_4437-3457" \h </w:instrText>
            </w:r>
            <w:r>
              <w:fldChar w:fldCharType="separate"/>
            </w:r>
            <w:r w:rsidR="007471AD">
              <w:rPr>
                <w:rStyle w:val="HyperlinkText9pt"/>
              </w:rPr>
              <w:t>4437-3457</w:t>
            </w:r>
            <w:r>
              <w:rPr>
                <w:rStyle w:val="HyperlinkText9pt"/>
              </w:rPr>
              <w:fldChar w:fldCharType="end"/>
            </w:r>
          </w:p>
        </w:tc>
        <w:tc>
          <w:tcPr>
            <w:tcW w:w="2975" w:type="dxa"/>
            <w:tcPrChange w:id="2031" w:author="Russ Ott" w:date="2022-05-16T11:58:00Z">
              <w:tcPr>
                <w:tcW w:w="2975" w:type="dxa"/>
                <w:gridSpan w:val="2"/>
              </w:tcPr>
            </w:tcPrChange>
          </w:tcPr>
          <w:p w14:paraId="10016DBF" w14:textId="77777777" w:rsidR="008D0E3F" w:rsidRDefault="007471AD">
            <w:pPr>
              <w:pStyle w:val="TableText"/>
            </w:pPr>
            <w:r>
              <w:t>Lot or Batch Number</w:t>
            </w:r>
          </w:p>
        </w:tc>
      </w:tr>
      <w:tr w:rsidR="008D0E3F" w14:paraId="00C47EF4" w14:textId="77777777">
        <w:tblPrEx>
          <w:tblW w:w="10080" w:type="dxa"/>
          <w:jc w:val="center"/>
          <w:tblLayout w:type="fixed"/>
          <w:tblLook w:val="02A0" w:firstRow="1" w:lastRow="0" w:firstColumn="1" w:lastColumn="0" w:noHBand="1" w:noVBand="0"/>
          <w:tblPrExChange w:id="2032" w:author="Russ Ott" w:date="2022-05-16T11:58:00Z">
            <w:tblPrEx>
              <w:tblW w:w="10080" w:type="dxa"/>
              <w:jc w:val="center"/>
              <w:tblLayout w:type="fixed"/>
              <w:tblLook w:val="02A0" w:firstRow="1" w:lastRow="0" w:firstColumn="1" w:lastColumn="0" w:noHBand="1" w:noVBand="0"/>
            </w:tblPrEx>
          </w:tblPrExChange>
        </w:tblPrEx>
        <w:trPr>
          <w:jc w:val="center"/>
          <w:trPrChange w:id="2033" w:author="Russ Ott" w:date="2022-05-16T11:58:00Z">
            <w:trPr>
              <w:gridAfter w:val="0"/>
              <w:jc w:val="center"/>
            </w:trPr>
          </w:trPrChange>
        </w:trPr>
        <w:tc>
          <w:tcPr>
            <w:tcW w:w="3345" w:type="dxa"/>
            <w:tcPrChange w:id="2034" w:author="Russ Ott" w:date="2022-05-16T11:58:00Z">
              <w:tcPr>
                <w:tcW w:w="3345" w:type="dxa"/>
                <w:gridSpan w:val="2"/>
              </w:tcPr>
            </w:tcPrChange>
          </w:tcPr>
          <w:p w14:paraId="0FCB8E3E" w14:textId="77777777" w:rsidR="008D0E3F" w:rsidRDefault="007471AD">
            <w:pPr>
              <w:pStyle w:val="TableText"/>
            </w:pPr>
            <w:r>
              <w:tab/>
              <w:t>value</w:t>
            </w:r>
          </w:p>
        </w:tc>
        <w:tc>
          <w:tcPr>
            <w:tcW w:w="720" w:type="dxa"/>
            <w:tcPrChange w:id="2035" w:author="Russ Ott" w:date="2022-05-16T11:58:00Z">
              <w:tcPr>
                <w:tcW w:w="720" w:type="dxa"/>
                <w:gridSpan w:val="2"/>
              </w:tcPr>
            </w:tcPrChange>
          </w:tcPr>
          <w:p w14:paraId="0F1C8CBC" w14:textId="77777777" w:rsidR="008D0E3F" w:rsidRDefault="007471AD">
            <w:pPr>
              <w:pStyle w:val="TableText"/>
            </w:pPr>
            <w:r>
              <w:t>1..1</w:t>
            </w:r>
          </w:p>
        </w:tc>
        <w:tc>
          <w:tcPr>
            <w:tcW w:w="1152" w:type="dxa"/>
            <w:tcPrChange w:id="2036" w:author="Russ Ott" w:date="2022-05-16T11:58:00Z">
              <w:tcPr>
                <w:tcW w:w="1152" w:type="dxa"/>
                <w:gridSpan w:val="2"/>
              </w:tcPr>
            </w:tcPrChange>
          </w:tcPr>
          <w:p w14:paraId="554FC237" w14:textId="77777777" w:rsidR="008D0E3F" w:rsidRDefault="007471AD">
            <w:pPr>
              <w:pStyle w:val="TableText"/>
            </w:pPr>
            <w:r>
              <w:t>SHALL</w:t>
            </w:r>
          </w:p>
        </w:tc>
        <w:tc>
          <w:tcPr>
            <w:tcW w:w="864" w:type="dxa"/>
            <w:tcPrChange w:id="2037" w:author="Russ Ott" w:date="2022-05-16T11:58:00Z">
              <w:tcPr>
                <w:tcW w:w="864" w:type="dxa"/>
                <w:gridSpan w:val="2"/>
              </w:tcPr>
            </w:tcPrChange>
          </w:tcPr>
          <w:p w14:paraId="6FDAA17A" w14:textId="77777777" w:rsidR="008D0E3F" w:rsidRDefault="007471AD">
            <w:pPr>
              <w:pStyle w:val="TableText"/>
            </w:pPr>
            <w:r>
              <w:t>ED</w:t>
            </w:r>
          </w:p>
        </w:tc>
        <w:tc>
          <w:tcPr>
            <w:tcW w:w="1104" w:type="dxa"/>
            <w:tcPrChange w:id="2038" w:author="Russ Ott" w:date="2022-05-16T11:58:00Z">
              <w:tcPr>
                <w:tcW w:w="1104" w:type="dxa"/>
                <w:gridSpan w:val="2"/>
              </w:tcPr>
            </w:tcPrChange>
          </w:tcPr>
          <w:p w14:paraId="3171BBEF" w14:textId="48948259" w:rsidR="008D0E3F" w:rsidRDefault="00AA5B6D">
            <w:pPr>
              <w:pStyle w:val="TableText"/>
            </w:pPr>
            <w:r>
              <w:fldChar w:fldCharType="begin"/>
            </w:r>
            <w:r>
              <w:instrText xml:space="preserve"> HYPERLINK \l "C_4437-3458" \h </w:instrText>
            </w:r>
            <w:r>
              <w:fldChar w:fldCharType="separate"/>
            </w:r>
            <w:r w:rsidR="007471AD">
              <w:rPr>
                <w:rStyle w:val="HyperlinkText9pt"/>
              </w:rPr>
              <w:t>4437-3458</w:t>
            </w:r>
            <w:r>
              <w:rPr>
                <w:rStyle w:val="HyperlinkText9pt"/>
              </w:rPr>
              <w:fldChar w:fldCharType="end"/>
            </w:r>
          </w:p>
        </w:tc>
        <w:tc>
          <w:tcPr>
            <w:tcW w:w="2975" w:type="dxa"/>
            <w:tcPrChange w:id="2039" w:author="Russ Ott" w:date="2022-05-16T11:58:00Z">
              <w:tcPr>
                <w:tcW w:w="2975" w:type="dxa"/>
                <w:gridSpan w:val="2"/>
              </w:tcPr>
            </w:tcPrChange>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040" w:name="C_4437-3450"/>
      <w:proofErr w:type="spellEnd"/>
      <w:r>
        <w:t xml:space="preserve"> (CONF:4437-3450)</w:t>
      </w:r>
      <w:bookmarkEnd w:id="2040"/>
      <w:r>
        <w:t>.</w:t>
      </w:r>
    </w:p>
    <w:p w14:paraId="27DE7CB0"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id="2041" w:name="C_4437-3452"/>
      <w:r>
        <w:t xml:space="preserve"> (CONF:4437-3452)</w:t>
      </w:r>
      <w:bookmarkEnd w:id="2041"/>
      <w:r>
        <w:t>.</w:t>
      </w:r>
      <w:r>
        <w:br/>
        <w:t xml:space="preserve">Note: template </w:t>
      </w:r>
      <w:proofErr w:type="spellStart"/>
      <w:r>
        <w:t>oid</w:t>
      </w:r>
      <w:proofErr w:type="spellEnd"/>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042" w:name="C_4437-3453"/>
      <w:r>
        <w:t xml:space="preserve"> (CONF:4437-3453)</w:t>
      </w:r>
      <w:bookmarkEnd w:id="2042"/>
      <w:r>
        <w:t>.</w:t>
      </w:r>
    </w:p>
    <w:p w14:paraId="77EC1045"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id="2043" w:name="C_4437-3451"/>
      <w:r>
        <w:t xml:space="preserve"> (CONF:4437-3451)</w:t>
      </w:r>
      <w:bookmarkEnd w:id="2043"/>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044" w:name="C_4437-3454"/>
      <w:r>
        <w:t xml:space="preserve"> (CONF:4437-3454)</w:t>
      </w:r>
      <w:bookmarkEnd w:id="2044"/>
      <w:r>
        <w:t>.</w:t>
      </w:r>
    </w:p>
    <w:p w14:paraId="581DC985"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045" w:name="C_4437-3455"/>
      <w:r>
        <w:t xml:space="preserve"> (CONF:4437-3455)</w:t>
      </w:r>
      <w:bookmarkEnd w:id="2045"/>
      <w:r>
        <w:t>.</w:t>
      </w:r>
    </w:p>
    <w:p w14:paraId="09C8CCB6"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046" w:name="C_4437-3456"/>
      <w:r>
        <w:t xml:space="preserve"> (CONF:4437-3456)</w:t>
      </w:r>
      <w:bookmarkEnd w:id="2046"/>
      <w:r>
        <w:t>.</w:t>
      </w:r>
    </w:p>
    <w:p w14:paraId="776209FA"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id="2047" w:name="C_4437-3457"/>
      <w:r>
        <w:t xml:space="preserve"> (CONF:4437-3457)</w:t>
      </w:r>
      <w:bookmarkEnd w:id="2047"/>
      <w:r>
        <w:t>.</w:t>
      </w:r>
    </w:p>
    <w:p w14:paraId="0725ADF1" w14:textId="77777777" w:rsidR="008D0E3F" w:rsidRDefault="007471AD">
      <w:pPr>
        <w:pStyle w:val="BodyText"/>
        <w:spacing w:before="120"/>
      </w:pPr>
      <w:r>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048" w:name="C_4437-3458"/>
      <w:r>
        <w:t xml:space="preserve"> (CONF:4437-3458)</w:t>
      </w:r>
      <w:bookmarkEnd w:id="2048"/>
      <w:r>
        <w:t>.</w:t>
      </w:r>
    </w:p>
    <w:p w14:paraId="390CB803" w14:textId="6BAE406D" w:rsidR="008D0E3F" w:rsidRDefault="007471AD">
      <w:pPr>
        <w:pStyle w:val="Caption"/>
        <w:ind w:left="130" w:right="115"/>
      </w:pPr>
      <w:bookmarkStart w:id="2049" w:name="_Toc103326515"/>
      <w:bookmarkStart w:id="2050" w:name="_Toc83395680"/>
      <w:r>
        <w:t xml:space="preserve">Figure </w:t>
      </w:r>
      <w:r>
        <w:fldChar w:fldCharType="begin"/>
      </w:r>
      <w:r>
        <w:instrText>SEQ Figure \* ARABIC</w:instrText>
      </w:r>
      <w:r>
        <w:fldChar w:fldCharType="separate"/>
      </w:r>
      <w:r>
        <w:t>10</w:t>
      </w:r>
      <w:r>
        <w:fldChar w:fldCharType="end"/>
      </w:r>
      <w:r>
        <w:t>: Lot or Batch Number</w:t>
      </w:r>
      <w:bookmarkEnd w:id="2049"/>
      <w:bookmarkEnd w:id="2050"/>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EFB2384" w14:textId="77777777" w:rsidR="008D0E3F" w:rsidRDefault="007471AD">
      <w:pPr>
        <w:pStyle w:val="Example"/>
        <w:ind w:left="130" w:right="115"/>
      </w:pPr>
      <w:r>
        <w:t xml:space="preserve">    &lt;</w:t>
      </w:r>
      <w:proofErr w:type="spellStart"/>
      <w:r>
        <w:t>templateId</w:t>
      </w:r>
      <w:proofErr w:type="spellEnd"/>
      <w:r>
        <w:t xml:space="preserve"> root="2.16.840.1.113883.10.20.22.4.315" extension="2019-06-21"/&gt;</w:t>
      </w:r>
    </w:p>
    <w:p w14:paraId="638E6AB3" w14:textId="77777777" w:rsidR="008D0E3F" w:rsidRDefault="007471AD">
      <w:pPr>
        <w:pStyle w:val="Example"/>
        <w:ind w:left="130" w:right="115"/>
      </w:pPr>
      <w:r>
        <w:t xml:space="preserve">    &lt;</w:t>
      </w:r>
      <w:proofErr w:type="gramStart"/>
      <w:r>
        <w:t>code  code</w:t>
      </w:r>
      <w:proofErr w:type="gramEnd"/>
      <w:r>
        <w:t xml:space="preserve">="C101672" displayName="Lot or Batch Number" </w:t>
      </w:r>
    </w:p>
    <w:p w14:paraId="69A0368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4257FF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2051" w:name="E_Manufacturing_Date_Observation_2019"/>
      <w:bookmarkStart w:id="2052" w:name="_Toc103326500"/>
      <w:bookmarkStart w:id="2053" w:name="_Toc83395665"/>
      <w:r>
        <w:t>Manufacturing Date Observation</w:t>
      </w:r>
      <w:bookmarkEnd w:id="2051"/>
      <w:bookmarkEnd w:id="2052"/>
      <w:bookmarkEnd w:id="2053"/>
    </w:p>
    <w:p w14:paraId="65851D91" w14:textId="77777777" w:rsidR="008D0E3F" w:rsidRDefault="007471AD">
      <w:pPr>
        <w:pStyle w:val="BracketData"/>
      </w:pPr>
      <w:r>
        <w:t xml:space="preserve">[observation: identifier </w:t>
      </w:r>
      <w:proofErr w:type="gramStart"/>
      <w:r>
        <w:t>urn:hl</w:t>
      </w:r>
      <w:proofErr w:type="gramEnd"/>
      <w:r>
        <w:t>7ii:2.16.840.1.113883.10.20.22.4.316:2019-06-21 (open)]</w:t>
      </w:r>
    </w:p>
    <w:p w14:paraId="3ECC3F4F" w14:textId="786F93C6" w:rsidR="008D0E3F" w:rsidRDefault="007471AD">
      <w:pPr>
        <w:pStyle w:val="Caption"/>
      </w:pPr>
      <w:bookmarkStart w:id="2054" w:name="_Toc103326539"/>
      <w:bookmarkStart w:id="2055" w:name="_Toc83395705"/>
      <w:r>
        <w:t xml:space="preserve">Table </w:t>
      </w:r>
      <w:r>
        <w:fldChar w:fldCharType="begin"/>
      </w:r>
      <w:r>
        <w:instrText>SEQ Table \* ARABIC</w:instrText>
      </w:r>
      <w:r>
        <w:fldChar w:fldCharType="separate"/>
      </w:r>
      <w:del w:id="2056" w:author="Russ Ott" w:date="2022-05-16T11:58:00Z">
        <w:r w:rsidR="00FB6AE9">
          <w:delText>21</w:delText>
        </w:r>
      </w:del>
      <w:ins w:id="2057" w:author="Russ Ott" w:date="2022-05-16T11:58:00Z">
        <w:r>
          <w:t>20</w:t>
        </w:r>
      </w:ins>
      <w:r>
        <w:fldChar w:fldCharType="end"/>
      </w:r>
      <w:r>
        <w:t>: Manufacturing Date Observation Contexts</w:t>
      </w:r>
      <w:bookmarkEnd w:id="2054"/>
      <w:bookmarkEnd w:id="20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058"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2059">
          <w:tblGrid>
            <w:gridCol w:w="5040"/>
            <w:gridCol w:w="5040"/>
          </w:tblGrid>
        </w:tblGridChange>
      </w:tblGrid>
      <w:tr w:rsidR="008D0E3F" w14:paraId="5A763AA0" w14:textId="77777777">
        <w:trPr>
          <w:cantSplit/>
          <w:tblHeader/>
          <w:jc w:val="center"/>
          <w:trPrChange w:id="2060" w:author="Russ Ott" w:date="2022-05-16T11:58:00Z">
            <w:trPr>
              <w:cantSplit/>
              <w:tblHeader/>
              <w:jc w:val="center"/>
            </w:trPr>
          </w:trPrChange>
        </w:trPr>
        <w:tc>
          <w:tcPr>
            <w:tcW w:w="360" w:type="dxa"/>
            <w:shd w:val="clear" w:color="auto" w:fill="E6E6E6"/>
            <w:tcPrChange w:id="2061" w:author="Russ Ott" w:date="2022-05-16T11:58:00Z">
              <w:tcPr>
                <w:tcW w:w="360" w:type="dxa"/>
                <w:shd w:val="clear" w:color="auto" w:fill="E6E6E6"/>
              </w:tcPr>
            </w:tcPrChange>
          </w:tcPr>
          <w:p w14:paraId="3CA5884D" w14:textId="77777777" w:rsidR="008D0E3F" w:rsidRDefault="007471AD">
            <w:pPr>
              <w:pStyle w:val="TableHead"/>
            </w:pPr>
            <w:r>
              <w:t>Contained By:</w:t>
            </w:r>
          </w:p>
        </w:tc>
        <w:tc>
          <w:tcPr>
            <w:tcW w:w="360" w:type="dxa"/>
            <w:shd w:val="clear" w:color="auto" w:fill="E6E6E6"/>
            <w:tcPrChange w:id="2062" w:author="Russ Ott" w:date="2022-05-16T11:58:00Z">
              <w:tcPr>
                <w:tcW w:w="360" w:type="dxa"/>
                <w:shd w:val="clear" w:color="auto" w:fill="E6E6E6"/>
              </w:tcPr>
            </w:tcPrChange>
          </w:tcPr>
          <w:p w14:paraId="356ABA34" w14:textId="77777777" w:rsidR="008D0E3F" w:rsidRDefault="007471AD">
            <w:pPr>
              <w:pStyle w:val="TableHead"/>
            </w:pPr>
            <w:r>
              <w:t>Contains:</w:t>
            </w:r>
          </w:p>
        </w:tc>
      </w:tr>
      <w:tr w:rsidR="008D0E3F" w14:paraId="00DFAFCD" w14:textId="77777777">
        <w:trPr>
          <w:jc w:val="center"/>
          <w:trPrChange w:id="2063" w:author="Russ Ott" w:date="2022-05-16T11:58:00Z">
            <w:trPr>
              <w:jc w:val="center"/>
            </w:trPr>
          </w:trPrChange>
        </w:trPr>
        <w:tc>
          <w:tcPr>
            <w:tcW w:w="360" w:type="dxa"/>
            <w:tcPrChange w:id="2064" w:author="Russ Ott" w:date="2022-05-16T11:58:00Z">
              <w:tcPr>
                <w:tcW w:w="360" w:type="dxa"/>
              </w:tcPr>
            </w:tcPrChange>
          </w:tcPr>
          <w:p w14:paraId="04B3EEE2" w14:textId="7400F057"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2065" w:author="Russ Ott" w:date="2022-05-16T11:58:00Z">
              <w:tcPr>
                <w:tcW w:w="360" w:type="dxa"/>
              </w:tcPr>
            </w:tcPrChange>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14:paraId="0134640B" w14:textId="6B85014C" w:rsidR="008D0E3F" w:rsidRDefault="007471AD">
      <w:pPr>
        <w:pStyle w:val="Caption"/>
      </w:pPr>
      <w:bookmarkStart w:id="2066" w:name="_Toc103326540"/>
      <w:bookmarkStart w:id="2067" w:name="_Toc83395706"/>
      <w:r>
        <w:t xml:space="preserve">Table </w:t>
      </w:r>
      <w:r>
        <w:fldChar w:fldCharType="begin"/>
      </w:r>
      <w:r>
        <w:instrText>SEQ Table \* ARABIC</w:instrText>
      </w:r>
      <w:r>
        <w:fldChar w:fldCharType="separate"/>
      </w:r>
      <w:del w:id="2068" w:author="Russ Ott" w:date="2022-05-16T11:58:00Z">
        <w:r w:rsidR="00FB6AE9">
          <w:delText>22</w:delText>
        </w:r>
      </w:del>
      <w:ins w:id="2069" w:author="Russ Ott" w:date="2022-05-16T11:58:00Z">
        <w:r>
          <w:t>21</w:t>
        </w:r>
      </w:ins>
      <w:r>
        <w:fldChar w:fldCharType="end"/>
      </w:r>
      <w:r>
        <w:t>: Manufacturing Date Observation Constraints Overview</w:t>
      </w:r>
      <w:bookmarkEnd w:id="2066"/>
      <w:bookmarkEnd w:id="20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2070">
          <w:tblGrid>
            <w:gridCol w:w="113"/>
            <w:gridCol w:w="3203"/>
            <w:gridCol w:w="113"/>
            <w:gridCol w:w="603"/>
            <w:gridCol w:w="113"/>
            <w:gridCol w:w="1031"/>
            <w:gridCol w:w="113"/>
            <w:gridCol w:w="745"/>
            <w:gridCol w:w="113"/>
            <w:gridCol w:w="983"/>
            <w:gridCol w:w="113"/>
            <w:gridCol w:w="2837"/>
            <w:gridCol w:w="113"/>
          </w:tblGrid>
        </w:tblGridChange>
      </w:tblGrid>
      <w:tr w:rsidR="00AA5B6D"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blPrEx>
          <w:tblW w:w="10080" w:type="dxa"/>
          <w:jc w:val="center"/>
          <w:tblLayout w:type="fixed"/>
          <w:tblLook w:val="02A0" w:firstRow="1" w:lastRow="0" w:firstColumn="1" w:lastColumn="0" w:noHBand="1" w:noVBand="0"/>
          <w:tblPrExChange w:id="2071" w:author="Russ Ott" w:date="2022-05-16T11:58:00Z">
            <w:tblPrEx>
              <w:tblW w:w="10080" w:type="dxa"/>
              <w:jc w:val="center"/>
              <w:tblLayout w:type="fixed"/>
              <w:tblLook w:val="02A0" w:firstRow="1" w:lastRow="0" w:firstColumn="1" w:lastColumn="0" w:noHBand="1" w:noVBand="0"/>
            </w:tblPrEx>
          </w:tblPrExChange>
        </w:tblPrEx>
        <w:trPr>
          <w:jc w:val="center"/>
          <w:trPrChange w:id="2072" w:author="Russ Ott" w:date="2022-05-16T11:58:00Z">
            <w:trPr>
              <w:gridAfter w:val="0"/>
              <w:jc w:val="center"/>
            </w:trPr>
          </w:trPrChange>
        </w:trPr>
        <w:tc>
          <w:tcPr>
            <w:tcW w:w="10160" w:type="dxa"/>
            <w:gridSpan w:val="6"/>
            <w:tcPrChange w:id="2073" w:author="Russ Ott" w:date="2022-05-16T11:58:00Z">
              <w:tcPr>
                <w:tcW w:w="10160" w:type="dxa"/>
                <w:gridSpan w:val="12"/>
              </w:tcPr>
            </w:tcPrChange>
          </w:tcPr>
          <w:p w14:paraId="337C1A2D" w14:textId="77777777" w:rsidR="008D0E3F" w:rsidRDefault="007471AD">
            <w:pPr>
              <w:pStyle w:val="TableText"/>
            </w:pPr>
            <w:r>
              <w:t>observation (identifier: urn:hl7ii:2.16.840.1.113883.10.20.22.4.316:2019-06-21)</w:t>
            </w:r>
          </w:p>
        </w:tc>
      </w:tr>
      <w:tr w:rsidR="008D0E3F" w14:paraId="27166359" w14:textId="77777777">
        <w:tblPrEx>
          <w:tblW w:w="10080" w:type="dxa"/>
          <w:jc w:val="center"/>
          <w:tblLayout w:type="fixed"/>
          <w:tblLook w:val="02A0" w:firstRow="1" w:lastRow="0" w:firstColumn="1" w:lastColumn="0" w:noHBand="1" w:noVBand="0"/>
          <w:tblPrExChange w:id="2074" w:author="Russ Ott" w:date="2022-05-16T11:58:00Z">
            <w:tblPrEx>
              <w:tblW w:w="10080" w:type="dxa"/>
              <w:jc w:val="center"/>
              <w:tblLayout w:type="fixed"/>
              <w:tblLook w:val="02A0" w:firstRow="1" w:lastRow="0" w:firstColumn="1" w:lastColumn="0" w:noHBand="1" w:noVBand="0"/>
            </w:tblPrEx>
          </w:tblPrExChange>
        </w:tblPrEx>
        <w:trPr>
          <w:jc w:val="center"/>
          <w:trPrChange w:id="2075" w:author="Russ Ott" w:date="2022-05-16T11:58:00Z">
            <w:trPr>
              <w:gridAfter w:val="0"/>
              <w:jc w:val="center"/>
            </w:trPr>
          </w:trPrChange>
        </w:trPr>
        <w:tc>
          <w:tcPr>
            <w:tcW w:w="3345" w:type="dxa"/>
            <w:tcPrChange w:id="2076" w:author="Russ Ott" w:date="2022-05-16T11:58:00Z">
              <w:tcPr>
                <w:tcW w:w="3345" w:type="dxa"/>
                <w:gridSpan w:val="2"/>
              </w:tcPr>
            </w:tcPrChange>
          </w:tcPr>
          <w:p w14:paraId="4BAF61BF" w14:textId="77777777" w:rsidR="008D0E3F" w:rsidRDefault="007471AD">
            <w:pPr>
              <w:pStyle w:val="TableText"/>
            </w:pPr>
            <w:r>
              <w:tab/>
              <w:t>templateId</w:t>
            </w:r>
          </w:p>
        </w:tc>
        <w:tc>
          <w:tcPr>
            <w:tcW w:w="720" w:type="dxa"/>
            <w:tcPrChange w:id="2077" w:author="Russ Ott" w:date="2022-05-16T11:58:00Z">
              <w:tcPr>
                <w:tcW w:w="720" w:type="dxa"/>
                <w:gridSpan w:val="2"/>
              </w:tcPr>
            </w:tcPrChange>
          </w:tcPr>
          <w:p w14:paraId="2245BDB9" w14:textId="77777777" w:rsidR="008D0E3F" w:rsidRDefault="007471AD">
            <w:pPr>
              <w:pStyle w:val="TableText"/>
            </w:pPr>
            <w:r>
              <w:t>1..1</w:t>
            </w:r>
          </w:p>
        </w:tc>
        <w:tc>
          <w:tcPr>
            <w:tcW w:w="1152" w:type="dxa"/>
            <w:tcPrChange w:id="2078" w:author="Russ Ott" w:date="2022-05-16T11:58:00Z">
              <w:tcPr>
                <w:tcW w:w="1152" w:type="dxa"/>
                <w:gridSpan w:val="2"/>
              </w:tcPr>
            </w:tcPrChange>
          </w:tcPr>
          <w:p w14:paraId="688C13CF" w14:textId="77777777" w:rsidR="008D0E3F" w:rsidRDefault="007471AD">
            <w:pPr>
              <w:pStyle w:val="TableText"/>
            </w:pPr>
            <w:r>
              <w:t>SHALL</w:t>
            </w:r>
          </w:p>
        </w:tc>
        <w:tc>
          <w:tcPr>
            <w:tcW w:w="864" w:type="dxa"/>
            <w:tcPrChange w:id="2079" w:author="Russ Ott" w:date="2022-05-16T11:58:00Z">
              <w:tcPr>
                <w:tcW w:w="864" w:type="dxa"/>
                <w:gridSpan w:val="2"/>
              </w:tcPr>
            </w:tcPrChange>
          </w:tcPr>
          <w:p w14:paraId="60E0CF7A" w14:textId="77777777" w:rsidR="008D0E3F" w:rsidRDefault="008D0E3F">
            <w:pPr>
              <w:pStyle w:val="TableText"/>
            </w:pPr>
          </w:p>
        </w:tc>
        <w:tc>
          <w:tcPr>
            <w:tcW w:w="1104" w:type="dxa"/>
            <w:tcPrChange w:id="2080" w:author="Russ Ott" w:date="2022-05-16T11:58:00Z">
              <w:tcPr>
                <w:tcW w:w="1104" w:type="dxa"/>
                <w:gridSpan w:val="2"/>
              </w:tcPr>
            </w:tcPrChange>
          </w:tcPr>
          <w:p w14:paraId="2B846F03" w14:textId="72D6BDB9" w:rsidR="008D0E3F" w:rsidRDefault="00AA5B6D">
            <w:pPr>
              <w:pStyle w:val="TableText"/>
            </w:pPr>
            <w:r>
              <w:fldChar w:fldCharType="begin"/>
            </w:r>
            <w:r>
              <w:instrText xml:space="preserve"> HYPERLINK \l "C_4437-3459" \h </w:instrText>
            </w:r>
            <w:r>
              <w:fldChar w:fldCharType="separate"/>
            </w:r>
            <w:r w:rsidR="007471AD">
              <w:rPr>
                <w:rStyle w:val="HyperlinkText9pt"/>
              </w:rPr>
              <w:t>4437-3459</w:t>
            </w:r>
            <w:r>
              <w:rPr>
                <w:rStyle w:val="HyperlinkText9pt"/>
              </w:rPr>
              <w:fldChar w:fldCharType="end"/>
            </w:r>
          </w:p>
        </w:tc>
        <w:tc>
          <w:tcPr>
            <w:tcW w:w="2975" w:type="dxa"/>
            <w:tcPrChange w:id="2081" w:author="Russ Ott" w:date="2022-05-16T11:58:00Z">
              <w:tcPr>
                <w:tcW w:w="2975" w:type="dxa"/>
                <w:gridSpan w:val="2"/>
              </w:tcPr>
            </w:tcPrChange>
          </w:tcPr>
          <w:p w14:paraId="12A38AF4" w14:textId="77777777" w:rsidR="008D0E3F" w:rsidRDefault="008D0E3F">
            <w:pPr>
              <w:pStyle w:val="TableText"/>
            </w:pPr>
          </w:p>
        </w:tc>
      </w:tr>
      <w:tr w:rsidR="008D0E3F" w14:paraId="7C05D1B5" w14:textId="77777777">
        <w:tblPrEx>
          <w:tblW w:w="10080" w:type="dxa"/>
          <w:jc w:val="center"/>
          <w:tblLayout w:type="fixed"/>
          <w:tblLook w:val="02A0" w:firstRow="1" w:lastRow="0" w:firstColumn="1" w:lastColumn="0" w:noHBand="1" w:noVBand="0"/>
          <w:tblPrExChange w:id="2082" w:author="Russ Ott" w:date="2022-05-16T11:58:00Z">
            <w:tblPrEx>
              <w:tblW w:w="10080" w:type="dxa"/>
              <w:jc w:val="center"/>
              <w:tblLayout w:type="fixed"/>
              <w:tblLook w:val="02A0" w:firstRow="1" w:lastRow="0" w:firstColumn="1" w:lastColumn="0" w:noHBand="1" w:noVBand="0"/>
            </w:tblPrEx>
          </w:tblPrExChange>
        </w:tblPrEx>
        <w:trPr>
          <w:jc w:val="center"/>
          <w:trPrChange w:id="2083" w:author="Russ Ott" w:date="2022-05-16T11:58:00Z">
            <w:trPr>
              <w:gridAfter w:val="0"/>
              <w:jc w:val="center"/>
            </w:trPr>
          </w:trPrChange>
        </w:trPr>
        <w:tc>
          <w:tcPr>
            <w:tcW w:w="3345" w:type="dxa"/>
            <w:tcPrChange w:id="2084" w:author="Russ Ott" w:date="2022-05-16T11:58:00Z">
              <w:tcPr>
                <w:tcW w:w="3345" w:type="dxa"/>
                <w:gridSpan w:val="2"/>
              </w:tcPr>
            </w:tcPrChange>
          </w:tcPr>
          <w:p w14:paraId="20EE035C" w14:textId="77777777" w:rsidR="008D0E3F" w:rsidRDefault="007471AD">
            <w:pPr>
              <w:pStyle w:val="TableText"/>
            </w:pPr>
            <w:r>
              <w:tab/>
            </w:r>
            <w:r>
              <w:tab/>
              <w:t>@root</w:t>
            </w:r>
          </w:p>
        </w:tc>
        <w:tc>
          <w:tcPr>
            <w:tcW w:w="720" w:type="dxa"/>
            <w:tcPrChange w:id="2085" w:author="Russ Ott" w:date="2022-05-16T11:58:00Z">
              <w:tcPr>
                <w:tcW w:w="720" w:type="dxa"/>
                <w:gridSpan w:val="2"/>
              </w:tcPr>
            </w:tcPrChange>
          </w:tcPr>
          <w:p w14:paraId="66039279" w14:textId="77777777" w:rsidR="008D0E3F" w:rsidRDefault="007471AD">
            <w:pPr>
              <w:pStyle w:val="TableText"/>
            </w:pPr>
            <w:r>
              <w:t>1..1</w:t>
            </w:r>
          </w:p>
        </w:tc>
        <w:tc>
          <w:tcPr>
            <w:tcW w:w="1152" w:type="dxa"/>
            <w:tcPrChange w:id="2086" w:author="Russ Ott" w:date="2022-05-16T11:58:00Z">
              <w:tcPr>
                <w:tcW w:w="1152" w:type="dxa"/>
                <w:gridSpan w:val="2"/>
              </w:tcPr>
            </w:tcPrChange>
          </w:tcPr>
          <w:p w14:paraId="321712AF" w14:textId="77777777" w:rsidR="008D0E3F" w:rsidRDefault="007471AD">
            <w:pPr>
              <w:pStyle w:val="TableText"/>
            </w:pPr>
            <w:r>
              <w:t>SHALL</w:t>
            </w:r>
          </w:p>
        </w:tc>
        <w:tc>
          <w:tcPr>
            <w:tcW w:w="864" w:type="dxa"/>
            <w:tcPrChange w:id="2087" w:author="Russ Ott" w:date="2022-05-16T11:58:00Z">
              <w:tcPr>
                <w:tcW w:w="864" w:type="dxa"/>
                <w:gridSpan w:val="2"/>
              </w:tcPr>
            </w:tcPrChange>
          </w:tcPr>
          <w:p w14:paraId="3A349E8A" w14:textId="77777777" w:rsidR="008D0E3F" w:rsidRDefault="008D0E3F">
            <w:pPr>
              <w:pStyle w:val="TableText"/>
            </w:pPr>
          </w:p>
        </w:tc>
        <w:tc>
          <w:tcPr>
            <w:tcW w:w="1104" w:type="dxa"/>
            <w:tcPrChange w:id="2088" w:author="Russ Ott" w:date="2022-05-16T11:58:00Z">
              <w:tcPr>
                <w:tcW w:w="1104" w:type="dxa"/>
                <w:gridSpan w:val="2"/>
              </w:tcPr>
            </w:tcPrChange>
          </w:tcPr>
          <w:p w14:paraId="0FB2DB3E" w14:textId="3339634F" w:rsidR="008D0E3F" w:rsidRDefault="00AA5B6D">
            <w:pPr>
              <w:pStyle w:val="TableText"/>
            </w:pPr>
            <w:r>
              <w:fldChar w:fldCharType="begin"/>
            </w:r>
            <w:r>
              <w:instrText xml:space="preserve"> HYPERLINK \l "C_4437-3462" \h </w:instrText>
            </w:r>
            <w:r>
              <w:fldChar w:fldCharType="separate"/>
            </w:r>
            <w:r w:rsidR="007471AD">
              <w:rPr>
                <w:rStyle w:val="HyperlinkText9pt"/>
              </w:rPr>
              <w:t>4437-3462</w:t>
            </w:r>
            <w:r>
              <w:rPr>
                <w:rStyle w:val="HyperlinkText9pt"/>
              </w:rPr>
              <w:fldChar w:fldCharType="end"/>
            </w:r>
          </w:p>
        </w:tc>
        <w:tc>
          <w:tcPr>
            <w:tcW w:w="2975" w:type="dxa"/>
            <w:tcPrChange w:id="2089" w:author="Russ Ott" w:date="2022-05-16T11:58:00Z">
              <w:tcPr>
                <w:tcW w:w="2975" w:type="dxa"/>
                <w:gridSpan w:val="2"/>
              </w:tcPr>
            </w:tcPrChange>
          </w:tcPr>
          <w:p w14:paraId="5B919B75" w14:textId="77777777" w:rsidR="008D0E3F" w:rsidRDefault="007471AD">
            <w:pPr>
              <w:pStyle w:val="TableText"/>
            </w:pPr>
            <w:r>
              <w:t>2.16.840.1.113883.10.20.22.4.316</w:t>
            </w:r>
          </w:p>
        </w:tc>
      </w:tr>
      <w:tr w:rsidR="008D0E3F" w14:paraId="4762364B" w14:textId="77777777">
        <w:tblPrEx>
          <w:tblW w:w="10080" w:type="dxa"/>
          <w:jc w:val="center"/>
          <w:tblLayout w:type="fixed"/>
          <w:tblLook w:val="02A0" w:firstRow="1" w:lastRow="0" w:firstColumn="1" w:lastColumn="0" w:noHBand="1" w:noVBand="0"/>
          <w:tblPrExChange w:id="2090" w:author="Russ Ott" w:date="2022-05-16T11:58:00Z">
            <w:tblPrEx>
              <w:tblW w:w="10080" w:type="dxa"/>
              <w:jc w:val="center"/>
              <w:tblLayout w:type="fixed"/>
              <w:tblLook w:val="02A0" w:firstRow="1" w:lastRow="0" w:firstColumn="1" w:lastColumn="0" w:noHBand="1" w:noVBand="0"/>
            </w:tblPrEx>
          </w:tblPrExChange>
        </w:tblPrEx>
        <w:trPr>
          <w:jc w:val="center"/>
          <w:trPrChange w:id="2091" w:author="Russ Ott" w:date="2022-05-16T11:58:00Z">
            <w:trPr>
              <w:gridAfter w:val="0"/>
              <w:jc w:val="center"/>
            </w:trPr>
          </w:trPrChange>
        </w:trPr>
        <w:tc>
          <w:tcPr>
            <w:tcW w:w="3345" w:type="dxa"/>
            <w:tcPrChange w:id="2092" w:author="Russ Ott" w:date="2022-05-16T11:58:00Z">
              <w:tcPr>
                <w:tcW w:w="3345" w:type="dxa"/>
                <w:gridSpan w:val="2"/>
              </w:tcPr>
            </w:tcPrChange>
          </w:tcPr>
          <w:p w14:paraId="064B16C7" w14:textId="77777777" w:rsidR="008D0E3F" w:rsidRDefault="007471AD">
            <w:pPr>
              <w:pStyle w:val="TableText"/>
            </w:pPr>
            <w:r>
              <w:tab/>
            </w:r>
            <w:r>
              <w:tab/>
              <w:t>@extension</w:t>
            </w:r>
          </w:p>
        </w:tc>
        <w:tc>
          <w:tcPr>
            <w:tcW w:w="720" w:type="dxa"/>
            <w:tcPrChange w:id="2093" w:author="Russ Ott" w:date="2022-05-16T11:58:00Z">
              <w:tcPr>
                <w:tcW w:w="720" w:type="dxa"/>
                <w:gridSpan w:val="2"/>
              </w:tcPr>
            </w:tcPrChange>
          </w:tcPr>
          <w:p w14:paraId="09B573E3" w14:textId="77777777" w:rsidR="008D0E3F" w:rsidRDefault="007471AD">
            <w:pPr>
              <w:pStyle w:val="TableText"/>
            </w:pPr>
            <w:r>
              <w:t>1..1</w:t>
            </w:r>
          </w:p>
        </w:tc>
        <w:tc>
          <w:tcPr>
            <w:tcW w:w="1152" w:type="dxa"/>
            <w:tcPrChange w:id="2094" w:author="Russ Ott" w:date="2022-05-16T11:58:00Z">
              <w:tcPr>
                <w:tcW w:w="1152" w:type="dxa"/>
                <w:gridSpan w:val="2"/>
              </w:tcPr>
            </w:tcPrChange>
          </w:tcPr>
          <w:p w14:paraId="112B89A9" w14:textId="77777777" w:rsidR="008D0E3F" w:rsidRDefault="007471AD">
            <w:pPr>
              <w:pStyle w:val="TableText"/>
            </w:pPr>
            <w:r>
              <w:t>SHALL</w:t>
            </w:r>
          </w:p>
        </w:tc>
        <w:tc>
          <w:tcPr>
            <w:tcW w:w="864" w:type="dxa"/>
            <w:tcPrChange w:id="2095" w:author="Russ Ott" w:date="2022-05-16T11:58:00Z">
              <w:tcPr>
                <w:tcW w:w="864" w:type="dxa"/>
                <w:gridSpan w:val="2"/>
              </w:tcPr>
            </w:tcPrChange>
          </w:tcPr>
          <w:p w14:paraId="4E4CC2BA" w14:textId="77777777" w:rsidR="008D0E3F" w:rsidRDefault="008D0E3F">
            <w:pPr>
              <w:pStyle w:val="TableText"/>
            </w:pPr>
          </w:p>
        </w:tc>
        <w:tc>
          <w:tcPr>
            <w:tcW w:w="1104" w:type="dxa"/>
            <w:tcPrChange w:id="2096" w:author="Russ Ott" w:date="2022-05-16T11:58:00Z">
              <w:tcPr>
                <w:tcW w:w="1104" w:type="dxa"/>
                <w:gridSpan w:val="2"/>
              </w:tcPr>
            </w:tcPrChange>
          </w:tcPr>
          <w:p w14:paraId="71D74B75" w14:textId="3BA3A657" w:rsidR="008D0E3F" w:rsidRDefault="00AA5B6D">
            <w:pPr>
              <w:pStyle w:val="TableText"/>
            </w:pPr>
            <w:r>
              <w:fldChar w:fldCharType="begin"/>
            </w:r>
            <w:r>
              <w:instrText xml:space="preserve"> HYPERLINK \l "C_4437-3463" \h </w:instrText>
            </w:r>
            <w:r>
              <w:fldChar w:fldCharType="separate"/>
            </w:r>
            <w:r w:rsidR="007471AD">
              <w:rPr>
                <w:rStyle w:val="HyperlinkText9pt"/>
              </w:rPr>
              <w:t>4437-3463</w:t>
            </w:r>
            <w:r>
              <w:rPr>
                <w:rStyle w:val="HyperlinkText9pt"/>
              </w:rPr>
              <w:fldChar w:fldCharType="end"/>
            </w:r>
          </w:p>
        </w:tc>
        <w:tc>
          <w:tcPr>
            <w:tcW w:w="2975" w:type="dxa"/>
            <w:tcPrChange w:id="2097" w:author="Russ Ott" w:date="2022-05-16T11:58:00Z">
              <w:tcPr>
                <w:tcW w:w="2975" w:type="dxa"/>
                <w:gridSpan w:val="2"/>
              </w:tcPr>
            </w:tcPrChange>
          </w:tcPr>
          <w:p w14:paraId="6B76CB4D" w14:textId="77777777" w:rsidR="008D0E3F" w:rsidRDefault="007471AD">
            <w:pPr>
              <w:pStyle w:val="TableText"/>
            </w:pPr>
            <w:r>
              <w:t>2019-06-21</w:t>
            </w:r>
          </w:p>
        </w:tc>
      </w:tr>
      <w:tr w:rsidR="008D0E3F" w14:paraId="6CBB98A1" w14:textId="77777777">
        <w:tblPrEx>
          <w:tblW w:w="10080" w:type="dxa"/>
          <w:jc w:val="center"/>
          <w:tblLayout w:type="fixed"/>
          <w:tblLook w:val="02A0" w:firstRow="1" w:lastRow="0" w:firstColumn="1" w:lastColumn="0" w:noHBand="1" w:noVBand="0"/>
          <w:tblPrExChange w:id="2098" w:author="Russ Ott" w:date="2022-05-16T11:58:00Z">
            <w:tblPrEx>
              <w:tblW w:w="10080" w:type="dxa"/>
              <w:jc w:val="center"/>
              <w:tblLayout w:type="fixed"/>
              <w:tblLook w:val="02A0" w:firstRow="1" w:lastRow="0" w:firstColumn="1" w:lastColumn="0" w:noHBand="1" w:noVBand="0"/>
            </w:tblPrEx>
          </w:tblPrExChange>
        </w:tblPrEx>
        <w:trPr>
          <w:jc w:val="center"/>
          <w:trPrChange w:id="2099" w:author="Russ Ott" w:date="2022-05-16T11:58:00Z">
            <w:trPr>
              <w:gridAfter w:val="0"/>
              <w:jc w:val="center"/>
            </w:trPr>
          </w:trPrChange>
        </w:trPr>
        <w:tc>
          <w:tcPr>
            <w:tcW w:w="3345" w:type="dxa"/>
            <w:tcPrChange w:id="2100" w:author="Russ Ott" w:date="2022-05-16T11:58:00Z">
              <w:tcPr>
                <w:tcW w:w="3345" w:type="dxa"/>
                <w:gridSpan w:val="2"/>
              </w:tcPr>
            </w:tcPrChange>
          </w:tcPr>
          <w:p w14:paraId="1DC9B5B0" w14:textId="77777777" w:rsidR="008D0E3F" w:rsidRDefault="007471AD">
            <w:pPr>
              <w:pStyle w:val="TableText"/>
            </w:pPr>
            <w:r>
              <w:tab/>
              <w:t>code</w:t>
            </w:r>
          </w:p>
        </w:tc>
        <w:tc>
          <w:tcPr>
            <w:tcW w:w="720" w:type="dxa"/>
            <w:tcPrChange w:id="2101" w:author="Russ Ott" w:date="2022-05-16T11:58:00Z">
              <w:tcPr>
                <w:tcW w:w="720" w:type="dxa"/>
                <w:gridSpan w:val="2"/>
              </w:tcPr>
            </w:tcPrChange>
          </w:tcPr>
          <w:p w14:paraId="5E4BDDA1" w14:textId="77777777" w:rsidR="008D0E3F" w:rsidRDefault="007471AD">
            <w:pPr>
              <w:pStyle w:val="TableText"/>
            </w:pPr>
            <w:r>
              <w:t>1..1</w:t>
            </w:r>
          </w:p>
        </w:tc>
        <w:tc>
          <w:tcPr>
            <w:tcW w:w="1152" w:type="dxa"/>
            <w:tcPrChange w:id="2102" w:author="Russ Ott" w:date="2022-05-16T11:58:00Z">
              <w:tcPr>
                <w:tcW w:w="1152" w:type="dxa"/>
                <w:gridSpan w:val="2"/>
              </w:tcPr>
            </w:tcPrChange>
          </w:tcPr>
          <w:p w14:paraId="1F824846" w14:textId="77777777" w:rsidR="008D0E3F" w:rsidRDefault="007471AD">
            <w:pPr>
              <w:pStyle w:val="TableText"/>
            </w:pPr>
            <w:r>
              <w:t>SHALL</w:t>
            </w:r>
          </w:p>
        </w:tc>
        <w:tc>
          <w:tcPr>
            <w:tcW w:w="864" w:type="dxa"/>
            <w:tcPrChange w:id="2103" w:author="Russ Ott" w:date="2022-05-16T11:58:00Z">
              <w:tcPr>
                <w:tcW w:w="864" w:type="dxa"/>
                <w:gridSpan w:val="2"/>
              </w:tcPr>
            </w:tcPrChange>
          </w:tcPr>
          <w:p w14:paraId="641B76A6" w14:textId="77777777" w:rsidR="008D0E3F" w:rsidRDefault="008D0E3F">
            <w:pPr>
              <w:pStyle w:val="TableText"/>
            </w:pPr>
          </w:p>
        </w:tc>
        <w:tc>
          <w:tcPr>
            <w:tcW w:w="1104" w:type="dxa"/>
            <w:tcPrChange w:id="2104" w:author="Russ Ott" w:date="2022-05-16T11:58:00Z">
              <w:tcPr>
                <w:tcW w:w="1104" w:type="dxa"/>
                <w:gridSpan w:val="2"/>
              </w:tcPr>
            </w:tcPrChange>
          </w:tcPr>
          <w:p w14:paraId="0CA3BA9D" w14:textId="10312CE1" w:rsidR="008D0E3F" w:rsidRDefault="00AA5B6D">
            <w:pPr>
              <w:pStyle w:val="TableText"/>
            </w:pPr>
            <w:r>
              <w:fldChar w:fldCharType="begin"/>
            </w:r>
            <w:r>
              <w:instrText xml:space="preserve"> HYPERLINK \l "C_4437-3460" \h </w:instrText>
            </w:r>
            <w:r>
              <w:fldChar w:fldCharType="separate"/>
            </w:r>
            <w:r w:rsidR="007471AD">
              <w:rPr>
                <w:rStyle w:val="HyperlinkText9pt"/>
              </w:rPr>
              <w:t>4437-3460</w:t>
            </w:r>
            <w:r>
              <w:rPr>
                <w:rStyle w:val="HyperlinkText9pt"/>
              </w:rPr>
              <w:fldChar w:fldCharType="end"/>
            </w:r>
          </w:p>
        </w:tc>
        <w:tc>
          <w:tcPr>
            <w:tcW w:w="2975" w:type="dxa"/>
            <w:tcPrChange w:id="2105" w:author="Russ Ott" w:date="2022-05-16T11:58:00Z">
              <w:tcPr>
                <w:tcW w:w="2975" w:type="dxa"/>
                <w:gridSpan w:val="2"/>
              </w:tcPr>
            </w:tcPrChange>
          </w:tcPr>
          <w:p w14:paraId="003AD9A1" w14:textId="77777777" w:rsidR="008D0E3F" w:rsidRDefault="008D0E3F">
            <w:pPr>
              <w:pStyle w:val="TableText"/>
            </w:pPr>
          </w:p>
        </w:tc>
      </w:tr>
      <w:tr w:rsidR="008D0E3F" w14:paraId="20F306D7" w14:textId="77777777">
        <w:tblPrEx>
          <w:tblW w:w="10080" w:type="dxa"/>
          <w:jc w:val="center"/>
          <w:tblLayout w:type="fixed"/>
          <w:tblLook w:val="02A0" w:firstRow="1" w:lastRow="0" w:firstColumn="1" w:lastColumn="0" w:noHBand="1" w:noVBand="0"/>
          <w:tblPrExChange w:id="2106" w:author="Russ Ott" w:date="2022-05-16T11:58:00Z">
            <w:tblPrEx>
              <w:tblW w:w="10080" w:type="dxa"/>
              <w:jc w:val="center"/>
              <w:tblLayout w:type="fixed"/>
              <w:tblLook w:val="02A0" w:firstRow="1" w:lastRow="0" w:firstColumn="1" w:lastColumn="0" w:noHBand="1" w:noVBand="0"/>
            </w:tblPrEx>
          </w:tblPrExChange>
        </w:tblPrEx>
        <w:trPr>
          <w:jc w:val="center"/>
          <w:trPrChange w:id="2107" w:author="Russ Ott" w:date="2022-05-16T11:58:00Z">
            <w:trPr>
              <w:gridAfter w:val="0"/>
              <w:jc w:val="center"/>
            </w:trPr>
          </w:trPrChange>
        </w:trPr>
        <w:tc>
          <w:tcPr>
            <w:tcW w:w="3345" w:type="dxa"/>
            <w:tcPrChange w:id="2108" w:author="Russ Ott" w:date="2022-05-16T11:58:00Z">
              <w:tcPr>
                <w:tcW w:w="3345" w:type="dxa"/>
                <w:gridSpan w:val="2"/>
              </w:tcPr>
            </w:tcPrChange>
          </w:tcPr>
          <w:p w14:paraId="73DB3998" w14:textId="77777777" w:rsidR="008D0E3F" w:rsidRDefault="007471AD">
            <w:pPr>
              <w:pStyle w:val="TableText"/>
            </w:pPr>
            <w:r>
              <w:tab/>
            </w:r>
            <w:r>
              <w:tab/>
              <w:t>@code</w:t>
            </w:r>
          </w:p>
        </w:tc>
        <w:tc>
          <w:tcPr>
            <w:tcW w:w="720" w:type="dxa"/>
            <w:tcPrChange w:id="2109" w:author="Russ Ott" w:date="2022-05-16T11:58:00Z">
              <w:tcPr>
                <w:tcW w:w="720" w:type="dxa"/>
                <w:gridSpan w:val="2"/>
              </w:tcPr>
            </w:tcPrChange>
          </w:tcPr>
          <w:p w14:paraId="3C3D7408" w14:textId="77777777" w:rsidR="008D0E3F" w:rsidRDefault="007471AD">
            <w:pPr>
              <w:pStyle w:val="TableText"/>
            </w:pPr>
            <w:r>
              <w:t>1..1</w:t>
            </w:r>
          </w:p>
        </w:tc>
        <w:tc>
          <w:tcPr>
            <w:tcW w:w="1152" w:type="dxa"/>
            <w:tcPrChange w:id="2110" w:author="Russ Ott" w:date="2022-05-16T11:58:00Z">
              <w:tcPr>
                <w:tcW w:w="1152" w:type="dxa"/>
                <w:gridSpan w:val="2"/>
              </w:tcPr>
            </w:tcPrChange>
          </w:tcPr>
          <w:p w14:paraId="1C991B78" w14:textId="77777777" w:rsidR="008D0E3F" w:rsidRDefault="007471AD">
            <w:pPr>
              <w:pStyle w:val="TableText"/>
            </w:pPr>
            <w:r>
              <w:t>SHALL</w:t>
            </w:r>
          </w:p>
        </w:tc>
        <w:tc>
          <w:tcPr>
            <w:tcW w:w="864" w:type="dxa"/>
            <w:tcPrChange w:id="2111" w:author="Russ Ott" w:date="2022-05-16T11:58:00Z">
              <w:tcPr>
                <w:tcW w:w="864" w:type="dxa"/>
                <w:gridSpan w:val="2"/>
              </w:tcPr>
            </w:tcPrChange>
          </w:tcPr>
          <w:p w14:paraId="38BF85CA" w14:textId="77777777" w:rsidR="008D0E3F" w:rsidRDefault="008D0E3F">
            <w:pPr>
              <w:pStyle w:val="TableText"/>
            </w:pPr>
          </w:p>
        </w:tc>
        <w:tc>
          <w:tcPr>
            <w:tcW w:w="1104" w:type="dxa"/>
            <w:tcPrChange w:id="2112" w:author="Russ Ott" w:date="2022-05-16T11:58:00Z">
              <w:tcPr>
                <w:tcW w:w="1104" w:type="dxa"/>
                <w:gridSpan w:val="2"/>
              </w:tcPr>
            </w:tcPrChange>
          </w:tcPr>
          <w:p w14:paraId="267C5CE4" w14:textId="49935BF9" w:rsidR="008D0E3F" w:rsidRDefault="00AA5B6D">
            <w:pPr>
              <w:pStyle w:val="TableText"/>
            </w:pPr>
            <w:r>
              <w:fldChar w:fldCharType="begin"/>
            </w:r>
            <w:r>
              <w:instrText xml:space="preserve"> HYPERLINK \l "C_4437-3464" \h </w:instrText>
            </w:r>
            <w:r>
              <w:fldChar w:fldCharType="separate"/>
            </w:r>
            <w:r w:rsidR="007471AD">
              <w:rPr>
                <w:rStyle w:val="HyperlinkText9pt"/>
              </w:rPr>
              <w:t>4437-3464</w:t>
            </w:r>
            <w:r>
              <w:rPr>
                <w:rStyle w:val="HyperlinkText9pt"/>
              </w:rPr>
              <w:fldChar w:fldCharType="end"/>
            </w:r>
          </w:p>
        </w:tc>
        <w:tc>
          <w:tcPr>
            <w:tcW w:w="2975" w:type="dxa"/>
            <w:tcPrChange w:id="2113" w:author="Russ Ott" w:date="2022-05-16T11:58:00Z">
              <w:tcPr>
                <w:tcW w:w="2975" w:type="dxa"/>
                <w:gridSpan w:val="2"/>
              </w:tcPr>
            </w:tcPrChange>
          </w:tcPr>
          <w:p w14:paraId="0C046DC0" w14:textId="77777777" w:rsidR="008D0E3F" w:rsidRDefault="007471AD">
            <w:pPr>
              <w:pStyle w:val="TableText"/>
            </w:pPr>
            <w:r>
              <w:t>urn:oid:2.16.840.1.113883.3.26.1.1 (NCI Thesaurus (NCIt)) = C101669</w:t>
            </w:r>
          </w:p>
        </w:tc>
      </w:tr>
      <w:tr w:rsidR="008D0E3F" w14:paraId="6631E5DA" w14:textId="77777777">
        <w:tblPrEx>
          <w:tblW w:w="10080" w:type="dxa"/>
          <w:jc w:val="center"/>
          <w:tblLayout w:type="fixed"/>
          <w:tblLook w:val="02A0" w:firstRow="1" w:lastRow="0" w:firstColumn="1" w:lastColumn="0" w:noHBand="1" w:noVBand="0"/>
          <w:tblPrExChange w:id="2114" w:author="Russ Ott" w:date="2022-05-16T11:58:00Z">
            <w:tblPrEx>
              <w:tblW w:w="10080" w:type="dxa"/>
              <w:jc w:val="center"/>
              <w:tblLayout w:type="fixed"/>
              <w:tblLook w:val="02A0" w:firstRow="1" w:lastRow="0" w:firstColumn="1" w:lastColumn="0" w:noHBand="1" w:noVBand="0"/>
            </w:tblPrEx>
          </w:tblPrExChange>
        </w:tblPrEx>
        <w:trPr>
          <w:jc w:val="center"/>
          <w:trPrChange w:id="2115" w:author="Russ Ott" w:date="2022-05-16T11:58:00Z">
            <w:trPr>
              <w:gridAfter w:val="0"/>
              <w:jc w:val="center"/>
            </w:trPr>
          </w:trPrChange>
        </w:trPr>
        <w:tc>
          <w:tcPr>
            <w:tcW w:w="3345" w:type="dxa"/>
            <w:tcPrChange w:id="2116" w:author="Russ Ott" w:date="2022-05-16T11:58:00Z">
              <w:tcPr>
                <w:tcW w:w="3345" w:type="dxa"/>
                <w:gridSpan w:val="2"/>
              </w:tcPr>
            </w:tcPrChange>
          </w:tcPr>
          <w:p w14:paraId="265A2067" w14:textId="77777777" w:rsidR="008D0E3F" w:rsidRDefault="007471AD">
            <w:pPr>
              <w:pStyle w:val="TableText"/>
            </w:pPr>
            <w:r>
              <w:tab/>
            </w:r>
            <w:r>
              <w:tab/>
              <w:t>@codeSystem</w:t>
            </w:r>
          </w:p>
        </w:tc>
        <w:tc>
          <w:tcPr>
            <w:tcW w:w="720" w:type="dxa"/>
            <w:tcPrChange w:id="2117" w:author="Russ Ott" w:date="2022-05-16T11:58:00Z">
              <w:tcPr>
                <w:tcW w:w="720" w:type="dxa"/>
                <w:gridSpan w:val="2"/>
              </w:tcPr>
            </w:tcPrChange>
          </w:tcPr>
          <w:p w14:paraId="6A99CF08" w14:textId="77777777" w:rsidR="008D0E3F" w:rsidRDefault="007471AD">
            <w:pPr>
              <w:pStyle w:val="TableText"/>
            </w:pPr>
            <w:r>
              <w:t>1..1</w:t>
            </w:r>
          </w:p>
        </w:tc>
        <w:tc>
          <w:tcPr>
            <w:tcW w:w="1152" w:type="dxa"/>
            <w:tcPrChange w:id="2118" w:author="Russ Ott" w:date="2022-05-16T11:58:00Z">
              <w:tcPr>
                <w:tcW w:w="1152" w:type="dxa"/>
                <w:gridSpan w:val="2"/>
              </w:tcPr>
            </w:tcPrChange>
          </w:tcPr>
          <w:p w14:paraId="29A847EA" w14:textId="77777777" w:rsidR="008D0E3F" w:rsidRDefault="007471AD">
            <w:pPr>
              <w:pStyle w:val="TableText"/>
            </w:pPr>
            <w:r>
              <w:t>SHALL</w:t>
            </w:r>
          </w:p>
        </w:tc>
        <w:tc>
          <w:tcPr>
            <w:tcW w:w="864" w:type="dxa"/>
            <w:tcPrChange w:id="2119" w:author="Russ Ott" w:date="2022-05-16T11:58:00Z">
              <w:tcPr>
                <w:tcW w:w="864" w:type="dxa"/>
                <w:gridSpan w:val="2"/>
              </w:tcPr>
            </w:tcPrChange>
          </w:tcPr>
          <w:p w14:paraId="37DBA5F6" w14:textId="77777777" w:rsidR="008D0E3F" w:rsidRDefault="008D0E3F">
            <w:pPr>
              <w:pStyle w:val="TableText"/>
            </w:pPr>
          </w:p>
        </w:tc>
        <w:tc>
          <w:tcPr>
            <w:tcW w:w="1104" w:type="dxa"/>
            <w:tcPrChange w:id="2120" w:author="Russ Ott" w:date="2022-05-16T11:58:00Z">
              <w:tcPr>
                <w:tcW w:w="1104" w:type="dxa"/>
                <w:gridSpan w:val="2"/>
              </w:tcPr>
            </w:tcPrChange>
          </w:tcPr>
          <w:p w14:paraId="007AB2ED" w14:textId="353C4E0D" w:rsidR="008D0E3F" w:rsidRDefault="00AA5B6D">
            <w:pPr>
              <w:pStyle w:val="TableText"/>
            </w:pPr>
            <w:r>
              <w:fldChar w:fldCharType="begin"/>
            </w:r>
            <w:r>
              <w:instrText xml:space="preserve"> HYPERLINK \l "C_4437-3465" \h </w:instrText>
            </w:r>
            <w:r>
              <w:fldChar w:fldCharType="separate"/>
            </w:r>
            <w:r w:rsidR="007471AD">
              <w:rPr>
                <w:rStyle w:val="HyperlinkText9pt"/>
              </w:rPr>
              <w:t>4437-3465</w:t>
            </w:r>
            <w:r>
              <w:rPr>
                <w:rStyle w:val="HyperlinkText9pt"/>
              </w:rPr>
              <w:fldChar w:fldCharType="end"/>
            </w:r>
          </w:p>
        </w:tc>
        <w:tc>
          <w:tcPr>
            <w:tcW w:w="2975" w:type="dxa"/>
            <w:tcPrChange w:id="2121" w:author="Russ Ott" w:date="2022-05-16T11:58:00Z">
              <w:tcPr>
                <w:tcW w:w="2975" w:type="dxa"/>
                <w:gridSpan w:val="2"/>
              </w:tcPr>
            </w:tcPrChange>
          </w:tcPr>
          <w:p w14:paraId="7E2ED86E" w14:textId="77777777" w:rsidR="008D0E3F" w:rsidRDefault="007471AD">
            <w:pPr>
              <w:pStyle w:val="TableText"/>
            </w:pPr>
            <w:r>
              <w:t>2.16.840.1.113883.3.26.1.1</w:t>
            </w:r>
          </w:p>
        </w:tc>
      </w:tr>
      <w:tr w:rsidR="008D0E3F" w14:paraId="5BB8921B" w14:textId="77777777">
        <w:tblPrEx>
          <w:tblW w:w="10080" w:type="dxa"/>
          <w:jc w:val="center"/>
          <w:tblLayout w:type="fixed"/>
          <w:tblLook w:val="02A0" w:firstRow="1" w:lastRow="0" w:firstColumn="1" w:lastColumn="0" w:noHBand="1" w:noVBand="0"/>
          <w:tblPrExChange w:id="2122" w:author="Russ Ott" w:date="2022-05-16T11:58:00Z">
            <w:tblPrEx>
              <w:tblW w:w="10080" w:type="dxa"/>
              <w:jc w:val="center"/>
              <w:tblLayout w:type="fixed"/>
              <w:tblLook w:val="02A0" w:firstRow="1" w:lastRow="0" w:firstColumn="1" w:lastColumn="0" w:noHBand="1" w:noVBand="0"/>
            </w:tblPrEx>
          </w:tblPrExChange>
        </w:tblPrEx>
        <w:trPr>
          <w:jc w:val="center"/>
          <w:trPrChange w:id="2123" w:author="Russ Ott" w:date="2022-05-16T11:58:00Z">
            <w:trPr>
              <w:gridAfter w:val="0"/>
              <w:jc w:val="center"/>
            </w:trPr>
          </w:trPrChange>
        </w:trPr>
        <w:tc>
          <w:tcPr>
            <w:tcW w:w="3345" w:type="dxa"/>
            <w:tcPrChange w:id="2124" w:author="Russ Ott" w:date="2022-05-16T11:58:00Z">
              <w:tcPr>
                <w:tcW w:w="3345" w:type="dxa"/>
                <w:gridSpan w:val="2"/>
              </w:tcPr>
            </w:tcPrChange>
          </w:tcPr>
          <w:p w14:paraId="234BC52C" w14:textId="77777777" w:rsidR="008D0E3F" w:rsidRDefault="007471AD">
            <w:pPr>
              <w:pStyle w:val="TableText"/>
            </w:pPr>
            <w:r>
              <w:tab/>
            </w:r>
            <w:r>
              <w:tab/>
              <w:t>@codeSystemName</w:t>
            </w:r>
          </w:p>
        </w:tc>
        <w:tc>
          <w:tcPr>
            <w:tcW w:w="720" w:type="dxa"/>
            <w:tcPrChange w:id="2125" w:author="Russ Ott" w:date="2022-05-16T11:58:00Z">
              <w:tcPr>
                <w:tcW w:w="720" w:type="dxa"/>
                <w:gridSpan w:val="2"/>
              </w:tcPr>
            </w:tcPrChange>
          </w:tcPr>
          <w:p w14:paraId="2CD7EED2" w14:textId="77777777" w:rsidR="008D0E3F" w:rsidRDefault="007471AD">
            <w:pPr>
              <w:pStyle w:val="TableText"/>
            </w:pPr>
            <w:r>
              <w:t>0..1</w:t>
            </w:r>
          </w:p>
        </w:tc>
        <w:tc>
          <w:tcPr>
            <w:tcW w:w="1152" w:type="dxa"/>
            <w:tcPrChange w:id="2126" w:author="Russ Ott" w:date="2022-05-16T11:58:00Z">
              <w:tcPr>
                <w:tcW w:w="1152" w:type="dxa"/>
                <w:gridSpan w:val="2"/>
              </w:tcPr>
            </w:tcPrChange>
          </w:tcPr>
          <w:p w14:paraId="72F1ACDA" w14:textId="77777777" w:rsidR="008D0E3F" w:rsidRDefault="007471AD">
            <w:pPr>
              <w:pStyle w:val="TableText"/>
            </w:pPr>
            <w:r>
              <w:t>MAY</w:t>
            </w:r>
          </w:p>
        </w:tc>
        <w:tc>
          <w:tcPr>
            <w:tcW w:w="864" w:type="dxa"/>
            <w:tcPrChange w:id="2127" w:author="Russ Ott" w:date="2022-05-16T11:58:00Z">
              <w:tcPr>
                <w:tcW w:w="864" w:type="dxa"/>
                <w:gridSpan w:val="2"/>
              </w:tcPr>
            </w:tcPrChange>
          </w:tcPr>
          <w:p w14:paraId="3C811ABC" w14:textId="77777777" w:rsidR="008D0E3F" w:rsidRDefault="008D0E3F">
            <w:pPr>
              <w:pStyle w:val="TableText"/>
            </w:pPr>
          </w:p>
        </w:tc>
        <w:tc>
          <w:tcPr>
            <w:tcW w:w="1104" w:type="dxa"/>
            <w:tcPrChange w:id="2128" w:author="Russ Ott" w:date="2022-05-16T11:58:00Z">
              <w:tcPr>
                <w:tcW w:w="1104" w:type="dxa"/>
                <w:gridSpan w:val="2"/>
              </w:tcPr>
            </w:tcPrChange>
          </w:tcPr>
          <w:p w14:paraId="3FEB7BBC" w14:textId="658B2675" w:rsidR="008D0E3F" w:rsidRDefault="00AA5B6D">
            <w:pPr>
              <w:pStyle w:val="TableText"/>
            </w:pPr>
            <w:r>
              <w:fldChar w:fldCharType="begin"/>
            </w:r>
            <w:r>
              <w:instrText xml:space="preserve"> HYPERLINK \l "C_4437-3466" \h </w:instrText>
            </w:r>
            <w:r>
              <w:fldChar w:fldCharType="separate"/>
            </w:r>
            <w:r w:rsidR="007471AD">
              <w:rPr>
                <w:rStyle w:val="HyperlinkText9pt"/>
              </w:rPr>
              <w:t>4437-3466</w:t>
            </w:r>
            <w:r>
              <w:rPr>
                <w:rStyle w:val="HyperlinkText9pt"/>
              </w:rPr>
              <w:fldChar w:fldCharType="end"/>
            </w:r>
          </w:p>
        </w:tc>
        <w:tc>
          <w:tcPr>
            <w:tcW w:w="2975" w:type="dxa"/>
            <w:tcPrChange w:id="2129" w:author="Russ Ott" w:date="2022-05-16T11:58:00Z">
              <w:tcPr>
                <w:tcW w:w="2975" w:type="dxa"/>
                <w:gridSpan w:val="2"/>
              </w:tcPr>
            </w:tcPrChange>
          </w:tcPr>
          <w:p w14:paraId="47F6A22E" w14:textId="77777777" w:rsidR="008D0E3F" w:rsidRDefault="007471AD">
            <w:pPr>
              <w:pStyle w:val="TableText"/>
            </w:pPr>
            <w:r>
              <w:t>NCI Thesaurus</w:t>
            </w:r>
          </w:p>
        </w:tc>
      </w:tr>
      <w:tr w:rsidR="008D0E3F" w14:paraId="7B641C96" w14:textId="77777777">
        <w:tblPrEx>
          <w:tblW w:w="10080" w:type="dxa"/>
          <w:jc w:val="center"/>
          <w:tblLayout w:type="fixed"/>
          <w:tblLook w:val="02A0" w:firstRow="1" w:lastRow="0" w:firstColumn="1" w:lastColumn="0" w:noHBand="1" w:noVBand="0"/>
          <w:tblPrExChange w:id="2130" w:author="Russ Ott" w:date="2022-05-16T11:58:00Z">
            <w:tblPrEx>
              <w:tblW w:w="10080" w:type="dxa"/>
              <w:jc w:val="center"/>
              <w:tblLayout w:type="fixed"/>
              <w:tblLook w:val="02A0" w:firstRow="1" w:lastRow="0" w:firstColumn="1" w:lastColumn="0" w:noHBand="1" w:noVBand="0"/>
            </w:tblPrEx>
          </w:tblPrExChange>
        </w:tblPrEx>
        <w:trPr>
          <w:jc w:val="center"/>
          <w:trPrChange w:id="2131" w:author="Russ Ott" w:date="2022-05-16T11:58:00Z">
            <w:trPr>
              <w:gridAfter w:val="0"/>
              <w:jc w:val="center"/>
            </w:trPr>
          </w:trPrChange>
        </w:trPr>
        <w:tc>
          <w:tcPr>
            <w:tcW w:w="3345" w:type="dxa"/>
            <w:tcPrChange w:id="2132" w:author="Russ Ott" w:date="2022-05-16T11:58:00Z">
              <w:tcPr>
                <w:tcW w:w="3345" w:type="dxa"/>
                <w:gridSpan w:val="2"/>
              </w:tcPr>
            </w:tcPrChange>
          </w:tcPr>
          <w:p w14:paraId="52C9F604" w14:textId="77777777" w:rsidR="008D0E3F" w:rsidRDefault="007471AD">
            <w:pPr>
              <w:pStyle w:val="TableText"/>
            </w:pPr>
            <w:r>
              <w:tab/>
            </w:r>
            <w:r>
              <w:tab/>
              <w:t>@displayName</w:t>
            </w:r>
          </w:p>
        </w:tc>
        <w:tc>
          <w:tcPr>
            <w:tcW w:w="720" w:type="dxa"/>
            <w:tcPrChange w:id="2133" w:author="Russ Ott" w:date="2022-05-16T11:58:00Z">
              <w:tcPr>
                <w:tcW w:w="720" w:type="dxa"/>
                <w:gridSpan w:val="2"/>
              </w:tcPr>
            </w:tcPrChange>
          </w:tcPr>
          <w:p w14:paraId="28EFD9FC" w14:textId="77777777" w:rsidR="008D0E3F" w:rsidRDefault="007471AD">
            <w:pPr>
              <w:pStyle w:val="TableText"/>
            </w:pPr>
            <w:r>
              <w:t>0..1</w:t>
            </w:r>
          </w:p>
        </w:tc>
        <w:tc>
          <w:tcPr>
            <w:tcW w:w="1152" w:type="dxa"/>
            <w:tcPrChange w:id="2134" w:author="Russ Ott" w:date="2022-05-16T11:58:00Z">
              <w:tcPr>
                <w:tcW w:w="1152" w:type="dxa"/>
                <w:gridSpan w:val="2"/>
              </w:tcPr>
            </w:tcPrChange>
          </w:tcPr>
          <w:p w14:paraId="148A6CEB" w14:textId="77777777" w:rsidR="008D0E3F" w:rsidRDefault="007471AD">
            <w:pPr>
              <w:pStyle w:val="TableText"/>
            </w:pPr>
            <w:r>
              <w:t>MAY</w:t>
            </w:r>
          </w:p>
        </w:tc>
        <w:tc>
          <w:tcPr>
            <w:tcW w:w="864" w:type="dxa"/>
            <w:tcPrChange w:id="2135" w:author="Russ Ott" w:date="2022-05-16T11:58:00Z">
              <w:tcPr>
                <w:tcW w:w="864" w:type="dxa"/>
                <w:gridSpan w:val="2"/>
              </w:tcPr>
            </w:tcPrChange>
          </w:tcPr>
          <w:p w14:paraId="1D813B14" w14:textId="77777777" w:rsidR="008D0E3F" w:rsidRDefault="008D0E3F">
            <w:pPr>
              <w:pStyle w:val="TableText"/>
            </w:pPr>
          </w:p>
        </w:tc>
        <w:tc>
          <w:tcPr>
            <w:tcW w:w="1104" w:type="dxa"/>
            <w:tcPrChange w:id="2136" w:author="Russ Ott" w:date="2022-05-16T11:58:00Z">
              <w:tcPr>
                <w:tcW w:w="1104" w:type="dxa"/>
                <w:gridSpan w:val="2"/>
              </w:tcPr>
            </w:tcPrChange>
          </w:tcPr>
          <w:p w14:paraId="01C44197" w14:textId="264F3943" w:rsidR="008D0E3F" w:rsidRDefault="00AA5B6D">
            <w:pPr>
              <w:pStyle w:val="TableText"/>
            </w:pPr>
            <w:r>
              <w:fldChar w:fldCharType="begin"/>
            </w:r>
            <w:r>
              <w:instrText xml:space="preserve"> HYPERLINK \l "C_4437-3467" \h </w:instrText>
            </w:r>
            <w:r>
              <w:fldChar w:fldCharType="separate"/>
            </w:r>
            <w:r w:rsidR="007471AD">
              <w:rPr>
                <w:rStyle w:val="HyperlinkText9pt"/>
              </w:rPr>
              <w:t>4437-3467</w:t>
            </w:r>
            <w:r>
              <w:rPr>
                <w:rStyle w:val="HyperlinkText9pt"/>
              </w:rPr>
              <w:fldChar w:fldCharType="end"/>
            </w:r>
          </w:p>
        </w:tc>
        <w:tc>
          <w:tcPr>
            <w:tcW w:w="2975" w:type="dxa"/>
            <w:tcPrChange w:id="2137" w:author="Russ Ott" w:date="2022-05-16T11:58:00Z">
              <w:tcPr>
                <w:tcW w:w="2975" w:type="dxa"/>
                <w:gridSpan w:val="2"/>
              </w:tcPr>
            </w:tcPrChange>
          </w:tcPr>
          <w:p w14:paraId="6114F0BB" w14:textId="77777777" w:rsidR="008D0E3F" w:rsidRDefault="007471AD">
            <w:pPr>
              <w:pStyle w:val="TableText"/>
            </w:pPr>
            <w:r>
              <w:t>Manufacturing Date</w:t>
            </w:r>
          </w:p>
        </w:tc>
      </w:tr>
      <w:tr w:rsidR="008D0E3F" w14:paraId="305E83EB" w14:textId="77777777">
        <w:tblPrEx>
          <w:tblW w:w="10080" w:type="dxa"/>
          <w:jc w:val="center"/>
          <w:tblLayout w:type="fixed"/>
          <w:tblLook w:val="02A0" w:firstRow="1" w:lastRow="0" w:firstColumn="1" w:lastColumn="0" w:noHBand="1" w:noVBand="0"/>
          <w:tblPrExChange w:id="2138" w:author="Russ Ott" w:date="2022-05-16T11:58:00Z">
            <w:tblPrEx>
              <w:tblW w:w="10080" w:type="dxa"/>
              <w:jc w:val="center"/>
              <w:tblLayout w:type="fixed"/>
              <w:tblLook w:val="02A0" w:firstRow="1" w:lastRow="0" w:firstColumn="1" w:lastColumn="0" w:noHBand="1" w:noVBand="0"/>
            </w:tblPrEx>
          </w:tblPrExChange>
        </w:tblPrEx>
        <w:trPr>
          <w:jc w:val="center"/>
          <w:trPrChange w:id="2139" w:author="Russ Ott" w:date="2022-05-16T11:58:00Z">
            <w:trPr>
              <w:gridAfter w:val="0"/>
              <w:jc w:val="center"/>
            </w:trPr>
          </w:trPrChange>
        </w:trPr>
        <w:tc>
          <w:tcPr>
            <w:tcW w:w="3345" w:type="dxa"/>
            <w:tcPrChange w:id="2140" w:author="Russ Ott" w:date="2022-05-16T11:58:00Z">
              <w:tcPr>
                <w:tcW w:w="3345" w:type="dxa"/>
                <w:gridSpan w:val="2"/>
              </w:tcPr>
            </w:tcPrChange>
          </w:tcPr>
          <w:p w14:paraId="4AA9917D" w14:textId="77777777" w:rsidR="008D0E3F" w:rsidRDefault="007471AD">
            <w:pPr>
              <w:pStyle w:val="TableText"/>
            </w:pPr>
            <w:r>
              <w:tab/>
              <w:t>value</w:t>
            </w:r>
          </w:p>
        </w:tc>
        <w:tc>
          <w:tcPr>
            <w:tcW w:w="720" w:type="dxa"/>
            <w:tcPrChange w:id="2141" w:author="Russ Ott" w:date="2022-05-16T11:58:00Z">
              <w:tcPr>
                <w:tcW w:w="720" w:type="dxa"/>
                <w:gridSpan w:val="2"/>
              </w:tcPr>
            </w:tcPrChange>
          </w:tcPr>
          <w:p w14:paraId="663F50EF" w14:textId="77777777" w:rsidR="008D0E3F" w:rsidRDefault="007471AD">
            <w:pPr>
              <w:pStyle w:val="TableText"/>
            </w:pPr>
            <w:r>
              <w:t>1..1</w:t>
            </w:r>
          </w:p>
        </w:tc>
        <w:tc>
          <w:tcPr>
            <w:tcW w:w="1152" w:type="dxa"/>
            <w:tcPrChange w:id="2142" w:author="Russ Ott" w:date="2022-05-16T11:58:00Z">
              <w:tcPr>
                <w:tcW w:w="1152" w:type="dxa"/>
                <w:gridSpan w:val="2"/>
              </w:tcPr>
            </w:tcPrChange>
          </w:tcPr>
          <w:p w14:paraId="2610C993" w14:textId="77777777" w:rsidR="008D0E3F" w:rsidRDefault="007471AD">
            <w:pPr>
              <w:pStyle w:val="TableText"/>
            </w:pPr>
            <w:r>
              <w:t>SHALL</w:t>
            </w:r>
          </w:p>
        </w:tc>
        <w:tc>
          <w:tcPr>
            <w:tcW w:w="864" w:type="dxa"/>
            <w:tcPrChange w:id="2143" w:author="Russ Ott" w:date="2022-05-16T11:58:00Z">
              <w:tcPr>
                <w:tcW w:w="864" w:type="dxa"/>
                <w:gridSpan w:val="2"/>
              </w:tcPr>
            </w:tcPrChange>
          </w:tcPr>
          <w:p w14:paraId="6D11E3B1" w14:textId="77777777" w:rsidR="008D0E3F" w:rsidRDefault="007471AD">
            <w:pPr>
              <w:pStyle w:val="TableText"/>
            </w:pPr>
            <w:r>
              <w:t>TS</w:t>
            </w:r>
          </w:p>
        </w:tc>
        <w:tc>
          <w:tcPr>
            <w:tcW w:w="1104" w:type="dxa"/>
            <w:tcPrChange w:id="2144" w:author="Russ Ott" w:date="2022-05-16T11:58:00Z">
              <w:tcPr>
                <w:tcW w:w="1104" w:type="dxa"/>
                <w:gridSpan w:val="2"/>
              </w:tcPr>
            </w:tcPrChange>
          </w:tcPr>
          <w:p w14:paraId="6258EE97" w14:textId="48548240" w:rsidR="008D0E3F" w:rsidRDefault="00AA5B6D">
            <w:pPr>
              <w:pStyle w:val="TableText"/>
            </w:pPr>
            <w:r>
              <w:fldChar w:fldCharType="begin"/>
            </w:r>
            <w:r>
              <w:instrText xml:space="preserve"> HYPERLINK \l "C_4437-3461" \h </w:instrText>
            </w:r>
            <w:r>
              <w:fldChar w:fldCharType="separate"/>
            </w:r>
            <w:r w:rsidR="007471AD">
              <w:rPr>
                <w:rStyle w:val="HyperlinkText9pt"/>
              </w:rPr>
              <w:t>4437-3461</w:t>
            </w:r>
            <w:r>
              <w:rPr>
                <w:rStyle w:val="HyperlinkText9pt"/>
              </w:rPr>
              <w:fldChar w:fldCharType="end"/>
            </w:r>
          </w:p>
        </w:tc>
        <w:tc>
          <w:tcPr>
            <w:tcW w:w="2975" w:type="dxa"/>
            <w:tcPrChange w:id="2145" w:author="Russ Ott" w:date="2022-05-16T11:58:00Z">
              <w:tcPr>
                <w:tcW w:w="2975" w:type="dxa"/>
                <w:gridSpan w:val="2"/>
              </w:tcPr>
            </w:tcPrChange>
          </w:tcPr>
          <w:p w14:paraId="08C60946" w14:textId="77777777" w:rsidR="008D0E3F" w:rsidRDefault="008D0E3F">
            <w:pPr>
              <w:pStyle w:val="TableText"/>
            </w:pPr>
          </w:p>
        </w:tc>
      </w:tr>
      <w:tr w:rsidR="008D0E3F" w14:paraId="6885C20E" w14:textId="77777777">
        <w:tblPrEx>
          <w:tblW w:w="10080" w:type="dxa"/>
          <w:jc w:val="center"/>
          <w:tblLayout w:type="fixed"/>
          <w:tblLook w:val="02A0" w:firstRow="1" w:lastRow="0" w:firstColumn="1" w:lastColumn="0" w:noHBand="1" w:noVBand="0"/>
          <w:tblPrExChange w:id="2146" w:author="Russ Ott" w:date="2022-05-16T11:58:00Z">
            <w:tblPrEx>
              <w:tblW w:w="10080" w:type="dxa"/>
              <w:jc w:val="center"/>
              <w:tblLayout w:type="fixed"/>
              <w:tblLook w:val="02A0" w:firstRow="1" w:lastRow="0" w:firstColumn="1" w:lastColumn="0" w:noHBand="1" w:noVBand="0"/>
            </w:tblPrEx>
          </w:tblPrExChange>
        </w:tblPrEx>
        <w:trPr>
          <w:jc w:val="center"/>
          <w:trPrChange w:id="2147" w:author="Russ Ott" w:date="2022-05-16T11:58:00Z">
            <w:trPr>
              <w:gridAfter w:val="0"/>
              <w:jc w:val="center"/>
            </w:trPr>
          </w:trPrChange>
        </w:trPr>
        <w:tc>
          <w:tcPr>
            <w:tcW w:w="3345" w:type="dxa"/>
            <w:tcPrChange w:id="2148" w:author="Russ Ott" w:date="2022-05-16T11:58:00Z">
              <w:tcPr>
                <w:tcW w:w="3345" w:type="dxa"/>
                <w:gridSpan w:val="2"/>
              </w:tcPr>
            </w:tcPrChange>
          </w:tcPr>
          <w:p w14:paraId="34F79EC5" w14:textId="77777777" w:rsidR="008D0E3F" w:rsidRDefault="007471AD">
            <w:pPr>
              <w:pStyle w:val="TableText"/>
            </w:pPr>
            <w:r>
              <w:tab/>
            </w:r>
            <w:r>
              <w:tab/>
              <w:t>@value</w:t>
            </w:r>
          </w:p>
        </w:tc>
        <w:tc>
          <w:tcPr>
            <w:tcW w:w="720" w:type="dxa"/>
            <w:tcPrChange w:id="2149" w:author="Russ Ott" w:date="2022-05-16T11:58:00Z">
              <w:tcPr>
                <w:tcW w:w="720" w:type="dxa"/>
                <w:gridSpan w:val="2"/>
              </w:tcPr>
            </w:tcPrChange>
          </w:tcPr>
          <w:p w14:paraId="1A92C196" w14:textId="77777777" w:rsidR="008D0E3F" w:rsidRDefault="007471AD">
            <w:pPr>
              <w:pStyle w:val="TableText"/>
            </w:pPr>
            <w:r>
              <w:t>1..1</w:t>
            </w:r>
          </w:p>
        </w:tc>
        <w:tc>
          <w:tcPr>
            <w:tcW w:w="1152" w:type="dxa"/>
            <w:tcPrChange w:id="2150" w:author="Russ Ott" w:date="2022-05-16T11:58:00Z">
              <w:tcPr>
                <w:tcW w:w="1152" w:type="dxa"/>
                <w:gridSpan w:val="2"/>
              </w:tcPr>
            </w:tcPrChange>
          </w:tcPr>
          <w:p w14:paraId="0B195F0D" w14:textId="77777777" w:rsidR="008D0E3F" w:rsidRDefault="007471AD">
            <w:pPr>
              <w:pStyle w:val="TableText"/>
            </w:pPr>
            <w:r>
              <w:t>SHALL</w:t>
            </w:r>
          </w:p>
        </w:tc>
        <w:tc>
          <w:tcPr>
            <w:tcW w:w="864" w:type="dxa"/>
            <w:tcPrChange w:id="2151" w:author="Russ Ott" w:date="2022-05-16T11:58:00Z">
              <w:tcPr>
                <w:tcW w:w="864" w:type="dxa"/>
                <w:gridSpan w:val="2"/>
              </w:tcPr>
            </w:tcPrChange>
          </w:tcPr>
          <w:p w14:paraId="67603B1B" w14:textId="77777777" w:rsidR="008D0E3F" w:rsidRDefault="008D0E3F">
            <w:pPr>
              <w:pStyle w:val="TableText"/>
            </w:pPr>
          </w:p>
        </w:tc>
        <w:tc>
          <w:tcPr>
            <w:tcW w:w="1104" w:type="dxa"/>
            <w:tcPrChange w:id="2152" w:author="Russ Ott" w:date="2022-05-16T11:58:00Z">
              <w:tcPr>
                <w:tcW w:w="1104" w:type="dxa"/>
                <w:gridSpan w:val="2"/>
              </w:tcPr>
            </w:tcPrChange>
          </w:tcPr>
          <w:p w14:paraId="71C85C4A" w14:textId="6D15B2F4" w:rsidR="008D0E3F" w:rsidRDefault="00AA5B6D">
            <w:pPr>
              <w:pStyle w:val="TableText"/>
            </w:pPr>
            <w:r>
              <w:fldChar w:fldCharType="begin"/>
            </w:r>
            <w:r>
              <w:instrText xml:space="preserve"> HYPERLINK \l "C_4437-3468" \h </w:instrText>
            </w:r>
            <w:r>
              <w:fldChar w:fldCharType="separate"/>
            </w:r>
            <w:r w:rsidR="007471AD">
              <w:rPr>
                <w:rStyle w:val="HyperlinkText9pt"/>
              </w:rPr>
              <w:t>4437-3468</w:t>
            </w:r>
            <w:r>
              <w:rPr>
                <w:rStyle w:val="HyperlinkText9pt"/>
              </w:rPr>
              <w:fldChar w:fldCharType="end"/>
            </w:r>
          </w:p>
        </w:tc>
        <w:tc>
          <w:tcPr>
            <w:tcW w:w="2975" w:type="dxa"/>
            <w:tcPrChange w:id="2153" w:author="Russ Ott" w:date="2022-05-16T11:58:00Z">
              <w:tcPr>
                <w:tcW w:w="2975" w:type="dxa"/>
                <w:gridSpan w:val="2"/>
              </w:tcPr>
            </w:tcPrChange>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154" w:name="C_4437-3459"/>
      <w:proofErr w:type="spellEnd"/>
      <w:r>
        <w:t xml:space="preserve"> (CONF:4437-3459)</w:t>
      </w:r>
      <w:bookmarkEnd w:id="2154"/>
      <w:r>
        <w:t>.</w:t>
      </w:r>
    </w:p>
    <w:p w14:paraId="598EE337"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id="2155" w:name="C_4437-3462"/>
      <w:r>
        <w:t xml:space="preserve"> (CONF:4437-3462)</w:t>
      </w:r>
      <w:bookmarkEnd w:id="2155"/>
      <w:r>
        <w:t>.</w:t>
      </w:r>
      <w:r>
        <w:br/>
        <w:t xml:space="preserve">Note: template </w:t>
      </w:r>
      <w:proofErr w:type="spellStart"/>
      <w:r>
        <w:t>oid</w:t>
      </w:r>
      <w:proofErr w:type="spellEnd"/>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156" w:name="C_4437-3463"/>
      <w:r>
        <w:t xml:space="preserve"> (CONF:4437-3463)</w:t>
      </w:r>
      <w:bookmarkEnd w:id="2156"/>
      <w:r>
        <w:t>.</w:t>
      </w:r>
    </w:p>
    <w:p w14:paraId="4479F067"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id="2157" w:name="C_4437-3460"/>
      <w:r>
        <w:t xml:space="preserve"> (CONF:4437-3460)</w:t>
      </w:r>
      <w:bookmarkEnd w:id="2157"/>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158" w:name="C_4437-3464"/>
      <w:r>
        <w:t xml:space="preserve"> (CONF:4437-3464)</w:t>
      </w:r>
      <w:bookmarkEnd w:id="2158"/>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159" w:name="C_4437-3465"/>
      <w:r>
        <w:t xml:space="preserve"> (CONF:4437-3465)</w:t>
      </w:r>
      <w:bookmarkEnd w:id="2159"/>
      <w:r>
        <w:t>.</w:t>
      </w:r>
    </w:p>
    <w:p w14:paraId="36757618" w14:textId="77777777" w:rsidR="008D0E3F" w:rsidRDefault="007471AD">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160" w:name="C_4437-3466"/>
      <w:r>
        <w:t xml:space="preserve"> (CONF:4437-3466)</w:t>
      </w:r>
      <w:bookmarkEnd w:id="2160"/>
      <w:r>
        <w:t>.</w:t>
      </w:r>
    </w:p>
    <w:p w14:paraId="53404205" w14:textId="77777777" w:rsidR="008D0E3F" w:rsidRDefault="007471AD">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id="2161" w:name="C_4437-3467"/>
      <w:r>
        <w:t xml:space="preserve"> (CONF:4437-3467)</w:t>
      </w:r>
      <w:bookmarkEnd w:id="2161"/>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2162" w:name="C_4437-3461"/>
      <w:r>
        <w:t xml:space="preserve"> (CONF:4437-3461)</w:t>
      </w:r>
      <w:bookmarkEnd w:id="2162"/>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2163" w:name="C_4437-3468"/>
      <w:r>
        <w:t xml:space="preserve"> (CONF:4437-3468)</w:t>
      </w:r>
      <w:bookmarkEnd w:id="2163"/>
      <w:r>
        <w:t>.</w:t>
      </w:r>
    </w:p>
    <w:p w14:paraId="5DC2F08B" w14:textId="52DFC8F6" w:rsidR="008D0E3F" w:rsidRDefault="007471AD">
      <w:pPr>
        <w:pStyle w:val="Caption"/>
        <w:ind w:left="130" w:right="115"/>
      </w:pPr>
      <w:bookmarkStart w:id="2164" w:name="_Toc103326516"/>
      <w:bookmarkStart w:id="2165" w:name="_Toc83395681"/>
      <w:r>
        <w:t xml:space="preserve">Figure </w:t>
      </w:r>
      <w:r>
        <w:fldChar w:fldCharType="begin"/>
      </w:r>
      <w:r>
        <w:instrText>SEQ Figure \* ARABIC</w:instrText>
      </w:r>
      <w:r>
        <w:fldChar w:fldCharType="separate"/>
      </w:r>
      <w:r>
        <w:t>11</w:t>
      </w:r>
      <w:r>
        <w:fldChar w:fldCharType="end"/>
      </w:r>
      <w:r>
        <w:t>: Manufacturing Date</w:t>
      </w:r>
      <w:bookmarkEnd w:id="2164"/>
      <w:bookmarkEnd w:id="2165"/>
    </w:p>
    <w:p w14:paraId="1A92F08C"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22DB7E" w14:textId="77777777" w:rsidR="008D0E3F" w:rsidRDefault="007471AD">
      <w:pPr>
        <w:pStyle w:val="Example"/>
        <w:ind w:left="130" w:right="115"/>
      </w:pPr>
      <w:r>
        <w:t xml:space="preserve">      &lt;</w:t>
      </w:r>
      <w:proofErr w:type="spellStart"/>
      <w:r>
        <w:t>templateId</w:t>
      </w:r>
      <w:proofErr w:type="spellEnd"/>
      <w:r>
        <w:t xml:space="preserve"> root="2.16.840.1.113883.10.20.22.4.316" extension="2019-06-21"/&gt; </w:t>
      </w:r>
    </w:p>
    <w:p w14:paraId="5E4B1FD4" w14:textId="77777777" w:rsidR="008D0E3F" w:rsidRDefault="007471AD">
      <w:pPr>
        <w:pStyle w:val="Example"/>
        <w:ind w:left="130" w:right="115"/>
      </w:pPr>
      <w:r>
        <w:t xml:space="preserve">      &lt;</w:t>
      </w:r>
      <w:proofErr w:type="gramStart"/>
      <w:r>
        <w:t>code  code</w:t>
      </w:r>
      <w:proofErr w:type="gramEnd"/>
      <w:r>
        <w:t xml:space="preserve">="C101669" displayName="Manufacturing Date" </w:t>
      </w:r>
    </w:p>
    <w:p w14:paraId="0310E48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3A1CDB93" w14:textId="77777777" w:rsidR="008D0E3F" w:rsidRDefault="007471AD">
      <w:pPr>
        <w:pStyle w:val="Example"/>
        <w:ind w:left="130" w:right="115"/>
      </w:pPr>
      <w:r>
        <w:t xml:space="preserve">      &lt;value </w:t>
      </w:r>
      <w:proofErr w:type="spellStart"/>
      <w:proofErr w:type="gramStart"/>
      <w:r>
        <w:t>xsi:type</w:t>
      </w:r>
      <w:proofErr w:type="spellEnd"/>
      <w:proofErr w:type="gramEnd"/>
      <w:r>
        <w:t>="TS"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2166" w:name="E_Model_Number_Observation"/>
      <w:bookmarkStart w:id="2167" w:name="_Toc103326501"/>
      <w:bookmarkStart w:id="2168" w:name="_Toc83395666"/>
      <w:r>
        <w:t>Model Number Observation</w:t>
      </w:r>
      <w:bookmarkEnd w:id="2166"/>
      <w:bookmarkEnd w:id="2167"/>
      <w:bookmarkEnd w:id="2168"/>
    </w:p>
    <w:p w14:paraId="5059219C" w14:textId="77777777" w:rsidR="008D0E3F" w:rsidRDefault="007471AD">
      <w:pPr>
        <w:pStyle w:val="BracketData"/>
      </w:pPr>
      <w:r>
        <w:t xml:space="preserve">[observation: identifier </w:t>
      </w:r>
      <w:proofErr w:type="gramStart"/>
      <w:r>
        <w:t>urn:hl</w:t>
      </w:r>
      <w:proofErr w:type="gramEnd"/>
      <w:r>
        <w:t>7ii:2.16.840.1.113883.10.20.22.4.317:2019-06-21 (open)]</w:t>
      </w:r>
    </w:p>
    <w:p w14:paraId="066B4BE5" w14:textId="688FAFE0" w:rsidR="008D0E3F" w:rsidRDefault="007471AD">
      <w:pPr>
        <w:pStyle w:val="Caption"/>
      </w:pPr>
      <w:bookmarkStart w:id="2169" w:name="_Toc103326541"/>
      <w:bookmarkStart w:id="2170" w:name="_Toc83395707"/>
      <w:r>
        <w:t xml:space="preserve">Table </w:t>
      </w:r>
      <w:r>
        <w:fldChar w:fldCharType="begin"/>
      </w:r>
      <w:r>
        <w:instrText>SEQ Table \* ARABIC</w:instrText>
      </w:r>
      <w:r>
        <w:fldChar w:fldCharType="separate"/>
      </w:r>
      <w:del w:id="2171" w:author="Russ Ott" w:date="2022-05-16T11:58:00Z">
        <w:r w:rsidR="00FB6AE9">
          <w:delText>23</w:delText>
        </w:r>
      </w:del>
      <w:ins w:id="2172" w:author="Russ Ott" w:date="2022-05-16T11:58:00Z">
        <w:r>
          <w:t>22</w:t>
        </w:r>
      </w:ins>
      <w:r>
        <w:fldChar w:fldCharType="end"/>
      </w:r>
      <w:r>
        <w:t>: Model Number Observation Contexts</w:t>
      </w:r>
      <w:bookmarkEnd w:id="2169"/>
      <w:bookmarkEnd w:id="2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173"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2174">
          <w:tblGrid>
            <w:gridCol w:w="5040"/>
            <w:gridCol w:w="5040"/>
          </w:tblGrid>
        </w:tblGridChange>
      </w:tblGrid>
      <w:tr w:rsidR="008D0E3F" w14:paraId="1FB1E050" w14:textId="77777777">
        <w:trPr>
          <w:cantSplit/>
          <w:tblHeader/>
          <w:jc w:val="center"/>
          <w:trPrChange w:id="2175" w:author="Russ Ott" w:date="2022-05-16T11:58:00Z">
            <w:trPr>
              <w:cantSplit/>
              <w:tblHeader/>
              <w:jc w:val="center"/>
            </w:trPr>
          </w:trPrChange>
        </w:trPr>
        <w:tc>
          <w:tcPr>
            <w:tcW w:w="360" w:type="dxa"/>
            <w:shd w:val="clear" w:color="auto" w:fill="E6E6E6"/>
            <w:tcPrChange w:id="2176" w:author="Russ Ott" w:date="2022-05-16T11:58:00Z">
              <w:tcPr>
                <w:tcW w:w="360" w:type="dxa"/>
                <w:shd w:val="clear" w:color="auto" w:fill="E6E6E6"/>
              </w:tcPr>
            </w:tcPrChange>
          </w:tcPr>
          <w:p w14:paraId="5D4B4B15" w14:textId="77777777" w:rsidR="008D0E3F" w:rsidRDefault="007471AD">
            <w:pPr>
              <w:pStyle w:val="TableHead"/>
            </w:pPr>
            <w:r>
              <w:t>Contained By:</w:t>
            </w:r>
          </w:p>
        </w:tc>
        <w:tc>
          <w:tcPr>
            <w:tcW w:w="360" w:type="dxa"/>
            <w:shd w:val="clear" w:color="auto" w:fill="E6E6E6"/>
            <w:tcPrChange w:id="2177" w:author="Russ Ott" w:date="2022-05-16T11:58:00Z">
              <w:tcPr>
                <w:tcW w:w="360" w:type="dxa"/>
                <w:shd w:val="clear" w:color="auto" w:fill="E6E6E6"/>
              </w:tcPr>
            </w:tcPrChange>
          </w:tcPr>
          <w:p w14:paraId="2C8C5BFE" w14:textId="77777777" w:rsidR="008D0E3F" w:rsidRDefault="007471AD">
            <w:pPr>
              <w:pStyle w:val="TableHead"/>
            </w:pPr>
            <w:r>
              <w:t>Contains:</w:t>
            </w:r>
          </w:p>
        </w:tc>
      </w:tr>
      <w:tr w:rsidR="008D0E3F" w14:paraId="6A810E0C" w14:textId="77777777">
        <w:trPr>
          <w:jc w:val="center"/>
          <w:trPrChange w:id="2178" w:author="Russ Ott" w:date="2022-05-16T11:58:00Z">
            <w:trPr>
              <w:jc w:val="center"/>
            </w:trPr>
          </w:trPrChange>
        </w:trPr>
        <w:tc>
          <w:tcPr>
            <w:tcW w:w="360" w:type="dxa"/>
            <w:tcPrChange w:id="2179" w:author="Russ Ott" w:date="2022-05-16T11:58:00Z">
              <w:tcPr>
                <w:tcW w:w="360" w:type="dxa"/>
              </w:tcPr>
            </w:tcPrChange>
          </w:tcPr>
          <w:p w14:paraId="05F72A05" w14:textId="14D0D1E8"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2180" w:author="Russ Ott" w:date="2022-05-16T11:58:00Z">
              <w:tcPr>
                <w:tcW w:w="360" w:type="dxa"/>
              </w:tcPr>
            </w:tcPrChange>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14:paraId="311EE2D8" w14:textId="6B5B1A89" w:rsidR="008D0E3F" w:rsidRDefault="007471AD">
      <w:pPr>
        <w:pStyle w:val="Caption"/>
      </w:pPr>
      <w:bookmarkStart w:id="2181" w:name="_Toc103326542"/>
      <w:bookmarkStart w:id="2182" w:name="_Toc83395708"/>
      <w:r>
        <w:t xml:space="preserve">Table </w:t>
      </w:r>
      <w:r>
        <w:fldChar w:fldCharType="begin"/>
      </w:r>
      <w:r>
        <w:instrText>SEQ Table \* ARABIC</w:instrText>
      </w:r>
      <w:r>
        <w:fldChar w:fldCharType="separate"/>
      </w:r>
      <w:del w:id="2183" w:author="Russ Ott" w:date="2022-05-16T11:58:00Z">
        <w:r w:rsidR="00FB6AE9">
          <w:delText>24</w:delText>
        </w:r>
      </w:del>
      <w:ins w:id="2184" w:author="Russ Ott" w:date="2022-05-16T11:58:00Z">
        <w:r>
          <w:t>23</w:t>
        </w:r>
      </w:ins>
      <w:r>
        <w:fldChar w:fldCharType="end"/>
      </w:r>
      <w:r>
        <w:t>: Model Number Observation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2185">
          <w:tblGrid>
            <w:gridCol w:w="113"/>
            <w:gridCol w:w="3203"/>
            <w:gridCol w:w="113"/>
            <w:gridCol w:w="603"/>
            <w:gridCol w:w="113"/>
            <w:gridCol w:w="1031"/>
            <w:gridCol w:w="113"/>
            <w:gridCol w:w="745"/>
            <w:gridCol w:w="113"/>
            <w:gridCol w:w="983"/>
            <w:gridCol w:w="113"/>
            <w:gridCol w:w="2837"/>
            <w:gridCol w:w="113"/>
          </w:tblGrid>
        </w:tblGridChange>
      </w:tblGrid>
      <w:tr w:rsidR="00AA5B6D"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blPrEx>
          <w:tblW w:w="10080" w:type="dxa"/>
          <w:jc w:val="center"/>
          <w:tblLayout w:type="fixed"/>
          <w:tblLook w:val="02A0" w:firstRow="1" w:lastRow="0" w:firstColumn="1" w:lastColumn="0" w:noHBand="1" w:noVBand="0"/>
          <w:tblPrExChange w:id="2186" w:author="Russ Ott" w:date="2022-05-16T11:58:00Z">
            <w:tblPrEx>
              <w:tblW w:w="10080" w:type="dxa"/>
              <w:jc w:val="center"/>
              <w:tblLayout w:type="fixed"/>
              <w:tblLook w:val="02A0" w:firstRow="1" w:lastRow="0" w:firstColumn="1" w:lastColumn="0" w:noHBand="1" w:noVBand="0"/>
            </w:tblPrEx>
          </w:tblPrExChange>
        </w:tblPrEx>
        <w:trPr>
          <w:jc w:val="center"/>
          <w:trPrChange w:id="2187" w:author="Russ Ott" w:date="2022-05-16T11:58:00Z">
            <w:trPr>
              <w:gridAfter w:val="0"/>
              <w:jc w:val="center"/>
            </w:trPr>
          </w:trPrChange>
        </w:trPr>
        <w:tc>
          <w:tcPr>
            <w:tcW w:w="10160" w:type="dxa"/>
            <w:gridSpan w:val="6"/>
            <w:tcPrChange w:id="2188" w:author="Russ Ott" w:date="2022-05-16T11:58:00Z">
              <w:tcPr>
                <w:tcW w:w="10160" w:type="dxa"/>
                <w:gridSpan w:val="12"/>
              </w:tcPr>
            </w:tcPrChange>
          </w:tcPr>
          <w:p w14:paraId="5E440EF5" w14:textId="77777777" w:rsidR="008D0E3F" w:rsidRDefault="007471AD">
            <w:pPr>
              <w:pStyle w:val="TableText"/>
            </w:pPr>
            <w:r>
              <w:t>observation (identifier: urn:hl7ii:2.16.840.1.113883.10.20.22.4.317:2019-06-21)</w:t>
            </w:r>
          </w:p>
        </w:tc>
      </w:tr>
      <w:tr w:rsidR="008D0E3F" w14:paraId="2A497293" w14:textId="77777777">
        <w:tblPrEx>
          <w:tblW w:w="10080" w:type="dxa"/>
          <w:jc w:val="center"/>
          <w:tblLayout w:type="fixed"/>
          <w:tblLook w:val="02A0" w:firstRow="1" w:lastRow="0" w:firstColumn="1" w:lastColumn="0" w:noHBand="1" w:noVBand="0"/>
          <w:tblPrExChange w:id="2189" w:author="Russ Ott" w:date="2022-05-16T11:58:00Z">
            <w:tblPrEx>
              <w:tblW w:w="10080" w:type="dxa"/>
              <w:jc w:val="center"/>
              <w:tblLayout w:type="fixed"/>
              <w:tblLook w:val="02A0" w:firstRow="1" w:lastRow="0" w:firstColumn="1" w:lastColumn="0" w:noHBand="1" w:noVBand="0"/>
            </w:tblPrEx>
          </w:tblPrExChange>
        </w:tblPrEx>
        <w:trPr>
          <w:jc w:val="center"/>
          <w:trPrChange w:id="2190" w:author="Russ Ott" w:date="2022-05-16T11:58:00Z">
            <w:trPr>
              <w:gridAfter w:val="0"/>
              <w:jc w:val="center"/>
            </w:trPr>
          </w:trPrChange>
        </w:trPr>
        <w:tc>
          <w:tcPr>
            <w:tcW w:w="3345" w:type="dxa"/>
            <w:tcPrChange w:id="2191" w:author="Russ Ott" w:date="2022-05-16T11:58:00Z">
              <w:tcPr>
                <w:tcW w:w="3345" w:type="dxa"/>
                <w:gridSpan w:val="2"/>
              </w:tcPr>
            </w:tcPrChange>
          </w:tcPr>
          <w:p w14:paraId="0D72C5B4" w14:textId="77777777" w:rsidR="008D0E3F" w:rsidRDefault="007471AD">
            <w:pPr>
              <w:pStyle w:val="TableText"/>
            </w:pPr>
            <w:r>
              <w:tab/>
              <w:t>templateId</w:t>
            </w:r>
          </w:p>
        </w:tc>
        <w:tc>
          <w:tcPr>
            <w:tcW w:w="720" w:type="dxa"/>
            <w:tcPrChange w:id="2192" w:author="Russ Ott" w:date="2022-05-16T11:58:00Z">
              <w:tcPr>
                <w:tcW w:w="720" w:type="dxa"/>
                <w:gridSpan w:val="2"/>
              </w:tcPr>
            </w:tcPrChange>
          </w:tcPr>
          <w:p w14:paraId="071731E2" w14:textId="77777777" w:rsidR="008D0E3F" w:rsidRDefault="007471AD">
            <w:pPr>
              <w:pStyle w:val="TableText"/>
            </w:pPr>
            <w:r>
              <w:t>1..1</w:t>
            </w:r>
          </w:p>
        </w:tc>
        <w:tc>
          <w:tcPr>
            <w:tcW w:w="1152" w:type="dxa"/>
            <w:tcPrChange w:id="2193" w:author="Russ Ott" w:date="2022-05-16T11:58:00Z">
              <w:tcPr>
                <w:tcW w:w="1152" w:type="dxa"/>
                <w:gridSpan w:val="2"/>
              </w:tcPr>
            </w:tcPrChange>
          </w:tcPr>
          <w:p w14:paraId="1FE15404" w14:textId="77777777" w:rsidR="008D0E3F" w:rsidRDefault="007471AD">
            <w:pPr>
              <w:pStyle w:val="TableText"/>
            </w:pPr>
            <w:r>
              <w:t>SHALL</w:t>
            </w:r>
          </w:p>
        </w:tc>
        <w:tc>
          <w:tcPr>
            <w:tcW w:w="864" w:type="dxa"/>
            <w:tcPrChange w:id="2194" w:author="Russ Ott" w:date="2022-05-16T11:58:00Z">
              <w:tcPr>
                <w:tcW w:w="864" w:type="dxa"/>
                <w:gridSpan w:val="2"/>
              </w:tcPr>
            </w:tcPrChange>
          </w:tcPr>
          <w:p w14:paraId="2260D7AD" w14:textId="77777777" w:rsidR="008D0E3F" w:rsidRDefault="008D0E3F">
            <w:pPr>
              <w:pStyle w:val="TableText"/>
            </w:pPr>
          </w:p>
        </w:tc>
        <w:tc>
          <w:tcPr>
            <w:tcW w:w="1104" w:type="dxa"/>
            <w:tcPrChange w:id="2195" w:author="Russ Ott" w:date="2022-05-16T11:58:00Z">
              <w:tcPr>
                <w:tcW w:w="1104" w:type="dxa"/>
                <w:gridSpan w:val="2"/>
              </w:tcPr>
            </w:tcPrChange>
          </w:tcPr>
          <w:p w14:paraId="783EC07E" w14:textId="34C9199A" w:rsidR="008D0E3F" w:rsidRDefault="00AA5B6D">
            <w:pPr>
              <w:pStyle w:val="TableText"/>
            </w:pPr>
            <w:r>
              <w:fldChar w:fldCharType="begin"/>
            </w:r>
            <w:r>
              <w:instrText xml:space="preserve"> HYPERLINK \l "C_4437-3412" \h </w:instrText>
            </w:r>
            <w:r>
              <w:fldChar w:fldCharType="separate"/>
            </w:r>
            <w:r w:rsidR="007471AD">
              <w:rPr>
                <w:rStyle w:val="HyperlinkText9pt"/>
              </w:rPr>
              <w:t>4437-3412</w:t>
            </w:r>
            <w:r>
              <w:rPr>
                <w:rStyle w:val="HyperlinkText9pt"/>
              </w:rPr>
              <w:fldChar w:fldCharType="end"/>
            </w:r>
          </w:p>
        </w:tc>
        <w:tc>
          <w:tcPr>
            <w:tcW w:w="2975" w:type="dxa"/>
            <w:tcPrChange w:id="2196" w:author="Russ Ott" w:date="2022-05-16T11:58:00Z">
              <w:tcPr>
                <w:tcW w:w="2975" w:type="dxa"/>
                <w:gridSpan w:val="2"/>
              </w:tcPr>
            </w:tcPrChange>
          </w:tcPr>
          <w:p w14:paraId="1A6B87E7" w14:textId="77777777" w:rsidR="008D0E3F" w:rsidRDefault="008D0E3F">
            <w:pPr>
              <w:pStyle w:val="TableText"/>
            </w:pPr>
          </w:p>
        </w:tc>
      </w:tr>
      <w:tr w:rsidR="008D0E3F" w14:paraId="1F17DDEF" w14:textId="77777777">
        <w:tblPrEx>
          <w:tblW w:w="10080" w:type="dxa"/>
          <w:jc w:val="center"/>
          <w:tblLayout w:type="fixed"/>
          <w:tblLook w:val="02A0" w:firstRow="1" w:lastRow="0" w:firstColumn="1" w:lastColumn="0" w:noHBand="1" w:noVBand="0"/>
          <w:tblPrExChange w:id="2197" w:author="Russ Ott" w:date="2022-05-16T11:58:00Z">
            <w:tblPrEx>
              <w:tblW w:w="10080" w:type="dxa"/>
              <w:jc w:val="center"/>
              <w:tblLayout w:type="fixed"/>
              <w:tblLook w:val="02A0" w:firstRow="1" w:lastRow="0" w:firstColumn="1" w:lastColumn="0" w:noHBand="1" w:noVBand="0"/>
            </w:tblPrEx>
          </w:tblPrExChange>
        </w:tblPrEx>
        <w:trPr>
          <w:jc w:val="center"/>
          <w:trPrChange w:id="2198" w:author="Russ Ott" w:date="2022-05-16T11:58:00Z">
            <w:trPr>
              <w:gridAfter w:val="0"/>
              <w:jc w:val="center"/>
            </w:trPr>
          </w:trPrChange>
        </w:trPr>
        <w:tc>
          <w:tcPr>
            <w:tcW w:w="3345" w:type="dxa"/>
            <w:tcPrChange w:id="2199" w:author="Russ Ott" w:date="2022-05-16T11:58:00Z">
              <w:tcPr>
                <w:tcW w:w="3345" w:type="dxa"/>
                <w:gridSpan w:val="2"/>
              </w:tcPr>
            </w:tcPrChange>
          </w:tcPr>
          <w:p w14:paraId="5EBD3A15" w14:textId="77777777" w:rsidR="008D0E3F" w:rsidRDefault="007471AD">
            <w:pPr>
              <w:pStyle w:val="TableText"/>
            </w:pPr>
            <w:r>
              <w:tab/>
            </w:r>
            <w:r>
              <w:tab/>
              <w:t>@root</w:t>
            </w:r>
          </w:p>
        </w:tc>
        <w:tc>
          <w:tcPr>
            <w:tcW w:w="720" w:type="dxa"/>
            <w:tcPrChange w:id="2200" w:author="Russ Ott" w:date="2022-05-16T11:58:00Z">
              <w:tcPr>
                <w:tcW w:w="720" w:type="dxa"/>
                <w:gridSpan w:val="2"/>
              </w:tcPr>
            </w:tcPrChange>
          </w:tcPr>
          <w:p w14:paraId="1C6A18D0" w14:textId="77777777" w:rsidR="008D0E3F" w:rsidRDefault="007471AD">
            <w:pPr>
              <w:pStyle w:val="TableText"/>
            </w:pPr>
            <w:r>
              <w:t>1..1</w:t>
            </w:r>
          </w:p>
        </w:tc>
        <w:tc>
          <w:tcPr>
            <w:tcW w:w="1152" w:type="dxa"/>
            <w:tcPrChange w:id="2201" w:author="Russ Ott" w:date="2022-05-16T11:58:00Z">
              <w:tcPr>
                <w:tcW w:w="1152" w:type="dxa"/>
                <w:gridSpan w:val="2"/>
              </w:tcPr>
            </w:tcPrChange>
          </w:tcPr>
          <w:p w14:paraId="2D46AD98" w14:textId="77777777" w:rsidR="008D0E3F" w:rsidRDefault="007471AD">
            <w:pPr>
              <w:pStyle w:val="TableText"/>
            </w:pPr>
            <w:r>
              <w:t>SHALL</w:t>
            </w:r>
          </w:p>
        </w:tc>
        <w:tc>
          <w:tcPr>
            <w:tcW w:w="864" w:type="dxa"/>
            <w:tcPrChange w:id="2202" w:author="Russ Ott" w:date="2022-05-16T11:58:00Z">
              <w:tcPr>
                <w:tcW w:w="864" w:type="dxa"/>
                <w:gridSpan w:val="2"/>
              </w:tcPr>
            </w:tcPrChange>
          </w:tcPr>
          <w:p w14:paraId="0B7E6562" w14:textId="77777777" w:rsidR="008D0E3F" w:rsidRDefault="008D0E3F">
            <w:pPr>
              <w:pStyle w:val="TableText"/>
            </w:pPr>
          </w:p>
        </w:tc>
        <w:tc>
          <w:tcPr>
            <w:tcW w:w="1104" w:type="dxa"/>
            <w:tcPrChange w:id="2203" w:author="Russ Ott" w:date="2022-05-16T11:58:00Z">
              <w:tcPr>
                <w:tcW w:w="1104" w:type="dxa"/>
                <w:gridSpan w:val="2"/>
              </w:tcPr>
            </w:tcPrChange>
          </w:tcPr>
          <w:p w14:paraId="0B0406D2" w14:textId="21E80868" w:rsidR="008D0E3F" w:rsidRDefault="00AA5B6D">
            <w:pPr>
              <w:pStyle w:val="TableText"/>
            </w:pPr>
            <w:r>
              <w:fldChar w:fldCharType="begin"/>
            </w:r>
            <w:r>
              <w:instrText xml:space="preserve"> HYPERLINK \l "C_4437-3414" \h </w:instrText>
            </w:r>
            <w:r>
              <w:fldChar w:fldCharType="separate"/>
            </w:r>
            <w:r w:rsidR="007471AD">
              <w:rPr>
                <w:rStyle w:val="HyperlinkText9pt"/>
              </w:rPr>
              <w:t>4437-3414</w:t>
            </w:r>
            <w:r>
              <w:rPr>
                <w:rStyle w:val="HyperlinkText9pt"/>
              </w:rPr>
              <w:fldChar w:fldCharType="end"/>
            </w:r>
          </w:p>
        </w:tc>
        <w:tc>
          <w:tcPr>
            <w:tcW w:w="2975" w:type="dxa"/>
            <w:tcPrChange w:id="2204" w:author="Russ Ott" w:date="2022-05-16T11:58:00Z">
              <w:tcPr>
                <w:tcW w:w="2975" w:type="dxa"/>
                <w:gridSpan w:val="2"/>
              </w:tcPr>
            </w:tcPrChange>
          </w:tcPr>
          <w:p w14:paraId="34864BD4" w14:textId="77777777" w:rsidR="008D0E3F" w:rsidRDefault="007471AD">
            <w:pPr>
              <w:pStyle w:val="TableText"/>
            </w:pPr>
            <w:r>
              <w:t>2.16.840.1.113883.10.20.22.4.317</w:t>
            </w:r>
          </w:p>
        </w:tc>
      </w:tr>
      <w:tr w:rsidR="008D0E3F" w14:paraId="1D2D5109" w14:textId="77777777">
        <w:tblPrEx>
          <w:tblW w:w="10080" w:type="dxa"/>
          <w:jc w:val="center"/>
          <w:tblLayout w:type="fixed"/>
          <w:tblLook w:val="02A0" w:firstRow="1" w:lastRow="0" w:firstColumn="1" w:lastColumn="0" w:noHBand="1" w:noVBand="0"/>
          <w:tblPrExChange w:id="2205" w:author="Russ Ott" w:date="2022-05-16T11:58:00Z">
            <w:tblPrEx>
              <w:tblW w:w="10080" w:type="dxa"/>
              <w:jc w:val="center"/>
              <w:tblLayout w:type="fixed"/>
              <w:tblLook w:val="02A0" w:firstRow="1" w:lastRow="0" w:firstColumn="1" w:lastColumn="0" w:noHBand="1" w:noVBand="0"/>
            </w:tblPrEx>
          </w:tblPrExChange>
        </w:tblPrEx>
        <w:trPr>
          <w:jc w:val="center"/>
          <w:trPrChange w:id="2206" w:author="Russ Ott" w:date="2022-05-16T11:58:00Z">
            <w:trPr>
              <w:gridAfter w:val="0"/>
              <w:jc w:val="center"/>
            </w:trPr>
          </w:trPrChange>
        </w:trPr>
        <w:tc>
          <w:tcPr>
            <w:tcW w:w="3345" w:type="dxa"/>
            <w:tcPrChange w:id="2207" w:author="Russ Ott" w:date="2022-05-16T11:58:00Z">
              <w:tcPr>
                <w:tcW w:w="3345" w:type="dxa"/>
                <w:gridSpan w:val="2"/>
              </w:tcPr>
            </w:tcPrChange>
          </w:tcPr>
          <w:p w14:paraId="71A9CC19" w14:textId="77777777" w:rsidR="008D0E3F" w:rsidRDefault="007471AD">
            <w:pPr>
              <w:pStyle w:val="TableText"/>
            </w:pPr>
            <w:r>
              <w:tab/>
            </w:r>
            <w:r>
              <w:tab/>
              <w:t>@extension</w:t>
            </w:r>
          </w:p>
        </w:tc>
        <w:tc>
          <w:tcPr>
            <w:tcW w:w="720" w:type="dxa"/>
            <w:tcPrChange w:id="2208" w:author="Russ Ott" w:date="2022-05-16T11:58:00Z">
              <w:tcPr>
                <w:tcW w:w="720" w:type="dxa"/>
                <w:gridSpan w:val="2"/>
              </w:tcPr>
            </w:tcPrChange>
          </w:tcPr>
          <w:p w14:paraId="1A07D6B7" w14:textId="77777777" w:rsidR="008D0E3F" w:rsidRDefault="007471AD">
            <w:pPr>
              <w:pStyle w:val="TableText"/>
            </w:pPr>
            <w:r>
              <w:t>1..1</w:t>
            </w:r>
          </w:p>
        </w:tc>
        <w:tc>
          <w:tcPr>
            <w:tcW w:w="1152" w:type="dxa"/>
            <w:tcPrChange w:id="2209" w:author="Russ Ott" w:date="2022-05-16T11:58:00Z">
              <w:tcPr>
                <w:tcW w:w="1152" w:type="dxa"/>
                <w:gridSpan w:val="2"/>
              </w:tcPr>
            </w:tcPrChange>
          </w:tcPr>
          <w:p w14:paraId="39C4F93B" w14:textId="77777777" w:rsidR="008D0E3F" w:rsidRDefault="007471AD">
            <w:pPr>
              <w:pStyle w:val="TableText"/>
            </w:pPr>
            <w:r>
              <w:t>SHALL</w:t>
            </w:r>
          </w:p>
        </w:tc>
        <w:tc>
          <w:tcPr>
            <w:tcW w:w="864" w:type="dxa"/>
            <w:tcPrChange w:id="2210" w:author="Russ Ott" w:date="2022-05-16T11:58:00Z">
              <w:tcPr>
                <w:tcW w:w="864" w:type="dxa"/>
                <w:gridSpan w:val="2"/>
              </w:tcPr>
            </w:tcPrChange>
          </w:tcPr>
          <w:p w14:paraId="549A229A" w14:textId="77777777" w:rsidR="008D0E3F" w:rsidRDefault="008D0E3F">
            <w:pPr>
              <w:pStyle w:val="TableText"/>
            </w:pPr>
          </w:p>
        </w:tc>
        <w:tc>
          <w:tcPr>
            <w:tcW w:w="1104" w:type="dxa"/>
            <w:tcPrChange w:id="2211" w:author="Russ Ott" w:date="2022-05-16T11:58:00Z">
              <w:tcPr>
                <w:tcW w:w="1104" w:type="dxa"/>
                <w:gridSpan w:val="2"/>
              </w:tcPr>
            </w:tcPrChange>
          </w:tcPr>
          <w:p w14:paraId="382E4370" w14:textId="5D9740FE" w:rsidR="008D0E3F" w:rsidRDefault="00AA5B6D">
            <w:pPr>
              <w:pStyle w:val="TableText"/>
            </w:pPr>
            <w:r>
              <w:fldChar w:fldCharType="begin"/>
            </w:r>
            <w:r>
              <w:instrText xml:space="preserve"> HYPERLINK \l "C_4437-3415" \h </w:instrText>
            </w:r>
            <w:r>
              <w:fldChar w:fldCharType="separate"/>
            </w:r>
            <w:r w:rsidR="007471AD">
              <w:rPr>
                <w:rStyle w:val="HyperlinkText9pt"/>
              </w:rPr>
              <w:t>4437-3415</w:t>
            </w:r>
            <w:r>
              <w:rPr>
                <w:rStyle w:val="HyperlinkText9pt"/>
              </w:rPr>
              <w:fldChar w:fldCharType="end"/>
            </w:r>
          </w:p>
        </w:tc>
        <w:tc>
          <w:tcPr>
            <w:tcW w:w="2975" w:type="dxa"/>
            <w:tcPrChange w:id="2212" w:author="Russ Ott" w:date="2022-05-16T11:58:00Z">
              <w:tcPr>
                <w:tcW w:w="2975" w:type="dxa"/>
                <w:gridSpan w:val="2"/>
              </w:tcPr>
            </w:tcPrChange>
          </w:tcPr>
          <w:p w14:paraId="61DE0331" w14:textId="77777777" w:rsidR="008D0E3F" w:rsidRDefault="007471AD">
            <w:pPr>
              <w:pStyle w:val="TableText"/>
            </w:pPr>
            <w:r>
              <w:t>2019-06-21</w:t>
            </w:r>
          </w:p>
        </w:tc>
      </w:tr>
      <w:tr w:rsidR="008D0E3F" w14:paraId="2B8E3D9E" w14:textId="77777777">
        <w:tblPrEx>
          <w:tblW w:w="10080" w:type="dxa"/>
          <w:jc w:val="center"/>
          <w:tblLayout w:type="fixed"/>
          <w:tblLook w:val="02A0" w:firstRow="1" w:lastRow="0" w:firstColumn="1" w:lastColumn="0" w:noHBand="1" w:noVBand="0"/>
          <w:tblPrExChange w:id="2213" w:author="Russ Ott" w:date="2022-05-16T11:58:00Z">
            <w:tblPrEx>
              <w:tblW w:w="10080" w:type="dxa"/>
              <w:jc w:val="center"/>
              <w:tblLayout w:type="fixed"/>
              <w:tblLook w:val="02A0" w:firstRow="1" w:lastRow="0" w:firstColumn="1" w:lastColumn="0" w:noHBand="1" w:noVBand="0"/>
            </w:tblPrEx>
          </w:tblPrExChange>
        </w:tblPrEx>
        <w:trPr>
          <w:jc w:val="center"/>
          <w:trPrChange w:id="2214" w:author="Russ Ott" w:date="2022-05-16T11:58:00Z">
            <w:trPr>
              <w:gridAfter w:val="0"/>
              <w:jc w:val="center"/>
            </w:trPr>
          </w:trPrChange>
        </w:trPr>
        <w:tc>
          <w:tcPr>
            <w:tcW w:w="3345" w:type="dxa"/>
            <w:tcPrChange w:id="2215" w:author="Russ Ott" w:date="2022-05-16T11:58:00Z">
              <w:tcPr>
                <w:tcW w:w="3345" w:type="dxa"/>
                <w:gridSpan w:val="2"/>
              </w:tcPr>
            </w:tcPrChange>
          </w:tcPr>
          <w:p w14:paraId="6E8A7EC3" w14:textId="77777777" w:rsidR="008D0E3F" w:rsidRDefault="007471AD">
            <w:pPr>
              <w:pStyle w:val="TableText"/>
            </w:pPr>
            <w:r>
              <w:tab/>
              <w:t>code</w:t>
            </w:r>
          </w:p>
        </w:tc>
        <w:tc>
          <w:tcPr>
            <w:tcW w:w="720" w:type="dxa"/>
            <w:tcPrChange w:id="2216" w:author="Russ Ott" w:date="2022-05-16T11:58:00Z">
              <w:tcPr>
                <w:tcW w:w="720" w:type="dxa"/>
                <w:gridSpan w:val="2"/>
              </w:tcPr>
            </w:tcPrChange>
          </w:tcPr>
          <w:p w14:paraId="522DFD65" w14:textId="77777777" w:rsidR="008D0E3F" w:rsidRDefault="007471AD">
            <w:pPr>
              <w:pStyle w:val="TableText"/>
            </w:pPr>
            <w:r>
              <w:t>1..1</w:t>
            </w:r>
          </w:p>
        </w:tc>
        <w:tc>
          <w:tcPr>
            <w:tcW w:w="1152" w:type="dxa"/>
            <w:tcPrChange w:id="2217" w:author="Russ Ott" w:date="2022-05-16T11:58:00Z">
              <w:tcPr>
                <w:tcW w:w="1152" w:type="dxa"/>
                <w:gridSpan w:val="2"/>
              </w:tcPr>
            </w:tcPrChange>
          </w:tcPr>
          <w:p w14:paraId="495EDD96" w14:textId="77777777" w:rsidR="008D0E3F" w:rsidRDefault="007471AD">
            <w:pPr>
              <w:pStyle w:val="TableText"/>
            </w:pPr>
            <w:r>
              <w:t>SHALL</w:t>
            </w:r>
          </w:p>
        </w:tc>
        <w:tc>
          <w:tcPr>
            <w:tcW w:w="864" w:type="dxa"/>
            <w:tcPrChange w:id="2218" w:author="Russ Ott" w:date="2022-05-16T11:58:00Z">
              <w:tcPr>
                <w:tcW w:w="864" w:type="dxa"/>
                <w:gridSpan w:val="2"/>
              </w:tcPr>
            </w:tcPrChange>
          </w:tcPr>
          <w:p w14:paraId="5767B1C9" w14:textId="77777777" w:rsidR="008D0E3F" w:rsidRDefault="008D0E3F">
            <w:pPr>
              <w:pStyle w:val="TableText"/>
            </w:pPr>
          </w:p>
        </w:tc>
        <w:tc>
          <w:tcPr>
            <w:tcW w:w="1104" w:type="dxa"/>
            <w:tcPrChange w:id="2219" w:author="Russ Ott" w:date="2022-05-16T11:58:00Z">
              <w:tcPr>
                <w:tcW w:w="1104" w:type="dxa"/>
                <w:gridSpan w:val="2"/>
              </w:tcPr>
            </w:tcPrChange>
          </w:tcPr>
          <w:p w14:paraId="401C543F" w14:textId="0EA5277E" w:rsidR="008D0E3F" w:rsidRDefault="00AA5B6D">
            <w:pPr>
              <w:pStyle w:val="TableText"/>
            </w:pPr>
            <w:r>
              <w:fldChar w:fldCharType="begin"/>
            </w:r>
            <w:r>
              <w:instrText xml:space="preserve"> HYPERLINK \l "C_4437-3413" \h </w:instrText>
            </w:r>
            <w:r>
              <w:fldChar w:fldCharType="separate"/>
            </w:r>
            <w:r w:rsidR="007471AD">
              <w:rPr>
                <w:rStyle w:val="HyperlinkText9pt"/>
              </w:rPr>
              <w:t>4437-3413</w:t>
            </w:r>
            <w:r>
              <w:rPr>
                <w:rStyle w:val="HyperlinkText9pt"/>
              </w:rPr>
              <w:fldChar w:fldCharType="end"/>
            </w:r>
          </w:p>
        </w:tc>
        <w:tc>
          <w:tcPr>
            <w:tcW w:w="2975" w:type="dxa"/>
            <w:tcPrChange w:id="2220" w:author="Russ Ott" w:date="2022-05-16T11:58:00Z">
              <w:tcPr>
                <w:tcW w:w="2975" w:type="dxa"/>
                <w:gridSpan w:val="2"/>
              </w:tcPr>
            </w:tcPrChange>
          </w:tcPr>
          <w:p w14:paraId="19D8C1C4" w14:textId="77777777" w:rsidR="008D0E3F" w:rsidRDefault="008D0E3F">
            <w:pPr>
              <w:pStyle w:val="TableText"/>
            </w:pPr>
          </w:p>
        </w:tc>
      </w:tr>
      <w:tr w:rsidR="008D0E3F" w14:paraId="0BB46C61" w14:textId="77777777">
        <w:tblPrEx>
          <w:tblW w:w="10080" w:type="dxa"/>
          <w:jc w:val="center"/>
          <w:tblLayout w:type="fixed"/>
          <w:tblLook w:val="02A0" w:firstRow="1" w:lastRow="0" w:firstColumn="1" w:lastColumn="0" w:noHBand="1" w:noVBand="0"/>
          <w:tblPrExChange w:id="2221" w:author="Russ Ott" w:date="2022-05-16T11:58:00Z">
            <w:tblPrEx>
              <w:tblW w:w="10080" w:type="dxa"/>
              <w:jc w:val="center"/>
              <w:tblLayout w:type="fixed"/>
              <w:tblLook w:val="02A0" w:firstRow="1" w:lastRow="0" w:firstColumn="1" w:lastColumn="0" w:noHBand="1" w:noVBand="0"/>
            </w:tblPrEx>
          </w:tblPrExChange>
        </w:tblPrEx>
        <w:trPr>
          <w:jc w:val="center"/>
          <w:trPrChange w:id="2222" w:author="Russ Ott" w:date="2022-05-16T11:58:00Z">
            <w:trPr>
              <w:gridAfter w:val="0"/>
              <w:jc w:val="center"/>
            </w:trPr>
          </w:trPrChange>
        </w:trPr>
        <w:tc>
          <w:tcPr>
            <w:tcW w:w="3345" w:type="dxa"/>
            <w:tcPrChange w:id="2223" w:author="Russ Ott" w:date="2022-05-16T11:58:00Z">
              <w:tcPr>
                <w:tcW w:w="3345" w:type="dxa"/>
                <w:gridSpan w:val="2"/>
              </w:tcPr>
            </w:tcPrChange>
          </w:tcPr>
          <w:p w14:paraId="0ADE9FD5" w14:textId="77777777" w:rsidR="008D0E3F" w:rsidRDefault="007471AD">
            <w:pPr>
              <w:pStyle w:val="TableText"/>
            </w:pPr>
            <w:r>
              <w:tab/>
            </w:r>
            <w:r>
              <w:tab/>
              <w:t>@code</w:t>
            </w:r>
          </w:p>
        </w:tc>
        <w:tc>
          <w:tcPr>
            <w:tcW w:w="720" w:type="dxa"/>
            <w:tcPrChange w:id="2224" w:author="Russ Ott" w:date="2022-05-16T11:58:00Z">
              <w:tcPr>
                <w:tcW w:w="720" w:type="dxa"/>
                <w:gridSpan w:val="2"/>
              </w:tcPr>
            </w:tcPrChange>
          </w:tcPr>
          <w:p w14:paraId="19A66228" w14:textId="77777777" w:rsidR="008D0E3F" w:rsidRDefault="007471AD">
            <w:pPr>
              <w:pStyle w:val="TableText"/>
            </w:pPr>
            <w:r>
              <w:t>1..1</w:t>
            </w:r>
          </w:p>
        </w:tc>
        <w:tc>
          <w:tcPr>
            <w:tcW w:w="1152" w:type="dxa"/>
            <w:tcPrChange w:id="2225" w:author="Russ Ott" w:date="2022-05-16T11:58:00Z">
              <w:tcPr>
                <w:tcW w:w="1152" w:type="dxa"/>
                <w:gridSpan w:val="2"/>
              </w:tcPr>
            </w:tcPrChange>
          </w:tcPr>
          <w:p w14:paraId="1F105FB7" w14:textId="77777777" w:rsidR="008D0E3F" w:rsidRDefault="007471AD">
            <w:pPr>
              <w:pStyle w:val="TableText"/>
            </w:pPr>
            <w:r>
              <w:t>SHALL</w:t>
            </w:r>
          </w:p>
        </w:tc>
        <w:tc>
          <w:tcPr>
            <w:tcW w:w="864" w:type="dxa"/>
            <w:tcPrChange w:id="2226" w:author="Russ Ott" w:date="2022-05-16T11:58:00Z">
              <w:tcPr>
                <w:tcW w:w="864" w:type="dxa"/>
                <w:gridSpan w:val="2"/>
              </w:tcPr>
            </w:tcPrChange>
          </w:tcPr>
          <w:p w14:paraId="5234B863" w14:textId="77777777" w:rsidR="008D0E3F" w:rsidRDefault="008D0E3F">
            <w:pPr>
              <w:pStyle w:val="TableText"/>
            </w:pPr>
          </w:p>
        </w:tc>
        <w:tc>
          <w:tcPr>
            <w:tcW w:w="1104" w:type="dxa"/>
            <w:tcPrChange w:id="2227" w:author="Russ Ott" w:date="2022-05-16T11:58:00Z">
              <w:tcPr>
                <w:tcW w:w="1104" w:type="dxa"/>
                <w:gridSpan w:val="2"/>
              </w:tcPr>
            </w:tcPrChange>
          </w:tcPr>
          <w:p w14:paraId="4B927DB0" w14:textId="70E8D0BB" w:rsidR="008D0E3F" w:rsidRDefault="00AA5B6D">
            <w:pPr>
              <w:pStyle w:val="TableText"/>
            </w:pPr>
            <w:r>
              <w:fldChar w:fldCharType="begin"/>
            </w:r>
            <w:r>
              <w:instrText xml:space="preserve"> HYPERLINK \l "C_4437-3416" \h </w:instrText>
            </w:r>
            <w:r>
              <w:fldChar w:fldCharType="separate"/>
            </w:r>
            <w:r w:rsidR="007471AD">
              <w:rPr>
                <w:rStyle w:val="HyperlinkText9pt"/>
              </w:rPr>
              <w:t>4437-3416</w:t>
            </w:r>
            <w:r>
              <w:rPr>
                <w:rStyle w:val="HyperlinkText9pt"/>
              </w:rPr>
              <w:fldChar w:fldCharType="end"/>
            </w:r>
          </w:p>
        </w:tc>
        <w:tc>
          <w:tcPr>
            <w:tcW w:w="2975" w:type="dxa"/>
            <w:tcPrChange w:id="2228" w:author="Russ Ott" w:date="2022-05-16T11:58:00Z">
              <w:tcPr>
                <w:tcW w:w="2975" w:type="dxa"/>
                <w:gridSpan w:val="2"/>
              </w:tcPr>
            </w:tcPrChange>
          </w:tcPr>
          <w:p w14:paraId="4DECACF7" w14:textId="77777777" w:rsidR="008D0E3F" w:rsidRDefault="007471AD">
            <w:pPr>
              <w:pStyle w:val="TableText"/>
            </w:pPr>
            <w:r>
              <w:t>urn:oid:2.16.840.1.113883.3.26.1.1 (NCI Thesaurus (NCIt)) = C99285</w:t>
            </w:r>
          </w:p>
        </w:tc>
      </w:tr>
      <w:tr w:rsidR="008D0E3F" w14:paraId="3E0A7049" w14:textId="77777777">
        <w:tblPrEx>
          <w:tblW w:w="10080" w:type="dxa"/>
          <w:jc w:val="center"/>
          <w:tblLayout w:type="fixed"/>
          <w:tblLook w:val="02A0" w:firstRow="1" w:lastRow="0" w:firstColumn="1" w:lastColumn="0" w:noHBand="1" w:noVBand="0"/>
          <w:tblPrExChange w:id="2229" w:author="Russ Ott" w:date="2022-05-16T11:58:00Z">
            <w:tblPrEx>
              <w:tblW w:w="10080" w:type="dxa"/>
              <w:jc w:val="center"/>
              <w:tblLayout w:type="fixed"/>
              <w:tblLook w:val="02A0" w:firstRow="1" w:lastRow="0" w:firstColumn="1" w:lastColumn="0" w:noHBand="1" w:noVBand="0"/>
            </w:tblPrEx>
          </w:tblPrExChange>
        </w:tblPrEx>
        <w:trPr>
          <w:jc w:val="center"/>
          <w:trPrChange w:id="2230" w:author="Russ Ott" w:date="2022-05-16T11:58:00Z">
            <w:trPr>
              <w:gridAfter w:val="0"/>
              <w:jc w:val="center"/>
            </w:trPr>
          </w:trPrChange>
        </w:trPr>
        <w:tc>
          <w:tcPr>
            <w:tcW w:w="3345" w:type="dxa"/>
            <w:tcPrChange w:id="2231" w:author="Russ Ott" w:date="2022-05-16T11:58:00Z">
              <w:tcPr>
                <w:tcW w:w="3345" w:type="dxa"/>
                <w:gridSpan w:val="2"/>
              </w:tcPr>
            </w:tcPrChange>
          </w:tcPr>
          <w:p w14:paraId="23AE8741" w14:textId="77777777" w:rsidR="008D0E3F" w:rsidRDefault="007471AD">
            <w:pPr>
              <w:pStyle w:val="TableText"/>
            </w:pPr>
            <w:r>
              <w:tab/>
            </w:r>
            <w:r>
              <w:tab/>
              <w:t>@codeSystem</w:t>
            </w:r>
          </w:p>
        </w:tc>
        <w:tc>
          <w:tcPr>
            <w:tcW w:w="720" w:type="dxa"/>
            <w:tcPrChange w:id="2232" w:author="Russ Ott" w:date="2022-05-16T11:58:00Z">
              <w:tcPr>
                <w:tcW w:w="720" w:type="dxa"/>
                <w:gridSpan w:val="2"/>
              </w:tcPr>
            </w:tcPrChange>
          </w:tcPr>
          <w:p w14:paraId="79877D0F" w14:textId="77777777" w:rsidR="008D0E3F" w:rsidRDefault="007471AD">
            <w:pPr>
              <w:pStyle w:val="TableText"/>
            </w:pPr>
            <w:r>
              <w:t>1..1</w:t>
            </w:r>
          </w:p>
        </w:tc>
        <w:tc>
          <w:tcPr>
            <w:tcW w:w="1152" w:type="dxa"/>
            <w:tcPrChange w:id="2233" w:author="Russ Ott" w:date="2022-05-16T11:58:00Z">
              <w:tcPr>
                <w:tcW w:w="1152" w:type="dxa"/>
                <w:gridSpan w:val="2"/>
              </w:tcPr>
            </w:tcPrChange>
          </w:tcPr>
          <w:p w14:paraId="5DD5AE58" w14:textId="77777777" w:rsidR="008D0E3F" w:rsidRDefault="007471AD">
            <w:pPr>
              <w:pStyle w:val="TableText"/>
            </w:pPr>
            <w:r>
              <w:t>SHALL</w:t>
            </w:r>
          </w:p>
        </w:tc>
        <w:tc>
          <w:tcPr>
            <w:tcW w:w="864" w:type="dxa"/>
            <w:tcPrChange w:id="2234" w:author="Russ Ott" w:date="2022-05-16T11:58:00Z">
              <w:tcPr>
                <w:tcW w:w="864" w:type="dxa"/>
                <w:gridSpan w:val="2"/>
              </w:tcPr>
            </w:tcPrChange>
          </w:tcPr>
          <w:p w14:paraId="698E5695" w14:textId="77777777" w:rsidR="008D0E3F" w:rsidRDefault="008D0E3F">
            <w:pPr>
              <w:pStyle w:val="TableText"/>
            </w:pPr>
          </w:p>
        </w:tc>
        <w:tc>
          <w:tcPr>
            <w:tcW w:w="1104" w:type="dxa"/>
            <w:tcPrChange w:id="2235" w:author="Russ Ott" w:date="2022-05-16T11:58:00Z">
              <w:tcPr>
                <w:tcW w:w="1104" w:type="dxa"/>
                <w:gridSpan w:val="2"/>
              </w:tcPr>
            </w:tcPrChange>
          </w:tcPr>
          <w:p w14:paraId="149C928F" w14:textId="2E9C8C79" w:rsidR="008D0E3F" w:rsidRDefault="00AA5B6D">
            <w:pPr>
              <w:pStyle w:val="TableText"/>
            </w:pPr>
            <w:r>
              <w:fldChar w:fldCharType="begin"/>
            </w:r>
            <w:r>
              <w:instrText xml:space="preserve"> HYPERLINK \l "C_4437-3417" \h </w:instrText>
            </w:r>
            <w:r>
              <w:fldChar w:fldCharType="separate"/>
            </w:r>
            <w:r w:rsidR="007471AD">
              <w:rPr>
                <w:rStyle w:val="HyperlinkText9pt"/>
              </w:rPr>
              <w:t>4437-3417</w:t>
            </w:r>
            <w:r>
              <w:rPr>
                <w:rStyle w:val="HyperlinkText9pt"/>
              </w:rPr>
              <w:fldChar w:fldCharType="end"/>
            </w:r>
          </w:p>
        </w:tc>
        <w:tc>
          <w:tcPr>
            <w:tcW w:w="2975" w:type="dxa"/>
            <w:tcPrChange w:id="2236" w:author="Russ Ott" w:date="2022-05-16T11:58:00Z">
              <w:tcPr>
                <w:tcW w:w="2975" w:type="dxa"/>
                <w:gridSpan w:val="2"/>
              </w:tcPr>
            </w:tcPrChange>
          </w:tcPr>
          <w:p w14:paraId="55AF3829" w14:textId="77777777" w:rsidR="008D0E3F" w:rsidRDefault="007471AD">
            <w:pPr>
              <w:pStyle w:val="TableText"/>
            </w:pPr>
            <w:r>
              <w:t>2.16.840.1.113883.3.26.1.1</w:t>
            </w:r>
          </w:p>
        </w:tc>
      </w:tr>
      <w:tr w:rsidR="008D0E3F" w14:paraId="1ABAF5D0" w14:textId="77777777">
        <w:tblPrEx>
          <w:tblW w:w="10080" w:type="dxa"/>
          <w:jc w:val="center"/>
          <w:tblLayout w:type="fixed"/>
          <w:tblLook w:val="02A0" w:firstRow="1" w:lastRow="0" w:firstColumn="1" w:lastColumn="0" w:noHBand="1" w:noVBand="0"/>
          <w:tblPrExChange w:id="2237" w:author="Russ Ott" w:date="2022-05-16T11:58:00Z">
            <w:tblPrEx>
              <w:tblW w:w="10080" w:type="dxa"/>
              <w:jc w:val="center"/>
              <w:tblLayout w:type="fixed"/>
              <w:tblLook w:val="02A0" w:firstRow="1" w:lastRow="0" w:firstColumn="1" w:lastColumn="0" w:noHBand="1" w:noVBand="0"/>
            </w:tblPrEx>
          </w:tblPrExChange>
        </w:tblPrEx>
        <w:trPr>
          <w:jc w:val="center"/>
          <w:trPrChange w:id="2238" w:author="Russ Ott" w:date="2022-05-16T11:58:00Z">
            <w:trPr>
              <w:gridAfter w:val="0"/>
              <w:jc w:val="center"/>
            </w:trPr>
          </w:trPrChange>
        </w:trPr>
        <w:tc>
          <w:tcPr>
            <w:tcW w:w="3345" w:type="dxa"/>
            <w:tcPrChange w:id="2239" w:author="Russ Ott" w:date="2022-05-16T11:58:00Z">
              <w:tcPr>
                <w:tcW w:w="3345" w:type="dxa"/>
                <w:gridSpan w:val="2"/>
              </w:tcPr>
            </w:tcPrChange>
          </w:tcPr>
          <w:p w14:paraId="31826FDF" w14:textId="77777777" w:rsidR="008D0E3F" w:rsidRDefault="007471AD">
            <w:pPr>
              <w:pStyle w:val="TableText"/>
            </w:pPr>
            <w:r>
              <w:tab/>
            </w:r>
            <w:r>
              <w:tab/>
              <w:t>@codeSystemName</w:t>
            </w:r>
          </w:p>
        </w:tc>
        <w:tc>
          <w:tcPr>
            <w:tcW w:w="720" w:type="dxa"/>
            <w:tcPrChange w:id="2240" w:author="Russ Ott" w:date="2022-05-16T11:58:00Z">
              <w:tcPr>
                <w:tcW w:w="720" w:type="dxa"/>
                <w:gridSpan w:val="2"/>
              </w:tcPr>
            </w:tcPrChange>
          </w:tcPr>
          <w:p w14:paraId="740A7F32" w14:textId="77777777" w:rsidR="008D0E3F" w:rsidRDefault="007471AD">
            <w:pPr>
              <w:pStyle w:val="TableText"/>
            </w:pPr>
            <w:r>
              <w:t>0..1</w:t>
            </w:r>
          </w:p>
        </w:tc>
        <w:tc>
          <w:tcPr>
            <w:tcW w:w="1152" w:type="dxa"/>
            <w:tcPrChange w:id="2241" w:author="Russ Ott" w:date="2022-05-16T11:58:00Z">
              <w:tcPr>
                <w:tcW w:w="1152" w:type="dxa"/>
                <w:gridSpan w:val="2"/>
              </w:tcPr>
            </w:tcPrChange>
          </w:tcPr>
          <w:p w14:paraId="51BEA26A" w14:textId="77777777" w:rsidR="008D0E3F" w:rsidRDefault="007471AD">
            <w:pPr>
              <w:pStyle w:val="TableText"/>
            </w:pPr>
            <w:r>
              <w:t>MAY</w:t>
            </w:r>
          </w:p>
        </w:tc>
        <w:tc>
          <w:tcPr>
            <w:tcW w:w="864" w:type="dxa"/>
            <w:tcPrChange w:id="2242" w:author="Russ Ott" w:date="2022-05-16T11:58:00Z">
              <w:tcPr>
                <w:tcW w:w="864" w:type="dxa"/>
                <w:gridSpan w:val="2"/>
              </w:tcPr>
            </w:tcPrChange>
          </w:tcPr>
          <w:p w14:paraId="1969A316" w14:textId="77777777" w:rsidR="008D0E3F" w:rsidRDefault="008D0E3F">
            <w:pPr>
              <w:pStyle w:val="TableText"/>
            </w:pPr>
          </w:p>
        </w:tc>
        <w:tc>
          <w:tcPr>
            <w:tcW w:w="1104" w:type="dxa"/>
            <w:tcPrChange w:id="2243" w:author="Russ Ott" w:date="2022-05-16T11:58:00Z">
              <w:tcPr>
                <w:tcW w:w="1104" w:type="dxa"/>
                <w:gridSpan w:val="2"/>
              </w:tcPr>
            </w:tcPrChange>
          </w:tcPr>
          <w:p w14:paraId="04A25006" w14:textId="46C5BF38" w:rsidR="008D0E3F" w:rsidRDefault="00AA5B6D">
            <w:pPr>
              <w:pStyle w:val="TableText"/>
            </w:pPr>
            <w:r>
              <w:fldChar w:fldCharType="begin"/>
            </w:r>
            <w:r>
              <w:instrText xml:space="preserve"> HYPERLINK \l "C_4437-3418" \h </w:instrText>
            </w:r>
            <w:r>
              <w:fldChar w:fldCharType="separate"/>
            </w:r>
            <w:r w:rsidR="007471AD">
              <w:rPr>
                <w:rStyle w:val="HyperlinkText9pt"/>
              </w:rPr>
              <w:t>4437-3418</w:t>
            </w:r>
            <w:r>
              <w:rPr>
                <w:rStyle w:val="HyperlinkText9pt"/>
              </w:rPr>
              <w:fldChar w:fldCharType="end"/>
            </w:r>
          </w:p>
        </w:tc>
        <w:tc>
          <w:tcPr>
            <w:tcW w:w="2975" w:type="dxa"/>
            <w:tcPrChange w:id="2244" w:author="Russ Ott" w:date="2022-05-16T11:58:00Z">
              <w:tcPr>
                <w:tcW w:w="2975" w:type="dxa"/>
                <w:gridSpan w:val="2"/>
              </w:tcPr>
            </w:tcPrChange>
          </w:tcPr>
          <w:p w14:paraId="61E49F2A" w14:textId="77777777" w:rsidR="008D0E3F" w:rsidRDefault="007471AD">
            <w:pPr>
              <w:pStyle w:val="TableText"/>
            </w:pPr>
            <w:r>
              <w:t>NCI Thesaurus</w:t>
            </w:r>
          </w:p>
        </w:tc>
      </w:tr>
      <w:tr w:rsidR="008D0E3F" w14:paraId="6E998B62" w14:textId="77777777">
        <w:tblPrEx>
          <w:tblW w:w="10080" w:type="dxa"/>
          <w:jc w:val="center"/>
          <w:tblLayout w:type="fixed"/>
          <w:tblLook w:val="02A0" w:firstRow="1" w:lastRow="0" w:firstColumn="1" w:lastColumn="0" w:noHBand="1" w:noVBand="0"/>
          <w:tblPrExChange w:id="2245" w:author="Russ Ott" w:date="2022-05-16T11:58:00Z">
            <w:tblPrEx>
              <w:tblW w:w="10080" w:type="dxa"/>
              <w:jc w:val="center"/>
              <w:tblLayout w:type="fixed"/>
              <w:tblLook w:val="02A0" w:firstRow="1" w:lastRow="0" w:firstColumn="1" w:lastColumn="0" w:noHBand="1" w:noVBand="0"/>
            </w:tblPrEx>
          </w:tblPrExChange>
        </w:tblPrEx>
        <w:trPr>
          <w:jc w:val="center"/>
          <w:trPrChange w:id="2246" w:author="Russ Ott" w:date="2022-05-16T11:58:00Z">
            <w:trPr>
              <w:gridAfter w:val="0"/>
              <w:jc w:val="center"/>
            </w:trPr>
          </w:trPrChange>
        </w:trPr>
        <w:tc>
          <w:tcPr>
            <w:tcW w:w="3345" w:type="dxa"/>
            <w:tcPrChange w:id="2247" w:author="Russ Ott" w:date="2022-05-16T11:58:00Z">
              <w:tcPr>
                <w:tcW w:w="3345" w:type="dxa"/>
                <w:gridSpan w:val="2"/>
              </w:tcPr>
            </w:tcPrChange>
          </w:tcPr>
          <w:p w14:paraId="1174E117" w14:textId="77777777" w:rsidR="008D0E3F" w:rsidRDefault="007471AD">
            <w:pPr>
              <w:pStyle w:val="TableText"/>
            </w:pPr>
            <w:r>
              <w:tab/>
            </w:r>
            <w:r>
              <w:tab/>
              <w:t>@displayName</w:t>
            </w:r>
          </w:p>
        </w:tc>
        <w:tc>
          <w:tcPr>
            <w:tcW w:w="720" w:type="dxa"/>
            <w:tcPrChange w:id="2248" w:author="Russ Ott" w:date="2022-05-16T11:58:00Z">
              <w:tcPr>
                <w:tcW w:w="720" w:type="dxa"/>
                <w:gridSpan w:val="2"/>
              </w:tcPr>
            </w:tcPrChange>
          </w:tcPr>
          <w:p w14:paraId="4BEBEF7E" w14:textId="77777777" w:rsidR="008D0E3F" w:rsidRDefault="007471AD">
            <w:pPr>
              <w:pStyle w:val="TableText"/>
            </w:pPr>
            <w:r>
              <w:t>0..1</w:t>
            </w:r>
          </w:p>
        </w:tc>
        <w:tc>
          <w:tcPr>
            <w:tcW w:w="1152" w:type="dxa"/>
            <w:tcPrChange w:id="2249" w:author="Russ Ott" w:date="2022-05-16T11:58:00Z">
              <w:tcPr>
                <w:tcW w:w="1152" w:type="dxa"/>
                <w:gridSpan w:val="2"/>
              </w:tcPr>
            </w:tcPrChange>
          </w:tcPr>
          <w:p w14:paraId="354FA132" w14:textId="77777777" w:rsidR="008D0E3F" w:rsidRDefault="007471AD">
            <w:pPr>
              <w:pStyle w:val="TableText"/>
            </w:pPr>
            <w:r>
              <w:t>MAY</w:t>
            </w:r>
          </w:p>
        </w:tc>
        <w:tc>
          <w:tcPr>
            <w:tcW w:w="864" w:type="dxa"/>
            <w:tcPrChange w:id="2250" w:author="Russ Ott" w:date="2022-05-16T11:58:00Z">
              <w:tcPr>
                <w:tcW w:w="864" w:type="dxa"/>
                <w:gridSpan w:val="2"/>
              </w:tcPr>
            </w:tcPrChange>
          </w:tcPr>
          <w:p w14:paraId="4AE7CEA2" w14:textId="77777777" w:rsidR="008D0E3F" w:rsidRDefault="008D0E3F">
            <w:pPr>
              <w:pStyle w:val="TableText"/>
            </w:pPr>
          </w:p>
        </w:tc>
        <w:tc>
          <w:tcPr>
            <w:tcW w:w="1104" w:type="dxa"/>
            <w:tcPrChange w:id="2251" w:author="Russ Ott" w:date="2022-05-16T11:58:00Z">
              <w:tcPr>
                <w:tcW w:w="1104" w:type="dxa"/>
                <w:gridSpan w:val="2"/>
              </w:tcPr>
            </w:tcPrChange>
          </w:tcPr>
          <w:p w14:paraId="39EF0407" w14:textId="2B45A934" w:rsidR="008D0E3F" w:rsidRDefault="00AA5B6D">
            <w:pPr>
              <w:pStyle w:val="TableText"/>
            </w:pPr>
            <w:r>
              <w:fldChar w:fldCharType="begin"/>
            </w:r>
            <w:r>
              <w:instrText xml:space="preserve"> HYPERLINK \l "C_4437-3419" \h </w:instrText>
            </w:r>
            <w:r>
              <w:fldChar w:fldCharType="separate"/>
            </w:r>
            <w:r w:rsidR="007471AD">
              <w:rPr>
                <w:rStyle w:val="HyperlinkText9pt"/>
              </w:rPr>
              <w:t>4437-3419</w:t>
            </w:r>
            <w:r>
              <w:rPr>
                <w:rStyle w:val="HyperlinkText9pt"/>
              </w:rPr>
              <w:fldChar w:fldCharType="end"/>
            </w:r>
          </w:p>
        </w:tc>
        <w:tc>
          <w:tcPr>
            <w:tcW w:w="2975" w:type="dxa"/>
            <w:tcPrChange w:id="2252" w:author="Russ Ott" w:date="2022-05-16T11:58:00Z">
              <w:tcPr>
                <w:tcW w:w="2975" w:type="dxa"/>
                <w:gridSpan w:val="2"/>
              </w:tcPr>
            </w:tcPrChange>
          </w:tcPr>
          <w:p w14:paraId="217A5EF4" w14:textId="77777777" w:rsidR="008D0E3F" w:rsidRDefault="007471AD">
            <w:pPr>
              <w:pStyle w:val="TableText"/>
            </w:pPr>
            <w:r>
              <w:t>Model Number</w:t>
            </w:r>
          </w:p>
        </w:tc>
      </w:tr>
      <w:tr w:rsidR="008D0E3F" w14:paraId="56209DD5" w14:textId="77777777">
        <w:tblPrEx>
          <w:tblW w:w="10080" w:type="dxa"/>
          <w:jc w:val="center"/>
          <w:tblLayout w:type="fixed"/>
          <w:tblLook w:val="02A0" w:firstRow="1" w:lastRow="0" w:firstColumn="1" w:lastColumn="0" w:noHBand="1" w:noVBand="0"/>
          <w:tblPrExChange w:id="2253" w:author="Russ Ott" w:date="2022-05-16T11:58:00Z">
            <w:tblPrEx>
              <w:tblW w:w="10080" w:type="dxa"/>
              <w:jc w:val="center"/>
              <w:tblLayout w:type="fixed"/>
              <w:tblLook w:val="02A0" w:firstRow="1" w:lastRow="0" w:firstColumn="1" w:lastColumn="0" w:noHBand="1" w:noVBand="0"/>
            </w:tblPrEx>
          </w:tblPrExChange>
        </w:tblPrEx>
        <w:trPr>
          <w:jc w:val="center"/>
          <w:trPrChange w:id="2254" w:author="Russ Ott" w:date="2022-05-16T11:58:00Z">
            <w:trPr>
              <w:gridAfter w:val="0"/>
              <w:jc w:val="center"/>
            </w:trPr>
          </w:trPrChange>
        </w:trPr>
        <w:tc>
          <w:tcPr>
            <w:tcW w:w="3345" w:type="dxa"/>
            <w:tcPrChange w:id="2255" w:author="Russ Ott" w:date="2022-05-16T11:58:00Z">
              <w:tcPr>
                <w:tcW w:w="3345" w:type="dxa"/>
                <w:gridSpan w:val="2"/>
              </w:tcPr>
            </w:tcPrChange>
          </w:tcPr>
          <w:p w14:paraId="13851927" w14:textId="77777777" w:rsidR="008D0E3F" w:rsidRDefault="007471AD">
            <w:pPr>
              <w:pStyle w:val="TableText"/>
            </w:pPr>
            <w:r>
              <w:tab/>
              <w:t>value</w:t>
            </w:r>
          </w:p>
        </w:tc>
        <w:tc>
          <w:tcPr>
            <w:tcW w:w="720" w:type="dxa"/>
            <w:tcPrChange w:id="2256" w:author="Russ Ott" w:date="2022-05-16T11:58:00Z">
              <w:tcPr>
                <w:tcW w:w="720" w:type="dxa"/>
                <w:gridSpan w:val="2"/>
              </w:tcPr>
            </w:tcPrChange>
          </w:tcPr>
          <w:p w14:paraId="7422AC08" w14:textId="77777777" w:rsidR="008D0E3F" w:rsidRDefault="007471AD">
            <w:pPr>
              <w:pStyle w:val="TableText"/>
            </w:pPr>
            <w:r>
              <w:t>1..1</w:t>
            </w:r>
          </w:p>
        </w:tc>
        <w:tc>
          <w:tcPr>
            <w:tcW w:w="1152" w:type="dxa"/>
            <w:tcPrChange w:id="2257" w:author="Russ Ott" w:date="2022-05-16T11:58:00Z">
              <w:tcPr>
                <w:tcW w:w="1152" w:type="dxa"/>
                <w:gridSpan w:val="2"/>
              </w:tcPr>
            </w:tcPrChange>
          </w:tcPr>
          <w:p w14:paraId="712E97F4" w14:textId="77777777" w:rsidR="008D0E3F" w:rsidRDefault="007471AD">
            <w:pPr>
              <w:pStyle w:val="TableText"/>
            </w:pPr>
            <w:r>
              <w:t>SHALL</w:t>
            </w:r>
          </w:p>
        </w:tc>
        <w:tc>
          <w:tcPr>
            <w:tcW w:w="864" w:type="dxa"/>
            <w:tcPrChange w:id="2258" w:author="Russ Ott" w:date="2022-05-16T11:58:00Z">
              <w:tcPr>
                <w:tcW w:w="864" w:type="dxa"/>
                <w:gridSpan w:val="2"/>
              </w:tcPr>
            </w:tcPrChange>
          </w:tcPr>
          <w:p w14:paraId="23885EF5" w14:textId="77777777" w:rsidR="008D0E3F" w:rsidRDefault="007471AD">
            <w:pPr>
              <w:pStyle w:val="TableText"/>
            </w:pPr>
            <w:r>
              <w:t>ED</w:t>
            </w:r>
          </w:p>
        </w:tc>
        <w:tc>
          <w:tcPr>
            <w:tcW w:w="1104" w:type="dxa"/>
            <w:tcPrChange w:id="2259" w:author="Russ Ott" w:date="2022-05-16T11:58:00Z">
              <w:tcPr>
                <w:tcW w:w="1104" w:type="dxa"/>
                <w:gridSpan w:val="2"/>
              </w:tcPr>
            </w:tcPrChange>
          </w:tcPr>
          <w:p w14:paraId="41AFA576" w14:textId="2A78EBE9" w:rsidR="008D0E3F" w:rsidRDefault="00AA5B6D">
            <w:pPr>
              <w:pStyle w:val="TableText"/>
            </w:pPr>
            <w:r>
              <w:fldChar w:fldCharType="begin"/>
            </w:r>
            <w:r>
              <w:instrText xml:space="preserve"> HYPERLINK \l "C_4437-3420" \h </w:instrText>
            </w:r>
            <w:r>
              <w:fldChar w:fldCharType="separate"/>
            </w:r>
            <w:r w:rsidR="007471AD">
              <w:rPr>
                <w:rStyle w:val="HyperlinkText9pt"/>
              </w:rPr>
              <w:t>4437-3420</w:t>
            </w:r>
            <w:r>
              <w:rPr>
                <w:rStyle w:val="HyperlinkText9pt"/>
              </w:rPr>
              <w:fldChar w:fldCharType="end"/>
            </w:r>
          </w:p>
        </w:tc>
        <w:tc>
          <w:tcPr>
            <w:tcW w:w="2975" w:type="dxa"/>
            <w:tcPrChange w:id="2260" w:author="Russ Ott" w:date="2022-05-16T11:58:00Z">
              <w:tcPr>
                <w:tcW w:w="2975" w:type="dxa"/>
                <w:gridSpan w:val="2"/>
              </w:tcPr>
            </w:tcPrChange>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261" w:name="C_4437-3412"/>
      <w:proofErr w:type="spellEnd"/>
      <w:r>
        <w:t xml:space="preserve"> (CONF:4437-3412)</w:t>
      </w:r>
      <w:bookmarkEnd w:id="2261"/>
      <w:r>
        <w:t>.</w:t>
      </w:r>
    </w:p>
    <w:p w14:paraId="397238AE"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id="2262" w:name="C_4437-3414"/>
      <w:r>
        <w:t xml:space="preserve"> (CONF:4437-3414)</w:t>
      </w:r>
      <w:bookmarkEnd w:id="2262"/>
      <w:r>
        <w:t>.</w:t>
      </w:r>
      <w:r>
        <w:br/>
        <w:t xml:space="preserve">Note: template </w:t>
      </w:r>
      <w:proofErr w:type="spellStart"/>
      <w:r>
        <w:t>oid</w:t>
      </w:r>
      <w:proofErr w:type="spellEnd"/>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263" w:name="C_4437-3415"/>
      <w:r>
        <w:t xml:space="preserve"> (CONF:4437-3415)</w:t>
      </w:r>
      <w:bookmarkEnd w:id="2263"/>
      <w:r>
        <w:t>.</w:t>
      </w:r>
    </w:p>
    <w:p w14:paraId="0147951B"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id="2264" w:name="C_4437-3413"/>
      <w:r>
        <w:t xml:space="preserve"> (CONF:4437-3413)</w:t>
      </w:r>
      <w:bookmarkEnd w:id="226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265" w:name="C_4437-3416"/>
      <w:r>
        <w:t xml:space="preserve"> (CONF:4437-3416)</w:t>
      </w:r>
      <w:bookmarkEnd w:id="2265"/>
      <w:r>
        <w:t>.</w:t>
      </w:r>
    </w:p>
    <w:p w14:paraId="1C14B294"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266" w:name="C_4437-3417"/>
      <w:r>
        <w:t xml:space="preserve"> (CONF:4437-3417)</w:t>
      </w:r>
      <w:bookmarkEnd w:id="2266"/>
      <w:r>
        <w:t>.</w:t>
      </w:r>
    </w:p>
    <w:p w14:paraId="61138698"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267" w:name="C_4437-3418"/>
      <w:r>
        <w:t xml:space="preserve"> (CONF:4437-3418)</w:t>
      </w:r>
      <w:bookmarkEnd w:id="2267"/>
      <w:r>
        <w:t>.</w:t>
      </w:r>
    </w:p>
    <w:p w14:paraId="451F6337"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id="2268" w:name="C_4437-3419"/>
      <w:r>
        <w:t xml:space="preserve"> (CONF:4437-3419)</w:t>
      </w:r>
      <w:bookmarkEnd w:id="2268"/>
      <w:r>
        <w:t>.</w:t>
      </w:r>
    </w:p>
    <w:p w14:paraId="602E0155" w14:textId="77777777" w:rsidR="008D0E3F" w:rsidRDefault="007471AD">
      <w:pPr>
        <w:pStyle w:val="BodyText"/>
        <w:spacing w:before="120"/>
      </w:pPr>
      <w:r>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269" w:name="C_4437-3420"/>
      <w:r>
        <w:t xml:space="preserve"> (CONF:4437-3420)</w:t>
      </w:r>
      <w:bookmarkEnd w:id="2269"/>
      <w:r>
        <w:t>.</w:t>
      </w:r>
    </w:p>
    <w:p w14:paraId="7A1AC56F" w14:textId="5EEC5DA1" w:rsidR="008D0E3F" w:rsidRDefault="007471AD">
      <w:pPr>
        <w:pStyle w:val="Caption"/>
        <w:ind w:left="130" w:right="115"/>
      </w:pPr>
      <w:bookmarkStart w:id="2270" w:name="_Toc103326517"/>
      <w:bookmarkStart w:id="2271" w:name="_Toc83395682"/>
      <w:r>
        <w:t xml:space="preserve">Figure </w:t>
      </w:r>
      <w:r>
        <w:fldChar w:fldCharType="begin"/>
      </w:r>
      <w:r>
        <w:instrText>SEQ Figure \* ARABIC</w:instrText>
      </w:r>
      <w:r>
        <w:fldChar w:fldCharType="separate"/>
      </w:r>
      <w:r>
        <w:t>12</w:t>
      </w:r>
      <w:r>
        <w:fldChar w:fldCharType="end"/>
      </w:r>
      <w:r>
        <w:t>: Model Number</w:t>
      </w:r>
      <w:bookmarkEnd w:id="2270"/>
      <w:bookmarkEnd w:id="2271"/>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B6DA56" w14:textId="77777777" w:rsidR="008D0E3F" w:rsidRDefault="007471AD">
      <w:pPr>
        <w:pStyle w:val="Example"/>
        <w:ind w:left="130" w:right="115"/>
      </w:pPr>
      <w:r>
        <w:t xml:space="preserve">    &lt;</w:t>
      </w:r>
      <w:proofErr w:type="spellStart"/>
      <w:r>
        <w:t>templateId</w:t>
      </w:r>
      <w:proofErr w:type="spellEnd"/>
      <w:r>
        <w:t xml:space="preserve">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2CC66D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272" w:name="E_MRI_Safety_Observation"/>
      <w:bookmarkStart w:id="2273" w:name="_Toc103326502"/>
      <w:bookmarkStart w:id="2274" w:name="_Toc83395667"/>
      <w:r>
        <w:t>MRI Safety Observation</w:t>
      </w:r>
      <w:bookmarkEnd w:id="2272"/>
      <w:bookmarkEnd w:id="2273"/>
      <w:bookmarkEnd w:id="2274"/>
    </w:p>
    <w:p w14:paraId="7E335D15" w14:textId="77777777" w:rsidR="008D0E3F" w:rsidRDefault="007471AD">
      <w:pPr>
        <w:pStyle w:val="BracketData"/>
      </w:pPr>
      <w:r>
        <w:t xml:space="preserve">[observation: identifier </w:t>
      </w:r>
      <w:proofErr w:type="gramStart"/>
      <w:r>
        <w:t>urn:hl</w:t>
      </w:r>
      <w:proofErr w:type="gramEnd"/>
      <w:r>
        <w:t>7ii:2.16.840.1.113883.10.20.22.4.318:2019-06-21 (open)]</w:t>
      </w:r>
    </w:p>
    <w:p w14:paraId="1386FBB9" w14:textId="2115E4C5" w:rsidR="008D0E3F" w:rsidRDefault="007471AD">
      <w:pPr>
        <w:pStyle w:val="Caption"/>
      </w:pPr>
      <w:bookmarkStart w:id="2275" w:name="_Toc103326543"/>
      <w:bookmarkStart w:id="2276" w:name="_Toc83395709"/>
      <w:r>
        <w:t xml:space="preserve">Table </w:t>
      </w:r>
      <w:r>
        <w:fldChar w:fldCharType="begin"/>
      </w:r>
      <w:r>
        <w:instrText>SEQ Table \* ARABIC</w:instrText>
      </w:r>
      <w:r>
        <w:fldChar w:fldCharType="separate"/>
      </w:r>
      <w:del w:id="2277" w:author="Russ Ott" w:date="2022-05-16T11:58:00Z">
        <w:r w:rsidR="00FB6AE9">
          <w:delText>25</w:delText>
        </w:r>
      </w:del>
      <w:ins w:id="2278" w:author="Russ Ott" w:date="2022-05-16T11:58:00Z">
        <w:r>
          <w:t>24</w:t>
        </w:r>
      </w:ins>
      <w:r>
        <w:fldChar w:fldCharType="end"/>
      </w:r>
      <w:r>
        <w:t>: MRI Safety Observation Contexts</w:t>
      </w:r>
      <w:bookmarkEnd w:id="2275"/>
      <w:bookmarkEnd w:id="22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279"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2280">
          <w:tblGrid>
            <w:gridCol w:w="5040"/>
            <w:gridCol w:w="5040"/>
          </w:tblGrid>
        </w:tblGridChange>
      </w:tblGrid>
      <w:tr w:rsidR="008D0E3F" w14:paraId="1D819A87" w14:textId="77777777">
        <w:trPr>
          <w:cantSplit/>
          <w:tblHeader/>
          <w:jc w:val="center"/>
          <w:trPrChange w:id="2281" w:author="Russ Ott" w:date="2022-05-16T11:58:00Z">
            <w:trPr>
              <w:cantSplit/>
              <w:tblHeader/>
              <w:jc w:val="center"/>
            </w:trPr>
          </w:trPrChange>
        </w:trPr>
        <w:tc>
          <w:tcPr>
            <w:tcW w:w="360" w:type="dxa"/>
            <w:shd w:val="clear" w:color="auto" w:fill="E6E6E6"/>
            <w:tcPrChange w:id="2282" w:author="Russ Ott" w:date="2022-05-16T11:58:00Z">
              <w:tcPr>
                <w:tcW w:w="360" w:type="dxa"/>
                <w:shd w:val="clear" w:color="auto" w:fill="E6E6E6"/>
              </w:tcPr>
            </w:tcPrChange>
          </w:tcPr>
          <w:p w14:paraId="3C739CE2" w14:textId="77777777" w:rsidR="008D0E3F" w:rsidRDefault="007471AD">
            <w:pPr>
              <w:pStyle w:val="TableHead"/>
            </w:pPr>
            <w:r>
              <w:t>Contained By:</w:t>
            </w:r>
          </w:p>
        </w:tc>
        <w:tc>
          <w:tcPr>
            <w:tcW w:w="360" w:type="dxa"/>
            <w:shd w:val="clear" w:color="auto" w:fill="E6E6E6"/>
            <w:tcPrChange w:id="2283" w:author="Russ Ott" w:date="2022-05-16T11:58:00Z">
              <w:tcPr>
                <w:tcW w:w="360" w:type="dxa"/>
                <w:shd w:val="clear" w:color="auto" w:fill="E6E6E6"/>
              </w:tcPr>
            </w:tcPrChange>
          </w:tcPr>
          <w:p w14:paraId="3A56582D" w14:textId="77777777" w:rsidR="008D0E3F" w:rsidRDefault="007471AD">
            <w:pPr>
              <w:pStyle w:val="TableHead"/>
            </w:pPr>
            <w:r>
              <w:t>Contains:</w:t>
            </w:r>
          </w:p>
        </w:tc>
      </w:tr>
      <w:tr w:rsidR="008D0E3F" w14:paraId="010DC886" w14:textId="77777777">
        <w:trPr>
          <w:jc w:val="center"/>
          <w:trPrChange w:id="2284" w:author="Russ Ott" w:date="2022-05-16T11:58:00Z">
            <w:trPr>
              <w:jc w:val="center"/>
            </w:trPr>
          </w:trPrChange>
        </w:trPr>
        <w:tc>
          <w:tcPr>
            <w:tcW w:w="360" w:type="dxa"/>
            <w:tcPrChange w:id="2285" w:author="Russ Ott" w:date="2022-05-16T11:58:00Z">
              <w:tcPr>
                <w:tcW w:w="360" w:type="dxa"/>
              </w:tcPr>
            </w:tcPrChange>
          </w:tcPr>
          <w:p w14:paraId="10120144" w14:textId="51873E35"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2286" w:author="Russ Ott" w:date="2022-05-16T11:58:00Z">
              <w:tcPr>
                <w:tcW w:w="360" w:type="dxa"/>
              </w:tcPr>
            </w:tcPrChange>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14:paraId="54C0BDC0" w14:textId="5FF61BBA" w:rsidR="008D0E3F" w:rsidRDefault="007471AD">
      <w:pPr>
        <w:pStyle w:val="Caption"/>
      </w:pPr>
      <w:bookmarkStart w:id="2287" w:name="_Toc103326544"/>
      <w:bookmarkStart w:id="2288" w:name="_Toc83395710"/>
      <w:r>
        <w:t xml:space="preserve">Table </w:t>
      </w:r>
      <w:r>
        <w:fldChar w:fldCharType="begin"/>
      </w:r>
      <w:r>
        <w:instrText>SEQ Table \* ARABIC</w:instrText>
      </w:r>
      <w:r>
        <w:fldChar w:fldCharType="separate"/>
      </w:r>
      <w:del w:id="2289" w:author="Russ Ott" w:date="2022-05-16T11:58:00Z">
        <w:r w:rsidR="00FB6AE9">
          <w:delText>26</w:delText>
        </w:r>
      </w:del>
      <w:ins w:id="2290" w:author="Russ Ott" w:date="2022-05-16T11:58:00Z">
        <w:r>
          <w:t>25</w:t>
        </w:r>
      </w:ins>
      <w:r>
        <w:fldChar w:fldCharType="end"/>
      </w:r>
      <w:r>
        <w:t>: MRI Safety Observation Constraints Overview</w:t>
      </w:r>
      <w:bookmarkEnd w:id="2287"/>
      <w:bookmarkEnd w:id="228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2291">
          <w:tblGrid>
            <w:gridCol w:w="113"/>
            <w:gridCol w:w="3203"/>
            <w:gridCol w:w="113"/>
            <w:gridCol w:w="603"/>
            <w:gridCol w:w="113"/>
            <w:gridCol w:w="1031"/>
            <w:gridCol w:w="113"/>
            <w:gridCol w:w="745"/>
            <w:gridCol w:w="113"/>
            <w:gridCol w:w="983"/>
            <w:gridCol w:w="113"/>
            <w:gridCol w:w="2837"/>
            <w:gridCol w:w="113"/>
          </w:tblGrid>
        </w:tblGridChange>
      </w:tblGrid>
      <w:tr w:rsidR="00AA5B6D"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blPrEx>
          <w:tblW w:w="10080" w:type="dxa"/>
          <w:jc w:val="center"/>
          <w:tblLayout w:type="fixed"/>
          <w:tblLook w:val="02A0" w:firstRow="1" w:lastRow="0" w:firstColumn="1" w:lastColumn="0" w:noHBand="1" w:noVBand="0"/>
          <w:tblPrExChange w:id="2292" w:author="Russ Ott" w:date="2022-05-16T11:58:00Z">
            <w:tblPrEx>
              <w:tblW w:w="10080" w:type="dxa"/>
              <w:jc w:val="center"/>
              <w:tblLayout w:type="fixed"/>
              <w:tblLook w:val="02A0" w:firstRow="1" w:lastRow="0" w:firstColumn="1" w:lastColumn="0" w:noHBand="1" w:noVBand="0"/>
            </w:tblPrEx>
          </w:tblPrExChange>
        </w:tblPrEx>
        <w:trPr>
          <w:jc w:val="center"/>
          <w:trPrChange w:id="2293" w:author="Russ Ott" w:date="2022-05-16T11:58:00Z">
            <w:trPr>
              <w:gridAfter w:val="0"/>
              <w:jc w:val="center"/>
            </w:trPr>
          </w:trPrChange>
        </w:trPr>
        <w:tc>
          <w:tcPr>
            <w:tcW w:w="10160" w:type="dxa"/>
            <w:gridSpan w:val="6"/>
            <w:tcPrChange w:id="2294" w:author="Russ Ott" w:date="2022-05-16T11:58:00Z">
              <w:tcPr>
                <w:tcW w:w="10160" w:type="dxa"/>
                <w:gridSpan w:val="12"/>
              </w:tcPr>
            </w:tcPrChange>
          </w:tcPr>
          <w:p w14:paraId="4B9D6FB8" w14:textId="77777777" w:rsidR="008D0E3F" w:rsidRDefault="007471AD">
            <w:pPr>
              <w:pStyle w:val="TableText"/>
            </w:pPr>
            <w:r>
              <w:t>observation (identifier: urn:hl7ii:2.16.840.1.113883.10.20.22.4.318:2019-06-21)</w:t>
            </w:r>
          </w:p>
        </w:tc>
      </w:tr>
      <w:tr w:rsidR="008D0E3F" w14:paraId="2BD7976D" w14:textId="77777777">
        <w:tblPrEx>
          <w:tblW w:w="10080" w:type="dxa"/>
          <w:jc w:val="center"/>
          <w:tblLayout w:type="fixed"/>
          <w:tblLook w:val="02A0" w:firstRow="1" w:lastRow="0" w:firstColumn="1" w:lastColumn="0" w:noHBand="1" w:noVBand="0"/>
          <w:tblPrExChange w:id="2295" w:author="Russ Ott" w:date="2022-05-16T11:58:00Z">
            <w:tblPrEx>
              <w:tblW w:w="10080" w:type="dxa"/>
              <w:jc w:val="center"/>
              <w:tblLayout w:type="fixed"/>
              <w:tblLook w:val="02A0" w:firstRow="1" w:lastRow="0" w:firstColumn="1" w:lastColumn="0" w:noHBand="1" w:noVBand="0"/>
            </w:tblPrEx>
          </w:tblPrExChange>
        </w:tblPrEx>
        <w:trPr>
          <w:jc w:val="center"/>
          <w:trPrChange w:id="2296" w:author="Russ Ott" w:date="2022-05-16T11:58:00Z">
            <w:trPr>
              <w:gridAfter w:val="0"/>
              <w:jc w:val="center"/>
            </w:trPr>
          </w:trPrChange>
        </w:trPr>
        <w:tc>
          <w:tcPr>
            <w:tcW w:w="3345" w:type="dxa"/>
            <w:tcPrChange w:id="2297" w:author="Russ Ott" w:date="2022-05-16T11:58:00Z">
              <w:tcPr>
                <w:tcW w:w="3345" w:type="dxa"/>
                <w:gridSpan w:val="2"/>
              </w:tcPr>
            </w:tcPrChange>
          </w:tcPr>
          <w:p w14:paraId="64E8DD2C" w14:textId="77777777" w:rsidR="008D0E3F" w:rsidRDefault="007471AD">
            <w:pPr>
              <w:pStyle w:val="TableText"/>
            </w:pPr>
            <w:r>
              <w:tab/>
              <w:t>templateId</w:t>
            </w:r>
          </w:p>
        </w:tc>
        <w:tc>
          <w:tcPr>
            <w:tcW w:w="720" w:type="dxa"/>
            <w:tcPrChange w:id="2298" w:author="Russ Ott" w:date="2022-05-16T11:58:00Z">
              <w:tcPr>
                <w:tcW w:w="720" w:type="dxa"/>
                <w:gridSpan w:val="2"/>
              </w:tcPr>
            </w:tcPrChange>
          </w:tcPr>
          <w:p w14:paraId="5479D9FE" w14:textId="77777777" w:rsidR="008D0E3F" w:rsidRDefault="007471AD">
            <w:pPr>
              <w:pStyle w:val="TableText"/>
            </w:pPr>
            <w:r>
              <w:t>1..1</w:t>
            </w:r>
          </w:p>
        </w:tc>
        <w:tc>
          <w:tcPr>
            <w:tcW w:w="1152" w:type="dxa"/>
            <w:tcPrChange w:id="2299" w:author="Russ Ott" w:date="2022-05-16T11:58:00Z">
              <w:tcPr>
                <w:tcW w:w="1152" w:type="dxa"/>
                <w:gridSpan w:val="2"/>
              </w:tcPr>
            </w:tcPrChange>
          </w:tcPr>
          <w:p w14:paraId="61ACCC86" w14:textId="77777777" w:rsidR="008D0E3F" w:rsidRDefault="007471AD">
            <w:pPr>
              <w:pStyle w:val="TableText"/>
            </w:pPr>
            <w:r>
              <w:t>SHALL</w:t>
            </w:r>
          </w:p>
        </w:tc>
        <w:tc>
          <w:tcPr>
            <w:tcW w:w="864" w:type="dxa"/>
            <w:tcPrChange w:id="2300" w:author="Russ Ott" w:date="2022-05-16T11:58:00Z">
              <w:tcPr>
                <w:tcW w:w="864" w:type="dxa"/>
                <w:gridSpan w:val="2"/>
              </w:tcPr>
            </w:tcPrChange>
          </w:tcPr>
          <w:p w14:paraId="3D2F160F" w14:textId="77777777" w:rsidR="008D0E3F" w:rsidRDefault="008D0E3F">
            <w:pPr>
              <w:pStyle w:val="TableText"/>
            </w:pPr>
          </w:p>
        </w:tc>
        <w:tc>
          <w:tcPr>
            <w:tcW w:w="1104" w:type="dxa"/>
            <w:tcPrChange w:id="2301" w:author="Russ Ott" w:date="2022-05-16T11:58:00Z">
              <w:tcPr>
                <w:tcW w:w="1104" w:type="dxa"/>
                <w:gridSpan w:val="2"/>
              </w:tcPr>
            </w:tcPrChange>
          </w:tcPr>
          <w:p w14:paraId="526E0E12" w14:textId="22CEA133" w:rsidR="008D0E3F" w:rsidRDefault="00AA5B6D">
            <w:pPr>
              <w:pStyle w:val="TableText"/>
            </w:pPr>
            <w:r>
              <w:fldChar w:fldCharType="begin"/>
            </w:r>
            <w:r>
              <w:instrText xml:space="preserve"> HYPERLINK \l "C_4437-3469" \h </w:instrText>
            </w:r>
            <w:r>
              <w:fldChar w:fldCharType="separate"/>
            </w:r>
            <w:r w:rsidR="007471AD">
              <w:rPr>
                <w:rStyle w:val="HyperlinkText9pt"/>
              </w:rPr>
              <w:t>4437-3469</w:t>
            </w:r>
            <w:r>
              <w:rPr>
                <w:rStyle w:val="HyperlinkText9pt"/>
              </w:rPr>
              <w:fldChar w:fldCharType="end"/>
            </w:r>
          </w:p>
        </w:tc>
        <w:tc>
          <w:tcPr>
            <w:tcW w:w="2975" w:type="dxa"/>
            <w:tcPrChange w:id="2302" w:author="Russ Ott" w:date="2022-05-16T11:58:00Z">
              <w:tcPr>
                <w:tcW w:w="2975" w:type="dxa"/>
                <w:gridSpan w:val="2"/>
              </w:tcPr>
            </w:tcPrChange>
          </w:tcPr>
          <w:p w14:paraId="631EB376" w14:textId="77777777" w:rsidR="008D0E3F" w:rsidRDefault="008D0E3F">
            <w:pPr>
              <w:pStyle w:val="TableText"/>
            </w:pPr>
          </w:p>
        </w:tc>
      </w:tr>
      <w:tr w:rsidR="008D0E3F" w14:paraId="02C66556" w14:textId="77777777">
        <w:tblPrEx>
          <w:tblW w:w="10080" w:type="dxa"/>
          <w:jc w:val="center"/>
          <w:tblLayout w:type="fixed"/>
          <w:tblLook w:val="02A0" w:firstRow="1" w:lastRow="0" w:firstColumn="1" w:lastColumn="0" w:noHBand="1" w:noVBand="0"/>
          <w:tblPrExChange w:id="2303" w:author="Russ Ott" w:date="2022-05-16T11:58:00Z">
            <w:tblPrEx>
              <w:tblW w:w="10080" w:type="dxa"/>
              <w:jc w:val="center"/>
              <w:tblLayout w:type="fixed"/>
              <w:tblLook w:val="02A0" w:firstRow="1" w:lastRow="0" w:firstColumn="1" w:lastColumn="0" w:noHBand="1" w:noVBand="0"/>
            </w:tblPrEx>
          </w:tblPrExChange>
        </w:tblPrEx>
        <w:trPr>
          <w:jc w:val="center"/>
          <w:trPrChange w:id="2304" w:author="Russ Ott" w:date="2022-05-16T11:58:00Z">
            <w:trPr>
              <w:gridAfter w:val="0"/>
              <w:jc w:val="center"/>
            </w:trPr>
          </w:trPrChange>
        </w:trPr>
        <w:tc>
          <w:tcPr>
            <w:tcW w:w="3345" w:type="dxa"/>
            <w:tcPrChange w:id="2305" w:author="Russ Ott" w:date="2022-05-16T11:58:00Z">
              <w:tcPr>
                <w:tcW w:w="3345" w:type="dxa"/>
                <w:gridSpan w:val="2"/>
              </w:tcPr>
            </w:tcPrChange>
          </w:tcPr>
          <w:p w14:paraId="08D8F71C" w14:textId="77777777" w:rsidR="008D0E3F" w:rsidRDefault="007471AD">
            <w:pPr>
              <w:pStyle w:val="TableText"/>
            </w:pPr>
            <w:r>
              <w:tab/>
            </w:r>
            <w:r>
              <w:tab/>
              <w:t>@root</w:t>
            </w:r>
          </w:p>
        </w:tc>
        <w:tc>
          <w:tcPr>
            <w:tcW w:w="720" w:type="dxa"/>
            <w:tcPrChange w:id="2306" w:author="Russ Ott" w:date="2022-05-16T11:58:00Z">
              <w:tcPr>
                <w:tcW w:w="720" w:type="dxa"/>
                <w:gridSpan w:val="2"/>
              </w:tcPr>
            </w:tcPrChange>
          </w:tcPr>
          <w:p w14:paraId="068C9DBB" w14:textId="77777777" w:rsidR="008D0E3F" w:rsidRDefault="007471AD">
            <w:pPr>
              <w:pStyle w:val="TableText"/>
            </w:pPr>
            <w:r>
              <w:t>1..1</w:t>
            </w:r>
          </w:p>
        </w:tc>
        <w:tc>
          <w:tcPr>
            <w:tcW w:w="1152" w:type="dxa"/>
            <w:tcPrChange w:id="2307" w:author="Russ Ott" w:date="2022-05-16T11:58:00Z">
              <w:tcPr>
                <w:tcW w:w="1152" w:type="dxa"/>
                <w:gridSpan w:val="2"/>
              </w:tcPr>
            </w:tcPrChange>
          </w:tcPr>
          <w:p w14:paraId="5B8BB705" w14:textId="77777777" w:rsidR="008D0E3F" w:rsidRDefault="007471AD">
            <w:pPr>
              <w:pStyle w:val="TableText"/>
            </w:pPr>
            <w:r>
              <w:t>SHALL</w:t>
            </w:r>
          </w:p>
        </w:tc>
        <w:tc>
          <w:tcPr>
            <w:tcW w:w="864" w:type="dxa"/>
            <w:tcPrChange w:id="2308" w:author="Russ Ott" w:date="2022-05-16T11:58:00Z">
              <w:tcPr>
                <w:tcW w:w="864" w:type="dxa"/>
                <w:gridSpan w:val="2"/>
              </w:tcPr>
            </w:tcPrChange>
          </w:tcPr>
          <w:p w14:paraId="19F91B7A" w14:textId="77777777" w:rsidR="008D0E3F" w:rsidRDefault="008D0E3F">
            <w:pPr>
              <w:pStyle w:val="TableText"/>
            </w:pPr>
          </w:p>
        </w:tc>
        <w:tc>
          <w:tcPr>
            <w:tcW w:w="1104" w:type="dxa"/>
            <w:tcPrChange w:id="2309" w:author="Russ Ott" w:date="2022-05-16T11:58:00Z">
              <w:tcPr>
                <w:tcW w:w="1104" w:type="dxa"/>
                <w:gridSpan w:val="2"/>
              </w:tcPr>
            </w:tcPrChange>
          </w:tcPr>
          <w:p w14:paraId="049FD6F0" w14:textId="6C0AD6B9" w:rsidR="008D0E3F" w:rsidRDefault="00AA5B6D">
            <w:pPr>
              <w:pStyle w:val="TableText"/>
            </w:pPr>
            <w:r>
              <w:fldChar w:fldCharType="begin"/>
            </w:r>
            <w:r>
              <w:instrText xml:space="preserve"> HYPERLINK \l "C_4437-3471" \h </w:instrText>
            </w:r>
            <w:r>
              <w:fldChar w:fldCharType="separate"/>
            </w:r>
            <w:r w:rsidR="007471AD">
              <w:rPr>
                <w:rStyle w:val="HyperlinkText9pt"/>
              </w:rPr>
              <w:t>4437-3471</w:t>
            </w:r>
            <w:r>
              <w:rPr>
                <w:rStyle w:val="HyperlinkText9pt"/>
              </w:rPr>
              <w:fldChar w:fldCharType="end"/>
            </w:r>
          </w:p>
        </w:tc>
        <w:tc>
          <w:tcPr>
            <w:tcW w:w="2975" w:type="dxa"/>
            <w:tcPrChange w:id="2310" w:author="Russ Ott" w:date="2022-05-16T11:58:00Z">
              <w:tcPr>
                <w:tcW w:w="2975" w:type="dxa"/>
                <w:gridSpan w:val="2"/>
              </w:tcPr>
            </w:tcPrChange>
          </w:tcPr>
          <w:p w14:paraId="030570D6" w14:textId="77777777" w:rsidR="008D0E3F" w:rsidRDefault="007471AD">
            <w:pPr>
              <w:pStyle w:val="TableText"/>
            </w:pPr>
            <w:r>
              <w:t>2.16.840.1.113883.10.20.22.4.318</w:t>
            </w:r>
          </w:p>
        </w:tc>
      </w:tr>
      <w:tr w:rsidR="008D0E3F" w14:paraId="3964FA92" w14:textId="77777777">
        <w:tblPrEx>
          <w:tblW w:w="10080" w:type="dxa"/>
          <w:jc w:val="center"/>
          <w:tblLayout w:type="fixed"/>
          <w:tblLook w:val="02A0" w:firstRow="1" w:lastRow="0" w:firstColumn="1" w:lastColumn="0" w:noHBand="1" w:noVBand="0"/>
          <w:tblPrExChange w:id="2311" w:author="Russ Ott" w:date="2022-05-16T11:58:00Z">
            <w:tblPrEx>
              <w:tblW w:w="10080" w:type="dxa"/>
              <w:jc w:val="center"/>
              <w:tblLayout w:type="fixed"/>
              <w:tblLook w:val="02A0" w:firstRow="1" w:lastRow="0" w:firstColumn="1" w:lastColumn="0" w:noHBand="1" w:noVBand="0"/>
            </w:tblPrEx>
          </w:tblPrExChange>
        </w:tblPrEx>
        <w:trPr>
          <w:jc w:val="center"/>
          <w:trPrChange w:id="2312" w:author="Russ Ott" w:date="2022-05-16T11:58:00Z">
            <w:trPr>
              <w:gridAfter w:val="0"/>
              <w:jc w:val="center"/>
            </w:trPr>
          </w:trPrChange>
        </w:trPr>
        <w:tc>
          <w:tcPr>
            <w:tcW w:w="3345" w:type="dxa"/>
            <w:tcPrChange w:id="2313" w:author="Russ Ott" w:date="2022-05-16T11:58:00Z">
              <w:tcPr>
                <w:tcW w:w="3345" w:type="dxa"/>
                <w:gridSpan w:val="2"/>
              </w:tcPr>
            </w:tcPrChange>
          </w:tcPr>
          <w:p w14:paraId="102A5270" w14:textId="77777777" w:rsidR="008D0E3F" w:rsidRDefault="007471AD">
            <w:pPr>
              <w:pStyle w:val="TableText"/>
            </w:pPr>
            <w:r>
              <w:tab/>
            </w:r>
            <w:r>
              <w:tab/>
              <w:t>@extension</w:t>
            </w:r>
          </w:p>
        </w:tc>
        <w:tc>
          <w:tcPr>
            <w:tcW w:w="720" w:type="dxa"/>
            <w:tcPrChange w:id="2314" w:author="Russ Ott" w:date="2022-05-16T11:58:00Z">
              <w:tcPr>
                <w:tcW w:w="720" w:type="dxa"/>
                <w:gridSpan w:val="2"/>
              </w:tcPr>
            </w:tcPrChange>
          </w:tcPr>
          <w:p w14:paraId="42A95405" w14:textId="77777777" w:rsidR="008D0E3F" w:rsidRDefault="007471AD">
            <w:pPr>
              <w:pStyle w:val="TableText"/>
            </w:pPr>
            <w:r>
              <w:t>1..1</w:t>
            </w:r>
          </w:p>
        </w:tc>
        <w:tc>
          <w:tcPr>
            <w:tcW w:w="1152" w:type="dxa"/>
            <w:tcPrChange w:id="2315" w:author="Russ Ott" w:date="2022-05-16T11:58:00Z">
              <w:tcPr>
                <w:tcW w:w="1152" w:type="dxa"/>
                <w:gridSpan w:val="2"/>
              </w:tcPr>
            </w:tcPrChange>
          </w:tcPr>
          <w:p w14:paraId="75092504" w14:textId="77777777" w:rsidR="008D0E3F" w:rsidRDefault="007471AD">
            <w:pPr>
              <w:pStyle w:val="TableText"/>
            </w:pPr>
            <w:r>
              <w:t>SHALL</w:t>
            </w:r>
          </w:p>
        </w:tc>
        <w:tc>
          <w:tcPr>
            <w:tcW w:w="864" w:type="dxa"/>
            <w:tcPrChange w:id="2316" w:author="Russ Ott" w:date="2022-05-16T11:58:00Z">
              <w:tcPr>
                <w:tcW w:w="864" w:type="dxa"/>
                <w:gridSpan w:val="2"/>
              </w:tcPr>
            </w:tcPrChange>
          </w:tcPr>
          <w:p w14:paraId="7ADDF2FA" w14:textId="77777777" w:rsidR="008D0E3F" w:rsidRDefault="008D0E3F">
            <w:pPr>
              <w:pStyle w:val="TableText"/>
            </w:pPr>
          </w:p>
        </w:tc>
        <w:tc>
          <w:tcPr>
            <w:tcW w:w="1104" w:type="dxa"/>
            <w:tcPrChange w:id="2317" w:author="Russ Ott" w:date="2022-05-16T11:58:00Z">
              <w:tcPr>
                <w:tcW w:w="1104" w:type="dxa"/>
                <w:gridSpan w:val="2"/>
              </w:tcPr>
            </w:tcPrChange>
          </w:tcPr>
          <w:p w14:paraId="2FBF49A5" w14:textId="76DC760F" w:rsidR="008D0E3F" w:rsidRDefault="00AA5B6D">
            <w:pPr>
              <w:pStyle w:val="TableText"/>
            </w:pPr>
            <w:r>
              <w:fldChar w:fldCharType="begin"/>
            </w:r>
            <w:r>
              <w:instrText xml:space="preserve"> HYPERLINK \l "C_4437-3472" \h </w:instrText>
            </w:r>
            <w:r>
              <w:fldChar w:fldCharType="separate"/>
            </w:r>
            <w:r w:rsidR="007471AD">
              <w:rPr>
                <w:rStyle w:val="HyperlinkText9pt"/>
              </w:rPr>
              <w:t>4437-3472</w:t>
            </w:r>
            <w:r>
              <w:rPr>
                <w:rStyle w:val="HyperlinkText9pt"/>
              </w:rPr>
              <w:fldChar w:fldCharType="end"/>
            </w:r>
          </w:p>
        </w:tc>
        <w:tc>
          <w:tcPr>
            <w:tcW w:w="2975" w:type="dxa"/>
            <w:tcPrChange w:id="2318" w:author="Russ Ott" w:date="2022-05-16T11:58:00Z">
              <w:tcPr>
                <w:tcW w:w="2975" w:type="dxa"/>
                <w:gridSpan w:val="2"/>
              </w:tcPr>
            </w:tcPrChange>
          </w:tcPr>
          <w:p w14:paraId="58791D46" w14:textId="77777777" w:rsidR="008D0E3F" w:rsidRDefault="007471AD">
            <w:pPr>
              <w:pStyle w:val="TableText"/>
            </w:pPr>
            <w:r>
              <w:t>2019-06-21</w:t>
            </w:r>
          </w:p>
        </w:tc>
      </w:tr>
      <w:tr w:rsidR="008D0E3F" w14:paraId="4A69F613" w14:textId="77777777">
        <w:tblPrEx>
          <w:tblW w:w="10080" w:type="dxa"/>
          <w:jc w:val="center"/>
          <w:tblLayout w:type="fixed"/>
          <w:tblLook w:val="02A0" w:firstRow="1" w:lastRow="0" w:firstColumn="1" w:lastColumn="0" w:noHBand="1" w:noVBand="0"/>
          <w:tblPrExChange w:id="2319" w:author="Russ Ott" w:date="2022-05-16T11:58:00Z">
            <w:tblPrEx>
              <w:tblW w:w="10080" w:type="dxa"/>
              <w:jc w:val="center"/>
              <w:tblLayout w:type="fixed"/>
              <w:tblLook w:val="02A0" w:firstRow="1" w:lastRow="0" w:firstColumn="1" w:lastColumn="0" w:noHBand="1" w:noVBand="0"/>
            </w:tblPrEx>
          </w:tblPrExChange>
        </w:tblPrEx>
        <w:trPr>
          <w:jc w:val="center"/>
          <w:trPrChange w:id="2320" w:author="Russ Ott" w:date="2022-05-16T11:58:00Z">
            <w:trPr>
              <w:gridAfter w:val="0"/>
              <w:jc w:val="center"/>
            </w:trPr>
          </w:trPrChange>
        </w:trPr>
        <w:tc>
          <w:tcPr>
            <w:tcW w:w="3345" w:type="dxa"/>
            <w:tcPrChange w:id="2321" w:author="Russ Ott" w:date="2022-05-16T11:58:00Z">
              <w:tcPr>
                <w:tcW w:w="3345" w:type="dxa"/>
                <w:gridSpan w:val="2"/>
              </w:tcPr>
            </w:tcPrChange>
          </w:tcPr>
          <w:p w14:paraId="71ED7B58" w14:textId="77777777" w:rsidR="008D0E3F" w:rsidRDefault="007471AD">
            <w:pPr>
              <w:pStyle w:val="TableText"/>
            </w:pPr>
            <w:r>
              <w:tab/>
              <w:t>code</w:t>
            </w:r>
          </w:p>
        </w:tc>
        <w:tc>
          <w:tcPr>
            <w:tcW w:w="720" w:type="dxa"/>
            <w:tcPrChange w:id="2322" w:author="Russ Ott" w:date="2022-05-16T11:58:00Z">
              <w:tcPr>
                <w:tcW w:w="720" w:type="dxa"/>
                <w:gridSpan w:val="2"/>
              </w:tcPr>
            </w:tcPrChange>
          </w:tcPr>
          <w:p w14:paraId="3EA1C3AC" w14:textId="77777777" w:rsidR="008D0E3F" w:rsidRDefault="007471AD">
            <w:pPr>
              <w:pStyle w:val="TableText"/>
            </w:pPr>
            <w:r>
              <w:t>1..1</w:t>
            </w:r>
          </w:p>
        </w:tc>
        <w:tc>
          <w:tcPr>
            <w:tcW w:w="1152" w:type="dxa"/>
            <w:tcPrChange w:id="2323" w:author="Russ Ott" w:date="2022-05-16T11:58:00Z">
              <w:tcPr>
                <w:tcW w:w="1152" w:type="dxa"/>
                <w:gridSpan w:val="2"/>
              </w:tcPr>
            </w:tcPrChange>
          </w:tcPr>
          <w:p w14:paraId="5EDC7C1E" w14:textId="77777777" w:rsidR="008D0E3F" w:rsidRDefault="007471AD">
            <w:pPr>
              <w:pStyle w:val="TableText"/>
            </w:pPr>
            <w:r>
              <w:t>SHALL</w:t>
            </w:r>
          </w:p>
        </w:tc>
        <w:tc>
          <w:tcPr>
            <w:tcW w:w="864" w:type="dxa"/>
            <w:tcPrChange w:id="2324" w:author="Russ Ott" w:date="2022-05-16T11:58:00Z">
              <w:tcPr>
                <w:tcW w:w="864" w:type="dxa"/>
                <w:gridSpan w:val="2"/>
              </w:tcPr>
            </w:tcPrChange>
          </w:tcPr>
          <w:p w14:paraId="4B92748C" w14:textId="77777777" w:rsidR="008D0E3F" w:rsidRDefault="008D0E3F">
            <w:pPr>
              <w:pStyle w:val="TableText"/>
            </w:pPr>
          </w:p>
        </w:tc>
        <w:tc>
          <w:tcPr>
            <w:tcW w:w="1104" w:type="dxa"/>
            <w:tcPrChange w:id="2325" w:author="Russ Ott" w:date="2022-05-16T11:58:00Z">
              <w:tcPr>
                <w:tcW w:w="1104" w:type="dxa"/>
                <w:gridSpan w:val="2"/>
              </w:tcPr>
            </w:tcPrChange>
          </w:tcPr>
          <w:p w14:paraId="4C8DFD0B" w14:textId="02AA0B39" w:rsidR="008D0E3F" w:rsidRDefault="00AA5B6D">
            <w:pPr>
              <w:pStyle w:val="TableText"/>
            </w:pPr>
            <w:r>
              <w:fldChar w:fldCharType="begin"/>
            </w:r>
            <w:r>
              <w:instrText xml:space="preserve"> HYPERLINK \l "C_4437-3470" \h </w:instrText>
            </w:r>
            <w:r>
              <w:fldChar w:fldCharType="separate"/>
            </w:r>
            <w:r w:rsidR="007471AD">
              <w:rPr>
                <w:rStyle w:val="HyperlinkText9pt"/>
              </w:rPr>
              <w:t>4437-3470</w:t>
            </w:r>
            <w:r>
              <w:rPr>
                <w:rStyle w:val="HyperlinkText9pt"/>
              </w:rPr>
              <w:fldChar w:fldCharType="end"/>
            </w:r>
          </w:p>
        </w:tc>
        <w:tc>
          <w:tcPr>
            <w:tcW w:w="2975" w:type="dxa"/>
            <w:tcPrChange w:id="2326" w:author="Russ Ott" w:date="2022-05-16T11:58:00Z">
              <w:tcPr>
                <w:tcW w:w="2975" w:type="dxa"/>
                <w:gridSpan w:val="2"/>
              </w:tcPr>
            </w:tcPrChange>
          </w:tcPr>
          <w:p w14:paraId="7E317532" w14:textId="77777777" w:rsidR="008D0E3F" w:rsidRDefault="008D0E3F">
            <w:pPr>
              <w:pStyle w:val="TableText"/>
            </w:pPr>
          </w:p>
        </w:tc>
      </w:tr>
      <w:tr w:rsidR="008D0E3F" w14:paraId="0A397016" w14:textId="77777777">
        <w:tblPrEx>
          <w:tblW w:w="10080" w:type="dxa"/>
          <w:jc w:val="center"/>
          <w:tblLayout w:type="fixed"/>
          <w:tblLook w:val="02A0" w:firstRow="1" w:lastRow="0" w:firstColumn="1" w:lastColumn="0" w:noHBand="1" w:noVBand="0"/>
          <w:tblPrExChange w:id="2327" w:author="Russ Ott" w:date="2022-05-16T11:58:00Z">
            <w:tblPrEx>
              <w:tblW w:w="10080" w:type="dxa"/>
              <w:jc w:val="center"/>
              <w:tblLayout w:type="fixed"/>
              <w:tblLook w:val="02A0" w:firstRow="1" w:lastRow="0" w:firstColumn="1" w:lastColumn="0" w:noHBand="1" w:noVBand="0"/>
            </w:tblPrEx>
          </w:tblPrExChange>
        </w:tblPrEx>
        <w:trPr>
          <w:jc w:val="center"/>
          <w:trPrChange w:id="2328" w:author="Russ Ott" w:date="2022-05-16T11:58:00Z">
            <w:trPr>
              <w:gridAfter w:val="0"/>
              <w:jc w:val="center"/>
            </w:trPr>
          </w:trPrChange>
        </w:trPr>
        <w:tc>
          <w:tcPr>
            <w:tcW w:w="3345" w:type="dxa"/>
            <w:tcPrChange w:id="2329" w:author="Russ Ott" w:date="2022-05-16T11:58:00Z">
              <w:tcPr>
                <w:tcW w:w="3345" w:type="dxa"/>
                <w:gridSpan w:val="2"/>
              </w:tcPr>
            </w:tcPrChange>
          </w:tcPr>
          <w:p w14:paraId="5E121AEE" w14:textId="77777777" w:rsidR="008D0E3F" w:rsidRDefault="007471AD">
            <w:pPr>
              <w:pStyle w:val="TableText"/>
            </w:pPr>
            <w:r>
              <w:tab/>
            </w:r>
            <w:r>
              <w:tab/>
              <w:t>@code</w:t>
            </w:r>
          </w:p>
        </w:tc>
        <w:tc>
          <w:tcPr>
            <w:tcW w:w="720" w:type="dxa"/>
            <w:tcPrChange w:id="2330" w:author="Russ Ott" w:date="2022-05-16T11:58:00Z">
              <w:tcPr>
                <w:tcW w:w="720" w:type="dxa"/>
                <w:gridSpan w:val="2"/>
              </w:tcPr>
            </w:tcPrChange>
          </w:tcPr>
          <w:p w14:paraId="77A0091B" w14:textId="77777777" w:rsidR="008D0E3F" w:rsidRDefault="007471AD">
            <w:pPr>
              <w:pStyle w:val="TableText"/>
            </w:pPr>
            <w:r>
              <w:t>1..1</w:t>
            </w:r>
          </w:p>
        </w:tc>
        <w:tc>
          <w:tcPr>
            <w:tcW w:w="1152" w:type="dxa"/>
            <w:tcPrChange w:id="2331" w:author="Russ Ott" w:date="2022-05-16T11:58:00Z">
              <w:tcPr>
                <w:tcW w:w="1152" w:type="dxa"/>
                <w:gridSpan w:val="2"/>
              </w:tcPr>
            </w:tcPrChange>
          </w:tcPr>
          <w:p w14:paraId="518A392F" w14:textId="77777777" w:rsidR="008D0E3F" w:rsidRDefault="007471AD">
            <w:pPr>
              <w:pStyle w:val="TableText"/>
            </w:pPr>
            <w:r>
              <w:t>SHALL</w:t>
            </w:r>
          </w:p>
        </w:tc>
        <w:tc>
          <w:tcPr>
            <w:tcW w:w="864" w:type="dxa"/>
            <w:tcPrChange w:id="2332" w:author="Russ Ott" w:date="2022-05-16T11:58:00Z">
              <w:tcPr>
                <w:tcW w:w="864" w:type="dxa"/>
                <w:gridSpan w:val="2"/>
              </w:tcPr>
            </w:tcPrChange>
          </w:tcPr>
          <w:p w14:paraId="3EC09AF6" w14:textId="77777777" w:rsidR="008D0E3F" w:rsidRDefault="008D0E3F">
            <w:pPr>
              <w:pStyle w:val="TableText"/>
            </w:pPr>
          </w:p>
        </w:tc>
        <w:tc>
          <w:tcPr>
            <w:tcW w:w="1104" w:type="dxa"/>
            <w:tcPrChange w:id="2333" w:author="Russ Ott" w:date="2022-05-16T11:58:00Z">
              <w:tcPr>
                <w:tcW w:w="1104" w:type="dxa"/>
                <w:gridSpan w:val="2"/>
              </w:tcPr>
            </w:tcPrChange>
          </w:tcPr>
          <w:p w14:paraId="7E05B5DE" w14:textId="507D413A" w:rsidR="008D0E3F" w:rsidRDefault="00AA5B6D">
            <w:pPr>
              <w:pStyle w:val="TableText"/>
            </w:pPr>
            <w:r>
              <w:fldChar w:fldCharType="begin"/>
            </w:r>
            <w:r>
              <w:instrText xml:space="preserve"> HYPERLINK \l "C_4437-3473" \h </w:instrText>
            </w:r>
            <w:r>
              <w:fldChar w:fldCharType="separate"/>
            </w:r>
            <w:r w:rsidR="007471AD">
              <w:rPr>
                <w:rStyle w:val="HyperlinkText9pt"/>
              </w:rPr>
              <w:t>4437-3473</w:t>
            </w:r>
            <w:r>
              <w:rPr>
                <w:rStyle w:val="HyperlinkText9pt"/>
              </w:rPr>
              <w:fldChar w:fldCharType="end"/>
            </w:r>
          </w:p>
        </w:tc>
        <w:tc>
          <w:tcPr>
            <w:tcW w:w="2975" w:type="dxa"/>
            <w:tcPrChange w:id="2334" w:author="Russ Ott" w:date="2022-05-16T11:58:00Z">
              <w:tcPr>
                <w:tcW w:w="2975" w:type="dxa"/>
                <w:gridSpan w:val="2"/>
              </w:tcPr>
            </w:tcPrChange>
          </w:tcPr>
          <w:p w14:paraId="3C1EF212" w14:textId="77777777" w:rsidR="008D0E3F" w:rsidRDefault="007471AD">
            <w:pPr>
              <w:pStyle w:val="TableText"/>
            </w:pPr>
            <w:r>
              <w:t>urn:oid:2.16.840.1.113883.3.26.1.1 (NCI Thesaurus (NCIt)) = C106044</w:t>
            </w:r>
          </w:p>
        </w:tc>
      </w:tr>
      <w:tr w:rsidR="008D0E3F" w14:paraId="72D35E95" w14:textId="77777777">
        <w:tblPrEx>
          <w:tblW w:w="10080" w:type="dxa"/>
          <w:jc w:val="center"/>
          <w:tblLayout w:type="fixed"/>
          <w:tblLook w:val="02A0" w:firstRow="1" w:lastRow="0" w:firstColumn="1" w:lastColumn="0" w:noHBand="1" w:noVBand="0"/>
          <w:tblPrExChange w:id="2335" w:author="Russ Ott" w:date="2022-05-16T11:58:00Z">
            <w:tblPrEx>
              <w:tblW w:w="10080" w:type="dxa"/>
              <w:jc w:val="center"/>
              <w:tblLayout w:type="fixed"/>
              <w:tblLook w:val="02A0" w:firstRow="1" w:lastRow="0" w:firstColumn="1" w:lastColumn="0" w:noHBand="1" w:noVBand="0"/>
            </w:tblPrEx>
          </w:tblPrExChange>
        </w:tblPrEx>
        <w:trPr>
          <w:jc w:val="center"/>
          <w:trPrChange w:id="2336" w:author="Russ Ott" w:date="2022-05-16T11:58:00Z">
            <w:trPr>
              <w:gridAfter w:val="0"/>
              <w:jc w:val="center"/>
            </w:trPr>
          </w:trPrChange>
        </w:trPr>
        <w:tc>
          <w:tcPr>
            <w:tcW w:w="3345" w:type="dxa"/>
            <w:tcPrChange w:id="2337" w:author="Russ Ott" w:date="2022-05-16T11:58:00Z">
              <w:tcPr>
                <w:tcW w:w="3345" w:type="dxa"/>
                <w:gridSpan w:val="2"/>
              </w:tcPr>
            </w:tcPrChange>
          </w:tcPr>
          <w:p w14:paraId="588DC3C6" w14:textId="77777777" w:rsidR="008D0E3F" w:rsidRDefault="007471AD">
            <w:pPr>
              <w:pStyle w:val="TableText"/>
            </w:pPr>
            <w:r>
              <w:tab/>
            </w:r>
            <w:r>
              <w:tab/>
              <w:t>@codeSystem</w:t>
            </w:r>
          </w:p>
        </w:tc>
        <w:tc>
          <w:tcPr>
            <w:tcW w:w="720" w:type="dxa"/>
            <w:tcPrChange w:id="2338" w:author="Russ Ott" w:date="2022-05-16T11:58:00Z">
              <w:tcPr>
                <w:tcW w:w="720" w:type="dxa"/>
                <w:gridSpan w:val="2"/>
              </w:tcPr>
            </w:tcPrChange>
          </w:tcPr>
          <w:p w14:paraId="519C5D38" w14:textId="77777777" w:rsidR="008D0E3F" w:rsidRDefault="007471AD">
            <w:pPr>
              <w:pStyle w:val="TableText"/>
            </w:pPr>
            <w:r>
              <w:t>1..1</w:t>
            </w:r>
          </w:p>
        </w:tc>
        <w:tc>
          <w:tcPr>
            <w:tcW w:w="1152" w:type="dxa"/>
            <w:tcPrChange w:id="2339" w:author="Russ Ott" w:date="2022-05-16T11:58:00Z">
              <w:tcPr>
                <w:tcW w:w="1152" w:type="dxa"/>
                <w:gridSpan w:val="2"/>
              </w:tcPr>
            </w:tcPrChange>
          </w:tcPr>
          <w:p w14:paraId="76B10276" w14:textId="77777777" w:rsidR="008D0E3F" w:rsidRDefault="007471AD">
            <w:pPr>
              <w:pStyle w:val="TableText"/>
            </w:pPr>
            <w:r>
              <w:t>SHALL</w:t>
            </w:r>
          </w:p>
        </w:tc>
        <w:tc>
          <w:tcPr>
            <w:tcW w:w="864" w:type="dxa"/>
            <w:tcPrChange w:id="2340" w:author="Russ Ott" w:date="2022-05-16T11:58:00Z">
              <w:tcPr>
                <w:tcW w:w="864" w:type="dxa"/>
                <w:gridSpan w:val="2"/>
              </w:tcPr>
            </w:tcPrChange>
          </w:tcPr>
          <w:p w14:paraId="7FB84FE4" w14:textId="77777777" w:rsidR="008D0E3F" w:rsidRDefault="008D0E3F">
            <w:pPr>
              <w:pStyle w:val="TableText"/>
            </w:pPr>
          </w:p>
        </w:tc>
        <w:tc>
          <w:tcPr>
            <w:tcW w:w="1104" w:type="dxa"/>
            <w:tcPrChange w:id="2341" w:author="Russ Ott" w:date="2022-05-16T11:58:00Z">
              <w:tcPr>
                <w:tcW w:w="1104" w:type="dxa"/>
                <w:gridSpan w:val="2"/>
              </w:tcPr>
            </w:tcPrChange>
          </w:tcPr>
          <w:p w14:paraId="5CDDD4BD" w14:textId="703C3EC3" w:rsidR="008D0E3F" w:rsidRDefault="00AA5B6D">
            <w:pPr>
              <w:pStyle w:val="TableText"/>
            </w:pPr>
            <w:r>
              <w:fldChar w:fldCharType="begin"/>
            </w:r>
            <w:r>
              <w:instrText xml:space="preserve"> HYPERLINK \l "C_4437-3474" \h </w:instrText>
            </w:r>
            <w:r>
              <w:fldChar w:fldCharType="separate"/>
            </w:r>
            <w:r w:rsidR="007471AD">
              <w:rPr>
                <w:rStyle w:val="HyperlinkText9pt"/>
              </w:rPr>
              <w:t>4437-3474</w:t>
            </w:r>
            <w:r>
              <w:rPr>
                <w:rStyle w:val="HyperlinkText9pt"/>
              </w:rPr>
              <w:fldChar w:fldCharType="end"/>
            </w:r>
          </w:p>
        </w:tc>
        <w:tc>
          <w:tcPr>
            <w:tcW w:w="2975" w:type="dxa"/>
            <w:tcPrChange w:id="2342" w:author="Russ Ott" w:date="2022-05-16T11:58:00Z">
              <w:tcPr>
                <w:tcW w:w="2975" w:type="dxa"/>
                <w:gridSpan w:val="2"/>
              </w:tcPr>
            </w:tcPrChange>
          </w:tcPr>
          <w:p w14:paraId="45373AB0" w14:textId="77777777" w:rsidR="008D0E3F" w:rsidRDefault="007471AD">
            <w:pPr>
              <w:pStyle w:val="TableText"/>
            </w:pPr>
            <w:r>
              <w:t>2.16.840.1.113883.3.26.1.1</w:t>
            </w:r>
          </w:p>
        </w:tc>
      </w:tr>
      <w:tr w:rsidR="008D0E3F" w14:paraId="1CEC9C57" w14:textId="77777777">
        <w:tblPrEx>
          <w:tblW w:w="10080" w:type="dxa"/>
          <w:jc w:val="center"/>
          <w:tblLayout w:type="fixed"/>
          <w:tblLook w:val="02A0" w:firstRow="1" w:lastRow="0" w:firstColumn="1" w:lastColumn="0" w:noHBand="1" w:noVBand="0"/>
          <w:tblPrExChange w:id="2343" w:author="Russ Ott" w:date="2022-05-16T11:58:00Z">
            <w:tblPrEx>
              <w:tblW w:w="10080" w:type="dxa"/>
              <w:jc w:val="center"/>
              <w:tblLayout w:type="fixed"/>
              <w:tblLook w:val="02A0" w:firstRow="1" w:lastRow="0" w:firstColumn="1" w:lastColumn="0" w:noHBand="1" w:noVBand="0"/>
            </w:tblPrEx>
          </w:tblPrExChange>
        </w:tblPrEx>
        <w:trPr>
          <w:jc w:val="center"/>
          <w:trPrChange w:id="2344" w:author="Russ Ott" w:date="2022-05-16T11:58:00Z">
            <w:trPr>
              <w:gridAfter w:val="0"/>
              <w:jc w:val="center"/>
            </w:trPr>
          </w:trPrChange>
        </w:trPr>
        <w:tc>
          <w:tcPr>
            <w:tcW w:w="3345" w:type="dxa"/>
            <w:tcPrChange w:id="2345" w:author="Russ Ott" w:date="2022-05-16T11:58:00Z">
              <w:tcPr>
                <w:tcW w:w="3345" w:type="dxa"/>
                <w:gridSpan w:val="2"/>
              </w:tcPr>
            </w:tcPrChange>
          </w:tcPr>
          <w:p w14:paraId="31E06281" w14:textId="77777777" w:rsidR="008D0E3F" w:rsidRDefault="007471AD">
            <w:pPr>
              <w:pStyle w:val="TableText"/>
            </w:pPr>
            <w:r>
              <w:tab/>
            </w:r>
            <w:r>
              <w:tab/>
              <w:t>@codeSystemName</w:t>
            </w:r>
          </w:p>
        </w:tc>
        <w:tc>
          <w:tcPr>
            <w:tcW w:w="720" w:type="dxa"/>
            <w:tcPrChange w:id="2346" w:author="Russ Ott" w:date="2022-05-16T11:58:00Z">
              <w:tcPr>
                <w:tcW w:w="720" w:type="dxa"/>
                <w:gridSpan w:val="2"/>
              </w:tcPr>
            </w:tcPrChange>
          </w:tcPr>
          <w:p w14:paraId="082FC9C1" w14:textId="77777777" w:rsidR="008D0E3F" w:rsidRDefault="007471AD">
            <w:pPr>
              <w:pStyle w:val="TableText"/>
            </w:pPr>
            <w:r>
              <w:t>0..1</w:t>
            </w:r>
          </w:p>
        </w:tc>
        <w:tc>
          <w:tcPr>
            <w:tcW w:w="1152" w:type="dxa"/>
            <w:tcPrChange w:id="2347" w:author="Russ Ott" w:date="2022-05-16T11:58:00Z">
              <w:tcPr>
                <w:tcW w:w="1152" w:type="dxa"/>
                <w:gridSpan w:val="2"/>
              </w:tcPr>
            </w:tcPrChange>
          </w:tcPr>
          <w:p w14:paraId="2C5BB141" w14:textId="77777777" w:rsidR="008D0E3F" w:rsidRDefault="007471AD">
            <w:pPr>
              <w:pStyle w:val="TableText"/>
            </w:pPr>
            <w:r>
              <w:t>MAY</w:t>
            </w:r>
          </w:p>
        </w:tc>
        <w:tc>
          <w:tcPr>
            <w:tcW w:w="864" w:type="dxa"/>
            <w:tcPrChange w:id="2348" w:author="Russ Ott" w:date="2022-05-16T11:58:00Z">
              <w:tcPr>
                <w:tcW w:w="864" w:type="dxa"/>
                <w:gridSpan w:val="2"/>
              </w:tcPr>
            </w:tcPrChange>
          </w:tcPr>
          <w:p w14:paraId="54ABD0AC" w14:textId="77777777" w:rsidR="008D0E3F" w:rsidRDefault="008D0E3F">
            <w:pPr>
              <w:pStyle w:val="TableText"/>
            </w:pPr>
          </w:p>
        </w:tc>
        <w:tc>
          <w:tcPr>
            <w:tcW w:w="1104" w:type="dxa"/>
            <w:tcPrChange w:id="2349" w:author="Russ Ott" w:date="2022-05-16T11:58:00Z">
              <w:tcPr>
                <w:tcW w:w="1104" w:type="dxa"/>
                <w:gridSpan w:val="2"/>
              </w:tcPr>
            </w:tcPrChange>
          </w:tcPr>
          <w:p w14:paraId="5E7129F4" w14:textId="5240B6E0" w:rsidR="008D0E3F" w:rsidRDefault="00AA5B6D">
            <w:pPr>
              <w:pStyle w:val="TableText"/>
            </w:pPr>
            <w:r>
              <w:fldChar w:fldCharType="begin"/>
            </w:r>
            <w:r>
              <w:instrText xml:space="preserve"> HYPERLINK \l "C_4437-3475" \h </w:instrText>
            </w:r>
            <w:r>
              <w:fldChar w:fldCharType="separate"/>
            </w:r>
            <w:r w:rsidR="007471AD">
              <w:rPr>
                <w:rStyle w:val="HyperlinkText9pt"/>
              </w:rPr>
              <w:t>4437-3475</w:t>
            </w:r>
            <w:r>
              <w:rPr>
                <w:rStyle w:val="HyperlinkText9pt"/>
              </w:rPr>
              <w:fldChar w:fldCharType="end"/>
            </w:r>
          </w:p>
        </w:tc>
        <w:tc>
          <w:tcPr>
            <w:tcW w:w="2975" w:type="dxa"/>
            <w:tcPrChange w:id="2350" w:author="Russ Ott" w:date="2022-05-16T11:58:00Z">
              <w:tcPr>
                <w:tcW w:w="2975" w:type="dxa"/>
                <w:gridSpan w:val="2"/>
              </w:tcPr>
            </w:tcPrChange>
          </w:tcPr>
          <w:p w14:paraId="36635CD1" w14:textId="77777777" w:rsidR="008D0E3F" w:rsidRDefault="007471AD">
            <w:pPr>
              <w:pStyle w:val="TableText"/>
            </w:pPr>
            <w:r>
              <w:t>NCI Thesaurus</w:t>
            </w:r>
          </w:p>
        </w:tc>
      </w:tr>
      <w:tr w:rsidR="008D0E3F" w14:paraId="64EA50CB" w14:textId="77777777">
        <w:tblPrEx>
          <w:tblW w:w="10080" w:type="dxa"/>
          <w:jc w:val="center"/>
          <w:tblLayout w:type="fixed"/>
          <w:tblLook w:val="02A0" w:firstRow="1" w:lastRow="0" w:firstColumn="1" w:lastColumn="0" w:noHBand="1" w:noVBand="0"/>
          <w:tblPrExChange w:id="2351" w:author="Russ Ott" w:date="2022-05-16T11:58:00Z">
            <w:tblPrEx>
              <w:tblW w:w="10080" w:type="dxa"/>
              <w:jc w:val="center"/>
              <w:tblLayout w:type="fixed"/>
              <w:tblLook w:val="02A0" w:firstRow="1" w:lastRow="0" w:firstColumn="1" w:lastColumn="0" w:noHBand="1" w:noVBand="0"/>
            </w:tblPrEx>
          </w:tblPrExChange>
        </w:tblPrEx>
        <w:trPr>
          <w:jc w:val="center"/>
          <w:trPrChange w:id="2352" w:author="Russ Ott" w:date="2022-05-16T11:58:00Z">
            <w:trPr>
              <w:gridAfter w:val="0"/>
              <w:jc w:val="center"/>
            </w:trPr>
          </w:trPrChange>
        </w:trPr>
        <w:tc>
          <w:tcPr>
            <w:tcW w:w="3345" w:type="dxa"/>
            <w:tcPrChange w:id="2353" w:author="Russ Ott" w:date="2022-05-16T11:58:00Z">
              <w:tcPr>
                <w:tcW w:w="3345" w:type="dxa"/>
                <w:gridSpan w:val="2"/>
              </w:tcPr>
            </w:tcPrChange>
          </w:tcPr>
          <w:p w14:paraId="3C3663FD" w14:textId="77777777" w:rsidR="008D0E3F" w:rsidRDefault="007471AD">
            <w:pPr>
              <w:pStyle w:val="TableText"/>
            </w:pPr>
            <w:r>
              <w:tab/>
            </w:r>
            <w:r>
              <w:tab/>
              <w:t>@displayName</w:t>
            </w:r>
          </w:p>
        </w:tc>
        <w:tc>
          <w:tcPr>
            <w:tcW w:w="720" w:type="dxa"/>
            <w:tcPrChange w:id="2354" w:author="Russ Ott" w:date="2022-05-16T11:58:00Z">
              <w:tcPr>
                <w:tcW w:w="720" w:type="dxa"/>
                <w:gridSpan w:val="2"/>
              </w:tcPr>
            </w:tcPrChange>
          </w:tcPr>
          <w:p w14:paraId="0DA6A519" w14:textId="77777777" w:rsidR="008D0E3F" w:rsidRDefault="007471AD">
            <w:pPr>
              <w:pStyle w:val="TableText"/>
            </w:pPr>
            <w:r>
              <w:t>0..1</w:t>
            </w:r>
          </w:p>
        </w:tc>
        <w:tc>
          <w:tcPr>
            <w:tcW w:w="1152" w:type="dxa"/>
            <w:tcPrChange w:id="2355" w:author="Russ Ott" w:date="2022-05-16T11:58:00Z">
              <w:tcPr>
                <w:tcW w:w="1152" w:type="dxa"/>
                <w:gridSpan w:val="2"/>
              </w:tcPr>
            </w:tcPrChange>
          </w:tcPr>
          <w:p w14:paraId="4D186ECC" w14:textId="77777777" w:rsidR="008D0E3F" w:rsidRDefault="007471AD">
            <w:pPr>
              <w:pStyle w:val="TableText"/>
            </w:pPr>
            <w:r>
              <w:t>MAY</w:t>
            </w:r>
          </w:p>
        </w:tc>
        <w:tc>
          <w:tcPr>
            <w:tcW w:w="864" w:type="dxa"/>
            <w:tcPrChange w:id="2356" w:author="Russ Ott" w:date="2022-05-16T11:58:00Z">
              <w:tcPr>
                <w:tcW w:w="864" w:type="dxa"/>
                <w:gridSpan w:val="2"/>
              </w:tcPr>
            </w:tcPrChange>
          </w:tcPr>
          <w:p w14:paraId="3D5F6339" w14:textId="77777777" w:rsidR="008D0E3F" w:rsidRDefault="008D0E3F">
            <w:pPr>
              <w:pStyle w:val="TableText"/>
            </w:pPr>
          </w:p>
        </w:tc>
        <w:tc>
          <w:tcPr>
            <w:tcW w:w="1104" w:type="dxa"/>
            <w:tcPrChange w:id="2357" w:author="Russ Ott" w:date="2022-05-16T11:58:00Z">
              <w:tcPr>
                <w:tcW w:w="1104" w:type="dxa"/>
                <w:gridSpan w:val="2"/>
              </w:tcPr>
            </w:tcPrChange>
          </w:tcPr>
          <w:p w14:paraId="0F6E56C1" w14:textId="17B488EB" w:rsidR="008D0E3F" w:rsidRDefault="00AA5B6D">
            <w:pPr>
              <w:pStyle w:val="TableText"/>
            </w:pPr>
            <w:r>
              <w:fldChar w:fldCharType="begin"/>
            </w:r>
            <w:r>
              <w:instrText xml:space="preserve"> HYPERLINK \l "C_4437-3476" \h </w:instrText>
            </w:r>
            <w:r>
              <w:fldChar w:fldCharType="separate"/>
            </w:r>
            <w:r w:rsidR="007471AD">
              <w:rPr>
                <w:rStyle w:val="HyperlinkText9pt"/>
              </w:rPr>
              <w:t>4437-3476</w:t>
            </w:r>
            <w:r>
              <w:rPr>
                <w:rStyle w:val="HyperlinkText9pt"/>
              </w:rPr>
              <w:fldChar w:fldCharType="end"/>
            </w:r>
          </w:p>
        </w:tc>
        <w:tc>
          <w:tcPr>
            <w:tcW w:w="2975" w:type="dxa"/>
            <w:tcPrChange w:id="2358" w:author="Russ Ott" w:date="2022-05-16T11:58:00Z">
              <w:tcPr>
                <w:tcW w:w="2975" w:type="dxa"/>
                <w:gridSpan w:val="2"/>
              </w:tcPr>
            </w:tcPrChange>
          </w:tcPr>
          <w:p w14:paraId="1702E3D0" w14:textId="77777777" w:rsidR="008D0E3F" w:rsidRDefault="007471AD">
            <w:pPr>
              <w:pStyle w:val="TableText"/>
            </w:pPr>
            <w:r>
              <w:t>MRI Safety</w:t>
            </w:r>
          </w:p>
        </w:tc>
      </w:tr>
      <w:tr w:rsidR="008D0E3F" w14:paraId="0A6D099D" w14:textId="77777777">
        <w:tblPrEx>
          <w:tblW w:w="10080" w:type="dxa"/>
          <w:jc w:val="center"/>
          <w:tblLayout w:type="fixed"/>
          <w:tblLook w:val="02A0" w:firstRow="1" w:lastRow="0" w:firstColumn="1" w:lastColumn="0" w:noHBand="1" w:noVBand="0"/>
          <w:tblPrExChange w:id="2359" w:author="Russ Ott" w:date="2022-05-16T11:58:00Z">
            <w:tblPrEx>
              <w:tblW w:w="10080" w:type="dxa"/>
              <w:jc w:val="center"/>
              <w:tblLayout w:type="fixed"/>
              <w:tblLook w:val="02A0" w:firstRow="1" w:lastRow="0" w:firstColumn="1" w:lastColumn="0" w:noHBand="1" w:noVBand="0"/>
            </w:tblPrEx>
          </w:tblPrExChange>
        </w:tblPrEx>
        <w:trPr>
          <w:jc w:val="center"/>
          <w:trPrChange w:id="2360" w:author="Russ Ott" w:date="2022-05-16T11:58:00Z">
            <w:trPr>
              <w:gridAfter w:val="0"/>
              <w:jc w:val="center"/>
            </w:trPr>
          </w:trPrChange>
        </w:trPr>
        <w:tc>
          <w:tcPr>
            <w:tcW w:w="3345" w:type="dxa"/>
            <w:tcPrChange w:id="2361" w:author="Russ Ott" w:date="2022-05-16T11:58:00Z">
              <w:tcPr>
                <w:tcW w:w="3345" w:type="dxa"/>
                <w:gridSpan w:val="2"/>
              </w:tcPr>
            </w:tcPrChange>
          </w:tcPr>
          <w:p w14:paraId="0C2A585C" w14:textId="77777777" w:rsidR="008D0E3F" w:rsidRDefault="007471AD">
            <w:pPr>
              <w:pStyle w:val="TableText"/>
            </w:pPr>
            <w:r>
              <w:tab/>
              <w:t>value</w:t>
            </w:r>
          </w:p>
        </w:tc>
        <w:tc>
          <w:tcPr>
            <w:tcW w:w="720" w:type="dxa"/>
            <w:tcPrChange w:id="2362" w:author="Russ Ott" w:date="2022-05-16T11:58:00Z">
              <w:tcPr>
                <w:tcW w:w="720" w:type="dxa"/>
                <w:gridSpan w:val="2"/>
              </w:tcPr>
            </w:tcPrChange>
          </w:tcPr>
          <w:p w14:paraId="4F8C8861" w14:textId="77777777" w:rsidR="008D0E3F" w:rsidRDefault="007471AD">
            <w:pPr>
              <w:pStyle w:val="TableText"/>
            </w:pPr>
            <w:r>
              <w:t>1..1</w:t>
            </w:r>
          </w:p>
        </w:tc>
        <w:tc>
          <w:tcPr>
            <w:tcW w:w="1152" w:type="dxa"/>
            <w:tcPrChange w:id="2363" w:author="Russ Ott" w:date="2022-05-16T11:58:00Z">
              <w:tcPr>
                <w:tcW w:w="1152" w:type="dxa"/>
                <w:gridSpan w:val="2"/>
              </w:tcPr>
            </w:tcPrChange>
          </w:tcPr>
          <w:p w14:paraId="5D58CB9A" w14:textId="77777777" w:rsidR="008D0E3F" w:rsidRDefault="007471AD">
            <w:pPr>
              <w:pStyle w:val="TableText"/>
            </w:pPr>
            <w:r>
              <w:t>SHALL</w:t>
            </w:r>
          </w:p>
        </w:tc>
        <w:tc>
          <w:tcPr>
            <w:tcW w:w="864" w:type="dxa"/>
            <w:tcPrChange w:id="2364" w:author="Russ Ott" w:date="2022-05-16T11:58:00Z">
              <w:tcPr>
                <w:tcW w:w="864" w:type="dxa"/>
                <w:gridSpan w:val="2"/>
              </w:tcPr>
            </w:tcPrChange>
          </w:tcPr>
          <w:p w14:paraId="3287AF09" w14:textId="77777777" w:rsidR="008D0E3F" w:rsidRDefault="007471AD">
            <w:pPr>
              <w:pStyle w:val="TableText"/>
            </w:pPr>
            <w:r>
              <w:t>CD</w:t>
            </w:r>
          </w:p>
        </w:tc>
        <w:tc>
          <w:tcPr>
            <w:tcW w:w="1104" w:type="dxa"/>
            <w:tcPrChange w:id="2365" w:author="Russ Ott" w:date="2022-05-16T11:58:00Z">
              <w:tcPr>
                <w:tcW w:w="1104" w:type="dxa"/>
                <w:gridSpan w:val="2"/>
              </w:tcPr>
            </w:tcPrChange>
          </w:tcPr>
          <w:p w14:paraId="1A52A8D0" w14:textId="03F5552C" w:rsidR="008D0E3F" w:rsidRDefault="00AA5B6D">
            <w:pPr>
              <w:pStyle w:val="TableText"/>
            </w:pPr>
            <w:r>
              <w:fldChar w:fldCharType="begin"/>
            </w:r>
            <w:r>
              <w:instrText xml:space="preserve"> HYPERLINK \l "C_4437-3477" \h </w:instrText>
            </w:r>
            <w:r>
              <w:fldChar w:fldCharType="separate"/>
            </w:r>
            <w:r w:rsidR="007471AD">
              <w:rPr>
                <w:rStyle w:val="HyperlinkText9pt"/>
              </w:rPr>
              <w:t>4437-3477</w:t>
            </w:r>
            <w:r>
              <w:rPr>
                <w:rStyle w:val="HyperlinkText9pt"/>
              </w:rPr>
              <w:fldChar w:fldCharType="end"/>
            </w:r>
          </w:p>
        </w:tc>
        <w:tc>
          <w:tcPr>
            <w:tcW w:w="2975" w:type="dxa"/>
            <w:tcPrChange w:id="2366" w:author="Russ Ott" w:date="2022-05-16T11:58:00Z">
              <w:tcPr>
                <w:tcW w:w="2975" w:type="dxa"/>
                <w:gridSpan w:val="2"/>
              </w:tcPr>
            </w:tcPrChange>
          </w:tcPr>
          <w:p w14:paraId="70230468" w14:textId="77777777" w:rsidR="008D0E3F" w:rsidRDefault="007471AD">
            <w:pPr>
              <w:pStyle w:val="TableText"/>
            </w:pPr>
            <w:r>
              <w:t>urn:oid:2.16.840.1.113762.1.4.1021.46 (Device Magnetic resonance (MR) Safety)</w:t>
            </w:r>
          </w:p>
        </w:tc>
      </w:tr>
      <w:tr w:rsidR="008D0E3F" w14:paraId="33D1E2C6" w14:textId="77777777">
        <w:tblPrEx>
          <w:tblW w:w="10080" w:type="dxa"/>
          <w:jc w:val="center"/>
          <w:tblLayout w:type="fixed"/>
          <w:tblLook w:val="02A0" w:firstRow="1" w:lastRow="0" w:firstColumn="1" w:lastColumn="0" w:noHBand="1" w:noVBand="0"/>
          <w:tblPrExChange w:id="2367" w:author="Russ Ott" w:date="2022-05-16T11:58:00Z">
            <w:tblPrEx>
              <w:tblW w:w="10080" w:type="dxa"/>
              <w:jc w:val="center"/>
              <w:tblLayout w:type="fixed"/>
              <w:tblLook w:val="02A0" w:firstRow="1" w:lastRow="0" w:firstColumn="1" w:lastColumn="0" w:noHBand="1" w:noVBand="0"/>
            </w:tblPrEx>
          </w:tblPrExChange>
        </w:tblPrEx>
        <w:trPr>
          <w:jc w:val="center"/>
          <w:trPrChange w:id="2368" w:author="Russ Ott" w:date="2022-05-16T11:58:00Z">
            <w:trPr>
              <w:gridAfter w:val="0"/>
              <w:jc w:val="center"/>
            </w:trPr>
          </w:trPrChange>
        </w:trPr>
        <w:tc>
          <w:tcPr>
            <w:tcW w:w="3345" w:type="dxa"/>
            <w:tcPrChange w:id="2369" w:author="Russ Ott" w:date="2022-05-16T11:58:00Z">
              <w:tcPr>
                <w:tcW w:w="3345" w:type="dxa"/>
                <w:gridSpan w:val="2"/>
              </w:tcPr>
            </w:tcPrChange>
          </w:tcPr>
          <w:p w14:paraId="14167B05" w14:textId="77777777" w:rsidR="008D0E3F" w:rsidRDefault="007471AD">
            <w:pPr>
              <w:pStyle w:val="TableText"/>
            </w:pPr>
            <w:r>
              <w:tab/>
            </w:r>
            <w:r>
              <w:tab/>
              <w:t>@code</w:t>
            </w:r>
          </w:p>
        </w:tc>
        <w:tc>
          <w:tcPr>
            <w:tcW w:w="720" w:type="dxa"/>
            <w:tcPrChange w:id="2370" w:author="Russ Ott" w:date="2022-05-16T11:58:00Z">
              <w:tcPr>
                <w:tcW w:w="720" w:type="dxa"/>
                <w:gridSpan w:val="2"/>
              </w:tcPr>
            </w:tcPrChange>
          </w:tcPr>
          <w:p w14:paraId="3D7A1E06" w14:textId="77777777" w:rsidR="008D0E3F" w:rsidRDefault="007471AD">
            <w:pPr>
              <w:pStyle w:val="TableText"/>
            </w:pPr>
            <w:r>
              <w:t>1..1</w:t>
            </w:r>
          </w:p>
        </w:tc>
        <w:tc>
          <w:tcPr>
            <w:tcW w:w="1152" w:type="dxa"/>
            <w:tcPrChange w:id="2371" w:author="Russ Ott" w:date="2022-05-16T11:58:00Z">
              <w:tcPr>
                <w:tcW w:w="1152" w:type="dxa"/>
                <w:gridSpan w:val="2"/>
              </w:tcPr>
            </w:tcPrChange>
          </w:tcPr>
          <w:p w14:paraId="10DE904B" w14:textId="77777777" w:rsidR="008D0E3F" w:rsidRDefault="007471AD">
            <w:pPr>
              <w:pStyle w:val="TableText"/>
            </w:pPr>
            <w:r>
              <w:t>SHALL</w:t>
            </w:r>
          </w:p>
        </w:tc>
        <w:tc>
          <w:tcPr>
            <w:tcW w:w="864" w:type="dxa"/>
            <w:tcPrChange w:id="2372" w:author="Russ Ott" w:date="2022-05-16T11:58:00Z">
              <w:tcPr>
                <w:tcW w:w="864" w:type="dxa"/>
                <w:gridSpan w:val="2"/>
              </w:tcPr>
            </w:tcPrChange>
          </w:tcPr>
          <w:p w14:paraId="455244FE" w14:textId="77777777" w:rsidR="008D0E3F" w:rsidRDefault="008D0E3F">
            <w:pPr>
              <w:pStyle w:val="TableText"/>
            </w:pPr>
          </w:p>
        </w:tc>
        <w:tc>
          <w:tcPr>
            <w:tcW w:w="1104" w:type="dxa"/>
            <w:tcPrChange w:id="2373" w:author="Russ Ott" w:date="2022-05-16T11:58:00Z">
              <w:tcPr>
                <w:tcW w:w="1104" w:type="dxa"/>
                <w:gridSpan w:val="2"/>
              </w:tcPr>
            </w:tcPrChange>
          </w:tcPr>
          <w:p w14:paraId="002DA383" w14:textId="75D13C7E" w:rsidR="008D0E3F" w:rsidRDefault="00AA5B6D">
            <w:pPr>
              <w:pStyle w:val="TableText"/>
            </w:pPr>
            <w:r>
              <w:fldChar w:fldCharType="begin"/>
            </w:r>
            <w:r>
              <w:instrText xml:space="preserve"> HYPERLINK \l "C_4437-3478" \h </w:instrText>
            </w:r>
            <w:r>
              <w:fldChar w:fldCharType="separate"/>
            </w:r>
            <w:r w:rsidR="007471AD">
              <w:rPr>
                <w:rStyle w:val="HyperlinkText9pt"/>
              </w:rPr>
              <w:t>4437-3478</w:t>
            </w:r>
            <w:r>
              <w:rPr>
                <w:rStyle w:val="HyperlinkText9pt"/>
              </w:rPr>
              <w:fldChar w:fldCharType="end"/>
            </w:r>
          </w:p>
        </w:tc>
        <w:tc>
          <w:tcPr>
            <w:tcW w:w="2975" w:type="dxa"/>
            <w:tcPrChange w:id="2374" w:author="Russ Ott" w:date="2022-05-16T11:58:00Z">
              <w:tcPr>
                <w:tcW w:w="2975" w:type="dxa"/>
                <w:gridSpan w:val="2"/>
              </w:tcPr>
            </w:tcPrChange>
          </w:tcPr>
          <w:p w14:paraId="71E686E5" w14:textId="77777777" w:rsidR="008D0E3F" w:rsidRDefault="008D0E3F">
            <w:pPr>
              <w:pStyle w:val="TableText"/>
            </w:pPr>
          </w:p>
        </w:tc>
      </w:tr>
      <w:tr w:rsidR="008D0E3F" w14:paraId="10BB20E1" w14:textId="77777777">
        <w:tblPrEx>
          <w:tblW w:w="10080" w:type="dxa"/>
          <w:jc w:val="center"/>
          <w:tblLayout w:type="fixed"/>
          <w:tblLook w:val="02A0" w:firstRow="1" w:lastRow="0" w:firstColumn="1" w:lastColumn="0" w:noHBand="1" w:noVBand="0"/>
          <w:tblPrExChange w:id="2375" w:author="Russ Ott" w:date="2022-05-16T11:58:00Z">
            <w:tblPrEx>
              <w:tblW w:w="10080" w:type="dxa"/>
              <w:jc w:val="center"/>
              <w:tblLayout w:type="fixed"/>
              <w:tblLook w:val="02A0" w:firstRow="1" w:lastRow="0" w:firstColumn="1" w:lastColumn="0" w:noHBand="1" w:noVBand="0"/>
            </w:tblPrEx>
          </w:tblPrExChange>
        </w:tblPrEx>
        <w:trPr>
          <w:jc w:val="center"/>
          <w:trPrChange w:id="2376" w:author="Russ Ott" w:date="2022-05-16T11:58:00Z">
            <w:trPr>
              <w:gridAfter w:val="0"/>
              <w:jc w:val="center"/>
            </w:trPr>
          </w:trPrChange>
        </w:trPr>
        <w:tc>
          <w:tcPr>
            <w:tcW w:w="3345" w:type="dxa"/>
            <w:tcPrChange w:id="2377" w:author="Russ Ott" w:date="2022-05-16T11:58:00Z">
              <w:tcPr>
                <w:tcW w:w="3345" w:type="dxa"/>
                <w:gridSpan w:val="2"/>
              </w:tcPr>
            </w:tcPrChange>
          </w:tcPr>
          <w:p w14:paraId="15F5973B" w14:textId="77777777" w:rsidR="008D0E3F" w:rsidRDefault="007471AD">
            <w:pPr>
              <w:pStyle w:val="TableText"/>
            </w:pPr>
            <w:r>
              <w:tab/>
            </w:r>
            <w:r>
              <w:tab/>
              <w:t>@codeSystem</w:t>
            </w:r>
          </w:p>
        </w:tc>
        <w:tc>
          <w:tcPr>
            <w:tcW w:w="720" w:type="dxa"/>
            <w:tcPrChange w:id="2378" w:author="Russ Ott" w:date="2022-05-16T11:58:00Z">
              <w:tcPr>
                <w:tcW w:w="720" w:type="dxa"/>
                <w:gridSpan w:val="2"/>
              </w:tcPr>
            </w:tcPrChange>
          </w:tcPr>
          <w:p w14:paraId="09B768FC" w14:textId="77777777" w:rsidR="008D0E3F" w:rsidRDefault="007471AD">
            <w:pPr>
              <w:pStyle w:val="TableText"/>
            </w:pPr>
            <w:r>
              <w:t>1..1</w:t>
            </w:r>
          </w:p>
        </w:tc>
        <w:tc>
          <w:tcPr>
            <w:tcW w:w="1152" w:type="dxa"/>
            <w:tcPrChange w:id="2379" w:author="Russ Ott" w:date="2022-05-16T11:58:00Z">
              <w:tcPr>
                <w:tcW w:w="1152" w:type="dxa"/>
                <w:gridSpan w:val="2"/>
              </w:tcPr>
            </w:tcPrChange>
          </w:tcPr>
          <w:p w14:paraId="5C434803" w14:textId="77777777" w:rsidR="008D0E3F" w:rsidRDefault="007471AD">
            <w:pPr>
              <w:pStyle w:val="TableText"/>
            </w:pPr>
            <w:r>
              <w:t>SHALL</w:t>
            </w:r>
          </w:p>
        </w:tc>
        <w:tc>
          <w:tcPr>
            <w:tcW w:w="864" w:type="dxa"/>
            <w:tcPrChange w:id="2380" w:author="Russ Ott" w:date="2022-05-16T11:58:00Z">
              <w:tcPr>
                <w:tcW w:w="864" w:type="dxa"/>
                <w:gridSpan w:val="2"/>
              </w:tcPr>
            </w:tcPrChange>
          </w:tcPr>
          <w:p w14:paraId="1C2E8B56" w14:textId="77777777" w:rsidR="008D0E3F" w:rsidRDefault="008D0E3F">
            <w:pPr>
              <w:pStyle w:val="TableText"/>
            </w:pPr>
          </w:p>
        </w:tc>
        <w:tc>
          <w:tcPr>
            <w:tcW w:w="1104" w:type="dxa"/>
            <w:tcPrChange w:id="2381" w:author="Russ Ott" w:date="2022-05-16T11:58:00Z">
              <w:tcPr>
                <w:tcW w:w="1104" w:type="dxa"/>
                <w:gridSpan w:val="2"/>
              </w:tcPr>
            </w:tcPrChange>
          </w:tcPr>
          <w:p w14:paraId="40A41977" w14:textId="770AA0DC" w:rsidR="008D0E3F" w:rsidRDefault="00AA5B6D">
            <w:pPr>
              <w:pStyle w:val="TableText"/>
            </w:pPr>
            <w:r>
              <w:fldChar w:fldCharType="begin"/>
            </w:r>
            <w:r>
              <w:instrText xml:space="preserve"> HYPERLINK \l "C_4437-3479" \h </w:instrText>
            </w:r>
            <w:r>
              <w:fldChar w:fldCharType="separate"/>
            </w:r>
            <w:r w:rsidR="007471AD">
              <w:rPr>
                <w:rStyle w:val="HyperlinkText9pt"/>
              </w:rPr>
              <w:t>4437-3479</w:t>
            </w:r>
            <w:r>
              <w:rPr>
                <w:rStyle w:val="HyperlinkText9pt"/>
              </w:rPr>
              <w:fldChar w:fldCharType="end"/>
            </w:r>
          </w:p>
        </w:tc>
        <w:tc>
          <w:tcPr>
            <w:tcW w:w="2975" w:type="dxa"/>
            <w:tcPrChange w:id="2382" w:author="Russ Ott" w:date="2022-05-16T11:58:00Z">
              <w:tcPr>
                <w:tcW w:w="2975" w:type="dxa"/>
                <w:gridSpan w:val="2"/>
              </w:tcPr>
            </w:tcPrChange>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383" w:name="C_4437-3469"/>
      <w:proofErr w:type="spellEnd"/>
      <w:r>
        <w:t xml:space="preserve"> (CONF:4437-3469)</w:t>
      </w:r>
      <w:bookmarkEnd w:id="2383"/>
      <w:r>
        <w:t>.</w:t>
      </w:r>
    </w:p>
    <w:p w14:paraId="4286ABB6"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id="2384" w:name="C_4437-3471"/>
      <w:r>
        <w:t xml:space="preserve"> (CONF:4437-3471)</w:t>
      </w:r>
      <w:bookmarkEnd w:id="2384"/>
      <w:r>
        <w:t>.</w:t>
      </w:r>
      <w:r>
        <w:br/>
        <w:t xml:space="preserve">Note: template </w:t>
      </w:r>
      <w:proofErr w:type="spellStart"/>
      <w:r>
        <w:t>oid</w:t>
      </w:r>
      <w:proofErr w:type="spellEnd"/>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385" w:name="C_4437-3472"/>
      <w:r>
        <w:t xml:space="preserve"> (CONF:4437-3472)</w:t>
      </w:r>
      <w:bookmarkEnd w:id="2385"/>
      <w:r>
        <w:t>.</w:t>
      </w:r>
    </w:p>
    <w:p w14:paraId="6DAB7258"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id="2386" w:name="C_4437-3470"/>
      <w:r>
        <w:t xml:space="preserve"> (CONF:4437-3470)</w:t>
      </w:r>
      <w:bookmarkEnd w:id="2386"/>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387" w:name="C_4437-3473"/>
      <w:r>
        <w:t xml:space="preserve"> (CONF:4437-3473)</w:t>
      </w:r>
      <w:bookmarkEnd w:id="2387"/>
      <w:r>
        <w:t>.</w:t>
      </w:r>
    </w:p>
    <w:p w14:paraId="5F32C6C9"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388" w:name="C_4437-3474"/>
      <w:r>
        <w:t xml:space="preserve"> (CONF:4437-3474)</w:t>
      </w:r>
      <w:bookmarkEnd w:id="2388"/>
      <w:r>
        <w:t>.</w:t>
      </w:r>
    </w:p>
    <w:p w14:paraId="3A00E7E9" w14:textId="77777777" w:rsidR="008D0E3F" w:rsidRDefault="007471AD">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389" w:name="C_4437-3475"/>
      <w:r>
        <w:t xml:space="preserve"> (CONF:4437-3475)</w:t>
      </w:r>
      <w:bookmarkEnd w:id="2389"/>
      <w:r>
        <w:t>.</w:t>
      </w:r>
    </w:p>
    <w:p w14:paraId="4FCD95C8" w14:textId="77777777" w:rsidR="008D0E3F" w:rsidRDefault="007471AD">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id="2390" w:name="C_4437-3476"/>
      <w:r>
        <w:t xml:space="preserve"> (CONF:4437-3476)</w:t>
      </w:r>
      <w:bookmarkEnd w:id="2390"/>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id="2391" w:name="C_4437-3477"/>
      <w:r>
        <w:t xml:space="preserve"> (CONF:4437-3477)</w:t>
      </w:r>
      <w:bookmarkEnd w:id="2391"/>
      <w:r>
        <w:t>.</w:t>
      </w:r>
    </w:p>
    <w:p w14:paraId="1E3F137A"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2392" w:name="C_4437-3478"/>
      <w:r>
        <w:t xml:space="preserve"> (CONF:4437-3478)</w:t>
      </w:r>
      <w:bookmarkEnd w:id="2392"/>
      <w:r>
        <w:t>.</w:t>
      </w:r>
    </w:p>
    <w:p w14:paraId="74DAE770"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2393" w:name="C_4437-3479"/>
      <w:r>
        <w:t xml:space="preserve"> (CONF:4437-3479)</w:t>
      </w:r>
      <w:bookmarkEnd w:id="2393"/>
      <w:r>
        <w:t>.</w:t>
      </w:r>
    </w:p>
    <w:p w14:paraId="0CEDB5C4" w14:textId="4CBEF366" w:rsidR="008D0E3F" w:rsidRDefault="007471AD">
      <w:pPr>
        <w:pStyle w:val="Caption"/>
        <w:ind w:left="130" w:right="115"/>
      </w:pPr>
      <w:bookmarkStart w:id="2394" w:name="_Toc103326518"/>
      <w:bookmarkStart w:id="2395" w:name="_Toc83395683"/>
      <w:r>
        <w:t xml:space="preserve">Figure </w:t>
      </w:r>
      <w:r>
        <w:fldChar w:fldCharType="begin"/>
      </w:r>
      <w:r>
        <w:instrText>SEQ Figure \* ARABIC</w:instrText>
      </w:r>
      <w:r>
        <w:fldChar w:fldCharType="separate"/>
      </w:r>
      <w:r>
        <w:t>13</w:t>
      </w:r>
      <w:r>
        <w:fldChar w:fldCharType="end"/>
      </w:r>
      <w:r>
        <w:t>: MRI Safety Status</w:t>
      </w:r>
      <w:bookmarkEnd w:id="2394"/>
      <w:bookmarkEnd w:id="2395"/>
    </w:p>
    <w:p w14:paraId="1662E04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A427627" w14:textId="77777777" w:rsidR="008D0E3F" w:rsidRDefault="007471AD">
      <w:pPr>
        <w:pStyle w:val="Example"/>
        <w:ind w:left="130" w:right="115"/>
      </w:pPr>
      <w:r>
        <w:t xml:space="preserve">        &lt;</w:t>
      </w:r>
      <w:proofErr w:type="spellStart"/>
      <w:r>
        <w:t>templateId</w:t>
      </w:r>
      <w:proofErr w:type="spellEnd"/>
      <w:r>
        <w:t xml:space="preserve"> root="2.16.840.1.113883.10.20.22.4.318" extension="2019-06-21"/&gt; </w:t>
      </w:r>
    </w:p>
    <w:p w14:paraId="12BBB420" w14:textId="77777777" w:rsidR="008D0E3F" w:rsidRDefault="007471AD">
      <w:pPr>
        <w:pStyle w:val="Example"/>
        <w:ind w:left="130" w:right="115"/>
      </w:pPr>
      <w:r>
        <w:t xml:space="preserve">        &lt;code code="C106044" displayName="MRI Safety Status" </w:t>
      </w:r>
    </w:p>
    <w:p w14:paraId="45F9F010" w14:textId="77777777" w:rsidR="008D0E3F" w:rsidRDefault="007471AD">
      <w:pPr>
        <w:pStyle w:val="Example"/>
        <w:ind w:left="130" w:right="115"/>
      </w:pPr>
      <w:r>
        <w:t xml:space="preserve">            </w:t>
      </w:r>
      <w:proofErr w:type="spellStart"/>
      <w:r>
        <w:t>codeSystem</w:t>
      </w:r>
      <w:proofErr w:type="spellEnd"/>
      <w:r>
        <w:t xml:space="preserve">="2.16.840.1.113883.3.26.1.1"codeSystemName="NCI Thesaurus"/&gt; </w:t>
      </w:r>
    </w:p>
    <w:p w14:paraId="207B77BF"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14:paraId="3BAD9D60" w14:textId="77777777" w:rsidR="008D0E3F" w:rsidRDefault="007471AD">
      <w:pPr>
        <w:pStyle w:val="Example"/>
        <w:ind w:left="130" w:right="115"/>
      </w:pPr>
      <w:r>
        <w:t xml:space="preserve">              displayName="Labeling does not contain MRI Safety Information" </w:t>
      </w:r>
    </w:p>
    <w:p w14:paraId="0E7B2E31"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26A7B7C3" w14:textId="77777777" w:rsidR="008D0E3F" w:rsidRDefault="007471AD">
      <w:pPr>
        <w:pStyle w:val="Example"/>
        <w:ind w:left="130" w:right="115"/>
      </w:pPr>
      <w:r>
        <w:t xml:space="preserve">         &lt;</w:t>
      </w:r>
      <w:proofErr w:type="spellStart"/>
      <w:r>
        <w:t>originalText</w:t>
      </w:r>
      <w:proofErr w:type="spellEnd"/>
      <w:r>
        <w:t xml:space="preserve">&gt;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w:t>
      </w:r>
      <w:proofErr w:type="spellStart"/>
      <w:r>
        <w:t>originalText</w:t>
      </w:r>
      <w:proofErr w:type="spellEnd"/>
      <w:r>
        <w: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396" w:name="E_Serial_Number_Observation"/>
      <w:bookmarkStart w:id="2397" w:name="_Toc103326503"/>
      <w:bookmarkStart w:id="2398" w:name="_Toc83395668"/>
      <w:r>
        <w:t>Serial Number Observation</w:t>
      </w:r>
      <w:bookmarkEnd w:id="2396"/>
      <w:bookmarkEnd w:id="2397"/>
      <w:bookmarkEnd w:id="2398"/>
    </w:p>
    <w:p w14:paraId="135D7834" w14:textId="77777777" w:rsidR="008D0E3F" w:rsidRDefault="007471AD">
      <w:pPr>
        <w:pStyle w:val="BracketData"/>
      </w:pPr>
      <w:r>
        <w:t xml:space="preserve">[observation: identifier </w:t>
      </w:r>
      <w:proofErr w:type="gramStart"/>
      <w:r>
        <w:t>urn:hl</w:t>
      </w:r>
      <w:proofErr w:type="gramEnd"/>
      <w:r>
        <w:t>7ii:2.16.840.1.113883.10.20.22.4.319:2019-06-21 (open)]</w:t>
      </w:r>
    </w:p>
    <w:p w14:paraId="03D91120" w14:textId="7F929751" w:rsidR="008D0E3F" w:rsidRDefault="007471AD">
      <w:pPr>
        <w:pStyle w:val="Caption"/>
      </w:pPr>
      <w:bookmarkStart w:id="2399" w:name="_Toc103326545"/>
      <w:bookmarkStart w:id="2400" w:name="_Toc83395711"/>
      <w:r>
        <w:t xml:space="preserve">Table </w:t>
      </w:r>
      <w:r>
        <w:fldChar w:fldCharType="begin"/>
      </w:r>
      <w:r>
        <w:instrText>SEQ Table \* ARABIC</w:instrText>
      </w:r>
      <w:r>
        <w:fldChar w:fldCharType="separate"/>
      </w:r>
      <w:del w:id="2401" w:author="Russ Ott" w:date="2022-05-16T11:58:00Z">
        <w:r w:rsidR="00FB6AE9">
          <w:delText>27</w:delText>
        </w:r>
      </w:del>
      <w:ins w:id="2402" w:author="Russ Ott" w:date="2022-05-16T11:58:00Z">
        <w:r>
          <w:t>26</w:t>
        </w:r>
      </w:ins>
      <w:r>
        <w:fldChar w:fldCharType="end"/>
      </w:r>
      <w:r>
        <w:t>: Serial Number Observation Contexts</w:t>
      </w:r>
      <w:bookmarkEnd w:id="2399"/>
      <w:bookmarkEnd w:id="24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403"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2404">
          <w:tblGrid>
            <w:gridCol w:w="5040"/>
            <w:gridCol w:w="5040"/>
          </w:tblGrid>
        </w:tblGridChange>
      </w:tblGrid>
      <w:tr w:rsidR="008D0E3F" w14:paraId="73802D3D" w14:textId="77777777">
        <w:trPr>
          <w:cantSplit/>
          <w:tblHeader/>
          <w:jc w:val="center"/>
          <w:trPrChange w:id="2405" w:author="Russ Ott" w:date="2022-05-16T11:58:00Z">
            <w:trPr>
              <w:cantSplit/>
              <w:tblHeader/>
              <w:jc w:val="center"/>
            </w:trPr>
          </w:trPrChange>
        </w:trPr>
        <w:tc>
          <w:tcPr>
            <w:tcW w:w="360" w:type="dxa"/>
            <w:shd w:val="clear" w:color="auto" w:fill="E6E6E6"/>
            <w:tcPrChange w:id="2406" w:author="Russ Ott" w:date="2022-05-16T11:58:00Z">
              <w:tcPr>
                <w:tcW w:w="360" w:type="dxa"/>
                <w:shd w:val="clear" w:color="auto" w:fill="E6E6E6"/>
              </w:tcPr>
            </w:tcPrChange>
          </w:tcPr>
          <w:p w14:paraId="3972AEE0" w14:textId="77777777" w:rsidR="008D0E3F" w:rsidRDefault="007471AD">
            <w:pPr>
              <w:pStyle w:val="TableHead"/>
            </w:pPr>
            <w:r>
              <w:t>Contained By:</w:t>
            </w:r>
          </w:p>
        </w:tc>
        <w:tc>
          <w:tcPr>
            <w:tcW w:w="360" w:type="dxa"/>
            <w:shd w:val="clear" w:color="auto" w:fill="E6E6E6"/>
            <w:tcPrChange w:id="2407" w:author="Russ Ott" w:date="2022-05-16T11:58:00Z">
              <w:tcPr>
                <w:tcW w:w="360" w:type="dxa"/>
                <w:shd w:val="clear" w:color="auto" w:fill="E6E6E6"/>
              </w:tcPr>
            </w:tcPrChange>
          </w:tcPr>
          <w:p w14:paraId="7FAB8E54" w14:textId="77777777" w:rsidR="008D0E3F" w:rsidRDefault="007471AD">
            <w:pPr>
              <w:pStyle w:val="TableHead"/>
            </w:pPr>
            <w:r>
              <w:t>Contains:</w:t>
            </w:r>
          </w:p>
        </w:tc>
      </w:tr>
      <w:tr w:rsidR="008D0E3F" w14:paraId="29EBC044" w14:textId="77777777">
        <w:trPr>
          <w:jc w:val="center"/>
          <w:trPrChange w:id="2408" w:author="Russ Ott" w:date="2022-05-16T11:58:00Z">
            <w:trPr>
              <w:jc w:val="center"/>
            </w:trPr>
          </w:trPrChange>
        </w:trPr>
        <w:tc>
          <w:tcPr>
            <w:tcW w:w="360" w:type="dxa"/>
            <w:tcPrChange w:id="2409" w:author="Russ Ott" w:date="2022-05-16T11:58:00Z">
              <w:tcPr>
                <w:tcW w:w="360" w:type="dxa"/>
              </w:tcPr>
            </w:tcPrChange>
          </w:tcPr>
          <w:p w14:paraId="17547FC3" w14:textId="5029A09C"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r w:rsidR="007471AD">
              <w:t xml:space="preserve"> (optional)</w:t>
            </w:r>
          </w:p>
        </w:tc>
        <w:tc>
          <w:tcPr>
            <w:tcW w:w="360" w:type="dxa"/>
            <w:tcPrChange w:id="2410" w:author="Russ Ott" w:date="2022-05-16T11:58:00Z">
              <w:tcPr>
                <w:tcW w:w="360" w:type="dxa"/>
              </w:tcPr>
            </w:tcPrChange>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14:paraId="6843847A" w14:textId="35C3FC15" w:rsidR="008D0E3F" w:rsidRDefault="007471AD">
      <w:pPr>
        <w:pStyle w:val="Caption"/>
      </w:pPr>
      <w:bookmarkStart w:id="2411" w:name="_Toc103326546"/>
      <w:bookmarkStart w:id="2412" w:name="_Toc83395712"/>
      <w:r>
        <w:t xml:space="preserve">Table </w:t>
      </w:r>
      <w:r>
        <w:fldChar w:fldCharType="begin"/>
      </w:r>
      <w:r>
        <w:instrText>SEQ Table \* ARABIC</w:instrText>
      </w:r>
      <w:r>
        <w:fldChar w:fldCharType="separate"/>
      </w:r>
      <w:del w:id="2413" w:author="Russ Ott" w:date="2022-05-16T11:58:00Z">
        <w:r w:rsidR="00FB6AE9">
          <w:delText>28</w:delText>
        </w:r>
      </w:del>
      <w:ins w:id="2414" w:author="Russ Ott" w:date="2022-05-16T11:58:00Z">
        <w:r>
          <w:t>27</w:t>
        </w:r>
      </w:ins>
      <w:r>
        <w:fldChar w:fldCharType="end"/>
      </w:r>
      <w:r>
        <w:t>: Serial Number Observation Constraints Overview</w:t>
      </w:r>
      <w:bookmarkEnd w:id="2411"/>
      <w:bookmarkEnd w:id="24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2415">
          <w:tblGrid>
            <w:gridCol w:w="113"/>
            <w:gridCol w:w="3203"/>
            <w:gridCol w:w="113"/>
            <w:gridCol w:w="603"/>
            <w:gridCol w:w="113"/>
            <w:gridCol w:w="1031"/>
            <w:gridCol w:w="113"/>
            <w:gridCol w:w="745"/>
            <w:gridCol w:w="113"/>
            <w:gridCol w:w="983"/>
            <w:gridCol w:w="113"/>
            <w:gridCol w:w="2837"/>
            <w:gridCol w:w="113"/>
          </w:tblGrid>
        </w:tblGridChange>
      </w:tblGrid>
      <w:tr w:rsidR="00AA5B6D"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blPrEx>
          <w:tblW w:w="10080" w:type="dxa"/>
          <w:jc w:val="center"/>
          <w:tblLayout w:type="fixed"/>
          <w:tblLook w:val="02A0" w:firstRow="1" w:lastRow="0" w:firstColumn="1" w:lastColumn="0" w:noHBand="1" w:noVBand="0"/>
          <w:tblPrExChange w:id="2416" w:author="Russ Ott" w:date="2022-05-16T11:58:00Z">
            <w:tblPrEx>
              <w:tblW w:w="10080" w:type="dxa"/>
              <w:jc w:val="center"/>
              <w:tblLayout w:type="fixed"/>
              <w:tblLook w:val="02A0" w:firstRow="1" w:lastRow="0" w:firstColumn="1" w:lastColumn="0" w:noHBand="1" w:noVBand="0"/>
            </w:tblPrEx>
          </w:tblPrExChange>
        </w:tblPrEx>
        <w:trPr>
          <w:jc w:val="center"/>
          <w:trPrChange w:id="2417" w:author="Russ Ott" w:date="2022-05-16T11:58:00Z">
            <w:trPr>
              <w:gridAfter w:val="0"/>
              <w:jc w:val="center"/>
            </w:trPr>
          </w:trPrChange>
        </w:trPr>
        <w:tc>
          <w:tcPr>
            <w:tcW w:w="10160" w:type="dxa"/>
            <w:gridSpan w:val="6"/>
            <w:tcPrChange w:id="2418" w:author="Russ Ott" w:date="2022-05-16T11:58:00Z">
              <w:tcPr>
                <w:tcW w:w="10160" w:type="dxa"/>
                <w:gridSpan w:val="12"/>
              </w:tcPr>
            </w:tcPrChange>
          </w:tcPr>
          <w:p w14:paraId="06530DE4" w14:textId="77777777" w:rsidR="008D0E3F" w:rsidRDefault="007471AD">
            <w:pPr>
              <w:pStyle w:val="TableText"/>
            </w:pPr>
            <w:r>
              <w:t>observation (identifier: urn:hl7ii:2.16.840.1.113883.10.20.22.4.319:2019-06-21)</w:t>
            </w:r>
          </w:p>
        </w:tc>
      </w:tr>
      <w:tr w:rsidR="008D0E3F" w14:paraId="3C23272A" w14:textId="77777777">
        <w:tblPrEx>
          <w:tblW w:w="10080" w:type="dxa"/>
          <w:jc w:val="center"/>
          <w:tblLayout w:type="fixed"/>
          <w:tblLook w:val="02A0" w:firstRow="1" w:lastRow="0" w:firstColumn="1" w:lastColumn="0" w:noHBand="1" w:noVBand="0"/>
          <w:tblPrExChange w:id="2419" w:author="Russ Ott" w:date="2022-05-16T11:58:00Z">
            <w:tblPrEx>
              <w:tblW w:w="10080" w:type="dxa"/>
              <w:jc w:val="center"/>
              <w:tblLayout w:type="fixed"/>
              <w:tblLook w:val="02A0" w:firstRow="1" w:lastRow="0" w:firstColumn="1" w:lastColumn="0" w:noHBand="1" w:noVBand="0"/>
            </w:tblPrEx>
          </w:tblPrExChange>
        </w:tblPrEx>
        <w:trPr>
          <w:jc w:val="center"/>
          <w:trPrChange w:id="2420" w:author="Russ Ott" w:date="2022-05-16T11:58:00Z">
            <w:trPr>
              <w:gridAfter w:val="0"/>
              <w:jc w:val="center"/>
            </w:trPr>
          </w:trPrChange>
        </w:trPr>
        <w:tc>
          <w:tcPr>
            <w:tcW w:w="3345" w:type="dxa"/>
            <w:tcPrChange w:id="2421" w:author="Russ Ott" w:date="2022-05-16T11:58:00Z">
              <w:tcPr>
                <w:tcW w:w="3345" w:type="dxa"/>
                <w:gridSpan w:val="2"/>
              </w:tcPr>
            </w:tcPrChange>
          </w:tcPr>
          <w:p w14:paraId="6D00A490" w14:textId="77777777" w:rsidR="008D0E3F" w:rsidRDefault="007471AD">
            <w:pPr>
              <w:pStyle w:val="TableText"/>
            </w:pPr>
            <w:r>
              <w:tab/>
              <w:t>templateId</w:t>
            </w:r>
          </w:p>
        </w:tc>
        <w:tc>
          <w:tcPr>
            <w:tcW w:w="720" w:type="dxa"/>
            <w:tcPrChange w:id="2422" w:author="Russ Ott" w:date="2022-05-16T11:58:00Z">
              <w:tcPr>
                <w:tcW w:w="720" w:type="dxa"/>
                <w:gridSpan w:val="2"/>
              </w:tcPr>
            </w:tcPrChange>
          </w:tcPr>
          <w:p w14:paraId="4CB61C73" w14:textId="77777777" w:rsidR="008D0E3F" w:rsidRDefault="007471AD">
            <w:pPr>
              <w:pStyle w:val="TableText"/>
            </w:pPr>
            <w:r>
              <w:t>1..1</w:t>
            </w:r>
          </w:p>
        </w:tc>
        <w:tc>
          <w:tcPr>
            <w:tcW w:w="1152" w:type="dxa"/>
            <w:tcPrChange w:id="2423" w:author="Russ Ott" w:date="2022-05-16T11:58:00Z">
              <w:tcPr>
                <w:tcW w:w="1152" w:type="dxa"/>
                <w:gridSpan w:val="2"/>
              </w:tcPr>
            </w:tcPrChange>
          </w:tcPr>
          <w:p w14:paraId="016E569A" w14:textId="77777777" w:rsidR="008D0E3F" w:rsidRDefault="007471AD">
            <w:pPr>
              <w:pStyle w:val="TableText"/>
            </w:pPr>
            <w:r>
              <w:t>SHALL</w:t>
            </w:r>
          </w:p>
        </w:tc>
        <w:tc>
          <w:tcPr>
            <w:tcW w:w="864" w:type="dxa"/>
            <w:tcPrChange w:id="2424" w:author="Russ Ott" w:date="2022-05-16T11:58:00Z">
              <w:tcPr>
                <w:tcW w:w="864" w:type="dxa"/>
                <w:gridSpan w:val="2"/>
              </w:tcPr>
            </w:tcPrChange>
          </w:tcPr>
          <w:p w14:paraId="00FCF7DD" w14:textId="77777777" w:rsidR="008D0E3F" w:rsidRDefault="008D0E3F">
            <w:pPr>
              <w:pStyle w:val="TableText"/>
            </w:pPr>
          </w:p>
        </w:tc>
        <w:tc>
          <w:tcPr>
            <w:tcW w:w="1104" w:type="dxa"/>
            <w:tcPrChange w:id="2425" w:author="Russ Ott" w:date="2022-05-16T11:58:00Z">
              <w:tcPr>
                <w:tcW w:w="1104" w:type="dxa"/>
                <w:gridSpan w:val="2"/>
              </w:tcPr>
            </w:tcPrChange>
          </w:tcPr>
          <w:p w14:paraId="03BD8952" w14:textId="483B3131" w:rsidR="008D0E3F" w:rsidRDefault="00AA5B6D">
            <w:pPr>
              <w:pStyle w:val="TableText"/>
            </w:pPr>
            <w:r>
              <w:fldChar w:fldCharType="begin"/>
            </w:r>
            <w:r>
              <w:instrText xml:space="preserve"> HYPERLINK \l "C_4437-3373" \h </w:instrText>
            </w:r>
            <w:r>
              <w:fldChar w:fldCharType="separate"/>
            </w:r>
            <w:r w:rsidR="007471AD">
              <w:rPr>
                <w:rStyle w:val="HyperlinkText9pt"/>
              </w:rPr>
              <w:t>4437-3373</w:t>
            </w:r>
            <w:r>
              <w:rPr>
                <w:rStyle w:val="HyperlinkText9pt"/>
              </w:rPr>
              <w:fldChar w:fldCharType="end"/>
            </w:r>
          </w:p>
        </w:tc>
        <w:tc>
          <w:tcPr>
            <w:tcW w:w="2975" w:type="dxa"/>
            <w:tcPrChange w:id="2426" w:author="Russ Ott" w:date="2022-05-16T11:58:00Z">
              <w:tcPr>
                <w:tcW w:w="2975" w:type="dxa"/>
                <w:gridSpan w:val="2"/>
              </w:tcPr>
            </w:tcPrChange>
          </w:tcPr>
          <w:p w14:paraId="1949B7F6" w14:textId="77777777" w:rsidR="008D0E3F" w:rsidRDefault="008D0E3F">
            <w:pPr>
              <w:pStyle w:val="TableText"/>
            </w:pPr>
          </w:p>
        </w:tc>
      </w:tr>
      <w:tr w:rsidR="008D0E3F" w14:paraId="55922BF4" w14:textId="77777777">
        <w:tblPrEx>
          <w:tblW w:w="10080" w:type="dxa"/>
          <w:jc w:val="center"/>
          <w:tblLayout w:type="fixed"/>
          <w:tblLook w:val="02A0" w:firstRow="1" w:lastRow="0" w:firstColumn="1" w:lastColumn="0" w:noHBand="1" w:noVBand="0"/>
          <w:tblPrExChange w:id="2427" w:author="Russ Ott" w:date="2022-05-16T11:58:00Z">
            <w:tblPrEx>
              <w:tblW w:w="10080" w:type="dxa"/>
              <w:jc w:val="center"/>
              <w:tblLayout w:type="fixed"/>
              <w:tblLook w:val="02A0" w:firstRow="1" w:lastRow="0" w:firstColumn="1" w:lastColumn="0" w:noHBand="1" w:noVBand="0"/>
            </w:tblPrEx>
          </w:tblPrExChange>
        </w:tblPrEx>
        <w:trPr>
          <w:jc w:val="center"/>
          <w:trPrChange w:id="2428" w:author="Russ Ott" w:date="2022-05-16T11:58:00Z">
            <w:trPr>
              <w:gridAfter w:val="0"/>
              <w:jc w:val="center"/>
            </w:trPr>
          </w:trPrChange>
        </w:trPr>
        <w:tc>
          <w:tcPr>
            <w:tcW w:w="3345" w:type="dxa"/>
            <w:tcPrChange w:id="2429" w:author="Russ Ott" w:date="2022-05-16T11:58:00Z">
              <w:tcPr>
                <w:tcW w:w="3345" w:type="dxa"/>
                <w:gridSpan w:val="2"/>
              </w:tcPr>
            </w:tcPrChange>
          </w:tcPr>
          <w:p w14:paraId="2BA24BFA" w14:textId="77777777" w:rsidR="008D0E3F" w:rsidRDefault="007471AD">
            <w:pPr>
              <w:pStyle w:val="TableText"/>
            </w:pPr>
            <w:r>
              <w:tab/>
            </w:r>
            <w:r>
              <w:tab/>
              <w:t>@root</w:t>
            </w:r>
          </w:p>
        </w:tc>
        <w:tc>
          <w:tcPr>
            <w:tcW w:w="720" w:type="dxa"/>
            <w:tcPrChange w:id="2430" w:author="Russ Ott" w:date="2022-05-16T11:58:00Z">
              <w:tcPr>
                <w:tcW w:w="720" w:type="dxa"/>
                <w:gridSpan w:val="2"/>
              </w:tcPr>
            </w:tcPrChange>
          </w:tcPr>
          <w:p w14:paraId="0C4987DF" w14:textId="77777777" w:rsidR="008D0E3F" w:rsidRDefault="007471AD">
            <w:pPr>
              <w:pStyle w:val="TableText"/>
            </w:pPr>
            <w:r>
              <w:t>1..1</w:t>
            </w:r>
          </w:p>
        </w:tc>
        <w:tc>
          <w:tcPr>
            <w:tcW w:w="1152" w:type="dxa"/>
            <w:tcPrChange w:id="2431" w:author="Russ Ott" w:date="2022-05-16T11:58:00Z">
              <w:tcPr>
                <w:tcW w:w="1152" w:type="dxa"/>
                <w:gridSpan w:val="2"/>
              </w:tcPr>
            </w:tcPrChange>
          </w:tcPr>
          <w:p w14:paraId="7BEE2583" w14:textId="77777777" w:rsidR="008D0E3F" w:rsidRDefault="007471AD">
            <w:pPr>
              <w:pStyle w:val="TableText"/>
            </w:pPr>
            <w:r>
              <w:t>SHALL</w:t>
            </w:r>
          </w:p>
        </w:tc>
        <w:tc>
          <w:tcPr>
            <w:tcW w:w="864" w:type="dxa"/>
            <w:tcPrChange w:id="2432" w:author="Russ Ott" w:date="2022-05-16T11:58:00Z">
              <w:tcPr>
                <w:tcW w:w="864" w:type="dxa"/>
                <w:gridSpan w:val="2"/>
              </w:tcPr>
            </w:tcPrChange>
          </w:tcPr>
          <w:p w14:paraId="7A2218EF" w14:textId="77777777" w:rsidR="008D0E3F" w:rsidRDefault="008D0E3F">
            <w:pPr>
              <w:pStyle w:val="TableText"/>
            </w:pPr>
          </w:p>
        </w:tc>
        <w:tc>
          <w:tcPr>
            <w:tcW w:w="1104" w:type="dxa"/>
            <w:tcPrChange w:id="2433" w:author="Russ Ott" w:date="2022-05-16T11:58:00Z">
              <w:tcPr>
                <w:tcW w:w="1104" w:type="dxa"/>
                <w:gridSpan w:val="2"/>
              </w:tcPr>
            </w:tcPrChange>
          </w:tcPr>
          <w:p w14:paraId="09237CE4" w14:textId="21DAF799" w:rsidR="008D0E3F" w:rsidRDefault="00AA5B6D">
            <w:pPr>
              <w:pStyle w:val="TableText"/>
            </w:pPr>
            <w:r>
              <w:fldChar w:fldCharType="begin"/>
            </w:r>
            <w:r>
              <w:instrText xml:space="preserve"> HYPERLINK \l "C_4437-3377" \h </w:instrText>
            </w:r>
            <w:r>
              <w:fldChar w:fldCharType="separate"/>
            </w:r>
            <w:r w:rsidR="007471AD">
              <w:rPr>
                <w:rStyle w:val="HyperlinkText9pt"/>
              </w:rPr>
              <w:t>4437-3377</w:t>
            </w:r>
            <w:r>
              <w:rPr>
                <w:rStyle w:val="HyperlinkText9pt"/>
              </w:rPr>
              <w:fldChar w:fldCharType="end"/>
            </w:r>
          </w:p>
        </w:tc>
        <w:tc>
          <w:tcPr>
            <w:tcW w:w="2975" w:type="dxa"/>
            <w:tcPrChange w:id="2434" w:author="Russ Ott" w:date="2022-05-16T11:58:00Z">
              <w:tcPr>
                <w:tcW w:w="2975" w:type="dxa"/>
                <w:gridSpan w:val="2"/>
              </w:tcPr>
            </w:tcPrChange>
          </w:tcPr>
          <w:p w14:paraId="317AF83E" w14:textId="77777777" w:rsidR="008D0E3F" w:rsidRDefault="007471AD">
            <w:pPr>
              <w:pStyle w:val="TableText"/>
            </w:pPr>
            <w:r>
              <w:t>2.16.840.1.113883.10.20.22.4.319</w:t>
            </w:r>
          </w:p>
        </w:tc>
      </w:tr>
      <w:tr w:rsidR="008D0E3F" w14:paraId="03ADDFA2" w14:textId="77777777">
        <w:tblPrEx>
          <w:tblW w:w="10080" w:type="dxa"/>
          <w:jc w:val="center"/>
          <w:tblLayout w:type="fixed"/>
          <w:tblLook w:val="02A0" w:firstRow="1" w:lastRow="0" w:firstColumn="1" w:lastColumn="0" w:noHBand="1" w:noVBand="0"/>
          <w:tblPrExChange w:id="2435" w:author="Russ Ott" w:date="2022-05-16T11:58:00Z">
            <w:tblPrEx>
              <w:tblW w:w="10080" w:type="dxa"/>
              <w:jc w:val="center"/>
              <w:tblLayout w:type="fixed"/>
              <w:tblLook w:val="02A0" w:firstRow="1" w:lastRow="0" w:firstColumn="1" w:lastColumn="0" w:noHBand="1" w:noVBand="0"/>
            </w:tblPrEx>
          </w:tblPrExChange>
        </w:tblPrEx>
        <w:trPr>
          <w:jc w:val="center"/>
          <w:trPrChange w:id="2436" w:author="Russ Ott" w:date="2022-05-16T11:58:00Z">
            <w:trPr>
              <w:gridAfter w:val="0"/>
              <w:jc w:val="center"/>
            </w:trPr>
          </w:trPrChange>
        </w:trPr>
        <w:tc>
          <w:tcPr>
            <w:tcW w:w="3345" w:type="dxa"/>
            <w:tcPrChange w:id="2437" w:author="Russ Ott" w:date="2022-05-16T11:58:00Z">
              <w:tcPr>
                <w:tcW w:w="3345" w:type="dxa"/>
                <w:gridSpan w:val="2"/>
              </w:tcPr>
            </w:tcPrChange>
          </w:tcPr>
          <w:p w14:paraId="63AD09C7" w14:textId="77777777" w:rsidR="008D0E3F" w:rsidRDefault="007471AD">
            <w:pPr>
              <w:pStyle w:val="TableText"/>
            </w:pPr>
            <w:r>
              <w:tab/>
            </w:r>
            <w:r>
              <w:tab/>
              <w:t>@extension</w:t>
            </w:r>
          </w:p>
        </w:tc>
        <w:tc>
          <w:tcPr>
            <w:tcW w:w="720" w:type="dxa"/>
            <w:tcPrChange w:id="2438" w:author="Russ Ott" w:date="2022-05-16T11:58:00Z">
              <w:tcPr>
                <w:tcW w:w="720" w:type="dxa"/>
                <w:gridSpan w:val="2"/>
              </w:tcPr>
            </w:tcPrChange>
          </w:tcPr>
          <w:p w14:paraId="005D04D8" w14:textId="77777777" w:rsidR="008D0E3F" w:rsidRDefault="007471AD">
            <w:pPr>
              <w:pStyle w:val="TableText"/>
            </w:pPr>
            <w:r>
              <w:t>1..1</w:t>
            </w:r>
          </w:p>
        </w:tc>
        <w:tc>
          <w:tcPr>
            <w:tcW w:w="1152" w:type="dxa"/>
            <w:tcPrChange w:id="2439" w:author="Russ Ott" w:date="2022-05-16T11:58:00Z">
              <w:tcPr>
                <w:tcW w:w="1152" w:type="dxa"/>
                <w:gridSpan w:val="2"/>
              </w:tcPr>
            </w:tcPrChange>
          </w:tcPr>
          <w:p w14:paraId="0B8F7504" w14:textId="77777777" w:rsidR="008D0E3F" w:rsidRDefault="007471AD">
            <w:pPr>
              <w:pStyle w:val="TableText"/>
            </w:pPr>
            <w:r>
              <w:t>SHALL</w:t>
            </w:r>
          </w:p>
        </w:tc>
        <w:tc>
          <w:tcPr>
            <w:tcW w:w="864" w:type="dxa"/>
            <w:tcPrChange w:id="2440" w:author="Russ Ott" w:date="2022-05-16T11:58:00Z">
              <w:tcPr>
                <w:tcW w:w="864" w:type="dxa"/>
                <w:gridSpan w:val="2"/>
              </w:tcPr>
            </w:tcPrChange>
          </w:tcPr>
          <w:p w14:paraId="1988C3D1" w14:textId="77777777" w:rsidR="008D0E3F" w:rsidRDefault="008D0E3F">
            <w:pPr>
              <w:pStyle w:val="TableText"/>
            </w:pPr>
          </w:p>
        </w:tc>
        <w:tc>
          <w:tcPr>
            <w:tcW w:w="1104" w:type="dxa"/>
            <w:tcPrChange w:id="2441" w:author="Russ Ott" w:date="2022-05-16T11:58:00Z">
              <w:tcPr>
                <w:tcW w:w="1104" w:type="dxa"/>
                <w:gridSpan w:val="2"/>
              </w:tcPr>
            </w:tcPrChange>
          </w:tcPr>
          <w:p w14:paraId="2ECCF4F8" w14:textId="68597768" w:rsidR="008D0E3F" w:rsidRDefault="00AA5B6D">
            <w:pPr>
              <w:pStyle w:val="TableText"/>
            </w:pPr>
            <w:r>
              <w:fldChar w:fldCharType="begin"/>
            </w:r>
            <w:r>
              <w:instrText xml:space="preserve"> HYPERLINK \l "C_4437-3368" \h </w:instrText>
            </w:r>
            <w:r>
              <w:fldChar w:fldCharType="separate"/>
            </w:r>
            <w:r w:rsidR="007471AD">
              <w:rPr>
                <w:rStyle w:val="HyperlinkText9pt"/>
              </w:rPr>
              <w:t>4437-3368</w:t>
            </w:r>
            <w:r>
              <w:rPr>
                <w:rStyle w:val="HyperlinkText9pt"/>
              </w:rPr>
              <w:fldChar w:fldCharType="end"/>
            </w:r>
          </w:p>
        </w:tc>
        <w:tc>
          <w:tcPr>
            <w:tcW w:w="2975" w:type="dxa"/>
            <w:tcPrChange w:id="2442" w:author="Russ Ott" w:date="2022-05-16T11:58:00Z">
              <w:tcPr>
                <w:tcW w:w="2975" w:type="dxa"/>
                <w:gridSpan w:val="2"/>
              </w:tcPr>
            </w:tcPrChange>
          </w:tcPr>
          <w:p w14:paraId="07DEA6B3" w14:textId="77777777" w:rsidR="008D0E3F" w:rsidRDefault="007471AD">
            <w:pPr>
              <w:pStyle w:val="TableText"/>
            </w:pPr>
            <w:r>
              <w:t>2019-06-21</w:t>
            </w:r>
          </w:p>
        </w:tc>
      </w:tr>
      <w:tr w:rsidR="008D0E3F" w14:paraId="7C8DCE61" w14:textId="77777777">
        <w:tblPrEx>
          <w:tblW w:w="10080" w:type="dxa"/>
          <w:jc w:val="center"/>
          <w:tblLayout w:type="fixed"/>
          <w:tblLook w:val="02A0" w:firstRow="1" w:lastRow="0" w:firstColumn="1" w:lastColumn="0" w:noHBand="1" w:noVBand="0"/>
          <w:tblPrExChange w:id="2443" w:author="Russ Ott" w:date="2022-05-16T11:58:00Z">
            <w:tblPrEx>
              <w:tblW w:w="10080" w:type="dxa"/>
              <w:jc w:val="center"/>
              <w:tblLayout w:type="fixed"/>
              <w:tblLook w:val="02A0" w:firstRow="1" w:lastRow="0" w:firstColumn="1" w:lastColumn="0" w:noHBand="1" w:noVBand="0"/>
            </w:tblPrEx>
          </w:tblPrExChange>
        </w:tblPrEx>
        <w:trPr>
          <w:jc w:val="center"/>
          <w:trPrChange w:id="2444" w:author="Russ Ott" w:date="2022-05-16T11:58:00Z">
            <w:trPr>
              <w:gridAfter w:val="0"/>
              <w:jc w:val="center"/>
            </w:trPr>
          </w:trPrChange>
        </w:trPr>
        <w:tc>
          <w:tcPr>
            <w:tcW w:w="3345" w:type="dxa"/>
            <w:tcPrChange w:id="2445" w:author="Russ Ott" w:date="2022-05-16T11:58:00Z">
              <w:tcPr>
                <w:tcW w:w="3345" w:type="dxa"/>
                <w:gridSpan w:val="2"/>
              </w:tcPr>
            </w:tcPrChange>
          </w:tcPr>
          <w:p w14:paraId="40690755" w14:textId="77777777" w:rsidR="008D0E3F" w:rsidRDefault="007471AD">
            <w:pPr>
              <w:pStyle w:val="TableText"/>
            </w:pPr>
            <w:r>
              <w:tab/>
              <w:t>code</w:t>
            </w:r>
          </w:p>
        </w:tc>
        <w:tc>
          <w:tcPr>
            <w:tcW w:w="720" w:type="dxa"/>
            <w:tcPrChange w:id="2446" w:author="Russ Ott" w:date="2022-05-16T11:58:00Z">
              <w:tcPr>
                <w:tcW w:w="720" w:type="dxa"/>
                <w:gridSpan w:val="2"/>
              </w:tcPr>
            </w:tcPrChange>
          </w:tcPr>
          <w:p w14:paraId="184B0FED" w14:textId="77777777" w:rsidR="008D0E3F" w:rsidRDefault="007471AD">
            <w:pPr>
              <w:pStyle w:val="TableText"/>
            </w:pPr>
            <w:r>
              <w:t>1..1</w:t>
            </w:r>
          </w:p>
        </w:tc>
        <w:tc>
          <w:tcPr>
            <w:tcW w:w="1152" w:type="dxa"/>
            <w:tcPrChange w:id="2447" w:author="Russ Ott" w:date="2022-05-16T11:58:00Z">
              <w:tcPr>
                <w:tcW w:w="1152" w:type="dxa"/>
                <w:gridSpan w:val="2"/>
              </w:tcPr>
            </w:tcPrChange>
          </w:tcPr>
          <w:p w14:paraId="12AEB032" w14:textId="77777777" w:rsidR="008D0E3F" w:rsidRDefault="007471AD">
            <w:pPr>
              <w:pStyle w:val="TableText"/>
            </w:pPr>
            <w:r>
              <w:t>SHALL</w:t>
            </w:r>
          </w:p>
        </w:tc>
        <w:tc>
          <w:tcPr>
            <w:tcW w:w="864" w:type="dxa"/>
            <w:tcPrChange w:id="2448" w:author="Russ Ott" w:date="2022-05-16T11:58:00Z">
              <w:tcPr>
                <w:tcW w:w="864" w:type="dxa"/>
                <w:gridSpan w:val="2"/>
              </w:tcPr>
            </w:tcPrChange>
          </w:tcPr>
          <w:p w14:paraId="52AA3160" w14:textId="77777777" w:rsidR="008D0E3F" w:rsidRDefault="008D0E3F">
            <w:pPr>
              <w:pStyle w:val="TableText"/>
            </w:pPr>
          </w:p>
        </w:tc>
        <w:tc>
          <w:tcPr>
            <w:tcW w:w="1104" w:type="dxa"/>
            <w:tcPrChange w:id="2449" w:author="Russ Ott" w:date="2022-05-16T11:58:00Z">
              <w:tcPr>
                <w:tcW w:w="1104" w:type="dxa"/>
                <w:gridSpan w:val="2"/>
              </w:tcPr>
            </w:tcPrChange>
          </w:tcPr>
          <w:p w14:paraId="66350717" w14:textId="4B46ADEB" w:rsidR="008D0E3F" w:rsidRDefault="00AA5B6D">
            <w:pPr>
              <w:pStyle w:val="TableText"/>
            </w:pPr>
            <w:r>
              <w:fldChar w:fldCharType="begin"/>
            </w:r>
            <w:r>
              <w:instrText xml:space="preserve"> HYPERLINK \l "C_4437-3374" \h </w:instrText>
            </w:r>
            <w:r>
              <w:fldChar w:fldCharType="separate"/>
            </w:r>
            <w:r w:rsidR="007471AD">
              <w:rPr>
                <w:rStyle w:val="HyperlinkText9pt"/>
              </w:rPr>
              <w:t>4437-3374</w:t>
            </w:r>
            <w:r>
              <w:rPr>
                <w:rStyle w:val="HyperlinkText9pt"/>
              </w:rPr>
              <w:fldChar w:fldCharType="end"/>
            </w:r>
          </w:p>
        </w:tc>
        <w:tc>
          <w:tcPr>
            <w:tcW w:w="2975" w:type="dxa"/>
            <w:tcPrChange w:id="2450" w:author="Russ Ott" w:date="2022-05-16T11:58:00Z">
              <w:tcPr>
                <w:tcW w:w="2975" w:type="dxa"/>
                <w:gridSpan w:val="2"/>
              </w:tcPr>
            </w:tcPrChange>
          </w:tcPr>
          <w:p w14:paraId="1B5DE7AE" w14:textId="77777777" w:rsidR="008D0E3F" w:rsidRDefault="008D0E3F">
            <w:pPr>
              <w:pStyle w:val="TableText"/>
            </w:pPr>
          </w:p>
        </w:tc>
      </w:tr>
      <w:tr w:rsidR="008D0E3F" w14:paraId="683F094C" w14:textId="77777777">
        <w:tblPrEx>
          <w:tblW w:w="10080" w:type="dxa"/>
          <w:jc w:val="center"/>
          <w:tblLayout w:type="fixed"/>
          <w:tblLook w:val="02A0" w:firstRow="1" w:lastRow="0" w:firstColumn="1" w:lastColumn="0" w:noHBand="1" w:noVBand="0"/>
          <w:tblPrExChange w:id="2451" w:author="Russ Ott" w:date="2022-05-16T11:58:00Z">
            <w:tblPrEx>
              <w:tblW w:w="10080" w:type="dxa"/>
              <w:jc w:val="center"/>
              <w:tblLayout w:type="fixed"/>
              <w:tblLook w:val="02A0" w:firstRow="1" w:lastRow="0" w:firstColumn="1" w:lastColumn="0" w:noHBand="1" w:noVBand="0"/>
            </w:tblPrEx>
          </w:tblPrExChange>
        </w:tblPrEx>
        <w:trPr>
          <w:jc w:val="center"/>
          <w:trPrChange w:id="2452" w:author="Russ Ott" w:date="2022-05-16T11:58:00Z">
            <w:trPr>
              <w:gridAfter w:val="0"/>
              <w:jc w:val="center"/>
            </w:trPr>
          </w:trPrChange>
        </w:trPr>
        <w:tc>
          <w:tcPr>
            <w:tcW w:w="3345" w:type="dxa"/>
            <w:tcPrChange w:id="2453" w:author="Russ Ott" w:date="2022-05-16T11:58:00Z">
              <w:tcPr>
                <w:tcW w:w="3345" w:type="dxa"/>
                <w:gridSpan w:val="2"/>
              </w:tcPr>
            </w:tcPrChange>
          </w:tcPr>
          <w:p w14:paraId="67336D13" w14:textId="77777777" w:rsidR="008D0E3F" w:rsidRDefault="007471AD">
            <w:pPr>
              <w:pStyle w:val="TableText"/>
            </w:pPr>
            <w:r>
              <w:tab/>
            </w:r>
            <w:r>
              <w:tab/>
              <w:t>@code</w:t>
            </w:r>
          </w:p>
        </w:tc>
        <w:tc>
          <w:tcPr>
            <w:tcW w:w="720" w:type="dxa"/>
            <w:tcPrChange w:id="2454" w:author="Russ Ott" w:date="2022-05-16T11:58:00Z">
              <w:tcPr>
                <w:tcW w:w="720" w:type="dxa"/>
                <w:gridSpan w:val="2"/>
              </w:tcPr>
            </w:tcPrChange>
          </w:tcPr>
          <w:p w14:paraId="3AEC6C43" w14:textId="77777777" w:rsidR="008D0E3F" w:rsidRDefault="007471AD">
            <w:pPr>
              <w:pStyle w:val="TableText"/>
            </w:pPr>
            <w:r>
              <w:t>1..1</w:t>
            </w:r>
          </w:p>
        </w:tc>
        <w:tc>
          <w:tcPr>
            <w:tcW w:w="1152" w:type="dxa"/>
            <w:tcPrChange w:id="2455" w:author="Russ Ott" w:date="2022-05-16T11:58:00Z">
              <w:tcPr>
                <w:tcW w:w="1152" w:type="dxa"/>
                <w:gridSpan w:val="2"/>
              </w:tcPr>
            </w:tcPrChange>
          </w:tcPr>
          <w:p w14:paraId="1B021192" w14:textId="77777777" w:rsidR="008D0E3F" w:rsidRDefault="007471AD">
            <w:pPr>
              <w:pStyle w:val="TableText"/>
            </w:pPr>
            <w:r>
              <w:t>SHALL</w:t>
            </w:r>
          </w:p>
        </w:tc>
        <w:tc>
          <w:tcPr>
            <w:tcW w:w="864" w:type="dxa"/>
            <w:tcPrChange w:id="2456" w:author="Russ Ott" w:date="2022-05-16T11:58:00Z">
              <w:tcPr>
                <w:tcW w:w="864" w:type="dxa"/>
                <w:gridSpan w:val="2"/>
              </w:tcPr>
            </w:tcPrChange>
          </w:tcPr>
          <w:p w14:paraId="3968CF9A" w14:textId="77777777" w:rsidR="008D0E3F" w:rsidRDefault="008D0E3F">
            <w:pPr>
              <w:pStyle w:val="TableText"/>
            </w:pPr>
          </w:p>
        </w:tc>
        <w:tc>
          <w:tcPr>
            <w:tcW w:w="1104" w:type="dxa"/>
            <w:tcPrChange w:id="2457" w:author="Russ Ott" w:date="2022-05-16T11:58:00Z">
              <w:tcPr>
                <w:tcW w:w="1104" w:type="dxa"/>
                <w:gridSpan w:val="2"/>
              </w:tcPr>
            </w:tcPrChange>
          </w:tcPr>
          <w:p w14:paraId="04F11E51" w14:textId="718AE1BE" w:rsidR="008D0E3F" w:rsidRDefault="00AA5B6D">
            <w:pPr>
              <w:pStyle w:val="TableText"/>
            </w:pPr>
            <w:r>
              <w:fldChar w:fldCharType="begin"/>
            </w:r>
            <w:r>
              <w:instrText xml:space="preserve"> HYPERLINK \l "C_4437-3378" \h </w:instrText>
            </w:r>
            <w:r>
              <w:fldChar w:fldCharType="separate"/>
            </w:r>
            <w:r w:rsidR="007471AD">
              <w:rPr>
                <w:rStyle w:val="HyperlinkText9pt"/>
              </w:rPr>
              <w:t>4437-3378</w:t>
            </w:r>
            <w:r>
              <w:rPr>
                <w:rStyle w:val="HyperlinkText9pt"/>
              </w:rPr>
              <w:fldChar w:fldCharType="end"/>
            </w:r>
          </w:p>
        </w:tc>
        <w:tc>
          <w:tcPr>
            <w:tcW w:w="2975" w:type="dxa"/>
            <w:tcPrChange w:id="2458" w:author="Russ Ott" w:date="2022-05-16T11:58:00Z">
              <w:tcPr>
                <w:tcW w:w="2975" w:type="dxa"/>
                <w:gridSpan w:val="2"/>
              </w:tcPr>
            </w:tcPrChange>
          </w:tcPr>
          <w:p w14:paraId="3124B4F6" w14:textId="77777777" w:rsidR="008D0E3F" w:rsidRDefault="007471AD">
            <w:pPr>
              <w:pStyle w:val="TableText"/>
            </w:pPr>
            <w:r>
              <w:t>urn:oid:2.16.840.1.113883.3.26.1.1 (NCI Thesaurus (NCIt)) = C101671</w:t>
            </w:r>
          </w:p>
        </w:tc>
      </w:tr>
      <w:tr w:rsidR="008D0E3F" w14:paraId="66181F58" w14:textId="77777777">
        <w:tblPrEx>
          <w:tblW w:w="10080" w:type="dxa"/>
          <w:jc w:val="center"/>
          <w:tblLayout w:type="fixed"/>
          <w:tblLook w:val="02A0" w:firstRow="1" w:lastRow="0" w:firstColumn="1" w:lastColumn="0" w:noHBand="1" w:noVBand="0"/>
          <w:tblPrExChange w:id="2459" w:author="Russ Ott" w:date="2022-05-16T11:58:00Z">
            <w:tblPrEx>
              <w:tblW w:w="10080" w:type="dxa"/>
              <w:jc w:val="center"/>
              <w:tblLayout w:type="fixed"/>
              <w:tblLook w:val="02A0" w:firstRow="1" w:lastRow="0" w:firstColumn="1" w:lastColumn="0" w:noHBand="1" w:noVBand="0"/>
            </w:tblPrEx>
          </w:tblPrExChange>
        </w:tblPrEx>
        <w:trPr>
          <w:jc w:val="center"/>
          <w:trPrChange w:id="2460" w:author="Russ Ott" w:date="2022-05-16T11:58:00Z">
            <w:trPr>
              <w:gridAfter w:val="0"/>
              <w:jc w:val="center"/>
            </w:trPr>
          </w:trPrChange>
        </w:trPr>
        <w:tc>
          <w:tcPr>
            <w:tcW w:w="3345" w:type="dxa"/>
            <w:tcPrChange w:id="2461" w:author="Russ Ott" w:date="2022-05-16T11:58:00Z">
              <w:tcPr>
                <w:tcW w:w="3345" w:type="dxa"/>
                <w:gridSpan w:val="2"/>
              </w:tcPr>
            </w:tcPrChange>
          </w:tcPr>
          <w:p w14:paraId="555490D5" w14:textId="77777777" w:rsidR="008D0E3F" w:rsidRDefault="007471AD">
            <w:pPr>
              <w:pStyle w:val="TableText"/>
            </w:pPr>
            <w:r>
              <w:tab/>
            </w:r>
            <w:r>
              <w:tab/>
              <w:t>@codeSystem</w:t>
            </w:r>
          </w:p>
        </w:tc>
        <w:tc>
          <w:tcPr>
            <w:tcW w:w="720" w:type="dxa"/>
            <w:tcPrChange w:id="2462" w:author="Russ Ott" w:date="2022-05-16T11:58:00Z">
              <w:tcPr>
                <w:tcW w:w="720" w:type="dxa"/>
                <w:gridSpan w:val="2"/>
              </w:tcPr>
            </w:tcPrChange>
          </w:tcPr>
          <w:p w14:paraId="28452E9F" w14:textId="77777777" w:rsidR="008D0E3F" w:rsidRDefault="007471AD">
            <w:pPr>
              <w:pStyle w:val="TableText"/>
            </w:pPr>
            <w:r>
              <w:t>1..1</w:t>
            </w:r>
          </w:p>
        </w:tc>
        <w:tc>
          <w:tcPr>
            <w:tcW w:w="1152" w:type="dxa"/>
            <w:tcPrChange w:id="2463" w:author="Russ Ott" w:date="2022-05-16T11:58:00Z">
              <w:tcPr>
                <w:tcW w:w="1152" w:type="dxa"/>
                <w:gridSpan w:val="2"/>
              </w:tcPr>
            </w:tcPrChange>
          </w:tcPr>
          <w:p w14:paraId="011A4B2E" w14:textId="77777777" w:rsidR="008D0E3F" w:rsidRDefault="007471AD">
            <w:pPr>
              <w:pStyle w:val="TableText"/>
            </w:pPr>
            <w:r>
              <w:t>SHALL</w:t>
            </w:r>
          </w:p>
        </w:tc>
        <w:tc>
          <w:tcPr>
            <w:tcW w:w="864" w:type="dxa"/>
            <w:tcPrChange w:id="2464" w:author="Russ Ott" w:date="2022-05-16T11:58:00Z">
              <w:tcPr>
                <w:tcW w:w="864" w:type="dxa"/>
                <w:gridSpan w:val="2"/>
              </w:tcPr>
            </w:tcPrChange>
          </w:tcPr>
          <w:p w14:paraId="68C2C6C6" w14:textId="77777777" w:rsidR="008D0E3F" w:rsidRDefault="008D0E3F">
            <w:pPr>
              <w:pStyle w:val="TableText"/>
            </w:pPr>
          </w:p>
        </w:tc>
        <w:tc>
          <w:tcPr>
            <w:tcW w:w="1104" w:type="dxa"/>
            <w:tcPrChange w:id="2465" w:author="Russ Ott" w:date="2022-05-16T11:58:00Z">
              <w:tcPr>
                <w:tcW w:w="1104" w:type="dxa"/>
                <w:gridSpan w:val="2"/>
              </w:tcPr>
            </w:tcPrChange>
          </w:tcPr>
          <w:p w14:paraId="13509A70" w14:textId="780319E6" w:rsidR="008D0E3F" w:rsidRDefault="00AA5B6D">
            <w:pPr>
              <w:pStyle w:val="TableText"/>
            </w:pPr>
            <w:r>
              <w:fldChar w:fldCharType="begin"/>
            </w:r>
            <w:r>
              <w:instrText xml:space="preserve"> HYPERLINK \l "C_4437-3369" \h </w:instrText>
            </w:r>
            <w:r>
              <w:fldChar w:fldCharType="separate"/>
            </w:r>
            <w:r w:rsidR="007471AD">
              <w:rPr>
                <w:rStyle w:val="HyperlinkText9pt"/>
              </w:rPr>
              <w:t>4437-3369</w:t>
            </w:r>
            <w:r>
              <w:rPr>
                <w:rStyle w:val="HyperlinkText9pt"/>
              </w:rPr>
              <w:fldChar w:fldCharType="end"/>
            </w:r>
          </w:p>
        </w:tc>
        <w:tc>
          <w:tcPr>
            <w:tcW w:w="2975" w:type="dxa"/>
            <w:tcPrChange w:id="2466" w:author="Russ Ott" w:date="2022-05-16T11:58:00Z">
              <w:tcPr>
                <w:tcW w:w="2975" w:type="dxa"/>
                <w:gridSpan w:val="2"/>
              </w:tcPr>
            </w:tcPrChange>
          </w:tcPr>
          <w:p w14:paraId="164166F9" w14:textId="77777777" w:rsidR="008D0E3F" w:rsidRDefault="007471AD">
            <w:pPr>
              <w:pStyle w:val="TableText"/>
            </w:pPr>
            <w:r>
              <w:t>2.16.840.1.113883.3.26.1.1</w:t>
            </w:r>
          </w:p>
        </w:tc>
      </w:tr>
      <w:tr w:rsidR="008D0E3F" w14:paraId="537B0A57" w14:textId="77777777">
        <w:tblPrEx>
          <w:tblW w:w="10080" w:type="dxa"/>
          <w:jc w:val="center"/>
          <w:tblLayout w:type="fixed"/>
          <w:tblLook w:val="02A0" w:firstRow="1" w:lastRow="0" w:firstColumn="1" w:lastColumn="0" w:noHBand="1" w:noVBand="0"/>
          <w:tblPrExChange w:id="2467" w:author="Russ Ott" w:date="2022-05-16T11:58:00Z">
            <w:tblPrEx>
              <w:tblW w:w="10080" w:type="dxa"/>
              <w:jc w:val="center"/>
              <w:tblLayout w:type="fixed"/>
              <w:tblLook w:val="02A0" w:firstRow="1" w:lastRow="0" w:firstColumn="1" w:lastColumn="0" w:noHBand="1" w:noVBand="0"/>
            </w:tblPrEx>
          </w:tblPrExChange>
        </w:tblPrEx>
        <w:trPr>
          <w:jc w:val="center"/>
          <w:trPrChange w:id="2468" w:author="Russ Ott" w:date="2022-05-16T11:58:00Z">
            <w:trPr>
              <w:gridAfter w:val="0"/>
              <w:jc w:val="center"/>
            </w:trPr>
          </w:trPrChange>
        </w:trPr>
        <w:tc>
          <w:tcPr>
            <w:tcW w:w="3345" w:type="dxa"/>
            <w:tcPrChange w:id="2469" w:author="Russ Ott" w:date="2022-05-16T11:58:00Z">
              <w:tcPr>
                <w:tcW w:w="3345" w:type="dxa"/>
                <w:gridSpan w:val="2"/>
              </w:tcPr>
            </w:tcPrChange>
          </w:tcPr>
          <w:p w14:paraId="46775859" w14:textId="77777777" w:rsidR="008D0E3F" w:rsidRDefault="007471AD">
            <w:pPr>
              <w:pStyle w:val="TableText"/>
            </w:pPr>
            <w:r>
              <w:tab/>
            </w:r>
            <w:r>
              <w:tab/>
              <w:t>@codeSystemName</w:t>
            </w:r>
          </w:p>
        </w:tc>
        <w:tc>
          <w:tcPr>
            <w:tcW w:w="720" w:type="dxa"/>
            <w:tcPrChange w:id="2470" w:author="Russ Ott" w:date="2022-05-16T11:58:00Z">
              <w:tcPr>
                <w:tcW w:w="720" w:type="dxa"/>
                <w:gridSpan w:val="2"/>
              </w:tcPr>
            </w:tcPrChange>
          </w:tcPr>
          <w:p w14:paraId="6B851EF4" w14:textId="77777777" w:rsidR="008D0E3F" w:rsidRDefault="007471AD">
            <w:pPr>
              <w:pStyle w:val="TableText"/>
            </w:pPr>
            <w:r>
              <w:t>0..1</w:t>
            </w:r>
          </w:p>
        </w:tc>
        <w:tc>
          <w:tcPr>
            <w:tcW w:w="1152" w:type="dxa"/>
            <w:tcPrChange w:id="2471" w:author="Russ Ott" w:date="2022-05-16T11:58:00Z">
              <w:tcPr>
                <w:tcW w:w="1152" w:type="dxa"/>
                <w:gridSpan w:val="2"/>
              </w:tcPr>
            </w:tcPrChange>
          </w:tcPr>
          <w:p w14:paraId="6D016190" w14:textId="77777777" w:rsidR="008D0E3F" w:rsidRDefault="007471AD">
            <w:pPr>
              <w:pStyle w:val="TableText"/>
            </w:pPr>
            <w:r>
              <w:t>MAY</w:t>
            </w:r>
          </w:p>
        </w:tc>
        <w:tc>
          <w:tcPr>
            <w:tcW w:w="864" w:type="dxa"/>
            <w:tcPrChange w:id="2472" w:author="Russ Ott" w:date="2022-05-16T11:58:00Z">
              <w:tcPr>
                <w:tcW w:w="864" w:type="dxa"/>
                <w:gridSpan w:val="2"/>
              </w:tcPr>
            </w:tcPrChange>
          </w:tcPr>
          <w:p w14:paraId="6908B2F1" w14:textId="77777777" w:rsidR="008D0E3F" w:rsidRDefault="008D0E3F">
            <w:pPr>
              <w:pStyle w:val="TableText"/>
            </w:pPr>
          </w:p>
        </w:tc>
        <w:tc>
          <w:tcPr>
            <w:tcW w:w="1104" w:type="dxa"/>
            <w:tcPrChange w:id="2473" w:author="Russ Ott" w:date="2022-05-16T11:58:00Z">
              <w:tcPr>
                <w:tcW w:w="1104" w:type="dxa"/>
                <w:gridSpan w:val="2"/>
              </w:tcPr>
            </w:tcPrChange>
          </w:tcPr>
          <w:p w14:paraId="0DC5BB78" w14:textId="2A0591B4" w:rsidR="008D0E3F" w:rsidRDefault="00AA5B6D">
            <w:pPr>
              <w:pStyle w:val="TableText"/>
            </w:pPr>
            <w:r>
              <w:fldChar w:fldCharType="begin"/>
            </w:r>
            <w:r>
              <w:instrText xml:space="preserve"> HYPERLINK \l "C_4437-3370" \h </w:instrText>
            </w:r>
            <w:r>
              <w:fldChar w:fldCharType="separate"/>
            </w:r>
            <w:r w:rsidR="007471AD">
              <w:rPr>
                <w:rStyle w:val="HyperlinkText9pt"/>
              </w:rPr>
              <w:t>4437-3370</w:t>
            </w:r>
            <w:r>
              <w:rPr>
                <w:rStyle w:val="HyperlinkText9pt"/>
              </w:rPr>
              <w:fldChar w:fldCharType="end"/>
            </w:r>
          </w:p>
        </w:tc>
        <w:tc>
          <w:tcPr>
            <w:tcW w:w="2975" w:type="dxa"/>
            <w:tcPrChange w:id="2474" w:author="Russ Ott" w:date="2022-05-16T11:58:00Z">
              <w:tcPr>
                <w:tcW w:w="2975" w:type="dxa"/>
                <w:gridSpan w:val="2"/>
              </w:tcPr>
            </w:tcPrChange>
          </w:tcPr>
          <w:p w14:paraId="75B59DFE" w14:textId="77777777" w:rsidR="008D0E3F" w:rsidRDefault="007471AD">
            <w:pPr>
              <w:pStyle w:val="TableText"/>
            </w:pPr>
            <w:r>
              <w:t>NCI Thesaurus</w:t>
            </w:r>
          </w:p>
        </w:tc>
      </w:tr>
      <w:tr w:rsidR="008D0E3F" w14:paraId="379F17F9" w14:textId="77777777">
        <w:tblPrEx>
          <w:tblW w:w="10080" w:type="dxa"/>
          <w:jc w:val="center"/>
          <w:tblLayout w:type="fixed"/>
          <w:tblLook w:val="02A0" w:firstRow="1" w:lastRow="0" w:firstColumn="1" w:lastColumn="0" w:noHBand="1" w:noVBand="0"/>
          <w:tblPrExChange w:id="2475" w:author="Russ Ott" w:date="2022-05-16T11:58:00Z">
            <w:tblPrEx>
              <w:tblW w:w="10080" w:type="dxa"/>
              <w:jc w:val="center"/>
              <w:tblLayout w:type="fixed"/>
              <w:tblLook w:val="02A0" w:firstRow="1" w:lastRow="0" w:firstColumn="1" w:lastColumn="0" w:noHBand="1" w:noVBand="0"/>
            </w:tblPrEx>
          </w:tblPrExChange>
        </w:tblPrEx>
        <w:trPr>
          <w:jc w:val="center"/>
          <w:trPrChange w:id="2476" w:author="Russ Ott" w:date="2022-05-16T11:58:00Z">
            <w:trPr>
              <w:gridAfter w:val="0"/>
              <w:jc w:val="center"/>
            </w:trPr>
          </w:trPrChange>
        </w:trPr>
        <w:tc>
          <w:tcPr>
            <w:tcW w:w="3345" w:type="dxa"/>
            <w:tcPrChange w:id="2477" w:author="Russ Ott" w:date="2022-05-16T11:58:00Z">
              <w:tcPr>
                <w:tcW w:w="3345" w:type="dxa"/>
                <w:gridSpan w:val="2"/>
              </w:tcPr>
            </w:tcPrChange>
          </w:tcPr>
          <w:p w14:paraId="32488931" w14:textId="77777777" w:rsidR="008D0E3F" w:rsidRDefault="007471AD">
            <w:pPr>
              <w:pStyle w:val="TableText"/>
            </w:pPr>
            <w:r>
              <w:tab/>
            </w:r>
            <w:r>
              <w:tab/>
              <w:t>@displayName</w:t>
            </w:r>
          </w:p>
        </w:tc>
        <w:tc>
          <w:tcPr>
            <w:tcW w:w="720" w:type="dxa"/>
            <w:tcPrChange w:id="2478" w:author="Russ Ott" w:date="2022-05-16T11:58:00Z">
              <w:tcPr>
                <w:tcW w:w="720" w:type="dxa"/>
                <w:gridSpan w:val="2"/>
              </w:tcPr>
            </w:tcPrChange>
          </w:tcPr>
          <w:p w14:paraId="23C3F19F" w14:textId="77777777" w:rsidR="008D0E3F" w:rsidRDefault="007471AD">
            <w:pPr>
              <w:pStyle w:val="TableText"/>
            </w:pPr>
            <w:r>
              <w:t>0..1</w:t>
            </w:r>
          </w:p>
        </w:tc>
        <w:tc>
          <w:tcPr>
            <w:tcW w:w="1152" w:type="dxa"/>
            <w:tcPrChange w:id="2479" w:author="Russ Ott" w:date="2022-05-16T11:58:00Z">
              <w:tcPr>
                <w:tcW w:w="1152" w:type="dxa"/>
                <w:gridSpan w:val="2"/>
              </w:tcPr>
            </w:tcPrChange>
          </w:tcPr>
          <w:p w14:paraId="2F192BEB" w14:textId="77777777" w:rsidR="008D0E3F" w:rsidRDefault="007471AD">
            <w:pPr>
              <w:pStyle w:val="TableText"/>
            </w:pPr>
            <w:r>
              <w:t>MAY</w:t>
            </w:r>
          </w:p>
        </w:tc>
        <w:tc>
          <w:tcPr>
            <w:tcW w:w="864" w:type="dxa"/>
            <w:tcPrChange w:id="2480" w:author="Russ Ott" w:date="2022-05-16T11:58:00Z">
              <w:tcPr>
                <w:tcW w:w="864" w:type="dxa"/>
                <w:gridSpan w:val="2"/>
              </w:tcPr>
            </w:tcPrChange>
          </w:tcPr>
          <w:p w14:paraId="73B690F6" w14:textId="77777777" w:rsidR="008D0E3F" w:rsidRDefault="008D0E3F">
            <w:pPr>
              <w:pStyle w:val="TableText"/>
            </w:pPr>
          </w:p>
        </w:tc>
        <w:tc>
          <w:tcPr>
            <w:tcW w:w="1104" w:type="dxa"/>
            <w:tcPrChange w:id="2481" w:author="Russ Ott" w:date="2022-05-16T11:58:00Z">
              <w:tcPr>
                <w:tcW w:w="1104" w:type="dxa"/>
                <w:gridSpan w:val="2"/>
              </w:tcPr>
            </w:tcPrChange>
          </w:tcPr>
          <w:p w14:paraId="3DE42F38" w14:textId="32B377B0" w:rsidR="008D0E3F" w:rsidRDefault="00AA5B6D">
            <w:pPr>
              <w:pStyle w:val="TableText"/>
            </w:pPr>
            <w:r>
              <w:fldChar w:fldCharType="begin"/>
            </w:r>
            <w:r>
              <w:instrText xml:space="preserve"> HYPERLINK \l "C_4437-3379" \h </w:instrText>
            </w:r>
            <w:r>
              <w:fldChar w:fldCharType="separate"/>
            </w:r>
            <w:r w:rsidR="007471AD">
              <w:rPr>
                <w:rStyle w:val="HyperlinkText9pt"/>
              </w:rPr>
              <w:t>4437-3379</w:t>
            </w:r>
            <w:r>
              <w:rPr>
                <w:rStyle w:val="HyperlinkText9pt"/>
              </w:rPr>
              <w:fldChar w:fldCharType="end"/>
            </w:r>
          </w:p>
        </w:tc>
        <w:tc>
          <w:tcPr>
            <w:tcW w:w="2975" w:type="dxa"/>
            <w:tcPrChange w:id="2482" w:author="Russ Ott" w:date="2022-05-16T11:58:00Z">
              <w:tcPr>
                <w:tcW w:w="2975" w:type="dxa"/>
                <w:gridSpan w:val="2"/>
              </w:tcPr>
            </w:tcPrChange>
          </w:tcPr>
          <w:p w14:paraId="75F448F0" w14:textId="77777777" w:rsidR="008D0E3F" w:rsidRDefault="007471AD">
            <w:pPr>
              <w:pStyle w:val="TableText"/>
            </w:pPr>
            <w:r>
              <w:t>Serial Number</w:t>
            </w:r>
          </w:p>
        </w:tc>
      </w:tr>
      <w:tr w:rsidR="008D0E3F" w14:paraId="40E24BD5" w14:textId="77777777">
        <w:tblPrEx>
          <w:tblW w:w="10080" w:type="dxa"/>
          <w:jc w:val="center"/>
          <w:tblLayout w:type="fixed"/>
          <w:tblLook w:val="02A0" w:firstRow="1" w:lastRow="0" w:firstColumn="1" w:lastColumn="0" w:noHBand="1" w:noVBand="0"/>
          <w:tblPrExChange w:id="2483" w:author="Russ Ott" w:date="2022-05-16T11:58:00Z">
            <w:tblPrEx>
              <w:tblW w:w="10080" w:type="dxa"/>
              <w:jc w:val="center"/>
              <w:tblLayout w:type="fixed"/>
              <w:tblLook w:val="02A0" w:firstRow="1" w:lastRow="0" w:firstColumn="1" w:lastColumn="0" w:noHBand="1" w:noVBand="0"/>
            </w:tblPrEx>
          </w:tblPrExChange>
        </w:tblPrEx>
        <w:trPr>
          <w:jc w:val="center"/>
          <w:trPrChange w:id="2484" w:author="Russ Ott" w:date="2022-05-16T11:58:00Z">
            <w:trPr>
              <w:gridAfter w:val="0"/>
              <w:jc w:val="center"/>
            </w:trPr>
          </w:trPrChange>
        </w:trPr>
        <w:tc>
          <w:tcPr>
            <w:tcW w:w="3345" w:type="dxa"/>
            <w:tcPrChange w:id="2485" w:author="Russ Ott" w:date="2022-05-16T11:58:00Z">
              <w:tcPr>
                <w:tcW w:w="3345" w:type="dxa"/>
                <w:gridSpan w:val="2"/>
              </w:tcPr>
            </w:tcPrChange>
          </w:tcPr>
          <w:p w14:paraId="6D677DCD" w14:textId="77777777" w:rsidR="008D0E3F" w:rsidRDefault="007471AD">
            <w:pPr>
              <w:pStyle w:val="TableText"/>
            </w:pPr>
            <w:r>
              <w:tab/>
              <w:t>value</w:t>
            </w:r>
          </w:p>
        </w:tc>
        <w:tc>
          <w:tcPr>
            <w:tcW w:w="720" w:type="dxa"/>
            <w:tcPrChange w:id="2486" w:author="Russ Ott" w:date="2022-05-16T11:58:00Z">
              <w:tcPr>
                <w:tcW w:w="720" w:type="dxa"/>
                <w:gridSpan w:val="2"/>
              </w:tcPr>
            </w:tcPrChange>
          </w:tcPr>
          <w:p w14:paraId="36521337" w14:textId="77777777" w:rsidR="008D0E3F" w:rsidRDefault="007471AD">
            <w:pPr>
              <w:pStyle w:val="TableText"/>
            </w:pPr>
            <w:r>
              <w:t>1..1</w:t>
            </w:r>
          </w:p>
        </w:tc>
        <w:tc>
          <w:tcPr>
            <w:tcW w:w="1152" w:type="dxa"/>
            <w:tcPrChange w:id="2487" w:author="Russ Ott" w:date="2022-05-16T11:58:00Z">
              <w:tcPr>
                <w:tcW w:w="1152" w:type="dxa"/>
                <w:gridSpan w:val="2"/>
              </w:tcPr>
            </w:tcPrChange>
          </w:tcPr>
          <w:p w14:paraId="05B7F4A2" w14:textId="77777777" w:rsidR="008D0E3F" w:rsidRDefault="007471AD">
            <w:pPr>
              <w:pStyle w:val="TableText"/>
            </w:pPr>
            <w:r>
              <w:t>SHALL</w:t>
            </w:r>
          </w:p>
        </w:tc>
        <w:tc>
          <w:tcPr>
            <w:tcW w:w="864" w:type="dxa"/>
            <w:tcPrChange w:id="2488" w:author="Russ Ott" w:date="2022-05-16T11:58:00Z">
              <w:tcPr>
                <w:tcW w:w="864" w:type="dxa"/>
                <w:gridSpan w:val="2"/>
              </w:tcPr>
            </w:tcPrChange>
          </w:tcPr>
          <w:p w14:paraId="7D30A18C" w14:textId="77777777" w:rsidR="008D0E3F" w:rsidRDefault="007471AD">
            <w:pPr>
              <w:pStyle w:val="TableText"/>
            </w:pPr>
            <w:r>
              <w:t>ED</w:t>
            </w:r>
          </w:p>
        </w:tc>
        <w:tc>
          <w:tcPr>
            <w:tcW w:w="1104" w:type="dxa"/>
            <w:tcPrChange w:id="2489" w:author="Russ Ott" w:date="2022-05-16T11:58:00Z">
              <w:tcPr>
                <w:tcW w:w="1104" w:type="dxa"/>
                <w:gridSpan w:val="2"/>
              </w:tcPr>
            </w:tcPrChange>
          </w:tcPr>
          <w:p w14:paraId="4DB268A0" w14:textId="2A0377DA" w:rsidR="008D0E3F" w:rsidRDefault="00AA5B6D">
            <w:pPr>
              <w:pStyle w:val="TableText"/>
            </w:pPr>
            <w:r>
              <w:fldChar w:fldCharType="begin"/>
            </w:r>
            <w:r>
              <w:instrText xml:space="preserve"> HYPERLINK \l "C_4437-3372" \h </w:instrText>
            </w:r>
            <w:r>
              <w:fldChar w:fldCharType="separate"/>
            </w:r>
            <w:r w:rsidR="007471AD">
              <w:rPr>
                <w:rStyle w:val="HyperlinkText9pt"/>
              </w:rPr>
              <w:t>4437-3372</w:t>
            </w:r>
            <w:r>
              <w:rPr>
                <w:rStyle w:val="HyperlinkText9pt"/>
              </w:rPr>
              <w:fldChar w:fldCharType="end"/>
            </w:r>
          </w:p>
        </w:tc>
        <w:tc>
          <w:tcPr>
            <w:tcW w:w="2975" w:type="dxa"/>
            <w:tcPrChange w:id="2490" w:author="Russ Ott" w:date="2022-05-16T11:58:00Z">
              <w:tcPr>
                <w:tcW w:w="2975" w:type="dxa"/>
                <w:gridSpan w:val="2"/>
              </w:tcPr>
            </w:tcPrChange>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491" w:name="C_4437-3373"/>
      <w:proofErr w:type="spellEnd"/>
      <w:r>
        <w:t xml:space="preserve"> (CONF:4437-3373)</w:t>
      </w:r>
      <w:bookmarkEnd w:id="2491"/>
      <w:r>
        <w:t>.</w:t>
      </w:r>
    </w:p>
    <w:p w14:paraId="4AF7DC7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id="2492" w:name="C_4437-3377"/>
      <w:r>
        <w:t xml:space="preserve"> (CONF:4437-3377)</w:t>
      </w:r>
      <w:bookmarkEnd w:id="2492"/>
      <w:r>
        <w:t>.</w:t>
      </w:r>
      <w:r>
        <w:br/>
        <w:t xml:space="preserve">Note: template </w:t>
      </w:r>
      <w:proofErr w:type="spellStart"/>
      <w:r>
        <w:t>oid</w:t>
      </w:r>
      <w:proofErr w:type="spellEnd"/>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493" w:name="C_4437-3368"/>
      <w:r>
        <w:t xml:space="preserve"> (CONF:4437-3368)</w:t>
      </w:r>
      <w:bookmarkEnd w:id="2493"/>
      <w:r>
        <w:t>.</w:t>
      </w:r>
    </w:p>
    <w:p w14:paraId="3E74890F"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id="2494" w:name="C_4437-3374"/>
      <w:r>
        <w:t xml:space="preserve"> (CONF:4437-3374)</w:t>
      </w:r>
      <w:bookmarkEnd w:id="249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495" w:name="C_4437-3378"/>
      <w:r>
        <w:t xml:space="preserve"> (CONF:4437-3378)</w:t>
      </w:r>
      <w:bookmarkEnd w:id="2495"/>
      <w:r>
        <w:t>.</w:t>
      </w:r>
    </w:p>
    <w:p w14:paraId="76439B17"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496" w:name="C_4437-3369"/>
      <w:r>
        <w:t xml:space="preserve"> (CONF:4437-3369)</w:t>
      </w:r>
      <w:bookmarkEnd w:id="2496"/>
      <w:r>
        <w:t>.</w:t>
      </w:r>
    </w:p>
    <w:p w14:paraId="1AA1BDD0"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497" w:name="C_4437-3370"/>
      <w:r>
        <w:t xml:space="preserve"> (CONF:4437-3370)</w:t>
      </w:r>
      <w:bookmarkEnd w:id="2497"/>
      <w:r>
        <w:t>.</w:t>
      </w:r>
    </w:p>
    <w:p w14:paraId="49FBA329"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id="2498" w:name="C_4437-3379"/>
      <w:r>
        <w:t xml:space="preserve"> (CONF:4437-3379)</w:t>
      </w:r>
      <w:bookmarkEnd w:id="2498"/>
      <w:r>
        <w:t>.</w:t>
      </w:r>
    </w:p>
    <w:p w14:paraId="55AF4A7D" w14:textId="77777777" w:rsidR="008D0E3F" w:rsidRDefault="007471AD">
      <w:pPr>
        <w:pStyle w:val="BodyText"/>
        <w:spacing w:before="120"/>
      </w:pPr>
      <w:r>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499" w:name="C_4437-3372"/>
      <w:r>
        <w:t xml:space="preserve"> (CONF:4437-3372)</w:t>
      </w:r>
      <w:bookmarkEnd w:id="2499"/>
      <w:r>
        <w:t>.</w:t>
      </w:r>
    </w:p>
    <w:p w14:paraId="0C861D33" w14:textId="35814BD3" w:rsidR="008D0E3F" w:rsidRDefault="007471AD">
      <w:pPr>
        <w:pStyle w:val="Caption"/>
        <w:ind w:left="130" w:right="115"/>
      </w:pPr>
      <w:bookmarkStart w:id="2500" w:name="_Toc103326519"/>
      <w:bookmarkStart w:id="2501" w:name="_Toc83395684"/>
      <w:r>
        <w:t xml:space="preserve">Figure </w:t>
      </w:r>
      <w:r>
        <w:fldChar w:fldCharType="begin"/>
      </w:r>
      <w:r>
        <w:instrText>SEQ Figure \* ARABIC</w:instrText>
      </w:r>
      <w:r>
        <w:fldChar w:fldCharType="separate"/>
      </w:r>
      <w:r>
        <w:t>14</w:t>
      </w:r>
      <w:r>
        <w:fldChar w:fldCharType="end"/>
      </w:r>
      <w:r>
        <w:t>: Serial Number</w:t>
      </w:r>
      <w:bookmarkEnd w:id="2500"/>
      <w:bookmarkEnd w:id="2501"/>
    </w:p>
    <w:p w14:paraId="101AF07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7486DA64" w14:textId="77777777" w:rsidR="008D0E3F" w:rsidRDefault="007471AD">
      <w:pPr>
        <w:pStyle w:val="Example"/>
        <w:ind w:left="130" w:right="115"/>
      </w:pPr>
      <w:r>
        <w:t xml:space="preserve">         &lt;</w:t>
      </w:r>
      <w:proofErr w:type="spellStart"/>
      <w:r>
        <w:t>templateId</w:t>
      </w:r>
      <w:proofErr w:type="spellEnd"/>
      <w:r>
        <w:t xml:space="preserve"> root="2.16.840.1.113883.10.20.22.4.319" extension="2019-06-21"/&gt; </w:t>
      </w:r>
    </w:p>
    <w:p w14:paraId="74752922" w14:textId="77777777" w:rsidR="008D0E3F" w:rsidRDefault="007471AD">
      <w:pPr>
        <w:pStyle w:val="Example"/>
        <w:ind w:left="130" w:right="115"/>
      </w:pPr>
      <w:r>
        <w:t xml:space="preserve">         &lt;code code="C101671" displayName="Serial Number" </w:t>
      </w:r>
    </w:p>
    <w:p w14:paraId="4DB7F277"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24DD957A"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502" w:name="_Toc103326504"/>
      <w:bookmarkStart w:id="2503" w:name="_Toc83395669"/>
      <w:r>
        <w:t>Template Ids in This Guide</w:t>
      </w:r>
      <w:bookmarkEnd w:id="2502"/>
      <w:bookmarkEnd w:id="2503"/>
    </w:p>
    <w:p w14:paraId="1C4B93BE" w14:textId="3AAA7CA2" w:rsidR="008D0E3F" w:rsidRDefault="007471AD">
      <w:pPr>
        <w:pStyle w:val="Caption"/>
      </w:pPr>
      <w:bookmarkStart w:id="2504" w:name="_Toc103326547"/>
      <w:bookmarkStart w:id="2505" w:name="_Toc83395713"/>
      <w:r>
        <w:t xml:space="preserve">Table </w:t>
      </w:r>
      <w:r>
        <w:fldChar w:fldCharType="begin"/>
      </w:r>
      <w:r>
        <w:instrText>SEQ Table \* ARABIC</w:instrText>
      </w:r>
      <w:r>
        <w:fldChar w:fldCharType="separate"/>
      </w:r>
      <w:del w:id="2506" w:author="Russ Ott" w:date="2022-05-16T11:58:00Z">
        <w:r w:rsidR="00FB6AE9">
          <w:delText>29</w:delText>
        </w:r>
      </w:del>
      <w:ins w:id="2507" w:author="Russ Ott" w:date="2022-05-16T11:58:00Z">
        <w:r>
          <w:t>28</w:t>
        </w:r>
      </w:ins>
      <w:r>
        <w:fldChar w:fldCharType="end"/>
      </w:r>
      <w:r>
        <w:t>: Template List</w:t>
      </w:r>
      <w:bookmarkEnd w:id="2504"/>
      <w:bookmarkEnd w:id="25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508"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3360"/>
        <w:gridCol w:w="3360"/>
        <w:gridCol w:w="3360"/>
        <w:tblGridChange w:id="2509">
          <w:tblGrid>
            <w:gridCol w:w="3360"/>
            <w:gridCol w:w="3360"/>
            <w:gridCol w:w="3360"/>
          </w:tblGrid>
        </w:tblGridChange>
      </w:tblGrid>
      <w:tr w:rsidR="008D0E3F" w14:paraId="482427AA" w14:textId="77777777">
        <w:trPr>
          <w:cantSplit/>
          <w:tblHeader/>
          <w:jc w:val="center"/>
          <w:trPrChange w:id="2510" w:author="Russ Ott" w:date="2022-05-16T11:58:00Z">
            <w:trPr>
              <w:cantSplit/>
              <w:tblHeader/>
              <w:jc w:val="center"/>
            </w:trPr>
          </w:trPrChange>
        </w:trPr>
        <w:tc>
          <w:tcPr>
            <w:tcW w:w="360" w:type="dxa"/>
            <w:shd w:val="clear" w:color="auto" w:fill="E6E6E6"/>
            <w:tcPrChange w:id="2511" w:author="Russ Ott" w:date="2022-05-16T11:58:00Z">
              <w:tcPr>
                <w:tcW w:w="360" w:type="dxa"/>
                <w:shd w:val="clear" w:color="auto" w:fill="E6E6E6"/>
              </w:tcPr>
            </w:tcPrChange>
          </w:tcPr>
          <w:p w14:paraId="1A6F9D51" w14:textId="77777777" w:rsidR="008D0E3F" w:rsidRDefault="007471AD">
            <w:pPr>
              <w:pStyle w:val="TableHead"/>
            </w:pPr>
            <w:r>
              <w:t>Template Title</w:t>
            </w:r>
          </w:p>
        </w:tc>
        <w:tc>
          <w:tcPr>
            <w:tcW w:w="360" w:type="dxa"/>
            <w:shd w:val="clear" w:color="auto" w:fill="E6E6E6"/>
            <w:tcPrChange w:id="2512" w:author="Russ Ott" w:date="2022-05-16T11:58:00Z">
              <w:tcPr>
                <w:tcW w:w="360" w:type="dxa"/>
                <w:shd w:val="clear" w:color="auto" w:fill="E6E6E6"/>
              </w:tcPr>
            </w:tcPrChange>
          </w:tcPr>
          <w:p w14:paraId="46F2F63B" w14:textId="77777777" w:rsidR="008D0E3F" w:rsidRDefault="007471AD">
            <w:pPr>
              <w:pStyle w:val="TableHead"/>
            </w:pPr>
            <w:r>
              <w:t>Template Type</w:t>
            </w:r>
          </w:p>
        </w:tc>
        <w:tc>
          <w:tcPr>
            <w:tcW w:w="360" w:type="dxa"/>
            <w:shd w:val="clear" w:color="auto" w:fill="E6E6E6"/>
            <w:tcPrChange w:id="2513" w:author="Russ Ott" w:date="2022-05-16T11:58:00Z">
              <w:tcPr>
                <w:tcW w:w="360" w:type="dxa"/>
                <w:shd w:val="clear" w:color="auto" w:fill="E6E6E6"/>
              </w:tcPr>
            </w:tcPrChange>
          </w:tcPr>
          <w:p w14:paraId="71DD0C0C" w14:textId="77777777" w:rsidR="008D0E3F" w:rsidRDefault="007471AD">
            <w:pPr>
              <w:pStyle w:val="TableHead"/>
            </w:pPr>
            <w:proofErr w:type="spellStart"/>
            <w:r>
              <w:t>templateId</w:t>
            </w:r>
            <w:proofErr w:type="spellEnd"/>
          </w:p>
        </w:tc>
      </w:tr>
      <w:tr w:rsidR="008D0E3F" w14:paraId="1FED940A" w14:textId="77777777">
        <w:trPr>
          <w:jc w:val="center"/>
          <w:trPrChange w:id="2514" w:author="Russ Ott" w:date="2022-05-16T11:58:00Z">
            <w:trPr>
              <w:jc w:val="center"/>
            </w:trPr>
          </w:trPrChange>
        </w:trPr>
        <w:tc>
          <w:tcPr>
            <w:tcW w:w="360" w:type="dxa"/>
            <w:tcPrChange w:id="2515" w:author="Russ Ott" w:date="2022-05-16T11:58:00Z">
              <w:tcPr>
                <w:tcW w:w="360" w:type="dxa"/>
              </w:tcPr>
            </w:tcPrChange>
          </w:tcPr>
          <w:p w14:paraId="2E126F9D" w14:textId="66254155"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p>
        </w:tc>
        <w:tc>
          <w:tcPr>
            <w:tcW w:w="360" w:type="dxa"/>
            <w:tcPrChange w:id="2516" w:author="Russ Ott" w:date="2022-05-16T11:58:00Z">
              <w:tcPr>
                <w:tcW w:w="360" w:type="dxa"/>
              </w:tcPr>
            </w:tcPrChange>
          </w:tcPr>
          <w:p w14:paraId="14509F1F" w14:textId="77777777" w:rsidR="008D0E3F" w:rsidRDefault="007471AD">
            <w:pPr>
              <w:pStyle w:val="TableText"/>
            </w:pPr>
            <w:r>
              <w:t>entry</w:t>
            </w:r>
          </w:p>
        </w:tc>
        <w:tc>
          <w:tcPr>
            <w:tcW w:w="360" w:type="dxa"/>
            <w:tcPrChange w:id="2517" w:author="Russ Ott" w:date="2022-05-16T11:58:00Z">
              <w:tcPr>
                <w:tcW w:w="360" w:type="dxa"/>
              </w:tcPr>
            </w:tcPrChange>
          </w:tcPr>
          <w:p w14:paraId="73F52DDE" w14:textId="77777777" w:rsidR="008D0E3F" w:rsidRDefault="007471AD">
            <w:pPr>
              <w:pStyle w:val="TableText"/>
            </w:pPr>
            <w:r>
              <w:t>urn:hl7ii:2.16.840.1.113883.10.20.22.4.311:2019-06-21</w:t>
            </w:r>
          </w:p>
        </w:tc>
      </w:tr>
      <w:tr w:rsidR="008D0E3F" w14:paraId="7FCC6E26" w14:textId="77777777">
        <w:trPr>
          <w:jc w:val="center"/>
          <w:trPrChange w:id="2518" w:author="Russ Ott" w:date="2022-05-16T11:58:00Z">
            <w:trPr>
              <w:jc w:val="center"/>
            </w:trPr>
          </w:trPrChange>
        </w:trPr>
        <w:tc>
          <w:tcPr>
            <w:tcW w:w="360" w:type="dxa"/>
            <w:tcPrChange w:id="2519" w:author="Russ Ott" w:date="2022-05-16T11:58:00Z">
              <w:tcPr>
                <w:tcW w:w="360" w:type="dxa"/>
              </w:tcPr>
            </w:tcPrChange>
          </w:tcPr>
          <w:p w14:paraId="7854F6CE" w14:textId="3E4856B6" w:rsidR="008D0E3F" w:rsidRDefault="00AA5B6D">
            <w:pPr>
              <w:pStyle w:val="TableText"/>
            </w:pPr>
            <w:r>
              <w:fldChar w:fldCharType="begin"/>
            </w:r>
            <w:r>
              <w:instrText xml:space="preserve"> HYPERLINK \l "E_Brand_Name_Observation" \h </w:instrText>
            </w:r>
            <w:r>
              <w:fldChar w:fldCharType="separate"/>
            </w:r>
            <w:r w:rsidR="007471AD">
              <w:rPr>
                <w:rStyle w:val="HyperlinkText9pt"/>
              </w:rPr>
              <w:t>Brand Name Observation</w:t>
            </w:r>
            <w:r>
              <w:rPr>
                <w:rStyle w:val="HyperlinkText9pt"/>
              </w:rPr>
              <w:fldChar w:fldCharType="end"/>
            </w:r>
          </w:p>
        </w:tc>
        <w:tc>
          <w:tcPr>
            <w:tcW w:w="360" w:type="dxa"/>
            <w:tcPrChange w:id="2520" w:author="Russ Ott" w:date="2022-05-16T11:58:00Z">
              <w:tcPr>
                <w:tcW w:w="360" w:type="dxa"/>
              </w:tcPr>
            </w:tcPrChange>
          </w:tcPr>
          <w:p w14:paraId="6E8D3F5C" w14:textId="77777777" w:rsidR="008D0E3F" w:rsidRDefault="007471AD">
            <w:pPr>
              <w:pStyle w:val="TableText"/>
            </w:pPr>
            <w:r>
              <w:t>subentry</w:t>
            </w:r>
          </w:p>
        </w:tc>
        <w:tc>
          <w:tcPr>
            <w:tcW w:w="360" w:type="dxa"/>
            <w:tcPrChange w:id="2521" w:author="Russ Ott" w:date="2022-05-16T11:58:00Z">
              <w:tcPr>
                <w:tcW w:w="360" w:type="dxa"/>
              </w:tcPr>
            </w:tcPrChange>
          </w:tcPr>
          <w:p w14:paraId="3BC49672" w14:textId="77777777" w:rsidR="008D0E3F" w:rsidRDefault="007471AD">
            <w:pPr>
              <w:pStyle w:val="TableText"/>
            </w:pPr>
            <w:r>
              <w:t>urn:hl7ii:2.16.840.1.113883.10.20.22.4.301:2019-06-21</w:t>
            </w:r>
          </w:p>
        </w:tc>
      </w:tr>
      <w:tr w:rsidR="008D0E3F" w14:paraId="42E593F9" w14:textId="77777777">
        <w:trPr>
          <w:jc w:val="center"/>
          <w:trPrChange w:id="2522" w:author="Russ Ott" w:date="2022-05-16T11:58:00Z">
            <w:trPr>
              <w:jc w:val="center"/>
            </w:trPr>
          </w:trPrChange>
        </w:trPr>
        <w:tc>
          <w:tcPr>
            <w:tcW w:w="360" w:type="dxa"/>
            <w:tcPrChange w:id="2523" w:author="Russ Ott" w:date="2022-05-16T11:58:00Z">
              <w:tcPr>
                <w:tcW w:w="360" w:type="dxa"/>
              </w:tcPr>
            </w:tcPrChange>
          </w:tcPr>
          <w:p w14:paraId="60AAA6BB" w14:textId="78334F1E" w:rsidR="008D0E3F" w:rsidRDefault="00AA5B6D">
            <w:pPr>
              <w:pStyle w:val="TableText"/>
            </w:pPr>
            <w:r>
              <w:fldChar w:fldCharType="begin"/>
            </w:r>
            <w:r>
              <w:instrText xml:space="preserve"> HYPERLINK \l "E_Catalog_Number_Observation" \h </w:instrText>
            </w:r>
            <w:r>
              <w:fldChar w:fldCharType="separate"/>
            </w:r>
            <w:r w:rsidR="007471AD">
              <w:rPr>
                <w:rStyle w:val="HyperlinkText9pt"/>
              </w:rPr>
              <w:t>Catalog Number Observation</w:t>
            </w:r>
            <w:r>
              <w:rPr>
                <w:rStyle w:val="HyperlinkText9pt"/>
              </w:rPr>
              <w:fldChar w:fldCharType="end"/>
            </w:r>
          </w:p>
        </w:tc>
        <w:tc>
          <w:tcPr>
            <w:tcW w:w="360" w:type="dxa"/>
            <w:tcPrChange w:id="2524" w:author="Russ Ott" w:date="2022-05-16T11:58:00Z">
              <w:tcPr>
                <w:tcW w:w="360" w:type="dxa"/>
              </w:tcPr>
            </w:tcPrChange>
          </w:tcPr>
          <w:p w14:paraId="0DCB48C0" w14:textId="77777777" w:rsidR="008D0E3F" w:rsidRDefault="007471AD">
            <w:pPr>
              <w:pStyle w:val="TableText"/>
            </w:pPr>
            <w:r>
              <w:t>subentry</w:t>
            </w:r>
          </w:p>
        </w:tc>
        <w:tc>
          <w:tcPr>
            <w:tcW w:w="360" w:type="dxa"/>
            <w:tcPrChange w:id="2525" w:author="Russ Ott" w:date="2022-05-16T11:58:00Z">
              <w:tcPr>
                <w:tcW w:w="360" w:type="dxa"/>
              </w:tcPr>
            </w:tcPrChange>
          </w:tcPr>
          <w:p w14:paraId="4AB2A80B" w14:textId="77777777" w:rsidR="008D0E3F" w:rsidRDefault="007471AD">
            <w:pPr>
              <w:pStyle w:val="TableText"/>
            </w:pPr>
            <w:r>
              <w:t>urn:hl7ii:2.16.840.1.113883.10.20.22.4.302:2019-06-21</w:t>
            </w:r>
          </w:p>
        </w:tc>
      </w:tr>
      <w:tr w:rsidR="008D0E3F" w14:paraId="3EEA780F" w14:textId="77777777">
        <w:trPr>
          <w:jc w:val="center"/>
          <w:trPrChange w:id="2526" w:author="Russ Ott" w:date="2022-05-16T11:58:00Z">
            <w:trPr>
              <w:jc w:val="center"/>
            </w:trPr>
          </w:trPrChange>
        </w:trPr>
        <w:tc>
          <w:tcPr>
            <w:tcW w:w="360" w:type="dxa"/>
            <w:tcPrChange w:id="2527" w:author="Russ Ott" w:date="2022-05-16T11:58:00Z">
              <w:tcPr>
                <w:tcW w:w="360" w:type="dxa"/>
              </w:tcPr>
            </w:tcPrChange>
          </w:tcPr>
          <w:p w14:paraId="7C6A9976" w14:textId="636F2B48" w:rsidR="008D0E3F" w:rsidRDefault="00AA5B6D">
            <w:pPr>
              <w:pStyle w:val="TableText"/>
            </w:pPr>
            <w:r>
              <w:fldChar w:fldCharType="begin"/>
            </w:r>
            <w:r>
              <w:instrText xml:space="preserve"> HYPERLINK \l "E_Company_Name_Observation" \h </w:instrText>
            </w:r>
            <w:r>
              <w:fldChar w:fldCharType="separate"/>
            </w:r>
            <w:r w:rsidR="007471AD">
              <w:rPr>
                <w:rStyle w:val="HyperlinkText9pt"/>
              </w:rPr>
              <w:t>Company Name Observation</w:t>
            </w:r>
            <w:r>
              <w:rPr>
                <w:rStyle w:val="HyperlinkText9pt"/>
              </w:rPr>
              <w:fldChar w:fldCharType="end"/>
            </w:r>
          </w:p>
        </w:tc>
        <w:tc>
          <w:tcPr>
            <w:tcW w:w="360" w:type="dxa"/>
            <w:tcPrChange w:id="2528" w:author="Russ Ott" w:date="2022-05-16T11:58:00Z">
              <w:tcPr>
                <w:tcW w:w="360" w:type="dxa"/>
              </w:tcPr>
            </w:tcPrChange>
          </w:tcPr>
          <w:p w14:paraId="208E3430" w14:textId="77777777" w:rsidR="008D0E3F" w:rsidRDefault="007471AD">
            <w:pPr>
              <w:pStyle w:val="TableText"/>
            </w:pPr>
            <w:r>
              <w:t>subentry</w:t>
            </w:r>
          </w:p>
        </w:tc>
        <w:tc>
          <w:tcPr>
            <w:tcW w:w="360" w:type="dxa"/>
            <w:tcPrChange w:id="2529" w:author="Russ Ott" w:date="2022-05-16T11:58:00Z">
              <w:tcPr>
                <w:tcW w:w="360" w:type="dxa"/>
              </w:tcPr>
            </w:tcPrChange>
          </w:tcPr>
          <w:p w14:paraId="0A74D3B5" w14:textId="77777777" w:rsidR="008D0E3F" w:rsidRDefault="007471AD">
            <w:pPr>
              <w:pStyle w:val="TableText"/>
            </w:pPr>
            <w:r>
              <w:t>urn:hl7ii:2.16.840.1.113883.10.20.22.4.303:2019-06-21</w:t>
            </w:r>
          </w:p>
        </w:tc>
      </w:tr>
      <w:tr w:rsidR="008D0E3F" w14:paraId="0197702B" w14:textId="77777777">
        <w:trPr>
          <w:jc w:val="center"/>
          <w:trPrChange w:id="2530" w:author="Russ Ott" w:date="2022-05-16T11:58:00Z">
            <w:trPr>
              <w:jc w:val="center"/>
            </w:trPr>
          </w:trPrChange>
        </w:trPr>
        <w:tc>
          <w:tcPr>
            <w:tcW w:w="360" w:type="dxa"/>
            <w:tcPrChange w:id="2531" w:author="Russ Ott" w:date="2022-05-16T11:58:00Z">
              <w:tcPr>
                <w:tcW w:w="360" w:type="dxa"/>
              </w:tcPr>
            </w:tcPrChange>
          </w:tcPr>
          <w:p w14:paraId="440C9EDB" w14:textId="397C25DF" w:rsidR="008D0E3F" w:rsidRDefault="00AA5B6D">
            <w:pPr>
              <w:pStyle w:val="TableText"/>
            </w:pPr>
            <w:del w:id="2532" w:author="Russ Ott" w:date="2022-05-16T11:58:00Z">
              <w:r>
                <w:fldChar w:fldCharType="begin"/>
              </w:r>
              <w:r>
                <w:delInstrText xml:space="preserve"> HYPERLINK \l "E_Device_Identifier_Observation_2019" \h </w:delInstrText>
              </w:r>
              <w:r>
                <w:fldChar w:fldCharType="separate"/>
              </w:r>
              <w:r w:rsidR="00FB6AE9">
                <w:rPr>
                  <w:rStyle w:val="HyperlinkText9pt"/>
                </w:rPr>
                <w:delText>Device Identifier Observation</w:delText>
              </w:r>
              <w:r>
                <w:rPr>
                  <w:rStyle w:val="HyperlinkText9pt"/>
                </w:rPr>
                <w:fldChar w:fldCharType="end"/>
              </w:r>
            </w:del>
            <w:ins w:id="2533" w:author="Russ Ott" w:date="2022-05-16T11:58:00Z">
              <w:r>
                <w:fldChar w:fldCharType="begin"/>
              </w:r>
              <w:r>
                <w:instrText xml:space="preserve"> HYPERLINK \l "SE_Device_Identifier_Observation_V2" \h </w:instrText>
              </w:r>
              <w:r>
                <w:fldChar w:fldCharType="separate"/>
              </w:r>
              <w:r w:rsidR="007471AD">
                <w:rPr>
                  <w:rStyle w:val="HyperlinkText9pt"/>
                </w:rPr>
                <w:t>Device Identifier Observation (V2)</w:t>
              </w:r>
              <w:r>
                <w:rPr>
                  <w:rStyle w:val="HyperlinkText9pt"/>
                </w:rPr>
                <w:fldChar w:fldCharType="end"/>
              </w:r>
            </w:ins>
          </w:p>
        </w:tc>
        <w:tc>
          <w:tcPr>
            <w:tcW w:w="360" w:type="dxa"/>
            <w:tcPrChange w:id="2534" w:author="Russ Ott" w:date="2022-05-16T11:58:00Z">
              <w:tcPr>
                <w:tcW w:w="360" w:type="dxa"/>
              </w:tcPr>
            </w:tcPrChange>
          </w:tcPr>
          <w:p w14:paraId="3337155F" w14:textId="77777777" w:rsidR="008D0E3F" w:rsidRDefault="007471AD">
            <w:pPr>
              <w:pStyle w:val="TableText"/>
            </w:pPr>
            <w:r>
              <w:t>subentry</w:t>
            </w:r>
          </w:p>
        </w:tc>
        <w:tc>
          <w:tcPr>
            <w:tcW w:w="360" w:type="dxa"/>
            <w:tcPrChange w:id="2535" w:author="Russ Ott" w:date="2022-05-16T11:58:00Z">
              <w:tcPr>
                <w:tcW w:w="360" w:type="dxa"/>
              </w:tcPr>
            </w:tcPrChange>
          </w:tcPr>
          <w:p w14:paraId="633BA0DF" w14:textId="3F59ACCC" w:rsidR="008D0E3F" w:rsidRDefault="007471AD">
            <w:pPr>
              <w:pStyle w:val="TableText"/>
            </w:pPr>
            <w:r>
              <w:t>urn:hl7ii:2.16.840.1.113883.10.20.22.4.304:</w:t>
            </w:r>
            <w:del w:id="2536" w:author="Russ Ott" w:date="2022-05-16T11:58:00Z">
              <w:r w:rsidR="00FB6AE9">
                <w:delText>2019</w:delText>
              </w:r>
            </w:del>
            <w:ins w:id="2537" w:author="Russ Ott" w:date="2022-05-16T11:58:00Z">
              <w:r>
                <w:t>2022</w:t>
              </w:r>
            </w:ins>
            <w:r>
              <w:t>-06-</w:t>
            </w:r>
            <w:del w:id="2538" w:author="Russ Ott" w:date="2022-05-16T11:58:00Z">
              <w:r w:rsidR="00FB6AE9">
                <w:delText>21</w:delText>
              </w:r>
            </w:del>
            <w:ins w:id="2539" w:author="Russ Ott" w:date="2022-05-16T11:58:00Z">
              <w:r>
                <w:t>01</w:t>
              </w:r>
            </w:ins>
          </w:p>
        </w:tc>
      </w:tr>
      <w:tr w:rsidR="008D0E3F" w14:paraId="39599F94" w14:textId="77777777">
        <w:trPr>
          <w:jc w:val="center"/>
          <w:trPrChange w:id="2540" w:author="Russ Ott" w:date="2022-05-16T11:58:00Z">
            <w:trPr>
              <w:jc w:val="center"/>
            </w:trPr>
          </w:trPrChange>
        </w:trPr>
        <w:tc>
          <w:tcPr>
            <w:tcW w:w="360" w:type="dxa"/>
            <w:tcPrChange w:id="2541" w:author="Russ Ott" w:date="2022-05-16T11:58:00Z">
              <w:tcPr>
                <w:tcW w:w="360" w:type="dxa"/>
              </w:tcPr>
            </w:tcPrChange>
          </w:tcPr>
          <w:p w14:paraId="29B6DD57" w14:textId="307E713D" w:rsidR="008D0E3F" w:rsidRDefault="00AA5B6D">
            <w:pPr>
              <w:pStyle w:val="TableText"/>
            </w:pPr>
            <w:r>
              <w:fldChar w:fldCharType="begin"/>
            </w:r>
            <w:r>
              <w:instrText xml:space="preserve"> HYPERLINK \l "E_Distinct_Identification_Code_Observat" \h </w:instrText>
            </w:r>
            <w:r>
              <w:fldChar w:fldCharType="separate"/>
            </w:r>
            <w:r w:rsidR="007471AD">
              <w:rPr>
                <w:rStyle w:val="HyperlinkText9pt"/>
              </w:rPr>
              <w:t>Distinct Identification Code Observation</w:t>
            </w:r>
            <w:r>
              <w:rPr>
                <w:rStyle w:val="HyperlinkText9pt"/>
              </w:rPr>
              <w:fldChar w:fldCharType="end"/>
            </w:r>
          </w:p>
        </w:tc>
        <w:tc>
          <w:tcPr>
            <w:tcW w:w="360" w:type="dxa"/>
            <w:tcPrChange w:id="2542" w:author="Russ Ott" w:date="2022-05-16T11:58:00Z">
              <w:tcPr>
                <w:tcW w:w="360" w:type="dxa"/>
              </w:tcPr>
            </w:tcPrChange>
          </w:tcPr>
          <w:p w14:paraId="67562387" w14:textId="77777777" w:rsidR="008D0E3F" w:rsidRDefault="007471AD">
            <w:pPr>
              <w:pStyle w:val="TableText"/>
            </w:pPr>
            <w:r>
              <w:t>subentry</w:t>
            </w:r>
          </w:p>
        </w:tc>
        <w:tc>
          <w:tcPr>
            <w:tcW w:w="360" w:type="dxa"/>
            <w:tcPrChange w:id="2543" w:author="Russ Ott" w:date="2022-05-16T11:58:00Z">
              <w:tcPr>
                <w:tcW w:w="360" w:type="dxa"/>
              </w:tcPr>
            </w:tcPrChange>
          </w:tcPr>
          <w:p w14:paraId="6E9DDDFA" w14:textId="77777777" w:rsidR="008D0E3F" w:rsidRDefault="007471AD">
            <w:pPr>
              <w:pStyle w:val="TableText"/>
            </w:pPr>
            <w:r>
              <w:t>urn:hl7ii:2.16.840.1.113883.10.20.22.4.308:2019-06-21</w:t>
            </w:r>
          </w:p>
        </w:tc>
      </w:tr>
      <w:tr w:rsidR="008D0E3F" w14:paraId="7328D74C" w14:textId="77777777">
        <w:trPr>
          <w:jc w:val="center"/>
          <w:trPrChange w:id="2544" w:author="Russ Ott" w:date="2022-05-16T11:58:00Z">
            <w:trPr>
              <w:jc w:val="center"/>
            </w:trPr>
          </w:trPrChange>
        </w:trPr>
        <w:tc>
          <w:tcPr>
            <w:tcW w:w="360" w:type="dxa"/>
            <w:tcPrChange w:id="2545" w:author="Russ Ott" w:date="2022-05-16T11:58:00Z">
              <w:tcPr>
                <w:tcW w:w="360" w:type="dxa"/>
              </w:tcPr>
            </w:tcPrChange>
          </w:tcPr>
          <w:p w14:paraId="3E4BD000" w14:textId="7DCB03A7" w:rsidR="008D0E3F" w:rsidRDefault="00AA5B6D">
            <w:pPr>
              <w:pStyle w:val="TableText"/>
            </w:pPr>
            <w:r>
              <w:fldChar w:fldCharType="begin"/>
            </w:r>
            <w:r>
              <w:instrText xml:space="preserve"> HYPERLINK \l "E_Expiration_Date_Observation" \h </w:instrText>
            </w:r>
            <w:r>
              <w:fldChar w:fldCharType="separate"/>
            </w:r>
            <w:r w:rsidR="007471AD">
              <w:rPr>
                <w:rStyle w:val="HyperlinkText9pt"/>
              </w:rPr>
              <w:t>Expiration Date Observation</w:t>
            </w:r>
            <w:r>
              <w:rPr>
                <w:rStyle w:val="HyperlinkText9pt"/>
              </w:rPr>
              <w:fldChar w:fldCharType="end"/>
            </w:r>
          </w:p>
        </w:tc>
        <w:tc>
          <w:tcPr>
            <w:tcW w:w="360" w:type="dxa"/>
            <w:tcPrChange w:id="2546" w:author="Russ Ott" w:date="2022-05-16T11:58:00Z">
              <w:tcPr>
                <w:tcW w:w="360" w:type="dxa"/>
              </w:tcPr>
            </w:tcPrChange>
          </w:tcPr>
          <w:p w14:paraId="7D7764AA" w14:textId="77777777" w:rsidR="008D0E3F" w:rsidRDefault="007471AD">
            <w:pPr>
              <w:pStyle w:val="TableText"/>
            </w:pPr>
            <w:r>
              <w:t>subentry</w:t>
            </w:r>
          </w:p>
        </w:tc>
        <w:tc>
          <w:tcPr>
            <w:tcW w:w="360" w:type="dxa"/>
            <w:tcPrChange w:id="2547" w:author="Russ Ott" w:date="2022-05-16T11:58:00Z">
              <w:tcPr>
                <w:tcW w:w="360" w:type="dxa"/>
              </w:tcPr>
            </w:tcPrChange>
          </w:tcPr>
          <w:p w14:paraId="685DD7B3" w14:textId="77777777" w:rsidR="008D0E3F" w:rsidRDefault="007471AD">
            <w:pPr>
              <w:pStyle w:val="TableText"/>
            </w:pPr>
            <w:r>
              <w:t>urn:hl7ii:2.16.840.1.113883.10.20.22.4.309:2019-06-21</w:t>
            </w:r>
          </w:p>
        </w:tc>
      </w:tr>
      <w:tr w:rsidR="008D0E3F" w14:paraId="1D372675" w14:textId="77777777">
        <w:trPr>
          <w:jc w:val="center"/>
          <w:trPrChange w:id="2548" w:author="Russ Ott" w:date="2022-05-16T11:58:00Z">
            <w:trPr>
              <w:jc w:val="center"/>
            </w:trPr>
          </w:trPrChange>
        </w:trPr>
        <w:tc>
          <w:tcPr>
            <w:tcW w:w="360" w:type="dxa"/>
            <w:tcPrChange w:id="2549" w:author="Russ Ott" w:date="2022-05-16T11:58:00Z">
              <w:tcPr>
                <w:tcW w:w="360" w:type="dxa"/>
              </w:tcPr>
            </w:tcPrChange>
          </w:tcPr>
          <w:p w14:paraId="00D886AF" w14:textId="70581D58" w:rsidR="008D0E3F" w:rsidRDefault="00AA5B6D">
            <w:pPr>
              <w:pStyle w:val="TableText"/>
            </w:pPr>
            <w:r>
              <w:fldChar w:fldCharType="begin"/>
            </w:r>
            <w:r>
              <w:instrText xml:space="preserve"> HYPERLINK \l "SE_Implantable_Device_Status_Observation" \h </w:instrText>
            </w:r>
            <w:r>
              <w:fldChar w:fldCharType="separate"/>
            </w:r>
            <w:r w:rsidR="007471AD">
              <w:rPr>
                <w:rStyle w:val="HyperlinkText9pt"/>
              </w:rPr>
              <w:t>Implantable Device Status Observation</w:t>
            </w:r>
            <w:r>
              <w:rPr>
                <w:rStyle w:val="HyperlinkText9pt"/>
              </w:rPr>
              <w:fldChar w:fldCharType="end"/>
            </w:r>
          </w:p>
        </w:tc>
        <w:tc>
          <w:tcPr>
            <w:tcW w:w="360" w:type="dxa"/>
            <w:tcPrChange w:id="2550" w:author="Russ Ott" w:date="2022-05-16T11:58:00Z">
              <w:tcPr>
                <w:tcW w:w="360" w:type="dxa"/>
              </w:tcPr>
            </w:tcPrChange>
          </w:tcPr>
          <w:p w14:paraId="0DB395A9" w14:textId="77777777" w:rsidR="008D0E3F" w:rsidRDefault="007471AD">
            <w:pPr>
              <w:pStyle w:val="TableText"/>
            </w:pPr>
            <w:r>
              <w:t>subentry</w:t>
            </w:r>
          </w:p>
        </w:tc>
        <w:tc>
          <w:tcPr>
            <w:tcW w:w="360" w:type="dxa"/>
            <w:tcPrChange w:id="2551" w:author="Russ Ott" w:date="2022-05-16T11:58:00Z">
              <w:tcPr>
                <w:tcW w:w="360" w:type="dxa"/>
              </w:tcPr>
            </w:tcPrChange>
          </w:tcPr>
          <w:p w14:paraId="3D811CB5" w14:textId="77777777" w:rsidR="008D0E3F" w:rsidRDefault="007471AD">
            <w:pPr>
              <w:pStyle w:val="TableText"/>
            </w:pPr>
            <w:r>
              <w:t>urn:hl7ii:2.16.840.1.113883.10.20.22.4.305:2019-06-21</w:t>
            </w:r>
          </w:p>
        </w:tc>
      </w:tr>
      <w:tr w:rsidR="008D0E3F" w14:paraId="7759FCC9" w14:textId="77777777">
        <w:trPr>
          <w:jc w:val="center"/>
          <w:trPrChange w:id="2552" w:author="Russ Ott" w:date="2022-05-16T11:58:00Z">
            <w:trPr>
              <w:jc w:val="center"/>
            </w:trPr>
          </w:trPrChange>
        </w:trPr>
        <w:tc>
          <w:tcPr>
            <w:tcW w:w="360" w:type="dxa"/>
            <w:tcPrChange w:id="2553" w:author="Russ Ott" w:date="2022-05-16T11:58:00Z">
              <w:tcPr>
                <w:tcW w:w="360" w:type="dxa"/>
              </w:tcPr>
            </w:tcPrChange>
          </w:tcPr>
          <w:p w14:paraId="67CB1870" w14:textId="7F6AA696" w:rsidR="008D0E3F" w:rsidRDefault="00AA5B6D">
            <w:pPr>
              <w:pStyle w:val="TableText"/>
            </w:pPr>
            <w:r>
              <w:fldChar w:fldCharType="begin"/>
            </w:r>
            <w:r>
              <w:instrText xml:space="preserve"> HYPERLINK \l "SE_Latex_Safety_Observation_2019" \h </w:instrText>
            </w:r>
            <w:r>
              <w:fldChar w:fldCharType="separate"/>
            </w:r>
            <w:r w:rsidR="007471AD">
              <w:rPr>
                <w:rStyle w:val="HyperlinkText9pt"/>
              </w:rPr>
              <w:t>Latex Safety Observation</w:t>
            </w:r>
            <w:r>
              <w:rPr>
                <w:rStyle w:val="HyperlinkText9pt"/>
              </w:rPr>
              <w:fldChar w:fldCharType="end"/>
            </w:r>
          </w:p>
        </w:tc>
        <w:tc>
          <w:tcPr>
            <w:tcW w:w="360" w:type="dxa"/>
            <w:tcPrChange w:id="2554" w:author="Russ Ott" w:date="2022-05-16T11:58:00Z">
              <w:tcPr>
                <w:tcW w:w="360" w:type="dxa"/>
              </w:tcPr>
            </w:tcPrChange>
          </w:tcPr>
          <w:p w14:paraId="75757AE5" w14:textId="77777777" w:rsidR="008D0E3F" w:rsidRDefault="007471AD">
            <w:pPr>
              <w:pStyle w:val="TableText"/>
            </w:pPr>
            <w:r>
              <w:t>subentry</w:t>
            </w:r>
          </w:p>
        </w:tc>
        <w:tc>
          <w:tcPr>
            <w:tcW w:w="360" w:type="dxa"/>
            <w:tcPrChange w:id="2555" w:author="Russ Ott" w:date="2022-05-16T11:58:00Z">
              <w:tcPr>
                <w:tcW w:w="360" w:type="dxa"/>
              </w:tcPr>
            </w:tcPrChange>
          </w:tcPr>
          <w:p w14:paraId="36F886D9" w14:textId="77777777" w:rsidR="008D0E3F" w:rsidRDefault="007471AD">
            <w:pPr>
              <w:pStyle w:val="TableText"/>
            </w:pPr>
            <w:r>
              <w:t>urn:hl7ii:2.16.840.1.113883.10.20.22.4.314:2019-06-21</w:t>
            </w:r>
          </w:p>
        </w:tc>
      </w:tr>
      <w:tr w:rsidR="008D0E3F" w14:paraId="36CC54AD" w14:textId="77777777">
        <w:trPr>
          <w:jc w:val="center"/>
          <w:trPrChange w:id="2556" w:author="Russ Ott" w:date="2022-05-16T11:58:00Z">
            <w:trPr>
              <w:jc w:val="center"/>
            </w:trPr>
          </w:trPrChange>
        </w:trPr>
        <w:tc>
          <w:tcPr>
            <w:tcW w:w="360" w:type="dxa"/>
            <w:tcPrChange w:id="2557" w:author="Russ Ott" w:date="2022-05-16T11:58:00Z">
              <w:tcPr>
                <w:tcW w:w="360" w:type="dxa"/>
              </w:tcPr>
            </w:tcPrChange>
          </w:tcPr>
          <w:p w14:paraId="52438F93" w14:textId="3985BECE" w:rsidR="008D0E3F" w:rsidRDefault="00AA5B6D">
            <w:pPr>
              <w:pStyle w:val="TableText"/>
            </w:pPr>
            <w:r>
              <w:fldChar w:fldCharType="begin"/>
            </w:r>
            <w:r>
              <w:instrText xml:space="preserve"> HYPERLINK \l "E_Lot_or_Batch_Number_Observation_2019" \h </w:instrText>
            </w:r>
            <w:r>
              <w:fldChar w:fldCharType="separate"/>
            </w:r>
            <w:r w:rsidR="007471AD">
              <w:rPr>
                <w:rStyle w:val="HyperlinkText9pt"/>
              </w:rPr>
              <w:t>Lot or Batch Number Observation</w:t>
            </w:r>
            <w:r>
              <w:rPr>
                <w:rStyle w:val="HyperlinkText9pt"/>
              </w:rPr>
              <w:fldChar w:fldCharType="end"/>
            </w:r>
          </w:p>
        </w:tc>
        <w:tc>
          <w:tcPr>
            <w:tcW w:w="360" w:type="dxa"/>
            <w:tcPrChange w:id="2558" w:author="Russ Ott" w:date="2022-05-16T11:58:00Z">
              <w:tcPr>
                <w:tcW w:w="360" w:type="dxa"/>
              </w:tcPr>
            </w:tcPrChange>
          </w:tcPr>
          <w:p w14:paraId="04E7CB41" w14:textId="77777777" w:rsidR="008D0E3F" w:rsidRDefault="007471AD">
            <w:pPr>
              <w:pStyle w:val="TableText"/>
            </w:pPr>
            <w:r>
              <w:t>subentry</w:t>
            </w:r>
          </w:p>
        </w:tc>
        <w:tc>
          <w:tcPr>
            <w:tcW w:w="360" w:type="dxa"/>
            <w:tcPrChange w:id="2559" w:author="Russ Ott" w:date="2022-05-16T11:58:00Z">
              <w:tcPr>
                <w:tcW w:w="360" w:type="dxa"/>
              </w:tcPr>
            </w:tcPrChange>
          </w:tcPr>
          <w:p w14:paraId="4B6D2FB7" w14:textId="77777777" w:rsidR="008D0E3F" w:rsidRDefault="007471AD">
            <w:pPr>
              <w:pStyle w:val="TableText"/>
            </w:pPr>
            <w:r>
              <w:t>urn:hl7ii:2.16.840.1.113883.10.20.22.4.315:2019-06-21</w:t>
            </w:r>
          </w:p>
        </w:tc>
      </w:tr>
      <w:tr w:rsidR="008D0E3F" w14:paraId="7D650FC3" w14:textId="77777777">
        <w:trPr>
          <w:jc w:val="center"/>
          <w:trPrChange w:id="2560" w:author="Russ Ott" w:date="2022-05-16T11:58:00Z">
            <w:trPr>
              <w:jc w:val="center"/>
            </w:trPr>
          </w:trPrChange>
        </w:trPr>
        <w:tc>
          <w:tcPr>
            <w:tcW w:w="360" w:type="dxa"/>
            <w:tcPrChange w:id="2561" w:author="Russ Ott" w:date="2022-05-16T11:58:00Z">
              <w:tcPr>
                <w:tcW w:w="360" w:type="dxa"/>
              </w:tcPr>
            </w:tcPrChange>
          </w:tcPr>
          <w:p w14:paraId="57D9387A" w14:textId="5AF5B77B" w:rsidR="008D0E3F" w:rsidRDefault="00AA5B6D">
            <w:pPr>
              <w:pStyle w:val="TableText"/>
            </w:pPr>
            <w:r>
              <w:fldChar w:fldCharType="begin"/>
            </w:r>
            <w:r>
              <w:instrText xml:space="preserve"> HYPERLINK \l "E_Manufacturing_Date_Observatio</w:instrText>
            </w:r>
            <w:r>
              <w:instrText xml:space="preserve">n_2019" \h </w:instrText>
            </w:r>
            <w:r>
              <w:fldChar w:fldCharType="separate"/>
            </w:r>
            <w:r w:rsidR="007471AD">
              <w:rPr>
                <w:rStyle w:val="HyperlinkText9pt"/>
              </w:rPr>
              <w:t>Manufacturing Date Observation</w:t>
            </w:r>
            <w:r>
              <w:rPr>
                <w:rStyle w:val="HyperlinkText9pt"/>
              </w:rPr>
              <w:fldChar w:fldCharType="end"/>
            </w:r>
          </w:p>
        </w:tc>
        <w:tc>
          <w:tcPr>
            <w:tcW w:w="360" w:type="dxa"/>
            <w:tcPrChange w:id="2562" w:author="Russ Ott" w:date="2022-05-16T11:58:00Z">
              <w:tcPr>
                <w:tcW w:w="360" w:type="dxa"/>
              </w:tcPr>
            </w:tcPrChange>
          </w:tcPr>
          <w:p w14:paraId="43589309" w14:textId="77777777" w:rsidR="008D0E3F" w:rsidRDefault="007471AD">
            <w:pPr>
              <w:pStyle w:val="TableText"/>
            </w:pPr>
            <w:r>
              <w:t>subentry</w:t>
            </w:r>
          </w:p>
        </w:tc>
        <w:tc>
          <w:tcPr>
            <w:tcW w:w="360" w:type="dxa"/>
            <w:tcPrChange w:id="2563" w:author="Russ Ott" w:date="2022-05-16T11:58:00Z">
              <w:tcPr>
                <w:tcW w:w="360" w:type="dxa"/>
              </w:tcPr>
            </w:tcPrChange>
          </w:tcPr>
          <w:p w14:paraId="380D9DA2" w14:textId="77777777" w:rsidR="008D0E3F" w:rsidRDefault="007471AD">
            <w:pPr>
              <w:pStyle w:val="TableText"/>
            </w:pPr>
            <w:r>
              <w:t>urn:hl7ii:2.16.840.1.113883.10.20.22.4.316:2019-06-21</w:t>
            </w:r>
          </w:p>
        </w:tc>
      </w:tr>
      <w:tr w:rsidR="008D0E3F" w14:paraId="64EE79AD" w14:textId="77777777">
        <w:trPr>
          <w:jc w:val="center"/>
          <w:trPrChange w:id="2564" w:author="Russ Ott" w:date="2022-05-16T11:58:00Z">
            <w:trPr>
              <w:jc w:val="center"/>
            </w:trPr>
          </w:trPrChange>
        </w:trPr>
        <w:tc>
          <w:tcPr>
            <w:tcW w:w="360" w:type="dxa"/>
            <w:tcPrChange w:id="2565" w:author="Russ Ott" w:date="2022-05-16T11:58:00Z">
              <w:tcPr>
                <w:tcW w:w="360" w:type="dxa"/>
              </w:tcPr>
            </w:tcPrChange>
          </w:tcPr>
          <w:p w14:paraId="291AA9B9" w14:textId="1F8CD0F0" w:rsidR="008D0E3F" w:rsidRDefault="00AA5B6D">
            <w:pPr>
              <w:pStyle w:val="TableText"/>
            </w:pPr>
            <w:r>
              <w:fldChar w:fldCharType="begin"/>
            </w:r>
            <w:r>
              <w:instrText xml:space="preserve"> HYPERLINK \l "E_Model_Number_Observation" \h </w:instrText>
            </w:r>
            <w:r>
              <w:fldChar w:fldCharType="separate"/>
            </w:r>
            <w:r w:rsidR="007471AD">
              <w:rPr>
                <w:rStyle w:val="HyperlinkText9pt"/>
              </w:rPr>
              <w:t>Model Number Observation</w:t>
            </w:r>
            <w:r>
              <w:rPr>
                <w:rStyle w:val="HyperlinkText9pt"/>
              </w:rPr>
              <w:fldChar w:fldCharType="end"/>
            </w:r>
          </w:p>
        </w:tc>
        <w:tc>
          <w:tcPr>
            <w:tcW w:w="360" w:type="dxa"/>
            <w:tcPrChange w:id="2566" w:author="Russ Ott" w:date="2022-05-16T11:58:00Z">
              <w:tcPr>
                <w:tcW w:w="360" w:type="dxa"/>
              </w:tcPr>
            </w:tcPrChange>
          </w:tcPr>
          <w:p w14:paraId="7EEDD7AC" w14:textId="77777777" w:rsidR="008D0E3F" w:rsidRDefault="007471AD">
            <w:pPr>
              <w:pStyle w:val="TableText"/>
            </w:pPr>
            <w:r>
              <w:t>subentry</w:t>
            </w:r>
          </w:p>
        </w:tc>
        <w:tc>
          <w:tcPr>
            <w:tcW w:w="360" w:type="dxa"/>
            <w:tcPrChange w:id="2567" w:author="Russ Ott" w:date="2022-05-16T11:58:00Z">
              <w:tcPr>
                <w:tcW w:w="360" w:type="dxa"/>
              </w:tcPr>
            </w:tcPrChange>
          </w:tcPr>
          <w:p w14:paraId="0577EDE7" w14:textId="77777777" w:rsidR="008D0E3F" w:rsidRDefault="007471AD">
            <w:pPr>
              <w:pStyle w:val="TableText"/>
            </w:pPr>
            <w:r>
              <w:t>urn:hl7ii:2.16.840.1.113883.10.20.22.4.317:2019-06-21</w:t>
            </w:r>
          </w:p>
        </w:tc>
      </w:tr>
      <w:tr w:rsidR="008D0E3F" w14:paraId="33136D6E" w14:textId="77777777">
        <w:trPr>
          <w:jc w:val="center"/>
          <w:trPrChange w:id="2568" w:author="Russ Ott" w:date="2022-05-16T11:58:00Z">
            <w:trPr>
              <w:jc w:val="center"/>
            </w:trPr>
          </w:trPrChange>
        </w:trPr>
        <w:tc>
          <w:tcPr>
            <w:tcW w:w="360" w:type="dxa"/>
            <w:tcPrChange w:id="2569" w:author="Russ Ott" w:date="2022-05-16T11:58:00Z">
              <w:tcPr>
                <w:tcW w:w="360" w:type="dxa"/>
              </w:tcPr>
            </w:tcPrChange>
          </w:tcPr>
          <w:p w14:paraId="2BBEDBFB" w14:textId="78384633" w:rsidR="008D0E3F" w:rsidRDefault="00AA5B6D">
            <w:pPr>
              <w:pStyle w:val="TableText"/>
            </w:pPr>
            <w:r>
              <w:fldChar w:fldCharType="begin"/>
            </w:r>
            <w:r>
              <w:instrText xml:space="preserve"> HYPERLIN</w:instrText>
            </w:r>
            <w:r>
              <w:instrText xml:space="preserve">K \l "E_MRI_Safety_Observation" \h </w:instrText>
            </w:r>
            <w:r>
              <w:fldChar w:fldCharType="separate"/>
            </w:r>
            <w:r w:rsidR="007471AD">
              <w:rPr>
                <w:rStyle w:val="HyperlinkText9pt"/>
              </w:rPr>
              <w:t>MRI Safety Observation</w:t>
            </w:r>
            <w:r>
              <w:rPr>
                <w:rStyle w:val="HyperlinkText9pt"/>
              </w:rPr>
              <w:fldChar w:fldCharType="end"/>
            </w:r>
          </w:p>
        </w:tc>
        <w:tc>
          <w:tcPr>
            <w:tcW w:w="360" w:type="dxa"/>
            <w:tcPrChange w:id="2570" w:author="Russ Ott" w:date="2022-05-16T11:58:00Z">
              <w:tcPr>
                <w:tcW w:w="360" w:type="dxa"/>
              </w:tcPr>
            </w:tcPrChange>
          </w:tcPr>
          <w:p w14:paraId="540A08DE" w14:textId="77777777" w:rsidR="008D0E3F" w:rsidRDefault="007471AD">
            <w:pPr>
              <w:pStyle w:val="TableText"/>
            </w:pPr>
            <w:r>
              <w:t>subentry</w:t>
            </w:r>
          </w:p>
        </w:tc>
        <w:tc>
          <w:tcPr>
            <w:tcW w:w="360" w:type="dxa"/>
            <w:tcPrChange w:id="2571" w:author="Russ Ott" w:date="2022-05-16T11:58:00Z">
              <w:tcPr>
                <w:tcW w:w="360" w:type="dxa"/>
              </w:tcPr>
            </w:tcPrChange>
          </w:tcPr>
          <w:p w14:paraId="200320F0" w14:textId="77777777" w:rsidR="008D0E3F" w:rsidRDefault="007471AD">
            <w:pPr>
              <w:pStyle w:val="TableText"/>
            </w:pPr>
            <w:r>
              <w:t>urn:hl7ii:2.16.840.1.113883.10.20.22.4.318:2019-06-21</w:t>
            </w:r>
          </w:p>
        </w:tc>
      </w:tr>
      <w:tr w:rsidR="008D0E3F" w14:paraId="33E504B4" w14:textId="77777777">
        <w:trPr>
          <w:jc w:val="center"/>
          <w:trPrChange w:id="2572" w:author="Russ Ott" w:date="2022-05-16T11:58:00Z">
            <w:trPr>
              <w:jc w:val="center"/>
            </w:trPr>
          </w:trPrChange>
        </w:trPr>
        <w:tc>
          <w:tcPr>
            <w:tcW w:w="360" w:type="dxa"/>
            <w:tcPrChange w:id="2573" w:author="Russ Ott" w:date="2022-05-16T11:58:00Z">
              <w:tcPr>
                <w:tcW w:w="360" w:type="dxa"/>
              </w:tcPr>
            </w:tcPrChange>
          </w:tcPr>
          <w:p w14:paraId="0B59F16D" w14:textId="21EA0984" w:rsidR="008D0E3F" w:rsidRDefault="00AA5B6D">
            <w:pPr>
              <w:pStyle w:val="TableText"/>
            </w:pPr>
            <w:r>
              <w:fldChar w:fldCharType="begin"/>
            </w:r>
            <w:r>
              <w:instrText xml:space="preserve"> HYPERLINK \l "E_Serial_Number_Observation" \h </w:instrText>
            </w:r>
            <w:r>
              <w:fldChar w:fldCharType="separate"/>
            </w:r>
            <w:r w:rsidR="007471AD">
              <w:rPr>
                <w:rStyle w:val="HyperlinkText9pt"/>
              </w:rPr>
              <w:t>Serial Number Observation</w:t>
            </w:r>
            <w:r>
              <w:rPr>
                <w:rStyle w:val="HyperlinkText9pt"/>
              </w:rPr>
              <w:fldChar w:fldCharType="end"/>
            </w:r>
          </w:p>
        </w:tc>
        <w:tc>
          <w:tcPr>
            <w:tcW w:w="360" w:type="dxa"/>
            <w:tcPrChange w:id="2574" w:author="Russ Ott" w:date="2022-05-16T11:58:00Z">
              <w:tcPr>
                <w:tcW w:w="360" w:type="dxa"/>
              </w:tcPr>
            </w:tcPrChange>
          </w:tcPr>
          <w:p w14:paraId="148F9B9F" w14:textId="77777777" w:rsidR="008D0E3F" w:rsidRDefault="007471AD">
            <w:pPr>
              <w:pStyle w:val="TableText"/>
            </w:pPr>
            <w:r>
              <w:t>subentry</w:t>
            </w:r>
          </w:p>
        </w:tc>
        <w:tc>
          <w:tcPr>
            <w:tcW w:w="360" w:type="dxa"/>
            <w:tcPrChange w:id="2575" w:author="Russ Ott" w:date="2022-05-16T11:58:00Z">
              <w:tcPr>
                <w:tcW w:w="360" w:type="dxa"/>
              </w:tcPr>
            </w:tcPrChange>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E46E0C1" w:rsidR="008D0E3F" w:rsidRDefault="007471AD">
      <w:pPr>
        <w:pStyle w:val="Caption"/>
      </w:pPr>
      <w:bookmarkStart w:id="2576" w:name="_Toc103326548"/>
      <w:bookmarkStart w:id="2577" w:name="_Toc83395714"/>
      <w:r>
        <w:t xml:space="preserve">Table </w:t>
      </w:r>
      <w:r>
        <w:fldChar w:fldCharType="begin"/>
      </w:r>
      <w:r>
        <w:instrText>SEQ Table \* ARABIC</w:instrText>
      </w:r>
      <w:r>
        <w:fldChar w:fldCharType="separate"/>
      </w:r>
      <w:del w:id="2578" w:author="Russ Ott" w:date="2022-05-16T11:58:00Z">
        <w:r w:rsidR="00FB6AE9">
          <w:delText>30</w:delText>
        </w:r>
      </w:del>
      <w:ins w:id="2579" w:author="Russ Ott" w:date="2022-05-16T11:58:00Z">
        <w:r>
          <w:t>29</w:t>
        </w:r>
      </w:ins>
      <w:r>
        <w:fldChar w:fldCharType="end"/>
      </w:r>
      <w:r>
        <w:t>: Template Containments</w:t>
      </w:r>
      <w:bookmarkEnd w:id="2576"/>
      <w:bookmarkEnd w:id="25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2"/>
        <w:gridCol w:w="3029"/>
        <w:gridCol w:w="3029"/>
        <w:gridCol w:w="3029"/>
        <w:gridCol w:w="951"/>
        <w:tblGridChange w:id="2580">
          <w:tblGrid>
            <w:gridCol w:w="113"/>
            <w:gridCol w:w="42"/>
            <w:gridCol w:w="3029"/>
            <w:gridCol w:w="176"/>
            <w:gridCol w:w="2853"/>
            <w:gridCol w:w="507"/>
            <w:gridCol w:w="2522"/>
            <w:gridCol w:w="838"/>
            <w:gridCol w:w="113"/>
          </w:tblGrid>
        </w:tblGridChange>
      </w:tblGrid>
      <w:tr w:rsidR="00AA5B6D" w14:paraId="0AB9EB9F" w14:textId="77777777">
        <w:trPr>
          <w:gridBefore w:val="1"/>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gridSpan w:val="2"/>
            <w:shd w:val="clear" w:color="auto" w:fill="E6E6E6"/>
          </w:tcPr>
          <w:p w14:paraId="0E55C02B" w14:textId="77777777" w:rsidR="008D0E3F" w:rsidRDefault="007471AD">
            <w:pPr>
              <w:pStyle w:val="TableHead"/>
            </w:pPr>
            <w:proofErr w:type="spellStart"/>
            <w:r>
              <w:t>templateId</w:t>
            </w:r>
            <w:proofErr w:type="spellEnd"/>
          </w:p>
        </w:tc>
      </w:tr>
      <w:tr w:rsidR="008D0E3F" w14:paraId="758E9835"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581"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582" w:author="Russ Ott" w:date="2022-05-16T11:58:00Z">
            <w:trPr>
              <w:gridAfter w:val="0"/>
              <w:jc w:val="center"/>
            </w:trPr>
          </w:trPrChange>
        </w:trPr>
        <w:tc>
          <w:tcPr>
            <w:tcW w:w="360" w:type="dxa"/>
            <w:tcPrChange w:id="2583" w:author="Russ Ott" w:date="2022-05-16T11:58:00Z">
              <w:tcPr>
                <w:tcW w:w="360" w:type="dxa"/>
                <w:gridSpan w:val="4"/>
              </w:tcPr>
            </w:tcPrChange>
          </w:tcPr>
          <w:p w14:paraId="1990D681" w14:textId="15CB5A95" w:rsidR="008D0E3F" w:rsidRDefault="00AA5B6D">
            <w:pPr>
              <w:pStyle w:val="TableText"/>
            </w:pPr>
            <w:r>
              <w:fldChar w:fldCharType="begin"/>
            </w:r>
            <w:r>
              <w:instrText xml:space="preserve"> HYPERLINK \l "E_UDI_Organizer" \h </w:instrText>
            </w:r>
            <w:r>
              <w:fldChar w:fldCharType="separate"/>
            </w:r>
            <w:r w:rsidR="007471AD">
              <w:rPr>
                <w:rStyle w:val="HyperlinkText9pt"/>
              </w:rPr>
              <w:t>UDI Organizer</w:t>
            </w:r>
            <w:r>
              <w:rPr>
                <w:rStyle w:val="HyperlinkText9pt"/>
              </w:rPr>
              <w:fldChar w:fldCharType="end"/>
            </w:r>
          </w:p>
        </w:tc>
        <w:tc>
          <w:tcPr>
            <w:tcW w:w="360" w:type="dxa"/>
            <w:tcPrChange w:id="2584" w:author="Russ Ott" w:date="2022-05-16T11:58:00Z">
              <w:tcPr>
                <w:tcW w:w="360" w:type="dxa"/>
                <w:gridSpan w:val="2"/>
              </w:tcPr>
            </w:tcPrChange>
          </w:tcPr>
          <w:p w14:paraId="6481DEFD" w14:textId="77777777" w:rsidR="008D0E3F" w:rsidRDefault="007471AD">
            <w:pPr>
              <w:pStyle w:val="TableText"/>
            </w:pPr>
            <w:r>
              <w:t>entry</w:t>
            </w:r>
          </w:p>
        </w:tc>
        <w:tc>
          <w:tcPr>
            <w:tcW w:w="360" w:type="dxa"/>
            <w:gridSpan w:val="2"/>
            <w:tcPrChange w:id="2585" w:author="Russ Ott" w:date="2022-05-16T11:58:00Z">
              <w:tcPr>
                <w:tcW w:w="360" w:type="dxa"/>
                <w:gridSpan w:val="2"/>
              </w:tcPr>
            </w:tcPrChange>
          </w:tcPr>
          <w:p w14:paraId="65547EBA" w14:textId="77777777" w:rsidR="008D0E3F" w:rsidRDefault="007471AD">
            <w:pPr>
              <w:pStyle w:val="TableText"/>
            </w:pPr>
            <w:r>
              <w:t>urn:hl7ii:2.16.840.1.113883.10.20.22.4.311:2019-06-21</w:t>
            </w:r>
          </w:p>
        </w:tc>
      </w:tr>
      <w:tr w:rsidR="008D0E3F" w14:paraId="68CD5351"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586"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587" w:author="Russ Ott" w:date="2022-05-16T11:58:00Z">
            <w:trPr>
              <w:gridAfter w:val="0"/>
              <w:jc w:val="center"/>
            </w:trPr>
          </w:trPrChange>
        </w:trPr>
        <w:tc>
          <w:tcPr>
            <w:tcW w:w="360" w:type="dxa"/>
            <w:tcPrChange w:id="2588" w:author="Russ Ott" w:date="2022-05-16T11:58:00Z">
              <w:tcPr>
                <w:tcW w:w="360" w:type="dxa"/>
                <w:gridSpan w:val="4"/>
              </w:tcPr>
            </w:tcPrChange>
          </w:tcPr>
          <w:p w14:paraId="7A722602" w14:textId="355EC345" w:rsidR="008D0E3F" w:rsidRDefault="00AA5B6D">
            <w:pPr>
              <w:pStyle w:val="TableText"/>
              <w:ind w:left="144"/>
            </w:pPr>
            <w:r>
              <w:fldChar w:fldCharType="begin"/>
            </w:r>
            <w:r>
              <w:instrText xml:space="preserve"> HYPERLINK \l "E_Distinct_Identification_Code_Observat" \h </w:instrText>
            </w:r>
            <w:r>
              <w:fldChar w:fldCharType="separate"/>
            </w:r>
            <w:r w:rsidR="007471AD">
              <w:rPr>
                <w:rStyle w:val="HyperlinkText9pt"/>
              </w:rPr>
              <w:t>Distinct Identification Code Observation</w:t>
            </w:r>
            <w:r>
              <w:rPr>
                <w:rStyle w:val="HyperlinkText9pt"/>
              </w:rPr>
              <w:fldChar w:fldCharType="end"/>
            </w:r>
          </w:p>
        </w:tc>
        <w:tc>
          <w:tcPr>
            <w:tcW w:w="360" w:type="dxa"/>
            <w:tcPrChange w:id="2589" w:author="Russ Ott" w:date="2022-05-16T11:58:00Z">
              <w:tcPr>
                <w:tcW w:w="360" w:type="dxa"/>
                <w:gridSpan w:val="2"/>
              </w:tcPr>
            </w:tcPrChange>
          </w:tcPr>
          <w:p w14:paraId="08290534" w14:textId="77777777" w:rsidR="008D0E3F" w:rsidRDefault="007471AD">
            <w:pPr>
              <w:pStyle w:val="TableText"/>
            </w:pPr>
            <w:r>
              <w:t>subentry</w:t>
            </w:r>
          </w:p>
        </w:tc>
        <w:tc>
          <w:tcPr>
            <w:tcW w:w="360" w:type="dxa"/>
            <w:gridSpan w:val="2"/>
            <w:tcPrChange w:id="2590" w:author="Russ Ott" w:date="2022-05-16T11:58:00Z">
              <w:tcPr>
                <w:tcW w:w="360" w:type="dxa"/>
                <w:gridSpan w:val="2"/>
              </w:tcPr>
            </w:tcPrChange>
          </w:tcPr>
          <w:p w14:paraId="28B953B7" w14:textId="77777777" w:rsidR="008D0E3F" w:rsidRDefault="007471AD">
            <w:pPr>
              <w:pStyle w:val="TableText"/>
            </w:pPr>
            <w:r>
              <w:t>urn:hl7ii:2.16.840.1.113883.10.20.22.4.308:2019-06-21</w:t>
            </w:r>
          </w:p>
        </w:tc>
      </w:tr>
      <w:tr w:rsidR="008D0E3F" w14:paraId="5E429FAD"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591"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592" w:author="Russ Ott" w:date="2022-05-16T11:58:00Z">
            <w:trPr>
              <w:gridAfter w:val="0"/>
              <w:jc w:val="center"/>
            </w:trPr>
          </w:trPrChange>
        </w:trPr>
        <w:tc>
          <w:tcPr>
            <w:tcW w:w="360" w:type="dxa"/>
            <w:tcPrChange w:id="2593" w:author="Russ Ott" w:date="2022-05-16T11:58:00Z">
              <w:tcPr>
                <w:tcW w:w="360" w:type="dxa"/>
                <w:gridSpan w:val="4"/>
              </w:tcPr>
            </w:tcPrChange>
          </w:tcPr>
          <w:p w14:paraId="28024157" w14:textId="0F76104D" w:rsidR="008D0E3F" w:rsidRDefault="00AA5B6D">
            <w:pPr>
              <w:pStyle w:val="TableText"/>
              <w:ind w:left="144"/>
            </w:pPr>
            <w:r>
              <w:fldChar w:fldCharType="begin"/>
            </w:r>
            <w:r>
              <w:instrText xml:space="preserve"> HYPERLINK \l "E_Serial_Number_Observation" \h </w:instrText>
            </w:r>
            <w:r>
              <w:fldChar w:fldCharType="separate"/>
            </w:r>
            <w:r w:rsidR="007471AD">
              <w:rPr>
                <w:rStyle w:val="HyperlinkText9pt"/>
              </w:rPr>
              <w:t>Serial Number Observation</w:t>
            </w:r>
            <w:r>
              <w:rPr>
                <w:rStyle w:val="HyperlinkText9pt"/>
              </w:rPr>
              <w:fldChar w:fldCharType="end"/>
            </w:r>
          </w:p>
        </w:tc>
        <w:tc>
          <w:tcPr>
            <w:tcW w:w="360" w:type="dxa"/>
            <w:tcPrChange w:id="2594" w:author="Russ Ott" w:date="2022-05-16T11:58:00Z">
              <w:tcPr>
                <w:tcW w:w="360" w:type="dxa"/>
                <w:gridSpan w:val="2"/>
              </w:tcPr>
            </w:tcPrChange>
          </w:tcPr>
          <w:p w14:paraId="79916431" w14:textId="77777777" w:rsidR="008D0E3F" w:rsidRDefault="007471AD">
            <w:pPr>
              <w:pStyle w:val="TableText"/>
            </w:pPr>
            <w:r>
              <w:t>subentry</w:t>
            </w:r>
          </w:p>
        </w:tc>
        <w:tc>
          <w:tcPr>
            <w:tcW w:w="360" w:type="dxa"/>
            <w:gridSpan w:val="2"/>
            <w:tcPrChange w:id="2595" w:author="Russ Ott" w:date="2022-05-16T11:58:00Z">
              <w:tcPr>
                <w:tcW w:w="360" w:type="dxa"/>
                <w:gridSpan w:val="2"/>
              </w:tcPr>
            </w:tcPrChange>
          </w:tcPr>
          <w:p w14:paraId="59BDB7D7" w14:textId="77777777" w:rsidR="008D0E3F" w:rsidRDefault="007471AD">
            <w:pPr>
              <w:pStyle w:val="TableText"/>
            </w:pPr>
            <w:r>
              <w:t>urn:hl7ii:2.16.840.1.113883.10.20.22.4.319:2019-06-21</w:t>
            </w:r>
          </w:p>
        </w:tc>
      </w:tr>
      <w:tr w:rsidR="008D0E3F" w14:paraId="1BB11085"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596"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597" w:author="Russ Ott" w:date="2022-05-16T11:58:00Z">
            <w:trPr>
              <w:gridAfter w:val="0"/>
              <w:jc w:val="center"/>
            </w:trPr>
          </w:trPrChange>
        </w:trPr>
        <w:tc>
          <w:tcPr>
            <w:tcW w:w="360" w:type="dxa"/>
            <w:tcPrChange w:id="2598" w:author="Russ Ott" w:date="2022-05-16T11:58:00Z">
              <w:tcPr>
                <w:tcW w:w="360" w:type="dxa"/>
                <w:gridSpan w:val="4"/>
              </w:tcPr>
            </w:tcPrChange>
          </w:tcPr>
          <w:p w14:paraId="3CF49141" w14:textId="3F5C1278" w:rsidR="008D0E3F" w:rsidRDefault="00AA5B6D">
            <w:pPr>
              <w:pStyle w:val="TableText"/>
              <w:ind w:left="144"/>
            </w:pPr>
            <w:r>
              <w:fldChar w:fldCharType="begin"/>
            </w:r>
            <w:r>
              <w:instrText xml:space="preserve"> HYPERLINK \l "E_Expiration_Date_Observation" \h </w:instrText>
            </w:r>
            <w:r>
              <w:fldChar w:fldCharType="separate"/>
            </w:r>
            <w:r w:rsidR="007471AD">
              <w:rPr>
                <w:rStyle w:val="HyperlinkText9pt"/>
              </w:rPr>
              <w:t>Expiration Date Observation</w:t>
            </w:r>
            <w:r>
              <w:rPr>
                <w:rStyle w:val="HyperlinkText9pt"/>
              </w:rPr>
              <w:fldChar w:fldCharType="end"/>
            </w:r>
          </w:p>
        </w:tc>
        <w:tc>
          <w:tcPr>
            <w:tcW w:w="360" w:type="dxa"/>
            <w:tcPrChange w:id="2599" w:author="Russ Ott" w:date="2022-05-16T11:58:00Z">
              <w:tcPr>
                <w:tcW w:w="360" w:type="dxa"/>
                <w:gridSpan w:val="2"/>
              </w:tcPr>
            </w:tcPrChange>
          </w:tcPr>
          <w:p w14:paraId="0D75498D" w14:textId="77777777" w:rsidR="008D0E3F" w:rsidRDefault="007471AD">
            <w:pPr>
              <w:pStyle w:val="TableText"/>
            </w:pPr>
            <w:r>
              <w:t>subentry</w:t>
            </w:r>
          </w:p>
        </w:tc>
        <w:tc>
          <w:tcPr>
            <w:tcW w:w="360" w:type="dxa"/>
            <w:gridSpan w:val="2"/>
            <w:tcPrChange w:id="2600" w:author="Russ Ott" w:date="2022-05-16T11:58:00Z">
              <w:tcPr>
                <w:tcW w:w="360" w:type="dxa"/>
                <w:gridSpan w:val="2"/>
              </w:tcPr>
            </w:tcPrChange>
          </w:tcPr>
          <w:p w14:paraId="67935F04" w14:textId="77777777" w:rsidR="008D0E3F" w:rsidRDefault="007471AD">
            <w:pPr>
              <w:pStyle w:val="TableText"/>
            </w:pPr>
            <w:r>
              <w:t>urn:hl7ii:2.16.840.1.113883.10.20.22.4.309:2019-06-21</w:t>
            </w:r>
          </w:p>
        </w:tc>
      </w:tr>
      <w:tr w:rsidR="008D0E3F" w14:paraId="75AEE1F2"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01"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02" w:author="Russ Ott" w:date="2022-05-16T11:58:00Z">
            <w:trPr>
              <w:gridAfter w:val="0"/>
              <w:jc w:val="center"/>
            </w:trPr>
          </w:trPrChange>
        </w:trPr>
        <w:tc>
          <w:tcPr>
            <w:tcW w:w="360" w:type="dxa"/>
            <w:tcPrChange w:id="2603" w:author="Russ Ott" w:date="2022-05-16T11:58:00Z">
              <w:tcPr>
                <w:tcW w:w="360" w:type="dxa"/>
                <w:gridSpan w:val="4"/>
              </w:tcPr>
            </w:tcPrChange>
          </w:tcPr>
          <w:p w14:paraId="72D37FA7" w14:textId="4A3D5DC9" w:rsidR="008D0E3F" w:rsidRDefault="00AA5B6D">
            <w:pPr>
              <w:pStyle w:val="TableText"/>
              <w:ind w:left="144"/>
            </w:pPr>
            <w:r>
              <w:fldChar w:fldCharType="begin"/>
            </w:r>
            <w:r>
              <w:instrText xml:space="preserve"> HYPERLINK \l "E_Brand_Name_Observation" \h </w:instrText>
            </w:r>
            <w:r>
              <w:fldChar w:fldCharType="separate"/>
            </w:r>
            <w:r w:rsidR="007471AD">
              <w:rPr>
                <w:rStyle w:val="HyperlinkText9pt"/>
              </w:rPr>
              <w:t>Brand Name Observation</w:t>
            </w:r>
            <w:r>
              <w:rPr>
                <w:rStyle w:val="HyperlinkText9pt"/>
              </w:rPr>
              <w:fldChar w:fldCharType="end"/>
            </w:r>
          </w:p>
        </w:tc>
        <w:tc>
          <w:tcPr>
            <w:tcW w:w="360" w:type="dxa"/>
            <w:tcPrChange w:id="2604" w:author="Russ Ott" w:date="2022-05-16T11:58:00Z">
              <w:tcPr>
                <w:tcW w:w="360" w:type="dxa"/>
                <w:gridSpan w:val="2"/>
              </w:tcPr>
            </w:tcPrChange>
          </w:tcPr>
          <w:p w14:paraId="36D5127E" w14:textId="77777777" w:rsidR="008D0E3F" w:rsidRDefault="007471AD">
            <w:pPr>
              <w:pStyle w:val="TableText"/>
            </w:pPr>
            <w:r>
              <w:t>subentry</w:t>
            </w:r>
          </w:p>
        </w:tc>
        <w:tc>
          <w:tcPr>
            <w:tcW w:w="360" w:type="dxa"/>
            <w:gridSpan w:val="2"/>
            <w:tcPrChange w:id="2605" w:author="Russ Ott" w:date="2022-05-16T11:58:00Z">
              <w:tcPr>
                <w:tcW w:w="360" w:type="dxa"/>
                <w:gridSpan w:val="2"/>
              </w:tcPr>
            </w:tcPrChange>
          </w:tcPr>
          <w:p w14:paraId="27334A1C" w14:textId="77777777" w:rsidR="008D0E3F" w:rsidRDefault="007471AD">
            <w:pPr>
              <w:pStyle w:val="TableText"/>
            </w:pPr>
            <w:r>
              <w:t>urn:hl7ii:2.16.840.1.113883.10.20.22.4.301:2019-06-21</w:t>
            </w:r>
          </w:p>
        </w:tc>
      </w:tr>
      <w:tr w:rsidR="008D0E3F" w14:paraId="62E6CBA1"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06"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07" w:author="Russ Ott" w:date="2022-05-16T11:58:00Z">
            <w:trPr>
              <w:gridAfter w:val="0"/>
              <w:jc w:val="center"/>
            </w:trPr>
          </w:trPrChange>
        </w:trPr>
        <w:tc>
          <w:tcPr>
            <w:tcW w:w="360" w:type="dxa"/>
            <w:tcPrChange w:id="2608" w:author="Russ Ott" w:date="2022-05-16T11:58:00Z">
              <w:tcPr>
                <w:tcW w:w="360" w:type="dxa"/>
                <w:gridSpan w:val="4"/>
              </w:tcPr>
            </w:tcPrChange>
          </w:tcPr>
          <w:p w14:paraId="511EEF95" w14:textId="2F43B9D8" w:rsidR="008D0E3F" w:rsidRDefault="00AA5B6D">
            <w:pPr>
              <w:pStyle w:val="TableText"/>
              <w:ind w:left="144"/>
            </w:pPr>
            <w:r>
              <w:fldChar w:fldCharType="begin"/>
            </w:r>
            <w:r>
              <w:instrText xml:space="preserve"> HYPERLINK \l "E_Model_Number_Observation" \h </w:instrText>
            </w:r>
            <w:r>
              <w:fldChar w:fldCharType="separate"/>
            </w:r>
            <w:r w:rsidR="007471AD">
              <w:rPr>
                <w:rStyle w:val="HyperlinkText9pt"/>
              </w:rPr>
              <w:t>Model Number Observation</w:t>
            </w:r>
            <w:r>
              <w:rPr>
                <w:rStyle w:val="HyperlinkText9pt"/>
              </w:rPr>
              <w:fldChar w:fldCharType="end"/>
            </w:r>
          </w:p>
        </w:tc>
        <w:tc>
          <w:tcPr>
            <w:tcW w:w="360" w:type="dxa"/>
            <w:tcPrChange w:id="2609" w:author="Russ Ott" w:date="2022-05-16T11:58:00Z">
              <w:tcPr>
                <w:tcW w:w="360" w:type="dxa"/>
                <w:gridSpan w:val="2"/>
              </w:tcPr>
            </w:tcPrChange>
          </w:tcPr>
          <w:p w14:paraId="2ADA0BE9" w14:textId="77777777" w:rsidR="008D0E3F" w:rsidRDefault="007471AD">
            <w:pPr>
              <w:pStyle w:val="TableText"/>
            </w:pPr>
            <w:r>
              <w:t>subentry</w:t>
            </w:r>
          </w:p>
        </w:tc>
        <w:tc>
          <w:tcPr>
            <w:tcW w:w="360" w:type="dxa"/>
            <w:gridSpan w:val="2"/>
            <w:tcPrChange w:id="2610" w:author="Russ Ott" w:date="2022-05-16T11:58:00Z">
              <w:tcPr>
                <w:tcW w:w="360" w:type="dxa"/>
                <w:gridSpan w:val="2"/>
              </w:tcPr>
            </w:tcPrChange>
          </w:tcPr>
          <w:p w14:paraId="0A07A8E3" w14:textId="77777777" w:rsidR="008D0E3F" w:rsidRDefault="007471AD">
            <w:pPr>
              <w:pStyle w:val="TableText"/>
            </w:pPr>
            <w:r>
              <w:t>urn:hl7ii:2.16.840.1.113883.10.20.22.4.317:2019-06-21</w:t>
            </w:r>
          </w:p>
        </w:tc>
      </w:tr>
      <w:tr w:rsidR="00514616" w14:paraId="4FA68171" w14:textId="77777777">
        <w:trPr>
          <w:gridAfter w:val="1"/>
          <w:wAfter w:w="113" w:type="dxa"/>
          <w:jc w:val="center"/>
          <w:del w:id="2611" w:author="Russ Ott" w:date="2022-05-16T11:58:00Z"/>
        </w:trPr>
        <w:tc>
          <w:tcPr>
            <w:tcW w:w="360" w:type="dxa"/>
            <w:gridSpan w:val="2"/>
          </w:tcPr>
          <w:p w14:paraId="3029335E" w14:textId="77777777" w:rsidR="00514616" w:rsidRDefault="00AA5B6D">
            <w:pPr>
              <w:pStyle w:val="TableText"/>
              <w:ind w:left="144"/>
              <w:rPr>
                <w:del w:id="2612" w:author="Russ Ott" w:date="2022-05-16T11:58:00Z"/>
              </w:rPr>
            </w:pPr>
            <w:del w:id="2613" w:author="Russ Ott" w:date="2022-05-16T11:58:00Z">
              <w:r>
                <w:fldChar w:fldCharType="begin"/>
              </w:r>
              <w:r>
                <w:delInstrText xml:space="preserve"> HYPERLINK \l "E_Device_Identifier_Observation_2019" \h </w:delInstrText>
              </w:r>
              <w:r>
                <w:fldChar w:fldCharType="separate"/>
              </w:r>
              <w:r w:rsidR="00FB6AE9">
                <w:rPr>
                  <w:rStyle w:val="HyperlinkText9pt"/>
                </w:rPr>
                <w:delText>Device Identifier Observation</w:delText>
              </w:r>
              <w:r>
                <w:rPr>
                  <w:rStyle w:val="HyperlinkText9pt"/>
                </w:rPr>
                <w:fldChar w:fldCharType="end"/>
              </w:r>
            </w:del>
          </w:p>
        </w:tc>
        <w:tc>
          <w:tcPr>
            <w:tcW w:w="360" w:type="dxa"/>
          </w:tcPr>
          <w:p w14:paraId="37A45C50" w14:textId="77777777" w:rsidR="00514616" w:rsidRDefault="00FB6AE9">
            <w:pPr>
              <w:pStyle w:val="TableText"/>
              <w:rPr>
                <w:del w:id="2614" w:author="Russ Ott" w:date="2022-05-16T11:58:00Z"/>
              </w:rPr>
            </w:pPr>
            <w:del w:id="2615" w:author="Russ Ott" w:date="2022-05-16T11:58:00Z">
              <w:r>
                <w:delText>subentry</w:delText>
              </w:r>
            </w:del>
          </w:p>
        </w:tc>
        <w:tc>
          <w:tcPr>
            <w:tcW w:w="360" w:type="dxa"/>
          </w:tcPr>
          <w:p w14:paraId="3776479F" w14:textId="77777777" w:rsidR="00514616" w:rsidRDefault="00FB6AE9">
            <w:pPr>
              <w:pStyle w:val="TableText"/>
              <w:rPr>
                <w:del w:id="2616" w:author="Russ Ott" w:date="2022-05-16T11:58:00Z"/>
              </w:rPr>
            </w:pPr>
            <w:del w:id="2617" w:author="Russ Ott" w:date="2022-05-16T11:58:00Z">
              <w:r>
                <w:delText>urn:hl7ii:2.16.840.1.113883.10.20.22.4.304:2019-06-21</w:delText>
              </w:r>
            </w:del>
          </w:p>
        </w:tc>
      </w:tr>
      <w:tr w:rsidR="008D0E3F" w14:paraId="4E943704"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18"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19" w:author="Russ Ott" w:date="2022-05-16T11:58:00Z">
            <w:trPr>
              <w:gridAfter w:val="0"/>
              <w:jc w:val="center"/>
            </w:trPr>
          </w:trPrChange>
        </w:trPr>
        <w:tc>
          <w:tcPr>
            <w:tcW w:w="360" w:type="dxa"/>
            <w:tcPrChange w:id="2620" w:author="Russ Ott" w:date="2022-05-16T11:58:00Z">
              <w:tcPr>
                <w:tcW w:w="360" w:type="dxa"/>
                <w:gridSpan w:val="4"/>
              </w:tcPr>
            </w:tcPrChange>
          </w:tcPr>
          <w:p w14:paraId="4B1EBE0C" w14:textId="543D546E" w:rsidR="008D0E3F" w:rsidRDefault="00AA5B6D">
            <w:pPr>
              <w:pStyle w:val="TableText"/>
              <w:ind w:left="144"/>
            </w:pPr>
            <w:r>
              <w:fldChar w:fldCharType="begin"/>
            </w:r>
            <w:r>
              <w:instrText xml:space="preserve"> HYPERLINK \l "E_Catalog_Number_Observation" \h </w:instrText>
            </w:r>
            <w:r>
              <w:fldChar w:fldCharType="separate"/>
            </w:r>
            <w:r w:rsidR="007471AD">
              <w:rPr>
                <w:rStyle w:val="HyperlinkText9pt"/>
              </w:rPr>
              <w:t>Catalog Number Observation</w:t>
            </w:r>
            <w:r>
              <w:rPr>
                <w:rStyle w:val="HyperlinkText9pt"/>
              </w:rPr>
              <w:fldChar w:fldCharType="end"/>
            </w:r>
          </w:p>
        </w:tc>
        <w:tc>
          <w:tcPr>
            <w:tcW w:w="360" w:type="dxa"/>
            <w:tcPrChange w:id="2621" w:author="Russ Ott" w:date="2022-05-16T11:58:00Z">
              <w:tcPr>
                <w:tcW w:w="360" w:type="dxa"/>
                <w:gridSpan w:val="2"/>
              </w:tcPr>
            </w:tcPrChange>
          </w:tcPr>
          <w:p w14:paraId="756DB509" w14:textId="77777777" w:rsidR="008D0E3F" w:rsidRDefault="007471AD">
            <w:pPr>
              <w:pStyle w:val="TableText"/>
            </w:pPr>
            <w:r>
              <w:t>subentry</w:t>
            </w:r>
          </w:p>
        </w:tc>
        <w:tc>
          <w:tcPr>
            <w:tcW w:w="360" w:type="dxa"/>
            <w:gridSpan w:val="2"/>
            <w:tcPrChange w:id="2622" w:author="Russ Ott" w:date="2022-05-16T11:58:00Z">
              <w:tcPr>
                <w:tcW w:w="360" w:type="dxa"/>
                <w:gridSpan w:val="2"/>
              </w:tcPr>
            </w:tcPrChange>
          </w:tcPr>
          <w:p w14:paraId="0CC722F1" w14:textId="77777777" w:rsidR="008D0E3F" w:rsidRDefault="007471AD">
            <w:pPr>
              <w:pStyle w:val="TableText"/>
            </w:pPr>
            <w:r>
              <w:t>urn:hl7ii:2.16.840.1.113883.10.20.22.4.302:2019-06-21</w:t>
            </w:r>
          </w:p>
        </w:tc>
      </w:tr>
      <w:tr w:rsidR="008D0E3F" w14:paraId="1581DB74"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23"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24" w:author="Russ Ott" w:date="2022-05-16T11:58:00Z">
            <w:trPr>
              <w:gridAfter w:val="0"/>
              <w:jc w:val="center"/>
            </w:trPr>
          </w:trPrChange>
        </w:trPr>
        <w:tc>
          <w:tcPr>
            <w:tcW w:w="360" w:type="dxa"/>
            <w:tcPrChange w:id="2625" w:author="Russ Ott" w:date="2022-05-16T11:58:00Z">
              <w:tcPr>
                <w:tcW w:w="360" w:type="dxa"/>
                <w:gridSpan w:val="4"/>
              </w:tcPr>
            </w:tcPrChange>
          </w:tcPr>
          <w:p w14:paraId="270F6886" w14:textId="4FDCEC4E" w:rsidR="008D0E3F" w:rsidRDefault="00AA5B6D">
            <w:pPr>
              <w:pStyle w:val="TableText"/>
              <w:ind w:left="144"/>
            </w:pPr>
            <w:r>
              <w:fldChar w:fldCharType="begin"/>
            </w:r>
            <w:r>
              <w:instrText xml:space="preserve"> HYPERLINK \l "E_Company_Name_Observation</w:instrText>
            </w:r>
            <w:r>
              <w:instrText xml:space="preserve">" \h </w:instrText>
            </w:r>
            <w:r>
              <w:fldChar w:fldCharType="separate"/>
            </w:r>
            <w:r w:rsidR="007471AD">
              <w:rPr>
                <w:rStyle w:val="HyperlinkText9pt"/>
              </w:rPr>
              <w:t>Company Name Observation</w:t>
            </w:r>
            <w:r>
              <w:rPr>
                <w:rStyle w:val="HyperlinkText9pt"/>
              </w:rPr>
              <w:fldChar w:fldCharType="end"/>
            </w:r>
          </w:p>
        </w:tc>
        <w:tc>
          <w:tcPr>
            <w:tcW w:w="360" w:type="dxa"/>
            <w:tcPrChange w:id="2626" w:author="Russ Ott" w:date="2022-05-16T11:58:00Z">
              <w:tcPr>
                <w:tcW w:w="360" w:type="dxa"/>
                <w:gridSpan w:val="2"/>
              </w:tcPr>
            </w:tcPrChange>
          </w:tcPr>
          <w:p w14:paraId="1529AEE1" w14:textId="77777777" w:rsidR="008D0E3F" w:rsidRDefault="007471AD">
            <w:pPr>
              <w:pStyle w:val="TableText"/>
            </w:pPr>
            <w:r>
              <w:t>subentry</w:t>
            </w:r>
          </w:p>
        </w:tc>
        <w:tc>
          <w:tcPr>
            <w:tcW w:w="360" w:type="dxa"/>
            <w:gridSpan w:val="2"/>
            <w:tcPrChange w:id="2627" w:author="Russ Ott" w:date="2022-05-16T11:58:00Z">
              <w:tcPr>
                <w:tcW w:w="360" w:type="dxa"/>
                <w:gridSpan w:val="2"/>
              </w:tcPr>
            </w:tcPrChange>
          </w:tcPr>
          <w:p w14:paraId="7B26AB2D" w14:textId="77777777" w:rsidR="008D0E3F" w:rsidRDefault="007471AD">
            <w:pPr>
              <w:pStyle w:val="TableText"/>
            </w:pPr>
            <w:r>
              <w:t>urn:hl7ii:2.16.840.1.113883.10.20.22.4.303:2019-06-21</w:t>
            </w:r>
          </w:p>
        </w:tc>
      </w:tr>
      <w:tr w:rsidR="008D0E3F" w14:paraId="6952ABAE"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28"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29" w:author="Russ Ott" w:date="2022-05-16T11:58:00Z">
            <w:trPr>
              <w:gridAfter w:val="0"/>
              <w:jc w:val="center"/>
            </w:trPr>
          </w:trPrChange>
        </w:trPr>
        <w:tc>
          <w:tcPr>
            <w:tcW w:w="360" w:type="dxa"/>
            <w:tcPrChange w:id="2630" w:author="Russ Ott" w:date="2022-05-16T11:58:00Z">
              <w:tcPr>
                <w:tcW w:w="360" w:type="dxa"/>
                <w:gridSpan w:val="4"/>
              </w:tcPr>
            </w:tcPrChange>
          </w:tcPr>
          <w:p w14:paraId="31CCBF97" w14:textId="69625F33" w:rsidR="008D0E3F" w:rsidRDefault="00AA5B6D">
            <w:pPr>
              <w:pStyle w:val="TableText"/>
              <w:ind w:left="144"/>
            </w:pPr>
            <w:r>
              <w:fldChar w:fldCharType="begin"/>
            </w:r>
            <w:r>
              <w:instrText xml:space="preserve"> HYPERLINK \l "E_Lot_or_Batch_Number_Observation_2019" \h </w:instrText>
            </w:r>
            <w:r>
              <w:fldChar w:fldCharType="separate"/>
            </w:r>
            <w:r w:rsidR="007471AD">
              <w:rPr>
                <w:rStyle w:val="HyperlinkText9pt"/>
              </w:rPr>
              <w:t>Lot or Batch Number Observation</w:t>
            </w:r>
            <w:r>
              <w:rPr>
                <w:rStyle w:val="HyperlinkText9pt"/>
              </w:rPr>
              <w:fldChar w:fldCharType="end"/>
            </w:r>
          </w:p>
        </w:tc>
        <w:tc>
          <w:tcPr>
            <w:tcW w:w="360" w:type="dxa"/>
            <w:tcPrChange w:id="2631" w:author="Russ Ott" w:date="2022-05-16T11:58:00Z">
              <w:tcPr>
                <w:tcW w:w="360" w:type="dxa"/>
                <w:gridSpan w:val="2"/>
              </w:tcPr>
            </w:tcPrChange>
          </w:tcPr>
          <w:p w14:paraId="16DEE484" w14:textId="77777777" w:rsidR="008D0E3F" w:rsidRDefault="007471AD">
            <w:pPr>
              <w:pStyle w:val="TableText"/>
            </w:pPr>
            <w:r>
              <w:t>subentry</w:t>
            </w:r>
          </w:p>
        </w:tc>
        <w:tc>
          <w:tcPr>
            <w:tcW w:w="360" w:type="dxa"/>
            <w:gridSpan w:val="2"/>
            <w:tcPrChange w:id="2632" w:author="Russ Ott" w:date="2022-05-16T11:58:00Z">
              <w:tcPr>
                <w:tcW w:w="360" w:type="dxa"/>
                <w:gridSpan w:val="2"/>
              </w:tcPr>
            </w:tcPrChange>
          </w:tcPr>
          <w:p w14:paraId="7FF15B90" w14:textId="77777777" w:rsidR="008D0E3F" w:rsidRDefault="007471AD">
            <w:pPr>
              <w:pStyle w:val="TableText"/>
            </w:pPr>
            <w:r>
              <w:t>urn:hl7ii:2.16.840.1.113883.10.20.22.4.315:2019-06-21</w:t>
            </w:r>
          </w:p>
        </w:tc>
      </w:tr>
      <w:tr w:rsidR="008D0E3F" w14:paraId="41919CAF"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33"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34" w:author="Russ Ott" w:date="2022-05-16T11:58:00Z">
            <w:trPr>
              <w:gridAfter w:val="0"/>
              <w:jc w:val="center"/>
            </w:trPr>
          </w:trPrChange>
        </w:trPr>
        <w:tc>
          <w:tcPr>
            <w:tcW w:w="360" w:type="dxa"/>
            <w:tcPrChange w:id="2635" w:author="Russ Ott" w:date="2022-05-16T11:58:00Z">
              <w:tcPr>
                <w:tcW w:w="360" w:type="dxa"/>
                <w:gridSpan w:val="4"/>
              </w:tcPr>
            </w:tcPrChange>
          </w:tcPr>
          <w:p w14:paraId="23912288" w14:textId="7DEB12D2" w:rsidR="008D0E3F" w:rsidRDefault="00AA5B6D">
            <w:pPr>
              <w:pStyle w:val="TableText"/>
              <w:ind w:left="144"/>
            </w:pPr>
            <w:r>
              <w:fldChar w:fldCharType="begin"/>
            </w:r>
            <w:r>
              <w:instrText xml:space="preserve"> HYPERLINK \l "E_Manufacturing_Date_Observation_2019" \h </w:instrText>
            </w:r>
            <w:r>
              <w:fldChar w:fldCharType="separate"/>
            </w:r>
            <w:r w:rsidR="007471AD">
              <w:rPr>
                <w:rStyle w:val="HyperlinkText9pt"/>
              </w:rPr>
              <w:t>Manufacturing Date Observation</w:t>
            </w:r>
            <w:r>
              <w:rPr>
                <w:rStyle w:val="HyperlinkText9pt"/>
              </w:rPr>
              <w:fldChar w:fldCharType="end"/>
            </w:r>
          </w:p>
        </w:tc>
        <w:tc>
          <w:tcPr>
            <w:tcW w:w="360" w:type="dxa"/>
            <w:tcPrChange w:id="2636" w:author="Russ Ott" w:date="2022-05-16T11:58:00Z">
              <w:tcPr>
                <w:tcW w:w="360" w:type="dxa"/>
                <w:gridSpan w:val="2"/>
              </w:tcPr>
            </w:tcPrChange>
          </w:tcPr>
          <w:p w14:paraId="11E6799A" w14:textId="77777777" w:rsidR="008D0E3F" w:rsidRDefault="007471AD">
            <w:pPr>
              <w:pStyle w:val="TableText"/>
            </w:pPr>
            <w:r>
              <w:t>subentry</w:t>
            </w:r>
          </w:p>
        </w:tc>
        <w:tc>
          <w:tcPr>
            <w:tcW w:w="360" w:type="dxa"/>
            <w:gridSpan w:val="2"/>
            <w:tcPrChange w:id="2637" w:author="Russ Ott" w:date="2022-05-16T11:58:00Z">
              <w:tcPr>
                <w:tcW w:w="360" w:type="dxa"/>
                <w:gridSpan w:val="2"/>
              </w:tcPr>
            </w:tcPrChange>
          </w:tcPr>
          <w:p w14:paraId="51D3B347" w14:textId="77777777" w:rsidR="008D0E3F" w:rsidRDefault="007471AD">
            <w:pPr>
              <w:pStyle w:val="TableText"/>
            </w:pPr>
            <w:r>
              <w:t>urn:hl7ii:2.16.840.1.113883.10.20.22.4.316:2019-06-21</w:t>
            </w:r>
          </w:p>
        </w:tc>
      </w:tr>
      <w:tr w:rsidR="008D0E3F" w14:paraId="196CD268"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38"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39" w:author="Russ Ott" w:date="2022-05-16T11:58:00Z">
            <w:trPr>
              <w:gridAfter w:val="0"/>
              <w:jc w:val="center"/>
            </w:trPr>
          </w:trPrChange>
        </w:trPr>
        <w:tc>
          <w:tcPr>
            <w:tcW w:w="360" w:type="dxa"/>
            <w:tcPrChange w:id="2640" w:author="Russ Ott" w:date="2022-05-16T11:58:00Z">
              <w:tcPr>
                <w:tcW w:w="360" w:type="dxa"/>
                <w:gridSpan w:val="4"/>
              </w:tcPr>
            </w:tcPrChange>
          </w:tcPr>
          <w:p w14:paraId="0A34C303" w14:textId="3E3E06B0" w:rsidR="008D0E3F" w:rsidRDefault="00AA5B6D">
            <w:pPr>
              <w:pStyle w:val="TableText"/>
              <w:ind w:left="144"/>
            </w:pPr>
            <w:r>
              <w:fldChar w:fldCharType="begin"/>
            </w:r>
            <w:r>
              <w:instrText xml:space="preserve"> HYPERLINK \l "E_MRI_Safety_Observation" \h </w:instrText>
            </w:r>
            <w:r>
              <w:fldChar w:fldCharType="separate"/>
            </w:r>
            <w:r w:rsidR="007471AD">
              <w:rPr>
                <w:rStyle w:val="HyperlinkText9pt"/>
              </w:rPr>
              <w:t>MRI Safety Observation</w:t>
            </w:r>
            <w:r>
              <w:rPr>
                <w:rStyle w:val="HyperlinkText9pt"/>
              </w:rPr>
              <w:fldChar w:fldCharType="end"/>
            </w:r>
          </w:p>
        </w:tc>
        <w:tc>
          <w:tcPr>
            <w:tcW w:w="360" w:type="dxa"/>
            <w:tcPrChange w:id="2641" w:author="Russ Ott" w:date="2022-05-16T11:58:00Z">
              <w:tcPr>
                <w:tcW w:w="360" w:type="dxa"/>
                <w:gridSpan w:val="2"/>
              </w:tcPr>
            </w:tcPrChange>
          </w:tcPr>
          <w:p w14:paraId="252A10F9" w14:textId="77777777" w:rsidR="008D0E3F" w:rsidRDefault="007471AD">
            <w:pPr>
              <w:pStyle w:val="TableText"/>
            </w:pPr>
            <w:r>
              <w:t>subentry</w:t>
            </w:r>
          </w:p>
        </w:tc>
        <w:tc>
          <w:tcPr>
            <w:tcW w:w="360" w:type="dxa"/>
            <w:gridSpan w:val="2"/>
            <w:tcPrChange w:id="2642" w:author="Russ Ott" w:date="2022-05-16T11:58:00Z">
              <w:tcPr>
                <w:tcW w:w="360" w:type="dxa"/>
                <w:gridSpan w:val="2"/>
              </w:tcPr>
            </w:tcPrChange>
          </w:tcPr>
          <w:p w14:paraId="59D9F3DA" w14:textId="77777777" w:rsidR="008D0E3F" w:rsidRDefault="007471AD">
            <w:pPr>
              <w:pStyle w:val="TableText"/>
            </w:pPr>
            <w:r>
              <w:t>urn:hl7ii:2.16.840.1.113883.10.20.22.4.318:2019-06-21</w:t>
            </w:r>
          </w:p>
        </w:tc>
      </w:tr>
      <w:tr w:rsidR="008D0E3F" w14:paraId="394BC327"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43"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44" w:author="Russ Ott" w:date="2022-05-16T11:58:00Z">
            <w:trPr>
              <w:gridAfter w:val="0"/>
              <w:jc w:val="center"/>
            </w:trPr>
          </w:trPrChange>
        </w:trPr>
        <w:tc>
          <w:tcPr>
            <w:tcW w:w="360" w:type="dxa"/>
            <w:tcPrChange w:id="2645" w:author="Russ Ott" w:date="2022-05-16T11:58:00Z">
              <w:tcPr>
                <w:tcW w:w="360" w:type="dxa"/>
                <w:gridSpan w:val="4"/>
              </w:tcPr>
            </w:tcPrChange>
          </w:tcPr>
          <w:p w14:paraId="7ED09BF2" w14:textId="6C936647" w:rsidR="008D0E3F" w:rsidRDefault="00AA5B6D">
            <w:pPr>
              <w:pStyle w:val="TableText"/>
              <w:ind w:left="144"/>
            </w:pPr>
            <w:r>
              <w:fldChar w:fldCharType="begin"/>
            </w:r>
            <w:r>
              <w:instrText xml:space="preserve"> HYPERLINK \l "SE_Latex_Safety_Observation_2019" \h </w:instrText>
            </w:r>
            <w:r>
              <w:fldChar w:fldCharType="separate"/>
            </w:r>
            <w:r w:rsidR="007471AD">
              <w:rPr>
                <w:rStyle w:val="HyperlinkText9pt"/>
              </w:rPr>
              <w:t>Latex Safety Observation</w:t>
            </w:r>
            <w:r>
              <w:rPr>
                <w:rStyle w:val="HyperlinkText9pt"/>
              </w:rPr>
              <w:fldChar w:fldCharType="end"/>
            </w:r>
          </w:p>
        </w:tc>
        <w:tc>
          <w:tcPr>
            <w:tcW w:w="360" w:type="dxa"/>
            <w:tcPrChange w:id="2646" w:author="Russ Ott" w:date="2022-05-16T11:58:00Z">
              <w:tcPr>
                <w:tcW w:w="360" w:type="dxa"/>
                <w:gridSpan w:val="2"/>
              </w:tcPr>
            </w:tcPrChange>
          </w:tcPr>
          <w:p w14:paraId="23FB8DA6" w14:textId="77777777" w:rsidR="008D0E3F" w:rsidRDefault="007471AD">
            <w:pPr>
              <w:pStyle w:val="TableText"/>
            </w:pPr>
            <w:r>
              <w:t>subentry</w:t>
            </w:r>
          </w:p>
        </w:tc>
        <w:tc>
          <w:tcPr>
            <w:tcW w:w="360" w:type="dxa"/>
            <w:gridSpan w:val="2"/>
            <w:tcPrChange w:id="2647" w:author="Russ Ott" w:date="2022-05-16T11:58:00Z">
              <w:tcPr>
                <w:tcW w:w="360" w:type="dxa"/>
                <w:gridSpan w:val="2"/>
              </w:tcPr>
            </w:tcPrChange>
          </w:tcPr>
          <w:p w14:paraId="0475E12A" w14:textId="77777777" w:rsidR="008D0E3F" w:rsidRDefault="007471AD">
            <w:pPr>
              <w:pStyle w:val="TableText"/>
            </w:pPr>
            <w:r>
              <w:t>urn:hl7ii:2.16.840.1.113883.10.20.22.4.314:2019-06-21</w:t>
            </w:r>
          </w:p>
        </w:tc>
      </w:tr>
      <w:tr w:rsidR="008D0E3F" w14:paraId="656480B6" w14:textId="77777777">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Change w:id="2648" w:author="Russ Ott" w:date="2022-05-16T11:58:00Z">
            <w:tblPrEx>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Ex>
          </w:tblPrExChange>
        </w:tblPrEx>
        <w:trPr>
          <w:gridBefore w:val="1"/>
          <w:jc w:val="center"/>
          <w:trPrChange w:id="2649" w:author="Russ Ott" w:date="2022-05-16T11:58:00Z">
            <w:trPr>
              <w:gridAfter w:val="0"/>
              <w:jc w:val="center"/>
            </w:trPr>
          </w:trPrChange>
        </w:trPr>
        <w:tc>
          <w:tcPr>
            <w:tcW w:w="360" w:type="dxa"/>
            <w:tcPrChange w:id="2650" w:author="Russ Ott" w:date="2022-05-16T11:58:00Z">
              <w:tcPr>
                <w:tcW w:w="360" w:type="dxa"/>
                <w:gridSpan w:val="4"/>
              </w:tcPr>
            </w:tcPrChange>
          </w:tcPr>
          <w:p w14:paraId="2A8A802B" w14:textId="6DC7918D" w:rsidR="008D0E3F" w:rsidRDefault="00AA5B6D">
            <w:pPr>
              <w:pStyle w:val="TableText"/>
              <w:ind w:left="144"/>
            </w:pPr>
            <w:r>
              <w:fldChar w:fldCharType="begin"/>
            </w:r>
            <w:r>
              <w:instrText xml:space="preserve"> HYPERLINK \l "SE_Impl</w:instrText>
            </w:r>
            <w:r>
              <w:instrText xml:space="preserve">antable_Device_Status_Observation" \h </w:instrText>
            </w:r>
            <w:r>
              <w:fldChar w:fldCharType="separate"/>
            </w:r>
            <w:r w:rsidR="007471AD">
              <w:rPr>
                <w:rStyle w:val="HyperlinkText9pt"/>
              </w:rPr>
              <w:t>Implantable Device Status Observation</w:t>
            </w:r>
            <w:r>
              <w:rPr>
                <w:rStyle w:val="HyperlinkText9pt"/>
              </w:rPr>
              <w:fldChar w:fldCharType="end"/>
            </w:r>
          </w:p>
        </w:tc>
        <w:tc>
          <w:tcPr>
            <w:tcW w:w="360" w:type="dxa"/>
            <w:tcPrChange w:id="2651" w:author="Russ Ott" w:date="2022-05-16T11:58:00Z">
              <w:tcPr>
                <w:tcW w:w="360" w:type="dxa"/>
                <w:gridSpan w:val="2"/>
              </w:tcPr>
            </w:tcPrChange>
          </w:tcPr>
          <w:p w14:paraId="1E63B2A9" w14:textId="77777777" w:rsidR="008D0E3F" w:rsidRDefault="007471AD">
            <w:pPr>
              <w:pStyle w:val="TableText"/>
            </w:pPr>
            <w:r>
              <w:t>subentry</w:t>
            </w:r>
          </w:p>
        </w:tc>
        <w:tc>
          <w:tcPr>
            <w:tcW w:w="360" w:type="dxa"/>
            <w:gridSpan w:val="2"/>
            <w:tcPrChange w:id="2652" w:author="Russ Ott" w:date="2022-05-16T11:58:00Z">
              <w:tcPr>
                <w:tcW w:w="360" w:type="dxa"/>
                <w:gridSpan w:val="2"/>
              </w:tcPr>
            </w:tcPrChange>
          </w:tcPr>
          <w:p w14:paraId="71C9CA58" w14:textId="77777777" w:rsidR="008D0E3F" w:rsidRDefault="007471AD">
            <w:pPr>
              <w:pStyle w:val="TableText"/>
            </w:pPr>
            <w:r>
              <w:t>urn:hl7ii:2.16.840.1.113883.10.20.22.4.305:2019-06-21</w:t>
            </w:r>
          </w:p>
        </w:tc>
      </w:tr>
      <w:tr w:rsidR="008D0E3F" w14:paraId="57F3F40C" w14:textId="77777777">
        <w:trPr>
          <w:gridBefore w:val="1"/>
          <w:jc w:val="center"/>
          <w:ins w:id="2653" w:author="Russ Ott" w:date="2022-05-16T11:58:00Z"/>
        </w:trPr>
        <w:tc>
          <w:tcPr>
            <w:tcW w:w="360" w:type="dxa"/>
          </w:tcPr>
          <w:p w14:paraId="5BAAB1F0" w14:textId="1C27AD76" w:rsidR="008D0E3F" w:rsidRDefault="00AA5B6D">
            <w:pPr>
              <w:pStyle w:val="TableText"/>
              <w:rPr>
                <w:ins w:id="2654" w:author="Russ Ott" w:date="2022-05-16T11:58:00Z"/>
              </w:rPr>
            </w:pPr>
            <w:ins w:id="2655" w:author="Russ Ott" w:date="2022-05-16T11:58:00Z">
              <w:r>
                <w:fldChar w:fldCharType="begin"/>
              </w:r>
              <w:r>
                <w:instrText xml:space="preserve"> HYPERLINK \l "SE_Device_Identifier_Observation_V2" \h </w:instrText>
              </w:r>
              <w:r>
                <w:fldChar w:fldCharType="separate"/>
              </w:r>
              <w:r w:rsidR="007471AD">
                <w:rPr>
                  <w:rStyle w:val="HyperlinkText9pt"/>
                </w:rPr>
                <w:t>Device Identifier Observation (V2)</w:t>
              </w:r>
              <w:r>
                <w:rPr>
                  <w:rStyle w:val="HyperlinkText9pt"/>
                </w:rPr>
                <w:fldChar w:fldCharType="end"/>
              </w:r>
            </w:ins>
          </w:p>
        </w:tc>
        <w:tc>
          <w:tcPr>
            <w:tcW w:w="360" w:type="dxa"/>
          </w:tcPr>
          <w:p w14:paraId="3E792CA3" w14:textId="77777777" w:rsidR="008D0E3F" w:rsidRDefault="007471AD">
            <w:pPr>
              <w:pStyle w:val="TableText"/>
              <w:rPr>
                <w:ins w:id="2656" w:author="Russ Ott" w:date="2022-05-16T11:58:00Z"/>
              </w:rPr>
            </w:pPr>
            <w:ins w:id="2657" w:author="Russ Ott" w:date="2022-05-16T11:58:00Z">
              <w:r>
                <w:t>subentry</w:t>
              </w:r>
            </w:ins>
          </w:p>
        </w:tc>
        <w:tc>
          <w:tcPr>
            <w:tcW w:w="360" w:type="dxa"/>
            <w:gridSpan w:val="2"/>
          </w:tcPr>
          <w:p w14:paraId="49B24AFF" w14:textId="77777777" w:rsidR="008D0E3F" w:rsidRDefault="007471AD">
            <w:pPr>
              <w:pStyle w:val="TableText"/>
              <w:rPr>
                <w:ins w:id="2658" w:author="Russ Ott" w:date="2022-05-16T11:58:00Z"/>
              </w:rPr>
            </w:pPr>
            <w:ins w:id="2659" w:author="Russ Ott" w:date="2022-05-16T11:58:00Z">
              <w:r>
                <w:t>urn:hl7ii:2.16.840.1.113883.10.20.22.4.304:2022-06-01</w:t>
              </w:r>
            </w:ins>
          </w:p>
        </w:tc>
      </w:tr>
    </w:tbl>
    <w:p w14:paraId="44E66147" w14:textId="77777777" w:rsidR="008D0E3F" w:rsidRDefault="008D0E3F">
      <w:pPr>
        <w:pStyle w:val="BodyText"/>
      </w:pPr>
    </w:p>
    <w:p w14:paraId="552EB05E" w14:textId="77777777" w:rsidR="008D0E3F" w:rsidRDefault="007471AD">
      <w:pPr>
        <w:pStyle w:val="Heading1"/>
      </w:pPr>
      <w:bookmarkStart w:id="2660" w:name="_Toc103326505"/>
      <w:bookmarkStart w:id="2661" w:name="_Toc83395670"/>
      <w:r>
        <w:t>Code Systems in This Guide</w:t>
      </w:r>
      <w:bookmarkEnd w:id="2660"/>
      <w:bookmarkEnd w:id="2661"/>
    </w:p>
    <w:p w14:paraId="7B30DC3D" w14:textId="41C0AE5B" w:rsidR="008D0E3F" w:rsidRDefault="007471AD">
      <w:pPr>
        <w:pStyle w:val="Caption"/>
      </w:pPr>
      <w:bookmarkStart w:id="2662" w:name="_Toc103326549"/>
      <w:bookmarkStart w:id="2663" w:name="_Toc83395715"/>
      <w:r>
        <w:t xml:space="preserve">Table </w:t>
      </w:r>
      <w:r>
        <w:fldChar w:fldCharType="begin"/>
      </w:r>
      <w:r>
        <w:instrText>SEQ Table \* ARABIC</w:instrText>
      </w:r>
      <w:r>
        <w:fldChar w:fldCharType="separate"/>
      </w:r>
      <w:del w:id="2664" w:author="Russ Ott" w:date="2022-05-16T11:58:00Z">
        <w:r w:rsidR="00FB6AE9">
          <w:delText>31</w:delText>
        </w:r>
      </w:del>
      <w:ins w:id="2665" w:author="Russ Ott" w:date="2022-05-16T11:58:00Z">
        <w:r>
          <w:t>30</w:t>
        </w:r>
      </w:ins>
      <w:r>
        <w:fldChar w:fldCharType="end"/>
      </w:r>
      <w:r>
        <w:t>: Code Systems</w:t>
      </w:r>
      <w:bookmarkEnd w:id="2662"/>
      <w:bookmarkEnd w:id="26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666" w:author="Russ Ott" w:date="2022-05-16T11:58: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2667">
          <w:tblGrid>
            <w:gridCol w:w="5040"/>
            <w:gridCol w:w="5040"/>
          </w:tblGrid>
        </w:tblGridChange>
      </w:tblGrid>
      <w:tr w:rsidR="008D0E3F" w14:paraId="41BE9967" w14:textId="77777777">
        <w:trPr>
          <w:cantSplit/>
          <w:tblHeader/>
          <w:jc w:val="center"/>
          <w:trPrChange w:id="2668" w:author="Russ Ott" w:date="2022-05-16T11:58:00Z">
            <w:trPr>
              <w:cantSplit/>
              <w:tblHeader/>
              <w:jc w:val="center"/>
            </w:trPr>
          </w:trPrChange>
        </w:trPr>
        <w:tc>
          <w:tcPr>
            <w:tcW w:w="360" w:type="dxa"/>
            <w:shd w:val="clear" w:color="auto" w:fill="E6E6E6"/>
            <w:tcPrChange w:id="2669" w:author="Russ Ott" w:date="2022-05-16T11:58:00Z">
              <w:tcPr>
                <w:tcW w:w="360" w:type="dxa"/>
                <w:shd w:val="clear" w:color="auto" w:fill="E6E6E6"/>
              </w:tcPr>
            </w:tcPrChange>
          </w:tcPr>
          <w:p w14:paraId="1C7E050D" w14:textId="77777777" w:rsidR="008D0E3F" w:rsidRDefault="007471AD">
            <w:pPr>
              <w:pStyle w:val="TableHead"/>
            </w:pPr>
            <w:r>
              <w:t>Name</w:t>
            </w:r>
          </w:p>
        </w:tc>
        <w:tc>
          <w:tcPr>
            <w:tcW w:w="360" w:type="dxa"/>
            <w:shd w:val="clear" w:color="auto" w:fill="E6E6E6"/>
            <w:tcPrChange w:id="2670" w:author="Russ Ott" w:date="2022-05-16T11:58:00Z">
              <w:tcPr>
                <w:tcW w:w="360" w:type="dxa"/>
                <w:shd w:val="clear" w:color="auto" w:fill="E6E6E6"/>
              </w:tcPr>
            </w:tcPrChange>
          </w:tcPr>
          <w:p w14:paraId="299484FD" w14:textId="77777777" w:rsidR="008D0E3F" w:rsidRDefault="007471AD">
            <w:pPr>
              <w:pStyle w:val="TableHead"/>
            </w:pPr>
            <w:r>
              <w:t>OID</w:t>
            </w:r>
          </w:p>
        </w:tc>
      </w:tr>
      <w:tr w:rsidR="008D0E3F" w14:paraId="59F9F03A" w14:textId="77777777">
        <w:trPr>
          <w:jc w:val="center"/>
          <w:trPrChange w:id="2671" w:author="Russ Ott" w:date="2022-05-16T11:58:00Z">
            <w:trPr>
              <w:jc w:val="center"/>
            </w:trPr>
          </w:trPrChange>
        </w:trPr>
        <w:tc>
          <w:tcPr>
            <w:tcW w:w="360" w:type="dxa"/>
            <w:tcPrChange w:id="2672" w:author="Russ Ott" w:date="2022-05-16T11:58:00Z">
              <w:tcPr>
                <w:tcW w:w="360" w:type="dxa"/>
              </w:tcPr>
            </w:tcPrChange>
          </w:tcPr>
          <w:p w14:paraId="480FE6CC" w14:textId="77777777" w:rsidR="008D0E3F" w:rsidRDefault="007471AD">
            <w:r>
              <w:t>HL7ActStatus</w:t>
            </w:r>
          </w:p>
        </w:tc>
        <w:tc>
          <w:tcPr>
            <w:tcW w:w="360" w:type="dxa"/>
            <w:tcPrChange w:id="2673" w:author="Russ Ott" w:date="2022-05-16T11:58:00Z">
              <w:tcPr>
                <w:tcW w:w="360" w:type="dxa"/>
              </w:tcPr>
            </w:tcPrChange>
          </w:tcPr>
          <w:p w14:paraId="25160CE8" w14:textId="77777777" w:rsidR="008D0E3F" w:rsidRDefault="007471AD">
            <w:proofErr w:type="gramStart"/>
            <w:r>
              <w:t>urn:oid</w:t>
            </w:r>
            <w:proofErr w:type="gramEnd"/>
            <w:r>
              <w:t>:2.16.840.1.113883.5.14</w:t>
            </w:r>
          </w:p>
        </w:tc>
      </w:tr>
      <w:tr w:rsidR="008D0E3F" w14:paraId="4BAAFB71" w14:textId="77777777">
        <w:trPr>
          <w:jc w:val="center"/>
          <w:trPrChange w:id="2674" w:author="Russ Ott" w:date="2022-05-16T11:58:00Z">
            <w:trPr>
              <w:jc w:val="center"/>
            </w:trPr>
          </w:trPrChange>
        </w:trPr>
        <w:tc>
          <w:tcPr>
            <w:tcW w:w="360" w:type="dxa"/>
            <w:tcPrChange w:id="2675" w:author="Russ Ott" w:date="2022-05-16T11:58:00Z">
              <w:tcPr>
                <w:tcW w:w="360" w:type="dxa"/>
              </w:tcPr>
            </w:tcPrChange>
          </w:tcPr>
          <w:p w14:paraId="6481DA01" w14:textId="77777777" w:rsidR="008D0E3F" w:rsidRDefault="007471AD">
            <w:r>
              <w:t>LOINC</w:t>
            </w:r>
          </w:p>
        </w:tc>
        <w:tc>
          <w:tcPr>
            <w:tcW w:w="360" w:type="dxa"/>
            <w:tcPrChange w:id="2676" w:author="Russ Ott" w:date="2022-05-16T11:58:00Z">
              <w:tcPr>
                <w:tcW w:w="360" w:type="dxa"/>
              </w:tcPr>
            </w:tcPrChange>
          </w:tcPr>
          <w:p w14:paraId="649538A5" w14:textId="77777777" w:rsidR="008D0E3F" w:rsidRDefault="007471AD">
            <w:proofErr w:type="gramStart"/>
            <w:r>
              <w:t>urn:oid</w:t>
            </w:r>
            <w:proofErr w:type="gramEnd"/>
            <w:r>
              <w:t>:2.16.840.1.113883.6.1</w:t>
            </w:r>
          </w:p>
        </w:tc>
      </w:tr>
      <w:tr w:rsidR="008D0E3F" w14:paraId="3FDD9109" w14:textId="77777777">
        <w:trPr>
          <w:jc w:val="center"/>
          <w:trPrChange w:id="2677" w:author="Russ Ott" w:date="2022-05-16T11:58:00Z">
            <w:trPr>
              <w:jc w:val="center"/>
            </w:trPr>
          </w:trPrChange>
        </w:trPr>
        <w:tc>
          <w:tcPr>
            <w:tcW w:w="360" w:type="dxa"/>
            <w:tcPrChange w:id="2678" w:author="Russ Ott" w:date="2022-05-16T11:58:00Z">
              <w:tcPr>
                <w:tcW w:w="360" w:type="dxa"/>
              </w:tcPr>
            </w:tcPrChange>
          </w:tcPr>
          <w:p w14:paraId="797CEE4C" w14:textId="77777777" w:rsidR="008D0E3F" w:rsidRDefault="007471AD">
            <w:r>
              <w:t>NCI Thesaurus (</w:t>
            </w:r>
            <w:proofErr w:type="spellStart"/>
            <w:r>
              <w:t>NCIt</w:t>
            </w:r>
            <w:proofErr w:type="spellEnd"/>
            <w:r>
              <w:t>)</w:t>
            </w:r>
          </w:p>
        </w:tc>
        <w:tc>
          <w:tcPr>
            <w:tcW w:w="360" w:type="dxa"/>
            <w:tcPrChange w:id="2679" w:author="Russ Ott" w:date="2022-05-16T11:58:00Z">
              <w:tcPr>
                <w:tcW w:w="360" w:type="dxa"/>
              </w:tcPr>
            </w:tcPrChange>
          </w:tcPr>
          <w:p w14:paraId="48CEC80E" w14:textId="77777777" w:rsidR="008D0E3F" w:rsidRDefault="007471AD">
            <w:proofErr w:type="gramStart"/>
            <w:r>
              <w:t>urn:oid</w:t>
            </w:r>
            <w:proofErr w:type="gramEnd"/>
            <w:r>
              <w:t>:2.16.840.1.113883.3.26.1.1</w:t>
            </w:r>
          </w:p>
        </w:tc>
      </w:tr>
    </w:tbl>
    <w:p w14:paraId="3211D8D7" w14:textId="77777777" w:rsidR="008D0E3F" w:rsidRDefault="008D0E3F">
      <w:pPr>
        <w:pStyle w:val="BodyText"/>
      </w:pPr>
    </w:p>
    <w:sectPr w:rsidR="008D0E3F" w:rsidSect="007471AD">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062D" w14:textId="77777777" w:rsidR="00AA5B6D" w:rsidRDefault="00AA5B6D">
      <w:r>
        <w:separator/>
      </w:r>
    </w:p>
    <w:p w14:paraId="1974D39A" w14:textId="77777777" w:rsidR="00AA5B6D" w:rsidRDefault="00AA5B6D"/>
    <w:p w14:paraId="31E679F6" w14:textId="77777777" w:rsidR="00AA5B6D" w:rsidRDefault="00AA5B6D"/>
    <w:p w14:paraId="71E1A2FD" w14:textId="77777777" w:rsidR="00AA5B6D" w:rsidRDefault="00AA5B6D"/>
    <w:p w14:paraId="7836AED4" w14:textId="77777777" w:rsidR="00AA5B6D" w:rsidRDefault="00AA5B6D"/>
  </w:endnote>
  <w:endnote w:type="continuationSeparator" w:id="0">
    <w:p w14:paraId="342657A4" w14:textId="77777777" w:rsidR="00AA5B6D" w:rsidRDefault="00AA5B6D">
      <w:r>
        <w:continuationSeparator/>
      </w:r>
    </w:p>
    <w:p w14:paraId="3DFD0858" w14:textId="77777777" w:rsidR="00AA5B6D" w:rsidRDefault="00AA5B6D"/>
    <w:p w14:paraId="2F35E2AC" w14:textId="77777777" w:rsidR="00AA5B6D" w:rsidRDefault="00AA5B6D"/>
    <w:p w14:paraId="4145BDFF" w14:textId="77777777" w:rsidR="00AA5B6D" w:rsidRDefault="00AA5B6D"/>
    <w:p w14:paraId="2B96AD7D" w14:textId="77777777" w:rsidR="00AA5B6D" w:rsidRDefault="00AA5B6D"/>
  </w:endnote>
  <w:endnote w:type="continuationNotice" w:id="1">
    <w:p w14:paraId="52095B5A" w14:textId="77777777" w:rsidR="00AA5B6D" w:rsidRDefault="00AA5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charset w:val="80"/>
    <w:family w:val="modern"/>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3CA91E4" w:rsidR="007471AD" w:rsidRDefault="007471AD">
    <w:pPr>
      <w:pStyle w:val="Footer"/>
    </w:pPr>
    <w:r>
      <w:t>C-CDA 2.1 Companion Guide R2 Appendix B: UDI Organizer and supporting templates</w:t>
    </w:r>
    <w:del w:id="2684" w:author="Russ Ott" w:date="2022-05-16T11:58:00Z">
      <w:r w:rsidR="00FB6AE9">
        <w:tab/>
        <w:delText>December 1</w:delText>
      </w:r>
    </w:del>
    <w:ins w:id="2685" w:author="Russ Ott" w:date="2022-05-16T11:58:00Z">
      <w:r>
        <w:t xml:space="preserve"> V2</w:t>
      </w:r>
      <w:r>
        <w:tab/>
        <w:t>April 21</w:t>
      </w:r>
    </w:ins>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1FE55117" w:rsidR="007471AD" w:rsidRPr="007471AD" w:rsidRDefault="007471AD" w:rsidP="007471AD">
    <w:pPr>
      <w:tabs>
        <w:tab w:val="right" w:pos="9360"/>
      </w:tabs>
      <w:spacing w:after="0" w:line="240" w:lineRule="auto"/>
      <w:ind w:right="-180"/>
      <w:rPr>
        <w:rFonts w:ascii="Calibri Light" w:eastAsia="Arial" w:hAnsi="Calibri Light"/>
        <w:sz w:val="18"/>
        <w:rPrChange w:id="2686" w:author="Russ Ott" w:date="2022-05-16T11:58:00Z">
          <w:rPr>
            <w:rFonts w:ascii="Calibri Light" w:eastAsia="Arial" w:hAnsi="Calibri Light"/>
            <w:i w:val="0"/>
            <w:sz w:val="18"/>
          </w:rPr>
        </w:rPrChange>
      </w:rPr>
      <w:pPrChange w:id="2687" w:author="Russ Ott" w:date="2022-05-16T11:58:00Z">
        <w:pPr>
          <w:pStyle w:val="Footer"/>
          <w:pBdr>
            <w:top w:val="none" w:sz="0" w:space="0" w:color="auto"/>
          </w:pBdr>
          <w:tabs>
            <w:tab w:val="clear" w:pos="4680"/>
          </w:tabs>
          <w:spacing w:after="0" w:line="240" w:lineRule="auto"/>
          <w:ind w:firstLine="360"/>
        </w:pPr>
      </w:pPrChange>
    </w:pPr>
    <w:r w:rsidRPr="00AA5B6D">
      <w:rPr>
        <w:rFonts w:ascii="Calibri Light" w:eastAsia="Arial" w:hAnsi="Calibri Light"/>
        <w:sz w:val="18"/>
      </w:rPr>
      <w:t xml:space="preserve">Page </w:t>
    </w:r>
    <w:r w:rsidRPr="007471AD">
      <w:rPr>
        <w:rFonts w:ascii="Calibri Light" w:eastAsia="Arial" w:hAnsi="Calibri Light"/>
        <w:sz w:val="18"/>
        <w:rPrChange w:id="2688" w:author="Russ Ott" w:date="2022-05-16T11:58:00Z">
          <w:rPr>
            <w:rFonts w:ascii="Calibri Light" w:eastAsia="Arial" w:hAnsi="Calibri Light"/>
            <w:i w:val="0"/>
            <w:sz w:val="18"/>
          </w:rPr>
        </w:rPrChange>
      </w:rPr>
      <w:fldChar w:fldCharType="begin"/>
    </w:r>
    <w:r w:rsidRPr="007471AD">
      <w:rPr>
        <w:rFonts w:ascii="Calibri Light" w:eastAsia="Arial" w:hAnsi="Calibri Light"/>
        <w:sz w:val="18"/>
        <w:rPrChange w:id="2689" w:author="Russ Ott" w:date="2022-05-16T11:58:00Z">
          <w:rPr>
            <w:rFonts w:ascii="Calibri Light" w:eastAsia="Arial" w:hAnsi="Calibri Light"/>
            <w:i w:val="0"/>
            <w:sz w:val="18"/>
          </w:rPr>
        </w:rPrChange>
      </w:rPr>
      <w:instrText xml:space="preserve"> PAGE   \* MERGEFORMAT </w:instrText>
    </w:r>
    <w:r w:rsidRPr="007471AD">
      <w:rPr>
        <w:rFonts w:ascii="Calibri Light" w:eastAsia="Arial" w:hAnsi="Calibri Light"/>
        <w:sz w:val="18"/>
        <w:rPrChange w:id="2690" w:author="Russ Ott" w:date="2022-05-16T11:58:00Z">
          <w:rPr>
            <w:rFonts w:ascii="Calibri Light" w:eastAsia="Arial" w:hAnsi="Calibri Light"/>
            <w:i w:val="0"/>
            <w:sz w:val="18"/>
          </w:rPr>
        </w:rPrChange>
      </w:rPr>
      <w:fldChar w:fldCharType="separate"/>
    </w:r>
    <w:r w:rsidRPr="007471AD">
      <w:rPr>
        <w:rFonts w:ascii="Calibri Light" w:eastAsia="Arial" w:hAnsi="Calibri Light"/>
        <w:sz w:val="18"/>
        <w:rPrChange w:id="2691" w:author="Russ Ott" w:date="2022-05-16T11:58:00Z">
          <w:rPr>
            <w:rFonts w:ascii="Calibri Light" w:eastAsia="Arial" w:hAnsi="Calibri Light"/>
            <w:i w:val="0"/>
            <w:sz w:val="18"/>
          </w:rPr>
        </w:rPrChange>
      </w:rPr>
      <w:t>2</w:t>
    </w:r>
    <w:r w:rsidRPr="007471AD">
      <w:rPr>
        <w:rFonts w:ascii="Calibri Light" w:eastAsia="Arial" w:hAnsi="Calibri Light"/>
        <w:sz w:val="18"/>
        <w:rPrChange w:id="2692" w:author="Russ Ott" w:date="2022-05-16T11:58:00Z">
          <w:rPr>
            <w:rFonts w:ascii="Calibri Light" w:eastAsia="Arial" w:hAnsi="Calibri Light"/>
            <w:i w:val="0"/>
            <w:sz w:val="18"/>
          </w:rPr>
        </w:rPrChange>
      </w:rPr>
      <w:fldChar w:fldCharType="end"/>
    </w:r>
    <w:r w:rsidRPr="007471AD">
      <w:rPr>
        <w:rFonts w:ascii="Calibri Light" w:eastAsia="Arial" w:hAnsi="Calibri Light"/>
        <w:sz w:val="18"/>
        <w:rPrChange w:id="2693" w:author="Russ Ott" w:date="2022-05-16T11:58:00Z">
          <w:rPr>
            <w:rFonts w:ascii="Calibri Light" w:eastAsia="Arial" w:hAnsi="Calibri Light"/>
            <w:i w:val="0"/>
            <w:sz w:val="18"/>
          </w:rPr>
        </w:rPrChange>
      </w:rPr>
      <w:tab/>
    </w:r>
    <w:bookmarkStart w:id="2694" w:name="_Hlk87455089"/>
    <w:r w:rsidRPr="007471AD">
      <w:rPr>
        <w:rFonts w:ascii="Calibri Light" w:eastAsia="Arial" w:hAnsi="Calibri Light"/>
        <w:sz w:val="18"/>
        <w:rPrChange w:id="2695" w:author="Russ Ott" w:date="2022-05-16T11:58:00Z">
          <w:rPr>
            <w:rFonts w:ascii="Calibri Light" w:eastAsia="Arial" w:hAnsi="Calibri Light"/>
            <w:i w:val="0"/>
            <w:sz w:val="18"/>
          </w:rPr>
        </w:rPrChange>
      </w:rPr>
      <w:t xml:space="preserve">HL7 CDA® R2 IG: C-CDA Templates for Clinical Notes </w:t>
    </w:r>
    <w:del w:id="2696" w:author="Russ Ott" w:date="2022-05-16T11:58:00Z">
      <w:r w:rsidR="00A76ECB" w:rsidRPr="008951A9">
        <w:rPr>
          <w:rFonts w:ascii="Calibri Light" w:hAnsi="Calibri Light" w:cs="Calibri Light"/>
          <w:iCs/>
          <w:sz w:val="18"/>
          <w:szCs w:val="18"/>
        </w:rPr>
        <w:delText>R2.1</w:delText>
      </w:r>
    </w:del>
    <w:ins w:id="2697" w:author="Russ Ott" w:date="2022-05-16T11:58:00Z">
      <w:r w:rsidRPr="007471AD">
        <w:rPr>
          <w:rFonts w:ascii="Calibri Light" w:eastAsia="Arial" w:hAnsi="Calibri Light" w:cs="Calibri Light"/>
          <w:sz w:val="18"/>
          <w:szCs w:val="18"/>
        </w:rPr>
        <w:t>STU</w:t>
      </w:r>
    </w:ins>
    <w:r w:rsidRPr="00AA5B6D">
      <w:rPr>
        <w:rFonts w:ascii="Calibri Light" w:eastAsia="Arial" w:hAnsi="Calibri Light"/>
        <w:sz w:val="18"/>
      </w:rPr>
      <w:t xml:space="preserve"> Companion Guide, </w:t>
    </w:r>
    <w:r w:rsidRPr="007471AD">
      <w:rPr>
        <w:rFonts w:ascii="Calibri Light" w:eastAsia="Arial" w:hAnsi="Calibri Light"/>
        <w:sz w:val="18"/>
        <w:rPrChange w:id="2698" w:author="Russ Ott" w:date="2022-05-16T11:58:00Z">
          <w:rPr>
            <w:rFonts w:ascii="Calibri Light" w:eastAsia="Arial" w:hAnsi="Calibri Light"/>
            <w:i w:val="0"/>
            <w:sz w:val="18"/>
          </w:rPr>
        </w:rPrChange>
      </w:rPr>
      <w:t xml:space="preserve">Release </w:t>
    </w:r>
    <w:del w:id="2699" w:author="Russ Ott" w:date="2022-05-16T11:58:00Z">
      <w:r w:rsidR="00A76ECB" w:rsidRPr="008951A9">
        <w:rPr>
          <w:rFonts w:ascii="Calibri Light" w:hAnsi="Calibri Light" w:cs="Calibri Light"/>
          <w:iCs/>
          <w:sz w:val="18"/>
          <w:szCs w:val="18"/>
        </w:rPr>
        <w:delText>2</w:delText>
      </w:r>
      <w:r w:rsidR="00A76ECB">
        <w:rPr>
          <w:rFonts w:ascii="Calibri Light" w:hAnsi="Calibri Light" w:cs="Calibri Light"/>
          <w:iCs/>
          <w:sz w:val="18"/>
          <w:szCs w:val="18"/>
        </w:rPr>
        <w:delText xml:space="preserve"> STU</w:delText>
      </w:r>
    </w:del>
    <w:ins w:id="2700" w:author="Russ Ott" w:date="2022-05-16T11:58:00Z">
      <w:r w:rsidRPr="007471AD">
        <w:rPr>
          <w:rFonts w:ascii="Calibri Light" w:eastAsia="Arial" w:hAnsi="Calibri Light" w:cs="Calibri Light"/>
          <w:sz w:val="18"/>
          <w:szCs w:val="18"/>
        </w:rPr>
        <w:t xml:space="preserve">3 </w:t>
      </w:r>
    </w:ins>
    <w:r w:rsidRPr="00AA5B6D">
      <w:rPr>
        <w:rFonts w:ascii="Calibri Light" w:eastAsia="Arial" w:hAnsi="Calibri Light"/>
        <w:sz w:val="18"/>
      </w:rPr>
      <w:t>- US Realm</w:t>
    </w:r>
    <w:bookmarkEnd w:id="2694"/>
  </w:p>
  <w:p w14:paraId="53A3CD78" w14:textId="1D339D9D" w:rsidR="007471AD" w:rsidRPr="007471AD" w:rsidRDefault="007471AD" w:rsidP="007471AD">
    <w:pPr>
      <w:tabs>
        <w:tab w:val="right" w:pos="9360"/>
      </w:tabs>
      <w:spacing w:after="0" w:line="240" w:lineRule="auto"/>
      <w:rPr>
        <w:rFonts w:ascii="Calibri" w:eastAsia="Arial" w:hAnsi="Calibri"/>
        <w:rPrChange w:id="2701" w:author="Russ Ott" w:date="2022-05-16T11:58:00Z">
          <w:rPr>
            <w:rFonts w:ascii="Calibri Light" w:eastAsia="Arial" w:hAnsi="Calibri Light"/>
            <w:i w:val="0"/>
            <w:sz w:val="18"/>
          </w:rPr>
        </w:rPrChange>
      </w:rPr>
      <w:pPrChange w:id="2702" w:author="Russ Ott" w:date="2022-05-16T11:58:00Z">
        <w:pPr>
          <w:pStyle w:val="Footer"/>
          <w:pBdr>
            <w:top w:val="none" w:sz="0" w:space="0" w:color="auto"/>
          </w:pBdr>
          <w:tabs>
            <w:tab w:val="clear" w:pos="12960"/>
            <w:tab w:val="right" w:pos="4680"/>
          </w:tabs>
          <w:spacing w:after="0" w:line="240" w:lineRule="auto"/>
          <w:ind w:firstLine="360"/>
        </w:pPr>
      </w:pPrChange>
    </w:pPr>
    <w:r w:rsidRPr="007471AD">
      <w:rPr>
        <w:rFonts w:ascii="Calibri Light" w:eastAsia="Arial" w:hAnsi="Calibri Light"/>
        <w:sz w:val="18"/>
        <w:rPrChange w:id="2703" w:author="Russ Ott" w:date="2022-05-16T11:58:00Z">
          <w:rPr>
            <w:rFonts w:ascii="Calibri Light" w:eastAsia="Arial" w:hAnsi="Calibri Light"/>
            <w:i w:val="0"/>
            <w:sz w:val="18"/>
          </w:rPr>
        </w:rPrChange>
      </w:rPr>
      <w:t xml:space="preserve">© </w:t>
    </w:r>
    <w:del w:id="2704" w:author="Russ Ott" w:date="2022-05-16T11:58:00Z">
      <w:r w:rsidR="00A76ECB" w:rsidRPr="008951A9">
        <w:rPr>
          <w:rFonts w:ascii="Calibri Light" w:hAnsi="Calibri Light" w:cs="Calibri Light"/>
          <w:iCs/>
          <w:sz w:val="18"/>
          <w:szCs w:val="18"/>
        </w:rPr>
        <w:delText>20</w:delText>
      </w:r>
      <w:r w:rsidR="0077789C">
        <w:rPr>
          <w:rFonts w:ascii="Calibri Light" w:hAnsi="Calibri Light" w:cs="Calibri Light"/>
          <w:iCs/>
          <w:sz w:val="18"/>
          <w:szCs w:val="18"/>
        </w:rPr>
        <w:delText>19</w:delText>
      </w:r>
    </w:del>
    <w:ins w:id="2705" w:author="Russ Ott" w:date="2022-05-16T11:58:00Z">
      <w:r w:rsidRPr="007471AD">
        <w:rPr>
          <w:rFonts w:ascii="Calibri Light" w:eastAsia="Arial" w:hAnsi="Calibri Light" w:cs="Calibri Light"/>
          <w:sz w:val="18"/>
          <w:szCs w:val="18"/>
        </w:rPr>
        <w:t>2022</w:t>
      </w:r>
    </w:ins>
    <w:r w:rsidRPr="00AA5B6D">
      <w:rPr>
        <w:rFonts w:ascii="Calibri Light" w:eastAsia="Arial" w:hAnsi="Calibri Light"/>
        <w:sz w:val="18"/>
      </w:rPr>
      <w:t xml:space="preserve"> Health Level Seven International.  All rights reserved.</w:t>
    </w:r>
    <w:del w:id="2706" w:author="Russ Ott" w:date="2022-05-16T11:58:00Z">
      <w:r w:rsidR="00A76ECB" w:rsidRPr="008951A9">
        <w:rPr>
          <w:rFonts w:ascii="Calibri Light" w:hAnsi="Calibri Light" w:cs="Calibri Light"/>
          <w:iCs/>
          <w:sz w:val="18"/>
          <w:szCs w:val="18"/>
        </w:rPr>
        <w:tab/>
      </w:r>
      <w:r w:rsidR="00A76ECB">
        <w:rPr>
          <w:rFonts w:ascii="Calibri Light" w:hAnsi="Calibri Light" w:cs="Calibri Light"/>
          <w:iCs/>
          <w:sz w:val="18"/>
          <w:szCs w:val="18"/>
        </w:rPr>
        <w:delText>October 2019</w:delText>
      </w:r>
    </w:del>
    <w:ins w:id="2707" w:author="Russ Ott" w:date="2022-05-16T11:58:00Z">
      <w:r w:rsidRPr="007471AD">
        <w:rPr>
          <w:rFonts w:ascii="Calibri Light" w:eastAsia="Arial" w:hAnsi="Calibri Light" w:cs="Calibri Light"/>
          <w:sz w:val="18"/>
          <w:szCs w:val="18"/>
        </w:rPr>
        <w:t xml:space="preserve">   </w:t>
      </w:r>
      <w:r w:rsidRPr="007471AD">
        <w:rPr>
          <w:rFonts w:ascii="Calibri Light" w:eastAsia="Arial" w:hAnsi="Calibri Light" w:cs="Calibri Light"/>
          <w:sz w:val="18"/>
          <w:szCs w:val="18"/>
        </w:rPr>
        <w:tab/>
        <w:t>May 2022</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E17" w14:textId="77777777" w:rsidR="006833FA" w:rsidRDefault="006833FA">
    <w:pPr>
      <w:pStyle w:val="Footer"/>
      <w:pPrChange w:id="2708" w:author="Russ Ott" w:date="2022-05-16T11:58:00Z">
        <w:pPr>
          <w:pStyle w:val="Footer"/>
          <w:pBdr>
            <w:top w:val="none" w:sz="0" w:space="0" w:color="auto"/>
          </w:pBd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7902" w14:textId="77777777" w:rsidR="00AA5B6D" w:rsidRDefault="00AA5B6D">
      <w:r>
        <w:separator/>
      </w:r>
    </w:p>
  </w:footnote>
  <w:footnote w:type="continuationSeparator" w:id="0">
    <w:p w14:paraId="1C23E848" w14:textId="77777777" w:rsidR="00AA5B6D" w:rsidRDefault="00AA5B6D">
      <w:r>
        <w:continuationSeparator/>
      </w:r>
    </w:p>
    <w:p w14:paraId="2892E1A8" w14:textId="77777777" w:rsidR="00AA5B6D" w:rsidRDefault="00AA5B6D"/>
  </w:footnote>
  <w:footnote w:type="continuationNotice" w:id="1">
    <w:p w14:paraId="16C0DE8A" w14:textId="77777777" w:rsidR="00AA5B6D" w:rsidRDefault="00AA5B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28C8" w14:textId="48BC1DA8" w:rsidR="006833FA" w:rsidRDefault="007C114A">
    <w:pPr>
      <w:pStyle w:val="Header"/>
      <w:rPr>
        <w:rPrChange w:id="2680" w:author="Russ Ott" w:date="2022-05-16T11:58:00Z">
          <w:rPr>
            <w:rFonts w:ascii="Calibri" w:hAnsi="Calibri"/>
            <w:b/>
          </w:rPr>
        </w:rPrChange>
      </w:rPr>
      <w:pPrChange w:id="2681" w:author="Russ Ott" w:date="2022-05-16T11:58:00Z">
        <w:pPr>
          <w:pBdr>
            <w:bottom w:val="single" w:sz="4" w:space="1" w:color="8B8B8B"/>
          </w:pBdr>
          <w:spacing w:after="120"/>
        </w:pPr>
      </w:pPrChange>
    </w:pPr>
    <w:bookmarkStart w:id="2682" w:name="_Hlk83395577"/>
    <w:del w:id="2683" w:author="Russ Ott" w:date="2022-05-16T11:58:00Z">
      <w:r w:rsidRPr="008951A9">
        <w:rPr>
          <w:rFonts w:ascii="Calibri" w:hAnsi="Calibri" w:cs="Calibri"/>
          <w:b/>
          <w:bCs/>
          <w:color w:val="1F497D" w:themeColor="text2"/>
          <w:w w:val="90"/>
          <w:sz w:val="28"/>
          <w:szCs w:val="28"/>
        </w:rPr>
        <w:delText>Appendix</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B:</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UDI</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Organizer</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template</w:delText>
      </w:r>
      <w:r w:rsidRPr="008951A9">
        <w:rPr>
          <w:rFonts w:ascii="Calibri" w:hAnsi="Calibri" w:cs="Calibri"/>
          <w:b/>
          <w:bCs/>
          <w:color w:val="1F497D" w:themeColor="text2"/>
          <w:spacing w:val="-34"/>
          <w:w w:val="90"/>
          <w:sz w:val="28"/>
          <w:szCs w:val="28"/>
        </w:rPr>
        <w:delText xml:space="preserve"> </w:delText>
      </w:r>
      <w:r w:rsidRPr="008951A9">
        <w:rPr>
          <w:rFonts w:ascii="Calibri" w:hAnsi="Calibri" w:cs="Calibri"/>
          <w:b/>
          <w:bCs/>
          <w:color w:val="1F497D" w:themeColor="text2"/>
          <w:w w:val="90"/>
          <w:sz w:val="28"/>
          <w:szCs w:val="28"/>
        </w:rPr>
        <w:delText>from</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C-CDA</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Supplemental</w:delText>
      </w:r>
      <w:r w:rsidRPr="008951A9">
        <w:rPr>
          <w:rFonts w:ascii="Calibri" w:hAnsi="Calibri" w:cs="Calibri"/>
          <w:b/>
          <w:bCs/>
          <w:color w:val="1F497D" w:themeColor="text2"/>
          <w:spacing w:val="-34"/>
          <w:w w:val="90"/>
          <w:sz w:val="28"/>
          <w:szCs w:val="28"/>
        </w:rPr>
        <w:delText xml:space="preserve"> </w:delText>
      </w:r>
      <w:r w:rsidRPr="008951A9">
        <w:rPr>
          <w:rFonts w:ascii="Calibri" w:hAnsi="Calibri" w:cs="Calibri"/>
          <w:b/>
          <w:bCs/>
          <w:color w:val="1F497D" w:themeColor="text2"/>
          <w:w w:val="90"/>
          <w:sz w:val="28"/>
          <w:szCs w:val="28"/>
        </w:rPr>
        <w:delText>Templates</w:delText>
      </w:r>
      <w:r w:rsidRPr="008951A9">
        <w:rPr>
          <w:rFonts w:ascii="Calibri" w:hAnsi="Calibri" w:cs="Calibri"/>
          <w:b/>
          <w:bCs/>
          <w:color w:val="1F497D" w:themeColor="text2"/>
          <w:spacing w:val="-34"/>
          <w:w w:val="90"/>
          <w:sz w:val="28"/>
          <w:szCs w:val="28"/>
        </w:rPr>
        <w:delText xml:space="preserve"> </w:delText>
      </w:r>
      <w:r w:rsidRPr="008951A9">
        <w:rPr>
          <w:rFonts w:ascii="Calibri" w:hAnsi="Calibri" w:cs="Calibri"/>
          <w:b/>
          <w:bCs/>
          <w:color w:val="1F497D" w:themeColor="text2"/>
          <w:w w:val="90"/>
          <w:sz w:val="28"/>
          <w:szCs w:val="28"/>
        </w:rPr>
        <w:delText>for</w:delText>
      </w:r>
      <w:r w:rsidRPr="008951A9">
        <w:rPr>
          <w:rFonts w:ascii="Calibri" w:hAnsi="Calibri" w:cs="Calibri"/>
          <w:b/>
          <w:bCs/>
          <w:color w:val="1F497D" w:themeColor="text2"/>
          <w:spacing w:val="-34"/>
          <w:w w:val="90"/>
          <w:sz w:val="28"/>
          <w:szCs w:val="28"/>
        </w:rPr>
        <w:delText xml:space="preserve"> UDI </w:delText>
      </w:r>
    </w:del>
    <w:bookmarkEnd w:id="268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revisionView w:formatting="0"/>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4D8E"/>
    <w:rsid w:val="000E5773"/>
    <w:rsid w:val="00102DAB"/>
    <w:rsid w:val="00144508"/>
    <w:rsid w:val="001D0BAA"/>
    <w:rsid w:val="00252805"/>
    <w:rsid w:val="00267DAA"/>
    <w:rsid w:val="003008DB"/>
    <w:rsid w:val="003C05E2"/>
    <w:rsid w:val="004A5698"/>
    <w:rsid w:val="004C1FBF"/>
    <w:rsid w:val="00514616"/>
    <w:rsid w:val="00557BCB"/>
    <w:rsid w:val="00591D1A"/>
    <w:rsid w:val="005A1445"/>
    <w:rsid w:val="005D0A49"/>
    <w:rsid w:val="00601CF2"/>
    <w:rsid w:val="00625E16"/>
    <w:rsid w:val="00661718"/>
    <w:rsid w:val="006833FA"/>
    <w:rsid w:val="007378D9"/>
    <w:rsid w:val="0074169D"/>
    <w:rsid w:val="007471AD"/>
    <w:rsid w:val="00757C54"/>
    <w:rsid w:val="0077789C"/>
    <w:rsid w:val="007B48BB"/>
    <w:rsid w:val="007C114A"/>
    <w:rsid w:val="007C7279"/>
    <w:rsid w:val="007F44C9"/>
    <w:rsid w:val="008D0E3F"/>
    <w:rsid w:val="009C06B9"/>
    <w:rsid w:val="009D2635"/>
    <w:rsid w:val="009F1AD8"/>
    <w:rsid w:val="00A45A42"/>
    <w:rsid w:val="00A5045B"/>
    <w:rsid w:val="00A53E86"/>
    <w:rsid w:val="00A72D6E"/>
    <w:rsid w:val="00A742B3"/>
    <w:rsid w:val="00A76ECB"/>
    <w:rsid w:val="00AA5B6D"/>
    <w:rsid w:val="00B00528"/>
    <w:rsid w:val="00B72368"/>
    <w:rsid w:val="00BC3AFD"/>
    <w:rsid w:val="00BD3833"/>
    <w:rsid w:val="00BE7DCF"/>
    <w:rsid w:val="00C40C64"/>
    <w:rsid w:val="00CA741A"/>
    <w:rsid w:val="00DE2F00"/>
    <w:rsid w:val="00E12EF9"/>
    <w:rsid w:val="00E20EAB"/>
    <w:rsid w:val="00E56D73"/>
    <w:rsid w:val="00F021FF"/>
    <w:rsid w:val="00F04FD3"/>
    <w:rsid w:val="00F65103"/>
    <w:rsid w:val="00FB6AE9"/>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essgudid.nlm.nih.gov/resources/hom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hl7.org/permalink/?SpecificationFeedbac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22C0-58C2-498E-BA79-3BE53673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49</Pages>
  <Words>13373</Words>
  <Characters>76229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Laakso</dc:creator>
  <cp:lastModifiedBy>Russ Ott</cp:lastModifiedBy>
  <cp:revision>1</cp:revision>
  <dcterms:created xsi:type="dcterms:W3CDTF">2022-05-12T22:56:00Z</dcterms:created>
  <dcterms:modified xsi:type="dcterms:W3CDTF">2022-05-16T16:00:00Z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